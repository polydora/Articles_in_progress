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2" w:hRule="atLeast"/>
        </w:trPr>
        <w:tc>
          <w:tcPr>
            <w:tcW w:w="9637" w:type="dxa"/>
            <w:tcMar>
              <w:left w:w="0" w:type="dxa"/>
              <w:right w:w="0" w:type="dxa"/>
            </w:tcMar>
          </w:tcPr>
          <w:p>
            <w:pPr>
              <w:pStyle w:val="351"/>
              <w:rPr>
                <w:sz w:val="40"/>
                <w:szCs w:val="40"/>
                <w:lang w:val="en-US"/>
              </w:rPr>
            </w:pPr>
            <w:bookmarkStart w:id="0" w:name="_Hlk520062016"/>
            <w:bookmarkEnd w:id="0"/>
            <w:r>
              <w:rPr>
                <w:sz w:val="40"/>
                <w:szCs w:val="40"/>
                <w:lang w:val="ru-RU"/>
              </w:rPr>
              <w:t>Проект</w:t>
            </w:r>
            <w:r>
              <w:rPr>
                <w:rFonts w:hint="default"/>
                <w:sz w:val="40"/>
                <w:szCs w:val="40"/>
                <w:lang w:val="ru-RU"/>
              </w:rPr>
              <w:t xml:space="preserve"> Арктик СПГ 2</w:t>
            </w:r>
          </w:p>
          <w:p>
            <w:pPr>
              <w:pStyle w:val="422"/>
              <w:bidi w:val="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  <w:lang w:val="ru-RU"/>
              </w:rPr>
              <w:t>Программа</w:t>
            </w:r>
            <w:r>
              <w:rPr>
                <w:spacing w:val="100"/>
                <w:sz w:val="28"/>
                <w:szCs w:val="28"/>
              </w:rPr>
              <w:t xml:space="preserve"> </w:t>
            </w:r>
          </w:p>
          <w:p>
            <w:pPr>
              <w:pStyle w:val="422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мониторинга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 оценки биоразнообразия</w:t>
            </w:r>
          </w:p>
          <w:p>
            <w:pPr>
              <w:rPr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9637" w:type="dxa"/>
            <w:vAlign w:val="center"/>
          </w:tcPr>
          <w:p>
            <w:pPr>
              <w:pStyle w:val="351"/>
              <w:rPr>
                <w:rStyle w:val="423"/>
                <w:sz w:val="32"/>
                <w:szCs w:val="21"/>
                <w:lang w:val="ru-RU"/>
              </w:rPr>
            </w:pPr>
          </w:p>
          <w:p>
            <w:pPr>
              <w:pStyle w:val="351"/>
              <w:rPr>
                <w:rStyle w:val="423"/>
                <w:rFonts w:hint="default"/>
                <w:sz w:val="32"/>
                <w:szCs w:val="21"/>
                <w:lang w:val="ru-RU"/>
              </w:rPr>
            </w:pPr>
            <w:r>
              <w:rPr>
                <w:rStyle w:val="423"/>
                <w:sz w:val="32"/>
                <w:szCs w:val="21"/>
                <w:lang w:val="ru-RU"/>
              </w:rPr>
              <w:t>Приложение</w:t>
            </w:r>
            <w:r>
              <w:rPr>
                <w:rStyle w:val="423"/>
                <w:rFonts w:hint="default"/>
                <w:sz w:val="32"/>
                <w:szCs w:val="21"/>
                <w:lang w:val="ru-RU"/>
              </w:rPr>
              <w:t xml:space="preserve"> </w:t>
            </w:r>
            <w:r>
              <w:rPr>
                <w:rStyle w:val="423"/>
                <w:rFonts w:hint="default"/>
                <w:sz w:val="32"/>
                <w:szCs w:val="21"/>
                <w:lang w:val="en-US"/>
              </w:rPr>
              <w:t>2</w:t>
            </w:r>
          </w:p>
          <w:p>
            <w:pPr>
              <w:pStyle w:val="422"/>
              <w:rPr>
                <w:sz w:val="32"/>
                <w:szCs w:val="32"/>
                <w:lang w:val="ru-RU"/>
              </w:rPr>
            </w:pPr>
          </w:p>
          <w:p>
            <w:pPr>
              <w:pStyle w:val="422"/>
              <w:rPr>
                <w:rFonts w:hint="default"/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Регламент</w:t>
            </w:r>
            <w:r>
              <w:rPr>
                <w:rFonts w:hint="default"/>
                <w:sz w:val="36"/>
                <w:szCs w:val="36"/>
                <w:lang w:val="ru-RU"/>
              </w:rPr>
              <w:t xml:space="preserve"> мониторинга биоинвазий в акватории Обской губы</w:t>
            </w: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8" w:hRule="atLeast"/>
        </w:trPr>
        <w:tc>
          <w:tcPr>
            <w:tcW w:w="9637" w:type="dxa"/>
            <w:vAlign w:val="bottom"/>
          </w:tcPr>
          <w:p>
            <w:pPr>
              <w:jc w:val="left"/>
              <w:rPr>
                <w:lang w:val="en-GB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  <w:sectPr>
          <w:footerReference r:id="rId9" w:type="first"/>
          <w:footerReference r:id="rId7" w:type="default"/>
          <w:footerReference r:id="rId8" w:type="even"/>
          <w:pgSz w:w="11906" w:h="16838"/>
          <w:pgMar w:top="1134" w:right="1134" w:bottom="1134" w:left="1418" w:header="720" w:footer="720" w:gutter="0"/>
          <w:cols w:space="720" w:num="1"/>
          <w:titlePg/>
          <w:docGrid w:linePitch="360" w:charSpace="0"/>
        </w:sectPr>
      </w:pPr>
    </w:p>
    <w:tbl>
      <w:tblPr>
        <w:tblStyle w:val="409"/>
        <w:tblW w:w="921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6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Договор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GB"/>
              </w:rPr>
              <w:t xml:space="preserve">228-ALNG2-2020 </w:t>
            </w:r>
            <w:r>
              <w:rPr>
                <w:rFonts w:eastAsiaTheme="minorEastAsia"/>
                <w:szCs w:val="18"/>
                <w:lang w:val="ru-RU"/>
              </w:rPr>
              <w:t>от</w:t>
            </w:r>
            <w:r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31.03.2020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 №</w:t>
            </w:r>
            <w:r>
              <w:rPr>
                <w:rFonts w:eastAsiaTheme="minorEastAsia"/>
                <w:szCs w:val="18"/>
                <w:lang w:val="en-US"/>
              </w:rPr>
              <w:t xml:space="preserve"> 11 (</w:t>
            </w:r>
            <w:r>
              <w:rPr>
                <w:rFonts w:eastAsiaTheme="minorEastAsia"/>
                <w:szCs w:val="18"/>
                <w:lang w:val="ru-RU"/>
              </w:rPr>
              <w:t>март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2023)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Авторы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pStyle w:val="287"/>
              <w:rPr>
                <w:rFonts w:ascii="Verdana" w:hAnsi="Verdana" w:eastAsiaTheme="minorEastAsia"/>
                <w:lang w:val="en-US" w:eastAsia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 xml:space="preserve">Вадим Хайтов (VKh), </w:t>
            </w:r>
            <w:r>
              <w:rPr>
                <w:rFonts w:ascii="Verdana" w:hAnsi="Verdana" w:eastAsiaTheme="minorEastAsia"/>
                <w:lang w:val="en-US" w:eastAsia="ru-RU"/>
              </w:rPr>
              <w:t>Сергей</w:t>
            </w:r>
            <w:r>
              <w:rPr>
                <w:rFonts w:hint="default" w:ascii="Verdana" w:hAnsi="Verdana" w:eastAsiaTheme="minorEastAsia"/>
                <w:lang w:val="en-US" w:eastAsia="ru-RU"/>
              </w:rPr>
              <w:t xml:space="preserve"> Дудов</w:t>
            </w:r>
            <w:r>
              <w:rPr>
                <w:rFonts w:ascii="Verdana" w:hAnsi="Verdana" w:eastAsiaTheme="minorEastAsia"/>
                <w:lang w:val="en-US" w:eastAsia="ru-RU"/>
              </w:rPr>
              <w:t xml:space="preserve"> (S</w:t>
            </w:r>
            <w:r>
              <w:rPr>
                <w:rFonts w:hint="default" w:ascii="Verdana" w:hAnsi="Verdana" w:eastAsiaTheme="minorEastAsia"/>
                <w:lang w:val="en-US" w:eastAsia="ru-RU"/>
              </w:rPr>
              <w:t>D</w:t>
            </w:r>
            <w:r>
              <w:rPr>
                <w:rFonts w:ascii="Verdana" w:hAnsi="Verdana" w:eastAsiaTheme="minorEastAsia"/>
                <w:lang w:val="en-US" w:eastAsia="ru-RU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Версия</w:t>
            </w:r>
          </w:p>
        </w:tc>
        <w:tc>
          <w:tcPr>
            <w:tcW w:w="6889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US"/>
              </w:rPr>
              <w:t>0</w:t>
            </w:r>
            <w:r>
              <w:rPr>
                <w:rFonts w:hint="default" w:eastAsiaTheme="minorEastAsia"/>
                <w:szCs w:val="1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ru-RU"/>
              </w:rPr>
              <w:t>Дата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30 апреля</w:t>
            </w:r>
            <w:r>
              <w:rPr>
                <w:rFonts w:eastAsiaTheme="minorEastAsia"/>
                <w:szCs w:val="18"/>
                <w:vertAlign w:val="superscript"/>
                <w:lang w:val="en-GB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2023</w:t>
            </w:r>
          </w:p>
        </w:tc>
      </w:tr>
    </w:tbl>
    <w:p>
      <w:pPr>
        <w:rPr>
          <w:szCs w:val="18"/>
        </w:rPr>
      </w:pPr>
    </w:p>
    <w:tbl>
      <w:tblPr>
        <w:tblStyle w:val="266"/>
        <w:tblpPr w:leftFromText="180" w:rightFromText="180" w:vertAnchor="text" w:horzAnchor="margin" w:tblpY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2410"/>
        <w:gridCol w:w="2835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410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Менеджер/директор проекта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1568450</wp:posOffset>
                  </wp:positionH>
                  <wp:positionV relativeFrom="paragraph">
                    <wp:posOffset>31750</wp:posOffset>
                  </wp:positionV>
                  <wp:extent cx="1138555" cy="433070"/>
                  <wp:effectExtent l="0" t="0" r="4445" b="5080"/>
                  <wp:wrapNone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Е.К. Сенченя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Генеральный директор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  <w:r>
              <w:rPr>
                <w:lang w:val="ru-RU"/>
              </w:rPr>
              <w:t>ООО «Энвайрон Консалт Си-Ай-Эс»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vAlign w:val="bottom"/>
          </w:tcPr>
          <w:p>
            <w:pPr>
              <w:rPr>
                <w:rFonts w:eastAsia="Times New Roman" w:cs="Times New Roman"/>
                <w:szCs w:val="18"/>
                <w:lang w:val="en-US" w:eastAsia="da-DK"/>
              </w:rPr>
            </w:pPr>
          </w:p>
        </w:tc>
      </w:tr>
    </w:tbl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Данный документ подготовлен компанией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в соответствии с профессиональными стандартами и требованиями к качеству выполняемой работы, а также с учетом объема предоставленных услуг и условий их выполнения, согласованных </w:t>
      </w:r>
      <w:r>
        <w:rPr>
          <w:i/>
          <w:iCs/>
        </w:rPr>
        <w:t>c</w:t>
      </w:r>
      <w:r>
        <w:rPr>
          <w:i/>
          <w:iCs/>
          <w:lang w:val="ru-RU"/>
        </w:rPr>
        <w:t xml:space="preserve"> Заказчиком. Данный документ может использоваться исключительно Заказчиком или его советниками, в связи с чем компания не несет ответственности перед третьими лицами, которые ознакомились с этим документом или какой-либо его частью, если только это не было предварительно согласовано с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>. Использование материалов документа каждая такая сторона осуществляет на свой собственный риск.</w:t>
      </w:r>
    </w:p>
    <w:p>
      <w:pPr>
        <w:rPr>
          <w:i/>
          <w:iCs/>
          <w:szCs w:val="18"/>
          <w:lang w:val="en-US"/>
        </w:rPr>
      </w:pP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не несет ответственности перед Заказчиком и другими лицами в отношении любых вопросов, выходящих за рамки согласованного объема оказанных услуг.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3516"/>
        <w:gridCol w:w="1243"/>
        <w:gridCol w:w="1520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Контрольный перечень вариантов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Вариант</w:t>
            </w:r>
          </w:p>
        </w:tc>
        <w:tc>
          <w:tcPr>
            <w:tcW w:w="1864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Содержание и статус варианта</w:t>
            </w:r>
          </w:p>
        </w:tc>
        <w:tc>
          <w:tcPr>
            <w:tcW w:w="65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Дата</w:t>
            </w:r>
          </w:p>
        </w:tc>
        <w:tc>
          <w:tcPr>
            <w:tcW w:w="806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рецензента</w:t>
            </w:r>
          </w:p>
        </w:tc>
        <w:tc>
          <w:tcPr>
            <w:tcW w:w="1099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авторов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en-US"/>
              </w:rPr>
            </w:pPr>
            <w:r>
              <w:rPr>
                <w:lang w:val="ru-RU"/>
              </w:rPr>
              <w:t>Предварительная версия Программы</w:t>
            </w:r>
          </w:p>
        </w:tc>
        <w:tc>
          <w:tcPr>
            <w:tcW w:w="659" w:type="pct"/>
          </w:tcPr>
          <w:p>
            <w:pPr>
              <w:spacing w:after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30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en-US"/>
              </w:rPr>
              <w:t>4</w:t>
            </w:r>
            <w:r>
              <w:rPr>
                <w:lang w:val="ru-RU"/>
              </w:rPr>
              <w:t>.2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>SCh</w:t>
            </w:r>
          </w:p>
        </w:tc>
        <w:tc>
          <w:tcPr>
            <w:tcW w:w="1099" w:type="pct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VKh, SD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Ответы на комментарии Заказчика</w:t>
            </w:r>
          </w:p>
        </w:tc>
        <w:tc>
          <w:tcPr>
            <w:tcW w:w="659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Итоговая версия отчета</w:t>
            </w: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</w:tbl>
    <w:p>
      <w:pPr>
        <w:ind w:right="2266"/>
        <w:rPr>
          <w:lang w:val="en-GB"/>
        </w:rPr>
      </w:pPr>
    </w:p>
    <w:p>
      <w:pPr>
        <w:rPr>
          <w:lang w:val="ru-RU"/>
        </w:rPr>
        <w:sectPr>
          <w:headerReference r:id="rId10" w:type="default"/>
          <w:pgSz w:w="11906" w:h="16838"/>
          <w:pgMar w:top="1134" w:right="1274" w:bottom="1134" w:left="1418" w:header="720" w:footer="720" w:gutter="0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bookmarkStart w:id="1" w:name="_Toc128583811"/>
      <w:r>
        <w:t>Введение</w:t>
      </w:r>
      <w:bookmarkEnd w:id="1"/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Цель и задачи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Регламента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Одно из потенциальных воздействий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на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экосистемы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акватори</w:t>
      </w:r>
      <w:r>
        <w:rPr>
          <w:rFonts w:hint="default" w:cs="Verdana"/>
          <w:color w:val="auto"/>
          <w:sz w:val="18"/>
          <w:szCs w:val="18"/>
          <w:lang w:val="ru-RU"/>
        </w:rPr>
        <w:t>и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Обской губы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 непосредственно связано с профильным назначением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Проект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а </w:t>
      </w:r>
      <w:ins w:id="0" w:author="google1599737165" w:date="2023-05-16T13:14:00Z">
        <w:r>
          <w:rPr>
            <w:rFonts w:hint="eastAsia" w:ascii="SimSun" w:hAnsi="SimSun" w:eastAsia="SimSun" w:cs="SimSun"/>
            <w:color w:val="auto"/>
            <w:sz w:val="18"/>
            <w:szCs w:val="18"/>
            <w:lang w:val="ru-RU"/>
          </w:rPr>
          <w:t>－</w:t>
        </w:r>
      </w:ins>
      <w:del w:id="1" w:author="google1599737165" w:date="2023-05-16T13:13:45Z">
        <w:commentRangeStart w:id="0"/>
        <w:r>
          <w:rPr>
            <w:rFonts w:hint="default" w:cs="Verdana"/>
            <w:color w:val="auto"/>
            <w:sz w:val="18"/>
            <w:szCs w:val="18"/>
            <w:lang w:val="ru-RU"/>
          </w:rPr>
          <w:delText>-</w:delText>
        </w:r>
        <w:commentRangeEnd w:id="0"/>
      </w:del>
      <w:del w:id="2" w:author="google1599737165" w:date="2023-05-16T13:13:45Z">
        <w:r>
          <w:rPr/>
          <w:commentReference w:id="0"/>
        </w:r>
      </w:del>
      <w:r>
        <w:rPr>
          <w:rFonts w:hint="default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судово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м трафиком. Суда, курсирующие вокруг всей Евразии, становятся потенциальным вектором переноса гидробионтов из одних биогеографических областей в другие. Вселение чужеродных видов может приводить к существенным перестройкам в структуре сообществ, что требует постоянного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отслеживания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событий инвазии и анализа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реакций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нативной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биоты. </w:t>
      </w:r>
    </w:p>
    <w:p>
      <w:pPr>
        <w:numPr>
          <w:ilvl w:val="0"/>
          <w:numId w:val="0"/>
        </w:num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Цель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мониторинговых наблюдений </w:t>
      </w:r>
      <w:ins w:id="3" w:author="google1599737165" w:date="2023-05-16T13:15:51Z">
        <w:r>
          <w:rPr>
            <w:rFonts w:hint="eastAsia" w:ascii="SimSun" w:hAnsi="SimSun" w:eastAsia="SimSun" w:cs="SimSun"/>
            <w:color w:val="auto"/>
            <w:sz w:val="18"/>
            <w:szCs w:val="18"/>
            <w:lang w:val="ru-RU"/>
          </w:rPr>
          <w:t>－</w:t>
        </w:r>
      </w:ins>
      <w:del w:id="4" w:author="google1599737165" w:date="2023-05-16T13:15:51Z">
        <w:r>
          <w:rPr>
            <w:rFonts w:hint="default" w:ascii="Verdana" w:hAnsi="Verdana" w:cs="Verdana"/>
            <w:color w:val="auto"/>
            <w:sz w:val="18"/>
            <w:szCs w:val="18"/>
            <w:lang w:val="ru-RU"/>
          </w:rPr>
          <w:delText>-</w:delText>
        </w:r>
      </w:del>
      <w:del w:id="5" w:author="google1599737165" w:date="2023-05-16T13:15:52Z">
        <w:r>
          <w:rPr>
            <w:rFonts w:hint="default" w:ascii="Verdana" w:hAnsi="Verdana" w:cs="Verdana"/>
            <w:color w:val="auto"/>
            <w:sz w:val="18"/>
            <w:szCs w:val="18"/>
            <w:lang w:val="ru-RU"/>
          </w:rPr>
          <w:delText xml:space="preserve"> </w:delText>
        </w:r>
      </w:del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отслеживание </w:t>
      </w:r>
      <w:r>
        <w:rPr>
          <w:rFonts w:hint="default" w:cs="Verdana"/>
          <w:color w:val="auto"/>
          <w:sz w:val="18"/>
          <w:szCs w:val="18"/>
          <w:lang w:val="ru-RU"/>
        </w:rPr>
        <w:t>событий появления чужеродных видов гидробионтов.</w:t>
      </w:r>
    </w:p>
    <w:p>
      <w:pPr>
        <w:numPr>
          <w:ilvl w:val="0"/>
          <w:numId w:val="0"/>
        </w:num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Задачи мониторинга связаны с отслеживанием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фактов появления чужеродных видов, выявлением устойчивых поселений видов-вселенцев и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прогноз</w:t>
      </w:r>
      <w:r>
        <w:rPr>
          <w:rFonts w:hint="default" w:cs="Verdana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возможных изменений в нативных сообществах, связанных </w:t>
      </w:r>
      <w:ins w:id="6" w:author="google1599737165" w:date="2023-05-16T13:16:04Z">
        <w:r>
          <w:rPr>
            <w:rFonts w:hint="default" w:cs="Verdana"/>
            <w:color w:val="auto"/>
            <w:sz w:val="18"/>
            <w:szCs w:val="18"/>
            <w:lang w:val="ru-RU"/>
          </w:rPr>
          <w:t xml:space="preserve">с </w:t>
        </w:r>
      </w:ins>
      <w:r>
        <w:rPr>
          <w:rFonts w:hint="default" w:cs="Verdana"/>
          <w:color w:val="auto"/>
          <w:sz w:val="18"/>
          <w:szCs w:val="18"/>
          <w:lang w:val="ru-RU"/>
        </w:rPr>
        <w:t>инвазией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. </w:t>
      </w:r>
      <w:r>
        <w:rPr>
          <w:rFonts w:hint="default" w:cs="Verdana"/>
          <w:color w:val="auto"/>
          <w:sz w:val="18"/>
          <w:szCs w:val="18"/>
          <w:lang w:val="ru-RU"/>
        </w:rPr>
        <w:t>Работы должны проводиться в следующих направлениях:</w:t>
      </w:r>
    </w:p>
    <w:p>
      <w:pPr>
        <w:numPr>
          <w:ilvl w:val="0"/>
          <w:numId w:val="24"/>
        </w:num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Мониторинг появления вселенцев в донных и планктонных сообществах в окрестностях Терминала и на контрольных областях (см. 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»)</w:t>
      </w:r>
    </w:p>
    <w:p>
      <w:pPr>
        <w:numPr>
          <w:ilvl w:val="0"/>
          <w:numId w:val="24"/>
        </w:numPr>
        <w:ind w:left="0" w:leftChars="0" w:firstLine="0" w:firstLineChars="0"/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/>
          <w:color w:val="auto"/>
          <w:sz w:val="18"/>
          <w:szCs w:val="18"/>
          <w:lang w:val="ru-RU"/>
        </w:rPr>
        <w:t>Мониторинг сообществ обрастания на “искусственных рифах” – причальных сооружениях в портовых зонах.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</w:p>
    <w:p>
      <w:pPr>
        <w:numPr>
          <w:ilvl w:val="0"/>
          <w:numId w:val="24"/>
        </w:numPr>
        <w:ind w:left="0" w:leftChars="0" w:firstLine="0" w:firstLineChars="0"/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/>
          <w:color w:val="auto"/>
          <w:sz w:val="18"/>
          <w:szCs w:val="18"/>
          <w:lang w:val="ru-RU"/>
        </w:rPr>
        <w:t>Мониторинг балластных вод на предмет присутствия чужеродных видов выборочно для судов, не оборудованных системами очистки балластных вод.</w:t>
      </w:r>
    </w:p>
    <w:p>
      <w:pPr>
        <w:numPr>
          <w:ilvl w:val="0"/>
          <w:numId w:val="24"/>
        </w:numPr>
        <w:ind w:left="0" w:leftChars="0" w:firstLine="0" w:firstLineChars="0"/>
        <w:jc w:val="both"/>
        <w:rPr>
          <w:rFonts w:hint="default" w:ascii="Verdana" w:hAnsi="Verdana"/>
          <w:color w:val="auto"/>
          <w:sz w:val="18"/>
          <w:szCs w:val="18"/>
          <w:lang w:val="ru-RU"/>
        </w:rPr>
      </w:pP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Генетическая идентификация </w:t>
      </w:r>
      <w:del w:id="7" w:author="google1599737165" w:date="2023-05-16T13:19:54Z">
        <w:r>
          <w:rPr>
            <w:rFonts w:hint="default" w:ascii="Verdana" w:hAnsi="Verdana"/>
            <w:color w:val="auto"/>
            <w:sz w:val="18"/>
            <w:szCs w:val="18"/>
            <w:lang w:val="ru-RU"/>
          </w:rPr>
          <w:delText xml:space="preserve">выбранных </w:delText>
        </w:r>
      </w:del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таксонов (включая криптические виды зоопланктона и бентоса) для подтверждения </w:t>
      </w:r>
      <w:del w:id="8" w:author="google1599737165" w:date="2023-05-16T13:20:05Z">
        <w:r>
          <w:rPr>
            <w:rFonts w:hint="default" w:ascii="Verdana" w:hAnsi="Verdana"/>
            <w:color w:val="auto"/>
            <w:sz w:val="18"/>
            <w:szCs w:val="18"/>
            <w:lang w:val="ru-RU"/>
          </w:rPr>
          <w:delText xml:space="preserve">морфологической </w:delText>
        </w:r>
      </w:del>
      <w:r>
        <w:rPr>
          <w:rFonts w:hint="default" w:ascii="Verdana" w:hAnsi="Verdana"/>
          <w:color w:val="auto"/>
          <w:sz w:val="18"/>
          <w:szCs w:val="18"/>
          <w:lang w:val="ru-RU"/>
        </w:rPr>
        <w:t>таксономической идентификации</w:t>
      </w:r>
      <w:ins w:id="9" w:author="google1599737165" w:date="2023-05-16T13:20:06Z">
        <w:r>
          <w:rPr>
            <w:rFonts w:hint="default"/>
            <w:color w:val="auto"/>
            <w:sz w:val="18"/>
            <w:szCs w:val="18"/>
            <w:lang w:val="ru-RU"/>
          </w:rPr>
          <w:t xml:space="preserve"> п</w:t>
        </w:r>
      </w:ins>
      <w:ins w:id="10" w:author="google1599737165" w:date="2023-05-16T13:20:07Z">
        <w:r>
          <w:rPr>
            <w:rFonts w:hint="default"/>
            <w:color w:val="auto"/>
            <w:sz w:val="18"/>
            <w:szCs w:val="18"/>
            <w:lang w:val="ru-RU"/>
          </w:rPr>
          <w:t xml:space="preserve">о </w:t>
        </w:r>
      </w:ins>
      <w:ins w:id="11" w:author="google1599737165" w:date="2023-05-16T13:20:08Z">
        <w:r>
          <w:rPr>
            <w:rFonts w:hint="default" w:ascii="Verdana" w:hAnsi="Verdana"/>
            <w:color w:val="auto"/>
            <w:sz w:val="18"/>
            <w:szCs w:val="18"/>
            <w:lang w:val="ru-RU"/>
          </w:rPr>
          <w:t>морфологическ</w:t>
        </w:r>
      </w:ins>
      <w:ins w:id="12" w:author="google1599737165" w:date="2023-05-16T13:20:10Z">
        <w:r>
          <w:rPr>
            <w:rFonts w:hint="default"/>
            <w:color w:val="auto"/>
            <w:sz w:val="18"/>
            <w:szCs w:val="18"/>
            <w:lang w:val="ru-RU"/>
          </w:rPr>
          <w:t xml:space="preserve">им </w:t>
        </w:r>
      </w:ins>
      <w:ins w:id="13" w:author="google1599737165" w:date="2023-05-16T13:20:11Z">
        <w:r>
          <w:rPr>
            <w:rFonts w:hint="default"/>
            <w:color w:val="auto"/>
            <w:sz w:val="18"/>
            <w:szCs w:val="18"/>
            <w:lang w:val="ru-RU"/>
          </w:rPr>
          <w:t>призн</w:t>
        </w:r>
      </w:ins>
      <w:ins w:id="14" w:author="google1599737165" w:date="2023-05-16T13:20:12Z">
        <w:r>
          <w:rPr>
            <w:rFonts w:hint="default"/>
            <w:color w:val="auto"/>
            <w:sz w:val="18"/>
            <w:szCs w:val="18"/>
            <w:lang w:val="ru-RU"/>
          </w:rPr>
          <w:t>акам</w:t>
        </w:r>
      </w:ins>
      <w:r>
        <w:rPr>
          <w:rFonts w:hint="default" w:ascii="Verdana" w:hAnsi="Verdana"/>
          <w:color w:val="auto"/>
          <w:sz w:val="18"/>
          <w:szCs w:val="18"/>
          <w:lang w:val="ru-RU"/>
        </w:rPr>
        <w:t>.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Краткое обоснование Регламента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«Преднамеренное или случайное внедрение чужеродных (неаборигенных) видов флоры и фауны в районы, где они обычно не обитают, может создать значительную угрозу для биологического разнообразия, поскольку некоторые чужеродные виды могут стать инвазивными, т.е. стремительно распространяться, вытесняя исходные аборигенные виды» (</w:t>
      </w:r>
      <w:r>
        <w:rPr>
          <w:rFonts w:hint="default"/>
          <w:highlight w:val="yellow"/>
          <w:lang w:val="ru-RU"/>
        </w:rPr>
        <w:t>Стандарт деятельности 6 МФК</w:t>
      </w:r>
      <w:r>
        <w:rPr>
          <w:rFonts w:hint="default"/>
          <w:lang w:val="ru-RU"/>
        </w:rPr>
        <w:t>). Согласно СД 6 МФК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i/>
          <w:iCs/>
          <w:lang w:val="ru-RU"/>
        </w:rPr>
        <w:t>Клиент не будет преднамеренно внедрять какие-либо новые чужеродные виды (на данный момент не представленные в стране или регионе реализации проекта), за исключением случаев, когда это осуществляется в соответствии с действующей законодательной базой в отношении такого внедрения. Вместе с тем, клиент не будет преднамеренно внедрять какие-либо чужеродные виды с высоким риском инвазивного поведения независимо от того, разрешено ли такое внедрение действующим законодательством. Все случаи внедрения чужеродных видов подлежат оценке с точки зрения представляемого ими риска (в рамках процесса определения клиентом экологических и социальных рисков и воздействий) для определения вероятности агрессивного поведения таких чужеродных видов. Клиент должен осуществить меры во избежание возможного случайного или непреднамеренного внедрения, в том числе путем транспортировки субстратов и переносчиков (таких, как почва, балластное вещество и растительные материалы), в которых могут находиться чужеродные виды.Если чужеродные виды уже укоренились в стране или регионе реализации предлагаемого проекта, клиент должен приложить усилия, чтобы не допустить дальнейшего распространения этих видов в районы, где они еще не распространились. Там, где это возможно, клиент должен принять меры по искоренению таких видов из естественных сред обитания, находящихся под его управлением и контролем</w:t>
      </w:r>
      <w:r>
        <w:rPr>
          <w:rFonts w:hint="default"/>
          <w:lang w:val="ru-RU"/>
        </w:rPr>
        <w:t>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Приведенные выше выдержки из СД 6 МФК полно и емко описывают проблему биологических инвазий.  История знает много примеров сильных, порой катастрофических, изменений в морских и пресноводных экосистемах, вызванных инвазией гидробионтов, вызванной антропогенной активностью. Самые известные из них - это инвазии новых для нативных сообществ хищников, например  гребневиков </w:t>
      </w:r>
      <w:r>
        <w:rPr>
          <w:rFonts w:hint="default"/>
          <w:i/>
          <w:iCs/>
          <w:lang w:val="ru-RU"/>
        </w:rPr>
        <w:t>Mnemiopsis leidyi</w:t>
      </w:r>
      <w:r>
        <w:rPr>
          <w:rFonts w:hint="default"/>
          <w:lang w:val="ru-RU"/>
        </w:rPr>
        <w:t xml:space="preserve"> в Черном море (</w:t>
      </w:r>
      <w:r>
        <w:rPr>
          <w:rFonts w:hint="default"/>
          <w:lang w:val="en-US"/>
        </w:rPr>
        <w:t>Oguz et al., 2008</w:t>
      </w:r>
      <w:r>
        <w:rPr>
          <w:rFonts w:hint="default"/>
          <w:lang w:val="ru-RU"/>
        </w:rPr>
        <w:t xml:space="preserve">), крабов </w:t>
      </w:r>
      <w:r>
        <w:rPr>
          <w:rFonts w:hint="default"/>
          <w:i/>
          <w:iCs/>
          <w:lang w:val="ru-RU"/>
        </w:rPr>
        <w:t xml:space="preserve">Paralithodes camtschaticus </w:t>
      </w:r>
      <w:r>
        <w:rPr>
          <w:rFonts w:hint="default"/>
          <w:lang w:val="ru-RU"/>
        </w:rPr>
        <w:t>в Баренцево море (</w:t>
      </w:r>
      <w:r>
        <w:rPr>
          <w:rFonts w:hint="default"/>
          <w:lang w:val="en-US"/>
        </w:rPr>
        <w:t>Oug et al., 2018</w:t>
      </w:r>
      <w:r>
        <w:rPr>
          <w:rFonts w:hint="default"/>
          <w:lang w:val="ru-RU"/>
        </w:rPr>
        <w:t xml:space="preserve">), рыб </w:t>
      </w:r>
      <w:r>
        <w:rPr>
          <w:rFonts w:hint="default"/>
          <w:i/>
          <w:iCs/>
          <w:lang w:val="ru-RU"/>
        </w:rPr>
        <w:t>Perccottus glenii</w:t>
      </w:r>
      <w:r>
        <w:rPr>
          <w:rFonts w:hint="default"/>
          <w:lang w:val="ru-RU"/>
        </w:rPr>
        <w:t xml:space="preserve">  практически во всех реках цетральной части Евразии (Reshetnikov</w:t>
      </w:r>
      <w:r>
        <w:rPr>
          <w:rFonts w:hint="default"/>
          <w:lang w:val="en-US"/>
        </w:rPr>
        <w:t>, 2003</w:t>
      </w:r>
      <w:r>
        <w:rPr>
          <w:rFonts w:hint="default"/>
          <w:lang w:val="ru-RU"/>
        </w:rPr>
        <w:t xml:space="preserve">). Вселение новых хищников вызвает каскадные изменения на всех трофических уровнях. Другая серия примеров демонстрирует вселение новых экосистемных инженеров, видов-эдификатоов, создающих новые типы биогенных сред, ранее отсуствовавших в нативных сообществах. К числу таких примеров относятся случаи инвазии двустворчатых моллюсков </w:t>
      </w:r>
      <w:r>
        <w:rPr>
          <w:rFonts w:hint="default"/>
          <w:i/>
          <w:iCs/>
          <w:lang w:val="en-US"/>
        </w:rPr>
        <w:t>Dreissena polymorpha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(Nalepa &amp; Schloesserб 2014) и усоногих раков </w:t>
      </w:r>
      <w:r>
        <w:rPr>
          <w:rFonts w:hint="default"/>
          <w:i/>
          <w:iCs/>
          <w:lang w:val="ru-RU"/>
        </w:rPr>
        <w:t>Amphibalanus improvisus</w:t>
      </w:r>
      <w:r>
        <w:rPr>
          <w:rFonts w:hint="default"/>
          <w:lang w:val="ru-RU"/>
        </w:rPr>
        <w:t xml:space="preserve"> (Leppäkoski &amp; Olenin, 2000) существенно изменивших облик сообществ перифитона в экосистемах, куда они заселились.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Считается, что инвазивные виды могут оказывать четыре формы воздействий на нативные сообщества (Петросян и др., 2018):</w:t>
      </w:r>
    </w:p>
    <w:p>
      <w:pPr>
        <w:rPr>
          <w:rFonts w:hint="default"/>
        </w:rPr>
      </w:pPr>
      <w:r>
        <w:rPr>
          <w:rFonts w:hint="default"/>
          <w:lang w:val="ru-RU"/>
        </w:rPr>
        <w:t>1.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существенно изменить структуру и функции аборигенных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экосистем, включая местообитания аборигенных видов (особенно в случаях,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когда </w:t>
      </w:r>
      <w:r>
        <w:rPr>
          <w:rFonts w:hint="default"/>
          <w:lang w:val="ru-RU"/>
        </w:rPr>
        <w:t xml:space="preserve">инвазивные виды </w:t>
      </w:r>
      <w:r>
        <w:rPr>
          <w:rFonts w:hint="default"/>
        </w:rPr>
        <w:t>являются «ключевыми видами» – видами-эдификаторами);</w:t>
      </w:r>
    </w:p>
    <w:p>
      <w:pPr>
        <w:rPr>
          <w:rFonts w:hint="default"/>
        </w:rPr>
      </w:pPr>
      <w:r>
        <w:rPr>
          <w:rFonts w:hint="default"/>
          <w:lang w:val="ru-RU"/>
        </w:rPr>
        <w:t>2. М</w:t>
      </w:r>
      <w:r>
        <w:rPr>
          <w:rFonts w:hint="default"/>
        </w:rPr>
        <w:t>огут стать конкурентами аборигенных видов и способствовать их вытеснению;</w:t>
      </w:r>
    </w:p>
    <w:p>
      <w:pPr>
        <w:rPr>
          <w:rFonts w:hint="default"/>
        </w:rPr>
      </w:pPr>
      <w:r>
        <w:rPr>
          <w:rFonts w:hint="default"/>
          <w:lang w:val="ru-RU"/>
        </w:rPr>
        <w:t>3. М</w:t>
      </w:r>
      <w:r>
        <w:rPr>
          <w:rFonts w:hint="default"/>
        </w:rPr>
        <w:t>огут стать хищниками по отношению к аборигенным видам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также способствовать их вытеснению;</w:t>
      </w:r>
    </w:p>
    <w:p>
      <w:r>
        <w:rPr>
          <w:rFonts w:hint="default"/>
          <w:lang w:val="ru-RU"/>
        </w:rPr>
        <w:t>4.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быть возбудителями, резервуарами и переносчиками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заболеваний (включая паразитарные) аборигенных видов и человека.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Сущест</w:t>
      </w:r>
      <w:ins w:id="15" w:author="google1599737165" w:date="2023-05-16T13:29:20Z">
        <w:r>
          <w:rPr>
            <w:lang w:val="ru-RU"/>
          </w:rPr>
          <w:t>в</w:t>
        </w:r>
      </w:ins>
      <w:ins w:id="16" w:author="google1599737165" w:date="2023-05-16T13:29:22Z">
        <w:r>
          <w:rPr>
            <w:lang w:val="ru-RU"/>
          </w:rPr>
          <w:t>у</w:t>
        </w:r>
      </w:ins>
      <w:r>
        <w:rPr>
          <w:lang w:val="ru-RU"/>
        </w:rPr>
        <w:t>ет</w:t>
      </w:r>
      <w:r>
        <w:rPr>
          <w:rFonts w:hint="default"/>
          <w:lang w:val="ru-RU"/>
        </w:rPr>
        <w:t xml:space="preserve"> шесть путей интродукции чужеродных видов</w:t>
      </w:r>
      <w:ins w:id="17" w:author="google1599737165" w:date="2023-05-16T13:29:28Z">
        <w:r>
          <w:rPr>
            <w:rFonts w:hint="default"/>
            <w:lang w:val="ru-RU"/>
          </w:rPr>
          <w:t xml:space="preserve"> </w:t>
        </w:r>
      </w:ins>
      <w:ins w:id="18" w:author="google1599737165" w:date="2023-05-16T13:29:27Z">
        <w:r>
          <w:rPr>
            <w:rFonts w:hint="default"/>
            <w:lang w:val="ru-RU"/>
          </w:rPr>
          <w:t>(</w:t>
        </w:r>
      </w:ins>
      <w:ins w:id="19" w:author="google1599737165" w:date="2023-05-16T13:29:29Z">
        <w:r>
          <w:rPr>
            <w:rFonts w:hint="default"/>
            <w:lang w:val="ru-RU"/>
          </w:rPr>
          <w:t>Та</w:t>
        </w:r>
      </w:ins>
      <w:ins w:id="20" w:author="google1599737165" w:date="2023-05-16T13:29:30Z">
        <w:r>
          <w:rPr>
            <w:rFonts w:hint="default"/>
            <w:lang w:val="ru-RU"/>
          </w:rPr>
          <w:t>бли</w:t>
        </w:r>
      </w:ins>
      <w:ins w:id="21" w:author="google1599737165" w:date="2023-05-16T13:29:31Z">
        <w:r>
          <w:rPr>
            <w:rFonts w:hint="default"/>
            <w:lang w:val="ru-RU"/>
          </w:rPr>
          <w:t>ц</w:t>
        </w:r>
      </w:ins>
      <w:ins w:id="22" w:author="google1599737165" w:date="2023-05-16T13:29:32Z">
        <w:r>
          <w:rPr>
            <w:rFonts w:hint="default"/>
            <w:lang w:val="ru-RU"/>
          </w:rPr>
          <w:t xml:space="preserve">а </w:t>
        </w:r>
      </w:ins>
      <w:ins w:id="23" w:author="google1599737165" w:date="2023-05-16T13:29:33Z">
        <w:r>
          <w:rPr>
            <w:rFonts w:hint="default"/>
            <w:lang w:val="ru-RU"/>
          </w:rPr>
          <w:t>1.1</w:t>
        </w:r>
      </w:ins>
      <w:ins w:id="24" w:author="google1599737165" w:date="2023-05-16T13:29:27Z">
        <w:r>
          <w:rPr>
            <w:rFonts w:hint="default"/>
            <w:lang w:val="ru-RU"/>
          </w:rPr>
          <w:t>)</w:t>
        </w:r>
      </w:ins>
      <w:r>
        <w:rPr>
          <w:rFonts w:hint="default"/>
          <w:lang w:val="ru-RU"/>
        </w:rPr>
        <w:t>: (1) целенаправленная интродукция, (2) убегание из культур, ведущихся человеком, (3) занесение, как засорение транспортных средств (</w:t>
      </w:r>
      <w:r>
        <w:rPr>
          <w:rFonts w:hint="default"/>
          <w:lang w:val="en-US"/>
        </w:rPr>
        <w:t>t</w:t>
      </w:r>
      <w:r>
        <w:t>ransport contaminant</w:t>
      </w:r>
      <w:r>
        <w:rPr>
          <w:rFonts w:hint="default"/>
          <w:lang w:val="ru-RU"/>
        </w:rPr>
        <w:t>), (4) занесение с транспортом, который служит средой обитания (</w:t>
      </w:r>
      <w:r>
        <w:rPr>
          <w:rFonts w:hint="default"/>
          <w:lang w:val="en-US"/>
        </w:rPr>
        <w:t>t</w:t>
      </w:r>
      <w:r>
        <w:t>ransport-stowaway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, (5) </w:t>
      </w:r>
      <w:r>
        <w:rPr>
          <w:rFonts w:hint="default"/>
          <w:lang w:val="ru-RU"/>
        </w:rPr>
        <w:t xml:space="preserve">через коридоры, созданные транспортной инфраструктурой, (6) самостоятельное вселение за счет постепенного расширения ареала </w:t>
      </w:r>
      <w:r>
        <w:rPr>
          <w:rFonts w:hint="default"/>
          <w:highlight w:val="none"/>
          <w:lang w:val="ru-RU"/>
          <w:rPrChange w:id="25" w:author="google1599737165" w:date="2023-05-16T13:29:03Z">
            <w:rPr>
              <w:rFonts w:hint="default"/>
              <w:lang w:val="ru-RU"/>
            </w:rPr>
          </w:rPrChange>
        </w:rPr>
        <w:t>(</w:t>
      </w:r>
      <w:r>
        <w:rPr>
          <w:rFonts w:hint="default"/>
          <w:highlight w:val="none"/>
          <w:lang w:val="ru-RU"/>
          <w:rPrChange w:id="26" w:author="google1599737165" w:date="2023-05-16T13:29:03Z">
            <w:rPr>
              <w:rFonts w:hint="default"/>
              <w:highlight w:val="yellow"/>
              <w:lang w:val="ru-RU"/>
            </w:rPr>
          </w:rPrChange>
        </w:rPr>
        <w:t>CBD. 2014</w:t>
      </w:r>
      <w:del w:id="27" w:author="google1599737165" w:date="2023-05-16T13:28:51Z">
        <w:r>
          <w:rPr>
            <w:rFonts w:hint="default"/>
            <w:highlight w:val="none"/>
            <w:lang w:val="ru-RU"/>
            <w:rPrChange w:id="28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delText xml:space="preserve">. Pathways of introduction of invasive species, their prioritization and management. Retrieved 22 Aug, 2018, from </w:delText>
        </w:r>
      </w:del>
      <w:del w:id="30" w:author="google1599737165" w:date="2023-05-16T13:28:52Z">
        <w:r>
          <w:rPr>
            <w:rFonts w:hint="default"/>
            <w:highlight w:val="none"/>
            <w:lang w:val="ru-RU"/>
            <w:rPrChange w:id="31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fldChar w:fldCharType="begin"/>
        </w:r>
      </w:del>
      <w:del w:id="33" w:author="google1599737165" w:date="2023-05-16T13:28:52Z">
        <w:r>
          <w:rPr>
            <w:rFonts w:hint="default"/>
            <w:highlight w:val="none"/>
            <w:lang w:val="ru-RU"/>
            <w:rPrChange w:id="34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delInstrText xml:space="preserve"> HYPERLINK "https://www.cbd.int/doc/meetings/sbstta/sbstta-18/official/sbstta-18-09-add1-en.pdf.)" </w:delInstrText>
        </w:r>
      </w:del>
      <w:del w:id="36" w:author="google1599737165" w:date="2023-05-16T13:28:52Z">
        <w:r>
          <w:rPr>
            <w:rFonts w:hint="default"/>
            <w:highlight w:val="none"/>
            <w:lang w:val="ru-RU"/>
            <w:rPrChange w:id="37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fldChar w:fldCharType="separate"/>
        </w:r>
      </w:del>
      <w:del w:id="39" w:author="google1599737165" w:date="2023-05-16T13:28:52Z">
        <w:r>
          <w:rPr>
            <w:rStyle w:val="20"/>
            <w:rFonts w:hint="default"/>
            <w:highlight w:val="none"/>
            <w:lang w:val="ru-RU"/>
            <w:rPrChange w:id="40" w:author="google1599737165" w:date="2023-05-16T13:29:03Z">
              <w:rPr>
                <w:rStyle w:val="20"/>
                <w:rFonts w:hint="default"/>
                <w:highlight w:val="yellow"/>
                <w:lang w:val="ru-RU"/>
              </w:rPr>
            </w:rPrChange>
          </w:rPr>
          <w:delText>https://www.cbd.int/doc/meetings/sbstta/sbstta-18/official/sbstta-18-09-add1-en.pdf.</w:delText>
        </w:r>
      </w:del>
      <w:del w:id="42" w:author="google1599737165" w:date="2023-05-16T13:28:52Z">
        <w:r>
          <w:rPr>
            <w:rStyle w:val="20"/>
            <w:rFonts w:hint="default"/>
            <w:highlight w:val="none"/>
            <w:lang w:val="ru-RU"/>
            <w:rPrChange w:id="43" w:author="google1599737165" w:date="2023-05-16T13:29:03Z">
              <w:rPr>
                <w:rStyle w:val="20"/>
                <w:rFonts w:hint="default"/>
                <w:lang w:val="ru-RU"/>
              </w:rPr>
            </w:rPrChange>
          </w:rPr>
          <w:delText>)</w:delText>
        </w:r>
      </w:del>
      <w:del w:id="45" w:author="google1599737165" w:date="2023-05-16T13:28:52Z">
        <w:r>
          <w:rPr>
            <w:rFonts w:hint="default"/>
            <w:highlight w:val="none"/>
            <w:lang w:val="ru-RU"/>
            <w:rPrChange w:id="46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fldChar w:fldCharType="end"/>
        </w:r>
      </w:del>
      <w:ins w:id="48" w:author="google1599737165" w:date="2023-05-16T13:28:55Z">
        <w:r>
          <w:rPr>
            <w:rFonts w:hint="default"/>
            <w:highlight w:val="none"/>
            <w:lang w:val="ru-RU"/>
            <w:rPrChange w:id="49" w:author="google1599737165" w:date="2023-05-16T13:29:03Z">
              <w:rPr>
                <w:rFonts w:hint="default"/>
                <w:highlight w:val="yellow"/>
                <w:lang w:val="ru-RU"/>
              </w:rPr>
            </w:rPrChange>
          </w:rPr>
          <w:t>)</w:t>
        </w:r>
      </w:ins>
      <w:r>
        <w:rPr>
          <w:rFonts w:hint="default"/>
          <w:lang w:val="ru-RU"/>
        </w:rPr>
        <w:t xml:space="preserve"> В районе реализации Проекта наиболее вероятными видятся путь 4 в меньшей степени 5. Последний, шестой, путь должен рассматриваться как естественный процесс и не является предметом данного регламента. </w:t>
      </w:r>
    </w:p>
    <w:p>
      <w:pPr>
        <w:rPr>
          <w:rStyle w:val="303"/>
        </w:rPr>
      </w:pPr>
    </w:p>
    <w:p>
      <w:pPr>
        <w:pStyle w:val="41"/>
        <w:keepNext/>
        <w:rPr>
          <w:rFonts w:hint="default"/>
          <w:lang w:val="ru-RU"/>
        </w:rPr>
      </w:pPr>
      <w:bookmarkStart w:id="2" w:name="_Toc256000071"/>
      <w:r>
        <w:rPr>
          <w:lang w:val="ru"/>
        </w:rPr>
        <w:t>Таблица</w:t>
      </w:r>
      <w:commentRangeStart w:id="1"/>
      <w:r>
        <w:fldChar w:fldCharType="begin"/>
      </w:r>
      <w:r>
        <w:rPr>
          <w:lang w:val="ru"/>
        </w:rPr>
        <w:instrText xml:space="preserve"> STYLEREF 1 \s </w:instrText>
      </w:r>
      <w:r>
        <w:fldChar w:fldCharType="separate"/>
      </w:r>
      <w:r>
        <w:rPr>
          <w:lang w:val="ru"/>
        </w:rPr>
        <w:t>1</w:t>
      </w:r>
      <w:r>
        <w:fldChar w:fldCharType="end"/>
      </w:r>
      <w:r>
        <w:rPr>
          <w:lang w:val="ru"/>
        </w:rPr>
        <w:t>.</w:t>
      </w:r>
      <w:r>
        <w:fldChar w:fldCharType="begin"/>
      </w:r>
      <w:r>
        <w:rPr>
          <w:lang w:val="ru"/>
        </w:rPr>
        <w:instrText xml:space="preserve"> SEQ Таблица \* ARABIC \s 1 </w:instrText>
      </w:r>
      <w:r>
        <w:fldChar w:fldCharType="separate"/>
      </w:r>
      <w:r>
        <w:rPr>
          <w:lang w:val="ru"/>
        </w:rPr>
        <w:t>1</w:t>
      </w:r>
      <w:r>
        <w:fldChar w:fldCharType="end"/>
      </w:r>
      <w:commentRangeEnd w:id="1"/>
      <w:r>
        <w:commentReference w:id="1"/>
      </w:r>
      <w:r>
        <w:rPr>
          <w:lang w:val="ru"/>
        </w:rPr>
        <w:t xml:space="preserve">: Пути </w:t>
      </w:r>
      <w:r>
        <w:rPr>
          <w:lang w:val="ru-RU"/>
        </w:rPr>
        <w:t xml:space="preserve">проникновения </w:t>
      </w:r>
      <w:r>
        <w:rPr>
          <w:lang w:val="ru"/>
        </w:rPr>
        <w:t>инвази</w:t>
      </w:r>
      <w:r>
        <w:rPr>
          <w:lang w:val="ru-RU"/>
        </w:rPr>
        <w:t>в</w:t>
      </w:r>
      <w:r>
        <w:rPr>
          <w:lang w:val="ru"/>
        </w:rPr>
        <w:t>ных видов (по CBD</w:t>
      </w:r>
      <w:r>
        <w:rPr>
          <w:lang w:val="ru-RU"/>
        </w:rPr>
        <w:t>,</w:t>
      </w:r>
      <w:r>
        <w:rPr>
          <w:lang w:val="ru"/>
        </w:rPr>
        <w:t xml:space="preserve"> 2014)</w:t>
      </w:r>
      <w:bookmarkEnd w:id="2"/>
      <w:r>
        <w:rPr>
          <w:rStyle w:val="15"/>
          <w:lang w:val="ru"/>
        </w:rPr>
        <w:footnoteReference w:id="0"/>
      </w:r>
      <w:r>
        <w:rPr>
          <w:rFonts w:hint="default"/>
          <w:lang w:val="ru-RU"/>
        </w:rPr>
        <w:t>. Заливкой выделены пути заноса вселенцев ожидаемые для моских экосистем в районе реализации Проекта.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95"/>
        <w:gridCol w:w="3164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Header/>
        </w:trPr>
        <w:tc>
          <w:tcPr>
            <w:tcW w:w="1803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Причина</w:t>
            </w:r>
          </w:p>
        </w:tc>
        <w:tc>
          <w:tcPr>
            <w:tcW w:w="1595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Категория</w:t>
            </w:r>
          </w:p>
        </w:tc>
        <w:tc>
          <w:tcPr>
            <w:tcW w:w="3164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>Подкатегория</w:t>
            </w:r>
          </w:p>
        </w:tc>
        <w:tc>
          <w:tcPr>
            <w:tcW w:w="3291" w:type="dxa"/>
            <w:shd w:val="clear" w:color="auto" w:fill="009999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ru-RU"/>
                <w14:textFill>
                  <w14:solidFill>
                    <w14:schemeClr w14:val="bg1"/>
                  </w14:solidFill>
                </w14:textFill>
              </w:rPr>
              <w:t>применимость для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ru"/>
                <w14:textFill>
                  <w14:solidFill>
                    <w14:schemeClr w14:val="bg1"/>
                  </w14:solidFill>
                </w14:textFill>
              </w:rPr>
              <w:t xml:space="preserve">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803" w:type="dxa"/>
            <w:vMerge w:val="restart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Занос</w:t>
            </w:r>
          </w:p>
        </w:tc>
        <w:tc>
          <w:tcPr>
            <w:tcW w:w="1595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(1) Преднамеренная интродукция (Release in nature)</w:t>
            </w:r>
          </w:p>
        </w:tc>
        <w:tc>
          <w:tcPr>
            <w:tcW w:w="3164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коммерческое использование (for use) 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улучшение природных ландшафтов (for landscape ‘improvement’ in the wild)</w:t>
            </w:r>
          </w:p>
        </w:tc>
        <w:tc>
          <w:tcPr>
            <w:tcW w:w="3291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М</w:t>
            </w:r>
            <w:r>
              <w:rPr>
                <w:sz w:val="15"/>
                <w:szCs w:val="15"/>
                <w:lang w:val="ru"/>
              </w:rPr>
              <w:t xml:space="preserve">ероприятия </w:t>
            </w:r>
            <w:r>
              <w:rPr>
                <w:sz w:val="15"/>
                <w:szCs w:val="15"/>
                <w:lang w:val="ru-RU"/>
              </w:rPr>
              <w:t xml:space="preserve">по рекультивации </w:t>
            </w:r>
            <w:r>
              <w:rPr>
                <w:sz w:val="15"/>
                <w:szCs w:val="15"/>
                <w:lang w:val="ru"/>
              </w:rPr>
              <w:t>включа</w:t>
            </w:r>
            <w:r>
              <w:rPr>
                <w:sz w:val="15"/>
                <w:szCs w:val="15"/>
                <w:lang w:val="ru-RU"/>
              </w:rPr>
              <w:t>ют</w:t>
            </w:r>
            <w:r>
              <w:rPr>
                <w:sz w:val="15"/>
                <w:szCs w:val="15"/>
                <w:lang w:val="ru"/>
              </w:rPr>
              <w:t xml:space="preserve"> биологический этап для закрепления субстрата и создания искусственных лугов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1803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</w:p>
        </w:tc>
        <w:tc>
          <w:tcPr>
            <w:tcW w:w="1595" w:type="dxa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(2) </w:t>
            </w:r>
            <w:r>
              <w:rPr>
                <w:sz w:val="15"/>
                <w:szCs w:val="15"/>
                <w:lang w:val="ru"/>
              </w:rPr>
              <w:t>Беглец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из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культуры</w:t>
            </w:r>
            <w:r>
              <w:rPr>
                <w:sz w:val="15"/>
                <w:szCs w:val="15"/>
                <w:lang w:val="en-US"/>
              </w:rPr>
              <w:t xml:space="preserve"> (Escape from confinement)</w:t>
            </w:r>
          </w:p>
        </w:tc>
        <w:tc>
          <w:tcPr>
            <w:tcW w:w="3164" w:type="dxa"/>
            <w:vAlign w:val="center"/>
          </w:tcPr>
          <w:p>
            <w:pPr>
              <w:jc w:val="left"/>
              <w:rPr>
                <w:sz w:val="15"/>
                <w:szCs w:val="15"/>
                <w:lang w:val="ru"/>
              </w:rPr>
            </w:pPr>
            <w:r>
              <w:rPr>
                <w:sz w:val="15"/>
                <w:szCs w:val="15"/>
                <w:lang w:val="ru"/>
              </w:rPr>
              <w:t>• сельское хозяйство (agriculture)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• ботанические сады (botanical gardens)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лесное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хозяйство</w:t>
            </w:r>
            <w:r>
              <w:rPr>
                <w:sz w:val="15"/>
                <w:szCs w:val="15"/>
                <w:lang w:val="en-US"/>
              </w:rPr>
              <w:t xml:space="preserve"> (from forestry)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садоводство</w:t>
            </w:r>
            <w:r>
              <w:rPr>
                <w:sz w:val="15"/>
                <w:szCs w:val="15"/>
                <w:lang w:val="en-US"/>
              </w:rPr>
              <w:t xml:space="preserve"> (from horticulture)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озеленение</w:t>
            </w:r>
            <w:r>
              <w:rPr>
                <w:sz w:val="15"/>
                <w:szCs w:val="15"/>
                <w:lang w:val="en-US"/>
              </w:rPr>
              <w:t xml:space="preserve"> (from ornamental purpose other than horticulture)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исследовательское культивирование (research)</w:t>
            </w:r>
          </w:p>
        </w:tc>
        <w:tc>
          <w:tcPr>
            <w:tcW w:w="3291" w:type="dxa"/>
            <w:vAlign w:val="center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Не ожида</w:t>
            </w:r>
            <w:r>
              <w:rPr>
                <w:sz w:val="15"/>
                <w:szCs w:val="15"/>
                <w:lang w:val="ru-RU"/>
              </w:rPr>
              <w:t>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Транспорт</w:t>
            </w: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-RU"/>
              </w:rPr>
              <w:t xml:space="preserve">(3) </w:t>
            </w:r>
            <w:r>
              <w:rPr>
                <w:sz w:val="15"/>
                <w:szCs w:val="15"/>
                <w:lang w:val="ru"/>
              </w:rPr>
              <w:t>Засор</w:t>
            </w:r>
            <w:r>
              <w:rPr>
                <w:sz w:val="15"/>
                <w:szCs w:val="15"/>
                <w:lang w:val="ru-RU"/>
              </w:rPr>
              <w:t>итель</w:t>
            </w:r>
            <w:r>
              <w:rPr>
                <w:sz w:val="15"/>
                <w:szCs w:val="15"/>
                <w:lang w:val="ru"/>
              </w:rPr>
              <w:t xml:space="preserve"> (Contaminant)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"/>
              </w:rPr>
              <w:t>перенос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на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животны</w:t>
            </w:r>
            <w:r>
              <w:rPr>
                <w:sz w:val="15"/>
                <w:szCs w:val="15"/>
                <w:lang w:val="ru-RU"/>
              </w:rPr>
              <w:t>х</w:t>
            </w:r>
            <w:r>
              <w:rPr>
                <w:sz w:val="15"/>
                <w:szCs w:val="15"/>
                <w:lang w:val="en-US"/>
              </w:rPr>
              <w:t xml:space="preserve"> (as contaminants on animals)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>пищ</w:t>
            </w:r>
            <w:r>
              <w:rPr>
                <w:sz w:val="15"/>
                <w:szCs w:val="15"/>
                <w:lang w:val="ru-RU"/>
              </w:rPr>
              <w:t>ей</w:t>
            </w:r>
            <w:r>
              <w:rPr>
                <w:sz w:val="15"/>
                <w:szCs w:val="15"/>
                <w:lang w:val="en-US"/>
              </w:rPr>
              <w:t xml:space="preserve"> (of food)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</w:t>
            </w:r>
            <w:r>
              <w:rPr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фуражом</w:t>
            </w:r>
            <w:r>
              <w:rPr>
                <w:sz w:val="15"/>
                <w:szCs w:val="15"/>
                <w:lang w:val="en-US"/>
              </w:rPr>
              <w:t xml:space="preserve"> (of forage)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 посадочным материалом (of nursery material)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 xml:space="preserve">с семенном материалом (of seed) 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• </w:t>
            </w:r>
            <w:r>
              <w:rPr>
                <w:sz w:val="15"/>
                <w:szCs w:val="15"/>
                <w:lang w:val="ru-RU"/>
              </w:rPr>
              <w:t>с привозной почвы (of soil)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"/>
              </w:rPr>
              <w:t xml:space="preserve">Посевной материал, плодородная почва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 xml:space="preserve">(4) </w:t>
            </w:r>
            <w:r>
              <w:rPr>
                <w:sz w:val="15"/>
                <w:szCs w:val="15"/>
                <w:lang w:val="ru-RU"/>
              </w:rPr>
              <w:t xml:space="preserve">Занос </w:t>
            </w:r>
            <w:r>
              <w:rPr>
                <w:sz w:val="15"/>
                <w:szCs w:val="15"/>
                <w:lang w:val="ru"/>
              </w:rPr>
              <w:t>(Stowaway)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highlight w:val="lightGray"/>
                <w:lang w:val="en-US"/>
              </w:rPr>
            </w:pPr>
            <w:r>
              <w:rPr>
                <w:sz w:val="15"/>
                <w:szCs w:val="15"/>
                <w:highlight w:val="lightGray"/>
                <w:lang w:val="en-US"/>
              </w:rPr>
              <w:t xml:space="preserve">• </w:t>
            </w:r>
            <w:r>
              <w:rPr>
                <w:sz w:val="15"/>
                <w:szCs w:val="15"/>
                <w:highlight w:val="lightGray"/>
                <w:lang w:val="ru"/>
              </w:rPr>
              <w:t>с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</w:t>
            </w:r>
            <w:r>
              <w:rPr>
                <w:sz w:val="15"/>
                <w:szCs w:val="15"/>
                <w:highlight w:val="lightGray"/>
                <w:lang w:val="ru"/>
              </w:rPr>
              <w:t>морским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</w:t>
            </w:r>
            <w:r>
              <w:rPr>
                <w:sz w:val="15"/>
                <w:szCs w:val="15"/>
                <w:highlight w:val="lightGray"/>
                <w:lang w:val="ru"/>
              </w:rPr>
              <w:t>транспортом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(in or on ships/boats)</w:t>
            </w:r>
          </w:p>
          <w:p>
            <w:pPr>
              <w:jc w:val="left"/>
              <w:rPr>
                <w:sz w:val="15"/>
                <w:szCs w:val="15"/>
                <w:highlight w:val="lightGray"/>
                <w:lang w:val="ru-RU"/>
              </w:rPr>
            </w:pPr>
            <w:r>
              <w:rPr>
                <w:sz w:val="15"/>
                <w:szCs w:val="15"/>
                <w:highlight w:val="lightGray"/>
                <w:lang w:val="ru"/>
              </w:rPr>
              <w:t>• в транспортных средствах или на них</w:t>
            </w:r>
            <w:r>
              <w:rPr>
                <w:sz w:val="15"/>
                <w:szCs w:val="15"/>
                <w:highlight w:val="lightGray"/>
                <w:lang w:val="ru-RU"/>
              </w:rPr>
              <w:t xml:space="preserve"> (in or on vehicles)</w:t>
            </w:r>
          </w:p>
          <w:p>
            <w:pPr>
              <w:jc w:val="left"/>
              <w:rPr>
                <w:sz w:val="15"/>
                <w:szCs w:val="15"/>
                <w:highlight w:val="lightGray"/>
                <w:lang w:val="ru-RU"/>
              </w:rPr>
            </w:pPr>
            <w:r>
              <w:rPr>
                <w:sz w:val="15"/>
                <w:szCs w:val="15"/>
                <w:highlight w:val="lightGray"/>
                <w:lang w:val="ru"/>
              </w:rPr>
              <w:t>• с техникой</w:t>
            </w:r>
            <w:r>
              <w:rPr>
                <w:sz w:val="15"/>
                <w:szCs w:val="15"/>
                <w:highlight w:val="lightGray"/>
                <w:lang w:val="ru-RU"/>
              </w:rPr>
              <w:t xml:space="preserve"> и оборудованием </w:t>
            </w:r>
            <w:r>
              <w:rPr>
                <w:sz w:val="15"/>
                <w:szCs w:val="15"/>
                <w:highlight w:val="lightGray"/>
                <w:lang w:val="ru"/>
              </w:rPr>
              <w:t xml:space="preserve"> (with machinery/equipment) </w:t>
            </w:r>
          </w:p>
          <w:p>
            <w:pPr>
              <w:jc w:val="left"/>
              <w:rPr>
                <w:sz w:val="15"/>
                <w:szCs w:val="15"/>
                <w:highlight w:val="lightGray"/>
                <w:lang w:val="en-US"/>
              </w:rPr>
            </w:pPr>
            <w:r>
              <w:rPr>
                <w:sz w:val="15"/>
                <w:szCs w:val="15"/>
                <w:highlight w:val="lightGray"/>
                <w:lang w:val="en-US"/>
              </w:rPr>
              <w:t xml:space="preserve">• </w:t>
            </w:r>
            <w:r>
              <w:rPr>
                <w:sz w:val="15"/>
                <w:szCs w:val="15"/>
                <w:highlight w:val="lightGray"/>
                <w:lang w:val="ru"/>
              </w:rPr>
              <w:t>с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</w:t>
            </w:r>
            <w:r>
              <w:rPr>
                <w:sz w:val="15"/>
                <w:szCs w:val="15"/>
                <w:highlight w:val="lightGray"/>
                <w:lang w:val="ru"/>
              </w:rPr>
              <w:t>людьми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</w:t>
            </w:r>
            <w:r>
              <w:rPr>
                <w:sz w:val="15"/>
                <w:szCs w:val="15"/>
                <w:highlight w:val="lightGray"/>
                <w:lang w:val="ru"/>
              </w:rPr>
              <w:t>и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</w:t>
            </w:r>
            <w:r>
              <w:rPr>
                <w:sz w:val="15"/>
                <w:szCs w:val="15"/>
                <w:highlight w:val="lightGray"/>
                <w:lang w:val="ru"/>
              </w:rPr>
              <w:t>багажом</w:t>
            </w:r>
            <w:r>
              <w:rPr>
                <w:sz w:val="15"/>
                <w:szCs w:val="15"/>
                <w:highlight w:val="lightGray"/>
                <w:lang w:val="en-US"/>
              </w:rPr>
              <w:t xml:space="preserve"> (with people and their luggage/equipment)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Транспортировка в балластных водах судов; на корпусах судов;</w:t>
            </w:r>
          </w:p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 xml:space="preserve">С людьми и их багажом/оборудованием, на транспортных средствах, в самолетах, с машинами/оборудованием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Распространение</w:t>
            </w: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(5) По искусственным коридорам</w:t>
            </w:r>
            <w:r>
              <w:rPr>
                <w:sz w:val="15"/>
                <w:szCs w:val="15"/>
                <w:lang w:val="ru-RU"/>
              </w:rPr>
              <w:t xml:space="preserve"> (Corridor)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highlight w:val="lightGray"/>
                <w:lang w:val="ru-RU"/>
              </w:rPr>
              <w:t>П</w:t>
            </w:r>
            <w:r>
              <w:rPr>
                <w:sz w:val="15"/>
                <w:szCs w:val="15"/>
                <w:highlight w:val="lightGray"/>
                <w:lang w:val="ru"/>
              </w:rPr>
              <w:t>еремещение чужеродных организмов в новый регион после строительства транспортной инфраструктуры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ru"/>
              </w:rPr>
              <w:t>Не ожида</w:t>
            </w:r>
            <w:r>
              <w:rPr>
                <w:sz w:val="15"/>
                <w:szCs w:val="15"/>
                <w:lang w:val="ru-RU"/>
              </w:rPr>
              <w:t>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(6) Без посторонней помощи</w:t>
            </w:r>
            <w:r>
              <w:rPr>
                <w:sz w:val="15"/>
                <w:szCs w:val="15"/>
                <w:lang w:val="ru-RU"/>
              </w:rPr>
              <w:t xml:space="preserve"> (Unaided)</w:t>
            </w:r>
          </w:p>
        </w:tc>
        <w:tc>
          <w:tcPr>
            <w:tcW w:w="3164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Е</w:t>
            </w:r>
            <w:r>
              <w:rPr>
                <w:sz w:val="15"/>
                <w:szCs w:val="15"/>
                <w:lang w:val="ru"/>
              </w:rPr>
              <w:t>стественное распространение чужеродных видов</w:t>
            </w:r>
            <w:r>
              <w:rPr>
                <w:sz w:val="15"/>
                <w:szCs w:val="15"/>
                <w:lang w:val="ru-RU"/>
              </w:rPr>
              <w:t xml:space="preserve"> </w:t>
            </w:r>
            <w:r>
              <w:rPr>
                <w:sz w:val="15"/>
                <w:szCs w:val="15"/>
                <w:lang w:val="ru"/>
              </w:rPr>
              <w:t xml:space="preserve">через барьеры </w:t>
            </w:r>
            <w:r>
              <w:rPr>
                <w:sz w:val="15"/>
                <w:szCs w:val="15"/>
                <w:lang w:val="ru-RU"/>
              </w:rPr>
              <w:t>природные или антропогенные барьеры</w:t>
            </w:r>
            <w:r>
              <w:rPr>
                <w:sz w:val="15"/>
                <w:szCs w:val="15"/>
                <w:lang w:val="ru"/>
              </w:rPr>
              <w:t>, которые были интродуцированы путями 1-5</w:t>
            </w:r>
          </w:p>
        </w:tc>
        <w:tc>
          <w:tcPr>
            <w:tcW w:w="3291" w:type="dxa"/>
          </w:tcPr>
          <w:p>
            <w:pPr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"/>
              </w:rPr>
              <w:t>Чужеродные виды рыб, выпущенные в других регионах, уже присутствуют в акватории</w:t>
            </w:r>
            <w:r>
              <w:rPr>
                <w:sz w:val="15"/>
                <w:szCs w:val="15"/>
                <w:lang w:val="ru-RU"/>
              </w:rPr>
              <w:t xml:space="preserve"> Проекта</w:t>
            </w:r>
          </w:p>
        </w:tc>
      </w:tr>
    </w:tbl>
    <w:p>
      <w:pPr>
        <w:rPr>
          <w:lang w:val="ru-RU"/>
        </w:rPr>
      </w:pPr>
    </w:p>
    <w:p>
      <w:pPr>
        <w:rPr>
          <w:rFonts w:hint="default"/>
          <w:color w:val="FFC000" w:themeColor="accent4"/>
          <w:lang w:val="ru-RU"/>
          <w14:textFill>
            <w14:solidFill>
              <w14:schemeClr w14:val="accent4"/>
            </w14:solidFill>
          </w14:textFill>
        </w:rPr>
      </w:pP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Наиболее ожидаемый путь  (путь </w:t>
      </w:r>
      <w:del w:id="51" w:author="google1599737165" w:date="2023-05-16T13:48:50Z">
        <w:r>
          <w:rPr>
            <w:rFonts w:hint="default"/>
            <w:lang w:val="en-US"/>
          </w:rPr>
          <w:delText>3</w:delText>
        </w:r>
      </w:del>
      <w:ins w:id="52" w:author="google1599737165" w:date="2023-05-16T13:48:50Z">
        <w:r>
          <w:rPr>
            <w:rFonts w:hint="default"/>
            <w:lang w:val="en-US"/>
          </w:rPr>
          <w:t>4</w:t>
        </w:r>
      </w:ins>
      <w:r>
        <w:rPr>
          <w:rFonts w:hint="default"/>
          <w:lang w:val="ru-RU"/>
        </w:rPr>
        <w:t>) связан с распространения видов-вселенцев через балластные воды (</w:t>
      </w:r>
      <w:r>
        <w:rPr>
          <w:rFonts w:hint="default"/>
          <w:highlight w:val="none"/>
          <w:lang w:val="ru-RU"/>
        </w:rPr>
        <w:t xml:space="preserve">Smith </w:t>
      </w:r>
      <w:r>
        <w:rPr>
          <w:rFonts w:hint="default"/>
          <w:highlight w:val="none"/>
          <w:lang w:val="en-US"/>
        </w:rPr>
        <w:t>et al., 1999</w:t>
      </w:r>
      <w:r>
        <w:rPr>
          <w:rFonts w:hint="default"/>
          <w:lang w:val="ru-RU"/>
        </w:rPr>
        <w:t>) Главным источником балластных вод и, следовательно, видов-вселенцев  являются порты, в которых происходит забор балласта  (</w:t>
      </w:r>
      <w:r>
        <w:t>Smith et al., 1999; Drake, Lodge, 2004</w:t>
      </w:r>
      <w:r>
        <w:rPr>
          <w:rFonts w:hint="default"/>
          <w:lang w:val="ru-RU"/>
        </w:rPr>
        <w:t>). В первую очередь таким образом могут быть занесены планктонные организмы и долгоживущие личинки бентосных видов (</w:t>
      </w:r>
      <w:r>
        <w:t>Chu et al., 1997; Deagle et al., 2003</w:t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районе реализации Проекта уже были обнаружены примеры присутствия в балластных водах некоторых планктонных форм, нетипичных для планктонных сообществ Обской губы. Так, например, исследования балластных вод нескольких судов, работающих в районе терминала "Утренний" (АО «ИЭПИ», 202</w:t>
      </w:r>
      <w:ins w:id="53" w:author="google1599737165" w:date="2023-05-16T13:33:19Z">
        <w:r>
          <w:rPr>
            <w:rFonts w:hint="default"/>
            <w:lang w:val="ru-RU"/>
          </w:rPr>
          <w:t>1</w:t>
        </w:r>
      </w:ins>
      <w:del w:id="54" w:author="google1599737165" w:date="2023-05-16T13:33:18Z">
        <w:r>
          <w:rPr>
            <w:rFonts w:hint="default"/>
            <w:lang w:val="ru-RU"/>
          </w:rPr>
          <w:delText>0</w:delText>
        </w:r>
      </w:del>
      <w:r>
        <w:rPr>
          <w:rFonts w:hint="default"/>
          <w:lang w:val="ru-RU"/>
        </w:rPr>
        <w:t>).</w:t>
      </w:r>
      <w:del w:id="55" w:author="google1599737165" w:date="2023-05-16T13:33:26Z">
        <w:r>
          <w:rPr>
            <w:rFonts w:hint="default"/>
            <w:lang w:val="ru-RU"/>
          </w:rPr>
          <w:delText xml:space="preserve">[ </w:delText>
        </w:r>
      </w:del>
      <w:del w:id="56" w:author="google1599737165" w:date="2023-05-16T13:33:26Z">
        <w:r>
          <w:rPr>
            <w:rFonts w:hint="default"/>
            <w:highlight w:val="yellow"/>
            <w:lang w:val="ru-RU"/>
          </w:rPr>
          <w:delText>Комплексные исследования экологических условий в эстуарии Оби в зоне потенциального влияния прогекта "Арктик СПГ 2" и на прилегающей территории. (2020).</w:delText>
        </w:r>
      </w:del>
      <w:del w:id="57" w:author="google1599737165" w:date="2023-05-16T13:33:26Z">
        <w:r>
          <w:rPr>
            <w:rFonts w:hint="default"/>
            <w:lang w:val="ru-RU"/>
          </w:rPr>
          <w:delText>]</w:delText>
        </w:r>
      </w:del>
      <w:r>
        <w:rPr>
          <w:rFonts w:hint="default"/>
          <w:lang w:val="ru-RU"/>
        </w:rPr>
        <w:t xml:space="preserve"> позволили обнаружить несколько планктонных форм: </w:t>
      </w:r>
      <w:r>
        <w:rPr>
          <w:rFonts w:hint="default"/>
          <w:i/>
          <w:iCs/>
          <w:lang w:val="ru-RU"/>
          <w:rPrChange w:id="58" w:author="google1599737165" w:date="2023-05-16T13:49:08Z">
            <w:rPr>
              <w:rFonts w:hint="default"/>
              <w:lang w:val="ru-RU"/>
            </w:rPr>
          </w:rPrChange>
        </w:rPr>
        <w:t>Limnocalanus grimaldii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  <w:lang w:val="ru-RU"/>
          <w:rPrChange w:id="59" w:author="google1599737165" w:date="2023-05-16T13:49:11Z">
            <w:rPr>
              <w:rFonts w:hint="default"/>
              <w:lang w:val="ru-RU"/>
            </w:rPr>
          </w:rPrChange>
        </w:rPr>
        <w:t xml:space="preserve">Pseudocalanus </w:t>
      </w:r>
      <w:r>
        <w:rPr>
          <w:rFonts w:hint="default"/>
          <w:lang w:val="ru-RU"/>
        </w:rPr>
        <w:t>spp., науплии Calanoida в количестве до 630 м</w:t>
      </w:r>
      <w:r>
        <w:rPr>
          <w:rFonts w:hint="default"/>
          <w:vertAlign w:val="superscript"/>
          <w:lang w:val="ru-RU"/>
        </w:rPr>
        <w:t>-3</w:t>
      </w:r>
      <w:r>
        <w:rPr>
          <w:rFonts w:hint="default"/>
          <w:lang w:val="ru-RU"/>
        </w:rPr>
        <w:t xml:space="preserve">. </w:t>
      </w:r>
    </w:p>
    <w:p>
      <w:pPr>
        <w:pStyle w:val="54"/>
        <w:rPr>
          <w:rFonts w:hint="default"/>
          <w:lang w:val="ru-RU"/>
        </w:rPr>
      </w:pPr>
      <w:r>
        <w:rPr>
          <w:lang w:val="ru-RU"/>
        </w:rPr>
        <w:t>Второй</w:t>
      </w:r>
      <w:r>
        <w:rPr>
          <w:rFonts w:hint="default"/>
          <w:lang w:val="ru-RU"/>
        </w:rPr>
        <w:t>, наиболее ожидаемый путь вселения (путь 4) связан, в первую очердь, с формированием сообщества обрастателей днищ судов  (</w:t>
      </w:r>
      <w:r>
        <w:t>Sylvester et al., 2011</w:t>
      </w:r>
      <w:r>
        <w:rPr>
          <w:rFonts w:hint="default"/>
          <w:lang w:val="ru-RU"/>
        </w:rPr>
        <w:t xml:space="preserve">). Эти сообщества, формируются не только за счет самих прикрепленных организмов-обрастателей, но и за счет сопутсвующих видов, среди который также могут присутствовать потенциальные виды-вселенцы.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Третий возможный путь вселения (путь 5) может реализовываться за счет изменения  характера циркуляции водных масс за счет дноуглубительных работ. Создание канала может привести к более глубокому проник</w:t>
      </w:r>
      <w:del w:id="60" w:author="google1599737165" w:date="2023-05-16T13:34:05Z">
        <w:r>
          <w:rPr>
            <w:rFonts w:hint="default"/>
            <w:lang w:val="ru-RU"/>
          </w:rPr>
          <w:delText>о</w:delText>
        </w:r>
      </w:del>
      <w:r>
        <w:rPr>
          <w:rFonts w:hint="default"/>
          <w:lang w:val="ru-RU"/>
        </w:rPr>
        <w:t>новению морских вод в акваторию Обской губы (</w:t>
      </w:r>
      <w:ins w:id="61" w:author="google1599737165" w:date="2023-05-16T13:34:53Z">
        <w:r>
          <w:rPr>
            <w:rFonts w:hint="default"/>
            <w:highlight w:val="yellow"/>
            <w:lang w:val="ru-RU"/>
            <w:rPrChange w:id="62" w:author="google1599737165" w:date="2023-05-16T13:35:18Z">
              <w:rPr>
                <w:rFonts w:hint="default"/>
                <w:lang w:val="ru-RU"/>
              </w:rPr>
            </w:rPrChange>
          </w:rPr>
          <w:t>ООО «Экоскай»</w:t>
        </w:r>
      </w:ins>
      <w:ins w:id="64" w:author="google1599737165" w:date="2023-05-16T13:34:59Z">
        <w:r>
          <w:rPr>
            <w:rFonts w:hint="default"/>
            <w:highlight w:val="yellow"/>
            <w:lang w:val="ru-RU"/>
            <w:rPrChange w:id="65" w:author="google1599737165" w:date="2023-05-16T13:35:18Z">
              <w:rPr>
                <w:rFonts w:hint="default"/>
                <w:lang w:val="ru-RU"/>
              </w:rPr>
            </w:rPrChange>
          </w:rPr>
          <w:t>,</w:t>
        </w:r>
      </w:ins>
      <w:ins w:id="67" w:author="google1599737165" w:date="2023-05-16T13:35:03Z">
        <w:r>
          <w:rPr>
            <w:rFonts w:hint="default"/>
            <w:highlight w:val="yellow"/>
            <w:lang w:val="ru-RU"/>
            <w:rPrChange w:id="68" w:author="google1599737165" w:date="2023-05-16T13:35:18Z">
              <w:rPr>
                <w:rFonts w:hint="default"/>
                <w:lang w:val="ru-RU"/>
              </w:rPr>
            </w:rPrChange>
          </w:rPr>
          <w:t xml:space="preserve"> </w:t>
        </w:r>
      </w:ins>
      <w:ins w:id="70" w:author="google1599737165" w:date="2023-05-16T13:34:53Z">
        <w:r>
          <w:rPr>
            <w:rFonts w:hint="default"/>
            <w:highlight w:val="yellow"/>
            <w:lang w:val="ru-RU"/>
            <w:rPrChange w:id="71" w:author="google1599737165" w:date="2023-05-16T13:35:18Z">
              <w:rPr>
                <w:rFonts w:hint="default"/>
                <w:lang w:val="ru-RU"/>
              </w:rPr>
            </w:rPrChange>
          </w:rPr>
          <w:t>202</w:t>
        </w:r>
      </w:ins>
      <w:ins w:id="73" w:author="google1599737165" w:date="2023-05-16T13:34:53Z">
        <w:r>
          <w:rPr>
            <w:rFonts w:hint="default"/>
            <w:highlight w:val="yellow"/>
            <w:lang w:val="en-US"/>
            <w:rPrChange w:id="74" w:author="google1599737165" w:date="2023-05-16T13:35:18Z">
              <w:rPr>
                <w:rFonts w:hint="default"/>
                <w:lang w:val="en-US"/>
              </w:rPr>
            </w:rPrChange>
          </w:rPr>
          <w:t>3</w:t>
        </w:r>
      </w:ins>
      <w:ins w:id="76" w:author="google1599737165" w:date="2023-05-16T13:34:53Z">
        <w:r>
          <w:rPr>
            <w:rFonts w:hint="default"/>
            <w:lang w:val="ru-RU"/>
          </w:rPr>
          <w:t>)</w:t>
        </w:r>
      </w:ins>
      <w:del w:id="77" w:author="google1599737165" w:date="2023-05-16T13:35:09Z">
        <w:r>
          <w:rPr>
            <w:rFonts w:hint="default"/>
            <w:highlight w:val="yellow"/>
            <w:lang w:val="ru-RU"/>
          </w:rPr>
          <w:delText>++++ ссылка на работу по моделированию</w:delText>
        </w:r>
      </w:del>
      <w:del w:id="78" w:author="google1599737165" w:date="2023-05-16T13:35:09Z">
        <w:r>
          <w:rPr>
            <w:rFonts w:hint="default"/>
            <w:lang w:val="ru-RU"/>
          </w:rPr>
          <w:delText>)</w:delText>
        </w:r>
      </w:del>
      <w:r>
        <w:rPr>
          <w:rFonts w:hint="default"/>
          <w:lang w:val="ru-RU"/>
        </w:rPr>
        <w:t xml:space="preserve">. Это может привести к некоторому локальному смещению границ распростаранения нативной морской фауны, что не должно рассматриваться как предмет данного Регламента.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lang w:val="ru-RU"/>
        </w:rPr>
        <w:t>Две</w:t>
      </w:r>
      <w:r>
        <w:rPr>
          <w:rFonts w:hint="default"/>
          <w:lang w:val="ru-RU"/>
        </w:rPr>
        <w:t xml:space="preserve"> важные особенности гидрологических условий Обской губы имеют отношение к Регламенту. Во-первых, наличие градиента солености в акватории позволяет ожидать видов-вселенцев как морского, так и эстуарного или речного происхождения. Что существенно расширяет спектр возможных вселенцев.  Однако вторая особенность - чрезвычайно низкие температуры воды, наблюдаемые в акватории, даже в летний период. Это, наоборот, значительно сужает спектр потенциальных видов-вселенцев.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Благодаря сезонным замерам гидрологических параметров, проведенным по всей акватории губы в течение нескольких лет была построена гидрологическая модель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INMOM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 xml:space="preserve">Фомин и др. 2021). Эта модель позволила охарактеризовать размах варьирования ключевых гидрологически параметров, представленных в акватории, то есть экологической лицензии этого водоема (Рсунок </w:t>
      </w:r>
      <w:del w:id="79" w:author="google1599737165" w:date="2023-05-16T13:36:00Z">
        <w:r>
          <w:rPr>
            <w:rFonts w:hint="default"/>
            <w:b w:val="0"/>
            <w:bCs w:val="0"/>
            <w:lang w:val="en-US"/>
          </w:rPr>
          <w:delText>++</w:delText>
        </w:r>
      </w:del>
      <w:ins w:id="80" w:author="google1599737165" w:date="2023-05-16T13:36:00Z">
        <w:r>
          <w:rPr>
            <w:rFonts w:hint="default"/>
            <w:b w:val="0"/>
            <w:bCs w:val="0"/>
            <w:lang w:val="ru-RU"/>
          </w:rPr>
          <w:t>1</w:t>
        </w:r>
      </w:ins>
      <w:ins w:id="81" w:author="google1599737165" w:date="2023-05-16T13:36:01Z">
        <w:r>
          <w:rPr>
            <w:rFonts w:hint="default"/>
            <w:b w:val="0"/>
            <w:bCs w:val="0"/>
            <w:lang w:val="ru-RU"/>
          </w:rPr>
          <w:t>.1</w:t>
        </w:r>
      </w:ins>
      <w:r>
        <w:rPr>
          <w:rFonts w:hint="default"/>
          <w:b w:val="0"/>
          <w:bCs w:val="0"/>
          <w:lang w:val="ru-RU"/>
        </w:rPr>
        <w:t xml:space="preserve">). </w:t>
      </w:r>
    </w:p>
    <w:p>
      <w:pPr>
        <w:pStyle w:val="54"/>
      </w:pPr>
      <w:r>
        <w:rPr>
          <w:lang w:val="ru-RU" w:eastAsia="ru-RU"/>
        </w:rPr>
        <w:drawing>
          <wp:inline distT="0" distB="0" distL="0" distR="0">
            <wp:extent cx="5553710" cy="4003675"/>
            <wp:effectExtent l="0" t="0" r="8890" b="15875"/>
            <wp:docPr id="89" name="Рисунок 8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 descr="Изображение выглядит как текст, внутренний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  <w:rPr>
          <w:rFonts w:hint="default"/>
          <w:b/>
          <w:bCs/>
          <w:color w:val="009DE0"/>
          <w:sz w:val="15"/>
          <w:szCs w:val="15"/>
          <w:lang w:val="ru-RU" w:eastAsia="da-DK"/>
        </w:rPr>
      </w:pPr>
      <w:r>
        <w:rPr>
          <w:b/>
          <w:bCs/>
          <w:color w:val="009DE0"/>
          <w:sz w:val="15"/>
          <w:szCs w:val="15"/>
          <w:lang w:val="ru-RU" w:eastAsia="da-DK"/>
        </w:rPr>
        <w:t>Рисунок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 </w:t>
      </w:r>
      <w:del w:id="82" w:author="google1599737165" w:date="2023-05-16T13:36:08Z">
        <w:r>
          <w:rPr>
            <w:rFonts w:hint="default"/>
            <w:b/>
            <w:bCs/>
            <w:color w:val="009DE0"/>
            <w:sz w:val="15"/>
            <w:szCs w:val="15"/>
            <w:lang w:val="en-US" w:eastAsia="da-DK"/>
          </w:rPr>
          <w:delText>++</w:delText>
        </w:r>
      </w:del>
      <w:ins w:id="83" w:author="google1599737165" w:date="2023-05-16T13:36:08Z">
        <w:r>
          <w:rPr>
            <w:rFonts w:hint="default"/>
            <w:b/>
            <w:bCs/>
            <w:color w:val="009DE0"/>
            <w:sz w:val="15"/>
            <w:szCs w:val="15"/>
            <w:lang w:val="ru-RU" w:eastAsia="da-DK"/>
          </w:rPr>
          <w:t>1.</w:t>
        </w:r>
      </w:ins>
      <w:ins w:id="84" w:author="google1599737165" w:date="2023-05-16T13:36:09Z">
        <w:r>
          <w:rPr>
            <w:rFonts w:hint="default"/>
            <w:b/>
            <w:bCs/>
            <w:color w:val="009DE0"/>
            <w:sz w:val="15"/>
            <w:szCs w:val="15"/>
            <w:lang w:val="ru-RU" w:eastAsia="da-DK"/>
          </w:rPr>
          <w:t>1</w:t>
        </w:r>
      </w:ins>
      <w:r>
        <w:rPr>
          <w:b/>
          <w:bCs/>
          <w:color w:val="009DE0"/>
          <w:sz w:val="15"/>
          <w:szCs w:val="15"/>
          <w:lang w:eastAsia="da-DK"/>
        </w:rPr>
        <w:t xml:space="preserve">. T-S </w:t>
      </w:r>
      <w:r>
        <w:rPr>
          <w:b/>
          <w:bCs/>
          <w:color w:val="009DE0"/>
          <w:sz w:val="15"/>
          <w:szCs w:val="15"/>
          <w:lang w:val="ru-RU" w:eastAsia="da-DK"/>
        </w:rPr>
        <w:t>диагра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м</w:t>
      </w:r>
      <w:r>
        <w:rPr>
          <w:b/>
          <w:bCs/>
          <w:color w:val="009DE0"/>
          <w:sz w:val="15"/>
          <w:szCs w:val="15"/>
          <w:lang w:val="ru-RU" w:eastAsia="da-DK"/>
        </w:rPr>
        <w:t>ма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, отражающая пределы варьирования солености и темепературы воды в Обской губе, согласно модели </w:t>
      </w:r>
      <w:r>
        <w:rPr>
          <w:rFonts w:hint="default"/>
          <w:b/>
          <w:bCs/>
          <w:color w:val="009DE0"/>
          <w:sz w:val="15"/>
          <w:szCs w:val="15"/>
          <w:lang w:val="en-US" w:eastAsia="da-DK"/>
        </w:rPr>
        <w:t xml:space="preserve">INMOM. 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Прямоугольики ограничивают наиболее вероятные границы экологической лицензии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del w:id="85" w:author="google1599737165" w:date="2023-05-16T13:37:24Z">
        <w:r>
          <w:rPr>
            <w:rFonts w:hint="default"/>
            <w:lang w:val="ru-RU"/>
          </w:rPr>
          <w:delText xml:space="preserve"> </w:delText>
        </w:r>
      </w:del>
      <w:del w:id="86" w:author="google1599737165" w:date="2023-05-16T13:37:24Z">
        <w:r>
          <w:rPr>
            <w:rFonts w:hint="default"/>
            <w:b/>
            <w:bCs/>
            <w:color w:val="009DE0"/>
            <w:sz w:val="15"/>
            <w:szCs w:val="15"/>
            <w:highlight w:val="yellow"/>
            <w:lang w:val="ru-RU" w:eastAsia="da-DK"/>
          </w:rPr>
          <w:delText>Сылка на отчет</w:delText>
        </w:r>
      </w:del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ins w:id="87" w:author="google1599737165" w:date="2023-05-16T13:37:43Z"/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Анализ литературы позволил выделить 49 видов бентоса и 8 видов зоопланктона, которые по своим биогеографическим характеристикам  способны заселить биотопы Обской губы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del w:id="88" w:author="google1599737165" w:date="2023-05-16T13:36:26Z">
        <w:r>
          <w:rPr>
            <w:rFonts w:hint="default"/>
            <w:b w:val="0"/>
            <w:bCs w:val="0"/>
            <w:highlight w:val="yellow"/>
            <w:lang w:val="ru-RU"/>
          </w:rPr>
          <w:delText xml:space="preserve"> Ссылка на отче по вселенцам</w:delText>
        </w:r>
      </w:del>
      <w:r>
        <w:rPr>
          <w:rFonts w:hint="default"/>
          <w:b w:val="0"/>
          <w:bCs w:val="0"/>
          <w:lang w:val="ru-RU"/>
        </w:rPr>
        <w:t>). Для этих видов были оценены парамтеры их экологических ниш в</w:t>
      </w:r>
      <w:ins w:id="89" w:author="google1599737165" w:date="2023-05-16T13:37:55Z">
        <w:r>
          <w:rPr>
            <w:rFonts w:hint="default"/>
            <w:b w:val="0"/>
            <w:bCs w:val="0"/>
            <w:lang w:val="ru-RU"/>
          </w:rPr>
          <w:t xml:space="preserve"> </w:t>
        </w:r>
      </w:ins>
      <w:r>
        <w:rPr>
          <w:rFonts w:hint="default"/>
          <w:b w:val="0"/>
          <w:bCs w:val="0"/>
          <w:lang w:val="ru-RU"/>
        </w:rPr>
        <w:t>отношении солености и температуры воды и среди этих видов были отобраны те формы, которые способны существовать в условиях акватории Обской губы</w:t>
      </w:r>
      <w:ins w:id="90" w:author="google1599737165" w:date="2023-05-16T13:38:02Z">
        <w:r>
          <w:rPr>
            <w:rFonts w:hint="default"/>
            <w:b w:val="0"/>
            <w:bCs w:val="0"/>
            <w:lang w:val="ru-RU"/>
          </w:rPr>
          <w:t xml:space="preserve"> (</w:t>
        </w:r>
      </w:ins>
      <w:ins w:id="91" w:author="google1599737165" w:date="2023-05-16T13:38:03Z">
        <w:r>
          <w:rPr>
            <w:rFonts w:hint="default"/>
            <w:b w:val="0"/>
            <w:bCs w:val="0"/>
            <w:lang w:val="ru-RU"/>
          </w:rPr>
          <w:t>Т</w:t>
        </w:r>
      </w:ins>
      <w:ins w:id="92" w:author="google1599737165" w:date="2023-05-16T13:38:11Z">
        <w:r>
          <w:rPr>
            <w:rFonts w:hint="default"/>
            <w:b w:val="0"/>
            <w:bCs w:val="0"/>
            <w:lang w:val="ru-RU"/>
          </w:rPr>
          <w:t>а</w:t>
        </w:r>
      </w:ins>
      <w:ins w:id="93" w:author="google1599737165" w:date="2023-05-16T13:38:03Z">
        <w:r>
          <w:rPr>
            <w:rFonts w:hint="default"/>
            <w:b w:val="0"/>
            <w:bCs w:val="0"/>
            <w:lang w:val="ru-RU"/>
          </w:rPr>
          <w:t>бли</w:t>
        </w:r>
      </w:ins>
      <w:ins w:id="94" w:author="google1599737165" w:date="2023-05-16T13:38:04Z">
        <w:r>
          <w:rPr>
            <w:rFonts w:hint="default"/>
            <w:b w:val="0"/>
            <w:bCs w:val="0"/>
            <w:lang w:val="ru-RU"/>
          </w:rPr>
          <w:t xml:space="preserve">ца </w:t>
        </w:r>
      </w:ins>
      <w:ins w:id="95" w:author="google1599737165" w:date="2023-05-16T13:38:05Z">
        <w:r>
          <w:rPr>
            <w:rFonts w:hint="default"/>
            <w:b w:val="0"/>
            <w:bCs w:val="0"/>
            <w:lang w:val="ru-RU"/>
          </w:rPr>
          <w:t>1.</w:t>
        </w:r>
      </w:ins>
      <w:ins w:id="96" w:author="google1599737165" w:date="2023-05-16T13:38:07Z">
        <w:r>
          <w:rPr>
            <w:rFonts w:hint="default"/>
            <w:b w:val="0"/>
            <w:bCs w:val="0"/>
            <w:lang w:val="ru-RU"/>
          </w:rPr>
          <w:t>2</w:t>
        </w:r>
      </w:ins>
      <w:ins w:id="97" w:author="google1599737165" w:date="2023-05-16T13:38:08Z">
        <w:r>
          <w:rPr>
            <w:rFonts w:hint="default"/>
            <w:b w:val="0"/>
            <w:bCs w:val="0"/>
            <w:lang w:val="ru-RU"/>
          </w:rPr>
          <w:t>)</w:t>
        </w:r>
      </w:ins>
      <w:r>
        <w:rPr>
          <w:rFonts w:hint="default"/>
          <w:b w:val="0"/>
          <w:bCs w:val="0"/>
          <w:lang w:val="ru-RU"/>
        </w:rPr>
        <w:t>. Всего было выявлено 1 вид фитопланктона, 2 вида зоопланткона и 7 видов зообентоса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b w:val="0"/>
          <w:bCs w:val="0"/>
          <w:lang w:val="ru-RU"/>
        </w:rPr>
        <w:t>).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Style w:val="41"/>
        <w:jc w:val="both"/>
        <w:rPr>
          <w:rFonts w:hint="default" w:ascii="Verdana" w:hAnsi="Verdana" w:eastAsia="Yu Mincho" w:cs="Verdana"/>
          <w:sz w:val="18"/>
          <w:szCs w:val="18"/>
        </w:rPr>
      </w:pPr>
      <w:bookmarkStart w:id="3" w:name="_Toc111225149"/>
      <w:r>
        <w:rPr>
          <w:rFonts w:hint="default" w:ascii="Verdana" w:hAnsi="Verdana" w:cs="Verdana"/>
          <w:sz w:val="18"/>
          <w:szCs w:val="18"/>
        </w:rPr>
        <w:t xml:space="preserve">Таблица </w:t>
      </w:r>
      <w:del w:id="98" w:author="google1599737165" w:date="2023-05-16T13:37:33Z">
        <w:r>
          <w:rPr>
            <w:rFonts w:hint="default" w:cs="Verdana"/>
            <w:sz w:val="18"/>
            <w:szCs w:val="18"/>
            <w:lang w:val="en-US"/>
          </w:rPr>
          <w:delText>+++</w:delText>
        </w:r>
      </w:del>
      <w:ins w:id="99" w:author="google1599737165" w:date="2023-05-16T13:37:33Z">
        <w:r>
          <w:rPr>
            <w:rFonts w:hint="default" w:cs="Verdana"/>
            <w:sz w:val="18"/>
            <w:szCs w:val="18"/>
            <w:lang w:val="ru-RU"/>
          </w:rPr>
          <w:t>1.</w:t>
        </w:r>
      </w:ins>
      <w:ins w:id="100" w:author="google1599737165" w:date="2023-05-16T13:37:34Z">
        <w:r>
          <w:rPr>
            <w:rFonts w:hint="default" w:cs="Verdana"/>
            <w:sz w:val="18"/>
            <w:szCs w:val="18"/>
            <w:lang w:val="ru-RU"/>
          </w:rPr>
          <w:t>2</w:t>
        </w:r>
      </w:ins>
      <w:r>
        <w:rPr>
          <w:rFonts w:hint="default" w:ascii="Verdana" w:hAnsi="Verdana" w:cs="Verdana"/>
          <w:sz w:val="18"/>
          <w:szCs w:val="18"/>
        </w:rPr>
        <w:t xml:space="preserve"> Потенциально инвазивные виды</w:t>
      </w:r>
      <w:bookmarkEnd w:id="3"/>
    </w:p>
    <w:tbl>
      <w:tblPr>
        <w:tblStyle w:val="12"/>
        <w:tblW w:w="35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2498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2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 w:eastAsia="da-DK"/>
              </w:rPr>
            </w:pPr>
            <w:r>
              <w:rPr>
                <w:rFonts w:hint="default" w:cs="Verdana"/>
                <w:b/>
                <w:color w:val="FFFFFF"/>
                <w:sz w:val="18"/>
                <w:szCs w:val="18"/>
                <w:lang w:val="ru-RU" w:eastAsia="da-DK"/>
              </w:rPr>
              <w:t>Сообщество</w:t>
            </w:r>
          </w:p>
        </w:tc>
        <w:tc>
          <w:tcPr>
            <w:tcW w:w="1890" w:type="pct"/>
            <w:shd w:val="clear" w:color="auto" w:fill="00999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</w:rPr>
              <w:t>Вид</w:t>
            </w:r>
          </w:p>
        </w:tc>
        <w:tc>
          <w:tcPr>
            <w:tcW w:w="1967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  <w:lang w:val="ru-RU"/>
              </w:rPr>
              <w:t>Группа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Планктон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Prorocentrum cordatum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Dinophyta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Acanthocyclops robustus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Cyclopoida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Acartia bifilosa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Calanoida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Бентос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Gammarus tigrinus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Amphipoda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Amphibalanus improvises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Cirripedia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Rhithropanopeus harrisii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Eriocheir sinensis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Dreissena polymorpha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Mya arenaria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Potamopyrgus antipodarum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Gastropoda</w:t>
            </w:r>
          </w:p>
        </w:tc>
      </w:tr>
    </w:tbl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eastAsia="Arial" w:cs="Arial"/>
          <w:color w:val="000000"/>
          <w:highlight w:val="yellow"/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Связь</w:t>
      </w:r>
      <w:r>
        <w:rPr>
          <w:rFonts w:hint="default"/>
          <w:lang w:val="ru-RU"/>
        </w:rPr>
        <w:t xml:space="preserve"> с другими Регламентами Программы мониторинга и оценки биоразнообразия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Данный регламент связан с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1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Контрагенты</w:t>
      </w:r>
      <w:r>
        <w:rPr>
          <w:rFonts w:hint="default"/>
          <w:lang w:val="ru-RU"/>
        </w:rPr>
        <w:t xml:space="preserve"> (Контрагенты)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  <w:r>
        <w:rPr>
          <w:rFonts w:eastAsia="Arial" w:cs="Arial"/>
          <w:color w:val="000000"/>
          <w:lang w:val="ru-RU"/>
        </w:rPr>
        <w:t>Контрагент</w:t>
      </w:r>
      <w:r>
        <w:rPr>
          <w:rFonts w:hint="default" w:eastAsia="Arial" w:cs="Arial"/>
          <w:color w:val="000000"/>
          <w:lang w:val="ru-RU"/>
        </w:rPr>
        <w:t xml:space="preserve"> определяется по конкурсной процедуре.</w:t>
      </w:r>
    </w:p>
    <w:p>
      <w:pPr>
        <w:jc w:val="both"/>
        <w:rPr>
          <w:rFonts w:hint="default" w:ascii="Verdana" w:hAnsi="Verdana" w:cs="Verdana"/>
          <w:b w:val="0"/>
          <w:bCs w:val="0"/>
          <w:sz w:val="18"/>
          <w:szCs w:val="18"/>
          <w:highlight w:val="yellow"/>
          <w:lang w:val="ru-RU"/>
        </w:rPr>
      </w:pPr>
      <w:r>
        <w:rPr>
          <w:rFonts w:hint="default" w:ascii="Verdana" w:hAnsi="Verdana" w:cs="Verdana"/>
          <w:b w:val="0"/>
          <w:bCs w:val="0"/>
          <w:sz w:val="18"/>
          <w:szCs w:val="18"/>
          <w:lang w:val="ru-RU"/>
        </w:rPr>
        <w:t xml:space="preserve">Список компетенций контрагента, необходимых для реализации программы </w:t>
      </w:r>
    </w:p>
    <w:p>
      <w:pPr>
        <w:numPr>
          <w:ilvl w:val="0"/>
          <w:numId w:val="25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 по таксономии зообентоса</w:t>
      </w:r>
      <w:r>
        <w:rPr>
          <w:rFonts w:hint="default" w:cs="Verdana"/>
          <w:sz w:val="18"/>
          <w:szCs w:val="18"/>
          <w:lang w:val="ru-RU"/>
        </w:rPr>
        <w:t xml:space="preserve">, фито- и </w:t>
      </w:r>
      <w:r>
        <w:rPr>
          <w:rFonts w:hint="default" w:ascii="Verdana" w:hAnsi="Verdana" w:cs="Verdana"/>
          <w:sz w:val="18"/>
          <w:szCs w:val="18"/>
          <w:lang w:val="ru-RU"/>
        </w:rPr>
        <w:t>зоопланктона.</w:t>
      </w:r>
    </w:p>
    <w:p>
      <w:pPr>
        <w:numPr>
          <w:ilvl w:val="0"/>
          <w:numId w:val="25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</w:t>
      </w:r>
      <w:r>
        <w:rPr>
          <w:rFonts w:hint="default" w:cs="Verdana"/>
          <w:sz w:val="18"/>
          <w:szCs w:val="18"/>
          <w:lang w:val="ru-RU"/>
        </w:rPr>
        <w:t>-водолазов</w:t>
      </w:r>
      <w:r>
        <w:rPr>
          <w:rFonts w:hint="default" w:ascii="Verdana" w:hAnsi="Verdana" w:cs="Verdana"/>
          <w:sz w:val="18"/>
          <w:szCs w:val="18"/>
          <w:lang w:val="ru-RU"/>
        </w:rPr>
        <w:t>, имеющих опыт</w:t>
      </w:r>
      <w:r>
        <w:rPr>
          <w:rFonts w:hint="default" w:cs="Verdana"/>
          <w:sz w:val="18"/>
          <w:szCs w:val="18"/>
          <w:lang w:val="ru-RU"/>
        </w:rPr>
        <w:t xml:space="preserve"> визуального анализа сообществ перифитона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5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Наличие специалистов по молекулярной диагностике видов.</w:t>
      </w:r>
    </w:p>
    <w:p>
      <w:pPr>
        <w:numPr>
          <w:ilvl w:val="0"/>
          <w:numId w:val="25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Опыт в создании баз данных</w:t>
      </w:r>
      <w:r>
        <w:rPr>
          <w:rFonts w:hint="default" w:cs="Verdana"/>
          <w:sz w:val="18"/>
          <w:szCs w:val="18"/>
          <w:lang w:val="ru-RU"/>
        </w:rPr>
        <w:t xml:space="preserve"> биологического разнообразия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5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ресурсов, необходимых для хранения и обслуживания коллекций.</w:t>
      </w:r>
    </w:p>
    <w:p>
      <w:pPr>
        <w:pStyle w:val="3"/>
        <w:rPr>
          <w:lang w:val="ru-RU"/>
        </w:rPr>
      </w:pPr>
      <w:r>
        <w:rPr>
          <w:lang w:val="ru-RU"/>
        </w:rPr>
        <w:t>Сроки</w:t>
      </w:r>
      <w:r>
        <w:rPr>
          <w:rFonts w:hint="default"/>
          <w:lang w:val="ru-RU"/>
        </w:rPr>
        <w:t xml:space="preserve"> выполнения. Преемственность. Статус.</w:t>
      </w:r>
    </w:p>
    <w:p>
      <w:pPr>
        <w:rPr>
          <w:rFonts w:hint="default"/>
          <w:lang w:val="ru-RU"/>
        </w:rPr>
      </w:pPr>
      <w:r>
        <w:rPr>
          <w:lang w:val="ru-RU"/>
        </w:rPr>
        <w:t>Планируется</w:t>
      </w:r>
      <w:r>
        <w:rPr>
          <w:rFonts w:hint="default"/>
          <w:lang w:val="ru-RU"/>
        </w:rPr>
        <w:t xml:space="preserve"> выполнение в период 2023-2025 гг.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/>
          <w:lang w:val="ru-RU"/>
        </w:rPr>
        <w:t xml:space="preserve">Регламент основывается на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основе масштабных </w:t>
      </w:r>
      <w:r>
        <w:rPr>
          <w:rFonts w:hint="default" w:ascii="Verdana" w:hAnsi="Verdana" w:cs="Verdana"/>
          <w:sz w:val="18"/>
          <w:szCs w:val="18"/>
          <w:lang w:val="ru-RU"/>
        </w:rPr>
        <w:t>исследований сообществ бентоса и планктона, а также гидрологических и гидрохимических показателей, проведенных в 20</w:t>
      </w:r>
      <w:r>
        <w:rPr>
          <w:rFonts w:hint="default" w:cs="Verdana"/>
          <w:sz w:val="18"/>
          <w:szCs w:val="18"/>
          <w:lang w:val="ru-RU"/>
        </w:rPr>
        <w:t>19-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2022 гг. </w:t>
      </w:r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(</w:t>
      </w:r>
      <w:r>
        <w:rPr>
          <w:highlight w:val="none"/>
        </w:rPr>
        <w:t>АО «ИЭПИ»</w:t>
      </w:r>
      <w:r>
        <w:rPr>
          <w:rFonts w:hint="default"/>
          <w:highlight w:val="none"/>
          <w:lang w:val="ru-RU"/>
        </w:rPr>
        <w:t>,</w:t>
      </w:r>
      <w:r>
        <w:rPr>
          <w:highlight w:val="none"/>
        </w:rPr>
        <w:t xml:space="preserve"> 2021</w:t>
      </w:r>
      <w:r>
        <w:rPr>
          <w:rFonts w:hint="default"/>
          <w:highlight w:val="none"/>
          <w:lang w:val="ru-RU"/>
        </w:rPr>
        <w:t xml:space="preserve">; </w:t>
      </w:r>
      <w:r>
        <w:rPr>
          <w:rFonts w:hint="default"/>
          <w:highlight w:val="none"/>
          <w:lang w:val="en-US"/>
        </w:rPr>
        <w:t>Ramboll CIS, 2022a</w:t>
      </w:r>
      <w:del w:id="101" w:author="google1599737165" w:date="2023-05-16T13:38:39Z">
        <w:r>
          <w:rPr>
            <w:rFonts w:hint="default" w:ascii="Verdana" w:hAnsi="Verdana" w:cs="Verdana"/>
            <w:sz w:val="18"/>
            <w:szCs w:val="18"/>
            <w:highlight w:val="none"/>
            <w:lang w:val="ru-RU"/>
          </w:rPr>
          <w:delText>)</w:delText>
        </w:r>
      </w:del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.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Мониторинговые наблюдения являются долгосрочной (многолетней) программой</w:t>
      </w:r>
      <w:r>
        <w:rPr>
          <w:rFonts w:hint="default" w:cs="Verdana"/>
          <w:sz w:val="18"/>
          <w:szCs w:val="18"/>
          <w:lang w:val="ru-RU"/>
        </w:rPr>
        <w:t>, разработанной в развитие многолетней Программы комплексных исследований Обской губы в зоне влияния Проекта «Арктик СПГ 2» и на сопредельной акватории, проводившейся Компанией в 2019-2022 годах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Стандарты оформления документации, описывающей результаты сбора информации, и базы данных подразумевают</w:t>
      </w:r>
      <w:r>
        <w:rPr>
          <w:rFonts w:hint="default" w:cs="Verdana"/>
          <w:sz w:val="18"/>
          <w:szCs w:val="18"/>
          <w:lang w:val="ru-RU"/>
        </w:rPr>
        <w:t xml:space="preserve"> возможность интеграции новых данных с уже имеющимися базами. </w:t>
      </w:r>
    </w:p>
    <w:p>
      <w:pPr>
        <w:rPr>
          <w:lang w:val="ru-RU"/>
        </w:rPr>
      </w:pPr>
      <w:r>
        <w:rPr>
          <w:b w:val="0"/>
          <w:bCs w:val="0"/>
          <w:lang w:val="ru-RU"/>
        </w:rPr>
        <w:t>Статус</w:t>
      </w:r>
      <w:r>
        <w:rPr>
          <w:rFonts w:hint="default"/>
          <w:b w:val="0"/>
          <w:bCs w:val="0"/>
          <w:lang w:val="ru-RU"/>
        </w:rPr>
        <w:t xml:space="preserve"> </w:t>
      </w:r>
      <w:ins w:id="102" w:author="google1599737165" w:date="2023-05-16T13:39:08Z">
        <w:r>
          <w:rPr>
            <w:rFonts w:hint="eastAsia" w:ascii="SimSun" w:hAnsi="SimSun" w:eastAsia="SimSun" w:cs="SimSun"/>
            <w:b w:val="0"/>
            <w:bCs w:val="0"/>
            <w:lang w:val="ru-RU"/>
          </w:rPr>
          <w:t>－</w:t>
        </w:r>
      </w:ins>
      <w:del w:id="103" w:author="google1599737165" w:date="2023-05-16T13:38:59Z">
        <w:r>
          <w:rPr>
            <w:rFonts w:hint="default"/>
            <w:b w:val="0"/>
            <w:bCs w:val="0"/>
            <w:lang w:val="ru-RU"/>
          </w:rPr>
          <w:delText>-</w:delText>
        </w:r>
      </w:del>
      <w:del w:id="104" w:author="google1599737165" w:date="2023-05-16T13:38:59Z">
        <w:r>
          <w:rPr>
            <w:rFonts w:hint="default"/>
            <w:lang w:val="ru-RU"/>
          </w:rPr>
          <w:delText xml:space="preserve"> </w:delText>
        </w:r>
      </w:del>
      <w:r>
        <w:rPr>
          <w:rFonts w:hint="default"/>
          <w:lang w:val="ru-RU"/>
        </w:rPr>
        <w:t>исследования, рекомендованные Консультантом.</w:t>
      </w:r>
    </w:p>
    <w:p>
      <w:pPr>
        <w:rPr>
          <w:lang w:val="ru-RU"/>
        </w:rPr>
      </w:pPr>
    </w:p>
    <w:p>
      <w:pPr>
        <w:rPr>
          <w:lang w:val="ru-RU"/>
        </w:rPr>
        <w:sectPr>
          <w:headerReference r:id="rId11" w:type="default"/>
          <w:footerReference r:id="rId12" w:type="default"/>
          <w:pgSz w:w="11906" w:h="16838"/>
          <w:pgMar w:top="1134" w:right="1134" w:bottom="1134" w:left="1418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r>
        <w:rPr>
          <w:lang w:val="ru-RU"/>
        </w:rPr>
        <w:t>методология</w:t>
      </w:r>
      <w:r>
        <w:rPr>
          <w:rFonts w:hint="default"/>
          <w:lang w:val="ru-RU"/>
        </w:rPr>
        <w:t xml:space="preserve"> регламента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Анализируемые биотопы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bookmarkStart w:id="4" w:name="_Toc111225161"/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проводиться в контакте с реализацией мониторинговых наблюдений, организванных согласно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у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1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cs="Verdana"/>
          <w:color w:val="auto"/>
          <w:sz w:val="18"/>
          <w:szCs w:val="18"/>
          <w:lang w:val="ru-RU"/>
        </w:rPr>
        <w:t>. Материал, полученный в сборах на учетных стационарах, должен рассматриваться, в том числе, и с точки зрения присутствия в сборах новых, ранее не отмечавшихся видов зообентоса, фито- и зоопланктона. Отдельно должна реализовываться программа обследования перифитона портовых сооружений и естественных твердых субстратов. Должно быть уделено специальное внимание сбору и проверке информации, полученной от местных жителей (рыбаки, судовладельцы).</w:t>
      </w:r>
    </w:p>
    <w:p>
      <w:pPr>
        <w:pStyle w:val="41"/>
        <w:keepNext/>
      </w:pPr>
    </w:p>
    <w:bookmarkEnd w:id="4"/>
    <w:p>
      <w:pPr>
        <w:pStyle w:val="417"/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18"/>
          <w:szCs w:val="18"/>
        </w:rPr>
      </w:pPr>
    </w:p>
    <w:p>
      <w:pPr>
        <w:pStyle w:val="417"/>
        <w:numPr>
          <w:ilvl w:val="0"/>
          <w:numId w:val="0"/>
        </w:numPr>
        <w:jc w:val="both"/>
        <w:rPr>
          <w:rFonts w:hint="default" w:ascii="Verdana" w:hAnsi="Verdana" w:eastAsia="Yu Mincho" w:cs="Verdana"/>
          <w:b/>
          <w:bCs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Проблема идентификации вселенцев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По данным обследования акватории Обской губы в 2019-2020 гг. отмечено </w:t>
      </w:r>
      <w:r>
        <w:rPr>
          <w:rFonts w:hint="default" w:cs="Verdana"/>
          <w:sz w:val="18"/>
          <w:szCs w:val="18"/>
          <w:lang w:val="en-US"/>
        </w:rPr>
        <w:t>193</w:t>
      </w:r>
      <w:r>
        <w:rPr>
          <w:rFonts w:hint="default" w:cs="Verdana"/>
          <w:sz w:val="18"/>
          <w:szCs w:val="18"/>
          <w:lang w:val="ru-RU"/>
        </w:rPr>
        <w:t xml:space="preserve"> вида фитопланктона, </w:t>
      </w:r>
      <w:r>
        <w:rPr>
          <w:rFonts w:hint="default" w:cs="Verdana"/>
          <w:sz w:val="18"/>
          <w:szCs w:val="18"/>
          <w:lang w:val="en-US"/>
        </w:rPr>
        <w:t>79</w:t>
      </w:r>
      <w:r>
        <w:rPr>
          <w:rFonts w:hint="default" w:cs="Verdana"/>
          <w:sz w:val="18"/>
          <w:szCs w:val="18"/>
          <w:lang w:val="ru-RU"/>
        </w:rPr>
        <w:t xml:space="preserve"> видов зоопланктона и </w:t>
      </w:r>
      <w:r>
        <w:rPr>
          <w:rFonts w:hint="default" w:cs="Verdana"/>
          <w:sz w:val="18"/>
          <w:szCs w:val="18"/>
          <w:lang w:val="en-US"/>
        </w:rPr>
        <w:t xml:space="preserve">62 </w:t>
      </w:r>
      <w:r>
        <w:rPr>
          <w:rFonts w:hint="default" w:cs="Verdana"/>
          <w:sz w:val="18"/>
          <w:szCs w:val="18"/>
          <w:lang w:val="ru-RU"/>
        </w:rPr>
        <w:t>вид зообентоса</w:t>
      </w:r>
      <w:commentRangeStart w:id="2"/>
      <w:commentRangeStart w:id="3"/>
      <w:r>
        <w:commentReference w:id="2"/>
      </w:r>
      <w:commentRangeEnd w:id="2"/>
      <w:commentRangeEnd w:id="3"/>
      <w:r>
        <w:commentReference w:id="3"/>
      </w:r>
      <w:r>
        <w:rPr>
          <w:rFonts w:hint="default" w:cs="Verdana"/>
          <w:sz w:val="18"/>
          <w:szCs w:val="18"/>
          <w:lang w:val="ru-RU"/>
        </w:rPr>
        <w:t xml:space="preserve">. Однако, ни для одной из этих групп график накопления видового богатства (Рисунок </w:t>
      </w:r>
      <w:del w:id="105" w:author="google1599737165" w:date="2023-05-16T13:39:25Z">
        <w:r>
          <w:rPr>
            <w:rFonts w:hint="default" w:cs="Verdana"/>
            <w:sz w:val="18"/>
            <w:szCs w:val="18"/>
            <w:lang w:val="en-US"/>
          </w:rPr>
          <w:delText>+++</w:delText>
        </w:r>
      </w:del>
      <w:ins w:id="106" w:author="google1599737165" w:date="2023-05-16T13:39:25Z">
        <w:r>
          <w:rPr>
            <w:rFonts w:hint="default" w:cs="Verdana"/>
            <w:sz w:val="18"/>
            <w:szCs w:val="18"/>
            <w:lang w:val="ru-RU"/>
          </w:rPr>
          <w:t>2.</w:t>
        </w:r>
      </w:ins>
      <w:ins w:id="107" w:author="google1599737165" w:date="2023-05-16T13:39:26Z">
        <w:r>
          <w:rPr>
            <w:rFonts w:hint="default" w:cs="Verdana"/>
            <w:sz w:val="18"/>
            <w:szCs w:val="18"/>
            <w:lang w:val="ru-RU"/>
          </w:rPr>
          <w:t>1</w:t>
        </w:r>
      </w:ins>
      <w:r>
        <w:rPr>
          <w:rFonts w:hint="default" w:cs="Verdana"/>
          <w:sz w:val="18"/>
          <w:szCs w:val="18"/>
          <w:lang w:val="ru-RU"/>
        </w:rPr>
        <w:t>) не вышел на плато.  Это говорит о том, что степень изученности видового состава гидробионтов акватории далека от полноты.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sectPr>
          <w:pgSz w:w="11906" w:h="16838"/>
          <w:pgMar w:top="1138" w:right="1138" w:bottom="1138" w:left="1411" w:header="720" w:footer="720" w:gutter="0"/>
          <w:cols w:space="720" w:num="1"/>
          <w:docGrid w:linePitch="360" w:charSpace="0"/>
        </w:sectPr>
      </w:pPr>
    </w:p>
    <w:p>
      <w:pPr>
        <w:jc w:val="both"/>
      </w:pPr>
      <w:r>
        <w:drawing>
          <wp:inline distT="0" distB="0" distL="114300" distR="114300">
            <wp:extent cx="2058670" cy="1871980"/>
            <wp:effectExtent l="0" t="0" r="13970" b="2540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033905" cy="1849755"/>
            <wp:effectExtent l="0" t="0" r="8255" b="9525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Verdana"/>
          <w:sz w:val="18"/>
          <w:szCs w:val="18"/>
          <w:lang w:val="en-US"/>
        </w:rPr>
      </w:pPr>
      <w:r>
        <w:drawing>
          <wp:inline distT="0" distB="0" distL="114300" distR="114300">
            <wp:extent cx="2068195" cy="1880870"/>
            <wp:effectExtent l="0" t="0" r="4445" b="8890"/>
            <wp:docPr id="3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41"/>
        <w:rPr>
          <w:rFonts w:ascii="Verdana" w:hAnsi="Verdana" w:cs="Verdana"/>
          <w:sz w:val="18"/>
          <w:szCs w:val="18"/>
        </w:rPr>
        <w:sectPr>
          <w:type w:val="continuous"/>
          <w:pgSz w:w="11906" w:h="16838"/>
          <w:pgMar w:top="1138" w:right="1138" w:bottom="1138" w:left="1411" w:header="720" w:footer="720" w:gutter="0"/>
          <w:cols w:equalWidth="0" w:num="3">
            <w:col w:w="2835" w:space="425"/>
            <w:col w:w="2835" w:space="425"/>
            <w:col w:w="2835"/>
          </w:cols>
          <w:docGrid w:linePitch="360" w:charSpace="0"/>
        </w:sectPr>
      </w:pP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ins w:id="108" w:author="google1599737165" w:date="2023-05-16T13:39:30Z">
        <w:r>
          <w:rPr>
            <w:rFonts w:hint="default" w:cs="Verdana"/>
            <w:sz w:val="18"/>
            <w:szCs w:val="18"/>
            <w:lang w:val="ru-RU"/>
          </w:rPr>
          <w:t>2.1</w:t>
        </w:r>
      </w:ins>
      <w:del w:id="109" w:author="google1599737165" w:date="2023-05-16T13:39:29Z">
        <w:r>
          <w:rPr>
            <w:rFonts w:hint="default" w:cs="Verdana"/>
            <w:sz w:val="18"/>
            <w:szCs w:val="18"/>
            <w:lang w:val="ru-RU"/>
          </w:rPr>
          <w:delText>++</w:delText>
        </w:r>
      </w:del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 w:cs="Verdana"/>
          <w:sz w:val="18"/>
          <w:szCs w:val="18"/>
          <w:lang w:val="ru-RU"/>
        </w:rPr>
        <w:t xml:space="preserve">Графики накопления видового богатства при обследовании гидробиокомплексов Обской губы.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связи с этим, при проведении дополнительных обследований акватории велика вероятность обнаружения новых видов, среди которых можно выделить две категории.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Новые для акватории виды могут появиться вследствие двух причин: (1) недостаточной изученности фауны региона и (2)появления вида-вселенца.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Обнаруженный новый вид необходимо всесторонне изучить на предмет его биогеографических характеристик (сравнение со списками видов из близких акваторий: Обь, Енисей, Карское море).</w:t>
      </w:r>
      <w:r>
        <w:rPr>
          <w:rFonts w:hint="default" w:cs="Verdana"/>
          <w:sz w:val="18"/>
          <w:szCs w:val="18"/>
          <w:lang w:val="ru-RU"/>
        </w:rPr>
        <w:t xml:space="preserve"> Необходимо также поднять информацию о географическом распространении данного вида (данные могут быть получены из открытых баз, например, «</w:t>
      </w:r>
      <w:r>
        <w:rPr>
          <w:rFonts w:hint="default"/>
          <w:sz w:val="18"/>
          <w:szCs w:val="18"/>
          <w:lang w:val="ru-RU"/>
        </w:rPr>
        <w:t xml:space="preserve">Global Biodiversity Information Facility» или из специализированных научных публикаций).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Только в том случае, если новый вид не может быть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  <w:r>
        <w:rPr>
          <w:rFonts w:hint="default" w:cs="Verdana"/>
          <w:sz w:val="18"/>
          <w:szCs w:val="18"/>
          <w:lang w:val="ru-RU"/>
        </w:rPr>
        <w:t>охарактеризован, как редкий, но нативный вид, его можно отнести к видам-вселенцам. К числу видов-вселенцев следует относить формы, которые удовлетовряют следующим критериям.</w:t>
      </w:r>
    </w:p>
    <w:p>
      <w:pPr>
        <w:numPr>
          <w:ilvl w:val="0"/>
          <w:numId w:val="26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Образцы определены до видового уровня специалистом, компетентным в таксономии данной группы. Желательно дополнительная верификация по молекулярным маркерам.</w:t>
      </w:r>
    </w:p>
    <w:p>
      <w:pPr>
        <w:numPr>
          <w:ilvl w:val="0"/>
          <w:numId w:val="26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отсутствует в фауне, отмеченной в Карском море, в Обской губе, в речных системах Оби и Енисея. </w:t>
      </w:r>
    </w:p>
    <w:p>
      <w:pPr>
        <w:numPr>
          <w:ilvl w:val="0"/>
          <w:numId w:val="26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является достаточно частой формой в местообитаниях, связанных с маршрутами судового трафика, проходящего через акваторию реализации Проекта.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Виды-вселенцы могут не обязательно являются настоящими инвазивными формами, они могут иметь крайне низкое обилие и не представлять опасности. </w:t>
      </w:r>
    </w:p>
    <w:p>
      <w:pPr>
        <w:jc w:val="both"/>
        <w:rPr>
          <w:ins w:id="110" w:author="google1599737165" w:date="2023-05-16T12:11:13Z"/>
          <w:rFonts w:hint="default" w:cs="Verdana"/>
          <w:sz w:val="18"/>
          <w:szCs w:val="18"/>
          <w:lang w:val="ru-RU"/>
        </w:rPr>
      </w:pPr>
    </w:p>
    <w:p>
      <w:pPr>
        <w:jc w:val="both"/>
        <w:rPr>
          <w:ins w:id="111" w:author="google1599737165" w:date="2023-05-16T12:11:16Z"/>
          <w:rFonts w:hint="default" w:cs="Verdana"/>
          <w:sz w:val="18"/>
          <w:szCs w:val="18"/>
          <w:lang w:val="ru-RU"/>
        </w:rPr>
      </w:pPr>
      <w:ins w:id="112" w:author="google1599737165" w:date="2023-05-16T12:11:16Z">
        <w:r>
          <w:rPr>
            <w:rFonts w:hint="default" w:cs="Verdana"/>
            <w:sz w:val="18"/>
            <w:szCs w:val="18"/>
            <w:lang w:val="ru-RU"/>
          </w:rPr>
          <w:t xml:space="preserve">Дополнительная сложность в выявлении </w:t>
        </w:r>
      </w:ins>
      <w:ins w:id="113" w:author="google1599737165" w:date="2023-05-16T12:11:21Z">
        <w:r>
          <w:rPr>
            <w:rFonts w:hint="default" w:cs="Verdana"/>
            <w:sz w:val="18"/>
            <w:szCs w:val="18"/>
            <w:lang w:val="ru-RU"/>
          </w:rPr>
          <w:t>ин</w:t>
        </w:r>
      </w:ins>
      <w:ins w:id="114" w:author="google1599737165" w:date="2023-05-16T12:11:22Z">
        <w:r>
          <w:rPr>
            <w:rFonts w:hint="default" w:cs="Verdana"/>
            <w:sz w:val="18"/>
            <w:szCs w:val="18"/>
            <w:lang w:val="ru-RU"/>
          </w:rPr>
          <w:t>в</w:t>
        </w:r>
      </w:ins>
      <w:ins w:id="115" w:author="google1599737165" w:date="2023-05-16T12:11:23Z">
        <w:r>
          <w:rPr>
            <w:rFonts w:hint="default" w:cs="Verdana"/>
            <w:sz w:val="18"/>
            <w:szCs w:val="18"/>
            <w:lang w:val="ru-RU"/>
          </w:rPr>
          <w:t>ази</w:t>
        </w:r>
      </w:ins>
      <w:ins w:id="116" w:author="google1599737165" w:date="2023-05-16T12:11:24Z">
        <w:r>
          <w:rPr>
            <w:rFonts w:hint="default" w:cs="Verdana"/>
            <w:sz w:val="18"/>
            <w:szCs w:val="18"/>
            <w:lang w:val="ru-RU"/>
          </w:rPr>
          <w:t xml:space="preserve">вных </w:t>
        </w:r>
      </w:ins>
      <w:ins w:id="117" w:author="google1599737165" w:date="2023-05-16T12:11:25Z">
        <w:r>
          <w:rPr>
            <w:rFonts w:hint="default" w:cs="Verdana"/>
            <w:sz w:val="18"/>
            <w:szCs w:val="18"/>
            <w:lang w:val="ru-RU"/>
          </w:rPr>
          <w:t>видо</w:t>
        </w:r>
      </w:ins>
      <w:ins w:id="118" w:author="google1599737165" w:date="2023-05-16T12:11:26Z">
        <w:r>
          <w:rPr>
            <w:rFonts w:hint="default" w:cs="Verdana"/>
            <w:sz w:val="18"/>
            <w:szCs w:val="18"/>
            <w:lang w:val="ru-RU"/>
          </w:rPr>
          <w:t xml:space="preserve">в </w:t>
        </w:r>
      </w:ins>
      <w:ins w:id="119" w:author="google1599737165" w:date="2023-05-16T12:11:16Z">
        <w:r>
          <w:rPr>
            <w:rFonts w:hint="default" w:cs="Verdana"/>
            <w:sz w:val="18"/>
            <w:szCs w:val="18"/>
            <w:lang w:val="ru-RU"/>
          </w:rPr>
          <w:t xml:space="preserve">связана с тем, что </w:t>
        </w:r>
      </w:ins>
      <w:ins w:id="120" w:author="google1599737165" w:date="2023-05-16T12:11:30Z">
        <w:r>
          <w:rPr>
            <w:rFonts w:hint="default" w:cs="Verdana"/>
            <w:sz w:val="18"/>
            <w:szCs w:val="18"/>
            <w:lang w:val="ru-RU"/>
          </w:rPr>
          <w:t>р</w:t>
        </w:r>
      </w:ins>
      <w:ins w:id="121" w:author="google1599737165" w:date="2023-05-16T12:11:31Z">
        <w:r>
          <w:rPr>
            <w:rFonts w:hint="default" w:cs="Verdana"/>
            <w:sz w:val="18"/>
            <w:szCs w:val="18"/>
            <w:lang w:val="ru-RU"/>
          </w:rPr>
          <w:t>яд</w:t>
        </w:r>
      </w:ins>
      <w:ins w:id="122" w:author="google1599737165" w:date="2023-05-16T12:11:32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123" w:author="google1599737165" w:date="2023-05-16T12:11:39Z">
        <w:r>
          <w:rPr>
            <w:rFonts w:hint="default" w:cs="Verdana"/>
            <w:sz w:val="18"/>
            <w:szCs w:val="18"/>
            <w:lang w:val="ru-RU"/>
          </w:rPr>
          <w:t>ф</w:t>
        </w:r>
      </w:ins>
      <w:ins w:id="124" w:author="google1599737165" w:date="2023-05-16T12:11:40Z">
        <w:r>
          <w:rPr>
            <w:rFonts w:hint="default" w:cs="Verdana"/>
            <w:sz w:val="18"/>
            <w:szCs w:val="18"/>
            <w:lang w:val="ru-RU"/>
          </w:rPr>
          <w:t>орм</w:t>
        </w:r>
      </w:ins>
      <w:ins w:id="125" w:author="google1599737165" w:date="2023-05-16T12:11:41Z">
        <w:r>
          <w:rPr>
            <w:rFonts w:hint="default" w:cs="Verdana"/>
            <w:sz w:val="18"/>
            <w:szCs w:val="18"/>
            <w:lang w:val="ru-RU"/>
          </w:rPr>
          <w:t>,</w:t>
        </w:r>
      </w:ins>
      <w:ins w:id="126" w:author="google1599737165" w:date="2023-05-16T12:11:42Z">
        <w:r>
          <w:rPr>
            <w:rFonts w:hint="default" w:cs="Verdana"/>
            <w:sz w:val="18"/>
            <w:szCs w:val="18"/>
            <w:lang w:val="ru-RU"/>
          </w:rPr>
          <w:t xml:space="preserve"> уже</w:t>
        </w:r>
      </w:ins>
      <w:ins w:id="127" w:author="google1599737165" w:date="2023-05-16T12:11:43Z">
        <w:r>
          <w:rPr>
            <w:rFonts w:hint="default" w:cs="Verdana"/>
            <w:sz w:val="18"/>
            <w:szCs w:val="18"/>
            <w:lang w:val="ru-RU"/>
          </w:rPr>
          <w:t xml:space="preserve"> предс</w:t>
        </w:r>
      </w:ins>
      <w:ins w:id="128" w:author="google1599737165" w:date="2023-05-16T12:11:44Z">
        <w:r>
          <w:rPr>
            <w:rFonts w:hint="default" w:cs="Verdana"/>
            <w:sz w:val="18"/>
            <w:szCs w:val="18"/>
            <w:lang w:val="ru-RU"/>
          </w:rPr>
          <w:t>тавлен</w:t>
        </w:r>
      </w:ins>
      <w:ins w:id="129" w:author="google1599737165" w:date="2023-05-16T12:11:45Z">
        <w:r>
          <w:rPr>
            <w:rFonts w:hint="default" w:cs="Verdana"/>
            <w:sz w:val="18"/>
            <w:szCs w:val="18"/>
            <w:lang w:val="ru-RU"/>
          </w:rPr>
          <w:t xml:space="preserve">ных в </w:t>
        </w:r>
      </w:ins>
      <w:ins w:id="130" w:author="google1599737165" w:date="2023-05-16T12:11:46Z">
        <w:r>
          <w:rPr>
            <w:rFonts w:hint="default" w:cs="Verdana"/>
            <w:sz w:val="18"/>
            <w:szCs w:val="18"/>
            <w:lang w:val="ru-RU"/>
          </w:rPr>
          <w:t>а</w:t>
        </w:r>
      </w:ins>
      <w:ins w:id="131" w:author="google1599737165" w:date="2023-05-16T12:11:47Z">
        <w:r>
          <w:rPr>
            <w:rFonts w:hint="default" w:cs="Verdana"/>
            <w:sz w:val="18"/>
            <w:szCs w:val="18"/>
            <w:lang w:val="ru-RU"/>
          </w:rPr>
          <w:t>квато</w:t>
        </w:r>
      </w:ins>
      <w:ins w:id="132" w:author="google1599737165" w:date="2023-05-16T12:11:48Z">
        <w:r>
          <w:rPr>
            <w:rFonts w:hint="default" w:cs="Verdana"/>
            <w:sz w:val="18"/>
            <w:szCs w:val="18"/>
            <w:lang w:val="ru-RU"/>
          </w:rPr>
          <w:t>рии</w:t>
        </w:r>
      </w:ins>
      <w:ins w:id="133" w:author="google1599737165" w:date="2023-05-16T12:11:49Z">
        <w:r>
          <w:rPr>
            <w:rFonts w:hint="default" w:cs="Verdana"/>
            <w:sz w:val="18"/>
            <w:szCs w:val="18"/>
            <w:lang w:val="ru-RU"/>
          </w:rPr>
          <w:t xml:space="preserve">, </w:t>
        </w:r>
      </w:ins>
      <w:ins w:id="134" w:author="google1599737165" w:date="2023-05-16T12:11:55Z">
        <w:r>
          <w:rPr>
            <w:rFonts w:hint="default" w:cs="Verdana"/>
            <w:sz w:val="18"/>
            <w:szCs w:val="18"/>
            <w:lang w:val="ru-RU"/>
          </w:rPr>
          <w:t>мо</w:t>
        </w:r>
      </w:ins>
      <w:ins w:id="135" w:author="google1599737165" w:date="2023-05-16T12:11:59Z">
        <w:r>
          <w:rPr>
            <w:rFonts w:hint="default" w:cs="Verdana"/>
            <w:sz w:val="18"/>
            <w:szCs w:val="18"/>
            <w:lang w:val="ru-RU"/>
          </w:rPr>
          <w:t>же</w:t>
        </w:r>
      </w:ins>
      <w:ins w:id="136" w:author="google1599737165" w:date="2023-05-16T12:12:00Z">
        <w:r>
          <w:rPr>
            <w:rFonts w:hint="default" w:cs="Verdana"/>
            <w:sz w:val="18"/>
            <w:szCs w:val="18"/>
            <w:lang w:val="ru-RU"/>
          </w:rPr>
          <w:t>т быт</w:t>
        </w:r>
      </w:ins>
      <w:ins w:id="137" w:author="google1599737165" w:date="2023-05-16T12:12:01Z">
        <w:r>
          <w:rPr>
            <w:rFonts w:hint="default" w:cs="Verdana"/>
            <w:sz w:val="18"/>
            <w:szCs w:val="18"/>
            <w:lang w:val="ru-RU"/>
          </w:rPr>
          <w:t>ь пред</w:t>
        </w:r>
      </w:ins>
      <w:ins w:id="138" w:author="google1599737165" w:date="2023-05-16T12:12:02Z">
        <w:r>
          <w:rPr>
            <w:rFonts w:hint="default" w:cs="Verdana"/>
            <w:sz w:val="18"/>
            <w:szCs w:val="18"/>
            <w:lang w:val="ru-RU"/>
          </w:rPr>
          <w:t>с</w:t>
        </w:r>
      </w:ins>
      <w:ins w:id="139" w:author="google1599737165" w:date="2023-05-16T12:12:03Z">
        <w:r>
          <w:rPr>
            <w:rFonts w:hint="default" w:cs="Verdana"/>
            <w:sz w:val="18"/>
            <w:szCs w:val="18"/>
            <w:lang w:val="ru-RU"/>
          </w:rPr>
          <w:t>т</w:t>
        </w:r>
      </w:ins>
      <w:ins w:id="140" w:author="google1599737165" w:date="2023-05-16T12:12:04Z">
        <w:r>
          <w:rPr>
            <w:rFonts w:hint="default" w:cs="Verdana"/>
            <w:sz w:val="18"/>
            <w:szCs w:val="18"/>
            <w:lang w:val="ru-RU"/>
          </w:rPr>
          <w:t>авле</w:t>
        </w:r>
      </w:ins>
      <w:ins w:id="141" w:author="google1599737165" w:date="2023-05-16T12:12:05Z">
        <w:r>
          <w:rPr>
            <w:rFonts w:hint="default" w:cs="Verdana"/>
            <w:sz w:val="18"/>
            <w:szCs w:val="18"/>
            <w:lang w:val="ru-RU"/>
          </w:rPr>
          <w:t>н</w:t>
        </w:r>
      </w:ins>
      <w:ins w:id="142" w:author="google1599737165" w:date="2023-05-16T12:12:07Z">
        <w:r>
          <w:rPr>
            <w:rFonts w:hint="default" w:cs="Verdana"/>
            <w:sz w:val="18"/>
            <w:szCs w:val="18"/>
            <w:lang w:val="ru-RU"/>
          </w:rPr>
          <w:t xml:space="preserve"> н</w:t>
        </w:r>
      </w:ins>
      <w:ins w:id="143" w:author="google1599737165" w:date="2023-05-16T12:12:08Z">
        <w:r>
          <w:rPr>
            <w:rFonts w:hint="default" w:cs="Verdana"/>
            <w:sz w:val="18"/>
            <w:szCs w:val="18"/>
            <w:lang w:val="ru-RU"/>
          </w:rPr>
          <w:t>еско</w:t>
        </w:r>
      </w:ins>
      <w:ins w:id="144" w:author="google1599737165" w:date="2023-05-16T12:12:09Z">
        <w:r>
          <w:rPr>
            <w:rFonts w:hint="default" w:cs="Verdana"/>
            <w:sz w:val="18"/>
            <w:szCs w:val="18"/>
            <w:lang w:val="ru-RU"/>
          </w:rPr>
          <w:t>льки</w:t>
        </w:r>
      </w:ins>
      <w:ins w:id="145" w:author="google1599737165" w:date="2023-05-16T12:12:10Z">
        <w:r>
          <w:rPr>
            <w:rFonts w:hint="default" w:cs="Verdana"/>
            <w:sz w:val="18"/>
            <w:szCs w:val="18"/>
            <w:lang w:val="ru-RU"/>
          </w:rPr>
          <w:t>м</w:t>
        </w:r>
      </w:ins>
      <w:ins w:id="146" w:author="google1599737165" w:date="2023-05-16T12:12:19Z">
        <w:r>
          <w:rPr>
            <w:rFonts w:hint="default" w:cs="Verdana"/>
            <w:sz w:val="18"/>
            <w:szCs w:val="18"/>
            <w:lang w:val="ru-RU"/>
          </w:rPr>
          <w:t>и</w:t>
        </w:r>
      </w:ins>
      <w:ins w:id="147" w:author="google1599737165" w:date="2023-05-16T12:12:10Z">
        <w:r>
          <w:rPr>
            <w:rFonts w:hint="default" w:cs="Verdana"/>
            <w:sz w:val="18"/>
            <w:szCs w:val="18"/>
            <w:lang w:val="ru-RU"/>
          </w:rPr>
          <w:t xml:space="preserve"> кр</w:t>
        </w:r>
      </w:ins>
      <w:ins w:id="148" w:author="google1599737165" w:date="2023-05-16T12:12:11Z">
        <w:r>
          <w:rPr>
            <w:rFonts w:hint="default" w:cs="Verdana"/>
            <w:sz w:val="18"/>
            <w:szCs w:val="18"/>
            <w:lang w:val="ru-RU"/>
          </w:rPr>
          <w:t>иптич</w:t>
        </w:r>
      </w:ins>
      <w:ins w:id="149" w:author="google1599737165" w:date="2023-05-16T12:12:12Z">
        <w:r>
          <w:rPr>
            <w:rFonts w:hint="default" w:cs="Verdana"/>
            <w:sz w:val="18"/>
            <w:szCs w:val="18"/>
            <w:lang w:val="ru-RU"/>
          </w:rPr>
          <w:t xml:space="preserve">ескими </w:t>
        </w:r>
      </w:ins>
      <w:ins w:id="150" w:author="google1599737165" w:date="2023-05-16T12:12:44Z">
        <w:r>
          <w:rPr>
            <w:rFonts w:hint="default" w:cs="Verdana"/>
            <w:sz w:val="18"/>
            <w:szCs w:val="18"/>
            <w:lang w:val="ru-RU"/>
          </w:rPr>
          <w:t>или т</w:t>
        </w:r>
      </w:ins>
      <w:ins w:id="151" w:author="google1599737165" w:date="2023-05-16T12:12:45Z">
        <w:r>
          <w:rPr>
            <w:rFonts w:hint="default" w:cs="Verdana"/>
            <w:sz w:val="18"/>
            <w:szCs w:val="18"/>
            <w:lang w:val="ru-RU"/>
          </w:rPr>
          <w:t>руд</w:t>
        </w:r>
      </w:ins>
      <w:ins w:id="152" w:author="google1599737165" w:date="2023-05-16T12:12:46Z">
        <w:r>
          <w:rPr>
            <w:rFonts w:hint="default" w:cs="Verdana"/>
            <w:sz w:val="18"/>
            <w:szCs w:val="18"/>
            <w:lang w:val="ru-RU"/>
          </w:rPr>
          <w:t xml:space="preserve">но </w:t>
        </w:r>
      </w:ins>
      <w:ins w:id="153" w:author="google1599737165" w:date="2023-05-16T12:12:47Z">
        <w:r>
          <w:rPr>
            <w:rFonts w:hint="default" w:cs="Verdana"/>
            <w:sz w:val="18"/>
            <w:szCs w:val="18"/>
            <w:lang w:val="ru-RU"/>
          </w:rPr>
          <w:t>раз</w:t>
        </w:r>
      </w:ins>
      <w:ins w:id="154" w:author="google1599737165" w:date="2023-05-16T12:12:48Z">
        <w:r>
          <w:rPr>
            <w:rFonts w:hint="default" w:cs="Verdana"/>
            <w:sz w:val="18"/>
            <w:szCs w:val="18"/>
            <w:lang w:val="ru-RU"/>
          </w:rPr>
          <w:t>личи</w:t>
        </w:r>
      </w:ins>
      <w:ins w:id="155" w:author="google1599737165" w:date="2023-05-16T12:12:49Z">
        <w:r>
          <w:rPr>
            <w:rFonts w:hint="default" w:cs="Verdana"/>
            <w:sz w:val="18"/>
            <w:szCs w:val="18"/>
            <w:lang w:val="ru-RU"/>
          </w:rPr>
          <w:t xml:space="preserve">мыми </w:t>
        </w:r>
      </w:ins>
      <w:ins w:id="156" w:author="google1599737165" w:date="2023-05-16T12:12:13Z">
        <w:r>
          <w:rPr>
            <w:rFonts w:hint="default" w:cs="Verdana"/>
            <w:sz w:val="18"/>
            <w:szCs w:val="18"/>
            <w:lang w:val="ru-RU"/>
          </w:rPr>
          <w:t>видам</w:t>
        </w:r>
      </w:ins>
      <w:ins w:id="157" w:author="google1599737165" w:date="2023-05-16T12:12:14Z">
        <w:r>
          <w:rPr>
            <w:rFonts w:hint="default" w:cs="Verdana"/>
            <w:sz w:val="18"/>
            <w:szCs w:val="18"/>
            <w:lang w:val="ru-RU"/>
          </w:rPr>
          <w:t>и</w:t>
        </w:r>
      </w:ins>
      <w:ins w:id="158" w:author="google1599737165" w:date="2023-05-16T12:12:51Z">
        <w:r>
          <w:rPr>
            <w:rFonts w:hint="default" w:cs="Verdana"/>
            <w:sz w:val="18"/>
            <w:szCs w:val="18"/>
            <w:lang w:val="ru-RU"/>
          </w:rPr>
          <w:t>.</w:t>
        </w:r>
      </w:ins>
      <w:ins w:id="159" w:author="google1599737165" w:date="2023-05-16T12:12:56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160" w:author="google1599737165" w:date="2023-05-16T12:13:02Z">
        <w:r>
          <w:rPr>
            <w:rFonts w:hint="default" w:cs="Verdana"/>
            <w:sz w:val="18"/>
            <w:szCs w:val="18"/>
            <w:lang w:val="ru-RU"/>
          </w:rPr>
          <w:t>В то</w:t>
        </w:r>
      </w:ins>
      <w:ins w:id="161" w:author="google1599737165" w:date="2023-05-16T12:13:03Z">
        <w:r>
          <w:rPr>
            <w:rFonts w:hint="default" w:cs="Verdana"/>
            <w:sz w:val="18"/>
            <w:szCs w:val="18"/>
            <w:lang w:val="ru-RU"/>
          </w:rPr>
          <w:t>м ч</w:t>
        </w:r>
      </w:ins>
      <w:ins w:id="162" w:author="google1599737165" w:date="2023-05-16T12:13:37Z">
        <w:r>
          <w:rPr>
            <w:rFonts w:hint="default" w:cs="Verdana"/>
            <w:sz w:val="18"/>
            <w:szCs w:val="18"/>
            <w:lang w:val="ru-RU"/>
          </w:rPr>
          <w:t>и</w:t>
        </w:r>
      </w:ins>
      <w:ins w:id="163" w:author="google1599737165" w:date="2023-05-16T12:13:03Z">
        <w:r>
          <w:rPr>
            <w:rFonts w:hint="default" w:cs="Verdana"/>
            <w:sz w:val="18"/>
            <w:szCs w:val="18"/>
            <w:lang w:val="ru-RU"/>
          </w:rPr>
          <w:t>сл</w:t>
        </w:r>
      </w:ins>
      <w:ins w:id="164" w:author="google1599737165" w:date="2023-05-16T12:13:04Z">
        <w:r>
          <w:rPr>
            <w:rFonts w:hint="default" w:cs="Verdana"/>
            <w:sz w:val="18"/>
            <w:szCs w:val="18"/>
            <w:lang w:val="ru-RU"/>
          </w:rPr>
          <w:t>е</w:t>
        </w:r>
      </w:ins>
      <w:ins w:id="165" w:author="google1599737165" w:date="2023-05-16T12:13:38Z">
        <w:r>
          <w:rPr>
            <w:rFonts w:hint="default" w:cs="Verdana"/>
            <w:sz w:val="18"/>
            <w:szCs w:val="18"/>
            <w:lang w:val="ru-RU"/>
          </w:rPr>
          <w:t>,</w:t>
        </w:r>
      </w:ins>
      <w:ins w:id="166" w:author="google1599737165" w:date="2023-05-16T12:13:04Z">
        <w:r>
          <w:rPr>
            <w:rFonts w:hint="default" w:cs="Verdana"/>
            <w:sz w:val="18"/>
            <w:szCs w:val="18"/>
            <w:lang w:val="ru-RU"/>
          </w:rPr>
          <w:t xml:space="preserve"> с</w:t>
        </w:r>
      </w:ins>
      <w:ins w:id="167" w:author="google1599737165" w:date="2023-05-16T12:13:05Z">
        <w:r>
          <w:rPr>
            <w:rFonts w:hint="default" w:cs="Verdana"/>
            <w:sz w:val="18"/>
            <w:szCs w:val="18"/>
            <w:lang w:val="ru-RU"/>
          </w:rPr>
          <w:t>реди та</w:t>
        </w:r>
      </w:ins>
      <w:ins w:id="168" w:author="google1599737165" w:date="2023-05-16T12:13:06Z">
        <w:r>
          <w:rPr>
            <w:rFonts w:hint="default" w:cs="Verdana"/>
            <w:sz w:val="18"/>
            <w:szCs w:val="18"/>
            <w:lang w:val="ru-RU"/>
          </w:rPr>
          <w:t xml:space="preserve">ких </w:t>
        </w:r>
      </w:ins>
      <w:ins w:id="169" w:author="google1599737165" w:date="2023-05-16T12:13:08Z">
        <w:r>
          <w:rPr>
            <w:rFonts w:hint="default" w:cs="Verdana"/>
            <w:sz w:val="18"/>
            <w:szCs w:val="18"/>
            <w:lang w:val="ru-RU"/>
          </w:rPr>
          <w:t>фор</w:t>
        </w:r>
      </w:ins>
      <w:ins w:id="170" w:author="google1599737165" w:date="2023-05-16T12:13:10Z">
        <w:r>
          <w:rPr>
            <w:rFonts w:hint="default" w:cs="Verdana"/>
            <w:sz w:val="18"/>
            <w:szCs w:val="18"/>
            <w:lang w:val="ru-RU"/>
          </w:rPr>
          <w:t>м мо</w:t>
        </w:r>
      </w:ins>
      <w:ins w:id="171" w:author="google1599737165" w:date="2023-05-16T12:13:11Z">
        <w:r>
          <w:rPr>
            <w:rFonts w:hint="default" w:cs="Verdana"/>
            <w:sz w:val="18"/>
            <w:szCs w:val="18"/>
            <w:lang w:val="ru-RU"/>
          </w:rPr>
          <w:t xml:space="preserve">гут </w:t>
        </w:r>
      </w:ins>
      <w:ins w:id="172" w:author="google1599737165" w:date="2023-05-16T12:13:12Z">
        <w:r>
          <w:rPr>
            <w:rFonts w:hint="default" w:cs="Verdana"/>
            <w:sz w:val="18"/>
            <w:szCs w:val="18"/>
            <w:lang w:val="ru-RU"/>
          </w:rPr>
          <w:t>быть</w:t>
        </w:r>
      </w:ins>
      <w:ins w:id="173" w:author="google1599737165" w:date="2023-05-16T12:13:27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174" w:author="google1599737165" w:date="2023-05-16T12:13:43Z">
        <w:r>
          <w:rPr>
            <w:rFonts w:hint="default" w:cs="Verdana"/>
            <w:sz w:val="18"/>
            <w:szCs w:val="18"/>
            <w:lang w:val="ru-RU"/>
          </w:rPr>
          <w:t>и в</w:t>
        </w:r>
      </w:ins>
      <w:ins w:id="175" w:author="google1599737165" w:date="2023-05-16T12:13:44Z">
        <w:r>
          <w:rPr>
            <w:rFonts w:hint="default" w:cs="Verdana"/>
            <w:sz w:val="18"/>
            <w:szCs w:val="18"/>
            <w:lang w:val="ru-RU"/>
          </w:rPr>
          <w:t>селен</w:t>
        </w:r>
      </w:ins>
      <w:ins w:id="176" w:author="google1599737165" w:date="2023-05-16T12:13:45Z">
        <w:r>
          <w:rPr>
            <w:rFonts w:hint="default" w:cs="Verdana"/>
            <w:sz w:val="18"/>
            <w:szCs w:val="18"/>
            <w:lang w:val="ru-RU"/>
          </w:rPr>
          <w:t>цы</w:t>
        </w:r>
      </w:ins>
      <w:ins w:id="177" w:author="google1599737165" w:date="2023-05-16T12:13:46Z">
        <w:r>
          <w:rPr>
            <w:rFonts w:hint="default" w:cs="Verdana"/>
            <w:sz w:val="18"/>
            <w:szCs w:val="18"/>
            <w:lang w:val="ru-RU"/>
          </w:rPr>
          <w:t xml:space="preserve">, </w:t>
        </w:r>
      </w:ins>
      <w:ins w:id="178" w:author="google1599737165" w:date="2023-05-16T12:13:49Z">
        <w:r>
          <w:rPr>
            <w:rFonts w:hint="default" w:cs="Verdana"/>
            <w:sz w:val="18"/>
            <w:szCs w:val="18"/>
            <w:lang w:val="ru-RU"/>
          </w:rPr>
          <w:t>ин</w:t>
        </w:r>
      </w:ins>
      <w:ins w:id="179" w:author="google1599737165" w:date="2023-05-16T12:13:50Z">
        <w:r>
          <w:rPr>
            <w:rFonts w:hint="default" w:cs="Verdana"/>
            <w:sz w:val="18"/>
            <w:szCs w:val="18"/>
            <w:lang w:val="ru-RU"/>
          </w:rPr>
          <w:t>ваз</w:t>
        </w:r>
      </w:ins>
      <w:ins w:id="180" w:author="google1599737165" w:date="2023-05-16T12:13:51Z">
        <w:r>
          <w:rPr>
            <w:rFonts w:hint="default" w:cs="Verdana"/>
            <w:sz w:val="18"/>
            <w:szCs w:val="18"/>
            <w:lang w:val="ru-RU"/>
          </w:rPr>
          <w:t xml:space="preserve">ия </w:t>
        </w:r>
      </w:ins>
      <w:ins w:id="181" w:author="google1599737165" w:date="2023-05-16T12:13:52Z">
        <w:r>
          <w:rPr>
            <w:rFonts w:hint="default" w:cs="Verdana"/>
            <w:sz w:val="18"/>
            <w:szCs w:val="18"/>
            <w:lang w:val="ru-RU"/>
          </w:rPr>
          <w:t>котор</w:t>
        </w:r>
      </w:ins>
      <w:ins w:id="182" w:author="google1599737165" w:date="2023-05-16T12:13:53Z">
        <w:r>
          <w:rPr>
            <w:rFonts w:hint="default" w:cs="Verdana"/>
            <w:sz w:val="18"/>
            <w:szCs w:val="18"/>
            <w:lang w:val="ru-RU"/>
          </w:rPr>
          <w:t>ых б</w:t>
        </w:r>
      </w:ins>
      <w:ins w:id="183" w:author="google1599737165" w:date="2023-05-16T12:13:54Z">
        <w:r>
          <w:rPr>
            <w:rFonts w:hint="default" w:cs="Verdana"/>
            <w:sz w:val="18"/>
            <w:szCs w:val="18"/>
            <w:lang w:val="ru-RU"/>
          </w:rPr>
          <w:t>ыла п</w:t>
        </w:r>
      </w:ins>
      <w:ins w:id="184" w:author="google1599737165" w:date="2023-05-16T12:13:55Z">
        <w:r>
          <w:rPr>
            <w:rFonts w:hint="default" w:cs="Verdana"/>
            <w:sz w:val="18"/>
            <w:szCs w:val="18"/>
            <w:lang w:val="ru-RU"/>
          </w:rPr>
          <w:t>ропу</w:t>
        </w:r>
      </w:ins>
      <w:ins w:id="185" w:author="google1599737165" w:date="2023-05-16T12:13:57Z">
        <w:r>
          <w:rPr>
            <w:rFonts w:hint="default" w:cs="Verdana"/>
            <w:sz w:val="18"/>
            <w:szCs w:val="18"/>
            <w:lang w:val="ru-RU"/>
          </w:rPr>
          <w:t>щен</w:t>
        </w:r>
      </w:ins>
      <w:ins w:id="186" w:author="google1599737165" w:date="2023-05-16T12:13:58Z">
        <w:r>
          <w:rPr>
            <w:rFonts w:hint="default" w:cs="Verdana"/>
            <w:sz w:val="18"/>
            <w:szCs w:val="18"/>
            <w:lang w:val="ru-RU"/>
          </w:rPr>
          <w:t xml:space="preserve">а </w:t>
        </w:r>
      </w:ins>
      <w:ins w:id="187" w:author="google1599737165" w:date="2023-05-16T12:14:02Z">
        <w:r>
          <w:rPr>
            <w:rFonts w:hint="default" w:cs="Verdana"/>
            <w:sz w:val="18"/>
            <w:szCs w:val="18"/>
            <w:lang w:val="ru-RU"/>
          </w:rPr>
          <w:t>в</w:t>
        </w:r>
      </w:ins>
      <w:ins w:id="188" w:author="google1599737165" w:date="2023-05-16T12:14:03Z">
        <w:r>
          <w:rPr>
            <w:rFonts w:hint="default" w:cs="Verdana"/>
            <w:sz w:val="18"/>
            <w:szCs w:val="18"/>
            <w:lang w:val="ru-RU"/>
          </w:rPr>
          <w:t xml:space="preserve"> предыд</w:t>
        </w:r>
      </w:ins>
      <w:ins w:id="189" w:author="google1599737165" w:date="2023-05-16T12:14:04Z">
        <w:r>
          <w:rPr>
            <w:rFonts w:hint="default" w:cs="Verdana"/>
            <w:sz w:val="18"/>
            <w:szCs w:val="18"/>
            <w:lang w:val="ru-RU"/>
          </w:rPr>
          <w:t>ущих</w:t>
        </w:r>
      </w:ins>
      <w:ins w:id="190" w:author="google1599737165" w:date="2023-05-16T12:14:05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191" w:author="google1599737165" w:date="2023-05-16T12:15:49Z">
        <w:r>
          <w:rPr>
            <w:rFonts w:hint="default" w:cs="Verdana"/>
            <w:sz w:val="18"/>
            <w:szCs w:val="18"/>
            <w:lang w:val="ru-RU"/>
          </w:rPr>
          <w:t>иссл</w:t>
        </w:r>
      </w:ins>
      <w:ins w:id="192" w:author="google1599737165" w:date="2023-05-16T12:15:51Z">
        <w:r>
          <w:rPr>
            <w:rFonts w:hint="default" w:cs="Verdana"/>
            <w:sz w:val="18"/>
            <w:szCs w:val="18"/>
            <w:lang w:val="ru-RU"/>
          </w:rPr>
          <w:t>ед</w:t>
        </w:r>
      </w:ins>
      <w:ins w:id="193" w:author="google1599737165" w:date="2023-05-16T12:15:52Z">
        <w:r>
          <w:rPr>
            <w:rFonts w:hint="default" w:cs="Verdana"/>
            <w:sz w:val="18"/>
            <w:szCs w:val="18"/>
            <w:lang w:val="ru-RU"/>
          </w:rPr>
          <w:t>овани</w:t>
        </w:r>
      </w:ins>
      <w:ins w:id="194" w:author="google1599737165" w:date="2023-05-16T12:15:53Z">
        <w:r>
          <w:rPr>
            <w:rFonts w:hint="default" w:cs="Verdana"/>
            <w:sz w:val="18"/>
            <w:szCs w:val="18"/>
            <w:lang w:val="ru-RU"/>
          </w:rPr>
          <w:t>ях</w:t>
        </w:r>
      </w:ins>
      <w:ins w:id="195" w:author="google1599737165" w:date="2023-05-16T13:07:25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196" w:author="google1599737165" w:date="2023-05-16T13:07:26Z">
        <w:r>
          <w:rPr>
            <w:rFonts w:hint="default" w:cs="Verdana"/>
            <w:sz w:val="18"/>
            <w:szCs w:val="18"/>
            <w:lang w:val="ru-RU"/>
          </w:rPr>
          <w:t>и</w:t>
        </w:r>
      </w:ins>
      <w:ins w:id="197" w:author="google1599737165" w:date="2023-05-16T13:07:29Z">
        <w:r>
          <w:rPr>
            <w:rFonts w:hint="default" w:cs="Verdana"/>
            <w:sz w:val="18"/>
            <w:szCs w:val="18"/>
            <w:lang w:val="ru-RU"/>
          </w:rPr>
          <w:t>/и</w:t>
        </w:r>
      </w:ins>
      <w:ins w:id="198" w:author="google1599737165" w:date="2023-05-16T13:07:30Z">
        <w:r>
          <w:rPr>
            <w:rFonts w:hint="default" w:cs="Verdana"/>
            <w:sz w:val="18"/>
            <w:szCs w:val="18"/>
            <w:lang w:val="ru-RU"/>
          </w:rPr>
          <w:t xml:space="preserve">ли </w:t>
        </w:r>
      </w:ins>
      <w:ins w:id="199" w:author="google1599737165" w:date="2023-05-16T13:07:31Z">
        <w:r>
          <w:rPr>
            <w:rFonts w:hint="default" w:cs="Verdana"/>
            <w:sz w:val="18"/>
            <w:szCs w:val="18"/>
            <w:lang w:val="ru-RU"/>
          </w:rPr>
          <w:t>може</w:t>
        </w:r>
      </w:ins>
      <w:ins w:id="200" w:author="google1599737165" w:date="2023-05-16T13:07:32Z">
        <w:r>
          <w:rPr>
            <w:rFonts w:hint="default" w:cs="Verdana"/>
            <w:sz w:val="18"/>
            <w:szCs w:val="18"/>
            <w:lang w:val="ru-RU"/>
          </w:rPr>
          <w:t>т быт</w:t>
        </w:r>
      </w:ins>
      <w:ins w:id="201" w:author="google1599737165" w:date="2023-05-16T13:07:33Z">
        <w:r>
          <w:rPr>
            <w:rFonts w:hint="default" w:cs="Verdana"/>
            <w:sz w:val="18"/>
            <w:szCs w:val="18"/>
            <w:lang w:val="ru-RU"/>
          </w:rPr>
          <w:t>ь не</w:t>
        </w:r>
      </w:ins>
      <w:ins w:id="202" w:author="google1599737165" w:date="2023-05-16T13:07:38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203" w:author="google1599737165" w:date="2023-05-16T13:07:33Z">
        <w:r>
          <w:rPr>
            <w:rFonts w:hint="default" w:cs="Verdana"/>
            <w:sz w:val="18"/>
            <w:szCs w:val="18"/>
            <w:lang w:val="ru-RU"/>
          </w:rPr>
          <w:t>за</w:t>
        </w:r>
      </w:ins>
      <w:ins w:id="204" w:author="google1599737165" w:date="2023-05-16T13:07:34Z">
        <w:r>
          <w:rPr>
            <w:rFonts w:hint="default" w:cs="Verdana"/>
            <w:sz w:val="18"/>
            <w:szCs w:val="18"/>
            <w:lang w:val="ru-RU"/>
          </w:rPr>
          <w:t>мече</w:t>
        </w:r>
      </w:ins>
      <w:ins w:id="205" w:author="google1599737165" w:date="2023-05-16T13:07:35Z">
        <w:r>
          <w:rPr>
            <w:rFonts w:hint="default" w:cs="Verdana"/>
            <w:sz w:val="18"/>
            <w:szCs w:val="18"/>
            <w:lang w:val="ru-RU"/>
          </w:rPr>
          <w:t xml:space="preserve">на </w:t>
        </w:r>
      </w:ins>
      <w:ins w:id="206" w:author="google1599737165" w:date="2023-05-16T13:07:42Z">
        <w:r>
          <w:rPr>
            <w:rFonts w:hint="default" w:cs="Verdana"/>
            <w:sz w:val="18"/>
            <w:szCs w:val="18"/>
            <w:lang w:val="ru-RU"/>
          </w:rPr>
          <w:t xml:space="preserve">при </w:t>
        </w:r>
      </w:ins>
      <w:ins w:id="207" w:author="google1599737165" w:date="2023-05-16T13:07:44Z">
        <w:r>
          <w:rPr>
            <w:rFonts w:hint="default" w:cs="Verdana"/>
            <w:sz w:val="18"/>
            <w:szCs w:val="18"/>
            <w:lang w:val="ru-RU"/>
          </w:rPr>
          <w:t>те</w:t>
        </w:r>
      </w:ins>
      <w:ins w:id="208" w:author="google1599737165" w:date="2023-05-16T13:07:45Z">
        <w:r>
          <w:rPr>
            <w:rFonts w:hint="default" w:cs="Verdana"/>
            <w:sz w:val="18"/>
            <w:szCs w:val="18"/>
            <w:lang w:val="ru-RU"/>
          </w:rPr>
          <w:t>куще</w:t>
        </w:r>
      </w:ins>
      <w:ins w:id="209" w:author="google1599737165" w:date="2023-05-16T13:07:46Z">
        <w:r>
          <w:rPr>
            <w:rFonts w:hint="default" w:cs="Verdana"/>
            <w:sz w:val="18"/>
            <w:szCs w:val="18"/>
            <w:lang w:val="ru-RU"/>
          </w:rPr>
          <w:t>м мони</w:t>
        </w:r>
      </w:ins>
      <w:ins w:id="210" w:author="google1599737165" w:date="2023-05-16T13:07:47Z">
        <w:r>
          <w:rPr>
            <w:rFonts w:hint="default" w:cs="Verdana"/>
            <w:sz w:val="18"/>
            <w:szCs w:val="18"/>
            <w:lang w:val="ru-RU"/>
          </w:rPr>
          <w:t>торинг</w:t>
        </w:r>
      </w:ins>
      <w:ins w:id="211" w:author="google1599737165" w:date="2023-05-16T13:07:48Z">
        <w:r>
          <w:rPr>
            <w:rFonts w:hint="default" w:cs="Verdana"/>
            <w:sz w:val="18"/>
            <w:szCs w:val="18"/>
            <w:lang w:val="ru-RU"/>
          </w:rPr>
          <w:t>е</w:t>
        </w:r>
      </w:ins>
      <w:ins w:id="212" w:author="google1599737165" w:date="2023-05-16T12:14:08Z">
        <w:r>
          <w:rPr>
            <w:rFonts w:hint="default" w:cs="Verdana"/>
            <w:sz w:val="18"/>
            <w:szCs w:val="18"/>
            <w:lang w:val="ru-RU"/>
          </w:rPr>
          <w:t xml:space="preserve">. </w:t>
        </w:r>
      </w:ins>
      <w:ins w:id="213" w:author="google1599737165" w:date="2023-05-16T12:14:10Z">
        <w:r>
          <w:rPr>
            <w:rFonts w:hint="default" w:cs="Verdana"/>
            <w:sz w:val="18"/>
            <w:szCs w:val="18"/>
            <w:lang w:val="ru-RU"/>
          </w:rPr>
          <w:t>Эт</w:t>
        </w:r>
      </w:ins>
      <w:ins w:id="214" w:author="google1599737165" w:date="2023-05-16T12:14:11Z">
        <w:r>
          <w:rPr>
            <w:rFonts w:hint="default" w:cs="Verdana"/>
            <w:sz w:val="18"/>
            <w:szCs w:val="18"/>
            <w:lang w:val="ru-RU"/>
          </w:rPr>
          <w:t>о тре</w:t>
        </w:r>
      </w:ins>
      <w:ins w:id="215" w:author="google1599737165" w:date="2023-05-16T12:14:12Z">
        <w:r>
          <w:rPr>
            <w:rFonts w:hint="default" w:cs="Verdana"/>
            <w:sz w:val="18"/>
            <w:szCs w:val="18"/>
            <w:lang w:val="ru-RU"/>
          </w:rPr>
          <w:t xml:space="preserve">бует </w:t>
        </w:r>
      </w:ins>
      <w:ins w:id="216" w:author="google1599737165" w:date="2023-05-16T12:14:14Z">
        <w:r>
          <w:rPr>
            <w:rFonts w:hint="default" w:cs="Verdana"/>
            <w:sz w:val="18"/>
            <w:szCs w:val="18"/>
            <w:lang w:val="ru-RU"/>
          </w:rPr>
          <w:t>рев</w:t>
        </w:r>
      </w:ins>
      <w:ins w:id="217" w:author="google1599737165" w:date="2023-05-16T12:14:15Z">
        <w:r>
          <w:rPr>
            <w:rFonts w:hint="default" w:cs="Verdana"/>
            <w:sz w:val="18"/>
            <w:szCs w:val="18"/>
            <w:lang w:val="ru-RU"/>
          </w:rPr>
          <w:t>из</w:t>
        </w:r>
      </w:ins>
      <w:ins w:id="218" w:author="google1599737165" w:date="2023-05-16T12:14:16Z">
        <w:r>
          <w:rPr>
            <w:rFonts w:hint="default" w:cs="Verdana"/>
            <w:sz w:val="18"/>
            <w:szCs w:val="18"/>
            <w:lang w:val="ru-RU"/>
          </w:rPr>
          <w:t>ии</w:t>
        </w:r>
      </w:ins>
      <w:ins w:id="219" w:author="google1599737165" w:date="2023-05-16T13:07:57Z">
        <w:r>
          <w:rPr>
            <w:rFonts w:hint="default" w:cs="Verdana"/>
            <w:sz w:val="18"/>
            <w:szCs w:val="18"/>
            <w:lang w:val="ru-RU"/>
          </w:rPr>
          <w:t xml:space="preserve"> не</w:t>
        </w:r>
      </w:ins>
      <w:ins w:id="220" w:author="google1599737165" w:date="2023-05-16T13:07:58Z">
        <w:r>
          <w:rPr>
            <w:rFonts w:hint="default" w:cs="Verdana"/>
            <w:sz w:val="18"/>
            <w:szCs w:val="18"/>
            <w:lang w:val="ru-RU"/>
          </w:rPr>
          <w:t>котор</w:t>
        </w:r>
      </w:ins>
      <w:ins w:id="221" w:author="google1599737165" w:date="2023-05-16T13:07:59Z">
        <w:r>
          <w:rPr>
            <w:rFonts w:hint="default" w:cs="Verdana"/>
            <w:sz w:val="18"/>
            <w:szCs w:val="18"/>
            <w:lang w:val="ru-RU"/>
          </w:rPr>
          <w:t>ых так</w:t>
        </w:r>
      </w:ins>
      <w:ins w:id="222" w:author="google1599737165" w:date="2023-05-16T13:08:00Z">
        <w:r>
          <w:rPr>
            <w:rFonts w:hint="default" w:cs="Verdana"/>
            <w:sz w:val="18"/>
            <w:szCs w:val="18"/>
            <w:lang w:val="ru-RU"/>
          </w:rPr>
          <w:t>сонов</w:t>
        </w:r>
      </w:ins>
      <w:ins w:id="223" w:author="google1599737165" w:date="2023-05-16T12:14:16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224" w:author="google1599737165" w:date="2023-05-16T12:14:29Z">
        <w:r>
          <w:rPr>
            <w:rFonts w:hint="default" w:cs="Verdana"/>
            <w:sz w:val="18"/>
            <w:szCs w:val="18"/>
            <w:lang w:val="ru-RU"/>
          </w:rPr>
          <w:t>с примен</w:t>
        </w:r>
      </w:ins>
      <w:ins w:id="225" w:author="google1599737165" w:date="2023-05-16T12:14:30Z">
        <w:r>
          <w:rPr>
            <w:rFonts w:hint="default" w:cs="Verdana"/>
            <w:sz w:val="18"/>
            <w:szCs w:val="18"/>
            <w:lang w:val="ru-RU"/>
          </w:rPr>
          <w:t xml:space="preserve">ением </w:t>
        </w:r>
      </w:ins>
      <w:ins w:id="226" w:author="google1599737165" w:date="2023-05-16T12:14:31Z">
        <w:r>
          <w:rPr>
            <w:rFonts w:hint="default" w:cs="Verdana"/>
            <w:sz w:val="18"/>
            <w:szCs w:val="18"/>
            <w:lang w:val="ru-RU"/>
          </w:rPr>
          <w:t>молек</w:t>
        </w:r>
      </w:ins>
      <w:ins w:id="227" w:author="google1599737165" w:date="2023-05-16T12:14:32Z">
        <w:r>
          <w:rPr>
            <w:rFonts w:hint="default" w:cs="Verdana"/>
            <w:sz w:val="18"/>
            <w:szCs w:val="18"/>
            <w:lang w:val="ru-RU"/>
          </w:rPr>
          <w:t>у</w:t>
        </w:r>
      </w:ins>
      <w:ins w:id="228" w:author="google1599737165" w:date="2023-05-16T12:14:33Z">
        <w:r>
          <w:rPr>
            <w:rFonts w:hint="default" w:cs="Verdana"/>
            <w:sz w:val="18"/>
            <w:szCs w:val="18"/>
            <w:lang w:val="ru-RU"/>
          </w:rPr>
          <w:t>лярно</w:t>
        </w:r>
      </w:ins>
      <w:ins w:id="229" w:author="google1599737165" w:date="2023-05-16T12:14:34Z">
        <w:r>
          <w:rPr>
            <w:rFonts w:hint="default" w:cs="Verdana"/>
            <w:sz w:val="18"/>
            <w:szCs w:val="18"/>
            <w:lang w:val="ru-RU"/>
          </w:rPr>
          <w:t>-</w:t>
        </w:r>
      </w:ins>
      <w:ins w:id="230" w:author="google1599737165" w:date="2023-05-16T12:14:35Z">
        <w:r>
          <w:rPr>
            <w:rFonts w:hint="default" w:cs="Verdana"/>
            <w:sz w:val="18"/>
            <w:szCs w:val="18"/>
            <w:lang w:val="ru-RU"/>
          </w:rPr>
          <w:t>генети</w:t>
        </w:r>
      </w:ins>
      <w:ins w:id="231" w:author="google1599737165" w:date="2023-05-16T12:14:36Z">
        <w:r>
          <w:rPr>
            <w:rFonts w:hint="default" w:cs="Verdana"/>
            <w:sz w:val="18"/>
            <w:szCs w:val="18"/>
            <w:lang w:val="ru-RU"/>
          </w:rPr>
          <w:t>ческ</w:t>
        </w:r>
      </w:ins>
      <w:ins w:id="232" w:author="google1599737165" w:date="2023-05-16T12:14:37Z">
        <w:r>
          <w:rPr>
            <w:rFonts w:hint="default" w:cs="Verdana"/>
            <w:sz w:val="18"/>
            <w:szCs w:val="18"/>
            <w:lang w:val="ru-RU"/>
          </w:rPr>
          <w:t xml:space="preserve">их </w:t>
        </w:r>
      </w:ins>
      <w:ins w:id="233" w:author="google1599737165" w:date="2023-05-16T12:14:38Z">
        <w:r>
          <w:rPr>
            <w:rFonts w:hint="default" w:cs="Verdana"/>
            <w:sz w:val="18"/>
            <w:szCs w:val="18"/>
            <w:lang w:val="ru-RU"/>
          </w:rPr>
          <w:t>методо</w:t>
        </w:r>
      </w:ins>
      <w:ins w:id="234" w:author="google1599737165" w:date="2023-05-16T12:14:39Z">
        <w:r>
          <w:rPr>
            <w:rFonts w:hint="default" w:cs="Verdana"/>
            <w:sz w:val="18"/>
            <w:szCs w:val="18"/>
            <w:lang w:val="ru-RU"/>
          </w:rPr>
          <w:t xml:space="preserve">в </w:t>
        </w:r>
      </w:ins>
      <w:ins w:id="235" w:author="google1599737165" w:date="2023-05-16T12:14:40Z">
        <w:r>
          <w:rPr>
            <w:rFonts w:hint="default" w:cs="Verdana"/>
            <w:sz w:val="18"/>
            <w:szCs w:val="18"/>
            <w:lang w:val="ru-RU"/>
          </w:rPr>
          <w:t>идент</w:t>
        </w:r>
      </w:ins>
      <w:ins w:id="236" w:author="google1599737165" w:date="2023-05-16T12:14:41Z">
        <w:r>
          <w:rPr>
            <w:rFonts w:hint="default" w:cs="Verdana"/>
            <w:sz w:val="18"/>
            <w:szCs w:val="18"/>
            <w:lang w:val="ru-RU"/>
          </w:rPr>
          <w:t>ифи</w:t>
        </w:r>
      </w:ins>
      <w:ins w:id="237" w:author="google1599737165" w:date="2023-05-16T12:14:42Z">
        <w:r>
          <w:rPr>
            <w:rFonts w:hint="default" w:cs="Verdana"/>
            <w:sz w:val="18"/>
            <w:szCs w:val="18"/>
            <w:lang w:val="ru-RU"/>
          </w:rPr>
          <w:t>каци</w:t>
        </w:r>
      </w:ins>
      <w:ins w:id="238" w:author="google1599737165" w:date="2023-05-16T12:14:43Z">
        <w:r>
          <w:rPr>
            <w:rFonts w:hint="default" w:cs="Verdana"/>
            <w:sz w:val="18"/>
            <w:szCs w:val="18"/>
            <w:lang w:val="ru-RU"/>
          </w:rPr>
          <w:t>и</w:t>
        </w:r>
      </w:ins>
      <w:ins w:id="239" w:author="google1599737165" w:date="2023-05-16T12:14:44Z">
        <w:r>
          <w:rPr>
            <w:rFonts w:hint="default" w:cs="Verdana"/>
            <w:sz w:val="18"/>
            <w:szCs w:val="18"/>
            <w:lang w:val="ru-RU"/>
          </w:rPr>
          <w:t xml:space="preserve">. </w:t>
        </w:r>
      </w:ins>
      <w:ins w:id="240" w:author="google1599737165" w:date="2023-05-16T12:20:36Z">
        <w:r>
          <w:rPr>
            <w:rFonts w:hint="default" w:cs="Verdana"/>
            <w:sz w:val="18"/>
            <w:szCs w:val="18"/>
            <w:lang w:val="ru-RU"/>
          </w:rPr>
          <w:t>К чи</w:t>
        </w:r>
      </w:ins>
      <w:ins w:id="241" w:author="google1599737165" w:date="2023-05-16T12:20:37Z">
        <w:r>
          <w:rPr>
            <w:rFonts w:hint="default" w:cs="Verdana"/>
            <w:sz w:val="18"/>
            <w:szCs w:val="18"/>
            <w:lang w:val="ru-RU"/>
          </w:rPr>
          <w:t xml:space="preserve">слу </w:t>
        </w:r>
      </w:ins>
      <w:ins w:id="242" w:author="google1599737165" w:date="2023-05-16T12:20:38Z">
        <w:r>
          <w:rPr>
            <w:rFonts w:hint="default" w:cs="Verdana"/>
            <w:sz w:val="18"/>
            <w:szCs w:val="18"/>
            <w:lang w:val="ru-RU"/>
          </w:rPr>
          <w:t>н</w:t>
        </w:r>
      </w:ins>
      <w:ins w:id="243" w:author="google1599737165" w:date="2023-05-16T12:20:40Z">
        <w:r>
          <w:rPr>
            <w:rFonts w:hint="default" w:cs="Verdana"/>
            <w:sz w:val="18"/>
            <w:szCs w:val="18"/>
            <w:lang w:val="ru-RU"/>
          </w:rPr>
          <w:t>а</w:t>
        </w:r>
      </w:ins>
      <w:ins w:id="244" w:author="google1599737165" w:date="2023-05-16T12:20:41Z">
        <w:r>
          <w:rPr>
            <w:rFonts w:hint="default" w:cs="Verdana"/>
            <w:sz w:val="18"/>
            <w:szCs w:val="18"/>
            <w:lang w:val="ru-RU"/>
          </w:rPr>
          <w:t>ибол</w:t>
        </w:r>
      </w:ins>
      <w:ins w:id="245" w:author="google1599737165" w:date="2023-05-16T12:20:42Z">
        <w:r>
          <w:rPr>
            <w:rFonts w:hint="default" w:cs="Verdana"/>
            <w:sz w:val="18"/>
            <w:szCs w:val="18"/>
            <w:lang w:val="ru-RU"/>
          </w:rPr>
          <w:t xml:space="preserve">ее </w:t>
        </w:r>
      </w:ins>
      <w:ins w:id="246" w:author="google1599737165" w:date="2023-05-16T12:20:43Z">
        <w:r>
          <w:rPr>
            <w:rFonts w:hint="default" w:cs="Verdana"/>
            <w:sz w:val="18"/>
            <w:szCs w:val="18"/>
            <w:lang w:val="ru-RU"/>
          </w:rPr>
          <w:t>проб</w:t>
        </w:r>
      </w:ins>
      <w:ins w:id="247" w:author="google1599737165" w:date="2023-05-16T12:20:44Z">
        <w:r>
          <w:rPr>
            <w:rFonts w:hint="default" w:cs="Verdana"/>
            <w:sz w:val="18"/>
            <w:szCs w:val="18"/>
            <w:lang w:val="ru-RU"/>
          </w:rPr>
          <w:t>лем</w:t>
        </w:r>
      </w:ins>
      <w:ins w:id="248" w:author="google1599737165" w:date="2023-05-16T13:08:06Z">
        <w:r>
          <w:rPr>
            <w:rFonts w:hint="default" w:cs="Verdana"/>
            <w:sz w:val="18"/>
            <w:szCs w:val="18"/>
            <w:lang w:val="ru-RU"/>
          </w:rPr>
          <w:t>н</w:t>
        </w:r>
      </w:ins>
      <w:ins w:id="249" w:author="google1599737165" w:date="2023-05-16T12:20:45Z">
        <w:r>
          <w:rPr>
            <w:rFonts w:hint="default" w:cs="Verdana"/>
            <w:sz w:val="18"/>
            <w:szCs w:val="18"/>
            <w:lang w:val="ru-RU"/>
          </w:rPr>
          <w:t>ых</w:t>
        </w:r>
      </w:ins>
      <w:ins w:id="250" w:author="google1599737165" w:date="2023-05-16T13:17:19Z">
        <w:r>
          <w:rPr>
            <w:rFonts w:hint="default" w:cs="Verdana"/>
            <w:sz w:val="18"/>
            <w:szCs w:val="18"/>
            <w:lang w:val="ru-RU"/>
          </w:rPr>
          <w:t xml:space="preserve"> фо</w:t>
        </w:r>
      </w:ins>
      <w:ins w:id="251" w:author="google1599737165" w:date="2023-05-16T13:17:20Z">
        <w:r>
          <w:rPr>
            <w:rFonts w:hint="default" w:cs="Verdana"/>
            <w:sz w:val="18"/>
            <w:szCs w:val="18"/>
            <w:lang w:val="ru-RU"/>
          </w:rPr>
          <w:t xml:space="preserve">рм </w:t>
        </w:r>
      </w:ins>
      <w:ins w:id="252" w:author="google1599737165" w:date="2023-05-16T12:20:46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253" w:author="google1599737165" w:date="2023-05-16T13:17:10Z">
        <w:r>
          <w:rPr>
            <w:rFonts w:hint="default" w:cs="Verdana"/>
            <w:sz w:val="18"/>
            <w:szCs w:val="18"/>
            <w:lang w:val="ru-RU"/>
          </w:rPr>
          <w:t>сред</w:t>
        </w:r>
      </w:ins>
      <w:ins w:id="254" w:author="google1599737165" w:date="2023-05-16T13:17:11Z">
        <w:r>
          <w:rPr>
            <w:rFonts w:hint="default" w:cs="Verdana"/>
            <w:sz w:val="18"/>
            <w:szCs w:val="18"/>
            <w:lang w:val="ru-RU"/>
          </w:rPr>
          <w:t xml:space="preserve">и </w:t>
        </w:r>
      </w:ins>
      <w:ins w:id="255" w:author="google1599737165" w:date="2023-05-16T13:17:13Z">
        <w:r>
          <w:rPr>
            <w:rFonts w:hint="default" w:cs="Verdana"/>
            <w:sz w:val="18"/>
            <w:szCs w:val="18"/>
            <w:lang w:val="ru-RU"/>
          </w:rPr>
          <w:t>бент</w:t>
        </w:r>
      </w:ins>
      <w:ins w:id="256" w:author="google1599737165" w:date="2023-05-16T13:17:14Z">
        <w:r>
          <w:rPr>
            <w:rFonts w:hint="default" w:cs="Verdana"/>
            <w:sz w:val="18"/>
            <w:szCs w:val="18"/>
            <w:lang w:val="ru-RU"/>
          </w:rPr>
          <w:t xml:space="preserve">оса </w:t>
        </w:r>
      </w:ins>
      <w:ins w:id="257" w:author="google1599737165" w:date="2023-05-16T12:20:49Z">
        <w:r>
          <w:rPr>
            <w:rFonts w:hint="default" w:cs="Verdana"/>
            <w:sz w:val="18"/>
            <w:szCs w:val="18"/>
            <w:lang w:val="ru-RU"/>
          </w:rPr>
          <w:t>от</w:t>
        </w:r>
      </w:ins>
      <w:ins w:id="258" w:author="google1599737165" w:date="2023-05-16T12:20:50Z">
        <w:r>
          <w:rPr>
            <w:rFonts w:hint="default" w:cs="Verdana"/>
            <w:sz w:val="18"/>
            <w:szCs w:val="18"/>
            <w:lang w:val="ru-RU"/>
          </w:rPr>
          <w:t>но</w:t>
        </w:r>
      </w:ins>
      <w:ins w:id="259" w:author="google1599737165" w:date="2023-05-16T12:20:51Z">
        <w:r>
          <w:rPr>
            <w:rFonts w:hint="default" w:cs="Verdana"/>
            <w:sz w:val="18"/>
            <w:szCs w:val="18"/>
            <w:lang w:val="ru-RU"/>
          </w:rPr>
          <w:t>сятся</w:t>
        </w:r>
      </w:ins>
      <w:ins w:id="260" w:author="google1599737165" w:date="2023-05-16T12:20:52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261" w:author="google1599737165" w:date="2023-05-16T12:16:45Z">
        <w:r>
          <w:rPr>
            <w:rFonts w:hint="default" w:cs="Verdana"/>
            <w:sz w:val="18"/>
            <w:szCs w:val="18"/>
            <w:lang w:val="ru-RU"/>
          </w:rPr>
          <w:t>полих</w:t>
        </w:r>
      </w:ins>
      <w:ins w:id="262" w:author="google1599737165" w:date="2023-05-16T12:16:46Z">
        <w:r>
          <w:rPr>
            <w:rFonts w:hint="default" w:cs="Verdana"/>
            <w:sz w:val="18"/>
            <w:szCs w:val="18"/>
            <w:lang w:val="ru-RU"/>
          </w:rPr>
          <w:t>еты</w:t>
        </w:r>
      </w:ins>
      <w:ins w:id="263" w:author="google1599737165" w:date="2023-05-16T12:16:51Z">
        <w:r>
          <w:rPr>
            <w:rFonts w:hint="default" w:cs="Verdana"/>
            <w:sz w:val="18"/>
            <w:szCs w:val="18"/>
            <w:lang w:val="ru-RU"/>
          </w:rPr>
          <w:t xml:space="preserve"> (</w:t>
        </w:r>
      </w:ins>
      <w:ins w:id="264" w:author="google1599737165" w:date="2023-05-16T13:08:12Z">
        <w:r>
          <w:rPr>
            <w:rFonts w:hint="default" w:cs="Verdana"/>
            <w:sz w:val="18"/>
            <w:szCs w:val="18"/>
            <w:lang w:val="ru-RU"/>
          </w:rPr>
          <w:t>в пе</w:t>
        </w:r>
      </w:ins>
      <w:ins w:id="265" w:author="google1599737165" w:date="2023-05-16T13:08:13Z">
        <w:r>
          <w:rPr>
            <w:rFonts w:hint="default" w:cs="Verdana"/>
            <w:sz w:val="18"/>
            <w:szCs w:val="18"/>
            <w:lang w:val="ru-RU"/>
          </w:rPr>
          <w:t>рвую</w:t>
        </w:r>
      </w:ins>
      <w:ins w:id="266" w:author="google1599737165" w:date="2023-05-16T13:08:14Z">
        <w:r>
          <w:rPr>
            <w:rFonts w:hint="default" w:cs="Verdana"/>
            <w:sz w:val="18"/>
            <w:szCs w:val="18"/>
            <w:lang w:val="ru-RU"/>
          </w:rPr>
          <w:t xml:space="preserve"> очер</w:t>
        </w:r>
      </w:ins>
      <w:ins w:id="267" w:author="google1599737165" w:date="2023-05-16T13:08:15Z">
        <w:r>
          <w:rPr>
            <w:rFonts w:hint="default" w:cs="Verdana"/>
            <w:sz w:val="18"/>
            <w:szCs w:val="18"/>
            <w:lang w:val="ru-RU"/>
          </w:rPr>
          <w:t xml:space="preserve">едь </w:t>
        </w:r>
      </w:ins>
      <w:ins w:id="268" w:author="google1599737165" w:date="2023-05-16T12:17:33Z">
        <w:r>
          <w:rPr>
            <w:rFonts w:hint="default"/>
            <w:sz w:val="18"/>
            <w:szCs w:val="18"/>
            <w:lang w:val="en-US"/>
          </w:rPr>
          <w:t>Marenzelleria</w:t>
        </w:r>
      </w:ins>
      <w:ins w:id="269" w:author="google1599737165" w:date="2023-05-16T12:17:47Z">
        <w:r>
          <w:rPr>
            <w:rFonts w:hint="default"/>
            <w:sz w:val="18"/>
            <w:szCs w:val="18"/>
            <w:lang w:val="en-US"/>
          </w:rPr>
          <w:t xml:space="preserve">, </w:t>
        </w:r>
      </w:ins>
      <w:ins w:id="270" w:author="google1599737165" w:date="2023-05-16T12:17:48Z">
        <w:r>
          <w:rPr>
            <w:rFonts w:hint="default"/>
            <w:sz w:val="18"/>
            <w:szCs w:val="18"/>
            <w:lang w:val="en-US"/>
          </w:rPr>
          <w:t>Ampharete</w:t>
        </w:r>
      </w:ins>
      <w:ins w:id="271" w:author="google1599737165" w:date="2023-05-16T12:20:18Z">
        <w:r>
          <w:rPr>
            <w:rFonts w:hint="default"/>
            <w:sz w:val="18"/>
            <w:szCs w:val="18"/>
            <w:lang w:val="en-US"/>
          </w:rPr>
          <w:t xml:space="preserve">) </w:t>
        </w:r>
      </w:ins>
      <w:ins w:id="272" w:author="google1599737165" w:date="2023-05-16T12:20:20Z">
        <w:r>
          <w:rPr>
            <w:rFonts w:hint="default"/>
            <w:sz w:val="18"/>
            <w:szCs w:val="18"/>
            <w:lang w:val="ru-RU"/>
          </w:rPr>
          <w:t xml:space="preserve">и </w:t>
        </w:r>
      </w:ins>
      <w:ins w:id="273" w:author="google1599737165" w:date="2023-05-16T12:20:24Z">
        <w:r>
          <w:rPr>
            <w:rFonts w:hint="default"/>
            <w:sz w:val="18"/>
            <w:szCs w:val="18"/>
            <w:lang w:val="ru-RU"/>
          </w:rPr>
          <w:t>бо</w:t>
        </w:r>
      </w:ins>
      <w:ins w:id="274" w:author="google1599737165" w:date="2023-05-16T12:20:25Z">
        <w:r>
          <w:rPr>
            <w:rFonts w:hint="default"/>
            <w:sz w:val="18"/>
            <w:szCs w:val="18"/>
            <w:lang w:val="ru-RU"/>
          </w:rPr>
          <w:t>копл</w:t>
        </w:r>
      </w:ins>
      <w:ins w:id="275" w:author="google1599737165" w:date="2023-05-16T12:20:26Z">
        <w:r>
          <w:rPr>
            <w:rFonts w:hint="default"/>
            <w:sz w:val="18"/>
            <w:szCs w:val="18"/>
            <w:lang w:val="ru-RU"/>
          </w:rPr>
          <w:t>авы</w:t>
        </w:r>
      </w:ins>
      <w:ins w:id="276" w:author="google1599737165" w:date="2023-05-16T13:17:39Z">
        <w:r>
          <w:rPr>
            <w:rFonts w:hint="default"/>
            <w:sz w:val="18"/>
            <w:szCs w:val="18"/>
            <w:lang w:val="ru-RU"/>
          </w:rPr>
          <w:t xml:space="preserve">, </w:t>
        </w:r>
      </w:ins>
      <w:ins w:id="277" w:author="google1599737165" w:date="2023-05-16T13:17:40Z">
        <w:r>
          <w:rPr>
            <w:rFonts w:hint="default"/>
            <w:sz w:val="18"/>
            <w:szCs w:val="18"/>
            <w:lang w:val="ru-RU"/>
          </w:rPr>
          <w:t>сред</w:t>
        </w:r>
      </w:ins>
      <w:ins w:id="278" w:author="google1599737165" w:date="2023-05-16T13:17:41Z">
        <w:r>
          <w:rPr>
            <w:rFonts w:hint="default"/>
            <w:sz w:val="18"/>
            <w:szCs w:val="18"/>
            <w:lang w:val="ru-RU"/>
          </w:rPr>
          <w:t xml:space="preserve">и </w:t>
        </w:r>
      </w:ins>
      <w:ins w:id="279" w:author="google1599737165" w:date="2023-05-16T13:18:46Z">
        <w:r>
          <w:rPr>
            <w:rFonts w:hint="default"/>
            <w:sz w:val="18"/>
            <w:szCs w:val="18"/>
            <w:lang w:val="ru-RU"/>
          </w:rPr>
          <w:t>зоо</w:t>
        </w:r>
      </w:ins>
      <w:ins w:id="280" w:author="google1599737165" w:date="2023-05-16T13:17:42Z">
        <w:r>
          <w:rPr>
            <w:rFonts w:hint="default"/>
            <w:sz w:val="18"/>
            <w:szCs w:val="18"/>
            <w:lang w:val="ru-RU"/>
          </w:rPr>
          <w:t>планк</w:t>
        </w:r>
      </w:ins>
      <w:ins w:id="281" w:author="google1599737165" w:date="2023-05-16T13:17:43Z">
        <w:r>
          <w:rPr>
            <w:rFonts w:hint="default"/>
            <w:sz w:val="18"/>
            <w:szCs w:val="18"/>
            <w:lang w:val="ru-RU"/>
          </w:rPr>
          <w:t>тонн</w:t>
        </w:r>
      </w:ins>
      <w:ins w:id="282" w:author="google1599737165" w:date="2023-05-16T13:17:53Z">
        <w:r>
          <w:rPr>
            <w:rFonts w:hint="default"/>
            <w:sz w:val="18"/>
            <w:szCs w:val="18"/>
            <w:lang w:val="ru-RU"/>
          </w:rPr>
          <w:t xml:space="preserve">а </w:t>
        </w:r>
      </w:ins>
      <w:ins w:id="283" w:author="google1599737165" w:date="2023-05-16T13:17:54Z">
        <w:r>
          <w:rPr>
            <w:rFonts w:hint="eastAsia" w:ascii="SimSun" w:hAnsi="SimSun" w:eastAsia="SimSun" w:cs="SimSun"/>
            <w:color w:val="auto"/>
            <w:sz w:val="18"/>
            <w:szCs w:val="18"/>
            <w:lang w:val="ru-RU"/>
          </w:rPr>
          <w:t>－</w:t>
        </w:r>
      </w:ins>
      <w:ins w:id="284" w:author="google1599737165" w:date="2023-05-16T13:18:38Z">
        <w:r>
          <w:rPr>
            <w:rFonts w:hint="default"/>
            <w:sz w:val="18"/>
            <w:szCs w:val="18"/>
            <w:lang w:val="ru-RU"/>
          </w:rPr>
          <w:t>ве</w:t>
        </w:r>
      </w:ins>
      <w:ins w:id="285" w:author="google1599737165" w:date="2023-05-16T13:18:39Z">
        <w:r>
          <w:rPr>
            <w:rFonts w:hint="default"/>
            <w:sz w:val="18"/>
            <w:szCs w:val="18"/>
            <w:lang w:val="ru-RU"/>
          </w:rPr>
          <w:t>сл</w:t>
        </w:r>
      </w:ins>
      <w:ins w:id="286" w:author="google1599737165" w:date="2023-05-16T13:18:40Z">
        <w:r>
          <w:rPr>
            <w:rFonts w:hint="default"/>
            <w:sz w:val="18"/>
            <w:szCs w:val="18"/>
            <w:lang w:val="ru-RU"/>
          </w:rPr>
          <w:t>о</w:t>
        </w:r>
      </w:ins>
      <w:ins w:id="287" w:author="google1599737165" w:date="2023-05-16T13:18:41Z">
        <w:r>
          <w:rPr>
            <w:rFonts w:hint="default"/>
            <w:sz w:val="18"/>
            <w:szCs w:val="18"/>
            <w:lang w:val="ru-RU"/>
          </w:rPr>
          <w:t>ногие</w:t>
        </w:r>
      </w:ins>
      <w:ins w:id="288" w:author="google1599737165" w:date="2023-05-16T13:18:42Z">
        <w:r>
          <w:rPr>
            <w:rFonts w:hint="default"/>
            <w:sz w:val="18"/>
            <w:szCs w:val="18"/>
            <w:lang w:val="ru-RU"/>
          </w:rPr>
          <w:t xml:space="preserve"> раки</w:t>
        </w:r>
      </w:ins>
      <w:ins w:id="289" w:author="google1599737165" w:date="2023-05-16T12:20:27Z">
        <w:r>
          <w:rPr>
            <w:rFonts w:hint="default"/>
            <w:sz w:val="18"/>
            <w:szCs w:val="18"/>
            <w:lang w:val="ru-RU"/>
          </w:rPr>
          <w:t>.</w:t>
        </w:r>
      </w:ins>
      <w:ins w:id="290" w:author="google1599737165" w:date="2023-05-16T12:21:10Z">
        <w:r>
          <w:rPr>
            <w:rFonts w:hint="default"/>
            <w:sz w:val="18"/>
            <w:szCs w:val="18"/>
            <w:lang w:val="en-US"/>
          </w:rPr>
          <w:t xml:space="preserve"> </w:t>
        </w:r>
      </w:ins>
      <w:ins w:id="291" w:author="google1599737165" w:date="2023-05-16T12:21:37Z">
        <w:r>
          <w:rPr>
            <w:rFonts w:hint="default"/>
            <w:sz w:val="18"/>
            <w:szCs w:val="18"/>
            <w:lang w:val="ru-RU"/>
          </w:rPr>
          <w:t>Т</w:t>
        </w:r>
      </w:ins>
      <w:ins w:id="292" w:author="google1599737165" w:date="2023-05-16T12:21:38Z">
        <w:r>
          <w:rPr>
            <w:rFonts w:hint="default"/>
            <w:sz w:val="18"/>
            <w:szCs w:val="18"/>
            <w:lang w:val="ru-RU"/>
          </w:rPr>
          <w:t>аксоно</w:t>
        </w:r>
      </w:ins>
      <w:ins w:id="293" w:author="google1599737165" w:date="2023-05-16T12:21:39Z">
        <w:r>
          <w:rPr>
            <w:rFonts w:hint="default"/>
            <w:sz w:val="18"/>
            <w:szCs w:val="18"/>
            <w:lang w:val="ru-RU"/>
          </w:rPr>
          <w:t>мичес</w:t>
        </w:r>
      </w:ins>
      <w:ins w:id="294" w:author="google1599737165" w:date="2023-05-16T12:21:40Z">
        <w:r>
          <w:rPr>
            <w:rFonts w:hint="default"/>
            <w:sz w:val="18"/>
            <w:szCs w:val="18"/>
            <w:lang w:val="ru-RU"/>
          </w:rPr>
          <w:t xml:space="preserve">кий </w:t>
        </w:r>
      </w:ins>
      <w:ins w:id="295" w:author="google1599737165" w:date="2023-05-16T12:21:20Z">
        <w:r>
          <w:rPr>
            <w:rFonts w:hint="default"/>
            <w:sz w:val="18"/>
            <w:szCs w:val="18"/>
            <w:lang w:val="ru-RU"/>
          </w:rPr>
          <w:t>с</w:t>
        </w:r>
      </w:ins>
      <w:ins w:id="296" w:author="google1599737165" w:date="2023-05-16T12:21:21Z">
        <w:r>
          <w:rPr>
            <w:rFonts w:hint="default"/>
            <w:sz w:val="18"/>
            <w:szCs w:val="18"/>
            <w:lang w:val="ru-RU"/>
          </w:rPr>
          <w:t>татус</w:t>
        </w:r>
      </w:ins>
      <w:ins w:id="297" w:author="google1599737165" w:date="2023-05-16T12:21:22Z">
        <w:r>
          <w:rPr>
            <w:rFonts w:hint="default"/>
            <w:sz w:val="18"/>
            <w:szCs w:val="18"/>
            <w:lang w:val="ru-RU"/>
          </w:rPr>
          <w:t xml:space="preserve"> </w:t>
        </w:r>
      </w:ins>
      <w:ins w:id="298" w:author="google1599737165" w:date="2023-05-16T12:21:42Z">
        <w:r>
          <w:rPr>
            <w:rFonts w:hint="default"/>
            <w:sz w:val="18"/>
            <w:szCs w:val="18"/>
            <w:lang w:val="ru-RU"/>
          </w:rPr>
          <w:t>эт</w:t>
        </w:r>
      </w:ins>
      <w:ins w:id="299" w:author="google1599737165" w:date="2023-05-16T12:21:43Z">
        <w:r>
          <w:rPr>
            <w:rFonts w:hint="default"/>
            <w:sz w:val="18"/>
            <w:szCs w:val="18"/>
            <w:lang w:val="ru-RU"/>
          </w:rPr>
          <w:t>их фо</w:t>
        </w:r>
      </w:ins>
      <w:ins w:id="300" w:author="google1599737165" w:date="2023-05-16T12:21:44Z">
        <w:r>
          <w:rPr>
            <w:rFonts w:hint="default"/>
            <w:sz w:val="18"/>
            <w:szCs w:val="18"/>
            <w:lang w:val="ru-RU"/>
          </w:rPr>
          <w:t xml:space="preserve">рм </w:t>
        </w:r>
      </w:ins>
      <w:ins w:id="301" w:author="google1599737165" w:date="2023-05-16T12:21:45Z">
        <w:r>
          <w:rPr>
            <w:rFonts w:hint="default"/>
            <w:sz w:val="18"/>
            <w:szCs w:val="18"/>
            <w:lang w:val="ru-RU"/>
          </w:rPr>
          <w:t>д</w:t>
        </w:r>
      </w:ins>
      <w:ins w:id="302" w:author="google1599737165" w:date="2023-05-16T12:21:46Z">
        <w:r>
          <w:rPr>
            <w:rFonts w:hint="default"/>
            <w:sz w:val="18"/>
            <w:szCs w:val="18"/>
            <w:lang w:val="ru-RU"/>
          </w:rPr>
          <w:t xml:space="preserve">олжен </w:t>
        </w:r>
      </w:ins>
      <w:ins w:id="303" w:author="google1599737165" w:date="2023-05-16T12:21:47Z">
        <w:r>
          <w:rPr>
            <w:rFonts w:hint="default"/>
            <w:sz w:val="18"/>
            <w:szCs w:val="18"/>
            <w:lang w:val="ru-RU"/>
          </w:rPr>
          <w:t xml:space="preserve">быть </w:t>
        </w:r>
      </w:ins>
      <w:ins w:id="304" w:author="google1599737165" w:date="2023-05-16T12:21:48Z">
        <w:r>
          <w:rPr>
            <w:rFonts w:hint="default"/>
            <w:sz w:val="18"/>
            <w:szCs w:val="18"/>
            <w:lang w:val="ru-RU"/>
          </w:rPr>
          <w:t>вери</w:t>
        </w:r>
      </w:ins>
      <w:ins w:id="305" w:author="google1599737165" w:date="2023-05-16T12:21:49Z">
        <w:r>
          <w:rPr>
            <w:rFonts w:hint="default"/>
            <w:sz w:val="18"/>
            <w:szCs w:val="18"/>
            <w:lang w:val="ru-RU"/>
          </w:rPr>
          <w:t>фициро</w:t>
        </w:r>
      </w:ins>
      <w:ins w:id="306" w:author="google1599737165" w:date="2023-05-16T12:21:50Z">
        <w:r>
          <w:rPr>
            <w:rFonts w:hint="default"/>
            <w:sz w:val="18"/>
            <w:szCs w:val="18"/>
            <w:lang w:val="ru-RU"/>
          </w:rPr>
          <w:t xml:space="preserve">ван </w:t>
        </w:r>
      </w:ins>
      <w:ins w:id="307" w:author="google1599737165" w:date="2023-05-16T12:21:51Z">
        <w:r>
          <w:rPr>
            <w:rFonts w:hint="default"/>
            <w:sz w:val="18"/>
            <w:szCs w:val="18"/>
            <w:lang w:val="ru-RU"/>
          </w:rPr>
          <w:t xml:space="preserve">с </w:t>
        </w:r>
      </w:ins>
      <w:ins w:id="308" w:author="google1599737165" w:date="2023-05-16T12:21:52Z">
        <w:r>
          <w:rPr>
            <w:rFonts w:hint="default"/>
            <w:sz w:val="18"/>
            <w:szCs w:val="18"/>
            <w:lang w:val="ru-RU"/>
          </w:rPr>
          <w:t>исполь</w:t>
        </w:r>
      </w:ins>
      <w:ins w:id="309" w:author="google1599737165" w:date="2023-05-16T12:21:53Z">
        <w:r>
          <w:rPr>
            <w:rFonts w:hint="default"/>
            <w:sz w:val="18"/>
            <w:szCs w:val="18"/>
            <w:lang w:val="ru-RU"/>
          </w:rPr>
          <w:t>зовани</w:t>
        </w:r>
      </w:ins>
      <w:ins w:id="310" w:author="google1599737165" w:date="2023-05-16T12:21:54Z">
        <w:r>
          <w:rPr>
            <w:rFonts w:hint="default"/>
            <w:sz w:val="18"/>
            <w:szCs w:val="18"/>
            <w:lang w:val="ru-RU"/>
          </w:rPr>
          <w:t xml:space="preserve">ем </w:t>
        </w:r>
      </w:ins>
      <w:ins w:id="311" w:author="google1599737165" w:date="2023-05-16T12:21:58Z">
        <w:r>
          <w:rPr>
            <w:rFonts w:hint="default"/>
            <w:sz w:val="18"/>
            <w:szCs w:val="18"/>
            <w:lang w:val="ru-RU"/>
          </w:rPr>
          <w:t>метод</w:t>
        </w:r>
      </w:ins>
      <w:ins w:id="312" w:author="google1599737165" w:date="2023-05-16T12:21:59Z">
        <w:r>
          <w:rPr>
            <w:rFonts w:hint="default"/>
            <w:sz w:val="18"/>
            <w:szCs w:val="18"/>
            <w:lang w:val="ru-RU"/>
          </w:rPr>
          <w:t>ов</w:t>
        </w:r>
      </w:ins>
      <w:ins w:id="313" w:author="google1599737165" w:date="2023-05-16T13:13:26Z">
        <w:r>
          <w:rPr>
            <w:rFonts w:hint="default"/>
            <w:sz w:val="18"/>
            <w:szCs w:val="18"/>
            <w:lang w:val="ru-RU"/>
          </w:rPr>
          <w:t xml:space="preserve"> молек</w:t>
        </w:r>
      </w:ins>
      <w:ins w:id="314" w:author="google1599737165" w:date="2023-05-16T13:13:27Z">
        <w:r>
          <w:rPr>
            <w:rFonts w:hint="default"/>
            <w:sz w:val="18"/>
            <w:szCs w:val="18"/>
            <w:lang w:val="ru-RU"/>
          </w:rPr>
          <w:t>уляр</w:t>
        </w:r>
      </w:ins>
      <w:ins w:id="315" w:author="google1599737165" w:date="2023-05-16T13:13:28Z">
        <w:r>
          <w:rPr>
            <w:rFonts w:hint="default"/>
            <w:sz w:val="18"/>
            <w:szCs w:val="18"/>
            <w:lang w:val="ru-RU"/>
          </w:rPr>
          <w:t xml:space="preserve">ного </w:t>
        </w:r>
      </w:ins>
      <w:ins w:id="316" w:author="google1599737165" w:date="2023-05-16T13:13:29Z">
        <w:r>
          <w:rPr>
            <w:rFonts w:hint="default"/>
            <w:sz w:val="18"/>
            <w:szCs w:val="18"/>
            <w:lang w:val="ru-RU"/>
          </w:rPr>
          <w:t>барко</w:t>
        </w:r>
      </w:ins>
      <w:ins w:id="317" w:author="google1599737165" w:date="2023-05-16T13:13:30Z">
        <w:r>
          <w:rPr>
            <w:rFonts w:hint="default"/>
            <w:sz w:val="18"/>
            <w:szCs w:val="18"/>
            <w:lang w:val="ru-RU"/>
          </w:rPr>
          <w:t>дин</w:t>
        </w:r>
      </w:ins>
      <w:ins w:id="318" w:author="google1599737165" w:date="2023-05-16T13:13:31Z">
        <w:r>
          <w:rPr>
            <w:rFonts w:hint="default"/>
            <w:sz w:val="18"/>
            <w:szCs w:val="18"/>
            <w:lang w:val="ru-RU"/>
          </w:rPr>
          <w:t>га</w:t>
        </w:r>
      </w:ins>
      <w:ins w:id="319" w:author="google1599737165" w:date="2023-05-16T12:21:59Z">
        <w:r>
          <w:rPr>
            <w:rFonts w:hint="default"/>
            <w:sz w:val="18"/>
            <w:szCs w:val="18"/>
            <w:lang w:val="ru-RU"/>
          </w:rPr>
          <w:t xml:space="preserve">. </w:t>
        </w:r>
      </w:ins>
      <w:ins w:id="320" w:author="google1599737165" w:date="2023-05-16T12:21:23Z">
        <w:r>
          <w:rPr>
            <w:rFonts w:hint="default"/>
            <w:sz w:val="18"/>
            <w:szCs w:val="18"/>
            <w:lang w:val="ru-RU"/>
          </w:rPr>
          <w:t xml:space="preserve"> </w:t>
        </w:r>
      </w:ins>
      <w:ins w:id="321" w:author="google1599737165" w:date="2023-05-16T12:20:27Z">
        <w:r>
          <w:rPr>
            <w:rFonts w:hint="default"/>
            <w:sz w:val="18"/>
            <w:szCs w:val="18"/>
            <w:lang w:val="ru-RU"/>
          </w:rPr>
          <w:t xml:space="preserve"> </w:t>
        </w:r>
      </w:ins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Потенциально и</w:t>
      </w:r>
      <w:r>
        <w:rPr>
          <w:rFonts w:hint="default" w:ascii="Verdana" w:hAnsi="Verdana" w:cs="Verdana"/>
          <w:b/>
          <w:bCs/>
          <w:sz w:val="18"/>
          <w:szCs w:val="18"/>
        </w:rPr>
        <w:t>нвазивные виды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>По результатам анализа фауны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 w:ascii="Verdana" w:hAnsi="Verdana" w:cs="Verdana"/>
          <w:sz w:val="18"/>
          <w:szCs w:val="18"/>
          <w:lang w:val="ru-RU"/>
        </w:rPr>
        <w:t>)</w:t>
      </w:r>
      <w:r>
        <w:rPr>
          <w:rFonts w:hint="default" w:ascii="Verdana" w:hAnsi="Verdana" w:cs="Verdana"/>
          <w:sz w:val="18"/>
          <w:szCs w:val="18"/>
        </w:rPr>
        <w:t>, выявлено несколько потенциальных инвазивных видов (Табл</w:t>
      </w:r>
      <w:r>
        <w:rPr>
          <w:rFonts w:hint="default" w:cs="Verdana"/>
          <w:sz w:val="18"/>
          <w:szCs w:val="18"/>
          <w:lang w:val="ru-RU"/>
        </w:rPr>
        <w:t xml:space="preserve">ица </w:t>
      </w:r>
      <w:del w:id="322" w:author="google1599737165" w:date="2023-05-16T13:40:38Z">
        <w:r>
          <w:rPr>
            <w:rFonts w:hint="default" w:cs="Verdana"/>
            <w:sz w:val="18"/>
            <w:szCs w:val="18"/>
            <w:lang w:val="en-US"/>
          </w:rPr>
          <w:delText>++</w:delText>
        </w:r>
      </w:del>
      <w:ins w:id="323" w:author="google1599737165" w:date="2023-05-16T13:40:49Z">
        <w:r>
          <w:rPr>
            <w:rFonts w:hint="default" w:cs="Verdana"/>
            <w:sz w:val="18"/>
            <w:szCs w:val="18"/>
            <w:lang w:val="ru-RU"/>
          </w:rPr>
          <w:t>1</w:t>
        </w:r>
      </w:ins>
      <w:ins w:id="324" w:author="google1599737165" w:date="2023-05-16T13:44:56Z">
        <w:r>
          <w:rPr>
            <w:rFonts w:hint="default" w:cs="Verdana"/>
            <w:sz w:val="18"/>
            <w:szCs w:val="18"/>
            <w:lang w:val="ru-RU"/>
          </w:rPr>
          <w:t>.</w:t>
        </w:r>
      </w:ins>
      <w:ins w:id="325" w:author="google1599737165" w:date="2023-05-16T13:44:57Z">
        <w:r>
          <w:rPr>
            <w:rFonts w:hint="default" w:cs="Verdana"/>
            <w:sz w:val="18"/>
            <w:szCs w:val="18"/>
            <w:lang w:val="ru-RU"/>
          </w:rPr>
          <w:t>2</w:t>
        </w:r>
      </w:ins>
      <w:r>
        <w:rPr>
          <w:rFonts w:hint="default" w:ascii="Verdana" w:hAnsi="Verdana" w:cs="Verdana"/>
          <w:sz w:val="18"/>
          <w:szCs w:val="18"/>
        </w:rPr>
        <w:t>)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У этих видов пределы толерантности по отношению к солености и температуре позволяют вселиться в акваторию Обской губы. </w:t>
      </w: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2.</w:t>
      </w:r>
      <w:del w:id="326" w:author="google1599737165" w:date="2023-05-16T13:40:53Z">
        <w:r>
          <w:rPr>
            <w:rFonts w:hint="default"/>
            <w:lang w:val="en-US"/>
          </w:rPr>
          <w:delText>++</w:delText>
        </w:r>
      </w:del>
      <w:ins w:id="327" w:author="google1599737165" w:date="2023-05-16T13:40:53Z">
        <w:r>
          <w:rPr>
            <w:rFonts w:hint="default"/>
            <w:lang w:val="ru-RU"/>
          </w:rPr>
          <w:t>2</w:t>
        </w:r>
      </w:ins>
      <w:r>
        <w:rPr>
          <w:rFonts w:hint="default"/>
          <w:lang w:val="ru-RU"/>
        </w:rPr>
        <w:t xml:space="preserve"> приведены изображения наиболее вероятных вселенцев (изображения потенциальных вселенцев среди фито- и зоопланктона не приводятся вследствие сложности таксономии группы, которая не отражается на изображениях внешнего вида организмов).</w:t>
      </w:r>
    </w:p>
    <w:p>
      <w:pPr>
        <w:rPr>
          <w:rFonts w:hint="default"/>
          <w:lang w:val="ru-RU"/>
        </w:rPr>
      </w:pPr>
    </w:p>
    <w:p>
      <w:pPr>
        <w:rPr>
          <w:rFonts w:hint="default" w:cs="Verdana"/>
          <w:i w:val="0"/>
          <w:iCs w:val="0"/>
          <w:sz w:val="18"/>
          <w:szCs w:val="18"/>
          <w:lang w:val="en-US"/>
        </w:rPr>
      </w:pPr>
      <w:r>
        <w:drawing>
          <wp:inline distT="0" distB="0" distL="114300" distR="114300">
            <wp:extent cx="5938520" cy="5569585"/>
            <wp:effectExtent l="0" t="0" r="5080" b="8255"/>
            <wp:docPr id="3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r>
        <w:rPr>
          <w:rFonts w:hint="default" w:cs="Verdana"/>
          <w:sz w:val="18"/>
          <w:szCs w:val="18"/>
          <w:lang w:val="ru-RU"/>
        </w:rPr>
        <w:t>2.</w:t>
      </w:r>
      <w:del w:id="328" w:author="google1599737165" w:date="2023-05-16T13:40:59Z">
        <w:r>
          <w:rPr>
            <w:rFonts w:hint="default" w:cs="Verdana"/>
            <w:sz w:val="18"/>
            <w:szCs w:val="18"/>
            <w:lang w:val="en-US"/>
          </w:rPr>
          <w:delText>10</w:delText>
        </w:r>
      </w:del>
      <w:ins w:id="329" w:author="google1599737165" w:date="2023-05-16T13:40:59Z">
        <w:r>
          <w:rPr>
            <w:rFonts w:hint="default" w:cs="Verdana"/>
            <w:sz w:val="18"/>
            <w:szCs w:val="18"/>
            <w:lang w:val="ru-RU"/>
          </w:rPr>
          <w:t>2</w:t>
        </w:r>
      </w:ins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/>
          <w:lang w:val="ru-RU"/>
        </w:rPr>
        <w:t xml:space="preserve">Потенциально возможные инвазивные макробентосные организмы. </w:t>
      </w:r>
      <w:r>
        <w:rPr>
          <w:rFonts w:hint="default"/>
          <w:lang w:val="en-US"/>
        </w:rPr>
        <w:t xml:space="preserve">A. </w:t>
      </w:r>
      <w:r>
        <w:rPr>
          <w:rFonts w:hint="default"/>
          <w:i/>
          <w:iCs/>
          <w:lang w:val="ru-RU"/>
        </w:rPr>
        <w:t>Gammarus tigrinus</w:t>
      </w:r>
      <w:r>
        <w:rPr>
          <w:rFonts w:hint="default"/>
          <w:i/>
          <w:iCs/>
          <w:lang w:val="en-US"/>
        </w:rPr>
        <w:t xml:space="preserve">. </w:t>
      </w:r>
      <w:r>
        <w:rPr>
          <w:rFonts w:hint="default"/>
          <w:i w:val="0"/>
          <w:iCs w:val="0"/>
          <w:lang w:val="en-US"/>
        </w:rPr>
        <w:t xml:space="preserve">B. </w:t>
      </w:r>
      <w:r>
        <w:rPr>
          <w:rFonts w:hint="default"/>
          <w:i/>
          <w:iCs/>
          <w:lang w:val="ru-RU"/>
        </w:rPr>
        <w:t>Amphibalanus improvises</w:t>
      </w:r>
      <w:r>
        <w:rPr>
          <w:rFonts w:hint="default"/>
          <w:lang w:val="en-US"/>
        </w:rPr>
        <w:t xml:space="preserve">. C. </w:t>
      </w:r>
      <w:r>
        <w:rPr>
          <w:rFonts w:hint="default"/>
          <w:i/>
          <w:iCs/>
          <w:lang w:val="ru-RU"/>
        </w:rPr>
        <w:t>Mya arenaria</w:t>
      </w:r>
      <w:r>
        <w:rPr>
          <w:rFonts w:hint="default"/>
          <w:lang w:val="en-US"/>
        </w:rPr>
        <w:t xml:space="preserve">. D. </w:t>
      </w:r>
      <w:r>
        <w:rPr>
          <w:rFonts w:hint="default"/>
          <w:i/>
          <w:iCs/>
          <w:lang w:val="ru-RU"/>
        </w:rPr>
        <w:t>Rhithropanopeus harrisii</w:t>
      </w:r>
      <w:r>
        <w:rPr>
          <w:rFonts w:hint="default"/>
          <w:lang w:val="en-US"/>
        </w:rPr>
        <w:t xml:space="preserve">. E. </w:t>
      </w:r>
      <w:r>
        <w:rPr>
          <w:rFonts w:hint="default"/>
          <w:i/>
          <w:iCs/>
          <w:lang w:val="ru-RU"/>
        </w:rPr>
        <w:t>Eriocheir sinensis</w:t>
      </w:r>
      <w:r>
        <w:rPr>
          <w:rFonts w:hint="default"/>
          <w:lang w:val="en-US"/>
        </w:rPr>
        <w:t xml:space="preserve">. G. </w:t>
      </w:r>
      <w:r>
        <w:rPr>
          <w:rFonts w:hint="default"/>
          <w:i/>
          <w:iCs/>
          <w:lang w:val="ru-RU"/>
        </w:rPr>
        <w:t>Dreissena polymorpha</w:t>
      </w:r>
      <w:r>
        <w:rPr>
          <w:rFonts w:hint="default"/>
          <w:lang w:val="en-US"/>
        </w:rPr>
        <w:t xml:space="preserve">. H. </w:t>
      </w:r>
      <w:r>
        <w:rPr>
          <w:rFonts w:hint="default"/>
          <w:i/>
          <w:iCs/>
          <w:lang w:val="ru-RU"/>
        </w:rPr>
        <w:t xml:space="preserve">Potamopyrgus antipodarum </w:t>
      </w:r>
      <w:r>
        <w:rPr>
          <w:rFonts w:hint="default"/>
          <w:i w:val="0"/>
          <w:iCs w:val="0"/>
          <w:lang w:val="ru-RU"/>
        </w:rPr>
        <w:t>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i w:val="0"/>
          <w:iCs w:val="0"/>
          <w:lang w:val="ru-RU"/>
        </w:rPr>
        <w:t>)</w:t>
      </w:r>
      <w:r>
        <w:rPr>
          <w:rStyle w:val="15"/>
          <w:rFonts w:hint="default"/>
          <w:i w:val="0"/>
          <w:iCs w:val="0"/>
          <w:lang w:val="ru-RU"/>
        </w:rPr>
        <w:footnoteReference w:id="1"/>
      </w:r>
      <w:r>
        <w:rPr>
          <w:rFonts w:hint="default" w:cs="Verdana"/>
          <w:i w:val="0"/>
          <w:iCs w:val="0"/>
          <w:sz w:val="18"/>
          <w:szCs w:val="18"/>
          <w:lang w:val="ru-RU"/>
        </w:rPr>
        <w:t xml:space="preserve">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Методика</w:t>
      </w:r>
      <w:r>
        <w:rPr>
          <w:rFonts w:hint="default"/>
          <w:lang w:val="ru-RU"/>
        </w:rPr>
        <w:t xml:space="preserve"> сбора данных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основываться на информации, полученной из трех источников. Во-первых, это материал мониторинговых проб бентоса, фито- и зоопланктона на учетных стационарах  (см. 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del w:id="330" w:author="google1599737165" w:date="2023-05-16T13:41:18Z">
        <w:r>
          <w:rPr>
            <w:rFonts w:hint="default"/>
            <w:color w:val="auto"/>
            <w:sz w:val="18"/>
            <w:szCs w:val="18"/>
            <w:lang w:val="ru-RU"/>
          </w:rPr>
          <w:delText xml:space="preserve"> </w:delText>
        </w:r>
      </w:del>
      <w:del w:id="331" w:author="google1599737165" w:date="2023-05-16T13:41:18Z">
        <w:r>
          <w:rPr>
            <w:rFonts w:hint="default" w:cs="Verdana"/>
            <w:color w:val="auto"/>
            <w:sz w:val="18"/>
            <w:szCs w:val="18"/>
            <w:lang w:val="en-US"/>
          </w:rPr>
          <w:delText>(</w:delText>
        </w:r>
      </w:del>
      <w:del w:id="332" w:author="google1599737165" w:date="2023-05-16T13:41:18Z">
        <w:r>
          <w:rPr>
            <w:rFonts w:hint="default" w:cs="Verdana"/>
            <w:color w:val="auto"/>
            <w:sz w:val="18"/>
            <w:szCs w:val="18"/>
            <w:lang w:val="ru-RU"/>
          </w:rPr>
          <w:delText>Прил</w:delText>
        </w:r>
      </w:del>
      <w:del w:id="333" w:author="google1599737165" w:date="2023-05-16T13:41:17Z">
        <w:r>
          <w:rPr>
            <w:rFonts w:hint="default" w:cs="Verdana"/>
            <w:color w:val="auto"/>
            <w:sz w:val="18"/>
            <w:szCs w:val="18"/>
            <w:lang w:val="ru-RU"/>
          </w:rPr>
          <w:delText xml:space="preserve">ожение </w:delText>
        </w:r>
      </w:del>
      <w:del w:id="334" w:author="google1599737165" w:date="2023-05-16T13:41:16Z">
        <w:r>
          <w:rPr>
            <w:rFonts w:hint="default" w:cs="Verdana"/>
            <w:color w:val="auto"/>
            <w:sz w:val="18"/>
            <w:szCs w:val="18"/>
            <w:lang w:val="ru-RU"/>
          </w:rPr>
          <w:delText>++</w:delText>
        </w:r>
      </w:del>
      <w:del w:id="335" w:author="google1599737165" w:date="2023-05-16T13:41:16Z">
        <w:r>
          <w:rPr>
            <w:rFonts w:hint="default" w:cs="Verdana"/>
            <w:color w:val="auto"/>
            <w:sz w:val="18"/>
            <w:szCs w:val="18"/>
            <w:lang w:val="en-US"/>
          </w:rPr>
          <w:delText>)</w:delText>
        </w:r>
      </w:del>
      <w:r>
        <w:rPr>
          <w:rFonts w:hint="default" w:cs="Verdana"/>
          <w:color w:val="auto"/>
          <w:sz w:val="18"/>
          <w:szCs w:val="18"/>
          <w:lang w:val="ru-RU"/>
        </w:rPr>
        <w:t>). Во-вторых, это специальные обследования ключевых биотопов, в которых могут формироваться поселения новых для акватории виодов (корпуса судов, сваи портовых сооружений, естественные твердые субстраты</w:t>
      </w:r>
      <w:ins w:id="336" w:author="google1599737165" w:date="2023-05-16T12:34:08Z">
        <w:r>
          <w:rPr>
            <w:rFonts w:hint="default" w:cs="Verdana"/>
            <w:color w:val="auto"/>
            <w:sz w:val="18"/>
            <w:szCs w:val="18"/>
            <w:lang w:val="ru-RU"/>
          </w:rPr>
          <w:t xml:space="preserve">, </w:t>
        </w:r>
      </w:ins>
      <w:ins w:id="337" w:author="google1599737165" w:date="2023-05-16T12:34:09Z">
        <w:r>
          <w:rPr>
            <w:rFonts w:hint="default" w:cs="Verdana"/>
            <w:color w:val="auto"/>
            <w:sz w:val="18"/>
            <w:szCs w:val="18"/>
            <w:lang w:val="ru-RU"/>
          </w:rPr>
          <w:t>ба</w:t>
        </w:r>
      </w:ins>
      <w:ins w:id="338" w:author="google1599737165" w:date="2023-05-16T12:34:10Z">
        <w:r>
          <w:rPr>
            <w:rFonts w:hint="default" w:cs="Verdana"/>
            <w:color w:val="auto"/>
            <w:sz w:val="18"/>
            <w:szCs w:val="18"/>
            <w:lang w:val="ru-RU"/>
          </w:rPr>
          <w:t>лластны</w:t>
        </w:r>
      </w:ins>
      <w:ins w:id="339" w:author="google1599737165" w:date="2023-05-16T12:34:11Z">
        <w:r>
          <w:rPr>
            <w:rFonts w:hint="default" w:cs="Verdana"/>
            <w:color w:val="auto"/>
            <w:sz w:val="18"/>
            <w:szCs w:val="18"/>
            <w:lang w:val="ru-RU"/>
          </w:rPr>
          <w:t>е в</w:t>
        </w:r>
      </w:ins>
      <w:ins w:id="340" w:author="google1599737165" w:date="2023-05-16T12:34:12Z">
        <w:r>
          <w:rPr>
            <w:rFonts w:hint="default" w:cs="Verdana"/>
            <w:color w:val="auto"/>
            <w:sz w:val="18"/>
            <w:szCs w:val="18"/>
            <w:lang w:val="ru-RU"/>
          </w:rPr>
          <w:t>оды</w:t>
        </w:r>
      </w:ins>
      <w:r>
        <w:rPr>
          <w:rFonts w:hint="default" w:cs="Verdana"/>
          <w:color w:val="auto"/>
          <w:sz w:val="18"/>
          <w:szCs w:val="18"/>
          <w:lang w:val="ru-RU"/>
        </w:rPr>
        <w:t xml:space="preserve">). В-третих, сбор информации от местных жителей, которые могут отмечать необычные для акватории организмы и явления (массовые скопления животных, изменения в характере уловов рыбы, необычные пищевые объекты в кишечниках добытых рыб и птиц, необычные следы жизнедеятельности).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К методикам, описанным в «Регламенте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 необходимо добавить визуальное обследование участков дна с помощью компетентных водолазов, способных иденти</w:t>
      </w:r>
      <w:ins w:id="341" w:author="google1599737165" w:date="2023-05-16T12:22:34Z">
        <w:r>
          <w:rPr>
            <w:rFonts w:hint="default"/>
            <w:color w:val="auto"/>
            <w:sz w:val="18"/>
            <w:szCs w:val="18"/>
            <w:lang w:val="ru-RU"/>
          </w:rPr>
          <w:t>ф</w:t>
        </w:r>
      </w:ins>
      <w:del w:id="342" w:author="google1599737165" w:date="2023-05-16T12:22:33Z">
        <w:r>
          <w:rPr>
            <w:rFonts w:hint="default"/>
            <w:color w:val="auto"/>
            <w:sz w:val="18"/>
            <w:szCs w:val="18"/>
            <w:lang w:val="ru-RU"/>
          </w:rPr>
          <w:delText>ы</w:delText>
        </w:r>
      </w:del>
      <w:r>
        <w:rPr>
          <w:rFonts w:hint="default"/>
          <w:color w:val="auto"/>
          <w:sz w:val="18"/>
          <w:szCs w:val="18"/>
          <w:lang w:val="ru-RU"/>
        </w:rPr>
        <w:t>ицировать следы пребывания на дне потенциальных видов-вселенцев (норы крабов, следы их перемещений</w:t>
      </w:r>
      <w:ins w:id="343" w:author="google1599737165" w:date="2023-05-16T12:22:42Z">
        <w:r>
          <w:rPr>
            <w:rFonts w:hint="default"/>
            <w:color w:val="auto"/>
            <w:sz w:val="18"/>
            <w:szCs w:val="18"/>
            <w:lang w:val="ru-RU"/>
          </w:rPr>
          <w:t xml:space="preserve">, </w:t>
        </w:r>
      </w:ins>
      <w:ins w:id="344" w:author="google1599737165" w:date="2023-05-16T12:22:43Z">
        <w:r>
          <w:rPr>
            <w:rFonts w:hint="default"/>
            <w:color w:val="auto"/>
            <w:sz w:val="18"/>
            <w:szCs w:val="18"/>
            <w:lang w:val="ru-RU"/>
          </w:rPr>
          <w:t>д</w:t>
        </w:r>
      </w:ins>
      <w:ins w:id="345" w:author="google1599737165" w:date="2023-05-16T12:22:44Z">
        <w:r>
          <w:rPr>
            <w:rFonts w:hint="default"/>
            <w:color w:val="auto"/>
            <w:sz w:val="18"/>
            <w:szCs w:val="18"/>
            <w:lang w:val="ru-RU"/>
          </w:rPr>
          <w:t>рузы</w:t>
        </w:r>
      </w:ins>
      <w:ins w:id="346" w:author="google1599737165" w:date="2023-05-16T12:22:45Z">
        <w:r>
          <w:rPr>
            <w:rFonts w:hint="default"/>
            <w:color w:val="auto"/>
            <w:sz w:val="18"/>
            <w:szCs w:val="18"/>
            <w:lang w:val="ru-RU"/>
          </w:rPr>
          <w:t xml:space="preserve"> </w:t>
        </w:r>
      </w:ins>
      <w:ins w:id="347" w:author="google1599737165" w:date="2023-05-16T12:22:46Z">
        <w:r>
          <w:rPr>
            <w:rFonts w:hint="default"/>
            <w:color w:val="auto"/>
            <w:sz w:val="18"/>
            <w:szCs w:val="18"/>
            <w:lang w:val="ru-RU"/>
          </w:rPr>
          <w:t>двус</w:t>
        </w:r>
      </w:ins>
      <w:ins w:id="348" w:author="google1599737165" w:date="2023-05-16T12:22:47Z">
        <w:r>
          <w:rPr>
            <w:rFonts w:hint="default"/>
            <w:color w:val="auto"/>
            <w:sz w:val="18"/>
            <w:szCs w:val="18"/>
            <w:lang w:val="ru-RU"/>
          </w:rPr>
          <w:t>творча</w:t>
        </w:r>
      </w:ins>
      <w:ins w:id="349" w:author="google1599737165" w:date="2023-05-16T12:22:48Z">
        <w:r>
          <w:rPr>
            <w:rFonts w:hint="default"/>
            <w:color w:val="auto"/>
            <w:sz w:val="18"/>
            <w:szCs w:val="18"/>
            <w:lang w:val="ru-RU"/>
          </w:rPr>
          <w:t xml:space="preserve">тых </w:t>
        </w:r>
      </w:ins>
      <w:ins w:id="350" w:author="google1599737165" w:date="2023-05-16T12:22:49Z">
        <w:r>
          <w:rPr>
            <w:rFonts w:hint="default"/>
            <w:color w:val="auto"/>
            <w:sz w:val="18"/>
            <w:szCs w:val="18"/>
            <w:lang w:val="ru-RU"/>
          </w:rPr>
          <w:t>моллюс</w:t>
        </w:r>
      </w:ins>
      <w:ins w:id="351" w:author="google1599737165" w:date="2023-05-16T12:22:50Z">
        <w:r>
          <w:rPr>
            <w:rFonts w:hint="default"/>
            <w:color w:val="auto"/>
            <w:sz w:val="18"/>
            <w:szCs w:val="18"/>
            <w:lang w:val="ru-RU"/>
          </w:rPr>
          <w:t>ков</w:t>
        </w:r>
      </w:ins>
      <w:r>
        <w:rPr>
          <w:rFonts w:hint="default"/>
          <w:color w:val="auto"/>
          <w:sz w:val="18"/>
          <w:szCs w:val="18"/>
          <w:lang w:val="ru-RU"/>
        </w:rPr>
        <w:t xml:space="preserve">). Обследование дна на учетных стационарах следует проводить до взятия проб. При обследовании необходима видеорегистрация.  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обследования портовых сооружений и природных субстратов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С помощью компетентного водолаза производится визуальный осмотр подводных частей портовых сооружений (сваи, буи, швартовочные бочки и т.п.). В тех местах, где есть возможность, проводится также осмотр природных твердых субстратов (камни, валуны) и субст</w:t>
      </w:r>
      <w:ins w:id="352" w:author="google1599737165" w:date="2023-05-16T12:35:18Z">
        <w:r>
          <w:rPr>
            <w:rFonts w:hint="default" w:cs="Verdana"/>
            <w:sz w:val="18"/>
            <w:szCs w:val="18"/>
            <w:lang w:val="ru-RU"/>
          </w:rPr>
          <w:t>р</w:t>
        </w:r>
      </w:ins>
      <w:r>
        <w:rPr>
          <w:rFonts w:hint="default" w:cs="Verdana"/>
          <w:sz w:val="18"/>
          <w:szCs w:val="18"/>
          <w:lang w:val="ru-RU"/>
        </w:rPr>
        <w:t xml:space="preserve">атов антропогенного происхождения (например, затопленные бутылки, автомобильные камеры и т.п.).  При осмотре необходима видео и фотофиксация наблюдений. С помощью фото- и видеотехники должны регистрироваться все возможные организмы-обрастатели, а также, при их обнаружении, необходимо произвести отбор организмов для более тщательной идентификации в лабораторных условиях.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Помимо визуального наблюдения следует взять несколько количественных проб гидробиологическим скребком. Материал этих проб упаковывается в отдельные емкости, этикетируется и подвергается стандартной гидробилогической разборке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»)</w:t>
      </w:r>
      <w:r>
        <w:rPr>
          <w:rFonts w:hint="default" w:cs="Verdana"/>
          <w:sz w:val="18"/>
          <w:szCs w:val="18"/>
          <w:lang w:val="ru-RU"/>
        </w:rPr>
        <w:t xml:space="preserve">. 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Все точки оисания и взятия проб должны получать географическую привязку. </w:t>
      </w:r>
    </w:p>
    <w:p>
      <w:pPr>
        <w:jc w:val="both"/>
        <w:rPr>
          <w:ins w:id="353" w:author="google1599737165" w:date="2023-05-16T12:35:58Z"/>
          <w:rFonts w:hint="default" w:cs="Verdana"/>
          <w:sz w:val="18"/>
          <w:szCs w:val="18"/>
          <w:lang w:val="ru-RU"/>
        </w:rPr>
      </w:pPr>
    </w:p>
    <w:p>
      <w:pPr>
        <w:jc w:val="both"/>
        <w:rPr>
          <w:ins w:id="354" w:author="google1599737165" w:date="2023-05-16T12:36:10Z"/>
          <w:rFonts w:hint="default" w:cs="Verdana"/>
          <w:i/>
          <w:iCs/>
          <w:sz w:val="18"/>
          <w:szCs w:val="18"/>
          <w:lang w:val="ru-RU"/>
          <w:rPrChange w:id="355" w:author="google1599737165" w:date="2023-05-16T12:36:21Z">
            <w:rPr>
              <w:ins w:id="356" w:author="google1599737165" w:date="2023-05-16T12:36:10Z"/>
              <w:rFonts w:hint="default" w:cs="Verdana"/>
              <w:sz w:val="18"/>
              <w:szCs w:val="18"/>
              <w:lang w:val="ru-RU"/>
            </w:rPr>
          </w:rPrChange>
        </w:rPr>
      </w:pPr>
      <w:ins w:id="357" w:author="google1599737165" w:date="2023-05-16T12:36:00Z">
        <w:r>
          <w:rPr>
            <w:rFonts w:hint="default" w:cs="Verdana"/>
            <w:i/>
            <w:iCs/>
            <w:sz w:val="18"/>
            <w:szCs w:val="18"/>
            <w:lang w:val="ru-RU"/>
            <w:rPrChange w:id="358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Пр</w:t>
        </w:r>
      </w:ins>
      <w:ins w:id="360" w:author="google1599737165" w:date="2023-05-16T12:36:01Z">
        <w:r>
          <w:rPr>
            <w:rFonts w:hint="default" w:cs="Verdana"/>
            <w:i/>
            <w:iCs/>
            <w:sz w:val="18"/>
            <w:szCs w:val="18"/>
            <w:lang w:val="ru-RU"/>
            <w:rPrChange w:id="361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отоко</w:t>
        </w:r>
      </w:ins>
      <w:ins w:id="363" w:author="google1599737165" w:date="2023-05-16T12:36:02Z">
        <w:r>
          <w:rPr>
            <w:rFonts w:hint="default" w:cs="Verdana"/>
            <w:i/>
            <w:iCs/>
            <w:sz w:val="18"/>
            <w:szCs w:val="18"/>
            <w:lang w:val="ru-RU"/>
            <w:rPrChange w:id="364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 xml:space="preserve">л </w:t>
        </w:r>
      </w:ins>
      <w:ins w:id="366" w:author="google1599737165" w:date="2023-05-16T12:36:04Z">
        <w:r>
          <w:rPr>
            <w:rFonts w:hint="default" w:cs="Verdana"/>
            <w:i/>
            <w:iCs/>
            <w:sz w:val="18"/>
            <w:szCs w:val="18"/>
            <w:lang w:val="ru-RU"/>
            <w:rPrChange w:id="367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обс</w:t>
        </w:r>
      </w:ins>
      <w:ins w:id="369" w:author="google1599737165" w:date="2023-05-16T12:36:05Z">
        <w:r>
          <w:rPr>
            <w:rFonts w:hint="default" w:cs="Verdana"/>
            <w:i/>
            <w:iCs/>
            <w:sz w:val="18"/>
            <w:szCs w:val="18"/>
            <w:lang w:val="ru-RU"/>
            <w:rPrChange w:id="370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ледовани</w:t>
        </w:r>
      </w:ins>
      <w:ins w:id="372" w:author="google1599737165" w:date="2023-05-16T12:36:06Z">
        <w:r>
          <w:rPr>
            <w:rFonts w:hint="default" w:cs="Verdana"/>
            <w:i/>
            <w:iCs/>
            <w:sz w:val="18"/>
            <w:szCs w:val="18"/>
            <w:lang w:val="ru-RU"/>
            <w:rPrChange w:id="373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я ба</w:t>
        </w:r>
      </w:ins>
      <w:ins w:id="375" w:author="google1599737165" w:date="2023-05-16T12:36:07Z">
        <w:r>
          <w:rPr>
            <w:rFonts w:hint="default" w:cs="Verdana"/>
            <w:i/>
            <w:iCs/>
            <w:sz w:val="18"/>
            <w:szCs w:val="18"/>
            <w:lang w:val="ru-RU"/>
            <w:rPrChange w:id="376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лластны</w:t>
        </w:r>
      </w:ins>
      <w:ins w:id="378" w:author="google1599737165" w:date="2023-05-16T12:36:08Z">
        <w:r>
          <w:rPr>
            <w:rFonts w:hint="default" w:cs="Verdana"/>
            <w:i/>
            <w:iCs/>
            <w:sz w:val="18"/>
            <w:szCs w:val="18"/>
            <w:lang w:val="ru-RU"/>
            <w:rPrChange w:id="379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х в</w:t>
        </w:r>
      </w:ins>
      <w:ins w:id="381" w:author="google1599737165" w:date="2023-05-16T12:36:09Z">
        <w:r>
          <w:rPr>
            <w:rFonts w:hint="default" w:cs="Verdana"/>
            <w:i/>
            <w:iCs/>
            <w:sz w:val="18"/>
            <w:szCs w:val="18"/>
            <w:lang w:val="ru-RU"/>
            <w:rPrChange w:id="382" w:author="google1599737165" w:date="2023-05-16T12:36:21Z">
              <w:rPr>
                <w:rFonts w:hint="default" w:cs="Verdana"/>
                <w:sz w:val="18"/>
                <w:szCs w:val="18"/>
                <w:lang w:val="ru-RU"/>
              </w:rPr>
            </w:rPrChange>
          </w:rPr>
          <w:t>од</w:t>
        </w:r>
      </w:ins>
    </w:p>
    <w:p>
      <w:pPr>
        <w:jc w:val="both"/>
        <w:rPr>
          <w:ins w:id="384" w:author="google1599737165" w:date="2023-05-16T12:58:44Z"/>
          <w:rFonts w:hint="default"/>
          <w:lang w:val="ru-RU"/>
        </w:rPr>
      </w:pPr>
      <w:ins w:id="385" w:author="google1599737165" w:date="2023-05-16T12:36:15Z">
        <w:r>
          <w:rPr>
            <w:rFonts w:hint="default" w:cs="Verdana"/>
            <w:sz w:val="18"/>
            <w:szCs w:val="18"/>
            <w:lang w:val="ru-RU"/>
          </w:rPr>
          <w:t>Выбор</w:t>
        </w:r>
      </w:ins>
      <w:ins w:id="386" w:author="google1599737165" w:date="2023-05-16T12:36:16Z">
        <w:r>
          <w:rPr>
            <w:rFonts w:hint="default" w:cs="Verdana"/>
            <w:sz w:val="18"/>
            <w:szCs w:val="18"/>
            <w:lang w:val="ru-RU"/>
          </w:rPr>
          <w:t xml:space="preserve">очно </w:t>
        </w:r>
      </w:ins>
      <w:ins w:id="387" w:author="google1599737165" w:date="2023-05-16T12:36:17Z">
        <w:r>
          <w:rPr>
            <w:rFonts w:hint="default" w:cs="Verdana"/>
            <w:sz w:val="18"/>
            <w:szCs w:val="18"/>
            <w:lang w:val="ru-RU"/>
          </w:rPr>
          <w:t>пр</w:t>
        </w:r>
      </w:ins>
      <w:ins w:id="388" w:author="google1599737165" w:date="2023-05-16T12:36:18Z">
        <w:r>
          <w:rPr>
            <w:rFonts w:hint="default" w:cs="Verdana"/>
            <w:sz w:val="18"/>
            <w:szCs w:val="18"/>
            <w:lang w:val="ru-RU"/>
          </w:rPr>
          <w:t>о</w:t>
        </w:r>
      </w:ins>
      <w:ins w:id="389" w:author="google1599737165" w:date="2023-05-16T12:36:24Z">
        <w:r>
          <w:rPr>
            <w:rFonts w:hint="default" w:cs="Verdana"/>
            <w:sz w:val="18"/>
            <w:szCs w:val="18"/>
            <w:lang w:val="ru-RU"/>
          </w:rPr>
          <w:t>вод</w:t>
        </w:r>
      </w:ins>
      <w:ins w:id="390" w:author="google1599737165" w:date="2023-05-16T12:36:25Z">
        <w:r>
          <w:rPr>
            <w:rFonts w:hint="default" w:cs="Verdana"/>
            <w:sz w:val="18"/>
            <w:szCs w:val="18"/>
            <w:lang w:val="ru-RU"/>
          </w:rPr>
          <w:t xml:space="preserve">ится </w:t>
        </w:r>
      </w:ins>
      <w:ins w:id="391" w:author="google1599737165" w:date="2023-05-16T12:36:26Z">
        <w:r>
          <w:rPr>
            <w:rFonts w:hint="default" w:cs="Verdana"/>
            <w:sz w:val="18"/>
            <w:szCs w:val="18"/>
            <w:lang w:val="ru-RU"/>
          </w:rPr>
          <w:t>об</w:t>
        </w:r>
      </w:ins>
      <w:ins w:id="392" w:author="google1599737165" w:date="2023-05-16T12:36:27Z">
        <w:r>
          <w:rPr>
            <w:rFonts w:hint="default" w:cs="Verdana"/>
            <w:sz w:val="18"/>
            <w:szCs w:val="18"/>
            <w:lang w:val="ru-RU"/>
          </w:rPr>
          <w:t>сле</w:t>
        </w:r>
      </w:ins>
      <w:ins w:id="393" w:author="google1599737165" w:date="2023-05-16T12:36:59Z">
        <w:r>
          <w:rPr>
            <w:rFonts w:hint="default" w:cs="Verdana"/>
            <w:sz w:val="18"/>
            <w:szCs w:val="18"/>
            <w:lang w:val="ru-RU"/>
          </w:rPr>
          <w:t>д</w:t>
        </w:r>
      </w:ins>
      <w:ins w:id="394" w:author="google1599737165" w:date="2023-05-16T12:36:27Z">
        <w:r>
          <w:rPr>
            <w:rFonts w:hint="default" w:cs="Verdana"/>
            <w:sz w:val="18"/>
            <w:szCs w:val="18"/>
            <w:lang w:val="ru-RU"/>
          </w:rPr>
          <w:t>о</w:t>
        </w:r>
      </w:ins>
      <w:ins w:id="395" w:author="google1599737165" w:date="2023-05-16T12:37:00Z">
        <w:r>
          <w:rPr>
            <w:rFonts w:hint="default" w:cs="Verdana"/>
            <w:sz w:val="18"/>
            <w:szCs w:val="18"/>
            <w:lang w:val="ru-RU"/>
          </w:rPr>
          <w:t>в</w:t>
        </w:r>
      </w:ins>
      <w:ins w:id="396" w:author="google1599737165" w:date="2023-05-16T12:36:27Z">
        <w:r>
          <w:rPr>
            <w:rFonts w:hint="default" w:cs="Verdana"/>
            <w:sz w:val="18"/>
            <w:szCs w:val="18"/>
            <w:lang w:val="ru-RU"/>
          </w:rPr>
          <w:t>а</w:t>
        </w:r>
      </w:ins>
      <w:ins w:id="397" w:author="google1599737165" w:date="2023-05-16T12:36:28Z">
        <w:r>
          <w:rPr>
            <w:rFonts w:hint="default" w:cs="Verdana"/>
            <w:sz w:val="18"/>
            <w:szCs w:val="18"/>
            <w:lang w:val="ru-RU"/>
          </w:rPr>
          <w:t xml:space="preserve">ние </w:t>
        </w:r>
      </w:ins>
      <w:ins w:id="398" w:author="google1599737165" w:date="2023-05-16T12:36:34Z">
        <w:r>
          <w:rPr>
            <w:rFonts w:hint="default" w:cs="Verdana"/>
            <w:sz w:val="18"/>
            <w:szCs w:val="18"/>
            <w:lang w:val="ru-RU"/>
          </w:rPr>
          <w:t>суд</w:t>
        </w:r>
      </w:ins>
      <w:ins w:id="399" w:author="google1599737165" w:date="2023-05-16T12:36:35Z">
        <w:r>
          <w:rPr>
            <w:rFonts w:hint="default" w:cs="Verdana"/>
            <w:sz w:val="18"/>
            <w:szCs w:val="18"/>
            <w:lang w:val="ru-RU"/>
          </w:rPr>
          <w:t>ов</w:t>
        </w:r>
      </w:ins>
      <w:ins w:id="400" w:author="google1599737165" w:date="2023-05-16T12:36:36Z">
        <w:r>
          <w:rPr>
            <w:rFonts w:hint="default" w:cs="Verdana"/>
            <w:sz w:val="18"/>
            <w:szCs w:val="18"/>
            <w:lang w:val="ru-RU"/>
          </w:rPr>
          <w:t>,</w:t>
        </w:r>
      </w:ins>
      <w:ins w:id="401" w:author="google1599737165" w:date="2023-05-16T12:36:37Z">
        <w:r>
          <w:rPr>
            <w:rFonts w:hint="default" w:cs="Verdana"/>
            <w:sz w:val="18"/>
            <w:szCs w:val="18"/>
            <w:lang w:val="ru-RU"/>
          </w:rPr>
          <w:t xml:space="preserve"> не им</w:t>
        </w:r>
      </w:ins>
      <w:ins w:id="402" w:author="google1599737165" w:date="2023-05-16T12:36:38Z">
        <w:r>
          <w:rPr>
            <w:rFonts w:hint="default" w:cs="Verdana"/>
            <w:sz w:val="18"/>
            <w:szCs w:val="18"/>
            <w:lang w:val="ru-RU"/>
          </w:rPr>
          <w:t xml:space="preserve">еющих </w:t>
        </w:r>
      </w:ins>
      <w:ins w:id="403" w:author="google1599737165" w:date="2023-05-16T12:36:39Z">
        <w:r>
          <w:rPr>
            <w:rFonts w:hint="default" w:cs="Verdana"/>
            <w:sz w:val="18"/>
            <w:szCs w:val="18"/>
            <w:lang w:val="ru-RU"/>
          </w:rPr>
          <w:t>сис</w:t>
        </w:r>
      </w:ins>
      <w:ins w:id="404" w:author="google1599737165" w:date="2023-05-16T12:36:40Z">
        <w:r>
          <w:rPr>
            <w:rFonts w:hint="default" w:cs="Verdana"/>
            <w:sz w:val="18"/>
            <w:szCs w:val="18"/>
            <w:lang w:val="ru-RU"/>
          </w:rPr>
          <w:t>тем</w:t>
        </w:r>
      </w:ins>
      <w:ins w:id="405" w:author="google1599737165" w:date="2023-05-16T12:36:41Z">
        <w:r>
          <w:rPr>
            <w:rFonts w:hint="default" w:cs="Verdana"/>
            <w:sz w:val="18"/>
            <w:szCs w:val="18"/>
            <w:lang w:val="ru-RU"/>
          </w:rPr>
          <w:t>ы о</w:t>
        </w:r>
      </w:ins>
      <w:ins w:id="406" w:author="google1599737165" w:date="2023-05-16T12:36:42Z">
        <w:r>
          <w:rPr>
            <w:rFonts w:hint="default" w:cs="Verdana"/>
            <w:sz w:val="18"/>
            <w:szCs w:val="18"/>
            <w:lang w:val="ru-RU"/>
          </w:rPr>
          <w:t>чис</w:t>
        </w:r>
      </w:ins>
      <w:ins w:id="407" w:author="google1599737165" w:date="2023-05-16T12:36:43Z">
        <w:r>
          <w:rPr>
            <w:rFonts w:hint="default" w:cs="Verdana"/>
            <w:sz w:val="18"/>
            <w:szCs w:val="18"/>
            <w:lang w:val="ru-RU"/>
          </w:rPr>
          <w:t>т</w:t>
        </w:r>
      </w:ins>
      <w:ins w:id="408" w:author="google1599737165" w:date="2023-05-16T12:36:44Z">
        <w:r>
          <w:rPr>
            <w:rFonts w:hint="default" w:cs="Verdana"/>
            <w:sz w:val="18"/>
            <w:szCs w:val="18"/>
            <w:lang w:val="ru-RU"/>
          </w:rPr>
          <w:t>ки</w:t>
        </w:r>
      </w:ins>
      <w:ins w:id="409" w:author="google1599737165" w:date="2023-05-16T12:36:45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410" w:author="google1599737165" w:date="2023-05-16T12:37:05Z">
        <w:r>
          <w:rPr>
            <w:rFonts w:hint="default" w:cs="Verdana"/>
            <w:sz w:val="18"/>
            <w:szCs w:val="18"/>
            <w:lang w:val="ru-RU"/>
          </w:rPr>
          <w:t>балластны вод</w:t>
        </w:r>
      </w:ins>
      <w:ins w:id="411" w:author="google1599737165" w:date="2023-05-16T12:37:08Z">
        <w:r>
          <w:rPr>
            <w:rFonts w:hint="default" w:cs="Verdana"/>
            <w:sz w:val="18"/>
            <w:szCs w:val="18"/>
            <w:lang w:val="ru-RU"/>
          </w:rPr>
          <w:t xml:space="preserve">. </w:t>
        </w:r>
      </w:ins>
      <w:ins w:id="412" w:author="google1599737165" w:date="2023-05-16T12:46:35Z">
        <w:r>
          <w:rPr>
            <w:rFonts w:hint="default" w:cs="Verdana"/>
            <w:sz w:val="18"/>
            <w:szCs w:val="18"/>
            <w:lang w:val="ru-RU"/>
          </w:rPr>
          <w:t xml:space="preserve">Для </w:t>
        </w:r>
      </w:ins>
      <w:ins w:id="413" w:author="google1599737165" w:date="2023-05-16T12:46:36Z">
        <w:r>
          <w:rPr>
            <w:rFonts w:hint="default" w:cs="Verdana"/>
            <w:sz w:val="18"/>
            <w:szCs w:val="18"/>
            <w:lang w:val="ru-RU"/>
          </w:rPr>
          <w:t>э</w:t>
        </w:r>
      </w:ins>
      <w:ins w:id="414" w:author="google1599737165" w:date="2023-05-16T12:46:37Z">
        <w:r>
          <w:rPr>
            <w:rFonts w:hint="default" w:cs="Verdana"/>
            <w:sz w:val="18"/>
            <w:szCs w:val="18"/>
            <w:lang w:val="ru-RU"/>
          </w:rPr>
          <w:t xml:space="preserve">того </w:t>
        </w:r>
      </w:ins>
      <w:ins w:id="415" w:author="google1599737165" w:date="2023-05-16T12:46:38Z">
        <w:r>
          <w:rPr>
            <w:rFonts w:hint="default" w:cs="Verdana"/>
            <w:sz w:val="18"/>
            <w:szCs w:val="18"/>
            <w:lang w:val="ru-RU"/>
          </w:rPr>
          <w:t>испо</w:t>
        </w:r>
      </w:ins>
      <w:ins w:id="416" w:author="google1599737165" w:date="2023-05-16T12:46:39Z">
        <w:r>
          <w:rPr>
            <w:rFonts w:hint="default" w:cs="Verdana"/>
            <w:sz w:val="18"/>
            <w:szCs w:val="18"/>
            <w:lang w:val="ru-RU"/>
          </w:rPr>
          <w:t>льзу</w:t>
        </w:r>
      </w:ins>
      <w:ins w:id="417" w:author="google1599737165" w:date="2023-05-16T12:46:40Z">
        <w:r>
          <w:rPr>
            <w:rFonts w:hint="default" w:cs="Verdana"/>
            <w:sz w:val="18"/>
            <w:szCs w:val="18"/>
            <w:lang w:val="ru-RU"/>
          </w:rPr>
          <w:t xml:space="preserve">ется </w:t>
        </w:r>
      </w:ins>
      <w:ins w:id="418" w:author="google1599737165" w:date="2023-05-16T12:49:12Z">
        <w:r>
          <w:rPr>
            <w:rFonts w:hint="default" w:cs="Verdana"/>
            <w:sz w:val="18"/>
            <w:szCs w:val="18"/>
            <w:lang w:val="ru-RU"/>
          </w:rPr>
          <w:t>водян</w:t>
        </w:r>
      </w:ins>
      <w:ins w:id="419" w:author="google1599737165" w:date="2023-05-16T12:49:13Z">
        <w:r>
          <w:rPr>
            <w:rFonts w:hint="default" w:cs="Verdana"/>
            <w:sz w:val="18"/>
            <w:szCs w:val="18"/>
            <w:lang w:val="ru-RU"/>
          </w:rPr>
          <w:t xml:space="preserve">ой </w:t>
        </w:r>
      </w:ins>
      <w:ins w:id="420" w:author="google1599737165" w:date="2023-05-16T12:47:05Z">
        <w:r>
          <w:rPr>
            <w:rFonts w:hint="default" w:cs="Verdana"/>
            <w:sz w:val="18"/>
            <w:szCs w:val="18"/>
            <w:lang w:val="ru-RU"/>
          </w:rPr>
          <w:t>нас</w:t>
        </w:r>
      </w:ins>
      <w:ins w:id="421" w:author="google1599737165" w:date="2023-05-16T12:47:06Z">
        <w:r>
          <w:rPr>
            <w:rFonts w:hint="default" w:cs="Verdana"/>
            <w:sz w:val="18"/>
            <w:szCs w:val="18"/>
            <w:lang w:val="ru-RU"/>
          </w:rPr>
          <w:t>ос</w:t>
        </w:r>
      </w:ins>
      <w:ins w:id="422" w:author="google1599737165" w:date="2023-05-16T12:49:21Z">
        <w:r>
          <w:rPr>
            <w:rFonts w:hint="default" w:cs="Verdana"/>
            <w:sz w:val="18"/>
            <w:szCs w:val="18"/>
            <w:lang w:val="ru-RU"/>
          </w:rPr>
          <w:t>, с</w:t>
        </w:r>
      </w:ins>
      <w:ins w:id="423" w:author="google1599737165" w:date="2023-05-16T12:49:22Z">
        <w:r>
          <w:rPr>
            <w:rFonts w:hint="default" w:cs="Verdana"/>
            <w:sz w:val="18"/>
            <w:szCs w:val="18"/>
            <w:lang w:val="ru-RU"/>
          </w:rPr>
          <w:t>набж</w:t>
        </w:r>
      </w:ins>
      <w:ins w:id="424" w:author="google1599737165" w:date="2023-05-16T12:49:23Z">
        <w:r>
          <w:rPr>
            <w:rFonts w:hint="default" w:cs="Verdana"/>
            <w:sz w:val="18"/>
            <w:szCs w:val="18"/>
            <w:lang w:val="ru-RU"/>
          </w:rPr>
          <w:t xml:space="preserve">енный </w:t>
        </w:r>
      </w:ins>
      <w:ins w:id="425" w:author="google1599737165" w:date="2023-05-16T12:49:26Z">
        <w:r>
          <w:rPr>
            <w:rFonts w:hint="default" w:cs="Verdana"/>
            <w:sz w:val="18"/>
            <w:szCs w:val="18"/>
            <w:lang w:val="ru-RU"/>
          </w:rPr>
          <w:t>счетч</w:t>
        </w:r>
      </w:ins>
      <w:ins w:id="426" w:author="google1599737165" w:date="2023-05-16T12:49:27Z">
        <w:r>
          <w:rPr>
            <w:rFonts w:hint="default" w:cs="Verdana"/>
            <w:sz w:val="18"/>
            <w:szCs w:val="18"/>
            <w:lang w:val="ru-RU"/>
          </w:rPr>
          <w:t>иком</w:t>
        </w:r>
      </w:ins>
      <w:ins w:id="427" w:author="google1599737165" w:date="2023-05-16T12:49:33Z">
        <w:r>
          <w:rPr>
            <w:rFonts w:hint="default" w:cs="Verdana"/>
            <w:sz w:val="18"/>
            <w:szCs w:val="18"/>
            <w:lang w:val="ru-RU"/>
          </w:rPr>
          <w:t xml:space="preserve"> про</w:t>
        </w:r>
      </w:ins>
      <w:ins w:id="428" w:author="google1599737165" w:date="2023-05-16T12:49:34Z">
        <w:r>
          <w:rPr>
            <w:rFonts w:hint="default" w:cs="Verdana"/>
            <w:sz w:val="18"/>
            <w:szCs w:val="18"/>
            <w:lang w:val="ru-RU"/>
          </w:rPr>
          <w:t>качи</w:t>
        </w:r>
      </w:ins>
      <w:ins w:id="429" w:author="google1599737165" w:date="2023-05-16T12:49:35Z">
        <w:r>
          <w:rPr>
            <w:rFonts w:hint="default" w:cs="Verdana"/>
            <w:sz w:val="18"/>
            <w:szCs w:val="18"/>
            <w:lang w:val="ru-RU"/>
          </w:rPr>
          <w:t>вае</w:t>
        </w:r>
      </w:ins>
      <w:ins w:id="430" w:author="google1599737165" w:date="2023-05-16T12:49:36Z">
        <w:r>
          <w:rPr>
            <w:rFonts w:hint="default" w:cs="Verdana"/>
            <w:sz w:val="18"/>
            <w:szCs w:val="18"/>
            <w:lang w:val="ru-RU"/>
          </w:rPr>
          <w:t xml:space="preserve">мой </w:t>
        </w:r>
      </w:ins>
      <w:ins w:id="431" w:author="google1599737165" w:date="2023-05-16T12:49:37Z">
        <w:r>
          <w:rPr>
            <w:rFonts w:hint="default" w:cs="Verdana"/>
            <w:sz w:val="18"/>
            <w:szCs w:val="18"/>
            <w:lang w:val="ru-RU"/>
          </w:rPr>
          <w:t>воды</w:t>
        </w:r>
      </w:ins>
      <w:ins w:id="432" w:author="google1599737165" w:date="2023-05-16T12:49:40Z">
        <w:r>
          <w:rPr>
            <w:rFonts w:hint="default" w:cs="Verdana"/>
            <w:sz w:val="18"/>
            <w:szCs w:val="18"/>
            <w:lang w:val="ru-RU"/>
          </w:rPr>
          <w:t>.</w:t>
        </w:r>
      </w:ins>
      <w:ins w:id="433" w:author="google1599737165" w:date="2023-05-16T12:49:41Z">
        <w:r>
          <w:rPr>
            <w:rFonts w:hint="default" w:cs="Verdana"/>
            <w:sz w:val="18"/>
            <w:szCs w:val="18"/>
            <w:lang w:val="ru-RU"/>
          </w:rPr>
          <w:t xml:space="preserve"> В</w:t>
        </w:r>
      </w:ins>
      <w:ins w:id="434" w:author="google1599737165" w:date="2023-05-16T12:49:42Z">
        <w:r>
          <w:rPr>
            <w:rFonts w:hint="default" w:cs="Verdana"/>
            <w:sz w:val="18"/>
            <w:szCs w:val="18"/>
            <w:lang w:val="ru-RU"/>
          </w:rPr>
          <w:t>о</w:t>
        </w:r>
      </w:ins>
      <w:ins w:id="435" w:author="google1599737165" w:date="2023-05-16T12:47:18Z">
        <w:r>
          <w:rPr>
            <w:rFonts w:hint="default" w:cs="Verdana"/>
            <w:sz w:val="18"/>
            <w:szCs w:val="18"/>
            <w:lang w:val="ru-RU"/>
          </w:rPr>
          <w:t>до</w:t>
        </w:r>
      </w:ins>
      <w:ins w:id="436" w:author="google1599737165" w:date="2023-05-16T12:47:19Z">
        <w:r>
          <w:rPr>
            <w:rFonts w:hint="default" w:cs="Verdana"/>
            <w:sz w:val="18"/>
            <w:szCs w:val="18"/>
            <w:lang w:val="ru-RU"/>
          </w:rPr>
          <w:t>заборн</w:t>
        </w:r>
      </w:ins>
      <w:ins w:id="437" w:author="google1599737165" w:date="2023-05-16T12:47:20Z">
        <w:r>
          <w:rPr>
            <w:rFonts w:hint="default" w:cs="Verdana"/>
            <w:sz w:val="18"/>
            <w:szCs w:val="18"/>
            <w:lang w:val="ru-RU"/>
          </w:rPr>
          <w:t xml:space="preserve">ый </w:t>
        </w:r>
      </w:ins>
      <w:ins w:id="438" w:author="google1599737165" w:date="2023-05-16T12:47:11Z">
        <w:r>
          <w:rPr>
            <w:rFonts w:hint="default" w:cs="Verdana"/>
            <w:sz w:val="18"/>
            <w:szCs w:val="18"/>
            <w:lang w:val="ru-RU"/>
          </w:rPr>
          <w:t>шлан</w:t>
        </w:r>
      </w:ins>
      <w:ins w:id="439" w:author="google1599737165" w:date="2023-05-16T12:47:12Z">
        <w:r>
          <w:rPr>
            <w:rFonts w:hint="default" w:cs="Verdana"/>
            <w:sz w:val="18"/>
            <w:szCs w:val="18"/>
            <w:lang w:val="ru-RU"/>
          </w:rPr>
          <w:t xml:space="preserve">г </w:t>
        </w:r>
      </w:ins>
      <w:ins w:id="440" w:author="google1599737165" w:date="2023-05-16T12:49:50Z">
        <w:r>
          <w:rPr>
            <w:rFonts w:hint="default" w:cs="Verdana"/>
            <w:sz w:val="18"/>
            <w:szCs w:val="18"/>
            <w:lang w:val="ru-RU"/>
          </w:rPr>
          <w:t>на</w:t>
        </w:r>
      </w:ins>
      <w:ins w:id="441" w:author="google1599737165" w:date="2023-05-16T12:49:51Z">
        <w:r>
          <w:rPr>
            <w:rFonts w:hint="default" w:cs="Verdana"/>
            <w:sz w:val="18"/>
            <w:szCs w:val="18"/>
            <w:lang w:val="ru-RU"/>
          </w:rPr>
          <w:t>соса</w:t>
        </w:r>
      </w:ins>
      <w:ins w:id="442" w:author="google1599737165" w:date="2023-05-16T12:49:52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443" w:author="google1599737165" w:date="2023-05-16T12:47:14Z">
        <w:r>
          <w:rPr>
            <w:rFonts w:hint="default" w:cs="Verdana"/>
            <w:sz w:val="18"/>
            <w:szCs w:val="18"/>
            <w:lang w:val="ru-RU"/>
          </w:rPr>
          <w:t>зав</w:t>
        </w:r>
      </w:ins>
      <w:ins w:id="444" w:author="google1599737165" w:date="2023-05-16T12:47:15Z">
        <w:r>
          <w:rPr>
            <w:rFonts w:hint="default" w:cs="Verdana"/>
            <w:sz w:val="18"/>
            <w:szCs w:val="18"/>
            <w:lang w:val="ru-RU"/>
          </w:rPr>
          <w:t>одитс</w:t>
        </w:r>
      </w:ins>
      <w:ins w:id="445" w:author="google1599737165" w:date="2023-05-16T12:47:16Z">
        <w:r>
          <w:rPr>
            <w:rFonts w:hint="default" w:cs="Verdana"/>
            <w:sz w:val="18"/>
            <w:szCs w:val="18"/>
            <w:lang w:val="ru-RU"/>
          </w:rPr>
          <w:t>я</w:t>
        </w:r>
      </w:ins>
      <w:ins w:id="446" w:author="google1599737165" w:date="2023-05-16T12:48:08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447" w:author="google1599737165" w:date="2023-05-16T12:48:09Z">
        <w:r>
          <w:rPr>
            <w:rFonts w:hint="default" w:cs="Verdana"/>
            <w:sz w:val="18"/>
            <w:szCs w:val="18"/>
            <w:lang w:val="ru-RU"/>
          </w:rPr>
          <w:t xml:space="preserve">в </w:t>
        </w:r>
      </w:ins>
      <w:ins w:id="448" w:author="google1599737165" w:date="2023-05-16T12:48:06Z">
        <w:r>
          <w:rPr>
            <w:rFonts w:hint="default"/>
            <w:lang w:val="ru-RU"/>
            <w:rPrChange w:id="449" w:author="google1599737165" w:date="2023-05-16T12:48:06Z">
              <w:rPr>
                <w:rFonts w:hint="default"/>
              </w:rPr>
            </w:rPrChange>
          </w:rPr>
          <w:t>замерные отверстия, используемые для ручного контроля уровня балластной</w:t>
        </w:r>
      </w:ins>
      <w:ins w:id="451" w:author="google1599737165" w:date="2023-05-16T12:50:03Z">
        <w:r>
          <w:rPr>
            <w:rFonts w:hint="default"/>
            <w:lang w:val="ru-RU"/>
          </w:rPr>
          <w:t xml:space="preserve"> в</w:t>
        </w:r>
      </w:ins>
      <w:ins w:id="452" w:author="google1599737165" w:date="2023-05-16T12:50:04Z">
        <w:r>
          <w:rPr>
            <w:rFonts w:hint="default"/>
            <w:lang w:val="ru-RU"/>
          </w:rPr>
          <w:t>оды</w:t>
        </w:r>
      </w:ins>
      <w:ins w:id="453" w:author="google1599737165" w:date="2023-05-16T12:48:18Z">
        <w:r>
          <w:rPr>
            <w:rFonts w:hint="default"/>
            <w:lang w:val="ru-RU"/>
          </w:rPr>
          <w:t xml:space="preserve"> </w:t>
        </w:r>
      </w:ins>
      <w:ins w:id="454" w:author="google1599737165" w:date="2023-05-16T12:48:19Z">
        <w:r>
          <w:rPr>
            <w:rFonts w:hint="default"/>
            <w:lang w:val="ru-RU"/>
          </w:rPr>
          <w:t>(</w:t>
        </w:r>
      </w:ins>
      <w:ins w:id="455" w:author="google1599737165" w:date="2023-05-16T12:48:34Z">
        <w:r>
          <w:rPr>
            <w:rFonts w:hint="default"/>
            <w:lang w:val="ru-RU"/>
            <w:rPrChange w:id="456" w:author="google1599737165" w:date="2023-05-16T12:48:34Z">
              <w:rPr>
                <w:rFonts w:hint="default"/>
              </w:rPr>
            </w:rPrChange>
          </w:rPr>
          <w:t>Водяницкая, Лях,</w:t>
        </w:r>
      </w:ins>
      <w:ins w:id="458" w:author="google1599737165" w:date="2023-05-16T12:48:41Z">
        <w:r>
          <w:rPr>
            <w:rFonts w:hint="default"/>
            <w:lang w:val="ru-RU"/>
          </w:rPr>
          <w:t xml:space="preserve"> 201</w:t>
        </w:r>
      </w:ins>
      <w:ins w:id="459" w:author="google1599737165" w:date="2023-05-16T12:48:42Z">
        <w:r>
          <w:rPr>
            <w:rFonts w:hint="default"/>
            <w:lang w:val="ru-RU"/>
          </w:rPr>
          <w:t>4</w:t>
        </w:r>
      </w:ins>
      <w:ins w:id="460" w:author="google1599737165" w:date="2023-05-16T12:48:43Z">
        <w:r>
          <w:rPr>
            <w:rFonts w:hint="default"/>
            <w:lang w:val="ru-RU"/>
          </w:rPr>
          <w:t>)</w:t>
        </w:r>
      </w:ins>
      <w:ins w:id="461" w:author="google1599737165" w:date="2023-05-16T12:48:44Z">
        <w:r>
          <w:rPr>
            <w:rFonts w:hint="default"/>
            <w:lang w:val="ru-RU"/>
          </w:rPr>
          <w:t>.</w:t>
        </w:r>
      </w:ins>
      <w:ins w:id="462" w:author="google1599737165" w:date="2023-05-16T12:48:56Z">
        <w:r>
          <w:rPr>
            <w:rFonts w:hint="default"/>
            <w:lang w:val="ru-RU"/>
          </w:rPr>
          <w:t xml:space="preserve"> </w:t>
        </w:r>
      </w:ins>
      <w:ins w:id="463" w:author="google1599737165" w:date="2023-05-16T12:50:52Z">
        <w:r>
          <w:rPr>
            <w:rFonts w:hint="default"/>
            <w:lang w:val="ru-RU"/>
          </w:rPr>
          <w:t>Отк</w:t>
        </w:r>
      </w:ins>
      <w:ins w:id="464" w:author="google1599737165" w:date="2023-05-16T12:50:53Z">
        <w:r>
          <w:rPr>
            <w:rFonts w:hint="default"/>
            <w:lang w:val="ru-RU"/>
          </w:rPr>
          <w:t>ачан</w:t>
        </w:r>
      </w:ins>
      <w:ins w:id="465" w:author="google1599737165" w:date="2023-05-16T12:50:54Z">
        <w:r>
          <w:rPr>
            <w:rFonts w:hint="default"/>
            <w:lang w:val="ru-RU"/>
          </w:rPr>
          <w:t xml:space="preserve">ная </w:t>
        </w:r>
      </w:ins>
      <w:ins w:id="466" w:author="google1599737165" w:date="2023-05-16T12:50:23Z">
        <w:r>
          <w:rPr>
            <w:rFonts w:hint="default"/>
            <w:lang w:val="ru-RU"/>
          </w:rPr>
          <w:t>в</w:t>
        </w:r>
      </w:ins>
      <w:ins w:id="467" w:author="google1599737165" w:date="2023-05-16T12:50:17Z">
        <w:r>
          <w:rPr>
            <w:rFonts w:hint="default"/>
            <w:lang w:val="ru-RU"/>
          </w:rPr>
          <w:t>ода</w:t>
        </w:r>
      </w:ins>
      <w:ins w:id="468" w:author="google1599737165" w:date="2023-05-16T13:42:31Z">
        <w:r>
          <w:rPr>
            <w:rFonts w:hint="default"/>
            <w:lang w:val="ru-RU"/>
          </w:rPr>
          <w:t>,</w:t>
        </w:r>
      </w:ins>
      <w:ins w:id="469" w:author="google1599737165" w:date="2023-05-16T12:50:24Z">
        <w:r>
          <w:rPr>
            <w:rFonts w:hint="default"/>
            <w:lang w:val="ru-RU"/>
          </w:rPr>
          <w:t xml:space="preserve"> </w:t>
        </w:r>
      </w:ins>
      <w:ins w:id="470" w:author="google1599737165" w:date="2023-05-16T12:50:35Z">
        <w:r>
          <w:rPr>
            <w:rFonts w:hint="default"/>
            <w:lang w:val="ru-RU"/>
          </w:rPr>
          <w:t>о</w:t>
        </w:r>
      </w:ins>
      <w:ins w:id="471" w:author="google1599737165" w:date="2023-05-16T12:50:36Z">
        <w:r>
          <w:rPr>
            <w:rFonts w:hint="default"/>
            <w:lang w:val="ru-RU"/>
          </w:rPr>
          <w:t>бъ</w:t>
        </w:r>
      </w:ins>
      <w:ins w:id="472" w:author="google1599737165" w:date="2023-05-16T12:50:37Z">
        <w:r>
          <w:rPr>
            <w:rFonts w:hint="default"/>
            <w:lang w:val="ru-RU"/>
          </w:rPr>
          <w:t>емом</w:t>
        </w:r>
      </w:ins>
      <w:ins w:id="473" w:author="google1599737165" w:date="2023-05-16T12:50:38Z">
        <w:r>
          <w:rPr>
            <w:rFonts w:hint="default"/>
            <w:lang w:val="ru-RU"/>
          </w:rPr>
          <w:t xml:space="preserve"> </w:t>
        </w:r>
      </w:ins>
      <w:ins w:id="474" w:author="google1599737165" w:date="2023-05-16T12:50:39Z">
        <w:r>
          <w:rPr>
            <w:rFonts w:hint="default"/>
            <w:lang w:val="ru-RU"/>
          </w:rPr>
          <w:t>о</w:t>
        </w:r>
      </w:ins>
      <w:ins w:id="475" w:author="google1599737165" w:date="2023-05-16T12:50:40Z">
        <w:r>
          <w:rPr>
            <w:rFonts w:hint="default"/>
            <w:lang w:val="ru-RU"/>
          </w:rPr>
          <w:t>коло</w:t>
        </w:r>
      </w:ins>
      <w:ins w:id="476" w:author="google1599737165" w:date="2023-05-16T12:50:41Z">
        <w:r>
          <w:rPr>
            <w:rFonts w:hint="default"/>
            <w:lang w:val="ru-RU"/>
          </w:rPr>
          <w:t xml:space="preserve"> </w:t>
        </w:r>
      </w:ins>
      <w:ins w:id="477" w:author="google1599737165" w:date="2023-05-16T12:50:42Z">
        <w:r>
          <w:rPr>
            <w:rFonts w:hint="default"/>
            <w:lang w:val="ru-RU"/>
          </w:rPr>
          <w:t>200</w:t>
        </w:r>
      </w:ins>
      <w:ins w:id="478" w:author="google1599737165" w:date="2023-05-16T12:50:43Z">
        <w:r>
          <w:rPr>
            <w:rFonts w:hint="default"/>
            <w:lang w:val="ru-RU"/>
          </w:rPr>
          <w:t xml:space="preserve"> </w:t>
        </w:r>
      </w:ins>
      <w:ins w:id="479" w:author="google1599737165" w:date="2023-05-16T12:50:44Z">
        <w:r>
          <w:rPr>
            <w:rFonts w:hint="default"/>
            <w:lang w:val="ru-RU"/>
          </w:rPr>
          <w:t>л</w:t>
        </w:r>
      </w:ins>
      <w:ins w:id="480" w:author="google1599737165" w:date="2023-05-16T13:42:35Z">
        <w:r>
          <w:rPr>
            <w:rFonts w:hint="default"/>
            <w:lang w:val="ru-RU"/>
          </w:rPr>
          <w:t>,</w:t>
        </w:r>
      </w:ins>
      <w:ins w:id="481" w:author="google1599737165" w:date="2023-05-16T12:50:58Z">
        <w:r>
          <w:rPr>
            <w:rFonts w:hint="default"/>
            <w:lang w:val="ru-RU"/>
          </w:rPr>
          <w:t xml:space="preserve"> </w:t>
        </w:r>
      </w:ins>
      <w:ins w:id="482" w:author="google1599737165" w:date="2023-05-16T12:51:02Z">
        <w:r>
          <w:rPr>
            <w:rFonts w:hint="default"/>
            <w:lang w:val="ru-RU"/>
          </w:rPr>
          <w:t>про</w:t>
        </w:r>
      </w:ins>
      <w:ins w:id="483" w:author="google1599737165" w:date="2023-05-16T12:51:03Z">
        <w:r>
          <w:rPr>
            <w:rFonts w:hint="default"/>
            <w:lang w:val="ru-RU"/>
          </w:rPr>
          <w:t>филь</w:t>
        </w:r>
      </w:ins>
      <w:ins w:id="484" w:author="google1599737165" w:date="2023-05-16T12:51:04Z">
        <w:r>
          <w:rPr>
            <w:rFonts w:hint="default"/>
            <w:lang w:val="ru-RU"/>
          </w:rPr>
          <w:t>тровы</w:t>
        </w:r>
      </w:ins>
      <w:ins w:id="485" w:author="google1599737165" w:date="2023-05-16T12:51:05Z">
        <w:r>
          <w:rPr>
            <w:rFonts w:hint="default"/>
            <w:lang w:val="ru-RU"/>
          </w:rPr>
          <w:t>вае</w:t>
        </w:r>
      </w:ins>
      <w:ins w:id="486" w:author="google1599737165" w:date="2023-05-16T12:51:06Z">
        <w:r>
          <w:rPr>
            <w:rFonts w:hint="default"/>
            <w:lang w:val="ru-RU"/>
          </w:rPr>
          <w:t xml:space="preserve">тся </w:t>
        </w:r>
      </w:ins>
      <w:ins w:id="487" w:author="google1599737165" w:date="2023-05-16T12:51:08Z">
        <w:r>
          <w:rPr>
            <w:rFonts w:hint="default"/>
            <w:lang w:val="ru-RU"/>
          </w:rPr>
          <w:t>через</w:t>
        </w:r>
      </w:ins>
      <w:ins w:id="488" w:author="google1599737165" w:date="2023-05-16T12:51:09Z">
        <w:r>
          <w:rPr>
            <w:rFonts w:hint="default"/>
            <w:lang w:val="ru-RU"/>
          </w:rPr>
          <w:t xml:space="preserve"> </w:t>
        </w:r>
      </w:ins>
      <w:ins w:id="489" w:author="google1599737165" w:date="2023-05-16T12:58:15Z">
        <w:r>
          <w:rPr>
            <w:rFonts w:hint="default"/>
            <w:lang w:val="ru-RU"/>
          </w:rPr>
          <w:t>не</w:t>
        </w:r>
      </w:ins>
      <w:ins w:id="490" w:author="google1599737165" w:date="2023-05-16T12:58:16Z">
        <w:r>
          <w:rPr>
            <w:rFonts w:hint="default"/>
            <w:lang w:val="ru-RU"/>
          </w:rPr>
          <w:t>больш</w:t>
        </w:r>
      </w:ins>
      <w:ins w:id="491" w:author="google1599737165" w:date="2023-05-16T12:58:17Z">
        <w:r>
          <w:rPr>
            <w:rFonts w:hint="default"/>
            <w:lang w:val="ru-RU"/>
          </w:rPr>
          <w:t xml:space="preserve">ую </w:t>
        </w:r>
      </w:ins>
      <w:ins w:id="492" w:author="google1599737165" w:date="2023-05-16T12:51:34Z">
        <w:r>
          <w:rPr>
            <w:rFonts w:hint="default"/>
            <w:lang w:val="ru-RU"/>
          </w:rPr>
          <w:t>п</w:t>
        </w:r>
      </w:ins>
      <w:ins w:id="493" w:author="google1599737165" w:date="2023-05-16T12:51:36Z">
        <w:r>
          <w:rPr>
            <w:rFonts w:hint="default"/>
            <w:lang w:val="ru-RU"/>
          </w:rPr>
          <w:t>а</w:t>
        </w:r>
      </w:ins>
      <w:ins w:id="494" w:author="google1599737165" w:date="2023-05-16T12:51:37Z">
        <w:r>
          <w:rPr>
            <w:rFonts w:hint="default"/>
            <w:lang w:val="ru-RU"/>
          </w:rPr>
          <w:t>лан</w:t>
        </w:r>
      </w:ins>
      <w:ins w:id="495" w:author="google1599737165" w:date="2023-05-16T12:51:38Z">
        <w:r>
          <w:rPr>
            <w:rFonts w:hint="default"/>
            <w:lang w:val="ru-RU"/>
          </w:rPr>
          <w:t>к</w:t>
        </w:r>
      </w:ins>
      <w:ins w:id="496" w:author="google1599737165" w:date="2023-05-16T12:51:39Z">
        <w:r>
          <w:rPr>
            <w:rFonts w:hint="default"/>
            <w:lang w:val="ru-RU"/>
          </w:rPr>
          <w:t>т</w:t>
        </w:r>
      </w:ins>
      <w:ins w:id="497" w:author="google1599737165" w:date="2023-05-16T12:51:41Z">
        <w:r>
          <w:rPr>
            <w:rFonts w:hint="default"/>
            <w:lang w:val="ru-RU"/>
          </w:rPr>
          <w:t>онн</w:t>
        </w:r>
      </w:ins>
      <w:ins w:id="498" w:author="google1599737165" w:date="2023-05-16T12:51:42Z">
        <w:r>
          <w:rPr>
            <w:rFonts w:hint="default"/>
            <w:lang w:val="ru-RU"/>
          </w:rPr>
          <w:t>ую с</w:t>
        </w:r>
      </w:ins>
      <w:ins w:id="499" w:author="google1599737165" w:date="2023-05-16T12:51:43Z">
        <w:r>
          <w:rPr>
            <w:rFonts w:hint="default"/>
            <w:lang w:val="ru-RU"/>
          </w:rPr>
          <w:t xml:space="preserve">еть </w:t>
        </w:r>
      </w:ins>
      <w:ins w:id="500" w:author="google1599737165" w:date="2023-05-16T12:58:07Z">
        <w:r>
          <w:rPr>
            <w:rFonts w:hint="default"/>
            <w:lang w:val="ru-RU"/>
          </w:rPr>
          <w:t>с</w:t>
        </w:r>
      </w:ins>
      <w:ins w:id="501" w:author="google1599737165" w:date="2023-05-16T12:58:11Z">
        <w:r>
          <w:rPr>
            <w:rFonts w:hint="default"/>
            <w:lang w:val="ru-RU"/>
          </w:rPr>
          <w:t>о ста</w:t>
        </w:r>
      </w:ins>
      <w:ins w:id="502" w:author="google1599737165" w:date="2023-05-16T12:58:12Z">
        <w:r>
          <w:rPr>
            <w:rFonts w:hint="default"/>
            <w:lang w:val="ru-RU"/>
          </w:rPr>
          <w:t>ндартн</w:t>
        </w:r>
      </w:ins>
      <w:ins w:id="503" w:author="google1599737165" w:date="2023-05-16T12:58:33Z">
        <w:r>
          <w:rPr>
            <w:rFonts w:hint="default"/>
            <w:lang w:val="ru-RU"/>
          </w:rPr>
          <w:t>ым</w:t>
        </w:r>
      </w:ins>
      <w:ins w:id="504" w:author="google1599737165" w:date="2023-05-16T12:58:34Z">
        <w:r>
          <w:rPr>
            <w:rFonts w:hint="default"/>
            <w:lang w:val="ru-RU"/>
          </w:rPr>
          <w:t xml:space="preserve"> </w:t>
        </w:r>
      </w:ins>
      <w:ins w:id="505" w:author="google1599737165" w:date="2023-05-16T12:58:35Z">
        <w:r>
          <w:rPr>
            <w:rFonts w:hint="default"/>
            <w:lang w:val="ru-RU"/>
          </w:rPr>
          <w:t>размер</w:t>
        </w:r>
      </w:ins>
      <w:ins w:id="506" w:author="google1599737165" w:date="2023-05-16T12:58:36Z">
        <w:r>
          <w:rPr>
            <w:rFonts w:hint="default"/>
            <w:lang w:val="ru-RU"/>
          </w:rPr>
          <w:t>ом</w:t>
        </w:r>
      </w:ins>
      <w:ins w:id="507" w:author="google1599737165" w:date="2023-05-16T12:58:37Z">
        <w:r>
          <w:rPr>
            <w:rFonts w:hint="default"/>
            <w:lang w:val="ru-RU"/>
          </w:rPr>
          <w:t xml:space="preserve"> я</w:t>
        </w:r>
      </w:ins>
      <w:ins w:id="508" w:author="google1599737165" w:date="2023-05-16T12:58:38Z">
        <w:r>
          <w:rPr>
            <w:rFonts w:hint="default"/>
            <w:lang w:val="ru-RU"/>
          </w:rPr>
          <w:t>чеи</w:t>
        </w:r>
      </w:ins>
      <w:ins w:id="509" w:author="google1599737165" w:date="2023-05-16T12:59:24Z">
        <w:r>
          <w:rPr>
            <w:rFonts w:hint="default"/>
            <w:lang w:val="ru-RU"/>
          </w:rPr>
          <w:t xml:space="preserve"> </w:t>
        </w:r>
      </w:ins>
      <w:ins w:id="510" w:author="google1599737165" w:date="2023-05-16T13:00:47Z">
        <w:r>
          <w:rPr>
            <w:rFonts w:hint="default" w:ascii="Verdana" w:hAnsi="Verdana" w:cs="Verdana"/>
            <w:sz w:val="18"/>
            <w:szCs w:val="18"/>
          </w:rPr>
          <w:t>(размер ячеи ситовой ткани 100 мкм)</w:t>
        </w:r>
      </w:ins>
      <w:ins w:id="511" w:author="google1599737165" w:date="2023-05-16T12:58:43Z">
        <w:r>
          <w:rPr>
            <w:rFonts w:hint="default"/>
            <w:lang w:val="ru-RU"/>
          </w:rPr>
          <w:t>.</w:t>
        </w:r>
      </w:ins>
      <w:ins w:id="512" w:author="google1599737165" w:date="2023-05-16T12:59:15Z">
        <w:r>
          <w:rPr>
            <w:rFonts w:hint="default"/>
            <w:lang w:val="ru-RU"/>
          </w:rPr>
          <w:t xml:space="preserve"> </w:t>
        </w:r>
      </w:ins>
      <w:ins w:id="513" w:author="google1599737165" w:date="2023-05-16T13:01:37Z">
        <w:r>
          <w:rPr>
            <w:rFonts w:hint="default"/>
            <w:lang w:val="ru-RU"/>
          </w:rPr>
          <w:t>Сбо</w:t>
        </w:r>
      </w:ins>
      <w:ins w:id="514" w:author="google1599737165" w:date="2023-05-16T13:01:38Z">
        <w:r>
          <w:rPr>
            <w:rFonts w:hint="default"/>
            <w:lang w:val="ru-RU"/>
          </w:rPr>
          <w:t>ры</w:t>
        </w:r>
      </w:ins>
      <w:ins w:id="515" w:author="google1599737165" w:date="2023-05-16T12:59:21Z">
        <w:r>
          <w:rPr>
            <w:rFonts w:hint="default"/>
            <w:lang w:val="ru-RU"/>
          </w:rPr>
          <w:t xml:space="preserve"> о</w:t>
        </w:r>
      </w:ins>
      <w:ins w:id="516" w:author="google1599737165" w:date="2023-05-16T13:00:55Z">
        <w:r>
          <w:rPr>
            <w:rFonts w:hint="default"/>
            <w:lang w:val="ru-RU"/>
          </w:rPr>
          <w:t>браба</w:t>
        </w:r>
      </w:ins>
      <w:ins w:id="517" w:author="google1599737165" w:date="2023-05-16T13:00:56Z">
        <w:r>
          <w:rPr>
            <w:rFonts w:hint="default"/>
            <w:lang w:val="ru-RU"/>
          </w:rPr>
          <w:t>тыва</w:t>
        </w:r>
      </w:ins>
      <w:ins w:id="518" w:author="google1599737165" w:date="2023-05-16T13:01:42Z">
        <w:r>
          <w:rPr>
            <w:rFonts w:hint="default"/>
            <w:lang w:val="ru-RU"/>
          </w:rPr>
          <w:t>ю</w:t>
        </w:r>
      </w:ins>
      <w:ins w:id="519" w:author="google1599737165" w:date="2023-05-16T13:00:57Z">
        <w:r>
          <w:rPr>
            <w:rFonts w:hint="default"/>
            <w:lang w:val="ru-RU"/>
          </w:rPr>
          <w:t xml:space="preserve">тся </w:t>
        </w:r>
      </w:ins>
      <w:ins w:id="520" w:author="google1599737165" w:date="2023-05-16T13:01:03Z">
        <w:r>
          <w:rPr>
            <w:rFonts w:hint="default"/>
            <w:lang w:val="ru-RU"/>
          </w:rPr>
          <w:t xml:space="preserve">по </w:t>
        </w:r>
      </w:ins>
      <w:ins w:id="521" w:author="google1599737165" w:date="2023-05-16T13:01:05Z">
        <w:r>
          <w:rPr>
            <w:rFonts w:hint="default"/>
            <w:lang w:val="ru-RU"/>
          </w:rPr>
          <w:t>станд</w:t>
        </w:r>
      </w:ins>
      <w:ins w:id="522" w:author="google1599737165" w:date="2023-05-16T13:01:06Z">
        <w:r>
          <w:rPr>
            <w:rFonts w:hint="default"/>
            <w:lang w:val="ru-RU"/>
          </w:rPr>
          <w:t>артной</w:t>
        </w:r>
      </w:ins>
      <w:ins w:id="523" w:author="google1599737165" w:date="2023-05-16T13:01:07Z">
        <w:r>
          <w:rPr>
            <w:rFonts w:hint="default"/>
            <w:lang w:val="ru-RU"/>
          </w:rPr>
          <w:t xml:space="preserve"> </w:t>
        </w:r>
      </w:ins>
      <w:ins w:id="524" w:author="google1599737165" w:date="2023-05-16T13:01:09Z">
        <w:r>
          <w:rPr>
            <w:rFonts w:hint="default"/>
            <w:lang w:val="ru-RU"/>
          </w:rPr>
          <w:t>мето</w:t>
        </w:r>
      </w:ins>
      <w:ins w:id="525" w:author="google1599737165" w:date="2023-05-16T13:01:10Z">
        <w:r>
          <w:rPr>
            <w:rFonts w:hint="default"/>
            <w:lang w:val="ru-RU"/>
          </w:rPr>
          <w:t xml:space="preserve">дике </w:t>
        </w:r>
      </w:ins>
      <w:ins w:id="526" w:author="google1599737165" w:date="2023-05-16T13:01:26Z">
        <w:r>
          <w:rPr>
            <w:rFonts w:hint="default"/>
            <w:lang w:val="ru-RU"/>
          </w:rPr>
          <w:t>анал</w:t>
        </w:r>
      </w:ins>
      <w:ins w:id="527" w:author="google1599737165" w:date="2023-05-16T13:01:27Z">
        <w:r>
          <w:rPr>
            <w:rFonts w:hint="default"/>
            <w:lang w:val="ru-RU"/>
          </w:rPr>
          <w:t>иза пл</w:t>
        </w:r>
      </w:ins>
      <w:ins w:id="528" w:author="google1599737165" w:date="2023-05-16T13:01:28Z">
        <w:r>
          <w:rPr>
            <w:rFonts w:hint="default"/>
            <w:lang w:val="ru-RU"/>
          </w:rPr>
          <w:t>ан</w:t>
        </w:r>
      </w:ins>
      <w:ins w:id="529" w:author="google1599737165" w:date="2023-05-16T13:01:29Z">
        <w:r>
          <w:rPr>
            <w:rFonts w:hint="default"/>
            <w:lang w:val="ru-RU"/>
          </w:rPr>
          <w:t>ктонны</w:t>
        </w:r>
      </w:ins>
      <w:ins w:id="530" w:author="google1599737165" w:date="2023-05-16T13:01:30Z">
        <w:r>
          <w:rPr>
            <w:rFonts w:hint="default"/>
            <w:lang w:val="ru-RU"/>
          </w:rPr>
          <w:t>х про</w:t>
        </w:r>
      </w:ins>
      <w:ins w:id="531" w:author="google1599737165" w:date="2023-05-16T13:01:31Z">
        <w:r>
          <w:rPr>
            <w:rFonts w:hint="default"/>
            <w:lang w:val="ru-RU"/>
          </w:rPr>
          <w:t>б</w:t>
        </w:r>
      </w:ins>
      <w:ins w:id="532" w:author="google1599737165" w:date="2023-05-16T13:01:33Z">
        <w:r>
          <w:rPr>
            <w:rFonts w:hint="default"/>
            <w:lang w:val="ru-RU"/>
          </w:rPr>
          <w:t xml:space="preserve"> </w:t>
        </w:r>
      </w:ins>
      <w:ins w:id="533" w:author="google1599737165" w:date="2023-05-16T13:01:11Z">
        <w:r>
          <w:rPr>
            <w:rFonts w:hint="default"/>
            <w:lang w:val="ru-RU"/>
          </w:rPr>
          <w:t>(</w:t>
        </w:r>
      </w:ins>
      <w:ins w:id="534" w:author="google1599737165" w:date="2023-05-16T13:01:12Z">
        <w:r>
          <w:rPr>
            <w:rFonts w:hint="default"/>
            <w:lang w:val="ru-RU"/>
          </w:rPr>
          <w:t>с</w:t>
        </w:r>
      </w:ins>
      <w:ins w:id="535" w:author="google1599737165" w:date="2023-05-16T13:01:21Z">
        <w:r>
          <w:rPr>
            <w:rFonts w:hint="default"/>
            <w:lang w:val="ru-RU"/>
          </w:rPr>
          <w:t>м</w:t>
        </w:r>
      </w:ins>
      <w:ins w:id="536" w:author="google1599737165" w:date="2023-05-16T13:01:22Z">
        <w:r>
          <w:rPr>
            <w:rFonts w:hint="default"/>
            <w:lang w:val="ru-RU"/>
          </w:rPr>
          <w:t>.</w:t>
        </w:r>
      </w:ins>
      <w:ins w:id="537" w:author="google1599737165" w:date="2023-05-16T13:02:13Z">
        <w:r>
          <w:rPr>
            <w:rFonts w:hint="default"/>
            <w:lang w:val="ru-RU"/>
          </w:rPr>
          <w:t xml:space="preserve"> </w:t>
        </w:r>
      </w:ins>
      <w:ins w:id="538" w:author="google1599737165" w:date="2023-05-16T13:02:13Z">
        <w:r>
          <w:rPr>
            <w:rFonts w:hint="default" w:cs="Verdana"/>
            <w:color w:val="auto"/>
            <w:sz w:val="18"/>
            <w:szCs w:val="18"/>
            <w:lang w:val="ru-RU"/>
          </w:rPr>
          <w:t xml:space="preserve">«Регламент </w:t>
        </w:r>
      </w:ins>
      <w:ins w:id="539" w:author="google1599737165" w:date="2023-05-16T13:02:13Z">
        <w:r>
          <w:rPr>
            <w:rFonts w:hint="default" w:ascii="Verdana" w:hAnsi="Verdana"/>
            <w:color w:val="auto"/>
            <w:sz w:val="18"/>
            <w:szCs w:val="18"/>
            <w:lang w:val="ru-RU"/>
          </w:rPr>
          <w:t>комплексного мониторинга гидробиокомплексов Обской губы</w:t>
        </w:r>
      </w:ins>
      <w:ins w:id="540" w:author="google1599737165" w:date="2023-05-16T13:02:13Z">
        <w:r>
          <w:rPr>
            <w:rFonts w:hint="default"/>
            <w:color w:val="auto"/>
            <w:sz w:val="18"/>
            <w:szCs w:val="18"/>
            <w:lang w:val="ru-RU"/>
          </w:rPr>
          <w:t>»</w:t>
        </w:r>
      </w:ins>
      <w:ins w:id="541" w:author="google1599737165" w:date="2023-05-16T13:02:15Z">
        <w:r>
          <w:rPr>
            <w:rFonts w:hint="default"/>
            <w:color w:val="auto"/>
            <w:sz w:val="18"/>
            <w:szCs w:val="18"/>
            <w:lang w:val="ru-RU"/>
          </w:rPr>
          <w:t>)</w:t>
        </w:r>
      </w:ins>
      <w:ins w:id="542" w:author="google1599737165" w:date="2023-05-16T13:02:17Z">
        <w:r>
          <w:rPr>
            <w:rFonts w:hint="default"/>
            <w:color w:val="auto"/>
            <w:sz w:val="18"/>
            <w:szCs w:val="18"/>
            <w:lang w:val="ru-RU"/>
          </w:rPr>
          <w:t>.</w:t>
        </w:r>
      </w:ins>
      <w:ins w:id="543" w:author="google1599737165" w:date="2023-05-16T13:01:49Z">
        <w:r>
          <w:rPr>
            <w:rFonts w:hint="default"/>
            <w:lang w:val="ru-RU"/>
          </w:rPr>
          <w:t xml:space="preserve"> </w:t>
        </w:r>
      </w:ins>
      <w:ins w:id="544" w:author="google1599737165" w:date="2023-05-16T13:01:22Z">
        <w:r>
          <w:rPr>
            <w:rFonts w:hint="default"/>
            <w:lang w:val="ru-RU"/>
          </w:rPr>
          <w:t xml:space="preserve"> </w:t>
        </w:r>
      </w:ins>
    </w:p>
    <w:p>
      <w:pPr>
        <w:jc w:val="both"/>
        <w:rPr>
          <w:del w:id="545" w:author="google1599737165" w:date="2023-05-16T12:58:49Z"/>
          <w:rFonts w:hint="default" w:cs="Verdana"/>
          <w:sz w:val="18"/>
          <w:szCs w:val="18"/>
          <w:lang w:val="ru-RU"/>
        </w:rPr>
      </w:pPr>
    </w:p>
    <w:p>
      <w:pPr>
        <w:jc w:val="both"/>
        <w:rPr>
          <w:del w:id="546" w:author="google1599737165" w:date="2023-05-16T12:58:53Z"/>
          <w:rFonts w:hint="default" w:cs="Verdana"/>
          <w:sz w:val="18"/>
          <w:szCs w:val="18"/>
          <w:highlight w:val="yellow"/>
          <w:lang w:val="ru-RU"/>
        </w:rPr>
      </w:pPr>
      <w:del w:id="547" w:author="google1599737165" w:date="2023-05-16T12:58:53Z">
        <w:r>
          <w:rPr>
            <w:rFonts w:hint="default" w:cs="Verdana"/>
            <w:sz w:val="18"/>
            <w:szCs w:val="18"/>
            <w:highlight w:val="yellow"/>
            <w:lang w:val="ru-RU"/>
          </w:rPr>
          <w:delText>Наверняка существуют протоколы анализа балластных вод и обследования корпусов судов. Может что-то встречалось?  Не уверен, что это должно входить в данный регламент.</w:delText>
        </w:r>
      </w:del>
      <w:del w:id="548" w:author="google1599737165" w:date="2023-05-16T12:58:53Z">
        <w:r>
          <w:rPr/>
          <w:commentReference w:id="4"/>
        </w:r>
      </w:del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ascii="Verdana" w:hAnsi="Verdana" w:cs="Verdana"/>
          <w:i/>
          <w:iCs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действий при обнаружении вида-вселенца</w:t>
      </w:r>
      <w:r>
        <w:rPr>
          <w:rFonts w:hint="default" w:ascii="Verdana" w:hAnsi="Verdana" w:cs="Verdana"/>
          <w:i/>
          <w:iCs/>
          <w:sz w:val="18"/>
          <w:szCs w:val="18"/>
          <w:lang w:val="ru-RU"/>
        </w:rPr>
        <w:t xml:space="preserve"> 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несомненных видов-вселенцев необходимо оформить фиксацию отловленного организма (75% спирт с заменой фиксатора через один месяц после фиксации). Фиксация должна быть снабжена внутренней этикеткой (тушевая надпись на кальке), содержащей информацию о географической локации отлова животного, дату отлова и имя автора фиксации.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Организм должен быть определен до вида специалистом, являющимся экспертом в данной группе.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Образцы тканей организма должны быть переданы на молекулярно-генетический анализ баркодинговых  маркеров. 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Необходимо оценить репродуктивный статус отловленных экземпляров (нужно, если возможно, определить пол особи и степень зрелости гонад).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несомненных признаков присутствия вида-вселенца необходимо произвести более тщательное обследование участков, где были оьнаружены виды-вселенцы, с целью поиска мест поселения вида. </w:t>
      </w:r>
    </w:p>
    <w:p>
      <w:pPr>
        <w:jc w:val="both"/>
        <w:rPr>
          <w:rFonts w:hint="default" w:ascii="Verdana" w:hAnsi="Verdana" w:cs="Verdana"/>
          <w:b w:val="0"/>
          <w:bCs w:val="0"/>
          <w:i/>
          <w:iCs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Методика обработки и анализа данных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Данные </w:t>
      </w:r>
      <w:r>
        <w:rPr>
          <w:rFonts w:hint="default" w:cs="Verdana"/>
          <w:sz w:val="18"/>
          <w:szCs w:val="18"/>
          <w:lang w:val="ru-RU"/>
        </w:rPr>
        <w:t xml:space="preserve">обследований </w:t>
      </w:r>
      <w:r>
        <w:rPr>
          <w:rFonts w:hint="default" w:ascii="Verdana" w:hAnsi="Verdana" w:cs="Verdana"/>
          <w:sz w:val="18"/>
          <w:szCs w:val="18"/>
          <w:lang w:val="ru-RU"/>
        </w:rPr>
        <w:t>сохраняются в виде влажных фиксаций (коллекция), первичных записей на бумажных носителях (отсканированные страницы полевых дневников/журналов хранятся в облачных репозиториях),</w:t>
      </w:r>
      <w:r>
        <w:rPr>
          <w:rFonts w:hint="default" w:cs="Verdana"/>
          <w:sz w:val="18"/>
          <w:szCs w:val="18"/>
          <w:lang w:val="ru-RU"/>
        </w:rPr>
        <w:t xml:space="preserve"> видео- и фотоматериалов обследования участков дна (</w:t>
      </w:r>
      <w:r>
        <w:rPr>
          <w:rFonts w:hint="default" w:ascii="Verdana" w:hAnsi="Verdana" w:cs="Verdana"/>
          <w:sz w:val="18"/>
          <w:szCs w:val="18"/>
          <w:lang w:val="ru-RU"/>
        </w:rPr>
        <w:t>хранятся в облачных репозиториях</w:t>
      </w:r>
      <w:r>
        <w:rPr>
          <w:rFonts w:hint="default" w:cs="Verdana"/>
          <w:sz w:val="18"/>
          <w:szCs w:val="18"/>
          <w:lang w:val="ru-RU"/>
        </w:rPr>
        <w:t xml:space="preserve">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3"/>
        <w:rPr>
          <w:lang w:val="ru-RU"/>
        </w:rPr>
      </w:pPr>
      <w:r>
        <w:t xml:space="preserve">Оценка </w:t>
      </w:r>
      <w:r>
        <w:rPr>
          <w:lang w:val="ru-RU"/>
        </w:rPr>
        <w:t>последствий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присутствия</w:t>
      </w:r>
      <w:r>
        <w:rPr>
          <w:rFonts w:hint="default"/>
          <w:lang w:val="ru-RU"/>
        </w:rPr>
        <w:t xml:space="preserve"> в акватории видов-вселенцев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обоснованных видов-вселенцев необходимо охарактеризовать ситуацию складывающуюся в экосистеме. Для мониторинговых проб на учетных стационарах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») дается эксперсс-оценка по специальным шкалам. Однако по результатам специального обследования акватории, описанным выше</w:t>
      </w:r>
      <w:del w:id="549" w:author="google1599737165" w:date="2023-05-16T13:44:13Z">
        <w:r>
          <w:rPr>
            <w:rFonts w:hint="default"/>
            <w:color w:val="auto"/>
            <w:sz w:val="18"/>
            <w:szCs w:val="18"/>
            <w:lang w:val="ru-RU"/>
          </w:rPr>
          <w:delText xml:space="preserve"> (пункт ++.++)</w:delText>
        </w:r>
      </w:del>
      <w:r>
        <w:rPr>
          <w:rFonts w:hint="default"/>
          <w:color w:val="auto"/>
          <w:sz w:val="18"/>
          <w:szCs w:val="18"/>
          <w:lang w:val="ru-RU"/>
        </w:rPr>
        <w:t xml:space="preserve">, проводится корректировка оценки состояния экосистем. Для этого результаты обследования портовых сооружений и естественных субстратов оцениваются по следующей шкале </w:t>
      </w:r>
      <w:r>
        <w:rPr>
          <w:rFonts w:hint="default" w:cs="Verdana"/>
          <w:sz w:val="18"/>
          <w:szCs w:val="18"/>
          <w:lang w:val="ru-RU"/>
        </w:rPr>
        <w:t xml:space="preserve">(Таблица </w:t>
      </w:r>
      <w:ins w:id="550" w:author="google1599737165" w:date="2023-05-16T13:45:16Z">
        <w:r>
          <w:rPr>
            <w:rFonts w:hint="default" w:cs="Verdana"/>
            <w:sz w:val="18"/>
            <w:szCs w:val="18"/>
            <w:lang w:val="ru-RU"/>
          </w:rPr>
          <w:t>2</w:t>
        </w:r>
      </w:ins>
      <w:ins w:id="551" w:author="google1599737165" w:date="2023-05-16T13:45:17Z">
        <w:r>
          <w:rPr>
            <w:rFonts w:hint="default" w:cs="Verdana"/>
            <w:sz w:val="18"/>
            <w:szCs w:val="18"/>
            <w:lang w:val="ru-RU"/>
          </w:rPr>
          <w:t>.1</w:t>
        </w:r>
      </w:ins>
      <w:del w:id="552" w:author="google1599737165" w:date="2023-05-16T13:45:16Z">
        <w:r>
          <w:rPr>
            <w:rFonts w:hint="default" w:cs="Verdana"/>
            <w:sz w:val="18"/>
            <w:szCs w:val="18"/>
            <w:lang w:val="ru-RU"/>
          </w:rPr>
          <w:delText>+</w:delText>
        </w:r>
      </w:del>
      <w:del w:id="553" w:author="google1599737165" w:date="2023-05-16T13:45:15Z">
        <w:r>
          <w:rPr>
            <w:rFonts w:hint="default" w:cs="Verdana"/>
            <w:sz w:val="18"/>
            <w:szCs w:val="18"/>
            <w:lang w:val="ru-RU"/>
          </w:rPr>
          <w:delText>++</w:delText>
        </w:r>
      </w:del>
      <w:r>
        <w:rPr>
          <w:rFonts w:hint="default" w:cs="Verdana"/>
          <w:sz w:val="18"/>
          <w:szCs w:val="18"/>
          <w:lang w:val="ru-RU"/>
        </w:rPr>
        <w:t>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pStyle w:val="41"/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 xml:space="preserve">Таблица </w:t>
      </w:r>
      <w:r>
        <w:rPr>
          <w:rFonts w:hint="default" w:ascii="Verdana" w:hAnsi="Verdana" w:cs="Verdana"/>
          <w:sz w:val="18"/>
          <w:szCs w:val="18"/>
          <w:lang w:val="ru-RU"/>
        </w:rPr>
        <w:t>2</w:t>
      </w:r>
      <w:r>
        <w:rPr>
          <w:rFonts w:hint="default" w:ascii="Verdana" w:hAnsi="Verdana" w:cs="Verdana"/>
          <w:sz w:val="18"/>
          <w:szCs w:val="18"/>
        </w:rPr>
        <w:t>.</w:t>
      </w:r>
      <w:r>
        <w:rPr>
          <w:rFonts w:hint="default" w:cs="Verdana"/>
          <w:sz w:val="18"/>
          <w:szCs w:val="18"/>
          <w:lang w:val="ru-RU"/>
        </w:rPr>
        <w:t>1</w:t>
      </w:r>
      <w:del w:id="554" w:author="google1599737165" w:date="2023-05-16T13:45:20Z">
        <w:r>
          <w:rPr>
            <w:rFonts w:hint="default" w:ascii="Verdana" w:hAnsi="Verdana" w:cs="Verdana"/>
            <w:sz w:val="18"/>
            <w:szCs w:val="18"/>
            <w:lang w:val="ru-RU"/>
          </w:rPr>
          <w:delText>2</w:delText>
        </w:r>
      </w:del>
      <w:r>
        <w:rPr>
          <w:rFonts w:hint="default" w:ascii="Verdana" w:hAnsi="Verdana" w:cs="Verdana"/>
          <w:sz w:val="18"/>
          <w:szCs w:val="18"/>
        </w:rPr>
        <w:t xml:space="preserve">: Балльная оценка </w:t>
      </w:r>
      <w:r>
        <w:rPr>
          <w:rFonts w:hint="default" w:cs="Verdana"/>
          <w:sz w:val="18"/>
          <w:szCs w:val="18"/>
          <w:lang w:val="ru-RU"/>
        </w:rPr>
        <w:t>присутствия видов-вселенцев</w:t>
      </w:r>
    </w:p>
    <w:tbl>
      <w:tblPr>
        <w:tblStyle w:val="104"/>
        <w:tblW w:w="29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</w:trPr>
        <w:tc>
          <w:tcPr>
            <w:tcW w:w="3787" w:type="dxa"/>
            <w:shd w:val="clear" w:color="auto" w:fill="009999"/>
          </w:tcPr>
          <w:p>
            <w:pPr>
              <w:spacing w:after="0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П</w:t>
            </w:r>
            <w:r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оказатели</w:t>
            </w:r>
          </w:p>
        </w:tc>
        <w:tc>
          <w:tcPr>
            <w:tcW w:w="1867" w:type="dxa"/>
            <w:shd w:val="clear" w:color="auto" w:fill="009999"/>
          </w:tcPr>
          <w:p>
            <w:pPr>
              <w:spacing w:after="0"/>
              <w:rPr>
                <w:rFonts w:hint="default"/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Балл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Виды</w:t>
            </w:r>
            <w:r>
              <w:rPr>
                <w:rFonts w:hint="default"/>
                <w:sz w:val="16"/>
                <w:szCs w:val="16"/>
                <w:lang w:val="ru-RU"/>
              </w:rPr>
              <w:t>-вселенцы не обнаружены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Омечен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один в</w:t>
            </w:r>
            <w:r>
              <w:rPr>
                <w:sz w:val="16"/>
                <w:szCs w:val="16"/>
                <w:lang w:val="ru-RU"/>
              </w:rPr>
              <w:t>ид</w:t>
            </w:r>
            <w:r>
              <w:rPr>
                <w:rFonts w:hint="default"/>
                <w:sz w:val="16"/>
                <w:szCs w:val="16"/>
                <w:lang w:val="ru-RU"/>
              </w:rPr>
              <w:t>-вселенец, педставленный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Обнаружено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несколько видов-вселенцев, но они представлены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  <w:vAlign w:val="top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Обнаружен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одного вида.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Обнаружены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нескольких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dxa"/>
          </w:tcPr>
          <w:p>
            <w:pPr>
              <w:widowControl w:val="0"/>
              <w:numPr>
                <w:ilvl w:val="0"/>
                <w:numId w:val="28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Выявлены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признаки деструкции сообществ, вызванные деятельностью инвазивных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0</w:t>
            </w:r>
          </w:p>
        </w:tc>
      </w:tr>
    </w:tbl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По итогам оценок на мониторинговых стационарах</w:t>
      </w:r>
      <w:ins w:id="555" w:author="google1599737165" w:date="2023-05-16T13:03:38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556" w:author="google1599737165" w:date="2023-05-16T13:03:39Z">
        <w:r>
          <w:rPr>
            <w:rFonts w:hint="default" w:cs="Verdana"/>
            <w:sz w:val="18"/>
            <w:szCs w:val="18"/>
            <w:lang w:val="ru-RU"/>
          </w:rPr>
          <w:t>(</w:t>
        </w:r>
      </w:ins>
      <w:ins w:id="557" w:author="google1599737165" w:date="2023-05-16T13:03:45Z">
        <w:r>
          <w:rPr>
            <w:rFonts w:hint="default" w:cs="Verdana"/>
            <w:sz w:val="18"/>
            <w:szCs w:val="18"/>
            <w:lang w:val="ru-RU"/>
          </w:rPr>
          <w:t>с</w:t>
        </w:r>
      </w:ins>
      <w:ins w:id="558" w:author="google1599737165" w:date="2023-05-16T13:03:46Z">
        <w:r>
          <w:rPr>
            <w:rFonts w:hint="default" w:cs="Verdana"/>
            <w:sz w:val="18"/>
            <w:szCs w:val="18"/>
            <w:lang w:val="ru-RU"/>
          </w:rPr>
          <w:t>м.</w:t>
        </w:r>
      </w:ins>
      <w:ins w:id="559" w:author="google1599737165" w:date="2023-05-16T13:03:47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560" w:author="google1599737165" w:date="2023-05-16T13:03:40Z">
        <w:r>
          <w:rPr>
            <w:rFonts w:hint="default" w:cs="Verdana"/>
            <w:color w:val="auto"/>
            <w:sz w:val="18"/>
            <w:szCs w:val="18"/>
            <w:lang w:val="ru-RU"/>
          </w:rPr>
          <w:t xml:space="preserve">«Регламент </w:t>
        </w:r>
      </w:ins>
      <w:ins w:id="561" w:author="google1599737165" w:date="2023-05-16T13:03:40Z">
        <w:r>
          <w:rPr>
            <w:rFonts w:hint="default" w:ascii="Verdana" w:hAnsi="Verdana"/>
            <w:color w:val="auto"/>
            <w:sz w:val="18"/>
            <w:szCs w:val="18"/>
            <w:lang w:val="ru-RU"/>
          </w:rPr>
          <w:t>комплексного мониторинга гидробиокомплексов Обской губы</w:t>
        </w:r>
      </w:ins>
      <w:ins w:id="562" w:author="google1599737165" w:date="2023-05-16T13:03:40Z">
        <w:r>
          <w:rPr>
            <w:rFonts w:hint="default"/>
            <w:color w:val="auto"/>
            <w:sz w:val="18"/>
            <w:szCs w:val="18"/>
            <w:lang w:val="ru-RU"/>
          </w:rPr>
          <w:t>»</w:t>
        </w:r>
      </w:ins>
      <w:ins w:id="563" w:author="google1599737165" w:date="2023-05-16T13:03:42Z">
        <w:r>
          <w:rPr>
            <w:rFonts w:hint="default"/>
            <w:color w:val="auto"/>
            <w:sz w:val="18"/>
            <w:szCs w:val="18"/>
            <w:lang w:val="ru-RU"/>
          </w:rPr>
          <w:t>)</w:t>
        </w:r>
      </w:ins>
      <w:r>
        <w:rPr>
          <w:rFonts w:hint="default" w:cs="Verdana"/>
          <w:sz w:val="18"/>
          <w:szCs w:val="18"/>
          <w:lang w:val="ru-RU"/>
        </w:rPr>
        <w:t xml:space="preserve"> должна быть вычислена медиана значени</w:t>
      </w:r>
      <w:ins w:id="564" w:author="google1599737165" w:date="2023-05-16T13:04:24Z">
        <w:r>
          <w:rPr>
            <w:rFonts w:hint="default" w:cs="Verdana"/>
            <w:sz w:val="18"/>
            <w:szCs w:val="18"/>
            <w:lang w:val="ru-RU"/>
          </w:rPr>
          <w:t>й</w:t>
        </w:r>
      </w:ins>
      <w:del w:id="565" w:author="google1599737165" w:date="2023-05-16T13:04:23Z">
        <w:r>
          <w:rPr>
            <w:rFonts w:hint="default" w:cs="Verdana"/>
            <w:sz w:val="18"/>
            <w:szCs w:val="18"/>
            <w:lang w:val="ru-RU"/>
          </w:rPr>
          <w:delText>я</w:delText>
        </w:r>
      </w:del>
      <w:r>
        <w:rPr>
          <w:rFonts w:hint="default" w:cs="Verdana"/>
          <w:sz w:val="18"/>
          <w:szCs w:val="18"/>
          <w:lang w:val="ru-RU"/>
        </w:rPr>
        <w:t xml:space="preserve"> итоговых оценок</w:t>
      </w:r>
      <w:ins w:id="566" w:author="google1599737165" w:date="2023-05-16T13:03:54Z">
        <w:r>
          <w:rPr>
            <w:rFonts w:hint="default" w:cs="Verdana"/>
            <w:sz w:val="18"/>
            <w:szCs w:val="18"/>
            <w:lang w:val="ru-RU"/>
          </w:rPr>
          <w:t xml:space="preserve"> сост</w:t>
        </w:r>
      </w:ins>
      <w:ins w:id="567" w:author="google1599737165" w:date="2023-05-16T13:03:55Z">
        <w:r>
          <w:rPr>
            <w:rFonts w:hint="default" w:cs="Verdana"/>
            <w:sz w:val="18"/>
            <w:szCs w:val="18"/>
            <w:lang w:val="ru-RU"/>
          </w:rPr>
          <w:t>оя</w:t>
        </w:r>
      </w:ins>
      <w:ins w:id="568" w:author="google1599737165" w:date="2023-05-16T13:03:56Z">
        <w:r>
          <w:rPr>
            <w:rFonts w:hint="default" w:cs="Verdana"/>
            <w:sz w:val="18"/>
            <w:szCs w:val="18"/>
            <w:lang w:val="ru-RU"/>
          </w:rPr>
          <w:t>ния</w:t>
        </w:r>
      </w:ins>
      <w:ins w:id="569" w:author="google1599737165" w:date="2023-05-16T13:03:57Z">
        <w:r>
          <w:rPr>
            <w:rFonts w:hint="default" w:cs="Verdana"/>
            <w:sz w:val="18"/>
            <w:szCs w:val="18"/>
            <w:lang w:val="ru-RU"/>
          </w:rPr>
          <w:t xml:space="preserve"> </w:t>
        </w:r>
      </w:ins>
      <w:ins w:id="570" w:author="google1599737165" w:date="2023-05-16T13:03:59Z">
        <w:r>
          <w:rPr>
            <w:rFonts w:hint="default" w:cs="Verdana"/>
            <w:sz w:val="18"/>
            <w:szCs w:val="18"/>
            <w:lang w:val="ru-RU"/>
          </w:rPr>
          <w:t>э</w:t>
        </w:r>
      </w:ins>
      <w:ins w:id="571" w:author="google1599737165" w:date="2023-05-16T13:04:00Z">
        <w:r>
          <w:rPr>
            <w:rFonts w:hint="default" w:cs="Verdana"/>
            <w:sz w:val="18"/>
            <w:szCs w:val="18"/>
            <w:lang w:val="ru-RU"/>
          </w:rPr>
          <w:t>кос</w:t>
        </w:r>
      </w:ins>
      <w:ins w:id="572" w:author="google1599737165" w:date="2023-05-16T13:04:03Z">
        <w:r>
          <w:rPr>
            <w:rFonts w:hint="default" w:cs="Verdana"/>
            <w:sz w:val="18"/>
            <w:szCs w:val="18"/>
            <w:lang w:val="ru-RU"/>
          </w:rPr>
          <w:t>истем</w:t>
        </w:r>
      </w:ins>
      <w:ins w:id="573" w:author="google1599737165" w:date="2023-05-16T13:04:04Z">
        <w:r>
          <w:rPr>
            <w:rFonts w:hint="default" w:cs="Verdana"/>
            <w:sz w:val="18"/>
            <w:szCs w:val="18"/>
            <w:lang w:val="ru-RU"/>
          </w:rPr>
          <w:t>ы</w:t>
        </w:r>
      </w:ins>
      <w:r>
        <w:rPr>
          <w:rFonts w:hint="default" w:cs="Verdana"/>
          <w:sz w:val="18"/>
          <w:szCs w:val="18"/>
          <w:lang w:val="ru-RU"/>
        </w:rPr>
        <w:t>, полученн</w:t>
      </w:r>
      <w:del w:id="574" w:author="google1599737165" w:date="2023-05-16T13:04:31Z">
        <w:r>
          <w:rPr>
            <w:rFonts w:hint="default" w:cs="Verdana"/>
            <w:sz w:val="18"/>
            <w:szCs w:val="18"/>
            <w:lang w:val="ru-RU"/>
          </w:rPr>
          <w:delText>ая</w:delText>
        </w:r>
      </w:del>
      <w:ins w:id="575" w:author="google1599737165" w:date="2023-05-16T13:04:31Z">
        <w:r>
          <w:rPr>
            <w:rFonts w:hint="default" w:cs="Verdana"/>
            <w:sz w:val="18"/>
            <w:szCs w:val="18"/>
            <w:lang w:val="ru-RU"/>
          </w:rPr>
          <w:t>ых</w:t>
        </w:r>
      </w:ins>
      <w:r>
        <w:rPr>
          <w:rFonts w:hint="default" w:cs="Verdana"/>
          <w:sz w:val="18"/>
          <w:szCs w:val="18"/>
          <w:lang w:val="ru-RU"/>
        </w:rPr>
        <w:t>, как по планктону, так и по бентосу. Полученное значение характеризует состояние всего гидробиокомплекса</w:t>
      </w:r>
      <w:r>
        <w:rPr>
          <w:rFonts w:hint="default"/>
          <w:lang w:val="ru-RU"/>
        </w:rPr>
        <w:t xml:space="preserve">. Однако между медианой качественной оценки на учетных стационарах и баллом, вычисленным по итогам специального обследования акватории на наличие признаков видов-вселенцев, должно быть вычислено среднее значение. Если полученное среднее значение </w:t>
      </w:r>
      <w:ins w:id="576" w:author="google1599737165" w:date="2023-05-16T13:05:01Z">
        <w:r>
          <w:rPr>
            <w:rFonts w:hint="default"/>
            <w:lang w:val="ru-RU"/>
          </w:rPr>
          <w:t>ок</w:t>
        </w:r>
      </w:ins>
      <w:ins w:id="577" w:author="google1599737165" w:date="2023-05-16T13:05:02Z">
        <w:r>
          <w:rPr>
            <w:rFonts w:hint="default"/>
            <w:lang w:val="ru-RU"/>
          </w:rPr>
          <w:t>ажет</w:t>
        </w:r>
      </w:ins>
      <w:ins w:id="578" w:author="google1599737165" w:date="2023-05-16T13:05:03Z">
        <w:r>
          <w:rPr>
            <w:rFonts w:hint="default"/>
            <w:lang w:val="ru-RU"/>
          </w:rPr>
          <w:t xml:space="preserve">ся </w:t>
        </w:r>
      </w:ins>
      <w:r>
        <w:rPr>
          <w:rFonts w:hint="default"/>
          <w:lang w:val="ru-RU"/>
        </w:rPr>
        <w:t>близко к 6, то состояние сообщества можно классифицировать, как  хорошее. Если с</w:t>
      </w:r>
      <w:del w:id="579" w:author="google1599737165" w:date="2023-05-16T13:05:09Z">
        <w:r>
          <w:rPr>
            <w:rFonts w:hint="default"/>
            <w:lang w:val="ru-RU"/>
          </w:rPr>
          <w:delText>л</w:delText>
        </w:r>
      </w:del>
      <w:ins w:id="580" w:author="google1599737165" w:date="2023-05-16T13:05:09Z">
        <w:r>
          <w:rPr>
            <w:rFonts w:hint="default"/>
            <w:lang w:val="ru-RU"/>
          </w:rPr>
          <w:t>р</w:t>
        </w:r>
      </w:ins>
      <w:r>
        <w:rPr>
          <w:rFonts w:hint="default"/>
          <w:lang w:val="ru-RU"/>
        </w:rPr>
        <w:t>еднее значе</w:t>
      </w:r>
      <w:del w:id="581" w:author="google1599737165" w:date="2023-05-16T13:05:14Z">
        <w:r>
          <w:rPr>
            <w:rFonts w:hint="default"/>
            <w:lang w:val="ru-RU"/>
          </w:rPr>
          <w:delText>и</w:delText>
        </w:r>
      </w:del>
      <w:r>
        <w:rPr>
          <w:rFonts w:hint="default"/>
          <w:lang w:val="ru-RU"/>
        </w:rPr>
        <w:t>н</w:t>
      </w:r>
      <w:ins w:id="582" w:author="google1599737165" w:date="2023-05-16T13:05:15Z">
        <w:r>
          <w:rPr>
            <w:rFonts w:hint="default"/>
            <w:lang w:val="ru-RU"/>
          </w:rPr>
          <w:t>и</w:t>
        </w:r>
      </w:ins>
      <w:r>
        <w:rPr>
          <w:rFonts w:hint="default"/>
          <w:lang w:val="ru-RU"/>
        </w:rPr>
        <w:t>е близко к 3, то состояние гидробиокомплекса должно рассматриваться, как угнетенное. Близость ср</w:t>
      </w:r>
      <w:ins w:id="583" w:author="google1599737165" w:date="2023-05-16T13:05:25Z">
        <w:r>
          <w:rPr>
            <w:rFonts w:hint="default"/>
            <w:lang w:val="ru-RU"/>
          </w:rPr>
          <w:t>е</w:t>
        </w:r>
      </w:ins>
      <w:r>
        <w:rPr>
          <w:rFonts w:hint="default"/>
          <w:lang w:val="ru-RU"/>
        </w:rPr>
        <w:t>д</w:t>
      </w:r>
      <w:del w:id="584" w:author="google1599737165" w:date="2023-05-16T13:05:25Z">
        <w:r>
          <w:rPr>
            <w:rFonts w:hint="default"/>
            <w:lang w:val="ru-RU"/>
          </w:rPr>
          <w:delText>е</w:delText>
        </w:r>
      </w:del>
      <w:r>
        <w:rPr>
          <w:rFonts w:hint="default"/>
          <w:lang w:val="ru-RU"/>
        </w:rPr>
        <w:t>н</w:t>
      </w:r>
      <w:ins w:id="585" w:author="google1599737165" w:date="2023-05-16T13:05:26Z">
        <w:r>
          <w:rPr>
            <w:rFonts w:hint="default"/>
            <w:lang w:val="ru-RU"/>
          </w:rPr>
          <w:t>е</w:t>
        </w:r>
      </w:ins>
      <w:r>
        <w:rPr>
          <w:rFonts w:hint="default"/>
          <w:lang w:val="ru-RU"/>
        </w:rPr>
        <w:t xml:space="preserve">го значения к нулю говорит о полной перестройке экоситемы.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результатов</w:t>
      </w:r>
    </w:p>
    <w:p>
      <w:pPr>
        <w:pStyle w:val="3"/>
        <w:rPr>
          <w:lang w:val="ru-RU"/>
        </w:rPr>
      </w:pPr>
      <w:r>
        <w:t>Управление по результатам оценки</w:t>
      </w:r>
    </w:p>
    <w:p>
      <w:pPr>
        <w:rPr>
          <w:rFonts w:eastAsia="Arial" w:cs="Arial"/>
          <w:szCs w:val="20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При обнаружении признаков</w:t>
      </w:r>
      <w:r>
        <w:rPr>
          <w:rFonts w:hint="default" w:cs="Verdana"/>
          <w:sz w:val="18"/>
          <w:szCs w:val="18"/>
          <w:lang w:val="ru-RU"/>
        </w:rPr>
        <w:t xml:space="preserve"> вселения новых видов </w:t>
      </w:r>
      <w:r>
        <w:rPr>
          <w:rFonts w:hint="default" w:ascii="Verdana" w:hAnsi="Verdana" w:cs="Verdana"/>
          <w:sz w:val="18"/>
          <w:szCs w:val="18"/>
          <w:lang w:val="ru-RU"/>
        </w:rPr>
        <w:t>планируются мероприятия по минимизации воздействия или дополнительным мерам по его эквивалентному возмещению.</w:t>
      </w:r>
    </w:p>
    <w:p>
      <w:pPr>
        <w:pStyle w:val="3"/>
        <w:rPr>
          <w:lang w:val="ru-RU"/>
        </w:rPr>
      </w:pPr>
      <w:r>
        <w:rPr>
          <w:lang w:val="ru-RU"/>
        </w:rPr>
        <w:t>Отчетность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После каждой сессии сбора информации (периодичность определяется условиями договора) выпускается информационный бюллетень</w:t>
      </w:r>
      <w:r>
        <w:rPr>
          <w:rFonts w:hint="default" w:cs="Verdana"/>
          <w:sz w:val="18"/>
          <w:szCs w:val="18"/>
          <w:lang w:val="ru-RU"/>
        </w:rPr>
        <w:t xml:space="preserve">, характеризующий приутствие новых для акватории видов. Для каждого нового вида обосновывается его статус: новый для фауны нативный вид или вид-вселенец.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обоснованных видов-вселенцев приводятся материалы, доказывающие статус данного вида (биогеографическая карта, характеризующая распространнение вида, доказательства правильного определения вида на основе баркодинговых признаков).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специальном разделе даются характеристики поселений данного вида в Обской губе. Приводятся точки, где были зарегистрированы встречи, даются оценки половой, возрастной структуры популяции, приводятся фото-матриалы, описывающие поселения вида и/или следы жизнедеятельности вида-вселенца.  </w:t>
      </w:r>
    </w:p>
    <w:p>
      <w:pPr>
        <w:rPr>
          <w:color w:val="auto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</w:p>
    <w:p>
      <w:pPr>
        <w:rPr>
          <w:color w:val="auto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литература</w:t>
      </w:r>
    </w:p>
    <w:p>
      <w:pPr>
        <w:pStyle w:val="3"/>
        <w:rPr>
          <w:del w:id="586" w:author="google1599737165" w:date="2023-05-16T13:47:37Z"/>
          <w:lang w:val="ru-RU"/>
        </w:rPr>
      </w:pPr>
      <w:del w:id="587" w:author="google1599737165" w:date="2023-05-16T13:47:37Z">
        <w:r>
          <w:rPr>
            <w:lang w:val="ru-RU"/>
          </w:rPr>
          <w:delText>Нормативно</w:delText>
        </w:r>
      </w:del>
      <w:del w:id="588" w:author="google1599737165" w:date="2023-05-16T13:47:37Z">
        <w:r>
          <w:rPr>
            <w:rFonts w:hint="default"/>
            <w:lang w:val="ru-RU"/>
          </w:rPr>
          <w:delText>-методологическая документация</w:delText>
        </w:r>
      </w:del>
    </w:p>
    <w:p>
      <w:pPr>
        <w:rPr>
          <w:del w:id="589" w:author="google1599737165" w:date="2023-05-16T13:47:37Z"/>
          <w:lang w:val="ru-RU"/>
        </w:rPr>
      </w:pPr>
      <w:commentRangeStart w:id="5"/>
    </w:p>
    <w:p>
      <w:pPr>
        <w:pStyle w:val="3"/>
        <w:rPr>
          <w:lang w:val="ru-RU"/>
        </w:rPr>
      </w:pPr>
      <w:r>
        <w:rPr>
          <w:lang w:val="ru-RU"/>
        </w:rPr>
        <w:t>Архивные</w:t>
      </w:r>
      <w:r>
        <w:rPr>
          <w:rFonts w:hint="default"/>
          <w:lang w:val="ru-RU"/>
        </w:rPr>
        <w:t xml:space="preserve"> и </w:t>
      </w:r>
      <w:r>
        <w:rPr>
          <w:lang w:val="ru-RU"/>
        </w:rPr>
        <w:t>Фондовые</w:t>
      </w:r>
      <w:r>
        <w:rPr>
          <w:rFonts w:hint="default"/>
          <w:lang w:val="ru-RU"/>
        </w:rPr>
        <w:t xml:space="preserve"> источники</w:t>
      </w:r>
    </w:p>
    <w:p>
      <w:pPr>
        <w:rPr>
          <w:ins w:id="590" w:author="google1599737165" w:date="2023-05-16T13:45:52Z"/>
          <w:rFonts w:hint="default"/>
          <w:lang w:val="ru-RU"/>
          <w:rPrChange w:id="591" w:author="google1599737165" w:date="2023-05-16T13:45:52Z">
            <w:rPr>
              <w:ins w:id="592" w:author="google1599737165" w:date="2023-05-16T13:45:52Z"/>
              <w:rFonts w:hint="default"/>
            </w:rPr>
          </w:rPrChange>
        </w:rPr>
      </w:pPr>
      <w:ins w:id="593" w:author="google1599737165" w:date="2023-05-16T13:45:52Z">
        <w:r>
          <w:rPr>
            <w:rFonts w:hint="default"/>
            <w:lang w:val="ru-RU"/>
            <w:rPrChange w:id="594" w:author="google1599737165" w:date="2023-05-16T13:45:52Z">
              <w:rPr>
                <w:rFonts w:hint="default"/>
              </w:rPr>
            </w:rPrChange>
          </w:rPr>
          <w:t>АО «ИЭПИ». (2021). Комплексные исследования экологического состояния обской Обской губы в зоне потенциального воздействия проекта «Арктик СПГ 2» и на смежной акватории: итоговый Итоговый отчет. [IEPI JSC (2021): Comprehensive studies of the ecological state of the Gulf of Ob in the zone of potential impact of the Arctic LNG 2 Project and in the adjacent water area: final report]</w:t>
        </w:r>
      </w:ins>
    </w:p>
    <w:p>
      <w:pPr>
        <w:rPr>
          <w:ins w:id="596" w:author="google1599737165" w:date="2023-05-16T13:45:52Z"/>
          <w:rFonts w:hint="default"/>
          <w:lang w:val="ru-RU"/>
          <w:rPrChange w:id="597" w:author="google1599737165" w:date="2023-05-16T13:45:52Z">
            <w:rPr>
              <w:ins w:id="598" w:author="google1599737165" w:date="2023-05-16T13:45:52Z"/>
              <w:rFonts w:hint="default"/>
            </w:rPr>
          </w:rPrChange>
        </w:rPr>
      </w:pPr>
      <w:ins w:id="599" w:author="google1599737165" w:date="2023-05-16T13:45:52Z">
        <w:r>
          <w:rPr>
            <w:rFonts w:hint="default"/>
            <w:lang w:val="ru-RU"/>
            <w:rPrChange w:id="600" w:author="google1599737165" w:date="2023-05-16T13:45:52Z">
              <w:rPr>
                <w:rFonts w:hint="default"/>
              </w:rPr>
            </w:rPrChange>
          </w:rPr>
          <w:t>ООО «Экоскай» (2023). Итоговый отчет по Программе комплексных исследований экологического состояния Обской губы в зоне потенциального воздействия Проекта «Арктик СПГ 2» и на смежной акватории» в 2021-2022 г. [Ecosky JSC (2023): Comprehensive studies of the ecological state of the Gulf of Ob in the zone of potential impact of the Arctic LNG 2 Project and in the adjacent water area: final report]</w:t>
        </w:r>
      </w:ins>
    </w:p>
    <w:p>
      <w:pPr>
        <w:rPr>
          <w:lang w:val="ru-RU"/>
        </w:rPr>
      </w:pPr>
      <w:ins w:id="602" w:author="google1599737165" w:date="2023-05-16T13:45:52Z">
        <w:r>
          <w:rPr>
            <w:rFonts w:hint="default"/>
            <w:lang w:val="ru-RU"/>
            <w:rPrChange w:id="603" w:author="google1599737165" w:date="2023-05-16T13:45:52Z">
              <w:rPr>
                <w:rFonts w:hint="default"/>
              </w:rPr>
            </w:rPrChange>
          </w:rPr>
          <w:t>Ramboll CIS. (2022). Проект «Арктик СПГ 2». Дополнение по инвазивным видам.</w:t>
        </w:r>
      </w:ins>
    </w:p>
    <w:p>
      <w:pPr>
        <w:pStyle w:val="3"/>
        <w:rPr>
          <w:ins w:id="605" w:author="google1599737165" w:date="2023-05-16T13:45:59Z"/>
          <w:rFonts w:hint="default"/>
          <w:lang w:val="ru-RU"/>
        </w:rPr>
      </w:pPr>
      <w:r>
        <w:rPr>
          <w:lang w:val="ru-RU"/>
        </w:rPr>
        <w:t>Опубликованные</w:t>
      </w:r>
      <w:r>
        <w:rPr>
          <w:rFonts w:hint="default"/>
          <w:lang w:val="ru-RU"/>
        </w:rPr>
        <w:t xml:space="preserve"> источники</w:t>
      </w:r>
      <w:commentRangeEnd w:id="5"/>
      <w:r>
        <w:commentReference w:id="5"/>
      </w:r>
    </w:p>
    <w:p>
      <w:pPr>
        <w:rPr>
          <w:ins w:id="606" w:author="google1599737165" w:date="2023-05-16T13:46:26Z"/>
          <w:rFonts w:hint="default"/>
          <w:lang w:val="ru-RU"/>
          <w:rPrChange w:id="607" w:author="google1599737165" w:date="2023-05-16T13:46:26Z">
            <w:rPr>
              <w:ins w:id="608" w:author="google1599737165" w:date="2023-05-16T13:46:26Z"/>
              <w:rFonts w:hint="default"/>
            </w:rPr>
          </w:rPrChange>
        </w:rPr>
      </w:pPr>
      <w:ins w:id="609" w:author="google1599737165" w:date="2023-05-16T13:46:26Z">
        <w:r>
          <w:rPr>
            <w:rFonts w:hint="default"/>
            <w:lang w:val="ru-RU"/>
            <w:rPrChange w:id="610" w:author="google1599737165" w:date="2023-05-16T13:46:26Z">
              <w:rPr>
                <w:rFonts w:hint="default"/>
              </w:rPr>
            </w:rPrChange>
          </w:rPr>
          <w:t>Oguz, T., Salihoglu, B., &amp; Fach, B. (2008). A coupled plankton–anchovy population dynamics model assessing nonlinear controls of anchovy and gelatinous biomass in the Black Sea. Marine Ecology Progress Series, 369, 229-256.</w:t>
        </w:r>
      </w:ins>
    </w:p>
    <w:p>
      <w:pPr>
        <w:rPr>
          <w:ins w:id="612" w:author="google1599737165" w:date="2023-05-16T13:46:26Z"/>
          <w:rFonts w:hint="default"/>
          <w:lang w:val="ru-RU"/>
          <w:rPrChange w:id="613" w:author="google1599737165" w:date="2023-05-16T13:46:26Z">
            <w:rPr>
              <w:ins w:id="614" w:author="google1599737165" w:date="2023-05-16T13:46:26Z"/>
              <w:rFonts w:hint="default"/>
            </w:rPr>
          </w:rPrChange>
        </w:rPr>
      </w:pPr>
      <w:ins w:id="615" w:author="google1599737165" w:date="2023-05-16T13:46:26Z">
        <w:r>
          <w:rPr>
            <w:rFonts w:hint="default"/>
            <w:lang w:val="ru-RU"/>
            <w:rPrChange w:id="616" w:author="google1599737165" w:date="2023-05-16T13:46:26Z">
              <w:rPr>
                <w:rFonts w:hint="default"/>
              </w:rPr>
            </w:rPrChange>
          </w:rPr>
          <w:t>Oug, E., Sundet, J. H., &amp; Cochrane, S. K. (2018). Structura</w:t>
        </w:r>
        <w:bookmarkStart w:id="5" w:name="_GoBack"/>
        <w:bookmarkEnd w:id="5"/>
        <w:r>
          <w:rPr>
            <w:rFonts w:hint="default"/>
            <w:lang w:val="ru-RU"/>
            <w:rPrChange w:id="616" w:author="google1599737165" w:date="2023-05-16T13:46:26Z">
              <w:rPr>
                <w:rFonts w:hint="default"/>
              </w:rPr>
            </w:rPrChange>
          </w:rPr>
          <w:t>l and functional changes of soft-bottom ecosystems in northern fjords invaded by the red king crab (Paralithodes camtschaticus). Journal of Marine Systems, 180, 255-264.</w:t>
        </w:r>
      </w:ins>
    </w:p>
    <w:p>
      <w:pPr>
        <w:rPr>
          <w:ins w:id="618" w:author="google1599737165" w:date="2023-05-16T13:46:26Z"/>
          <w:rFonts w:hint="default"/>
          <w:lang w:val="ru-RU"/>
          <w:rPrChange w:id="619" w:author="google1599737165" w:date="2023-05-16T13:46:26Z">
            <w:rPr>
              <w:ins w:id="620" w:author="google1599737165" w:date="2023-05-16T13:46:26Z"/>
              <w:rFonts w:hint="default"/>
            </w:rPr>
          </w:rPrChange>
        </w:rPr>
      </w:pPr>
      <w:ins w:id="621" w:author="google1599737165" w:date="2023-05-16T13:46:26Z">
        <w:r>
          <w:rPr>
            <w:rFonts w:hint="default"/>
            <w:lang w:val="ru-RU"/>
            <w:rPrChange w:id="622" w:author="google1599737165" w:date="2023-05-16T13:46:26Z">
              <w:rPr>
                <w:rFonts w:hint="default"/>
              </w:rPr>
            </w:rPrChange>
          </w:rPr>
          <w:t>Reshetnikov, A. N. (2003). The introduced fish, rotan (Perccottus glenii), depresses populations of aquatic animals (macroinvertebrates, amphibians, and a fish). Hydrobiologia, 510(1-3), 83-90.</w:t>
        </w:r>
      </w:ins>
    </w:p>
    <w:p>
      <w:pPr>
        <w:rPr>
          <w:ins w:id="624" w:author="google1599737165" w:date="2023-05-16T13:46:26Z"/>
          <w:rFonts w:hint="default"/>
          <w:lang w:val="ru-RU"/>
          <w:rPrChange w:id="625" w:author="google1599737165" w:date="2023-05-16T13:46:26Z">
            <w:rPr>
              <w:ins w:id="626" w:author="google1599737165" w:date="2023-05-16T13:46:26Z"/>
              <w:rFonts w:hint="default"/>
            </w:rPr>
          </w:rPrChange>
        </w:rPr>
      </w:pPr>
      <w:ins w:id="627" w:author="google1599737165" w:date="2023-05-16T13:46:26Z">
        <w:r>
          <w:rPr>
            <w:rFonts w:hint="default"/>
            <w:lang w:val="ru-RU"/>
            <w:rPrChange w:id="628" w:author="google1599737165" w:date="2023-05-16T13:46:26Z">
              <w:rPr>
                <w:rFonts w:hint="default"/>
              </w:rPr>
            </w:rPrChange>
          </w:rPr>
          <w:t>Nalepa, T. F., &amp; Schloesser, D. W. (Eds.). (2013). Quagga and zebra mussels: biology, impacts, and control. CRC press.</w:t>
        </w:r>
      </w:ins>
    </w:p>
    <w:p>
      <w:pPr>
        <w:rPr>
          <w:ins w:id="630" w:author="google1599737165" w:date="2023-05-16T13:46:26Z"/>
          <w:rFonts w:hint="default"/>
          <w:lang w:val="ru-RU"/>
          <w:rPrChange w:id="631" w:author="google1599737165" w:date="2023-05-16T13:46:26Z">
            <w:rPr>
              <w:ins w:id="632" w:author="google1599737165" w:date="2023-05-16T13:46:26Z"/>
              <w:rFonts w:hint="default"/>
            </w:rPr>
          </w:rPrChange>
        </w:rPr>
      </w:pPr>
      <w:ins w:id="633" w:author="google1599737165" w:date="2023-05-16T13:46:26Z">
        <w:r>
          <w:rPr>
            <w:rFonts w:hint="default"/>
            <w:lang w:val="ru-RU"/>
            <w:rPrChange w:id="634" w:author="google1599737165" w:date="2023-05-16T13:46:26Z">
              <w:rPr>
                <w:rFonts w:hint="default"/>
              </w:rPr>
            </w:rPrChange>
          </w:rPr>
          <w:t>Leppäkoski, E., &amp; Olenin, S. (2000). Non-native species and rates of spread: lessons from the brackish Baltic Sea. Biological invasions, 2, 151-163.</w:t>
        </w:r>
      </w:ins>
    </w:p>
    <w:p>
      <w:pPr>
        <w:rPr>
          <w:ins w:id="636" w:author="google1599737165" w:date="2023-05-16T13:46:26Z"/>
          <w:rFonts w:hint="default"/>
          <w:lang w:val="ru-RU"/>
          <w:rPrChange w:id="637" w:author="google1599737165" w:date="2023-05-16T13:46:26Z">
            <w:rPr>
              <w:ins w:id="638" w:author="google1599737165" w:date="2023-05-16T13:46:26Z"/>
              <w:rFonts w:hint="default"/>
            </w:rPr>
          </w:rPrChange>
        </w:rPr>
      </w:pPr>
      <w:ins w:id="639" w:author="google1599737165" w:date="2023-05-16T13:46:26Z">
        <w:r>
          <w:rPr>
            <w:rFonts w:hint="default"/>
            <w:lang w:val="ru-RU"/>
            <w:rPrChange w:id="640" w:author="google1599737165" w:date="2023-05-16T13:46:26Z">
              <w:rPr>
                <w:rFonts w:hint="default"/>
              </w:rPr>
            </w:rPrChange>
          </w:rPr>
          <w:t>CBD. 2014. Pathways of introduction of invasive species, their prioritization and management. Дата обращения: 16 мая 2023 года из https://www.cbd.int/doc/meetings/sbstta/sbstta-18/official/sbstta-18-09-add1-en.pdf .</w:t>
        </w:r>
      </w:ins>
    </w:p>
    <w:p>
      <w:pPr>
        <w:rPr>
          <w:ins w:id="642" w:author="google1599737165" w:date="2023-05-16T13:46:26Z"/>
          <w:rFonts w:hint="default"/>
          <w:lang w:val="ru-RU"/>
          <w:rPrChange w:id="643" w:author="google1599737165" w:date="2023-05-16T13:46:26Z">
            <w:rPr>
              <w:ins w:id="644" w:author="google1599737165" w:date="2023-05-16T13:46:26Z"/>
              <w:rFonts w:hint="default"/>
            </w:rPr>
          </w:rPrChange>
        </w:rPr>
      </w:pPr>
      <w:ins w:id="645" w:author="google1599737165" w:date="2023-05-16T13:46:26Z">
        <w:r>
          <w:rPr>
            <w:rFonts w:hint="default"/>
            <w:lang w:val="ru-RU"/>
            <w:rPrChange w:id="646" w:author="google1599737165" w:date="2023-05-16T13:46:26Z">
              <w:rPr>
                <w:rFonts w:hint="default"/>
              </w:rPr>
            </w:rPrChange>
          </w:rPr>
          <w:t>Петросян, В. Г., Дгебуадзе, Ю. Ю., Хляп, Л. А., Рожнов, В. В., Осипов, Ф. А., Кривошеина, М. Г., ... &amp; Шиганова, Т. А. (2018). Самые опасные инвазионные виды России (ТОП-100).</w:t>
        </w:r>
      </w:ins>
    </w:p>
    <w:p>
      <w:pPr>
        <w:rPr>
          <w:ins w:id="648" w:author="google1599737165" w:date="2023-05-16T13:46:26Z"/>
          <w:rFonts w:hint="default"/>
          <w:lang w:val="ru-RU"/>
          <w:rPrChange w:id="649" w:author="google1599737165" w:date="2023-05-16T13:46:26Z">
            <w:rPr>
              <w:ins w:id="650" w:author="google1599737165" w:date="2023-05-16T13:46:26Z"/>
              <w:rFonts w:hint="default"/>
            </w:rPr>
          </w:rPrChange>
        </w:rPr>
      </w:pPr>
      <w:ins w:id="651" w:author="google1599737165" w:date="2023-05-16T13:46:26Z">
        <w:r>
          <w:rPr>
            <w:rFonts w:hint="default"/>
            <w:lang w:val="ru-RU"/>
            <w:rPrChange w:id="652" w:author="google1599737165" w:date="2023-05-16T13:46:26Z">
              <w:rPr>
                <w:rFonts w:hint="default"/>
              </w:rPr>
            </w:rPrChange>
          </w:rPr>
          <w:t>Smith, L. D., Wonham, M. J., McCann, L. D., Ruiz, G. M., Hines, A. H., &amp; Carlton, J. T. (1999). Invasion pressure to a ballast-flooded estuary and an assessment of inoculant survival. Biological Invasions, 1, 67–87.</w:t>
        </w:r>
      </w:ins>
    </w:p>
    <w:p>
      <w:pPr>
        <w:rPr>
          <w:ins w:id="654" w:author="google1599737165" w:date="2023-05-16T13:46:26Z"/>
          <w:rFonts w:hint="default"/>
          <w:lang w:val="ru-RU"/>
          <w:rPrChange w:id="655" w:author="google1599737165" w:date="2023-05-16T13:46:26Z">
            <w:rPr>
              <w:ins w:id="656" w:author="google1599737165" w:date="2023-05-16T13:46:26Z"/>
              <w:rFonts w:hint="default"/>
            </w:rPr>
          </w:rPrChange>
        </w:rPr>
      </w:pPr>
      <w:ins w:id="657" w:author="google1599737165" w:date="2023-05-16T13:46:26Z">
        <w:r>
          <w:rPr>
            <w:rFonts w:hint="default"/>
            <w:lang w:val="ru-RU"/>
            <w:rPrChange w:id="658" w:author="google1599737165" w:date="2023-05-16T13:46:26Z">
              <w:rPr>
                <w:rFonts w:hint="default"/>
              </w:rPr>
            </w:rPrChange>
          </w:rPr>
          <w:t>Drake, J. M., &amp; Lodge, D. M. (2004). Global hot spots of biological invasions: evaluating options for ballast–water management. Proceedings of the Royal Society of London. Series B: Biological Sciences, 271(1539), 575–580</w:t>
        </w:r>
      </w:ins>
    </w:p>
    <w:p>
      <w:pPr>
        <w:rPr>
          <w:ins w:id="660" w:author="google1599737165" w:date="2023-05-16T13:46:26Z"/>
          <w:rFonts w:hint="default"/>
          <w:lang w:val="ru-RU"/>
          <w:rPrChange w:id="661" w:author="google1599737165" w:date="2023-05-16T13:46:26Z">
            <w:rPr>
              <w:ins w:id="662" w:author="google1599737165" w:date="2023-05-16T13:46:26Z"/>
              <w:rFonts w:hint="default"/>
            </w:rPr>
          </w:rPrChange>
        </w:rPr>
      </w:pPr>
      <w:ins w:id="663" w:author="google1599737165" w:date="2023-05-16T13:46:26Z">
        <w:r>
          <w:rPr>
            <w:rFonts w:hint="default"/>
            <w:lang w:val="ru-RU"/>
            <w:rPrChange w:id="664" w:author="google1599737165" w:date="2023-05-16T13:46:26Z">
              <w:rPr>
                <w:rFonts w:hint="default"/>
              </w:rPr>
            </w:rPrChange>
          </w:rPr>
          <w:t>Chu, K., Tam, P., Fung, C., &amp; Chen, Q. (1997). A biological survey of ballast water in container ships entering Hong Kong. Dalam Asia-Pacific Conference on Science and Management of Coastal Environment (hlm. 201–206). Springer.</w:t>
        </w:r>
      </w:ins>
    </w:p>
    <w:p>
      <w:pPr>
        <w:rPr>
          <w:ins w:id="666" w:author="google1599737165" w:date="2023-05-16T13:46:26Z"/>
          <w:rFonts w:hint="default"/>
          <w:lang w:val="ru-RU"/>
          <w:rPrChange w:id="667" w:author="google1599737165" w:date="2023-05-16T13:46:26Z">
            <w:rPr>
              <w:ins w:id="668" w:author="google1599737165" w:date="2023-05-16T13:46:26Z"/>
              <w:rFonts w:hint="default"/>
            </w:rPr>
          </w:rPrChange>
        </w:rPr>
      </w:pPr>
      <w:ins w:id="669" w:author="google1599737165" w:date="2023-05-16T13:46:26Z">
        <w:r>
          <w:rPr>
            <w:rFonts w:hint="default"/>
            <w:lang w:val="ru-RU"/>
            <w:rPrChange w:id="670" w:author="google1599737165" w:date="2023-05-16T13:46:26Z">
              <w:rPr>
                <w:rFonts w:hint="default"/>
              </w:rPr>
            </w:rPrChange>
          </w:rPr>
          <w:t>Deagle, B., Bax, N., Hewitt, C., &amp; Patil, J. (2003). Development and evaluation of a PCR-based test for detection of Asterias (Echinodermata: Asteroidea) larvae in Australian plankton samples from ballast water. Marine and Freshwater Research, 54(6), 709–719.</w:t>
        </w:r>
      </w:ins>
    </w:p>
    <w:p>
      <w:pPr>
        <w:rPr>
          <w:ins w:id="672" w:author="google1599737165" w:date="2023-05-16T13:46:26Z"/>
          <w:rFonts w:hint="default"/>
          <w:lang w:val="ru-RU"/>
          <w:rPrChange w:id="673" w:author="google1599737165" w:date="2023-05-16T13:46:26Z">
            <w:rPr>
              <w:ins w:id="674" w:author="google1599737165" w:date="2023-05-16T13:46:26Z"/>
              <w:rFonts w:hint="default"/>
            </w:rPr>
          </w:rPrChange>
        </w:rPr>
      </w:pPr>
      <w:ins w:id="675" w:author="google1599737165" w:date="2023-05-16T13:46:26Z">
        <w:r>
          <w:rPr>
            <w:rFonts w:hint="default"/>
            <w:lang w:val="ru-RU"/>
            <w:rPrChange w:id="676" w:author="google1599737165" w:date="2023-05-16T13:46:26Z">
              <w:rPr>
                <w:rFonts w:hint="default"/>
              </w:rPr>
            </w:rPrChange>
          </w:rPr>
          <w:t>Sylvester, F., Kalaci, O., Leung, B., Lacoursière-Roussel, A., Murray, C. C., Choi, F. M., … MacIsaac, H. J. (2011). Hull fouling as an invasion vector: can simple models explain a complex problem? Journal of Applied Ecology, 48(2), 415–423.</w:t>
        </w:r>
      </w:ins>
    </w:p>
    <w:p>
      <w:pPr>
        <w:rPr>
          <w:ins w:id="678" w:author="google1599737165" w:date="2023-05-16T13:46:26Z"/>
          <w:rFonts w:hint="default"/>
          <w:lang w:val="ru-RU"/>
          <w:rPrChange w:id="679" w:author="google1599737165" w:date="2023-05-16T13:46:26Z">
            <w:rPr>
              <w:ins w:id="680" w:author="google1599737165" w:date="2023-05-16T13:46:26Z"/>
              <w:rFonts w:hint="default"/>
            </w:rPr>
          </w:rPrChange>
        </w:rPr>
      </w:pPr>
      <w:ins w:id="681" w:author="google1599737165" w:date="2023-05-16T13:46:26Z">
        <w:r>
          <w:rPr>
            <w:rFonts w:hint="default"/>
            <w:lang w:val="ru-RU"/>
            <w:rPrChange w:id="682" w:author="google1599737165" w:date="2023-05-16T13:46:26Z">
              <w:rPr>
                <w:rFonts w:hint="default"/>
              </w:rPr>
            </w:rPrChange>
          </w:rPr>
          <w:t>Фомин, В. В., Панасенкова, И. И., Гусев, А. В., Чаплыгин, А. В., Дианский, Н. А. (2021). Система оперативного моделирования Северного Ледовитого океана и прилегающих к нему акваторий на основе российской модели INMOM-Арктика. Арктика: экология и экономика, 11(2), 205.</w:t>
        </w:r>
      </w:ins>
    </w:p>
    <w:p>
      <w:pPr>
        <w:rPr>
          <w:ins w:id="684" w:author="google1599737165" w:date="2023-05-16T13:46:26Z"/>
          <w:rFonts w:hint="default"/>
          <w:lang w:val="ru-RU"/>
          <w:rPrChange w:id="685" w:author="google1599737165" w:date="2023-05-16T13:46:26Z">
            <w:rPr>
              <w:ins w:id="686" w:author="google1599737165" w:date="2023-05-16T13:46:26Z"/>
              <w:rFonts w:hint="default"/>
            </w:rPr>
          </w:rPrChange>
        </w:rPr>
      </w:pPr>
      <w:ins w:id="687" w:author="google1599737165" w:date="2023-05-16T13:46:26Z">
        <w:r>
          <w:rPr>
            <w:rFonts w:hint="default"/>
            <w:lang w:val="ru-RU"/>
            <w:rPrChange w:id="688" w:author="google1599737165" w:date="2023-05-16T13:46:26Z">
              <w:rPr>
                <w:rFonts w:hint="default"/>
              </w:rPr>
            </w:rPrChange>
          </w:rPr>
          <w:t>Водяницкая, С. Ю., Лях, О. В. (2014). Разработка способов отбора балластной воды на судах смешанного" река-море" плавания для исследования на холеру. Здоровье населения и среда обитания, (1 (250)), 37-40.</w:t>
        </w:r>
      </w:ins>
    </w:p>
    <w:p>
      <w:pPr>
        <w:rPr>
          <w:rFonts w:hint="default"/>
          <w:lang w:val="ru-RU"/>
        </w:rPr>
      </w:pPr>
    </w:p>
    <w:sectPr>
      <w:type w:val="continuous"/>
      <w:pgSz w:w="11906" w:h="16838"/>
      <w:pgMar w:top="1138" w:right="1138" w:bottom="1138" w:left="1411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ergey Dudov" w:date="2023-05-15T10:14:09Z" w:initials="SD">
    <w:p w14:paraId="71426AAC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проверьте пожалуйста по всему документу, д.б. длинное тире</w:t>
      </w:r>
    </w:p>
  </w:comment>
  <w:comment w:id="1" w:author="Sergey Dudov" w:date="2023-05-15T10:15:28Z" w:initials="SD">
    <w:p w14:paraId="4A1C44AC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заменил на переведенную версию. В этой таблице можно выделить заливкой наши случаи.</w:t>
      </w:r>
    </w:p>
    <w:p w14:paraId="22615B35">
      <w:pPr>
        <w:pStyle w:val="43"/>
        <w:rPr>
          <w:rFonts w:hint="default"/>
          <w:lang w:val="ru-RU"/>
        </w:rPr>
      </w:pPr>
    </w:p>
    <w:p w14:paraId="1AF50164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Проверьте пожалуйста нумерацию таблиц-рисунков</w:t>
      </w:r>
    </w:p>
  </w:comment>
  <w:comment w:id="2" w:author="Sergey Dudov" w:date="2023-05-15T10:21:17Z" w:initials="SD">
    <w:p w14:paraId="0BDE6DE5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эти графики учитывают исследования 2021-2022 годов (отчеты передавал)</w:t>
      </w:r>
    </w:p>
  </w:comment>
  <w:comment w:id="3" w:author="google1599737165" w:date="2023-05-16T13:50:10Z" w:initials="">
    <w:p w14:paraId="5E154C84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Нет, это по материалам 2019-2020.  Новые данные долго женить со старыми. Это ведь не принципиально для данного документа.  </w:t>
      </w:r>
    </w:p>
  </w:comment>
  <w:comment w:id="4" w:author="Sergey Dudov" w:date="2023-05-15T10:17:54Z" w:initials="SD">
    <w:p w14:paraId="38A60549">
      <w:pPr>
        <w:pStyle w:val="43"/>
        <w:rPr>
          <w:rFonts w:hint="default"/>
          <w:lang w:val="ru-RU"/>
        </w:rPr>
      </w:pPr>
      <w:r>
        <w:rPr>
          <w:lang w:val="ru-RU"/>
        </w:rPr>
        <w:t>Вадим</w:t>
      </w:r>
      <w:r>
        <w:rPr>
          <w:rFonts w:hint="default"/>
          <w:lang w:val="ru-RU"/>
        </w:rPr>
        <w:t>, балластные воды и копуса судов по вашему усмотрению.</w:t>
      </w:r>
    </w:p>
    <w:p w14:paraId="43F92D91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 xml:space="preserve"> Вообще у них заявлен отбор проб балластных вод в техзадании на мониторинг на 3 года:</w:t>
      </w:r>
    </w:p>
    <w:p w14:paraId="1C3B7ABA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См выдержку ниже</w:t>
      </w:r>
    </w:p>
    <w:p w14:paraId="14410B5C">
      <w:pPr>
        <w:ind w:left="720" w:firstLine="0"/>
      </w:pPr>
    </w:p>
    <w:p w14:paraId="34614327">
      <w:pPr>
        <w:ind w:left="720" w:firstLine="0"/>
      </w:pPr>
    </w:p>
    <w:p w14:paraId="7D0716E1">
      <w:pPr>
        <w:pStyle w:val="4"/>
        <w:numPr>
          <w:ilvl w:val="2"/>
          <w:numId w:val="23"/>
        </w:numPr>
        <w:tabs>
          <w:tab w:val="left" w:pos="1418"/>
        </w:tabs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№4. Отбор проб обрастаний с причальных сооружений</w:t>
      </w:r>
    </w:p>
    <w:p w14:paraId="731B5115">
      <w:pPr>
        <w:pStyle w:val="417"/>
        <w:widowControl w:val="0"/>
        <w:tabs>
          <w:tab w:val="left" w:pos="993"/>
          <w:tab w:val="left" w:pos="1449"/>
        </w:tabs>
        <w:spacing w:line="274" w:lineRule="exact"/>
        <w:ind w:left="360" w:firstLine="0"/>
        <w:jc w:val="both"/>
        <w:rPr>
          <w:szCs w:val="24"/>
          <w:u w:val="single"/>
          <w:lang w:bidi="ru-RU"/>
        </w:rPr>
      </w:pPr>
    </w:p>
    <w:p w14:paraId="6C705D6F">
      <w:pPr>
        <w:ind w:firstLine="709"/>
        <w:jc w:val="both"/>
      </w:pPr>
      <w:r>
        <w:t>Для контроля биологических инвазий Исполнитель организует отбор и дальнейший анализ проб обрастаний с причальных сооружений Терминала «Утренний». Пробы обрастаний отбираются Исполнителем, при необходимости – с привлечением организаций, обслуживающих портовую инфраструктуру, которых Исполнитель должен обеспечить необходимым оборудованием для отбора проб и методическими указаниями по отбору проб обрастаний. Кроме отбора проб производится фото-(видео-)съемка причальных сооружений для анализа обрастателей.</w:t>
      </w:r>
    </w:p>
    <w:p w14:paraId="04D557E3">
      <w:pPr>
        <w:ind w:firstLine="709"/>
        <w:jc w:val="both"/>
      </w:pPr>
      <w:r>
        <w:t xml:space="preserve">При отборе составляются соответствующие Акты. </w:t>
      </w:r>
    </w:p>
    <w:p w14:paraId="28804609">
      <w:pPr>
        <w:ind w:firstLine="709"/>
        <w:jc w:val="both"/>
      </w:pPr>
      <w:r>
        <w:t>В рамках анализа результатов исследований оценивается наличие чужеродных видов, производится оценка влияния проекта ООО «Арктик СПГ 2» (либо иных проектов, оказывающих кумулятивное воздействие от хозяйственной деятельности в акватории Обской губы) на гидробиологические сообщества.</w:t>
      </w:r>
    </w:p>
    <w:p w14:paraId="46E35453">
      <w:pPr>
        <w:ind w:firstLine="709"/>
        <w:jc w:val="both"/>
      </w:pPr>
    </w:p>
    <w:p w14:paraId="19337E0D">
      <w:pPr>
        <w:spacing w:after="100"/>
        <w:ind w:firstLine="709"/>
        <w:jc w:val="both"/>
        <w:rPr>
          <w:i/>
        </w:rPr>
      </w:pPr>
      <w:r>
        <w:rPr>
          <w:i/>
        </w:rPr>
        <w:t>Мониторинг биологических инвазий</w:t>
      </w:r>
    </w:p>
    <w:p w14:paraId="022A7E46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Периодичность: 1 раз в год.</w:t>
      </w:r>
    </w:p>
    <w:p w14:paraId="78C91913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Определяемые показатели: </w:t>
      </w:r>
      <w:r>
        <w:t>видовой состав, в пересчете на площадь отбора обрастаний; численность и биомасса обрастаний в точках отбора. С помощью фотографий подсчитывается проективное покрытие причальных сооружений обрастателями</w:t>
      </w:r>
      <w:r>
        <w:rPr>
          <w:szCs w:val="24"/>
        </w:rPr>
        <w:t>.</w:t>
      </w:r>
    </w:p>
    <w:p w14:paraId="3E1D07C7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Точки отбора: 3.</w:t>
      </w:r>
    </w:p>
    <w:p w14:paraId="5E616818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</w:p>
    <w:p w14:paraId="3FEC4D4B">
      <w:pPr>
        <w:pStyle w:val="4"/>
        <w:numPr>
          <w:ilvl w:val="2"/>
          <w:numId w:val="23"/>
        </w:numPr>
        <w:tabs>
          <w:tab w:val="left" w:pos="1418"/>
        </w:tabs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№5. Отбор проб балластных вод</w:t>
      </w:r>
    </w:p>
    <w:p w14:paraId="56C94BDC"/>
    <w:p w14:paraId="09F75B37">
      <w:pPr>
        <w:ind w:firstLine="709"/>
        <w:jc w:val="both"/>
      </w:pPr>
      <w:r>
        <w:t xml:space="preserve">Для контроля биологических инвазий Исполнитель проводит выборочный контроль проб балластной воды из судовых танков. </w:t>
      </w:r>
    </w:p>
    <w:p w14:paraId="7F950688">
      <w:pPr>
        <w:ind w:firstLine="709"/>
        <w:jc w:val="both"/>
      </w:pPr>
      <w:r>
        <w:t>В рамках анализа результатов исследований оценивается наличие чужеродных видов, производится оценка влияния проекта ООО «Арктик СПГ 2» (либо иных проектов, оказывающих кумулятивное воздействие от хозяйственной деятельности в акватории Обской губы) на гидробиологические сообщества.</w:t>
      </w:r>
    </w:p>
    <w:p w14:paraId="6F896CA3"/>
    <w:p w14:paraId="586E5094">
      <w:pPr>
        <w:spacing w:after="100"/>
        <w:ind w:firstLine="709"/>
        <w:jc w:val="both"/>
        <w:rPr>
          <w:i/>
        </w:rPr>
      </w:pPr>
      <w:r>
        <w:rPr>
          <w:i/>
        </w:rPr>
        <w:t>Мониторинг биологических инвазий</w:t>
      </w:r>
    </w:p>
    <w:p w14:paraId="10C3475E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Периодичность: </w:t>
      </w:r>
      <w:r>
        <w:t>не менее 5 исследований в летне-осенние сезоны</w:t>
      </w:r>
      <w:r>
        <w:rPr>
          <w:szCs w:val="24"/>
        </w:rPr>
        <w:t>.</w:t>
      </w:r>
    </w:p>
    <w:p w14:paraId="3EAD34E8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 xml:space="preserve">Определяемые показатели: </w:t>
      </w:r>
      <w:r>
        <w:t>видовой состав и наличие/отсутствие инвазивных видов планктонных организмов.</w:t>
      </w:r>
    </w:p>
    <w:p w14:paraId="52D61932">
      <w:pPr>
        <w:widowControl w:val="0"/>
        <w:tabs>
          <w:tab w:val="left" w:pos="284"/>
          <w:tab w:val="left" w:pos="709"/>
        </w:tabs>
        <w:ind w:firstLine="709"/>
        <w:jc w:val="both"/>
        <w:rPr>
          <w:szCs w:val="24"/>
        </w:rPr>
      </w:pPr>
      <w:r>
        <w:rPr>
          <w:szCs w:val="24"/>
        </w:rPr>
        <w:t>Число исследований: не менее 5.</w:t>
      </w:r>
    </w:p>
    <w:p w14:paraId="47297841"/>
    <w:p w14:paraId="28763A69">
      <w:pPr>
        <w:pStyle w:val="4"/>
        <w:numPr>
          <w:ilvl w:val="2"/>
          <w:numId w:val="23"/>
        </w:numPr>
        <w:tabs>
          <w:tab w:val="left" w:pos="1418"/>
        </w:tabs>
        <w:spacing w:after="100"/>
        <w:jc w:val="both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Опцион №</w:t>
      </w:r>
      <w:r>
        <w:rPr>
          <w:rFonts w:ascii="Times New Roman" w:hAnsi="Times New Roman" w:cs="Times New Roman"/>
          <w:b/>
          <w:i/>
          <w:color w:val="auto"/>
          <w:lang w:val="en-US"/>
        </w:rPr>
        <w:t>6</w:t>
      </w:r>
      <w:r>
        <w:rPr>
          <w:rFonts w:ascii="Times New Roman" w:hAnsi="Times New Roman" w:cs="Times New Roman"/>
          <w:b/>
          <w:i/>
          <w:color w:val="auto"/>
        </w:rPr>
        <w:t xml:space="preserve">. Оказание услуг в 2024-2025 гг. </w:t>
      </w:r>
    </w:p>
    <w:p w14:paraId="6A4C0FD7">
      <w:pPr>
        <w:widowControl w:val="0"/>
        <w:tabs>
          <w:tab w:val="left" w:pos="851"/>
        </w:tabs>
        <w:ind w:firstLine="709"/>
        <w:jc w:val="both"/>
      </w:pPr>
      <w:r>
        <w:t>Оказание услуг в 2024-2025 гг., предусмотренных этапами 4-9 Календарного плана, и обозначенных в пп. 5.1-5.5 Технического задания, производится на основании уведомления в соответствии с п. 1.5 Договора.</w:t>
      </w:r>
    </w:p>
    <w:p w14:paraId="3E8B798F">
      <w:pPr>
        <w:widowControl w:val="0"/>
        <w:tabs>
          <w:tab w:val="left" w:pos="851"/>
        </w:tabs>
        <w:ind w:firstLine="709"/>
        <w:jc w:val="both"/>
      </w:pPr>
      <w:r>
        <w:t xml:space="preserve"> </w:t>
      </w:r>
    </w:p>
    <w:p w14:paraId="366D6B3D">
      <w:pPr>
        <w:pStyle w:val="43"/>
        <w:rPr>
          <w:rFonts w:hint="default"/>
          <w:lang w:val="ru-RU"/>
        </w:rPr>
      </w:pPr>
    </w:p>
    <w:p w14:paraId="6129547A">
      <w:pPr>
        <w:pStyle w:val="43"/>
        <w:rPr>
          <w:rFonts w:hint="default"/>
          <w:lang w:val="ru-RU"/>
        </w:rPr>
      </w:pPr>
    </w:p>
    <w:p w14:paraId="7C591588">
      <w:pPr>
        <w:pStyle w:val="43"/>
        <w:rPr>
          <w:rFonts w:hint="default"/>
          <w:lang w:val="ru-RU"/>
        </w:rPr>
      </w:pPr>
    </w:p>
    <w:p w14:paraId="2CC24288">
      <w:pPr>
        <w:pStyle w:val="43"/>
        <w:rPr>
          <w:rFonts w:hint="default"/>
          <w:lang w:val="ru-RU"/>
        </w:rPr>
      </w:pPr>
    </w:p>
  </w:comment>
  <w:comment w:id="5" w:author="Sergey Dudov" w:date="2023-05-15T10:20:45Z" w:initials="SD">
    <w:p w14:paraId="2A3371B3">
      <w:pPr>
        <w:pStyle w:val="43"/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забыть список литературы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1426AAC" w15:done="0"/>
  <w15:commentEx w15:paraId="1AF50164" w15:done="0"/>
  <w15:commentEx w15:paraId="0BDE6DE5" w15:done="0"/>
  <w15:commentEx w15:paraId="5E154C84" w15:done="0" w15:paraIdParent="0BDE6DE5"/>
  <w15:commentEx w15:paraId="2CC24288" w15:done="0"/>
  <w15:commentEx w15:paraId="2A3371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1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iv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212.2pt;margin-top:5.9pt;height:27.75pt;width:44.6pt;z-index:251660288;mso-width-relative:page;mso-height-relative:page;" fillcolor="#FFFFFF [3201]" filled="t" stroked="f" coordsize="21600,21600" o:gfxdata="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MgiDtUAAAAJAQAADwAAAAAAAAABACAA&#10;AAAiAAAAZHJzL2Rvd25yZXYueG1sUEsBAhQAFAAAAAgAh07iQLFCJjJJAgAAnAQAAA4AAAAAAAAA&#10;AQAgAAAAJAEAAGRycy9lMm9Eb2MueG1sUEsFBgAAAAAGAAYAWQEAAN8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roman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iv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3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4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5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jc w:val="center"/>
    </w:pPr>
  </w:p>
  <w:p>
    <w:pPr>
      <w:pStyle w:val="74"/>
    </w:pPr>
    <w:r>
      <w:rPr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6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46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212.2pt;margin-top:5.9pt;height:27.75pt;width:44.6pt;z-index:251662336;mso-width-relative:page;mso-height-relative:page;" fillcolor="#FFFFFF [3201]" filled="t" stroked="f" coordsize="21600,21600" o:gfxdata="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yCIO1QAAAAkBAAAPAAAAAAAAAAEAIAAA&#10;ACIAAABkcnMvZG93bnJldi54bWxQSwECFAAUAAAACACHTuJAbB3Hb0gCAACbBAAADgAAAAAAAAAB&#10;ACAAAAAk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46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8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 w:line="240" w:lineRule="auto"/>
      </w:pPr>
      <w:r>
        <w:separator/>
      </w:r>
    </w:p>
  </w:footnote>
  <w:footnote w:type="continuationSeparator" w:id="5">
    <w:p>
      <w:pPr>
        <w:spacing w:before="0" w:after="0" w:line="240" w:lineRule="auto"/>
      </w:pPr>
      <w:r>
        <w:continuationSeparator/>
      </w:r>
    </w:p>
  </w:footnote>
  <w:footnote w:id="0">
    <w:p>
      <w:pPr>
        <w:pStyle w:val="46"/>
        <w:snapToGrid w:val="0"/>
        <w:rPr>
          <w:lang w:val="ru-RU"/>
        </w:rPr>
      </w:pPr>
      <w:r>
        <w:rPr>
          <w:rStyle w:val="15"/>
        </w:rPr>
        <w:footnoteRef/>
      </w:r>
      <w:r>
        <w:rPr>
          <w:lang w:val="ru-RU"/>
        </w:rPr>
        <w:t xml:space="preserve"> Поскольку цитируемый документ официально не переведен на русский язык, мы сохраняем исходные формулировки на английском языке в таблице</w:t>
      </w:r>
    </w:p>
  </w:footnote>
  <w:footnote w:id="1">
    <w:p>
      <w:pPr>
        <w:pStyle w:val="46"/>
        <w:snapToGrid w:val="0"/>
        <w:jc w:val="left"/>
        <w:rPr>
          <w:rFonts w:hint="default"/>
          <w:lang w:val="ru-RU"/>
        </w:rPr>
      </w:pPr>
      <w:r>
        <w:rPr>
          <w:rStyle w:val="15"/>
        </w:rPr>
        <w:footnoteRef/>
      </w:r>
      <w:r>
        <w:t xml:space="preserve"> </w:t>
      </w:r>
      <w:r>
        <w:rPr>
          <w:lang w:val="ru-RU"/>
        </w:rPr>
        <w:t>Иллюстрации</w:t>
      </w:r>
      <w:r>
        <w:rPr>
          <w:rFonts w:hint="default"/>
          <w:lang w:val="ru-RU"/>
        </w:rPr>
        <w:t xml:space="preserve"> из открытых источников: A.http://www.sevin.ru/top100worst/priortargets/Arthropods/tigrinus.gif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B.:http://www.sevin.ru/top100worst/priortargets/Arthropods/improvisus.gif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C.https://www.meerwasser-lexikon.de/imgHaupt/52049_58ddf591ae3e0.jpg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D.http://www.sevin.ru/top100worst/priortargets/Arthropods/harrisii.gif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E.http://www.sevin.ru/top100worst/priortargets/Arthropods/sinensis.gif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.http://www.sevin.ru/top100worst/priortargets/Mollusca/polymorpha.gif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G.http://www.sevin.ru/top100worst/priortargets/Mollusca/antipodarum.gif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lang w:val="ru-RU"/>
      </w:rPr>
      <w:t>П</w:t>
    </w:r>
    <w:r>
      <w:rPr>
        <w:highlight w:val="none"/>
        <w:lang w:val="ru-RU"/>
      </w:rPr>
      <w:t>рограмма</w:t>
    </w:r>
    <w:r>
      <w:rPr>
        <w:rFonts w:hint="default"/>
        <w:highlight w:val="none"/>
        <w:lang w:val="ru-RU"/>
      </w:rPr>
      <w:t xml:space="preserve"> мониторинга и оценки биоразнообразия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 xml:space="preserve">Приложение </w:t>
    </w:r>
    <w:r>
      <w:rPr>
        <w:rFonts w:hint="default"/>
        <w:highlight w:val="none"/>
        <w:lang w:val="en-US"/>
      </w:rPr>
      <w:t>2</w:t>
    </w:r>
    <w:r>
      <w:rPr>
        <w:rFonts w:hint="default"/>
        <w:highlight w:val="none"/>
        <w:lang w:val="ru-RU"/>
      </w:rPr>
      <w:t>. Регламент мониторинга биоинвазий в акватории Обской губы</w:t>
    </w:r>
  </w:p>
  <w:p>
    <w:pPr>
      <w:pStyle w:val="74"/>
      <w:spacing w:after="0"/>
      <w:rPr>
        <w:rFonts w:hint="default"/>
        <w:lang w:val="ru-RU"/>
      </w:rPr>
    </w:pPr>
  </w:p>
  <w:p>
    <w:pPr>
      <w:pStyle w:val="74"/>
      <w:spacing w:after="0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4"/>
      <w:spacing w:after="0"/>
      <w:rPr>
        <w:rFonts w:hint="default"/>
        <w:lang w:val="ru-RU"/>
      </w:rPr>
    </w:pPr>
    <w:r>
      <w:rPr>
        <w:lang w:val="ru-RU"/>
      </w:rPr>
      <w:t>Программа</w:t>
    </w:r>
    <w:r>
      <w:rPr>
        <w:rFonts w:hint="default"/>
        <w:lang w:val="ru-RU"/>
      </w:rPr>
      <w:t xml:space="preserve"> мониторинга и оценки биоразнообразия</w:t>
    </w:r>
  </w:p>
  <w:p>
    <w:pPr>
      <w:pStyle w:val="74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 xml:space="preserve">Приложение </w:t>
    </w:r>
    <w:r>
      <w:rPr>
        <w:rFonts w:hint="default"/>
        <w:highlight w:val="none"/>
        <w:lang w:val="en-US"/>
      </w:rPr>
      <w:t>2</w:t>
    </w:r>
    <w:r>
      <w:rPr>
        <w:rFonts w:hint="default"/>
        <w:highlight w:val="none"/>
        <w:lang w:val="ru-RU"/>
      </w:rPr>
      <w:t>. Регламент мониторинга биоинвазий в акватории Обской губы</w:t>
    </w:r>
  </w:p>
  <w:p>
    <w:pPr>
      <w:pStyle w:val="74"/>
      <w:spacing w:after="0"/>
      <w:rPr>
        <w:rFonts w:hint="default"/>
        <w:lang w:val="ru-RU"/>
      </w:rPr>
    </w:pPr>
  </w:p>
  <w:p>
    <w:pPr>
      <w:pStyle w:val="74"/>
      <w:spacing w:after="0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2EFC0"/>
    <w:multiLevelType w:val="singleLevel"/>
    <w:tmpl w:val="D1B2EF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590281"/>
    <w:multiLevelType w:val="singleLevel"/>
    <w:tmpl w:val="E15902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14DCB9"/>
    <w:multiLevelType w:val="singleLevel"/>
    <w:tmpl w:val="EB14D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B77250"/>
    <w:multiLevelType w:val="multilevel"/>
    <w:tmpl w:val="05B77250"/>
    <w:lvl w:ilvl="0" w:tentative="0">
      <w:start w:val="1"/>
      <w:numFmt w:val="decimal"/>
      <w:pStyle w:val="55"/>
      <w:lvlText w:val="%1."/>
      <w:lvlJc w:val="left"/>
      <w:pPr>
        <w:tabs>
          <w:tab w:val="left" w:pos="1209"/>
        </w:tabs>
        <w:ind w:left="1209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nsid w:val="14232CC5"/>
    <w:multiLevelType w:val="multilevel"/>
    <w:tmpl w:val="14232CC5"/>
    <w:lvl w:ilvl="0" w:tentative="0">
      <w:start w:val="3"/>
      <w:numFmt w:val="bullet"/>
      <w:pStyle w:val="273"/>
      <w:lvlText w:val="•"/>
      <w:lvlJc w:val="left"/>
      <w:pPr>
        <w:ind w:left="170" w:hanging="170"/>
      </w:pPr>
      <w:rPr>
        <w:rFonts w:hint="default" w:ascii="Arial" w:hAnsi="Arial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8521B7"/>
    <w:multiLevelType w:val="multilevel"/>
    <w:tmpl w:val="218521B7"/>
    <w:lvl w:ilvl="0" w:tentative="0">
      <w:start w:val="1"/>
      <w:numFmt w:val="bullet"/>
      <w:pStyle w:val="339"/>
      <w:lvlText w:val=""/>
      <w:lvlJc w:val="left"/>
      <w:pPr>
        <w:ind w:left="567" w:hanging="567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134" w:hanging="567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701" w:hanging="567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701"/>
        </w:tabs>
        <w:ind w:left="2268" w:hanging="567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268"/>
        </w:tabs>
        <w:ind w:left="2835" w:hanging="567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835"/>
        </w:tabs>
        <w:ind w:left="3402" w:hanging="567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3402"/>
        </w:tabs>
        <w:ind w:left="3969" w:hanging="567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969"/>
        </w:tabs>
        <w:ind w:left="4536" w:hanging="567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4536"/>
        </w:tabs>
        <w:ind w:left="5103" w:hanging="567"/>
      </w:pPr>
      <w:rPr>
        <w:rFonts w:hint="default" w:ascii="Symbol" w:hAnsi="Symbol"/>
      </w:rPr>
    </w:lvl>
  </w:abstractNum>
  <w:abstractNum w:abstractNumId="6">
    <w:nsid w:val="21A43FB8"/>
    <w:multiLevelType w:val="multilevel"/>
    <w:tmpl w:val="21A43F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121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155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1885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2219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2553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2959"/>
      </w:pPr>
      <w:rPr>
        <w:rFonts w:hint="default"/>
      </w:rPr>
    </w:lvl>
  </w:abstractNum>
  <w:abstractNum w:abstractNumId="7">
    <w:nsid w:val="223E64DF"/>
    <w:multiLevelType w:val="multilevel"/>
    <w:tmpl w:val="223E64DF"/>
    <w:lvl w:ilvl="0" w:tentative="0">
      <w:start w:val="1"/>
      <w:numFmt w:val="bullet"/>
      <w:pStyle w:val="71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nsid w:val="242F5EEF"/>
    <w:multiLevelType w:val="multilevel"/>
    <w:tmpl w:val="242F5EEF"/>
    <w:lvl w:ilvl="0" w:tentative="0">
      <w:start w:val="1"/>
      <w:numFmt w:val="bullet"/>
      <w:pStyle w:val="6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nsid w:val="2AEC4D1B"/>
    <w:multiLevelType w:val="multilevel"/>
    <w:tmpl w:val="2AEC4D1B"/>
    <w:lvl w:ilvl="0" w:tentative="0">
      <w:start w:val="1"/>
      <w:numFmt w:val="decimal"/>
      <w:pStyle w:val="48"/>
      <w:lvlText w:val="%1."/>
      <w:lvlJc w:val="left"/>
      <w:pPr>
        <w:tabs>
          <w:tab w:val="left" w:pos="926"/>
        </w:tabs>
        <w:ind w:left="926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nsid w:val="2CFD1385"/>
    <w:multiLevelType w:val="multilevel"/>
    <w:tmpl w:val="2CFD1385"/>
    <w:lvl w:ilvl="0" w:tentative="0">
      <w:start w:val="1"/>
      <w:numFmt w:val="bullet"/>
      <w:pStyle w:val="70"/>
      <w:lvlText w:val=""/>
      <w:lvlJc w:val="left"/>
      <w:pPr>
        <w:ind w:left="340" w:hanging="34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680" w:hanging="34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1020" w:hanging="34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360" w:hanging="34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1700" w:hanging="34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ind w:left="2040" w:hanging="34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ind w:left="2720" w:hanging="34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ind w:left="3060" w:hanging="340"/>
      </w:pPr>
      <w:rPr>
        <w:rFonts w:hint="default" w:ascii="Symbol" w:hAnsi="Symbol"/>
      </w:rPr>
    </w:lvl>
  </w:abstractNum>
  <w:abstractNum w:abstractNumId="11">
    <w:nsid w:val="2D124029"/>
    <w:multiLevelType w:val="multilevel"/>
    <w:tmpl w:val="2D124029"/>
    <w:lvl w:ilvl="0" w:tentative="0">
      <w:start w:val="1"/>
      <w:numFmt w:val="bullet"/>
      <w:pStyle w:val="299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2">
    <w:nsid w:val="2DDF6F47"/>
    <w:multiLevelType w:val="multilevel"/>
    <w:tmpl w:val="2DDF6F47"/>
    <w:lvl w:ilvl="0" w:tentative="0">
      <w:start w:val="1"/>
      <w:numFmt w:val="decimal"/>
      <w:pStyle w:val="356"/>
      <w:lvlText w:val="%1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3" w:tentative="0">
      <w:start w:val="1"/>
      <w:numFmt w:val="decimal"/>
      <w:lvlText w:val="%1.%2.%3.%4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5" w:tentative="0">
      <w:start w:val="1"/>
      <w:numFmt w:val="decimal"/>
      <w:lvlText w:val="%1.%2.%3.%4.%5.%6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</w:abstractNum>
  <w:abstractNum w:abstractNumId="13">
    <w:nsid w:val="33B55551"/>
    <w:multiLevelType w:val="multilevel"/>
    <w:tmpl w:val="33B55551"/>
    <w:lvl w:ilvl="0" w:tentative="0">
      <w:start w:val="1"/>
      <w:numFmt w:val="decimal"/>
      <w:lvlText w:val="%1."/>
      <w:lvlJc w:val="left"/>
      <w:pPr>
        <w:ind w:left="0" w:hanging="624"/>
      </w:pPr>
      <w:rPr>
        <w:rFonts w:hint="default"/>
        <w:b/>
        <w:color w:val="009DE0"/>
        <w:sz w:val="28"/>
      </w:rPr>
    </w:lvl>
    <w:lvl w:ilvl="1" w:tentative="0">
      <w:start w:val="1"/>
      <w:numFmt w:val="decimal"/>
      <w:pStyle w:val="317"/>
      <w:lvlText w:val="%1.%2"/>
      <w:lvlJc w:val="left"/>
      <w:pPr>
        <w:tabs>
          <w:tab w:val="left" w:pos="454"/>
        </w:tabs>
        <w:ind w:left="0" w:hanging="624"/>
      </w:pPr>
      <w:rPr>
        <w:rFonts w:hint="default" w:ascii="Verdana" w:hAnsi="Verdana"/>
        <w:b/>
        <w:color w:val="000000"/>
        <w:sz w:val="18"/>
      </w:rPr>
    </w:lvl>
    <w:lvl w:ilvl="2" w:tentative="0">
      <w:start w:val="1"/>
      <w:numFmt w:val="decimal"/>
      <w:pStyle w:val="318"/>
      <w:lvlText w:val="%1.%2.%3"/>
      <w:lvlJc w:val="left"/>
      <w:pPr>
        <w:tabs>
          <w:tab w:val="left" w:pos="624"/>
        </w:tabs>
        <w:ind w:left="0" w:hanging="624"/>
      </w:pPr>
      <w:rPr>
        <w:rFonts w:hint="default" w:ascii="Verdana" w:hAnsi="Verdana"/>
        <w:color w:val="000000"/>
        <w:sz w:val="17"/>
      </w:rPr>
    </w:lvl>
    <w:lvl w:ilvl="3" w:tentative="0">
      <w:start w:val="1"/>
      <w:numFmt w:val="decimal"/>
      <w:pStyle w:val="319"/>
      <w:lvlText w:val="%1.%2.%3.%4"/>
      <w:lvlJc w:val="left"/>
      <w:pPr>
        <w:tabs>
          <w:tab w:val="left" w:pos="284"/>
        </w:tabs>
        <w:ind w:left="0" w:hanging="624"/>
      </w:pPr>
      <w:rPr>
        <w:rFonts w:hint="default" w:ascii="Verdana" w:hAnsi="Verdana"/>
        <w:color w:val="auto"/>
        <w:sz w:val="17"/>
      </w:rPr>
    </w:lvl>
    <w:lvl w:ilvl="4" w:tentative="0">
      <w:start w:val="1"/>
      <w:numFmt w:val="decimal"/>
      <w:lvlRestart w:val="0"/>
      <w:lvlText w:val="%1.%2.%3.%4.%5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5" w:tentative="0">
      <w:start w:val="1"/>
      <w:numFmt w:val="decimal"/>
      <w:lvlText w:val="%1.%2.%3.%4.%5.%6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6" w:tentative="0">
      <w:start w:val="1"/>
      <w:numFmt w:val="decimal"/>
      <w:lvlText w:val="%1.%2.%3.%4.%5.%6.%7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7" w:tentative="0">
      <w:start w:val="1"/>
      <w:numFmt w:val="decimal"/>
      <w:lvlText w:val="%1.%2.%3.%4.%5.%6.%7.%8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8" w:tentative="0">
      <w:start w:val="1"/>
      <w:numFmt w:val="decimal"/>
      <w:lvlText w:val="%1.%2.%3.%4.%5.%6.%7.%8.%9"/>
      <w:lvlJc w:val="right"/>
      <w:pPr>
        <w:tabs>
          <w:tab w:val="left" w:pos="1134"/>
        </w:tabs>
        <w:ind w:left="0" w:hanging="624"/>
      </w:pPr>
      <w:rPr>
        <w:rFonts w:hint="default"/>
      </w:rPr>
    </w:lvl>
  </w:abstractNum>
  <w:abstractNum w:abstractNumId="14">
    <w:nsid w:val="3B38066D"/>
    <w:multiLevelType w:val="singleLevel"/>
    <w:tmpl w:val="3B3806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D61004C"/>
    <w:multiLevelType w:val="multilevel"/>
    <w:tmpl w:val="3D61004C"/>
    <w:lvl w:ilvl="0" w:tentative="0">
      <w:start w:val="1"/>
      <w:numFmt w:val="bullet"/>
      <w:pStyle w:val="6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nsid w:val="44B50793"/>
    <w:multiLevelType w:val="multilevel"/>
    <w:tmpl w:val="44B50793"/>
    <w:lvl w:ilvl="0" w:tentative="0">
      <w:start w:val="1"/>
      <w:numFmt w:val="bullet"/>
      <w:pStyle w:val="4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8BC079C"/>
    <w:multiLevelType w:val="multilevel"/>
    <w:tmpl w:val="48BC079C"/>
    <w:lvl w:ilvl="0" w:tentative="0">
      <w:start w:val="1"/>
      <w:numFmt w:val="decimal"/>
      <w:pStyle w:val="76"/>
      <w:lvlText w:val="%1."/>
      <w:lvlJc w:val="left"/>
      <w:pPr>
        <w:tabs>
          <w:tab w:val="left" w:pos="643"/>
        </w:tabs>
        <w:ind w:left="643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nsid w:val="52AE1289"/>
    <w:multiLevelType w:val="multilevel"/>
    <w:tmpl w:val="52AE1289"/>
    <w:lvl w:ilvl="0" w:tentative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sz w:val="16"/>
        <w:szCs w:val="16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9">
    <w:nsid w:val="55BF38AE"/>
    <w:multiLevelType w:val="multilevel"/>
    <w:tmpl w:val="55BF38AE"/>
    <w:lvl w:ilvl="0" w:tentative="0">
      <w:start w:val="1"/>
      <w:numFmt w:val="bullet"/>
      <w:pStyle w:val="38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7A51D54"/>
    <w:multiLevelType w:val="singleLevel"/>
    <w:tmpl w:val="57A51D54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1165F7A"/>
    <w:multiLevelType w:val="multilevel"/>
    <w:tmpl w:val="61165F7A"/>
    <w:lvl w:ilvl="0" w:tentative="0">
      <w:start w:val="1"/>
      <w:numFmt w:val="bullet"/>
      <w:pStyle w:val="7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nsid w:val="63161F6C"/>
    <w:multiLevelType w:val="multilevel"/>
    <w:tmpl w:val="63161F6C"/>
    <w:lvl w:ilvl="0" w:tentative="0">
      <w:start w:val="1"/>
      <w:numFmt w:val="decimal"/>
      <w:pStyle w:val="34"/>
      <w:lvlText w:val="%1."/>
      <w:lvlJc w:val="left"/>
      <w:pPr>
        <w:tabs>
          <w:tab w:val="left" w:pos="1492"/>
        </w:tabs>
        <w:ind w:left="1492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nsid w:val="637A04D3"/>
    <w:multiLevelType w:val="multilevel"/>
    <w:tmpl w:val="637A04D3"/>
    <w:lvl w:ilvl="0" w:tentative="0">
      <w:start w:val="1"/>
      <w:numFmt w:val="bullet"/>
      <w:pStyle w:val="415"/>
      <w:lvlText w:val=""/>
      <w:lvlJc w:val="left"/>
      <w:pPr>
        <w:tabs>
          <w:tab w:val="left" w:pos="539"/>
        </w:tabs>
        <w:ind w:left="539" w:hanging="397"/>
      </w:pPr>
      <w:rPr>
        <w:rFonts w:hint="default" w:ascii="Symbol" w:hAnsi="Symbol"/>
        <w:color w:val="auto"/>
        <w:sz w:val="16"/>
      </w:rPr>
    </w:lvl>
    <w:lvl w:ilvl="1" w:tentative="0">
      <w:start w:val="1"/>
      <w:numFmt w:val="bullet"/>
      <w:lvlRestart w:val="0"/>
      <w:pStyle w:val="414"/>
      <w:lvlText w:val="-"/>
      <w:lvlJc w:val="left"/>
      <w:pPr>
        <w:tabs>
          <w:tab w:val="left" w:pos="1107"/>
        </w:tabs>
        <w:ind w:left="1107" w:hanging="397"/>
      </w:pPr>
      <w:rPr>
        <w:rFonts w:hint="default" w:ascii="Arial" w:hAnsi="Arial"/>
        <w:lang w:val="ru-RU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00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160"/>
        </w:tabs>
        <w:ind w:left="151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01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252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302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3600" w:hanging="1440"/>
      </w:pPr>
      <w:rPr>
        <w:rFonts w:hint="default"/>
      </w:rPr>
    </w:lvl>
  </w:abstractNum>
  <w:abstractNum w:abstractNumId="24">
    <w:nsid w:val="67A0451A"/>
    <w:multiLevelType w:val="multilevel"/>
    <w:tmpl w:val="67A0451A"/>
    <w:lvl w:ilvl="0" w:tentative="0">
      <w:start w:val="1"/>
      <w:numFmt w:val="bullet"/>
      <w:pStyle w:val="41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1A47BCD"/>
    <w:multiLevelType w:val="multilevel"/>
    <w:tmpl w:val="71A47BCD"/>
    <w:lvl w:ilvl="0" w:tentative="0">
      <w:start w:val="1"/>
      <w:numFmt w:val="decimal"/>
      <w:pStyle w:val="2"/>
      <w:lvlText w:val="%1."/>
      <w:lvlJc w:val="left"/>
      <w:pPr>
        <w:ind w:left="0" w:hanging="624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0" w:hanging="624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hanging="624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0"/>
        </w:tabs>
        <w:ind w:left="170" w:hanging="79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67"/>
        </w:tabs>
        <w:ind w:left="567" w:hanging="1191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37"/>
        </w:tabs>
        <w:ind w:left="737" w:hanging="1361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851"/>
        </w:tabs>
        <w:ind w:left="851" w:hanging="1475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021"/>
        </w:tabs>
        <w:ind w:left="1021" w:hanging="1645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134"/>
        </w:tabs>
        <w:ind w:left="1134" w:hanging="1758"/>
      </w:pPr>
      <w:rPr>
        <w:rFonts w:hint="default"/>
      </w:rPr>
    </w:lvl>
  </w:abstractNum>
  <w:abstractNum w:abstractNumId="26">
    <w:nsid w:val="783E23A5"/>
    <w:multiLevelType w:val="multilevel"/>
    <w:tmpl w:val="783E23A5"/>
    <w:lvl w:ilvl="0" w:tentative="0">
      <w:start w:val="1"/>
      <w:numFmt w:val="decimal"/>
      <w:pStyle w:val="75"/>
      <w:lvlText w:val="%1."/>
      <w:lvlJc w:val="left"/>
      <w:pPr>
        <w:ind w:left="680" w:hanging="34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907"/>
        </w:tabs>
        <w:ind w:left="90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191"/>
        </w:tabs>
        <w:ind w:left="1191" w:hanging="851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474"/>
        </w:tabs>
        <w:ind w:left="1474" w:hanging="113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644"/>
        </w:tabs>
        <w:ind w:left="1644" w:hanging="130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871"/>
        </w:tabs>
        <w:ind w:left="1871" w:hanging="153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041"/>
        </w:tabs>
        <w:ind w:left="2041" w:hanging="1701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11"/>
        </w:tabs>
        <w:ind w:left="2211" w:hanging="1871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8"/>
        </w:tabs>
        <w:ind w:left="2438" w:hanging="2098"/>
      </w:pPr>
      <w:rPr>
        <w:rFonts w:hint="default"/>
      </w:rPr>
    </w:lvl>
  </w:abstractNum>
  <w:abstractNum w:abstractNumId="27">
    <w:nsid w:val="7CF21B07"/>
    <w:multiLevelType w:val="multilevel"/>
    <w:tmpl w:val="7CF21B07"/>
    <w:lvl w:ilvl="0" w:tentative="0">
      <w:start w:val="1"/>
      <w:numFmt w:val="bullet"/>
      <w:pStyle w:val="300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3"/>
  </w:num>
  <w:num w:numId="5">
    <w:abstractNumId w:val="8"/>
  </w:num>
  <w:num w:numId="6">
    <w:abstractNumId w:val="15"/>
  </w:num>
  <w:num w:numId="7">
    <w:abstractNumId w:val="10"/>
  </w:num>
  <w:num w:numId="8">
    <w:abstractNumId w:val="7"/>
  </w:num>
  <w:num w:numId="9">
    <w:abstractNumId w:val="21"/>
  </w:num>
  <w:num w:numId="10">
    <w:abstractNumId w:val="26"/>
  </w:num>
  <w:num w:numId="11">
    <w:abstractNumId w:val="17"/>
  </w:num>
  <w:num w:numId="12">
    <w:abstractNumId w:val="4"/>
  </w:num>
  <w:num w:numId="13">
    <w:abstractNumId w:val="18"/>
    <w:lvlOverride w:ilvl="0">
      <w:lvl w:ilvl="0" w:tentative="1">
        <w:start w:val="1"/>
        <w:numFmt w:val="decimal"/>
        <w:lvlText w:val="%1."/>
        <w:lvlJc w:val="left"/>
        <w:pPr>
          <w:ind w:left="170" w:hanging="170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276"/>
        <w:lvlText w:val="%1.%2."/>
        <w:lvlJc w:val="left"/>
        <w:pPr>
          <w:ind w:left="510" w:hanging="283"/>
        </w:pPr>
        <w:rPr>
          <w:rFonts w:hint="default" w:ascii="Arial" w:hAnsi="Arial"/>
          <w:sz w:val="16"/>
          <w:szCs w:val="16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14">
    <w:abstractNumId w:val="11"/>
  </w:num>
  <w:num w:numId="15">
    <w:abstractNumId w:val="27"/>
  </w:num>
  <w:num w:numId="16">
    <w:abstractNumId w:val="13"/>
  </w:num>
  <w:num w:numId="17">
    <w:abstractNumId w:val="5"/>
  </w:num>
  <w:num w:numId="18">
    <w:abstractNumId w:val="12"/>
  </w:num>
  <w:num w:numId="19">
    <w:abstractNumId w:val="19"/>
  </w:num>
  <w:num w:numId="20">
    <w:abstractNumId w:val="23"/>
  </w:num>
  <w:num w:numId="21">
    <w:abstractNumId w:val="24"/>
  </w:num>
  <w:num w:numId="22">
    <w:abstractNumId w:val="16"/>
  </w:num>
  <w:num w:numId="23">
    <w:abstractNumId w:val="6"/>
  </w:num>
  <w:num w:numId="24">
    <w:abstractNumId w:val="0"/>
  </w:num>
  <w:num w:numId="25">
    <w:abstractNumId w:val="1"/>
  </w:num>
  <w:num w:numId="26">
    <w:abstractNumId w:val="14"/>
  </w:num>
  <w:num w:numId="27">
    <w:abstractNumId w:val="2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ergey Dudov">
    <w15:presenceInfo w15:providerId="None" w15:userId="Sergey Dudov"/>
  </w15:person>
  <w15:person w15:author="google1599737165">
    <w15:presenceInfo w15:providerId="WPS Office" w15:userId="2425888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1A2"/>
    <w:rsid w:val="00106418"/>
    <w:rsid w:val="001A00FC"/>
    <w:rsid w:val="001D4974"/>
    <w:rsid w:val="0020343F"/>
    <w:rsid w:val="00250EA0"/>
    <w:rsid w:val="0025778F"/>
    <w:rsid w:val="00265095"/>
    <w:rsid w:val="002666E3"/>
    <w:rsid w:val="002826DD"/>
    <w:rsid w:val="002A0A2E"/>
    <w:rsid w:val="002B6C44"/>
    <w:rsid w:val="002E3AA6"/>
    <w:rsid w:val="002F0F02"/>
    <w:rsid w:val="003003F4"/>
    <w:rsid w:val="00301536"/>
    <w:rsid w:val="0034411D"/>
    <w:rsid w:val="00402DCB"/>
    <w:rsid w:val="00421F5C"/>
    <w:rsid w:val="0045441B"/>
    <w:rsid w:val="004678D1"/>
    <w:rsid w:val="00476D43"/>
    <w:rsid w:val="00495989"/>
    <w:rsid w:val="004E60BF"/>
    <w:rsid w:val="00537741"/>
    <w:rsid w:val="00541441"/>
    <w:rsid w:val="005554CE"/>
    <w:rsid w:val="005643E6"/>
    <w:rsid w:val="006759B6"/>
    <w:rsid w:val="006A5BB9"/>
    <w:rsid w:val="006C4DB9"/>
    <w:rsid w:val="006D0C0F"/>
    <w:rsid w:val="006D3BA2"/>
    <w:rsid w:val="007150F5"/>
    <w:rsid w:val="00757C18"/>
    <w:rsid w:val="00761D6B"/>
    <w:rsid w:val="00784D66"/>
    <w:rsid w:val="007D5C3F"/>
    <w:rsid w:val="008157C7"/>
    <w:rsid w:val="00857E1A"/>
    <w:rsid w:val="00874F86"/>
    <w:rsid w:val="008E0E2F"/>
    <w:rsid w:val="009E1FC8"/>
    <w:rsid w:val="00AB648B"/>
    <w:rsid w:val="00B076FF"/>
    <w:rsid w:val="00B12E95"/>
    <w:rsid w:val="00B226E9"/>
    <w:rsid w:val="00BB0A89"/>
    <w:rsid w:val="00BD77BB"/>
    <w:rsid w:val="00C04EF7"/>
    <w:rsid w:val="00C86B63"/>
    <w:rsid w:val="00D35B78"/>
    <w:rsid w:val="00DC3095"/>
    <w:rsid w:val="00E40A4D"/>
    <w:rsid w:val="00E71200"/>
    <w:rsid w:val="00E924E5"/>
    <w:rsid w:val="00EB54E5"/>
    <w:rsid w:val="00EC47B4"/>
    <w:rsid w:val="00ED283F"/>
    <w:rsid w:val="00F503D4"/>
    <w:rsid w:val="00F67239"/>
    <w:rsid w:val="00F76E11"/>
    <w:rsid w:val="00F856DA"/>
    <w:rsid w:val="00F862C6"/>
    <w:rsid w:val="04607C76"/>
    <w:rsid w:val="05764668"/>
    <w:rsid w:val="0A54544F"/>
    <w:rsid w:val="0F175EEA"/>
    <w:rsid w:val="16C174AB"/>
    <w:rsid w:val="200E29D1"/>
    <w:rsid w:val="264220A6"/>
    <w:rsid w:val="267E79F8"/>
    <w:rsid w:val="26820F62"/>
    <w:rsid w:val="2A8376B8"/>
    <w:rsid w:val="2A8A5392"/>
    <w:rsid w:val="2BF91DDB"/>
    <w:rsid w:val="30672CD5"/>
    <w:rsid w:val="38D04823"/>
    <w:rsid w:val="39CC1D50"/>
    <w:rsid w:val="3DFD880D"/>
    <w:rsid w:val="41056A93"/>
    <w:rsid w:val="4A8F2BD7"/>
    <w:rsid w:val="53B7C9AE"/>
    <w:rsid w:val="572B4532"/>
    <w:rsid w:val="58306484"/>
    <w:rsid w:val="5D573B5C"/>
    <w:rsid w:val="5FF7A3D4"/>
    <w:rsid w:val="63FA04B8"/>
    <w:rsid w:val="6C2F734B"/>
    <w:rsid w:val="6D1B1353"/>
    <w:rsid w:val="6F60051B"/>
    <w:rsid w:val="741C55BE"/>
    <w:rsid w:val="75DF4923"/>
    <w:rsid w:val="7BED134D"/>
    <w:rsid w:val="7D11554A"/>
    <w:rsid w:val="7E5105D8"/>
    <w:rsid w:val="BFBCD627"/>
    <w:rsid w:val="C3F7B9B5"/>
    <w:rsid w:val="DD6CC0A2"/>
    <w:rsid w:val="F3F71D11"/>
    <w:rsid w:val="FAEF6CED"/>
    <w:rsid w:val="FDE21EFE"/>
    <w:rsid w:val="FF0F5F9D"/>
    <w:rsid w:val="FFCE4315"/>
    <w:rsid w:val="FFFD8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5" w:name="Normal Indent"/>
    <w:lsdException w:qFormat="1" w:uiPriority="9" w:semiHidden="0" w:name="footnote text"/>
    <w:lsdException w:qFormat="1" w:uiPriority="99" w:semiHidden="0" w:name="annotation text"/>
    <w:lsdException w:qFormat="1" w:unhideWhenUsed="0" w:uiPriority="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qFormat="1" w:uiPriority="9" w:name="envelope address"/>
    <w:lsdException w:qFormat="1" w:uiPriority="9" w:name="envelope return"/>
    <w:lsdException w:qFormat="1" w:uiPriority="9" w:semiHidden="0" w:name="footnote reference"/>
    <w:lsdException w:qFormat="1" w:uiPriority="99" w:semiHidden="0" w:name="annotation reference"/>
    <w:lsdException w:qFormat="1" w:unhideWhenUsed="0" w:uiPriority="99" w:name="line number"/>
    <w:lsdException w:qFormat="1" w:unhideWhenUsed="0" w:uiPriority="5" w:semiHidden="0" w:name="page number"/>
    <w:lsdException w:qFormat="1" w:uiPriority="9" w:name="endnote reference"/>
    <w:lsdException w:qFormat="1" w:uiPriority="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iPriority="9" w:name="List Bullet 2"/>
    <w:lsdException w:qFormat="1" w:unhideWhenUsed="0" w:uiPriority="9" w:name="List Bullet 3"/>
    <w:lsdException w:qFormat="1" w:unhideWhenUsed="0" w:uiPriority="9" w:name="List Bullet 4"/>
    <w:lsdException w:qFormat="1" w:unhideWhenUsed="0" w:uiPriority="9" w:name="List Bullet 5"/>
    <w:lsdException w:qFormat="1" w:unhideWhenUsed="0" w:uiPriority="3" w:name="List Number 2"/>
    <w:lsdException w:qFormat="1" w:unhideWhenUsed="0" w:uiPriority="3" w:name="List Number 3"/>
    <w:lsdException w:qFormat="1" w:unhideWhenUsed="0" w:uiPriority="3" w:name="List Number 4"/>
    <w:lsdException w:qFormat="1" w:unhideWhenUsed="0" w:uiPriority="3" w:name="List Number 5"/>
    <w:lsdException w:qFormat="1" w:uiPriority="3" w:semiHidden="0" w:name="Title"/>
    <w:lsdException w:qFormat="1" w:unhideWhenUsed="0" w:uiPriority="9" w:name="Closing"/>
    <w:lsdException w:qFormat="1" w:unhideWhenUsed="0" w:uiPriority="5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name="Body Text Indent"/>
    <w:lsdException w:qFormat="1" w:unhideWhenUsed="0" w:uiPriority="9" w:name="List Continue"/>
    <w:lsdException w:qFormat="1" w:unhideWhenUsed="0" w:uiPriority="9" w:name="List Continue 2"/>
    <w:lsdException w:qFormat="1" w:unhideWhenUsed="0" w:uiPriority="9" w:name="List Continue 3"/>
    <w:lsdException w:qFormat="1" w:unhideWhenUsed="0" w:uiPriority="9" w:name="List Continue 4"/>
    <w:lsdException w:qFormat="1" w:unhideWhenUsed="0" w:uiPriority="9" w:name="List Continue 5"/>
    <w:lsdException w:qFormat="1" w:unhideWhenUsed="0" w:uiPriority="3" w:name="Message Header"/>
    <w:lsdException w:qFormat="1" w:uiPriority="5" w:semiHidden="0" w:name="Subtitle"/>
    <w:lsdException w:qFormat="1" w:unhideWhenUsed="0" w:uiPriority="5" w:name="Salutation"/>
    <w:lsdException w:qFormat="1" w:unhideWhenUsed="0" w:uiPriority="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5" w:name="Note Heading"/>
    <w:lsdException w:qFormat="1" w:unhideWhenUsed="0" w:uiPriority="99" w:semiHidden="0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semiHidden="0" w:name="Hyperlink"/>
    <w:lsdException w:qFormat="1" w:unhideWhenUsed="0" w:uiPriority="9" w:semiHidden="0" w:name="FollowedHyperlink"/>
    <w:lsdException w:qFormat="1" w:uiPriority="22" w:semiHidden="0" w:name="Strong"/>
    <w:lsdException w:qFormat="1" w:uiPriority="9" w:semiHidden="0" w:name="Emphasis"/>
    <w:lsdException w:qFormat="1" w:unhideWhenUsed="0" w:uiPriority="9" w:name="Document Map"/>
    <w:lsdException w:qFormat="1" w:unhideWhenUsed="0" w:uiPriority="5" w:name="Plain Text"/>
    <w:lsdException w:qFormat="1" w:unhideWhenUsed="0" w:uiPriority="9" w:name="E-mail Signature"/>
    <w:lsdException w:qFormat="1" w:unhideWhenUsed="0" w:uiPriority="99" w:semiHidden="0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semiHidden="0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iPriority="99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20" w:line="240" w:lineRule="atLeast"/>
      <w:jc w:val="both"/>
    </w:pPr>
    <w:rPr>
      <w:rFonts w:ascii="Verdana" w:hAnsi="Verdana" w:eastAsia="Times New Roman" w:cs="Times New Roman"/>
      <w:sz w:val="18"/>
      <w:szCs w:val="18"/>
      <w:lang w:val="en-GB" w:eastAsia="da-DK" w:bidi="ar-SA"/>
    </w:rPr>
  </w:style>
  <w:style w:type="paragraph" w:styleId="2">
    <w:name w:val="heading 1"/>
    <w:basedOn w:val="1"/>
    <w:next w:val="1"/>
    <w:link w:val="269"/>
    <w:qFormat/>
    <w:uiPriority w:val="1"/>
    <w:pPr>
      <w:keepNext/>
      <w:numPr>
        <w:ilvl w:val="0"/>
        <w:numId w:val="1"/>
      </w:numPr>
      <w:spacing w:after="240" w:line="360" w:lineRule="exact"/>
      <w:outlineLvl w:val="0"/>
    </w:pPr>
    <w:rPr>
      <w:rFonts w:cs="Arial"/>
      <w:b/>
      <w:bCs/>
      <w:caps/>
      <w:color w:val="33B5C1"/>
      <w:sz w:val="28"/>
      <w:szCs w:val="32"/>
    </w:rPr>
  </w:style>
  <w:style w:type="paragraph" w:styleId="3">
    <w:name w:val="heading 2"/>
    <w:basedOn w:val="1"/>
    <w:next w:val="1"/>
    <w:link w:val="279"/>
    <w:qFormat/>
    <w:uiPriority w:val="0"/>
    <w:pPr>
      <w:keepNext/>
      <w:numPr>
        <w:ilvl w:val="1"/>
        <w:numId w:val="1"/>
      </w:numPr>
      <w:spacing w:before="240"/>
      <w:outlineLvl w:val="1"/>
    </w:pPr>
    <w:rPr>
      <w:rFonts w:cs="Arial"/>
      <w:b/>
      <w:szCs w:val="16"/>
    </w:rPr>
  </w:style>
  <w:style w:type="paragraph" w:styleId="4">
    <w:name w:val="heading 3"/>
    <w:basedOn w:val="1"/>
    <w:next w:val="1"/>
    <w:link w:val="280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cs="Arial"/>
      <w:bCs/>
      <w:i/>
      <w:szCs w:val="26"/>
    </w:rPr>
  </w:style>
  <w:style w:type="paragraph" w:styleId="5">
    <w:name w:val="heading 4"/>
    <w:basedOn w:val="1"/>
    <w:next w:val="1"/>
    <w:link w:val="281"/>
    <w:qFormat/>
    <w:uiPriority w:val="0"/>
    <w:pPr>
      <w:keepNext/>
      <w:numPr>
        <w:ilvl w:val="3"/>
        <w:numId w:val="1"/>
      </w:numPr>
      <w:outlineLvl w:val="3"/>
    </w:pPr>
    <w:rPr>
      <w:bCs/>
      <w:sz w:val="17"/>
      <w:szCs w:val="28"/>
    </w:rPr>
  </w:style>
  <w:style w:type="paragraph" w:styleId="6">
    <w:name w:val="heading 5"/>
    <w:basedOn w:val="1"/>
    <w:next w:val="1"/>
    <w:link w:val="282"/>
    <w:qFormat/>
    <w:uiPriority w:val="0"/>
    <w:pPr>
      <w:numPr>
        <w:ilvl w:val="4"/>
        <w:numId w:val="1"/>
      </w:numPr>
      <w:outlineLvl w:val="4"/>
    </w:pPr>
    <w:rPr>
      <w:bCs/>
      <w:iCs/>
      <w:sz w:val="17"/>
      <w:szCs w:val="26"/>
    </w:rPr>
  </w:style>
  <w:style w:type="paragraph" w:styleId="7">
    <w:name w:val="heading 6"/>
    <w:basedOn w:val="1"/>
    <w:next w:val="1"/>
    <w:link w:val="283"/>
    <w:qFormat/>
    <w:uiPriority w:val="0"/>
    <w:pPr>
      <w:numPr>
        <w:ilvl w:val="5"/>
        <w:numId w:val="1"/>
      </w:numPr>
      <w:outlineLvl w:val="5"/>
    </w:pPr>
    <w:rPr>
      <w:bCs/>
      <w:sz w:val="17"/>
      <w:szCs w:val="22"/>
    </w:rPr>
  </w:style>
  <w:style w:type="paragraph" w:styleId="8">
    <w:name w:val="heading 7"/>
    <w:basedOn w:val="1"/>
    <w:next w:val="1"/>
    <w:link w:val="284"/>
    <w:qFormat/>
    <w:uiPriority w:val="0"/>
    <w:pPr>
      <w:numPr>
        <w:ilvl w:val="6"/>
        <w:numId w:val="1"/>
      </w:numPr>
      <w:outlineLvl w:val="6"/>
    </w:pPr>
    <w:rPr>
      <w:sz w:val="17"/>
    </w:rPr>
  </w:style>
  <w:style w:type="paragraph" w:styleId="9">
    <w:name w:val="heading 8"/>
    <w:basedOn w:val="1"/>
    <w:next w:val="1"/>
    <w:link w:val="285"/>
    <w:qFormat/>
    <w:uiPriority w:val="0"/>
    <w:pPr>
      <w:numPr>
        <w:ilvl w:val="7"/>
        <w:numId w:val="1"/>
      </w:numPr>
      <w:outlineLvl w:val="7"/>
    </w:pPr>
    <w:rPr>
      <w:b/>
      <w:iCs/>
    </w:rPr>
  </w:style>
  <w:style w:type="paragraph" w:styleId="10">
    <w:name w:val="heading 9"/>
    <w:basedOn w:val="1"/>
    <w:next w:val="1"/>
    <w:link w:val="286"/>
    <w:qFormat/>
    <w:uiPriority w:val="0"/>
    <w:pPr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semiHidden/>
    <w:qFormat/>
    <w:uiPriority w:val="99"/>
    <w:rPr>
      <w:rFonts w:ascii="Courier New" w:hAnsi="Courier New" w:cs="Courier New"/>
    </w:rPr>
  </w:style>
  <w:style w:type="character" w:styleId="14">
    <w:name w:val="FollowedHyperlink"/>
    <w:basedOn w:val="11"/>
    <w:qFormat/>
    <w:uiPriority w:val="9"/>
    <w:rPr>
      <w:rFonts w:ascii="Arial" w:hAnsi="Arial"/>
      <w:color w:val="808080"/>
      <w:sz w:val="20"/>
      <w:u w:val="none"/>
    </w:rPr>
  </w:style>
  <w:style w:type="character" w:styleId="15">
    <w:name w:val="footnote reference"/>
    <w:basedOn w:val="11"/>
    <w:unhideWhenUsed/>
    <w:qFormat/>
    <w:uiPriority w:val="9"/>
    <w:rPr>
      <w:rFonts w:ascii="Arial" w:hAnsi="Arial"/>
      <w:sz w:val="20"/>
      <w:vertAlign w:val="superscript"/>
    </w:rPr>
  </w:style>
  <w:style w:type="character" w:styleId="16">
    <w:name w:val="annotation reference"/>
    <w:basedOn w:val="11"/>
    <w:unhideWhenUsed/>
    <w:qFormat/>
    <w:uiPriority w:val="99"/>
    <w:rPr>
      <w:sz w:val="16"/>
      <w:szCs w:val="16"/>
    </w:rPr>
  </w:style>
  <w:style w:type="character" w:styleId="17">
    <w:name w:val="endnote reference"/>
    <w:basedOn w:val="11"/>
    <w:semiHidden/>
    <w:unhideWhenUsed/>
    <w:qFormat/>
    <w:uiPriority w:val="9"/>
    <w:rPr>
      <w:rFonts w:ascii="Verdana" w:hAnsi="Verdana"/>
      <w:sz w:val="13"/>
      <w:vertAlign w:val="superscript"/>
    </w:rPr>
  </w:style>
  <w:style w:type="character" w:styleId="18">
    <w:name w:val="HTML Acronym"/>
    <w:basedOn w:val="11"/>
    <w:semiHidden/>
    <w:qFormat/>
    <w:uiPriority w:val="99"/>
  </w:style>
  <w:style w:type="character" w:styleId="19">
    <w:name w:val="Emphasis"/>
    <w:basedOn w:val="11"/>
    <w:unhideWhenUsed/>
    <w:qFormat/>
    <w:uiPriority w:val="9"/>
    <w:rPr>
      <w:i/>
      <w:iCs/>
    </w:rPr>
  </w:style>
  <w:style w:type="character" w:styleId="20">
    <w:name w:val="Hyperlink"/>
    <w:basedOn w:val="11"/>
    <w:qFormat/>
    <w:uiPriority w:val="99"/>
    <w:rPr>
      <w:rFonts w:ascii="Verdana" w:hAnsi="Verdana" w:eastAsia="Arial"/>
      <w:color w:val="33B5C1"/>
      <w:sz w:val="18"/>
      <w:u w:val="none"/>
    </w:rPr>
  </w:style>
  <w:style w:type="character" w:styleId="21">
    <w:name w:val="HTML Keyboard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5"/>
    <w:rPr>
      <w:rFonts w:ascii="Arial" w:hAnsi="Arial"/>
      <w:sz w:val="13"/>
    </w:rPr>
  </w:style>
  <w:style w:type="character" w:styleId="24">
    <w:name w:val="line number"/>
    <w:basedOn w:val="11"/>
    <w:semiHidden/>
    <w:qFormat/>
    <w:uiPriority w:val="99"/>
  </w:style>
  <w:style w:type="character" w:styleId="25">
    <w:name w:val="HTML Definition"/>
    <w:basedOn w:val="11"/>
    <w:semiHidden/>
    <w:qFormat/>
    <w:uiPriority w:val="99"/>
    <w:rPr>
      <w:i/>
      <w:iCs/>
    </w:rPr>
  </w:style>
  <w:style w:type="character" w:styleId="26">
    <w:name w:val="HTML Variable"/>
    <w:basedOn w:val="11"/>
    <w:semiHidden/>
    <w:qFormat/>
    <w:uiPriority w:val="99"/>
    <w:rPr>
      <w:i/>
      <w:iCs/>
    </w:rPr>
  </w:style>
  <w:style w:type="character" w:styleId="27">
    <w:name w:val="HTML Typewriter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unhideWhenUsed/>
    <w:qFormat/>
    <w:uiPriority w:val="22"/>
    <w:rPr>
      <w:b/>
      <w:bCs/>
    </w:rPr>
  </w:style>
  <w:style w:type="character" w:styleId="29">
    <w:name w:val="HTML Cite"/>
    <w:basedOn w:val="11"/>
    <w:semiHidden/>
    <w:qFormat/>
    <w:uiPriority w:val="99"/>
    <w:rPr>
      <w:i/>
      <w:iCs/>
    </w:rPr>
  </w:style>
  <w:style w:type="paragraph" w:styleId="30">
    <w:name w:val="Balloon Text"/>
    <w:basedOn w:val="1"/>
    <w:link w:val="288"/>
    <w:semiHidden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1">
    <w:name w:val="List 5"/>
    <w:basedOn w:val="1"/>
    <w:semiHidden/>
    <w:qFormat/>
    <w:uiPriority w:val="99"/>
    <w:pPr>
      <w:ind w:left="1415" w:hanging="283"/>
    </w:pPr>
  </w:style>
  <w:style w:type="paragraph" w:styleId="32">
    <w:name w:val="List Continue"/>
    <w:basedOn w:val="1"/>
    <w:semiHidden/>
    <w:qFormat/>
    <w:uiPriority w:val="9"/>
    <w:pPr>
      <w:ind w:left="283"/>
    </w:pPr>
  </w:style>
  <w:style w:type="paragraph" w:styleId="33">
    <w:name w:val="Body Text 2"/>
    <w:basedOn w:val="1"/>
    <w:link w:val="290"/>
    <w:qFormat/>
    <w:uiPriority w:val="99"/>
    <w:pPr>
      <w:spacing w:line="480" w:lineRule="auto"/>
    </w:pPr>
  </w:style>
  <w:style w:type="paragraph" w:styleId="34">
    <w:name w:val="List Number 5"/>
    <w:basedOn w:val="1"/>
    <w:semiHidden/>
    <w:qFormat/>
    <w:uiPriority w:val="3"/>
    <w:pPr>
      <w:numPr>
        <w:ilvl w:val="0"/>
        <w:numId w:val="2"/>
      </w:numPr>
    </w:pPr>
  </w:style>
  <w:style w:type="paragraph" w:styleId="35">
    <w:name w:val="Closing"/>
    <w:basedOn w:val="1"/>
    <w:link w:val="304"/>
    <w:semiHidden/>
    <w:qFormat/>
    <w:uiPriority w:val="9"/>
    <w:pPr>
      <w:ind w:left="4252"/>
    </w:pPr>
  </w:style>
  <w:style w:type="paragraph" w:styleId="36">
    <w:name w:val="Normal Indent"/>
    <w:basedOn w:val="1"/>
    <w:semiHidden/>
    <w:qFormat/>
    <w:uiPriority w:val="5"/>
    <w:pPr>
      <w:ind w:left="1304"/>
    </w:pPr>
  </w:style>
  <w:style w:type="paragraph" w:styleId="37">
    <w:name w:val="envelope return"/>
    <w:basedOn w:val="1"/>
    <w:semiHidden/>
    <w:unhideWhenUsed/>
    <w:qFormat/>
    <w:uiPriority w:val="9"/>
    <w:rPr>
      <w:rFonts w:cs="Arial"/>
      <w:szCs w:val="20"/>
    </w:rPr>
  </w:style>
  <w:style w:type="paragraph" w:styleId="38">
    <w:name w:val="Plain Text"/>
    <w:basedOn w:val="1"/>
    <w:link w:val="272"/>
    <w:semiHidden/>
    <w:qFormat/>
    <w:uiPriority w:val="5"/>
    <w:rPr>
      <w:rFonts w:ascii="Courier New" w:hAnsi="Courier New" w:cs="Courier New"/>
      <w:szCs w:val="20"/>
    </w:rPr>
  </w:style>
  <w:style w:type="paragraph" w:styleId="39">
    <w:name w:val="Body Text Indent 3"/>
    <w:basedOn w:val="1"/>
    <w:link w:val="297"/>
    <w:semiHidden/>
    <w:qFormat/>
    <w:uiPriority w:val="99"/>
    <w:pPr>
      <w:ind w:left="283"/>
    </w:pPr>
    <w:rPr>
      <w:sz w:val="16"/>
      <w:szCs w:val="16"/>
    </w:rPr>
  </w:style>
  <w:style w:type="paragraph" w:styleId="40">
    <w:name w:val="endnote text"/>
    <w:basedOn w:val="1"/>
    <w:link w:val="310"/>
    <w:semiHidden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1">
    <w:name w:val="caption"/>
    <w:basedOn w:val="1"/>
    <w:next w:val="42"/>
    <w:link w:val="303"/>
    <w:qFormat/>
    <w:uiPriority w:val="35"/>
    <w:pPr>
      <w:spacing w:before="170" w:after="100" w:line="170" w:lineRule="atLeast"/>
    </w:pPr>
    <w:rPr>
      <w:b/>
      <w:bCs/>
      <w:color w:val="33B5C1"/>
      <w:sz w:val="18"/>
      <w:szCs w:val="20"/>
    </w:rPr>
  </w:style>
  <w:style w:type="paragraph" w:customStyle="1" w:styleId="42">
    <w:name w:val="Caption - Text"/>
    <w:basedOn w:val="1"/>
    <w:next w:val="1"/>
    <w:qFormat/>
    <w:uiPriority w:val="3"/>
    <w:pPr>
      <w:spacing w:line="170" w:lineRule="atLeast"/>
    </w:pPr>
    <w:rPr>
      <w:sz w:val="13"/>
    </w:rPr>
  </w:style>
  <w:style w:type="paragraph" w:styleId="43">
    <w:name w:val="annotation text"/>
    <w:basedOn w:val="1"/>
    <w:link w:val="305"/>
    <w:unhideWhenUsed/>
    <w:qFormat/>
    <w:uiPriority w:val="99"/>
    <w:pPr>
      <w:spacing w:line="240" w:lineRule="auto"/>
    </w:pPr>
    <w:rPr>
      <w:szCs w:val="20"/>
    </w:rPr>
  </w:style>
  <w:style w:type="paragraph" w:styleId="44">
    <w:name w:val="annotation subject"/>
    <w:basedOn w:val="43"/>
    <w:next w:val="43"/>
    <w:link w:val="306"/>
    <w:semiHidden/>
    <w:unhideWhenUsed/>
    <w:qFormat/>
    <w:uiPriority w:val="99"/>
    <w:rPr>
      <w:b/>
      <w:bCs/>
    </w:rPr>
  </w:style>
  <w:style w:type="paragraph" w:styleId="45">
    <w:name w:val="Document Map"/>
    <w:basedOn w:val="1"/>
    <w:link w:val="308"/>
    <w:semiHidden/>
    <w:qFormat/>
    <w:uiPriority w:val="9"/>
    <w:pPr>
      <w:shd w:val="clear" w:color="auto" w:fill="000080"/>
    </w:pPr>
    <w:rPr>
      <w:rFonts w:ascii="Tahoma" w:hAnsi="Tahoma" w:cs="Tahoma"/>
      <w:szCs w:val="20"/>
    </w:rPr>
  </w:style>
  <w:style w:type="paragraph" w:styleId="46">
    <w:name w:val="footnote text"/>
    <w:basedOn w:val="1"/>
    <w:link w:val="314"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7">
    <w:name w:val="toc 8"/>
    <w:basedOn w:val="1"/>
    <w:next w:val="1"/>
    <w:qFormat/>
    <w:uiPriority w:val="39"/>
    <w:pPr>
      <w:ind w:left="-57"/>
    </w:pPr>
  </w:style>
  <w:style w:type="paragraph" w:styleId="48">
    <w:name w:val="List Number 3"/>
    <w:basedOn w:val="1"/>
    <w:semiHidden/>
    <w:qFormat/>
    <w:uiPriority w:val="3"/>
    <w:pPr>
      <w:numPr>
        <w:ilvl w:val="0"/>
        <w:numId w:val="3"/>
      </w:numPr>
    </w:pPr>
  </w:style>
  <w:style w:type="paragraph" w:styleId="49">
    <w:name w:val="HTML Address"/>
    <w:basedOn w:val="1"/>
    <w:link w:val="329"/>
    <w:semiHidden/>
    <w:qFormat/>
    <w:uiPriority w:val="99"/>
    <w:rPr>
      <w:i/>
      <w:iCs/>
    </w:rPr>
  </w:style>
  <w:style w:type="paragraph" w:styleId="50">
    <w:name w:val="header"/>
    <w:basedOn w:val="1"/>
    <w:link w:val="264"/>
    <w:qFormat/>
    <w:uiPriority w:val="9"/>
    <w:pPr>
      <w:tabs>
        <w:tab w:val="right" w:pos="8901"/>
      </w:tabs>
      <w:spacing w:line="160" w:lineRule="atLeast"/>
      <w:ind w:left="-624"/>
    </w:pPr>
    <w:rPr>
      <w:spacing w:val="4"/>
      <w:sz w:val="13"/>
    </w:rPr>
  </w:style>
  <w:style w:type="paragraph" w:styleId="51">
    <w:name w:val="toc 9"/>
    <w:basedOn w:val="1"/>
    <w:next w:val="1"/>
    <w:qFormat/>
    <w:uiPriority w:val="39"/>
  </w:style>
  <w:style w:type="paragraph" w:styleId="52">
    <w:name w:val="toc 7"/>
    <w:basedOn w:val="1"/>
    <w:next w:val="1"/>
    <w:qFormat/>
    <w:uiPriority w:val="39"/>
    <w:pPr>
      <w:spacing w:before="240"/>
      <w:ind w:right="567"/>
    </w:pPr>
    <w:rPr>
      <w:b/>
    </w:rPr>
  </w:style>
  <w:style w:type="paragraph" w:styleId="53">
    <w:name w:val="envelope address"/>
    <w:basedOn w:val="1"/>
    <w:semiHidden/>
    <w:unhideWhenUsed/>
    <w:qFormat/>
    <w:uiPriority w:val="9"/>
    <w:pPr>
      <w:framePr w:w="7920" w:h="1980" w:hRule="exact" w:hSpace="141" w:wrap="auto" w:vAnchor="margin" w:hAnchor="page" w:xAlign="center" w:yAlign="bottom"/>
      <w:ind w:left="2880"/>
    </w:pPr>
    <w:rPr>
      <w:rFonts w:cs="Arial"/>
      <w:sz w:val="24"/>
    </w:rPr>
  </w:style>
  <w:style w:type="paragraph" w:styleId="54">
    <w:name w:val="Body Text"/>
    <w:basedOn w:val="1"/>
    <w:link w:val="292"/>
    <w:qFormat/>
    <w:uiPriority w:val="99"/>
  </w:style>
  <w:style w:type="paragraph" w:styleId="55">
    <w:name w:val="List Number 4"/>
    <w:basedOn w:val="1"/>
    <w:semiHidden/>
    <w:qFormat/>
    <w:uiPriority w:val="3"/>
    <w:pPr>
      <w:numPr>
        <w:ilvl w:val="0"/>
        <w:numId w:val="4"/>
      </w:numPr>
    </w:pPr>
  </w:style>
  <w:style w:type="paragraph" w:styleId="56">
    <w:name w:val="toc 1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b/>
      <w:caps/>
    </w:rPr>
  </w:style>
  <w:style w:type="paragraph" w:styleId="57">
    <w:name w:val="toc 6"/>
    <w:basedOn w:val="1"/>
    <w:next w:val="1"/>
    <w:qFormat/>
    <w:uiPriority w:val="39"/>
    <w:pPr>
      <w:tabs>
        <w:tab w:val="right" w:pos="7229"/>
      </w:tabs>
      <w:ind w:left="1247" w:right="567" w:hanging="1247"/>
    </w:pPr>
  </w:style>
  <w:style w:type="paragraph" w:styleId="58">
    <w:name w:val="table of figures"/>
    <w:basedOn w:val="1"/>
    <w:next w:val="1"/>
    <w:unhideWhenUsed/>
    <w:qFormat/>
    <w:uiPriority w:val="99"/>
    <w:pPr>
      <w:spacing w:after="0"/>
    </w:pPr>
  </w:style>
  <w:style w:type="paragraph" w:styleId="59">
    <w:name w:val="toc 3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i/>
    </w:rPr>
  </w:style>
  <w:style w:type="paragraph" w:styleId="60">
    <w:name w:val="toc 2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</w:style>
  <w:style w:type="paragraph" w:styleId="61">
    <w:name w:val="toc 4"/>
    <w:basedOn w:val="1"/>
    <w:next w:val="1"/>
    <w:link w:val="395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2">
    <w:name w:val="toc 5"/>
    <w:basedOn w:val="1"/>
    <w:next w:val="1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3">
    <w:name w:val="Note Heading"/>
    <w:basedOn w:val="1"/>
    <w:next w:val="1"/>
    <w:link w:val="370"/>
    <w:semiHidden/>
    <w:qFormat/>
    <w:uiPriority w:val="5"/>
  </w:style>
  <w:style w:type="paragraph" w:styleId="64">
    <w:name w:val="Date"/>
    <w:basedOn w:val="1"/>
    <w:next w:val="1"/>
    <w:link w:val="307"/>
    <w:semiHidden/>
    <w:qFormat/>
    <w:uiPriority w:val="9"/>
  </w:style>
  <w:style w:type="paragraph" w:styleId="65">
    <w:name w:val="List Bullet 5"/>
    <w:basedOn w:val="1"/>
    <w:semiHidden/>
    <w:qFormat/>
    <w:uiPriority w:val="9"/>
    <w:pPr>
      <w:numPr>
        <w:ilvl w:val="0"/>
        <w:numId w:val="5"/>
      </w:numPr>
    </w:pPr>
  </w:style>
  <w:style w:type="paragraph" w:styleId="66">
    <w:name w:val="Body Text First Indent"/>
    <w:basedOn w:val="54"/>
    <w:link w:val="293"/>
    <w:semiHidden/>
    <w:qFormat/>
    <w:uiPriority w:val="99"/>
    <w:pPr>
      <w:ind w:firstLine="210"/>
    </w:pPr>
  </w:style>
  <w:style w:type="paragraph" w:styleId="67">
    <w:name w:val="Body Text First Indent 2"/>
    <w:basedOn w:val="68"/>
    <w:link w:val="295"/>
    <w:semiHidden/>
    <w:qFormat/>
    <w:uiPriority w:val="99"/>
    <w:pPr>
      <w:ind w:firstLine="210"/>
    </w:pPr>
  </w:style>
  <w:style w:type="paragraph" w:styleId="68">
    <w:name w:val="Body Text Indent"/>
    <w:basedOn w:val="1"/>
    <w:link w:val="294"/>
    <w:semiHidden/>
    <w:qFormat/>
    <w:uiPriority w:val="99"/>
    <w:pPr>
      <w:ind w:left="283"/>
    </w:pPr>
  </w:style>
  <w:style w:type="paragraph" w:styleId="69">
    <w:name w:val="List Bullet 4"/>
    <w:basedOn w:val="1"/>
    <w:semiHidden/>
    <w:qFormat/>
    <w:uiPriority w:val="9"/>
    <w:pPr>
      <w:numPr>
        <w:ilvl w:val="0"/>
        <w:numId w:val="6"/>
      </w:numPr>
      <w:tabs>
        <w:tab w:val="left" w:pos="360"/>
        <w:tab w:val="clear" w:pos="1209"/>
      </w:tabs>
    </w:pPr>
  </w:style>
  <w:style w:type="paragraph" w:styleId="70">
    <w:name w:val="List Bullet"/>
    <w:basedOn w:val="1"/>
    <w:link w:val="336"/>
    <w:qFormat/>
    <w:uiPriority w:val="0"/>
    <w:pPr>
      <w:numPr>
        <w:ilvl w:val="0"/>
        <w:numId w:val="7"/>
      </w:numPr>
    </w:pPr>
  </w:style>
  <w:style w:type="paragraph" w:styleId="71">
    <w:name w:val="List Bullet 2"/>
    <w:basedOn w:val="1"/>
    <w:semiHidden/>
    <w:unhideWhenUsed/>
    <w:qFormat/>
    <w:uiPriority w:val="9"/>
    <w:pPr>
      <w:numPr>
        <w:ilvl w:val="0"/>
        <w:numId w:val="8"/>
      </w:numPr>
      <w:tabs>
        <w:tab w:val="left" w:pos="340"/>
        <w:tab w:val="clear" w:pos="643"/>
      </w:tabs>
    </w:pPr>
  </w:style>
  <w:style w:type="paragraph" w:styleId="72">
    <w:name w:val="List Bullet 3"/>
    <w:basedOn w:val="1"/>
    <w:semiHidden/>
    <w:qFormat/>
    <w:uiPriority w:val="9"/>
    <w:pPr>
      <w:numPr>
        <w:ilvl w:val="0"/>
        <w:numId w:val="9"/>
      </w:numPr>
      <w:tabs>
        <w:tab w:val="left" w:pos="850"/>
        <w:tab w:val="clear" w:pos="926"/>
      </w:tabs>
    </w:pPr>
  </w:style>
  <w:style w:type="paragraph" w:styleId="73">
    <w:name w:val="Title"/>
    <w:basedOn w:val="1"/>
    <w:link w:val="394"/>
    <w:unhideWhenUsed/>
    <w:qFormat/>
    <w:uiPriority w:val="3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styleId="74">
    <w:name w:val="footer"/>
    <w:basedOn w:val="1"/>
    <w:link w:val="265"/>
    <w:qFormat/>
    <w:uiPriority w:val="99"/>
    <w:pPr>
      <w:tabs>
        <w:tab w:val="right" w:pos="9509"/>
      </w:tabs>
    </w:pPr>
    <w:rPr>
      <w:sz w:val="13"/>
    </w:rPr>
  </w:style>
  <w:style w:type="paragraph" w:styleId="75">
    <w:name w:val="List Number"/>
    <w:basedOn w:val="1"/>
    <w:qFormat/>
    <w:uiPriority w:val="0"/>
    <w:pPr>
      <w:numPr>
        <w:ilvl w:val="0"/>
        <w:numId w:val="10"/>
      </w:numPr>
    </w:pPr>
  </w:style>
  <w:style w:type="paragraph" w:styleId="76">
    <w:name w:val="List Number 2"/>
    <w:basedOn w:val="1"/>
    <w:semiHidden/>
    <w:qFormat/>
    <w:uiPriority w:val="3"/>
    <w:pPr>
      <w:numPr>
        <w:ilvl w:val="0"/>
        <w:numId w:val="11"/>
      </w:numPr>
      <w:tabs>
        <w:tab w:val="left" w:pos="360"/>
        <w:tab w:val="clear" w:pos="643"/>
      </w:tabs>
    </w:pPr>
  </w:style>
  <w:style w:type="paragraph" w:styleId="77">
    <w:name w:val="List"/>
    <w:basedOn w:val="1"/>
    <w:semiHidden/>
    <w:qFormat/>
    <w:uiPriority w:val="99"/>
    <w:pPr>
      <w:ind w:left="283" w:hanging="283"/>
    </w:pPr>
  </w:style>
  <w:style w:type="paragraph" w:styleId="78">
    <w:name w:val="Normal (Web)"/>
    <w:basedOn w:val="1"/>
    <w:link w:val="368"/>
    <w:qFormat/>
    <w:uiPriority w:val="99"/>
    <w:rPr>
      <w:rFonts w:ascii="Times New Roman" w:hAnsi="Times New Roman"/>
      <w:sz w:val="24"/>
    </w:rPr>
  </w:style>
  <w:style w:type="paragraph" w:styleId="79">
    <w:name w:val="Body Text 3"/>
    <w:basedOn w:val="1"/>
    <w:link w:val="291"/>
    <w:semiHidden/>
    <w:qFormat/>
    <w:uiPriority w:val="99"/>
    <w:rPr>
      <w:sz w:val="16"/>
      <w:szCs w:val="16"/>
    </w:rPr>
  </w:style>
  <w:style w:type="paragraph" w:styleId="80">
    <w:name w:val="Body Text Indent 2"/>
    <w:basedOn w:val="1"/>
    <w:link w:val="296"/>
    <w:semiHidden/>
    <w:qFormat/>
    <w:uiPriority w:val="99"/>
    <w:pPr>
      <w:spacing w:line="480" w:lineRule="auto"/>
      <w:ind w:left="283"/>
    </w:pPr>
  </w:style>
  <w:style w:type="paragraph" w:styleId="81">
    <w:name w:val="Subtitle"/>
    <w:basedOn w:val="1"/>
    <w:link w:val="270"/>
    <w:unhideWhenUsed/>
    <w:qFormat/>
    <w:uiPriority w:val="5"/>
    <w:pPr>
      <w:spacing w:after="60"/>
      <w:jc w:val="center"/>
    </w:pPr>
    <w:rPr>
      <w:rFonts w:cs="Arial"/>
      <w:sz w:val="24"/>
    </w:rPr>
  </w:style>
  <w:style w:type="paragraph" w:styleId="82">
    <w:name w:val="Signature"/>
    <w:basedOn w:val="1"/>
    <w:link w:val="377"/>
    <w:semiHidden/>
    <w:qFormat/>
    <w:uiPriority w:val="5"/>
    <w:pPr>
      <w:ind w:left="4252"/>
    </w:pPr>
  </w:style>
  <w:style w:type="paragraph" w:styleId="83">
    <w:name w:val="Salutation"/>
    <w:basedOn w:val="1"/>
    <w:next w:val="1"/>
    <w:link w:val="375"/>
    <w:semiHidden/>
    <w:qFormat/>
    <w:uiPriority w:val="5"/>
  </w:style>
  <w:style w:type="paragraph" w:styleId="84">
    <w:name w:val="List Continue 2"/>
    <w:basedOn w:val="1"/>
    <w:semiHidden/>
    <w:qFormat/>
    <w:uiPriority w:val="9"/>
    <w:pPr>
      <w:ind w:left="566"/>
    </w:pPr>
  </w:style>
  <w:style w:type="paragraph" w:styleId="85">
    <w:name w:val="List Continue 3"/>
    <w:basedOn w:val="1"/>
    <w:semiHidden/>
    <w:qFormat/>
    <w:uiPriority w:val="9"/>
    <w:pPr>
      <w:ind w:left="849"/>
    </w:pPr>
  </w:style>
  <w:style w:type="paragraph" w:styleId="86">
    <w:name w:val="List Continue 4"/>
    <w:basedOn w:val="1"/>
    <w:semiHidden/>
    <w:qFormat/>
    <w:uiPriority w:val="9"/>
    <w:pPr>
      <w:ind w:left="1132"/>
    </w:pPr>
  </w:style>
  <w:style w:type="paragraph" w:styleId="87">
    <w:name w:val="List Continue 5"/>
    <w:basedOn w:val="1"/>
    <w:semiHidden/>
    <w:qFormat/>
    <w:uiPriority w:val="9"/>
    <w:pPr>
      <w:ind w:left="1415"/>
    </w:pPr>
  </w:style>
  <w:style w:type="paragraph" w:styleId="88">
    <w:name w:val="List 2"/>
    <w:basedOn w:val="1"/>
    <w:semiHidden/>
    <w:qFormat/>
    <w:uiPriority w:val="99"/>
    <w:pPr>
      <w:ind w:left="566" w:hanging="283"/>
    </w:pPr>
  </w:style>
  <w:style w:type="paragraph" w:styleId="89">
    <w:name w:val="List 3"/>
    <w:basedOn w:val="1"/>
    <w:semiHidden/>
    <w:qFormat/>
    <w:uiPriority w:val="99"/>
    <w:pPr>
      <w:ind w:left="849" w:hanging="283"/>
    </w:pPr>
  </w:style>
  <w:style w:type="paragraph" w:styleId="90">
    <w:name w:val="List 4"/>
    <w:basedOn w:val="1"/>
    <w:semiHidden/>
    <w:qFormat/>
    <w:uiPriority w:val="99"/>
    <w:pPr>
      <w:ind w:left="1132" w:hanging="283"/>
    </w:pPr>
  </w:style>
  <w:style w:type="paragraph" w:styleId="91">
    <w:name w:val="HTML Preformatted"/>
    <w:basedOn w:val="1"/>
    <w:link w:val="330"/>
    <w:qFormat/>
    <w:uiPriority w:val="99"/>
    <w:rPr>
      <w:rFonts w:ascii="Courier New" w:hAnsi="Courier New" w:cs="Courier New"/>
      <w:szCs w:val="20"/>
    </w:rPr>
  </w:style>
  <w:style w:type="paragraph" w:styleId="92">
    <w:name w:val="Block Text"/>
    <w:basedOn w:val="1"/>
    <w:semiHidden/>
    <w:qFormat/>
    <w:uiPriority w:val="99"/>
    <w:pPr>
      <w:ind w:left="1440" w:right="1440"/>
    </w:pPr>
  </w:style>
  <w:style w:type="paragraph" w:styleId="93">
    <w:name w:val="Message Header"/>
    <w:basedOn w:val="1"/>
    <w:link w:val="338"/>
    <w:semiHidden/>
    <w:qFormat/>
    <w:uiPriority w:val="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94">
    <w:name w:val="E-mail Signature"/>
    <w:basedOn w:val="1"/>
    <w:link w:val="309"/>
    <w:semiHidden/>
    <w:qFormat/>
    <w:uiPriority w:val="9"/>
  </w:style>
  <w:style w:type="table" w:styleId="95">
    <w:name w:val="Table Colorful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</w:rPr>
      <w:tblPr/>
    </w:tblStylePr>
  </w:style>
  <w:style w:type="table" w:styleId="96">
    <w:name w:val="Table Grid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97">
    <w:name w:val="Table Subt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98">
    <w:name w:val="Table Grid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9">
    <w:name w:val="Table Simp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100">
    <w:name w:val="Table Grid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</w:style>
  <w:style w:type="table" w:styleId="101">
    <w:name w:val="Table 3D effect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2">
    <w:name w:val="Table List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</w:tblStylePr>
  </w:style>
  <w:style w:type="table" w:styleId="103">
    <w:name w:val="Table Classic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104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5">
    <w:name w:val="Table Classic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06">
    <w:name w:val="Table Grid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7">
    <w:name w:val="Table 3D effect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8">
    <w:name w:val="Table Column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109">
    <w:name w:val="Table Columns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lassic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000080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111">
    <w:name w:val="Table Professional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2">
    <w:name w:val="Table Elegant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113">
    <w:name w:val="Table Colorful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FFFFFF"/>
      <w:sz w:val="18"/>
      <w:szCs w:val="18"/>
      <w:lang w:val="en-GB" w:eastAsia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</w:rPr>
      <w:tblPr/>
    </w:tblStylePr>
  </w:style>
  <w:style w:type="table" w:styleId="114">
    <w:name w:val="Table List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  <w:tblPr/>
    </w:tblStylePr>
  </w:style>
  <w:style w:type="table" w:styleId="115">
    <w:name w:val="Table Web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16">
    <w:name w:val="Table List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117">
    <w:name w:val="Table Contemporary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118">
    <w:name w:val="Table List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119">
    <w:name w:val="Table Grid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120">
    <w:name w:val="Table Column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6" w:space="0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1">
    <w:name w:val="Table List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122">
    <w:name w:val="Table Grid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23">
    <w:name w:val="Table Subt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4">
    <w:name w:val="Table List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 w:fill="FFFFFF"/>
      </w:tcPr>
    </w:tblStylePr>
  </w:style>
  <w:style w:type="table" w:styleId="125">
    <w:name w:val="Table List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styleId="126">
    <w:name w:val="Table Web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27">
    <w:name w:val="Table Colorful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28">
    <w:name w:val="Table Columns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9">
    <w:name w:val="Table Classic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130">
    <w:name w:val="Table Grid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3D effect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</w:tcBorders>
      </w:tcPr>
    </w:tblStylePr>
  </w:style>
  <w:style w:type="table" w:styleId="132">
    <w:name w:val="Table Column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color w:val="000000"/>
      </w:rPr>
      <w:tblPr/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33">
    <w:name w:val="Table Simp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  <w:tblPr/>
      <w:tcPr>
        <w:tcBorders>
          <w:left w:val="nil"/>
        </w:tcBorders>
      </w:tcPr>
    </w:tblStylePr>
    <w:tblStylePr w:type="swCell">
      <w:rPr>
        <w:b/>
        <w:bCs/>
      </w:rPr>
      <w:tblPr/>
      <w:tcPr>
        <w:tcBorders>
          <w:top w:val="nil"/>
        </w:tcBorders>
      </w:tcPr>
    </w:tblStylePr>
  </w:style>
  <w:style w:type="table" w:styleId="134">
    <w:name w:val="Table Simple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35">
    <w:name w:val="Table Grid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136">
    <w:name w:val="Table List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customStyle="1" w:styleId="137">
    <w:name w:val="Grid Table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138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39">
    <w:name w:val="Grid Table 1 Light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40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41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42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43">
    <w:name w:val="Grid Table 1 Light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144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45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6">
    <w:name w:val="Grid Table 2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7">
    <w:name w:val="Grid Table 2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8">
    <w:name w:val="Grid Table 2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49">
    <w:name w:val="Grid Table 2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0">
    <w:name w:val="Grid Table 3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51">
    <w:name w:val="Grid Table 3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2">
    <w:name w:val="Grid Table 3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3">
    <w:name w:val="Grid Table 3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4">
    <w:name w:val="Grid Table 3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5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6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157">
    <w:name w:val="Grid Table 4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8">
    <w:name w:val="Grid Table 4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9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0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1">
    <w:name w:val="Grid Table 4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2">
    <w:name w:val="Grid Table 5 Dark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63">
    <w:name w:val="Grid Table 5 Dark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64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165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66">
    <w:name w:val="Grid Table 6 Colorful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67">
    <w:name w:val="Grid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8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69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Grid Table 6 Colorful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1">
    <w:name w:val="Grid Table 6 Colorful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2">
    <w:name w:val="Grid Table 7 Colorful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73">
    <w:name w:val="Grid Table 7 Colorful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4">
    <w:name w:val="Grid Table 7 Colorful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75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Grid Table 7 Colorful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7">
    <w:name w:val="Grid Table 7 Colorful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78">
    <w:name w:val="List Table 1 Light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79">
    <w:name w:val="List Table 1 Light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80">
    <w:name w:val="List Table 1 Light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81">
    <w:name w:val="List Table 1 Light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82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83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84">
    <w:name w:val="List Table 2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85">
    <w:name w:val="List Table 2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86">
    <w:name w:val="List Table 2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87">
    <w:name w:val="List Table 2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88">
    <w:name w:val="List Table 2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89">
    <w:name w:val="List Table 2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90">
    <w:name w:val="List Table 3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91">
    <w:name w:val="List Table 3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92">
    <w:name w:val="List Table 3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93">
    <w:name w:val="List Table 3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94">
    <w:name w:val="List Table 3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95">
    <w:name w:val="List Table 3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96">
    <w:name w:val="List Table 4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97">
    <w:name w:val="List Table 4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98">
    <w:name w:val="List Table 4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99">
    <w:name w:val="List Table 4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200">
    <w:name w:val="List Table 4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201">
    <w:name w:val="List Table 4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202">
    <w:name w:val="List Table 5 Dark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203">
    <w:name w:val="List Table 5 Dark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204">
    <w:name w:val="List Table 5 Dark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205">
    <w:name w:val="List Table 5 Dark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206">
    <w:name w:val="List Table 5 Dark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207">
    <w:name w:val="List Table 5 Dark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208">
    <w:name w:val="List Table 6 Colorful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09">
    <w:name w:val="List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0">
    <w:name w:val="List Table 6 Colorful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1">
    <w:name w:val="List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2">
    <w:name w:val="List Table 6 Colorful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3">
    <w:name w:val="List Table 6 Colorful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14">
    <w:name w:val="List Table 7 Colorful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15">
    <w:name w:val="List Table 7 Colorful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6">
    <w:name w:val="List Table 7 Colorful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7">
    <w:name w:val="List Table 7 Colorful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8">
    <w:name w:val="List Table 7 Colorful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9">
    <w:name w:val="List Table 7 Colorful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paragraph" w:styleId="22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table" w:customStyle="1" w:styleId="221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222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23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4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5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6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22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3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23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23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23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5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23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7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38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240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4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42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43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44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45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46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47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48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49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50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51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52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53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54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55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56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257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258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259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260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261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26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263">
    <w:name w:val="Table Grid1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4">
    <w:name w:val="Header Char"/>
    <w:basedOn w:val="11"/>
    <w:link w:val="50"/>
    <w:qFormat/>
    <w:uiPriority w:val="9"/>
    <w:rPr>
      <w:rFonts w:ascii="Verdana" w:hAnsi="Verdana" w:eastAsia="Times New Roman" w:cs="Times New Roman"/>
      <w:spacing w:val="4"/>
      <w:sz w:val="13"/>
      <w:szCs w:val="18"/>
      <w:lang w:val="en-GB" w:eastAsia="da-DK"/>
    </w:rPr>
  </w:style>
  <w:style w:type="character" w:customStyle="1" w:styleId="265">
    <w:name w:val="Footer Char"/>
    <w:basedOn w:val="11"/>
    <w:link w:val="74"/>
    <w:qFormat/>
    <w:uiPriority w:val="99"/>
    <w:rPr>
      <w:rFonts w:ascii="Arial" w:hAnsi="Arial" w:eastAsia="Times New Roman" w:cs="Times New Roman"/>
      <w:sz w:val="13"/>
      <w:szCs w:val="18"/>
      <w:lang w:val="en-GB" w:eastAsia="da-DK"/>
    </w:rPr>
  </w:style>
  <w:style w:type="table" w:customStyle="1" w:styleId="266">
    <w:name w:val="Table Grid0"/>
    <w:basedOn w:val="12"/>
    <w:qFormat/>
    <w:uiPriority w:val="5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67">
    <w:name w:val="Revision"/>
    <w:hidden/>
    <w:semiHidden/>
    <w:qFormat/>
    <w:uiPriority w:val="99"/>
    <w:pPr>
      <w:spacing w:after="0" w:line="240" w:lineRule="auto"/>
    </w:pPr>
    <w:rPr>
      <w:rFonts w:ascii="Calibri" w:hAnsi="Calibri" w:eastAsia="Calibri" w:cs="Calibri"/>
      <w:color w:val="000000"/>
      <w:sz w:val="16"/>
      <w:szCs w:val="22"/>
      <w:lang w:val="ru-RU" w:eastAsia="en-US" w:bidi="ar-SA"/>
    </w:rPr>
  </w:style>
  <w:style w:type="paragraph" w:customStyle="1" w:styleId="268">
    <w:name w:val="Подзаголовок титул"/>
    <w:basedOn w:val="81"/>
    <w:qFormat/>
    <w:uiPriority w:val="0"/>
    <w:pPr>
      <w:jc w:val="both"/>
    </w:pPr>
    <w:rPr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69">
    <w:name w:val="Heading 1 Char"/>
    <w:link w:val="2"/>
    <w:qFormat/>
    <w:uiPriority w:val="1"/>
    <w:rPr>
      <w:rFonts w:ascii="Arial" w:hAnsi="Arial" w:eastAsia="Times New Roman" w:cs="Arial"/>
      <w:b/>
      <w:bCs/>
      <w:caps/>
      <w:color w:val="33B5C1"/>
      <w:sz w:val="28"/>
      <w:szCs w:val="32"/>
      <w:lang w:val="en-GB" w:eastAsia="da-DK"/>
    </w:rPr>
  </w:style>
  <w:style w:type="character" w:customStyle="1" w:styleId="270">
    <w:name w:val="Subtitle Char"/>
    <w:basedOn w:val="11"/>
    <w:link w:val="81"/>
    <w:qFormat/>
    <w:uiPriority w:val="5"/>
    <w:rPr>
      <w:rFonts w:ascii="Arial" w:hAnsi="Arial" w:eastAsia="Times New Roman" w:cs="Arial"/>
      <w:sz w:val="24"/>
      <w:szCs w:val="18"/>
      <w:lang w:val="en-GB" w:eastAsia="da-DK"/>
    </w:rPr>
  </w:style>
  <w:style w:type="paragraph" w:customStyle="1" w:styleId="271">
    <w:name w:val="Заголовок текст"/>
    <w:basedOn w:val="1"/>
    <w:qFormat/>
    <w:uiPriority w:val="0"/>
    <w:rPr>
      <w:color w:val="038F9C"/>
    </w:rPr>
  </w:style>
  <w:style w:type="character" w:customStyle="1" w:styleId="272">
    <w:name w:val="Plain Text Char"/>
    <w:basedOn w:val="11"/>
    <w:link w:val="38"/>
    <w:semiHidden/>
    <w:qFormat/>
    <w:uiPriority w:val="5"/>
    <w:rPr>
      <w:rFonts w:ascii="Courier New" w:hAnsi="Courier New" w:eastAsia="Times New Roman" w:cs="Courier New"/>
      <w:sz w:val="20"/>
      <w:szCs w:val="20"/>
      <w:lang w:val="en-GB" w:eastAsia="da-DK"/>
    </w:rPr>
  </w:style>
  <w:style w:type="paragraph" w:customStyle="1" w:styleId="273">
    <w:name w:val="Список точка"/>
    <w:basedOn w:val="1"/>
    <w:qFormat/>
    <w:uiPriority w:val="0"/>
    <w:pPr>
      <w:numPr>
        <w:ilvl w:val="0"/>
        <w:numId w:val="12"/>
      </w:numPr>
    </w:pPr>
    <w:rPr>
      <w:rFonts w:cs="Arial"/>
      <w:szCs w:val="16"/>
      <w:lang w:val="en-US"/>
    </w:rPr>
  </w:style>
  <w:style w:type="paragraph" w:customStyle="1" w:styleId="274">
    <w:name w:val="заголовок обложка"/>
    <w:basedOn w:val="1"/>
    <w:qFormat/>
    <w:uiPriority w:val="0"/>
    <w:rPr>
      <w:caps/>
      <w:color w:val="038F9C"/>
      <w:sz w:val="54"/>
      <w:szCs w:val="54"/>
    </w:rPr>
  </w:style>
  <w:style w:type="paragraph" w:customStyle="1" w:styleId="275">
    <w:name w:val="Нижний колонтитул 2"/>
    <w:basedOn w:val="74"/>
    <w:qFormat/>
    <w:uiPriority w:val="0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76">
    <w:name w:val="Подсписок"/>
    <w:basedOn w:val="1"/>
    <w:qFormat/>
    <w:uiPriority w:val="0"/>
    <w:pPr>
      <w:numPr>
        <w:ilvl w:val="1"/>
        <w:numId w:val="13"/>
      </w:numPr>
      <w:ind w:right="11"/>
      <w:contextualSpacing/>
    </w:pPr>
    <w:rPr>
      <w:color w:val="000000" w:themeColor="text1"/>
      <w:lang w:val="ru-RU"/>
      <w14:textFill>
        <w14:solidFill>
          <w14:schemeClr w14:val="tx1"/>
        </w14:solidFill>
      </w14:textFill>
    </w:rPr>
  </w:style>
  <w:style w:type="paragraph" w:customStyle="1" w:styleId="277">
    <w:name w:val="Номер страницы1"/>
    <w:basedOn w:val="1"/>
    <w:qFormat/>
    <w:uiPriority w:val="0"/>
    <w:pPr>
      <w:jc w:val="right"/>
    </w:pPr>
    <w:rPr>
      <w:rFonts w:cs="Arial"/>
      <w:sz w:val="16"/>
      <w:szCs w:val="16"/>
    </w:rPr>
  </w:style>
  <w:style w:type="paragraph" w:customStyle="1" w:styleId="278">
    <w:name w:val="TOC Heading"/>
    <w:basedOn w:val="2"/>
    <w:next w:val="1"/>
    <w:link w:val="423"/>
    <w:unhideWhenUsed/>
    <w:qFormat/>
    <w:uiPriority w:val="39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sz w:val="24"/>
      <w:lang w:val="en-US" w:eastAsia="en-US"/>
    </w:rPr>
  </w:style>
  <w:style w:type="character" w:customStyle="1" w:styleId="279">
    <w:name w:val="Heading 2 Char"/>
    <w:basedOn w:val="11"/>
    <w:link w:val="3"/>
    <w:qFormat/>
    <w:uiPriority w:val="0"/>
    <w:rPr>
      <w:rFonts w:ascii="Arial" w:hAnsi="Arial" w:eastAsia="Times New Roman" w:cs="Arial"/>
      <w:b/>
      <w:sz w:val="20"/>
      <w:szCs w:val="16"/>
      <w:lang w:val="en-GB" w:eastAsia="da-DK"/>
    </w:rPr>
  </w:style>
  <w:style w:type="character" w:customStyle="1" w:styleId="280">
    <w:name w:val="Heading 3 Char"/>
    <w:link w:val="4"/>
    <w:qFormat/>
    <w:uiPriority w:val="0"/>
    <w:rPr>
      <w:rFonts w:ascii="Arial" w:hAnsi="Arial" w:eastAsia="Times New Roman" w:cs="Arial"/>
      <w:bCs/>
      <w:i/>
      <w:sz w:val="20"/>
      <w:szCs w:val="26"/>
      <w:lang w:val="en-GB" w:eastAsia="da-DK"/>
    </w:rPr>
  </w:style>
  <w:style w:type="character" w:customStyle="1" w:styleId="281">
    <w:name w:val="Heading 4 Char"/>
    <w:basedOn w:val="11"/>
    <w:link w:val="5"/>
    <w:qFormat/>
    <w:uiPriority w:val="0"/>
    <w:rPr>
      <w:rFonts w:ascii="Arial" w:hAnsi="Arial" w:eastAsia="Times New Roman" w:cs="Times New Roman"/>
      <w:bCs/>
      <w:sz w:val="17"/>
      <w:szCs w:val="28"/>
      <w:lang w:val="en-GB" w:eastAsia="da-DK"/>
    </w:rPr>
  </w:style>
  <w:style w:type="character" w:customStyle="1" w:styleId="282">
    <w:name w:val="Heading 5 Char"/>
    <w:basedOn w:val="11"/>
    <w:link w:val="6"/>
    <w:qFormat/>
    <w:uiPriority w:val="0"/>
    <w:rPr>
      <w:rFonts w:ascii="Arial" w:hAnsi="Arial" w:eastAsia="Times New Roman" w:cs="Times New Roman"/>
      <w:bCs/>
      <w:iCs/>
      <w:sz w:val="17"/>
      <w:szCs w:val="26"/>
      <w:lang w:val="en-GB" w:eastAsia="da-DK"/>
    </w:rPr>
  </w:style>
  <w:style w:type="character" w:customStyle="1" w:styleId="283">
    <w:name w:val="Heading 6 Char"/>
    <w:basedOn w:val="11"/>
    <w:link w:val="7"/>
    <w:qFormat/>
    <w:uiPriority w:val="0"/>
    <w:rPr>
      <w:rFonts w:ascii="Arial" w:hAnsi="Arial" w:eastAsia="Times New Roman" w:cs="Times New Roman"/>
      <w:bCs/>
      <w:sz w:val="17"/>
      <w:lang w:val="en-GB" w:eastAsia="da-DK"/>
    </w:rPr>
  </w:style>
  <w:style w:type="character" w:customStyle="1" w:styleId="284">
    <w:name w:val="Heading 7 Char"/>
    <w:basedOn w:val="11"/>
    <w:link w:val="8"/>
    <w:qFormat/>
    <w:uiPriority w:val="0"/>
    <w:rPr>
      <w:rFonts w:ascii="Arial" w:hAnsi="Arial" w:eastAsia="Times New Roman" w:cs="Times New Roman"/>
      <w:sz w:val="17"/>
      <w:szCs w:val="18"/>
      <w:lang w:val="en-GB" w:eastAsia="da-DK"/>
    </w:rPr>
  </w:style>
  <w:style w:type="character" w:customStyle="1" w:styleId="285">
    <w:name w:val="Heading 8 Char"/>
    <w:basedOn w:val="11"/>
    <w:link w:val="9"/>
    <w:qFormat/>
    <w:uiPriority w:val="0"/>
    <w:rPr>
      <w:rFonts w:ascii="Arial" w:hAnsi="Arial" w:eastAsia="Times New Roman" w:cs="Times New Roman"/>
      <w:b/>
      <w:iCs/>
      <w:sz w:val="20"/>
      <w:szCs w:val="18"/>
      <w:lang w:val="en-GB" w:eastAsia="da-DK"/>
    </w:rPr>
  </w:style>
  <w:style w:type="character" w:customStyle="1" w:styleId="286">
    <w:name w:val="Heading 9 Char"/>
    <w:basedOn w:val="11"/>
    <w:link w:val="10"/>
    <w:qFormat/>
    <w:uiPriority w:val="0"/>
    <w:rPr>
      <w:rFonts w:ascii="Arial" w:hAnsi="Arial" w:eastAsia="Times New Roman" w:cs="Arial"/>
      <w:b/>
      <w:sz w:val="20"/>
      <w:lang w:val="en-GB" w:eastAsia="da-DK"/>
    </w:rPr>
  </w:style>
  <w:style w:type="paragraph" w:customStyle="1" w:styleId="287">
    <w:name w:val="Authorisation Box"/>
    <w:basedOn w:val="1"/>
    <w:qFormat/>
    <w:uiPriority w:val="0"/>
    <w:pPr>
      <w:spacing w:before="120" w:line="240" w:lineRule="auto"/>
    </w:pPr>
    <w:rPr>
      <w:bCs/>
      <w:szCs w:val="22"/>
      <w:lang w:eastAsia="en-GB"/>
    </w:rPr>
  </w:style>
  <w:style w:type="character" w:customStyle="1" w:styleId="288">
    <w:name w:val="Balloon Text Char"/>
    <w:basedOn w:val="11"/>
    <w:link w:val="30"/>
    <w:semiHidden/>
    <w:qFormat/>
    <w:uiPriority w:val="99"/>
    <w:rPr>
      <w:rFonts w:ascii="Tahoma" w:hAnsi="Tahoma" w:eastAsia="Times New Roman" w:cs="Tahoma"/>
      <w:sz w:val="16"/>
      <w:szCs w:val="16"/>
      <w:lang w:val="en-GB" w:eastAsia="da-DK"/>
    </w:rPr>
  </w:style>
  <w:style w:type="paragraph" w:customStyle="1" w:styleId="289">
    <w:name w:val="Body"/>
    <w:qFormat/>
    <w:uiPriority w:val="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GB" w:eastAsia="ru-RU" w:bidi="ar-SA"/>
    </w:rPr>
  </w:style>
  <w:style w:type="character" w:customStyle="1" w:styleId="290">
    <w:name w:val="Body Text 2 Char"/>
    <w:basedOn w:val="11"/>
    <w:link w:val="33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1">
    <w:name w:val="Body Text 3 Char"/>
    <w:basedOn w:val="11"/>
    <w:link w:val="79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2">
    <w:name w:val="Body Text Char"/>
    <w:basedOn w:val="11"/>
    <w:link w:val="54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3">
    <w:name w:val="Body Text First Indent Char"/>
    <w:basedOn w:val="292"/>
    <w:link w:val="66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4">
    <w:name w:val="Body Text Indent Char"/>
    <w:basedOn w:val="11"/>
    <w:link w:val="68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5">
    <w:name w:val="Body Text First Indent 2 Char"/>
    <w:basedOn w:val="294"/>
    <w:link w:val="67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6">
    <w:name w:val="Body Text Indent 2 Char"/>
    <w:basedOn w:val="11"/>
    <w:link w:val="80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7">
    <w:name w:val="Body Text Indent 3 Char"/>
    <w:basedOn w:val="11"/>
    <w:link w:val="39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8">
    <w:name w:val="Book Title"/>
    <w:qFormat/>
    <w:uiPriority w:val="33"/>
    <w:rPr>
      <w:b/>
      <w:bCs/>
      <w:i/>
      <w:iCs/>
      <w:spacing w:val="9"/>
    </w:rPr>
  </w:style>
  <w:style w:type="paragraph" w:customStyle="1" w:styleId="299">
    <w:name w:val="bullet"/>
    <w:basedOn w:val="1"/>
    <w:semiHidden/>
    <w:qFormat/>
    <w:uiPriority w:val="0"/>
    <w:pPr>
      <w:numPr>
        <w:ilvl w:val="0"/>
        <w:numId w:val="14"/>
      </w:numPr>
      <w:spacing w:line="300" w:lineRule="auto"/>
    </w:pPr>
    <w:rPr>
      <w:szCs w:val="22"/>
      <w:lang w:eastAsia="en-GB"/>
    </w:rPr>
  </w:style>
  <w:style w:type="paragraph" w:customStyle="1" w:styleId="300">
    <w:name w:val="bullet #1"/>
    <w:basedOn w:val="68"/>
    <w:semiHidden/>
    <w:qFormat/>
    <w:uiPriority w:val="0"/>
    <w:pPr>
      <w:numPr>
        <w:ilvl w:val="0"/>
        <w:numId w:val="15"/>
      </w:numPr>
      <w:tabs>
        <w:tab w:val="left" w:pos="539"/>
        <w:tab w:val="left" w:pos="810"/>
        <w:tab w:val="clear" w:pos="2160"/>
      </w:tabs>
      <w:spacing w:after="0" w:line="300" w:lineRule="auto"/>
    </w:pPr>
    <w:rPr>
      <w:szCs w:val="22"/>
      <w:lang w:eastAsia="en-GB"/>
    </w:rPr>
  </w:style>
  <w:style w:type="paragraph" w:customStyle="1" w:styleId="301">
    <w:name w:val="Bullets (RF) Indent + Auto"/>
    <w:basedOn w:val="1"/>
    <w:link w:val="302"/>
    <w:semiHidden/>
    <w:qFormat/>
    <w:uiPriority w:val="0"/>
    <w:pPr>
      <w:spacing w:line="280" w:lineRule="exact"/>
      <w:ind w:left="504"/>
    </w:pPr>
    <w:rPr>
      <w:szCs w:val="22"/>
      <w:lang w:eastAsia="en-GB"/>
    </w:rPr>
  </w:style>
  <w:style w:type="character" w:customStyle="1" w:styleId="302">
    <w:name w:val="Bullets (RF) Indent + Auto Char"/>
    <w:basedOn w:val="11"/>
    <w:link w:val="301"/>
    <w:semiHidden/>
    <w:qFormat/>
    <w:uiPriority w:val="0"/>
    <w:rPr>
      <w:rFonts w:ascii="Arial" w:hAnsi="Arial" w:eastAsia="Times New Roman" w:cs="Times New Roman"/>
      <w:sz w:val="18"/>
      <w:lang w:val="en-GB" w:eastAsia="en-GB"/>
    </w:rPr>
  </w:style>
  <w:style w:type="character" w:customStyle="1" w:styleId="303">
    <w:name w:val="Caption Char"/>
    <w:basedOn w:val="11"/>
    <w:link w:val="41"/>
    <w:qFormat/>
    <w:uiPriority w:val="35"/>
    <w:rPr>
      <w:rFonts w:ascii="Arial" w:hAnsi="Arial" w:eastAsia="Times New Roman" w:cs="Times New Roman"/>
      <w:b/>
      <w:bCs/>
      <w:color w:val="33B5C1"/>
      <w:sz w:val="18"/>
      <w:szCs w:val="20"/>
      <w:lang w:val="en-GB" w:eastAsia="da-DK"/>
    </w:rPr>
  </w:style>
  <w:style w:type="character" w:customStyle="1" w:styleId="304">
    <w:name w:val="Closing Char"/>
    <w:basedOn w:val="11"/>
    <w:link w:val="35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5">
    <w:name w:val="Comment Text Char"/>
    <w:basedOn w:val="11"/>
    <w:link w:val="43"/>
    <w:qFormat/>
    <w:uiPriority w:val="99"/>
    <w:rPr>
      <w:rFonts w:ascii="Verdana" w:hAnsi="Verdana" w:eastAsia="Times New Roman" w:cs="Times New Roman"/>
      <w:sz w:val="20"/>
      <w:szCs w:val="20"/>
      <w:lang w:val="en-GB" w:eastAsia="da-DK"/>
    </w:rPr>
  </w:style>
  <w:style w:type="character" w:customStyle="1" w:styleId="306">
    <w:name w:val="Comment Subject Char"/>
    <w:basedOn w:val="305"/>
    <w:link w:val="44"/>
    <w:semiHidden/>
    <w:qFormat/>
    <w:uiPriority w:val="99"/>
    <w:rPr>
      <w:rFonts w:ascii="Verdana" w:hAnsi="Verdana" w:eastAsia="Times New Roman" w:cs="Times New Roman"/>
      <w:b/>
      <w:bCs/>
      <w:sz w:val="20"/>
      <w:szCs w:val="20"/>
      <w:lang w:val="en-GB" w:eastAsia="da-DK"/>
    </w:rPr>
  </w:style>
  <w:style w:type="character" w:customStyle="1" w:styleId="307">
    <w:name w:val="Date Char"/>
    <w:basedOn w:val="11"/>
    <w:link w:val="64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8">
    <w:name w:val="Document Map Char"/>
    <w:basedOn w:val="11"/>
    <w:link w:val="45"/>
    <w:semiHidden/>
    <w:qFormat/>
    <w:uiPriority w:val="9"/>
    <w:rPr>
      <w:rFonts w:ascii="Tahoma" w:hAnsi="Tahoma" w:eastAsia="Times New Roman" w:cs="Tahoma"/>
      <w:sz w:val="20"/>
      <w:szCs w:val="20"/>
      <w:shd w:val="clear" w:color="auto" w:fill="000080"/>
      <w:lang w:val="en-GB" w:eastAsia="da-DK"/>
    </w:rPr>
  </w:style>
  <w:style w:type="character" w:customStyle="1" w:styleId="309">
    <w:name w:val="E-mail Signature Char"/>
    <w:basedOn w:val="11"/>
    <w:link w:val="94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10">
    <w:name w:val="Endnote Text Char"/>
    <w:basedOn w:val="11"/>
    <w:link w:val="40"/>
    <w:semiHidden/>
    <w:qFormat/>
    <w:uiPriority w:val="9"/>
    <w:rPr>
      <w:rFonts w:ascii="Verdana" w:hAnsi="Verdana" w:eastAsia="Times New Roman" w:cs="Times New Roman"/>
      <w:sz w:val="13"/>
      <w:szCs w:val="20"/>
      <w:lang w:val="en-GB" w:eastAsia="da-DK"/>
    </w:rPr>
  </w:style>
  <w:style w:type="paragraph" w:customStyle="1" w:styleId="311">
    <w:name w:val="Footer - Letter"/>
    <w:basedOn w:val="74"/>
    <w:qFormat/>
    <w:uiPriority w:val="9"/>
    <w:pPr>
      <w:jc w:val="right"/>
    </w:pPr>
  </w:style>
  <w:style w:type="paragraph" w:customStyle="1" w:styleId="312">
    <w:name w:val="Footer - Not Indent"/>
    <w:basedOn w:val="74"/>
    <w:semiHidden/>
    <w:qFormat/>
    <w:uiPriority w:val="9"/>
  </w:style>
  <w:style w:type="paragraph" w:customStyle="1" w:styleId="313">
    <w:name w:val="Footer - Negative indent"/>
    <w:basedOn w:val="312"/>
    <w:qFormat/>
    <w:uiPriority w:val="9"/>
    <w:pPr>
      <w:ind w:left="-624"/>
    </w:pPr>
  </w:style>
  <w:style w:type="character" w:customStyle="1" w:styleId="314">
    <w:name w:val="Footnote Text Char"/>
    <w:basedOn w:val="11"/>
    <w:link w:val="46"/>
    <w:qFormat/>
    <w:uiPriority w:val="9"/>
    <w:rPr>
      <w:rFonts w:ascii="Arial" w:hAnsi="Arial" w:eastAsia="Times New Roman" w:cs="Times New Roman"/>
      <w:sz w:val="13"/>
      <w:szCs w:val="20"/>
      <w:lang w:val="en-GB" w:eastAsia="da-DK"/>
    </w:rPr>
  </w:style>
  <w:style w:type="paragraph" w:customStyle="1" w:styleId="315">
    <w:name w:val="H1 - NOT TOC"/>
    <w:basedOn w:val="2"/>
    <w:next w:val="1"/>
    <w:qFormat/>
    <w:uiPriority w:val="2"/>
    <w:pPr>
      <w:numPr>
        <w:ilvl w:val="0"/>
        <w:numId w:val="0"/>
      </w:numPr>
      <w:outlineLvl w:val="9"/>
    </w:pPr>
  </w:style>
  <w:style w:type="paragraph" w:customStyle="1" w:styleId="316">
    <w:name w:val="H1 - Space before"/>
    <w:basedOn w:val="2"/>
    <w:next w:val="1"/>
    <w:qFormat/>
    <w:uiPriority w:val="2"/>
    <w:pPr>
      <w:tabs>
        <w:tab w:val="left" w:pos="0"/>
      </w:tabs>
      <w:spacing w:before="2840" w:after="230" w:line="360" w:lineRule="atLeast"/>
    </w:pPr>
  </w:style>
  <w:style w:type="paragraph" w:customStyle="1" w:styleId="317">
    <w:name w:val="H2 - NOT TOC"/>
    <w:basedOn w:val="3"/>
    <w:next w:val="1"/>
    <w:qFormat/>
    <w:uiPriority w:val="2"/>
    <w:pPr>
      <w:numPr>
        <w:numId w:val="16"/>
      </w:numPr>
      <w:tabs>
        <w:tab w:val="left" w:pos="454"/>
      </w:tabs>
      <w:outlineLvl w:val="9"/>
    </w:pPr>
  </w:style>
  <w:style w:type="paragraph" w:customStyle="1" w:styleId="318">
    <w:name w:val="H3 - NOT TOC"/>
    <w:basedOn w:val="4"/>
    <w:next w:val="1"/>
    <w:qFormat/>
    <w:uiPriority w:val="2"/>
    <w:pPr>
      <w:numPr>
        <w:numId w:val="16"/>
      </w:numPr>
      <w:tabs>
        <w:tab w:val="left" w:pos="624"/>
      </w:tabs>
      <w:outlineLvl w:val="9"/>
    </w:pPr>
  </w:style>
  <w:style w:type="paragraph" w:customStyle="1" w:styleId="319">
    <w:name w:val="H4 - NOT TOC"/>
    <w:basedOn w:val="5"/>
    <w:next w:val="1"/>
    <w:qFormat/>
    <w:uiPriority w:val="2"/>
    <w:pPr>
      <w:numPr>
        <w:numId w:val="16"/>
      </w:numPr>
      <w:tabs>
        <w:tab w:val="left" w:pos="284"/>
      </w:tabs>
      <w:outlineLvl w:val="9"/>
    </w:pPr>
  </w:style>
  <w:style w:type="paragraph" w:customStyle="1" w:styleId="320">
    <w:name w:val="Heading 11"/>
    <w:basedOn w:val="1"/>
    <w:semiHidden/>
    <w:qFormat/>
    <w:uiPriority w:val="99"/>
  </w:style>
  <w:style w:type="paragraph" w:customStyle="1" w:styleId="321">
    <w:name w:val="Heading 21"/>
    <w:basedOn w:val="1"/>
    <w:semiHidden/>
    <w:qFormat/>
    <w:uiPriority w:val="99"/>
  </w:style>
  <w:style w:type="paragraph" w:customStyle="1" w:styleId="322">
    <w:name w:val="Heading 31"/>
    <w:basedOn w:val="1"/>
    <w:semiHidden/>
    <w:qFormat/>
    <w:uiPriority w:val="99"/>
  </w:style>
  <w:style w:type="paragraph" w:customStyle="1" w:styleId="323">
    <w:name w:val="Heading 41"/>
    <w:basedOn w:val="1"/>
    <w:semiHidden/>
    <w:qFormat/>
    <w:uiPriority w:val="99"/>
  </w:style>
  <w:style w:type="paragraph" w:customStyle="1" w:styleId="324">
    <w:name w:val="Heading 51"/>
    <w:basedOn w:val="1"/>
    <w:semiHidden/>
    <w:qFormat/>
    <w:uiPriority w:val="99"/>
  </w:style>
  <w:style w:type="paragraph" w:customStyle="1" w:styleId="325">
    <w:name w:val="Heading 61"/>
    <w:basedOn w:val="1"/>
    <w:semiHidden/>
    <w:qFormat/>
    <w:uiPriority w:val="99"/>
  </w:style>
  <w:style w:type="paragraph" w:customStyle="1" w:styleId="326">
    <w:name w:val="Heading 71"/>
    <w:basedOn w:val="1"/>
    <w:semiHidden/>
    <w:qFormat/>
    <w:uiPriority w:val="99"/>
  </w:style>
  <w:style w:type="paragraph" w:customStyle="1" w:styleId="327">
    <w:name w:val="Heading 81"/>
    <w:basedOn w:val="1"/>
    <w:semiHidden/>
    <w:qFormat/>
    <w:uiPriority w:val="99"/>
  </w:style>
  <w:style w:type="paragraph" w:customStyle="1" w:styleId="328">
    <w:name w:val="Heading 91"/>
    <w:basedOn w:val="1"/>
    <w:semiHidden/>
    <w:qFormat/>
    <w:uiPriority w:val="99"/>
  </w:style>
  <w:style w:type="character" w:customStyle="1" w:styleId="329">
    <w:name w:val="HTML Address Char"/>
    <w:basedOn w:val="11"/>
    <w:link w:val="49"/>
    <w:semiHidden/>
    <w:qFormat/>
    <w:uiPriority w:val="9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30">
    <w:name w:val="HTML Preformatted Char"/>
    <w:basedOn w:val="11"/>
    <w:link w:val="91"/>
    <w:qFormat/>
    <w:uiPriority w:val="99"/>
    <w:rPr>
      <w:rFonts w:ascii="Courier New" w:hAnsi="Courier New" w:eastAsia="Times New Roman" w:cs="Courier New"/>
      <w:sz w:val="20"/>
      <w:szCs w:val="20"/>
      <w:lang w:val="en-GB" w:eastAsia="da-DK"/>
    </w:rPr>
  </w:style>
  <w:style w:type="character" w:customStyle="1" w:styleId="331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paragraph" w:styleId="332">
    <w:name w:val="Intense Quote"/>
    <w:basedOn w:val="1"/>
    <w:next w:val="1"/>
    <w:link w:val="333"/>
    <w:qFormat/>
    <w:uiPriority w:val="30"/>
    <w:pPr>
      <w:pBdr>
        <w:top w:val="single" w:color="5B9BD5" w:themeColor="accent1" w:sz="4" w:space="10"/>
        <w:left w:val="single" w:color="5B9BD5" w:themeColor="accent1" w:sz="4" w:space="10"/>
      </w:pBdr>
      <w:ind w:left="1296" w:right="1152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Quote Char"/>
    <w:basedOn w:val="11"/>
    <w:link w:val="332"/>
    <w:qFormat/>
    <w:uiPriority w:val="30"/>
    <w:rPr>
      <w:rFonts w:ascii="Verdana" w:hAnsi="Verdana" w:eastAsia="Times New Roman" w:cs="Times New Roman"/>
      <w:i/>
      <w:iCs/>
      <w:color w:val="5B9BD5" w:themeColor="accent1"/>
      <w:sz w:val="18"/>
      <w:szCs w:val="18"/>
      <w:lang w:val="en-GB" w:eastAsia="da-DK"/>
      <w14:textFill>
        <w14:solidFill>
          <w14:schemeClr w14:val="accent1"/>
        </w14:solidFill>
      </w14:textFill>
    </w:rPr>
  </w:style>
  <w:style w:type="character" w:customStyle="1" w:styleId="334">
    <w:name w:val="Intense Reference"/>
    <w:qFormat/>
    <w:uiPriority w:val="32"/>
    <w:rPr>
      <w:rFonts w:hint="default" w:ascii="Times New Roman" w:hAnsi="Times New Roman" w:cs="Times New Roman"/>
      <w:b/>
      <w:bCs/>
      <w:i/>
      <w:iCs/>
      <w:caps/>
      <w:color w:val="4F81BD"/>
    </w:rPr>
  </w:style>
  <w:style w:type="paragraph" w:customStyle="1" w:styleId="335">
    <w:name w:val="Letter Body Text"/>
    <w:basedOn w:val="1"/>
    <w:qFormat/>
    <w:uiPriority w:val="0"/>
    <w:pPr>
      <w:spacing w:before="120" w:line="280" w:lineRule="atLeast"/>
    </w:pPr>
  </w:style>
  <w:style w:type="character" w:customStyle="1" w:styleId="336">
    <w:name w:val="List Bullet Char"/>
    <w:link w:val="70"/>
    <w:qFormat/>
    <w:uiPriority w:val="0"/>
    <w:rPr>
      <w:rFonts w:ascii="Arial" w:hAnsi="Arial" w:eastAsia="Times New Roman" w:cs="Times New Roman"/>
      <w:sz w:val="20"/>
      <w:szCs w:val="18"/>
      <w:lang w:val="en-GB" w:eastAsia="da-DK"/>
    </w:rPr>
  </w:style>
  <w:style w:type="character" w:customStyle="1" w:styleId="337">
    <w:name w:val="List Paragraph Char1"/>
    <w:qFormat/>
    <w:uiPriority w:val="34"/>
    <w:rPr>
      <w:rFonts w:ascii="Verdana" w:hAnsi="Verdana"/>
      <w:sz w:val="18"/>
      <w:szCs w:val="18"/>
      <w:lang w:val="en-US"/>
    </w:rPr>
  </w:style>
  <w:style w:type="character" w:customStyle="1" w:styleId="338">
    <w:name w:val="Message Header Char"/>
    <w:basedOn w:val="11"/>
    <w:link w:val="93"/>
    <w:semiHidden/>
    <w:qFormat/>
    <w:uiPriority w:val="3"/>
    <w:rPr>
      <w:rFonts w:ascii="Arial" w:hAnsi="Arial" w:eastAsia="Times New Roman" w:cs="Arial"/>
      <w:sz w:val="24"/>
      <w:szCs w:val="18"/>
      <w:shd w:val="pct20" w:color="auto" w:fill="auto"/>
      <w:lang w:val="en-GB" w:eastAsia="da-DK"/>
    </w:rPr>
  </w:style>
  <w:style w:type="paragraph" w:customStyle="1" w:styleId="339">
    <w:name w:val="Normal - Bullet"/>
    <w:basedOn w:val="1"/>
    <w:semiHidden/>
    <w:qFormat/>
    <w:uiPriority w:val="3"/>
    <w:pPr>
      <w:numPr>
        <w:ilvl w:val="0"/>
        <w:numId w:val="17"/>
      </w:numPr>
    </w:pPr>
  </w:style>
  <w:style w:type="paragraph" w:customStyle="1" w:styleId="340">
    <w:name w:val="Normal - Document data leadtext"/>
    <w:basedOn w:val="1"/>
    <w:semiHidden/>
    <w:qFormat/>
    <w:uiPriority w:val="4"/>
    <w:rPr>
      <w:sz w:val="14"/>
    </w:rPr>
  </w:style>
  <w:style w:type="paragraph" w:customStyle="1" w:styleId="341">
    <w:name w:val="Normal - Document data text"/>
    <w:basedOn w:val="1"/>
    <w:semiHidden/>
    <w:qFormat/>
    <w:uiPriority w:val="3"/>
    <w:rPr>
      <w:b/>
    </w:rPr>
  </w:style>
  <w:style w:type="paragraph" w:customStyle="1" w:styleId="342">
    <w:name w:val="Normal - Document Heading"/>
    <w:basedOn w:val="1"/>
    <w:semiHidden/>
    <w:qFormat/>
    <w:uiPriority w:val="7"/>
    <w:rPr>
      <w:b/>
      <w:caps/>
    </w:rPr>
  </w:style>
  <w:style w:type="paragraph" w:customStyle="1" w:styleId="343">
    <w:name w:val="Normal - Fact Box Body text - Black"/>
    <w:basedOn w:val="1"/>
    <w:semiHidden/>
    <w:qFormat/>
    <w:uiPriority w:val="3"/>
    <w:pPr>
      <w:spacing w:line="220" w:lineRule="atLeast"/>
    </w:pPr>
  </w:style>
  <w:style w:type="paragraph" w:customStyle="1" w:styleId="344">
    <w:name w:val="Normal - Fact Box Body text - White"/>
    <w:basedOn w:val="1"/>
    <w:qFormat/>
    <w:uiPriority w:val="99"/>
    <w:pPr>
      <w:spacing w:line="280" w:lineRule="atLeast"/>
    </w:pPr>
    <w:rPr>
      <w:color w:val="FFFFFF"/>
    </w:rPr>
  </w:style>
  <w:style w:type="paragraph" w:customStyle="1" w:styleId="345">
    <w:name w:val="Normal - Fact Box Heading 1 -  White"/>
    <w:basedOn w:val="1"/>
    <w:next w:val="1"/>
    <w:qFormat/>
    <w:uiPriority w:val="99"/>
    <w:pPr>
      <w:spacing w:line="320" w:lineRule="atLeast"/>
    </w:pPr>
    <w:rPr>
      <w:b/>
      <w:caps/>
      <w:color w:val="FFFFFF"/>
      <w:sz w:val="30"/>
    </w:rPr>
  </w:style>
  <w:style w:type="paragraph" w:customStyle="1" w:styleId="346">
    <w:name w:val="Normal - Fact Box Heading 1 - Black"/>
    <w:basedOn w:val="1"/>
    <w:semiHidden/>
    <w:qFormat/>
    <w:uiPriority w:val="3"/>
    <w:pPr>
      <w:spacing w:after="160"/>
    </w:pPr>
    <w:rPr>
      <w:b/>
      <w:caps/>
      <w:sz w:val="22"/>
    </w:rPr>
  </w:style>
  <w:style w:type="paragraph" w:customStyle="1" w:styleId="347">
    <w:name w:val="Normal - Fact Box Heading 2 - Black"/>
    <w:basedOn w:val="1"/>
    <w:next w:val="343"/>
    <w:semiHidden/>
    <w:qFormat/>
    <w:uiPriority w:val="3"/>
    <w:pPr>
      <w:spacing w:line="220" w:lineRule="atLeast"/>
    </w:pPr>
    <w:rPr>
      <w:b/>
    </w:rPr>
  </w:style>
  <w:style w:type="paragraph" w:customStyle="1" w:styleId="348">
    <w:name w:val="Normal - Fact Box Heading 2 - White"/>
    <w:basedOn w:val="1"/>
    <w:next w:val="344"/>
    <w:qFormat/>
    <w:uiPriority w:val="99"/>
    <w:pPr>
      <w:spacing w:after="100" w:line="220" w:lineRule="atLeast"/>
    </w:pPr>
    <w:rPr>
      <w:b/>
      <w:color w:val="FFFFFF"/>
    </w:rPr>
  </w:style>
  <w:style w:type="paragraph" w:customStyle="1" w:styleId="349">
    <w:name w:val="Normal - Frontpage Heading 1"/>
    <w:basedOn w:val="1"/>
    <w:link w:val="350"/>
    <w:qFormat/>
    <w:uiPriority w:val="3"/>
    <w:pPr>
      <w:spacing w:line="720" w:lineRule="atLeast"/>
      <w:ind w:right="1134"/>
    </w:pPr>
    <w:rPr>
      <w:b/>
      <w:caps/>
      <w:color w:val="33B5C1"/>
      <w:sz w:val="60"/>
    </w:rPr>
  </w:style>
  <w:style w:type="character" w:customStyle="1" w:styleId="350">
    <w:name w:val="Normal - Frontpage Heading 1 Char"/>
    <w:basedOn w:val="11"/>
    <w:link w:val="349"/>
    <w:qFormat/>
    <w:uiPriority w:val="3"/>
    <w:rPr>
      <w:rFonts w:ascii="Arial" w:hAnsi="Arial" w:eastAsia="Times New Roman" w:cs="Times New Roman"/>
      <w:b/>
      <w:caps/>
      <w:color w:val="33B5C1"/>
      <w:sz w:val="60"/>
      <w:szCs w:val="18"/>
      <w:lang w:val="en-GB" w:eastAsia="da-DK"/>
    </w:rPr>
  </w:style>
  <w:style w:type="paragraph" w:customStyle="1" w:styleId="351">
    <w:name w:val="Normal - Frontpage Heading 2"/>
    <w:basedOn w:val="349"/>
    <w:link w:val="352"/>
    <w:qFormat/>
    <w:uiPriority w:val="3"/>
    <w:rPr>
      <w:rFonts w:ascii="Verdana" w:hAnsi="Verdana" w:eastAsia="Times New Roman"/>
    </w:rPr>
  </w:style>
  <w:style w:type="character" w:customStyle="1" w:styleId="352">
    <w:name w:val="Normal - Frontpage Heading 2 Char"/>
    <w:basedOn w:val="350"/>
    <w:link w:val="351"/>
    <w:qFormat/>
    <w:uiPriority w:val="3"/>
    <w:rPr>
      <w:rFonts w:ascii="Verdana" w:hAnsi="Verdana" w:eastAsia="Times New Roman" w:cs="Times New Roman"/>
      <w:color w:val="33B5C1"/>
      <w:sz w:val="60"/>
      <w:szCs w:val="18"/>
      <w:lang w:val="en-GB" w:eastAsia="da-DK"/>
    </w:rPr>
  </w:style>
  <w:style w:type="paragraph" w:customStyle="1" w:styleId="353">
    <w:name w:val="Normal - Head note"/>
    <w:basedOn w:val="1"/>
    <w:semiHidden/>
    <w:qFormat/>
    <w:uiPriority w:val="3"/>
    <w:pPr>
      <w:spacing w:line="270" w:lineRule="atLeast"/>
      <w:ind w:left="624"/>
    </w:pPr>
    <w:rPr>
      <w:b/>
      <w:color w:val="4D4D4D"/>
      <w:sz w:val="21"/>
    </w:rPr>
  </w:style>
  <w:style w:type="paragraph" w:customStyle="1" w:styleId="354">
    <w:name w:val="Normal - Intented for"/>
    <w:basedOn w:val="341"/>
    <w:semiHidden/>
    <w:qFormat/>
    <w:uiPriority w:val="3"/>
  </w:style>
  <w:style w:type="paragraph" w:customStyle="1" w:styleId="355">
    <w:name w:val="Normal - Leading After Caption"/>
    <w:basedOn w:val="1"/>
    <w:semiHidden/>
    <w:qFormat/>
    <w:uiPriority w:val="3"/>
    <w:pPr>
      <w:framePr w:wrap="around" w:vAnchor="text" w:hAnchor="page" w:x="8818" w:y="1"/>
      <w:spacing w:line="100" w:lineRule="exact"/>
    </w:pPr>
    <w:rPr>
      <w:sz w:val="10"/>
    </w:rPr>
  </w:style>
  <w:style w:type="paragraph" w:customStyle="1" w:styleId="356">
    <w:name w:val="Normal - Numbering"/>
    <w:basedOn w:val="339"/>
    <w:semiHidden/>
    <w:qFormat/>
    <w:uiPriority w:val="3"/>
    <w:pPr>
      <w:numPr>
        <w:numId w:val="18"/>
      </w:numPr>
      <w:tabs>
        <w:tab w:val="left" w:pos="567"/>
      </w:tabs>
    </w:pPr>
  </w:style>
  <w:style w:type="paragraph" w:customStyle="1" w:styleId="357">
    <w:name w:val="Normal - Revision Data Text"/>
    <w:basedOn w:val="1"/>
    <w:semiHidden/>
    <w:qFormat/>
    <w:uiPriority w:val="5"/>
    <w:rPr>
      <w:b/>
    </w:rPr>
  </w:style>
  <w:style w:type="paragraph" w:customStyle="1" w:styleId="358">
    <w:name w:val="Normal - Optional 1"/>
    <w:basedOn w:val="357"/>
    <w:semiHidden/>
    <w:qFormat/>
    <w:uiPriority w:val="5"/>
  </w:style>
  <w:style w:type="paragraph" w:customStyle="1" w:styleId="359">
    <w:name w:val="Normal - Optional 1 leadtext"/>
    <w:basedOn w:val="340"/>
    <w:semiHidden/>
    <w:qFormat/>
    <w:uiPriority w:val="99"/>
  </w:style>
  <w:style w:type="paragraph" w:customStyle="1" w:styleId="360">
    <w:name w:val="Normal - Optional 2"/>
    <w:basedOn w:val="357"/>
    <w:semiHidden/>
    <w:qFormat/>
    <w:uiPriority w:val="5"/>
  </w:style>
  <w:style w:type="paragraph" w:customStyle="1" w:styleId="361">
    <w:name w:val="Normal - Optional 2 leadtext"/>
    <w:basedOn w:val="359"/>
    <w:semiHidden/>
    <w:qFormat/>
    <w:uiPriority w:val="5"/>
  </w:style>
  <w:style w:type="paragraph" w:customStyle="1" w:styleId="362">
    <w:name w:val="Normal - Ref"/>
    <w:basedOn w:val="1"/>
    <w:semiHidden/>
    <w:qFormat/>
    <w:uiPriority w:val="99"/>
  </w:style>
  <w:style w:type="paragraph" w:customStyle="1" w:styleId="363">
    <w:name w:val="Normal - Supplement Number"/>
    <w:basedOn w:val="1"/>
    <w:next w:val="1"/>
    <w:qFormat/>
    <w:uiPriority w:val="2"/>
    <w:pPr>
      <w:tabs>
        <w:tab w:val="left" w:pos="1209"/>
      </w:tabs>
      <w:spacing w:before="2560" w:line="280" w:lineRule="exact"/>
      <w:outlineLvl w:val="6"/>
    </w:pPr>
    <w:rPr>
      <w:b/>
      <w:caps/>
      <w:color w:val="33B5C1"/>
      <w:sz w:val="22"/>
    </w:rPr>
  </w:style>
  <w:style w:type="paragraph" w:customStyle="1" w:styleId="364">
    <w:name w:val="Normal - Supplement title"/>
    <w:basedOn w:val="363"/>
    <w:next w:val="1"/>
    <w:qFormat/>
    <w:uiPriority w:val="2"/>
    <w:pPr>
      <w:tabs>
        <w:tab w:val="clear" w:pos="1209"/>
      </w:tabs>
      <w:spacing w:before="0"/>
      <w:outlineLvl w:val="7"/>
    </w:pPr>
  </w:style>
  <w:style w:type="paragraph" w:customStyle="1" w:styleId="365">
    <w:name w:val="Normal - Supplement TOC1"/>
    <w:basedOn w:val="1"/>
    <w:next w:val="1"/>
    <w:semiHidden/>
    <w:qFormat/>
    <w:uiPriority w:val="5"/>
    <w:rPr>
      <w:b/>
    </w:rPr>
  </w:style>
  <w:style w:type="paragraph" w:customStyle="1" w:styleId="366">
    <w:name w:val="Normal - TOC Heading"/>
    <w:basedOn w:val="1"/>
    <w:next w:val="1"/>
    <w:qFormat/>
    <w:uiPriority w:val="0"/>
    <w:pPr>
      <w:spacing w:after="240" w:line="280" w:lineRule="atLeast"/>
    </w:pPr>
    <w:rPr>
      <w:b/>
      <w:caps/>
      <w:color w:val="33B5C1"/>
      <w:sz w:val="24"/>
    </w:rPr>
  </w:style>
  <w:style w:type="paragraph" w:customStyle="1" w:styleId="367">
    <w:name w:val="Normal - TOC Heading Supplements"/>
    <w:basedOn w:val="366"/>
    <w:semiHidden/>
    <w:qFormat/>
    <w:uiPriority w:val="5"/>
  </w:style>
  <w:style w:type="character" w:customStyle="1" w:styleId="368">
    <w:name w:val="Normal (Web) Char"/>
    <w:link w:val="78"/>
    <w:qFormat/>
    <w:uiPriority w:val="99"/>
    <w:rPr>
      <w:rFonts w:ascii="Times New Roman" w:hAnsi="Times New Roman" w:eastAsia="Times New Roman" w:cs="Times New Roman"/>
      <w:sz w:val="24"/>
      <w:szCs w:val="18"/>
      <w:lang w:val="en-GB" w:eastAsia="da-DK"/>
    </w:rPr>
  </w:style>
  <w:style w:type="paragraph" w:customStyle="1" w:styleId="369">
    <w:name w:val="Note"/>
    <w:basedOn w:val="1"/>
    <w:qFormat/>
    <w:uiPriority w:val="3"/>
    <w:pPr>
      <w:spacing w:line="170" w:lineRule="atLeast"/>
    </w:pPr>
    <w:rPr>
      <w:sz w:val="15"/>
    </w:rPr>
  </w:style>
  <w:style w:type="character" w:customStyle="1" w:styleId="370">
    <w:name w:val="Note Heading Char"/>
    <w:basedOn w:val="11"/>
    <w:link w:val="63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1">
    <w:name w:val="Note Heading1"/>
    <w:basedOn w:val="1"/>
    <w:qFormat/>
    <w:uiPriority w:val="3"/>
    <w:pPr>
      <w:spacing w:after="100" w:line="170" w:lineRule="atLeast"/>
    </w:pPr>
    <w:rPr>
      <w:b/>
      <w:color w:val="33B5C1"/>
      <w:sz w:val="15"/>
    </w:rPr>
  </w:style>
  <w:style w:type="character" w:styleId="372">
    <w:name w:val="Placeholder Text"/>
    <w:basedOn w:val="11"/>
    <w:semiHidden/>
    <w:qFormat/>
    <w:uiPriority w:val="99"/>
    <w:rPr>
      <w:color w:val="808080"/>
    </w:rPr>
  </w:style>
  <w:style w:type="paragraph" w:styleId="373">
    <w:name w:val="Quote"/>
    <w:basedOn w:val="1"/>
    <w:next w:val="1"/>
    <w:link w:val="374"/>
    <w:qFormat/>
    <w:uiPriority w:val="29"/>
    <w:rPr>
      <w:i/>
      <w:iCs/>
    </w:rPr>
  </w:style>
  <w:style w:type="character" w:customStyle="1" w:styleId="374">
    <w:name w:val="Quote Char"/>
    <w:basedOn w:val="11"/>
    <w:link w:val="373"/>
    <w:qFormat/>
    <w:uiPriority w:val="2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75">
    <w:name w:val="Salutation Char"/>
    <w:basedOn w:val="11"/>
    <w:link w:val="83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76">
    <w:name w:val="searchtext"/>
    <w:basedOn w:val="11"/>
    <w:qFormat/>
    <w:uiPriority w:val="0"/>
  </w:style>
  <w:style w:type="character" w:customStyle="1" w:styleId="377">
    <w:name w:val="Signature Char"/>
    <w:basedOn w:val="11"/>
    <w:link w:val="82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8">
    <w:name w:val="Source"/>
    <w:basedOn w:val="1"/>
    <w:qFormat/>
    <w:uiPriority w:val="3"/>
    <w:rPr>
      <w:sz w:val="16"/>
    </w:rPr>
  </w:style>
  <w:style w:type="character" w:customStyle="1" w:styleId="379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380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81">
    <w:name w:val="Table Bullet"/>
    <w:basedOn w:val="70"/>
    <w:qFormat/>
    <w:uiPriority w:val="0"/>
    <w:pPr>
      <w:numPr>
        <w:numId w:val="19"/>
      </w:numPr>
      <w:spacing w:before="60" w:after="60" w:line="240" w:lineRule="exact"/>
    </w:pPr>
    <w:rPr>
      <w:sz w:val="17"/>
    </w:rPr>
  </w:style>
  <w:style w:type="table" w:customStyle="1" w:styleId="382">
    <w:name w:val="Table Grid10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3">
    <w:name w:val="Table Grid11"/>
    <w:basedOn w:val="12"/>
    <w:qFormat/>
    <w:uiPriority w:val="3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da-DK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4">
    <w:name w:val="Table Grid2"/>
    <w:qFormat/>
    <w:uiPriority w:val="39"/>
    <w:pPr>
      <w:spacing w:after="0" w:line="276" w:lineRule="auto"/>
    </w:pPr>
    <w:rPr>
      <w:rFonts w:ascii="Calibri" w:hAnsi="Calibri" w:eastAsia="Times New Roman" w:cs="Calibri"/>
      <w:sz w:val="20"/>
      <w:szCs w:val="20"/>
      <w:lang w:val="en-GB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5">
    <w:name w:val="Table Paragraph"/>
    <w:basedOn w:val="1"/>
    <w:qFormat/>
    <w:uiPriority w:val="1"/>
    <w:pPr>
      <w:widowControl w:val="0"/>
      <w:spacing w:line="240" w:lineRule="auto"/>
    </w:pPr>
    <w:rPr>
      <w:rFonts w:eastAsia="Arial" w:cs="Arial"/>
      <w:sz w:val="22"/>
      <w:szCs w:val="22"/>
      <w:lang w:eastAsia="fr-FR" w:bidi="fr-FR"/>
    </w:rPr>
  </w:style>
  <w:style w:type="paragraph" w:customStyle="1" w:styleId="386">
    <w:name w:val="Template"/>
    <w:link w:val="387"/>
    <w:semiHidden/>
    <w:qFormat/>
    <w:uiPriority w:val="3"/>
    <w:pPr>
      <w:tabs>
        <w:tab w:val="left" w:pos="198"/>
      </w:tabs>
      <w:spacing w:after="0" w:line="200" w:lineRule="atLeast"/>
    </w:pPr>
    <w:rPr>
      <w:rFonts w:ascii="Verdana" w:hAnsi="Verdana" w:eastAsia="Times New Roman" w:cs="Times New Roman"/>
      <w:sz w:val="14"/>
      <w:szCs w:val="24"/>
      <w:lang w:val="en-GB" w:eastAsia="da-DK" w:bidi="ar-SA"/>
    </w:rPr>
  </w:style>
  <w:style w:type="character" w:customStyle="1" w:styleId="387">
    <w:name w:val="Template Char"/>
    <w:basedOn w:val="11"/>
    <w:link w:val="386"/>
    <w:semiHidden/>
    <w:qFormat/>
    <w:uiPriority w:val="3"/>
    <w:rPr>
      <w:rFonts w:ascii="Verdana" w:hAnsi="Verdana" w:eastAsia="Times New Roman" w:cs="Times New Roman"/>
      <w:sz w:val="14"/>
      <w:szCs w:val="24"/>
      <w:lang w:val="en-GB" w:eastAsia="da-DK"/>
    </w:rPr>
  </w:style>
  <w:style w:type="paragraph" w:customStyle="1" w:styleId="388">
    <w:name w:val="Template - Adresse"/>
    <w:basedOn w:val="386"/>
    <w:semiHidden/>
    <w:qFormat/>
    <w:uiPriority w:val="3"/>
  </w:style>
  <w:style w:type="paragraph" w:customStyle="1" w:styleId="389">
    <w:name w:val="Template - Ref to Frontpage heading 1"/>
    <w:basedOn w:val="386"/>
    <w:link w:val="390"/>
    <w:semiHidden/>
    <w:qFormat/>
    <w:uiPriority w:val="3"/>
    <w:pPr>
      <w:spacing w:line="280" w:lineRule="atLeast"/>
    </w:pPr>
    <w:rPr>
      <w:b/>
      <w:caps/>
      <w:color w:val="009DE0"/>
    </w:rPr>
  </w:style>
  <w:style w:type="character" w:customStyle="1" w:styleId="390">
    <w:name w:val="Template - Ref to Frontpage heading 1 Char"/>
    <w:basedOn w:val="387"/>
    <w:link w:val="389"/>
    <w:semiHidden/>
    <w:qFormat/>
    <w:uiPriority w:val="3"/>
    <w:rPr>
      <w:rFonts w:ascii="Verdana" w:hAnsi="Verdana" w:eastAsia="Times New Roman" w:cs="Times New Roman"/>
      <w:b/>
      <w:caps/>
      <w:color w:val="009DE0"/>
      <w:sz w:val="14"/>
      <w:szCs w:val="24"/>
      <w:lang w:val="en-GB" w:eastAsia="da-DK"/>
    </w:rPr>
  </w:style>
  <w:style w:type="paragraph" w:customStyle="1" w:styleId="391">
    <w:name w:val="Template - Ref to Frontpage heading 2"/>
    <w:basedOn w:val="389"/>
    <w:link w:val="392"/>
    <w:semiHidden/>
    <w:qFormat/>
    <w:uiPriority w:val="3"/>
  </w:style>
  <w:style w:type="character" w:customStyle="1" w:styleId="392">
    <w:name w:val="Template - Ref to Frontpage heading 2 Char"/>
    <w:basedOn w:val="390"/>
    <w:link w:val="391"/>
    <w:semiHidden/>
    <w:qFormat/>
    <w:uiPriority w:val="3"/>
    <w:rPr>
      <w:rFonts w:ascii="Verdana" w:hAnsi="Verdana" w:eastAsia="Times New Roman" w:cs="Times New Roman"/>
      <w:color w:val="009DE0"/>
      <w:sz w:val="14"/>
      <w:szCs w:val="24"/>
      <w:lang w:val="en-GB" w:eastAsia="da-DK"/>
    </w:rPr>
  </w:style>
  <w:style w:type="paragraph" w:customStyle="1" w:styleId="393">
    <w:name w:val="Template - Styleref header"/>
    <w:basedOn w:val="50"/>
    <w:semiHidden/>
    <w:qFormat/>
    <w:uiPriority w:val="3"/>
    <w:pPr>
      <w:ind w:left="0"/>
    </w:pPr>
  </w:style>
  <w:style w:type="character" w:customStyle="1" w:styleId="394">
    <w:name w:val="Title Char"/>
    <w:basedOn w:val="11"/>
    <w:link w:val="73"/>
    <w:qFormat/>
    <w:uiPriority w:val="3"/>
    <w:rPr>
      <w:rFonts w:ascii="Arial" w:hAnsi="Arial" w:eastAsia="Times New Roman" w:cs="Arial"/>
      <w:b/>
      <w:bCs/>
      <w:sz w:val="32"/>
      <w:szCs w:val="32"/>
      <w:lang w:val="en-GB" w:eastAsia="da-DK"/>
    </w:rPr>
  </w:style>
  <w:style w:type="character" w:customStyle="1" w:styleId="395">
    <w:name w:val="TOC 4 Char"/>
    <w:basedOn w:val="11"/>
    <w:link w:val="61"/>
    <w:qFormat/>
    <w:uiPriority w:val="3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96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7">
    <w:name w:val="Unresolved Mention10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8">
    <w:name w:val="Unresolved Mention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9">
    <w:name w:val="Unresolved Mention3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0">
    <w:name w:val="Unresolved Mention4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1">
    <w:name w:val="Unresolved Mention5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2">
    <w:name w:val="Unresolved Mention6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3">
    <w:name w:val="VCR Table Title"/>
    <w:basedOn w:val="1"/>
    <w:next w:val="1"/>
    <w:qFormat/>
    <w:uiPriority w:val="0"/>
    <w:pPr>
      <w:spacing w:before="80" w:after="80" w:line="240" w:lineRule="exact"/>
    </w:pPr>
    <w:rPr>
      <w:b/>
      <w:bCs/>
      <w:szCs w:val="22"/>
      <w:lang w:eastAsia="en-GB"/>
    </w:rPr>
  </w:style>
  <w:style w:type="paragraph" w:customStyle="1" w:styleId="404">
    <w:name w:val="Заголовок таблицы"/>
    <w:basedOn w:val="1"/>
    <w:link w:val="405"/>
    <w:qFormat/>
    <w:uiPriority w:val="0"/>
    <w:pPr>
      <w:keepNext/>
      <w:spacing w:before="240" w:line="300" w:lineRule="auto"/>
      <w:jc w:val="center"/>
    </w:pPr>
    <w:rPr>
      <w:b/>
      <w:sz w:val="24"/>
      <w:szCs w:val="20"/>
      <w:lang w:eastAsia="ru-RU"/>
    </w:rPr>
  </w:style>
  <w:style w:type="character" w:customStyle="1" w:styleId="405">
    <w:name w:val="Заголовок таблицы Знак"/>
    <w:link w:val="404"/>
    <w:qFormat/>
    <w:uiPriority w:val="0"/>
    <w:rPr>
      <w:rFonts w:ascii="Arial" w:hAnsi="Arial" w:eastAsia="Times New Roman" w:cs="Times New Roman"/>
      <w:b/>
      <w:sz w:val="24"/>
      <w:szCs w:val="20"/>
      <w:lang w:val="en-GB" w:eastAsia="ru-RU"/>
    </w:rPr>
  </w:style>
  <w:style w:type="character" w:customStyle="1" w:styleId="406">
    <w:name w:val="Неразрешенное упоминание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7">
    <w:name w:val="Неразрешенное упоминание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8">
    <w:name w:val="Неразрешенное упоминание3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09">
    <w:name w:val="Сетка таблицы1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0">
    <w:name w:val="Сетка таблицы2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1">
    <w:name w:val="Сетка таблицы3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2">
    <w:name w:val="Сетка таблицы4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3">
    <w:name w:val="Сетка таблицы5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14">
    <w:name w:val="Report Sub-Bullet"/>
    <w:basedOn w:val="1"/>
    <w:qFormat/>
    <w:uiPriority w:val="0"/>
    <w:pPr>
      <w:numPr>
        <w:ilvl w:val="1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paragraph" w:customStyle="1" w:styleId="415">
    <w:name w:val="Report Bullet"/>
    <w:basedOn w:val="1"/>
    <w:qFormat/>
    <w:uiPriority w:val="0"/>
    <w:pPr>
      <w:numPr>
        <w:ilvl w:val="0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character" w:customStyle="1" w:styleId="416">
    <w:name w:val="Неразрешенное упоминание4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417">
    <w:name w:val="List Paragraph"/>
    <w:basedOn w:val="1"/>
    <w:link w:val="421"/>
    <w:qFormat/>
    <w:uiPriority w:val="34"/>
    <w:pPr>
      <w:ind w:left="720"/>
      <w:contextualSpacing/>
    </w:pPr>
  </w:style>
  <w:style w:type="paragraph" w:customStyle="1" w:styleId="418">
    <w:name w:val="Report Exec Summary Heading"/>
    <w:basedOn w:val="1"/>
    <w:next w:val="1"/>
    <w:qFormat/>
    <w:uiPriority w:val="0"/>
    <w:pPr>
      <w:numPr>
        <w:ilvl w:val="0"/>
        <w:numId w:val="21"/>
      </w:num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240" w:line="280" w:lineRule="exact"/>
      <w:jc w:val="left"/>
      <w:outlineLvl w:val="0"/>
    </w:pPr>
    <w:rPr>
      <w:b/>
      <w:bCs/>
      <w:caps/>
      <w:color w:val="FFFFFF"/>
      <w:spacing w:val="15"/>
      <w:sz w:val="22"/>
      <w:szCs w:val="22"/>
      <w:lang w:val="ru-RU" w:eastAsia="en-US"/>
    </w:rPr>
  </w:style>
  <w:style w:type="character" w:customStyle="1" w:styleId="419">
    <w:name w:val="Unresolved Mention7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0">
    <w:name w:val="Report Table Bullets"/>
    <w:basedOn w:val="1"/>
    <w:qFormat/>
    <w:uiPriority w:val="0"/>
    <w:pPr>
      <w:numPr>
        <w:ilvl w:val="0"/>
        <w:numId w:val="22"/>
      </w:numPr>
      <w:spacing w:before="80" w:after="80" w:line="240" w:lineRule="exact"/>
    </w:pPr>
    <w:rPr>
      <w:szCs w:val="22"/>
      <w:lang w:val="ru-RU" w:eastAsia="en-GB"/>
    </w:rPr>
  </w:style>
  <w:style w:type="character" w:customStyle="1" w:styleId="421">
    <w:name w:val="List Paragraph Char"/>
    <w:link w:val="417"/>
    <w:qFormat/>
    <w:uiPriority w:val="34"/>
    <w:rPr>
      <w:rFonts w:ascii="Arial" w:hAnsi="Arial" w:eastAsia="Times New Roman" w:cs="Times New Roman"/>
      <w:sz w:val="20"/>
      <w:szCs w:val="18"/>
      <w:lang w:val="en-GB" w:eastAsia="da-DK"/>
    </w:rPr>
  </w:style>
  <w:style w:type="paragraph" w:customStyle="1" w:styleId="422">
    <w:name w:val="Frontpage Heading 2"/>
    <w:basedOn w:val="1"/>
    <w:qFormat/>
    <w:uiPriority w:val="0"/>
    <w:rPr>
      <w:rFonts w:ascii="Verdana" w:hAnsi="Verdana" w:eastAsia="Times New Roman"/>
      <w:b/>
      <w:sz w:val="32"/>
    </w:rPr>
  </w:style>
  <w:style w:type="character" w:customStyle="1" w:styleId="423">
    <w:name w:val="TOC Heading Char"/>
    <w:link w:val="278"/>
    <w:qFormat/>
    <w:uiPriority w:val="39"/>
    <w:rPr>
      <w:rFonts w:eastAsiaTheme="majorEastAsia" w:cstheme="majorBidi"/>
      <w:sz w:val="24"/>
      <w:lang w:val="en-US" w:eastAsia="en-US"/>
    </w:rPr>
  </w:style>
  <w:style w:type="table" w:customStyle="1" w:styleId="424">
    <w:name w:val="Сетка таблицы112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5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426">
    <w:name w:val="~TableTextLeft"/>
    <w:basedOn w:val="1"/>
    <w:qFormat/>
    <w:uiPriority w:val="0"/>
    <w:pPr>
      <w:spacing w:before="60" w:after="20" w:line="240" w:lineRule="auto"/>
    </w:pPr>
    <w:rPr>
      <w:sz w:val="17"/>
      <w:szCs w:val="20"/>
    </w:rPr>
  </w:style>
  <w:style w:type="character" w:customStyle="1" w:styleId="427">
    <w:name w:val="font31"/>
    <w:qFormat/>
    <w:uiPriority w:val="0"/>
    <w:rPr>
      <w:rFonts w:hint="default" w:ascii="Verdana" w:hAnsi="Verdana" w:cs="Verdana"/>
      <w:color w:val="000000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1.tiff"/><Relationship Id="rId14" Type="http://schemas.openxmlformats.org/officeDocument/2006/relationships/image" Target="media/image3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62</Pages>
  <Words>19922</Words>
  <Characters>113559</Characters>
  <Lines>946</Lines>
  <Paragraphs>266</Paragraphs>
  <TotalTime>6</TotalTime>
  <ScaleCrop>false</ScaleCrop>
  <LinksUpToDate>false</LinksUpToDate>
  <CharactersWithSpaces>133215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2023-03-02T14:22:00Z</dcterms:created>
  <dc:creator>Environ Consult CIS</dc:creator>
  <cp:lastModifiedBy>google1599737165</cp:lastModifiedBy>
  <cp:lastPrinted>2023-03-02T14:25:00Z</cp:lastPrinted>
  <dcterms:modified xsi:type="dcterms:W3CDTF">2023-05-16T10:52:01Z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0x010100DAC32EDBE3CE5F41ADB09F3DAC8450F9</vt:lpwstr>
  </property>
  <property fmtid="{D5CDD505-2E9C-101B-9397-08002B2CF9AE}" pid="3" name="MediaServiceImageTags">
    <vt:lpwstr/>
  </property>
  <property fmtid="{D5CDD505-2E9C-101B-9397-08002B2CF9AE}" pid="4" name="KSOProductBuildVer">
    <vt:lpwstr>1049-11.2.0.11537</vt:lpwstr>
  </property>
  <property fmtid="{D5CDD505-2E9C-101B-9397-08002B2CF9AE}" pid="5" name="ICV">
    <vt:lpwstr>2492EDABDD434E08A7F24491D13AF055</vt:lpwstr>
  </property>
</Properties>
</file>