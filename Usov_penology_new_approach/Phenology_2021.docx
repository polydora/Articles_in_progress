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F306FE6" w14:textId="77777777" w:rsidR="00EF0392" w:rsidRDefault="00994266">
      <w:pPr>
        <w:spacing w:line="360" w:lineRule="auto"/>
        <w:rPr>
          <w:rFonts w:ascii="Times New Roman" w:hAnsi="Times New Roman" w:cs="Times New Roman"/>
          <w:sz w:val="24"/>
          <w:szCs w:val="24"/>
          <w:lang w:val="en-US"/>
        </w:rPr>
      </w:pPr>
      <w:r>
        <w:rPr>
          <w:noProof/>
          <w:lang w:val="ru-RU" w:eastAsia="ru-RU"/>
        </w:rPr>
        <w:drawing>
          <wp:anchor distT="0" distB="0" distL="114300" distR="114300" simplePos="0" relativeHeight="251661312" behindDoc="1" locked="0" layoutInCell="1" allowOverlap="1">
            <wp:simplePos x="0" y="0"/>
            <wp:positionH relativeFrom="page">
              <wp:posOffset>1905</wp:posOffset>
            </wp:positionH>
            <wp:positionV relativeFrom="page">
              <wp:posOffset>6985</wp:posOffset>
            </wp:positionV>
            <wp:extent cx="3810" cy="2540"/>
            <wp:effectExtent l="0" t="0" r="0" b="0"/>
            <wp:wrapSquare wrapText="bothSides"/>
            <wp:docPr id="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8"/>
                    <pic:cNvPicPr>
                      <a:picLocks noChangeAspect="1" noChangeArrowheads="1"/>
                    </pic:cNvPicPr>
                  </pic:nvPicPr>
                  <pic:blipFill>
                    <a:blip r:embed="rId8">
                      <a:extLst>
                        <a:ext uri="{28A0092B-C50C-407E-A947-70E740481C1C}">
                          <a14:useLocalDpi xmlns:a14="http://schemas.microsoft.com/office/drawing/2010/main" val="0"/>
                        </a:ext>
                      </a:extLst>
                    </a:blip>
                    <a:srcRect t="16115" r="4999" b="1706"/>
                    <a:stretch>
                      <a:fillRect/>
                    </a:stretch>
                  </pic:blipFill>
                  <pic:spPr>
                    <a:xfrm>
                      <a:off x="0" y="0"/>
                      <a:ext cx="3810" cy="2540"/>
                    </a:xfrm>
                    <a:prstGeom prst="rect">
                      <a:avLst/>
                    </a:prstGeom>
                    <a:solidFill>
                      <a:srgbClr val="FFFFFF"/>
                    </a:solidFill>
                  </pic:spPr>
                </pic:pic>
              </a:graphicData>
            </a:graphic>
          </wp:anchor>
        </w:drawing>
      </w:r>
      <w:r>
        <w:rPr>
          <w:noProof/>
          <w:lang w:val="ru-RU" w:eastAsia="ru-RU"/>
        </w:rPr>
        <w:drawing>
          <wp:anchor distT="0" distB="0" distL="114300" distR="114300" simplePos="0" relativeHeight="251656192" behindDoc="1" locked="0" layoutInCell="1" allowOverlap="1">
            <wp:simplePos x="0" y="0"/>
            <wp:positionH relativeFrom="page">
              <wp:posOffset>0</wp:posOffset>
            </wp:positionH>
            <wp:positionV relativeFrom="page">
              <wp:posOffset>0</wp:posOffset>
            </wp:positionV>
            <wp:extent cx="3175" cy="2540"/>
            <wp:effectExtent l="0" t="0" r="0" b="0"/>
            <wp:wrapSquare wrapText="bothSides"/>
            <wp:docPr id="1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2"/>
                    <pic:cNvPicPr>
                      <a:picLocks noChangeAspect="1" noChangeArrowheads="1"/>
                    </pic:cNvPicPr>
                  </pic:nvPicPr>
                  <pic:blipFill>
                    <a:blip r:embed="rId9">
                      <a:extLst>
                        <a:ext uri="{28A0092B-C50C-407E-A947-70E740481C1C}">
                          <a14:useLocalDpi xmlns:a14="http://schemas.microsoft.com/office/drawing/2010/main" val="0"/>
                        </a:ext>
                      </a:extLst>
                    </a:blip>
                    <a:srcRect t="12459" r="4425" b="2136"/>
                    <a:stretch>
                      <a:fillRect/>
                    </a:stretch>
                  </pic:blipFill>
                  <pic:spPr>
                    <a:xfrm>
                      <a:off x="0" y="0"/>
                      <a:ext cx="3175" cy="2540"/>
                    </a:xfrm>
                    <a:prstGeom prst="rect">
                      <a:avLst/>
                    </a:prstGeom>
                    <a:solidFill>
                      <a:srgbClr val="FFFFFF"/>
                    </a:solidFill>
                  </pic:spPr>
                </pic:pic>
              </a:graphicData>
            </a:graphic>
          </wp:anchor>
        </w:drawing>
      </w:r>
      <w:r>
        <w:rPr>
          <w:noProof/>
          <w:lang w:val="ru-RU" w:eastAsia="ru-RU"/>
        </w:rPr>
        <w:drawing>
          <wp:anchor distT="0" distB="0" distL="114300" distR="114300" simplePos="0" relativeHeight="251657216" behindDoc="1" locked="0" layoutInCell="1" allowOverlap="1">
            <wp:simplePos x="0" y="0"/>
            <wp:positionH relativeFrom="page">
              <wp:posOffset>0</wp:posOffset>
            </wp:positionH>
            <wp:positionV relativeFrom="page">
              <wp:posOffset>0</wp:posOffset>
            </wp:positionV>
            <wp:extent cx="3175" cy="2540"/>
            <wp:effectExtent l="0" t="0" r="0" b="0"/>
            <wp:wrapSquare wrapText="bothSides"/>
            <wp:docPr id="1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4"/>
                    <pic:cNvPicPr>
                      <a:picLocks noChangeAspect="1" noChangeArrowheads="1"/>
                    </pic:cNvPicPr>
                  </pic:nvPicPr>
                  <pic:blipFill>
                    <a:blip r:embed="rId8">
                      <a:extLst>
                        <a:ext uri="{28A0092B-C50C-407E-A947-70E740481C1C}">
                          <a14:useLocalDpi xmlns:a14="http://schemas.microsoft.com/office/drawing/2010/main" val="0"/>
                        </a:ext>
                      </a:extLst>
                    </a:blip>
                    <a:srcRect t="12177" r="3777" b="1276"/>
                    <a:stretch>
                      <a:fillRect/>
                    </a:stretch>
                  </pic:blipFill>
                  <pic:spPr>
                    <a:xfrm>
                      <a:off x="0" y="0"/>
                      <a:ext cx="3175" cy="2540"/>
                    </a:xfrm>
                    <a:prstGeom prst="rect">
                      <a:avLst/>
                    </a:prstGeom>
                    <a:solidFill>
                      <a:srgbClr val="FFFFFF"/>
                    </a:solidFill>
                  </pic:spPr>
                </pic:pic>
              </a:graphicData>
            </a:graphic>
          </wp:anchor>
        </w:drawing>
      </w:r>
      <w:r>
        <w:rPr>
          <w:noProof/>
          <w:lang w:val="ru-RU" w:eastAsia="ru-RU"/>
        </w:rPr>
        <w:drawing>
          <wp:anchor distT="0" distB="0" distL="114300" distR="114300" simplePos="0" relativeHeight="251658240" behindDoc="1" locked="0" layoutInCell="1" allowOverlap="1">
            <wp:simplePos x="0" y="0"/>
            <wp:positionH relativeFrom="page">
              <wp:posOffset>0</wp:posOffset>
            </wp:positionH>
            <wp:positionV relativeFrom="page">
              <wp:posOffset>0</wp:posOffset>
            </wp:positionV>
            <wp:extent cx="13970" cy="13970"/>
            <wp:effectExtent l="0" t="0" r="0" b="0"/>
            <wp:wrapSquare wrapText="bothSides"/>
            <wp:docPr id="16"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9"/>
                    <pic:cNvPicPr>
                      <a:picLocks noChangeAspect="1" noChangeArrowheads="1"/>
                    </pic:cNvPicPr>
                  </pic:nvPicPr>
                  <pic:blipFill>
                    <a:blip r:embed="rId10">
                      <a:extLst>
                        <a:ext uri="{28A0092B-C50C-407E-A947-70E740481C1C}">
                          <a14:useLocalDpi xmlns:a14="http://schemas.microsoft.com/office/drawing/2010/main" val="0"/>
                        </a:ext>
                      </a:extLst>
                    </a:blip>
                    <a:srcRect t="12473" r="4425" b="2150"/>
                    <a:stretch>
                      <a:fillRect/>
                    </a:stretch>
                  </pic:blipFill>
                  <pic:spPr>
                    <a:xfrm>
                      <a:off x="0" y="0"/>
                      <a:ext cx="13970" cy="13970"/>
                    </a:xfrm>
                    <a:prstGeom prst="rect">
                      <a:avLst/>
                    </a:prstGeom>
                    <a:noFill/>
                  </pic:spPr>
                </pic:pic>
              </a:graphicData>
            </a:graphic>
          </wp:anchor>
        </w:drawing>
      </w:r>
      <w:r>
        <w:rPr>
          <w:noProof/>
          <w:lang w:val="ru-RU" w:eastAsia="ru-RU"/>
        </w:rPr>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13970" cy="13970"/>
            <wp:effectExtent l="0" t="0" r="0" b="0"/>
            <wp:wrapSquare wrapText="bothSides"/>
            <wp:docPr id="15"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0"/>
                    <pic:cNvPicPr>
                      <a:picLocks noChangeAspect="1" noChangeArrowheads="1"/>
                    </pic:cNvPicPr>
                  </pic:nvPicPr>
                  <pic:blipFill>
                    <a:blip r:embed="rId11">
                      <a:extLst>
                        <a:ext uri="{28A0092B-C50C-407E-A947-70E740481C1C}">
                          <a14:useLocalDpi xmlns:a14="http://schemas.microsoft.com/office/drawing/2010/main" val="0"/>
                        </a:ext>
                      </a:extLst>
                    </a:blip>
                    <a:srcRect t="12177" r="3777" b="1276"/>
                    <a:stretch>
                      <a:fillRect/>
                    </a:stretch>
                  </pic:blipFill>
                  <pic:spPr>
                    <a:xfrm>
                      <a:off x="0" y="0"/>
                      <a:ext cx="13970" cy="13970"/>
                    </a:xfrm>
                    <a:prstGeom prst="rect">
                      <a:avLst/>
                    </a:prstGeom>
                    <a:noFill/>
                  </pic:spPr>
                </pic:pic>
              </a:graphicData>
            </a:graphic>
          </wp:anchor>
        </w:drawing>
      </w:r>
      <w:r>
        <w:rPr>
          <w:noProof/>
          <w:lang w:val="ru-RU" w:eastAsia="ru-RU"/>
        </w:rPr>
        <w:drawing>
          <wp:anchor distT="0" distB="0" distL="114300" distR="114300" simplePos="0" relativeHeight="251660288" behindDoc="1" locked="0" layoutInCell="1" allowOverlap="1">
            <wp:simplePos x="0" y="0"/>
            <wp:positionH relativeFrom="page">
              <wp:posOffset>6350</wp:posOffset>
            </wp:positionH>
            <wp:positionV relativeFrom="page">
              <wp:posOffset>6985</wp:posOffset>
            </wp:positionV>
            <wp:extent cx="3810" cy="2540"/>
            <wp:effectExtent l="0" t="0" r="0" b="0"/>
            <wp:wrapSquare wrapText="bothSides"/>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noChangeArrowheads="1"/>
                    </pic:cNvPicPr>
                  </pic:nvPicPr>
                  <pic:blipFill>
                    <a:blip r:embed="rId9">
                      <a:extLst>
                        <a:ext uri="{28A0092B-C50C-407E-A947-70E740481C1C}">
                          <a14:useLocalDpi xmlns:a14="http://schemas.microsoft.com/office/drawing/2010/main" val="0"/>
                        </a:ext>
                      </a:extLst>
                    </a:blip>
                    <a:srcRect t="16492" r="5855" b="2835"/>
                    <a:stretch>
                      <a:fillRect/>
                    </a:stretch>
                  </pic:blipFill>
                  <pic:spPr>
                    <a:xfrm>
                      <a:off x="0" y="0"/>
                      <a:ext cx="3810" cy="2540"/>
                    </a:xfrm>
                    <a:prstGeom prst="rect">
                      <a:avLst/>
                    </a:prstGeom>
                    <a:solidFill>
                      <a:srgbClr val="FFFFFF"/>
                    </a:solidFill>
                  </pic:spPr>
                </pic:pic>
              </a:graphicData>
            </a:graphic>
          </wp:anchor>
        </w:drawing>
      </w:r>
      <w:r>
        <w:rPr>
          <w:rFonts w:ascii="Times New Roman" w:hAnsi="Times New Roman" w:cs="Times New Roman"/>
          <w:b/>
          <w:bCs/>
          <w:sz w:val="24"/>
          <w:szCs w:val="24"/>
          <w:lang w:val="en-US"/>
        </w:rPr>
        <w:t xml:space="preserve">Spring-summer transition and zooplankton phenology in the White Sea coastal zone: is the "paradox of plankton" resolved? </w:t>
      </w:r>
      <w:r>
        <w:rPr>
          <w:noProof/>
          <w:lang w:val="ru-RU" w:eastAsia="ru-RU"/>
        </w:rPr>
        <w:drawing>
          <wp:anchor distT="0" distB="0" distL="114300" distR="114300" simplePos="0" relativeHeight="251655168" behindDoc="0" locked="0" layoutInCell="1" allowOverlap="1">
            <wp:simplePos x="0" y="0"/>
            <wp:positionH relativeFrom="column">
              <wp:posOffset>1905</wp:posOffset>
            </wp:positionH>
            <wp:positionV relativeFrom="page">
              <wp:posOffset>727075</wp:posOffset>
            </wp:positionV>
            <wp:extent cx="13970" cy="13970"/>
            <wp:effectExtent l="0" t="0" r="0" b="0"/>
            <wp:wrapSquare wrapText="bothSides"/>
            <wp:docPr id="13"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5"/>
                    <pic:cNvPicPr>
                      <a:picLocks noChangeAspect="1" noChangeArrowheads="1"/>
                    </pic:cNvPicPr>
                  </pic:nvPicPr>
                  <pic:blipFill>
                    <a:blip r:embed="rId11">
                      <a:extLst>
                        <a:ext uri="{28A0092B-C50C-407E-A947-70E740481C1C}">
                          <a14:useLocalDpi xmlns:a14="http://schemas.microsoft.com/office/drawing/2010/main" val="0"/>
                        </a:ext>
                      </a:extLst>
                    </a:blip>
                    <a:srcRect t="12186" r="3773" b="1280"/>
                    <a:stretch>
                      <a:fillRect/>
                    </a:stretch>
                  </pic:blipFill>
                  <pic:spPr>
                    <a:xfrm>
                      <a:off x="0" y="0"/>
                      <a:ext cx="13970" cy="13970"/>
                    </a:xfrm>
                    <a:prstGeom prst="rect">
                      <a:avLst/>
                    </a:prstGeom>
                    <a:solidFill>
                      <a:srgbClr val="FFFFFF"/>
                    </a:solidFill>
                  </pic:spPr>
                </pic:pic>
              </a:graphicData>
            </a:graphic>
          </wp:anchor>
        </w:drawing>
      </w:r>
      <w:r>
        <w:rPr>
          <w:noProof/>
          <w:lang w:val="ru-RU" w:eastAsia="ru-RU"/>
        </w:rPr>
        <w:drawing>
          <wp:anchor distT="0" distB="0" distL="114300" distR="114300" simplePos="0" relativeHeight="251654144" behindDoc="0" locked="0" layoutInCell="1" allowOverlap="1">
            <wp:simplePos x="0" y="0"/>
            <wp:positionH relativeFrom="column">
              <wp:posOffset>6350</wp:posOffset>
            </wp:positionH>
            <wp:positionV relativeFrom="page">
              <wp:posOffset>727075</wp:posOffset>
            </wp:positionV>
            <wp:extent cx="13970" cy="13970"/>
            <wp:effectExtent l="0" t="0" r="0" b="0"/>
            <wp:wrapSquare wrapText="bothSides"/>
            <wp:docPr id="1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3"/>
                    <pic:cNvPicPr>
                      <a:picLocks noChangeAspect="1" noChangeArrowheads="1"/>
                    </pic:cNvPicPr>
                  </pic:nvPicPr>
                  <pic:blipFill>
                    <a:blip r:embed="rId10">
                      <a:extLst>
                        <a:ext uri="{28A0092B-C50C-407E-A947-70E740481C1C}">
                          <a14:useLocalDpi xmlns:a14="http://schemas.microsoft.com/office/drawing/2010/main" val="0"/>
                        </a:ext>
                      </a:extLst>
                    </a:blip>
                    <a:srcRect t="12469" r="4420" b="2133"/>
                    <a:stretch>
                      <a:fillRect/>
                    </a:stretch>
                  </pic:blipFill>
                  <pic:spPr>
                    <a:xfrm>
                      <a:off x="0" y="0"/>
                      <a:ext cx="13970" cy="13970"/>
                    </a:xfrm>
                    <a:prstGeom prst="rect">
                      <a:avLst/>
                    </a:prstGeom>
                    <a:solidFill>
                      <a:srgbClr val="FFFFFF"/>
                    </a:solidFill>
                  </pic:spPr>
                </pic:pic>
              </a:graphicData>
            </a:graphic>
          </wp:anchor>
        </w:drawing>
      </w:r>
    </w:p>
    <w:p w14:paraId="7041A630" w14:textId="77777777" w:rsidR="00EF0392" w:rsidRDefault="00EF0392">
      <w:pPr>
        <w:spacing w:line="360" w:lineRule="auto"/>
        <w:rPr>
          <w:rFonts w:ascii="Times New Roman" w:hAnsi="Times New Roman" w:cs="Times New Roman"/>
          <w:sz w:val="24"/>
          <w:szCs w:val="24"/>
          <w:lang w:val="en-US"/>
        </w:rPr>
      </w:pPr>
    </w:p>
    <w:p w14:paraId="21918543" w14:textId="77777777" w:rsidR="00EF0392" w:rsidRDefault="00994266">
      <w:pPr>
        <w:pStyle w:val="1"/>
      </w:pPr>
      <w:r>
        <w:t>Abstract</w:t>
      </w:r>
    </w:p>
    <w:p w14:paraId="66B21EB3" w14:textId="77777777" w:rsidR="00EF0392" w:rsidRDefault="0099426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Climatic changes manifest themselves, among other, through temporal shifts of seasonal events in environment, which can be critical for planktonic organisms. Long-term observations of the zooplankton organisms and water temperature has been conducted in the Sub-Arctic White Sea (Russian North-West) near the White Sea biological station of Zoological Institute (RAS). These observations allowed to reveal significant correlation between timing of phenological events in the seasonal cycle of planktonic copepods and dynamics of spring-summer temperature dynamics (spring-summer transition). 2 types of seasonal abundance dynamics of copepod juveniles and 4 types of the spring-summer transition were revealed. Each species demonstrated specific dynamics type in response to the specific spring-summer transition type. As a rule, species with close ecological traits differed in their response to changes of temperature dynamics. This phenomenon was explained from the point of view of ecological niche partitioning. In such a way ecologically similar species separate their temporal niches, shifting in time their phenological events, </w:t>
      </w:r>
      <w:r>
        <w:rPr>
          <w:rFonts w:ascii="Times New Roman" w:hAnsi="Times New Roman" w:cs="Times New Roman"/>
          <w:sz w:val="24"/>
        </w:rPr>
        <w:t>according to spring-summer transition type in this specific year</w:t>
      </w:r>
      <w:r>
        <w:rPr>
          <w:rFonts w:ascii="Times New Roman" w:hAnsi="Times New Roman" w:cs="Times New Roman"/>
          <w:sz w:val="24"/>
          <w:szCs w:val="24"/>
          <w:lang w:val="en-US"/>
        </w:rPr>
        <w:t>. This separation may be one of the solutions of the Paradox of plankton, and allows high latitude ecosystems to support relatively species-rich planktonic communities.</w:t>
      </w:r>
    </w:p>
    <w:p w14:paraId="5A509E2E" w14:textId="77777777" w:rsidR="00EF0392" w:rsidRDefault="00994266">
      <w:pPr>
        <w:pStyle w:val="1"/>
        <w:rPr>
          <w:sz w:val="24"/>
          <w:szCs w:val="24"/>
          <w:lang w:val="en-US"/>
        </w:rPr>
      </w:pPr>
      <w:r>
        <w:rPr>
          <w:lang w:val="en-US"/>
        </w:rPr>
        <w:t>Introduction</w:t>
      </w:r>
    </w:p>
    <w:p w14:paraId="61D12CCA" w14:textId="77777777" w:rsidR="00EF0392" w:rsidRDefault="00994266">
      <w:pPr>
        <w:spacing w:line="360" w:lineRule="auto"/>
        <w:ind w:firstLine="709"/>
        <w:jc w:val="both"/>
        <w:rPr>
          <w:rFonts w:ascii="Times New Roman" w:hAnsi="Times New Roman" w:cs="Times New Roman"/>
          <w:sz w:val="24"/>
          <w:szCs w:val="24"/>
          <w:lang w:val="en-US"/>
        </w:rPr>
        <w:pPrChange w:id="0" w:author="Usov Nikolay" w:date="2021-02-01T13:11:00Z">
          <w:pPr>
            <w:spacing w:line="360" w:lineRule="auto"/>
            <w:ind w:firstLine="709"/>
          </w:pPr>
        </w:pPrChange>
      </w:pPr>
      <w:r>
        <w:rPr>
          <w:rFonts w:ascii="Times New Roman" w:hAnsi="Times New Roman" w:cs="Times New Roman"/>
          <w:sz w:val="24"/>
          <w:szCs w:val="24"/>
          <w:lang w:val="en-US"/>
        </w:rPr>
        <w:t xml:space="preserve">Temperature is among the primary factors (together with the solar cycle), driving seasonal cycle of high latitude marine ecosystems. Not only variations of absolute temperatures are the signs of climatic fluctuations – climate change manifests itself often through temporal shifts of seasonal temperature cycle – early/late seasonal warming or cooling (Stine et al., 2009; Dwyer et al., 2012; </w:t>
      </w:r>
      <w:proofErr w:type="spellStart"/>
      <w:r>
        <w:rPr>
          <w:rFonts w:ascii="Times New Roman" w:hAnsi="Times New Roman" w:cs="Times New Roman"/>
          <w:sz w:val="24"/>
          <w:szCs w:val="24"/>
          <w:lang w:val="en-US"/>
        </w:rPr>
        <w:t>Mackas</w:t>
      </w:r>
      <w:proofErr w:type="spellEnd"/>
      <w:r>
        <w:rPr>
          <w:rFonts w:ascii="Times New Roman" w:hAnsi="Times New Roman" w:cs="Times New Roman"/>
          <w:sz w:val="24"/>
          <w:szCs w:val="24"/>
          <w:lang w:val="en-US"/>
        </w:rPr>
        <w:t xml:space="preserve"> et al., 2012; Descamps et al., 2019). Such temporal shifts in environment inevitably leads to shifts of major phenological events in populations of marine organisms (Bertram et al., 2001; Ji et al., 2010; </w:t>
      </w:r>
      <w:proofErr w:type="spellStart"/>
      <w:r>
        <w:rPr>
          <w:rFonts w:ascii="Times New Roman" w:hAnsi="Times New Roman" w:cs="Times New Roman"/>
          <w:sz w:val="24"/>
          <w:szCs w:val="24"/>
          <w:lang w:val="en-US"/>
        </w:rPr>
        <w:t>Mackas</w:t>
      </w:r>
      <w:proofErr w:type="spellEnd"/>
      <w:r>
        <w:rPr>
          <w:rFonts w:ascii="Times New Roman" w:hAnsi="Times New Roman" w:cs="Times New Roman"/>
          <w:sz w:val="24"/>
          <w:szCs w:val="24"/>
          <w:lang w:val="en-US"/>
        </w:rPr>
        <w:t xml:space="preserve"> et al., 2012; Usov et al., 2013; </w:t>
      </w:r>
      <w:proofErr w:type="spellStart"/>
      <w:r>
        <w:rPr>
          <w:rFonts w:ascii="Times New Roman" w:hAnsi="Times New Roman" w:cs="Times New Roman"/>
          <w:sz w:val="24"/>
          <w:szCs w:val="24"/>
          <w:lang w:val="en-US"/>
        </w:rPr>
        <w:t>Friedland</w:t>
      </w:r>
      <w:proofErr w:type="spellEnd"/>
      <w:r>
        <w:rPr>
          <w:rFonts w:ascii="Times New Roman" w:hAnsi="Times New Roman" w:cs="Times New Roman"/>
          <w:sz w:val="24"/>
          <w:szCs w:val="24"/>
          <w:lang w:val="en-US"/>
        </w:rPr>
        <w:t xml:space="preserve"> et al., 2015).</w:t>
      </w:r>
    </w:p>
    <w:p w14:paraId="30B038AB" w14:textId="43545A5C" w:rsidR="00EF0392" w:rsidRDefault="00994266">
      <w:pPr>
        <w:spacing w:line="360" w:lineRule="auto"/>
        <w:ind w:firstLine="709"/>
        <w:jc w:val="both"/>
        <w:rPr>
          <w:rFonts w:ascii="Times New Roman" w:hAnsi="Times New Roman" w:cs="Times New Roman"/>
          <w:sz w:val="24"/>
          <w:szCs w:val="24"/>
          <w:lang w:val="en-US"/>
        </w:rPr>
        <w:pPrChange w:id="1" w:author="Usov Nikolay" w:date="2021-02-01T13:11:00Z">
          <w:pPr>
            <w:spacing w:line="360" w:lineRule="auto"/>
            <w:ind w:firstLine="709"/>
          </w:pPr>
        </w:pPrChange>
      </w:pPr>
      <w:r>
        <w:rPr>
          <w:rFonts w:ascii="Times New Roman" w:hAnsi="Times New Roman" w:cs="Times New Roman"/>
          <w:sz w:val="24"/>
          <w:szCs w:val="24"/>
          <w:lang w:val="en-US"/>
        </w:rPr>
        <w:t>Phenological changes in biological systems, which can be connected to the recent climate change, are documented all over the world, both on land and in the oceans and lakes (Parmesan, 2006; Thackeray et al., 2012; Staudinger et al., 2019; Descamps et al., 2019). Marine zooplankton is particularly sensitive to climate changes due to relatively short life cycles of planktonic organisms (</w:t>
      </w:r>
      <w:proofErr w:type="spellStart"/>
      <w:r>
        <w:rPr>
          <w:rFonts w:ascii="Times New Roman" w:hAnsi="Times New Roman" w:cs="Times New Roman"/>
          <w:sz w:val="24"/>
          <w:szCs w:val="24"/>
          <w:lang w:val="en-US"/>
        </w:rPr>
        <w:t>Mackas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Beaugrand</w:t>
      </w:r>
      <w:proofErr w:type="spellEnd"/>
      <w:r>
        <w:rPr>
          <w:rFonts w:ascii="Times New Roman" w:hAnsi="Times New Roman" w:cs="Times New Roman"/>
          <w:sz w:val="24"/>
          <w:szCs w:val="24"/>
          <w:lang w:val="en-US"/>
        </w:rPr>
        <w:t xml:space="preserve">, 2010; Lombard et al., 2019). Phenological changes in zooplankton populations </w:t>
      </w:r>
      <w:r>
        <w:rPr>
          <w:rFonts w:ascii="Times New Roman" w:hAnsi="Times New Roman" w:cs="Times New Roman"/>
          <w:sz w:val="24"/>
          <w:szCs w:val="24"/>
          <w:lang w:val="en-US"/>
        </w:rPr>
        <w:lastRenderedPageBreak/>
        <w:t>are interconnected between different trophic levels and populations of competing species (</w:t>
      </w:r>
      <w:proofErr w:type="spellStart"/>
      <w:r>
        <w:rPr>
          <w:rFonts w:ascii="Times New Roman" w:hAnsi="Times New Roman" w:cs="Times New Roman"/>
          <w:sz w:val="24"/>
          <w:szCs w:val="24"/>
          <w:lang w:val="en-US"/>
        </w:rPr>
        <w:t>Aebischer</w:t>
      </w:r>
      <w:proofErr w:type="spellEnd"/>
      <w:r>
        <w:rPr>
          <w:rFonts w:ascii="Times New Roman" w:hAnsi="Times New Roman" w:cs="Times New Roman"/>
          <w:sz w:val="24"/>
          <w:szCs w:val="24"/>
          <w:lang w:val="en-US"/>
        </w:rPr>
        <w:t xml:space="preserve"> et al., 1990; Edwards, Richardson, 2004; Miller-Rushing et al., 2010; Pau et al., 2011; Atkinson et al., 2015). The competition is one of the factors constraining diversity and species abundance in biological communities in general</w:t>
      </w:r>
      <w:ins w:id="2" w:author="Vadim Khaitov" w:date="2020-11-07T06:30:00Z">
        <w:r w:rsidRPr="00994266">
          <w:rPr>
            <w:rFonts w:ascii="Times New Roman" w:hAnsi="Times New Roman" w:cs="Times New Roman"/>
            <w:sz w:val="24"/>
            <w:szCs w:val="24"/>
            <w:lang w:val="en-US"/>
            <w:rPrChange w:id="3" w:author="Николай Усов" w:date="2020-11-16T10:31:00Z">
              <w:rPr>
                <w:rFonts w:ascii="Times New Roman" w:hAnsi="Times New Roman" w:cs="Times New Roman"/>
                <w:sz w:val="24"/>
                <w:szCs w:val="24"/>
                <w:lang w:val="ru-RU"/>
              </w:rPr>
            </w:rPrChange>
          </w:rPr>
          <w:t xml:space="preserve"> </w:t>
        </w:r>
      </w:ins>
      <w:r>
        <w:commentReference w:id="4"/>
      </w:r>
      <w:r>
        <w:rPr>
          <w:rStyle w:val="af"/>
        </w:rPr>
        <w:commentReference w:id="5"/>
      </w:r>
      <w:del w:id="6" w:author="Usov Nikolay" w:date="2021-02-01T12:24:00Z">
        <w:r w:rsidDel="00742036">
          <w:rPr>
            <w:rFonts w:ascii="Times New Roman" w:hAnsi="Times New Roman" w:cs="Times New Roman"/>
            <w:sz w:val="24"/>
            <w:szCs w:val="24"/>
            <w:lang w:val="en-US"/>
          </w:rPr>
          <w:delText xml:space="preserve"> </w:delText>
        </w:r>
      </w:del>
      <w:r>
        <w:rPr>
          <w:rFonts w:ascii="Times New Roman" w:hAnsi="Times New Roman" w:cs="Times New Roman"/>
          <w:sz w:val="24"/>
          <w:szCs w:val="24"/>
          <w:lang w:val="en-US"/>
        </w:rPr>
        <w:t>and in planktonic communities in particular (Hardin, 1960;</w:t>
      </w:r>
      <w:ins w:id="7" w:author="Николай Усов" w:date="2020-11-16T10:48:00Z">
        <w:r w:rsidR="007D449A" w:rsidRPr="007D449A">
          <w:rPr>
            <w:rFonts w:ascii="Times New Roman" w:hAnsi="Times New Roman" w:cs="Times New Roman"/>
            <w:sz w:val="24"/>
            <w:szCs w:val="24"/>
            <w:lang w:val="en-US"/>
          </w:rPr>
          <w:t xml:space="preserve"> </w:t>
        </w:r>
        <w:r w:rsidR="007D449A">
          <w:rPr>
            <w:rFonts w:ascii="Times New Roman" w:hAnsi="Times New Roman" w:cs="Times New Roman"/>
            <w:sz w:val="24"/>
            <w:szCs w:val="24"/>
            <w:lang w:val="en-US"/>
          </w:rPr>
          <w:t>Hutchinson, 1961;</w:t>
        </w:r>
      </w:ins>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DeMott</w:t>
      </w:r>
      <w:proofErr w:type="spellEnd"/>
      <w:r>
        <w:rPr>
          <w:rFonts w:ascii="Times New Roman" w:hAnsi="Times New Roman" w:cs="Times New Roman"/>
          <w:sz w:val="24"/>
          <w:szCs w:val="24"/>
          <w:lang w:val="en-US"/>
        </w:rPr>
        <w:t xml:space="preserve">, 1989; </w:t>
      </w:r>
      <w:proofErr w:type="spellStart"/>
      <w:r>
        <w:rPr>
          <w:rFonts w:ascii="Times New Roman" w:hAnsi="Times New Roman" w:cs="Times New Roman"/>
          <w:sz w:val="24"/>
          <w:szCs w:val="24"/>
          <w:lang w:val="en-US"/>
        </w:rPr>
        <w:t>Lindegren</w:t>
      </w:r>
      <w:proofErr w:type="spellEnd"/>
      <w:r>
        <w:rPr>
          <w:rFonts w:ascii="Times New Roman" w:hAnsi="Times New Roman" w:cs="Times New Roman"/>
          <w:sz w:val="24"/>
          <w:szCs w:val="24"/>
          <w:lang w:val="en-US"/>
        </w:rPr>
        <w:t xml:space="preserve"> et al., 2020). However, diversity and abundance of these communities, which inhabit relatively homogeneous medium and consist of species exploiting the same restricted resources, is surprisingly high. This was called "paradox of the plankton" (Hutchinson, 1961). One of the mechanisms of supporting such diversity is separation of temporal niches during seasonal cycle (</w:t>
      </w:r>
      <w:proofErr w:type="spellStart"/>
      <w:r>
        <w:rPr>
          <w:rFonts w:ascii="Times New Roman" w:hAnsi="Times New Roman" w:cs="Times New Roman"/>
          <w:sz w:val="24"/>
          <w:szCs w:val="24"/>
          <w:lang w:val="en-US"/>
        </w:rPr>
        <w:t>DeMott</w:t>
      </w:r>
      <w:proofErr w:type="spellEnd"/>
      <w:r>
        <w:rPr>
          <w:rFonts w:ascii="Times New Roman" w:hAnsi="Times New Roman" w:cs="Times New Roman"/>
          <w:sz w:val="24"/>
          <w:szCs w:val="24"/>
          <w:lang w:val="en-US"/>
        </w:rPr>
        <w:t xml:space="preserve">, 1989), which is driven by changing environmental conditions during a year. </w:t>
      </w:r>
      <w:commentRangeStart w:id="8"/>
      <w:commentRangeStart w:id="9"/>
      <w:r>
        <w:rPr>
          <w:rFonts w:ascii="Times New Roman" w:hAnsi="Times New Roman" w:cs="Times New Roman"/>
          <w:sz w:val="24"/>
          <w:szCs w:val="24"/>
          <w:lang w:val="en-US"/>
        </w:rPr>
        <w:t>This appears</w:t>
      </w:r>
      <w:ins w:id="10" w:author="Николай Усов" w:date="2020-11-16T10:35:00Z">
        <w:r>
          <w:rPr>
            <w:rFonts w:ascii="Times New Roman" w:hAnsi="Times New Roman" w:cs="Times New Roman"/>
            <w:sz w:val="24"/>
            <w:szCs w:val="24"/>
            <w:lang w:val="en-US"/>
          </w:rPr>
          <w:t>, among other,</w:t>
        </w:r>
      </w:ins>
      <w:r>
        <w:rPr>
          <w:rFonts w:ascii="Times New Roman" w:hAnsi="Times New Roman" w:cs="Times New Roman"/>
          <w:sz w:val="24"/>
          <w:szCs w:val="24"/>
          <w:lang w:val="en-US"/>
        </w:rPr>
        <w:t xml:space="preserve"> as differences of species phenology.</w:t>
      </w:r>
      <w:commentRangeEnd w:id="8"/>
      <w:r>
        <w:commentReference w:id="8"/>
      </w:r>
      <w:commentRangeEnd w:id="9"/>
      <w:r>
        <w:rPr>
          <w:rStyle w:val="af"/>
        </w:rPr>
        <w:commentReference w:id="9"/>
      </w:r>
      <w:r>
        <w:rPr>
          <w:rFonts w:ascii="Times New Roman" w:hAnsi="Times New Roman" w:cs="Times New Roman"/>
          <w:sz w:val="24"/>
          <w:szCs w:val="24"/>
          <w:lang w:val="en-US"/>
        </w:rPr>
        <w:t xml:space="preserve"> Therefore, with changing phenological timing, temporal niches of competing species may overlap, causing strengthening of competition, which may have negative implications for </w:t>
      </w:r>
      <w:ins w:id="11" w:author="Usov Nikolay" w:date="2021-02-01T12:29:00Z">
        <w:r w:rsidR="00742036">
          <w:rPr>
            <w:rFonts w:ascii="Times New Roman" w:hAnsi="Times New Roman" w:cs="Times New Roman"/>
            <w:sz w:val="24"/>
            <w:szCs w:val="24"/>
            <w:lang w:val="en-US"/>
          </w:rPr>
          <w:t xml:space="preserve">planktonic </w:t>
        </w:r>
      </w:ins>
      <w:r>
        <w:rPr>
          <w:rFonts w:ascii="Times New Roman" w:hAnsi="Times New Roman" w:cs="Times New Roman"/>
          <w:sz w:val="24"/>
          <w:szCs w:val="24"/>
          <w:lang w:val="en-US"/>
        </w:rPr>
        <w:t xml:space="preserve">populations and even whole ecosystems (Bertram et al., 2001; Miller-Rushing et al., 2010; </w:t>
      </w:r>
      <w:proofErr w:type="spellStart"/>
      <w:r>
        <w:rPr>
          <w:rFonts w:ascii="Times New Roman" w:hAnsi="Times New Roman" w:cs="Times New Roman"/>
          <w:sz w:val="24"/>
          <w:szCs w:val="24"/>
          <w:lang w:val="en-US"/>
        </w:rPr>
        <w:t>Nakazawa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Doi</w:t>
      </w:r>
      <w:proofErr w:type="spellEnd"/>
      <w:r>
        <w:rPr>
          <w:rFonts w:ascii="Times New Roman" w:hAnsi="Times New Roman" w:cs="Times New Roman"/>
          <w:sz w:val="24"/>
          <w:szCs w:val="24"/>
          <w:lang w:val="en-US"/>
        </w:rPr>
        <w:t xml:space="preserve">, 2012), because of importance of the plankton as the base of aquatic trophic pyramid. </w:t>
      </w:r>
      <w:del w:id="12" w:author="Usov Nikolay" w:date="2021-02-01T12:29:00Z">
        <w:r w:rsidDel="00742036">
          <w:rPr>
            <w:rFonts w:ascii="Times New Roman" w:hAnsi="Times New Roman" w:cs="Times New Roman"/>
            <w:sz w:val="24"/>
            <w:szCs w:val="24"/>
            <w:lang w:val="en-US"/>
          </w:rPr>
          <w:delText>Zooplankton is a key link in the trophic chain, connecting the base and the top of this pyramid, transferring energy and matter from primary producers (phytoplankton) to consumers of high levels.</w:delText>
        </w:r>
      </w:del>
    </w:p>
    <w:p w14:paraId="591F2836" w14:textId="77777777" w:rsidR="006C60FF" w:rsidRDefault="00994266">
      <w:pPr>
        <w:spacing w:line="360" w:lineRule="auto"/>
        <w:ind w:firstLine="709"/>
        <w:jc w:val="both"/>
        <w:rPr>
          <w:ins w:id="13" w:author="Usov Nikolay" w:date="2021-02-01T13:10:00Z"/>
          <w:rFonts w:ascii="Times New Roman" w:hAnsi="Times New Roman" w:cs="Times New Roman"/>
          <w:sz w:val="24"/>
          <w:szCs w:val="24"/>
          <w:lang w:val="en-US"/>
        </w:rPr>
        <w:pPrChange w:id="14" w:author="Usov Nikolay" w:date="2021-02-01T13:11:00Z">
          <w:pPr>
            <w:spacing w:line="360" w:lineRule="auto"/>
            <w:ind w:firstLine="709"/>
          </w:pPr>
        </w:pPrChange>
      </w:pPr>
      <w:r>
        <w:rPr>
          <w:rFonts w:ascii="Times New Roman" w:hAnsi="Times New Roman" w:cs="Times New Roman"/>
          <w:sz w:val="24"/>
          <w:szCs w:val="24"/>
          <w:lang w:val="en-US"/>
        </w:rPr>
        <w:t xml:space="preserve">The importance of problem described above demonstrates the need for thorough long-term investigations of climatic influence on the zooplankton. There are some specific requirements to such work. First, the longer is the period of observations, the greater is probability of revealing long-term patterns (e.g., </w:t>
      </w:r>
      <w:proofErr w:type="spellStart"/>
      <w:r>
        <w:rPr>
          <w:rFonts w:ascii="Times New Roman" w:hAnsi="Times New Roman" w:cs="Times New Roman"/>
          <w:sz w:val="24"/>
          <w:szCs w:val="24"/>
          <w:lang w:val="en-US"/>
        </w:rPr>
        <w:t>cyclicity</w:t>
      </w:r>
      <w:proofErr w:type="spellEnd"/>
      <w:r>
        <w:rPr>
          <w:rFonts w:ascii="Times New Roman" w:hAnsi="Times New Roman" w:cs="Times New Roman"/>
          <w:sz w:val="24"/>
          <w:szCs w:val="24"/>
          <w:lang w:val="en-US"/>
        </w:rPr>
        <w:t xml:space="preserve"> or trends) in seasonal dynamics of temperature and planktonic abundance. According to some works, observations should be 6 times as long as length of period of interest to reveal it reliably (Granger, </w:t>
      </w:r>
      <w:proofErr w:type="spellStart"/>
      <w:r>
        <w:rPr>
          <w:rFonts w:ascii="Times New Roman" w:hAnsi="Times New Roman" w:cs="Times New Roman"/>
          <w:sz w:val="24"/>
          <w:szCs w:val="24"/>
          <w:lang w:val="en-US"/>
        </w:rPr>
        <w:t>Hatanaka</w:t>
      </w:r>
      <w:proofErr w:type="spellEnd"/>
      <w:r>
        <w:rPr>
          <w:rFonts w:ascii="Times New Roman" w:hAnsi="Times New Roman" w:cs="Times New Roman"/>
          <w:sz w:val="24"/>
          <w:szCs w:val="24"/>
          <w:lang w:val="en-US"/>
        </w:rPr>
        <w:t>, 1971)</w:t>
      </w:r>
      <w:del w:id="15" w:author="Vadim Khaitov" w:date="2020-11-07T06:36:00Z">
        <w:r>
          <w:rPr>
            <w:rFonts w:ascii="Times New Roman" w:hAnsi="Times New Roman" w:cs="Times New Roman"/>
            <w:sz w:val="24"/>
            <w:szCs w:val="24"/>
            <w:lang w:val="en-US"/>
          </w:rPr>
          <w:delText>)</w:delText>
        </w:r>
      </w:del>
      <w:r>
        <w:rPr>
          <w:rFonts w:ascii="Times New Roman" w:hAnsi="Times New Roman" w:cs="Times New Roman"/>
          <w:sz w:val="24"/>
          <w:szCs w:val="24"/>
          <w:lang w:val="en-US"/>
        </w:rPr>
        <w:t>. Second, the more often we measure temperature and sample plankton, the subtler shifts in their seasonal cycles</w:t>
      </w:r>
      <w:ins w:id="16" w:author="Usov Nikolay" w:date="2021-02-01T12:39:00Z">
        <w:r w:rsidR="00177235">
          <w:rPr>
            <w:rFonts w:ascii="Times New Roman" w:hAnsi="Times New Roman" w:cs="Times New Roman"/>
            <w:sz w:val="24"/>
            <w:szCs w:val="24"/>
            <w:lang w:val="en-US"/>
          </w:rPr>
          <w:t xml:space="preserve"> and shorter life-cycle </w:t>
        </w:r>
      </w:ins>
      <w:ins w:id="17" w:author="Usov Nikolay" w:date="2021-02-01T12:40:00Z">
        <w:r w:rsidR="00177235">
          <w:rPr>
            <w:rFonts w:ascii="Times New Roman" w:hAnsi="Times New Roman" w:cs="Times New Roman"/>
            <w:sz w:val="24"/>
            <w:szCs w:val="24"/>
            <w:lang w:val="en-US"/>
          </w:rPr>
          <w:t>phases</w:t>
        </w:r>
      </w:ins>
      <w:r>
        <w:rPr>
          <w:rFonts w:ascii="Times New Roman" w:hAnsi="Times New Roman" w:cs="Times New Roman"/>
          <w:sz w:val="24"/>
          <w:szCs w:val="24"/>
          <w:lang w:val="en-US"/>
        </w:rPr>
        <w:t xml:space="preserve"> we can discern. This points out to the importance of long-term high-frequency observations of marine ecosystems. Among studies meeting these requirements is the long-term monitoring of zooplankton and environment near the White Sea Biological station </w:t>
      </w:r>
      <w:proofErr w:type="spellStart"/>
      <w:r>
        <w:rPr>
          <w:rFonts w:ascii="Times New Roman" w:hAnsi="Times New Roman" w:cs="Times New Roman"/>
          <w:sz w:val="24"/>
          <w:szCs w:val="24"/>
          <w:lang w:val="en-US"/>
        </w:rPr>
        <w:t>Kartesh</w:t>
      </w:r>
      <w:proofErr w:type="spellEnd"/>
      <w:r>
        <w:rPr>
          <w:rFonts w:ascii="Times New Roman" w:hAnsi="Times New Roman" w:cs="Times New Roman"/>
          <w:sz w:val="24"/>
          <w:szCs w:val="24"/>
          <w:lang w:val="en-US"/>
        </w:rPr>
        <w:t xml:space="preserve"> of the Zoological institute of the Russian Academy of Sciences (COPEPOD. Interactive Time-series Explorer METABASE, 2018). Present paper is based on this multivariate time series. </w:t>
      </w:r>
    </w:p>
    <w:p w14:paraId="49155BB1" w14:textId="77777777" w:rsidR="00465023" w:rsidRDefault="006C60FF">
      <w:pPr>
        <w:spacing w:line="360" w:lineRule="auto"/>
        <w:ind w:firstLine="709"/>
        <w:jc w:val="both"/>
        <w:rPr>
          <w:ins w:id="18" w:author="Usov Nikolay" w:date="2021-02-01T13:16:00Z"/>
          <w:rFonts w:ascii="Times New Roman" w:hAnsi="Times New Roman"/>
          <w:sz w:val="24"/>
          <w:szCs w:val="24"/>
          <w:lang w:val="en-US"/>
        </w:rPr>
        <w:pPrChange w:id="19" w:author="Usov Nikolay" w:date="2021-02-01T13:11:00Z">
          <w:pPr>
            <w:spacing w:line="360" w:lineRule="auto"/>
            <w:ind w:firstLine="709"/>
          </w:pPr>
        </w:pPrChange>
      </w:pPr>
      <w:ins w:id="20" w:author="Usov Nikolay" w:date="2021-02-01T13:10:00Z">
        <w:r>
          <w:rPr>
            <w:rFonts w:ascii="Times New Roman" w:hAnsi="Times New Roman"/>
            <w:sz w:val="24"/>
            <w:szCs w:val="24"/>
            <w:lang w:val="en-US"/>
          </w:rPr>
          <w:t xml:space="preserve">In the present study, we performed the detailed analysis of the long-term phenological changes of the following </w:t>
        </w:r>
        <w:proofErr w:type="spellStart"/>
        <w:r>
          <w:rPr>
            <w:rFonts w:ascii="Times New Roman" w:hAnsi="Times New Roman"/>
            <w:sz w:val="24"/>
            <w:szCs w:val="24"/>
            <w:lang w:val="en-US"/>
          </w:rPr>
          <w:t>Copepoda</w:t>
        </w:r>
        <w:proofErr w:type="spellEnd"/>
        <w:r>
          <w:rPr>
            <w:rFonts w:ascii="Times New Roman" w:hAnsi="Times New Roman"/>
            <w:sz w:val="24"/>
            <w:szCs w:val="24"/>
            <w:lang w:val="en-US"/>
          </w:rPr>
          <w:t xml:space="preserve"> species: arctic </w:t>
        </w:r>
        <w:r>
          <w:rPr>
            <w:rFonts w:ascii="Times New Roman" w:hAnsi="Times New Roman"/>
            <w:i/>
            <w:sz w:val="24"/>
            <w:szCs w:val="24"/>
            <w:lang w:val="en-US"/>
          </w:rPr>
          <w:t>Calanus glacialis</w:t>
        </w:r>
        <w:r>
          <w:rPr>
            <w:rFonts w:ascii="Times New Roman" w:hAnsi="Times New Roman"/>
            <w:sz w:val="24"/>
            <w:szCs w:val="24"/>
            <w:lang w:val="en-US"/>
          </w:rPr>
          <w:t xml:space="preserve">, boreal-arctic </w:t>
        </w:r>
        <w:r>
          <w:rPr>
            <w:rFonts w:ascii="Times New Roman" w:hAnsi="Times New Roman"/>
            <w:i/>
            <w:sz w:val="24"/>
            <w:szCs w:val="24"/>
            <w:lang w:val="en-US"/>
          </w:rPr>
          <w:t>Pseudocalanus</w:t>
        </w:r>
        <w:r>
          <w:rPr>
            <w:rFonts w:ascii="Times New Roman" w:hAnsi="Times New Roman"/>
            <w:sz w:val="24"/>
            <w:szCs w:val="24"/>
            <w:lang w:val="en-US"/>
          </w:rPr>
          <w:t xml:space="preserve"> spp., boreal </w:t>
        </w:r>
        <w:r>
          <w:rPr>
            <w:rFonts w:ascii="Times New Roman" w:hAnsi="Times New Roman"/>
            <w:i/>
            <w:sz w:val="24"/>
            <w:szCs w:val="24"/>
            <w:lang w:val="en-US"/>
          </w:rPr>
          <w:t>Acartia</w:t>
        </w:r>
        <w:r>
          <w:rPr>
            <w:rFonts w:ascii="Times New Roman" w:hAnsi="Times New Roman"/>
            <w:sz w:val="24"/>
            <w:szCs w:val="24"/>
            <w:lang w:val="en-US"/>
          </w:rPr>
          <w:t xml:space="preserve"> spp., </w:t>
        </w:r>
        <w:r w:rsidRPr="003F12BD">
          <w:rPr>
            <w:rFonts w:ascii="Times New Roman" w:hAnsi="Times New Roman"/>
            <w:i/>
            <w:sz w:val="24"/>
            <w:szCs w:val="24"/>
            <w:lang w:val="en-US"/>
          </w:rPr>
          <w:t>Centropages hamatus</w:t>
        </w:r>
        <w:r>
          <w:rPr>
            <w:rFonts w:ascii="Times New Roman" w:hAnsi="Times New Roman"/>
            <w:i/>
            <w:sz w:val="24"/>
            <w:szCs w:val="24"/>
            <w:lang w:val="en-US"/>
          </w:rPr>
          <w:t>,</w:t>
        </w:r>
        <w:r>
          <w:rPr>
            <w:rFonts w:ascii="Times New Roman" w:hAnsi="Times New Roman"/>
            <w:sz w:val="24"/>
            <w:szCs w:val="24"/>
            <w:lang w:val="en-US"/>
          </w:rPr>
          <w:t xml:space="preserve"> and </w:t>
        </w:r>
        <w:r>
          <w:rPr>
            <w:rFonts w:ascii="Times New Roman" w:hAnsi="Times New Roman"/>
            <w:i/>
            <w:sz w:val="24"/>
            <w:szCs w:val="24"/>
            <w:lang w:val="en-US"/>
          </w:rPr>
          <w:t>Temora longicornis,</w:t>
        </w:r>
        <w:r>
          <w:rPr>
            <w:rFonts w:ascii="Times New Roman" w:hAnsi="Times New Roman"/>
            <w:sz w:val="24"/>
            <w:szCs w:val="24"/>
            <w:lang w:val="en-US"/>
          </w:rPr>
          <w:t xml:space="preserve"> and ubiquitous </w:t>
        </w:r>
        <w:r>
          <w:rPr>
            <w:rFonts w:ascii="Times New Roman" w:hAnsi="Times New Roman"/>
            <w:i/>
            <w:sz w:val="24"/>
            <w:szCs w:val="24"/>
            <w:lang w:val="en-US"/>
          </w:rPr>
          <w:t>Oithona similis</w:t>
        </w:r>
        <w:r>
          <w:rPr>
            <w:rFonts w:ascii="Times New Roman" w:hAnsi="Times New Roman"/>
            <w:sz w:val="24"/>
            <w:szCs w:val="24"/>
            <w:lang w:val="en-US"/>
          </w:rPr>
          <w:t xml:space="preserve"> and </w:t>
        </w:r>
        <w:r>
          <w:rPr>
            <w:rFonts w:ascii="Times New Roman" w:hAnsi="Times New Roman"/>
            <w:i/>
            <w:sz w:val="24"/>
            <w:szCs w:val="24"/>
            <w:lang w:val="en-US"/>
          </w:rPr>
          <w:t>Microsetella norvegica</w:t>
        </w:r>
        <w:r>
          <w:rPr>
            <w:rFonts w:ascii="Times New Roman" w:hAnsi="Times New Roman"/>
            <w:sz w:val="24"/>
            <w:szCs w:val="24"/>
            <w:lang w:val="en-US"/>
          </w:rPr>
          <w:t xml:space="preserve">. Arctic </w:t>
        </w:r>
        <w:r>
          <w:rPr>
            <w:rFonts w:ascii="Times New Roman" w:hAnsi="Times New Roman"/>
            <w:i/>
            <w:sz w:val="24"/>
            <w:szCs w:val="24"/>
            <w:lang w:val="en-US"/>
          </w:rPr>
          <w:t>C. glacialis</w:t>
        </w:r>
        <w:r>
          <w:rPr>
            <w:rFonts w:ascii="Times New Roman" w:hAnsi="Times New Roman"/>
            <w:sz w:val="24"/>
            <w:szCs w:val="24"/>
            <w:lang w:val="en-US"/>
          </w:rPr>
          <w:t xml:space="preserve"> prefers low temperatures from –0.39 to 4.86 °C (</w:t>
        </w:r>
        <w:proofErr w:type="spellStart"/>
        <w:r>
          <w:rPr>
            <w:rFonts w:ascii="Times New Roman" w:hAnsi="Times New Roman"/>
            <w:sz w:val="24"/>
            <w:szCs w:val="24"/>
            <w:lang w:val="en-US"/>
          </w:rPr>
          <w:t>Prygunkova</w:t>
        </w:r>
        <w:proofErr w:type="spellEnd"/>
        <w:r>
          <w:rPr>
            <w:rFonts w:ascii="Times New Roman" w:hAnsi="Times New Roman"/>
            <w:sz w:val="24"/>
            <w:szCs w:val="24"/>
            <w:lang w:val="en-US"/>
          </w:rPr>
          <w:t xml:space="preserve"> 1974; </w:t>
        </w:r>
        <w:proofErr w:type="spellStart"/>
        <w:r>
          <w:rPr>
            <w:rFonts w:ascii="Times New Roman" w:hAnsi="Times New Roman"/>
            <w:sz w:val="24"/>
            <w:szCs w:val="24"/>
            <w:lang w:val="en-US"/>
          </w:rPr>
          <w:t>Zubakha</w:t>
        </w:r>
        <w:proofErr w:type="spellEnd"/>
        <w:r>
          <w:rPr>
            <w:rFonts w:ascii="Times New Roman" w:hAnsi="Times New Roman"/>
            <w:sz w:val="24"/>
            <w:szCs w:val="24"/>
            <w:lang w:val="en-US"/>
          </w:rPr>
          <w:t xml:space="preserve"> and Usov 2004), living for 2 or 3 years (</w:t>
        </w:r>
        <w:proofErr w:type="spellStart"/>
        <w:r>
          <w:rPr>
            <w:rFonts w:ascii="Times New Roman" w:hAnsi="Times New Roman"/>
            <w:sz w:val="24"/>
            <w:szCs w:val="24"/>
            <w:lang w:val="en-US"/>
          </w:rPr>
          <w:t>Prygunkova</w:t>
        </w:r>
        <w:proofErr w:type="spellEnd"/>
        <w:r>
          <w:rPr>
            <w:rFonts w:ascii="Times New Roman" w:hAnsi="Times New Roman"/>
            <w:sz w:val="24"/>
            <w:szCs w:val="24"/>
            <w:lang w:val="en-US"/>
          </w:rPr>
          <w:t xml:space="preserve"> 1974; </w:t>
        </w:r>
        <w:proofErr w:type="spellStart"/>
        <w:r>
          <w:rPr>
            <w:rFonts w:ascii="Times New Roman" w:hAnsi="Times New Roman"/>
            <w:sz w:val="24"/>
            <w:szCs w:val="24"/>
            <w:lang w:val="en-US"/>
          </w:rPr>
          <w:t>Kosobokova</w:t>
        </w:r>
        <w:proofErr w:type="spellEnd"/>
        <w:r>
          <w:rPr>
            <w:rFonts w:ascii="Times New Roman" w:hAnsi="Times New Roman"/>
            <w:sz w:val="24"/>
            <w:szCs w:val="24"/>
            <w:lang w:val="en-US"/>
          </w:rPr>
          <w:t xml:space="preserve"> 1999). Genus </w:t>
        </w:r>
        <w:r>
          <w:rPr>
            <w:rFonts w:ascii="Times New Roman" w:hAnsi="Times New Roman"/>
            <w:i/>
            <w:sz w:val="24"/>
            <w:szCs w:val="24"/>
            <w:lang w:val="en-US"/>
          </w:rPr>
          <w:t>Pseudocalanus</w:t>
        </w:r>
        <w:r>
          <w:rPr>
            <w:rFonts w:ascii="Times New Roman" w:hAnsi="Times New Roman"/>
            <w:sz w:val="24"/>
            <w:szCs w:val="24"/>
            <w:lang w:val="en-US"/>
          </w:rPr>
          <w:t xml:space="preserve"> is presented by two species, </w:t>
        </w:r>
        <w:r>
          <w:rPr>
            <w:rFonts w:ascii="Times New Roman" w:hAnsi="Times New Roman"/>
            <w:i/>
            <w:sz w:val="24"/>
            <w:szCs w:val="24"/>
            <w:lang w:val="en-US"/>
          </w:rPr>
          <w:t xml:space="preserve">P. </w:t>
        </w:r>
        <w:proofErr w:type="spellStart"/>
        <w:r>
          <w:rPr>
            <w:rFonts w:ascii="Times New Roman" w:hAnsi="Times New Roman"/>
            <w:i/>
            <w:sz w:val="24"/>
            <w:szCs w:val="24"/>
            <w:lang w:val="en-US"/>
          </w:rPr>
          <w:t>acuspes</w:t>
        </w:r>
        <w:proofErr w:type="spellEnd"/>
        <w:r>
          <w:rPr>
            <w:rFonts w:ascii="Times New Roman" w:hAnsi="Times New Roman"/>
            <w:sz w:val="24"/>
            <w:szCs w:val="24"/>
            <w:lang w:val="en-US"/>
          </w:rPr>
          <w:t xml:space="preserve"> and </w:t>
        </w:r>
        <w:r>
          <w:rPr>
            <w:rFonts w:ascii="Times New Roman" w:hAnsi="Times New Roman"/>
            <w:i/>
            <w:sz w:val="24"/>
            <w:szCs w:val="24"/>
            <w:lang w:val="en-US"/>
          </w:rPr>
          <w:t xml:space="preserve">P. </w:t>
        </w:r>
        <w:proofErr w:type="spellStart"/>
        <w:r>
          <w:rPr>
            <w:rFonts w:ascii="Times New Roman" w:hAnsi="Times New Roman"/>
            <w:i/>
            <w:sz w:val="24"/>
            <w:szCs w:val="24"/>
            <w:lang w:val="en-US"/>
          </w:rPr>
          <w:t>minutus</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Markhaseva</w:t>
        </w:r>
        <w:proofErr w:type="spellEnd"/>
        <w:r>
          <w:rPr>
            <w:rFonts w:ascii="Times New Roman" w:hAnsi="Times New Roman"/>
            <w:sz w:val="24"/>
            <w:szCs w:val="24"/>
            <w:lang w:val="en-US"/>
          </w:rPr>
          <w:t xml:space="preserve"> et al. 2012), which have not been distinguished historically until the last years. These species are characterized by quite similar temperature optima, according to the narrow seasonal peak of their </w:t>
        </w:r>
        <w:r>
          <w:rPr>
            <w:rFonts w:ascii="Times New Roman" w:hAnsi="Times New Roman"/>
            <w:sz w:val="24"/>
            <w:szCs w:val="24"/>
            <w:lang w:val="en-US"/>
          </w:rPr>
          <w:lastRenderedPageBreak/>
          <w:t>combined abundance, the calculated temperature optimum for the pooled data is 3.5 °C (</w:t>
        </w:r>
        <w:proofErr w:type="spellStart"/>
        <w:r>
          <w:rPr>
            <w:rFonts w:ascii="Times New Roman" w:hAnsi="Times New Roman"/>
            <w:sz w:val="24"/>
            <w:szCs w:val="24"/>
            <w:lang w:val="en-US"/>
          </w:rPr>
          <w:t>Zubakha</w:t>
        </w:r>
        <w:proofErr w:type="spellEnd"/>
        <w:r>
          <w:rPr>
            <w:rFonts w:ascii="Times New Roman" w:hAnsi="Times New Roman"/>
            <w:sz w:val="24"/>
            <w:szCs w:val="24"/>
            <w:lang w:val="en-US"/>
          </w:rPr>
          <w:t xml:space="preserve"> and Usov 2004). In the White Sea, </w:t>
        </w:r>
        <w:r w:rsidRPr="00B84E42">
          <w:rPr>
            <w:rFonts w:ascii="Times New Roman" w:hAnsi="Times New Roman"/>
            <w:i/>
            <w:sz w:val="24"/>
            <w:szCs w:val="24"/>
            <w:lang w:val="en-US"/>
          </w:rPr>
          <w:t>Calanus</w:t>
        </w:r>
        <w:r>
          <w:rPr>
            <w:rFonts w:ascii="Times New Roman" w:hAnsi="Times New Roman"/>
            <w:sz w:val="24"/>
            <w:szCs w:val="24"/>
            <w:lang w:val="en-US"/>
          </w:rPr>
          <w:t xml:space="preserve"> and </w:t>
        </w:r>
        <w:r w:rsidRPr="00B84E42">
          <w:rPr>
            <w:rFonts w:ascii="Times New Roman" w:hAnsi="Times New Roman"/>
            <w:i/>
            <w:sz w:val="24"/>
            <w:szCs w:val="24"/>
            <w:lang w:val="en-US"/>
          </w:rPr>
          <w:t>Pseudocalanus</w:t>
        </w:r>
        <w:r>
          <w:rPr>
            <w:rFonts w:ascii="Times New Roman" w:hAnsi="Times New Roman"/>
            <w:sz w:val="24"/>
            <w:szCs w:val="24"/>
            <w:lang w:val="en-US"/>
          </w:rPr>
          <w:t xml:space="preserve"> reproduce in the end of winter–beginning of spring (in March–May). Boreal </w:t>
        </w:r>
        <w:r w:rsidRPr="003F12BD">
          <w:rPr>
            <w:rFonts w:ascii="Times New Roman" w:hAnsi="Times New Roman"/>
            <w:i/>
            <w:sz w:val="24"/>
            <w:szCs w:val="24"/>
            <w:lang w:val="en-US"/>
          </w:rPr>
          <w:t>C. hamatus</w:t>
        </w:r>
        <w:r>
          <w:rPr>
            <w:rFonts w:ascii="Times New Roman" w:hAnsi="Times New Roman"/>
            <w:sz w:val="24"/>
            <w:szCs w:val="24"/>
            <w:lang w:val="en-US"/>
          </w:rPr>
          <w:t xml:space="preserve"> and </w:t>
        </w:r>
        <w:r>
          <w:rPr>
            <w:rFonts w:ascii="Times New Roman" w:hAnsi="Times New Roman"/>
            <w:i/>
            <w:sz w:val="24"/>
            <w:szCs w:val="24"/>
            <w:lang w:val="en-US"/>
          </w:rPr>
          <w:t>T. longicornis</w:t>
        </w:r>
        <w:r>
          <w:rPr>
            <w:rFonts w:ascii="Times New Roman" w:hAnsi="Times New Roman"/>
            <w:sz w:val="24"/>
            <w:szCs w:val="24"/>
            <w:lang w:val="en-US"/>
          </w:rPr>
          <w:t xml:space="preserve"> have similar temperature optima at the study area: 10.3 and 9.9 °C, respectively (</w:t>
        </w:r>
        <w:proofErr w:type="spellStart"/>
        <w:r>
          <w:rPr>
            <w:rFonts w:ascii="Times New Roman" w:hAnsi="Times New Roman"/>
            <w:sz w:val="24"/>
            <w:szCs w:val="24"/>
            <w:lang w:val="en-US"/>
          </w:rPr>
          <w:t>Zubakha</w:t>
        </w:r>
        <w:proofErr w:type="spellEnd"/>
        <w:r>
          <w:rPr>
            <w:rFonts w:ascii="Times New Roman" w:hAnsi="Times New Roman"/>
            <w:sz w:val="24"/>
            <w:szCs w:val="24"/>
            <w:lang w:val="en-US"/>
          </w:rPr>
          <w:t xml:space="preserve"> and Usov 2004); they produce 2–3 generations per year (</w:t>
        </w:r>
        <w:proofErr w:type="spellStart"/>
        <w:r>
          <w:rPr>
            <w:rFonts w:ascii="Times New Roman" w:hAnsi="Times New Roman"/>
            <w:sz w:val="24"/>
            <w:szCs w:val="24"/>
            <w:lang w:val="en-US"/>
          </w:rPr>
          <w:t>Prygunkova</w:t>
        </w:r>
        <w:proofErr w:type="spellEnd"/>
        <w:r>
          <w:rPr>
            <w:rFonts w:ascii="Times New Roman" w:hAnsi="Times New Roman"/>
            <w:sz w:val="24"/>
            <w:szCs w:val="24"/>
            <w:lang w:val="en-US"/>
          </w:rPr>
          <w:t xml:space="preserve"> 1974; </w:t>
        </w:r>
        <w:proofErr w:type="spellStart"/>
        <w:r>
          <w:rPr>
            <w:rFonts w:ascii="Times New Roman" w:hAnsi="Times New Roman"/>
            <w:sz w:val="24"/>
            <w:szCs w:val="24"/>
            <w:lang w:val="en-US"/>
          </w:rPr>
          <w:t>Pertsova</w:t>
        </w:r>
        <w:proofErr w:type="spellEnd"/>
        <w:r>
          <w:rPr>
            <w:rFonts w:ascii="Times New Roman" w:hAnsi="Times New Roman"/>
            <w:sz w:val="24"/>
            <w:szCs w:val="24"/>
            <w:lang w:val="en-US"/>
          </w:rPr>
          <w:t xml:space="preserve"> 1990). The genus </w:t>
        </w:r>
        <w:r>
          <w:rPr>
            <w:rFonts w:ascii="Times New Roman" w:hAnsi="Times New Roman"/>
            <w:i/>
            <w:sz w:val="24"/>
            <w:szCs w:val="24"/>
            <w:lang w:val="en-US"/>
          </w:rPr>
          <w:t>Acartia</w:t>
        </w:r>
        <w:r>
          <w:rPr>
            <w:rFonts w:ascii="Times New Roman" w:hAnsi="Times New Roman"/>
            <w:sz w:val="24"/>
            <w:szCs w:val="24"/>
            <w:lang w:val="en-US"/>
          </w:rPr>
          <w:t xml:space="preserve"> is presented in the White Sea by two boreal species, </w:t>
        </w:r>
        <w:r>
          <w:rPr>
            <w:rFonts w:ascii="Times New Roman" w:hAnsi="Times New Roman"/>
            <w:i/>
            <w:sz w:val="24"/>
            <w:szCs w:val="24"/>
            <w:lang w:val="en-US"/>
          </w:rPr>
          <w:t>A. longiremis</w:t>
        </w:r>
        <w:r>
          <w:rPr>
            <w:rFonts w:ascii="Times New Roman" w:hAnsi="Times New Roman"/>
            <w:sz w:val="24"/>
            <w:szCs w:val="24"/>
            <w:lang w:val="en-US"/>
          </w:rPr>
          <w:t xml:space="preserve"> and </w:t>
        </w:r>
        <w:r>
          <w:rPr>
            <w:rFonts w:ascii="Times New Roman" w:hAnsi="Times New Roman"/>
            <w:i/>
            <w:sz w:val="24"/>
            <w:szCs w:val="24"/>
            <w:lang w:val="en-US"/>
          </w:rPr>
          <w:t>A. bifilosa,</w:t>
        </w:r>
        <w:r>
          <w:rPr>
            <w:rFonts w:ascii="Times New Roman" w:hAnsi="Times New Roman"/>
            <w:sz w:val="24"/>
            <w:szCs w:val="24"/>
            <w:lang w:val="en-US"/>
          </w:rPr>
          <w:t xml:space="preserve"> which were not distinguished historically. </w:t>
        </w:r>
        <w:r>
          <w:rPr>
            <w:rFonts w:ascii="Times New Roman" w:hAnsi="Times New Roman"/>
            <w:sz w:val="24"/>
            <w:lang w:val="en-US"/>
          </w:rPr>
          <w:t>They differ slightly by salinity and temperature preferences</w:t>
        </w:r>
        <w:r>
          <w:rPr>
            <w:rFonts w:ascii="Times New Roman" w:hAnsi="Times New Roman"/>
            <w:sz w:val="24"/>
            <w:szCs w:val="24"/>
            <w:lang w:val="en-US"/>
          </w:rPr>
          <w:t>:</w:t>
        </w:r>
        <w:r>
          <w:rPr>
            <w:rFonts w:ascii="Times New Roman" w:hAnsi="Times New Roman"/>
            <w:sz w:val="24"/>
            <w:lang w:val="en-US"/>
          </w:rPr>
          <w:t xml:space="preserve"> </w:t>
        </w:r>
        <w:r>
          <w:rPr>
            <w:rFonts w:ascii="Times New Roman" w:hAnsi="Times New Roman"/>
            <w:i/>
            <w:sz w:val="24"/>
            <w:lang w:val="en-US"/>
          </w:rPr>
          <w:t>A. bifilosa</w:t>
        </w:r>
        <w:r>
          <w:rPr>
            <w:rFonts w:ascii="Times New Roman" w:hAnsi="Times New Roman"/>
            <w:sz w:val="24"/>
            <w:lang w:val="en-US"/>
          </w:rPr>
          <w:t xml:space="preserve"> withstands freshening and </w:t>
        </w:r>
        <w:r>
          <w:rPr>
            <w:rFonts w:ascii="Times New Roman" w:hAnsi="Times New Roman"/>
            <w:sz w:val="24"/>
            <w:szCs w:val="24"/>
            <w:lang w:val="en-US"/>
          </w:rPr>
          <w:t>inhabits estuarine regions of the White Sea with lower salinity and higher temperature compared to the open sea (</w:t>
        </w:r>
        <w:proofErr w:type="spellStart"/>
        <w:r>
          <w:rPr>
            <w:rFonts w:ascii="Times New Roman" w:hAnsi="Times New Roman"/>
            <w:sz w:val="24"/>
            <w:szCs w:val="24"/>
            <w:lang w:val="en-US"/>
          </w:rPr>
          <w:t>Prudkovsky</w:t>
        </w:r>
        <w:proofErr w:type="spellEnd"/>
        <w:r>
          <w:rPr>
            <w:rFonts w:ascii="Times New Roman" w:hAnsi="Times New Roman"/>
            <w:sz w:val="24"/>
            <w:szCs w:val="24"/>
            <w:lang w:val="en-US"/>
          </w:rPr>
          <w:t xml:space="preserve"> 2003)</w:t>
        </w:r>
        <w:r>
          <w:rPr>
            <w:rFonts w:ascii="Times New Roman" w:hAnsi="Times New Roman"/>
            <w:sz w:val="24"/>
            <w:lang w:val="en-US"/>
          </w:rPr>
          <w:t>.</w:t>
        </w:r>
        <w:r>
          <w:rPr>
            <w:rFonts w:ascii="Times New Roman" w:hAnsi="Times New Roman"/>
            <w:sz w:val="24"/>
            <w:szCs w:val="24"/>
            <w:lang w:val="en-US"/>
          </w:rPr>
          <w:t xml:space="preserve"> According to our observations, this species appears a little later during the season than </w:t>
        </w:r>
        <w:r w:rsidRPr="00804BEF">
          <w:rPr>
            <w:rFonts w:ascii="Times New Roman" w:hAnsi="Times New Roman"/>
            <w:i/>
            <w:sz w:val="24"/>
            <w:szCs w:val="24"/>
            <w:lang w:val="en-US"/>
          </w:rPr>
          <w:t>A. longiremis</w:t>
        </w:r>
        <w:r>
          <w:rPr>
            <w:rFonts w:ascii="Times New Roman" w:hAnsi="Times New Roman"/>
            <w:sz w:val="24"/>
            <w:szCs w:val="24"/>
            <w:lang w:val="en-US"/>
          </w:rPr>
          <w:t xml:space="preserve">, when water became warmer. Peaks of both species coincide with the warmest period of year (June–September). All the studied boreal species overwinter as dormant eggs, which hatch in the late spring–beginning of summer (June–July; original data). Only single specimens of </w:t>
        </w:r>
        <w:r>
          <w:rPr>
            <w:rFonts w:ascii="Times New Roman" w:hAnsi="Times New Roman"/>
            <w:i/>
            <w:sz w:val="24"/>
            <w:szCs w:val="24"/>
            <w:lang w:val="en-US"/>
          </w:rPr>
          <w:t>Acartia</w:t>
        </w:r>
        <w:r>
          <w:rPr>
            <w:rFonts w:ascii="Times New Roman" w:hAnsi="Times New Roman"/>
            <w:sz w:val="24"/>
            <w:szCs w:val="24"/>
            <w:lang w:val="en-US"/>
          </w:rPr>
          <w:t xml:space="preserve"> spp. are found from time to time during winter (December–March), while </w:t>
        </w:r>
        <w:r>
          <w:rPr>
            <w:rFonts w:ascii="Times New Roman" w:hAnsi="Times New Roman"/>
            <w:i/>
            <w:sz w:val="24"/>
            <w:szCs w:val="24"/>
            <w:lang w:val="en-US"/>
          </w:rPr>
          <w:t>Centropages</w:t>
        </w:r>
        <w:r>
          <w:rPr>
            <w:rFonts w:ascii="Times New Roman" w:hAnsi="Times New Roman"/>
            <w:sz w:val="24"/>
            <w:szCs w:val="24"/>
            <w:lang w:val="en-US"/>
          </w:rPr>
          <w:t xml:space="preserve"> and </w:t>
        </w:r>
        <w:r>
          <w:rPr>
            <w:rFonts w:ascii="Times New Roman" w:hAnsi="Times New Roman"/>
            <w:i/>
            <w:sz w:val="24"/>
            <w:szCs w:val="24"/>
            <w:lang w:val="en-US"/>
          </w:rPr>
          <w:t>Temora</w:t>
        </w:r>
        <w:r>
          <w:rPr>
            <w:rFonts w:ascii="Times New Roman" w:hAnsi="Times New Roman"/>
            <w:sz w:val="24"/>
            <w:szCs w:val="24"/>
            <w:lang w:val="en-US"/>
          </w:rPr>
          <w:t xml:space="preserve"> are totally absent from November to May. Both </w:t>
        </w:r>
        <w:r>
          <w:rPr>
            <w:rFonts w:ascii="Times New Roman" w:hAnsi="Times New Roman"/>
            <w:i/>
            <w:sz w:val="24"/>
            <w:szCs w:val="24"/>
            <w:lang w:val="en-US"/>
          </w:rPr>
          <w:t>Oithona similis</w:t>
        </w:r>
        <w:r>
          <w:rPr>
            <w:rFonts w:ascii="Times New Roman" w:hAnsi="Times New Roman"/>
            <w:sz w:val="24"/>
            <w:szCs w:val="24"/>
            <w:lang w:val="en-US"/>
          </w:rPr>
          <w:t xml:space="preserve"> and </w:t>
        </w:r>
        <w:r>
          <w:rPr>
            <w:rFonts w:ascii="Times New Roman" w:hAnsi="Times New Roman"/>
            <w:i/>
            <w:sz w:val="24"/>
            <w:szCs w:val="24"/>
            <w:lang w:val="en-US"/>
          </w:rPr>
          <w:t>Microsetella norvegica</w:t>
        </w:r>
        <w:r>
          <w:rPr>
            <w:rFonts w:ascii="Times New Roman" w:hAnsi="Times New Roman"/>
            <w:sz w:val="24"/>
            <w:szCs w:val="24"/>
            <w:lang w:val="en-US"/>
          </w:rPr>
          <w:t xml:space="preserve"> are present in the plankton during the whole year and both have the same optima in the study area, about 9 °C (</w:t>
        </w:r>
        <w:proofErr w:type="spellStart"/>
        <w:r>
          <w:rPr>
            <w:rFonts w:ascii="Times New Roman" w:hAnsi="Times New Roman"/>
            <w:sz w:val="24"/>
            <w:szCs w:val="24"/>
            <w:lang w:val="en-US"/>
          </w:rPr>
          <w:t>Zubakha</w:t>
        </w:r>
        <w:proofErr w:type="spellEnd"/>
        <w:r>
          <w:rPr>
            <w:rFonts w:ascii="Times New Roman" w:hAnsi="Times New Roman"/>
            <w:sz w:val="24"/>
            <w:szCs w:val="24"/>
            <w:lang w:val="en-US"/>
          </w:rPr>
          <w:t xml:space="preserve"> and Usov 2004). The listed species are the most abundant in terms of biomass and numbers in the local zooplankton community and in the entire White Sea. These species represent also the ecological and biogeographical spectra of the local zooplankton. Moreover, </w:t>
        </w:r>
        <w:r>
          <w:rPr>
            <w:rFonts w:ascii="Times New Roman" w:hAnsi="Times New Roman"/>
            <w:i/>
            <w:sz w:val="24"/>
            <w:szCs w:val="24"/>
            <w:lang w:val="en-US"/>
          </w:rPr>
          <w:t>Calanus glacialis</w:t>
        </w:r>
        <w:r>
          <w:rPr>
            <w:rFonts w:ascii="Times New Roman" w:hAnsi="Times New Roman"/>
            <w:sz w:val="24"/>
            <w:szCs w:val="24"/>
            <w:lang w:val="en-US"/>
          </w:rPr>
          <w:t>,</w:t>
        </w:r>
        <w:r w:rsidDel="001444ED">
          <w:rPr>
            <w:rFonts w:ascii="Times New Roman" w:hAnsi="Times New Roman"/>
            <w:sz w:val="24"/>
            <w:szCs w:val="24"/>
            <w:lang w:val="en-US"/>
          </w:rPr>
          <w:t xml:space="preserve"> </w:t>
        </w:r>
        <w:r>
          <w:rPr>
            <w:rFonts w:ascii="Times New Roman" w:hAnsi="Times New Roman"/>
            <w:i/>
            <w:sz w:val="24"/>
            <w:szCs w:val="24"/>
            <w:lang w:val="en-US"/>
          </w:rPr>
          <w:t>Pseudocalanus</w:t>
        </w:r>
        <w:r>
          <w:rPr>
            <w:rFonts w:ascii="Times New Roman" w:hAnsi="Times New Roman"/>
            <w:sz w:val="24"/>
            <w:szCs w:val="24"/>
            <w:lang w:val="en-US"/>
          </w:rPr>
          <w:t xml:space="preserve"> spp. and </w:t>
        </w:r>
        <w:r>
          <w:rPr>
            <w:rFonts w:ascii="Times New Roman" w:hAnsi="Times New Roman"/>
            <w:i/>
            <w:sz w:val="24"/>
            <w:szCs w:val="24"/>
            <w:lang w:val="en-US"/>
          </w:rPr>
          <w:t>Oithona similis</w:t>
        </w:r>
        <w:r w:rsidDel="001444ED">
          <w:rPr>
            <w:rFonts w:ascii="Times New Roman" w:hAnsi="Times New Roman"/>
            <w:sz w:val="24"/>
            <w:szCs w:val="24"/>
            <w:lang w:val="en-US"/>
          </w:rPr>
          <w:t xml:space="preserve"> </w:t>
        </w:r>
        <w:r>
          <w:rPr>
            <w:rFonts w:ascii="Times New Roman" w:hAnsi="Times New Roman"/>
            <w:sz w:val="24"/>
            <w:szCs w:val="24"/>
            <w:lang w:val="en-US"/>
          </w:rPr>
          <w:t>are among the most abundant species in the North Atlantic and Arctic oceans (</w:t>
        </w:r>
        <w:proofErr w:type="spellStart"/>
        <w:r>
          <w:rPr>
            <w:rFonts w:ascii="Times New Roman" w:hAnsi="Times New Roman"/>
            <w:sz w:val="24"/>
            <w:szCs w:val="24"/>
            <w:lang w:val="en-US"/>
          </w:rPr>
          <w:t>Cornils</w:t>
        </w:r>
        <w:proofErr w:type="spellEnd"/>
        <w:r>
          <w:rPr>
            <w:rFonts w:ascii="Times New Roman" w:hAnsi="Times New Roman"/>
            <w:sz w:val="24"/>
            <w:szCs w:val="24"/>
            <w:lang w:val="en-US"/>
          </w:rPr>
          <w:t xml:space="preserve"> et al. 2017; </w:t>
        </w:r>
        <w:proofErr w:type="spellStart"/>
        <w:r w:rsidRPr="00262F85">
          <w:rPr>
            <w:rFonts w:ascii="Times New Roman" w:hAnsi="Times New Roman"/>
            <w:sz w:val="24"/>
            <w:szCs w:val="24"/>
            <w:lang w:val="en-US"/>
          </w:rPr>
          <w:t>Weydmann</w:t>
        </w:r>
        <w:proofErr w:type="spellEnd"/>
        <w:r>
          <w:rPr>
            <w:rFonts w:ascii="Times New Roman" w:hAnsi="Times New Roman"/>
            <w:sz w:val="24"/>
            <w:szCs w:val="24"/>
            <w:lang w:val="en-US"/>
          </w:rPr>
          <w:t xml:space="preserve"> et al. 2013).</w:t>
        </w:r>
      </w:ins>
    </w:p>
    <w:p w14:paraId="439ED6FD" w14:textId="0A5A665B" w:rsidR="00EF0392" w:rsidRDefault="00994266">
      <w:pPr>
        <w:spacing w:line="360" w:lineRule="auto"/>
        <w:ind w:firstLine="709"/>
        <w:jc w:val="both"/>
        <w:rPr>
          <w:rFonts w:ascii="Times New Roman" w:hAnsi="Times New Roman" w:cs="Times New Roman"/>
          <w:sz w:val="24"/>
          <w:szCs w:val="24"/>
          <w:lang w:val="en-US"/>
        </w:rPr>
        <w:pPrChange w:id="21" w:author="Usov Nikolay" w:date="2021-02-01T13:11:00Z">
          <w:pPr>
            <w:spacing w:line="360" w:lineRule="auto"/>
            <w:ind w:firstLine="709"/>
          </w:pPr>
        </w:pPrChange>
      </w:pPr>
      <w:r>
        <w:rPr>
          <w:rFonts w:ascii="Times New Roman" w:hAnsi="Times New Roman" w:cs="Times New Roman"/>
          <w:sz w:val="24"/>
          <w:szCs w:val="24"/>
          <w:lang w:val="en-US"/>
        </w:rPr>
        <w:t xml:space="preserve">We have already </w:t>
      </w:r>
      <w:r w:rsidRPr="00177235">
        <w:rPr>
          <w:rFonts w:ascii="Times New Roman" w:hAnsi="Times New Roman" w:cs="Times New Roman"/>
          <w:sz w:val="24"/>
          <w:szCs w:val="24"/>
          <w:highlight w:val="yellow"/>
          <w:lang w:val="en-US"/>
          <w:rPrChange w:id="22" w:author="Usov Nikolay" w:date="2021-02-01T12:40:00Z">
            <w:rPr>
              <w:rFonts w:ascii="Times New Roman" w:hAnsi="Times New Roman" w:cs="Times New Roman"/>
              <w:sz w:val="24"/>
              <w:szCs w:val="24"/>
              <w:lang w:val="en-US"/>
            </w:rPr>
          </w:rPrChange>
        </w:rPr>
        <w:t>correlated</w:t>
      </w:r>
      <w:r>
        <w:rPr>
          <w:rFonts w:ascii="Times New Roman" w:hAnsi="Times New Roman" w:cs="Times New Roman"/>
          <w:sz w:val="24"/>
          <w:szCs w:val="24"/>
          <w:lang w:val="en-US"/>
        </w:rPr>
        <w:t xml:space="preserve"> significant shift of the developmental season beginning of several planktonic Copepods inhabiting the White Sea with the substantial shift of spring and summer beginning (Usov et al., 2013). However, that approach, which considered only discrete events in the seasonal temperature dynamics, did not explain how the change of the whole course of the seasonal warming/cooling may influence dynamics of planktonic animals. The latter, obviously, react to temperature continuously, not only at specific </w:t>
      </w:r>
      <w:del w:id="23" w:author="Usov Nikolay" w:date="2021-02-01T12:41:00Z">
        <w:r w:rsidDel="00177235">
          <w:rPr>
            <w:rFonts w:ascii="Times New Roman" w:hAnsi="Times New Roman" w:cs="Times New Roman"/>
            <w:sz w:val="24"/>
            <w:szCs w:val="24"/>
            <w:lang w:val="en-US"/>
          </w:rPr>
          <w:delText>periods of life</w:delText>
        </w:r>
      </w:del>
      <w:ins w:id="24" w:author="Usov Nikolay" w:date="2021-02-01T12:41:00Z">
        <w:r w:rsidR="00177235">
          <w:rPr>
            <w:rFonts w:ascii="Times New Roman" w:hAnsi="Times New Roman" w:cs="Times New Roman"/>
            <w:sz w:val="24"/>
            <w:szCs w:val="24"/>
            <w:lang w:val="en-US"/>
          </w:rPr>
          <w:t>temperature thresholds</w:t>
        </w:r>
      </w:ins>
      <w:r>
        <w:rPr>
          <w:rFonts w:ascii="Times New Roman" w:hAnsi="Times New Roman" w:cs="Times New Roman"/>
          <w:sz w:val="24"/>
          <w:szCs w:val="24"/>
          <w:lang w:val="en-US"/>
        </w:rPr>
        <w:t>. E.g. early start of summer but slow summer warming or late summer beginning but quick temperature increase during summer</w:t>
      </w:r>
      <w:ins w:id="25" w:author="Usov Nikolay" w:date="2021-02-01T12:45:00Z">
        <w:r w:rsidR="00177235">
          <w:rPr>
            <w:rFonts w:ascii="Times New Roman" w:hAnsi="Times New Roman" w:cs="Times New Roman"/>
            <w:sz w:val="24"/>
            <w:szCs w:val="24"/>
            <w:lang w:val="en-US"/>
          </w:rPr>
          <w:t xml:space="preserve">, </w:t>
        </w:r>
        <w:proofErr w:type="spellStart"/>
        <w:r w:rsidR="00177235">
          <w:rPr>
            <w:rFonts w:ascii="Times New Roman" w:hAnsi="Times New Roman" w:cs="Times New Roman"/>
            <w:sz w:val="24"/>
            <w:szCs w:val="24"/>
            <w:lang w:val="en-US"/>
          </w:rPr>
          <w:t>theretically</w:t>
        </w:r>
        <w:proofErr w:type="spellEnd"/>
        <w:r w:rsidR="00177235">
          <w:rPr>
            <w:rFonts w:ascii="Times New Roman" w:hAnsi="Times New Roman" w:cs="Times New Roman"/>
            <w:sz w:val="24"/>
            <w:szCs w:val="24"/>
            <w:lang w:val="en-US"/>
          </w:rPr>
          <w:t>,</w:t>
        </w:r>
      </w:ins>
      <w:r>
        <w:rPr>
          <w:rFonts w:ascii="Times New Roman" w:hAnsi="Times New Roman" w:cs="Times New Roman"/>
          <w:sz w:val="24"/>
          <w:szCs w:val="24"/>
          <w:lang w:val="en-US"/>
        </w:rPr>
        <w:t xml:space="preserve"> may have different consequences for planktonic animals. So, another approach may be the analysis of the seasonal temperature curve, or some parts of it, as a whole, with maximal possible resolution. Thus, one of the objectives of this study is revealing the response of copepod phenological timing to changes in the spring-summer transition curve </w:t>
      </w:r>
      <w:r w:rsidRPr="00177235">
        <w:rPr>
          <w:rFonts w:ascii="Times New Roman" w:hAnsi="Times New Roman" w:cs="Times New Roman"/>
          <w:sz w:val="24"/>
          <w:szCs w:val="24"/>
          <w:highlight w:val="yellow"/>
          <w:lang w:val="en-US"/>
          <w:rPrChange w:id="26" w:author="Usov Nikolay" w:date="2021-02-01T12:49:00Z">
            <w:rPr>
              <w:rFonts w:ascii="Times New Roman" w:hAnsi="Times New Roman" w:cs="Times New Roman"/>
              <w:sz w:val="24"/>
              <w:szCs w:val="24"/>
              <w:lang w:val="en-US"/>
            </w:rPr>
          </w:rPrChange>
        </w:rPr>
        <w:t>as a whole</w:t>
      </w:r>
      <w:r>
        <w:rPr>
          <w:rFonts w:ascii="Times New Roman" w:hAnsi="Times New Roman" w:cs="Times New Roman"/>
          <w:sz w:val="24"/>
          <w:szCs w:val="24"/>
          <w:lang w:val="en-US"/>
        </w:rPr>
        <w:t>.</w:t>
      </w:r>
    </w:p>
    <w:p w14:paraId="3FAA8EC9" w14:textId="793BB74D" w:rsidR="00EF0392" w:rsidRDefault="00994266">
      <w:pPr>
        <w:spacing w:line="360" w:lineRule="auto"/>
        <w:jc w:val="both"/>
        <w:rPr>
          <w:rFonts w:ascii="Times New Roman" w:hAnsi="Times New Roman" w:cs="Times New Roman"/>
          <w:sz w:val="24"/>
          <w:szCs w:val="24"/>
          <w:lang w:val="en-US"/>
        </w:rPr>
        <w:pPrChange w:id="27" w:author="Usov Nikolay" w:date="2021-02-01T13:11:00Z">
          <w:pPr>
            <w:spacing w:line="360" w:lineRule="auto"/>
          </w:pPr>
        </w:pPrChange>
      </w:pPr>
      <w:r>
        <w:rPr>
          <w:rFonts w:ascii="Times New Roman" w:hAnsi="Times New Roman" w:cs="Times New Roman"/>
          <w:sz w:val="24"/>
          <w:szCs w:val="24"/>
          <w:lang w:val="en-US"/>
        </w:rPr>
        <w:t xml:space="preserve">It was shown that in high latitudes </w:t>
      </w:r>
      <w:ins w:id="28" w:author="Usov Nikolay" w:date="2021-02-01T12:46:00Z">
        <w:r w:rsidR="00177235">
          <w:rPr>
            <w:rFonts w:ascii="Times New Roman" w:hAnsi="Times New Roman" w:cs="Times New Roman"/>
            <w:sz w:val="24"/>
            <w:szCs w:val="24"/>
            <w:lang w:val="en-US"/>
          </w:rPr>
          <w:t>the role of interspecific interactions increases during warm season</w:t>
        </w:r>
      </w:ins>
      <w:ins w:id="29" w:author="Usov Nikolay" w:date="2021-02-01T12:48:00Z">
        <w:r w:rsidR="00177235">
          <w:rPr>
            <w:rFonts w:ascii="Times New Roman" w:hAnsi="Times New Roman" w:cs="Times New Roman"/>
            <w:sz w:val="24"/>
            <w:szCs w:val="24"/>
            <w:lang w:val="en-US"/>
          </w:rPr>
          <w:t>, while</w:t>
        </w:r>
      </w:ins>
      <w:ins w:id="30" w:author="Usov Nikolay" w:date="2021-02-01T12:46:00Z">
        <w:r w:rsidR="00177235">
          <w:rPr>
            <w:rFonts w:ascii="Times New Roman" w:hAnsi="Times New Roman" w:cs="Times New Roman"/>
            <w:sz w:val="24"/>
            <w:szCs w:val="24"/>
            <w:lang w:val="en-US"/>
          </w:rPr>
          <w:t xml:space="preserve"> </w:t>
        </w:r>
      </w:ins>
      <w:ins w:id="31" w:author="Usov Nikolay" w:date="2021-02-01T12:48:00Z">
        <w:r w:rsidR="00177235">
          <w:rPr>
            <w:rFonts w:ascii="Times New Roman" w:hAnsi="Times New Roman" w:cs="Times New Roman"/>
            <w:sz w:val="24"/>
            <w:szCs w:val="24"/>
            <w:lang w:val="en-US"/>
          </w:rPr>
          <w:t>the</w:t>
        </w:r>
      </w:ins>
      <w:del w:id="32" w:author="Usov Nikolay" w:date="2021-02-01T12:48:00Z">
        <w:r w:rsidDel="00177235">
          <w:rPr>
            <w:rFonts w:ascii="Times New Roman" w:hAnsi="Times New Roman" w:cs="Times New Roman"/>
            <w:sz w:val="24"/>
            <w:szCs w:val="24"/>
            <w:lang w:val="en-US"/>
          </w:rPr>
          <w:delText xml:space="preserve">despite </w:delText>
        </w:r>
      </w:del>
      <w:del w:id="33" w:author="Usov Nikolay" w:date="2021-02-01T12:47:00Z">
        <w:r w:rsidDel="00177235">
          <w:rPr>
            <w:rFonts w:ascii="Times New Roman" w:hAnsi="Times New Roman" w:cs="Times New Roman"/>
            <w:sz w:val="24"/>
            <w:szCs w:val="24"/>
            <w:lang w:val="en-US"/>
          </w:rPr>
          <w:delText xml:space="preserve">huge </w:delText>
        </w:r>
      </w:del>
      <w:ins w:id="34" w:author="Usov Nikolay" w:date="2021-02-01T12:47:00Z">
        <w:r w:rsidR="00177235">
          <w:rPr>
            <w:rFonts w:ascii="Times New Roman" w:hAnsi="Times New Roman" w:cs="Times New Roman"/>
            <w:sz w:val="24"/>
            <w:szCs w:val="24"/>
            <w:lang w:val="en-US"/>
          </w:rPr>
          <w:t xml:space="preserve"> </w:t>
        </w:r>
      </w:ins>
      <w:r>
        <w:rPr>
          <w:rFonts w:ascii="Times New Roman" w:hAnsi="Times New Roman" w:cs="Times New Roman"/>
          <w:sz w:val="24"/>
          <w:szCs w:val="24"/>
          <w:lang w:val="en-US"/>
        </w:rPr>
        <w:t>influence of abiotic factors at the edges of vegetation season</w:t>
      </w:r>
      <w:del w:id="35" w:author="Usov Nikolay" w:date="2021-02-01T12:46:00Z">
        <w:r w:rsidDel="00177235">
          <w:rPr>
            <w:rFonts w:ascii="Times New Roman" w:hAnsi="Times New Roman" w:cs="Times New Roman"/>
            <w:sz w:val="24"/>
            <w:szCs w:val="24"/>
            <w:lang w:val="en-US"/>
          </w:rPr>
          <w:delText>,</w:delText>
        </w:r>
      </w:del>
      <w:r>
        <w:rPr>
          <w:rFonts w:ascii="Times New Roman" w:hAnsi="Times New Roman" w:cs="Times New Roman"/>
          <w:sz w:val="24"/>
          <w:szCs w:val="24"/>
          <w:lang w:val="en-US"/>
        </w:rPr>
        <w:t xml:space="preserve"> </w:t>
      </w:r>
      <w:ins w:id="36" w:author="Usov Nikolay" w:date="2021-02-01T12:48:00Z">
        <w:r w:rsidR="00177235">
          <w:rPr>
            <w:rFonts w:ascii="Times New Roman" w:hAnsi="Times New Roman" w:cs="Times New Roman"/>
            <w:sz w:val="24"/>
            <w:szCs w:val="24"/>
            <w:lang w:val="en-US"/>
          </w:rPr>
          <w:t>is rather strong</w:t>
        </w:r>
        <w:r w:rsidR="00177235" w:rsidDel="00177235">
          <w:rPr>
            <w:rFonts w:ascii="Times New Roman" w:hAnsi="Times New Roman" w:cs="Times New Roman"/>
            <w:sz w:val="24"/>
            <w:szCs w:val="24"/>
            <w:lang w:val="en-US"/>
          </w:rPr>
          <w:t xml:space="preserve"> </w:t>
        </w:r>
      </w:ins>
      <w:del w:id="37" w:author="Usov Nikolay" w:date="2021-02-01T12:46:00Z">
        <w:r w:rsidDel="00177235">
          <w:rPr>
            <w:rFonts w:ascii="Times New Roman" w:hAnsi="Times New Roman" w:cs="Times New Roman"/>
            <w:sz w:val="24"/>
            <w:szCs w:val="24"/>
            <w:lang w:val="en-US"/>
          </w:rPr>
          <w:delText xml:space="preserve">the role of interspecific interactions increases during warm season </w:delText>
        </w:r>
      </w:del>
      <w:r>
        <w:rPr>
          <w:rFonts w:ascii="Times New Roman" w:hAnsi="Times New Roman" w:cs="Times New Roman"/>
          <w:sz w:val="24"/>
          <w:szCs w:val="24"/>
          <w:lang w:val="en-US"/>
        </w:rPr>
        <w:t xml:space="preserve">(Pau et al., 2011). Therefore, the phenological changes in population of any species must inevitably result in </w:t>
      </w:r>
      <w:r>
        <w:rPr>
          <w:rFonts w:ascii="Times New Roman" w:hAnsi="Times New Roman" w:cs="Times New Roman"/>
          <w:sz w:val="24"/>
          <w:szCs w:val="24"/>
          <w:lang w:val="en-US"/>
        </w:rPr>
        <w:lastRenderedPageBreak/>
        <w:t>changes in populations of connected species. So, the second objective of this study is to analyze consequences of phenological changes for interactions in planktonic community.</w:t>
      </w:r>
    </w:p>
    <w:p w14:paraId="0D349DEC" w14:textId="77777777" w:rsidR="00EF0392" w:rsidRDefault="00EF0392">
      <w:pPr>
        <w:spacing w:line="360" w:lineRule="auto"/>
        <w:jc w:val="both"/>
        <w:rPr>
          <w:rFonts w:ascii="Times New Roman" w:hAnsi="Times New Roman" w:cs="Times New Roman"/>
          <w:sz w:val="24"/>
          <w:szCs w:val="24"/>
          <w:lang w:val="en-US"/>
        </w:rPr>
        <w:pPrChange w:id="38" w:author="Usov Nikolay" w:date="2021-02-01T13:11:00Z">
          <w:pPr>
            <w:spacing w:line="360" w:lineRule="auto"/>
          </w:pPr>
        </w:pPrChange>
      </w:pPr>
    </w:p>
    <w:p w14:paraId="369B259A" w14:textId="77777777" w:rsidR="00EF0392" w:rsidRDefault="00994266">
      <w:pPr>
        <w:pStyle w:val="1"/>
        <w:rPr>
          <w:i/>
          <w:iCs/>
          <w:sz w:val="24"/>
          <w:szCs w:val="24"/>
          <w:lang w:val="en-US"/>
        </w:rPr>
      </w:pPr>
      <w:r>
        <w:t>Materials and methods</w:t>
      </w:r>
    </w:p>
    <w:p w14:paraId="78FE47A1" w14:textId="08A59081" w:rsidR="00EF0392" w:rsidRDefault="00994266">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b/>
          <w:bCs/>
          <w:i/>
          <w:iCs/>
          <w:sz w:val="24"/>
          <w:szCs w:val="24"/>
          <w:lang w:val="en-US"/>
        </w:rPr>
        <w:t>Sampling site and the period of observations</w:t>
      </w:r>
      <w:r>
        <w:rPr>
          <w:rFonts w:ascii="Times New Roman" w:hAnsi="Times New Roman" w:cs="Times New Roman"/>
          <w:sz w:val="24"/>
          <w:szCs w:val="24"/>
          <w:lang w:val="en-US"/>
        </w:rPr>
        <w:t xml:space="preserve">. Water temperature, water salinity, and the zooplankton abundance have been monitored in </w:t>
      </w:r>
      <w:proofErr w:type="spellStart"/>
      <w:r>
        <w:rPr>
          <w:rFonts w:ascii="Times New Roman" w:hAnsi="Times New Roman" w:cs="Times New Roman"/>
          <w:sz w:val="24"/>
          <w:szCs w:val="24"/>
          <w:lang w:val="en-US"/>
        </w:rPr>
        <w:t>Chupa</w:t>
      </w:r>
      <w:proofErr w:type="spellEnd"/>
      <w:r>
        <w:rPr>
          <w:rFonts w:ascii="Times New Roman" w:hAnsi="Times New Roman" w:cs="Times New Roman"/>
          <w:sz w:val="24"/>
          <w:szCs w:val="24"/>
          <w:lang w:val="en-US"/>
        </w:rPr>
        <w:t xml:space="preserve"> Inlet (</w:t>
      </w:r>
      <w:proofErr w:type="spellStart"/>
      <w:r>
        <w:rPr>
          <w:rFonts w:ascii="Times New Roman" w:hAnsi="Times New Roman" w:cs="Times New Roman"/>
          <w:sz w:val="24"/>
          <w:szCs w:val="24"/>
          <w:lang w:val="en-US"/>
        </w:rPr>
        <w:t>Kandalaksha</w:t>
      </w:r>
      <w:proofErr w:type="spellEnd"/>
      <w:r>
        <w:rPr>
          <w:rFonts w:ascii="Times New Roman" w:hAnsi="Times New Roman" w:cs="Times New Roman"/>
          <w:sz w:val="24"/>
          <w:szCs w:val="24"/>
          <w:lang w:val="en-US"/>
        </w:rPr>
        <w:t xml:space="preserve"> Bay, the White Sea), at the standard station D-1 (depth of 65 m; 66°19′50″N; 33°40′06″E) since 1961 (Fig. 1). Data from this monitoring site are recorded in the database "White Sea Hydrology and Zooplankton Time-Series: </w:t>
      </w:r>
      <w:proofErr w:type="spellStart"/>
      <w:r>
        <w:rPr>
          <w:rFonts w:ascii="Times New Roman" w:hAnsi="Times New Roman" w:cs="Times New Roman"/>
          <w:sz w:val="24"/>
          <w:szCs w:val="24"/>
          <w:lang w:val="en-US"/>
        </w:rPr>
        <w:t>Kartesh</w:t>
      </w:r>
      <w:proofErr w:type="spellEnd"/>
      <w:r>
        <w:rPr>
          <w:rFonts w:ascii="Times New Roman" w:hAnsi="Times New Roman" w:cs="Times New Roman"/>
          <w:sz w:val="24"/>
          <w:szCs w:val="24"/>
          <w:lang w:val="en-US"/>
        </w:rPr>
        <w:t xml:space="preserve"> D1" (COPEPOD. Interactive Time-series Explorer METABASE, 2018); this dataset was used as the data source in this study. The period from 1961 to 2018 was analyzed</w:t>
      </w:r>
      <w:del w:id="39" w:author="Usov Nikolay" w:date="2021-02-01T12:54:00Z">
        <w:r w:rsidDel="00FC24FE">
          <w:rPr>
            <w:rFonts w:ascii="Times New Roman" w:hAnsi="Times New Roman" w:cs="Times New Roman"/>
            <w:sz w:val="24"/>
            <w:szCs w:val="24"/>
            <w:lang w:val="en-US"/>
          </w:rPr>
          <w:delText>.</w:delText>
        </w:r>
      </w:del>
      <w:r>
        <w:rPr>
          <w:rFonts w:ascii="Times New Roman" w:hAnsi="Times New Roman" w:cs="Times New Roman"/>
          <w:sz w:val="24"/>
          <w:szCs w:val="24"/>
          <w:lang w:val="en-US"/>
        </w:rPr>
        <w:t xml:space="preserve">. </w:t>
      </w:r>
    </w:p>
    <w:p w14:paraId="4E0EDEA7" w14:textId="77777777" w:rsidR="00EF0392" w:rsidRDefault="00EF0392">
      <w:pPr>
        <w:spacing w:after="0" w:line="360" w:lineRule="auto"/>
        <w:jc w:val="both"/>
        <w:rPr>
          <w:rFonts w:ascii="Times New Roman" w:hAnsi="Times New Roman" w:cs="Times New Roman"/>
          <w:sz w:val="24"/>
          <w:szCs w:val="24"/>
          <w:lang w:val="en-US"/>
        </w:rPr>
      </w:pPr>
    </w:p>
    <w:p w14:paraId="2B808D8D" w14:textId="77777777" w:rsidR="00EF0392" w:rsidRDefault="00994266">
      <w:pPr>
        <w:spacing w:after="0" w:line="360" w:lineRule="auto"/>
        <w:jc w:val="both"/>
        <w:rPr>
          <w:rFonts w:ascii="Times New Roman" w:hAnsi="Times New Roman" w:cs="Times New Roman"/>
          <w:sz w:val="24"/>
          <w:szCs w:val="24"/>
          <w:lang w:val="en-US"/>
        </w:rPr>
      </w:pPr>
      <w:r>
        <w:rPr>
          <w:noProof/>
          <w:lang w:val="ru-RU" w:eastAsia="ru-RU"/>
        </w:rPr>
        <w:drawing>
          <wp:inline distT="0" distB="0" distL="0" distR="0">
            <wp:extent cx="5680075" cy="303657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680075" cy="3036570"/>
                    </a:xfrm>
                    <a:prstGeom prst="rect">
                      <a:avLst/>
                    </a:prstGeom>
                    <a:solidFill>
                      <a:srgbClr val="FFFFFF"/>
                    </a:solidFill>
                    <a:ln>
                      <a:noFill/>
                    </a:ln>
                  </pic:spPr>
                </pic:pic>
              </a:graphicData>
            </a:graphic>
          </wp:inline>
        </w:drawing>
      </w:r>
    </w:p>
    <w:p w14:paraId="7DC32EBD" w14:textId="77777777" w:rsidR="00EF0392" w:rsidRDefault="00994266">
      <w:pPr>
        <w:spacing w:after="0" w:line="360" w:lineRule="auto"/>
        <w:jc w:val="both"/>
        <w:rPr>
          <w:lang w:val="en-US"/>
        </w:rPr>
      </w:pPr>
      <w:r>
        <w:rPr>
          <w:rFonts w:ascii="Times New Roman" w:hAnsi="Times New Roman" w:cs="Times New Roman"/>
          <w:sz w:val="24"/>
          <w:szCs w:val="24"/>
          <w:lang w:val="en-US"/>
        </w:rPr>
        <w:t xml:space="preserve">Fig. 1. Location of the study site (D-1 Station) in </w:t>
      </w:r>
      <w:proofErr w:type="spellStart"/>
      <w:r>
        <w:rPr>
          <w:rFonts w:ascii="Times New Roman" w:hAnsi="Times New Roman" w:cs="Times New Roman"/>
          <w:sz w:val="24"/>
          <w:szCs w:val="24"/>
          <w:lang w:val="en-US"/>
        </w:rPr>
        <w:t>Chupa</w:t>
      </w:r>
      <w:proofErr w:type="spellEnd"/>
      <w:r>
        <w:rPr>
          <w:rFonts w:ascii="Times New Roman" w:hAnsi="Times New Roman" w:cs="Times New Roman"/>
          <w:sz w:val="24"/>
          <w:szCs w:val="24"/>
          <w:lang w:val="en-US"/>
        </w:rPr>
        <w:t xml:space="preserve"> Inlet.</w:t>
      </w:r>
    </w:p>
    <w:p w14:paraId="43E504AB" w14:textId="77777777" w:rsidR="00EF0392" w:rsidRDefault="00994266">
      <w:pPr>
        <w:spacing w:after="0" w:line="360" w:lineRule="auto"/>
        <w:jc w:val="both"/>
        <w:rPr>
          <w:rFonts w:ascii="Times New Roman" w:hAnsi="Times New Roman" w:cs="Times New Roman"/>
          <w:b/>
          <w:bCs/>
          <w:i/>
          <w:iCs/>
          <w:sz w:val="24"/>
          <w:szCs w:val="24"/>
          <w:lang w:val="en-US"/>
        </w:rPr>
      </w:pPr>
      <w:r>
        <w:rPr>
          <w:lang w:val="en-US"/>
        </w:rPr>
        <w:t xml:space="preserve"> </w:t>
      </w:r>
    </w:p>
    <w:p w14:paraId="43F0DF46" w14:textId="3F268D04" w:rsidR="00EF0392" w:rsidRDefault="00994266">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b/>
          <w:bCs/>
          <w:i/>
          <w:iCs/>
          <w:sz w:val="24"/>
          <w:szCs w:val="24"/>
          <w:lang w:val="en-US"/>
        </w:rPr>
        <w:t>Sampling scheme and methods</w:t>
      </w:r>
      <w:r>
        <w:rPr>
          <w:rFonts w:ascii="Times New Roman" w:hAnsi="Times New Roman" w:cs="Times New Roman"/>
          <w:sz w:val="24"/>
          <w:szCs w:val="24"/>
          <w:lang w:val="en-US"/>
        </w:rPr>
        <w:t xml:space="preserve">. </w:t>
      </w:r>
      <w:r w:rsidR="00FC24FE" w:rsidRPr="00FC24FE">
        <w:rPr>
          <w:rFonts w:ascii="Times New Roman" w:hAnsi="Times New Roman" w:cs="Times New Roman"/>
          <w:sz w:val="24"/>
          <w:szCs w:val="24"/>
          <w:lang w:val="en-US"/>
        </w:rPr>
        <w:t xml:space="preserve">Monitoring was conducted from research vessel during ice-free period and from the ice in winter. Zooplankton was sampled every ten days during the ice-free period and monthly from the ice, except for the period of 1962–1969, when the sampling was performed every ten days all the year round. Zooplankton was sampled from standard water layers (0–10 m, 10–25 m, and 25–65 m) by vertical tows with </w:t>
      </w:r>
      <w:proofErr w:type="spellStart"/>
      <w:r w:rsidR="00FC24FE" w:rsidRPr="00FC24FE">
        <w:rPr>
          <w:rFonts w:ascii="Times New Roman" w:hAnsi="Times New Roman" w:cs="Times New Roman"/>
          <w:sz w:val="24"/>
          <w:szCs w:val="24"/>
          <w:lang w:val="en-US"/>
        </w:rPr>
        <w:t>Juday</w:t>
      </w:r>
      <w:proofErr w:type="spellEnd"/>
      <w:r w:rsidR="00FC24FE" w:rsidRPr="00FC24FE">
        <w:rPr>
          <w:rFonts w:ascii="Times New Roman" w:hAnsi="Times New Roman" w:cs="Times New Roman"/>
          <w:sz w:val="24"/>
          <w:szCs w:val="24"/>
          <w:lang w:val="en-US"/>
        </w:rPr>
        <w:t xml:space="preserve"> plankton net (mesh size 200 </w:t>
      </w:r>
      <w:proofErr w:type="spellStart"/>
      <w:r w:rsidR="00FC24FE" w:rsidRPr="00FC24FE">
        <w:rPr>
          <w:rFonts w:ascii="Times New Roman" w:hAnsi="Times New Roman" w:cs="Times New Roman"/>
          <w:sz w:val="24"/>
          <w:szCs w:val="24"/>
          <w:lang w:val="en-US"/>
        </w:rPr>
        <w:t>μm</w:t>
      </w:r>
      <w:proofErr w:type="spellEnd"/>
      <w:r w:rsidR="00FC24FE" w:rsidRPr="00FC24FE">
        <w:rPr>
          <w:rFonts w:ascii="Times New Roman" w:hAnsi="Times New Roman" w:cs="Times New Roman"/>
          <w:sz w:val="24"/>
          <w:szCs w:val="24"/>
          <w:lang w:val="en-US"/>
        </w:rPr>
        <w:t>; mouth diameter 37 cm, mouth area 0.1 m</w:t>
      </w:r>
      <w:r w:rsidR="00FC24FE" w:rsidRPr="00FC24FE">
        <w:rPr>
          <w:rFonts w:ascii="Times New Roman" w:hAnsi="Times New Roman" w:cs="Times New Roman"/>
          <w:sz w:val="24"/>
          <w:szCs w:val="24"/>
          <w:vertAlign w:val="superscript"/>
          <w:lang w:val="en-US"/>
        </w:rPr>
        <w:t>2</w:t>
      </w:r>
      <w:r w:rsidR="00FC24FE" w:rsidRPr="00FC24FE">
        <w:rPr>
          <w:rFonts w:ascii="Times New Roman" w:hAnsi="Times New Roman" w:cs="Times New Roman"/>
          <w:sz w:val="24"/>
          <w:szCs w:val="24"/>
          <w:lang w:val="en-US"/>
        </w:rPr>
        <w:t xml:space="preserve">). The samples were immediately preserved with formaldehyde (final concentration 2–4%). In total, more than 3,400 samples have been collected and processed since 1961. The sample processing was performed by the standard methods (Harris et al. 2000). Briefly, the samples were brought to 100 mL or 200 mL volume according to the organisms' concentration </w:t>
      </w:r>
      <w:r w:rsidR="00FC24FE" w:rsidRPr="00FC24FE">
        <w:rPr>
          <w:rFonts w:ascii="Times New Roman" w:hAnsi="Times New Roman" w:cs="Times New Roman"/>
          <w:sz w:val="24"/>
          <w:szCs w:val="24"/>
          <w:lang w:val="en-US"/>
        </w:rPr>
        <w:lastRenderedPageBreak/>
        <w:t xml:space="preserve">assessed visually. The abundant species and their stages (exceeding 10 </w:t>
      </w:r>
      <w:proofErr w:type="spellStart"/>
      <w:r w:rsidR="00FC24FE" w:rsidRPr="00FC24FE">
        <w:rPr>
          <w:rFonts w:ascii="Times New Roman" w:hAnsi="Times New Roman" w:cs="Times New Roman"/>
          <w:sz w:val="24"/>
          <w:szCs w:val="24"/>
          <w:lang w:val="en-US"/>
        </w:rPr>
        <w:t>ind.</w:t>
      </w:r>
      <w:proofErr w:type="spellEnd"/>
      <w:r w:rsidR="00FC24FE" w:rsidRPr="00FC24FE">
        <w:rPr>
          <w:rFonts w:ascii="Times New Roman" w:hAnsi="Times New Roman" w:cs="Times New Roman"/>
          <w:sz w:val="24"/>
          <w:szCs w:val="24"/>
          <w:lang w:val="en-US"/>
        </w:rPr>
        <w:t xml:space="preserve"> mL</w:t>
      </w:r>
      <w:r w:rsidR="00FC24FE" w:rsidRPr="00FC24FE">
        <w:rPr>
          <w:rFonts w:ascii="Times New Roman" w:hAnsi="Times New Roman" w:cs="Times New Roman"/>
          <w:sz w:val="24"/>
          <w:szCs w:val="24"/>
          <w:vertAlign w:val="superscript"/>
          <w:lang w:val="en-US"/>
          <w:rPrChange w:id="40" w:author="Usov Nikolay" w:date="2021-02-01T12:59:00Z">
            <w:rPr>
              <w:rFonts w:ascii="Times New Roman" w:hAnsi="Times New Roman" w:cs="Times New Roman"/>
              <w:sz w:val="24"/>
              <w:szCs w:val="24"/>
              <w:lang w:val="en-US"/>
            </w:rPr>
          </w:rPrChange>
        </w:rPr>
        <w:t>-1</w:t>
      </w:r>
      <w:r w:rsidR="00FC24FE" w:rsidRPr="00FC24FE">
        <w:rPr>
          <w:rFonts w:ascii="Times New Roman" w:hAnsi="Times New Roman" w:cs="Times New Roman"/>
          <w:sz w:val="24"/>
          <w:szCs w:val="24"/>
          <w:lang w:val="en-US"/>
        </w:rPr>
        <w:t xml:space="preserve">) were counted in the </w:t>
      </w:r>
      <w:proofErr w:type="spellStart"/>
      <w:r w:rsidR="00FC24FE" w:rsidRPr="00FC24FE">
        <w:rPr>
          <w:rFonts w:ascii="Times New Roman" w:hAnsi="Times New Roman" w:cs="Times New Roman"/>
          <w:sz w:val="24"/>
          <w:szCs w:val="24"/>
          <w:lang w:val="en-US"/>
        </w:rPr>
        <w:t>Bogorov</w:t>
      </w:r>
      <w:proofErr w:type="spellEnd"/>
      <w:del w:id="41" w:author="Usov Nikolay" w:date="2021-02-01T12:59:00Z">
        <w:r w:rsidR="00FC24FE" w:rsidRPr="00FC24FE" w:rsidDel="00FC24FE">
          <w:rPr>
            <w:rFonts w:ascii="Times New Roman" w:hAnsi="Times New Roman" w:cs="Times New Roman"/>
            <w:sz w:val="24"/>
            <w:szCs w:val="24"/>
            <w:lang w:val="en-US"/>
          </w:rPr>
          <w:delText>’s</w:delText>
        </w:r>
      </w:del>
      <w:r w:rsidR="00FC24FE" w:rsidRPr="00FC24FE">
        <w:rPr>
          <w:rFonts w:ascii="Times New Roman" w:hAnsi="Times New Roman" w:cs="Times New Roman"/>
          <w:sz w:val="24"/>
          <w:szCs w:val="24"/>
          <w:lang w:val="en-US"/>
        </w:rPr>
        <w:t xml:space="preserve"> counting chamber in each of three 1-mL aliquots taken using the </w:t>
      </w:r>
      <w:proofErr w:type="spellStart"/>
      <w:r w:rsidR="00FC24FE" w:rsidRPr="00FC24FE">
        <w:rPr>
          <w:rFonts w:ascii="Times New Roman" w:hAnsi="Times New Roman" w:cs="Times New Roman"/>
          <w:sz w:val="24"/>
          <w:szCs w:val="24"/>
          <w:lang w:val="en-US"/>
        </w:rPr>
        <w:t>Hensen</w:t>
      </w:r>
      <w:proofErr w:type="spellEnd"/>
      <w:r w:rsidR="00FC24FE" w:rsidRPr="00FC24FE">
        <w:rPr>
          <w:rFonts w:ascii="Times New Roman" w:hAnsi="Times New Roman" w:cs="Times New Roman"/>
          <w:sz w:val="24"/>
          <w:szCs w:val="24"/>
          <w:lang w:val="en-US"/>
        </w:rPr>
        <w:t xml:space="preserve"> </w:t>
      </w:r>
      <w:proofErr w:type="spellStart"/>
      <w:r w:rsidR="00FC24FE" w:rsidRPr="00FC24FE">
        <w:rPr>
          <w:rFonts w:ascii="Times New Roman" w:hAnsi="Times New Roman" w:cs="Times New Roman"/>
          <w:sz w:val="24"/>
          <w:szCs w:val="24"/>
          <w:lang w:val="en-US"/>
        </w:rPr>
        <w:t>stempel</w:t>
      </w:r>
      <w:proofErr w:type="spellEnd"/>
      <w:r w:rsidR="00FC24FE" w:rsidRPr="00FC24FE">
        <w:rPr>
          <w:rFonts w:ascii="Times New Roman" w:hAnsi="Times New Roman" w:cs="Times New Roman"/>
          <w:sz w:val="24"/>
          <w:szCs w:val="24"/>
          <w:lang w:val="en-US"/>
        </w:rPr>
        <w:t xml:space="preserve"> from the total sample. Other species (stages) were counted in the whole sample. </w:t>
      </w:r>
      <w:del w:id="42" w:author="Usov Nikolay" w:date="2021-02-01T12:57:00Z">
        <w:r w:rsidDel="00FC24FE">
          <w:rPr>
            <w:rFonts w:ascii="Times New Roman" w:hAnsi="Times New Roman" w:cs="Times New Roman"/>
            <w:sz w:val="24"/>
            <w:szCs w:val="24"/>
            <w:lang w:val="en-US"/>
          </w:rPr>
          <w:delText xml:space="preserve"> </w:delText>
        </w:r>
      </w:del>
      <w:r w:rsidR="00FC24FE">
        <w:rPr>
          <w:rFonts w:ascii="Times New Roman" w:hAnsi="Times New Roman"/>
          <w:sz w:val="24"/>
          <w:szCs w:val="24"/>
          <w:lang w:val="en-US"/>
        </w:rPr>
        <w:t xml:space="preserve">Developmental stages of </w:t>
      </w:r>
      <w:r w:rsidR="00FC24FE">
        <w:rPr>
          <w:rFonts w:ascii="Times New Roman" w:hAnsi="Times New Roman"/>
          <w:i/>
          <w:sz w:val="24"/>
          <w:szCs w:val="24"/>
          <w:lang w:val="en-US"/>
        </w:rPr>
        <w:t>Calanus glacialis</w:t>
      </w:r>
      <w:r w:rsidR="00FC24FE">
        <w:rPr>
          <w:rFonts w:ascii="Times New Roman" w:hAnsi="Times New Roman"/>
          <w:sz w:val="24"/>
          <w:szCs w:val="24"/>
          <w:lang w:val="en-US"/>
        </w:rPr>
        <w:t xml:space="preserve"> and </w:t>
      </w:r>
      <w:r w:rsidR="00FC24FE">
        <w:rPr>
          <w:rFonts w:ascii="Times New Roman" w:hAnsi="Times New Roman"/>
          <w:i/>
          <w:sz w:val="24"/>
          <w:szCs w:val="24"/>
          <w:lang w:val="en-US"/>
        </w:rPr>
        <w:t>Pseudocalanus</w:t>
      </w:r>
      <w:r w:rsidR="00FC24FE">
        <w:rPr>
          <w:rFonts w:ascii="Times New Roman" w:hAnsi="Times New Roman"/>
          <w:sz w:val="24"/>
          <w:szCs w:val="24"/>
          <w:lang w:val="en-US"/>
        </w:rPr>
        <w:t xml:space="preserve"> spp. were determined to </w:t>
      </w:r>
      <w:proofErr w:type="spellStart"/>
      <w:r w:rsidR="00FC24FE">
        <w:rPr>
          <w:rFonts w:ascii="Times New Roman" w:hAnsi="Times New Roman"/>
          <w:sz w:val="24"/>
          <w:szCs w:val="24"/>
          <w:lang w:val="en-US"/>
        </w:rPr>
        <w:t>nauplii</w:t>
      </w:r>
      <w:proofErr w:type="spellEnd"/>
      <w:r w:rsidR="00FC24FE">
        <w:rPr>
          <w:rFonts w:ascii="Times New Roman" w:hAnsi="Times New Roman"/>
          <w:sz w:val="24"/>
          <w:szCs w:val="24"/>
          <w:lang w:val="en-US"/>
        </w:rPr>
        <w:t xml:space="preserve">, immature </w:t>
      </w:r>
      <w:proofErr w:type="spellStart"/>
      <w:r w:rsidR="00FC24FE">
        <w:rPr>
          <w:rFonts w:ascii="Times New Roman" w:hAnsi="Times New Roman"/>
          <w:sz w:val="24"/>
          <w:szCs w:val="24"/>
          <w:lang w:val="en-US"/>
        </w:rPr>
        <w:t>copepodites</w:t>
      </w:r>
      <w:proofErr w:type="spellEnd"/>
      <w:r w:rsidR="00FC24FE">
        <w:rPr>
          <w:rFonts w:ascii="Times New Roman" w:hAnsi="Times New Roman"/>
          <w:sz w:val="24"/>
          <w:szCs w:val="24"/>
          <w:lang w:val="en-US"/>
        </w:rPr>
        <w:t xml:space="preserve"> CI–CV (each stage separately), and mature specimens CVI (males and females separately). </w:t>
      </w:r>
      <w:proofErr w:type="spellStart"/>
      <w:r w:rsidR="00FC24FE">
        <w:rPr>
          <w:rFonts w:ascii="Times New Roman" w:hAnsi="Times New Roman"/>
          <w:sz w:val="24"/>
          <w:szCs w:val="24"/>
          <w:lang w:val="en-US"/>
        </w:rPr>
        <w:t>Copepodite</w:t>
      </w:r>
      <w:proofErr w:type="spellEnd"/>
      <w:r w:rsidR="00FC24FE">
        <w:rPr>
          <w:rFonts w:ascii="Times New Roman" w:hAnsi="Times New Roman"/>
          <w:sz w:val="24"/>
          <w:szCs w:val="24"/>
          <w:lang w:val="en-US"/>
        </w:rPr>
        <w:t xml:space="preserve"> stages of smaller species were combined at counting as juvenile </w:t>
      </w:r>
      <w:proofErr w:type="spellStart"/>
      <w:r w:rsidR="00FC24FE">
        <w:rPr>
          <w:rFonts w:ascii="Times New Roman" w:hAnsi="Times New Roman"/>
          <w:sz w:val="24"/>
          <w:szCs w:val="24"/>
          <w:lang w:val="en-US"/>
        </w:rPr>
        <w:t>copepodites</w:t>
      </w:r>
      <w:proofErr w:type="spellEnd"/>
      <w:r w:rsidR="00FC24FE">
        <w:rPr>
          <w:rFonts w:ascii="Times New Roman" w:hAnsi="Times New Roman"/>
          <w:sz w:val="24"/>
          <w:szCs w:val="24"/>
          <w:lang w:val="en-US"/>
        </w:rPr>
        <w:t xml:space="preserve"> [</w:t>
      </w:r>
      <w:del w:id="43" w:author="Usov Nikolay" w:date="2021-02-01T17:47:00Z">
        <w:r w:rsidR="00FC24FE" w:rsidDel="00B578FA">
          <w:rPr>
            <w:rFonts w:ascii="Times New Roman" w:hAnsi="Times New Roman"/>
            <w:sz w:val="24"/>
            <w:szCs w:val="24"/>
            <w:lang w:val="en-US"/>
          </w:rPr>
          <w:delText>here and further on,</w:delText>
        </w:r>
      </w:del>
      <w:ins w:id="44" w:author="Usov Nikolay" w:date="2021-02-01T17:47:00Z">
        <w:r w:rsidR="00B578FA">
          <w:rPr>
            <w:rFonts w:ascii="Times New Roman" w:hAnsi="Times New Roman"/>
            <w:sz w:val="24"/>
            <w:szCs w:val="24"/>
            <w:lang w:val="en-US"/>
          </w:rPr>
          <w:t>"</w:t>
        </w:r>
      </w:ins>
      <w:del w:id="45" w:author="Usov Nikolay" w:date="2021-02-01T17:47:00Z">
        <w:r w:rsidR="00FC24FE" w:rsidDel="00B578FA">
          <w:rPr>
            <w:rFonts w:ascii="Times New Roman" w:hAnsi="Times New Roman"/>
            <w:sz w:val="24"/>
            <w:szCs w:val="24"/>
            <w:lang w:val="en-US"/>
          </w:rPr>
          <w:delText xml:space="preserve"> </w:delText>
        </w:r>
      </w:del>
      <w:r w:rsidR="00FC24FE">
        <w:rPr>
          <w:rFonts w:ascii="Times New Roman" w:hAnsi="Times New Roman"/>
          <w:sz w:val="24"/>
          <w:szCs w:val="24"/>
          <w:lang w:val="en-US"/>
        </w:rPr>
        <w:t>juveniles</w:t>
      </w:r>
      <w:ins w:id="46" w:author="Usov Nikolay" w:date="2021-02-01T17:47:00Z">
        <w:r w:rsidR="00B578FA">
          <w:rPr>
            <w:rFonts w:ascii="Times New Roman" w:hAnsi="Times New Roman"/>
            <w:sz w:val="24"/>
            <w:szCs w:val="24"/>
            <w:lang w:val="en-US"/>
          </w:rPr>
          <w:t>"</w:t>
        </w:r>
      </w:ins>
      <w:r w:rsidR="00FC24FE">
        <w:rPr>
          <w:rFonts w:ascii="Times New Roman" w:hAnsi="Times New Roman"/>
          <w:sz w:val="24"/>
          <w:szCs w:val="24"/>
          <w:lang w:val="en-US"/>
        </w:rPr>
        <w:t xml:space="preserve">, CI+CII+CIII] and immature </w:t>
      </w:r>
      <w:proofErr w:type="spellStart"/>
      <w:r w:rsidR="00FC24FE">
        <w:rPr>
          <w:rFonts w:ascii="Times New Roman" w:hAnsi="Times New Roman"/>
          <w:sz w:val="24"/>
          <w:szCs w:val="24"/>
          <w:lang w:val="en-US"/>
        </w:rPr>
        <w:t>copepodites</w:t>
      </w:r>
      <w:proofErr w:type="spellEnd"/>
      <w:r w:rsidR="00FC24FE">
        <w:rPr>
          <w:rFonts w:ascii="Times New Roman" w:hAnsi="Times New Roman"/>
          <w:sz w:val="24"/>
          <w:szCs w:val="24"/>
          <w:lang w:val="en-US"/>
        </w:rPr>
        <w:t xml:space="preserve"> [</w:t>
      </w:r>
      <w:del w:id="47" w:author="Usov Nikolay" w:date="2021-02-01T17:47:00Z">
        <w:r w:rsidR="00FC24FE" w:rsidDel="00B578FA">
          <w:rPr>
            <w:rFonts w:ascii="Times New Roman" w:hAnsi="Times New Roman"/>
            <w:sz w:val="24"/>
            <w:szCs w:val="24"/>
            <w:lang w:val="en-US"/>
          </w:rPr>
          <w:delText>here and further on,</w:delText>
        </w:r>
      </w:del>
      <w:ins w:id="48" w:author="Usov Nikolay" w:date="2021-02-01T17:47:00Z">
        <w:r w:rsidR="00B578FA">
          <w:rPr>
            <w:rFonts w:ascii="Times New Roman" w:hAnsi="Times New Roman"/>
            <w:sz w:val="24"/>
            <w:szCs w:val="24"/>
            <w:lang w:val="en-US"/>
          </w:rPr>
          <w:t>"</w:t>
        </w:r>
      </w:ins>
      <w:proofErr w:type="spellStart"/>
      <w:del w:id="49" w:author="Usov Nikolay" w:date="2021-02-01T17:47:00Z">
        <w:r w:rsidR="00FC24FE" w:rsidDel="00B578FA">
          <w:rPr>
            <w:rFonts w:ascii="Times New Roman" w:hAnsi="Times New Roman"/>
            <w:sz w:val="24"/>
            <w:szCs w:val="24"/>
            <w:lang w:val="en-US"/>
          </w:rPr>
          <w:delText xml:space="preserve"> </w:delText>
        </w:r>
      </w:del>
      <w:r w:rsidR="00FC24FE">
        <w:rPr>
          <w:rFonts w:ascii="Times New Roman" w:hAnsi="Times New Roman"/>
          <w:sz w:val="24"/>
          <w:szCs w:val="24"/>
          <w:lang w:val="en-US"/>
        </w:rPr>
        <w:t>copepodites</w:t>
      </w:r>
      <w:proofErr w:type="spellEnd"/>
      <w:ins w:id="50" w:author="Usov Nikolay" w:date="2021-02-01T17:47:00Z">
        <w:r w:rsidR="00B578FA">
          <w:rPr>
            <w:rFonts w:ascii="Times New Roman" w:hAnsi="Times New Roman"/>
            <w:sz w:val="24"/>
            <w:szCs w:val="24"/>
            <w:lang w:val="en-US"/>
          </w:rPr>
          <w:t>"</w:t>
        </w:r>
      </w:ins>
      <w:r w:rsidR="00FC24FE">
        <w:rPr>
          <w:rFonts w:ascii="Times New Roman" w:hAnsi="Times New Roman"/>
          <w:sz w:val="24"/>
          <w:szCs w:val="24"/>
          <w:lang w:val="en-US"/>
        </w:rPr>
        <w:t>, CIV+CV]. The abundance was expressed as the number of specimens per one cubic meter (</w:t>
      </w:r>
      <w:proofErr w:type="spellStart"/>
      <w:r w:rsidR="00FC24FE">
        <w:rPr>
          <w:rFonts w:ascii="Times New Roman" w:hAnsi="Times New Roman"/>
          <w:sz w:val="24"/>
          <w:szCs w:val="24"/>
          <w:lang w:val="en-US"/>
        </w:rPr>
        <w:t>ind.</w:t>
      </w:r>
      <w:proofErr w:type="spellEnd"/>
      <w:r w:rsidR="00FC24FE">
        <w:rPr>
          <w:rFonts w:ascii="Times New Roman" w:hAnsi="Times New Roman"/>
          <w:sz w:val="24"/>
          <w:szCs w:val="24"/>
          <w:lang w:val="en-US"/>
        </w:rPr>
        <w:t xml:space="preserve"> m</w:t>
      </w:r>
      <w:r w:rsidR="00FC24FE">
        <w:rPr>
          <w:rFonts w:ascii="Times New Roman" w:hAnsi="Times New Roman"/>
          <w:sz w:val="24"/>
          <w:szCs w:val="24"/>
          <w:vertAlign w:val="superscript"/>
          <w:lang w:val="en-US"/>
        </w:rPr>
        <w:t>-3</w:t>
      </w:r>
      <w:r w:rsidR="00FC24FE">
        <w:rPr>
          <w:rFonts w:ascii="Times New Roman" w:hAnsi="Times New Roman"/>
          <w:sz w:val="24"/>
          <w:szCs w:val="24"/>
          <w:lang w:val="en-US"/>
        </w:rPr>
        <w:t>).</w:t>
      </w:r>
    </w:p>
    <w:p w14:paraId="0AB26164" w14:textId="48BD1681" w:rsidR="00EF0392" w:rsidRDefault="00994266">
      <w:pPr>
        <w:spacing w:after="0" w:line="360" w:lineRule="auto"/>
        <w:ind w:firstLine="709"/>
        <w:jc w:val="both"/>
        <w:rPr>
          <w:ins w:id="51" w:author="Usov Nikolay" w:date="2021-01-11T13:53:00Z"/>
          <w:rFonts w:ascii="Times New Roman" w:hAnsi="Times New Roman" w:cs="Times New Roman"/>
          <w:sz w:val="24"/>
          <w:szCs w:val="24"/>
          <w:lang w:val="en-US"/>
        </w:rPr>
      </w:pPr>
      <w:r>
        <w:rPr>
          <w:rFonts w:ascii="Times New Roman" w:hAnsi="Times New Roman" w:cs="Times New Roman"/>
          <w:sz w:val="24"/>
          <w:szCs w:val="24"/>
          <w:lang w:val="en-US"/>
        </w:rPr>
        <w:t xml:space="preserve">Temperature was measured </w:t>
      </w:r>
      <w:r w:rsidR="006C60FF">
        <w:rPr>
          <w:rFonts w:ascii="Times New Roman" w:hAnsi="Times New Roman" w:cs="Times New Roman"/>
          <w:sz w:val="24"/>
          <w:szCs w:val="24"/>
          <w:lang w:val="en-US"/>
        </w:rPr>
        <w:t>simultaneously</w:t>
      </w:r>
      <w:r>
        <w:rPr>
          <w:rFonts w:ascii="Times New Roman" w:hAnsi="Times New Roman" w:cs="Times New Roman"/>
          <w:sz w:val="24"/>
          <w:szCs w:val="24"/>
          <w:lang w:val="en-US"/>
        </w:rPr>
        <w:t xml:space="preserve"> </w:t>
      </w:r>
      <w:del w:id="52" w:author="Usov Nikolay" w:date="2021-02-01T13:15:00Z">
        <w:r w:rsidDel="00465023">
          <w:rPr>
            <w:rFonts w:ascii="Times New Roman" w:hAnsi="Times New Roman" w:cs="Times New Roman"/>
            <w:sz w:val="24"/>
            <w:szCs w:val="24"/>
            <w:lang w:val="en-US"/>
          </w:rPr>
          <w:delText xml:space="preserve">to </w:delText>
        </w:r>
      </w:del>
      <w:ins w:id="53" w:author="Usov Nikolay" w:date="2021-02-01T13:15:00Z">
        <w:r w:rsidR="00465023">
          <w:rPr>
            <w:rFonts w:ascii="Times New Roman" w:hAnsi="Times New Roman" w:cs="Times New Roman"/>
            <w:sz w:val="24"/>
            <w:szCs w:val="24"/>
            <w:lang w:val="en-US"/>
          </w:rPr>
          <w:t xml:space="preserve">with </w:t>
        </w:r>
      </w:ins>
      <w:r>
        <w:rPr>
          <w:rFonts w:ascii="Times New Roman" w:hAnsi="Times New Roman" w:cs="Times New Roman"/>
          <w:sz w:val="24"/>
          <w:szCs w:val="24"/>
          <w:lang w:val="en-US"/>
        </w:rPr>
        <w:t>the zooplankton sampling</w:t>
      </w:r>
      <w:r w:rsidR="006C60FF" w:rsidRPr="006C60FF">
        <w:t xml:space="preserve"> </w:t>
      </w:r>
      <w:r w:rsidR="006C60FF" w:rsidRPr="006C60FF">
        <w:rPr>
          <w:rFonts w:ascii="Times New Roman" w:hAnsi="Times New Roman" w:cs="Times New Roman"/>
          <w:sz w:val="24"/>
          <w:szCs w:val="24"/>
          <w:lang w:val="en-US"/>
        </w:rPr>
        <w:t>During the period of 1961–2006, the water temperature was measured by reversing thermometers mounted on the Nansen bottle (BM-48) at 0-, 5-, 10-, 15-, 25-, 50-m depths and near the bottom (63–65 m) or by bathythermograph GM7-III. Since 2006, the water temperature has been measured by CTD probe MIDAS 500 (</w:t>
      </w:r>
      <w:proofErr w:type="spellStart"/>
      <w:r w:rsidR="006C60FF" w:rsidRPr="006C60FF">
        <w:rPr>
          <w:rFonts w:ascii="Times New Roman" w:hAnsi="Times New Roman" w:cs="Times New Roman"/>
          <w:sz w:val="24"/>
          <w:szCs w:val="24"/>
          <w:lang w:val="en-US"/>
        </w:rPr>
        <w:t>Valeport</w:t>
      </w:r>
      <w:proofErr w:type="spellEnd"/>
      <w:r w:rsidR="006C60FF" w:rsidRPr="006C60FF">
        <w:rPr>
          <w:rFonts w:ascii="Times New Roman" w:hAnsi="Times New Roman" w:cs="Times New Roman"/>
          <w:sz w:val="24"/>
          <w:szCs w:val="24"/>
          <w:lang w:val="en-US"/>
        </w:rPr>
        <w:t xml:space="preserve"> Ltd.) on continuous profiles from surface to bottom. Prior to active application of the new equipment, CTD was </w:t>
      </w:r>
      <w:proofErr w:type="spellStart"/>
      <w:r w:rsidR="006C60FF" w:rsidRPr="006C60FF">
        <w:rPr>
          <w:rFonts w:ascii="Times New Roman" w:hAnsi="Times New Roman" w:cs="Times New Roman"/>
          <w:sz w:val="24"/>
          <w:szCs w:val="24"/>
          <w:lang w:val="en-US"/>
        </w:rPr>
        <w:t>intercalibrated</w:t>
      </w:r>
      <w:proofErr w:type="spellEnd"/>
      <w:r w:rsidR="006C60FF" w:rsidRPr="006C60FF">
        <w:rPr>
          <w:rFonts w:ascii="Times New Roman" w:hAnsi="Times New Roman" w:cs="Times New Roman"/>
          <w:sz w:val="24"/>
          <w:szCs w:val="24"/>
          <w:lang w:val="en-US"/>
        </w:rPr>
        <w:t xml:space="preserve"> with reversing thermometers and bathythermograph. No significant discrepancies were found within the limits of accuracy of the previously used equipment.</w:t>
      </w:r>
    </w:p>
    <w:p w14:paraId="603B76EA" w14:textId="15BFD502" w:rsidR="00F03AFA" w:rsidRDefault="00F03AFA">
      <w:pPr>
        <w:spacing w:after="0" w:line="360" w:lineRule="auto"/>
        <w:ind w:firstLine="709"/>
        <w:jc w:val="both"/>
        <w:rPr>
          <w:rFonts w:ascii="Times New Roman" w:hAnsi="Times New Roman" w:cs="Times New Roman"/>
          <w:b/>
          <w:bCs/>
          <w:i/>
          <w:iCs/>
          <w:sz w:val="24"/>
          <w:szCs w:val="24"/>
          <w:lang w:val="en-US"/>
        </w:rPr>
      </w:pPr>
      <w:r>
        <w:rPr>
          <w:rFonts w:ascii="Times New Roman" w:hAnsi="Times New Roman" w:cs="Times New Roman"/>
          <w:sz w:val="24"/>
          <w:szCs w:val="24"/>
          <w:lang w:val="en-US"/>
        </w:rPr>
        <w:t>The temperature and juvenile copepods abundance in the layer 0-25 m were used in analysis. It is the upper 25-m layer, where the major part of organic carbon is produced in the White Sea (</w:t>
      </w:r>
      <w:proofErr w:type="spellStart"/>
      <w:r>
        <w:rPr>
          <w:rFonts w:ascii="Times New Roman" w:hAnsi="Times New Roman" w:cs="Times New Roman"/>
          <w:sz w:val="24"/>
          <w:szCs w:val="24"/>
          <w:lang w:val="en-US"/>
        </w:rPr>
        <w:t>Prygunkova</w:t>
      </w:r>
      <w:proofErr w:type="spellEnd"/>
      <w:r>
        <w:rPr>
          <w:rFonts w:ascii="Times New Roman" w:hAnsi="Times New Roman" w:cs="Times New Roman"/>
          <w:sz w:val="24"/>
          <w:szCs w:val="24"/>
          <w:lang w:val="en-US"/>
        </w:rPr>
        <w:t xml:space="preserve">, 1974; </w:t>
      </w:r>
      <w:proofErr w:type="spellStart"/>
      <w:r>
        <w:rPr>
          <w:rFonts w:ascii="Times New Roman" w:hAnsi="Times New Roman" w:cs="Times New Roman"/>
          <w:sz w:val="24"/>
          <w:szCs w:val="24"/>
          <w:lang w:val="en-US"/>
        </w:rPr>
        <w:t>Pertsova</w:t>
      </w:r>
      <w:proofErr w:type="spellEnd"/>
      <w:r>
        <w:rPr>
          <w:rFonts w:ascii="Times New Roman" w:hAnsi="Times New Roman" w:cs="Times New Roman"/>
          <w:sz w:val="24"/>
          <w:szCs w:val="24"/>
          <w:lang w:val="en-US"/>
        </w:rPr>
        <w:t>, 1980). The reproduction and early development of the studied species also take place in this water layer (</w:t>
      </w:r>
      <w:proofErr w:type="spellStart"/>
      <w:r>
        <w:rPr>
          <w:rFonts w:ascii="Times New Roman" w:hAnsi="Times New Roman" w:cs="Times New Roman"/>
          <w:sz w:val="24"/>
          <w:szCs w:val="24"/>
          <w:lang w:val="en-US"/>
        </w:rPr>
        <w:t>Pertsova</w:t>
      </w:r>
      <w:proofErr w:type="spellEnd"/>
      <w:r>
        <w:rPr>
          <w:rFonts w:ascii="Times New Roman" w:hAnsi="Times New Roman" w:cs="Times New Roman"/>
          <w:sz w:val="24"/>
          <w:szCs w:val="24"/>
          <w:lang w:val="en-US"/>
        </w:rPr>
        <w:t xml:space="preserve">, 1971, 1974; </w:t>
      </w:r>
      <w:proofErr w:type="spellStart"/>
      <w:r>
        <w:rPr>
          <w:rFonts w:ascii="Times New Roman" w:hAnsi="Times New Roman" w:cs="Times New Roman"/>
          <w:sz w:val="24"/>
          <w:szCs w:val="24"/>
          <w:lang w:val="en-US"/>
        </w:rPr>
        <w:t>Prygunkova</w:t>
      </w:r>
      <w:proofErr w:type="spellEnd"/>
      <w:r>
        <w:rPr>
          <w:rFonts w:ascii="Times New Roman" w:hAnsi="Times New Roman" w:cs="Times New Roman"/>
          <w:sz w:val="24"/>
          <w:szCs w:val="24"/>
          <w:lang w:val="en-US"/>
        </w:rPr>
        <w:t xml:space="preserve">, 1974; </w:t>
      </w:r>
      <w:proofErr w:type="spellStart"/>
      <w:r>
        <w:rPr>
          <w:rFonts w:ascii="Times New Roman" w:hAnsi="Times New Roman" w:cs="Times New Roman"/>
          <w:sz w:val="24"/>
          <w:szCs w:val="24"/>
          <w:lang w:val="en-US"/>
        </w:rPr>
        <w:t>Pertzova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Kosobokova</w:t>
      </w:r>
      <w:proofErr w:type="spellEnd"/>
      <w:r>
        <w:rPr>
          <w:rFonts w:ascii="Times New Roman" w:hAnsi="Times New Roman" w:cs="Times New Roman"/>
          <w:sz w:val="24"/>
          <w:szCs w:val="24"/>
          <w:lang w:val="en-US"/>
        </w:rPr>
        <w:t xml:space="preserve">, 2010; </w:t>
      </w:r>
      <w:proofErr w:type="spellStart"/>
      <w:r>
        <w:rPr>
          <w:rFonts w:ascii="Times New Roman" w:hAnsi="Times New Roman" w:cs="Times New Roman"/>
          <w:sz w:val="24"/>
          <w:szCs w:val="24"/>
          <w:lang w:val="en-US"/>
        </w:rPr>
        <w:t>Martynova</w:t>
      </w:r>
      <w:proofErr w:type="spellEnd"/>
      <w:r>
        <w:rPr>
          <w:rFonts w:ascii="Times New Roman" w:hAnsi="Times New Roman" w:cs="Times New Roman"/>
          <w:sz w:val="24"/>
          <w:szCs w:val="24"/>
          <w:lang w:val="en-US"/>
        </w:rPr>
        <w:t xml:space="preserve"> et al., 2011).</w:t>
      </w:r>
    </w:p>
    <w:p w14:paraId="760DF0B0" w14:textId="0D1905E6" w:rsidR="006C60FF" w:rsidRDefault="006C60FF" w:rsidP="00F03AFA">
      <w:pPr>
        <w:spacing w:after="0" w:line="360" w:lineRule="auto"/>
        <w:ind w:firstLine="709"/>
        <w:jc w:val="both"/>
        <w:rPr>
          <w:rFonts w:ascii="Times New Roman" w:hAnsi="Times New Roman"/>
          <w:sz w:val="24"/>
          <w:szCs w:val="24"/>
          <w:lang w:val="en-US"/>
        </w:rPr>
      </w:pPr>
      <w:r>
        <w:rPr>
          <w:rFonts w:ascii="Times New Roman" w:hAnsi="Times New Roman"/>
          <w:b/>
          <w:i/>
          <w:sz w:val="24"/>
          <w:szCs w:val="24"/>
          <w:lang w:val="en-US"/>
        </w:rPr>
        <w:t>Studied species</w:t>
      </w:r>
      <w:r>
        <w:rPr>
          <w:rFonts w:ascii="Times New Roman" w:hAnsi="Times New Roman"/>
          <w:sz w:val="24"/>
          <w:szCs w:val="24"/>
          <w:lang w:val="en-US"/>
        </w:rPr>
        <w:t xml:space="preserve">. The phenology of six species/genera of planktonic </w:t>
      </w:r>
      <w:proofErr w:type="spellStart"/>
      <w:r>
        <w:rPr>
          <w:rFonts w:ascii="Times New Roman" w:hAnsi="Times New Roman"/>
          <w:sz w:val="24"/>
          <w:szCs w:val="24"/>
          <w:lang w:val="en-US"/>
        </w:rPr>
        <w:t>Copepoda</w:t>
      </w:r>
      <w:proofErr w:type="spellEnd"/>
      <w:r>
        <w:rPr>
          <w:rFonts w:ascii="Times New Roman" w:hAnsi="Times New Roman"/>
          <w:sz w:val="24"/>
          <w:szCs w:val="24"/>
          <w:lang w:val="en-US"/>
        </w:rPr>
        <w:t xml:space="preserve"> were analyzed: cold-water arctic </w:t>
      </w:r>
      <w:r>
        <w:rPr>
          <w:rFonts w:ascii="Times New Roman" w:hAnsi="Times New Roman"/>
          <w:i/>
          <w:sz w:val="24"/>
          <w:szCs w:val="24"/>
          <w:lang w:val="en-US"/>
        </w:rPr>
        <w:t xml:space="preserve">Calanus glacialis </w:t>
      </w:r>
      <w:proofErr w:type="spellStart"/>
      <w:r>
        <w:rPr>
          <w:rFonts w:ascii="Times New Roman" w:hAnsi="Times New Roman"/>
          <w:sz w:val="24"/>
          <w:szCs w:val="24"/>
          <w:lang w:val="en-US"/>
        </w:rPr>
        <w:t>Jaschnov</w:t>
      </w:r>
      <w:proofErr w:type="spellEnd"/>
      <w:r>
        <w:rPr>
          <w:rFonts w:ascii="Times New Roman" w:hAnsi="Times New Roman"/>
          <w:sz w:val="24"/>
          <w:szCs w:val="24"/>
          <w:lang w:val="en-US"/>
        </w:rPr>
        <w:t xml:space="preserve">, 1955 and boreal-arctic </w:t>
      </w:r>
      <w:r>
        <w:rPr>
          <w:rFonts w:ascii="Times New Roman" w:hAnsi="Times New Roman"/>
          <w:i/>
          <w:sz w:val="24"/>
          <w:szCs w:val="24"/>
          <w:lang w:val="en-US"/>
        </w:rPr>
        <w:t>Pseudocalanus</w:t>
      </w:r>
      <w:r>
        <w:rPr>
          <w:rFonts w:ascii="Times New Roman" w:hAnsi="Times New Roman"/>
          <w:sz w:val="24"/>
          <w:szCs w:val="24"/>
          <w:lang w:val="en-US"/>
        </w:rPr>
        <w:t xml:space="preserve"> spp., warm-water boreal species </w:t>
      </w:r>
      <w:r>
        <w:rPr>
          <w:rFonts w:ascii="Times New Roman" w:hAnsi="Times New Roman"/>
          <w:i/>
          <w:sz w:val="24"/>
          <w:szCs w:val="24"/>
          <w:lang w:val="en-US"/>
        </w:rPr>
        <w:t>Acartia</w:t>
      </w:r>
      <w:r>
        <w:rPr>
          <w:rFonts w:ascii="Times New Roman" w:hAnsi="Times New Roman"/>
          <w:sz w:val="24"/>
          <w:szCs w:val="24"/>
          <w:lang w:val="en-US"/>
        </w:rPr>
        <w:t xml:space="preserve"> spp., </w:t>
      </w:r>
      <w:r>
        <w:rPr>
          <w:rFonts w:ascii="Times New Roman" w:hAnsi="Times New Roman"/>
          <w:i/>
          <w:sz w:val="24"/>
          <w:szCs w:val="24"/>
          <w:lang w:val="en-US"/>
        </w:rPr>
        <w:t>Centropages hamatus</w:t>
      </w:r>
      <w:r>
        <w:rPr>
          <w:rFonts w:ascii="Times New Roman" w:hAnsi="Times New Roman"/>
          <w:sz w:val="24"/>
          <w:szCs w:val="24"/>
          <w:lang w:val="en-US"/>
        </w:rPr>
        <w:t xml:space="preserve"> (</w:t>
      </w:r>
      <w:proofErr w:type="spellStart"/>
      <w:r>
        <w:rPr>
          <w:rFonts w:ascii="Times New Roman" w:hAnsi="Times New Roman"/>
          <w:sz w:val="24"/>
          <w:szCs w:val="24"/>
          <w:lang w:val="en-US"/>
        </w:rPr>
        <w:t>Lilljeborg</w:t>
      </w:r>
      <w:proofErr w:type="spellEnd"/>
      <w:r>
        <w:rPr>
          <w:rFonts w:ascii="Times New Roman" w:hAnsi="Times New Roman"/>
          <w:sz w:val="24"/>
          <w:szCs w:val="24"/>
          <w:lang w:val="en-US"/>
        </w:rPr>
        <w:t xml:space="preserve">, 1853), and </w:t>
      </w:r>
      <w:r>
        <w:rPr>
          <w:rFonts w:ascii="Times New Roman" w:hAnsi="Times New Roman"/>
          <w:i/>
          <w:sz w:val="24"/>
          <w:szCs w:val="24"/>
          <w:lang w:val="en-US"/>
        </w:rPr>
        <w:t>Temora longicornis</w:t>
      </w:r>
      <w:r>
        <w:rPr>
          <w:rFonts w:ascii="Times New Roman" w:hAnsi="Times New Roman"/>
          <w:sz w:val="24"/>
          <w:szCs w:val="24"/>
          <w:lang w:val="en-US"/>
        </w:rPr>
        <w:t xml:space="preserve"> (Müller, 1792), and ubiquitous </w:t>
      </w:r>
      <w:r>
        <w:rPr>
          <w:rFonts w:ascii="Times New Roman" w:hAnsi="Times New Roman"/>
          <w:i/>
          <w:sz w:val="24"/>
          <w:szCs w:val="24"/>
          <w:lang w:val="en-US"/>
        </w:rPr>
        <w:t>Oithona similis</w:t>
      </w:r>
      <w:r>
        <w:rPr>
          <w:rFonts w:ascii="Times New Roman" w:hAnsi="Times New Roman"/>
          <w:sz w:val="24"/>
          <w:szCs w:val="24"/>
          <w:lang w:val="en-US"/>
        </w:rPr>
        <w:t xml:space="preserve"> Claus, 1866 and </w:t>
      </w:r>
      <w:r>
        <w:rPr>
          <w:rFonts w:ascii="Times New Roman" w:hAnsi="Times New Roman"/>
          <w:i/>
          <w:sz w:val="24"/>
          <w:szCs w:val="24"/>
          <w:lang w:val="en-US"/>
        </w:rPr>
        <w:t>Microsetella norvegica</w:t>
      </w:r>
      <w:r>
        <w:rPr>
          <w:rFonts w:ascii="Times New Roman" w:hAnsi="Times New Roman"/>
          <w:sz w:val="24"/>
          <w:szCs w:val="24"/>
          <w:lang w:val="en-US"/>
        </w:rPr>
        <w:t xml:space="preserve"> (</w:t>
      </w:r>
      <w:proofErr w:type="spellStart"/>
      <w:r>
        <w:rPr>
          <w:rFonts w:ascii="Times New Roman" w:hAnsi="Times New Roman"/>
          <w:sz w:val="24"/>
          <w:szCs w:val="24"/>
          <w:lang w:val="en-US"/>
        </w:rPr>
        <w:t>Boeck</w:t>
      </w:r>
      <w:proofErr w:type="spellEnd"/>
      <w:r>
        <w:rPr>
          <w:rFonts w:ascii="Times New Roman" w:hAnsi="Times New Roman"/>
          <w:sz w:val="24"/>
          <w:szCs w:val="24"/>
          <w:lang w:val="en-US"/>
        </w:rPr>
        <w:t xml:space="preserve">, 1864). </w:t>
      </w:r>
      <w:r w:rsidRPr="00986F4B">
        <w:rPr>
          <w:rFonts w:ascii="Times New Roman" w:hAnsi="Times New Roman"/>
          <w:sz w:val="24"/>
          <w:szCs w:val="24"/>
          <w:lang w:val="en-US"/>
        </w:rPr>
        <w:t>Average total abundance of each spec</w:t>
      </w:r>
      <w:r>
        <w:rPr>
          <w:rFonts w:ascii="Times New Roman" w:hAnsi="Times New Roman"/>
          <w:sz w:val="24"/>
          <w:szCs w:val="24"/>
          <w:lang w:val="en-US"/>
        </w:rPr>
        <w:t xml:space="preserve">ies (all developmental stages) </w:t>
      </w:r>
      <w:r w:rsidRPr="00986F4B">
        <w:rPr>
          <w:rFonts w:ascii="Times New Roman" w:hAnsi="Times New Roman"/>
          <w:sz w:val="24"/>
          <w:szCs w:val="24"/>
          <w:lang w:val="en-US"/>
        </w:rPr>
        <w:t xml:space="preserve">from May through October (period of reproduction and active development of each studied species) was used in analysis of long-term dynamics. </w:t>
      </w:r>
    </w:p>
    <w:p w14:paraId="44BB695B" w14:textId="48395971" w:rsidR="00B578FA" w:rsidRDefault="00465023" w:rsidP="00B578FA">
      <w:pPr>
        <w:spacing w:after="0" w:line="360" w:lineRule="auto"/>
        <w:ind w:firstLine="709"/>
        <w:jc w:val="both"/>
        <w:rPr>
          <w:ins w:id="54" w:author="Usov Nikolay" w:date="2021-02-01T17:49:00Z"/>
          <w:rFonts w:ascii="Times New Roman" w:hAnsi="Times New Roman" w:cs="Times New Roman"/>
          <w:sz w:val="24"/>
          <w:szCs w:val="24"/>
          <w:lang w:val="en-US"/>
        </w:rPr>
      </w:pPr>
      <w:r>
        <w:rPr>
          <w:rFonts w:ascii="Times New Roman" w:hAnsi="Times New Roman"/>
          <w:b/>
          <w:i/>
          <w:sz w:val="24"/>
          <w:lang w:val="en-US"/>
        </w:rPr>
        <w:t xml:space="preserve">Defining the phenological events. </w:t>
      </w:r>
      <w:ins w:id="55" w:author="Usov Nikolay" w:date="2021-02-01T17:49:00Z">
        <w:r w:rsidR="00B578FA">
          <w:rPr>
            <w:rFonts w:ascii="Times New Roman" w:hAnsi="Times New Roman" w:cs="Times New Roman"/>
            <w:sz w:val="24"/>
            <w:szCs w:val="24"/>
            <w:lang w:val="en-US"/>
          </w:rPr>
          <w:t>We analyzed seasonal dynamics of juveniles of the studied species.</w:t>
        </w:r>
        <w:r w:rsidR="00B578FA" w:rsidRPr="001E52DD">
          <w:t xml:space="preserve"> </w:t>
        </w:r>
        <w:r w:rsidR="00B578FA" w:rsidRPr="001E52DD">
          <w:rPr>
            <w:rFonts w:ascii="Times New Roman" w:hAnsi="Times New Roman" w:cs="Times New Roman"/>
            <w:sz w:val="24"/>
            <w:szCs w:val="24"/>
            <w:lang w:val="en-US"/>
          </w:rPr>
          <w:t>For each species, the earliest possible stage(s) that could be reliably sampled by 200-µm mesh was (were) analyzed; these stages were considered as indicating the reproductive season of the species.</w:t>
        </w:r>
        <w:r w:rsidR="00B578FA">
          <w:rPr>
            <w:rFonts w:ascii="Times New Roman" w:hAnsi="Times New Roman" w:cs="Times New Roman"/>
            <w:sz w:val="24"/>
            <w:szCs w:val="24"/>
            <w:lang w:val="en-US"/>
          </w:rPr>
          <w:t xml:space="preserve"> First </w:t>
        </w:r>
        <w:proofErr w:type="spellStart"/>
        <w:r w:rsidR="00B578FA">
          <w:rPr>
            <w:rFonts w:ascii="Times New Roman" w:hAnsi="Times New Roman" w:cs="Times New Roman"/>
            <w:sz w:val="24"/>
            <w:szCs w:val="24"/>
            <w:lang w:val="en-US"/>
          </w:rPr>
          <w:t>copepodites</w:t>
        </w:r>
        <w:proofErr w:type="spellEnd"/>
        <w:r w:rsidR="00B578FA">
          <w:rPr>
            <w:rFonts w:ascii="Times New Roman" w:hAnsi="Times New Roman" w:cs="Times New Roman"/>
            <w:sz w:val="24"/>
            <w:szCs w:val="24"/>
            <w:lang w:val="en-US"/>
          </w:rPr>
          <w:t xml:space="preserve"> (CI) of </w:t>
        </w:r>
        <w:r w:rsidR="00B578FA">
          <w:rPr>
            <w:rFonts w:ascii="Times New Roman" w:hAnsi="Times New Roman" w:cs="Times New Roman"/>
            <w:i/>
            <w:iCs/>
            <w:sz w:val="24"/>
            <w:szCs w:val="24"/>
            <w:lang w:val="en-US"/>
          </w:rPr>
          <w:t>Calanus</w:t>
        </w:r>
        <w:r w:rsidR="00B578FA">
          <w:rPr>
            <w:rFonts w:ascii="Times New Roman" w:hAnsi="Times New Roman" w:cs="Times New Roman"/>
            <w:sz w:val="24"/>
            <w:szCs w:val="24"/>
            <w:lang w:val="en-US"/>
          </w:rPr>
          <w:t xml:space="preserve"> and </w:t>
        </w:r>
        <w:r w:rsidR="00B578FA">
          <w:rPr>
            <w:rFonts w:ascii="Times New Roman" w:hAnsi="Times New Roman" w:cs="Times New Roman"/>
            <w:i/>
            <w:iCs/>
            <w:sz w:val="24"/>
            <w:szCs w:val="24"/>
            <w:lang w:val="en-US"/>
          </w:rPr>
          <w:t>Pseudocalanus</w:t>
        </w:r>
        <w:r w:rsidR="00B578FA">
          <w:rPr>
            <w:rFonts w:ascii="Times New Roman" w:hAnsi="Times New Roman" w:cs="Times New Roman"/>
            <w:sz w:val="24"/>
            <w:szCs w:val="24"/>
            <w:lang w:val="en-US"/>
          </w:rPr>
          <w:t xml:space="preserve"> spp., combined CIII–CV of smaller </w:t>
        </w:r>
        <w:r w:rsidR="00B578FA">
          <w:rPr>
            <w:rFonts w:ascii="Times New Roman" w:hAnsi="Times New Roman" w:cs="Times New Roman"/>
            <w:i/>
            <w:iCs/>
            <w:sz w:val="24"/>
            <w:szCs w:val="24"/>
            <w:lang w:val="en-US"/>
          </w:rPr>
          <w:t>Acartia</w:t>
        </w:r>
        <w:r w:rsidR="00B578FA">
          <w:rPr>
            <w:rFonts w:ascii="Times New Roman" w:hAnsi="Times New Roman" w:cs="Times New Roman"/>
            <w:sz w:val="24"/>
            <w:szCs w:val="24"/>
            <w:lang w:val="en-US"/>
          </w:rPr>
          <w:t xml:space="preserve"> spp., </w:t>
        </w:r>
        <w:r w:rsidR="00B578FA">
          <w:rPr>
            <w:rFonts w:ascii="Times New Roman" w:hAnsi="Times New Roman" w:cs="Times New Roman"/>
            <w:i/>
            <w:iCs/>
            <w:sz w:val="24"/>
            <w:szCs w:val="24"/>
            <w:lang w:val="en-US"/>
          </w:rPr>
          <w:t>Centropages</w:t>
        </w:r>
        <w:r w:rsidR="00B578FA">
          <w:rPr>
            <w:rFonts w:ascii="Times New Roman" w:hAnsi="Times New Roman" w:cs="Times New Roman"/>
            <w:sz w:val="24"/>
            <w:szCs w:val="24"/>
            <w:lang w:val="en-US"/>
          </w:rPr>
          <w:t xml:space="preserve">, </w:t>
        </w:r>
        <w:r w:rsidR="00B578FA">
          <w:rPr>
            <w:rFonts w:ascii="Times New Roman" w:hAnsi="Times New Roman" w:cs="Times New Roman"/>
            <w:i/>
            <w:iCs/>
            <w:sz w:val="24"/>
            <w:szCs w:val="24"/>
            <w:lang w:val="en-US"/>
          </w:rPr>
          <w:t>Temora</w:t>
        </w:r>
        <w:r w:rsidR="00B578FA">
          <w:rPr>
            <w:rFonts w:ascii="Times New Roman" w:hAnsi="Times New Roman" w:cs="Times New Roman"/>
            <w:sz w:val="24"/>
            <w:szCs w:val="24"/>
            <w:lang w:val="en-US"/>
          </w:rPr>
          <w:t xml:space="preserve">, </w:t>
        </w:r>
        <w:r w:rsidR="00B578FA">
          <w:rPr>
            <w:rFonts w:ascii="Times New Roman" w:hAnsi="Times New Roman" w:cs="Times New Roman"/>
            <w:i/>
            <w:iCs/>
            <w:sz w:val="24"/>
            <w:szCs w:val="24"/>
            <w:lang w:val="en-US"/>
          </w:rPr>
          <w:t>Oithona</w:t>
        </w:r>
        <w:r w:rsidR="00B578FA">
          <w:rPr>
            <w:rFonts w:ascii="Times New Roman" w:hAnsi="Times New Roman" w:cs="Times New Roman"/>
            <w:sz w:val="24"/>
            <w:szCs w:val="24"/>
            <w:lang w:val="en-US"/>
          </w:rPr>
          <w:t xml:space="preserve"> and </w:t>
        </w:r>
        <w:r w:rsidR="00B578FA">
          <w:rPr>
            <w:rFonts w:ascii="Times New Roman" w:hAnsi="Times New Roman" w:cs="Times New Roman"/>
            <w:i/>
            <w:iCs/>
            <w:sz w:val="24"/>
            <w:szCs w:val="24"/>
            <w:lang w:val="en-US"/>
          </w:rPr>
          <w:t>Microsetella</w:t>
        </w:r>
        <w:r w:rsidR="00B578FA">
          <w:rPr>
            <w:rFonts w:ascii="Times New Roman" w:hAnsi="Times New Roman" w:cs="Times New Roman"/>
            <w:iCs/>
            <w:sz w:val="24"/>
            <w:szCs w:val="24"/>
            <w:lang w:val="en-US"/>
          </w:rPr>
          <w:t xml:space="preserve"> were considered</w:t>
        </w:r>
        <w:r w:rsidR="00B578FA">
          <w:rPr>
            <w:rFonts w:ascii="Times New Roman" w:hAnsi="Times New Roman" w:cs="Times New Roman"/>
            <w:sz w:val="24"/>
            <w:szCs w:val="24"/>
            <w:lang w:val="en-US"/>
          </w:rPr>
          <w:t xml:space="preserve">. Four key dates based on the cumulative seasonal abundance (Batten, </w:t>
        </w:r>
        <w:proofErr w:type="spellStart"/>
        <w:r w:rsidR="00B578FA">
          <w:rPr>
            <w:rFonts w:ascii="Times New Roman" w:hAnsi="Times New Roman" w:cs="Times New Roman"/>
            <w:sz w:val="24"/>
            <w:szCs w:val="24"/>
            <w:lang w:val="en-US"/>
          </w:rPr>
          <w:t>Mackas</w:t>
        </w:r>
        <w:proofErr w:type="spellEnd"/>
        <w:r w:rsidR="00B578FA">
          <w:rPr>
            <w:rFonts w:ascii="Times New Roman" w:hAnsi="Times New Roman" w:cs="Times New Roman"/>
            <w:sz w:val="24"/>
            <w:szCs w:val="24"/>
            <w:lang w:val="en-US"/>
          </w:rPr>
          <w:t xml:space="preserve">, 2009, with modifications) were identified: beginning-of-season, middle-of-season, end-of-season and timing of peak abundance. They were </w:t>
        </w:r>
        <w:r w:rsidR="00B578FA">
          <w:rPr>
            <w:rFonts w:ascii="Times New Roman" w:hAnsi="Times New Roman" w:cs="Times New Roman"/>
            <w:sz w:val="24"/>
            <w:szCs w:val="24"/>
            <w:lang w:val="en-US"/>
          </w:rPr>
          <w:lastRenderedPageBreak/>
          <w:t>determined in a following way</w:t>
        </w:r>
      </w:ins>
      <w:ins w:id="56" w:author="Usov Nikolay" w:date="2021-02-01T17:53:00Z">
        <w:r w:rsidR="00B578FA">
          <w:rPr>
            <w:rFonts w:ascii="Times New Roman" w:hAnsi="Times New Roman" w:cs="Times New Roman"/>
            <w:sz w:val="24"/>
            <w:szCs w:val="24"/>
            <w:lang w:val="en-US"/>
          </w:rPr>
          <w:t xml:space="preserve"> (</w:t>
        </w:r>
        <w:r w:rsidR="00B578FA" w:rsidRPr="007210BC">
          <w:rPr>
            <w:rFonts w:ascii="Times New Roman" w:hAnsi="Times New Roman" w:cs="Times New Roman"/>
            <w:color w:val="FF0000"/>
            <w:sz w:val="24"/>
            <w:szCs w:val="24"/>
            <w:highlight w:val="yellow"/>
            <w:lang w:val="en-US"/>
            <w:rPrChange w:id="57" w:author="Usov Nikolay" w:date="2021-02-01T17:55:00Z">
              <w:rPr>
                <w:rFonts w:ascii="Times New Roman" w:hAnsi="Times New Roman" w:cs="Times New Roman"/>
                <w:sz w:val="24"/>
                <w:szCs w:val="24"/>
                <w:lang w:val="en-US"/>
              </w:rPr>
            </w:rPrChange>
          </w:rPr>
          <w:t>reference to last article</w:t>
        </w:r>
      </w:ins>
      <w:ins w:id="58" w:author="Usov Nikolay" w:date="2021-02-01T17:55:00Z">
        <w:r w:rsidR="007210BC">
          <w:rPr>
            <w:rFonts w:ascii="Times New Roman" w:hAnsi="Times New Roman" w:cs="Times New Roman"/>
            <w:color w:val="FF0000"/>
            <w:sz w:val="24"/>
            <w:szCs w:val="24"/>
            <w:highlight w:val="yellow"/>
            <w:lang w:val="en-US"/>
          </w:rPr>
          <w:t xml:space="preserve"> </w:t>
        </w:r>
      </w:ins>
      <w:ins w:id="59" w:author="Usov Nikolay" w:date="2021-02-01T17:56:00Z">
        <w:r w:rsidR="007210BC">
          <w:rPr>
            <w:rFonts w:ascii="Times New Roman" w:hAnsi="Times New Roman" w:cs="Times New Roman"/>
            <w:color w:val="FF0000"/>
            <w:sz w:val="24"/>
            <w:szCs w:val="24"/>
            <w:highlight w:val="yellow"/>
            <w:lang w:val="en-US"/>
          </w:rPr>
          <w:t>instead</w:t>
        </w:r>
      </w:ins>
      <w:ins w:id="60" w:author="Usov Nikolay" w:date="2021-02-01T17:55:00Z">
        <w:r w:rsidR="007210BC">
          <w:rPr>
            <w:rFonts w:ascii="Times New Roman" w:hAnsi="Times New Roman" w:cs="Times New Roman"/>
            <w:color w:val="FF0000"/>
            <w:sz w:val="24"/>
            <w:szCs w:val="24"/>
            <w:highlight w:val="yellow"/>
            <w:lang w:val="en-US"/>
          </w:rPr>
          <w:t xml:space="preserve"> of</w:t>
        </w:r>
      </w:ins>
      <w:ins w:id="61" w:author="Usov Nikolay" w:date="2021-02-01T17:56:00Z">
        <w:r w:rsidR="007210BC">
          <w:rPr>
            <w:rFonts w:ascii="Times New Roman" w:hAnsi="Times New Roman" w:cs="Times New Roman"/>
            <w:color w:val="FF0000"/>
            <w:sz w:val="24"/>
            <w:szCs w:val="24"/>
            <w:highlight w:val="yellow"/>
            <w:lang w:val="en-US"/>
          </w:rPr>
          <w:t xml:space="preserve"> the following text</w:t>
        </w:r>
      </w:ins>
      <w:ins w:id="62" w:author="Usov Nikolay" w:date="2021-02-01T17:53:00Z">
        <w:r w:rsidR="00B578FA" w:rsidRPr="007210BC">
          <w:rPr>
            <w:rFonts w:ascii="Times New Roman" w:hAnsi="Times New Roman" w:cs="Times New Roman"/>
            <w:color w:val="FF0000"/>
            <w:sz w:val="24"/>
            <w:szCs w:val="24"/>
            <w:highlight w:val="yellow"/>
            <w:lang w:val="en-US"/>
            <w:rPrChange w:id="63" w:author="Usov Nikolay" w:date="2021-02-01T17:55:00Z">
              <w:rPr>
                <w:rFonts w:ascii="Times New Roman" w:hAnsi="Times New Roman" w:cs="Times New Roman"/>
                <w:sz w:val="24"/>
                <w:szCs w:val="24"/>
                <w:lang w:val="en-US"/>
              </w:rPr>
            </w:rPrChange>
          </w:rPr>
          <w:t>?</w:t>
        </w:r>
        <w:r w:rsidR="00B578FA">
          <w:rPr>
            <w:rFonts w:ascii="Times New Roman" w:hAnsi="Times New Roman" w:cs="Times New Roman"/>
            <w:sz w:val="24"/>
            <w:szCs w:val="24"/>
            <w:lang w:val="en-US"/>
          </w:rPr>
          <w:t>)</w:t>
        </w:r>
      </w:ins>
      <w:ins w:id="64" w:author="Usov Nikolay" w:date="2021-02-01T17:49:00Z">
        <w:r w:rsidR="00B578FA">
          <w:rPr>
            <w:rFonts w:ascii="Times New Roman" w:hAnsi="Times New Roman" w:cs="Times New Roman"/>
            <w:sz w:val="24"/>
            <w:szCs w:val="24"/>
            <w:lang w:val="en-US"/>
          </w:rPr>
          <w:t>. Cumulative abundances of mentioned developmental stages of each species, were calculated for each sampling date, starting from January 1 of the calendar year. These cumulative abundances were approximated using a logistic curve that described their dependence on the number of Julian days from January 1 of a given year.</w:t>
        </w:r>
      </w:ins>
    </w:p>
    <w:p w14:paraId="10FD7295" w14:textId="64C599BA" w:rsidR="00465023" w:rsidDel="00B578FA" w:rsidRDefault="00B578FA" w:rsidP="00B578FA">
      <w:pPr>
        <w:spacing w:after="0" w:line="360" w:lineRule="auto"/>
        <w:ind w:firstLine="709"/>
        <w:jc w:val="both"/>
        <w:rPr>
          <w:del w:id="65" w:author="Usov Nikolay" w:date="2021-02-01T17:49:00Z"/>
          <w:rFonts w:ascii="Times New Roman" w:hAnsi="Times New Roman"/>
          <w:sz w:val="24"/>
          <w:lang w:val="en-US"/>
        </w:rPr>
      </w:pPr>
      <w:ins w:id="66" w:author="Usov Nikolay" w:date="2021-02-01T17:49:00Z">
        <w:r>
          <w:rPr>
            <w:rFonts w:ascii="Times New Roman" w:hAnsi="Times New Roman" w:cs="Times New Roman"/>
            <w:sz w:val="24"/>
            <w:szCs w:val="24"/>
            <w:lang w:val="en-US"/>
          </w:rPr>
          <w:t xml:space="preserve">The fitting of the logistic model was performed using the least squares method using the </w:t>
        </w:r>
        <w:proofErr w:type="spellStart"/>
        <w:proofErr w:type="gramStart"/>
        <w:r>
          <w:rPr>
            <w:rFonts w:ascii="Times New Roman" w:hAnsi="Times New Roman" w:cs="Times New Roman"/>
            <w:i/>
            <w:iCs/>
            <w:sz w:val="24"/>
            <w:szCs w:val="24"/>
            <w:lang w:val="en-US"/>
          </w:rPr>
          <w:t>nls</w:t>
        </w:r>
        <w:proofErr w:type="spellEnd"/>
        <w:r>
          <w:rPr>
            <w:rFonts w:ascii="Times New Roman" w:hAnsi="Times New Roman" w:cs="Times New Roman"/>
            <w:i/>
            <w:iCs/>
            <w:sz w:val="24"/>
            <w:szCs w:val="24"/>
            <w:lang w:val="en-US"/>
          </w:rPr>
          <w:t>(</w:t>
        </w:r>
        <w:proofErr w:type="gramEnd"/>
        <w:r>
          <w:rPr>
            <w:rFonts w:ascii="Times New Roman" w:hAnsi="Times New Roman" w:cs="Times New Roman"/>
            <w:i/>
            <w:iCs/>
            <w:sz w:val="24"/>
            <w:szCs w:val="24"/>
            <w:lang w:val="en-US"/>
          </w:rPr>
          <w:t>)</w:t>
        </w:r>
        <w:r>
          <w:rPr>
            <w:rFonts w:ascii="Times New Roman" w:hAnsi="Times New Roman" w:cs="Times New Roman"/>
            <w:sz w:val="24"/>
            <w:szCs w:val="24"/>
            <w:lang w:val="en-US"/>
          </w:rPr>
          <w:t xml:space="preserve"> function (Bates, Chambers, 1992) from the Stats package (R Core Team, 2019). After estimation of the logistic model parameters, we calculated three of four values, mentioned above</w:t>
        </w:r>
      </w:ins>
      <w:del w:id="67" w:author="Usov Nikolay" w:date="2021-02-01T17:49:00Z">
        <w:r w:rsidR="00465023" w:rsidDel="00B578FA">
          <w:rPr>
            <w:rFonts w:ascii="Times New Roman" w:hAnsi="Times New Roman"/>
            <w:sz w:val="24"/>
            <w:lang w:val="en-US"/>
          </w:rPr>
          <w:delText>Early developmental stages of studied species were considered for analysis. For each species, the earliest possible</w:delText>
        </w:r>
        <w:r w:rsidR="00465023" w:rsidRPr="006B40A3" w:rsidDel="00B578FA">
          <w:rPr>
            <w:rFonts w:ascii="Times New Roman" w:hAnsi="Times New Roman"/>
            <w:sz w:val="24"/>
            <w:lang w:val="en-US"/>
          </w:rPr>
          <w:delText xml:space="preserve"> </w:delText>
        </w:r>
        <w:r w:rsidR="00465023" w:rsidDel="00B578FA">
          <w:rPr>
            <w:rFonts w:ascii="Times New Roman" w:hAnsi="Times New Roman"/>
            <w:sz w:val="24"/>
            <w:lang w:val="en-US"/>
          </w:rPr>
          <w:delText>stage(s) that could be reliably sampled by 200-µm mesh was (were) analyzed; these stages were considered as indicating the reproductive season of the species. We have identified four key events in the copepod seasonal cycles, which characterized this particular season: (1) the beginning of the presence of developmental stage in plankton (</w:delText>
        </w:r>
        <w:r w:rsidR="00465023" w:rsidDel="00B578FA">
          <w:rPr>
            <w:rFonts w:ascii="Times New Roman" w:hAnsi="Times New Roman"/>
            <w:sz w:val="24"/>
            <w:szCs w:val="24"/>
            <w:lang w:val="en-US"/>
          </w:rPr>
          <w:delText>beginning</w:delText>
        </w:r>
        <w:r w:rsidR="00465023" w:rsidDel="00B578FA">
          <w:rPr>
            <w:rFonts w:ascii="Times New Roman" w:hAnsi="Times New Roman"/>
            <w:sz w:val="24"/>
            <w:lang w:val="en-US"/>
          </w:rPr>
          <w:delText xml:space="preserve">-of-season), (2) the middle of the time interval when the stage is presented in plankton (middle-of-season), (3) the date of peak stage abundance (peak), and (4) the end date of the stage presence in the plankton (end-of-season) (after: Batten and Mackas 2009). </w:delText>
        </w:r>
      </w:del>
    </w:p>
    <w:p w14:paraId="66216EE8" w14:textId="4E27870D" w:rsidR="00465023" w:rsidDel="00B578FA" w:rsidRDefault="00465023" w:rsidP="00B578FA">
      <w:pPr>
        <w:spacing w:after="0" w:line="360" w:lineRule="auto"/>
        <w:ind w:firstLine="709"/>
        <w:jc w:val="both"/>
        <w:rPr>
          <w:del w:id="68" w:author="Usov Nikolay" w:date="2021-02-01T17:49:00Z"/>
          <w:rFonts w:ascii="Times New Roman" w:hAnsi="Times New Roman"/>
          <w:sz w:val="24"/>
          <w:lang w:val="en-US"/>
        </w:rPr>
      </w:pPr>
      <w:del w:id="69" w:author="Usov Nikolay" w:date="2021-02-01T17:49:00Z">
        <w:r w:rsidDel="00B578FA">
          <w:rPr>
            <w:rFonts w:ascii="Times New Roman" w:hAnsi="Times New Roman"/>
            <w:sz w:val="24"/>
            <w:lang w:val="en-US"/>
          </w:rPr>
          <w:delText xml:space="preserve">The total abundance of </w:delText>
        </w:r>
        <w:r w:rsidRPr="00B84E42" w:rsidDel="00B578FA">
          <w:rPr>
            <w:rFonts w:ascii="Times New Roman" w:hAnsi="Times New Roman"/>
            <w:sz w:val="24"/>
            <w:lang w:val="en-US"/>
          </w:rPr>
          <w:delText>copepodites I, II and III</w:delText>
        </w:r>
        <w:r w:rsidDel="00B578FA">
          <w:rPr>
            <w:rFonts w:ascii="Times New Roman" w:hAnsi="Times New Roman"/>
            <w:sz w:val="24"/>
            <w:lang w:val="en-US"/>
          </w:rPr>
          <w:delText xml:space="preserve"> (CI–CIII) of </w:delText>
        </w:r>
        <w:r w:rsidDel="00B578FA">
          <w:rPr>
            <w:rFonts w:ascii="Times New Roman" w:hAnsi="Times New Roman"/>
            <w:i/>
            <w:sz w:val="24"/>
            <w:lang w:val="en-US"/>
          </w:rPr>
          <w:delText>Calanus glacialis</w:delText>
        </w:r>
        <w:r w:rsidDel="00B578FA">
          <w:rPr>
            <w:rFonts w:ascii="Times New Roman" w:hAnsi="Times New Roman"/>
            <w:sz w:val="24"/>
            <w:lang w:val="en-US"/>
          </w:rPr>
          <w:delText xml:space="preserve"> was considered, because each of the early stages was presented in plankton for a very short time, so their </w:delText>
        </w:r>
        <w:r w:rsidRPr="00B84E42" w:rsidDel="00B578FA">
          <w:rPr>
            <w:rFonts w:ascii="Times New Roman" w:hAnsi="Times New Roman"/>
            <w:sz w:val="24"/>
            <w:lang w:val="en-US"/>
          </w:rPr>
          <w:delText>combination</w:delText>
        </w:r>
        <w:r w:rsidDel="00B578FA">
          <w:rPr>
            <w:rFonts w:ascii="Times New Roman" w:hAnsi="Times New Roman"/>
            <w:sz w:val="24"/>
            <w:lang w:val="en-US"/>
          </w:rPr>
          <w:delText xml:space="preserve"> was more representative for studying the developmental season of this species. In case of </w:delText>
        </w:r>
        <w:r w:rsidRPr="00804BEF" w:rsidDel="00B578FA">
          <w:rPr>
            <w:rFonts w:ascii="Times New Roman" w:hAnsi="Times New Roman"/>
            <w:i/>
            <w:sz w:val="24"/>
            <w:lang w:val="en-US"/>
          </w:rPr>
          <w:delText>Pseudocalanus</w:delText>
        </w:r>
        <w:r w:rsidDel="00B578FA">
          <w:rPr>
            <w:rFonts w:ascii="Times New Roman" w:hAnsi="Times New Roman"/>
            <w:sz w:val="24"/>
            <w:lang w:val="en-US"/>
          </w:rPr>
          <w:delText xml:space="preserve"> spp., we analyzed the abundance of CI, because it was the most representative for our purposes; the nauplii of this species were too small for the mesh size of 200 μm and thus were systematically underestimated. We considered the abundance of copepodites (CIV–CV) of boreal and ubiquitous species, since nauplii and juveniles were underestimated in the catches as described above for </w:delText>
        </w:r>
        <w:r w:rsidRPr="00804BEF" w:rsidDel="00B578FA">
          <w:rPr>
            <w:rFonts w:ascii="Times New Roman" w:hAnsi="Times New Roman"/>
            <w:i/>
            <w:sz w:val="24"/>
            <w:lang w:val="en-US"/>
          </w:rPr>
          <w:delText>Pseudocalanus</w:delText>
        </w:r>
        <w:r w:rsidDel="00B578FA">
          <w:rPr>
            <w:rFonts w:ascii="Times New Roman" w:hAnsi="Times New Roman"/>
            <w:sz w:val="24"/>
            <w:lang w:val="en-US"/>
          </w:rPr>
          <w:delText xml:space="preserve"> spp. </w:delText>
        </w:r>
      </w:del>
    </w:p>
    <w:p w14:paraId="2BA89DA3" w14:textId="04F84D55" w:rsidR="00465023" w:rsidRDefault="00465023" w:rsidP="00B578FA">
      <w:pPr>
        <w:spacing w:after="0" w:line="360" w:lineRule="auto"/>
        <w:ind w:firstLine="709"/>
        <w:jc w:val="both"/>
        <w:rPr>
          <w:rFonts w:ascii="Times New Roman" w:hAnsi="Times New Roman"/>
          <w:sz w:val="24"/>
          <w:lang w:val="en-US"/>
        </w:rPr>
      </w:pPr>
      <w:del w:id="70" w:author="Usov Nikolay" w:date="2021-02-01T17:49:00Z">
        <w:r w:rsidDel="00B578FA">
          <w:rPr>
            <w:rFonts w:ascii="Times New Roman" w:hAnsi="Times New Roman"/>
            <w:sz w:val="24"/>
            <w:lang w:val="en-US"/>
          </w:rPr>
          <w:delText>The dates of the phenological events could occur within the intervals between the observation dates and, therefore, could be missed. We used the cumulative-percentage method (Mackas et al. 2012,</w:delText>
        </w:r>
        <w:r w:rsidRPr="000A752A" w:rsidDel="00B578FA">
          <w:rPr>
            <w:rFonts w:ascii="Times New Roman" w:hAnsi="Times New Roman"/>
            <w:sz w:val="24"/>
            <w:lang w:val="en-US"/>
          </w:rPr>
          <w:delText xml:space="preserve"> </w:delText>
        </w:r>
        <w:r w:rsidDel="00B578FA">
          <w:rPr>
            <w:rFonts w:ascii="Times New Roman" w:hAnsi="Times New Roman"/>
            <w:sz w:val="24"/>
            <w:lang w:val="en-US"/>
          </w:rPr>
          <w:delText xml:space="preserve">with modifications) for </w:delText>
        </w:r>
        <w:r w:rsidDel="00B578FA">
          <w:rPr>
            <w:rFonts w:ascii="Times New Roman" w:hAnsi="Times New Roman"/>
            <w:sz w:val="24"/>
            <w:szCs w:val="24"/>
            <w:lang w:val="en-US"/>
          </w:rPr>
          <w:delText>detection</w:delText>
        </w:r>
        <w:r w:rsidDel="00B578FA">
          <w:rPr>
            <w:rFonts w:ascii="Times New Roman" w:hAnsi="Times New Roman"/>
            <w:sz w:val="24"/>
            <w:lang w:val="en-US"/>
          </w:rPr>
          <w:delText xml:space="preserve"> of the dates of phenological events. Cumulative abundances of studied developmental stages of each species were calculated for each sampling date, starting from January 1 in each of the calendar years. These cumulative abundances were approximated using a logistic curve. The </w:delText>
        </w:r>
        <w:r w:rsidDel="00B578FA">
          <w:rPr>
            <w:rFonts w:ascii="Times New Roman" w:hAnsi="Times New Roman"/>
            <w:sz w:val="24"/>
            <w:szCs w:val="24"/>
            <w:lang w:val="en-US"/>
          </w:rPr>
          <w:delText>fitting</w:delText>
        </w:r>
        <w:r w:rsidDel="00B578FA">
          <w:rPr>
            <w:rFonts w:ascii="Times New Roman" w:hAnsi="Times New Roman"/>
            <w:sz w:val="24"/>
            <w:lang w:val="en-US"/>
          </w:rPr>
          <w:delText xml:space="preserve"> of the logistic model was performed by the least squares method using the </w:delText>
        </w:r>
        <w:r w:rsidRPr="00E16F41" w:rsidDel="00B578FA">
          <w:rPr>
            <w:rFonts w:ascii="Times New Roman" w:hAnsi="Times New Roman"/>
            <w:i/>
            <w:sz w:val="24"/>
            <w:lang w:val="en-US"/>
          </w:rPr>
          <w:delText>nls()</w:delText>
        </w:r>
        <w:r w:rsidDel="00B578FA">
          <w:rPr>
            <w:rFonts w:ascii="Times New Roman" w:hAnsi="Times New Roman"/>
            <w:sz w:val="24"/>
            <w:lang w:val="en-US"/>
          </w:rPr>
          <w:delText xml:space="preserve"> function (Bates and Chambers 1992; R Core Team 2019). After </w:delText>
        </w:r>
        <w:r w:rsidDel="00B578FA">
          <w:rPr>
            <w:rFonts w:ascii="Times New Roman" w:hAnsi="Times New Roman"/>
            <w:sz w:val="24"/>
            <w:szCs w:val="24"/>
            <w:lang w:val="en-US"/>
          </w:rPr>
          <w:delText xml:space="preserve">estimation of the logistic model </w:delText>
        </w:r>
        <w:r w:rsidDel="00B578FA">
          <w:rPr>
            <w:rFonts w:ascii="Times New Roman" w:hAnsi="Times New Roman"/>
            <w:sz w:val="24"/>
            <w:lang w:val="en-US"/>
          </w:rPr>
          <w:delText xml:space="preserve">parameters, we </w:delText>
        </w:r>
        <w:r w:rsidDel="00B578FA">
          <w:rPr>
            <w:rFonts w:ascii="Times New Roman" w:hAnsi="Times New Roman"/>
            <w:sz w:val="24"/>
            <w:szCs w:val="24"/>
            <w:lang w:val="en-US"/>
          </w:rPr>
          <w:delText xml:space="preserve">calculated </w:delText>
        </w:r>
        <w:r w:rsidDel="00B578FA">
          <w:rPr>
            <w:rFonts w:ascii="Times New Roman" w:hAnsi="Times New Roman"/>
            <w:sz w:val="24"/>
            <w:lang w:val="en-US"/>
          </w:rPr>
          <w:delText>three values and determined empirically the date of peak</w:delText>
        </w:r>
      </w:del>
      <w:r>
        <w:rPr>
          <w:rFonts w:ascii="Times New Roman" w:hAnsi="Times New Roman"/>
          <w:sz w:val="24"/>
          <w:lang w:val="en-US"/>
        </w:rPr>
        <w:t>:</w:t>
      </w:r>
    </w:p>
    <w:p w14:paraId="7EB44A81" w14:textId="77777777" w:rsidR="00465023" w:rsidRPr="00465023" w:rsidRDefault="00465023" w:rsidP="00465023">
      <w:pPr>
        <w:spacing w:after="0" w:line="360" w:lineRule="auto"/>
        <w:ind w:firstLine="709"/>
        <w:jc w:val="both"/>
        <w:rPr>
          <w:rFonts w:ascii="Times New Roman" w:hAnsi="Times New Roman"/>
          <w:sz w:val="24"/>
          <w:lang w:val="en-US"/>
        </w:rPr>
      </w:pPr>
      <w:r>
        <w:rPr>
          <w:rFonts w:ascii="Times New Roman" w:hAnsi="Times New Roman"/>
          <w:sz w:val="24"/>
          <w:lang w:val="en-US"/>
        </w:rPr>
        <w:t xml:space="preserve">1. Julian day which corresponded to 15% of the </w:t>
      </w:r>
      <w:r w:rsidRPr="00465023">
        <w:rPr>
          <w:rFonts w:ascii="Times New Roman" w:hAnsi="Times New Roman"/>
          <w:sz w:val="24"/>
          <w:lang w:val="en-US"/>
          <w:rPrChange w:id="71" w:author="Usov Nikolay" w:date="2021-02-01T13:12:00Z">
            <w:rPr>
              <w:rFonts w:ascii="Times New Roman" w:hAnsi="Times New Roman"/>
              <w:sz w:val="24"/>
              <w:highlight w:val="yellow"/>
              <w:lang w:val="en-US"/>
            </w:rPr>
          </w:rPrChange>
        </w:rPr>
        <w:t>asymptote</w:t>
      </w:r>
      <w:r w:rsidRPr="00465023">
        <w:rPr>
          <w:rFonts w:ascii="Times New Roman" w:hAnsi="Times New Roman"/>
          <w:sz w:val="24"/>
          <w:lang w:val="en-US"/>
        </w:rPr>
        <w:t xml:space="preserve"> value of the logistic curve fitted for this species' abundance in a given year. This value was considered as the </w:t>
      </w:r>
      <w:r w:rsidRPr="00465023">
        <w:rPr>
          <w:rFonts w:ascii="Times New Roman" w:hAnsi="Times New Roman"/>
          <w:i/>
          <w:sz w:val="24"/>
          <w:lang w:val="en-US"/>
        </w:rPr>
        <w:t>Beginning-of-</w:t>
      </w:r>
      <w:r w:rsidRPr="00465023">
        <w:rPr>
          <w:rFonts w:ascii="Times New Roman" w:hAnsi="Times New Roman"/>
          <w:i/>
          <w:sz w:val="24"/>
          <w:szCs w:val="24"/>
          <w:lang w:val="en-US"/>
        </w:rPr>
        <w:t>season (BS)</w:t>
      </w:r>
      <w:r w:rsidRPr="00465023">
        <w:rPr>
          <w:rFonts w:ascii="Times New Roman" w:hAnsi="Times New Roman"/>
          <w:sz w:val="24"/>
          <w:lang w:val="en-US"/>
        </w:rPr>
        <w:t>.</w:t>
      </w:r>
    </w:p>
    <w:p w14:paraId="659B4453" w14:textId="77777777" w:rsidR="00465023" w:rsidRPr="00465023" w:rsidRDefault="00465023" w:rsidP="00465023">
      <w:pPr>
        <w:spacing w:after="0" w:line="360" w:lineRule="auto"/>
        <w:ind w:firstLine="709"/>
        <w:jc w:val="both"/>
        <w:rPr>
          <w:rFonts w:ascii="Times New Roman" w:hAnsi="Times New Roman"/>
          <w:sz w:val="24"/>
          <w:lang w:val="en-US"/>
        </w:rPr>
      </w:pPr>
      <w:r w:rsidRPr="00465023">
        <w:rPr>
          <w:rFonts w:ascii="Times New Roman" w:hAnsi="Times New Roman"/>
          <w:sz w:val="24"/>
          <w:lang w:val="en-US"/>
        </w:rPr>
        <w:t xml:space="preserve">2. Julian day at which the inflection point was observed on the logistic curve. This value was considered as the </w:t>
      </w:r>
      <w:r w:rsidRPr="00465023">
        <w:rPr>
          <w:rFonts w:ascii="Times New Roman" w:hAnsi="Times New Roman"/>
          <w:i/>
          <w:sz w:val="24"/>
          <w:lang w:val="en-US"/>
        </w:rPr>
        <w:t>Middle-of-season (MS)</w:t>
      </w:r>
      <w:r w:rsidRPr="00465023">
        <w:rPr>
          <w:rFonts w:ascii="Times New Roman" w:hAnsi="Times New Roman"/>
          <w:sz w:val="24"/>
          <w:lang w:val="en-US"/>
        </w:rPr>
        <w:t>.</w:t>
      </w:r>
    </w:p>
    <w:p w14:paraId="109921F6" w14:textId="77777777" w:rsidR="00465023" w:rsidRDefault="00465023" w:rsidP="00465023">
      <w:pPr>
        <w:spacing w:after="0" w:line="360" w:lineRule="auto"/>
        <w:ind w:firstLine="709"/>
        <w:jc w:val="both"/>
        <w:rPr>
          <w:rFonts w:ascii="Times New Roman" w:hAnsi="Times New Roman"/>
          <w:sz w:val="24"/>
          <w:szCs w:val="24"/>
          <w:lang w:val="en-US"/>
        </w:rPr>
      </w:pPr>
      <w:r w:rsidRPr="00465023">
        <w:rPr>
          <w:rFonts w:ascii="Times New Roman" w:hAnsi="Times New Roman"/>
          <w:sz w:val="24"/>
          <w:lang w:val="en-US"/>
        </w:rPr>
        <w:t xml:space="preserve">3. Julian day which corresponded to 85% of the </w:t>
      </w:r>
      <w:r w:rsidRPr="00465023">
        <w:rPr>
          <w:rFonts w:ascii="Times New Roman" w:hAnsi="Times New Roman"/>
          <w:sz w:val="24"/>
          <w:lang w:val="en-US"/>
          <w:rPrChange w:id="72" w:author="Usov Nikolay" w:date="2021-02-01T13:12:00Z">
            <w:rPr>
              <w:rFonts w:ascii="Times New Roman" w:hAnsi="Times New Roman"/>
              <w:sz w:val="24"/>
              <w:highlight w:val="yellow"/>
              <w:lang w:val="en-US"/>
            </w:rPr>
          </w:rPrChange>
        </w:rPr>
        <w:t>asymptote</w:t>
      </w:r>
      <w:r w:rsidRPr="00465023">
        <w:rPr>
          <w:rFonts w:ascii="Times New Roman" w:hAnsi="Times New Roman"/>
          <w:sz w:val="24"/>
          <w:lang w:val="en-US"/>
        </w:rPr>
        <w:t xml:space="preserve"> value. This value was considered as the </w:t>
      </w:r>
      <w:r w:rsidRPr="00465023">
        <w:rPr>
          <w:rFonts w:ascii="Times New Roman" w:hAnsi="Times New Roman"/>
          <w:i/>
          <w:sz w:val="24"/>
          <w:lang w:val="en-US"/>
        </w:rPr>
        <w:t>End-of-season (ES)</w:t>
      </w:r>
      <w:r w:rsidRPr="00465023">
        <w:rPr>
          <w:rFonts w:ascii="Times New Roman" w:hAnsi="Times New Roman"/>
          <w:sz w:val="24"/>
          <w:lang w:val="en-US"/>
        </w:rPr>
        <w:t>.</w:t>
      </w:r>
      <w:r>
        <w:rPr>
          <w:rFonts w:ascii="Times New Roman" w:hAnsi="Times New Roman"/>
          <w:sz w:val="24"/>
          <w:lang w:val="en-US"/>
        </w:rPr>
        <w:t xml:space="preserve"> </w:t>
      </w:r>
    </w:p>
    <w:p w14:paraId="5DB88CDE" w14:textId="77777777" w:rsidR="00465023" w:rsidRDefault="00465023" w:rsidP="00465023">
      <w:pPr>
        <w:spacing w:after="0" w:line="360" w:lineRule="auto"/>
        <w:ind w:firstLine="709"/>
        <w:jc w:val="both"/>
        <w:rPr>
          <w:rFonts w:ascii="Times New Roman" w:hAnsi="Times New Roman"/>
          <w:sz w:val="24"/>
          <w:lang w:val="en-US"/>
        </w:rPr>
      </w:pPr>
      <w:r>
        <w:rPr>
          <w:rFonts w:ascii="Times New Roman" w:hAnsi="Times New Roman"/>
          <w:sz w:val="24"/>
          <w:szCs w:val="24"/>
          <w:lang w:val="en-US"/>
        </w:rPr>
        <w:t xml:space="preserve">4. </w:t>
      </w:r>
      <w:r>
        <w:rPr>
          <w:rFonts w:ascii="Times New Roman" w:hAnsi="Times New Roman"/>
          <w:sz w:val="24"/>
          <w:lang w:val="en-US"/>
        </w:rPr>
        <w:t>The date of direct observation of the maximum species abundance for the given year was considered as the date of the peak of the species abundance (</w:t>
      </w:r>
      <w:r w:rsidRPr="00D052AD">
        <w:rPr>
          <w:rFonts w:ascii="Times New Roman" w:hAnsi="Times New Roman"/>
          <w:i/>
          <w:sz w:val="24"/>
          <w:lang w:val="en-US"/>
        </w:rPr>
        <w:t>Peak</w:t>
      </w:r>
      <w:r>
        <w:rPr>
          <w:rFonts w:ascii="Times New Roman" w:hAnsi="Times New Roman"/>
          <w:sz w:val="24"/>
          <w:lang w:val="en-US"/>
        </w:rPr>
        <w:t>).</w:t>
      </w:r>
    </w:p>
    <w:p w14:paraId="0C010AD3" w14:textId="33D71F07" w:rsidR="00465023" w:rsidRDefault="00465023" w:rsidP="00465023">
      <w:pPr>
        <w:spacing w:after="0" w:line="360" w:lineRule="auto"/>
        <w:ind w:firstLine="709"/>
        <w:jc w:val="both"/>
        <w:rPr>
          <w:rFonts w:ascii="Times New Roman" w:hAnsi="Times New Roman"/>
          <w:sz w:val="24"/>
          <w:lang w:val="en-US"/>
        </w:rPr>
      </w:pPr>
      <w:r w:rsidRPr="00465023">
        <w:rPr>
          <w:rFonts w:ascii="Times New Roman" w:hAnsi="Times New Roman"/>
          <w:sz w:val="24"/>
          <w:lang w:val="en-US"/>
          <w:rPrChange w:id="73" w:author="Usov Nikolay" w:date="2021-02-01T13:12:00Z">
            <w:rPr>
              <w:rFonts w:ascii="Times New Roman" w:hAnsi="Times New Roman"/>
              <w:sz w:val="24"/>
              <w:highlight w:val="green"/>
              <w:lang w:val="en-US"/>
            </w:rPr>
          </w:rPrChange>
        </w:rPr>
        <w:t>Since standard methods of goodness of fit assessment are not appropriate for nonlinear estimations (</w:t>
      </w:r>
      <w:proofErr w:type="spellStart"/>
      <w:r w:rsidRPr="00465023">
        <w:rPr>
          <w:rFonts w:ascii="Times New Roman" w:hAnsi="Times New Roman"/>
          <w:sz w:val="24"/>
          <w:lang w:val="en-US"/>
          <w:rPrChange w:id="74" w:author="Usov Nikolay" w:date="2021-02-01T13:12:00Z">
            <w:rPr>
              <w:rFonts w:ascii="Times New Roman" w:hAnsi="Times New Roman"/>
              <w:sz w:val="24"/>
              <w:highlight w:val="green"/>
              <w:lang w:val="en-US"/>
            </w:rPr>
          </w:rPrChange>
        </w:rPr>
        <w:t>Spiess</w:t>
      </w:r>
      <w:proofErr w:type="spellEnd"/>
      <w:r w:rsidRPr="00465023">
        <w:rPr>
          <w:rFonts w:ascii="Times New Roman" w:hAnsi="Times New Roman"/>
          <w:sz w:val="24"/>
          <w:lang w:val="en-US"/>
          <w:rPrChange w:id="75" w:author="Usov Nikolay" w:date="2021-02-01T13:12:00Z">
            <w:rPr>
              <w:rFonts w:ascii="Times New Roman" w:hAnsi="Times New Roman"/>
              <w:sz w:val="24"/>
              <w:highlight w:val="green"/>
              <w:lang w:val="en-US"/>
            </w:rPr>
          </w:rPrChange>
        </w:rPr>
        <w:t xml:space="preserve">, </w:t>
      </w:r>
      <w:proofErr w:type="spellStart"/>
      <w:r w:rsidRPr="00465023">
        <w:rPr>
          <w:rFonts w:ascii="Times New Roman" w:hAnsi="Times New Roman"/>
          <w:sz w:val="24"/>
          <w:lang w:val="en-US"/>
          <w:rPrChange w:id="76" w:author="Usov Nikolay" w:date="2021-02-01T13:12:00Z">
            <w:rPr>
              <w:rFonts w:ascii="Times New Roman" w:hAnsi="Times New Roman"/>
              <w:sz w:val="24"/>
              <w:highlight w:val="green"/>
              <w:lang w:val="en-US"/>
            </w:rPr>
          </w:rPrChange>
        </w:rPr>
        <w:t>Neumeyer</w:t>
      </w:r>
      <w:proofErr w:type="spellEnd"/>
      <w:r w:rsidRPr="00465023">
        <w:rPr>
          <w:rFonts w:ascii="Times New Roman" w:hAnsi="Times New Roman"/>
          <w:sz w:val="24"/>
          <w:lang w:val="en-US"/>
          <w:rPrChange w:id="77" w:author="Usov Nikolay" w:date="2021-02-01T13:12:00Z">
            <w:rPr>
              <w:rFonts w:ascii="Times New Roman" w:hAnsi="Times New Roman"/>
              <w:sz w:val="24"/>
              <w:highlight w:val="green"/>
              <w:lang w:val="en-US"/>
            </w:rPr>
          </w:rPrChange>
        </w:rPr>
        <w:t xml:space="preserve">, 2010) the quality of fitted logistic curves was evaluated by visual inspection of correspondence between observed cumulative curve and fitted regression line </w:t>
      </w:r>
      <w:r w:rsidRPr="00465023">
        <w:rPr>
          <w:rFonts w:ascii="Times New Roman" w:hAnsi="Times New Roman"/>
          <w:sz w:val="24"/>
          <w:highlight w:val="yellow"/>
          <w:lang w:val="en-US"/>
          <w:rPrChange w:id="78" w:author="Usov Nikolay" w:date="2021-02-01T13:13:00Z">
            <w:rPr>
              <w:rFonts w:ascii="Times New Roman" w:hAnsi="Times New Roman"/>
              <w:sz w:val="24"/>
              <w:highlight w:val="green"/>
              <w:lang w:val="en-US"/>
            </w:rPr>
          </w:rPrChange>
        </w:rPr>
        <w:t>(ES 1.1)</w:t>
      </w:r>
      <w:r w:rsidRPr="00465023">
        <w:rPr>
          <w:rFonts w:ascii="Times New Roman" w:hAnsi="Times New Roman"/>
          <w:sz w:val="24"/>
          <w:lang w:val="en-US"/>
          <w:rPrChange w:id="79" w:author="Usov Nikolay" w:date="2021-02-01T13:12:00Z">
            <w:rPr>
              <w:rFonts w:ascii="Times New Roman" w:hAnsi="Times New Roman"/>
              <w:sz w:val="24"/>
              <w:highlight w:val="green"/>
              <w:lang w:val="en-US"/>
            </w:rPr>
          </w:rPrChange>
        </w:rPr>
        <w:t xml:space="preserve">. </w:t>
      </w:r>
      <w:del w:id="80" w:author="Usov Nikolay" w:date="2021-02-01T17:53:00Z">
        <w:r w:rsidRPr="00465023" w:rsidDel="00B578FA">
          <w:rPr>
            <w:rFonts w:ascii="Times New Roman" w:hAnsi="Times New Roman"/>
            <w:sz w:val="24"/>
            <w:lang w:val="en-US"/>
            <w:rPrChange w:id="81" w:author="Usov Nikolay" w:date="2021-02-01T13:12:00Z">
              <w:rPr>
                <w:rFonts w:ascii="Times New Roman" w:hAnsi="Times New Roman"/>
                <w:sz w:val="24"/>
                <w:highlight w:val="green"/>
                <w:lang w:val="en-US"/>
              </w:rPr>
            </w:rPrChange>
          </w:rPr>
          <w:delText>Additionally</w:delText>
        </w:r>
      </w:del>
      <w:ins w:id="82" w:author="Usov Nikolay" w:date="2021-02-01T17:53:00Z">
        <w:r w:rsidR="00B578FA" w:rsidRPr="00465023">
          <w:rPr>
            <w:rFonts w:ascii="Times New Roman" w:hAnsi="Times New Roman"/>
            <w:sz w:val="24"/>
            <w:lang w:val="en-US"/>
          </w:rPr>
          <w:t>Additionally,</w:t>
        </w:r>
      </w:ins>
      <w:r w:rsidRPr="00465023">
        <w:rPr>
          <w:rFonts w:ascii="Times New Roman" w:hAnsi="Times New Roman"/>
          <w:sz w:val="24"/>
          <w:lang w:val="en-US"/>
          <w:rPrChange w:id="83" w:author="Usov Nikolay" w:date="2021-02-01T13:12:00Z">
            <w:rPr>
              <w:rFonts w:ascii="Times New Roman" w:hAnsi="Times New Roman"/>
              <w:sz w:val="24"/>
              <w:highlight w:val="green"/>
              <w:lang w:val="en-US"/>
            </w:rPr>
          </w:rPrChange>
        </w:rPr>
        <w:t xml:space="preserve"> we inspected the level of similarity between observed date of Peak and predicted Middle-of-Season date </w:t>
      </w:r>
      <w:r w:rsidRPr="00465023">
        <w:rPr>
          <w:rFonts w:ascii="Times New Roman" w:hAnsi="Times New Roman"/>
          <w:sz w:val="24"/>
          <w:highlight w:val="yellow"/>
          <w:lang w:val="en-US"/>
          <w:rPrChange w:id="84" w:author="Usov Nikolay" w:date="2021-02-01T13:13:00Z">
            <w:rPr>
              <w:rFonts w:ascii="Times New Roman" w:hAnsi="Times New Roman"/>
              <w:sz w:val="24"/>
              <w:highlight w:val="green"/>
              <w:lang w:val="en-US"/>
            </w:rPr>
          </w:rPrChange>
        </w:rPr>
        <w:t>(ES 1.1)</w:t>
      </w:r>
      <w:r w:rsidRPr="00465023">
        <w:rPr>
          <w:rFonts w:ascii="Times New Roman" w:hAnsi="Times New Roman"/>
          <w:sz w:val="24"/>
          <w:lang w:val="en-US"/>
          <w:rPrChange w:id="85" w:author="Usov Nikolay" w:date="2021-02-01T13:12:00Z">
            <w:rPr>
              <w:rFonts w:ascii="Times New Roman" w:hAnsi="Times New Roman"/>
              <w:sz w:val="24"/>
              <w:highlight w:val="green"/>
              <w:lang w:val="en-US"/>
            </w:rPr>
          </w:rPrChange>
        </w:rPr>
        <w:t>, which expected to be close to each other. Both methods gave acceptable results.</w:t>
      </w:r>
    </w:p>
    <w:p w14:paraId="5A57BB7D" w14:textId="77777777" w:rsidR="00B578FA" w:rsidRDefault="00B578FA" w:rsidP="00B578FA">
      <w:pPr>
        <w:spacing w:after="0" w:line="360" w:lineRule="auto"/>
        <w:ind w:firstLine="709"/>
        <w:jc w:val="both"/>
        <w:rPr>
          <w:ins w:id="86" w:author="Usov Nikolay" w:date="2021-02-01T17:52:00Z"/>
          <w:rFonts w:ascii="Times New Roman" w:hAnsi="Times New Roman" w:cs="Times New Roman"/>
          <w:sz w:val="24"/>
          <w:szCs w:val="24"/>
          <w:lang w:val="en-US"/>
        </w:rPr>
      </w:pPr>
      <w:ins w:id="87" w:author="Usov Nikolay" w:date="2021-02-01T17:52:00Z">
        <w:r>
          <w:rPr>
            <w:rFonts w:ascii="Times New Roman" w:hAnsi="Times New Roman" w:cs="Times New Roman"/>
            <w:sz w:val="24"/>
            <w:szCs w:val="24"/>
            <w:lang w:val="en-US"/>
          </w:rPr>
          <w:t>The long-term average values of the timing of analyzed events are presented in Table 1.</w:t>
        </w:r>
      </w:ins>
    </w:p>
    <w:p w14:paraId="4DD6B3F1" w14:textId="72C08E70" w:rsidR="00F03AFA" w:rsidDel="004051B2" w:rsidRDefault="00B578FA">
      <w:pPr>
        <w:spacing w:after="0" w:line="360" w:lineRule="auto"/>
        <w:ind w:firstLine="709"/>
        <w:jc w:val="both"/>
        <w:rPr>
          <w:del w:id="88" w:author="Usov Nikolay" w:date="2021-02-01T13:17:00Z"/>
          <w:rFonts w:ascii="Times New Roman" w:hAnsi="Times New Roman"/>
          <w:sz w:val="24"/>
          <w:szCs w:val="24"/>
          <w:lang w:val="en-US"/>
        </w:rPr>
      </w:pPr>
      <w:ins w:id="89" w:author="Usov Nikolay" w:date="2021-02-01T17:52:00Z">
        <w:r>
          <w:rPr>
            <w:rFonts w:ascii="Times New Roman" w:hAnsi="Times New Roman" w:cs="Times New Roman"/>
            <w:sz w:val="24"/>
            <w:szCs w:val="24"/>
            <w:lang w:val="en-US"/>
          </w:rPr>
          <w:t xml:space="preserve">In some years for some species the proposed algorithm for searching phenological events gave improbable results (the end date of the season was not reached until 365-th day, i.e., the logistic curve did not reach the plateau, so it was impossible to calculate the asymptote value of the logistic curve). It was found in </w:t>
        </w:r>
        <w:r>
          <w:rPr>
            <w:rFonts w:ascii="Times New Roman" w:hAnsi="Times New Roman" w:cs="Times New Roman"/>
            <w:i/>
            <w:iCs/>
            <w:sz w:val="24"/>
            <w:szCs w:val="24"/>
            <w:lang w:val="en-US"/>
          </w:rPr>
          <w:t>Oithona similis</w:t>
        </w:r>
        <w:r>
          <w:rPr>
            <w:rFonts w:ascii="Times New Roman" w:hAnsi="Times New Roman" w:cs="Times New Roman"/>
            <w:sz w:val="24"/>
            <w:szCs w:val="24"/>
            <w:lang w:val="en-US"/>
          </w:rPr>
          <w:t xml:space="preserve"> and </w:t>
        </w:r>
        <w:r>
          <w:rPr>
            <w:rFonts w:ascii="Times New Roman" w:hAnsi="Times New Roman" w:cs="Times New Roman"/>
            <w:i/>
            <w:iCs/>
            <w:sz w:val="24"/>
            <w:szCs w:val="24"/>
            <w:lang w:val="en-US"/>
          </w:rPr>
          <w:t>Microsetella norvegica</w:t>
        </w:r>
        <w:r>
          <w:rPr>
            <w:rFonts w:ascii="Times New Roman" w:hAnsi="Times New Roman" w:cs="Times New Roman"/>
            <w:sz w:val="24"/>
            <w:szCs w:val="24"/>
            <w:lang w:val="en-US"/>
          </w:rPr>
          <w:t xml:space="preserve"> dynamics (6 years and 1 year, respectively). In 1963, 1972 and 1990, a very short period of </w:t>
        </w:r>
        <w:r>
          <w:rPr>
            <w:rFonts w:ascii="Times New Roman" w:hAnsi="Times New Roman" w:cs="Times New Roman"/>
            <w:i/>
            <w:iCs/>
            <w:sz w:val="24"/>
            <w:szCs w:val="24"/>
            <w:lang w:val="en-US"/>
          </w:rPr>
          <w:t>C. glacialis</w:t>
        </w:r>
        <w:r>
          <w:rPr>
            <w:rFonts w:ascii="Times New Roman" w:hAnsi="Times New Roman" w:cs="Times New Roman"/>
            <w:sz w:val="24"/>
            <w:szCs w:val="24"/>
            <w:lang w:val="en-US"/>
          </w:rPr>
          <w:t xml:space="preserve"> presence in the plankton fell on the intervals between observations, therefore, the observations could not have been described adequately by the logistic model. These values were considered as missing. These and other missing values were replaced using Singular Spectral Analysis (SSA), proposed as a tool for filling gaps in time series (</w:t>
        </w:r>
        <w:proofErr w:type="spellStart"/>
        <w:r>
          <w:rPr>
            <w:rFonts w:ascii="Times New Roman" w:hAnsi="Times New Roman" w:cs="Times New Roman"/>
            <w:sz w:val="24"/>
            <w:szCs w:val="24"/>
            <w:lang w:val="en-US"/>
          </w:rPr>
          <w:t>Golyandina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Osipov</w:t>
        </w:r>
        <w:proofErr w:type="spellEnd"/>
        <w:r>
          <w:rPr>
            <w:rFonts w:ascii="Times New Roman" w:hAnsi="Times New Roman" w:cs="Times New Roman"/>
            <w:sz w:val="24"/>
            <w:szCs w:val="24"/>
            <w:lang w:val="en-US"/>
          </w:rPr>
          <w:t xml:space="preserve">, 2007; </w:t>
        </w:r>
        <w:proofErr w:type="spellStart"/>
        <w:r>
          <w:rPr>
            <w:rFonts w:ascii="Times New Roman" w:hAnsi="Times New Roman" w:cs="Times New Roman"/>
            <w:sz w:val="24"/>
            <w:szCs w:val="24"/>
            <w:lang w:val="en-US"/>
          </w:rPr>
          <w:t>Golyandina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Korobeynikov</w:t>
        </w:r>
        <w:proofErr w:type="spellEnd"/>
        <w:r>
          <w:rPr>
            <w:rFonts w:ascii="Times New Roman" w:hAnsi="Times New Roman" w:cs="Times New Roman"/>
            <w:sz w:val="24"/>
            <w:szCs w:val="24"/>
            <w:lang w:val="en-US"/>
          </w:rPr>
          <w:t xml:space="preserve">, 2014). For this analysis, the </w:t>
        </w:r>
        <w:proofErr w:type="spellStart"/>
        <w:r>
          <w:rPr>
            <w:rFonts w:ascii="Times New Roman" w:hAnsi="Times New Roman" w:cs="Times New Roman"/>
            <w:i/>
            <w:iCs/>
            <w:sz w:val="24"/>
            <w:szCs w:val="24"/>
            <w:lang w:val="en-US"/>
          </w:rPr>
          <w:t>gapfill</w:t>
        </w:r>
        <w:proofErr w:type="spellEnd"/>
        <w:r>
          <w:rPr>
            <w:rFonts w:ascii="Times New Roman" w:hAnsi="Times New Roman" w:cs="Times New Roman"/>
            <w:i/>
            <w:iCs/>
            <w:sz w:val="24"/>
            <w:szCs w:val="24"/>
            <w:lang w:val="en-US"/>
          </w:rPr>
          <w:t>()</w:t>
        </w:r>
        <w:r>
          <w:rPr>
            <w:rFonts w:ascii="Times New Roman" w:hAnsi="Times New Roman" w:cs="Times New Roman"/>
            <w:sz w:val="24"/>
            <w:szCs w:val="24"/>
            <w:lang w:val="en-US"/>
          </w:rPr>
          <w:t xml:space="preserve"> function from the </w:t>
        </w:r>
        <w:proofErr w:type="spellStart"/>
        <w:r>
          <w:rPr>
            <w:rFonts w:ascii="Times New Roman" w:hAnsi="Times New Roman" w:cs="Times New Roman"/>
            <w:i/>
            <w:iCs/>
            <w:sz w:val="24"/>
            <w:szCs w:val="24"/>
            <w:lang w:val="en-US"/>
          </w:rPr>
          <w:t>Rssa</w:t>
        </w:r>
        <w:proofErr w:type="spellEnd"/>
        <w:r>
          <w:rPr>
            <w:rFonts w:ascii="Times New Roman" w:hAnsi="Times New Roman" w:cs="Times New Roman"/>
            <w:sz w:val="24"/>
            <w:szCs w:val="24"/>
            <w:lang w:val="en-US"/>
          </w:rPr>
          <w:t xml:space="preserve"> package was used (</w:t>
        </w:r>
        <w:proofErr w:type="spellStart"/>
        <w:r>
          <w:rPr>
            <w:rFonts w:ascii="Times New Roman" w:hAnsi="Times New Roman" w:cs="Times New Roman"/>
            <w:sz w:val="24"/>
            <w:szCs w:val="24"/>
            <w:lang w:val="en-US"/>
          </w:rPr>
          <w:t>Golyandina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Korobeynikov</w:t>
        </w:r>
        <w:proofErr w:type="spellEnd"/>
        <w:r>
          <w:rPr>
            <w:rFonts w:ascii="Times New Roman" w:hAnsi="Times New Roman" w:cs="Times New Roman"/>
            <w:sz w:val="24"/>
            <w:szCs w:val="24"/>
            <w:lang w:val="en-US"/>
          </w:rPr>
          <w:t>, 2014).</w:t>
        </w:r>
      </w:ins>
      <w:del w:id="90" w:author="Usov Nikolay" w:date="2021-02-01T17:52:00Z">
        <w:r w:rsidR="00465023" w:rsidDel="00B578FA">
          <w:rPr>
            <w:rFonts w:ascii="Times New Roman" w:hAnsi="Times New Roman"/>
            <w:sz w:val="24"/>
            <w:lang w:val="en-US"/>
          </w:rPr>
          <w:delText>In some years for some species the proposed algorithm for determination of the timing of phenological events gave improbable results because of peculiarities of the seasonal cycle in these years. E.g., the e</w:delText>
        </w:r>
        <w:r w:rsidR="00465023" w:rsidRPr="005C2BCF" w:rsidDel="00B578FA">
          <w:rPr>
            <w:rFonts w:ascii="Times New Roman" w:hAnsi="Times New Roman"/>
            <w:sz w:val="24"/>
            <w:lang w:val="en-US"/>
          </w:rPr>
          <w:delText xml:space="preserve">nd-of-season </w:delText>
        </w:r>
        <w:r w:rsidR="00465023" w:rsidDel="00B578FA">
          <w:rPr>
            <w:rFonts w:ascii="Times New Roman" w:hAnsi="Times New Roman"/>
            <w:sz w:val="24"/>
            <w:lang w:val="en-US"/>
          </w:rPr>
          <w:delText xml:space="preserve">of </w:delText>
        </w:r>
        <w:r w:rsidR="00465023" w:rsidDel="00B578FA">
          <w:rPr>
            <w:rFonts w:ascii="Times New Roman" w:hAnsi="Times New Roman"/>
            <w:i/>
            <w:sz w:val="24"/>
            <w:lang w:val="en-US"/>
          </w:rPr>
          <w:delText>Oithona similis</w:delText>
        </w:r>
        <w:r w:rsidR="00465023" w:rsidDel="00B578FA">
          <w:rPr>
            <w:rFonts w:ascii="Times New Roman" w:hAnsi="Times New Roman"/>
            <w:sz w:val="24"/>
            <w:lang w:val="en-US"/>
          </w:rPr>
          <w:delText xml:space="preserve"> and </w:delText>
        </w:r>
        <w:r w:rsidR="00465023" w:rsidDel="00B578FA">
          <w:rPr>
            <w:rFonts w:ascii="Times New Roman" w:hAnsi="Times New Roman"/>
            <w:i/>
            <w:sz w:val="24"/>
            <w:lang w:val="en-US"/>
          </w:rPr>
          <w:delText>Microsetella norvegica</w:delText>
        </w:r>
        <w:r w:rsidR="00465023" w:rsidDel="00B578FA">
          <w:rPr>
            <w:rFonts w:ascii="Times New Roman" w:hAnsi="Times New Roman"/>
            <w:sz w:val="24"/>
            <w:lang w:val="en-US"/>
          </w:rPr>
          <w:delText xml:space="preserve"> sometimes (6 years and 1 year, respectively) was not reached until 365-th day, i.e., the logistic curve did not reach the plateau, so it was impossible to calculate the </w:delText>
        </w:r>
        <w:r w:rsidR="00465023" w:rsidRPr="00465023" w:rsidDel="00B578FA">
          <w:rPr>
            <w:rFonts w:ascii="Times New Roman" w:hAnsi="Times New Roman"/>
            <w:sz w:val="24"/>
            <w:lang w:val="en-US"/>
            <w:rPrChange w:id="91" w:author="Usov Nikolay" w:date="2021-02-01T13:13:00Z">
              <w:rPr>
                <w:rFonts w:ascii="Times New Roman" w:hAnsi="Times New Roman"/>
                <w:sz w:val="24"/>
                <w:highlight w:val="yellow"/>
                <w:lang w:val="en-US"/>
              </w:rPr>
            </w:rPrChange>
          </w:rPr>
          <w:delText>asymptote</w:delText>
        </w:r>
        <w:r w:rsidR="00465023" w:rsidRPr="00465023" w:rsidDel="00B578FA">
          <w:rPr>
            <w:rFonts w:ascii="Times New Roman" w:hAnsi="Times New Roman"/>
            <w:sz w:val="24"/>
            <w:lang w:val="en-US"/>
          </w:rPr>
          <w:delText xml:space="preserve"> value of the logistic curve. </w:delText>
        </w:r>
        <w:r w:rsidR="00465023" w:rsidRPr="00465023" w:rsidDel="00B578FA">
          <w:rPr>
            <w:rFonts w:ascii="Times New Roman" w:hAnsi="Times New Roman"/>
            <w:sz w:val="24"/>
            <w:szCs w:val="24"/>
            <w:lang w:val="en-US"/>
          </w:rPr>
          <w:delText xml:space="preserve">The observations in 1963, 1972 and 1990 did not adequately describe the cumulative for </w:delText>
        </w:r>
        <w:r w:rsidR="00465023" w:rsidRPr="00465023" w:rsidDel="00B578FA">
          <w:rPr>
            <w:rFonts w:ascii="Times New Roman" w:hAnsi="Times New Roman"/>
            <w:i/>
            <w:sz w:val="24"/>
            <w:szCs w:val="24"/>
            <w:lang w:val="en-US"/>
          </w:rPr>
          <w:delText>C. glacialis</w:delText>
        </w:r>
        <w:r w:rsidR="00465023" w:rsidRPr="00465023" w:rsidDel="00B578FA">
          <w:rPr>
            <w:rFonts w:ascii="Times New Roman" w:hAnsi="Times New Roman"/>
            <w:sz w:val="24"/>
            <w:szCs w:val="24"/>
            <w:lang w:val="en-US"/>
          </w:rPr>
          <w:delText xml:space="preserve"> (very short periods of the presence of species juveniles in the plankton fell on the intervals between observations).</w:delText>
        </w:r>
        <w:r w:rsidR="00465023" w:rsidRPr="00465023" w:rsidDel="00B578FA">
          <w:rPr>
            <w:lang w:val="en-US"/>
          </w:rPr>
          <w:delText xml:space="preserve"> </w:delText>
        </w:r>
        <w:r w:rsidR="00465023" w:rsidRPr="00465023" w:rsidDel="00B578FA">
          <w:rPr>
            <w:rFonts w:ascii="Times New Roman" w:hAnsi="Times New Roman"/>
            <w:sz w:val="24"/>
            <w:szCs w:val="24"/>
            <w:lang w:val="en-US"/>
            <w:rPrChange w:id="92" w:author="Usov Nikolay" w:date="2021-02-01T13:13:00Z">
              <w:rPr>
                <w:rFonts w:ascii="Times New Roman" w:hAnsi="Times New Roman"/>
                <w:sz w:val="24"/>
                <w:szCs w:val="24"/>
                <w:highlight w:val="green"/>
                <w:lang w:val="en-US"/>
              </w:rPr>
            </w:rPrChange>
          </w:rPr>
          <w:delText xml:space="preserve">The same was in the case of </w:delText>
        </w:r>
        <w:r w:rsidR="00465023" w:rsidRPr="00465023" w:rsidDel="00B578FA">
          <w:rPr>
            <w:rFonts w:ascii="Times New Roman" w:hAnsi="Times New Roman"/>
            <w:i/>
            <w:sz w:val="24"/>
            <w:szCs w:val="24"/>
            <w:lang w:val="en-US"/>
            <w:rPrChange w:id="93" w:author="Usov Nikolay" w:date="2021-02-01T13:13:00Z">
              <w:rPr>
                <w:rFonts w:ascii="Times New Roman" w:hAnsi="Times New Roman"/>
                <w:i/>
                <w:sz w:val="24"/>
                <w:szCs w:val="24"/>
                <w:highlight w:val="green"/>
                <w:lang w:val="en-US"/>
              </w:rPr>
            </w:rPrChange>
          </w:rPr>
          <w:delText>Pseudocalanus</w:delText>
        </w:r>
        <w:r w:rsidR="00465023" w:rsidRPr="00465023" w:rsidDel="00B578FA">
          <w:rPr>
            <w:rFonts w:ascii="Times New Roman" w:hAnsi="Times New Roman"/>
            <w:sz w:val="24"/>
            <w:szCs w:val="24"/>
            <w:lang w:val="en-US"/>
            <w:rPrChange w:id="94" w:author="Usov Nikolay" w:date="2021-02-01T13:13:00Z">
              <w:rPr>
                <w:rFonts w:ascii="Times New Roman" w:hAnsi="Times New Roman"/>
                <w:sz w:val="24"/>
                <w:szCs w:val="24"/>
                <w:highlight w:val="green"/>
                <w:lang w:val="en-US"/>
              </w:rPr>
            </w:rPrChange>
          </w:rPr>
          <w:delText xml:space="preserve"> spp. in 1961, 1962, 1994 and 1998.</w:delText>
        </w:r>
        <w:r w:rsidR="00465023" w:rsidRPr="00465023" w:rsidDel="00B578FA">
          <w:rPr>
            <w:rFonts w:ascii="Times New Roman" w:hAnsi="Times New Roman"/>
            <w:sz w:val="24"/>
            <w:szCs w:val="24"/>
            <w:lang w:val="en-US"/>
          </w:rPr>
          <w:delText xml:space="preserve"> In these</w:delText>
        </w:r>
        <w:r w:rsidR="00465023" w:rsidRPr="00B93442" w:rsidDel="00B578FA">
          <w:rPr>
            <w:rFonts w:ascii="Times New Roman" w:hAnsi="Times New Roman"/>
            <w:sz w:val="24"/>
            <w:szCs w:val="24"/>
            <w:lang w:val="en-US"/>
          </w:rPr>
          <w:delText xml:space="preserve"> cases, it was not possible to </w:delText>
        </w:r>
        <w:r w:rsidR="00465023" w:rsidDel="00B578FA">
          <w:rPr>
            <w:rFonts w:ascii="Times New Roman" w:hAnsi="Times New Roman"/>
            <w:sz w:val="24"/>
            <w:szCs w:val="24"/>
            <w:lang w:val="en-US"/>
          </w:rPr>
          <w:delText>build</w:delText>
        </w:r>
        <w:r w:rsidR="00465023" w:rsidRPr="00B93442" w:rsidDel="00B578FA">
          <w:rPr>
            <w:rFonts w:ascii="Times New Roman" w:hAnsi="Times New Roman"/>
            <w:sz w:val="24"/>
            <w:szCs w:val="24"/>
            <w:lang w:val="en-US"/>
          </w:rPr>
          <w:delText xml:space="preserve"> a logistic curve.</w:delText>
        </w:r>
        <w:r w:rsidR="00465023" w:rsidDel="00B578FA">
          <w:rPr>
            <w:rFonts w:ascii="Times New Roman" w:hAnsi="Times New Roman"/>
            <w:sz w:val="24"/>
            <w:szCs w:val="24"/>
            <w:lang w:val="en-US"/>
          </w:rPr>
          <w:delText xml:space="preserve"> </w:delText>
        </w:r>
        <w:r w:rsidR="00465023" w:rsidDel="00B578FA">
          <w:rPr>
            <w:rFonts w:ascii="Times New Roman" w:hAnsi="Times New Roman"/>
            <w:sz w:val="24"/>
            <w:lang w:val="en-US"/>
          </w:rPr>
          <w:delText xml:space="preserve">These values were considered as missing and replaced </w:delText>
        </w:r>
        <w:r w:rsidR="00465023" w:rsidDel="00B578FA">
          <w:rPr>
            <w:rFonts w:ascii="Times New Roman" w:hAnsi="Times New Roman"/>
            <w:sz w:val="24"/>
            <w:szCs w:val="24"/>
            <w:lang w:val="en-US"/>
          </w:rPr>
          <w:delText>by the algorithm of the SSA (Singular Spectral Analysis, see</w:delText>
        </w:r>
        <w:r w:rsidR="00465023" w:rsidRPr="00263DDD" w:rsidDel="00B578FA">
          <w:rPr>
            <w:rFonts w:ascii="Times New Roman" w:hAnsi="Times New Roman"/>
            <w:sz w:val="24"/>
            <w:szCs w:val="24"/>
            <w:lang w:val="en-US"/>
          </w:rPr>
          <w:delText xml:space="preserve"> </w:delText>
        </w:r>
        <w:r w:rsidR="00465023" w:rsidDel="00B578FA">
          <w:rPr>
            <w:rFonts w:ascii="Times New Roman" w:hAnsi="Times New Roman"/>
            <w:sz w:val="24"/>
            <w:szCs w:val="24"/>
            <w:lang w:val="en-US"/>
          </w:rPr>
          <w:delText>description of statistical methods below).</w:delText>
        </w:r>
      </w:del>
    </w:p>
    <w:p w14:paraId="6F406017" w14:textId="77777777" w:rsidR="004051B2" w:rsidRPr="00A368C7" w:rsidRDefault="004051B2" w:rsidP="00F03AFA">
      <w:pPr>
        <w:spacing w:after="0" w:line="360" w:lineRule="auto"/>
        <w:ind w:firstLine="709"/>
        <w:jc w:val="both"/>
        <w:rPr>
          <w:ins w:id="95" w:author="Usov Nikolay" w:date="2021-02-01T17:28:00Z"/>
          <w:rFonts w:ascii="Times New Roman" w:hAnsi="Times New Roman" w:cs="Times New Roman"/>
          <w:sz w:val="24"/>
          <w:szCs w:val="24"/>
          <w:lang w:val="en-US"/>
        </w:rPr>
      </w:pPr>
    </w:p>
    <w:p w14:paraId="3E5FAA36" w14:textId="02C9ED2B" w:rsidR="00EF0392" w:rsidRDefault="00F03AFA">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b/>
          <w:bCs/>
          <w:i/>
          <w:iCs/>
          <w:sz w:val="24"/>
          <w:szCs w:val="24"/>
          <w:lang w:val="en-US"/>
        </w:rPr>
        <w:lastRenderedPageBreak/>
        <w:t>Temperature</w:t>
      </w:r>
      <w:r w:rsidR="00994266">
        <w:rPr>
          <w:rFonts w:ascii="Times New Roman" w:hAnsi="Times New Roman" w:cs="Times New Roman"/>
          <w:sz w:val="24"/>
          <w:szCs w:val="24"/>
          <w:lang w:val="en-US"/>
        </w:rPr>
        <w:t xml:space="preserve">. Several seasonal events in temperature dynamics were defined and calculated. For this purpose, the hydrological seasons in 0–25 m depth layer were defined according to methodology offered by A.I. </w:t>
      </w:r>
      <w:proofErr w:type="spellStart"/>
      <w:r w:rsidR="00994266">
        <w:rPr>
          <w:rFonts w:ascii="Times New Roman" w:hAnsi="Times New Roman" w:cs="Times New Roman"/>
          <w:sz w:val="24"/>
          <w:szCs w:val="24"/>
          <w:lang w:val="en-US"/>
        </w:rPr>
        <w:t>Babkov</w:t>
      </w:r>
      <w:proofErr w:type="spellEnd"/>
      <w:r w:rsidR="00994266">
        <w:rPr>
          <w:rFonts w:ascii="Times New Roman" w:hAnsi="Times New Roman" w:cs="Times New Roman"/>
          <w:sz w:val="24"/>
          <w:szCs w:val="24"/>
          <w:lang w:val="en-US"/>
        </w:rPr>
        <w:t xml:space="preserve"> (</w:t>
      </w:r>
      <w:proofErr w:type="spellStart"/>
      <w:r w:rsidR="00994266">
        <w:rPr>
          <w:rFonts w:ascii="Times New Roman" w:hAnsi="Times New Roman" w:cs="Times New Roman"/>
          <w:sz w:val="24"/>
          <w:szCs w:val="24"/>
          <w:lang w:val="en-US"/>
        </w:rPr>
        <w:t>Babkov</w:t>
      </w:r>
      <w:proofErr w:type="spellEnd"/>
      <w:r w:rsidR="00994266">
        <w:rPr>
          <w:rFonts w:ascii="Times New Roman" w:hAnsi="Times New Roman" w:cs="Times New Roman"/>
          <w:sz w:val="24"/>
          <w:szCs w:val="24"/>
          <w:lang w:val="en-US"/>
        </w:rPr>
        <w:t>, 1985) with modifications. According to this scheme, the hydrological winter in a specific water layer is a season with water temperatures in this layer (0-25 m in our case) below 0 °C. Hydrological spring and autumn are the periods of the highest rate of the temperature change (increase or decrease, respectively); they correspond to the intervals between the dates of 0 °C and +5 °C thresholds. Hydrological summer is the period when the average water temperature of the layer 0-25 m exceeds +5 °C. This value corresponds also to the upper limit of the optimal temperature range of cold-water zooplankton species (</w:t>
      </w:r>
      <w:proofErr w:type="spellStart"/>
      <w:r w:rsidR="00994266">
        <w:rPr>
          <w:rFonts w:ascii="Times New Roman" w:hAnsi="Times New Roman" w:cs="Times New Roman"/>
          <w:sz w:val="24"/>
          <w:szCs w:val="24"/>
          <w:lang w:val="en-US"/>
        </w:rPr>
        <w:t>Zubakha</w:t>
      </w:r>
      <w:proofErr w:type="spellEnd"/>
      <w:r w:rsidR="00994266">
        <w:rPr>
          <w:rFonts w:ascii="Times New Roman" w:hAnsi="Times New Roman" w:cs="Times New Roman"/>
          <w:sz w:val="24"/>
          <w:szCs w:val="24"/>
          <w:lang w:val="en-US"/>
        </w:rPr>
        <w:t>, Usov, 2004). The date when average water temperature in layer 0–25 m reached 3 °C was accepted as the beginning of hydrological spring, because period between 0 and 3 °C thresholds coincides with the period of ice melting, when the work was technically impossible neither from ice nor from boat or ship. So, the date of 3°C threshold was the first which could be detected reliably. Other thresholds analyzed are: 4, 5 and 8°C on ascending part of the seasonal curve and timing of the seasonal temperature peak (Table 1). 8°C threshold was the lowest value of the latter since the beginning of monitoring (in 1969). 6- and 7-degree thresholds were not considered, because they correlated strongly (Pearson r = 0.88), and increased unreasonably number of degrees of freedom when included in the canonical correlation analysis.</w:t>
      </w:r>
      <w:r w:rsidR="007D449A" w:rsidRPr="007D449A">
        <w:rPr>
          <w:rFonts w:ascii="Times New Roman" w:hAnsi="Times New Roman" w:cs="Times New Roman"/>
          <w:sz w:val="24"/>
          <w:szCs w:val="24"/>
          <w:lang w:val="en-US"/>
          <w:rPrChange w:id="96" w:author="Николай Усов" w:date="2020-11-16T10:51:00Z">
            <w:rPr>
              <w:rFonts w:ascii="Times New Roman" w:hAnsi="Times New Roman" w:cs="Times New Roman"/>
              <w:sz w:val="24"/>
              <w:szCs w:val="24"/>
              <w:lang w:val="ru-RU"/>
            </w:rPr>
          </w:rPrChange>
        </w:rPr>
        <w:t xml:space="preserve"> </w:t>
      </w:r>
      <w:r w:rsidR="007D449A">
        <w:rPr>
          <w:rFonts w:ascii="Times New Roman" w:hAnsi="Times New Roman" w:cs="Times New Roman"/>
          <w:sz w:val="24"/>
          <w:szCs w:val="24"/>
          <w:lang w:val="en-US"/>
        </w:rPr>
        <w:t xml:space="preserve">Thus, also, we avoided effect of </w:t>
      </w:r>
      <w:proofErr w:type="spellStart"/>
      <w:r w:rsidR="007D449A">
        <w:rPr>
          <w:rFonts w:ascii="Times New Roman" w:hAnsi="Times New Roman" w:cs="Times New Roman"/>
          <w:sz w:val="24"/>
          <w:szCs w:val="24"/>
          <w:lang w:val="en-US"/>
        </w:rPr>
        <w:t>multicollinearity</w:t>
      </w:r>
      <w:proofErr w:type="spellEnd"/>
      <w:r w:rsidR="007D449A">
        <w:rPr>
          <w:rFonts w:ascii="Times New Roman" w:hAnsi="Times New Roman" w:cs="Times New Roman"/>
          <w:sz w:val="24"/>
          <w:szCs w:val="24"/>
          <w:lang w:val="en-US"/>
        </w:rPr>
        <w:t>, when predictors mask effects of each other.</w:t>
      </w:r>
      <w:r w:rsidR="00994266">
        <w:rPr>
          <w:rFonts w:ascii="Times New Roman" w:hAnsi="Times New Roman" w:cs="Times New Roman"/>
          <w:sz w:val="24"/>
          <w:szCs w:val="24"/>
          <w:lang w:val="en-US"/>
        </w:rPr>
        <w:t xml:space="preserve"> Thus, we considered the period from the spring beginning to the temperature peak, the </w:t>
      </w:r>
      <w:r w:rsidR="00994266">
        <w:rPr>
          <w:rFonts w:ascii="Times New Roman" w:hAnsi="Times New Roman" w:cs="Times New Roman"/>
          <w:i/>
          <w:sz w:val="24"/>
          <w:szCs w:val="24"/>
          <w:lang w:val="en-US"/>
        </w:rPr>
        <w:t>spring-summer transition</w:t>
      </w:r>
      <w:r w:rsidR="00994266">
        <w:rPr>
          <w:rFonts w:ascii="Times New Roman" w:hAnsi="Times New Roman" w:cs="Times New Roman"/>
          <w:sz w:val="24"/>
          <w:szCs w:val="24"/>
          <w:lang w:val="en-US"/>
        </w:rPr>
        <w:t xml:space="preserve"> period, when the reproduction and early development of studied species took place.</w:t>
      </w:r>
    </w:p>
    <w:p w14:paraId="7C9D06FE" w14:textId="1632AB41" w:rsidR="00EF0392" w:rsidRDefault="00994266">
      <w:pPr>
        <w:spacing w:after="0" w:line="360" w:lineRule="auto"/>
        <w:ind w:firstLine="709"/>
        <w:jc w:val="both"/>
        <w:rPr>
          <w:rFonts w:ascii="Times New Roman" w:hAnsi="Times New Roman" w:cs="Times New Roman"/>
          <w:b/>
          <w:bCs/>
          <w:i/>
          <w:iCs/>
          <w:sz w:val="24"/>
          <w:szCs w:val="24"/>
          <w:lang w:val="en-US"/>
        </w:rPr>
      </w:pPr>
      <w:r>
        <w:rPr>
          <w:rFonts w:ascii="Times New Roman" w:hAnsi="Times New Roman" w:cs="Times New Roman"/>
          <w:sz w:val="24"/>
          <w:szCs w:val="24"/>
          <w:lang w:val="en-US"/>
        </w:rPr>
        <w:t>The dates throughout the paper were expressed as Julian days.</w:t>
      </w:r>
    </w:p>
    <w:p w14:paraId="36B482AD" w14:textId="77777777" w:rsidR="00EF0392" w:rsidRDefault="00EF0392">
      <w:pPr>
        <w:spacing w:after="0" w:line="360" w:lineRule="auto"/>
        <w:ind w:firstLine="709"/>
        <w:jc w:val="both"/>
        <w:rPr>
          <w:rFonts w:ascii="Times New Roman" w:hAnsi="Times New Roman" w:cs="Times New Roman"/>
          <w:sz w:val="24"/>
          <w:szCs w:val="24"/>
          <w:lang w:val="en-US"/>
        </w:rPr>
      </w:pPr>
    </w:p>
    <w:p w14:paraId="4605F7FF" w14:textId="77777777" w:rsidR="00EF0392" w:rsidRDefault="00994266">
      <w:pPr>
        <w:spacing w:line="360" w:lineRule="auto"/>
        <w:rPr>
          <w:rFonts w:ascii="Times New Roman" w:hAnsi="Times New Roman" w:cs="Times New Roman"/>
          <w:b/>
          <w:bCs/>
          <w:color w:val="000000"/>
          <w:sz w:val="24"/>
          <w:szCs w:val="24"/>
        </w:rPr>
      </w:pPr>
      <w:r>
        <w:rPr>
          <w:rFonts w:ascii="Times New Roman" w:hAnsi="Times New Roman" w:cs="Times New Roman"/>
          <w:sz w:val="24"/>
          <w:szCs w:val="24"/>
          <w:lang w:val="en-US"/>
        </w:rPr>
        <w:t>Table 1. Average timing of spring-summer transition and phenological phases in the study region. Values are shown, which were used in analysis. In the column "Species", in brackets, the duration of developmental season (from beginning to end) is shown for each species.</w:t>
      </w:r>
    </w:p>
    <w:tbl>
      <w:tblPr>
        <w:tblpPr w:leftFromText="180" w:rightFromText="180" w:vertAnchor="text" w:tblpX="2" w:tblpY="1"/>
        <w:tblOverlap w:val="never"/>
        <w:tblW w:w="79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2"/>
        <w:gridCol w:w="1734"/>
        <w:gridCol w:w="1700"/>
        <w:gridCol w:w="1176"/>
        <w:gridCol w:w="1734"/>
      </w:tblGrid>
      <w:tr w:rsidR="00EF0392" w14:paraId="37506798" w14:textId="77777777">
        <w:trPr>
          <w:trHeight w:val="312"/>
        </w:trPr>
        <w:tc>
          <w:tcPr>
            <w:tcW w:w="3366" w:type="dxa"/>
            <w:gridSpan w:val="2"/>
            <w:tcBorders>
              <w:top w:val="single" w:sz="8" w:space="0" w:color="auto"/>
              <w:left w:val="single" w:sz="8" w:space="0" w:color="auto"/>
              <w:bottom w:val="single" w:sz="8" w:space="0" w:color="auto"/>
              <w:right w:val="single" w:sz="8" w:space="0" w:color="auto"/>
            </w:tcBorders>
            <w:noWrap/>
            <w:vAlign w:val="bottom"/>
          </w:tcPr>
          <w:p w14:paraId="6E07C09C" w14:textId="77777777" w:rsidR="00EF0392" w:rsidRDefault="00994266">
            <w:pPr>
              <w:suppressAutoHyphens w:val="0"/>
              <w:spacing w:after="0" w:line="240" w:lineRule="auto"/>
              <w:rPr>
                <w:rFonts w:ascii="Times New Roman" w:hAnsi="Times New Roman" w:cs="Times New Roman"/>
                <w:b/>
                <w:bCs/>
                <w:color w:val="000000"/>
                <w:kern w:val="0"/>
                <w:sz w:val="24"/>
                <w:szCs w:val="24"/>
                <w:lang w:eastAsia="ru-RU"/>
              </w:rPr>
            </w:pPr>
            <w:r>
              <w:rPr>
                <w:rFonts w:ascii="Times New Roman" w:hAnsi="Times New Roman" w:cs="Times New Roman"/>
                <w:b/>
                <w:bCs/>
                <w:color w:val="000000"/>
                <w:kern w:val="0"/>
                <w:sz w:val="24"/>
                <w:szCs w:val="24"/>
                <w:lang w:eastAsia="ru-RU"/>
              </w:rPr>
              <w:t>Temperature</w:t>
            </w:r>
          </w:p>
        </w:tc>
        <w:tc>
          <w:tcPr>
            <w:tcW w:w="4610" w:type="dxa"/>
            <w:gridSpan w:val="3"/>
            <w:tcBorders>
              <w:top w:val="single" w:sz="8" w:space="0" w:color="auto"/>
              <w:left w:val="single" w:sz="8" w:space="0" w:color="auto"/>
              <w:bottom w:val="single" w:sz="8" w:space="0" w:color="auto"/>
              <w:right w:val="single" w:sz="8" w:space="0" w:color="auto"/>
            </w:tcBorders>
            <w:noWrap/>
            <w:vAlign w:val="bottom"/>
          </w:tcPr>
          <w:p w14:paraId="3A750BBF" w14:textId="77777777" w:rsidR="00EF0392" w:rsidRDefault="00994266">
            <w:pPr>
              <w:suppressAutoHyphens w:val="0"/>
              <w:spacing w:after="0" w:line="240" w:lineRule="auto"/>
              <w:rPr>
                <w:rFonts w:ascii="Times New Roman" w:hAnsi="Times New Roman" w:cs="Times New Roman"/>
                <w:b/>
                <w:bCs/>
                <w:kern w:val="0"/>
                <w:sz w:val="24"/>
                <w:szCs w:val="24"/>
                <w:lang w:eastAsia="ru-RU"/>
              </w:rPr>
            </w:pPr>
            <w:r>
              <w:rPr>
                <w:rFonts w:ascii="Times New Roman" w:hAnsi="Times New Roman" w:cs="Times New Roman"/>
                <w:b/>
                <w:bCs/>
                <w:color w:val="000000"/>
                <w:kern w:val="0"/>
                <w:sz w:val="24"/>
                <w:szCs w:val="24"/>
                <w:lang w:eastAsia="ru-RU"/>
              </w:rPr>
              <w:t>Animals</w:t>
            </w:r>
          </w:p>
        </w:tc>
      </w:tr>
      <w:tr w:rsidR="00EF0392" w14:paraId="6681439E" w14:textId="77777777">
        <w:trPr>
          <w:trHeight w:val="300"/>
        </w:trPr>
        <w:tc>
          <w:tcPr>
            <w:tcW w:w="1632" w:type="dxa"/>
            <w:tcBorders>
              <w:top w:val="single" w:sz="8" w:space="0" w:color="auto"/>
              <w:left w:val="single" w:sz="8" w:space="0" w:color="auto"/>
            </w:tcBorders>
            <w:noWrap/>
            <w:vAlign w:val="bottom"/>
          </w:tcPr>
          <w:p w14:paraId="22A2F774"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rPr>
                <w:rFonts w:ascii="Times New Roman" w:hAnsi="Times New Roman" w:cs="Times New Roman"/>
                <w:color w:val="000000"/>
                <w:kern w:val="0"/>
                <w:sz w:val="24"/>
                <w:szCs w:val="24"/>
                <w:lang w:eastAsia="ru-RU"/>
              </w:rPr>
              <w:t>Threshold</w:t>
            </w:r>
          </w:p>
        </w:tc>
        <w:tc>
          <w:tcPr>
            <w:tcW w:w="1734" w:type="dxa"/>
            <w:tcBorders>
              <w:top w:val="single" w:sz="8" w:space="0" w:color="auto"/>
              <w:right w:val="single" w:sz="8" w:space="0" w:color="auto"/>
            </w:tcBorders>
            <w:noWrap/>
            <w:vAlign w:val="bottom"/>
          </w:tcPr>
          <w:p w14:paraId="60FBF0AF"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rPr>
                <w:rFonts w:ascii="Times New Roman" w:hAnsi="Times New Roman" w:cs="Times New Roman"/>
                <w:color w:val="000000"/>
                <w:kern w:val="0"/>
                <w:sz w:val="24"/>
                <w:szCs w:val="24"/>
                <w:lang w:eastAsia="ru-RU"/>
              </w:rPr>
              <w:t xml:space="preserve">Day ± </w:t>
            </w:r>
            <w:proofErr w:type="spellStart"/>
            <w:r>
              <w:rPr>
                <w:rFonts w:ascii="Times New Roman" w:hAnsi="Times New Roman" w:cs="Times New Roman"/>
                <w:color w:val="000000"/>
                <w:kern w:val="0"/>
                <w:sz w:val="24"/>
                <w:szCs w:val="24"/>
                <w:lang w:eastAsia="ru-RU"/>
              </w:rPr>
              <w:t>st.</w:t>
            </w:r>
            <w:proofErr w:type="spellEnd"/>
            <w:r>
              <w:rPr>
                <w:rFonts w:ascii="Times New Roman" w:hAnsi="Times New Roman" w:cs="Times New Roman"/>
                <w:color w:val="000000"/>
                <w:kern w:val="0"/>
                <w:sz w:val="24"/>
                <w:szCs w:val="24"/>
                <w:lang w:eastAsia="ru-RU"/>
              </w:rPr>
              <w:t xml:space="preserve"> error</w:t>
            </w:r>
          </w:p>
        </w:tc>
        <w:tc>
          <w:tcPr>
            <w:tcW w:w="1700" w:type="dxa"/>
            <w:tcBorders>
              <w:top w:val="single" w:sz="8" w:space="0" w:color="auto"/>
              <w:left w:val="single" w:sz="8" w:space="0" w:color="auto"/>
            </w:tcBorders>
            <w:noWrap/>
            <w:vAlign w:val="bottom"/>
          </w:tcPr>
          <w:p w14:paraId="3C4D57B8"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rPr>
                <w:rFonts w:ascii="Times New Roman" w:hAnsi="Times New Roman" w:cs="Times New Roman"/>
                <w:color w:val="000000"/>
                <w:kern w:val="0"/>
                <w:sz w:val="24"/>
                <w:szCs w:val="24"/>
                <w:lang w:eastAsia="ru-RU"/>
              </w:rPr>
              <w:t>Species</w:t>
            </w:r>
          </w:p>
        </w:tc>
        <w:tc>
          <w:tcPr>
            <w:tcW w:w="1176" w:type="dxa"/>
            <w:tcBorders>
              <w:top w:val="single" w:sz="8" w:space="0" w:color="auto"/>
            </w:tcBorders>
            <w:noWrap/>
            <w:vAlign w:val="bottom"/>
          </w:tcPr>
          <w:p w14:paraId="7E2B0821"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rPr>
                <w:rFonts w:ascii="Times New Roman" w:hAnsi="Times New Roman" w:cs="Times New Roman"/>
                <w:color w:val="000000"/>
                <w:kern w:val="0"/>
                <w:sz w:val="24"/>
                <w:szCs w:val="24"/>
                <w:lang w:val="en-US" w:eastAsia="ru-RU"/>
              </w:rPr>
              <w:t>P</w:t>
            </w:r>
            <w:proofErr w:type="spellStart"/>
            <w:r>
              <w:rPr>
                <w:rFonts w:ascii="Times New Roman" w:hAnsi="Times New Roman" w:cs="Times New Roman"/>
                <w:color w:val="000000"/>
                <w:kern w:val="0"/>
                <w:sz w:val="24"/>
                <w:szCs w:val="24"/>
                <w:lang w:eastAsia="ru-RU"/>
              </w:rPr>
              <w:t>hase</w:t>
            </w:r>
            <w:proofErr w:type="spellEnd"/>
          </w:p>
        </w:tc>
        <w:tc>
          <w:tcPr>
            <w:tcW w:w="1734" w:type="dxa"/>
            <w:tcBorders>
              <w:top w:val="single" w:sz="8" w:space="0" w:color="auto"/>
              <w:right w:val="single" w:sz="8" w:space="0" w:color="auto"/>
            </w:tcBorders>
            <w:noWrap/>
            <w:vAlign w:val="bottom"/>
          </w:tcPr>
          <w:p w14:paraId="53E3D578"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rPr>
                <w:rFonts w:ascii="Times New Roman" w:hAnsi="Times New Roman" w:cs="Times New Roman"/>
                <w:color w:val="000000"/>
                <w:kern w:val="0"/>
                <w:sz w:val="24"/>
                <w:szCs w:val="24"/>
                <w:lang w:eastAsia="ru-RU"/>
              </w:rPr>
              <w:t xml:space="preserve">Day ± </w:t>
            </w:r>
            <w:proofErr w:type="spellStart"/>
            <w:r>
              <w:rPr>
                <w:rFonts w:ascii="Times New Roman" w:hAnsi="Times New Roman" w:cs="Times New Roman"/>
                <w:color w:val="000000"/>
                <w:kern w:val="0"/>
                <w:sz w:val="24"/>
                <w:szCs w:val="24"/>
                <w:lang w:eastAsia="ru-RU"/>
              </w:rPr>
              <w:t>st.</w:t>
            </w:r>
            <w:proofErr w:type="spellEnd"/>
            <w:r>
              <w:rPr>
                <w:rFonts w:ascii="Times New Roman" w:hAnsi="Times New Roman" w:cs="Times New Roman"/>
                <w:color w:val="000000"/>
                <w:kern w:val="0"/>
                <w:sz w:val="24"/>
                <w:szCs w:val="24"/>
                <w:lang w:eastAsia="ru-RU"/>
              </w:rPr>
              <w:t xml:space="preserve"> error</w:t>
            </w:r>
          </w:p>
        </w:tc>
      </w:tr>
      <w:tr w:rsidR="00EF0392" w14:paraId="3B9CC7FA" w14:textId="77777777">
        <w:trPr>
          <w:trHeight w:val="300"/>
        </w:trPr>
        <w:tc>
          <w:tcPr>
            <w:tcW w:w="1632" w:type="dxa"/>
            <w:tcBorders>
              <w:left w:val="single" w:sz="8" w:space="0" w:color="auto"/>
            </w:tcBorders>
            <w:noWrap/>
            <w:vAlign w:val="bottom"/>
          </w:tcPr>
          <w:p w14:paraId="080BFB3D"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rPr>
                <w:rFonts w:ascii="Times New Roman" w:hAnsi="Times New Roman" w:cs="Times New Roman"/>
                <w:color w:val="000000"/>
                <w:kern w:val="0"/>
                <w:sz w:val="24"/>
                <w:szCs w:val="24"/>
                <w:lang w:eastAsia="ru-RU"/>
              </w:rPr>
              <w:t>3°C</w:t>
            </w:r>
          </w:p>
        </w:tc>
        <w:tc>
          <w:tcPr>
            <w:tcW w:w="1734" w:type="dxa"/>
            <w:tcBorders>
              <w:right w:val="single" w:sz="8" w:space="0" w:color="auto"/>
            </w:tcBorders>
            <w:noWrap/>
          </w:tcPr>
          <w:p w14:paraId="4EB209C8"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t>160 ± 1.4</w:t>
            </w:r>
          </w:p>
        </w:tc>
        <w:tc>
          <w:tcPr>
            <w:tcW w:w="1700" w:type="dxa"/>
            <w:vMerge w:val="restart"/>
            <w:tcBorders>
              <w:left w:val="single" w:sz="8" w:space="0" w:color="auto"/>
            </w:tcBorders>
            <w:noWrap/>
            <w:vAlign w:val="center"/>
          </w:tcPr>
          <w:p w14:paraId="1F2E2775"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rPr>
                <w:rFonts w:ascii="Times New Roman" w:hAnsi="Times New Roman" w:cs="Times New Roman"/>
                <w:color w:val="000000"/>
                <w:kern w:val="0"/>
                <w:sz w:val="24"/>
                <w:szCs w:val="24"/>
                <w:lang w:eastAsia="ru-RU"/>
              </w:rPr>
              <w:t>Calanus</w:t>
            </w:r>
          </w:p>
          <w:p w14:paraId="48AC7943" w14:textId="77777777" w:rsidR="00EF0392" w:rsidRDefault="00994266">
            <w:pPr>
              <w:suppressAutoHyphens w:val="0"/>
              <w:spacing w:after="0" w:line="240" w:lineRule="auto"/>
              <w:rPr>
                <w:rFonts w:ascii="Times New Roman" w:hAnsi="Times New Roman" w:cs="Times New Roman"/>
                <w:color w:val="000000"/>
                <w:kern w:val="0"/>
                <w:sz w:val="24"/>
                <w:szCs w:val="24"/>
                <w:lang w:val="en-US" w:eastAsia="ru-RU"/>
              </w:rPr>
            </w:pPr>
            <w:r>
              <w:rPr>
                <w:rFonts w:ascii="Times New Roman" w:hAnsi="Times New Roman" w:cs="Times New Roman"/>
                <w:color w:val="000000"/>
                <w:kern w:val="0"/>
                <w:sz w:val="24"/>
                <w:szCs w:val="24"/>
                <w:lang w:val="en-US" w:eastAsia="ru-RU"/>
              </w:rPr>
              <w:t>(15 days)</w:t>
            </w:r>
          </w:p>
        </w:tc>
        <w:tc>
          <w:tcPr>
            <w:tcW w:w="1176" w:type="dxa"/>
            <w:noWrap/>
            <w:vAlign w:val="bottom"/>
          </w:tcPr>
          <w:p w14:paraId="1BB4DD4D"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rPr>
                <w:rFonts w:ascii="Times New Roman" w:hAnsi="Times New Roman" w:cs="Times New Roman"/>
                <w:color w:val="000000"/>
                <w:kern w:val="0"/>
                <w:sz w:val="24"/>
                <w:szCs w:val="24"/>
                <w:lang w:eastAsia="ru-RU"/>
              </w:rPr>
              <w:t>beginning</w:t>
            </w:r>
          </w:p>
        </w:tc>
        <w:tc>
          <w:tcPr>
            <w:tcW w:w="1734" w:type="dxa"/>
            <w:tcBorders>
              <w:right w:val="single" w:sz="8" w:space="0" w:color="auto"/>
            </w:tcBorders>
            <w:noWrap/>
          </w:tcPr>
          <w:p w14:paraId="049AA446"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t>154 ± 1.3</w:t>
            </w:r>
          </w:p>
        </w:tc>
      </w:tr>
      <w:tr w:rsidR="00EF0392" w14:paraId="2F3FF320" w14:textId="77777777">
        <w:trPr>
          <w:trHeight w:val="300"/>
        </w:trPr>
        <w:tc>
          <w:tcPr>
            <w:tcW w:w="1632" w:type="dxa"/>
            <w:tcBorders>
              <w:left w:val="single" w:sz="8" w:space="0" w:color="auto"/>
            </w:tcBorders>
            <w:noWrap/>
            <w:vAlign w:val="bottom"/>
          </w:tcPr>
          <w:p w14:paraId="08B0A4A8"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rPr>
                <w:rFonts w:ascii="Times New Roman" w:hAnsi="Times New Roman" w:cs="Times New Roman"/>
                <w:color w:val="000000"/>
                <w:kern w:val="0"/>
                <w:sz w:val="24"/>
                <w:szCs w:val="24"/>
                <w:lang w:eastAsia="ru-RU"/>
              </w:rPr>
              <w:t>4°C</w:t>
            </w:r>
          </w:p>
        </w:tc>
        <w:tc>
          <w:tcPr>
            <w:tcW w:w="1734" w:type="dxa"/>
            <w:tcBorders>
              <w:right w:val="single" w:sz="8" w:space="0" w:color="auto"/>
            </w:tcBorders>
            <w:noWrap/>
          </w:tcPr>
          <w:p w14:paraId="7BA9648B"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t>169 ± 1.8</w:t>
            </w:r>
          </w:p>
        </w:tc>
        <w:tc>
          <w:tcPr>
            <w:tcW w:w="1700" w:type="dxa"/>
            <w:vMerge/>
            <w:tcBorders>
              <w:left w:val="single" w:sz="8" w:space="0" w:color="auto"/>
            </w:tcBorders>
            <w:noWrap/>
            <w:vAlign w:val="center"/>
          </w:tcPr>
          <w:p w14:paraId="2C832C72" w14:textId="77777777" w:rsidR="00EF0392" w:rsidRDefault="00EF0392">
            <w:pPr>
              <w:suppressAutoHyphens w:val="0"/>
              <w:spacing w:after="0" w:line="240" w:lineRule="auto"/>
              <w:rPr>
                <w:rFonts w:ascii="Times New Roman" w:hAnsi="Times New Roman" w:cs="Times New Roman"/>
                <w:color w:val="000000"/>
                <w:kern w:val="0"/>
                <w:sz w:val="24"/>
                <w:szCs w:val="24"/>
                <w:lang w:eastAsia="ru-RU"/>
              </w:rPr>
            </w:pPr>
          </w:p>
        </w:tc>
        <w:tc>
          <w:tcPr>
            <w:tcW w:w="1176" w:type="dxa"/>
            <w:noWrap/>
            <w:vAlign w:val="bottom"/>
          </w:tcPr>
          <w:p w14:paraId="3F4CE64F"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rPr>
                <w:rFonts w:ascii="Times New Roman" w:hAnsi="Times New Roman" w:cs="Times New Roman"/>
                <w:color w:val="000000"/>
                <w:kern w:val="0"/>
                <w:sz w:val="24"/>
                <w:szCs w:val="24"/>
                <w:lang w:eastAsia="ru-RU"/>
              </w:rPr>
              <w:t>middle</w:t>
            </w:r>
          </w:p>
        </w:tc>
        <w:tc>
          <w:tcPr>
            <w:tcW w:w="1734" w:type="dxa"/>
            <w:tcBorders>
              <w:right w:val="single" w:sz="8" w:space="0" w:color="auto"/>
            </w:tcBorders>
            <w:noWrap/>
          </w:tcPr>
          <w:p w14:paraId="042C36D3"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t>161 ± 1.2</w:t>
            </w:r>
          </w:p>
        </w:tc>
      </w:tr>
      <w:tr w:rsidR="00EF0392" w14:paraId="048F51A7" w14:textId="77777777">
        <w:trPr>
          <w:trHeight w:val="312"/>
        </w:trPr>
        <w:tc>
          <w:tcPr>
            <w:tcW w:w="1632" w:type="dxa"/>
            <w:tcBorders>
              <w:left w:val="single" w:sz="8" w:space="0" w:color="auto"/>
            </w:tcBorders>
            <w:noWrap/>
            <w:vAlign w:val="bottom"/>
          </w:tcPr>
          <w:p w14:paraId="435EEE7D"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rPr>
                <w:rFonts w:ascii="Times New Roman" w:hAnsi="Times New Roman" w:cs="Times New Roman"/>
                <w:color w:val="000000"/>
                <w:kern w:val="0"/>
                <w:sz w:val="24"/>
                <w:szCs w:val="24"/>
                <w:lang w:eastAsia="ru-RU"/>
              </w:rPr>
              <w:t>5°C</w:t>
            </w:r>
          </w:p>
        </w:tc>
        <w:tc>
          <w:tcPr>
            <w:tcW w:w="1734" w:type="dxa"/>
            <w:tcBorders>
              <w:right w:val="single" w:sz="8" w:space="0" w:color="auto"/>
            </w:tcBorders>
            <w:noWrap/>
          </w:tcPr>
          <w:p w14:paraId="2BEFFF69"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t>172 ± 1.9</w:t>
            </w:r>
          </w:p>
        </w:tc>
        <w:tc>
          <w:tcPr>
            <w:tcW w:w="1700" w:type="dxa"/>
            <w:vMerge/>
            <w:tcBorders>
              <w:left w:val="single" w:sz="8" w:space="0" w:color="auto"/>
            </w:tcBorders>
            <w:noWrap/>
            <w:vAlign w:val="center"/>
          </w:tcPr>
          <w:p w14:paraId="31263C5B" w14:textId="77777777" w:rsidR="00EF0392" w:rsidRDefault="00EF0392">
            <w:pPr>
              <w:suppressAutoHyphens w:val="0"/>
              <w:spacing w:after="0" w:line="240" w:lineRule="auto"/>
              <w:rPr>
                <w:rFonts w:ascii="Times New Roman" w:hAnsi="Times New Roman" w:cs="Times New Roman"/>
                <w:color w:val="000000"/>
                <w:kern w:val="0"/>
                <w:sz w:val="24"/>
                <w:szCs w:val="24"/>
                <w:lang w:eastAsia="ru-RU"/>
              </w:rPr>
            </w:pPr>
          </w:p>
        </w:tc>
        <w:tc>
          <w:tcPr>
            <w:tcW w:w="1176" w:type="dxa"/>
            <w:noWrap/>
            <w:vAlign w:val="bottom"/>
          </w:tcPr>
          <w:p w14:paraId="22E64767"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rPr>
                <w:rFonts w:ascii="Times New Roman" w:hAnsi="Times New Roman" w:cs="Times New Roman"/>
                <w:color w:val="000000"/>
                <w:kern w:val="0"/>
                <w:sz w:val="24"/>
                <w:szCs w:val="24"/>
                <w:lang w:eastAsia="ru-RU"/>
              </w:rPr>
              <w:t>end</w:t>
            </w:r>
          </w:p>
        </w:tc>
        <w:tc>
          <w:tcPr>
            <w:tcW w:w="1734" w:type="dxa"/>
            <w:tcBorders>
              <w:right w:val="single" w:sz="8" w:space="0" w:color="auto"/>
            </w:tcBorders>
            <w:noWrap/>
          </w:tcPr>
          <w:p w14:paraId="774DF3CF"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t>169 ± 1.3</w:t>
            </w:r>
          </w:p>
        </w:tc>
      </w:tr>
      <w:tr w:rsidR="00EF0392" w14:paraId="417B1307" w14:textId="77777777">
        <w:trPr>
          <w:trHeight w:val="300"/>
        </w:trPr>
        <w:tc>
          <w:tcPr>
            <w:tcW w:w="1632" w:type="dxa"/>
            <w:tcBorders>
              <w:left w:val="single" w:sz="8" w:space="0" w:color="auto"/>
            </w:tcBorders>
            <w:noWrap/>
            <w:vAlign w:val="bottom"/>
          </w:tcPr>
          <w:p w14:paraId="093C141E"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rPr>
                <w:rFonts w:ascii="Times New Roman" w:hAnsi="Times New Roman" w:cs="Times New Roman"/>
                <w:color w:val="000000"/>
                <w:kern w:val="0"/>
                <w:sz w:val="24"/>
                <w:szCs w:val="24"/>
                <w:lang w:eastAsia="ru-RU"/>
              </w:rPr>
              <w:t>8°C</w:t>
            </w:r>
          </w:p>
        </w:tc>
        <w:tc>
          <w:tcPr>
            <w:tcW w:w="1734" w:type="dxa"/>
            <w:tcBorders>
              <w:right w:val="single" w:sz="8" w:space="0" w:color="auto"/>
            </w:tcBorders>
            <w:noWrap/>
          </w:tcPr>
          <w:p w14:paraId="60DC68F6"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t>191 ± 2.2</w:t>
            </w:r>
          </w:p>
        </w:tc>
        <w:tc>
          <w:tcPr>
            <w:tcW w:w="1700" w:type="dxa"/>
            <w:vMerge/>
            <w:tcBorders>
              <w:left w:val="single" w:sz="8" w:space="0" w:color="auto"/>
            </w:tcBorders>
            <w:noWrap/>
            <w:vAlign w:val="center"/>
          </w:tcPr>
          <w:p w14:paraId="02B389B3" w14:textId="77777777" w:rsidR="00EF0392" w:rsidRDefault="00EF0392">
            <w:pPr>
              <w:suppressAutoHyphens w:val="0"/>
              <w:spacing w:after="0" w:line="240" w:lineRule="auto"/>
              <w:rPr>
                <w:rFonts w:ascii="Times New Roman" w:hAnsi="Times New Roman" w:cs="Times New Roman"/>
                <w:color w:val="000000"/>
                <w:kern w:val="0"/>
                <w:sz w:val="24"/>
                <w:szCs w:val="24"/>
                <w:lang w:eastAsia="ru-RU"/>
              </w:rPr>
            </w:pPr>
          </w:p>
        </w:tc>
        <w:tc>
          <w:tcPr>
            <w:tcW w:w="1176" w:type="dxa"/>
            <w:noWrap/>
            <w:vAlign w:val="bottom"/>
          </w:tcPr>
          <w:p w14:paraId="3CB653D2"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rPr>
                <w:rFonts w:ascii="Times New Roman" w:hAnsi="Times New Roman" w:cs="Times New Roman"/>
                <w:color w:val="000000"/>
                <w:kern w:val="0"/>
                <w:sz w:val="24"/>
                <w:szCs w:val="24"/>
                <w:lang w:eastAsia="ru-RU"/>
              </w:rPr>
              <w:t>peak</w:t>
            </w:r>
          </w:p>
        </w:tc>
        <w:tc>
          <w:tcPr>
            <w:tcW w:w="1734" w:type="dxa"/>
            <w:tcBorders>
              <w:right w:val="single" w:sz="8" w:space="0" w:color="auto"/>
            </w:tcBorders>
            <w:noWrap/>
          </w:tcPr>
          <w:p w14:paraId="39BA772F"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t>167 ± 2</w:t>
            </w:r>
          </w:p>
        </w:tc>
      </w:tr>
      <w:tr w:rsidR="00EF0392" w14:paraId="385AD2D4" w14:textId="77777777">
        <w:trPr>
          <w:trHeight w:val="300"/>
        </w:trPr>
        <w:tc>
          <w:tcPr>
            <w:tcW w:w="1632" w:type="dxa"/>
            <w:tcBorders>
              <w:left w:val="single" w:sz="8" w:space="0" w:color="auto"/>
            </w:tcBorders>
            <w:noWrap/>
            <w:vAlign w:val="bottom"/>
          </w:tcPr>
          <w:p w14:paraId="2995BBED"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rPr>
                <w:rFonts w:ascii="Times New Roman" w:hAnsi="Times New Roman" w:cs="Times New Roman"/>
                <w:color w:val="000000"/>
                <w:kern w:val="0"/>
                <w:sz w:val="24"/>
                <w:szCs w:val="24"/>
                <w:lang w:eastAsia="ru-RU"/>
              </w:rPr>
              <w:t>t peak</w:t>
            </w:r>
          </w:p>
        </w:tc>
        <w:tc>
          <w:tcPr>
            <w:tcW w:w="1734" w:type="dxa"/>
            <w:tcBorders>
              <w:right w:val="single" w:sz="8" w:space="0" w:color="auto"/>
            </w:tcBorders>
            <w:noWrap/>
          </w:tcPr>
          <w:p w14:paraId="70573867"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t>215 ± 1.9</w:t>
            </w:r>
          </w:p>
        </w:tc>
        <w:tc>
          <w:tcPr>
            <w:tcW w:w="1700" w:type="dxa"/>
            <w:vMerge w:val="restart"/>
            <w:tcBorders>
              <w:left w:val="single" w:sz="8" w:space="0" w:color="auto"/>
            </w:tcBorders>
            <w:noWrap/>
            <w:vAlign w:val="center"/>
          </w:tcPr>
          <w:p w14:paraId="5D1BC84B"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rPr>
                <w:rFonts w:ascii="Times New Roman" w:hAnsi="Times New Roman" w:cs="Times New Roman"/>
                <w:color w:val="000000"/>
                <w:kern w:val="0"/>
                <w:sz w:val="24"/>
                <w:szCs w:val="24"/>
                <w:lang w:eastAsia="ru-RU"/>
              </w:rPr>
              <w:t>Pseudocalanus</w:t>
            </w:r>
          </w:p>
          <w:p w14:paraId="0DDFCF46" w14:textId="77777777" w:rsidR="00EF0392" w:rsidRDefault="00994266">
            <w:pPr>
              <w:suppressAutoHyphens w:val="0"/>
              <w:spacing w:after="0" w:line="240" w:lineRule="auto"/>
              <w:rPr>
                <w:rFonts w:ascii="Times New Roman" w:hAnsi="Times New Roman" w:cs="Times New Roman"/>
                <w:color w:val="000000"/>
                <w:kern w:val="0"/>
                <w:sz w:val="24"/>
                <w:szCs w:val="24"/>
                <w:lang w:val="en-US" w:eastAsia="ru-RU"/>
              </w:rPr>
            </w:pPr>
            <w:r>
              <w:rPr>
                <w:rFonts w:ascii="Times New Roman" w:hAnsi="Times New Roman" w:cs="Times New Roman"/>
                <w:color w:val="000000"/>
                <w:kern w:val="0"/>
                <w:sz w:val="24"/>
                <w:szCs w:val="24"/>
                <w:lang w:val="en-US" w:eastAsia="ru-RU"/>
              </w:rPr>
              <w:t>(37 days)</w:t>
            </w:r>
          </w:p>
        </w:tc>
        <w:tc>
          <w:tcPr>
            <w:tcW w:w="1176" w:type="dxa"/>
            <w:noWrap/>
            <w:vAlign w:val="bottom"/>
          </w:tcPr>
          <w:p w14:paraId="5E1F64BA"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rPr>
                <w:rFonts w:ascii="Times New Roman" w:hAnsi="Times New Roman" w:cs="Times New Roman"/>
                <w:color w:val="000000"/>
                <w:kern w:val="0"/>
                <w:sz w:val="24"/>
                <w:szCs w:val="24"/>
                <w:lang w:eastAsia="ru-RU"/>
              </w:rPr>
              <w:t>beginning</w:t>
            </w:r>
          </w:p>
        </w:tc>
        <w:tc>
          <w:tcPr>
            <w:tcW w:w="1734" w:type="dxa"/>
            <w:tcBorders>
              <w:right w:val="single" w:sz="8" w:space="0" w:color="auto"/>
            </w:tcBorders>
            <w:noWrap/>
          </w:tcPr>
          <w:p w14:paraId="75682B87"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t>141 ± 2.5</w:t>
            </w:r>
          </w:p>
        </w:tc>
      </w:tr>
      <w:tr w:rsidR="00EF0392" w14:paraId="7BBA392E" w14:textId="77777777">
        <w:trPr>
          <w:trHeight w:val="300"/>
        </w:trPr>
        <w:tc>
          <w:tcPr>
            <w:tcW w:w="1632" w:type="dxa"/>
            <w:tcBorders>
              <w:left w:val="single" w:sz="8" w:space="0" w:color="auto"/>
              <w:bottom w:val="nil"/>
              <w:right w:val="nil"/>
            </w:tcBorders>
            <w:noWrap/>
            <w:vAlign w:val="bottom"/>
          </w:tcPr>
          <w:p w14:paraId="0F56E15D" w14:textId="77777777" w:rsidR="00EF0392" w:rsidRDefault="00EF0392">
            <w:pPr>
              <w:suppressAutoHyphens w:val="0"/>
              <w:spacing w:after="0" w:line="240" w:lineRule="auto"/>
              <w:jc w:val="right"/>
              <w:rPr>
                <w:rFonts w:ascii="Times New Roman" w:hAnsi="Times New Roman" w:cs="Times New Roman"/>
                <w:color w:val="000000"/>
                <w:kern w:val="0"/>
                <w:sz w:val="24"/>
                <w:szCs w:val="24"/>
                <w:lang w:eastAsia="ru-RU"/>
              </w:rPr>
            </w:pPr>
          </w:p>
        </w:tc>
        <w:tc>
          <w:tcPr>
            <w:tcW w:w="1734" w:type="dxa"/>
            <w:tcBorders>
              <w:left w:val="nil"/>
              <w:bottom w:val="nil"/>
              <w:right w:val="single" w:sz="8" w:space="0" w:color="auto"/>
            </w:tcBorders>
            <w:noWrap/>
            <w:vAlign w:val="bottom"/>
          </w:tcPr>
          <w:p w14:paraId="1310782B" w14:textId="77777777" w:rsidR="00EF0392" w:rsidRDefault="00EF0392">
            <w:pPr>
              <w:suppressAutoHyphens w:val="0"/>
              <w:spacing w:after="0" w:line="240" w:lineRule="auto"/>
              <w:rPr>
                <w:rFonts w:ascii="Times New Roman" w:hAnsi="Times New Roman" w:cs="Times New Roman"/>
                <w:kern w:val="0"/>
                <w:sz w:val="24"/>
                <w:szCs w:val="24"/>
                <w:lang w:eastAsia="ru-RU"/>
              </w:rPr>
            </w:pPr>
          </w:p>
        </w:tc>
        <w:tc>
          <w:tcPr>
            <w:tcW w:w="1700" w:type="dxa"/>
            <w:vMerge/>
            <w:tcBorders>
              <w:left w:val="single" w:sz="8" w:space="0" w:color="auto"/>
            </w:tcBorders>
            <w:noWrap/>
            <w:vAlign w:val="center"/>
          </w:tcPr>
          <w:p w14:paraId="79DEB2C1" w14:textId="77777777" w:rsidR="00EF0392" w:rsidRDefault="00EF0392">
            <w:pPr>
              <w:suppressAutoHyphens w:val="0"/>
              <w:spacing w:after="0" w:line="240" w:lineRule="auto"/>
              <w:rPr>
                <w:rFonts w:ascii="Times New Roman" w:hAnsi="Times New Roman" w:cs="Times New Roman"/>
                <w:kern w:val="0"/>
                <w:sz w:val="24"/>
                <w:szCs w:val="24"/>
                <w:lang w:eastAsia="ru-RU"/>
              </w:rPr>
            </w:pPr>
          </w:p>
        </w:tc>
        <w:tc>
          <w:tcPr>
            <w:tcW w:w="1176" w:type="dxa"/>
            <w:noWrap/>
            <w:vAlign w:val="bottom"/>
          </w:tcPr>
          <w:p w14:paraId="6F7C8B99"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rPr>
                <w:rFonts w:ascii="Times New Roman" w:hAnsi="Times New Roman" w:cs="Times New Roman"/>
                <w:color w:val="000000"/>
                <w:kern w:val="0"/>
                <w:sz w:val="24"/>
                <w:szCs w:val="24"/>
                <w:lang w:eastAsia="ru-RU"/>
              </w:rPr>
              <w:t>middle</w:t>
            </w:r>
          </w:p>
        </w:tc>
        <w:tc>
          <w:tcPr>
            <w:tcW w:w="1734" w:type="dxa"/>
            <w:tcBorders>
              <w:right w:val="single" w:sz="8" w:space="0" w:color="auto"/>
            </w:tcBorders>
            <w:noWrap/>
          </w:tcPr>
          <w:p w14:paraId="18046598"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t>159 ± 2.6</w:t>
            </w:r>
          </w:p>
        </w:tc>
      </w:tr>
      <w:tr w:rsidR="00EF0392" w14:paraId="27D4B72C" w14:textId="77777777">
        <w:trPr>
          <w:trHeight w:val="300"/>
        </w:trPr>
        <w:tc>
          <w:tcPr>
            <w:tcW w:w="1632" w:type="dxa"/>
            <w:tcBorders>
              <w:top w:val="nil"/>
              <w:left w:val="single" w:sz="8" w:space="0" w:color="auto"/>
              <w:bottom w:val="nil"/>
              <w:right w:val="nil"/>
            </w:tcBorders>
            <w:noWrap/>
            <w:vAlign w:val="bottom"/>
          </w:tcPr>
          <w:p w14:paraId="3230860F" w14:textId="77777777" w:rsidR="00EF0392" w:rsidRDefault="00EF0392">
            <w:pPr>
              <w:suppressAutoHyphens w:val="0"/>
              <w:spacing w:after="0" w:line="240" w:lineRule="auto"/>
              <w:jc w:val="right"/>
              <w:rPr>
                <w:rFonts w:ascii="Times New Roman" w:hAnsi="Times New Roman" w:cs="Times New Roman"/>
                <w:color w:val="000000"/>
                <w:kern w:val="0"/>
                <w:sz w:val="24"/>
                <w:szCs w:val="24"/>
                <w:lang w:eastAsia="ru-RU"/>
              </w:rPr>
            </w:pPr>
          </w:p>
        </w:tc>
        <w:tc>
          <w:tcPr>
            <w:tcW w:w="1734" w:type="dxa"/>
            <w:tcBorders>
              <w:top w:val="nil"/>
              <w:left w:val="nil"/>
              <w:bottom w:val="nil"/>
              <w:right w:val="single" w:sz="8" w:space="0" w:color="auto"/>
            </w:tcBorders>
            <w:noWrap/>
            <w:vAlign w:val="bottom"/>
          </w:tcPr>
          <w:p w14:paraId="0A93BA1B" w14:textId="77777777" w:rsidR="00EF0392" w:rsidRDefault="00EF0392">
            <w:pPr>
              <w:suppressAutoHyphens w:val="0"/>
              <w:spacing w:after="0" w:line="240" w:lineRule="auto"/>
              <w:rPr>
                <w:rFonts w:ascii="Times New Roman" w:hAnsi="Times New Roman" w:cs="Times New Roman"/>
                <w:kern w:val="0"/>
                <w:sz w:val="24"/>
                <w:szCs w:val="24"/>
                <w:lang w:eastAsia="ru-RU"/>
              </w:rPr>
            </w:pPr>
          </w:p>
        </w:tc>
        <w:tc>
          <w:tcPr>
            <w:tcW w:w="1700" w:type="dxa"/>
            <w:vMerge/>
            <w:tcBorders>
              <w:left w:val="single" w:sz="8" w:space="0" w:color="auto"/>
            </w:tcBorders>
            <w:noWrap/>
            <w:vAlign w:val="center"/>
          </w:tcPr>
          <w:p w14:paraId="60574A50" w14:textId="77777777" w:rsidR="00EF0392" w:rsidRDefault="00EF0392">
            <w:pPr>
              <w:suppressAutoHyphens w:val="0"/>
              <w:spacing w:after="0" w:line="240" w:lineRule="auto"/>
              <w:rPr>
                <w:rFonts w:ascii="Times New Roman" w:hAnsi="Times New Roman" w:cs="Times New Roman"/>
                <w:kern w:val="0"/>
                <w:sz w:val="24"/>
                <w:szCs w:val="24"/>
                <w:lang w:eastAsia="ru-RU"/>
              </w:rPr>
            </w:pPr>
          </w:p>
        </w:tc>
        <w:tc>
          <w:tcPr>
            <w:tcW w:w="1176" w:type="dxa"/>
            <w:noWrap/>
            <w:vAlign w:val="bottom"/>
          </w:tcPr>
          <w:p w14:paraId="0FCADB39"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rPr>
                <w:rFonts w:ascii="Times New Roman" w:hAnsi="Times New Roman" w:cs="Times New Roman"/>
                <w:color w:val="000000"/>
                <w:kern w:val="0"/>
                <w:sz w:val="24"/>
                <w:szCs w:val="24"/>
                <w:lang w:eastAsia="ru-RU"/>
              </w:rPr>
              <w:t>end</w:t>
            </w:r>
          </w:p>
        </w:tc>
        <w:tc>
          <w:tcPr>
            <w:tcW w:w="1734" w:type="dxa"/>
            <w:tcBorders>
              <w:right w:val="single" w:sz="8" w:space="0" w:color="auto"/>
            </w:tcBorders>
            <w:noWrap/>
          </w:tcPr>
          <w:p w14:paraId="7448CC5B"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t>178 ± 3.1</w:t>
            </w:r>
          </w:p>
        </w:tc>
      </w:tr>
      <w:tr w:rsidR="00EF0392" w14:paraId="08745804" w14:textId="77777777">
        <w:trPr>
          <w:trHeight w:val="312"/>
        </w:trPr>
        <w:tc>
          <w:tcPr>
            <w:tcW w:w="1632" w:type="dxa"/>
            <w:tcBorders>
              <w:top w:val="nil"/>
              <w:left w:val="single" w:sz="8" w:space="0" w:color="auto"/>
              <w:bottom w:val="nil"/>
              <w:right w:val="nil"/>
            </w:tcBorders>
            <w:noWrap/>
            <w:vAlign w:val="bottom"/>
          </w:tcPr>
          <w:p w14:paraId="2683CD0E" w14:textId="77777777" w:rsidR="00EF0392" w:rsidRDefault="00EF0392">
            <w:pPr>
              <w:suppressAutoHyphens w:val="0"/>
              <w:spacing w:after="0" w:line="240" w:lineRule="auto"/>
              <w:jc w:val="right"/>
              <w:rPr>
                <w:rFonts w:ascii="Times New Roman" w:hAnsi="Times New Roman" w:cs="Times New Roman"/>
                <w:color w:val="000000"/>
                <w:kern w:val="0"/>
                <w:sz w:val="24"/>
                <w:szCs w:val="24"/>
                <w:lang w:eastAsia="ru-RU"/>
              </w:rPr>
            </w:pPr>
          </w:p>
        </w:tc>
        <w:tc>
          <w:tcPr>
            <w:tcW w:w="1734" w:type="dxa"/>
            <w:tcBorders>
              <w:top w:val="nil"/>
              <w:left w:val="nil"/>
              <w:bottom w:val="nil"/>
              <w:right w:val="single" w:sz="8" w:space="0" w:color="auto"/>
            </w:tcBorders>
            <w:noWrap/>
            <w:vAlign w:val="bottom"/>
          </w:tcPr>
          <w:p w14:paraId="295E6329" w14:textId="77777777" w:rsidR="00EF0392" w:rsidRDefault="00EF0392">
            <w:pPr>
              <w:suppressAutoHyphens w:val="0"/>
              <w:spacing w:after="0" w:line="240" w:lineRule="auto"/>
              <w:rPr>
                <w:rFonts w:ascii="Times New Roman" w:hAnsi="Times New Roman" w:cs="Times New Roman"/>
                <w:kern w:val="0"/>
                <w:sz w:val="24"/>
                <w:szCs w:val="24"/>
                <w:lang w:eastAsia="ru-RU"/>
              </w:rPr>
            </w:pPr>
          </w:p>
        </w:tc>
        <w:tc>
          <w:tcPr>
            <w:tcW w:w="1700" w:type="dxa"/>
            <w:vMerge/>
            <w:tcBorders>
              <w:left w:val="single" w:sz="8" w:space="0" w:color="auto"/>
            </w:tcBorders>
            <w:noWrap/>
            <w:vAlign w:val="center"/>
          </w:tcPr>
          <w:p w14:paraId="250EE3E7" w14:textId="77777777" w:rsidR="00EF0392" w:rsidRDefault="00EF0392">
            <w:pPr>
              <w:suppressAutoHyphens w:val="0"/>
              <w:spacing w:after="0" w:line="240" w:lineRule="auto"/>
              <w:rPr>
                <w:rFonts w:ascii="Times New Roman" w:hAnsi="Times New Roman" w:cs="Times New Roman"/>
                <w:kern w:val="0"/>
                <w:sz w:val="24"/>
                <w:szCs w:val="24"/>
                <w:lang w:eastAsia="ru-RU"/>
              </w:rPr>
            </w:pPr>
          </w:p>
        </w:tc>
        <w:tc>
          <w:tcPr>
            <w:tcW w:w="1176" w:type="dxa"/>
            <w:noWrap/>
            <w:vAlign w:val="bottom"/>
          </w:tcPr>
          <w:p w14:paraId="4749DDC0"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rPr>
                <w:rFonts w:ascii="Times New Roman" w:hAnsi="Times New Roman" w:cs="Times New Roman"/>
                <w:color w:val="000000"/>
                <w:kern w:val="0"/>
                <w:sz w:val="24"/>
                <w:szCs w:val="24"/>
                <w:lang w:eastAsia="ru-RU"/>
              </w:rPr>
              <w:t>peak</w:t>
            </w:r>
          </w:p>
        </w:tc>
        <w:tc>
          <w:tcPr>
            <w:tcW w:w="1734" w:type="dxa"/>
            <w:tcBorders>
              <w:right w:val="single" w:sz="8" w:space="0" w:color="auto"/>
            </w:tcBorders>
            <w:noWrap/>
          </w:tcPr>
          <w:p w14:paraId="77CCD781"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t>161 ± 2.7</w:t>
            </w:r>
          </w:p>
        </w:tc>
      </w:tr>
      <w:tr w:rsidR="00EF0392" w14:paraId="2055F889" w14:textId="77777777">
        <w:trPr>
          <w:trHeight w:val="312"/>
        </w:trPr>
        <w:tc>
          <w:tcPr>
            <w:tcW w:w="1632" w:type="dxa"/>
            <w:tcBorders>
              <w:top w:val="nil"/>
              <w:left w:val="single" w:sz="8" w:space="0" w:color="auto"/>
              <w:bottom w:val="nil"/>
              <w:right w:val="nil"/>
            </w:tcBorders>
            <w:noWrap/>
            <w:vAlign w:val="bottom"/>
          </w:tcPr>
          <w:p w14:paraId="72615782" w14:textId="77777777" w:rsidR="00EF0392" w:rsidRDefault="00EF0392">
            <w:pPr>
              <w:suppressAutoHyphens w:val="0"/>
              <w:spacing w:after="0" w:line="240" w:lineRule="auto"/>
              <w:jc w:val="right"/>
              <w:rPr>
                <w:rFonts w:ascii="Times New Roman" w:hAnsi="Times New Roman" w:cs="Times New Roman"/>
                <w:color w:val="000000"/>
                <w:kern w:val="0"/>
                <w:sz w:val="24"/>
                <w:szCs w:val="24"/>
                <w:lang w:eastAsia="ru-RU"/>
              </w:rPr>
            </w:pPr>
          </w:p>
        </w:tc>
        <w:tc>
          <w:tcPr>
            <w:tcW w:w="1734" w:type="dxa"/>
            <w:tcBorders>
              <w:top w:val="nil"/>
              <w:left w:val="nil"/>
              <w:bottom w:val="nil"/>
              <w:right w:val="single" w:sz="8" w:space="0" w:color="auto"/>
            </w:tcBorders>
            <w:noWrap/>
            <w:vAlign w:val="bottom"/>
          </w:tcPr>
          <w:p w14:paraId="1B671010" w14:textId="77777777" w:rsidR="00EF0392" w:rsidRDefault="00EF0392">
            <w:pPr>
              <w:suppressAutoHyphens w:val="0"/>
              <w:spacing w:after="0" w:line="240" w:lineRule="auto"/>
              <w:rPr>
                <w:rFonts w:ascii="Times New Roman" w:hAnsi="Times New Roman" w:cs="Times New Roman"/>
                <w:kern w:val="0"/>
                <w:sz w:val="24"/>
                <w:szCs w:val="24"/>
                <w:lang w:eastAsia="ru-RU"/>
              </w:rPr>
            </w:pPr>
          </w:p>
        </w:tc>
        <w:tc>
          <w:tcPr>
            <w:tcW w:w="1700" w:type="dxa"/>
            <w:vMerge w:val="restart"/>
            <w:tcBorders>
              <w:left w:val="single" w:sz="8" w:space="0" w:color="auto"/>
            </w:tcBorders>
            <w:noWrap/>
            <w:vAlign w:val="center"/>
          </w:tcPr>
          <w:p w14:paraId="5BDFF6C6"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rPr>
                <w:rFonts w:ascii="Times New Roman" w:hAnsi="Times New Roman" w:cs="Times New Roman"/>
                <w:color w:val="000000"/>
                <w:kern w:val="0"/>
                <w:sz w:val="24"/>
                <w:szCs w:val="24"/>
                <w:lang w:eastAsia="ru-RU"/>
              </w:rPr>
              <w:t>Acartia</w:t>
            </w:r>
          </w:p>
          <w:p w14:paraId="3A0AF647" w14:textId="77777777" w:rsidR="00EF0392" w:rsidRDefault="00994266">
            <w:pPr>
              <w:suppressAutoHyphens w:val="0"/>
              <w:spacing w:after="0" w:line="240" w:lineRule="auto"/>
              <w:rPr>
                <w:rFonts w:ascii="Times New Roman" w:hAnsi="Times New Roman" w:cs="Times New Roman"/>
                <w:color w:val="000000"/>
                <w:kern w:val="0"/>
                <w:sz w:val="24"/>
                <w:szCs w:val="24"/>
                <w:lang w:val="en-US" w:eastAsia="ru-RU"/>
              </w:rPr>
            </w:pPr>
            <w:r>
              <w:rPr>
                <w:rFonts w:ascii="Times New Roman" w:hAnsi="Times New Roman" w:cs="Times New Roman"/>
                <w:color w:val="000000"/>
                <w:kern w:val="0"/>
                <w:sz w:val="24"/>
                <w:szCs w:val="24"/>
                <w:lang w:val="en-US" w:eastAsia="ru-RU"/>
              </w:rPr>
              <w:t>(67 days)</w:t>
            </w:r>
          </w:p>
        </w:tc>
        <w:tc>
          <w:tcPr>
            <w:tcW w:w="1176" w:type="dxa"/>
            <w:noWrap/>
            <w:vAlign w:val="bottom"/>
          </w:tcPr>
          <w:p w14:paraId="5196CE4B"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rPr>
                <w:rFonts w:ascii="Times New Roman" w:hAnsi="Times New Roman" w:cs="Times New Roman"/>
                <w:color w:val="000000"/>
                <w:kern w:val="0"/>
                <w:sz w:val="24"/>
                <w:szCs w:val="24"/>
                <w:lang w:eastAsia="ru-RU"/>
              </w:rPr>
              <w:t>beginning</w:t>
            </w:r>
          </w:p>
        </w:tc>
        <w:tc>
          <w:tcPr>
            <w:tcW w:w="1734" w:type="dxa"/>
            <w:tcBorders>
              <w:right w:val="single" w:sz="8" w:space="0" w:color="auto"/>
            </w:tcBorders>
            <w:noWrap/>
          </w:tcPr>
          <w:p w14:paraId="2174FE8C"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t>203 ± 3.6</w:t>
            </w:r>
          </w:p>
        </w:tc>
      </w:tr>
      <w:tr w:rsidR="00EF0392" w14:paraId="0FF5CD4C" w14:textId="77777777">
        <w:trPr>
          <w:trHeight w:val="312"/>
        </w:trPr>
        <w:tc>
          <w:tcPr>
            <w:tcW w:w="1632" w:type="dxa"/>
            <w:tcBorders>
              <w:top w:val="nil"/>
              <w:left w:val="single" w:sz="8" w:space="0" w:color="auto"/>
              <w:bottom w:val="nil"/>
              <w:right w:val="nil"/>
            </w:tcBorders>
            <w:noWrap/>
            <w:vAlign w:val="bottom"/>
          </w:tcPr>
          <w:p w14:paraId="1D2C51AD" w14:textId="77777777" w:rsidR="00EF0392" w:rsidRDefault="00EF0392">
            <w:pPr>
              <w:suppressAutoHyphens w:val="0"/>
              <w:spacing w:after="0" w:line="240" w:lineRule="auto"/>
              <w:jc w:val="right"/>
              <w:rPr>
                <w:rFonts w:ascii="Times New Roman" w:hAnsi="Times New Roman" w:cs="Times New Roman"/>
                <w:color w:val="000000"/>
                <w:kern w:val="0"/>
                <w:sz w:val="24"/>
                <w:szCs w:val="24"/>
                <w:lang w:eastAsia="ru-RU"/>
              </w:rPr>
            </w:pPr>
          </w:p>
        </w:tc>
        <w:tc>
          <w:tcPr>
            <w:tcW w:w="1734" w:type="dxa"/>
            <w:tcBorders>
              <w:top w:val="nil"/>
              <w:left w:val="nil"/>
              <w:bottom w:val="nil"/>
              <w:right w:val="single" w:sz="8" w:space="0" w:color="auto"/>
            </w:tcBorders>
            <w:noWrap/>
            <w:vAlign w:val="bottom"/>
          </w:tcPr>
          <w:p w14:paraId="48460C46" w14:textId="77777777" w:rsidR="00EF0392" w:rsidRDefault="00EF0392">
            <w:pPr>
              <w:suppressAutoHyphens w:val="0"/>
              <w:spacing w:after="0" w:line="240" w:lineRule="auto"/>
              <w:rPr>
                <w:rFonts w:ascii="Times New Roman" w:hAnsi="Times New Roman" w:cs="Times New Roman"/>
                <w:kern w:val="0"/>
                <w:sz w:val="24"/>
                <w:szCs w:val="24"/>
                <w:lang w:eastAsia="ru-RU"/>
              </w:rPr>
            </w:pPr>
          </w:p>
        </w:tc>
        <w:tc>
          <w:tcPr>
            <w:tcW w:w="1700" w:type="dxa"/>
            <w:vMerge/>
            <w:tcBorders>
              <w:left w:val="single" w:sz="8" w:space="0" w:color="auto"/>
            </w:tcBorders>
            <w:noWrap/>
            <w:vAlign w:val="center"/>
          </w:tcPr>
          <w:p w14:paraId="4251BCA3" w14:textId="77777777" w:rsidR="00EF0392" w:rsidRDefault="00EF0392">
            <w:pPr>
              <w:suppressAutoHyphens w:val="0"/>
              <w:spacing w:after="0" w:line="240" w:lineRule="auto"/>
              <w:rPr>
                <w:rFonts w:ascii="Times New Roman" w:hAnsi="Times New Roman" w:cs="Times New Roman"/>
                <w:kern w:val="0"/>
                <w:sz w:val="24"/>
                <w:szCs w:val="24"/>
                <w:lang w:eastAsia="ru-RU"/>
              </w:rPr>
            </w:pPr>
          </w:p>
        </w:tc>
        <w:tc>
          <w:tcPr>
            <w:tcW w:w="1176" w:type="dxa"/>
            <w:noWrap/>
            <w:vAlign w:val="bottom"/>
          </w:tcPr>
          <w:p w14:paraId="54BE7F92"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rPr>
                <w:rFonts w:ascii="Times New Roman" w:hAnsi="Times New Roman" w:cs="Times New Roman"/>
                <w:color w:val="000000"/>
                <w:kern w:val="0"/>
                <w:sz w:val="24"/>
                <w:szCs w:val="24"/>
                <w:lang w:eastAsia="ru-RU"/>
              </w:rPr>
              <w:t>middle</w:t>
            </w:r>
          </w:p>
        </w:tc>
        <w:tc>
          <w:tcPr>
            <w:tcW w:w="1734" w:type="dxa"/>
            <w:tcBorders>
              <w:right w:val="single" w:sz="8" w:space="0" w:color="auto"/>
            </w:tcBorders>
            <w:noWrap/>
          </w:tcPr>
          <w:p w14:paraId="2B30F362"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t>237 ± 3.6</w:t>
            </w:r>
          </w:p>
        </w:tc>
      </w:tr>
      <w:tr w:rsidR="00EF0392" w14:paraId="760A8092" w14:textId="77777777">
        <w:trPr>
          <w:trHeight w:val="300"/>
        </w:trPr>
        <w:tc>
          <w:tcPr>
            <w:tcW w:w="1632" w:type="dxa"/>
            <w:tcBorders>
              <w:top w:val="nil"/>
              <w:left w:val="single" w:sz="8" w:space="0" w:color="auto"/>
              <w:bottom w:val="nil"/>
              <w:right w:val="nil"/>
            </w:tcBorders>
            <w:noWrap/>
            <w:vAlign w:val="bottom"/>
          </w:tcPr>
          <w:p w14:paraId="63D19627" w14:textId="77777777" w:rsidR="00EF0392" w:rsidRDefault="00EF0392">
            <w:pPr>
              <w:suppressAutoHyphens w:val="0"/>
              <w:spacing w:after="0" w:line="240" w:lineRule="auto"/>
              <w:jc w:val="right"/>
              <w:rPr>
                <w:rFonts w:ascii="Times New Roman" w:hAnsi="Times New Roman" w:cs="Times New Roman"/>
                <w:color w:val="000000"/>
                <w:kern w:val="0"/>
                <w:sz w:val="24"/>
                <w:szCs w:val="24"/>
                <w:lang w:eastAsia="ru-RU"/>
              </w:rPr>
            </w:pPr>
          </w:p>
        </w:tc>
        <w:tc>
          <w:tcPr>
            <w:tcW w:w="1734" w:type="dxa"/>
            <w:tcBorders>
              <w:top w:val="nil"/>
              <w:left w:val="nil"/>
              <w:bottom w:val="nil"/>
              <w:right w:val="single" w:sz="8" w:space="0" w:color="auto"/>
            </w:tcBorders>
            <w:noWrap/>
            <w:vAlign w:val="bottom"/>
          </w:tcPr>
          <w:p w14:paraId="7A7A432F" w14:textId="77777777" w:rsidR="00EF0392" w:rsidRDefault="00EF0392">
            <w:pPr>
              <w:suppressAutoHyphens w:val="0"/>
              <w:spacing w:after="0" w:line="240" w:lineRule="auto"/>
              <w:rPr>
                <w:rFonts w:ascii="Times New Roman" w:hAnsi="Times New Roman" w:cs="Times New Roman"/>
                <w:kern w:val="0"/>
                <w:sz w:val="24"/>
                <w:szCs w:val="24"/>
                <w:lang w:eastAsia="ru-RU"/>
              </w:rPr>
            </w:pPr>
          </w:p>
        </w:tc>
        <w:tc>
          <w:tcPr>
            <w:tcW w:w="1700" w:type="dxa"/>
            <w:vMerge/>
            <w:tcBorders>
              <w:left w:val="single" w:sz="8" w:space="0" w:color="auto"/>
            </w:tcBorders>
            <w:noWrap/>
            <w:vAlign w:val="center"/>
          </w:tcPr>
          <w:p w14:paraId="3F706D4B" w14:textId="77777777" w:rsidR="00EF0392" w:rsidRDefault="00EF0392">
            <w:pPr>
              <w:suppressAutoHyphens w:val="0"/>
              <w:spacing w:after="0" w:line="240" w:lineRule="auto"/>
              <w:rPr>
                <w:rFonts w:ascii="Times New Roman" w:hAnsi="Times New Roman" w:cs="Times New Roman"/>
                <w:kern w:val="0"/>
                <w:sz w:val="24"/>
                <w:szCs w:val="24"/>
                <w:lang w:eastAsia="ru-RU"/>
              </w:rPr>
            </w:pPr>
          </w:p>
        </w:tc>
        <w:tc>
          <w:tcPr>
            <w:tcW w:w="1176" w:type="dxa"/>
            <w:noWrap/>
            <w:vAlign w:val="bottom"/>
          </w:tcPr>
          <w:p w14:paraId="571D9C9A"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rPr>
                <w:rFonts w:ascii="Times New Roman" w:hAnsi="Times New Roman" w:cs="Times New Roman"/>
                <w:color w:val="000000"/>
                <w:kern w:val="0"/>
                <w:sz w:val="24"/>
                <w:szCs w:val="24"/>
                <w:lang w:eastAsia="ru-RU"/>
              </w:rPr>
              <w:t>end</w:t>
            </w:r>
          </w:p>
        </w:tc>
        <w:tc>
          <w:tcPr>
            <w:tcW w:w="1734" w:type="dxa"/>
            <w:tcBorders>
              <w:right w:val="single" w:sz="8" w:space="0" w:color="auto"/>
            </w:tcBorders>
            <w:noWrap/>
          </w:tcPr>
          <w:p w14:paraId="260DAF4A"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t>270 ± 4.8</w:t>
            </w:r>
          </w:p>
        </w:tc>
      </w:tr>
      <w:tr w:rsidR="00EF0392" w14:paraId="6795AED3" w14:textId="77777777">
        <w:trPr>
          <w:trHeight w:val="300"/>
        </w:trPr>
        <w:tc>
          <w:tcPr>
            <w:tcW w:w="1632" w:type="dxa"/>
            <w:tcBorders>
              <w:top w:val="nil"/>
              <w:left w:val="single" w:sz="8" w:space="0" w:color="auto"/>
              <w:bottom w:val="nil"/>
              <w:right w:val="nil"/>
            </w:tcBorders>
            <w:noWrap/>
            <w:vAlign w:val="bottom"/>
          </w:tcPr>
          <w:p w14:paraId="0BF36750" w14:textId="77777777" w:rsidR="00EF0392" w:rsidRDefault="00EF0392">
            <w:pPr>
              <w:suppressAutoHyphens w:val="0"/>
              <w:spacing w:after="0" w:line="240" w:lineRule="auto"/>
              <w:jc w:val="right"/>
              <w:rPr>
                <w:rFonts w:ascii="Times New Roman" w:hAnsi="Times New Roman" w:cs="Times New Roman"/>
                <w:color w:val="000000"/>
                <w:kern w:val="0"/>
                <w:sz w:val="24"/>
                <w:szCs w:val="24"/>
                <w:lang w:eastAsia="ru-RU"/>
              </w:rPr>
            </w:pPr>
          </w:p>
        </w:tc>
        <w:tc>
          <w:tcPr>
            <w:tcW w:w="1734" w:type="dxa"/>
            <w:tcBorders>
              <w:top w:val="nil"/>
              <w:left w:val="nil"/>
              <w:bottom w:val="nil"/>
              <w:right w:val="single" w:sz="8" w:space="0" w:color="auto"/>
            </w:tcBorders>
            <w:noWrap/>
            <w:vAlign w:val="bottom"/>
          </w:tcPr>
          <w:p w14:paraId="13CF2EB9" w14:textId="77777777" w:rsidR="00EF0392" w:rsidRDefault="00EF0392">
            <w:pPr>
              <w:suppressAutoHyphens w:val="0"/>
              <w:spacing w:after="0" w:line="240" w:lineRule="auto"/>
              <w:rPr>
                <w:rFonts w:ascii="Times New Roman" w:hAnsi="Times New Roman" w:cs="Times New Roman"/>
                <w:kern w:val="0"/>
                <w:sz w:val="24"/>
                <w:szCs w:val="24"/>
                <w:lang w:eastAsia="ru-RU"/>
              </w:rPr>
            </w:pPr>
          </w:p>
        </w:tc>
        <w:tc>
          <w:tcPr>
            <w:tcW w:w="1700" w:type="dxa"/>
            <w:vMerge/>
            <w:tcBorders>
              <w:left w:val="single" w:sz="8" w:space="0" w:color="auto"/>
            </w:tcBorders>
            <w:noWrap/>
            <w:vAlign w:val="center"/>
          </w:tcPr>
          <w:p w14:paraId="0E402DB3" w14:textId="77777777" w:rsidR="00EF0392" w:rsidRDefault="00EF0392">
            <w:pPr>
              <w:suppressAutoHyphens w:val="0"/>
              <w:spacing w:after="0" w:line="240" w:lineRule="auto"/>
              <w:rPr>
                <w:rFonts w:ascii="Times New Roman" w:hAnsi="Times New Roman" w:cs="Times New Roman"/>
                <w:kern w:val="0"/>
                <w:sz w:val="24"/>
                <w:szCs w:val="24"/>
                <w:lang w:eastAsia="ru-RU"/>
              </w:rPr>
            </w:pPr>
          </w:p>
        </w:tc>
        <w:tc>
          <w:tcPr>
            <w:tcW w:w="1176" w:type="dxa"/>
            <w:noWrap/>
            <w:vAlign w:val="bottom"/>
          </w:tcPr>
          <w:p w14:paraId="4F25F23C"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rPr>
                <w:rFonts w:ascii="Times New Roman" w:hAnsi="Times New Roman" w:cs="Times New Roman"/>
                <w:color w:val="000000"/>
                <w:kern w:val="0"/>
                <w:sz w:val="24"/>
                <w:szCs w:val="24"/>
                <w:lang w:eastAsia="ru-RU"/>
              </w:rPr>
              <w:t>peak</w:t>
            </w:r>
          </w:p>
        </w:tc>
        <w:tc>
          <w:tcPr>
            <w:tcW w:w="1734" w:type="dxa"/>
            <w:tcBorders>
              <w:right w:val="single" w:sz="8" w:space="0" w:color="auto"/>
            </w:tcBorders>
            <w:noWrap/>
          </w:tcPr>
          <w:p w14:paraId="7DCAC933"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t>243 ± 4.1</w:t>
            </w:r>
          </w:p>
        </w:tc>
      </w:tr>
      <w:tr w:rsidR="00EF0392" w14:paraId="51982C69" w14:textId="77777777">
        <w:trPr>
          <w:trHeight w:val="300"/>
        </w:trPr>
        <w:tc>
          <w:tcPr>
            <w:tcW w:w="1632" w:type="dxa"/>
            <w:tcBorders>
              <w:top w:val="nil"/>
              <w:left w:val="single" w:sz="8" w:space="0" w:color="auto"/>
              <w:bottom w:val="nil"/>
              <w:right w:val="nil"/>
            </w:tcBorders>
            <w:noWrap/>
            <w:vAlign w:val="bottom"/>
          </w:tcPr>
          <w:p w14:paraId="7460B3E2" w14:textId="77777777" w:rsidR="00EF0392" w:rsidRDefault="00EF0392">
            <w:pPr>
              <w:suppressAutoHyphens w:val="0"/>
              <w:spacing w:after="0" w:line="240" w:lineRule="auto"/>
              <w:jc w:val="right"/>
              <w:rPr>
                <w:rFonts w:ascii="Times New Roman" w:hAnsi="Times New Roman" w:cs="Times New Roman"/>
                <w:color w:val="000000"/>
                <w:kern w:val="0"/>
                <w:sz w:val="24"/>
                <w:szCs w:val="24"/>
                <w:lang w:eastAsia="ru-RU"/>
              </w:rPr>
            </w:pPr>
          </w:p>
        </w:tc>
        <w:tc>
          <w:tcPr>
            <w:tcW w:w="1734" w:type="dxa"/>
            <w:tcBorders>
              <w:top w:val="nil"/>
              <w:left w:val="nil"/>
              <w:bottom w:val="nil"/>
              <w:right w:val="single" w:sz="8" w:space="0" w:color="auto"/>
            </w:tcBorders>
            <w:noWrap/>
            <w:vAlign w:val="bottom"/>
          </w:tcPr>
          <w:p w14:paraId="3CE1E022" w14:textId="77777777" w:rsidR="00EF0392" w:rsidRDefault="00EF0392">
            <w:pPr>
              <w:suppressAutoHyphens w:val="0"/>
              <w:spacing w:after="0" w:line="240" w:lineRule="auto"/>
              <w:rPr>
                <w:rFonts w:ascii="Times New Roman" w:hAnsi="Times New Roman" w:cs="Times New Roman"/>
                <w:kern w:val="0"/>
                <w:sz w:val="24"/>
                <w:szCs w:val="24"/>
                <w:lang w:eastAsia="ru-RU"/>
              </w:rPr>
            </w:pPr>
          </w:p>
        </w:tc>
        <w:tc>
          <w:tcPr>
            <w:tcW w:w="1700" w:type="dxa"/>
            <w:vMerge w:val="restart"/>
            <w:tcBorders>
              <w:left w:val="single" w:sz="8" w:space="0" w:color="auto"/>
            </w:tcBorders>
            <w:noWrap/>
            <w:vAlign w:val="center"/>
          </w:tcPr>
          <w:p w14:paraId="40605C15"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rPr>
                <w:rFonts w:ascii="Times New Roman" w:hAnsi="Times New Roman" w:cs="Times New Roman"/>
                <w:color w:val="000000"/>
                <w:kern w:val="0"/>
                <w:sz w:val="24"/>
                <w:szCs w:val="24"/>
                <w:lang w:eastAsia="ru-RU"/>
              </w:rPr>
              <w:t>Centropages</w:t>
            </w:r>
          </w:p>
          <w:p w14:paraId="4BB96267" w14:textId="77777777" w:rsidR="00EF0392" w:rsidRDefault="00994266">
            <w:pPr>
              <w:suppressAutoHyphens w:val="0"/>
              <w:spacing w:after="0" w:line="240" w:lineRule="auto"/>
              <w:rPr>
                <w:rFonts w:ascii="Times New Roman" w:hAnsi="Times New Roman" w:cs="Times New Roman"/>
                <w:color w:val="000000"/>
                <w:kern w:val="0"/>
                <w:sz w:val="24"/>
                <w:szCs w:val="24"/>
                <w:lang w:val="en-US" w:eastAsia="ru-RU"/>
              </w:rPr>
            </w:pPr>
            <w:r>
              <w:rPr>
                <w:rFonts w:ascii="Times New Roman" w:hAnsi="Times New Roman" w:cs="Times New Roman"/>
                <w:color w:val="000000"/>
                <w:kern w:val="0"/>
                <w:sz w:val="24"/>
                <w:szCs w:val="24"/>
                <w:lang w:val="en-US" w:eastAsia="ru-RU"/>
              </w:rPr>
              <w:t>(36 days)</w:t>
            </w:r>
          </w:p>
        </w:tc>
        <w:tc>
          <w:tcPr>
            <w:tcW w:w="1176" w:type="dxa"/>
            <w:noWrap/>
            <w:vAlign w:val="bottom"/>
          </w:tcPr>
          <w:p w14:paraId="2200DBEB"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rPr>
                <w:rFonts w:ascii="Times New Roman" w:hAnsi="Times New Roman" w:cs="Times New Roman"/>
                <w:color w:val="000000"/>
                <w:kern w:val="0"/>
                <w:sz w:val="24"/>
                <w:szCs w:val="24"/>
                <w:lang w:eastAsia="ru-RU"/>
              </w:rPr>
              <w:t>beginning</w:t>
            </w:r>
          </w:p>
        </w:tc>
        <w:tc>
          <w:tcPr>
            <w:tcW w:w="1734" w:type="dxa"/>
            <w:tcBorders>
              <w:right w:val="single" w:sz="8" w:space="0" w:color="auto"/>
            </w:tcBorders>
            <w:noWrap/>
          </w:tcPr>
          <w:p w14:paraId="16017953"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t>204 ± 2.1</w:t>
            </w:r>
          </w:p>
        </w:tc>
      </w:tr>
      <w:tr w:rsidR="00EF0392" w14:paraId="3CBB7436" w14:textId="77777777">
        <w:trPr>
          <w:trHeight w:val="300"/>
        </w:trPr>
        <w:tc>
          <w:tcPr>
            <w:tcW w:w="1632" w:type="dxa"/>
            <w:tcBorders>
              <w:top w:val="nil"/>
              <w:left w:val="single" w:sz="8" w:space="0" w:color="auto"/>
              <w:bottom w:val="nil"/>
              <w:right w:val="nil"/>
            </w:tcBorders>
            <w:noWrap/>
            <w:vAlign w:val="bottom"/>
          </w:tcPr>
          <w:p w14:paraId="55EC8804" w14:textId="77777777" w:rsidR="00EF0392" w:rsidRDefault="00EF0392">
            <w:pPr>
              <w:suppressAutoHyphens w:val="0"/>
              <w:spacing w:after="0" w:line="240" w:lineRule="auto"/>
              <w:jc w:val="right"/>
              <w:rPr>
                <w:rFonts w:ascii="Times New Roman" w:hAnsi="Times New Roman" w:cs="Times New Roman"/>
                <w:color w:val="000000"/>
                <w:kern w:val="0"/>
                <w:sz w:val="24"/>
                <w:szCs w:val="24"/>
                <w:lang w:eastAsia="ru-RU"/>
              </w:rPr>
            </w:pPr>
          </w:p>
        </w:tc>
        <w:tc>
          <w:tcPr>
            <w:tcW w:w="1734" w:type="dxa"/>
            <w:tcBorders>
              <w:top w:val="nil"/>
              <w:left w:val="nil"/>
              <w:bottom w:val="nil"/>
              <w:right w:val="single" w:sz="8" w:space="0" w:color="auto"/>
            </w:tcBorders>
            <w:noWrap/>
            <w:vAlign w:val="bottom"/>
          </w:tcPr>
          <w:p w14:paraId="6E2AF36B" w14:textId="77777777" w:rsidR="00EF0392" w:rsidRDefault="00EF0392">
            <w:pPr>
              <w:suppressAutoHyphens w:val="0"/>
              <w:spacing w:after="0" w:line="240" w:lineRule="auto"/>
              <w:rPr>
                <w:rFonts w:ascii="Times New Roman" w:hAnsi="Times New Roman" w:cs="Times New Roman"/>
                <w:kern w:val="0"/>
                <w:sz w:val="24"/>
                <w:szCs w:val="24"/>
                <w:lang w:eastAsia="ru-RU"/>
              </w:rPr>
            </w:pPr>
          </w:p>
        </w:tc>
        <w:tc>
          <w:tcPr>
            <w:tcW w:w="1700" w:type="dxa"/>
            <w:vMerge/>
            <w:tcBorders>
              <w:left w:val="single" w:sz="8" w:space="0" w:color="auto"/>
            </w:tcBorders>
            <w:noWrap/>
            <w:vAlign w:val="center"/>
          </w:tcPr>
          <w:p w14:paraId="00C93447" w14:textId="77777777" w:rsidR="00EF0392" w:rsidRDefault="00EF0392">
            <w:pPr>
              <w:suppressAutoHyphens w:val="0"/>
              <w:spacing w:after="0" w:line="240" w:lineRule="auto"/>
              <w:rPr>
                <w:rFonts w:ascii="Times New Roman" w:hAnsi="Times New Roman" w:cs="Times New Roman"/>
                <w:kern w:val="0"/>
                <w:sz w:val="24"/>
                <w:szCs w:val="24"/>
                <w:lang w:eastAsia="ru-RU"/>
              </w:rPr>
            </w:pPr>
          </w:p>
        </w:tc>
        <w:tc>
          <w:tcPr>
            <w:tcW w:w="1176" w:type="dxa"/>
            <w:noWrap/>
            <w:vAlign w:val="bottom"/>
          </w:tcPr>
          <w:p w14:paraId="41E74A8E"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rPr>
                <w:rFonts w:ascii="Times New Roman" w:hAnsi="Times New Roman" w:cs="Times New Roman"/>
                <w:color w:val="000000"/>
                <w:kern w:val="0"/>
                <w:sz w:val="24"/>
                <w:szCs w:val="24"/>
                <w:lang w:eastAsia="ru-RU"/>
              </w:rPr>
              <w:t>middle</w:t>
            </w:r>
          </w:p>
        </w:tc>
        <w:tc>
          <w:tcPr>
            <w:tcW w:w="1734" w:type="dxa"/>
            <w:tcBorders>
              <w:right w:val="single" w:sz="8" w:space="0" w:color="auto"/>
            </w:tcBorders>
            <w:noWrap/>
          </w:tcPr>
          <w:p w14:paraId="6123FD5B"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t>222 ± 1.7</w:t>
            </w:r>
          </w:p>
        </w:tc>
      </w:tr>
      <w:tr w:rsidR="00EF0392" w14:paraId="69E43935" w14:textId="77777777">
        <w:trPr>
          <w:trHeight w:val="300"/>
        </w:trPr>
        <w:tc>
          <w:tcPr>
            <w:tcW w:w="1632" w:type="dxa"/>
            <w:tcBorders>
              <w:top w:val="nil"/>
              <w:left w:val="single" w:sz="8" w:space="0" w:color="auto"/>
              <w:bottom w:val="nil"/>
              <w:right w:val="nil"/>
            </w:tcBorders>
            <w:noWrap/>
            <w:vAlign w:val="bottom"/>
          </w:tcPr>
          <w:p w14:paraId="7E660186" w14:textId="77777777" w:rsidR="00EF0392" w:rsidRDefault="00EF0392">
            <w:pPr>
              <w:suppressAutoHyphens w:val="0"/>
              <w:spacing w:after="0" w:line="240" w:lineRule="auto"/>
              <w:jc w:val="right"/>
              <w:rPr>
                <w:rFonts w:ascii="Times New Roman" w:hAnsi="Times New Roman" w:cs="Times New Roman"/>
                <w:color w:val="000000"/>
                <w:kern w:val="0"/>
                <w:sz w:val="24"/>
                <w:szCs w:val="24"/>
                <w:lang w:eastAsia="ru-RU"/>
              </w:rPr>
            </w:pPr>
          </w:p>
        </w:tc>
        <w:tc>
          <w:tcPr>
            <w:tcW w:w="1734" w:type="dxa"/>
            <w:tcBorders>
              <w:top w:val="nil"/>
              <w:left w:val="nil"/>
              <w:bottom w:val="nil"/>
              <w:right w:val="single" w:sz="8" w:space="0" w:color="auto"/>
            </w:tcBorders>
            <w:noWrap/>
            <w:vAlign w:val="bottom"/>
          </w:tcPr>
          <w:p w14:paraId="2A555D94" w14:textId="77777777" w:rsidR="00EF0392" w:rsidRDefault="00EF0392">
            <w:pPr>
              <w:suppressAutoHyphens w:val="0"/>
              <w:spacing w:after="0" w:line="240" w:lineRule="auto"/>
              <w:rPr>
                <w:rFonts w:ascii="Times New Roman" w:hAnsi="Times New Roman" w:cs="Times New Roman"/>
                <w:kern w:val="0"/>
                <w:sz w:val="24"/>
                <w:szCs w:val="24"/>
                <w:lang w:eastAsia="ru-RU"/>
              </w:rPr>
            </w:pPr>
          </w:p>
        </w:tc>
        <w:tc>
          <w:tcPr>
            <w:tcW w:w="1700" w:type="dxa"/>
            <w:vMerge/>
            <w:tcBorders>
              <w:left w:val="single" w:sz="8" w:space="0" w:color="auto"/>
            </w:tcBorders>
            <w:noWrap/>
            <w:vAlign w:val="center"/>
          </w:tcPr>
          <w:p w14:paraId="27F3BFD3" w14:textId="77777777" w:rsidR="00EF0392" w:rsidRDefault="00EF0392">
            <w:pPr>
              <w:suppressAutoHyphens w:val="0"/>
              <w:spacing w:after="0" w:line="240" w:lineRule="auto"/>
              <w:rPr>
                <w:rFonts w:ascii="Times New Roman" w:hAnsi="Times New Roman" w:cs="Times New Roman"/>
                <w:kern w:val="0"/>
                <w:sz w:val="24"/>
                <w:szCs w:val="24"/>
                <w:lang w:eastAsia="ru-RU"/>
              </w:rPr>
            </w:pPr>
          </w:p>
        </w:tc>
        <w:tc>
          <w:tcPr>
            <w:tcW w:w="1176" w:type="dxa"/>
            <w:noWrap/>
            <w:vAlign w:val="bottom"/>
          </w:tcPr>
          <w:p w14:paraId="4D12B8F3"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rPr>
                <w:rFonts w:ascii="Times New Roman" w:hAnsi="Times New Roman" w:cs="Times New Roman"/>
                <w:color w:val="000000"/>
                <w:kern w:val="0"/>
                <w:sz w:val="24"/>
                <w:szCs w:val="24"/>
                <w:lang w:eastAsia="ru-RU"/>
              </w:rPr>
              <w:t>end</w:t>
            </w:r>
          </w:p>
        </w:tc>
        <w:tc>
          <w:tcPr>
            <w:tcW w:w="1734" w:type="dxa"/>
            <w:tcBorders>
              <w:right w:val="single" w:sz="8" w:space="0" w:color="auto"/>
            </w:tcBorders>
            <w:noWrap/>
          </w:tcPr>
          <w:p w14:paraId="624E1E10"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t>240 ± 1.9</w:t>
            </w:r>
          </w:p>
        </w:tc>
      </w:tr>
      <w:tr w:rsidR="00EF0392" w14:paraId="0835EE47" w14:textId="77777777">
        <w:trPr>
          <w:trHeight w:val="300"/>
        </w:trPr>
        <w:tc>
          <w:tcPr>
            <w:tcW w:w="1632" w:type="dxa"/>
            <w:tcBorders>
              <w:top w:val="nil"/>
              <w:left w:val="single" w:sz="8" w:space="0" w:color="auto"/>
              <w:bottom w:val="nil"/>
              <w:right w:val="nil"/>
            </w:tcBorders>
            <w:noWrap/>
            <w:vAlign w:val="bottom"/>
          </w:tcPr>
          <w:p w14:paraId="73738795" w14:textId="77777777" w:rsidR="00EF0392" w:rsidRDefault="00EF0392">
            <w:pPr>
              <w:suppressAutoHyphens w:val="0"/>
              <w:spacing w:after="0" w:line="240" w:lineRule="auto"/>
              <w:jc w:val="right"/>
              <w:rPr>
                <w:rFonts w:ascii="Times New Roman" w:hAnsi="Times New Roman" w:cs="Times New Roman"/>
                <w:color w:val="000000"/>
                <w:kern w:val="0"/>
                <w:sz w:val="24"/>
                <w:szCs w:val="24"/>
                <w:lang w:eastAsia="ru-RU"/>
              </w:rPr>
            </w:pPr>
          </w:p>
        </w:tc>
        <w:tc>
          <w:tcPr>
            <w:tcW w:w="1734" w:type="dxa"/>
            <w:tcBorders>
              <w:top w:val="nil"/>
              <w:left w:val="nil"/>
              <w:bottom w:val="nil"/>
              <w:right w:val="single" w:sz="8" w:space="0" w:color="auto"/>
            </w:tcBorders>
            <w:noWrap/>
            <w:vAlign w:val="bottom"/>
          </w:tcPr>
          <w:p w14:paraId="32255D76" w14:textId="77777777" w:rsidR="00EF0392" w:rsidRDefault="00EF0392">
            <w:pPr>
              <w:suppressAutoHyphens w:val="0"/>
              <w:spacing w:after="0" w:line="240" w:lineRule="auto"/>
              <w:rPr>
                <w:rFonts w:ascii="Times New Roman" w:hAnsi="Times New Roman" w:cs="Times New Roman"/>
                <w:kern w:val="0"/>
                <w:sz w:val="24"/>
                <w:szCs w:val="24"/>
                <w:lang w:eastAsia="ru-RU"/>
              </w:rPr>
            </w:pPr>
          </w:p>
        </w:tc>
        <w:tc>
          <w:tcPr>
            <w:tcW w:w="1700" w:type="dxa"/>
            <w:vMerge/>
            <w:tcBorders>
              <w:left w:val="single" w:sz="8" w:space="0" w:color="auto"/>
            </w:tcBorders>
            <w:noWrap/>
            <w:vAlign w:val="center"/>
          </w:tcPr>
          <w:p w14:paraId="5E7F34EF" w14:textId="77777777" w:rsidR="00EF0392" w:rsidRDefault="00EF0392">
            <w:pPr>
              <w:suppressAutoHyphens w:val="0"/>
              <w:spacing w:after="0" w:line="240" w:lineRule="auto"/>
              <w:rPr>
                <w:rFonts w:ascii="Times New Roman" w:hAnsi="Times New Roman" w:cs="Times New Roman"/>
                <w:kern w:val="0"/>
                <w:sz w:val="24"/>
                <w:szCs w:val="24"/>
                <w:lang w:eastAsia="ru-RU"/>
              </w:rPr>
            </w:pPr>
          </w:p>
        </w:tc>
        <w:tc>
          <w:tcPr>
            <w:tcW w:w="1176" w:type="dxa"/>
            <w:noWrap/>
            <w:vAlign w:val="bottom"/>
          </w:tcPr>
          <w:p w14:paraId="511E9016"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rPr>
                <w:rFonts w:ascii="Times New Roman" w:hAnsi="Times New Roman" w:cs="Times New Roman"/>
                <w:color w:val="000000"/>
                <w:kern w:val="0"/>
                <w:sz w:val="24"/>
                <w:szCs w:val="24"/>
                <w:lang w:eastAsia="ru-RU"/>
              </w:rPr>
              <w:t>peak</w:t>
            </w:r>
          </w:p>
        </w:tc>
        <w:tc>
          <w:tcPr>
            <w:tcW w:w="1734" w:type="dxa"/>
            <w:tcBorders>
              <w:right w:val="single" w:sz="8" w:space="0" w:color="auto"/>
            </w:tcBorders>
            <w:noWrap/>
          </w:tcPr>
          <w:p w14:paraId="1C8A7EFA"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t>229 ± 2.2</w:t>
            </w:r>
          </w:p>
        </w:tc>
      </w:tr>
      <w:tr w:rsidR="00EF0392" w14:paraId="12DD1AB8" w14:textId="77777777">
        <w:trPr>
          <w:trHeight w:val="300"/>
        </w:trPr>
        <w:tc>
          <w:tcPr>
            <w:tcW w:w="1632" w:type="dxa"/>
            <w:tcBorders>
              <w:top w:val="nil"/>
              <w:left w:val="single" w:sz="8" w:space="0" w:color="auto"/>
              <w:bottom w:val="nil"/>
              <w:right w:val="nil"/>
            </w:tcBorders>
            <w:noWrap/>
            <w:vAlign w:val="bottom"/>
          </w:tcPr>
          <w:p w14:paraId="1802C8C7" w14:textId="77777777" w:rsidR="00EF0392" w:rsidRDefault="00EF0392">
            <w:pPr>
              <w:suppressAutoHyphens w:val="0"/>
              <w:spacing w:after="0" w:line="240" w:lineRule="auto"/>
              <w:jc w:val="right"/>
              <w:rPr>
                <w:rFonts w:ascii="Times New Roman" w:hAnsi="Times New Roman" w:cs="Times New Roman"/>
                <w:color w:val="000000"/>
                <w:kern w:val="0"/>
                <w:sz w:val="24"/>
                <w:szCs w:val="24"/>
                <w:lang w:eastAsia="ru-RU"/>
              </w:rPr>
            </w:pPr>
          </w:p>
        </w:tc>
        <w:tc>
          <w:tcPr>
            <w:tcW w:w="1734" w:type="dxa"/>
            <w:tcBorders>
              <w:top w:val="nil"/>
              <w:left w:val="nil"/>
              <w:bottom w:val="nil"/>
              <w:right w:val="single" w:sz="8" w:space="0" w:color="auto"/>
            </w:tcBorders>
            <w:noWrap/>
            <w:vAlign w:val="bottom"/>
          </w:tcPr>
          <w:p w14:paraId="3DDD2980" w14:textId="77777777" w:rsidR="00EF0392" w:rsidRDefault="00EF0392">
            <w:pPr>
              <w:suppressAutoHyphens w:val="0"/>
              <w:spacing w:after="0" w:line="240" w:lineRule="auto"/>
              <w:rPr>
                <w:rFonts w:ascii="Times New Roman" w:hAnsi="Times New Roman" w:cs="Times New Roman"/>
                <w:kern w:val="0"/>
                <w:sz w:val="24"/>
                <w:szCs w:val="24"/>
                <w:lang w:eastAsia="ru-RU"/>
              </w:rPr>
            </w:pPr>
          </w:p>
        </w:tc>
        <w:tc>
          <w:tcPr>
            <w:tcW w:w="1700" w:type="dxa"/>
            <w:vMerge w:val="restart"/>
            <w:tcBorders>
              <w:left w:val="single" w:sz="8" w:space="0" w:color="auto"/>
            </w:tcBorders>
            <w:noWrap/>
            <w:vAlign w:val="center"/>
          </w:tcPr>
          <w:p w14:paraId="688DD79C"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rPr>
                <w:rFonts w:ascii="Times New Roman" w:hAnsi="Times New Roman" w:cs="Times New Roman"/>
                <w:color w:val="000000"/>
                <w:kern w:val="0"/>
                <w:sz w:val="24"/>
                <w:szCs w:val="24"/>
                <w:lang w:eastAsia="ru-RU"/>
              </w:rPr>
              <w:t>Temora</w:t>
            </w:r>
          </w:p>
          <w:p w14:paraId="249559C9" w14:textId="77777777" w:rsidR="00EF0392" w:rsidRDefault="00994266">
            <w:pPr>
              <w:suppressAutoHyphens w:val="0"/>
              <w:spacing w:after="0" w:line="240" w:lineRule="auto"/>
              <w:rPr>
                <w:rFonts w:ascii="Times New Roman" w:hAnsi="Times New Roman" w:cs="Times New Roman"/>
                <w:color w:val="000000"/>
                <w:kern w:val="0"/>
                <w:sz w:val="24"/>
                <w:szCs w:val="24"/>
                <w:lang w:val="en-US" w:eastAsia="ru-RU"/>
              </w:rPr>
            </w:pPr>
            <w:r>
              <w:rPr>
                <w:rFonts w:ascii="Times New Roman" w:hAnsi="Times New Roman" w:cs="Times New Roman"/>
                <w:color w:val="000000"/>
                <w:kern w:val="0"/>
                <w:sz w:val="24"/>
                <w:szCs w:val="24"/>
                <w:lang w:val="en-US" w:eastAsia="ru-RU"/>
              </w:rPr>
              <w:t>(39 days)</w:t>
            </w:r>
          </w:p>
        </w:tc>
        <w:tc>
          <w:tcPr>
            <w:tcW w:w="1176" w:type="dxa"/>
            <w:noWrap/>
            <w:vAlign w:val="bottom"/>
          </w:tcPr>
          <w:p w14:paraId="10A22CE5"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rPr>
                <w:rFonts w:ascii="Times New Roman" w:hAnsi="Times New Roman" w:cs="Times New Roman"/>
                <w:color w:val="000000"/>
                <w:kern w:val="0"/>
                <w:sz w:val="24"/>
                <w:szCs w:val="24"/>
                <w:lang w:eastAsia="ru-RU"/>
              </w:rPr>
              <w:t>beginning</w:t>
            </w:r>
          </w:p>
        </w:tc>
        <w:tc>
          <w:tcPr>
            <w:tcW w:w="1734" w:type="dxa"/>
            <w:tcBorders>
              <w:right w:val="single" w:sz="8" w:space="0" w:color="auto"/>
            </w:tcBorders>
            <w:noWrap/>
          </w:tcPr>
          <w:p w14:paraId="38A0FB7F"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t>217 ± 1.8</w:t>
            </w:r>
          </w:p>
        </w:tc>
      </w:tr>
      <w:tr w:rsidR="00EF0392" w14:paraId="2BA064BE" w14:textId="77777777">
        <w:trPr>
          <w:trHeight w:val="300"/>
        </w:trPr>
        <w:tc>
          <w:tcPr>
            <w:tcW w:w="1632" w:type="dxa"/>
            <w:tcBorders>
              <w:top w:val="nil"/>
              <w:left w:val="single" w:sz="8" w:space="0" w:color="auto"/>
              <w:bottom w:val="nil"/>
              <w:right w:val="nil"/>
            </w:tcBorders>
            <w:noWrap/>
            <w:vAlign w:val="bottom"/>
          </w:tcPr>
          <w:p w14:paraId="4756C7AE" w14:textId="77777777" w:rsidR="00EF0392" w:rsidRDefault="00EF0392">
            <w:pPr>
              <w:suppressAutoHyphens w:val="0"/>
              <w:spacing w:after="0" w:line="240" w:lineRule="auto"/>
              <w:jc w:val="right"/>
              <w:rPr>
                <w:rFonts w:ascii="Times New Roman" w:hAnsi="Times New Roman" w:cs="Times New Roman"/>
                <w:color w:val="000000"/>
                <w:kern w:val="0"/>
                <w:sz w:val="24"/>
                <w:szCs w:val="24"/>
                <w:lang w:eastAsia="ru-RU"/>
              </w:rPr>
            </w:pPr>
          </w:p>
        </w:tc>
        <w:tc>
          <w:tcPr>
            <w:tcW w:w="1734" w:type="dxa"/>
            <w:tcBorders>
              <w:top w:val="nil"/>
              <w:left w:val="nil"/>
              <w:bottom w:val="nil"/>
              <w:right w:val="single" w:sz="8" w:space="0" w:color="auto"/>
            </w:tcBorders>
            <w:noWrap/>
            <w:vAlign w:val="bottom"/>
          </w:tcPr>
          <w:p w14:paraId="673738F2" w14:textId="77777777" w:rsidR="00EF0392" w:rsidRDefault="00EF0392">
            <w:pPr>
              <w:suppressAutoHyphens w:val="0"/>
              <w:spacing w:after="0" w:line="240" w:lineRule="auto"/>
              <w:rPr>
                <w:rFonts w:ascii="Times New Roman" w:hAnsi="Times New Roman" w:cs="Times New Roman"/>
                <w:kern w:val="0"/>
                <w:sz w:val="24"/>
                <w:szCs w:val="24"/>
                <w:lang w:eastAsia="ru-RU"/>
              </w:rPr>
            </w:pPr>
          </w:p>
        </w:tc>
        <w:tc>
          <w:tcPr>
            <w:tcW w:w="1700" w:type="dxa"/>
            <w:vMerge/>
            <w:tcBorders>
              <w:left w:val="single" w:sz="8" w:space="0" w:color="auto"/>
            </w:tcBorders>
            <w:noWrap/>
            <w:vAlign w:val="center"/>
          </w:tcPr>
          <w:p w14:paraId="4C909AD8" w14:textId="77777777" w:rsidR="00EF0392" w:rsidRDefault="00EF0392">
            <w:pPr>
              <w:suppressAutoHyphens w:val="0"/>
              <w:spacing w:after="0" w:line="240" w:lineRule="auto"/>
              <w:rPr>
                <w:rFonts w:ascii="Times New Roman" w:hAnsi="Times New Roman" w:cs="Times New Roman"/>
                <w:kern w:val="0"/>
                <w:sz w:val="24"/>
                <w:szCs w:val="24"/>
                <w:lang w:eastAsia="ru-RU"/>
              </w:rPr>
            </w:pPr>
          </w:p>
        </w:tc>
        <w:tc>
          <w:tcPr>
            <w:tcW w:w="1176" w:type="dxa"/>
            <w:noWrap/>
            <w:vAlign w:val="bottom"/>
          </w:tcPr>
          <w:p w14:paraId="62911EC4"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rPr>
                <w:rFonts w:ascii="Times New Roman" w:hAnsi="Times New Roman" w:cs="Times New Roman"/>
                <w:color w:val="000000"/>
                <w:kern w:val="0"/>
                <w:sz w:val="24"/>
                <w:szCs w:val="24"/>
                <w:lang w:eastAsia="ru-RU"/>
              </w:rPr>
              <w:t>middle</w:t>
            </w:r>
          </w:p>
        </w:tc>
        <w:tc>
          <w:tcPr>
            <w:tcW w:w="1734" w:type="dxa"/>
            <w:tcBorders>
              <w:right w:val="single" w:sz="8" w:space="0" w:color="auto"/>
            </w:tcBorders>
            <w:noWrap/>
          </w:tcPr>
          <w:p w14:paraId="74563E49"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t>237 ± 1.4</w:t>
            </w:r>
          </w:p>
        </w:tc>
      </w:tr>
      <w:tr w:rsidR="00EF0392" w14:paraId="4E040E26" w14:textId="77777777">
        <w:trPr>
          <w:trHeight w:val="300"/>
        </w:trPr>
        <w:tc>
          <w:tcPr>
            <w:tcW w:w="1632" w:type="dxa"/>
            <w:tcBorders>
              <w:top w:val="nil"/>
              <w:left w:val="single" w:sz="8" w:space="0" w:color="auto"/>
              <w:bottom w:val="nil"/>
              <w:right w:val="nil"/>
            </w:tcBorders>
            <w:noWrap/>
            <w:vAlign w:val="bottom"/>
          </w:tcPr>
          <w:p w14:paraId="434587FE" w14:textId="77777777" w:rsidR="00EF0392" w:rsidRDefault="00EF0392">
            <w:pPr>
              <w:suppressAutoHyphens w:val="0"/>
              <w:spacing w:after="0" w:line="240" w:lineRule="auto"/>
              <w:jc w:val="right"/>
              <w:rPr>
                <w:rFonts w:ascii="Times New Roman" w:hAnsi="Times New Roman" w:cs="Times New Roman"/>
                <w:color w:val="000000"/>
                <w:kern w:val="0"/>
                <w:sz w:val="24"/>
                <w:szCs w:val="24"/>
                <w:lang w:eastAsia="ru-RU"/>
              </w:rPr>
            </w:pPr>
          </w:p>
        </w:tc>
        <w:tc>
          <w:tcPr>
            <w:tcW w:w="1734" w:type="dxa"/>
            <w:tcBorders>
              <w:top w:val="nil"/>
              <w:left w:val="nil"/>
              <w:bottom w:val="nil"/>
              <w:right w:val="single" w:sz="8" w:space="0" w:color="auto"/>
            </w:tcBorders>
            <w:noWrap/>
            <w:vAlign w:val="bottom"/>
          </w:tcPr>
          <w:p w14:paraId="5D7EF33D" w14:textId="77777777" w:rsidR="00EF0392" w:rsidRDefault="00EF0392">
            <w:pPr>
              <w:suppressAutoHyphens w:val="0"/>
              <w:spacing w:after="0" w:line="240" w:lineRule="auto"/>
              <w:rPr>
                <w:rFonts w:ascii="Times New Roman" w:hAnsi="Times New Roman" w:cs="Times New Roman"/>
                <w:kern w:val="0"/>
                <w:sz w:val="24"/>
                <w:szCs w:val="24"/>
                <w:lang w:eastAsia="ru-RU"/>
              </w:rPr>
            </w:pPr>
          </w:p>
        </w:tc>
        <w:tc>
          <w:tcPr>
            <w:tcW w:w="1700" w:type="dxa"/>
            <w:vMerge/>
            <w:tcBorders>
              <w:left w:val="single" w:sz="8" w:space="0" w:color="auto"/>
            </w:tcBorders>
            <w:noWrap/>
            <w:vAlign w:val="center"/>
          </w:tcPr>
          <w:p w14:paraId="6A464E70" w14:textId="77777777" w:rsidR="00EF0392" w:rsidRDefault="00EF0392">
            <w:pPr>
              <w:suppressAutoHyphens w:val="0"/>
              <w:spacing w:after="0" w:line="240" w:lineRule="auto"/>
              <w:rPr>
                <w:rFonts w:ascii="Times New Roman" w:hAnsi="Times New Roman" w:cs="Times New Roman"/>
                <w:kern w:val="0"/>
                <w:sz w:val="24"/>
                <w:szCs w:val="24"/>
                <w:lang w:eastAsia="ru-RU"/>
              </w:rPr>
            </w:pPr>
          </w:p>
        </w:tc>
        <w:tc>
          <w:tcPr>
            <w:tcW w:w="1176" w:type="dxa"/>
            <w:noWrap/>
            <w:vAlign w:val="bottom"/>
          </w:tcPr>
          <w:p w14:paraId="263C1261"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rPr>
                <w:rFonts w:ascii="Times New Roman" w:hAnsi="Times New Roman" w:cs="Times New Roman"/>
                <w:color w:val="000000"/>
                <w:kern w:val="0"/>
                <w:sz w:val="24"/>
                <w:szCs w:val="24"/>
                <w:lang w:eastAsia="ru-RU"/>
              </w:rPr>
              <w:t>end</w:t>
            </w:r>
          </w:p>
        </w:tc>
        <w:tc>
          <w:tcPr>
            <w:tcW w:w="1734" w:type="dxa"/>
            <w:tcBorders>
              <w:right w:val="single" w:sz="8" w:space="0" w:color="auto"/>
            </w:tcBorders>
            <w:noWrap/>
          </w:tcPr>
          <w:p w14:paraId="6999D818"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t>256 ± 1.7</w:t>
            </w:r>
          </w:p>
        </w:tc>
      </w:tr>
      <w:tr w:rsidR="00EF0392" w14:paraId="2894A994" w14:textId="77777777">
        <w:trPr>
          <w:trHeight w:val="300"/>
        </w:trPr>
        <w:tc>
          <w:tcPr>
            <w:tcW w:w="1632" w:type="dxa"/>
            <w:tcBorders>
              <w:top w:val="nil"/>
              <w:left w:val="single" w:sz="8" w:space="0" w:color="auto"/>
              <w:bottom w:val="nil"/>
              <w:right w:val="nil"/>
            </w:tcBorders>
            <w:noWrap/>
            <w:vAlign w:val="bottom"/>
          </w:tcPr>
          <w:p w14:paraId="0C9FA432" w14:textId="77777777" w:rsidR="00EF0392" w:rsidRDefault="00EF0392">
            <w:pPr>
              <w:suppressAutoHyphens w:val="0"/>
              <w:spacing w:after="0" w:line="240" w:lineRule="auto"/>
              <w:jc w:val="right"/>
              <w:rPr>
                <w:rFonts w:ascii="Times New Roman" w:hAnsi="Times New Roman" w:cs="Times New Roman"/>
                <w:color w:val="000000"/>
                <w:kern w:val="0"/>
                <w:sz w:val="24"/>
                <w:szCs w:val="24"/>
                <w:lang w:eastAsia="ru-RU"/>
              </w:rPr>
            </w:pPr>
          </w:p>
        </w:tc>
        <w:tc>
          <w:tcPr>
            <w:tcW w:w="1734" w:type="dxa"/>
            <w:tcBorders>
              <w:top w:val="nil"/>
              <w:left w:val="nil"/>
              <w:bottom w:val="nil"/>
              <w:right w:val="single" w:sz="8" w:space="0" w:color="auto"/>
            </w:tcBorders>
            <w:noWrap/>
            <w:vAlign w:val="bottom"/>
          </w:tcPr>
          <w:p w14:paraId="636AC437" w14:textId="77777777" w:rsidR="00EF0392" w:rsidRDefault="00EF0392">
            <w:pPr>
              <w:suppressAutoHyphens w:val="0"/>
              <w:spacing w:after="0" w:line="240" w:lineRule="auto"/>
              <w:rPr>
                <w:rFonts w:ascii="Times New Roman" w:hAnsi="Times New Roman" w:cs="Times New Roman"/>
                <w:kern w:val="0"/>
                <w:sz w:val="24"/>
                <w:szCs w:val="24"/>
                <w:lang w:eastAsia="ru-RU"/>
              </w:rPr>
            </w:pPr>
          </w:p>
        </w:tc>
        <w:tc>
          <w:tcPr>
            <w:tcW w:w="1700" w:type="dxa"/>
            <w:vMerge/>
            <w:tcBorders>
              <w:left w:val="single" w:sz="8" w:space="0" w:color="auto"/>
            </w:tcBorders>
            <w:noWrap/>
            <w:vAlign w:val="center"/>
          </w:tcPr>
          <w:p w14:paraId="11F658B6" w14:textId="77777777" w:rsidR="00EF0392" w:rsidRDefault="00EF0392">
            <w:pPr>
              <w:suppressAutoHyphens w:val="0"/>
              <w:spacing w:after="0" w:line="240" w:lineRule="auto"/>
              <w:rPr>
                <w:rFonts w:ascii="Times New Roman" w:hAnsi="Times New Roman" w:cs="Times New Roman"/>
                <w:kern w:val="0"/>
                <w:sz w:val="24"/>
                <w:szCs w:val="24"/>
                <w:lang w:eastAsia="ru-RU"/>
              </w:rPr>
            </w:pPr>
          </w:p>
        </w:tc>
        <w:tc>
          <w:tcPr>
            <w:tcW w:w="1176" w:type="dxa"/>
            <w:noWrap/>
            <w:vAlign w:val="bottom"/>
          </w:tcPr>
          <w:p w14:paraId="32B5F2B8"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rPr>
                <w:rFonts w:ascii="Times New Roman" w:hAnsi="Times New Roman" w:cs="Times New Roman"/>
                <w:color w:val="000000"/>
                <w:kern w:val="0"/>
                <w:sz w:val="24"/>
                <w:szCs w:val="24"/>
                <w:lang w:eastAsia="ru-RU"/>
              </w:rPr>
              <w:t>peak</w:t>
            </w:r>
          </w:p>
        </w:tc>
        <w:tc>
          <w:tcPr>
            <w:tcW w:w="1734" w:type="dxa"/>
            <w:tcBorders>
              <w:right w:val="single" w:sz="8" w:space="0" w:color="auto"/>
            </w:tcBorders>
            <w:noWrap/>
          </w:tcPr>
          <w:p w14:paraId="092D43F4"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t>241 ± 2.3</w:t>
            </w:r>
          </w:p>
        </w:tc>
      </w:tr>
      <w:tr w:rsidR="00EF0392" w14:paraId="7DD08706" w14:textId="77777777">
        <w:trPr>
          <w:trHeight w:val="300"/>
        </w:trPr>
        <w:tc>
          <w:tcPr>
            <w:tcW w:w="1632" w:type="dxa"/>
            <w:tcBorders>
              <w:top w:val="nil"/>
              <w:left w:val="single" w:sz="8" w:space="0" w:color="auto"/>
              <w:bottom w:val="nil"/>
              <w:right w:val="nil"/>
            </w:tcBorders>
            <w:noWrap/>
            <w:vAlign w:val="bottom"/>
          </w:tcPr>
          <w:p w14:paraId="6A3A669C" w14:textId="77777777" w:rsidR="00EF0392" w:rsidRDefault="00EF0392">
            <w:pPr>
              <w:suppressAutoHyphens w:val="0"/>
              <w:spacing w:after="0" w:line="240" w:lineRule="auto"/>
              <w:jc w:val="right"/>
              <w:rPr>
                <w:rFonts w:ascii="Times New Roman" w:hAnsi="Times New Roman" w:cs="Times New Roman"/>
                <w:color w:val="000000"/>
                <w:kern w:val="0"/>
                <w:sz w:val="24"/>
                <w:szCs w:val="24"/>
                <w:lang w:eastAsia="ru-RU"/>
              </w:rPr>
            </w:pPr>
          </w:p>
        </w:tc>
        <w:tc>
          <w:tcPr>
            <w:tcW w:w="1734" w:type="dxa"/>
            <w:tcBorders>
              <w:top w:val="nil"/>
              <w:left w:val="nil"/>
              <w:bottom w:val="nil"/>
              <w:right w:val="single" w:sz="8" w:space="0" w:color="auto"/>
            </w:tcBorders>
            <w:noWrap/>
            <w:vAlign w:val="bottom"/>
          </w:tcPr>
          <w:p w14:paraId="5D7F5253" w14:textId="77777777" w:rsidR="00EF0392" w:rsidRDefault="00EF0392">
            <w:pPr>
              <w:suppressAutoHyphens w:val="0"/>
              <w:spacing w:after="0" w:line="240" w:lineRule="auto"/>
              <w:rPr>
                <w:rFonts w:ascii="Times New Roman" w:hAnsi="Times New Roman" w:cs="Times New Roman"/>
                <w:kern w:val="0"/>
                <w:sz w:val="24"/>
                <w:szCs w:val="24"/>
                <w:lang w:eastAsia="ru-RU"/>
              </w:rPr>
            </w:pPr>
          </w:p>
        </w:tc>
        <w:tc>
          <w:tcPr>
            <w:tcW w:w="1700" w:type="dxa"/>
            <w:vMerge w:val="restart"/>
            <w:tcBorders>
              <w:left w:val="single" w:sz="8" w:space="0" w:color="auto"/>
            </w:tcBorders>
            <w:noWrap/>
            <w:vAlign w:val="center"/>
          </w:tcPr>
          <w:p w14:paraId="78862A51"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rPr>
                <w:rFonts w:ascii="Times New Roman" w:hAnsi="Times New Roman" w:cs="Times New Roman"/>
                <w:color w:val="000000"/>
                <w:kern w:val="0"/>
                <w:sz w:val="24"/>
                <w:szCs w:val="24"/>
                <w:lang w:eastAsia="ru-RU"/>
              </w:rPr>
              <w:t>Microsetella</w:t>
            </w:r>
          </w:p>
          <w:p w14:paraId="4E126268" w14:textId="77777777" w:rsidR="00EF0392" w:rsidRDefault="00994266">
            <w:pPr>
              <w:suppressAutoHyphens w:val="0"/>
              <w:spacing w:after="0" w:line="240" w:lineRule="auto"/>
              <w:rPr>
                <w:rFonts w:ascii="Times New Roman" w:hAnsi="Times New Roman" w:cs="Times New Roman"/>
                <w:color w:val="000000"/>
                <w:kern w:val="0"/>
                <w:sz w:val="24"/>
                <w:szCs w:val="24"/>
                <w:lang w:val="en-US" w:eastAsia="ru-RU"/>
              </w:rPr>
            </w:pPr>
            <w:r>
              <w:rPr>
                <w:rFonts w:ascii="Times New Roman" w:hAnsi="Times New Roman" w:cs="Times New Roman"/>
                <w:color w:val="000000"/>
                <w:kern w:val="0"/>
                <w:sz w:val="24"/>
                <w:szCs w:val="24"/>
                <w:lang w:val="en-US" w:eastAsia="ru-RU"/>
              </w:rPr>
              <w:t>(75 days)</w:t>
            </w:r>
          </w:p>
        </w:tc>
        <w:tc>
          <w:tcPr>
            <w:tcW w:w="1176" w:type="dxa"/>
            <w:noWrap/>
            <w:vAlign w:val="bottom"/>
          </w:tcPr>
          <w:p w14:paraId="325608B9"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rPr>
                <w:rFonts w:ascii="Times New Roman" w:hAnsi="Times New Roman" w:cs="Times New Roman"/>
                <w:color w:val="000000"/>
                <w:kern w:val="0"/>
                <w:sz w:val="24"/>
                <w:szCs w:val="24"/>
                <w:lang w:eastAsia="ru-RU"/>
              </w:rPr>
              <w:t>beginning</w:t>
            </w:r>
          </w:p>
        </w:tc>
        <w:tc>
          <w:tcPr>
            <w:tcW w:w="1734" w:type="dxa"/>
            <w:tcBorders>
              <w:right w:val="single" w:sz="8" w:space="0" w:color="auto"/>
            </w:tcBorders>
            <w:noWrap/>
          </w:tcPr>
          <w:p w14:paraId="29996BFD"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t>158 ± 3.9</w:t>
            </w:r>
          </w:p>
        </w:tc>
      </w:tr>
      <w:tr w:rsidR="00EF0392" w14:paraId="7FBE07C6" w14:textId="77777777">
        <w:trPr>
          <w:trHeight w:val="312"/>
        </w:trPr>
        <w:tc>
          <w:tcPr>
            <w:tcW w:w="1632" w:type="dxa"/>
            <w:tcBorders>
              <w:top w:val="nil"/>
              <w:left w:val="single" w:sz="8" w:space="0" w:color="auto"/>
              <w:bottom w:val="nil"/>
              <w:right w:val="nil"/>
            </w:tcBorders>
            <w:noWrap/>
            <w:vAlign w:val="bottom"/>
          </w:tcPr>
          <w:p w14:paraId="43D8E146" w14:textId="77777777" w:rsidR="00EF0392" w:rsidRDefault="00EF0392">
            <w:pPr>
              <w:suppressAutoHyphens w:val="0"/>
              <w:spacing w:after="0" w:line="240" w:lineRule="auto"/>
              <w:jc w:val="right"/>
              <w:rPr>
                <w:rFonts w:ascii="Times New Roman" w:hAnsi="Times New Roman" w:cs="Times New Roman"/>
                <w:color w:val="000000"/>
                <w:kern w:val="0"/>
                <w:sz w:val="24"/>
                <w:szCs w:val="24"/>
                <w:lang w:eastAsia="ru-RU"/>
              </w:rPr>
            </w:pPr>
          </w:p>
        </w:tc>
        <w:tc>
          <w:tcPr>
            <w:tcW w:w="1734" w:type="dxa"/>
            <w:tcBorders>
              <w:top w:val="nil"/>
              <w:left w:val="nil"/>
              <w:bottom w:val="nil"/>
              <w:right w:val="single" w:sz="8" w:space="0" w:color="auto"/>
            </w:tcBorders>
            <w:noWrap/>
            <w:vAlign w:val="bottom"/>
          </w:tcPr>
          <w:p w14:paraId="72470A13" w14:textId="77777777" w:rsidR="00EF0392" w:rsidRDefault="00EF0392">
            <w:pPr>
              <w:suppressAutoHyphens w:val="0"/>
              <w:spacing w:after="0" w:line="240" w:lineRule="auto"/>
              <w:rPr>
                <w:rFonts w:ascii="Times New Roman" w:hAnsi="Times New Roman" w:cs="Times New Roman"/>
                <w:kern w:val="0"/>
                <w:sz w:val="24"/>
                <w:szCs w:val="24"/>
                <w:lang w:eastAsia="ru-RU"/>
              </w:rPr>
            </w:pPr>
          </w:p>
        </w:tc>
        <w:tc>
          <w:tcPr>
            <w:tcW w:w="1700" w:type="dxa"/>
            <w:vMerge/>
            <w:tcBorders>
              <w:left w:val="single" w:sz="8" w:space="0" w:color="auto"/>
            </w:tcBorders>
            <w:noWrap/>
            <w:vAlign w:val="center"/>
          </w:tcPr>
          <w:p w14:paraId="2A5A7E54" w14:textId="77777777" w:rsidR="00EF0392" w:rsidRDefault="00EF0392">
            <w:pPr>
              <w:suppressAutoHyphens w:val="0"/>
              <w:spacing w:after="0" w:line="240" w:lineRule="auto"/>
              <w:rPr>
                <w:rFonts w:ascii="Times New Roman" w:hAnsi="Times New Roman" w:cs="Times New Roman"/>
                <w:kern w:val="0"/>
                <w:sz w:val="24"/>
                <w:szCs w:val="24"/>
                <w:lang w:eastAsia="ru-RU"/>
              </w:rPr>
            </w:pPr>
          </w:p>
        </w:tc>
        <w:tc>
          <w:tcPr>
            <w:tcW w:w="1176" w:type="dxa"/>
            <w:noWrap/>
            <w:vAlign w:val="bottom"/>
          </w:tcPr>
          <w:p w14:paraId="6CAD2711"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rPr>
                <w:rFonts w:ascii="Times New Roman" w:hAnsi="Times New Roman" w:cs="Times New Roman"/>
                <w:color w:val="000000"/>
                <w:kern w:val="0"/>
                <w:sz w:val="24"/>
                <w:szCs w:val="24"/>
                <w:lang w:eastAsia="ru-RU"/>
              </w:rPr>
              <w:t>middle</w:t>
            </w:r>
          </w:p>
        </w:tc>
        <w:tc>
          <w:tcPr>
            <w:tcW w:w="1734" w:type="dxa"/>
            <w:tcBorders>
              <w:right w:val="single" w:sz="8" w:space="0" w:color="auto"/>
            </w:tcBorders>
            <w:noWrap/>
          </w:tcPr>
          <w:p w14:paraId="49C0AD1D"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t>195 ± 3.7</w:t>
            </w:r>
          </w:p>
        </w:tc>
      </w:tr>
      <w:tr w:rsidR="00EF0392" w14:paraId="70DDCBF1" w14:textId="77777777">
        <w:trPr>
          <w:trHeight w:val="312"/>
        </w:trPr>
        <w:tc>
          <w:tcPr>
            <w:tcW w:w="1632" w:type="dxa"/>
            <w:tcBorders>
              <w:top w:val="nil"/>
              <w:left w:val="single" w:sz="8" w:space="0" w:color="auto"/>
              <w:bottom w:val="nil"/>
              <w:right w:val="nil"/>
            </w:tcBorders>
            <w:noWrap/>
            <w:vAlign w:val="bottom"/>
          </w:tcPr>
          <w:p w14:paraId="383D39C1" w14:textId="77777777" w:rsidR="00EF0392" w:rsidRDefault="00EF0392">
            <w:pPr>
              <w:suppressAutoHyphens w:val="0"/>
              <w:spacing w:after="0" w:line="240" w:lineRule="auto"/>
              <w:jc w:val="right"/>
              <w:rPr>
                <w:rFonts w:ascii="Times New Roman" w:hAnsi="Times New Roman" w:cs="Times New Roman"/>
                <w:color w:val="000000"/>
                <w:kern w:val="0"/>
                <w:sz w:val="24"/>
                <w:szCs w:val="24"/>
                <w:lang w:eastAsia="ru-RU"/>
              </w:rPr>
            </w:pPr>
          </w:p>
        </w:tc>
        <w:tc>
          <w:tcPr>
            <w:tcW w:w="1734" w:type="dxa"/>
            <w:tcBorders>
              <w:top w:val="nil"/>
              <w:left w:val="nil"/>
              <w:bottom w:val="nil"/>
              <w:right w:val="single" w:sz="8" w:space="0" w:color="auto"/>
            </w:tcBorders>
            <w:noWrap/>
            <w:vAlign w:val="bottom"/>
          </w:tcPr>
          <w:p w14:paraId="1FDD80A6" w14:textId="77777777" w:rsidR="00EF0392" w:rsidRDefault="00EF0392">
            <w:pPr>
              <w:suppressAutoHyphens w:val="0"/>
              <w:spacing w:after="0" w:line="240" w:lineRule="auto"/>
              <w:rPr>
                <w:rFonts w:ascii="Times New Roman" w:hAnsi="Times New Roman" w:cs="Times New Roman"/>
                <w:kern w:val="0"/>
                <w:sz w:val="24"/>
                <w:szCs w:val="24"/>
                <w:lang w:eastAsia="ru-RU"/>
              </w:rPr>
            </w:pPr>
          </w:p>
        </w:tc>
        <w:tc>
          <w:tcPr>
            <w:tcW w:w="1700" w:type="dxa"/>
            <w:vMerge/>
            <w:tcBorders>
              <w:left w:val="single" w:sz="8" w:space="0" w:color="auto"/>
            </w:tcBorders>
            <w:noWrap/>
            <w:vAlign w:val="center"/>
          </w:tcPr>
          <w:p w14:paraId="0F9D2A7D" w14:textId="77777777" w:rsidR="00EF0392" w:rsidRDefault="00EF0392">
            <w:pPr>
              <w:suppressAutoHyphens w:val="0"/>
              <w:spacing w:after="0" w:line="240" w:lineRule="auto"/>
              <w:rPr>
                <w:rFonts w:ascii="Times New Roman" w:hAnsi="Times New Roman" w:cs="Times New Roman"/>
                <w:kern w:val="0"/>
                <w:sz w:val="24"/>
                <w:szCs w:val="24"/>
                <w:lang w:eastAsia="ru-RU"/>
              </w:rPr>
            </w:pPr>
          </w:p>
        </w:tc>
        <w:tc>
          <w:tcPr>
            <w:tcW w:w="1176" w:type="dxa"/>
            <w:noWrap/>
            <w:vAlign w:val="bottom"/>
          </w:tcPr>
          <w:p w14:paraId="1B73AA25"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rPr>
                <w:rFonts w:ascii="Times New Roman" w:hAnsi="Times New Roman" w:cs="Times New Roman"/>
                <w:color w:val="000000"/>
                <w:kern w:val="0"/>
                <w:sz w:val="24"/>
                <w:szCs w:val="24"/>
                <w:lang w:eastAsia="ru-RU"/>
              </w:rPr>
              <w:t>end</w:t>
            </w:r>
          </w:p>
        </w:tc>
        <w:tc>
          <w:tcPr>
            <w:tcW w:w="1734" w:type="dxa"/>
            <w:tcBorders>
              <w:right w:val="single" w:sz="8" w:space="0" w:color="auto"/>
            </w:tcBorders>
            <w:noWrap/>
          </w:tcPr>
          <w:p w14:paraId="3F5311C7"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t>233 ± 5.2</w:t>
            </w:r>
          </w:p>
        </w:tc>
      </w:tr>
      <w:tr w:rsidR="00EF0392" w14:paraId="4790701F" w14:textId="77777777">
        <w:trPr>
          <w:trHeight w:val="300"/>
        </w:trPr>
        <w:tc>
          <w:tcPr>
            <w:tcW w:w="1632" w:type="dxa"/>
            <w:tcBorders>
              <w:top w:val="nil"/>
              <w:left w:val="single" w:sz="8" w:space="0" w:color="auto"/>
              <w:bottom w:val="nil"/>
              <w:right w:val="nil"/>
            </w:tcBorders>
            <w:noWrap/>
            <w:vAlign w:val="bottom"/>
          </w:tcPr>
          <w:p w14:paraId="07E5D5CA" w14:textId="77777777" w:rsidR="00EF0392" w:rsidRDefault="00EF0392">
            <w:pPr>
              <w:suppressAutoHyphens w:val="0"/>
              <w:spacing w:after="0" w:line="240" w:lineRule="auto"/>
              <w:jc w:val="right"/>
              <w:rPr>
                <w:rFonts w:ascii="Times New Roman" w:hAnsi="Times New Roman" w:cs="Times New Roman"/>
                <w:color w:val="000000"/>
                <w:kern w:val="0"/>
                <w:sz w:val="24"/>
                <w:szCs w:val="24"/>
                <w:lang w:eastAsia="ru-RU"/>
              </w:rPr>
            </w:pPr>
          </w:p>
        </w:tc>
        <w:tc>
          <w:tcPr>
            <w:tcW w:w="1734" w:type="dxa"/>
            <w:tcBorders>
              <w:top w:val="nil"/>
              <w:left w:val="nil"/>
              <w:bottom w:val="nil"/>
              <w:right w:val="single" w:sz="8" w:space="0" w:color="auto"/>
            </w:tcBorders>
            <w:noWrap/>
            <w:vAlign w:val="bottom"/>
          </w:tcPr>
          <w:p w14:paraId="174755F7" w14:textId="77777777" w:rsidR="00EF0392" w:rsidRDefault="00EF0392">
            <w:pPr>
              <w:suppressAutoHyphens w:val="0"/>
              <w:spacing w:after="0" w:line="240" w:lineRule="auto"/>
              <w:rPr>
                <w:rFonts w:ascii="Times New Roman" w:hAnsi="Times New Roman" w:cs="Times New Roman"/>
                <w:kern w:val="0"/>
                <w:sz w:val="24"/>
                <w:szCs w:val="24"/>
                <w:lang w:eastAsia="ru-RU"/>
              </w:rPr>
            </w:pPr>
          </w:p>
        </w:tc>
        <w:tc>
          <w:tcPr>
            <w:tcW w:w="1700" w:type="dxa"/>
            <w:vMerge/>
            <w:tcBorders>
              <w:left w:val="single" w:sz="8" w:space="0" w:color="auto"/>
            </w:tcBorders>
            <w:noWrap/>
            <w:vAlign w:val="center"/>
          </w:tcPr>
          <w:p w14:paraId="26B9A552" w14:textId="77777777" w:rsidR="00EF0392" w:rsidRDefault="00EF0392">
            <w:pPr>
              <w:suppressAutoHyphens w:val="0"/>
              <w:spacing w:after="0" w:line="240" w:lineRule="auto"/>
              <w:rPr>
                <w:rFonts w:ascii="Times New Roman" w:hAnsi="Times New Roman" w:cs="Times New Roman"/>
                <w:kern w:val="0"/>
                <w:sz w:val="24"/>
                <w:szCs w:val="24"/>
                <w:lang w:eastAsia="ru-RU"/>
              </w:rPr>
            </w:pPr>
          </w:p>
        </w:tc>
        <w:tc>
          <w:tcPr>
            <w:tcW w:w="1176" w:type="dxa"/>
            <w:noWrap/>
            <w:vAlign w:val="bottom"/>
          </w:tcPr>
          <w:p w14:paraId="3B08044B"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rPr>
                <w:rFonts w:ascii="Times New Roman" w:hAnsi="Times New Roman" w:cs="Times New Roman"/>
                <w:color w:val="000000"/>
                <w:kern w:val="0"/>
                <w:sz w:val="24"/>
                <w:szCs w:val="24"/>
                <w:lang w:eastAsia="ru-RU"/>
              </w:rPr>
              <w:t>peak</w:t>
            </w:r>
          </w:p>
        </w:tc>
        <w:tc>
          <w:tcPr>
            <w:tcW w:w="1734" w:type="dxa"/>
            <w:tcBorders>
              <w:right w:val="single" w:sz="8" w:space="0" w:color="auto"/>
            </w:tcBorders>
            <w:noWrap/>
          </w:tcPr>
          <w:p w14:paraId="3D99925B"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t>202 ± 5.1</w:t>
            </w:r>
          </w:p>
        </w:tc>
      </w:tr>
      <w:tr w:rsidR="00EF0392" w14:paraId="78CEDFA5" w14:textId="77777777">
        <w:trPr>
          <w:trHeight w:val="300"/>
        </w:trPr>
        <w:tc>
          <w:tcPr>
            <w:tcW w:w="1632" w:type="dxa"/>
            <w:tcBorders>
              <w:top w:val="nil"/>
              <w:left w:val="single" w:sz="8" w:space="0" w:color="auto"/>
              <w:bottom w:val="nil"/>
              <w:right w:val="nil"/>
            </w:tcBorders>
            <w:noWrap/>
            <w:vAlign w:val="bottom"/>
          </w:tcPr>
          <w:p w14:paraId="0B2A1E8C" w14:textId="77777777" w:rsidR="00EF0392" w:rsidRDefault="00EF0392">
            <w:pPr>
              <w:suppressAutoHyphens w:val="0"/>
              <w:spacing w:after="0" w:line="240" w:lineRule="auto"/>
              <w:jc w:val="right"/>
              <w:rPr>
                <w:rFonts w:ascii="Times New Roman" w:hAnsi="Times New Roman" w:cs="Times New Roman"/>
                <w:color w:val="000000"/>
                <w:kern w:val="0"/>
                <w:sz w:val="24"/>
                <w:szCs w:val="24"/>
                <w:lang w:eastAsia="ru-RU"/>
              </w:rPr>
            </w:pPr>
          </w:p>
        </w:tc>
        <w:tc>
          <w:tcPr>
            <w:tcW w:w="1734" w:type="dxa"/>
            <w:tcBorders>
              <w:top w:val="nil"/>
              <w:left w:val="nil"/>
              <w:bottom w:val="nil"/>
              <w:right w:val="single" w:sz="8" w:space="0" w:color="auto"/>
            </w:tcBorders>
            <w:noWrap/>
            <w:vAlign w:val="bottom"/>
          </w:tcPr>
          <w:p w14:paraId="69E286B2" w14:textId="77777777" w:rsidR="00EF0392" w:rsidRDefault="00EF0392">
            <w:pPr>
              <w:suppressAutoHyphens w:val="0"/>
              <w:spacing w:after="0" w:line="240" w:lineRule="auto"/>
              <w:rPr>
                <w:rFonts w:ascii="Times New Roman" w:hAnsi="Times New Roman" w:cs="Times New Roman"/>
                <w:kern w:val="0"/>
                <w:sz w:val="24"/>
                <w:szCs w:val="24"/>
                <w:lang w:eastAsia="ru-RU"/>
              </w:rPr>
            </w:pPr>
          </w:p>
        </w:tc>
        <w:tc>
          <w:tcPr>
            <w:tcW w:w="1700" w:type="dxa"/>
            <w:vMerge w:val="restart"/>
            <w:tcBorders>
              <w:left w:val="single" w:sz="8" w:space="0" w:color="auto"/>
            </w:tcBorders>
            <w:noWrap/>
            <w:vAlign w:val="center"/>
          </w:tcPr>
          <w:p w14:paraId="32565074"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rPr>
                <w:rFonts w:ascii="Times New Roman" w:hAnsi="Times New Roman" w:cs="Times New Roman"/>
                <w:color w:val="000000"/>
                <w:kern w:val="0"/>
                <w:sz w:val="24"/>
                <w:szCs w:val="24"/>
                <w:lang w:eastAsia="ru-RU"/>
              </w:rPr>
              <w:t>Oithona</w:t>
            </w:r>
          </w:p>
          <w:p w14:paraId="34593A4C" w14:textId="77777777" w:rsidR="00EF0392" w:rsidRDefault="00994266">
            <w:pPr>
              <w:suppressAutoHyphens w:val="0"/>
              <w:spacing w:after="0" w:line="240" w:lineRule="auto"/>
              <w:rPr>
                <w:rFonts w:ascii="Times New Roman" w:hAnsi="Times New Roman" w:cs="Times New Roman"/>
                <w:color w:val="000000"/>
                <w:kern w:val="0"/>
                <w:sz w:val="24"/>
                <w:szCs w:val="24"/>
                <w:lang w:val="en-US" w:eastAsia="ru-RU"/>
              </w:rPr>
            </w:pPr>
            <w:r>
              <w:rPr>
                <w:rFonts w:ascii="Times New Roman" w:hAnsi="Times New Roman" w:cs="Times New Roman"/>
                <w:color w:val="000000"/>
                <w:kern w:val="0"/>
                <w:sz w:val="24"/>
                <w:szCs w:val="24"/>
                <w:lang w:val="en-US" w:eastAsia="ru-RU"/>
              </w:rPr>
              <w:t>(122 days)</w:t>
            </w:r>
          </w:p>
        </w:tc>
        <w:tc>
          <w:tcPr>
            <w:tcW w:w="1176" w:type="dxa"/>
            <w:noWrap/>
            <w:vAlign w:val="bottom"/>
          </w:tcPr>
          <w:p w14:paraId="5E1E4C60"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rPr>
                <w:rFonts w:ascii="Times New Roman" w:hAnsi="Times New Roman" w:cs="Times New Roman"/>
                <w:color w:val="000000"/>
                <w:kern w:val="0"/>
                <w:sz w:val="24"/>
                <w:szCs w:val="24"/>
                <w:lang w:eastAsia="ru-RU"/>
              </w:rPr>
              <w:t>beginning</w:t>
            </w:r>
          </w:p>
        </w:tc>
        <w:tc>
          <w:tcPr>
            <w:tcW w:w="1734" w:type="dxa"/>
            <w:tcBorders>
              <w:right w:val="single" w:sz="8" w:space="0" w:color="auto"/>
            </w:tcBorders>
            <w:noWrap/>
          </w:tcPr>
          <w:p w14:paraId="4B64E5C0"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t>170 ± 4.9</w:t>
            </w:r>
          </w:p>
        </w:tc>
      </w:tr>
      <w:tr w:rsidR="00EF0392" w14:paraId="5DDECD68" w14:textId="77777777">
        <w:trPr>
          <w:trHeight w:val="300"/>
        </w:trPr>
        <w:tc>
          <w:tcPr>
            <w:tcW w:w="1632" w:type="dxa"/>
            <w:tcBorders>
              <w:top w:val="nil"/>
              <w:left w:val="single" w:sz="8" w:space="0" w:color="auto"/>
              <w:bottom w:val="nil"/>
              <w:right w:val="nil"/>
            </w:tcBorders>
            <w:noWrap/>
            <w:vAlign w:val="bottom"/>
          </w:tcPr>
          <w:p w14:paraId="3366C889" w14:textId="77777777" w:rsidR="00EF0392" w:rsidRDefault="00EF0392">
            <w:pPr>
              <w:suppressAutoHyphens w:val="0"/>
              <w:spacing w:after="0" w:line="240" w:lineRule="auto"/>
              <w:jc w:val="right"/>
              <w:rPr>
                <w:rFonts w:ascii="Times New Roman" w:hAnsi="Times New Roman" w:cs="Times New Roman"/>
                <w:color w:val="000000"/>
                <w:kern w:val="0"/>
                <w:sz w:val="24"/>
                <w:szCs w:val="24"/>
                <w:lang w:eastAsia="ru-RU"/>
              </w:rPr>
            </w:pPr>
          </w:p>
        </w:tc>
        <w:tc>
          <w:tcPr>
            <w:tcW w:w="1734" w:type="dxa"/>
            <w:tcBorders>
              <w:top w:val="nil"/>
              <w:left w:val="nil"/>
              <w:bottom w:val="nil"/>
              <w:right w:val="single" w:sz="8" w:space="0" w:color="auto"/>
            </w:tcBorders>
            <w:noWrap/>
            <w:vAlign w:val="bottom"/>
          </w:tcPr>
          <w:p w14:paraId="0927F289" w14:textId="77777777" w:rsidR="00EF0392" w:rsidRDefault="00EF0392">
            <w:pPr>
              <w:suppressAutoHyphens w:val="0"/>
              <w:spacing w:after="0" w:line="240" w:lineRule="auto"/>
              <w:rPr>
                <w:rFonts w:ascii="Times New Roman" w:hAnsi="Times New Roman" w:cs="Times New Roman"/>
                <w:kern w:val="0"/>
                <w:sz w:val="24"/>
                <w:szCs w:val="24"/>
                <w:lang w:eastAsia="ru-RU"/>
              </w:rPr>
            </w:pPr>
          </w:p>
        </w:tc>
        <w:tc>
          <w:tcPr>
            <w:tcW w:w="1700" w:type="dxa"/>
            <w:vMerge/>
            <w:tcBorders>
              <w:left w:val="single" w:sz="8" w:space="0" w:color="auto"/>
            </w:tcBorders>
            <w:noWrap/>
            <w:vAlign w:val="bottom"/>
          </w:tcPr>
          <w:p w14:paraId="5C901F2D" w14:textId="77777777" w:rsidR="00EF0392" w:rsidRDefault="00EF0392">
            <w:pPr>
              <w:suppressAutoHyphens w:val="0"/>
              <w:spacing w:after="0" w:line="240" w:lineRule="auto"/>
              <w:rPr>
                <w:rFonts w:ascii="Times New Roman" w:hAnsi="Times New Roman" w:cs="Times New Roman"/>
                <w:kern w:val="0"/>
                <w:sz w:val="24"/>
                <w:szCs w:val="24"/>
                <w:lang w:eastAsia="ru-RU"/>
              </w:rPr>
            </w:pPr>
          </w:p>
        </w:tc>
        <w:tc>
          <w:tcPr>
            <w:tcW w:w="1176" w:type="dxa"/>
            <w:noWrap/>
            <w:vAlign w:val="bottom"/>
          </w:tcPr>
          <w:p w14:paraId="2008DE09"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rPr>
                <w:rFonts w:ascii="Times New Roman" w:hAnsi="Times New Roman" w:cs="Times New Roman"/>
                <w:color w:val="000000"/>
                <w:kern w:val="0"/>
                <w:sz w:val="24"/>
                <w:szCs w:val="24"/>
                <w:lang w:eastAsia="ru-RU"/>
              </w:rPr>
              <w:t>middle</w:t>
            </w:r>
          </w:p>
        </w:tc>
        <w:tc>
          <w:tcPr>
            <w:tcW w:w="1734" w:type="dxa"/>
            <w:tcBorders>
              <w:right w:val="single" w:sz="8" w:space="0" w:color="auto"/>
            </w:tcBorders>
            <w:noWrap/>
          </w:tcPr>
          <w:p w14:paraId="0F3ACD33"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t>231 ± 3.6</w:t>
            </w:r>
          </w:p>
        </w:tc>
      </w:tr>
      <w:tr w:rsidR="00EF0392" w14:paraId="2E0A19CD" w14:textId="77777777">
        <w:trPr>
          <w:trHeight w:val="300"/>
        </w:trPr>
        <w:tc>
          <w:tcPr>
            <w:tcW w:w="1632" w:type="dxa"/>
            <w:tcBorders>
              <w:top w:val="nil"/>
              <w:left w:val="single" w:sz="8" w:space="0" w:color="auto"/>
              <w:bottom w:val="nil"/>
              <w:right w:val="nil"/>
            </w:tcBorders>
            <w:noWrap/>
            <w:vAlign w:val="bottom"/>
          </w:tcPr>
          <w:p w14:paraId="477AEB3E" w14:textId="77777777" w:rsidR="00EF0392" w:rsidRDefault="00EF0392">
            <w:pPr>
              <w:suppressAutoHyphens w:val="0"/>
              <w:spacing w:after="0" w:line="240" w:lineRule="auto"/>
              <w:jc w:val="right"/>
              <w:rPr>
                <w:rFonts w:ascii="Times New Roman" w:hAnsi="Times New Roman" w:cs="Times New Roman"/>
                <w:color w:val="000000"/>
                <w:kern w:val="0"/>
                <w:sz w:val="24"/>
                <w:szCs w:val="24"/>
                <w:lang w:eastAsia="ru-RU"/>
              </w:rPr>
            </w:pPr>
          </w:p>
        </w:tc>
        <w:tc>
          <w:tcPr>
            <w:tcW w:w="1734" w:type="dxa"/>
            <w:tcBorders>
              <w:top w:val="nil"/>
              <w:left w:val="nil"/>
              <w:bottom w:val="nil"/>
              <w:right w:val="single" w:sz="8" w:space="0" w:color="auto"/>
            </w:tcBorders>
            <w:noWrap/>
            <w:vAlign w:val="bottom"/>
          </w:tcPr>
          <w:p w14:paraId="519F88E8" w14:textId="77777777" w:rsidR="00EF0392" w:rsidRDefault="00EF0392">
            <w:pPr>
              <w:suppressAutoHyphens w:val="0"/>
              <w:spacing w:after="0" w:line="240" w:lineRule="auto"/>
              <w:rPr>
                <w:rFonts w:ascii="Times New Roman" w:hAnsi="Times New Roman" w:cs="Times New Roman"/>
                <w:kern w:val="0"/>
                <w:sz w:val="24"/>
                <w:szCs w:val="24"/>
                <w:lang w:eastAsia="ru-RU"/>
              </w:rPr>
            </w:pPr>
          </w:p>
        </w:tc>
        <w:tc>
          <w:tcPr>
            <w:tcW w:w="1700" w:type="dxa"/>
            <w:vMerge/>
            <w:tcBorders>
              <w:left w:val="single" w:sz="8" w:space="0" w:color="auto"/>
            </w:tcBorders>
            <w:noWrap/>
            <w:vAlign w:val="bottom"/>
          </w:tcPr>
          <w:p w14:paraId="70540EE2" w14:textId="77777777" w:rsidR="00EF0392" w:rsidRDefault="00EF0392">
            <w:pPr>
              <w:suppressAutoHyphens w:val="0"/>
              <w:spacing w:after="0" w:line="240" w:lineRule="auto"/>
              <w:rPr>
                <w:rFonts w:ascii="Times New Roman" w:hAnsi="Times New Roman" w:cs="Times New Roman"/>
                <w:kern w:val="0"/>
                <w:sz w:val="24"/>
                <w:szCs w:val="24"/>
                <w:lang w:eastAsia="ru-RU"/>
              </w:rPr>
            </w:pPr>
          </w:p>
        </w:tc>
        <w:tc>
          <w:tcPr>
            <w:tcW w:w="1176" w:type="dxa"/>
            <w:noWrap/>
            <w:vAlign w:val="bottom"/>
          </w:tcPr>
          <w:p w14:paraId="63CBF5CD"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rPr>
                <w:rFonts w:ascii="Times New Roman" w:hAnsi="Times New Roman" w:cs="Times New Roman"/>
                <w:color w:val="000000"/>
                <w:kern w:val="0"/>
                <w:sz w:val="24"/>
                <w:szCs w:val="24"/>
                <w:lang w:eastAsia="ru-RU"/>
              </w:rPr>
              <w:t>end</w:t>
            </w:r>
          </w:p>
        </w:tc>
        <w:tc>
          <w:tcPr>
            <w:tcW w:w="1734" w:type="dxa"/>
            <w:tcBorders>
              <w:right w:val="single" w:sz="8" w:space="0" w:color="auto"/>
            </w:tcBorders>
            <w:noWrap/>
          </w:tcPr>
          <w:p w14:paraId="22A1A380"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t>292 ± 4.7</w:t>
            </w:r>
          </w:p>
        </w:tc>
      </w:tr>
      <w:tr w:rsidR="00EF0392" w14:paraId="5AE0DA5B" w14:textId="77777777">
        <w:trPr>
          <w:trHeight w:val="312"/>
        </w:trPr>
        <w:tc>
          <w:tcPr>
            <w:tcW w:w="1632" w:type="dxa"/>
            <w:tcBorders>
              <w:top w:val="nil"/>
              <w:left w:val="single" w:sz="8" w:space="0" w:color="auto"/>
              <w:bottom w:val="single" w:sz="8" w:space="0" w:color="auto"/>
              <w:right w:val="nil"/>
            </w:tcBorders>
            <w:noWrap/>
            <w:vAlign w:val="bottom"/>
          </w:tcPr>
          <w:p w14:paraId="548C9F12" w14:textId="77777777" w:rsidR="00EF0392" w:rsidRDefault="00EF0392">
            <w:pPr>
              <w:suppressAutoHyphens w:val="0"/>
              <w:spacing w:after="0" w:line="240" w:lineRule="auto"/>
              <w:jc w:val="right"/>
              <w:rPr>
                <w:rFonts w:ascii="Times New Roman" w:hAnsi="Times New Roman" w:cs="Times New Roman"/>
                <w:color w:val="000000"/>
                <w:kern w:val="0"/>
                <w:sz w:val="24"/>
                <w:szCs w:val="24"/>
                <w:lang w:eastAsia="ru-RU"/>
              </w:rPr>
            </w:pPr>
          </w:p>
        </w:tc>
        <w:tc>
          <w:tcPr>
            <w:tcW w:w="1734" w:type="dxa"/>
            <w:tcBorders>
              <w:top w:val="nil"/>
              <w:left w:val="nil"/>
              <w:bottom w:val="single" w:sz="8" w:space="0" w:color="auto"/>
              <w:right w:val="single" w:sz="8" w:space="0" w:color="auto"/>
            </w:tcBorders>
            <w:noWrap/>
            <w:vAlign w:val="bottom"/>
          </w:tcPr>
          <w:p w14:paraId="31BF47F6" w14:textId="77777777" w:rsidR="00EF0392" w:rsidRDefault="00EF0392">
            <w:pPr>
              <w:suppressAutoHyphens w:val="0"/>
              <w:spacing w:after="0" w:line="240" w:lineRule="auto"/>
              <w:rPr>
                <w:rFonts w:ascii="Times New Roman" w:hAnsi="Times New Roman" w:cs="Times New Roman"/>
                <w:kern w:val="0"/>
                <w:sz w:val="24"/>
                <w:szCs w:val="24"/>
                <w:lang w:eastAsia="ru-RU"/>
              </w:rPr>
            </w:pPr>
          </w:p>
        </w:tc>
        <w:tc>
          <w:tcPr>
            <w:tcW w:w="1700" w:type="dxa"/>
            <w:vMerge/>
            <w:tcBorders>
              <w:left w:val="single" w:sz="8" w:space="0" w:color="auto"/>
              <w:bottom w:val="single" w:sz="8" w:space="0" w:color="auto"/>
            </w:tcBorders>
            <w:noWrap/>
            <w:vAlign w:val="bottom"/>
          </w:tcPr>
          <w:p w14:paraId="12387AB7" w14:textId="77777777" w:rsidR="00EF0392" w:rsidRDefault="00EF0392">
            <w:pPr>
              <w:suppressAutoHyphens w:val="0"/>
              <w:spacing w:after="0" w:line="240" w:lineRule="auto"/>
              <w:rPr>
                <w:rFonts w:ascii="Times New Roman" w:hAnsi="Times New Roman" w:cs="Times New Roman"/>
                <w:kern w:val="0"/>
                <w:sz w:val="24"/>
                <w:szCs w:val="24"/>
                <w:lang w:eastAsia="ru-RU"/>
              </w:rPr>
            </w:pPr>
          </w:p>
        </w:tc>
        <w:tc>
          <w:tcPr>
            <w:tcW w:w="1176" w:type="dxa"/>
            <w:tcBorders>
              <w:bottom w:val="single" w:sz="8" w:space="0" w:color="auto"/>
            </w:tcBorders>
            <w:noWrap/>
            <w:vAlign w:val="bottom"/>
          </w:tcPr>
          <w:p w14:paraId="1BC889DC"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rPr>
                <w:rFonts w:ascii="Times New Roman" w:hAnsi="Times New Roman" w:cs="Times New Roman"/>
                <w:color w:val="000000"/>
                <w:kern w:val="0"/>
                <w:sz w:val="24"/>
                <w:szCs w:val="24"/>
                <w:lang w:eastAsia="ru-RU"/>
              </w:rPr>
              <w:t>peak</w:t>
            </w:r>
          </w:p>
        </w:tc>
        <w:tc>
          <w:tcPr>
            <w:tcW w:w="1734" w:type="dxa"/>
            <w:tcBorders>
              <w:bottom w:val="single" w:sz="8" w:space="0" w:color="auto"/>
              <w:right w:val="single" w:sz="8" w:space="0" w:color="auto"/>
            </w:tcBorders>
            <w:noWrap/>
          </w:tcPr>
          <w:p w14:paraId="775D8C6B" w14:textId="77777777" w:rsidR="00EF0392" w:rsidRDefault="00994266">
            <w:pPr>
              <w:suppressAutoHyphens w:val="0"/>
              <w:spacing w:after="0" w:line="240" w:lineRule="auto"/>
              <w:rPr>
                <w:rFonts w:ascii="Times New Roman" w:hAnsi="Times New Roman" w:cs="Times New Roman"/>
                <w:color w:val="000000"/>
                <w:kern w:val="0"/>
                <w:sz w:val="24"/>
                <w:szCs w:val="24"/>
                <w:lang w:eastAsia="ru-RU"/>
              </w:rPr>
            </w:pPr>
            <w:r>
              <w:t>230 ± 7.3</w:t>
            </w:r>
          </w:p>
        </w:tc>
      </w:tr>
    </w:tbl>
    <w:p w14:paraId="7F25CE10" w14:textId="77777777" w:rsidR="00EF0392" w:rsidRDefault="00994266">
      <w:pPr>
        <w:spacing w:line="360" w:lineRule="auto"/>
        <w:rPr>
          <w:rFonts w:ascii="Times New Roman" w:hAnsi="Times New Roman" w:cs="Times New Roman"/>
          <w:lang w:val="en-US"/>
        </w:rPr>
      </w:pPr>
      <w:r>
        <w:rPr>
          <w:rFonts w:ascii="Times New Roman" w:hAnsi="Times New Roman" w:cs="Times New Roman"/>
          <w:lang w:val="en-US"/>
        </w:rPr>
        <w:br w:type="textWrapping" w:clear="all"/>
      </w:r>
    </w:p>
    <w:p w14:paraId="6E063C96" w14:textId="77777777" w:rsidR="00B64D4A" w:rsidRDefault="00994266">
      <w:pPr>
        <w:spacing w:after="0" w:line="360" w:lineRule="auto"/>
        <w:ind w:firstLine="709"/>
        <w:jc w:val="both"/>
        <w:rPr>
          <w:ins w:id="97" w:author="Usov Nikolay" w:date="2021-01-11T12:27:00Z"/>
          <w:rFonts w:ascii="Times New Roman" w:hAnsi="Times New Roman" w:cs="Times New Roman"/>
          <w:sz w:val="24"/>
          <w:szCs w:val="24"/>
          <w:lang w:val="en-US"/>
        </w:rPr>
      </w:pPr>
      <w:r>
        <w:rPr>
          <w:rFonts w:ascii="Times New Roman" w:hAnsi="Times New Roman" w:cs="Times New Roman"/>
          <w:b/>
          <w:bCs/>
          <w:i/>
          <w:iCs/>
          <w:sz w:val="24"/>
          <w:szCs w:val="24"/>
          <w:lang w:val="en-US"/>
        </w:rPr>
        <w:t>Statistical analysis</w:t>
      </w:r>
      <w:r>
        <w:rPr>
          <w:rFonts w:ascii="Times New Roman" w:hAnsi="Times New Roman" w:cs="Times New Roman"/>
          <w:sz w:val="24"/>
          <w:szCs w:val="24"/>
          <w:lang w:val="en-US"/>
        </w:rPr>
        <w:t xml:space="preserve">. </w:t>
      </w:r>
    </w:p>
    <w:p w14:paraId="685F496D" w14:textId="516D96CE" w:rsidR="00EF0392" w:rsidDel="00B64D4A" w:rsidRDefault="00994266">
      <w:pPr>
        <w:spacing w:after="0" w:line="360" w:lineRule="auto"/>
        <w:ind w:firstLine="709"/>
        <w:jc w:val="both"/>
        <w:rPr>
          <w:del w:id="98" w:author="Usov Nikolay" w:date="2021-01-11T12:34:00Z"/>
          <w:rFonts w:ascii="Times New Roman" w:hAnsi="Times New Roman" w:cs="Times New Roman"/>
          <w:sz w:val="24"/>
          <w:szCs w:val="24"/>
          <w:lang w:val="en-US"/>
        </w:rPr>
      </w:pPr>
      <w:del w:id="99" w:author="Usov Nikolay" w:date="2021-01-11T12:34:00Z">
        <w:r w:rsidDel="00B64D4A">
          <w:rPr>
            <w:rFonts w:ascii="Times New Roman" w:hAnsi="Times New Roman" w:cs="Times New Roman"/>
            <w:sz w:val="24"/>
            <w:szCs w:val="24"/>
            <w:lang w:val="en-US"/>
          </w:rPr>
          <w:delText>Linear regression was used to estimate trends in the dynamics of studied parameters.</w:delText>
        </w:r>
      </w:del>
      <w:ins w:id="100" w:author="Usov Nikolay" w:date="2021-01-11T12:35:00Z">
        <w:r w:rsidR="00B64D4A">
          <w:rPr>
            <w:rFonts w:ascii="Times New Roman" w:hAnsi="Times New Roman" w:cs="Times New Roman"/>
            <w:sz w:val="24"/>
            <w:szCs w:val="24"/>
            <w:lang w:val="en-US"/>
          </w:rPr>
          <w:t xml:space="preserve"> Two arrays of data were used in analysis</w:t>
        </w:r>
      </w:ins>
      <w:ins w:id="101" w:author="Usov Nikolay" w:date="2021-01-11T12:36:00Z">
        <w:r w:rsidR="00B64D4A">
          <w:rPr>
            <w:rFonts w:ascii="Times New Roman" w:hAnsi="Times New Roman" w:cs="Times New Roman"/>
            <w:sz w:val="24"/>
            <w:szCs w:val="24"/>
            <w:lang w:val="en-US"/>
          </w:rPr>
          <w:t>: biological</w:t>
        </w:r>
      </w:ins>
      <w:ins w:id="102" w:author="Usov Nikolay" w:date="2021-01-11T12:37:00Z">
        <w:r w:rsidR="00B64D4A">
          <w:rPr>
            <w:rFonts w:ascii="Times New Roman" w:hAnsi="Times New Roman" w:cs="Times New Roman"/>
            <w:sz w:val="24"/>
            <w:szCs w:val="24"/>
            <w:lang w:val="en-US"/>
          </w:rPr>
          <w:t xml:space="preserve"> - </w:t>
        </w:r>
      </w:ins>
      <w:ins w:id="103" w:author="Usov Nikolay" w:date="2021-01-11T12:36:00Z">
        <w:r w:rsidR="00B64D4A" w:rsidRPr="00B64D4A">
          <w:rPr>
            <w:rFonts w:ascii="Times New Roman" w:hAnsi="Times New Roman" w:cs="Times New Roman"/>
            <w:sz w:val="24"/>
            <w:szCs w:val="24"/>
            <w:lang w:val="en-US"/>
          </w:rPr>
          <w:t>timing of phenological events in the seasonal dynamics of studied species</w:t>
        </w:r>
      </w:ins>
      <w:ins w:id="104" w:author="Usov Nikolay" w:date="2021-01-11T12:37:00Z">
        <w:r w:rsidR="00B64D4A" w:rsidRPr="00B64D4A">
          <w:rPr>
            <w:rFonts w:ascii="Times New Roman" w:hAnsi="Times New Roman" w:cs="Times New Roman"/>
            <w:sz w:val="24"/>
            <w:szCs w:val="24"/>
            <w:lang w:val="en-US"/>
          </w:rPr>
          <w:t xml:space="preserve"> </w:t>
        </w:r>
        <w:r w:rsidR="00B64D4A">
          <w:rPr>
            <w:rFonts w:ascii="Times New Roman" w:hAnsi="Times New Roman" w:cs="Times New Roman"/>
            <w:sz w:val="24"/>
            <w:szCs w:val="24"/>
            <w:lang w:val="en-US"/>
          </w:rPr>
          <w:t xml:space="preserve">and </w:t>
        </w:r>
        <w:r w:rsidR="00B64D4A" w:rsidRPr="00B64D4A">
          <w:rPr>
            <w:rFonts w:ascii="Times New Roman" w:hAnsi="Times New Roman" w:cs="Times New Roman"/>
            <w:sz w:val="24"/>
            <w:szCs w:val="24"/>
            <w:lang w:val="en-US"/>
          </w:rPr>
          <w:t>species abundance</w:t>
        </w:r>
        <w:r w:rsidR="00B64D4A">
          <w:rPr>
            <w:rFonts w:ascii="Times New Roman" w:hAnsi="Times New Roman" w:cs="Times New Roman"/>
            <w:sz w:val="24"/>
            <w:szCs w:val="24"/>
            <w:lang w:val="en-US"/>
          </w:rPr>
          <w:t>; abiotic -</w:t>
        </w:r>
      </w:ins>
      <w:ins w:id="105" w:author="Usov Nikolay" w:date="2021-01-11T12:36:00Z">
        <w:r w:rsidR="00B64D4A" w:rsidRPr="00B64D4A">
          <w:rPr>
            <w:rFonts w:ascii="Times New Roman" w:hAnsi="Times New Roman" w:cs="Times New Roman"/>
            <w:sz w:val="24"/>
            <w:szCs w:val="24"/>
            <w:lang w:val="en-US"/>
          </w:rPr>
          <w:t xml:space="preserve"> timing of temperature thresholds</w:t>
        </w:r>
      </w:ins>
      <w:ins w:id="106" w:author="Usov Nikolay" w:date="2021-01-11T12:38:00Z">
        <w:r w:rsidR="00B64D4A">
          <w:rPr>
            <w:rFonts w:ascii="Times New Roman" w:hAnsi="Times New Roman" w:cs="Times New Roman"/>
            <w:sz w:val="24"/>
            <w:szCs w:val="24"/>
            <w:lang w:val="en-US"/>
          </w:rPr>
          <w:t>.</w:t>
        </w:r>
      </w:ins>
      <w:ins w:id="107" w:author="Usov Nikolay" w:date="2021-01-11T13:54:00Z">
        <w:r w:rsidR="00F03AFA">
          <w:rPr>
            <w:rFonts w:ascii="Times New Roman" w:hAnsi="Times New Roman" w:cs="Times New Roman"/>
            <w:sz w:val="24"/>
            <w:szCs w:val="24"/>
            <w:lang w:val="en-US"/>
          </w:rPr>
          <w:t xml:space="preserve"> </w:t>
        </w:r>
      </w:ins>
    </w:p>
    <w:p w14:paraId="2A90C021" w14:textId="7EF2DEF3" w:rsidR="00EF0392" w:rsidRDefault="00994266">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Variables had been previously standardized to zero mean and unit variance prior to analysis. During canonical correlation analysis for each year we obtained several pairs (orthogonal to each other) of canonical scores in the form of linear combinations separately of abiotic and biological variables. They were calculated in such a way as to maximize the correlation (canonical correlation) between biological and abiotic canonical variables. Only the first two pairs of canonical variables and, respectively, two first canonical correlations were significant. </w:t>
      </w:r>
      <w:ins w:id="108" w:author="Usov Nikolay" w:date="2021-01-11T13:39:00Z">
        <w:r w:rsidR="00F03AFA">
          <w:rPr>
            <w:rFonts w:ascii="Times New Roman" w:hAnsi="Times New Roman" w:cs="Times New Roman"/>
            <w:sz w:val="24"/>
            <w:szCs w:val="24"/>
            <w:lang w:val="en-US"/>
          </w:rPr>
          <w:t>Significance of the canonical correlations was assessed by Bartlett criterion (</w:t>
        </w:r>
        <w:r w:rsidR="00F03AFA" w:rsidRPr="00F44C9E">
          <w:rPr>
            <w:rFonts w:ascii="Times New Roman" w:hAnsi="Times New Roman" w:cs="Times New Roman"/>
            <w:sz w:val="24"/>
            <w:szCs w:val="24"/>
            <w:lang w:val="en-US"/>
          </w:rPr>
          <w:t>Kendall, Stuart</w:t>
        </w:r>
        <w:r w:rsidR="00F03AFA">
          <w:rPr>
            <w:rFonts w:ascii="Times New Roman" w:hAnsi="Times New Roman" w:cs="Times New Roman"/>
            <w:sz w:val="24"/>
            <w:szCs w:val="24"/>
            <w:lang w:val="en-US"/>
          </w:rPr>
          <w:t>,</w:t>
        </w:r>
        <w:r w:rsidR="00F03AFA" w:rsidRPr="00F44C9E">
          <w:rPr>
            <w:rFonts w:ascii="Times New Roman" w:hAnsi="Times New Roman" w:cs="Times New Roman"/>
            <w:sz w:val="24"/>
            <w:szCs w:val="24"/>
            <w:lang w:val="en-US"/>
          </w:rPr>
          <w:t xml:space="preserve"> 1966</w:t>
        </w:r>
        <w:r w:rsidR="00F03AFA">
          <w:rPr>
            <w:rFonts w:ascii="Times New Roman" w:hAnsi="Times New Roman" w:cs="Times New Roman"/>
            <w:sz w:val="24"/>
            <w:szCs w:val="24"/>
            <w:lang w:val="en-US"/>
          </w:rPr>
          <w:t xml:space="preserve">). </w:t>
        </w:r>
      </w:ins>
      <w:r>
        <w:rPr>
          <w:rFonts w:ascii="Times New Roman" w:hAnsi="Times New Roman" w:cs="Times New Roman"/>
          <w:sz w:val="24"/>
          <w:szCs w:val="24"/>
          <w:lang w:val="en-US"/>
        </w:rPr>
        <w:t>For visualization of results of canonical analysis, a scatterplot was built, where the first and second canonical scores of each year were indicated on x and y axes, respectively.</w:t>
      </w:r>
      <w:ins w:id="109" w:author="Usov Nikolay" w:date="2021-01-11T14:09:00Z">
        <w:r w:rsidR="0065696A">
          <w:rPr>
            <w:rFonts w:ascii="Times New Roman" w:hAnsi="Times New Roman" w:cs="Times New Roman"/>
            <w:sz w:val="24"/>
            <w:szCs w:val="24"/>
            <w:lang w:val="en-US"/>
          </w:rPr>
          <w:t xml:space="preserve"> </w:t>
        </w:r>
      </w:ins>
      <w:ins w:id="110" w:author="Usov Nikolay" w:date="2021-01-11T14:20:00Z">
        <w:r w:rsidR="00900A76">
          <w:rPr>
            <w:rFonts w:ascii="Times New Roman" w:hAnsi="Times New Roman" w:cs="Times New Roman"/>
            <w:sz w:val="24"/>
            <w:szCs w:val="24"/>
            <w:lang w:val="en-US"/>
          </w:rPr>
          <w:t xml:space="preserve"> Calculations were made in R</w:t>
        </w:r>
      </w:ins>
      <w:ins w:id="111" w:author="Usov Nikolay" w:date="2021-01-11T16:08:00Z">
        <w:r w:rsidR="007017F1">
          <w:rPr>
            <w:rFonts w:ascii="Times New Roman" w:hAnsi="Times New Roman" w:cs="Times New Roman"/>
            <w:sz w:val="24"/>
            <w:szCs w:val="24"/>
            <w:lang w:val="en-US"/>
          </w:rPr>
          <w:t xml:space="preserve"> (R Core Team, 2019), </w:t>
        </w:r>
      </w:ins>
      <w:ins w:id="112" w:author="Usov Nikolay" w:date="2021-01-11T14:20:00Z">
        <w:r w:rsidR="00900A76">
          <w:rPr>
            <w:rFonts w:ascii="Times New Roman" w:hAnsi="Times New Roman" w:cs="Times New Roman"/>
            <w:sz w:val="24"/>
            <w:szCs w:val="24"/>
            <w:lang w:val="en-US"/>
          </w:rPr>
          <w:t xml:space="preserve">package </w:t>
        </w:r>
        <w:r w:rsidR="00900A76" w:rsidRPr="007017F1">
          <w:rPr>
            <w:rFonts w:ascii="Times New Roman" w:hAnsi="Times New Roman" w:cs="Times New Roman"/>
            <w:i/>
            <w:sz w:val="24"/>
            <w:szCs w:val="24"/>
            <w:lang w:val="en-US"/>
            <w:rPrChange w:id="113" w:author="Usov Nikolay" w:date="2021-01-11T16:07:00Z">
              <w:rPr>
                <w:rFonts w:ascii="Times New Roman" w:hAnsi="Times New Roman" w:cs="Times New Roman"/>
                <w:sz w:val="24"/>
                <w:szCs w:val="24"/>
                <w:lang w:val="en-US"/>
              </w:rPr>
            </w:rPrChange>
          </w:rPr>
          <w:t>CCA</w:t>
        </w:r>
        <w:r w:rsidR="00900A76">
          <w:rPr>
            <w:rFonts w:ascii="Times New Roman" w:hAnsi="Times New Roman" w:cs="Times New Roman"/>
            <w:sz w:val="24"/>
            <w:szCs w:val="24"/>
            <w:lang w:val="en-US"/>
          </w:rPr>
          <w:t xml:space="preserve"> </w:t>
        </w:r>
      </w:ins>
      <w:ins w:id="114" w:author="Usov Nikolay" w:date="2021-01-11T14:21:00Z">
        <w:r w:rsidR="00900A76" w:rsidRPr="00502AFE">
          <w:rPr>
            <w:rFonts w:ascii="Times New Roman" w:hAnsi="Times New Roman" w:cs="Times New Roman"/>
            <w:sz w:val="24"/>
            <w:szCs w:val="24"/>
            <w:lang w:val="en-US"/>
            <w:rPrChange w:id="115" w:author="Usov Nikolay" w:date="2021-01-11T16:35:00Z">
              <w:rPr>
                <w:rFonts w:ascii="Times New Roman" w:hAnsi="Times New Roman" w:cs="Times New Roman"/>
                <w:sz w:val="24"/>
                <w:szCs w:val="24"/>
                <w:highlight w:val="yellow"/>
                <w:lang w:val="en-US"/>
              </w:rPr>
            </w:rPrChange>
          </w:rPr>
          <w:t>(</w:t>
        </w:r>
      </w:ins>
      <w:ins w:id="116" w:author="Usov Nikolay" w:date="2021-01-11T16:32:00Z">
        <w:r w:rsidR="008B1BE2" w:rsidRPr="00502AFE">
          <w:rPr>
            <w:rFonts w:ascii="Times New Roman" w:hAnsi="Times New Roman" w:cs="Times New Roman"/>
            <w:sz w:val="24"/>
            <w:szCs w:val="24"/>
            <w:lang w:val="en-US"/>
          </w:rPr>
          <w:t xml:space="preserve">González, </w:t>
        </w:r>
        <w:proofErr w:type="spellStart"/>
        <w:r w:rsidR="008B1BE2" w:rsidRPr="00502AFE">
          <w:rPr>
            <w:rFonts w:ascii="Times New Roman" w:hAnsi="Times New Roman" w:cs="Times New Roman"/>
            <w:sz w:val="24"/>
            <w:szCs w:val="24"/>
            <w:lang w:val="en-US"/>
          </w:rPr>
          <w:t>Déjean</w:t>
        </w:r>
      </w:ins>
      <w:proofErr w:type="spellEnd"/>
      <w:ins w:id="117" w:author="Usov Nikolay" w:date="2021-01-11T16:35:00Z">
        <w:r w:rsidR="00502AFE" w:rsidRPr="00502AFE">
          <w:rPr>
            <w:rFonts w:ascii="Times New Roman" w:hAnsi="Times New Roman" w:cs="Times New Roman"/>
            <w:sz w:val="24"/>
            <w:szCs w:val="24"/>
            <w:lang w:val="en-US"/>
          </w:rPr>
          <w:t xml:space="preserve">, </w:t>
        </w:r>
      </w:ins>
      <w:ins w:id="118" w:author="Usov Nikolay" w:date="2021-01-11T16:32:00Z">
        <w:r w:rsidR="008B1BE2" w:rsidRPr="00502AFE">
          <w:rPr>
            <w:rFonts w:ascii="Times New Roman" w:hAnsi="Times New Roman" w:cs="Times New Roman"/>
            <w:sz w:val="24"/>
            <w:szCs w:val="24"/>
            <w:lang w:val="en-US"/>
          </w:rPr>
          <w:t>2012</w:t>
        </w:r>
      </w:ins>
      <w:ins w:id="119" w:author="Usov Nikolay" w:date="2021-01-11T14:21:00Z">
        <w:r w:rsidR="00900A76" w:rsidRPr="00502AFE">
          <w:rPr>
            <w:rFonts w:ascii="Times New Roman" w:hAnsi="Times New Roman" w:cs="Times New Roman"/>
            <w:sz w:val="24"/>
            <w:szCs w:val="24"/>
            <w:lang w:val="en-US"/>
            <w:rPrChange w:id="120" w:author="Usov Nikolay" w:date="2021-01-11T16:35:00Z">
              <w:rPr>
                <w:rFonts w:ascii="Times New Roman" w:hAnsi="Times New Roman" w:cs="Times New Roman"/>
                <w:sz w:val="24"/>
                <w:szCs w:val="24"/>
                <w:highlight w:val="yellow"/>
                <w:lang w:val="en-US"/>
              </w:rPr>
            </w:rPrChange>
          </w:rPr>
          <w:t>)</w:t>
        </w:r>
        <w:r w:rsidR="00900A76">
          <w:rPr>
            <w:rFonts w:ascii="Times New Roman" w:hAnsi="Times New Roman" w:cs="Times New Roman"/>
            <w:sz w:val="24"/>
            <w:szCs w:val="24"/>
            <w:lang w:val="en-US"/>
          </w:rPr>
          <w:t>.</w:t>
        </w:r>
      </w:ins>
    </w:p>
    <w:p w14:paraId="32C9216C" w14:textId="521DA61C" w:rsidR="00EF0392" w:rsidRPr="0065696A" w:rsidRDefault="00994266">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signs of the first and second canonical scores indicated different gradation of two factors, which determine the shape and shift of the seasonal temperature curves. </w:t>
      </w:r>
      <w:del w:id="121" w:author="Usov Nikolay" w:date="2021-01-11T14:16:00Z">
        <w:r w:rsidDel="0065696A">
          <w:rPr>
            <w:rFonts w:ascii="Times New Roman" w:hAnsi="Times New Roman" w:cs="Times New Roman"/>
            <w:sz w:val="24"/>
            <w:szCs w:val="24"/>
            <w:lang w:val="en-US"/>
          </w:rPr>
          <w:delText>A model of</w:delText>
        </w:r>
      </w:del>
      <w:ins w:id="122" w:author="Usov Nikolay" w:date="2021-01-11T14:16:00Z">
        <w:r w:rsidR="0065696A">
          <w:rPr>
            <w:rFonts w:ascii="Times New Roman" w:hAnsi="Times New Roman" w:cs="Times New Roman"/>
            <w:sz w:val="24"/>
            <w:szCs w:val="24"/>
            <w:lang w:val="en-US"/>
          </w:rPr>
          <w:t>The</w:t>
        </w:r>
      </w:ins>
      <w:r>
        <w:rPr>
          <w:rFonts w:ascii="Times New Roman" w:hAnsi="Times New Roman" w:cs="Times New Roman"/>
          <w:sz w:val="24"/>
          <w:szCs w:val="24"/>
          <w:lang w:val="en-US"/>
        </w:rPr>
        <w:t xml:space="preserve"> ANOVA repeated measures</w:t>
      </w:r>
      <w:ins w:id="123" w:author="Usov Nikolay" w:date="2021-01-11T14:17:00Z">
        <w:r w:rsidR="0065696A">
          <w:rPr>
            <w:rFonts w:ascii="Times New Roman" w:hAnsi="Times New Roman" w:cs="Times New Roman"/>
            <w:sz w:val="24"/>
            <w:szCs w:val="24"/>
            <w:lang w:val="en-US"/>
          </w:rPr>
          <w:t xml:space="preserve"> analysis</w:t>
        </w:r>
      </w:ins>
      <w:r>
        <w:rPr>
          <w:rFonts w:ascii="Times New Roman" w:hAnsi="Times New Roman" w:cs="Times New Roman"/>
          <w:sz w:val="24"/>
          <w:szCs w:val="24"/>
          <w:lang w:val="en-US"/>
        </w:rPr>
        <w:t xml:space="preserve"> was used to assess the significance of influence of revealed factors on the timing of thresholds 3, 4, 5 and 8°C. The estimates of the parameters of this model were used to build curves of temperature spring-summer dynamics (spring-summer transition), corresponding to contrasting types of the latter. To take into account all the data in ANOVA Repeated Measures</w:t>
      </w:r>
      <w:del w:id="124" w:author="Николай Усов" w:date="2020-11-16T11:08:00Z">
        <w:r w:rsidDel="000663B6">
          <w:rPr>
            <w:rFonts w:ascii="Times New Roman" w:hAnsi="Times New Roman" w:cs="Times New Roman"/>
            <w:sz w:val="24"/>
            <w:szCs w:val="24"/>
            <w:lang w:val="en-US"/>
          </w:rPr>
          <w:delText xml:space="preserve"> </w:delText>
        </w:r>
      </w:del>
      <w:r>
        <w:rPr>
          <w:rFonts w:ascii="Times New Roman" w:hAnsi="Times New Roman" w:cs="Times New Roman"/>
          <w:sz w:val="24"/>
          <w:szCs w:val="24"/>
          <w:lang w:val="en-US"/>
        </w:rPr>
        <w:t>, including incomplete ones, the ergodic method was used (</w:t>
      </w:r>
      <w:proofErr w:type="spellStart"/>
      <w:r>
        <w:rPr>
          <w:rFonts w:ascii="Times New Roman" w:hAnsi="Times New Roman" w:cs="Times New Roman"/>
          <w:sz w:val="24"/>
          <w:szCs w:val="24"/>
          <w:lang w:val="en-US"/>
        </w:rPr>
        <w:t>Alexeyeva</w:t>
      </w:r>
      <w:proofErr w:type="spellEnd"/>
      <w:r>
        <w:rPr>
          <w:rFonts w:ascii="Times New Roman" w:hAnsi="Times New Roman" w:cs="Times New Roman"/>
          <w:sz w:val="24"/>
          <w:szCs w:val="24"/>
          <w:lang w:val="en-US"/>
        </w:rPr>
        <w:t xml:space="preserve">, 2017), which allowed us to assess model </w:t>
      </w:r>
      <w:r>
        <w:rPr>
          <w:rFonts w:ascii="Times New Roman" w:hAnsi="Times New Roman" w:cs="Times New Roman"/>
          <w:sz w:val="24"/>
          <w:szCs w:val="24"/>
          <w:lang w:val="en-US"/>
        </w:rPr>
        <w:lastRenderedPageBreak/>
        <w:t>parameters without removing incomplete data and without artificial filling of missing values. In the ANOVA Repea</w:t>
      </w:r>
      <w:ins w:id="125" w:author="Николай Усов" w:date="2020-11-16T11:08:00Z">
        <w:r w:rsidR="000663B6">
          <w:rPr>
            <w:rFonts w:ascii="Times New Roman" w:hAnsi="Times New Roman" w:cs="Times New Roman"/>
            <w:sz w:val="24"/>
            <w:szCs w:val="24"/>
            <w:lang w:val="en-US"/>
          </w:rPr>
          <w:t>te</w:t>
        </w:r>
      </w:ins>
      <w:r>
        <w:rPr>
          <w:rFonts w:ascii="Times New Roman" w:hAnsi="Times New Roman" w:cs="Times New Roman"/>
          <w:sz w:val="24"/>
          <w:szCs w:val="24"/>
          <w:lang w:val="en-US"/>
        </w:rPr>
        <w:t>d Measures model, the missing data leads to a bias that can be estimated using the ergodic method, so an appropriate correction is applied to the data, and then statistics are calculated from the already centralized model.</w:t>
      </w:r>
      <w:ins w:id="126" w:author="Usov Nikolay" w:date="2021-01-11T14:11:00Z">
        <w:r w:rsidR="0065696A">
          <w:rPr>
            <w:rFonts w:ascii="Times New Roman" w:hAnsi="Times New Roman" w:cs="Times New Roman"/>
            <w:sz w:val="24"/>
            <w:szCs w:val="24"/>
            <w:lang w:val="en-US"/>
          </w:rPr>
          <w:t xml:space="preserve"> For ANOVA Repeated Measures R packages </w:t>
        </w:r>
        <w:commentRangeStart w:id="127"/>
        <w:r w:rsidR="0065696A" w:rsidRPr="007017F1">
          <w:rPr>
            <w:rFonts w:ascii="Times New Roman" w:hAnsi="Times New Roman" w:cs="Times New Roman"/>
            <w:i/>
            <w:sz w:val="24"/>
            <w:szCs w:val="24"/>
            <w:lang w:val="en-US"/>
            <w:rPrChange w:id="128" w:author="Usov Nikolay" w:date="2021-01-11T16:07:00Z">
              <w:rPr>
                <w:rFonts w:ascii="Times New Roman" w:hAnsi="Times New Roman" w:cs="Times New Roman"/>
                <w:sz w:val="24"/>
                <w:szCs w:val="24"/>
                <w:lang w:val="en-US"/>
              </w:rPr>
            </w:rPrChange>
          </w:rPr>
          <w:t>MASS</w:t>
        </w:r>
      </w:ins>
      <w:ins w:id="129" w:author="Usov Nikolay" w:date="2021-01-11T14:12:00Z">
        <w:r w:rsidR="0065696A">
          <w:rPr>
            <w:rFonts w:ascii="Times New Roman" w:hAnsi="Times New Roman" w:cs="Times New Roman"/>
            <w:sz w:val="24"/>
            <w:szCs w:val="24"/>
            <w:lang w:val="en-US"/>
          </w:rPr>
          <w:t xml:space="preserve"> </w:t>
        </w:r>
        <w:r w:rsidR="0065696A" w:rsidRPr="00E32649">
          <w:rPr>
            <w:rFonts w:ascii="Times New Roman" w:hAnsi="Times New Roman" w:cs="Times New Roman"/>
            <w:sz w:val="24"/>
            <w:szCs w:val="24"/>
            <w:lang w:val="en-US"/>
          </w:rPr>
          <w:t>(</w:t>
        </w:r>
      </w:ins>
      <w:ins w:id="130" w:author="Usov Nikolay" w:date="2021-01-11T17:04:00Z">
        <w:r w:rsidR="00764CF2" w:rsidRPr="00E32649">
          <w:rPr>
            <w:rFonts w:ascii="Times New Roman" w:hAnsi="Times New Roman" w:cs="Times New Roman"/>
            <w:sz w:val="24"/>
            <w:szCs w:val="24"/>
            <w:lang w:val="en-US"/>
          </w:rPr>
          <w:t>Ripley et al., 2020</w:t>
        </w:r>
      </w:ins>
      <w:ins w:id="131" w:author="Usov Nikolay" w:date="2021-01-11T14:13:00Z">
        <w:r w:rsidR="0065696A" w:rsidRPr="00E32649">
          <w:rPr>
            <w:rFonts w:ascii="Times New Roman" w:hAnsi="Times New Roman" w:cs="Times New Roman"/>
            <w:sz w:val="24"/>
            <w:szCs w:val="24"/>
            <w:lang w:val="en-US"/>
          </w:rPr>
          <w:t>)</w:t>
        </w:r>
      </w:ins>
      <w:ins w:id="132" w:author="Usov Nikolay" w:date="2021-01-11T14:11:00Z">
        <w:r w:rsidR="0065696A" w:rsidRPr="00E32649">
          <w:rPr>
            <w:rFonts w:ascii="Times New Roman" w:hAnsi="Times New Roman" w:cs="Times New Roman"/>
            <w:sz w:val="24"/>
            <w:szCs w:val="24"/>
            <w:lang w:val="en-US"/>
          </w:rPr>
          <w:t xml:space="preserve">, </w:t>
        </w:r>
        <w:proofErr w:type="spellStart"/>
        <w:r w:rsidR="0065696A" w:rsidRPr="00E32649">
          <w:rPr>
            <w:rFonts w:ascii="Times New Roman" w:hAnsi="Times New Roman" w:cs="Times New Roman"/>
            <w:i/>
            <w:sz w:val="24"/>
            <w:szCs w:val="24"/>
            <w:lang w:val="en-US"/>
            <w:rPrChange w:id="133" w:author="Usov Nikolay" w:date="2021-01-11T17:23:00Z">
              <w:rPr>
                <w:rFonts w:ascii="Times New Roman" w:hAnsi="Times New Roman" w:cs="Times New Roman"/>
                <w:sz w:val="24"/>
                <w:szCs w:val="24"/>
                <w:lang w:val="en-US"/>
              </w:rPr>
            </w:rPrChange>
          </w:rPr>
          <w:t>pracma</w:t>
        </w:r>
      </w:ins>
      <w:proofErr w:type="spellEnd"/>
      <w:ins w:id="134" w:author="Usov Nikolay" w:date="2021-01-11T14:13:00Z">
        <w:r w:rsidR="0065696A" w:rsidRPr="00E32649">
          <w:rPr>
            <w:rFonts w:ascii="Times New Roman" w:hAnsi="Times New Roman" w:cs="Times New Roman"/>
            <w:sz w:val="24"/>
            <w:szCs w:val="24"/>
            <w:lang w:val="en-US"/>
          </w:rPr>
          <w:t xml:space="preserve"> </w:t>
        </w:r>
        <w:r w:rsidR="0065696A" w:rsidRPr="00E32649">
          <w:rPr>
            <w:rFonts w:ascii="Times New Roman" w:hAnsi="Times New Roman" w:cs="Times New Roman"/>
            <w:sz w:val="24"/>
            <w:szCs w:val="24"/>
            <w:lang w:val="en-US"/>
            <w:rPrChange w:id="135" w:author="Usov Nikolay" w:date="2021-01-11T17:23:00Z">
              <w:rPr>
                <w:rFonts w:ascii="Times New Roman" w:hAnsi="Times New Roman" w:cs="Times New Roman"/>
                <w:sz w:val="24"/>
                <w:szCs w:val="24"/>
                <w:highlight w:val="yellow"/>
                <w:lang w:val="en-US"/>
              </w:rPr>
            </w:rPrChange>
          </w:rPr>
          <w:t>(</w:t>
        </w:r>
      </w:ins>
      <w:proofErr w:type="spellStart"/>
      <w:ins w:id="136" w:author="Usov Nikolay" w:date="2021-01-11T17:10:00Z">
        <w:r w:rsidR="00764CF2" w:rsidRPr="00E32649">
          <w:rPr>
            <w:rFonts w:ascii="Times New Roman" w:hAnsi="Times New Roman" w:cs="Times New Roman"/>
            <w:sz w:val="24"/>
            <w:szCs w:val="24"/>
            <w:lang w:val="en-US"/>
          </w:rPr>
          <w:t>Borchers</w:t>
        </w:r>
        <w:proofErr w:type="spellEnd"/>
        <w:r w:rsidR="00764CF2" w:rsidRPr="00E32649">
          <w:rPr>
            <w:rFonts w:ascii="Times New Roman" w:hAnsi="Times New Roman" w:cs="Times New Roman"/>
            <w:sz w:val="24"/>
            <w:szCs w:val="24"/>
            <w:lang w:val="en-US"/>
          </w:rPr>
          <w:t>, 2019</w:t>
        </w:r>
      </w:ins>
      <w:ins w:id="137" w:author="Usov Nikolay" w:date="2021-01-11T14:13:00Z">
        <w:r w:rsidR="0065696A" w:rsidRPr="00E32649">
          <w:rPr>
            <w:rFonts w:ascii="Times New Roman" w:hAnsi="Times New Roman" w:cs="Times New Roman"/>
            <w:sz w:val="24"/>
            <w:szCs w:val="24"/>
            <w:lang w:val="en-US"/>
            <w:rPrChange w:id="138" w:author="Usov Nikolay" w:date="2021-01-11T17:23:00Z">
              <w:rPr>
                <w:rFonts w:ascii="Times New Roman" w:hAnsi="Times New Roman" w:cs="Times New Roman"/>
                <w:sz w:val="24"/>
                <w:szCs w:val="24"/>
                <w:highlight w:val="yellow"/>
                <w:lang w:val="en-US"/>
              </w:rPr>
            </w:rPrChange>
          </w:rPr>
          <w:t>)</w:t>
        </w:r>
      </w:ins>
      <w:ins w:id="139" w:author="Usov Nikolay" w:date="2021-01-11T14:11:00Z">
        <w:r w:rsidR="0065696A" w:rsidRPr="00E32649">
          <w:rPr>
            <w:rFonts w:ascii="Times New Roman" w:hAnsi="Times New Roman" w:cs="Times New Roman"/>
            <w:sz w:val="24"/>
            <w:szCs w:val="24"/>
            <w:lang w:val="en-US"/>
          </w:rPr>
          <w:t xml:space="preserve">, </w:t>
        </w:r>
        <w:r w:rsidR="0065696A" w:rsidRPr="00E32649">
          <w:rPr>
            <w:rFonts w:ascii="Times New Roman" w:hAnsi="Times New Roman" w:cs="Times New Roman"/>
            <w:i/>
            <w:sz w:val="24"/>
            <w:szCs w:val="24"/>
            <w:lang w:val="en-US"/>
            <w:rPrChange w:id="140" w:author="Usov Nikolay" w:date="2021-01-11T17:23:00Z">
              <w:rPr>
                <w:rFonts w:ascii="Times New Roman" w:hAnsi="Times New Roman" w:cs="Times New Roman"/>
                <w:sz w:val="24"/>
                <w:szCs w:val="24"/>
                <w:lang w:val="en-US"/>
              </w:rPr>
            </w:rPrChange>
          </w:rPr>
          <w:t>magic</w:t>
        </w:r>
      </w:ins>
      <w:ins w:id="141" w:author="Usov Nikolay" w:date="2021-01-11T14:13:00Z">
        <w:r w:rsidR="0065696A" w:rsidRPr="00E32649">
          <w:rPr>
            <w:rFonts w:ascii="Times New Roman" w:hAnsi="Times New Roman" w:cs="Times New Roman"/>
            <w:sz w:val="24"/>
            <w:szCs w:val="24"/>
            <w:lang w:val="en-US"/>
          </w:rPr>
          <w:t xml:space="preserve"> </w:t>
        </w:r>
        <w:r w:rsidR="0065696A" w:rsidRPr="00E32649">
          <w:rPr>
            <w:rFonts w:ascii="Times New Roman" w:hAnsi="Times New Roman" w:cs="Times New Roman"/>
            <w:sz w:val="24"/>
            <w:szCs w:val="24"/>
            <w:lang w:val="en-US"/>
            <w:rPrChange w:id="142" w:author="Usov Nikolay" w:date="2021-01-11T17:23:00Z">
              <w:rPr>
                <w:rFonts w:ascii="Times New Roman" w:hAnsi="Times New Roman" w:cs="Times New Roman"/>
                <w:sz w:val="24"/>
                <w:szCs w:val="24"/>
                <w:highlight w:val="yellow"/>
                <w:lang w:val="en-US"/>
              </w:rPr>
            </w:rPrChange>
          </w:rPr>
          <w:t>(</w:t>
        </w:r>
      </w:ins>
      <w:proofErr w:type="spellStart"/>
      <w:ins w:id="143" w:author="Usov Nikolay" w:date="2021-01-11T17:15:00Z">
        <w:r w:rsidR="00764CF2" w:rsidRPr="00E32649">
          <w:rPr>
            <w:rFonts w:ascii="Times New Roman" w:hAnsi="Times New Roman" w:cs="Times New Roman"/>
            <w:sz w:val="24"/>
            <w:szCs w:val="24"/>
            <w:lang w:val="en-US"/>
          </w:rPr>
          <w:t>Hankin</w:t>
        </w:r>
        <w:proofErr w:type="spellEnd"/>
        <w:r w:rsidR="00764CF2" w:rsidRPr="00E32649">
          <w:rPr>
            <w:rFonts w:ascii="Times New Roman" w:hAnsi="Times New Roman" w:cs="Times New Roman"/>
            <w:sz w:val="24"/>
            <w:szCs w:val="24"/>
            <w:lang w:val="en-US"/>
          </w:rPr>
          <w:t>, 2018</w:t>
        </w:r>
      </w:ins>
      <w:ins w:id="144" w:author="Usov Nikolay" w:date="2021-01-11T14:13:00Z">
        <w:r w:rsidR="0065696A" w:rsidRPr="00E32649">
          <w:rPr>
            <w:rFonts w:ascii="Times New Roman" w:hAnsi="Times New Roman" w:cs="Times New Roman"/>
            <w:sz w:val="24"/>
            <w:szCs w:val="24"/>
            <w:lang w:val="en-US"/>
            <w:rPrChange w:id="145" w:author="Usov Nikolay" w:date="2021-01-11T17:23:00Z">
              <w:rPr>
                <w:rFonts w:ascii="Times New Roman" w:hAnsi="Times New Roman" w:cs="Times New Roman"/>
                <w:sz w:val="24"/>
                <w:szCs w:val="24"/>
                <w:highlight w:val="yellow"/>
                <w:lang w:val="en-US"/>
              </w:rPr>
            </w:rPrChange>
          </w:rPr>
          <w:t>)</w:t>
        </w:r>
        <w:r w:rsidR="0065696A" w:rsidRPr="00E32649">
          <w:rPr>
            <w:rFonts w:ascii="Times New Roman" w:hAnsi="Times New Roman" w:cs="Times New Roman"/>
            <w:sz w:val="24"/>
            <w:szCs w:val="24"/>
            <w:lang w:val="en-US"/>
          </w:rPr>
          <w:t xml:space="preserve"> and</w:t>
        </w:r>
      </w:ins>
      <w:ins w:id="146" w:author="Usov Nikolay" w:date="2021-01-11T14:11:00Z">
        <w:r w:rsidR="0065696A" w:rsidRPr="00E32649">
          <w:rPr>
            <w:rFonts w:ascii="Times New Roman" w:hAnsi="Times New Roman" w:cs="Times New Roman"/>
            <w:sz w:val="24"/>
            <w:szCs w:val="24"/>
            <w:lang w:val="en-US"/>
          </w:rPr>
          <w:t xml:space="preserve"> </w:t>
        </w:r>
        <w:proofErr w:type="spellStart"/>
        <w:r w:rsidR="0065696A" w:rsidRPr="00E32649">
          <w:rPr>
            <w:rFonts w:ascii="Times New Roman" w:hAnsi="Times New Roman" w:cs="Times New Roman"/>
            <w:i/>
            <w:sz w:val="24"/>
            <w:szCs w:val="24"/>
            <w:lang w:val="en-US"/>
            <w:rPrChange w:id="147" w:author="Usov Nikolay" w:date="2021-01-11T17:23:00Z">
              <w:rPr>
                <w:rFonts w:ascii="Times New Roman" w:hAnsi="Times New Roman" w:cs="Times New Roman"/>
                <w:sz w:val="24"/>
                <w:szCs w:val="24"/>
                <w:lang w:val="en-US"/>
              </w:rPr>
            </w:rPrChange>
          </w:rPr>
          <w:t>corpcor</w:t>
        </w:r>
      </w:ins>
      <w:proofErr w:type="spellEnd"/>
      <w:ins w:id="148" w:author="Usov Nikolay" w:date="2021-01-11T14:13:00Z">
        <w:r w:rsidR="0065696A" w:rsidRPr="00E32649">
          <w:rPr>
            <w:rFonts w:ascii="Times New Roman" w:hAnsi="Times New Roman" w:cs="Times New Roman"/>
            <w:sz w:val="24"/>
            <w:szCs w:val="24"/>
            <w:lang w:val="en-US"/>
          </w:rPr>
          <w:t xml:space="preserve"> </w:t>
        </w:r>
        <w:r w:rsidR="0065696A" w:rsidRPr="00E32649">
          <w:rPr>
            <w:rFonts w:ascii="Times New Roman" w:hAnsi="Times New Roman" w:cs="Times New Roman"/>
            <w:sz w:val="24"/>
            <w:szCs w:val="24"/>
            <w:lang w:val="en-US"/>
            <w:rPrChange w:id="149" w:author="Usov Nikolay" w:date="2021-01-11T17:23:00Z">
              <w:rPr>
                <w:rFonts w:ascii="Times New Roman" w:hAnsi="Times New Roman" w:cs="Times New Roman"/>
                <w:sz w:val="24"/>
                <w:szCs w:val="24"/>
                <w:highlight w:val="yellow"/>
                <w:lang w:val="en-US"/>
              </w:rPr>
            </w:rPrChange>
          </w:rPr>
          <w:t>(</w:t>
        </w:r>
      </w:ins>
      <w:ins w:id="150" w:author="Usov Nikolay" w:date="2021-01-11T17:23:00Z">
        <w:r w:rsidR="00E32649" w:rsidRPr="00E32649">
          <w:rPr>
            <w:rFonts w:ascii="Times New Roman" w:hAnsi="Times New Roman" w:cs="Times New Roman"/>
            <w:sz w:val="24"/>
            <w:szCs w:val="24"/>
            <w:lang w:val="en-US"/>
          </w:rPr>
          <w:t>Schafer, 2017</w:t>
        </w:r>
      </w:ins>
      <w:ins w:id="151" w:author="Usov Nikolay" w:date="2021-01-11T14:13:00Z">
        <w:r w:rsidR="0065696A" w:rsidRPr="00E32649">
          <w:rPr>
            <w:rFonts w:ascii="Times New Roman" w:hAnsi="Times New Roman" w:cs="Times New Roman"/>
            <w:sz w:val="24"/>
            <w:szCs w:val="24"/>
            <w:lang w:val="en-US"/>
            <w:rPrChange w:id="152" w:author="Usov Nikolay" w:date="2021-01-11T17:23:00Z">
              <w:rPr>
                <w:rFonts w:ascii="Times New Roman" w:hAnsi="Times New Roman" w:cs="Times New Roman"/>
                <w:sz w:val="24"/>
                <w:szCs w:val="24"/>
                <w:highlight w:val="yellow"/>
                <w:lang w:val="en-US"/>
              </w:rPr>
            </w:rPrChange>
          </w:rPr>
          <w:t>)</w:t>
        </w:r>
      </w:ins>
      <w:ins w:id="153" w:author="Usov Nikolay" w:date="2021-01-11T14:11:00Z">
        <w:r w:rsidR="0065696A">
          <w:rPr>
            <w:rFonts w:ascii="Times New Roman" w:hAnsi="Times New Roman" w:cs="Times New Roman"/>
            <w:sz w:val="24"/>
            <w:szCs w:val="24"/>
            <w:lang w:val="en-US"/>
          </w:rPr>
          <w:t xml:space="preserve"> were used</w:t>
        </w:r>
      </w:ins>
      <w:commentRangeEnd w:id="127"/>
      <w:ins w:id="154" w:author="Usov Nikolay" w:date="2021-01-21T08:56:00Z">
        <w:r w:rsidR="0051312D">
          <w:rPr>
            <w:rStyle w:val="af"/>
          </w:rPr>
          <w:commentReference w:id="127"/>
        </w:r>
      </w:ins>
      <w:ins w:id="155" w:author="Usov Nikolay" w:date="2021-01-11T14:12:00Z">
        <w:r w:rsidR="0065696A">
          <w:rPr>
            <w:rFonts w:ascii="Times New Roman" w:hAnsi="Times New Roman" w:cs="Times New Roman"/>
            <w:sz w:val="24"/>
            <w:szCs w:val="24"/>
            <w:lang w:val="en-US"/>
          </w:rPr>
          <w:t>.</w:t>
        </w:r>
      </w:ins>
      <w:ins w:id="156" w:author="Usov Nikolay" w:date="2021-01-11T14:18:00Z">
        <w:r w:rsidR="0065696A">
          <w:rPr>
            <w:rFonts w:ascii="Times New Roman" w:hAnsi="Times New Roman" w:cs="Times New Roman"/>
            <w:sz w:val="24"/>
            <w:szCs w:val="24"/>
            <w:lang w:val="en-US"/>
          </w:rPr>
          <w:t xml:space="preserve"> </w:t>
        </w:r>
      </w:ins>
    </w:p>
    <w:p w14:paraId="6913EBB2" w14:textId="77371772" w:rsidR="00EF0392" w:rsidRDefault="00994266">
      <w:pPr>
        <w:spacing w:after="0" w:line="360" w:lineRule="auto"/>
        <w:ind w:firstLine="709"/>
        <w:jc w:val="both"/>
        <w:rPr>
          <w:rFonts w:ascii="Times New Roman" w:hAnsi="Times New Roman" w:cs="Times New Roman"/>
          <w:b/>
          <w:bCs/>
          <w:sz w:val="28"/>
          <w:szCs w:val="28"/>
          <w:lang w:val="en-US"/>
        </w:rPr>
      </w:pPr>
      <w:del w:id="157" w:author="Usov Nikolay" w:date="2021-01-11T13:38:00Z">
        <w:r w:rsidDel="00F03AFA">
          <w:rPr>
            <w:rFonts w:ascii="Times New Roman" w:hAnsi="Times New Roman" w:cs="Times New Roman"/>
            <w:sz w:val="24"/>
            <w:szCs w:val="24"/>
            <w:lang w:val="en-US"/>
          </w:rPr>
          <w:delText xml:space="preserve">Significance of the canonical correlations was assessed by Bartlett criterion. </w:delText>
        </w:r>
      </w:del>
      <w:r>
        <w:rPr>
          <w:rFonts w:ascii="Times New Roman" w:hAnsi="Times New Roman" w:cs="Times New Roman"/>
          <w:sz w:val="24"/>
          <w:szCs w:val="24"/>
          <w:lang w:val="en-US"/>
        </w:rPr>
        <w:t xml:space="preserve">All the estimates were considered statistically significant at a critical level of significance p = 0.05. </w:t>
      </w:r>
      <w:del w:id="158" w:author="Usov Nikolay" w:date="2021-01-11T16:09:00Z">
        <w:r w:rsidDel="007017F1">
          <w:rPr>
            <w:rFonts w:ascii="Times New Roman" w:hAnsi="Times New Roman" w:cs="Times New Roman"/>
            <w:sz w:val="24"/>
            <w:szCs w:val="24"/>
            <w:lang w:val="en-US"/>
          </w:rPr>
          <w:delText xml:space="preserve">Statistical analysis was performed using R packages </w:delText>
        </w:r>
        <w:commentRangeStart w:id="159"/>
        <w:r w:rsidDel="007017F1">
          <w:rPr>
            <w:rFonts w:ascii="Times New Roman" w:hAnsi="Times New Roman" w:cs="Times New Roman"/>
            <w:sz w:val="24"/>
            <w:szCs w:val="24"/>
            <w:lang w:val="en-US"/>
          </w:rPr>
          <w:delText xml:space="preserve">MASS, pracma, magic, corpcor, </w:delText>
        </w:r>
        <w:commentRangeStart w:id="160"/>
        <w:r w:rsidDel="007017F1">
          <w:rPr>
            <w:rFonts w:ascii="Times New Roman" w:hAnsi="Times New Roman" w:cs="Times New Roman"/>
            <w:sz w:val="24"/>
            <w:szCs w:val="24"/>
            <w:lang w:val="en-US"/>
          </w:rPr>
          <w:delText>cancor</w:delText>
        </w:r>
        <w:commentRangeEnd w:id="159"/>
        <w:r w:rsidDel="007017F1">
          <w:commentReference w:id="159"/>
        </w:r>
        <w:r w:rsidDel="007017F1">
          <w:rPr>
            <w:rFonts w:ascii="Times New Roman" w:hAnsi="Times New Roman" w:cs="Times New Roman"/>
            <w:sz w:val="24"/>
            <w:szCs w:val="24"/>
            <w:lang w:val="en-US"/>
          </w:rPr>
          <w:delText xml:space="preserve"> </w:delText>
        </w:r>
        <w:commentRangeEnd w:id="160"/>
        <w:r w:rsidDel="007017F1">
          <w:commentReference w:id="160"/>
        </w:r>
        <w:r w:rsidDel="007017F1">
          <w:rPr>
            <w:rFonts w:ascii="Times New Roman" w:hAnsi="Times New Roman" w:cs="Times New Roman"/>
            <w:sz w:val="24"/>
            <w:szCs w:val="24"/>
            <w:lang w:val="en-US"/>
          </w:rPr>
          <w:delText>(</w:delText>
        </w:r>
        <w:commentRangeStart w:id="161"/>
        <w:r w:rsidDel="007017F1">
          <w:rPr>
            <w:rFonts w:ascii="Times New Roman" w:hAnsi="Times New Roman" w:cs="Times New Roman"/>
            <w:sz w:val="24"/>
            <w:szCs w:val="24"/>
            <w:lang w:val="en-US"/>
          </w:rPr>
          <w:delText>R Core Team, 2019</w:delText>
        </w:r>
        <w:commentRangeEnd w:id="161"/>
        <w:r w:rsidDel="007017F1">
          <w:commentReference w:id="161"/>
        </w:r>
        <w:r w:rsidDel="007017F1">
          <w:rPr>
            <w:rFonts w:ascii="Times New Roman" w:hAnsi="Times New Roman" w:cs="Times New Roman"/>
            <w:sz w:val="24"/>
            <w:szCs w:val="24"/>
            <w:lang w:val="en-US"/>
          </w:rPr>
          <w:delText>).</w:delText>
        </w:r>
      </w:del>
    </w:p>
    <w:p w14:paraId="6ED6C752" w14:textId="77777777" w:rsidR="00EF0392" w:rsidRDefault="00EF0392">
      <w:pPr>
        <w:spacing w:line="360" w:lineRule="auto"/>
        <w:rPr>
          <w:rFonts w:ascii="Times New Roman" w:hAnsi="Times New Roman" w:cs="Times New Roman"/>
          <w:b/>
          <w:bCs/>
          <w:sz w:val="28"/>
          <w:szCs w:val="28"/>
          <w:lang w:val="en-US"/>
        </w:rPr>
      </w:pPr>
    </w:p>
    <w:p w14:paraId="40A98987" w14:textId="77777777" w:rsidR="00EF0392" w:rsidRDefault="00994266">
      <w:pPr>
        <w:pStyle w:val="1"/>
        <w:rPr>
          <w:i/>
          <w:iCs/>
          <w:lang w:val="en-US"/>
        </w:rPr>
      </w:pPr>
      <w:r>
        <w:rPr>
          <w:lang w:val="en-US"/>
        </w:rPr>
        <w:t>Results</w:t>
      </w:r>
    </w:p>
    <w:p w14:paraId="430DD9E2" w14:textId="77777777" w:rsidR="00EF0392" w:rsidRDefault="00994266">
      <w:pPr>
        <w:spacing w:line="360" w:lineRule="auto"/>
        <w:ind w:firstLine="709"/>
        <w:rPr>
          <w:rFonts w:ascii="Times New Roman" w:hAnsi="Times New Roman" w:cs="Times New Roman"/>
          <w:sz w:val="24"/>
          <w:szCs w:val="24"/>
          <w:lang w:val="en-US"/>
        </w:rPr>
      </w:pPr>
      <w:r>
        <w:rPr>
          <w:rFonts w:ascii="Times New Roman" w:hAnsi="Times New Roman" w:cs="Times New Roman"/>
          <w:b/>
          <w:bCs/>
          <w:i/>
          <w:iCs/>
          <w:sz w:val="24"/>
          <w:szCs w:val="24"/>
          <w:lang w:val="en-US"/>
        </w:rPr>
        <w:t>Types of the spring-summer transition.</w:t>
      </w:r>
      <w:r>
        <w:rPr>
          <w:rFonts w:ascii="Times New Roman" w:hAnsi="Times New Roman" w:cs="Times New Roman"/>
          <w:sz w:val="24"/>
          <w:szCs w:val="24"/>
          <w:lang w:val="en-US"/>
        </w:rPr>
        <w:t xml:space="preserve"> Canonical correlations between phenological indices of studied species and timing of the spring-summer transition are shown in the Table 2. </w:t>
      </w:r>
      <w:r>
        <w:rPr>
          <w:rFonts w:ascii="Times New Roman" w:hAnsi="Times New Roman" w:cs="Times New Roman"/>
          <w:sz w:val="24"/>
          <w:szCs w:val="24"/>
        </w:rPr>
        <w:t>The first and second canonical correlations exceeded 0.9.  However, despite p</w:t>
      </w:r>
      <w:r>
        <w:rPr>
          <w:rFonts w:ascii="Times New Roman" w:hAnsi="Times New Roman" w:cs="Times New Roman"/>
          <w:sz w:val="24"/>
          <w:szCs w:val="24"/>
          <w:vertAlign w:val="subscript"/>
        </w:rPr>
        <w:t>2</w:t>
      </w:r>
      <w:r>
        <w:rPr>
          <w:rFonts w:ascii="Times New Roman" w:hAnsi="Times New Roman" w:cs="Times New Roman"/>
          <w:sz w:val="24"/>
          <w:szCs w:val="24"/>
        </w:rPr>
        <w:t xml:space="preserve"> = 0.072 the second canonical correlation and corresponding canonical variates reflected important patterns in temperature dynamics and species phenology (see below) and was considered in further analysis.</w:t>
      </w:r>
    </w:p>
    <w:p w14:paraId="056C84C7" w14:textId="144DCDB0" w:rsidR="00EF0392" w:rsidRDefault="00994266">
      <w:pPr>
        <w:spacing w:line="360" w:lineRule="auto"/>
        <w:ind w:firstLine="709"/>
        <w:rPr>
          <w:rFonts w:ascii="Times New Roman" w:hAnsi="Times New Roman" w:cs="Times New Roman"/>
          <w:color w:val="000000"/>
          <w:sz w:val="24"/>
          <w:szCs w:val="24"/>
          <w:lang w:val="en-US"/>
        </w:rPr>
      </w:pPr>
      <w:r w:rsidRPr="006701E7">
        <w:rPr>
          <w:rFonts w:ascii="Times New Roman" w:hAnsi="Times New Roman" w:cs="Times New Roman"/>
          <w:sz w:val="24"/>
          <w:szCs w:val="24"/>
          <w:highlight w:val="yellow"/>
          <w:lang w:val="en-US"/>
          <w:rPrChange w:id="162" w:author="Usov Nikolay" w:date="2021-01-11T18:02:00Z">
            <w:rPr>
              <w:rFonts w:ascii="Times New Roman" w:hAnsi="Times New Roman" w:cs="Times New Roman"/>
              <w:sz w:val="24"/>
              <w:szCs w:val="24"/>
              <w:lang w:val="en-US"/>
            </w:rPr>
          </w:rPrChange>
        </w:rPr>
        <w:t xml:space="preserve">Canonical variables (C.V.) for temperature data characterized specific transition regimes. The latter in a specific year were expressed through the signs </w:t>
      </w:r>
      <w:ins w:id="163" w:author="Usov Nikolay" w:date="2021-01-11T17:51:00Z">
        <w:r w:rsidR="00821C8A" w:rsidRPr="006701E7">
          <w:rPr>
            <w:rFonts w:ascii="Times New Roman" w:hAnsi="Times New Roman" w:cs="Times New Roman"/>
            <w:color w:val="FF0000"/>
            <w:sz w:val="24"/>
            <w:szCs w:val="24"/>
            <w:highlight w:val="yellow"/>
            <w:lang w:val="en-US"/>
            <w:rPrChange w:id="164" w:author="Usov Nikolay" w:date="2021-01-11T18:02:00Z">
              <w:rPr>
                <w:rFonts w:ascii="Times New Roman" w:hAnsi="Times New Roman" w:cs="Times New Roman"/>
                <w:sz w:val="24"/>
                <w:szCs w:val="24"/>
                <w:lang w:val="en-US"/>
              </w:rPr>
            </w:rPrChange>
          </w:rPr>
          <w:t>(and values?)</w:t>
        </w:r>
        <w:r w:rsidR="00821C8A" w:rsidRPr="006701E7">
          <w:rPr>
            <w:rFonts w:ascii="Times New Roman" w:hAnsi="Times New Roman" w:cs="Times New Roman"/>
            <w:sz w:val="24"/>
            <w:szCs w:val="24"/>
            <w:highlight w:val="yellow"/>
            <w:lang w:val="en-US"/>
            <w:rPrChange w:id="165" w:author="Usov Nikolay" w:date="2021-01-11T18:02:00Z">
              <w:rPr>
                <w:rFonts w:ascii="Times New Roman" w:hAnsi="Times New Roman" w:cs="Times New Roman"/>
                <w:sz w:val="24"/>
                <w:szCs w:val="24"/>
                <w:lang w:val="en-US"/>
              </w:rPr>
            </w:rPrChange>
          </w:rPr>
          <w:t xml:space="preserve"> </w:t>
        </w:r>
      </w:ins>
      <w:r w:rsidRPr="006701E7">
        <w:rPr>
          <w:rFonts w:ascii="Times New Roman" w:hAnsi="Times New Roman" w:cs="Times New Roman"/>
          <w:sz w:val="24"/>
          <w:szCs w:val="24"/>
          <w:highlight w:val="yellow"/>
          <w:lang w:val="en-US"/>
          <w:rPrChange w:id="166" w:author="Usov Nikolay" w:date="2021-01-11T18:02:00Z">
            <w:rPr>
              <w:rFonts w:ascii="Times New Roman" w:hAnsi="Times New Roman" w:cs="Times New Roman"/>
              <w:sz w:val="24"/>
              <w:szCs w:val="24"/>
              <w:lang w:val="en-US"/>
            </w:rPr>
          </w:rPrChange>
        </w:rPr>
        <w:t xml:space="preserve">of canonical scores for this year. First C.V.: </w:t>
      </w:r>
      <w:commentRangeStart w:id="167"/>
      <w:commentRangeStart w:id="168"/>
      <w:r w:rsidRPr="006701E7">
        <w:rPr>
          <w:rFonts w:ascii="Times New Roman" w:hAnsi="Times New Roman" w:cs="Times New Roman"/>
          <w:sz w:val="24"/>
          <w:szCs w:val="24"/>
          <w:highlight w:val="yellow"/>
          <w:lang w:val="en-US"/>
          <w:rPrChange w:id="169" w:author="Usov Nikolay" w:date="2021-01-11T18:02:00Z">
            <w:rPr>
              <w:rFonts w:ascii="Times New Roman" w:hAnsi="Times New Roman" w:cs="Times New Roman"/>
              <w:sz w:val="24"/>
              <w:szCs w:val="24"/>
              <w:lang w:val="en-US"/>
            </w:rPr>
          </w:rPrChange>
        </w:rPr>
        <w:t>positive values of canonical scores indicated early spring-summer transition (negative coefficients at 4, 5 and 8</w:t>
      </w:r>
      <w:r w:rsidRPr="006701E7">
        <w:rPr>
          <w:rFonts w:ascii="Times New Roman" w:hAnsi="Times New Roman" w:cs="Times New Roman"/>
          <w:color w:val="000000"/>
          <w:sz w:val="24"/>
          <w:szCs w:val="24"/>
          <w:highlight w:val="yellow"/>
          <w:lang w:val="en-US"/>
          <w:rPrChange w:id="170" w:author="Usov Nikolay" w:date="2021-01-11T18:02:00Z">
            <w:rPr>
              <w:rFonts w:ascii="Times New Roman" w:hAnsi="Times New Roman" w:cs="Times New Roman"/>
              <w:color w:val="000000"/>
              <w:sz w:val="24"/>
              <w:szCs w:val="24"/>
              <w:lang w:val="en-US"/>
            </w:rPr>
          </w:rPrChange>
        </w:rPr>
        <w:t>°C thresholds</w:t>
      </w:r>
      <w:commentRangeEnd w:id="167"/>
      <w:r w:rsidRPr="006701E7">
        <w:rPr>
          <w:highlight w:val="yellow"/>
          <w:rPrChange w:id="171" w:author="Usov Nikolay" w:date="2021-01-11T18:02:00Z">
            <w:rPr/>
          </w:rPrChange>
        </w:rPr>
        <w:commentReference w:id="167"/>
      </w:r>
      <w:commentRangeEnd w:id="168"/>
      <w:r w:rsidR="000663B6" w:rsidRPr="006701E7">
        <w:rPr>
          <w:rStyle w:val="af"/>
          <w:highlight w:val="yellow"/>
          <w:rPrChange w:id="172" w:author="Usov Nikolay" w:date="2021-01-11T18:02:00Z">
            <w:rPr>
              <w:rStyle w:val="af"/>
            </w:rPr>
          </w:rPrChange>
        </w:rPr>
        <w:commentReference w:id="168"/>
      </w:r>
      <w:r w:rsidRPr="006701E7">
        <w:rPr>
          <w:rFonts w:ascii="Times New Roman" w:hAnsi="Times New Roman" w:cs="Times New Roman"/>
          <w:color w:val="000000"/>
          <w:sz w:val="24"/>
          <w:szCs w:val="24"/>
          <w:highlight w:val="yellow"/>
          <w:lang w:val="en-US"/>
          <w:rPrChange w:id="173" w:author="Usov Nikolay" w:date="2021-01-11T18:02:00Z">
            <w:rPr>
              <w:rFonts w:ascii="Times New Roman" w:hAnsi="Times New Roman" w:cs="Times New Roman"/>
              <w:color w:val="000000"/>
              <w:sz w:val="24"/>
              <w:szCs w:val="24"/>
              <w:lang w:val="en-US"/>
            </w:rPr>
          </w:rPrChange>
        </w:rPr>
        <w:t>; coefficient for 3°C is low)</w:t>
      </w:r>
      <w:r w:rsidRPr="006701E7">
        <w:rPr>
          <w:rFonts w:ascii="Times New Roman" w:hAnsi="Times New Roman" w:cs="Times New Roman"/>
          <w:sz w:val="24"/>
          <w:szCs w:val="24"/>
          <w:highlight w:val="yellow"/>
          <w:lang w:val="en-US"/>
          <w:rPrChange w:id="174" w:author="Usov Nikolay" w:date="2021-01-11T18:02:00Z">
            <w:rPr>
              <w:rFonts w:ascii="Times New Roman" w:hAnsi="Times New Roman" w:cs="Times New Roman"/>
              <w:sz w:val="24"/>
              <w:szCs w:val="24"/>
              <w:lang w:val="en-US"/>
            </w:rPr>
          </w:rPrChange>
        </w:rPr>
        <w:t xml:space="preserve"> with late seasonal temperature peak (Fig. 2). Second C.V.: positive values of canonical scores indicated early spring beginning (negative coefficient at 3</w:t>
      </w:r>
      <w:r w:rsidRPr="006701E7">
        <w:rPr>
          <w:rFonts w:ascii="Times New Roman" w:hAnsi="Times New Roman" w:cs="Times New Roman"/>
          <w:color w:val="000000"/>
          <w:sz w:val="24"/>
          <w:szCs w:val="24"/>
          <w:highlight w:val="yellow"/>
          <w:lang w:val="en-US"/>
          <w:rPrChange w:id="175" w:author="Usov Nikolay" w:date="2021-01-11T18:02:00Z">
            <w:rPr>
              <w:rFonts w:ascii="Times New Roman" w:hAnsi="Times New Roman" w:cs="Times New Roman"/>
              <w:color w:val="000000"/>
              <w:sz w:val="24"/>
              <w:szCs w:val="24"/>
              <w:lang w:val="en-US"/>
            </w:rPr>
          </w:rPrChange>
        </w:rPr>
        <w:t>°C</w:t>
      </w:r>
      <w:r w:rsidRPr="006701E7">
        <w:rPr>
          <w:rFonts w:ascii="Times New Roman" w:hAnsi="Times New Roman" w:cs="Times New Roman"/>
          <w:sz w:val="24"/>
          <w:szCs w:val="24"/>
          <w:highlight w:val="yellow"/>
          <w:lang w:val="en-US"/>
          <w:rPrChange w:id="176" w:author="Usov Nikolay" w:date="2021-01-11T18:02:00Z">
            <w:rPr>
              <w:rFonts w:ascii="Times New Roman" w:hAnsi="Times New Roman" w:cs="Times New Roman"/>
              <w:sz w:val="24"/>
              <w:szCs w:val="24"/>
              <w:lang w:val="en-US"/>
            </w:rPr>
          </w:rPrChange>
        </w:rPr>
        <w:t xml:space="preserve"> </w:t>
      </w:r>
      <w:r w:rsidRPr="006701E7">
        <w:rPr>
          <w:rFonts w:ascii="Times New Roman" w:hAnsi="Times New Roman" w:cs="Times New Roman"/>
          <w:color w:val="000000"/>
          <w:sz w:val="24"/>
          <w:szCs w:val="24"/>
          <w:highlight w:val="yellow"/>
          <w:lang w:val="en-US"/>
          <w:rPrChange w:id="177" w:author="Usov Nikolay" w:date="2021-01-11T18:02:00Z">
            <w:rPr>
              <w:rFonts w:ascii="Times New Roman" w:hAnsi="Times New Roman" w:cs="Times New Roman"/>
              <w:color w:val="000000"/>
              <w:sz w:val="24"/>
              <w:szCs w:val="24"/>
              <w:lang w:val="en-US"/>
            </w:rPr>
          </w:rPrChange>
        </w:rPr>
        <w:t>threshold)</w:t>
      </w:r>
      <w:r w:rsidRPr="006701E7">
        <w:rPr>
          <w:rFonts w:ascii="Times New Roman" w:hAnsi="Times New Roman" w:cs="Times New Roman"/>
          <w:sz w:val="24"/>
          <w:szCs w:val="24"/>
          <w:highlight w:val="yellow"/>
          <w:lang w:val="en-US"/>
          <w:rPrChange w:id="178" w:author="Usov Nikolay" w:date="2021-01-11T18:02:00Z">
            <w:rPr>
              <w:rFonts w:ascii="Times New Roman" w:hAnsi="Times New Roman" w:cs="Times New Roman"/>
              <w:sz w:val="24"/>
              <w:szCs w:val="24"/>
              <w:lang w:val="en-US"/>
            </w:rPr>
          </w:rPrChange>
        </w:rPr>
        <w:t>, but slow spring transition (positive coefficient at 4</w:t>
      </w:r>
      <w:r w:rsidRPr="006701E7">
        <w:rPr>
          <w:rFonts w:ascii="Times New Roman" w:hAnsi="Times New Roman" w:cs="Times New Roman"/>
          <w:color w:val="000000"/>
          <w:sz w:val="24"/>
          <w:szCs w:val="24"/>
          <w:highlight w:val="yellow"/>
          <w:lang w:val="en-US"/>
          <w:rPrChange w:id="179" w:author="Usov Nikolay" w:date="2021-01-11T18:02:00Z">
            <w:rPr>
              <w:rFonts w:ascii="Times New Roman" w:hAnsi="Times New Roman" w:cs="Times New Roman"/>
              <w:color w:val="000000"/>
              <w:sz w:val="24"/>
              <w:szCs w:val="24"/>
              <w:lang w:val="en-US"/>
            </w:rPr>
          </w:rPrChange>
        </w:rPr>
        <w:t>°C, which means</w:t>
      </w:r>
      <w:r w:rsidRPr="006701E7">
        <w:rPr>
          <w:rFonts w:ascii="Times New Roman" w:hAnsi="Times New Roman" w:cs="Times New Roman"/>
          <w:sz w:val="24"/>
          <w:szCs w:val="24"/>
          <w:highlight w:val="yellow"/>
          <w:lang w:val="en-US"/>
          <w:rPrChange w:id="180" w:author="Usov Nikolay" w:date="2021-01-11T18:02:00Z">
            <w:rPr>
              <w:rFonts w:ascii="Times New Roman" w:hAnsi="Times New Roman" w:cs="Times New Roman"/>
              <w:sz w:val="24"/>
              <w:szCs w:val="24"/>
              <w:lang w:val="en-US"/>
            </w:rPr>
          </w:rPrChange>
        </w:rPr>
        <w:t xml:space="preserve"> large interval between 3</w:t>
      </w:r>
      <w:r w:rsidRPr="006701E7">
        <w:rPr>
          <w:rFonts w:ascii="Times New Roman" w:hAnsi="Times New Roman" w:cs="Times New Roman"/>
          <w:color w:val="000000"/>
          <w:sz w:val="24"/>
          <w:szCs w:val="24"/>
          <w:highlight w:val="yellow"/>
          <w:lang w:val="en-US"/>
          <w:rPrChange w:id="181" w:author="Usov Nikolay" w:date="2021-01-11T18:02:00Z">
            <w:rPr>
              <w:rFonts w:ascii="Times New Roman" w:hAnsi="Times New Roman" w:cs="Times New Roman"/>
              <w:color w:val="000000"/>
              <w:sz w:val="24"/>
              <w:szCs w:val="24"/>
              <w:lang w:val="en-US"/>
            </w:rPr>
          </w:rPrChange>
        </w:rPr>
        <w:t>°C</w:t>
      </w:r>
      <w:r w:rsidRPr="006701E7">
        <w:rPr>
          <w:rFonts w:ascii="Times New Roman" w:hAnsi="Times New Roman" w:cs="Times New Roman"/>
          <w:sz w:val="24"/>
          <w:szCs w:val="24"/>
          <w:highlight w:val="yellow"/>
          <w:lang w:val="en-US"/>
          <w:rPrChange w:id="182" w:author="Usov Nikolay" w:date="2021-01-11T18:02:00Z">
            <w:rPr>
              <w:rFonts w:ascii="Times New Roman" w:hAnsi="Times New Roman" w:cs="Times New Roman"/>
              <w:sz w:val="24"/>
              <w:szCs w:val="24"/>
              <w:lang w:val="en-US"/>
            </w:rPr>
          </w:rPrChange>
        </w:rPr>
        <w:t xml:space="preserve"> and 4</w:t>
      </w:r>
      <w:r w:rsidRPr="006701E7">
        <w:rPr>
          <w:rFonts w:ascii="Times New Roman" w:hAnsi="Times New Roman" w:cs="Times New Roman"/>
          <w:color w:val="000000"/>
          <w:sz w:val="24"/>
          <w:szCs w:val="24"/>
          <w:highlight w:val="yellow"/>
          <w:lang w:val="en-US"/>
          <w:rPrChange w:id="183" w:author="Usov Nikolay" w:date="2021-01-11T18:02:00Z">
            <w:rPr>
              <w:rFonts w:ascii="Times New Roman" w:hAnsi="Times New Roman" w:cs="Times New Roman"/>
              <w:color w:val="000000"/>
              <w:sz w:val="24"/>
              <w:szCs w:val="24"/>
              <w:lang w:val="en-US"/>
            </w:rPr>
          </w:rPrChange>
        </w:rPr>
        <w:t xml:space="preserve">°C), earlier timing of 5 and </w:t>
      </w:r>
      <w:r w:rsidRPr="006701E7">
        <w:rPr>
          <w:rFonts w:ascii="Times New Roman" w:hAnsi="Times New Roman" w:cs="Times New Roman"/>
          <w:sz w:val="24"/>
          <w:szCs w:val="24"/>
          <w:highlight w:val="yellow"/>
          <w:lang w:val="en-US"/>
          <w:rPrChange w:id="184" w:author="Usov Nikolay" w:date="2021-01-11T18:02:00Z">
            <w:rPr>
              <w:rFonts w:ascii="Times New Roman" w:hAnsi="Times New Roman" w:cs="Times New Roman"/>
              <w:sz w:val="24"/>
              <w:szCs w:val="24"/>
              <w:lang w:val="en-US"/>
            </w:rPr>
          </w:rPrChange>
        </w:rPr>
        <w:t>8</w:t>
      </w:r>
      <w:r w:rsidRPr="006701E7">
        <w:rPr>
          <w:rFonts w:ascii="Times New Roman" w:hAnsi="Times New Roman" w:cs="Times New Roman"/>
          <w:color w:val="000000"/>
          <w:sz w:val="24"/>
          <w:szCs w:val="24"/>
          <w:highlight w:val="yellow"/>
          <w:lang w:val="en-US"/>
          <w:rPrChange w:id="185" w:author="Usov Nikolay" w:date="2021-01-11T18:02:00Z">
            <w:rPr>
              <w:rFonts w:ascii="Times New Roman" w:hAnsi="Times New Roman" w:cs="Times New Roman"/>
              <w:color w:val="000000"/>
              <w:sz w:val="24"/>
              <w:szCs w:val="24"/>
              <w:lang w:val="en-US"/>
            </w:rPr>
          </w:rPrChange>
        </w:rPr>
        <w:t xml:space="preserve">°C thresholds and later timing of peak </w:t>
      </w:r>
      <w:r w:rsidRPr="006701E7">
        <w:rPr>
          <w:rFonts w:ascii="Times New Roman" w:hAnsi="Times New Roman" w:cs="Times New Roman"/>
          <w:sz w:val="24"/>
          <w:szCs w:val="24"/>
          <w:highlight w:val="yellow"/>
          <w:lang w:val="en-US"/>
          <w:rPrChange w:id="186" w:author="Usov Nikolay" w:date="2021-01-11T18:02:00Z">
            <w:rPr>
              <w:rFonts w:ascii="Times New Roman" w:hAnsi="Times New Roman" w:cs="Times New Roman"/>
              <w:sz w:val="24"/>
              <w:szCs w:val="24"/>
              <w:lang w:val="en-US"/>
            </w:rPr>
          </w:rPrChange>
        </w:rPr>
        <w:t>(Fig. 2)</w:t>
      </w:r>
      <w:r w:rsidRPr="006701E7">
        <w:rPr>
          <w:rFonts w:ascii="Times New Roman" w:hAnsi="Times New Roman" w:cs="Times New Roman"/>
          <w:color w:val="000000"/>
          <w:sz w:val="24"/>
          <w:szCs w:val="24"/>
          <w:highlight w:val="yellow"/>
          <w:lang w:val="en-US"/>
          <w:rPrChange w:id="187" w:author="Usov Nikolay" w:date="2021-01-11T18:02:00Z">
            <w:rPr>
              <w:rFonts w:ascii="Times New Roman" w:hAnsi="Times New Roman" w:cs="Times New Roman"/>
              <w:color w:val="000000"/>
              <w:sz w:val="24"/>
              <w:szCs w:val="24"/>
              <w:lang w:val="en-US"/>
            </w:rPr>
          </w:rPrChange>
        </w:rPr>
        <w:t xml:space="preserve">. In brief, first C.V. characterized shift of </w:t>
      </w:r>
      <w:r w:rsidRPr="006701E7">
        <w:rPr>
          <w:rFonts w:ascii="Times New Roman" w:hAnsi="Times New Roman" w:cs="Times New Roman"/>
          <w:sz w:val="24"/>
          <w:szCs w:val="24"/>
          <w:highlight w:val="yellow"/>
          <w:lang w:val="en-US"/>
          <w:rPrChange w:id="188" w:author="Usov Nikolay" w:date="2021-01-11T18:02:00Z">
            <w:rPr>
              <w:rFonts w:ascii="Times New Roman" w:hAnsi="Times New Roman" w:cs="Times New Roman"/>
              <w:sz w:val="24"/>
              <w:szCs w:val="24"/>
              <w:lang w:val="en-US"/>
            </w:rPr>
          </w:rPrChange>
        </w:rPr>
        <w:t xml:space="preserve">transition </w:t>
      </w:r>
      <w:del w:id="189" w:author="Usov Nikolay" w:date="2021-01-11T17:59:00Z">
        <w:r w:rsidRPr="006701E7" w:rsidDel="006701E7">
          <w:rPr>
            <w:rFonts w:ascii="Times New Roman" w:hAnsi="Times New Roman" w:cs="Times New Roman"/>
            <w:color w:val="000000"/>
            <w:sz w:val="24"/>
            <w:szCs w:val="24"/>
            <w:highlight w:val="yellow"/>
            <w:lang w:val="en-US"/>
            <w:rPrChange w:id="190" w:author="Usov Nikolay" w:date="2021-01-11T18:02:00Z">
              <w:rPr>
                <w:rFonts w:ascii="Times New Roman" w:hAnsi="Times New Roman" w:cs="Times New Roman"/>
                <w:color w:val="000000"/>
                <w:sz w:val="24"/>
                <w:szCs w:val="24"/>
                <w:lang w:val="en-US"/>
              </w:rPr>
            </w:rPrChange>
          </w:rPr>
          <w:delText xml:space="preserve">dynamics </w:delText>
        </w:r>
      </w:del>
      <w:r w:rsidRPr="006701E7">
        <w:rPr>
          <w:rFonts w:ascii="Times New Roman" w:hAnsi="Times New Roman" w:cs="Times New Roman"/>
          <w:color w:val="000000"/>
          <w:sz w:val="24"/>
          <w:szCs w:val="24"/>
          <w:highlight w:val="yellow"/>
          <w:lang w:val="en-US"/>
          <w:rPrChange w:id="191" w:author="Usov Nikolay" w:date="2021-01-11T18:02:00Z">
            <w:rPr>
              <w:rFonts w:ascii="Times New Roman" w:hAnsi="Times New Roman" w:cs="Times New Roman"/>
              <w:color w:val="000000"/>
              <w:sz w:val="24"/>
              <w:szCs w:val="24"/>
              <w:lang w:val="en-US"/>
            </w:rPr>
          </w:rPrChange>
        </w:rPr>
        <w:t xml:space="preserve">from year to year (early, when C.V.1 is positive, but late, when it is negative), the second C.V. – the rate of spring </w:t>
      </w:r>
      <w:r w:rsidRPr="006701E7">
        <w:rPr>
          <w:rFonts w:ascii="Times New Roman" w:hAnsi="Times New Roman" w:cs="Times New Roman"/>
          <w:sz w:val="24"/>
          <w:szCs w:val="24"/>
          <w:highlight w:val="yellow"/>
          <w:lang w:val="en-US"/>
          <w:rPrChange w:id="192" w:author="Usov Nikolay" w:date="2021-01-11T18:02:00Z">
            <w:rPr>
              <w:rFonts w:ascii="Times New Roman" w:hAnsi="Times New Roman" w:cs="Times New Roman"/>
              <w:sz w:val="24"/>
              <w:szCs w:val="24"/>
              <w:lang w:val="en-US"/>
            </w:rPr>
          </w:rPrChange>
        </w:rPr>
        <w:t>transition</w:t>
      </w:r>
      <w:r w:rsidRPr="006701E7">
        <w:rPr>
          <w:rFonts w:ascii="Times New Roman" w:hAnsi="Times New Roman" w:cs="Times New Roman"/>
          <w:color w:val="000000"/>
          <w:sz w:val="24"/>
          <w:szCs w:val="24"/>
          <w:highlight w:val="yellow"/>
          <w:lang w:val="en-US"/>
          <w:rPrChange w:id="193" w:author="Usov Nikolay" w:date="2021-01-11T18:02:00Z">
            <w:rPr>
              <w:rFonts w:ascii="Times New Roman" w:hAnsi="Times New Roman" w:cs="Times New Roman"/>
              <w:color w:val="000000"/>
              <w:sz w:val="24"/>
              <w:szCs w:val="24"/>
              <w:lang w:val="en-US"/>
            </w:rPr>
          </w:rPrChange>
        </w:rPr>
        <w:t>: slow (C.V.2 is positive) and fast (C.V.2 negative).</w:t>
      </w:r>
      <w:r>
        <w:rPr>
          <w:rFonts w:ascii="Times New Roman" w:hAnsi="Times New Roman" w:cs="Times New Roman"/>
          <w:color w:val="000000"/>
          <w:sz w:val="24"/>
          <w:szCs w:val="24"/>
          <w:lang w:val="en-US"/>
        </w:rPr>
        <w:t xml:space="preserve"> </w:t>
      </w:r>
    </w:p>
    <w:p w14:paraId="24F10D04" w14:textId="77777777" w:rsidR="00EF0392" w:rsidRDefault="00994266">
      <w:pPr>
        <w:spacing w:line="360" w:lineRule="auto"/>
        <w:ind w:firstLine="709"/>
        <w:rPr>
          <w:rFonts w:ascii="Times New Roman" w:hAnsi="Times New Roman" w:cs="Times New Roman"/>
          <w:sz w:val="24"/>
          <w:szCs w:val="24"/>
          <w:lang w:val="en-US"/>
        </w:rPr>
      </w:pPr>
      <w:r>
        <w:rPr>
          <w:rFonts w:ascii="Times New Roman" w:hAnsi="Times New Roman" w:cs="Times New Roman"/>
          <w:color w:val="000000"/>
          <w:sz w:val="24"/>
          <w:szCs w:val="24"/>
          <w:lang w:val="en-US"/>
        </w:rPr>
        <w:t xml:space="preserve">Thus, all the years, depending on the combination of signs of the canonical scores for the first and second canonical variables for each specific year, may be divided into four groups, which are characterized by four variants of the spring-summer transition (Fig. 2; Table 3): 1) late and fast </w:t>
      </w:r>
      <w:r>
        <w:rPr>
          <w:rFonts w:ascii="Times New Roman" w:hAnsi="Times New Roman" w:cs="Times New Roman"/>
          <w:sz w:val="24"/>
          <w:szCs w:val="24"/>
          <w:lang w:val="en-US"/>
        </w:rPr>
        <w:t>transition</w:t>
      </w:r>
      <w:r>
        <w:rPr>
          <w:rFonts w:ascii="Times New Roman" w:hAnsi="Times New Roman" w:cs="Times New Roman"/>
          <w:color w:val="000000"/>
          <w:sz w:val="24"/>
          <w:szCs w:val="24"/>
          <w:lang w:val="en-US"/>
        </w:rPr>
        <w:t xml:space="preserve">; 2) late and slow </w:t>
      </w:r>
      <w:r>
        <w:rPr>
          <w:rFonts w:ascii="Times New Roman" w:hAnsi="Times New Roman" w:cs="Times New Roman"/>
          <w:sz w:val="24"/>
          <w:szCs w:val="24"/>
          <w:lang w:val="en-US"/>
        </w:rPr>
        <w:t>transition</w:t>
      </w:r>
      <w:r>
        <w:rPr>
          <w:rFonts w:ascii="Times New Roman" w:hAnsi="Times New Roman" w:cs="Times New Roman"/>
          <w:color w:val="000000"/>
          <w:sz w:val="24"/>
          <w:szCs w:val="24"/>
          <w:lang w:val="en-US"/>
        </w:rPr>
        <w:t xml:space="preserve"> (the variant, when the second canonical variable has positive sign, so the spring beginning (</w:t>
      </w:r>
      <w:r>
        <w:rPr>
          <w:rFonts w:ascii="Times New Roman" w:hAnsi="Times New Roman" w:cs="Times New Roman"/>
          <w:sz w:val="24"/>
          <w:szCs w:val="24"/>
          <w:lang w:val="en-US"/>
        </w:rPr>
        <w:t>3</w:t>
      </w:r>
      <w:r>
        <w:rPr>
          <w:rFonts w:ascii="Times New Roman" w:hAnsi="Times New Roman" w:cs="Times New Roman"/>
          <w:color w:val="000000"/>
          <w:sz w:val="24"/>
          <w:szCs w:val="24"/>
          <w:lang w:val="en-US"/>
        </w:rPr>
        <w:t xml:space="preserve">°C) is relatively early); 3) early and fast </w:t>
      </w:r>
      <w:r>
        <w:rPr>
          <w:rFonts w:ascii="Times New Roman" w:hAnsi="Times New Roman" w:cs="Times New Roman"/>
          <w:sz w:val="24"/>
          <w:szCs w:val="24"/>
          <w:lang w:val="en-US"/>
        </w:rPr>
        <w:t>transition</w:t>
      </w:r>
      <w:r>
        <w:rPr>
          <w:rFonts w:ascii="Times New Roman" w:hAnsi="Times New Roman" w:cs="Times New Roman"/>
          <w:color w:val="000000"/>
          <w:sz w:val="24"/>
          <w:szCs w:val="24"/>
          <w:lang w:val="en-US"/>
        </w:rPr>
        <w:t xml:space="preserve">; 4) early and slow </w:t>
      </w:r>
      <w:r>
        <w:rPr>
          <w:rFonts w:ascii="Times New Roman" w:hAnsi="Times New Roman" w:cs="Times New Roman"/>
          <w:sz w:val="24"/>
          <w:szCs w:val="24"/>
          <w:lang w:val="en-US"/>
        </w:rPr>
        <w:t>transition</w:t>
      </w:r>
      <w:r>
        <w:rPr>
          <w:rFonts w:ascii="Times New Roman" w:hAnsi="Times New Roman" w:cs="Times New Roman"/>
          <w:color w:val="000000"/>
          <w:sz w:val="24"/>
          <w:szCs w:val="24"/>
          <w:lang w:val="en-US"/>
        </w:rPr>
        <w:t xml:space="preserve">. Definitions "slow" and "fast" refer here mostly to the part of curve between 3 and 4°C or period of spring </w:t>
      </w:r>
      <w:r>
        <w:rPr>
          <w:rFonts w:ascii="Times New Roman" w:hAnsi="Times New Roman" w:cs="Times New Roman"/>
          <w:sz w:val="24"/>
          <w:szCs w:val="24"/>
          <w:lang w:val="en-US"/>
        </w:rPr>
        <w:t>transition</w:t>
      </w:r>
      <w:r>
        <w:rPr>
          <w:rFonts w:ascii="Times New Roman" w:hAnsi="Times New Roman" w:cs="Times New Roman"/>
          <w:color w:val="000000"/>
          <w:sz w:val="24"/>
          <w:szCs w:val="24"/>
          <w:lang w:val="en-US"/>
        </w:rPr>
        <w:t xml:space="preserve">. So, each year may be characterized by the form (slow – fast) and shift (early – late) of </w:t>
      </w:r>
      <w:r>
        <w:rPr>
          <w:rFonts w:ascii="Times New Roman" w:hAnsi="Times New Roman" w:cs="Times New Roman"/>
          <w:sz w:val="24"/>
          <w:szCs w:val="24"/>
          <w:lang w:val="en-US"/>
        </w:rPr>
        <w:t>transition</w:t>
      </w:r>
      <w:r>
        <w:rPr>
          <w:rFonts w:ascii="Times New Roman" w:hAnsi="Times New Roman" w:cs="Times New Roman"/>
          <w:color w:val="000000"/>
          <w:sz w:val="24"/>
          <w:szCs w:val="24"/>
          <w:lang w:val="en-US"/>
        </w:rPr>
        <w:t xml:space="preserve">. These groups separate well in the space of the first two canonical axes, calculated either on the temperature or phenological data (Fig. 3). Note that the grouping is very </w:t>
      </w:r>
      <w:r>
        <w:rPr>
          <w:rFonts w:ascii="Times New Roman" w:hAnsi="Times New Roman" w:cs="Times New Roman"/>
          <w:color w:val="000000"/>
          <w:sz w:val="24"/>
          <w:szCs w:val="24"/>
          <w:lang w:val="en-US"/>
        </w:rPr>
        <w:lastRenderedPageBreak/>
        <w:t>similar in both cases (abiotic and biological data). Respective grouping of years is presented in Table 3.</w:t>
      </w:r>
    </w:p>
    <w:p w14:paraId="4E8D1E34" w14:textId="77777777" w:rsidR="00EF0392" w:rsidRDefault="00EF0392">
      <w:pPr>
        <w:spacing w:line="360" w:lineRule="auto"/>
        <w:ind w:firstLine="709"/>
        <w:rPr>
          <w:rFonts w:ascii="Times New Roman" w:hAnsi="Times New Roman" w:cs="Times New Roman"/>
          <w:lang w:val="en-US"/>
        </w:rPr>
      </w:pPr>
    </w:p>
    <w:p w14:paraId="16CCA33C" w14:textId="77777777" w:rsidR="00EF0392" w:rsidRDefault="00994266">
      <w:pPr>
        <w:spacing w:line="360" w:lineRule="auto"/>
        <w:rPr>
          <w:rFonts w:ascii="Times New Roman" w:hAnsi="Times New Roman" w:cs="Times New Roman"/>
          <w:b/>
          <w:bCs/>
          <w:color w:val="000000"/>
          <w:sz w:val="24"/>
          <w:szCs w:val="24"/>
        </w:rPr>
      </w:pPr>
      <w:commentRangeStart w:id="194"/>
      <w:r>
        <w:rPr>
          <w:rFonts w:ascii="Times New Roman" w:hAnsi="Times New Roman" w:cs="Times New Roman"/>
          <w:sz w:val="24"/>
          <w:szCs w:val="24"/>
          <w:lang w:val="en-US"/>
        </w:rPr>
        <w:t>Table 2. Canonical correlation results. A – significant canonical correlations and Bartlett test results (Chi-square, degrees of freedom and p-value). B – canonical coefficients for temperature threshold dates, phenological indices and abundance of studied species. C.V.1, C.V.2 – first and second canonical variates. Species are grouped according to type of response to temperature dynamics changes (see below).</w:t>
      </w:r>
      <w:commentRangeEnd w:id="194"/>
      <w:r>
        <w:commentReference w:id="194"/>
      </w:r>
    </w:p>
    <w:tbl>
      <w:tblPr>
        <w:tblW w:w="0" w:type="auto"/>
        <w:tblInd w:w="2" w:type="dxa"/>
        <w:tblLayout w:type="fixed"/>
        <w:tblCellMar>
          <w:left w:w="10" w:type="dxa"/>
          <w:right w:w="10" w:type="dxa"/>
        </w:tblCellMar>
        <w:tblLook w:val="04A0" w:firstRow="1" w:lastRow="0" w:firstColumn="1" w:lastColumn="0" w:noHBand="0" w:noVBand="1"/>
      </w:tblPr>
      <w:tblGrid>
        <w:gridCol w:w="1789"/>
        <w:gridCol w:w="1069"/>
        <w:gridCol w:w="955"/>
        <w:gridCol w:w="1038"/>
        <w:tblGridChange w:id="195">
          <w:tblGrid>
            <w:gridCol w:w="10"/>
            <w:gridCol w:w="1779"/>
            <w:gridCol w:w="10"/>
            <w:gridCol w:w="1059"/>
            <w:gridCol w:w="10"/>
            <w:gridCol w:w="945"/>
            <w:gridCol w:w="10"/>
            <w:gridCol w:w="1028"/>
            <w:gridCol w:w="10"/>
          </w:tblGrid>
        </w:tblGridChange>
      </w:tblGrid>
      <w:tr w:rsidR="00EF0392" w14:paraId="652CF703" w14:textId="77777777">
        <w:trPr>
          <w:trHeight w:hRule="exact" w:val="284"/>
        </w:trPr>
        <w:tc>
          <w:tcPr>
            <w:tcW w:w="1789" w:type="dxa"/>
            <w:tcBorders>
              <w:top w:val="single" w:sz="8" w:space="0" w:color="000000"/>
              <w:left w:val="single" w:sz="8" w:space="0" w:color="000000"/>
              <w:bottom w:val="single" w:sz="8" w:space="0" w:color="000000"/>
              <w:right w:val="single" w:sz="4" w:space="0" w:color="000000"/>
            </w:tcBorders>
            <w:shd w:val="clear" w:color="auto" w:fill="FFFFFF"/>
            <w:vAlign w:val="center"/>
          </w:tcPr>
          <w:p w14:paraId="434FCAF2" w14:textId="77777777" w:rsidR="00EF0392" w:rsidRDefault="00994266">
            <w:pPr>
              <w:spacing w:after="0"/>
              <w:rPr>
                <w:rFonts w:ascii="Times New Roman" w:hAnsi="Times New Roman" w:cs="Times New Roman"/>
                <w:color w:val="000000"/>
              </w:rPr>
            </w:pPr>
            <w:r>
              <w:rPr>
                <w:rFonts w:ascii="Times New Roman" w:hAnsi="Times New Roman" w:cs="Times New Roman"/>
                <w:b/>
                <w:bCs/>
                <w:color w:val="000000"/>
              </w:rPr>
              <w:t>A</w:t>
            </w:r>
            <w:r>
              <w:rPr>
                <w:rFonts w:ascii="Times New Roman" w:hAnsi="Times New Roman" w:cs="Times New Roman"/>
                <w:color w:val="000000"/>
              </w:rPr>
              <w:t xml:space="preserve">                    </w:t>
            </w:r>
          </w:p>
        </w:tc>
        <w:tc>
          <w:tcPr>
            <w:tcW w:w="1069" w:type="dxa"/>
            <w:tcBorders>
              <w:top w:val="single" w:sz="8" w:space="0" w:color="000000"/>
              <w:left w:val="single" w:sz="4" w:space="0" w:color="000000"/>
              <w:bottom w:val="single" w:sz="8" w:space="0" w:color="000000"/>
              <w:right w:val="single" w:sz="4" w:space="0" w:color="000000"/>
            </w:tcBorders>
            <w:shd w:val="clear" w:color="auto" w:fill="FFFFFF"/>
            <w:vAlign w:val="center"/>
          </w:tcPr>
          <w:p w14:paraId="67297B8E" w14:textId="77777777" w:rsidR="00EF0392" w:rsidRDefault="00994266">
            <w:pPr>
              <w:spacing w:after="0"/>
              <w:jc w:val="right"/>
              <w:rPr>
                <w:rFonts w:ascii="Times New Roman" w:hAnsi="Times New Roman" w:cs="Times New Roman"/>
                <w:color w:val="000000"/>
              </w:rPr>
            </w:pPr>
            <w:r>
              <w:rPr>
                <w:rFonts w:ascii="Times New Roman" w:hAnsi="Times New Roman" w:cs="Times New Roman"/>
                <w:color w:val="000000"/>
              </w:rPr>
              <w:t>χ</w:t>
            </w:r>
            <w:r>
              <w:rPr>
                <w:rFonts w:ascii="Times New Roman" w:hAnsi="Times New Roman" w:cs="Times New Roman"/>
                <w:color w:val="000000"/>
                <w:vertAlign w:val="superscript"/>
              </w:rPr>
              <w:t>2</w:t>
            </w:r>
          </w:p>
        </w:tc>
        <w:tc>
          <w:tcPr>
            <w:tcW w:w="955" w:type="dxa"/>
            <w:tcBorders>
              <w:top w:val="single" w:sz="8" w:space="0" w:color="000000"/>
              <w:left w:val="single" w:sz="4" w:space="0" w:color="000000"/>
              <w:bottom w:val="single" w:sz="8" w:space="0" w:color="000000"/>
              <w:right w:val="single" w:sz="4" w:space="0" w:color="000000"/>
            </w:tcBorders>
            <w:shd w:val="clear" w:color="auto" w:fill="FFFFFF"/>
            <w:vAlign w:val="center"/>
          </w:tcPr>
          <w:p w14:paraId="3D75E807" w14:textId="77777777" w:rsidR="00EF0392" w:rsidRDefault="00994266">
            <w:pPr>
              <w:spacing w:after="0"/>
              <w:jc w:val="right"/>
              <w:rPr>
                <w:rFonts w:ascii="Times New Roman" w:hAnsi="Times New Roman" w:cs="Times New Roman"/>
                <w:color w:val="000000"/>
              </w:rPr>
            </w:pPr>
            <w:proofErr w:type="spellStart"/>
            <w:r>
              <w:rPr>
                <w:rFonts w:ascii="Times New Roman" w:hAnsi="Times New Roman" w:cs="Times New Roman"/>
                <w:color w:val="000000"/>
              </w:rPr>
              <w:t>df</w:t>
            </w:r>
            <w:proofErr w:type="spellEnd"/>
          </w:p>
        </w:tc>
        <w:tc>
          <w:tcPr>
            <w:tcW w:w="1038" w:type="dxa"/>
            <w:tcBorders>
              <w:top w:val="single" w:sz="8" w:space="0" w:color="000000"/>
              <w:left w:val="single" w:sz="4" w:space="0" w:color="000000"/>
              <w:bottom w:val="single" w:sz="8" w:space="0" w:color="000000"/>
              <w:right w:val="single" w:sz="8" w:space="0" w:color="000000"/>
            </w:tcBorders>
            <w:shd w:val="clear" w:color="auto" w:fill="FFFFFF"/>
            <w:vAlign w:val="center"/>
          </w:tcPr>
          <w:p w14:paraId="6F532E87" w14:textId="77777777" w:rsidR="00EF0392" w:rsidRDefault="00994266">
            <w:pPr>
              <w:spacing w:after="0"/>
              <w:jc w:val="right"/>
            </w:pPr>
            <w:r>
              <w:rPr>
                <w:rFonts w:ascii="Times New Roman" w:hAnsi="Times New Roman" w:cs="Times New Roman"/>
                <w:color w:val="000000"/>
              </w:rPr>
              <w:t>p value</w:t>
            </w:r>
          </w:p>
        </w:tc>
      </w:tr>
      <w:tr w:rsidR="00EF0392" w14:paraId="47B5B020" w14:textId="77777777" w:rsidTr="00D61ECF">
        <w:tblPrEx>
          <w:tblW w:w="0" w:type="auto"/>
          <w:tblInd w:w="2" w:type="dxa"/>
          <w:tblLayout w:type="fixed"/>
          <w:tblCellMar>
            <w:left w:w="10" w:type="dxa"/>
            <w:right w:w="10" w:type="dxa"/>
          </w:tblCellMar>
          <w:tblPrExChange w:id="196" w:author="Николай Усов" w:date="2020-11-16T11:51:00Z">
            <w:tblPrEx>
              <w:tblW w:w="0" w:type="auto"/>
              <w:tblInd w:w="2" w:type="dxa"/>
              <w:tblLayout w:type="fixed"/>
              <w:tblCellMar>
                <w:left w:w="10" w:type="dxa"/>
                <w:right w:w="10" w:type="dxa"/>
              </w:tblCellMar>
            </w:tblPrEx>
          </w:tblPrExChange>
        </w:tblPrEx>
        <w:trPr>
          <w:trHeight w:hRule="exact" w:val="284"/>
          <w:trPrChange w:id="197" w:author="Николай Усов" w:date="2020-11-16T11:51:00Z">
            <w:trPr>
              <w:gridAfter w:val="0"/>
              <w:trHeight w:hRule="exact" w:val="284"/>
            </w:trPr>
          </w:trPrChange>
        </w:trPr>
        <w:tc>
          <w:tcPr>
            <w:tcW w:w="1789" w:type="dxa"/>
            <w:tcBorders>
              <w:left w:val="single" w:sz="8" w:space="0" w:color="000000"/>
              <w:right w:val="single" w:sz="4" w:space="0" w:color="000000"/>
            </w:tcBorders>
            <w:shd w:val="clear" w:color="auto" w:fill="FFFFFF"/>
            <w:tcPrChange w:id="198" w:author="Николай Усов" w:date="2020-11-16T11:51:00Z">
              <w:tcPr>
                <w:tcW w:w="1789" w:type="dxa"/>
                <w:gridSpan w:val="2"/>
                <w:tcBorders>
                  <w:left w:val="single" w:sz="8" w:space="0" w:color="000000"/>
                  <w:right w:val="single" w:sz="4" w:space="0" w:color="000000"/>
                </w:tcBorders>
                <w:shd w:val="clear" w:color="auto" w:fill="FFFFFF"/>
              </w:tcPr>
            </w:tcPrChange>
          </w:tcPr>
          <w:p w14:paraId="090D259B" w14:textId="77777777" w:rsidR="00EF0392" w:rsidRDefault="00994266">
            <w:pPr>
              <w:spacing w:line="252" w:lineRule="auto"/>
              <w:jc w:val="right"/>
              <w:rPr>
                <w:rFonts w:ascii="Times New Roman" w:hAnsi="Times New Roman" w:cs="Times New Roman"/>
              </w:rPr>
            </w:pPr>
            <w:r>
              <w:rPr>
                <w:rFonts w:ascii="Times New Roman" w:hAnsi="Times New Roman" w:cs="Times New Roman"/>
              </w:rPr>
              <w:t>r</w:t>
            </w:r>
            <w:r>
              <w:rPr>
                <w:rFonts w:ascii="Times New Roman" w:hAnsi="Times New Roman" w:cs="Times New Roman"/>
                <w:vertAlign w:val="subscript"/>
              </w:rPr>
              <w:t>1</w:t>
            </w:r>
            <w:r>
              <w:rPr>
                <w:rFonts w:ascii="Times New Roman" w:hAnsi="Times New Roman" w:cs="Times New Roman"/>
              </w:rPr>
              <w:t xml:space="preserve"> = 0.96</w:t>
            </w:r>
          </w:p>
        </w:tc>
        <w:tc>
          <w:tcPr>
            <w:tcW w:w="1069" w:type="dxa"/>
            <w:tcBorders>
              <w:left w:val="single" w:sz="4" w:space="0" w:color="000000"/>
              <w:right w:val="single" w:sz="4" w:space="0" w:color="000000"/>
            </w:tcBorders>
            <w:shd w:val="clear" w:color="auto" w:fill="FFFFFF"/>
            <w:tcPrChange w:id="199" w:author="Николай Усов" w:date="2020-11-16T11:51:00Z">
              <w:tcPr>
                <w:tcW w:w="1069" w:type="dxa"/>
                <w:gridSpan w:val="2"/>
                <w:tcBorders>
                  <w:left w:val="single" w:sz="4" w:space="0" w:color="000000"/>
                  <w:right w:val="single" w:sz="4" w:space="0" w:color="000000"/>
                </w:tcBorders>
                <w:shd w:val="clear" w:color="auto" w:fill="FFFFFF"/>
              </w:tcPr>
            </w:tcPrChange>
          </w:tcPr>
          <w:p w14:paraId="586853EB" w14:textId="77777777" w:rsidR="00EF0392" w:rsidRDefault="00994266">
            <w:pPr>
              <w:spacing w:line="252" w:lineRule="auto"/>
              <w:jc w:val="right"/>
              <w:rPr>
                <w:rFonts w:ascii="Times New Roman" w:hAnsi="Times New Roman" w:cs="Times New Roman"/>
              </w:rPr>
            </w:pPr>
            <w:r>
              <w:rPr>
                <w:rFonts w:ascii="Times New Roman" w:hAnsi="Times New Roman" w:cs="Times New Roman"/>
              </w:rPr>
              <w:t>221.12</w:t>
            </w:r>
          </w:p>
        </w:tc>
        <w:tc>
          <w:tcPr>
            <w:tcW w:w="955" w:type="dxa"/>
            <w:tcBorders>
              <w:left w:val="single" w:sz="4" w:space="0" w:color="000000"/>
              <w:right w:val="single" w:sz="4" w:space="0" w:color="000000"/>
            </w:tcBorders>
            <w:shd w:val="clear" w:color="auto" w:fill="FFFFFF"/>
            <w:tcPrChange w:id="200" w:author="Николай Усов" w:date="2020-11-16T11:51:00Z">
              <w:tcPr>
                <w:tcW w:w="955" w:type="dxa"/>
                <w:gridSpan w:val="2"/>
                <w:tcBorders>
                  <w:left w:val="single" w:sz="4" w:space="0" w:color="000000"/>
                  <w:right w:val="single" w:sz="4" w:space="0" w:color="000000"/>
                </w:tcBorders>
                <w:shd w:val="clear" w:color="auto" w:fill="FFFFFF"/>
              </w:tcPr>
            </w:tcPrChange>
          </w:tcPr>
          <w:p w14:paraId="35684972" w14:textId="77777777" w:rsidR="00EF0392" w:rsidRDefault="00994266">
            <w:pPr>
              <w:spacing w:line="252" w:lineRule="auto"/>
              <w:jc w:val="right"/>
              <w:rPr>
                <w:rFonts w:ascii="Times New Roman" w:hAnsi="Times New Roman" w:cs="Times New Roman"/>
              </w:rPr>
            </w:pPr>
            <w:r>
              <w:rPr>
                <w:rFonts w:ascii="Times New Roman" w:hAnsi="Times New Roman" w:cs="Times New Roman"/>
              </w:rPr>
              <w:t>175</w:t>
            </w:r>
          </w:p>
        </w:tc>
        <w:tc>
          <w:tcPr>
            <w:tcW w:w="1038" w:type="dxa"/>
            <w:tcBorders>
              <w:left w:val="single" w:sz="4" w:space="0" w:color="000000"/>
              <w:right w:val="single" w:sz="8" w:space="0" w:color="000000"/>
            </w:tcBorders>
            <w:shd w:val="clear" w:color="auto" w:fill="FFFFFF"/>
            <w:tcPrChange w:id="201" w:author="Николай Усов" w:date="2020-11-16T11:51:00Z">
              <w:tcPr>
                <w:tcW w:w="1038" w:type="dxa"/>
                <w:gridSpan w:val="2"/>
                <w:tcBorders>
                  <w:left w:val="single" w:sz="4" w:space="0" w:color="000000"/>
                  <w:right w:val="single" w:sz="8" w:space="0" w:color="000000"/>
                </w:tcBorders>
                <w:shd w:val="clear" w:color="auto" w:fill="FFFFFF"/>
              </w:tcPr>
            </w:tcPrChange>
          </w:tcPr>
          <w:p w14:paraId="7CD6638A" w14:textId="77777777" w:rsidR="00EF0392" w:rsidRDefault="00994266">
            <w:pPr>
              <w:spacing w:before="36" w:after="36"/>
              <w:jc w:val="right"/>
            </w:pPr>
            <w:r>
              <w:rPr>
                <w:rFonts w:ascii="Times New Roman" w:hAnsi="Times New Roman" w:cs="Times New Roman"/>
              </w:rPr>
              <w:t>0.010</w:t>
            </w:r>
          </w:p>
        </w:tc>
      </w:tr>
      <w:tr w:rsidR="00EF0392" w14:paraId="1C8BA785" w14:textId="77777777" w:rsidTr="00D61ECF">
        <w:tblPrEx>
          <w:tblW w:w="0" w:type="auto"/>
          <w:tblInd w:w="2" w:type="dxa"/>
          <w:tblLayout w:type="fixed"/>
          <w:tblCellMar>
            <w:left w:w="10" w:type="dxa"/>
            <w:right w:w="10" w:type="dxa"/>
          </w:tblCellMar>
          <w:tblPrExChange w:id="202" w:author="Николай Усов" w:date="2020-11-16T11:51:00Z">
            <w:tblPrEx>
              <w:tblW w:w="0" w:type="auto"/>
              <w:tblInd w:w="2" w:type="dxa"/>
              <w:tblLayout w:type="fixed"/>
              <w:tblCellMar>
                <w:left w:w="10" w:type="dxa"/>
                <w:right w:w="10" w:type="dxa"/>
              </w:tblCellMar>
            </w:tblPrEx>
          </w:tblPrExChange>
        </w:tblPrEx>
        <w:trPr>
          <w:trHeight w:hRule="exact" w:val="284"/>
          <w:trPrChange w:id="203" w:author="Николай Усов" w:date="2020-11-16T11:51:00Z">
            <w:trPr>
              <w:gridAfter w:val="0"/>
              <w:trHeight w:hRule="exact" w:val="284"/>
            </w:trPr>
          </w:trPrChange>
        </w:trPr>
        <w:tc>
          <w:tcPr>
            <w:tcW w:w="1789" w:type="dxa"/>
            <w:tcBorders>
              <w:left w:val="single" w:sz="8" w:space="0" w:color="000000"/>
              <w:bottom w:val="single" w:sz="8" w:space="0" w:color="000000"/>
              <w:right w:val="single" w:sz="4" w:space="0" w:color="000000"/>
            </w:tcBorders>
            <w:shd w:val="clear" w:color="auto" w:fill="FFFFFF"/>
            <w:tcPrChange w:id="204" w:author="Николай Усов" w:date="2020-11-16T11:51:00Z">
              <w:tcPr>
                <w:tcW w:w="1789" w:type="dxa"/>
                <w:gridSpan w:val="2"/>
                <w:tcBorders>
                  <w:left w:val="single" w:sz="8" w:space="0" w:color="000000"/>
                  <w:right w:val="single" w:sz="4" w:space="0" w:color="000000"/>
                </w:tcBorders>
                <w:shd w:val="clear" w:color="auto" w:fill="FFFFFF"/>
              </w:tcPr>
            </w:tcPrChange>
          </w:tcPr>
          <w:p w14:paraId="2032935E" w14:textId="77777777" w:rsidR="00EF0392" w:rsidRDefault="00994266">
            <w:pPr>
              <w:spacing w:line="252" w:lineRule="auto"/>
              <w:jc w:val="right"/>
              <w:rPr>
                <w:rFonts w:ascii="Times New Roman" w:hAnsi="Times New Roman" w:cs="Times New Roman"/>
              </w:rPr>
            </w:pPr>
            <w:r>
              <w:rPr>
                <w:rFonts w:ascii="Times New Roman" w:hAnsi="Times New Roman" w:cs="Times New Roman"/>
              </w:rPr>
              <w:t>r</w:t>
            </w:r>
            <w:r>
              <w:rPr>
                <w:rFonts w:ascii="Times New Roman" w:hAnsi="Times New Roman" w:cs="Times New Roman"/>
                <w:vertAlign w:val="subscript"/>
              </w:rPr>
              <w:t>2</w:t>
            </w:r>
            <w:r>
              <w:rPr>
                <w:rFonts w:ascii="Times New Roman" w:hAnsi="Times New Roman" w:cs="Times New Roman"/>
              </w:rPr>
              <w:t xml:space="preserve"> = 0.95</w:t>
            </w:r>
          </w:p>
        </w:tc>
        <w:tc>
          <w:tcPr>
            <w:tcW w:w="1069" w:type="dxa"/>
            <w:tcBorders>
              <w:left w:val="single" w:sz="4" w:space="0" w:color="000000"/>
              <w:bottom w:val="single" w:sz="8" w:space="0" w:color="000000"/>
              <w:right w:val="single" w:sz="4" w:space="0" w:color="000000"/>
            </w:tcBorders>
            <w:shd w:val="clear" w:color="auto" w:fill="FFFFFF"/>
            <w:tcPrChange w:id="205" w:author="Николай Усов" w:date="2020-11-16T11:51:00Z">
              <w:tcPr>
                <w:tcW w:w="1069" w:type="dxa"/>
                <w:gridSpan w:val="2"/>
                <w:tcBorders>
                  <w:left w:val="single" w:sz="4" w:space="0" w:color="000000"/>
                  <w:right w:val="single" w:sz="4" w:space="0" w:color="000000"/>
                </w:tcBorders>
                <w:shd w:val="clear" w:color="auto" w:fill="FFFFFF"/>
              </w:tcPr>
            </w:tcPrChange>
          </w:tcPr>
          <w:p w14:paraId="4F4C4B86" w14:textId="77777777" w:rsidR="00EF0392" w:rsidRDefault="00994266">
            <w:pPr>
              <w:spacing w:line="252" w:lineRule="auto"/>
              <w:jc w:val="right"/>
              <w:rPr>
                <w:rFonts w:ascii="Times New Roman" w:hAnsi="Times New Roman" w:cs="Times New Roman"/>
              </w:rPr>
            </w:pPr>
            <w:r>
              <w:rPr>
                <w:rFonts w:ascii="Times New Roman" w:hAnsi="Times New Roman" w:cs="Times New Roman"/>
              </w:rPr>
              <w:t>160.84</w:t>
            </w:r>
          </w:p>
        </w:tc>
        <w:tc>
          <w:tcPr>
            <w:tcW w:w="955" w:type="dxa"/>
            <w:tcBorders>
              <w:left w:val="single" w:sz="4" w:space="0" w:color="000000"/>
              <w:bottom w:val="single" w:sz="8" w:space="0" w:color="000000"/>
              <w:right w:val="single" w:sz="4" w:space="0" w:color="000000"/>
            </w:tcBorders>
            <w:shd w:val="clear" w:color="auto" w:fill="FFFFFF"/>
            <w:tcPrChange w:id="206" w:author="Николай Усов" w:date="2020-11-16T11:51:00Z">
              <w:tcPr>
                <w:tcW w:w="955" w:type="dxa"/>
                <w:gridSpan w:val="2"/>
                <w:tcBorders>
                  <w:left w:val="single" w:sz="4" w:space="0" w:color="000000"/>
                  <w:right w:val="single" w:sz="4" w:space="0" w:color="000000"/>
                </w:tcBorders>
                <w:shd w:val="clear" w:color="auto" w:fill="FFFFFF"/>
              </w:tcPr>
            </w:tcPrChange>
          </w:tcPr>
          <w:p w14:paraId="3CFA2D5F" w14:textId="77777777" w:rsidR="00EF0392" w:rsidRDefault="00994266">
            <w:pPr>
              <w:spacing w:line="252" w:lineRule="auto"/>
              <w:jc w:val="right"/>
              <w:rPr>
                <w:rFonts w:ascii="Times New Roman" w:hAnsi="Times New Roman" w:cs="Times New Roman"/>
              </w:rPr>
            </w:pPr>
            <w:r>
              <w:rPr>
                <w:rFonts w:ascii="Times New Roman" w:hAnsi="Times New Roman" w:cs="Times New Roman"/>
              </w:rPr>
              <w:t>136</w:t>
            </w:r>
          </w:p>
        </w:tc>
        <w:tc>
          <w:tcPr>
            <w:tcW w:w="1038" w:type="dxa"/>
            <w:tcBorders>
              <w:left w:val="single" w:sz="4" w:space="0" w:color="000000"/>
              <w:bottom w:val="single" w:sz="8" w:space="0" w:color="000000"/>
              <w:right w:val="single" w:sz="8" w:space="0" w:color="000000"/>
            </w:tcBorders>
            <w:shd w:val="clear" w:color="auto" w:fill="FFFFFF"/>
            <w:tcPrChange w:id="207" w:author="Николай Усов" w:date="2020-11-16T11:51:00Z">
              <w:tcPr>
                <w:tcW w:w="1038" w:type="dxa"/>
                <w:gridSpan w:val="2"/>
                <w:tcBorders>
                  <w:left w:val="single" w:sz="4" w:space="0" w:color="000000"/>
                  <w:right w:val="single" w:sz="8" w:space="0" w:color="000000"/>
                </w:tcBorders>
                <w:shd w:val="clear" w:color="auto" w:fill="FFFFFF"/>
              </w:tcPr>
            </w:tcPrChange>
          </w:tcPr>
          <w:p w14:paraId="64AB593F" w14:textId="77777777" w:rsidR="00EF0392" w:rsidRDefault="00994266">
            <w:pPr>
              <w:spacing w:before="36" w:after="36"/>
              <w:jc w:val="right"/>
            </w:pPr>
            <w:r>
              <w:rPr>
                <w:rFonts w:ascii="Times New Roman" w:hAnsi="Times New Roman" w:cs="Times New Roman"/>
              </w:rPr>
              <w:t>0.072</w:t>
            </w:r>
          </w:p>
        </w:tc>
      </w:tr>
    </w:tbl>
    <w:p w14:paraId="7295F247" w14:textId="77777777" w:rsidR="00D61ECF" w:rsidRDefault="00D61ECF">
      <w:pPr>
        <w:rPr>
          <w:ins w:id="208" w:author="Николай Усов" w:date="2020-11-16T11:50:00Z"/>
        </w:rPr>
      </w:pPr>
    </w:p>
    <w:tbl>
      <w:tblPr>
        <w:tblW w:w="0" w:type="auto"/>
        <w:tblInd w:w="2" w:type="dxa"/>
        <w:tblLayout w:type="fixed"/>
        <w:tblCellMar>
          <w:left w:w="10" w:type="dxa"/>
          <w:right w:w="10" w:type="dxa"/>
        </w:tblCellMar>
        <w:tblLook w:val="04A0" w:firstRow="1" w:lastRow="0" w:firstColumn="1" w:lastColumn="0" w:noHBand="0" w:noVBand="1"/>
        <w:tblPrChange w:id="209" w:author="Usov Nikolay" w:date="2021-01-11T17:35:00Z">
          <w:tblPr>
            <w:tblW w:w="0" w:type="auto"/>
            <w:tblInd w:w="2" w:type="dxa"/>
            <w:tblLayout w:type="fixed"/>
            <w:tblCellMar>
              <w:left w:w="10" w:type="dxa"/>
              <w:right w:w="10" w:type="dxa"/>
            </w:tblCellMar>
            <w:tblLook w:val="04A0" w:firstRow="1" w:lastRow="0" w:firstColumn="1" w:lastColumn="0" w:noHBand="0" w:noVBand="1"/>
          </w:tblPr>
        </w:tblPrChange>
      </w:tblPr>
      <w:tblGrid>
        <w:gridCol w:w="1789"/>
        <w:gridCol w:w="2000"/>
        <w:gridCol w:w="955"/>
        <w:gridCol w:w="1038"/>
        <w:tblGridChange w:id="210">
          <w:tblGrid>
            <w:gridCol w:w="1789"/>
            <w:gridCol w:w="1069"/>
            <w:gridCol w:w="955"/>
            <w:gridCol w:w="1038"/>
          </w:tblGrid>
        </w:tblGridChange>
      </w:tblGrid>
      <w:tr w:rsidR="00EF0392" w14:paraId="07E29A79" w14:textId="77777777" w:rsidTr="00F1397D">
        <w:trPr>
          <w:trHeight w:hRule="exact" w:val="665"/>
          <w:trPrChange w:id="211" w:author="Usov Nikolay" w:date="2021-01-11T17:35:00Z">
            <w:trPr>
              <w:trHeight w:hRule="exact" w:val="284"/>
            </w:trPr>
          </w:trPrChange>
        </w:trPr>
        <w:tc>
          <w:tcPr>
            <w:tcW w:w="1789" w:type="dxa"/>
            <w:tcBorders>
              <w:top w:val="single" w:sz="8" w:space="0" w:color="000000"/>
              <w:left w:val="single" w:sz="8" w:space="0" w:color="000000"/>
              <w:bottom w:val="single" w:sz="8" w:space="0" w:color="000000"/>
            </w:tcBorders>
            <w:shd w:val="clear" w:color="auto" w:fill="FFFFFF"/>
            <w:vAlign w:val="center"/>
            <w:tcPrChange w:id="212" w:author="Usov Nikolay" w:date="2021-01-11T17:35:00Z">
              <w:tcPr>
                <w:tcW w:w="1789" w:type="dxa"/>
                <w:tcBorders>
                  <w:top w:val="single" w:sz="8" w:space="0" w:color="000000"/>
                  <w:left w:val="single" w:sz="8" w:space="0" w:color="000000"/>
                  <w:bottom w:val="single" w:sz="8" w:space="0" w:color="000000"/>
                </w:tcBorders>
                <w:shd w:val="clear" w:color="auto" w:fill="FFFFFF"/>
                <w:vAlign w:val="center"/>
              </w:tcPr>
            </w:tcPrChange>
          </w:tcPr>
          <w:p w14:paraId="34A666CB" w14:textId="77777777" w:rsidR="00EF0392" w:rsidRDefault="00994266">
            <w:pPr>
              <w:spacing w:after="0"/>
              <w:rPr>
                <w:rFonts w:ascii="Times New Roman" w:hAnsi="Times New Roman" w:cs="Times New Roman"/>
                <w:color w:val="000000"/>
              </w:rPr>
            </w:pPr>
            <w:r>
              <w:rPr>
                <w:rFonts w:ascii="Times New Roman" w:hAnsi="Times New Roman" w:cs="Times New Roman"/>
                <w:b/>
                <w:bCs/>
                <w:color w:val="000000"/>
              </w:rPr>
              <w:t>B </w:t>
            </w:r>
          </w:p>
        </w:tc>
        <w:tc>
          <w:tcPr>
            <w:tcW w:w="2000" w:type="dxa"/>
            <w:tcBorders>
              <w:top w:val="single" w:sz="8" w:space="0" w:color="000000"/>
              <w:bottom w:val="single" w:sz="8" w:space="0" w:color="000000"/>
              <w:right w:val="single" w:sz="4" w:space="0" w:color="000000"/>
            </w:tcBorders>
            <w:shd w:val="clear" w:color="auto" w:fill="FFFFFF"/>
            <w:vAlign w:val="center"/>
            <w:tcPrChange w:id="213" w:author="Usov Nikolay" w:date="2021-01-11T17:35:00Z">
              <w:tcPr>
                <w:tcW w:w="1069" w:type="dxa"/>
                <w:tcBorders>
                  <w:top w:val="single" w:sz="8" w:space="0" w:color="000000"/>
                  <w:bottom w:val="single" w:sz="8" w:space="0" w:color="000000"/>
                  <w:right w:val="single" w:sz="4" w:space="0" w:color="000000"/>
                </w:tcBorders>
                <w:shd w:val="clear" w:color="auto" w:fill="FFFFFF"/>
                <w:vAlign w:val="center"/>
              </w:tcPr>
            </w:tcPrChange>
          </w:tcPr>
          <w:p w14:paraId="6EC24C8A" w14:textId="0DA0E80B" w:rsidR="00EF0392" w:rsidRDefault="00994266">
            <w:pPr>
              <w:spacing w:after="0"/>
              <w:rPr>
                <w:rFonts w:ascii="Times New Roman" w:hAnsi="Times New Roman" w:cs="Times New Roman"/>
                <w:color w:val="000000"/>
              </w:rPr>
            </w:pPr>
            <w:r>
              <w:rPr>
                <w:rFonts w:ascii="Times New Roman" w:hAnsi="Times New Roman" w:cs="Times New Roman"/>
                <w:color w:val="000000"/>
              </w:rPr>
              <w:t> </w:t>
            </w:r>
            <w:ins w:id="214" w:author="Usov Nikolay" w:date="2021-01-11T17:34:00Z">
              <w:r w:rsidR="00F1397D">
                <w:rPr>
                  <w:rFonts w:ascii="Times New Roman" w:hAnsi="Times New Roman" w:cs="Times New Roman"/>
                  <w:color w:val="000000"/>
                </w:rPr>
                <w:t>t-threshold</w:t>
              </w:r>
            </w:ins>
            <w:ins w:id="215" w:author="Usov Nikolay" w:date="2021-01-11T17:35:00Z">
              <w:r w:rsidR="00F1397D">
                <w:rPr>
                  <w:rFonts w:ascii="Times New Roman" w:hAnsi="Times New Roman" w:cs="Times New Roman"/>
                  <w:color w:val="000000"/>
                </w:rPr>
                <w:t xml:space="preserve"> or phenological e</w:t>
              </w:r>
            </w:ins>
            <w:ins w:id="216" w:author="Usov Nikolay" w:date="2021-01-11T17:34:00Z">
              <w:r w:rsidR="00F1397D">
                <w:rPr>
                  <w:rFonts w:ascii="Times New Roman" w:hAnsi="Times New Roman" w:cs="Times New Roman"/>
                  <w:color w:val="000000"/>
                </w:rPr>
                <w:t>vent</w:t>
              </w:r>
            </w:ins>
          </w:p>
        </w:tc>
        <w:tc>
          <w:tcPr>
            <w:tcW w:w="955" w:type="dxa"/>
            <w:tcBorders>
              <w:top w:val="single" w:sz="8" w:space="0" w:color="000000"/>
              <w:left w:val="single" w:sz="4" w:space="0" w:color="000000"/>
              <w:bottom w:val="single" w:sz="8" w:space="0" w:color="000000"/>
              <w:right w:val="single" w:sz="4" w:space="0" w:color="000000"/>
            </w:tcBorders>
            <w:shd w:val="clear" w:color="auto" w:fill="FFFFFF"/>
            <w:vAlign w:val="center"/>
            <w:tcPrChange w:id="217" w:author="Usov Nikolay" w:date="2021-01-11T17:35:00Z">
              <w:tcPr>
                <w:tcW w:w="955" w:type="dxa"/>
                <w:tcBorders>
                  <w:top w:val="single" w:sz="8" w:space="0" w:color="000000"/>
                  <w:left w:val="single" w:sz="4" w:space="0" w:color="000000"/>
                  <w:bottom w:val="single" w:sz="8" w:space="0" w:color="000000"/>
                  <w:right w:val="single" w:sz="4" w:space="0" w:color="000000"/>
                </w:tcBorders>
                <w:shd w:val="clear" w:color="auto" w:fill="FFFFFF"/>
                <w:vAlign w:val="center"/>
              </w:tcPr>
            </w:tcPrChange>
          </w:tcPr>
          <w:p w14:paraId="2EFF3F52" w14:textId="77777777" w:rsidR="00EF0392" w:rsidRDefault="00994266">
            <w:pPr>
              <w:spacing w:after="0"/>
              <w:jc w:val="right"/>
              <w:rPr>
                <w:rFonts w:ascii="Times New Roman" w:hAnsi="Times New Roman" w:cs="Times New Roman"/>
                <w:color w:val="000000"/>
              </w:rPr>
            </w:pPr>
            <w:r>
              <w:rPr>
                <w:rFonts w:ascii="Times New Roman" w:hAnsi="Times New Roman" w:cs="Times New Roman"/>
                <w:sz w:val="24"/>
                <w:szCs w:val="24"/>
                <w:lang w:val="en-US"/>
              </w:rPr>
              <w:t>C.V.1</w:t>
            </w:r>
          </w:p>
        </w:tc>
        <w:tc>
          <w:tcPr>
            <w:tcW w:w="1038" w:type="dxa"/>
            <w:tcBorders>
              <w:top w:val="single" w:sz="8" w:space="0" w:color="000000"/>
              <w:left w:val="single" w:sz="4" w:space="0" w:color="000000"/>
              <w:bottom w:val="single" w:sz="8" w:space="0" w:color="000000"/>
              <w:right w:val="single" w:sz="8" w:space="0" w:color="000000"/>
            </w:tcBorders>
            <w:shd w:val="clear" w:color="auto" w:fill="FFFFFF"/>
            <w:vAlign w:val="center"/>
            <w:tcPrChange w:id="218" w:author="Usov Nikolay" w:date="2021-01-11T17:35:00Z">
              <w:tcPr>
                <w:tcW w:w="1038" w:type="dxa"/>
                <w:tcBorders>
                  <w:top w:val="single" w:sz="8" w:space="0" w:color="000000"/>
                  <w:left w:val="single" w:sz="4" w:space="0" w:color="000000"/>
                  <w:bottom w:val="single" w:sz="8" w:space="0" w:color="000000"/>
                  <w:right w:val="single" w:sz="8" w:space="0" w:color="000000"/>
                </w:tcBorders>
                <w:shd w:val="clear" w:color="auto" w:fill="FFFFFF"/>
                <w:vAlign w:val="center"/>
              </w:tcPr>
            </w:tcPrChange>
          </w:tcPr>
          <w:p w14:paraId="112D09EE" w14:textId="77777777" w:rsidR="00EF0392" w:rsidRDefault="00994266">
            <w:pPr>
              <w:spacing w:after="0"/>
              <w:jc w:val="right"/>
            </w:pPr>
            <w:r>
              <w:rPr>
                <w:rFonts w:ascii="Times New Roman" w:hAnsi="Times New Roman" w:cs="Times New Roman"/>
                <w:sz w:val="24"/>
                <w:szCs w:val="24"/>
                <w:lang w:val="en-US"/>
              </w:rPr>
              <w:t>C.V.</w:t>
            </w:r>
            <w:r>
              <w:rPr>
                <w:rFonts w:ascii="Times New Roman" w:hAnsi="Times New Roman" w:cs="Times New Roman"/>
                <w:color w:val="000000"/>
              </w:rPr>
              <w:t>2</w:t>
            </w:r>
          </w:p>
        </w:tc>
      </w:tr>
      <w:tr w:rsidR="00EF0392" w14:paraId="53D464A2" w14:textId="77777777" w:rsidTr="00F1397D">
        <w:trPr>
          <w:trHeight w:hRule="exact" w:val="284"/>
          <w:trPrChange w:id="219" w:author="Usov Nikolay" w:date="2021-01-11T17:35:00Z">
            <w:trPr>
              <w:trHeight w:hRule="exact" w:val="284"/>
            </w:trPr>
          </w:trPrChange>
        </w:trPr>
        <w:tc>
          <w:tcPr>
            <w:tcW w:w="1789" w:type="dxa"/>
            <w:tcBorders>
              <w:left w:val="single" w:sz="8" w:space="0" w:color="000000"/>
              <w:right w:val="single" w:sz="4" w:space="0" w:color="000000"/>
            </w:tcBorders>
            <w:shd w:val="clear" w:color="auto" w:fill="FFFFFF"/>
            <w:vAlign w:val="center"/>
            <w:tcPrChange w:id="220" w:author="Usov Nikolay" w:date="2021-01-11T17:35:00Z">
              <w:tcPr>
                <w:tcW w:w="1789" w:type="dxa"/>
                <w:tcBorders>
                  <w:left w:val="single" w:sz="8" w:space="0" w:color="000000"/>
                  <w:right w:val="single" w:sz="4" w:space="0" w:color="000000"/>
                </w:tcBorders>
                <w:shd w:val="clear" w:color="auto" w:fill="FFFFFF"/>
                <w:vAlign w:val="center"/>
              </w:tcPr>
            </w:tcPrChange>
          </w:tcPr>
          <w:p w14:paraId="1B4CD17A" w14:textId="77777777" w:rsidR="00EF0392" w:rsidRDefault="00994266">
            <w:pPr>
              <w:spacing w:after="0"/>
              <w:rPr>
                <w:rFonts w:ascii="Times New Roman" w:hAnsi="Times New Roman" w:cs="Times New Roman"/>
                <w:color w:val="000000"/>
              </w:rPr>
            </w:pPr>
            <w:r>
              <w:rPr>
                <w:rFonts w:ascii="Times New Roman" w:hAnsi="Times New Roman" w:cs="Times New Roman"/>
                <w:color w:val="000000"/>
              </w:rPr>
              <w:t>Temperature</w:t>
            </w:r>
          </w:p>
        </w:tc>
        <w:tc>
          <w:tcPr>
            <w:tcW w:w="2000" w:type="dxa"/>
            <w:tcBorders>
              <w:left w:val="single" w:sz="4" w:space="0" w:color="000000"/>
              <w:right w:val="single" w:sz="4" w:space="0" w:color="000000"/>
            </w:tcBorders>
            <w:shd w:val="clear" w:color="auto" w:fill="FFFFFF"/>
            <w:vAlign w:val="bottom"/>
            <w:tcPrChange w:id="221" w:author="Usov Nikolay" w:date="2021-01-11T17:35:00Z">
              <w:tcPr>
                <w:tcW w:w="1069" w:type="dxa"/>
                <w:tcBorders>
                  <w:left w:val="single" w:sz="4" w:space="0" w:color="000000"/>
                  <w:right w:val="single" w:sz="4" w:space="0" w:color="000000"/>
                </w:tcBorders>
                <w:shd w:val="clear" w:color="auto" w:fill="FFFFFF"/>
                <w:vAlign w:val="bottom"/>
              </w:tcPr>
            </w:tcPrChange>
          </w:tcPr>
          <w:p w14:paraId="6D0CEDAA" w14:textId="77777777" w:rsidR="00EF0392" w:rsidRDefault="00994266">
            <w:pPr>
              <w:spacing w:after="0"/>
              <w:rPr>
                <w:rFonts w:ascii="Times New Roman" w:hAnsi="Times New Roman" w:cs="Times New Roman"/>
              </w:rPr>
            </w:pPr>
            <w:r>
              <w:rPr>
                <w:rFonts w:ascii="Times New Roman" w:hAnsi="Times New Roman" w:cs="Times New Roman"/>
                <w:color w:val="000000"/>
              </w:rPr>
              <w:t>3°C</w:t>
            </w:r>
          </w:p>
        </w:tc>
        <w:tc>
          <w:tcPr>
            <w:tcW w:w="955" w:type="dxa"/>
            <w:tcBorders>
              <w:left w:val="single" w:sz="4" w:space="0" w:color="000000"/>
              <w:right w:val="single" w:sz="4" w:space="0" w:color="000000"/>
            </w:tcBorders>
            <w:shd w:val="clear" w:color="auto" w:fill="FFFFFF"/>
            <w:tcPrChange w:id="222" w:author="Usov Nikolay" w:date="2021-01-11T17:35:00Z">
              <w:tcPr>
                <w:tcW w:w="955" w:type="dxa"/>
                <w:tcBorders>
                  <w:left w:val="single" w:sz="4" w:space="0" w:color="000000"/>
                  <w:right w:val="single" w:sz="4" w:space="0" w:color="000000"/>
                </w:tcBorders>
                <w:shd w:val="clear" w:color="auto" w:fill="FFFFFF"/>
              </w:tcPr>
            </w:tcPrChange>
          </w:tcPr>
          <w:p w14:paraId="24068361" w14:textId="77777777" w:rsidR="00EF0392" w:rsidRDefault="00994266">
            <w:pPr>
              <w:spacing w:before="36" w:after="36"/>
              <w:jc w:val="right"/>
              <w:rPr>
                <w:rFonts w:ascii="Times New Roman" w:hAnsi="Times New Roman" w:cs="Times New Roman"/>
              </w:rPr>
            </w:pPr>
            <w:r>
              <w:rPr>
                <w:rFonts w:ascii="Times New Roman" w:hAnsi="Times New Roman" w:cs="Times New Roman"/>
              </w:rPr>
              <w:t>0.044</w:t>
            </w:r>
          </w:p>
        </w:tc>
        <w:tc>
          <w:tcPr>
            <w:tcW w:w="1038" w:type="dxa"/>
            <w:tcBorders>
              <w:left w:val="single" w:sz="4" w:space="0" w:color="000000"/>
              <w:right w:val="single" w:sz="8" w:space="0" w:color="000000"/>
            </w:tcBorders>
            <w:shd w:val="clear" w:color="auto" w:fill="FFFFFF"/>
            <w:tcPrChange w:id="223" w:author="Usov Nikolay" w:date="2021-01-11T17:35:00Z">
              <w:tcPr>
                <w:tcW w:w="1038" w:type="dxa"/>
                <w:tcBorders>
                  <w:left w:val="single" w:sz="4" w:space="0" w:color="000000"/>
                  <w:right w:val="single" w:sz="8" w:space="0" w:color="000000"/>
                </w:tcBorders>
                <w:shd w:val="clear" w:color="auto" w:fill="FFFFFF"/>
              </w:tcPr>
            </w:tcPrChange>
          </w:tcPr>
          <w:p w14:paraId="28EAD404" w14:textId="77777777" w:rsidR="00EF0392" w:rsidRDefault="00994266">
            <w:pPr>
              <w:spacing w:before="36" w:after="36"/>
              <w:jc w:val="right"/>
            </w:pPr>
            <w:r>
              <w:rPr>
                <w:rFonts w:ascii="Times New Roman" w:hAnsi="Times New Roman" w:cs="Times New Roman"/>
              </w:rPr>
              <w:t>-0.660</w:t>
            </w:r>
          </w:p>
        </w:tc>
      </w:tr>
      <w:tr w:rsidR="00EF0392" w14:paraId="352C65BC" w14:textId="77777777" w:rsidTr="00F1397D">
        <w:trPr>
          <w:trHeight w:hRule="exact" w:val="284"/>
          <w:trPrChange w:id="224" w:author="Usov Nikolay" w:date="2021-01-11T17:35:00Z">
            <w:trPr>
              <w:trHeight w:hRule="exact" w:val="284"/>
            </w:trPr>
          </w:trPrChange>
        </w:trPr>
        <w:tc>
          <w:tcPr>
            <w:tcW w:w="1789" w:type="dxa"/>
            <w:tcBorders>
              <w:left w:val="single" w:sz="8" w:space="0" w:color="000000"/>
              <w:right w:val="single" w:sz="4" w:space="0" w:color="000000"/>
            </w:tcBorders>
            <w:shd w:val="clear" w:color="auto" w:fill="FFFFFF"/>
            <w:vAlign w:val="center"/>
            <w:tcPrChange w:id="225" w:author="Usov Nikolay" w:date="2021-01-11T17:35:00Z">
              <w:tcPr>
                <w:tcW w:w="1789" w:type="dxa"/>
                <w:tcBorders>
                  <w:left w:val="single" w:sz="8" w:space="0" w:color="000000"/>
                  <w:right w:val="single" w:sz="4" w:space="0" w:color="000000"/>
                </w:tcBorders>
                <w:shd w:val="clear" w:color="auto" w:fill="FFFFFF"/>
                <w:vAlign w:val="center"/>
              </w:tcPr>
            </w:tcPrChange>
          </w:tcPr>
          <w:p w14:paraId="16258A1F" w14:textId="77777777" w:rsidR="00EF0392" w:rsidRDefault="00994266">
            <w:pPr>
              <w:spacing w:after="0"/>
              <w:rPr>
                <w:rFonts w:ascii="Times New Roman" w:hAnsi="Times New Roman" w:cs="Times New Roman"/>
                <w:color w:val="000000"/>
              </w:rPr>
            </w:pPr>
            <w:r>
              <w:rPr>
                <w:rFonts w:ascii="Times New Roman" w:hAnsi="Times New Roman" w:cs="Times New Roman"/>
                <w:color w:val="000000"/>
              </w:rPr>
              <w:t>thresholds</w:t>
            </w:r>
          </w:p>
        </w:tc>
        <w:tc>
          <w:tcPr>
            <w:tcW w:w="2000" w:type="dxa"/>
            <w:tcBorders>
              <w:left w:val="single" w:sz="4" w:space="0" w:color="000000"/>
              <w:right w:val="single" w:sz="4" w:space="0" w:color="000000"/>
            </w:tcBorders>
            <w:shd w:val="clear" w:color="auto" w:fill="FFFFFF"/>
            <w:vAlign w:val="bottom"/>
            <w:tcPrChange w:id="226" w:author="Usov Nikolay" w:date="2021-01-11T17:35:00Z">
              <w:tcPr>
                <w:tcW w:w="1069" w:type="dxa"/>
                <w:tcBorders>
                  <w:left w:val="single" w:sz="4" w:space="0" w:color="000000"/>
                  <w:right w:val="single" w:sz="4" w:space="0" w:color="000000"/>
                </w:tcBorders>
                <w:shd w:val="clear" w:color="auto" w:fill="FFFFFF"/>
                <w:vAlign w:val="bottom"/>
              </w:tcPr>
            </w:tcPrChange>
          </w:tcPr>
          <w:p w14:paraId="393096FC" w14:textId="77777777" w:rsidR="00EF0392" w:rsidRDefault="00994266">
            <w:pPr>
              <w:spacing w:after="0"/>
              <w:rPr>
                <w:rFonts w:ascii="Times New Roman" w:hAnsi="Times New Roman" w:cs="Times New Roman"/>
              </w:rPr>
            </w:pPr>
            <w:r>
              <w:rPr>
                <w:rFonts w:ascii="Times New Roman" w:hAnsi="Times New Roman" w:cs="Times New Roman"/>
                <w:color w:val="000000"/>
              </w:rPr>
              <w:t>4°C</w:t>
            </w:r>
          </w:p>
        </w:tc>
        <w:tc>
          <w:tcPr>
            <w:tcW w:w="955" w:type="dxa"/>
            <w:tcBorders>
              <w:left w:val="single" w:sz="4" w:space="0" w:color="000000"/>
              <w:right w:val="single" w:sz="4" w:space="0" w:color="000000"/>
            </w:tcBorders>
            <w:shd w:val="clear" w:color="auto" w:fill="FFFFFF"/>
            <w:tcPrChange w:id="227" w:author="Usov Nikolay" w:date="2021-01-11T17:35:00Z">
              <w:tcPr>
                <w:tcW w:w="955" w:type="dxa"/>
                <w:tcBorders>
                  <w:left w:val="single" w:sz="4" w:space="0" w:color="000000"/>
                  <w:right w:val="single" w:sz="4" w:space="0" w:color="000000"/>
                </w:tcBorders>
                <w:shd w:val="clear" w:color="auto" w:fill="FFFFFF"/>
              </w:tcPr>
            </w:tcPrChange>
          </w:tcPr>
          <w:p w14:paraId="181D2594" w14:textId="77777777" w:rsidR="00EF0392" w:rsidRDefault="00994266">
            <w:pPr>
              <w:spacing w:before="36" w:after="36"/>
              <w:jc w:val="right"/>
              <w:rPr>
                <w:rFonts w:ascii="Times New Roman" w:hAnsi="Times New Roman" w:cs="Times New Roman"/>
              </w:rPr>
            </w:pPr>
            <w:r>
              <w:rPr>
                <w:rFonts w:ascii="Times New Roman" w:hAnsi="Times New Roman" w:cs="Times New Roman"/>
              </w:rPr>
              <w:t>-0.266</w:t>
            </w:r>
          </w:p>
        </w:tc>
        <w:tc>
          <w:tcPr>
            <w:tcW w:w="1038" w:type="dxa"/>
            <w:tcBorders>
              <w:left w:val="single" w:sz="4" w:space="0" w:color="000000"/>
              <w:right w:val="single" w:sz="8" w:space="0" w:color="000000"/>
            </w:tcBorders>
            <w:shd w:val="clear" w:color="auto" w:fill="FFFFFF"/>
            <w:tcPrChange w:id="228" w:author="Usov Nikolay" w:date="2021-01-11T17:35:00Z">
              <w:tcPr>
                <w:tcW w:w="1038" w:type="dxa"/>
                <w:tcBorders>
                  <w:left w:val="single" w:sz="4" w:space="0" w:color="000000"/>
                  <w:right w:val="single" w:sz="8" w:space="0" w:color="000000"/>
                </w:tcBorders>
                <w:shd w:val="clear" w:color="auto" w:fill="FFFFFF"/>
              </w:tcPr>
            </w:tcPrChange>
          </w:tcPr>
          <w:p w14:paraId="3137650D" w14:textId="77777777" w:rsidR="00EF0392" w:rsidRDefault="00994266">
            <w:pPr>
              <w:spacing w:before="36" w:after="36"/>
              <w:jc w:val="right"/>
            </w:pPr>
            <w:r>
              <w:rPr>
                <w:rFonts w:ascii="Times New Roman" w:hAnsi="Times New Roman" w:cs="Times New Roman"/>
              </w:rPr>
              <w:t>0.737</w:t>
            </w:r>
          </w:p>
        </w:tc>
      </w:tr>
      <w:tr w:rsidR="00EF0392" w14:paraId="40102F3D" w14:textId="77777777" w:rsidTr="00F1397D">
        <w:trPr>
          <w:trHeight w:hRule="exact" w:val="284"/>
          <w:trPrChange w:id="229" w:author="Usov Nikolay" w:date="2021-01-11T17:35:00Z">
            <w:trPr>
              <w:trHeight w:hRule="exact" w:val="284"/>
            </w:trPr>
          </w:trPrChange>
        </w:trPr>
        <w:tc>
          <w:tcPr>
            <w:tcW w:w="1789" w:type="dxa"/>
            <w:tcBorders>
              <w:left w:val="single" w:sz="8" w:space="0" w:color="000000"/>
              <w:right w:val="single" w:sz="4" w:space="0" w:color="000000"/>
            </w:tcBorders>
            <w:shd w:val="clear" w:color="auto" w:fill="FFFFFF"/>
            <w:vAlign w:val="center"/>
            <w:tcPrChange w:id="230" w:author="Usov Nikolay" w:date="2021-01-11T17:35:00Z">
              <w:tcPr>
                <w:tcW w:w="1789" w:type="dxa"/>
                <w:tcBorders>
                  <w:left w:val="single" w:sz="8" w:space="0" w:color="000000"/>
                  <w:right w:val="single" w:sz="4" w:space="0" w:color="000000"/>
                </w:tcBorders>
                <w:shd w:val="clear" w:color="auto" w:fill="FFFFFF"/>
                <w:vAlign w:val="center"/>
              </w:tcPr>
            </w:tcPrChange>
          </w:tcPr>
          <w:p w14:paraId="0347B81D" w14:textId="77777777" w:rsidR="00EF0392" w:rsidRDefault="00EF0392">
            <w:pPr>
              <w:spacing w:after="0"/>
              <w:jc w:val="right"/>
              <w:rPr>
                <w:rFonts w:ascii="Times New Roman" w:hAnsi="Times New Roman" w:cs="Times New Roman"/>
                <w:color w:val="000000"/>
              </w:rPr>
            </w:pPr>
          </w:p>
        </w:tc>
        <w:tc>
          <w:tcPr>
            <w:tcW w:w="2000" w:type="dxa"/>
            <w:tcBorders>
              <w:left w:val="single" w:sz="4" w:space="0" w:color="000000"/>
              <w:right w:val="single" w:sz="4" w:space="0" w:color="000000"/>
            </w:tcBorders>
            <w:shd w:val="clear" w:color="auto" w:fill="FFFFFF"/>
            <w:vAlign w:val="bottom"/>
            <w:tcPrChange w:id="231" w:author="Usov Nikolay" w:date="2021-01-11T17:35:00Z">
              <w:tcPr>
                <w:tcW w:w="1069" w:type="dxa"/>
                <w:tcBorders>
                  <w:left w:val="single" w:sz="4" w:space="0" w:color="000000"/>
                  <w:right w:val="single" w:sz="4" w:space="0" w:color="000000"/>
                </w:tcBorders>
                <w:shd w:val="clear" w:color="auto" w:fill="FFFFFF"/>
                <w:vAlign w:val="bottom"/>
              </w:tcPr>
            </w:tcPrChange>
          </w:tcPr>
          <w:p w14:paraId="716EE9B4" w14:textId="77777777" w:rsidR="00EF0392" w:rsidRDefault="00994266">
            <w:pPr>
              <w:spacing w:after="0"/>
              <w:rPr>
                <w:rFonts w:ascii="Times New Roman" w:hAnsi="Times New Roman" w:cs="Times New Roman"/>
              </w:rPr>
            </w:pPr>
            <w:r>
              <w:rPr>
                <w:rFonts w:ascii="Times New Roman" w:hAnsi="Times New Roman" w:cs="Times New Roman"/>
                <w:color w:val="000000"/>
              </w:rPr>
              <w:t>5°C</w:t>
            </w:r>
          </w:p>
        </w:tc>
        <w:tc>
          <w:tcPr>
            <w:tcW w:w="955" w:type="dxa"/>
            <w:tcBorders>
              <w:left w:val="single" w:sz="4" w:space="0" w:color="000000"/>
              <w:right w:val="single" w:sz="4" w:space="0" w:color="000000"/>
            </w:tcBorders>
            <w:shd w:val="clear" w:color="auto" w:fill="FFFFFF"/>
            <w:tcPrChange w:id="232" w:author="Usov Nikolay" w:date="2021-01-11T17:35:00Z">
              <w:tcPr>
                <w:tcW w:w="955" w:type="dxa"/>
                <w:tcBorders>
                  <w:left w:val="single" w:sz="4" w:space="0" w:color="000000"/>
                  <w:right w:val="single" w:sz="4" w:space="0" w:color="000000"/>
                </w:tcBorders>
                <w:shd w:val="clear" w:color="auto" w:fill="FFFFFF"/>
              </w:tcPr>
            </w:tcPrChange>
          </w:tcPr>
          <w:p w14:paraId="47088EEF" w14:textId="77777777" w:rsidR="00EF0392" w:rsidRDefault="00994266">
            <w:pPr>
              <w:spacing w:before="36" w:after="36"/>
              <w:jc w:val="right"/>
              <w:rPr>
                <w:rFonts w:ascii="Times New Roman" w:hAnsi="Times New Roman" w:cs="Times New Roman"/>
              </w:rPr>
            </w:pPr>
            <w:r>
              <w:rPr>
                <w:rFonts w:ascii="Times New Roman" w:hAnsi="Times New Roman" w:cs="Times New Roman"/>
              </w:rPr>
              <w:t>-0.394</w:t>
            </w:r>
          </w:p>
        </w:tc>
        <w:tc>
          <w:tcPr>
            <w:tcW w:w="1038" w:type="dxa"/>
            <w:tcBorders>
              <w:left w:val="single" w:sz="4" w:space="0" w:color="000000"/>
              <w:right w:val="single" w:sz="8" w:space="0" w:color="000000"/>
            </w:tcBorders>
            <w:shd w:val="clear" w:color="auto" w:fill="FFFFFF"/>
            <w:tcPrChange w:id="233" w:author="Usov Nikolay" w:date="2021-01-11T17:35:00Z">
              <w:tcPr>
                <w:tcW w:w="1038" w:type="dxa"/>
                <w:tcBorders>
                  <w:left w:val="single" w:sz="4" w:space="0" w:color="000000"/>
                  <w:right w:val="single" w:sz="8" w:space="0" w:color="000000"/>
                </w:tcBorders>
                <w:shd w:val="clear" w:color="auto" w:fill="FFFFFF"/>
              </w:tcPr>
            </w:tcPrChange>
          </w:tcPr>
          <w:p w14:paraId="2E605100" w14:textId="77777777" w:rsidR="00EF0392" w:rsidRDefault="00994266">
            <w:pPr>
              <w:spacing w:before="36" w:after="36"/>
              <w:jc w:val="right"/>
            </w:pPr>
            <w:r>
              <w:rPr>
                <w:rFonts w:ascii="Times New Roman" w:hAnsi="Times New Roman" w:cs="Times New Roman"/>
              </w:rPr>
              <w:t>-0.108</w:t>
            </w:r>
          </w:p>
        </w:tc>
      </w:tr>
      <w:tr w:rsidR="00EF0392" w14:paraId="47C11A85" w14:textId="77777777" w:rsidTr="00F1397D">
        <w:trPr>
          <w:trHeight w:hRule="exact" w:val="284"/>
          <w:trPrChange w:id="234" w:author="Usov Nikolay" w:date="2021-01-11T17:35:00Z">
            <w:trPr>
              <w:trHeight w:hRule="exact" w:val="284"/>
            </w:trPr>
          </w:trPrChange>
        </w:trPr>
        <w:tc>
          <w:tcPr>
            <w:tcW w:w="1789" w:type="dxa"/>
            <w:tcBorders>
              <w:left w:val="single" w:sz="8" w:space="0" w:color="000000"/>
              <w:right w:val="single" w:sz="4" w:space="0" w:color="000000"/>
            </w:tcBorders>
            <w:shd w:val="clear" w:color="auto" w:fill="FFFFFF"/>
            <w:vAlign w:val="center"/>
            <w:tcPrChange w:id="235" w:author="Usov Nikolay" w:date="2021-01-11T17:35:00Z">
              <w:tcPr>
                <w:tcW w:w="1789" w:type="dxa"/>
                <w:tcBorders>
                  <w:left w:val="single" w:sz="8" w:space="0" w:color="000000"/>
                  <w:right w:val="single" w:sz="4" w:space="0" w:color="000000"/>
                </w:tcBorders>
                <w:shd w:val="clear" w:color="auto" w:fill="FFFFFF"/>
                <w:vAlign w:val="center"/>
              </w:tcPr>
            </w:tcPrChange>
          </w:tcPr>
          <w:p w14:paraId="47F10084" w14:textId="77777777" w:rsidR="00EF0392" w:rsidRDefault="00994266">
            <w:pPr>
              <w:spacing w:after="0"/>
              <w:rPr>
                <w:rFonts w:ascii="Times New Roman" w:hAnsi="Times New Roman" w:cs="Times New Roman"/>
                <w:color w:val="000000"/>
              </w:rPr>
            </w:pPr>
            <w:r>
              <w:rPr>
                <w:rFonts w:ascii="Times New Roman" w:hAnsi="Times New Roman" w:cs="Times New Roman"/>
                <w:color w:val="000000"/>
              </w:rPr>
              <w:t> </w:t>
            </w:r>
          </w:p>
        </w:tc>
        <w:tc>
          <w:tcPr>
            <w:tcW w:w="2000" w:type="dxa"/>
            <w:tcBorders>
              <w:left w:val="single" w:sz="4" w:space="0" w:color="000000"/>
              <w:right w:val="single" w:sz="4" w:space="0" w:color="000000"/>
            </w:tcBorders>
            <w:shd w:val="clear" w:color="auto" w:fill="FFFFFF"/>
            <w:vAlign w:val="bottom"/>
            <w:tcPrChange w:id="236" w:author="Usov Nikolay" w:date="2021-01-11T17:35:00Z">
              <w:tcPr>
                <w:tcW w:w="1069" w:type="dxa"/>
                <w:tcBorders>
                  <w:left w:val="single" w:sz="4" w:space="0" w:color="000000"/>
                  <w:right w:val="single" w:sz="4" w:space="0" w:color="000000"/>
                </w:tcBorders>
                <w:shd w:val="clear" w:color="auto" w:fill="FFFFFF"/>
                <w:vAlign w:val="bottom"/>
              </w:tcPr>
            </w:tcPrChange>
          </w:tcPr>
          <w:p w14:paraId="03AD9B21" w14:textId="77777777" w:rsidR="00EF0392" w:rsidRDefault="00994266">
            <w:pPr>
              <w:spacing w:after="0"/>
              <w:rPr>
                <w:rFonts w:ascii="Times New Roman" w:hAnsi="Times New Roman" w:cs="Times New Roman"/>
              </w:rPr>
            </w:pPr>
            <w:r>
              <w:rPr>
                <w:rFonts w:ascii="Times New Roman" w:hAnsi="Times New Roman" w:cs="Times New Roman"/>
                <w:color w:val="000000"/>
              </w:rPr>
              <w:t>8°C</w:t>
            </w:r>
          </w:p>
        </w:tc>
        <w:tc>
          <w:tcPr>
            <w:tcW w:w="955" w:type="dxa"/>
            <w:tcBorders>
              <w:left w:val="single" w:sz="4" w:space="0" w:color="000000"/>
              <w:right w:val="single" w:sz="4" w:space="0" w:color="000000"/>
            </w:tcBorders>
            <w:shd w:val="clear" w:color="auto" w:fill="FFFFFF"/>
            <w:tcPrChange w:id="237" w:author="Usov Nikolay" w:date="2021-01-11T17:35:00Z">
              <w:tcPr>
                <w:tcW w:w="955" w:type="dxa"/>
                <w:tcBorders>
                  <w:left w:val="single" w:sz="4" w:space="0" w:color="000000"/>
                  <w:right w:val="single" w:sz="4" w:space="0" w:color="000000"/>
                </w:tcBorders>
                <w:shd w:val="clear" w:color="auto" w:fill="FFFFFF"/>
              </w:tcPr>
            </w:tcPrChange>
          </w:tcPr>
          <w:p w14:paraId="3624E5EE" w14:textId="77777777" w:rsidR="00EF0392" w:rsidRDefault="00994266">
            <w:pPr>
              <w:spacing w:before="36" w:after="36"/>
              <w:jc w:val="right"/>
              <w:rPr>
                <w:rFonts w:ascii="Times New Roman" w:hAnsi="Times New Roman" w:cs="Times New Roman"/>
              </w:rPr>
            </w:pPr>
            <w:r>
              <w:rPr>
                <w:rFonts w:ascii="Times New Roman" w:hAnsi="Times New Roman" w:cs="Times New Roman"/>
              </w:rPr>
              <w:t>-0.604</w:t>
            </w:r>
          </w:p>
        </w:tc>
        <w:tc>
          <w:tcPr>
            <w:tcW w:w="1038" w:type="dxa"/>
            <w:tcBorders>
              <w:left w:val="single" w:sz="4" w:space="0" w:color="000000"/>
              <w:right w:val="single" w:sz="8" w:space="0" w:color="000000"/>
            </w:tcBorders>
            <w:shd w:val="clear" w:color="auto" w:fill="FFFFFF"/>
            <w:tcPrChange w:id="238" w:author="Usov Nikolay" w:date="2021-01-11T17:35:00Z">
              <w:tcPr>
                <w:tcW w:w="1038" w:type="dxa"/>
                <w:tcBorders>
                  <w:left w:val="single" w:sz="4" w:space="0" w:color="000000"/>
                  <w:right w:val="single" w:sz="8" w:space="0" w:color="000000"/>
                </w:tcBorders>
                <w:shd w:val="clear" w:color="auto" w:fill="FFFFFF"/>
              </w:tcPr>
            </w:tcPrChange>
          </w:tcPr>
          <w:p w14:paraId="4095A3FE" w14:textId="77777777" w:rsidR="00EF0392" w:rsidRDefault="00994266">
            <w:pPr>
              <w:spacing w:before="36" w:after="36"/>
              <w:jc w:val="right"/>
            </w:pPr>
            <w:r>
              <w:rPr>
                <w:rFonts w:ascii="Times New Roman" w:hAnsi="Times New Roman" w:cs="Times New Roman"/>
              </w:rPr>
              <w:t>-0.093</w:t>
            </w:r>
          </w:p>
        </w:tc>
      </w:tr>
      <w:tr w:rsidR="00EF0392" w14:paraId="1B07E917" w14:textId="77777777" w:rsidTr="00F1397D">
        <w:trPr>
          <w:trHeight w:hRule="exact" w:val="284"/>
          <w:trPrChange w:id="239" w:author="Usov Nikolay" w:date="2021-01-11T17:35:00Z">
            <w:trPr>
              <w:trHeight w:hRule="exact" w:val="284"/>
            </w:trPr>
          </w:trPrChange>
        </w:trPr>
        <w:tc>
          <w:tcPr>
            <w:tcW w:w="1789" w:type="dxa"/>
            <w:tcBorders>
              <w:left w:val="single" w:sz="8" w:space="0" w:color="000000"/>
              <w:bottom w:val="single" w:sz="8" w:space="0" w:color="000000"/>
              <w:right w:val="single" w:sz="4" w:space="0" w:color="000000"/>
            </w:tcBorders>
            <w:shd w:val="clear" w:color="auto" w:fill="FFFFFF"/>
            <w:vAlign w:val="center"/>
            <w:tcPrChange w:id="240" w:author="Usov Nikolay" w:date="2021-01-11T17:35:00Z">
              <w:tcPr>
                <w:tcW w:w="1789" w:type="dxa"/>
                <w:tcBorders>
                  <w:left w:val="single" w:sz="8" w:space="0" w:color="000000"/>
                  <w:bottom w:val="single" w:sz="8" w:space="0" w:color="000000"/>
                  <w:right w:val="single" w:sz="4" w:space="0" w:color="000000"/>
                </w:tcBorders>
                <w:shd w:val="clear" w:color="auto" w:fill="FFFFFF"/>
                <w:vAlign w:val="center"/>
              </w:tcPr>
            </w:tcPrChange>
          </w:tcPr>
          <w:p w14:paraId="56233296" w14:textId="77777777" w:rsidR="00EF0392" w:rsidRDefault="00EF0392">
            <w:pPr>
              <w:spacing w:after="0"/>
              <w:rPr>
                <w:rFonts w:ascii="Times New Roman" w:hAnsi="Times New Roman" w:cs="Times New Roman"/>
                <w:color w:val="000000"/>
              </w:rPr>
            </w:pPr>
          </w:p>
        </w:tc>
        <w:tc>
          <w:tcPr>
            <w:tcW w:w="2000" w:type="dxa"/>
            <w:tcBorders>
              <w:left w:val="single" w:sz="4" w:space="0" w:color="000000"/>
              <w:bottom w:val="single" w:sz="8" w:space="0" w:color="000000"/>
              <w:right w:val="single" w:sz="4" w:space="0" w:color="000000"/>
            </w:tcBorders>
            <w:shd w:val="clear" w:color="auto" w:fill="FFFFFF"/>
            <w:vAlign w:val="bottom"/>
            <w:tcPrChange w:id="241" w:author="Usov Nikolay" w:date="2021-01-11T17:35:00Z">
              <w:tcPr>
                <w:tcW w:w="1069" w:type="dxa"/>
                <w:tcBorders>
                  <w:left w:val="single" w:sz="4" w:space="0" w:color="000000"/>
                  <w:bottom w:val="single" w:sz="8" w:space="0" w:color="000000"/>
                  <w:right w:val="single" w:sz="4" w:space="0" w:color="000000"/>
                </w:tcBorders>
                <w:shd w:val="clear" w:color="auto" w:fill="FFFFFF"/>
                <w:vAlign w:val="bottom"/>
              </w:tcPr>
            </w:tcPrChange>
          </w:tcPr>
          <w:p w14:paraId="1F588F44" w14:textId="77777777" w:rsidR="00EF0392" w:rsidRDefault="00994266">
            <w:pPr>
              <w:spacing w:after="0"/>
              <w:rPr>
                <w:rFonts w:ascii="Times New Roman" w:hAnsi="Times New Roman" w:cs="Times New Roman"/>
              </w:rPr>
            </w:pPr>
            <w:r>
              <w:rPr>
                <w:rFonts w:ascii="Times New Roman" w:hAnsi="Times New Roman" w:cs="Times New Roman"/>
                <w:color w:val="000000"/>
              </w:rPr>
              <w:t>Peak</w:t>
            </w:r>
          </w:p>
        </w:tc>
        <w:tc>
          <w:tcPr>
            <w:tcW w:w="955" w:type="dxa"/>
            <w:tcBorders>
              <w:left w:val="single" w:sz="4" w:space="0" w:color="000000"/>
              <w:bottom w:val="single" w:sz="8" w:space="0" w:color="000000"/>
              <w:right w:val="single" w:sz="4" w:space="0" w:color="000000"/>
            </w:tcBorders>
            <w:shd w:val="clear" w:color="auto" w:fill="FFFFFF"/>
            <w:tcPrChange w:id="242" w:author="Usov Nikolay" w:date="2021-01-11T17:35:00Z">
              <w:tcPr>
                <w:tcW w:w="955" w:type="dxa"/>
                <w:tcBorders>
                  <w:left w:val="single" w:sz="4" w:space="0" w:color="000000"/>
                  <w:bottom w:val="single" w:sz="8" w:space="0" w:color="000000"/>
                  <w:right w:val="single" w:sz="4" w:space="0" w:color="000000"/>
                </w:tcBorders>
                <w:shd w:val="clear" w:color="auto" w:fill="FFFFFF"/>
              </w:tcPr>
            </w:tcPrChange>
          </w:tcPr>
          <w:p w14:paraId="237CF753" w14:textId="77777777" w:rsidR="00EF0392" w:rsidRDefault="00994266">
            <w:pPr>
              <w:spacing w:before="36" w:after="36"/>
              <w:jc w:val="right"/>
              <w:rPr>
                <w:rFonts w:ascii="Times New Roman" w:hAnsi="Times New Roman" w:cs="Times New Roman"/>
              </w:rPr>
            </w:pPr>
            <w:r>
              <w:rPr>
                <w:rFonts w:ascii="Times New Roman" w:hAnsi="Times New Roman" w:cs="Times New Roman"/>
              </w:rPr>
              <w:t>0.638</w:t>
            </w:r>
          </w:p>
        </w:tc>
        <w:tc>
          <w:tcPr>
            <w:tcW w:w="1038" w:type="dxa"/>
            <w:tcBorders>
              <w:left w:val="single" w:sz="4" w:space="0" w:color="000000"/>
              <w:bottom w:val="single" w:sz="8" w:space="0" w:color="000000"/>
              <w:right w:val="single" w:sz="8" w:space="0" w:color="000000"/>
            </w:tcBorders>
            <w:shd w:val="clear" w:color="auto" w:fill="FFFFFF"/>
            <w:tcPrChange w:id="243" w:author="Usov Nikolay" w:date="2021-01-11T17:35:00Z">
              <w:tcPr>
                <w:tcW w:w="1038" w:type="dxa"/>
                <w:tcBorders>
                  <w:left w:val="single" w:sz="4" w:space="0" w:color="000000"/>
                  <w:bottom w:val="single" w:sz="8" w:space="0" w:color="000000"/>
                  <w:right w:val="single" w:sz="8" w:space="0" w:color="000000"/>
                </w:tcBorders>
                <w:shd w:val="clear" w:color="auto" w:fill="FFFFFF"/>
              </w:tcPr>
            </w:tcPrChange>
          </w:tcPr>
          <w:p w14:paraId="0C28F9E8" w14:textId="77777777" w:rsidR="00EF0392" w:rsidRDefault="00994266">
            <w:pPr>
              <w:spacing w:before="36" w:after="36"/>
              <w:jc w:val="right"/>
            </w:pPr>
            <w:r>
              <w:rPr>
                <w:rFonts w:ascii="Times New Roman" w:hAnsi="Times New Roman" w:cs="Times New Roman"/>
              </w:rPr>
              <w:t>0.026</w:t>
            </w:r>
          </w:p>
        </w:tc>
      </w:tr>
      <w:tr w:rsidR="00EF0392" w14:paraId="07D9CE32" w14:textId="77777777" w:rsidTr="00F1397D">
        <w:trPr>
          <w:trHeight w:hRule="exact" w:val="284"/>
          <w:trPrChange w:id="244" w:author="Usov Nikolay" w:date="2021-01-11T17:35:00Z">
            <w:trPr>
              <w:trHeight w:hRule="exact" w:val="284"/>
            </w:trPr>
          </w:trPrChange>
        </w:trPr>
        <w:tc>
          <w:tcPr>
            <w:tcW w:w="1789" w:type="dxa"/>
            <w:tcBorders>
              <w:left w:val="single" w:sz="8" w:space="0" w:color="000000"/>
              <w:right w:val="single" w:sz="4" w:space="0" w:color="000000"/>
            </w:tcBorders>
            <w:shd w:val="clear" w:color="auto" w:fill="FFFFFF"/>
            <w:vAlign w:val="center"/>
            <w:tcPrChange w:id="245" w:author="Usov Nikolay" w:date="2021-01-11T17:35:00Z">
              <w:tcPr>
                <w:tcW w:w="1789" w:type="dxa"/>
                <w:tcBorders>
                  <w:left w:val="single" w:sz="8" w:space="0" w:color="000000"/>
                  <w:right w:val="single" w:sz="4" w:space="0" w:color="000000"/>
                </w:tcBorders>
                <w:shd w:val="clear" w:color="auto" w:fill="FFFFFF"/>
                <w:vAlign w:val="center"/>
              </w:tcPr>
            </w:tcPrChange>
          </w:tcPr>
          <w:p w14:paraId="1985C67D" w14:textId="77777777" w:rsidR="00EF0392" w:rsidRDefault="00994266">
            <w:pPr>
              <w:spacing w:after="0"/>
              <w:rPr>
                <w:rFonts w:ascii="Times New Roman" w:hAnsi="Times New Roman" w:cs="Times New Roman"/>
                <w:color w:val="000000"/>
              </w:rPr>
            </w:pPr>
            <w:r>
              <w:rPr>
                <w:rFonts w:ascii="Times New Roman" w:hAnsi="Times New Roman" w:cs="Times New Roman"/>
                <w:color w:val="000000"/>
              </w:rPr>
              <w:t>Calanus</w:t>
            </w:r>
          </w:p>
        </w:tc>
        <w:tc>
          <w:tcPr>
            <w:tcW w:w="2000" w:type="dxa"/>
            <w:tcBorders>
              <w:left w:val="single" w:sz="4" w:space="0" w:color="000000"/>
              <w:right w:val="single" w:sz="4" w:space="0" w:color="000000"/>
            </w:tcBorders>
            <w:shd w:val="clear" w:color="auto" w:fill="FFFFFF"/>
            <w:vAlign w:val="center"/>
            <w:tcPrChange w:id="246" w:author="Usov Nikolay" w:date="2021-01-11T17:35:00Z">
              <w:tcPr>
                <w:tcW w:w="1069" w:type="dxa"/>
                <w:tcBorders>
                  <w:left w:val="single" w:sz="4" w:space="0" w:color="000000"/>
                  <w:right w:val="single" w:sz="4" w:space="0" w:color="000000"/>
                </w:tcBorders>
                <w:shd w:val="clear" w:color="auto" w:fill="FFFFFF"/>
                <w:vAlign w:val="center"/>
              </w:tcPr>
            </w:tcPrChange>
          </w:tcPr>
          <w:p w14:paraId="3C1C668D" w14:textId="77777777" w:rsidR="00EF0392" w:rsidRDefault="00994266">
            <w:pPr>
              <w:spacing w:after="0"/>
              <w:rPr>
                <w:rFonts w:ascii="Times New Roman" w:hAnsi="Times New Roman" w:cs="Times New Roman"/>
              </w:rPr>
            </w:pPr>
            <w:r>
              <w:rPr>
                <w:rFonts w:ascii="Times New Roman" w:hAnsi="Times New Roman" w:cs="Times New Roman"/>
                <w:color w:val="000000"/>
              </w:rPr>
              <w:t>beginning</w:t>
            </w:r>
          </w:p>
        </w:tc>
        <w:tc>
          <w:tcPr>
            <w:tcW w:w="955" w:type="dxa"/>
            <w:tcBorders>
              <w:left w:val="single" w:sz="4" w:space="0" w:color="000000"/>
              <w:right w:val="single" w:sz="4" w:space="0" w:color="000000"/>
            </w:tcBorders>
            <w:shd w:val="clear" w:color="auto" w:fill="FFFFFF"/>
            <w:tcPrChange w:id="247" w:author="Usov Nikolay" w:date="2021-01-11T17:35:00Z">
              <w:tcPr>
                <w:tcW w:w="955" w:type="dxa"/>
                <w:tcBorders>
                  <w:left w:val="single" w:sz="4" w:space="0" w:color="000000"/>
                  <w:right w:val="single" w:sz="4" w:space="0" w:color="000000"/>
                </w:tcBorders>
                <w:shd w:val="clear" w:color="auto" w:fill="FFFFFF"/>
              </w:tcPr>
            </w:tcPrChange>
          </w:tcPr>
          <w:p w14:paraId="28971175" w14:textId="77777777" w:rsidR="00EF0392" w:rsidRDefault="00994266">
            <w:pPr>
              <w:spacing w:before="36" w:after="36"/>
              <w:jc w:val="right"/>
              <w:rPr>
                <w:rFonts w:ascii="Times New Roman" w:hAnsi="Times New Roman" w:cs="Times New Roman"/>
              </w:rPr>
            </w:pPr>
            <w:r>
              <w:rPr>
                <w:rFonts w:ascii="Times New Roman" w:hAnsi="Times New Roman" w:cs="Times New Roman"/>
              </w:rPr>
              <w:t>0.133</w:t>
            </w:r>
          </w:p>
        </w:tc>
        <w:tc>
          <w:tcPr>
            <w:tcW w:w="1038" w:type="dxa"/>
            <w:tcBorders>
              <w:left w:val="single" w:sz="4" w:space="0" w:color="000000"/>
              <w:right w:val="single" w:sz="8" w:space="0" w:color="000000"/>
            </w:tcBorders>
            <w:shd w:val="clear" w:color="auto" w:fill="FFFFFF"/>
            <w:tcPrChange w:id="248" w:author="Usov Nikolay" w:date="2021-01-11T17:35:00Z">
              <w:tcPr>
                <w:tcW w:w="1038" w:type="dxa"/>
                <w:tcBorders>
                  <w:left w:val="single" w:sz="4" w:space="0" w:color="000000"/>
                  <w:right w:val="single" w:sz="8" w:space="0" w:color="000000"/>
                </w:tcBorders>
                <w:shd w:val="clear" w:color="auto" w:fill="FFFFFF"/>
              </w:tcPr>
            </w:tcPrChange>
          </w:tcPr>
          <w:p w14:paraId="46856E00" w14:textId="77777777" w:rsidR="00EF0392" w:rsidRDefault="00994266">
            <w:pPr>
              <w:spacing w:before="36" w:after="36"/>
              <w:jc w:val="right"/>
            </w:pPr>
            <w:r>
              <w:rPr>
                <w:rFonts w:ascii="Times New Roman" w:hAnsi="Times New Roman" w:cs="Times New Roman"/>
              </w:rPr>
              <w:t>0.041</w:t>
            </w:r>
          </w:p>
        </w:tc>
      </w:tr>
      <w:tr w:rsidR="00EF0392" w14:paraId="38FB831B" w14:textId="77777777" w:rsidTr="00F1397D">
        <w:trPr>
          <w:trHeight w:hRule="exact" w:val="284"/>
          <w:trPrChange w:id="249" w:author="Usov Nikolay" w:date="2021-01-11T17:35:00Z">
            <w:trPr>
              <w:trHeight w:hRule="exact" w:val="284"/>
            </w:trPr>
          </w:trPrChange>
        </w:trPr>
        <w:tc>
          <w:tcPr>
            <w:tcW w:w="1789" w:type="dxa"/>
            <w:tcBorders>
              <w:left w:val="single" w:sz="8" w:space="0" w:color="000000"/>
              <w:right w:val="single" w:sz="4" w:space="0" w:color="000000"/>
            </w:tcBorders>
            <w:shd w:val="clear" w:color="auto" w:fill="FFFFFF"/>
            <w:vAlign w:val="center"/>
            <w:tcPrChange w:id="250" w:author="Usov Nikolay" w:date="2021-01-11T17:35:00Z">
              <w:tcPr>
                <w:tcW w:w="1789" w:type="dxa"/>
                <w:tcBorders>
                  <w:left w:val="single" w:sz="8" w:space="0" w:color="000000"/>
                  <w:right w:val="single" w:sz="4" w:space="0" w:color="000000"/>
                </w:tcBorders>
                <w:shd w:val="clear" w:color="auto" w:fill="FFFFFF"/>
                <w:vAlign w:val="center"/>
              </w:tcPr>
            </w:tcPrChange>
          </w:tcPr>
          <w:p w14:paraId="49C7FF9F" w14:textId="77777777" w:rsidR="00EF0392" w:rsidRDefault="00994266">
            <w:pPr>
              <w:spacing w:after="0"/>
              <w:rPr>
                <w:rFonts w:ascii="Times New Roman" w:hAnsi="Times New Roman" w:cs="Times New Roman"/>
                <w:color w:val="000000"/>
              </w:rPr>
            </w:pPr>
            <w:r>
              <w:rPr>
                <w:rFonts w:ascii="Times New Roman" w:hAnsi="Times New Roman" w:cs="Times New Roman"/>
                <w:color w:val="000000"/>
              </w:rPr>
              <w:t>Calanus</w:t>
            </w:r>
          </w:p>
        </w:tc>
        <w:tc>
          <w:tcPr>
            <w:tcW w:w="2000" w:type="dxa"/>
            <w:tcBorders>
              <w:left w:val="single" w:sz="4" w:space="0" w:color="000000"/>
              <w:right w:val="single" w:sz="4" w:space="0" w:color="000000"/>
            </w:tcBorders>
            <w:shd w:val="clear" w:color="auto" w:fill="FFFFFF"/>
            <w:vAlign w:val="center"/>
            <w:tcPrChange w:id="251" w:author="Usov Nikolay" w:date="2021-01-11T17:35:00Z">
              <w:tcPr>
                <w:tcW w:w="1069" w:type="dxa"/>
                <w:tcBorders>
                  <w:left w:val="single" w:sz="4" w:space="0" w:color="000000"/>
                  <w:right w:val="single" w:sz="4" w:space="0" w:color="000000"/>
                </w:tcBorders>
                <w:shd w:val="clear" w:color="auto" w:fill="FFFFFF"/>
                <w:vAlign w:val="center"/>
              </w:tcPr>
            </w:tcPrChange>
          </w:tcPr>
          <w:p w14:paraId="18A65E17" w14:textId="77777777" w:rsidR="00EF0392" w:rsidRDefault="00994266">
            <w:pPr>
              <w:spacing w:after="0"/>
              <w:rPr>
                <w:rFonts w:ascii="Times New Roman" w:hAnsi="Times New Roman" w:cs="Times New Roman"/>
              </w:rPr>
            </w:pPr>
            <w:r>
              <w:rPr>
                <w:rFonts w:ascii="Times New Roman" w:hAnsi="Times New Roman" w:cs="Times New Roman"/>
                <w:color w:val="000000"/>
              </w:rPr>
              <w:t>middle</w:t>
            </w:r>
          </w:p>
        </w:tc>
        <w:tc>
          <w:tcPr>
            <w:tcW w:w="955" w:type="dxa"/>
            <w:tcBorders>
              <w:left w:val="single" w:sz="4" w:space="0" w:color="000000"/>
              <w:right w:val="single" w:sz="4" w:space="0" w:color="000000"/>
            </w:tcBorders>
            <w:shd w:val="clear" w:color="auto" w:fill="FFFFFF"/>
            <w:tcPrChange w:id="252" w:author="Usov Nikolay" w:date="2021-01-11T17:35:00Z">
              <w:tcPr>
                <w:tcW w:w="955" w:type="dxa"/>
                <w:tcBorders>
                  <w:left w:val="single" w:sz="4" w:space="0" w:color="000000"/>
                  <w:right w:val="single" w:sz="4" w:space="0" w:color="000000"/>
                </w:tcBorders>
                <w:shd w:val="clear" w:color="auto" w:fill="FFFFFF"/>
              </w:tcPr>
            </w:tcPrChange>
          </w:tcPr>
          <w:p w14:paraId="41745E57" w14:textId="77777777" w:rsidR="00EF0392" w:rsidRDefault="00994266">
            <w:pPr>
              <w:spacing w:before="36" w:after="36"/>
              <w:jc w:val="right"/>
              <w:rPr>
                <w:rFonts w:ascii="Times New Roman" w:hAnsi="Times New Roman" w:cs="Times New Roman"/>
              </w:rPr>
            </w:pPr>
            <w:r>
              <w:rPr>
                <w:rFonts w:ascii="Times New Roman" w:hAnsi="Times New Roman" w:cs="Times New Roman"/>
              </w:rPr>
              <w:t>-0.204</w:t>
            </w:r>
          </w:p>
        </w:tc>
        <w:tc>
          <w:tcPr>
            <w:tcW w:w="1038" w:type="dxa"/>
            <w:tcBorders>
              <w:left w:val="single" w:sz="4" w:space="0" w:color="000000"/>
              <w:right w:val="single" w:sz="8" w:space="0" w:color="000000"/>
            </w:tcBorders>
            <w:shd w:val="clear" w:color="auto" w:fill="FFFFFF"/>
            <w:tcPrChange w:id="253" w:author="Usov Nikolay" w:date="2021-01-11T17:35:00Z">
              <w:tcPr>
                <w:tcW w:w="1038" w:type="dxa"/>
                <w:tcBorders>
                  <w:left w:val="single" w:sz="4" w:space="0" w:color="000000"/>
                  <w:right w:val="single" w:sz="8" w:space="0" w:color="000000"/>
                </w:tcBorders>
                <w:shd w:val="clear" w:color="auto" w:fill="FFFFFF"/>
              </w:tcPr>
            </w:tcPrChange>
          </w:tcPr>
          <w:p w14:paraId="2853FC1C" w14:textId="77777777" w:rsidR="00EF0392" w:rsidRDefault="00994266">
            <w:pPr>
              <w:spacing w:before="36" w:after="36"/>
              <w:jc w:val="right"/>
            </w:pPr>
            <w:r>
              <w:rPr>
                <w:rFonts w:ascii="Times New Roman" w:hAnsi="Times New Roman" w:cs="Times New Roman"/>
              </w:rPr>
              <w:t>-0.066</w:t>
            </w:r>
          </w:p>
        </w:tc>
      </w:tr>
      <w:tr w:rsidR="00EF0392" w14:paraId="0F80F8E3" w14:textId="77777777" w:rsidTr="00F1397D">
        <w:trPr>
          <w:trHeight w:hRule="exact" w:val="284"/>
          <w:trPrChange w:id="254" w:author="Usov Nikolay" w:date="2021-01-11T17:35:00Z">
            <w:trPr>
              <w:trHeight w:hRule="exact" w:val="284"/>
            </w:trPr>
          </w:trPrChange>
        </w:trPr>
        <w:tc>
          <w:tcPr>
            <w:tcW w:w="1789" w:type="dxa"/>
            <w:tcBorders>
              <w:left w:val="single" w:sz="8" w:space="0" w:color="000000"/>
              <w:right w:val="single" w:sz="4" w:space="0" w:color="000000"/>
            </w:tcBorders>
            <w:shd w:val="clear" w:color="auto" w:fill="FFFFFF"/>
            <w:vAlign w:val="center"/>
            <w:tcPrChange w:id="255" w:author="Usov Nikolay" w:date="2021-01-11T17:35:00Z">
              <w:tcPr>
                <w:tcW w:w="1789" w:type="dxa"/>
                <w:tcBorders>
                  <w:left w:val="single" w:sz="8" w:space="0" w:color="000000"/>
                  <w:right w:val="single" w:sz="4" w:space="0" w:color="000000"/>
                </w:tcBorders>
                <w:shd w:val="clear" w:color="auto" w:fill="FFFFFF"/>
                <w:vAlign w:val="center"/>
              </w:tcPr>
            </w:tcPrChange>
          </w:tcPr>
          <w:p w14:paraId="23E180D8" w14:textId="77777777" w:rsidR="00EF0392" w:rsidRDefault="00994266">
            <w:pPr>
              <w:spacing w:after="0"/>
              <w:rPr>
                <w:rFonts w:ascii="Times New Roman" w:hAnsi="Times New Roman" w:cs="Times New Roman"/>
                <w:color w:val="000000"/>
              </w:rPr>
            </w:pPr>
            <w:r>
              <w:rPr>
                <w:rFonts w:ascii="Times New Roman" w:hAnsi="Times New Roman" w:cs="Times New Roman"/>
                <w:color w:val="000000"/>
              </w:rPr>
              <w:t>Calanus</w:t>
            </w:r>
          </w:p>
        </w:tc>
        <w:tc>
          <w:tcPr>
            <w:tcW w:w="2000" w:type="dxa"/>
            <w:tcBorders>
              <w:left w:val="single" w:sz="4" w:space="0" w:color="000000"/>
              <w:right w:val="single" w:sz="4" w:space="0" w:color="000000"/>
            </w:tcBorders>
            <w:shd w:val="clear" w:color="auto" w:fill="FFFFFF"/>
            <w:vAlign w:val="center"/>
            <w:tcPrChange w:id="256" w:author="Usov Nikolay" w:date="2021-01-11T17:35:00Z">
              <w:tcPr>
                <w:tcW w:w="1069" w:type="dxa"/>
                <w:tcBorders>
                  <w:left w:val="single" w:sz="4" w:space="0" w:color="000000"/>
                  <w:right w:val="single" w:sz="4" w:space="0" w:color="000000"/>
                </w:tcBorders>
                <w:shd w:val="clear" w:color="auto" w:fill="FFFFFF"/>
                <w:vAlign w:val="center"/>
              </w:tcPr>
            </w:tcPrChange>
          </w:tcPr>
          <w:p w14:paraId="1D18B6BD" w14:textId="77777777" w:rsidR="00EF0392" w:rsidRDefault="00994266">
            <w:pPr>
              <w:spacing w:after="0"/>
              <w:rPr>
                <w:rFonts w:ascii="Times New Roman" w:hAnsi="Times New Roman" w:cs="Times New Roman"/>
              </w:rPr>
            </w:pPr>
            <w:r>
              <w:rPr>
                <w:rFonts w:ascii="Times New Roman" w:hAnsi="Times New Roman" w:cs="Times New Roman"/>
                <w:color w:val="000000"/>
              </w:rPr>
              <w:t>end</w:t>
            </w:r>
          </w:p>
        </w:tc>
        <w:tc>
          <w:tcPr>
            <w:tcW w:w="955" w:type="dxa"/>
            <w:tcBorders>
              <w:left w:val="single" w:sz="4" w:space="0" w:color="000000"/>
              <w:right w:val="single" w:sz="4" w:space="0" w:color="000000"/>
            </w:tcBorders>
            <w:shd w:val="clear" w:color="auto" w:fill="FFFFFF"/>
            <w:tcPrChange w:id="257" w:author="Usov Nikolay" w:date="2021-01-11T17:35:00Z">
              <w:tcPr>
                <w:tcW w:w="955" w:type="dxa"/>
                <w:tcBorders>
                  <w:left w:val="single" w:sz="4" w:space="0" w:color="000000"/>
                  <w:right w:val="single" w:sz="4" w:space="0" w:color="000000"/>
                </w:tcBorders>
                <w:shd w:val="clear" w:color="auto" w:fill="FFFFFF"/>
              </w:tcPr>
            </w:tcPrChange>
          </w:tcPr>
          <w:p w14:paraId="58272316" w14:textId="77777777" w:rsidR="00EF0392" w:rsidRDefault="00994266">
            <w:pPr>
              <w:spacing w:before="36" w:after="36"/>
              <w:jc w:val="right"/>
              <w:rPr>
                <w:rFonts w:ascii="Times New Roman" w:hAnsi="Times New Roman" w:cs="Times New Roman"/>
              </w:rPr>
            </w:pPr>
            <w:r>
              <w:rPr>
                <w:rFonts w:ascii="Times New Roman" w:hAnsi="Times New Roman" w:cs="Times New Roman"/>
              </w:rPr>
              <w:t>0.125</w:t>
            </w:r>
          </w:p>
        </w:tc>
        <w:tc>
          <w:tcPr>
            <w:tcW w:w="1038" w:type="dxa"/>
            <w:tcBorders>
              <w:left w:val="single" w:sz="4" w:space="0" w:color="000000"/>
              <w:right w:val="single" w:sz="8" w:space="0" w:color="000000"/>
            </w:tcBorders>
            <w:shd w:val="clear" w:color="auto" w:fill="FFFFFF"/>
            <w:tcPrChange w:id="258" w:author="Usov Nikolay" w:date="2021-01-11T17:35:00Z">
              <w:tcPr>
                <w:tcW w:w="1038" w:type="dxa"/>
                <w:tcBorders>
                  <w:left w:val="single" w:sz="4" w:space="0" w:color="000000"/>
                  <w:right w:val="single" w:sz="8" w:space="0" w:color="000000"/>
                </w:tcBorders>
                <w:shd w:val="clear" w:color="auto" w:fill="FFFFFF"/>
              </w:tcPr>
            </w:tcPrChange>
          </w:tcPr>
          <w:p w14:paraId="7079E632" w14:textId="77777777" w:rsidR="00EF0392" w:rsidRDefault="00994266">
            <w:pPr>
              <w:spacing w:before="36" w:after="36"/>
              <w:jc w:val="right"/>
            </w:pPr>
            <w:r>
              <w:rPr>
                <w:rFonts w:ascii="Times New Roman" w:hAnsi="Times New Roman" w:cs="Times New Roman"/>
              </w:rPr>
              <w:t>0.044</w:t>
            </w:r>
          </w:p>
        </w:tc>
      </w:tr>
      <w:tr w:rsidR="00EF0392" w14:paraId="419253B9" w14:textId="77777777" w:rsidTr="00F1397D">
        <w:trPr>
          <w:trHeight w:hRule="exact" w:val="284"/>
          <w:trPrChange w:id="259" w:author="Usov Nikolay" w:date="2021-01-11T17:35:00Z">
            <w:trPr>
              <w:trHeight w:hRule="exact" w:val="284"/>
            </w:trPr>
          </w:trPrChange>
        </w:trPr>
        <w:tc>
          <w:tcPr>
            <w:tcW w:w="1789" w:type="dxa"/>
            <w:tcBorders>
              <w:left w:val="single" w:sz="8" w:space="0" w:color="000000"/>
              <w:right w:val="single" w:sz="4" w:space="0" w:color="000000"/>
            </w:tcBorders>
            <w:shd w:val="clear" w:color="auto" w:fill="FFFFFF"/>
            <w:vAlign w:val="center"/>
            <w:tcPrChange w:id="260" w:author="Usov Nikolay" w:date="2021-01-11T17:35:00Z">
              <w:tcPr>
                <w:tcW w:w="1789" w:type="dxa"/>
                <w:tcBorders>
                  <w:left w:val="single" w:sz="8" w:space="0" w:color="000000"/>
                  <w:right w:val="single" w:sz="4" w:space="0" w:color="000000"/>
                </w:tcBorders>
                <w:shd w:val="clear" w:color="auto" w:fill="FFFFFF"/>
                <w:vAlign w:val="center"/>
              </w:tcPr>
            </w:tcPrChange>
          </w:tcPr>
          <w:p w14:paraId="61D8E585" w14:textId="77777777" w:rsidR="00EF0392" w:rsidRDefault="00994266">
            <w:pPr>
              <w:spacing w:after="0"/>
              <w:rPr>
                <w:rFonts w:ascii="Times New Roman" w:hAnsi="Times New Roman" w:cs="Times New Roman"/>
                <w:color w:val="000000"/>
              </w:rPr>
            </w:pPr>
            <w:r>
              <w:rPr>
                <w:rFonts w:ascii="Times New Roman" w:hAnsi="Times New Roman" w:cs="Times New Roman"/>
                <w:color w:val="000000"/>
              </w:rPr>
              <w:t>Calanus</w:t>
            </w:r>
          </w:p>
        </w:tc>
        <w:tc>
          <w:tcPr>
            <w:tcW w:w="2000" w:type="dxa"/>
            <w:tcBorders>
              <w:left w:val="single" w:sz="4" w:space="0" w:color="000000"/>
              <w:right w:val="single" w:sz="4" w:space="0" w:color="000000"/>
            </w:tcBorders>
            <w:shd w:val="clear" w:color="auto" w:fill="FFFFFF"/>
            <w:vAlign w:val="center"/>
            <w:tcPrChange w:id="261" w:author="Usov Nikolay" w:date="2021-01-11T17:35:00Z">
              <w:tcPr>
                <w:tcW w:w="1069" w:type="dxa"/>
                <w:tcBorders>
                  <w:left w:val="single" w:sz="4" w:space="0" w:color="000000"/>
                  <w:right w:val="single" w:sz="4" w:space="0" w:color="000000"/>
                </w:tcBorders>
                <w:shd w:val="clear" w:color="auto" w:fill="FFFFFF"/>
                <w:vAlign w:val="center"/>
              </w:tcPr>
            </w:tcPrChange>
          </w:tcPr>
          <w:p w14:paraId="58E9FCFA" w14:textId="77777777" w:rsidR="00EF0392" w:rsidRDefault="00994266">
            <w:pPr>
              <w:spacing w:after="0"/>
              <w:rPr>
                <w:rFonts w:ascii="Times New Roman" w:hAnsi="Times New Roman" w:cs="Times New Roman"/>
              </w:rPr>
            </w:pPr>
            <w:r>
              <w:rPr>
                <w:rFonts w:ascii="Times New Roman" w:hAnsi="Times New Roman" w:cs="Times New Roman"/>
                <w:color w:val="000000"/>
              </w:rPr>
              <w:t>peak</w:t>
            </w:r>
          </w:p>
        </w:tc>
        <w:tc>
          <w:tcPr>
            <w:tcW w:w="955" w:type="dxa"/>
            <w:tcBorders>
              <w:left w:val="single" w:sz="4" w:space="0" w:color="000000"/>
              <w:right w:val="single" w:sz="4" w:space="0" w:color="000000"/>
            </w:tcBorders>
            <w:shd w:val="clear" w:color="auto" w:fill="FFFFFF"/>
            <w:tcPrChange w:id="262" w:author="Usov Nikolay" w:date="2021-01-11T17:35:00Z">
              <w:tcPr>
                <w:tcW w:w="955" w:type="dxa"/>
                <w:tcBorders>
                  <w:left w:val="single" w:sz="4" w:space="0" w:color="000000"/>
                  <w:right w:val="single" w:sz="4" w:space="0" w:color="000000"/>
                </w:tcBorders>
                <w:shd w:val="clear" w:color="auto" w:fill="FFFFFF"/>
              </w:tcPr>
            </w:tcPrChange>
          </w:tcPr>
          <w:p w14:paraId="239ADE9C" w14:textId="77777777" w:rsidR="00EF0392" w:rsidRDefault="00994266">
            <w:pPr>
              <w:spacing w:before="36" w:after="36"/>
              <w:jc w:val="right"/>
              <w:rPr>
                <w:rFonts w:ascii="Times New Roman" w:hAnsi="Times New Roman" w:cs="Times New Roman"/>
              </w:rPr>
            </w:pPr>
            <w:r>
              <w:rPr>
                <w:rFonts w:ascii="Times New Roman" w:hAnsi="Times New Roman" w:cs="Times New Roman"/>
              </w:rPr>
              <w:t>-0.053</w:t>
            </w:r>
          </w:p>
        </w:tc>
        <w:tc>
          <w:tcPr>
            <w:tcW w:w="1038" w:type="dxa"/>
            <w:tcBorders>
              <w:left w:val="single" w:sz="4" w:space="0" w:color="000000"/>
              <w:right w:val="single" w:sz="8" w:space="0" w:color="000000"/>
            </w:tcBorders>
            <w:shd w:val="clear" w:color="auto" w:fill="FFFFFF"/>
            <w:tcPrChange w:id="263" w:author="Usov Nikolay" w:date="2021-01-11T17:35:00Z">
              <w:tcPr>
                <w:tcW w:w="1038" w:type="dxa"/>
                <w:tcBorders>
                  <w:left w:val="single" w:sz="4" w:space="0" w:color="000000"/>
                  <w:right w:val="single" w:sz="8" w:space="0" w:color="000000"/>
                </w:tcBorders>
                <w:shd w:val="clear" w:color="auto" w:fill="FFFFFF"/>
              </w:tcPr>
            </w:tcPrChange>
          </w:tcPr>
          <w:p w14:paraId="075ACDB5" w14:textId="77777777" w:rsidR="00EF0392" w:rsidRDefault="00994266">
            <w:pPr>
              <w:spacing w:before="36" w:after="36"/>
              <w:jc w:val="right"/>
            </w:pPr>
            <w:r>
              <w:rPr>
                <w:rFonts w:ascii="Times New Roman" w:hAnsi="Times New Roman" w:cs="Times New Roman"/>
              </w:rPr>
              <w:t>-0.019</w:t>
            </w:r>
          </w:p>
        </w:tc>
      </w:tr>
      <w:tr w:rsidR="00EF0392" w14:paraId="14D3FE46" w14:textId="77777777" w:rsidTr="00F1397D">
        <w:trPr>
          <w:trHeight w:hRule="exact" w:val="284"/>
          <w:trPrChange w:id="264" w:author="Usov Nikolay" w:date="2021-01-11T17:35:00Z">
            <w:trPr>
              <w:trHeight w:hRule="exact" w:val="284"/>
            </w:trPr>
          </w:trPrChange>
        </w:trPr>
        <w:tc>
          <w:tcPr>
            <w:tcW w:w="1789" w:type="dxa"/>
            <w:tcBorders>
              <w:left w:val="single" w:sz="8" w:space="0" w:color="000000"/>
              <w:right w:val="single" w:sz="4" w:space="0" w:color="000000"/>
            </w:tcBorders>
            <w:shd w:val="clear" w:color="auto" w:fill="FFFFFF"/>
            <w:vAlign w:val="center"/>
            <w:tcPrChange w:id="265" w:author="Usov Nikolay" w:date="2021-01-11T17:35:00Z">
              <w:tcPr>
                <w:tcW w:w="1789" w:type="dxa"/>
                <w:tcBorders>
                  <w:left w:val="single" w:sz="8" w:space="0" w:color="000000"/>
                  <w:right w:val="single" w:sz="4" w:space="0" w:color="000000"/>
                </w:tcBorders>
                <w:shd w:val="clear" w:color="auto" w:fill="FFFFFF"/>
                <w:vAlign w:val="center"/>
              </w:tcPr>
            </w:tcPrChange>
          </w:tcPr>
          <w:p w14:paraId="25A2B82D" w14:textId="77777777" w:rsidR="00EF0392" w:rsidRDefault="00994266">
            <w:pPr>
              <w:spacing w:after="0"/>
              <w:rPr>
                <w:rFonts w:ascii="Times New Roman" w:hAnsi="Times New Roman" w:cs="Times New Roman"/>
                <w:color w:val="000000"/>
              </w:rPr>
            </w:pPr>
            <w:r>
              <w:rPr>
                <w:rFonts w:ascii="Times New Roman" w:hAnsi="Times New Roman" w:cs="Times New Roman"/>
                <w:color w:val="000000"/>
              </w:rPr>
              <w:t>Centropages</w:t>
            </w:r>
          </w:p>
        </w:tc>
        <w:tc>
          <w:tcPr>
            <w:tcW w:w="2000" w:type="dxa"/>
            <w:tcBorders>
              <w:left w:val="single" w:sz="4" w:space="0" w:color="000000"/>
              <w:right w:val="single" w:sz="4" w:space="0" w:color="000000"/>
            </w:tcBorders>
            <w:shd w:val="clear" w:color="auto" w:fill="FFFFFF"/>
            <w:vAlign w:val="center"/>
            <w:tcPrChange w:id="266" w:author="Usov Nikolay" w:date="2021-01-11T17:35:00Z">
              <w:tcPr>
                <w:tcW w:w="1069" w:type="dxa"/>
                <w:tcBorders>
                  <w:left w:val="single" w:sz="4" w:space="0" w:color="000000"/>
                  <w:right w:val="single" w:sz="4" w:space="0" w:color="000000"/>
                </w:tcBorders>
                <w:shd w:val="clear" w:color="auto" w:fill="FFFFFF"/>
                <w:vAlign w:val="center"/>
              </w:tcPr>
            </w:tcPrChange>
          </w:tcPr>
          <w:p w14:paraId="6E805343" w14:textId="77777777" w:rsidR="00EF0392" w:rsidRDefault="00994266">
            <w:pPr>
              <w:spacing w:after="0"/>
              <w:rPr>
                <w:rFonts w:ascii="Times New Roman" w:hAnsi="Times New Roman" w:cs="Times New Roman"/>
              </w:rPr>
            </w:pPr>
            <w:r>
              <w:rPr>
                <w:rFonts w:ascii="Times New Roman" w:hAnsi="Times New Roman" w:cs="Times New Roman"/>
                <w:color w:val="000000"/>
              </w:rPr>
              <w:t>beginning</w:t>
            </w:r>
          </w:p>
        </w:tc>
        <w:tc>
          <w:tcPr>
            <w:tcW w:w="955" w:type="dxa"/>
            <w:tcBorders>
              <w:left w:val="single" w:sz="4" w:space="0" w:color="000000"/>
              <w:right w:val="single" w:sz="4" w:space="0" w:color="000000"/>
            </w:tcBorders>
            <w:shd w:val="clear" w:color="auto" w:fill="FFFFFF"/>
            <w:tcPrChange w:id="267" w:author="Usov Nikolay" w:date="2021-01-11T17:35:00Z">
              <w:tcPr>
                <w:tcW w:w="955" w:type="dxa"/>
                <w:tcBorders>
                  <w:left w:val="single" w:sz="4" w:space="0" w:color="000000"/>
                  <w:right w:val="single" w:sz="4" w:space="0" w:color="000000"/>
                </w:tcBorders>
                <w:shd w:val="clear" w:color="auto" w:fill="FFFFFF"/>
              </w:tcPr>
            </w:tcPrChange>
          </w:tcPr>
          <w:p w14:paraId="4C072507" w14:textId="77777777" w:rsidR="00EF0392" w:rsidRDefault="00994266">
            <w:pPr>
              <w:spacing w:before="36" w:after="36"/>
              <w:jc w:val="right"/>
              <w:rPr>
                <w:rFonts w:ascii="Times New Roman" w:hAnsi="Times New Roman" w:cs="Times New Roman"/>
              </w:rPr>
            </w:pPr>
            <w:r>
              <w:rPr>
                <w:rFonts w:ascii="Times New Roman" w:hAnsi="Times New Roman" w:cs="Times New Roman"/>
              </w:rPr>
              <w:t>0.390</w:t>
            </w:r>
          </w:p>
        </w:tc>
        <w:tc>
          <w:tcPr>
            <w:tcW w:w="1038" w:type="dxa"/>
            <w:tcBorders>
              <w:left w:val="single" w:sz="4" w:space="0" w:color="000000"/>
              <w:right w:val="single" w:sz="8" w:space="0" w:color="000000"/>
            </w:tcBorders>
            <w:shd w:val="clear" w:color="auto" w:fill="FFFFFF"/>
            <w:tcPrChange w:id="268" w:author="Usov Nikolay" w:date="2021-01-11T17:35:00Z">
              <w:tcPr>
                <w:tcW w:w="1038" w:type="dxa"/>
                <w:tcBorders>
                  <w:left w:val="single" w:sz="4" w:space="0" w:color="000000"/>
                  <w:right w:val="single" w:sz="8" w:space="0" w:color="000000"/>
                </w:tcBorders>
                <w:shd w:val="clear" w:color="auto" w:fill="FFFFFF"/>
              </w:tcPr>
            </w:tcPrChange>
          </w:tcPr>
          <w:p w14:paraId="492468C4" w14:textId="77777777" w:rsidR="00EF0392" w:rsidRDefault="00994266">
            <w:pPr>
              <w:spacing w:before="36" w:after="36"/>
              <w:jc w:val="right"/>
            </w:pPr>
            <w:r>
              <w:rPr>
                <w:rFonts w:ascii="Times New Roman" w:hAnsi="Times New Roman" w:cs="Times New Roman"/>
              </w:rPr>
              <w:t>0.100</w:t>
            </w:r>
          </w:p>
        </w:tc>
      </w:tr>
      <w:tr w:rsidR="00EF0392" w14:paraId="601754A6" w14:textId="77777777" w:rsidTr="00F1397D">
        <w:trPr>
          <w:trHeight w:hRule="exact" w:val="284"/>
          <w:trPrChange w:id="269" w:author="Usov Nikolay" w:date="2021-01-11T17:35:00Z">
            <w:trPr>
              <w:trHeight w:hRule="exact" w:val="284"/>
            </w:trPr>
          </w:trPrChange>
        </w:trPr>
        <w:tc>
          <w:tcPr>
            <w:tcW w:w="1789" w:type="dxa"/>
            <w:tcBorders>
              <w:left w:val="single" w:sz="8" w:space="0" w:color="000000"/>
              <w:right w:val="single" w:sz="4" w:space="0" w:color="000000"/>
            </w:tcBorders>
            <w:shd w:val="clear" w:color="auto" w:fill="FFFFFF"/>
            <w:vAlign w:val="center"/>
            <w:tcPrChange w:id="270" w:author="Usov Nikolay" w:date="2021-01-11T17:35:00Z">
              <w:tcPr>
                <w:tcW w:w="1789" w:type="dxa"/>
                <w:tcBorders>
                  <w:left w:val="single" w:sz="8" w:space="0" w:color="000000"/>
                  <w:right w:val="single" w:sz="4" w:space="0" w:color="000000"/>
                </w:tcBorders>
                <w:shd w:val="clear" w:color="auto" w:fill="FFFFFF"/>
                <w:vAlign w:val="center"/>
              </w:tcPr>
            </w:tcPrChange>
          </w:tcPr>
          <w:p w14:paraId="23CE7974" w14:textId="77777777" w:rsidR="00EF0392" w:rsidRDefault="00994266">
            <w:pPr>
              <w:spacing w:after="0"/>
              <w:rPr>
                <w:rFonts w:ascii="Times New Roman" w:hAnsi="Times New Roman" w:cs="Times New Roman"/>
                <w:color w:val="000000"/>
              </w:rPr>
            </w:pPr>
            <w:r>
              <w:rPr>
                <w:rFonts w:ascii="Times New Roman" w:hAnsi="Times New Roman" w:cs="Times New Roman"/>
                <w:color w:val="000000"/>
              </w:rPr>
              <w:t>Centropages</w:t>
            </w:r>
          </w:p>
        </w:tc>
        <w:tc>
          <w:tcPr>
            <w:tcW w:w="2000" w:type="dxa"/>
            <w:tcBorders>
              <w:left w:val="single" w:sz="4" w:space="0" w:color="000000"/>
              <w:right w:val="single" w:sz="4" w:space="0" w:color="000000"/>
            </w:tcBorders>
            <w:shd w:val="clear" w:color="auto" w:fill="FFFFFF"/>
            <w:vAlign w:val="center"/>
            <w:tcPrChange w:id="271" w:author="Usov Nikolay" w:date="2021-01-11T17:35:00Z">
              <w:tcPr>
                <w:tcW w:w="1069" w:type="dxa"/>
                <w:tcBorders>
                  <w:left w:val="single" w:sz="4" w:space="0" w:color="000000"/>
                  <w:right w:val="single" w:sz="4" w:space="0" w:color="000000"/>
                </w:tcBorders>
                <w:shd w:val="clear" w:color="auto" w:fill="FFFFFF"/>
                <w:vAlign w:val="center"/>
              </w:tcPr>
            </w:tcPrChange>
          </w:tcPr>
          <w:p w14:paraId="43162F8E" w14:textId="77777777" w:rsidR="00EF0392" w:rsidRDefault="00994266">
            <w:pPr>
              <w:spacing w:after="0"/>
              <w:rPr>
                <w:rFonts w:ascii="Times New Roman" w:hAnsi="Times New Roman" w:cs="Times New Roman"/>
              </w:rPr>
            </w:pPr>
            <w:r>
              <w:rPr>
                <w:rFonts w:ascii="Times New Roman" w:hAnsi="Times New Roman" w:cs="Times New Roman"/>
                <w:color w:val="000000"/>
              </w:rPr>
              <w:t>middle</w:t>
            </w:r>
          </w:p>
        </w:tc>
        <w:tc>
          <w:tcPr>
            <w:tcW w:w="955" w:type="dxa"/>
            <w:tcBorders>
              <w:left w:val="single" w:sz="4" w:space="0" w:color="000000"/>
              <w:right w:val="single" w:sz="4" w:space="0" w:color="000000"/>
            </w:tcBorders>
            <w:shd w:val="clear" w:color="auto" w:fill="FFFFFF"/>
            <w:tcPrChange w:id="272" w:author="Usov Nikolay" w:date="2021-01-11T17:35:00Z">
              <w:tcPr>
                <w:tcW w:w="955" w:type="dxa"/>
                <w:tcBorders>
                  <w:left w:val="single" w:sz="4" w:space="0" w:color="000000"/>
                  <w:right w:val="single" w:sz="4" w:space="0" w:color="000000"/>
                </w:tcBorders>
                <w:shd w:val="clear" w:color="auto" w:fill="FFFFFF"/>
              </w:tcPr>
            </w:tcPrChange>
          </w:tcPr>
          <w:p w14:paraId="452B4150" w14:textId="77777777" w:rsidR="00EF0392" w:rsidRDefault="00994266">
            <w:pPr>
              <w:spacing w:before="36" w:after="36"/>
              <w:jc w:val="right"/>
              <w:rPr>
                <w:rFonts w:ascii="Times New Roman" w:hAnsi="Times New Roman" w:cs="Times New Roman"/>
              </w:rPr>
            </w:pPr>
            <w:r>
              <w:rPr>
                <w:rFonts w:ascii="Times New Roman" w:hAnsi="Times New Roman" w:cs="Times New Roman"/>
              </w:rPr>
              <w:t>-0.590</w:t>
            </w:r>
          </w:p>
        </w:tc>
        <w:tc>
          <w:tcPr>
            <w:tcW w:w="1038" w:type="dxa"/>
            <w:tcBorders>
              <w:left w:val="single" w:sz="4" w:space="0" w:color="000000"/>
              <w:right w:val="single" w:sz="8" w:space="0" w:color="000000"/>
            </w:tcBorders>
            <w:shd w:val="clear" w:color="auto" w:fill="FFFFFF"/>
            <w:tcPrChange w:id="273" w:author="Usov Nikolay" w:date="2021-01-11T17:35:00Z">
              <w:tcPr>
                <w:tcW w:w="1038" w:type="dxa"/>
                <w:tcBorders>
                  <w:left w:val="single" w:sz="4" w:space="0" w:color="000000"/>
                  <w:right w:val="single" w:sz="8" w:space="0" w:color="000000"/>
                </w:tcBorders>
                <w:shd w:val="clear" w:color="auto" w:fill="FFFFFF"/>
              </w:tcPr>
            </w:tcPrChange>
          </w:tcPr>
          <w:p w14:paraId="27757507" w14:textId="77777777" w:rsidR="00EF0392" w:rsidRDefault="00994266">
            <w:pPr>
              <w:spacing w:before="36" w:after="36"/>
              <w:jc w:val="right"/>
            </w:pPr>
            <w:r>
              <w:rPr>
                <w:rFonts w:ascii="Times New Roman" w:hAnsi="Times New Roman" w:cs="Times New Roman"/>
              </w:rPr>
              <w:t>-0.158</w:t>
            </w:r>
          </w:p>
        </w:tc>
      </w:tr>
      <w:tr w:rsidR="00EF0392" w14:paraId="63FA95E1" w14:textId="77777777" w:rsidTr="00F1397D">
        <w:trPr>
          <w:trHeight w:hRule="exact" w:val="284"/>
          <w:trPrChange w:id="274" w:author="Usov Nikolay" w:date="2021-01-11T17:35:00Z">
            <w:trPr>
              <w:trHeight w:hRule="exact" w:val="284"/>
            </w:trPr>
          </w:trPrChange>
        </w:trPr>
        <w:tc>
          <w:tcPr>
            <w:tcW w:w="1789" w:type="dxa"/>
            <w:tcBorders>
              <w:left w:val="single" w:sz="8" w:space="0" w:color="000000"/>
              <w:right w:val="single" w:sz="4" w:space="0" w:color="000000"/>
            </w:tcBorders>
            <w:shd w:val="clear" w:color="auto" w:fill="FFFFFF"/>
            <w:vAlign w:val="center"/>
            <w:tcPrChange w:id="275" w:author="Usov Nikolay" w:date="2021-01-11T17:35:00Z">
              <w:tcPr>
                <w:tcW w:w="1789" w:type="dxa"/>
                <w:tcBorders>
                  <w:left w:val="single" w:sz="8" w:space="0" w:color="000000"/>
                  <w:right w:val="single" w:sz="4" w:space="0" w:color="000000"/>
                </w:tcBorders>
                <w:shd w:val="clear" w:color="auto" w:fill="FFFFFF"/>
                <w:vAlign w:val="center"/>
              </w:tcPr>
            </w:tcPrChange>
          </w:tcPr>
          <w:p w14:paraId="7A174C9A" w14:textId="77777777" w:rsidR="00EF0392" w:rsidRDefault="00994266">
            <w:pPr>
              <w:spacing w:after="0"/>
              <w:rPr>
                <w:rFonts w:ascii="Times New Roman" w:hAnsi="Times New Roman" w:cs="Times New Roman"/>
                <w:color w:val="000000"/>
              </w:rPr>
            </w:pPr>
            <w:r>
              <w:rPr>
                <w:rFonts w:ascii="Times New Roman" w:hAnsi="Times New Roman" w:cs="Times New Roman"/>
                <w:color w:val="000000"/>
              </w:rPr>
              <w:t>Centropages</w:t>
            </w:r>
          </w:p>
        </w:tc>
        <w:tc>
          <w:tcPr>
            <w:tcW w:w="2000" w:type="dxa"/>
            <w:tcBorders>
              <w:left w:val="single" w:sz="4" w:space="0" w:color="000000"/>
              <w:right w:val="single" w:sz="4" w:space="0" w:color="000000"/>
            </w:tcBorders>
            <w:shd w:val="clear" w:color="auto" w:fill="FFFFFF"/>
            <w:vAlign w:val="center"/>
            <w:tcPrChange w:id="276" w:author="Usov Nikolay" w:date="2021-01-11T17:35:00Z">
              <w:tcPr>
                <w:tcW w:w="1069" w:type="dxa"/>
                <w:tcBorders>
                  <w:left w:val="single" w:sz="4" w:space="0" w:color="000000"/>
                  <w:right w:val="single" w:sz="4" w:space="0" w:color="000000"/>
                </w:tcBorders>
                <w:shd w:val="clear" w:color="auto" w:fill="FFFFFF"/>
                <w:vAlign w:val="center"/>
              </w:tcPr>
            </w:tcPrChange>
          </w:tcPr>
          <w:p w14:paraId="6AE2AA27" w14:textId="77777777" w:rsidR="00EF0392" w:rsidRDefault="00994266">
            <w:pPr>
              <w:spacing w:after="0"/>
              <w:rPr>
                <w:rFonts w:ascii="Times New Roman" w:hAnsi="Times New Roman" w:cs="Times New Roman"/>
              </w:rPr>
            </w:pPr>
            <w:r>
              <w:rPr>
                <w:rFonts w:ascii="Times New Roman" w:hAnsi="Times New Roman" w:cs="Times New Roman"/>
                <w:color w:val="000000"/>
              </w:rPr>
              <w:t>end</w:t>
            </w:r>
          </w:p>
        </w:tc>
        <w:tc>
          <w:tcPr>
            <w:tcW w:w="955" w:type="dxa"/>
            <w:tcBorders>
              <w:left w:val="single" w:sz="4" w:space="0" w:color="000000"/>
              <w:right w:val="single" w:sz="4" w:space="0" w:color="000000"/>
            </w:tcBorders>
            <w:shd w:val="clear" w:color="auto" w:fill="FFFFFF"/>
            <w:tcPrChange w:id="277" w:author="Usov Nikolay" w:date="2021-01-11T17:35:00Z">
              <w:tcPr>
                <w:tcW w:w="955" w:type="dxa"/>
                <w:tcBorders>
                  <w:left w:val="single" w:sz="4" w:space="0" w:color="000000"/>
                  <w:right w:val="single" w:sz="4" w:space="0" w:color="000000"/>
                </w:tcBorders>
                <w:shd w:val="clear" w:color="auto" w:fill="FFFFFF"/>
              </w:tcPr>
            </w:tcPrChange>
          </w:tcPr>
          <w:p w14:paraId="14A67DE7" w14:textId="77777777" w:rsidR="00EF0392" w:rsidRDefault="00994266">
            <w:pPr>
              <w:spacing w:before="36" w:after="36"/>
              <w:jc w:val="right"/>
              <w:rPr>
                <w:rFonts w:ascii="Times New Roman" w:hAnsi="Times New Roman" w:cs="Times New Roman"/>
              </w:rPr>
            </w:pPr>
            <w:r>
              <w:rPr>
                <w:rFonts w:ascii="Times New Roman" w:hAnsi="Times New Roman" w:cs="Times New Roman"/>
              </w:rPr>
              <w:t>0.350</w:t>
            </w:r>
          </w:p>
        </w:tc>
        <w:tc>
          <w:tcPr>
            <w:tcW w:w="1038" w:type="dxa"/>
            <w:tcBorders>
              <w:left w:val="single" w:sz="4" w:space="0" w:color="000000"/>
              <w:right w:val="single" w:sz="8" w:space="0" w:color="000000"/>
            </w:tcBorders>
            <w:shd w:val="clear" w:color="auto" w:fill="FFFFFF"/>
            <w:tcPrChange w:id="278" w:author="Usov Nikolay" w:date="2021-01-11T17:35:00Z">
              <w:tcPr>
                <w:tcW w:w="1038" w:type="dxa"/>
                <w:tcBorders>
                  <w:left w:val="single" w:sz="4" w:space="0" w:color="000000"/>
                  <w:right w:val="single" w:sz="8" w:space="0" w:color="000000"/>
                </w:tcBorders>
                <w:shd w:val="clear" w:color="auto" w:fill="FFFFFF"/>
              </w:tcPr>
            </w:tcPrChange>
          </w:tcPr>
          <w:p w14:paraId="5238B167" w14:textId="77777777" w:rsidR="00EF0392" w:rsidRDefault="00994266">
            <w:pPr>
              <w:spacing w:before="36" w:after="36"/>
              <w:jc w:val="right"/>
            </w:pPr>
            <w:r>
              <w:rPr>
                <w:rFonts w:ascii="Times New Roman" w:hAnsi="Times New Roman" w:cs="Times New Roman"/>
              </w:rPr>
              <w:t>0.095</w:t>
            </w:r>
          </w:p>
        </w:tc>
      </w:tr>
      <w:tr w:rsidR="00EF0392" w14:paraId="6B8E39B9" w14:textId="77777777" w:rsidTr="00F1397D">
        <w:trPr>
          <w:trHeight w:hRule="exact" w:val="284"/>
          <w:trPrChange w:id="279" w:author="Usov Nikolay" w:date="2021-01-11T17:35:00Z">
            <w:trPr>
              <w:trHeight w:hRule="exact" w:val="284"/>
            </w:trPr>
          </w:trPrChange>
        </w:trPr>
        <w:tc>
          <w:tcPr>
            <w:tcW w:w="1789" w:type="dxa"/>
            <w:tcBorders>
              <w:left w:val="single" w:sz="8" w:space="0" w:color="000000"/>
              <w:bottom w:val="single" w:sz="4" w:space="0" w:color="000000"/>
              <w:right w:val="single" w:sz="4" w:space="0" w:color="000000"/>
            </w:tcBorders>
            <w:shd w:val="clear" w:color="auto" w:fill="FFFFFF"/>
            <w:vAlign w:val="center"/>
            <w:tcPrChange w:id="280" w:author="Usov Nikolay" w:date="2021-01-11T17:35:00Z">
              <w:tcPr>
                <w:tcW w:w="1789" w:type="dxa"/>
                <w:tcBorders>
                  <w:left w:val="single" w:sz="8" w:space="0" w:color="000000"/>
                  <w:bottom w:val="single" w:sz="4" w:space="0" w:color="000000"/>
                  <w:right w:val="single" w:sz="4" w:space="0" w:color="000000"/>
                </w:tcBorders>
                <w:shd w:val="clear" w:color="auto" w:fill="FFFFFF"/>
                <w:vAlign w:val="center"/>
              </w:tcPr>
            </w:tcPrChange>
          </w:tcPr>
          <w:p w14:paraId="1F54D44C" w14:textId="77777777" w:rsidR="00EF0392" w:rsidRDefault="00994266">
            <w:pPr>
              <w:spacing w:after="0"/>
              <w:rPr>
                <w:rFonts w:ascii="Times New Roman" w:hAnsi="Times New Roman" w:cs="Times New Roman"/>
                <w:color w:val="000000"/>
              </w:rPr>
            </w:pPr>
            <w:r>
              <w:rPr>
                <w:rFonts w:ascii="Times New Roman" w:hAnsi="Times New Roman" w:cs="Times New Roman"/>
                <w:color w:val="000000"/>
              </w:rPr>
              <w:t>Centropages</w:t>
            </w:r>
          </w:p>
        </w:tc>
        <w:tc>
          <w:tcPr>
            <w:tcW w:w="2000" w:type="dxa"/>
            <w:tcBorders>
              <w:left w:val="single" w:sz="4" w:space="0" w:color="000000"/>
              <w:bottom w:val="single" w:sz="4" w:space="0" w:color="000000"/>
              <w:right w:val="single" w:sz="4" w:space="0" w:color="000000"/>
            </w:tcBorders>
            <w:shd w:val="clear" w:color="auto" w:fill="FFFFFF"/>
            <w:vAlign w:val="center"/>
            <w:tcPrChange w:id="281" w:author="Usov Nikolay" w:date="2021-01-11T17:35:00Z">
              <w:tcPr>
                <w:tcW w:w="1069" w:type="dxa"/>
                <w:tcBorders>
                  <w:left w:val="single" w:sz="4" w:space="0" w:color="000000"/>
                  <w:bottom w:val="single" w:sz="4" w:space="0" w:color="000000"/>
                  <w:right w:val="single" w:sz="4" w:space="0" w:color="000000"/>
                </w:tcBorders>
                <w:shd w:val="clear" w:color="auto" w:fill="FFFFFF"/>
                <w:vAlign w:val="center"/>
              </w:tcPr>
            </w:tcPrChange>
          </w:tcPr>
          <w:p w14:paraId="14612F3E" w14:textId="77777777" w:rsidR="00EF0392" w:rsidRDefault="00994266">
            <w:pPr>
              <w:spacing w:after="0"/>
              <w:rPr>
                <w:rFonts w:ascii="Times New Roman" w:hAnsi="Times New Roman" w:cs="Times New Roman"/>
              </w:rPr>
            </w:pPr>
            <w:r>
              <w:rPr>
                <w:rFonts w:ascii="Times New Roman" w:hAnsi="Times New Roman" w:cs="Times New Roman"/>
                <w:color w:val="000000"/>
              </w:rPr>
              <w:t>peak</w:t>
            </w:r>
          </w:p>
        </w:tc>
        <w:tc>
          <w:tcPr>
            <w:tcW w:w="955" w:type="dxa"/>
            <w:tcBorders>
              <w:left w:val="single" w:sz="4" w:space="0" w:color="000000"/>
              <w:bottom w:val="single" w:sz="4" w:space="0" w:color="000000"/>
              <w:right w:val="single" w:sz="4" w:space="0" w:color="000000"/>
            </w:tcBorders>
            <w:shd w:val="clear" w:color="auto" w:fill="FFFFFF"/>
            <w:tcPrChange w:id="282" w:author="Usov Nikolay" w:date="2021-01-11T17:35:00Z">
              <w:tcPr>
                <w:tcW w:w="955" w:type="dxa"/>
                <w:tcBorders>
                  <w:left w:val="single" w:sz="4" w:space="0" w:color="000000"/>
                  <w:bottom w:val="single" w:sz="4" w:space="0" w:color="000000"/>
                  <w:right w:val="single" w:sz="4" w:space="0" w:color="000000"/>
                </w:tcBorders>
                <w:shd w:val="clear" w:color="auto" w:fill="FFFFFF"/>
              </w:tcPr>
            </w:tcPrChange>
          </w:tcPr>
          <w:p w14:paraId="6F5E29DF" w14:textId="77777777" w:rsidR="00EF0392" w:rsidRDefault="00994266">
            <w:pPr>
              <w:spacing w:before="36" w:after="36"/>
              <w:jc w:val="right"/>
              <w:rPr>
                <w:rFonts w:ascii="Times New Roman" w:hAnsi="Times New Roman" w:cs="Times New Roman"/>
              </w:rPr>
            </w:pPr>
            <w:r>
              <w:rPr>
                <w:rFonts w:ascii="Times New Roman" w:hAnsi="Times New Roman" w:cs="Times New Roman"/>
              </w:rPr>
              <w:t>-0.011</w:t>
            </w:r>
          </w:p>
        </w:tc>
        <w:tc>
          <w:tcPr>
            <w:tcW w:w="1038" w:type="dxa"/>
            <w:tcBorders>
              <w:left w:val="single" w:sz="4" w:space="0" w:color="000000"/>
              <w:bottom w:val="single" w:sz="4" w:space="0" w:color="000000"/>
              <w:right w:val="single" w:sz="8" w:space="0" w:color="000000"/>
            </w:tcBorders>
            <w:shd w:val="clear" w:color="auto" w:fill="FFFFFF"/>
            <w:tcPrChange w:id="283" w:author="Usov Nikolay" w:date="2021-01-11T17:35:00Z">
              <w:tcPr>
                <w:tcW w:w="1038" w:type="dxa"/>
                <w:tcBorders>
                  <w:left w:val="single" w:sz="4" w:space="0" w:color="000000"/>
                  <w:bottom w:val="single" w:sz="4" w:space="0" w:color="000000"/>
                  <w:right w:val="single" w:sz="8" w:space="0" w:color="000000"/>
                </w:tcBorders>
                <w:shd w:val="clear" w:color="auto" w:fill="FFFFFF"/>
              </w:tcPr>
            </w:tcPrChange>
          </w:tcPr>
          <w:p w14:paraId="0A7953BD" w14:textId="77777777" w:rsidR="00EF0392" w:rsidRDefault="00994266">
            <w:pPr>
              <w:spacing w:before="36" w:after="36"/>
              <w:jc w:val="right"/>
            </w:pPr>
            <w:r>
              <w:rPr>
                <w:rFonts w:ascii="Times New Roman" w:hAnsi="Times New Roman" w:cs="Times New Roman"/>
              </w:rPr>
              <w:t>0.001</w:t>
            </w:r>
          </w:p>
        </w:tc>
      </w:tr>
      <w:tr w:rsidR="00EF0392" w14:paraId="73A5BAD5" w14:textId="77777777" w:rsidTr="00F1397D">
        <w:trPr>
          <w:trHeight w:hRule="exact" w:val="284"/>
          <w:trPrChange w:id="284" w:author="Usov Nikolay" w:date="2021-01-11T17:35:00Z">
            <w:trPr>
              <w:trHeight w:hRule="exact" w:val="284"/>
            </w:trPr>
          </w:trPrChange>
        </w:trPr>
        <w:tc>
          <w:tcPr>
            <w:tcW w:w="1789" w:type="dxa"/>
            <w:tcBorders>
              <w:top w:val="single" w:sz="4" w:space="0" w:color="000000"/>
              <w:left w:val="single" w:sz="8" w:space="0" w:color="000000"/>
              <w:right w:val="single" w:sz="4" w:space="0" w:color="000000"/>
            </w:tcBorders>
            <w:shd w:val="clear" w:color="auto" w:fill="FFFFFF"/>
            <w:vAlign w:val="center"/>
            <w:tcPrChange w:id="285" w:author="Usov Nikolay" w:date="2021-01-11T17:35:00Z">
              <w:tcPr>
                <w:tcW w:w="1789" w:type="dxa"/>
                <w:tcBorders>
                  <w:top w:val="single" w:sz="4" w:space="0" w:color="000000"/>
                  <w:left w:val="single" w:sz="8" w:space="0" w:color="000000"/>
                  <w:right w:val="single" w:sz="4" w:space="0" w:color="000000"/>
                </w:tcBorders>
                <w:shd w:val="clear" w:color="auto" w:fill="FFFFFF"/>
                <w:vAlign w:val="center"/>
              </w:tcPr>
            </w:tcPrChange>
          </w:tcPr>
          <w:p w14:paraId="4A4953A9" w14:textId="77777777" w:rsidR="00EF0392" w:rsidRDefault="00994266">
            <w:pPr>
              <w:spacing w:after="0"/>
              <w:rPr>
                <w:rFonts w:ascii="Times New Roman" w:hAnsi="Times New Roman" w:cs="Times New Roman"/>
                <w:color w:val="000000"/>
              </w:rPr>
            </w:pPr>
            <w:r>
              <w:rPr>
                <w:rFonts w:ascii="Times New Roman" w:hAnsi="Times New Roman" w:cs="Times New Roman"/>
                <w:color w:val="000000"/>
              </w:rPr>
              <w:t>Temora</w:t>
            </w:r>
          </w:p>
        </w:tc>
        <w:tc>
          <w:tcPr>
            <w:tcW w:w="2000" w:type="dxa"/>
            <w:tcBorders>
              <w:top w:val="single" w:sz="4" w:space="0" w:color="000000"/>
              <w:left w:val="single" w:sz="4" w:space="0" w:color="000000"/>
              <w:right w:val="single" w:sz="4" w:space="0" w:color="000000"/>
            </w:tcBorders>
            <w:shd w:val="clear" w:color="auto" w:fill="FFFFFF"/>
            <w:vAlign w:val="center"/>
            <w:tcPrChange w:id="286" w:author="Usov Nikolay" w:date="2021-01-11T17:35:00Z">
              <w:tcPr>
                <w:tcW w:w="1069" w:type="dxa"/>
                <w:tcBorders>
                  <w:top w:val="single" w:sz="4" w:space="0" w:color="000000"/>
                  <w:left w:val="single" w:sz="4" w:space="0" w:color="000000"/>
                  <w:right w:val="single" w:sz="4" w:space="0" w:color="000000"/>
                </w:tcBorders>
                <w:shd w:val="clear" w:color="auto" w:fill="FFFFFF"/>
                <w:vAlign w:val="center"/>
              </w:tcPr>
            </w:tcPrChange>
          </w:tcPr>
          <w:p w14:paraId="7A1B5222" w14:textId="77777777" w:rsidR="00EF0392" w:rsidRDefault="00994266">
            <w:pPr>
              <w:spacing w:after="0"/>
              <w:rPr>
                <w:rFonts w:ascii="Times New Roman" w:hAnsi="Times New Roman" w:cs="Times New Roman"/>
              </w:rPr>
            </w:pPr>
            <w:r>
              <w:rPr>
                <w:rFonts w:ascii="Times New Roman" w:hAnsi="Times New Roman" w:cs="Times New Roman"/>
                <w:color w:val="000000"/>
              </w:rPr>
              <w:t>beginning</w:t>
            </w:r>
          </w:p>
        </w:tc>
        <w:tc>
          <w:tcPr>
            <w:tcW w:w="955" w:type="dxa"/>
            <w:tcBorders>
              <w:top w:val="single" w:sz="4" w:space="0" w:color="000000"/>
              <w:left w:val="single" w:sz="4" w:space="0" w:color="000000"/>
              <w:right w:val="single" w:sz="4" w:space="0" w:color="000000"/>
            </w:tcBorders>
            <w:shd w:val="clear" w:color="auto" w:fill="FFFFFF"/>
            <w:tcPrChange w:id="287" w:author="Usov Nikolay" w:date="2021-01-11T17:35:00Z">
              <w:tcPr>
                <w:tcW w:w="955" w:type="dxa"/>
                <w:tcBorders>
                  <w:top w:val="single" w:sz="4" w:space="0" w:color="000000"/>
                  <w:left w:val="single" w:sz="4" w:space="0" w:color="000000"/>
                  <w:right w:val="single" w:sz="4" w:space="0" w:color="000000"/>
                </w:tcBorders>
                <w:shd w:val="clear" w:color="auto" w:fill="FFFFFF"/>
              </w:tcPr>
            </w:tcPrChange>
          </w:tcPr>
          <w:p w14:paraId="052AD718" w14:textId="77777777" w:rsidR="00EF0392" w:rsidRDefault="00994266">
            <w:pPr>
              <w:spacing w:before="36" w:after="36"/>
              <w:jc w:val="right"/>
              <w:rPr>
                <w:rFonts w:ascii="Times New Roman" w:hAnsi="Times New Roman" w:cs="Times New Roman"/>
              </w:rPr>
            </w:pPr>
            <w:r>
              <w:rPr>
                <w:rFonts w:ascii="Times New Roman" w:hAnsi="Times New Roman" w:cs="Times New Roman"/>
              </w:rPr>
              <w:t>-0.003</w:t>
            </w:r>
          </w:p>
        </w:tc>
        <w:tc>
          <w:tcPr>
            <w:tcW w:w="1038" w:type="dxa"/>
            <w:tcBorders>
              <w:top w:val="single" w:sz="4" w:space="0" w:color="000000"/>
              <w:left w:val="single" w:sz="4" w:space="0" w:color="000000"/>
              <w:right w:val="single" w:sz="8" w:space="0" w:color="000000"/>
            </w:tcBorders>
            <w:shd w:val="clear" w:color="auto" w:fill="FFFFFF"/>
            <w:tcPrChange w:id="288" w:author="Usov Nikolay" w:date="2021-01-11T17:35:00Z">
              <w:tcPr>
                <w:tcW w:w="1038" w:type="dxa"/>
                <w:tcBorders>
                  <w:top w:val="single" w:sz="4" w:space="0" w:color="000000"/>
                  <w:left w:val="single" w:sz="4" w:space="0" w:color="000000"/>
                  <w:right w:val="single" w:sz="8" w:space="0" w:color="000000"/>
                </w:tcBorders>
                <w:shd w:val="clear" w:color="auto" w:fill="FFFFFF"/>
              </w:tcPr>
            </w:tcPrChange>
          </w:tcPr>
          <w:p w14:paraId="578A6732" w14:textId="77777777" w:rsidR="00EF0392" w:rsidRDefault="00994266">
            <w:pPr>
              <w:spacing w:before="36" w:after="36"/>
              <w:jc w:val="right"/>
            </w:pPr>
            <w:r>
              <w:rPr>
                <w:rFonts w:ascii="Times New Roman" w:hAnsi="Times New Roman" w:cs="Times New Roman"/>
              </w:rPr>
              <w:t>-0.019</w:t>
            </w:r>
          </w:p>
        </w:tc>
      </w:tr>
      <w:tr w:rsidR="00EF0392" w14:paraId="24760C68" w14:textId="77777777" w:rsidTr="00F1397D">
        <w:trPr>
          <w:trHeight w:hRule="exact" w:val="284"/>
          <w:trPrChange w:id="289" w:author="Usov Nikolay" w:date="2021-01-11T17:35:00Z">
            <w:trPr>
              <w:trHeight w:hRule="exact" w:val="284"/>
            </w:trPr>
          </w:trPrChange>
        </w:trPr>
        <w:tc>
          <w:tcPr>
            <w:tcW w:w="1789" w:type="dxa"/>
            <w:tcBorders>
              <w:left w:val="single" w:sz="8" w:space="0" w:color="000000"/>
              <w:right w:val="single" w:sz="4" w:space="0" w:color="000000"/>
            </w:tcBorders>
            <w:shd w:val="clear" w:color="auto" w:fill="FFFFFF"/>
            <w:vAlign w:val="center"/>
            <w:tcPrChange w:id="290" w:author="Usov Nikolay" w:date="2021-01-11T17:35:00Z">
              <w:tcPr>
                <w:tcW w:w="1789" w:type="dxa"/>
                <w:tcBorders>
                  <w:left w:val="single" w:sz="8" w:space="0" w:color="000000"/>
                  <w:right w:val="single" w:sz="4" w:space="0" w:color="000000"/>
                </w:tcBorders>
                <w:shd w:val="clear" w:color="auto" w:fill="FFFFFF"/>
                <w:vAlign w:val="center"/>
              </w:tcPr>
            </w:tcPrChange>
          </w:tcPr>
          <w:p w14:paraId="37FD7D22" w14:textId="77777777" w:rsidR="00EF0392" w:rsidRDefault="00994266">
            <w:pPr>
              <w:spacing w:after="0"/>
              <w:rPr>
                <w:rFonts w:ascii="Times New Roman" w:hAnsi="Times New Roman" w:cs="Times New Roman"/>
                <w:color w:val="000000"/>
              </w:rPr>
            </w:pPr>
            <w:r>
              <w:rPr>
                <w:rFonts w:ascii="Times New Roman" w:hAnsi="Times New Roman" w:cs="Times New Roman"/>
                <w:color w:val="000000"/>
              </w:rPr>
              <w:t>Temora</w:t>
            </w:r>
          </w:p>
        </w:tc>
        <w:tc>
          <w:tcPr>
            <w:tcW w:w="2000" w:type="dxa"/>
            <w:tcBorders>
              <w:left w:val="single" w:sz="4" w:space="0" w:color="000000"/>
              <w:right w:val="single" w:sz="4" w:space="0" w:color="000000"/>
            </w:tcBorders>
            <w:shd w:val="clear" w:color="auto" w:fill="FFFFFF"/>
            <w:vAlign w:val="center"/>
            <w:tcPrChange w:id="291" w:author="Usov Nikolay" w:date="2021-01-11T17:35:00Z">
              <w:tcPr>
                <w:tcW w:w="1069" w:type="dxa"/>
                <w:tcBorders>
                  <w:left w:val="single" w:sz="4" w:space="0" w:color="000000"/>
                  <w:right w:val="single" w:sz="4" w:space="0" w:color="000000"/>
                </w:tcBorders>
                <w:shd w:val="clear" w:color="auto" w:fill="FFFFFF"/>
                <w:vAlign w:val="center"/>
              </w:tcPr>
            </w:tcPrChange>
          </w:tcPr>
          <w:p w14:paraId="12B64FA8" w14:textId="77777777" w:rsidR="00EF0392" w:rsidRDefault="00994266">
            <w:pPr>
              <w:spacing w:after="0"/>
              <w:rPr>
                <w:rFonts w:ascii="Times New Roman" w:hAnsi="Times New Roman" w:cs="Times New Roman"/>
              </w:rPr>
            </w:pPr>
            <w:r>
              <w:rPr>
                <w:rFonts w:ascii="Times New Roman" w:hAnsi="Times New Roman" w:cs="Times New Roman"/>
                <w:color w:val="000000"/>
              </w:rPr>
              <w:t>middle</w:t>
            </w:r>
          </w:p>
        </w:tc>
        <w:tc>
          <w:tcPr>
            <w:tcW w:w="955" w:type="dxa"/>
            <w:tcBorders>
              <w:left w:val="single" w:sz="4" w:space="0" w:color="000000"/>
              <w:right w:val="single" w:sz="4" w:space="0" w:color="000000"/>
            </w:tcBorders>
            <w:shd w:val="clear" w:color="auto" w:fill="FFFFFF"/>
            <w:tcPrChange w:id="292" w:author="Usov Nikolay" w:date="2021-01-11T17:35:00Z">
              <w:tcPr>
                <w:tcW w:w="955" w:type="dxa"/>
                <w:tcBorders>
                  <w:left w:val="single" w:sz="4" w:space="0" w:color="000000"/>
                  <w:right w:val="single" w:sz="4" w:space="0" w:color="000000"/>
                </w:tcBorders>
                <w:shd w:val="clear" w:color="auto" w:fill="FFFFFF"/>
              </w:tcPr>
            </w:tcPrChange>
          </w:tcPr>
          <w:p w14:paraId="771A8C63" w14:textId="77777777" w:rsidR="00EF0392" w:rsidRDefault="00994266">
            <w:pPr>
              <w:spacing w:before="36" w:after="36"/>
              <w:jc w:val="right"/>
              <w:rPr>
                <w:rFonts w:ascii="Times New Roman" w:hAnsi="Times New Roman" w:cs="Times New Roman"/>
              </w:rPr>
            </w:pPr>
            <w:r>
              <w:rPr>
                <w:rFonts w:ascii="Times New Roman" w:hAnsi="Times New Roman" w:cs="Times New Roman"/>
              </w:rPr>
              <w:t>0.028</w:t>
            </w:r>
          </w:p>
        </w:tc>
        <w:tc>
          <w:tcPr>
            <w:tcW w:w="1038" w:type="dxa"/>
            <w:tcBorders>
              <w:left w:val="single" w:sz="4" w:space="0" w:color="000000"/>
              <w:right w:val="single" w:sz="8" w:space="0" w:color="000000"/>
            </w:tcBorders>
            <w:shd w:val="clear" w:color="auto" w:fill="FFFFFF"/>
            <w:tcPrChange w:id="293" w:author="Usov Nikolay" w:date="2021-01-11T17:35:00Z">
              <w:tcPr>
                <w:tcW w:w="1038" w:type="dxa"/>
                <w:tcBorders>
                  <w:left w:val="single" w:sz="4" w:space="0" w:color="000000"/>
                  <w:right w:val="single" w:sz="8" w:space="0" w:color="000000"/>
                </w:tcBorders>
                <w:shd w:val="clear" w:color="auto" w:fill="FFFFFF"/>
              </w:tcPr>
            </w:tcPrChange>
          </w:tcPr>
          <w:p w14:paraId="5088A02F" w14:textId="77777777" w:rsidR="00EF0392" w:rsidRDefault="00994266">
            <w:pPr>
              <w:spacing w:before="36" w:after="36"/>
              <w:jc w:val="right"/>
            </w:pPr>
            <w:r>
              <w:rPr>
                <w:rFonts w:ascii="Times New Roman" w:hAnsi="Times New Roman" w:cs="Times New Roman"/>
              </w:rPr>
              <w:t>0.050</w:t>
            </w:r>
          </w:p>
        </w:tc>
      </w:tr>
      <w:tr w:rsidR="00EF0392" w14:paraId="53387C48" w14:textId="77777777" w:rsidTr="00F1397D">
        <w:trPr>
          <w:trHeight w:hRule="exact" w:val="284"/>
          <w:trPrChange w:id="294" w:author="Usov Nikolay" w:date="2021-01-11T17:35:00Z">
            <w:trPr>
              <w:trHeight w:hRule="exact" w:val="284"/>
            </w:trPr>
          </w:trPrChange>
        </w:trPr>
        <w:tc>
          <w:tcPr>
            <w:tcW w:w="1789" w:type="dxa"/>
            <w:tcBorders>
              <w:left w:val="single" w:sz="8" w:space="0" w:color="000000"/>
              <w:right w:val="single" w:sz="4" w:space="0" w:color="000000"/>
            </w:tcBorders>
            <w:shd w:val="clear" w:color="auto" w:fill="FFFFFF"/>
            <w:vAlign w:val="center"/>
            <w:tcPrChange w:id="295" w:author="Usov Nikolay" w:date="2021-01-11T17:35:00Z">
              <w:tcPr>
                <w:tcW w:w="1789" w:type="dxa"/>
                <w:tcBorders>
                  <w:left w:val="single" w:sz="8" w:space="0" w:color="000000"/>
                  <w:right w:val="single" w:sz="4" w:space="0" w:color="000000"/>
                </w:tcBorders>
                <w:shd w:val="clear" w:color="auto" w:fill="FFFFFF"/>
                <w:vAlign w:val="center"/>
              </w:tcPr>
            </w:tcPrChange>
          </w:tcPr>
          <w:p w14:paraId="5FC6C9BF" w14:textId="77777777" w:rsidR="00EF0392" w:rsidRDefault="00994266">
            <w:pPr>
              <w:spacing w:after="0"/>
              <w:rPr>
                <w:rFonts w:ascii="Times New Roman" w:hAnsi="Times New Roman" w:cs="Times New Roman"/>
                <w:color w:val="000000"/>
              </w:rPr>
            </w:pPr>
            <w:r>
              <w:rPr>
                <w:rFonts w:ascii="Times New Roman" w:hAnsi="Times New Roman" w:cs="Times New Roman"/>
                <w:color w:val="000000"/>
              </w:rPr>
              <w:t>Temora</w:t>
            </w:r>
          </w:p>
        </w:tc>
        <w:tc>
          <w:tcPr>
            <w:tcW w:w="2000" w:type="dxa"/>
            <w:tcBorders>
              <w:left w:val="single" w:sz="4" w:space="0" w:color="000000"/>
              <w:right w:val="single" w:sz="4" w:space="0" w:color="000000"/>
            </w:tcBorders>
            <w:shd w:val="clear" w:color="auto" w:fill="FFFFFF"/>
            <w:vAlign w:val="center"/>
            <w:tcPrChange w:id="296" w:author="Usov Nikolay" w:date="2021-01-11T17:35:00Z">
              <w:tcPr>
                <w:tcW w:w="1069" w:type="dxa"/>
                <w:tcBorders>
                  <w:left w:val="single" w:sz="4" w:space="0" w:color="000000"/>
                  <w:right w:val="single" w:sz="4" w:space="0" w:color="000000"/>
                </w:tcBorders>
                <w:shd w:val="clear" w:color="auto" w:fill="FFFFFF"/>
                <w:vAlign w:val="center"/>
              </w:tcPr>
            </w:tcPrChange>
          </w:tcPr>
          <w:p w14:paraId="683687AA" w14:textId="77777777" w:rsidR="00EF0392" w:rsidRDefault="00994266">
            <w:pPr>
              <w:spacing w:after="0"/>
              <w:rPr>
                <w:rFonts w:ascii="Times New Roman" w:hAnsi="Times New Roman" w:cs="Times New Roman"/>
              </w:rPr>
            </w:pPr>
            <w:r>
              <w:rPr>
                <w:rFonts w:ascii="Times New Roman" w:hAnsi="Times New Roman" w:cs="Times New Roman"/>
                <w:color w:val="000000"/>
              </w:rPr>
              <w:t>end</w:t>
            </w:r>
          </w:p>
        </w:tc>
        <w:tc>
          <w:tcPr>
            <w:tcW w:w="955" w:type="dxa"/>
            <w:tcBorders>
              <w:left w:val="single" w:sz="4" w:space="0" w:color="000000"/>
              <w:right w:val="single" w:sz="4" w:space="0" w:color="000000"/>
            </w:tcBorders>
            <w:shd w:val="clear" w:color="auto" w:fill="FFFFFF"/>
            <w:tcPrChange w:id="297" w:author="Usov Nikolay" w:date="2021-01-11T17:35:00Z">
              <w:tcPr>
                <w:tcW w:w="955" w:type="dxa"/>
                <w:tcBorders>
                  <w:left w:val="single" w:sz="4" w:space="0" w:color="000000"/>
                  <w:right w:val="single" w:sz="4" w:space="0" w:color="000000"/>
                </w:tcBorders>
                <w:shd w:val="clear" w:color="auto" w:fill="FFFFFF"/>
              </w:tcPr>
            </w:tcPrChange>
          </w:tcPr>
          <w:p w14:paraId="0EFF7873" w14:textId="77777777" w:rsidR="00EF0392" w:rsidRDefault="00994266">
            <w:pPr>
              <w:spacing w:before="36" w:after="36"/>
              <w:jc w:val="right"/>
              <w:rPr>
                <w:rFonts w:ascii="Times New Roman" w:hAnsi="Times New Roman" w:cs="Times New Roman"/>
              </w:rPr>
            </w:pPr>
            <w:r>
              <w:rPr>
                <w:rFonts w:ascii="Times New Roman" w:hAnsi="Times New Roman" w:cs="Times New Roman"/>
              </w:rPr>
              <w:t>-0.010</w:t>
            </w:r>
          </w:p>
        </w:tc>
        <w:tc>
          <w:tcPr>
            <w:tcW w:w="1038" w:type="dxa"/>
            <w:tcBorders>
              <w:left w:val="single" w:sz="4" w:space="0" w:color="000000"/>
              <w:right w:val="single" w:sz="8" w:space="0" w:color="000000"/>
            </w:tcBorders>
            <w:shd w:val="clear" w:color="auto" w:fill="FFFFFF"/>
            <w:tcPrChange w:id="298" w:author="Usov Nikolay" w:date="2021-01-11T17:35:00Z">
              <w:tcPr>
                <w:tcW w:w="1038" w:type="dxa"/>
                <w:tcBorders>
                  <w:left w:val="single" w:sz="4" w:space="0" w:color="000000"/>
                  <w:right w:val="single" w:sz="8" w:space="0" w:color="000000"/>
                </w:tcBorders>
                <w:shd w:val="clear" w:color="auto" w:fill="FFFFFF"/>
              </w:tcPr>
            </w:tcPrChange>
          </w:tcPr>
          <w:p w14:paraId="79BC98A2" w14:textId="77777777" w:rsidR="00EF0392" w:rsidRDefault="00994266">
            <w:pPr>
              <w:spacing w:before="36" w:after="36"/>
              <w:jc w:val="right"/>
            </w:pPr>
            <w:r>
              <w:rPr>
                <w:rFonts w:ascii="Times New Roman" w:hAnsi="Times New Roman" w:cs="Times New Roman"/>
              </w:rPr>
              <w:t>-0.026</w:t>
            </w:r>
          </w:p>
        </w:tc>
      </w:tr>
      <w:tr w:rsidR="00EF0392" w14:paraId="65F5E02A" w14:textId="77777777" w:rsidTr="00F1397D">
        <w:trPr>
          <w:trHeight w:hRule="exact" w:val="284"/>
          <w:trPrChange w:id="299" w:author="Usov Nikolay" w:date="2021-01-11T17:35:00Z">
            <w:trPr>
              <w:trHeight w:hRule="exact" w:val="284"/>
            </w:trPr>
          </w:trPrChange>
        </w:trPr>
        <w:tc>
          <w:tcPr>
            <w:tcW w:w="1789" w:type="dxa"/>
            <w:tcBorders>
              <w:left w:val="single" w:sz="8" w:space="0" w:color="000000"/>
              <w:right w:val="single" w:sz="4" w:space="0" w:color="000000"/>
            </w:tcBorders>
            <w:shd w:val="clear" w:color="auto" w:fill="FFFFFF"/>
            <w:vAlign w:val="center"/>
            <w:tcPrChange w:id="300" w:author="Usov Nikolay" w:date="2021-01-11T17:35:00Z">
              <w:tcPr>
                <w:tcW w:w="1789" w:type="dxa"/>
                <w:tcBorders>
                  <w:left w:val="single" w:sz="8" w:space="0" w:color="000000"/>
                  <w:right w:val="single" w:sz="4" w:space="0" w:color="000000"/>
                </w:tcBorders>
                <w:shd w:val="clear" w:color="auto" w:fill="FFFFFF"/>
                <w:vAlign w:val="center"/>
              </w:tcPr>
            </w:tcPrChange>
          </w:tcPr>
          <w:p w14:paraId="3904B2B2" w14:textId="77777777" w:rsidR="00EF0392" w:rsidRDefault="00994266">
            <w:pPr>
              <w:spacing w:after="0"/>
              <w:rPr>
                <w:rFonts w:ascii="Times New Roman" w:hAnsi="Times New Roman" w:cs="Times New Roman"/>
                <w:color w:val="000000"/>
              </w:rPr>
            </w:pPr>
            <w:r>
              <w:rPr>
                <w:rFonts w:ascii="Times New Roman" w:hAnsi="Times New Roman" w:cs="Times New Roman"/>
                <w:color w:val="000000"/>
              </w:rPr>
              <w:t>Temora</w:t>
            </w:r>
          </w:p>
        </w:tc>
        <w:tc>
          <w:tcPr>
            <w:tcW w:w="2000" w:type="dxa"/>
            <w:tcBorders>
              <w:left w:val="single" w:sz="4" w:space="0" w:color="000000"/>
              <w:right w:val="single" w:sz="4" w:space="0" w:color="000000"/>
            </w:tcBorders>
            <w:shd w:val="clear" w:color="auto" w:fill="FFFFFF"/>
            <w:vAlign w:val="center"/>
            <w:tcPrChange w:id="301" w:author="Usov Nikolay" w:date="2021-01-11T17:35:00Z">
              <w:tcPr>
                <w:tcW w:w="1069" w:type="dxa"/>
                <w:tcBorders>
                  <w:left w:val="single" w:sz="4" w:space="0" w:color="000000"/>
                  <w:right w:val="single" w:sz="4" w:space="0" w:color="000000"/>
                </w:tcBorders>
                <w:shd w:val="clear" w:color="auto" w:fill="FFFFFF"/>
                <w:vAlign w:val="center"/>
              </w:tcPr>
            </w:tcPrChange>
          </w:tcPr>
          <w:p w14:paraId="044816A8" w14:textId="77777777" w:rsidR="00EF0392" w:rsidRDefault="00994266">
            <w:pPr>
              <w:spacing w:after="0"/>
              <w:rPr>
                <w:rFonts w:ascii="Times New Roman" w:hAnsi="Times New Roman" w:cs="Times New Roman"/>
              </w:rPr>
            </w:pPr>
            <w:r>
              <w:rPr>
                <w:rFonts w:ascii="Times New Roman" w:hAnsi="Times New Roman" w:cs="Times New Roman"/>
                <w:color w:val="000000"/>
              </w:rPr>
              <w:t>peak</w:t>
            </w:r>
          </w:p>
        </w:tc>
        <w:tc>
          <w:tcPr>
            <w:tcW w:w="955" w:type="dxa"/>
            <w:tcBorders>
              <w:left w:val="single" w:sz="4" w:space="0" w:color="000000"/>
              <w:right w:val="single" w:sz="4" w:space="0" w:color="000000"/>
            </w:tcBorders>
            <w:shd w:val="clear" w:color="auto" w:fill="FFFFFF"/>
            <w:tcPrChange w:id="302" w:author="Usov Nikolay" w:date="2021-01-11T17:35:00Z">
              <w:tcPr>
                <w:tcW w:w="955" w:type="dxa"/>
                <w:tcBorders>
                  <w:left w:val="single" w:sz="4" w:space="0" w:color="000000"/>
                  <w:right w:val="single" w:sz="4" w:space="0" w:color="000000"/>
                </w:tcBorders>
                <w:shd w:val="clear" w:color="auto" w:fill="FFFFFF"/>
              </w:tcPr>
            </w:tcPrChange>
          </w:tcPr>
          <w:p w14:paraId="5C99E327" w14:textId="77777777" w:rsidR="00EF0392" w:rsidRDefault="00994266">
            <w:pPr>
              <w:spacing w:before="36" w:after="36"/>
              <w:jc w:val="right"/>
              <w:rPr>
                <w:rFonts w:ascii="Times New Roman" w:hAnsi="Times New Roman" w:cs="Times New Roman"/>
              </w:rPr>
            </w:pPr>
            <w:r>
              <w:rPr>
                <w:rFonts w:ascii="Times New Roman" w:hAnsi="Times New Roman" w:cs="Times New Roman"/>
              </w:rPr>
              <w:t>-0.017</w:t>
            </w:r>
          </w:p>
        </w:tc>
        <w:tc>
          <w:tcPr>
            <w:tcW w:w="1038" w:type="dxa"/>
            <w:tcBorders>
              <w:left w:val="single" w:sz="4" w:space="0" w:color="000000"/>
              <w:right w:val="single" w:sz="8" w:space="0" w:color="000000"/>
            </w:tcBorders>
            <w:shd w:val="clear" w:color="auto" w:fill="FFFFFF"/>
            <w:tcPrChange w:id="303" w:author="Usov Nikolay" w:date="2021-01-11T17:35:00Z">
              <w:tcPr>
                <w:tcW w:w="1038" w:type="dxa"/>
                <w:tcBorders>
                  <w:left w:val="single" w:sz="4" w:space="0" w:color="000000"/>
                  <w:right w:val="single" w:sz="8" w:space="0" w:color="000000"/>
                </w:tcBorders>
                <w:shd w:val="clear" w:color="auto" w:fill="FFFFFF"/>
              </w:tcPr>
            </w:tcPrChange>
          </w:tcPr>
          <w:p w14:paraId="16AC2AE2" w14:textId="77777777" w:rsidR="00EF0392" w:rsidRDefault="00994266">
            <w:pPr>
              <w:spacing w:before="36" w:after="36"/>
              <w:jc w:val="right"/>
            </w:pPr>
            <w:r>
              <w:rPr>
                <w:rFonts w:ascii="Times New Roman" w:hAnsi="Times New Roman" w:cs="Times New Roman"/>
              </w:rPr>
              <w:t>-0.008</w:t>
            </w:r>
          </w:p>
        </w:tc>
      </w:tr>
      <w:tr w:rsidR="00EF0392" w14:paraId="2F056D4E" w14:textId="77777777" w:rsidTr="00F1397D">
        <w:trPr>
          <w:trHeight w:hRule="exact" w:val="284"/>
          <w:trPrChange w:id="304" w:author="Usov Nikolay" w:date="2021-01-11T17:35:00Z">
            <w:trPr>
              <w:trHeight w:hRule="exact" w:val="284"/>
            </w:trPr>
          </w:trPrChange>
        </w:trPr>
        <w:tc>
          <w:tcPr>
            <w:tcW w:w="1789" w:type="dxa"/>
            <w:tcBorders>
              <w:left w:val="single" w:sz="8" w:space="0" w:color="000000"/>
              <w:right w:val="single" w:sz="4" w:space="0" w:color="000000"/>
            </w:tcBorders>
            <w:shd w:val="clear" w:color="auto" w:fill="FFFFFF"/>
            <w:vAlign w:val="center"/>
            <w:tcPrChange w:id="305" w:author="Usov Nikolay" w:date="2021-01-11T17:35:00Z">
              <w:tcPr>
                <w:tcW w:w="1789" w:type="dxa"/>
                <w:tcBorders>
                  <w:left w:val="single" w:sz="8" w:space="0" w:color="000000"/>
                  <w:right w:val="single" w:sz="4" w:space="0" w:color="000000"/>
                </w:tcBorders>
                <w:shd w:val="clear" w:color="auto" w:fill="FFFFFF"/>
                <w:vAlign w:val="center"/>
              </w:tcPr>
            </w:tcPrChange>
          </w:tcPr>
          <w:p w14:paraId="24A590B6" w14:textId="77777777" w:rsidR="00EF0392" w:rsidRDefault="00994266">
            <w:pPr>
              <w:spacing w:after="0"/>
              <w:rPr>
                <w:rFonts w:ascii="Times New Roman" w:hAnsi="Times New Roman" w:cs="Times New Roman"/>
                <w:color w:val="000000"/>
              </w:rPr>
            </w:pPr>
            <w:r>
              <w:rPr>
                <w:rFonts w:ascii="Times New Roman" w:hAnsi="Times New Roman" w:cs="Times New Roman"/>
                <w:color w:val="000000"/>
              </w:rPr>
              <w:t>Oithona</w:t>
            </w:r>
          </w:p>
        </w:tc>
        <w:tc>
          <w:tcPr>
            <w:tcW w:w="2000" w:type="dxa"/>
            <w:tcBorders>
              <w:left w:val="single" w:sz="4" w:space="0" w:color="000000"/>
              <w:right w:val="single" w:sz="4" w:space="0" w:color="000000"/>
            </w:tcBorders>
            <w:shd w:val="clear" w:color="auto" w:fill="FFFFFF"/>
            <w:vAlign w:val="center"/>
            <w:tcPrChange w:id="306" w:author="Usov Nikolay" w:date="2021-01-11T17:35:00Z">
              <w:tcPr>
                <w:tcW w:w="1069" w:type="dxa"/>
                <w:tcBorders>
                  <w:left w:val="single" w:sz="4" w:space="0" w:color="000000"/>
                  <w:right w:val="single" w:sz="4" w:space="0" w:color="000000"/>
                </w:tcBorders>
                <w:shd w:val="clear" w:color="auto" w:fill="FFFFFF"/>
                <w:vAlign w:val="center"/>
              </w:tcPr>
            </w:tcPrChange>
          </w:tcPr>
          <w:p w14:paraId="7EAD6DB4" w14:textId="77777777" w:rsidR="00EF0392" w:rsidRDefault="00994266">
            <w:pPr>
              <w:spacing w:after="0"/>
              <w:rPr>
                <w:rFonts w:ascii="Times New Roman" w:hAnsi="Times New Roman" w:cs="Times New Roman"/>
              </w:rPr>
            </w:pPr>
            <w:r>
              <w:rPr>
                <w:rFonts w:ascii="Times New Roman" w:hAnsi="Times New Roman" w:cs="Times New Roman"/>
                <w:color w:val="000000"/>
              </w:rPr>
              <w:t>beginning</w:t>
            </w:r>
          </w:p>
        </w:tc>
        <w:tc>
          <w:tcPr>
            <w:tcW w:w="955" w:type="dxa"/>
            <w:tcBorders>
              <w:left w:val="single" w:sz="4" w:space="0" w:color="000000"/>
              <w:right w:val="single" w:sz="4" w:space="0" w:color="000000"/>
            </w:tcBorders>
            <w:shd w:val="clear" w:color="auto" w:fill="FFFFFF"/>
            <w:tcPrChange w:id="307" w:author="Usov Nikolay" w:date="2021-01-11T17:35:00Z">
              <w:tcPr>
                <w:tcW w:w="955" w:type="dxa"/>
                <w:tcBorders>
                  <w:left w:val="single" w:sz="4" w:space="0" w:color="000000"/>
                  <w:right w:val="single" w:sz="4" w:space="0" w:color="000000"/>
                </w:tcBorders>
                <w:shd w:val="clear" w:color="auto" w:fill="FFFFFF"/>
              </w:tcPr>
            </w:tcPrChange>
          </w:tcPr>
          <w:p w14:paraId="5E569F8E" w14:textId="77777777" w:rsidR="00EF0392" w:rsidRDefault="00994266">
            <w:pPr>
              <w:spacing w:before="36" w:after="36"/>
              <w:jc w:val="right"/>
              <w:rPr>
                <w:rFonts w:ascii="Times New Roman" w:hAnsi="Times New Roman" w:cs="Times New Roman"/>
              </w:rPr>
            </w:pPr>
            <w:r>
              <w:rPr>
                <w:rFonts w:ascii="Times New Roman" w:hAnsi="Times New Roman" w:cs="Times New Roman"/>
              </w:rPr>
              <w:t>-0.228</w:t>
            </w:r>
          </w:p>
        </w:tc>
        <w:tc>
          <w:tcPr>
            <w:tcW w:w="1038" w:type="dxa"/>
            <w:tcBorders>
              <w:left w:val="single" w:sz="4" w:space="0" w:color="000000"/>
              <w:right w:val="single" w:sz="8" w:space="0" w:color="000000"/>
            </w:tcBorders>
            <w:shd w:val="clear" w:color="auto" w:fill="FFFFFF"/>
            <w:tcPrChange w:id="308" w:author="Usov Nikolay" w:date="2021-01-11T17:35:00Z">
              <w:tcPr>
                <w:tcW w:w="1038" w:type="dxa"/>
                <w:tcBorders>
                  <w:left w:val="single" w:sz="4" w:space="0" w:color="000000"/>
                  <w:right w:val="single" w:sz="8" w:space="0" w:color="000000"/>
                </w:tcBorders>
                <w:shd w:val="clear" w:color="auto" w:fill="FFFFFF"/>
              </w:tcPr>
            </w:tcPrChange>
          </w:tcPr>
          <w:p w14:paraId="3C33EC85" w14:textId="77777777" w:rsidR="00EF0392" w:rsidRDefault="00994266">
            <w:pPr>
              <w:spacing w:before="36" w:after="36"/>
              <w:jc w:val="right"/>
            </w:pPr>
            <w:r>
              <w:rPr>
                <w:rFonts w:ascii="Times New Roman" w:hAnsi="Times New Roman" w:cs="Times New Roman"/>
              </w:rPr>
              <w:t>-0.381</w:t>
            </w:r>
          </w:p>
        </w:tc>
      </w:tr>
      <w:tr w:rsidR="00EF0392" w14:paraId="2BDEF7B9" w14:textId="77777777" w:rsidTr="00F1397D">
        <w:trPr>
          <w:trHeight w:hRule="exact" w:val="284"/>
          <w:trPrChange w:id="309" w:author="Usov Nikolay" w:date="2021-01-11T17:35:00Z">
            <w:trPr>
              <w:trHeight w:hRule="exact" w:val="284"/>
            </w:trPr>
          </w:trPrChange>
        </w:trPr>
        <w:tc>
          <w:tcPr>
            <w:tcW w:w="1789" w:type="dxa"/>
            <w:tcBorders>
              <w:left w:val="single" w:sz="8" w:space="0" w:color="000000"/>
              <w:right w:val="single" w:sz="4" w:space="0" w:color="000000"/>
            </w:tcBorders>
            <w:shd w:val="clear" w:color="auto" w:fill="FFFFFF"/>
            <w:vAlign w:val="center"/>
            <w:tcPrChange w:id="310" w:author="Usov Nikolay" w:date="2021-01-11T17:35:00Z">
              <w:tcPr>
                <w:tcW w:w="1789" w:type="dxa"/>
                <w:tcBorders>
                  <w:left w:val="single" w:sz="8" w:space="0" w:color="000000"/>
                  <w:right w:val="single" w:sz="4" w:space="0" w:color="000000"/>
                </w:tcBorders>
                <w:shd w:val="clear" w:color="auto" w:fill="FFFFFF"/>
                <w:vAlign w:val="center"/>
              </w:tcPr>
            </w:tcPrChange>
          </w:tcPr>
          <w:p w14:paraId="7E3F0BA5" w14:textId="77777777" w:rsidR="00EF0392" w:rsidRDefault="00994266">
            <w:pPr>
              <w:spacing w:after="0"/>
              <w:rPr>
                <w:rFonts w:ascii="Times New Roman" w:hAnsi="Times New Roman" w:cs="Times New Roman"/>
                <w:color w:val="000000"/>
              </w:rPr>
            </w:pPr>
            <w:r>
              <w:rPr>
                <w:rFonts w:ascii="Times New Roman" w:hAnsi="Times New Roman" w:cs="Times New Roman"/>
                <w:color w:val="000000"/>
              </w:rPr>
              <w:t>Oithona</w:t>
            </w:r>
          </w:p>
        </w:tc>
        <w:tc>
          <w:tcPr>
            <w:tcW w:w="2000" w:type="dxa"/>
            <w:tcBorders>
              <w:left w:val="single" w:sz="4" w:space="0" w:color="000000"/>
              <w:right w:val="single" w:sz="4" w:space="0" w:color="000000"/>
            </w:tcBorders>
            <w:shd w:val="clear" w:color="auto" w:fill="FFFFFF"/>
            <w:vAlign w:val="center"/>
            <w:tcPrChange w:id="311" w:author="Usov Nikolay" w:date="2021-01-11T17:35:00Z">
              <w:tcPr>
                <w:tcW w:w="1069" w:type="dxa"/>
                <w:tcBorders>
                  <w:left w:val="single" w:sz="4" w:space="0" w:color="000000"/>
                  <w:right w:val="single" w:sz="4" w:space="0" w:color="000000"/>
                </w:tcBorders>
                <w:shd w:val="clear" w:color="auto" w:fill="FFFFFF"/>
                <w:vAlign w:val="center"/>
              </w:tcPr>
            </w:tcPrChange>
          </w:tcPr>
          <w:p w14:paraId="53AEAFA0" w14:textId="77777777" w:rsidR="00EF0392" w:rsidRDefault="00994266">
            <w:pPr>
              <w:spacing w:after="0"/>
              <w:rPr>
                <w:rFonts w:ascii="Times New Roman" w:hAnsi="Times New Roman" w:cs="Times New Roman"/>
              </w:rPr>
            </w:pPr>
            <w:r>
              <w:rPr>
                <w:rFonts w:ascii="Times New Roman" w:hAnsi="Times New Roman" w:cs="Times New Roman"/>
                <w:color w:val="000000"/>
              </w:rPr>
              <w:t>middle</w:t>
            </w:r>
          </w:p>
        </w:tc>
        <w:tc>
          <w:tcPr>
            <w:tcW w:w="955" w:type="dxa"/>
            <w:tcBorders>
              <w:left w:val="single" w:sz="4" w:space="0" w:color="000000"/>
              <w:right w:val="single" w:sz="4" w:space="0" w:color="000000"/>
            </w:tcBorders>
            <w:shd w:val="clear" w:color="auto" w:fill="FFFFFF"/>
            <w:tcPrChange w:id="312" w:author="Usov Nikolay" w:date="2021-01-11T17:35:00Z">
              <w:tcPr>
                <w:tcW w:w="955" w:type="dxa"/>
                <w:tcBorders>
                  <w:left w:val="single" w:sz="4" w:space="0" w:color="000000"/>
                  <w:right w:val="single" w:sz="4" w:space="0" w:color="000000"/>
                </w:tcBorders>
                <w:shd w:val="clear" w:color="auto" w:fill="FFFFFF"/>
              </w:tcPr>
            </w:tcPrChange>
          </w:tcPr>
          <w:p w14:paraId="6F948289" w14:textId="77777777" w:rsidR="00EF0392" w:rsidRDefault="00994266">
            <w:pPr>
              <w:spacing w:before="36" w:after="36"/>
              <w:jc w:val="right"/>
              <w:rPr>
                <w:rFonts w:ascii="Times New Roman" w:hAnsi="Times New Roman" w:cs="Times New Roman"/>
              </w:rPr>
            </w:pPr>
            <w:r>
              <w:rPr>
                <w:rFonts w:ascii="Times New Roman" w:hAnsi="Times New Roman" w:cs="Times New Roman"/>
              </w:rPr>
              <w:t>0.320</w:t>
            </w:r>
          </w:p>
        </w:tc>
        <w:tc>
          <w:tcPr>
            <w:tcW w:w="1038" w:type="dxa"/>
            <w:tcBorders>
              <w:left w:val="single" w:sz="4" w:space="0" w:color="000000"/>
              <w:right w:val="single" w:sz="8" w:space="0" w:color="000000"/>
            </w:tcBorders>
            <w:shd w:val="clear" w:color="auto" w:fill="FFFFFF"/>
            <w:tcPrChange w:id="313" w:author="Usov Nikolay" w:date="2021-01-11T17:35:00Z">
              <w:tcPr>
                <w:tcW w:w="1038" w:type="dxa"/>
                <w:tcBorders>
                  <w:left w:val="single" w:sz="4" w:space="0" w:color="000000"/>
                  <w:right w:val="single" w:sz="8" w:space="0" w:color="000000"/>
                </w:tcBorders>
                <w:shd w:val="clear" w:color="auto" w:fill="FFFFFF"/>
              </w:tcPr>
            </w:tcPrChange>
          </w:tcPr>
          <w:p w14:paraId="2F60B3D0" w14:textId="77777777" w:rsidR="00EF0392" w:rsidRDefault="00994266">
            <w:pPr>
              <w:spacing w:before="36" w:after="36"/>
              <w:jc w:val="right"/>
            </w:pPr>
            <w:r>
              <w:rPr>
                <w:rFonts w:ascii="Times New Roman" w:hAnsi="Times New Roman" w:cs="Times New Roman"/>
              </w:rPr>
              <w:t>0.565</w:t>
            </w:r>
          </w:p>
        </w:tc>
      </w:tr>
      <w:tr w:rsidR="00EF0392" w14:paraId="4EB7F242" w14:textId="77777777" w:rsidTr="00F1397D">
        <w:trPr>
          <w:trHeight w:hRule="exact" w:val="284"/>
          <w:trPrChange w:id="314" w:author="Usov Nikolay" w:date="2021-01-11T17:35:00Z">
            <w:trPr>
              <w:trHeight w:hRule="exact" w:val="284"/>
            </w:trPr>
          </w:trPrChange>
        </w:trPr>
        <w:tc>
          <w:tcPr>
            <w:tcW w:w="1789" w:type="dxa"/>
            <w:tcBorders>
              <w:left w:val="single" w:sz="8" w:space="0" w:color="000000"/>
              <w:right w:val="single" w:sz="4" w:space="0" w:color="000000"/>
            </w:tcBorders>
            <w:shd w:val="clear" w:color="auto" w:fill="FFFFFF"/>
            <w:vAlign w:val="center"/>
            <w:tcPrChange w:id="315" w:author="Usov Nikolay" w:date="2021-01-11T17:35:00Z">
              <w:tcPr>
                <w:tcW w:w="1789" w:type="dxa"/>
                <w:tcBorders>
                  <w:left w:val="single" w:sz="8" w:space="0" w:color="000000"/>
                  <w:right w:val="single" w:sz="4" w:space="0" w:color="000000"/>
                </w:tcBorders>
                <w:shd w:val="clear" w:color="auto" w:fill="FFFFFF"/>
                <w:vAlign w:val="center"/>
              </w:tcPr>
            </w:tcPrChange>
          </w:tcPr>
          <w:p w14:paraId="23D240C9" w14:textId="77777777" w:rsidR="00EF0392" w:rsidRDefault="00994266">
            <w:pPr>
              <w:spacing w:after="0"/>
              <w:rPr>
                <w:rFonts w:ascii="Times New Roman" w:hAnsi="Times New Roman" w:cs="Times New Roman"/>
                <w:color w:val="000000"/>
              </w:rPr>
            </w:pPr>
            <w:r>
              <w:rPr>
                <w:rFonts w:ascii="Times New Roman" w:hAnsi="Times New Roman" w:cs="Times New Roman"/>
                <w:color w:val="000000"/>
              </w:rPr>
              <w:t>Oithona</w:t>
            </w:r>
          </w:p>
        </w:tc>
        <w:tc>
          <w:tcPr>
            <w:tcW w:w="2000" w:type="dxa"/>
            <w:tcBorders>
              <w:left w:val="single" w:sz="4" w:space="0" w:color="000000"/>
              <w:right w:val="single" w:sz="4" w:space="0" w:color="000000"/>
            </w:tcBorders>
            <w:shd w:val="clear" w:color="auto" w:fill="FFFFFF"/>
            <w:vAlign w:val="center"/>
            <w:tcPrChange w:id="316" w:author="Usov Nikolay" w:date="2021-01-11T17:35:00Z">
              <w:tcPr>
                <w:tcW w:w="1069" w:type="dxa"/>
                <w:tcBorders>
                  <w:left w:val="single" w:sz="4" w:space="0" w:color="000000"/>
                  <w:right w:val="single" w:sz="4" w:space="0" w:color="000000"/>
                </w:tcBorders>
                <w:shd w:val="clear" w:color="auto" w:fill="FFFFFF"/>
                <w:vAlign w:val="center"/>
              </w:tcPr>
            </w:tcPrChange>
          </w:tcPr>
          <w:p w14:paraId="540C2AEC" w14:textId="77777777" w:rsidR="00EF0392" w:rsidRDefault="00994266">
            <w:pPr>
              <w:spacing w:after="0"/>
              <w:rPr>
                <w:rFonts w:ascii="Times New Roman" w:hAnsi="Times New Roman" w:cs="Times New Roman"/>
              </w:rPr>
            </w:pPr>
            <w:r>
              <w:rPr>
                <w:rFonts w:ascii="Times New Roman" w:hAnsi="Times New Roman" w:cs="Times New Roman"/>
                <w:color w:val="000000"/>
              </w:rPr>
              <w:t>end</w:t>
            </w:r>
          </w:p>
        </w:tc>
        <w:tc>
          <w:tcPr>
            <w:tcW w:w="955" w:type="dxa"/>
            <w:tcBorders>
              <w:left w:val="single" w:sz="4" w:space="0" w:color="000000"/>
              <w:right w:val="single" w:sz="4" w:space="0" w:color="000000"/>
            </w:tcBorders>
            <w:shd w:val="clear" w:color="auto" w:fill="FFFFFF"/>
            <w:tcPrChange w:id="317" w:author="Usov Nikolay" w:date="2021-01-11T17:35:00Z">
              <w:tcPr>
                <w:tcW w:w="955" w:type="dxa"/>
                <w:tcBorders>
                  <w:left w:val="single" w:sz="4" w:space="0" w:color="000000"/>
                  <w:right w:val="single" w:sz="4" w:space="0" w:color="000000"/>
                </w:tcBorders>
                <w:shd w:val="clear" w:color="auto" w:fill="FFFFFF"/>
              </w:tcPr>
            </w:tcPrChange>
          </w:tcPr>
          <w:p w14:paraId="71D779A5" w14:textId="77777777" w:rsidR="00EF0392" w:rsidRDefault="00994266">
            <w:pPr>
              <w:spacing w:before="36" w:after="36"/>
              <w:jc w:val="right"/>
              <w:rPr>
                <w:rFonts w:ascii="Times New Roman" w:hAnsi="Times New Roman" w:cs="Times New Roman"/>
              </w:rPr>
            </w:pPr>
            <w:r>
              <w:rPr>
                <w:rFonts w:ascii="Times New Roman" w:hAnsi="Times New Roman" w:cs="Times New Roman"/>
              </w:rPr>
              <w:t>-0.214</w:t>
            </w:r>
          </w:p>
        </w:tc>
        <w:tc>
          <w:tcPr>
            <w:tcW w:w="1038" w:type="dxa"/>
            <w:tcBorders>
              <w:left w:val="single" w:sz="4" w:space="0" w:color="000000"/>
              <w:right w:val="single" w:sz="8" w:space="0" w:color="000000"/>
            </w:tcBorders>
            <w:shd w:val="clear" w:color="auto" w:fill="FFFFFF"/>
            <w:tcPrChange w:id="318" w:author="Usov Nikolay" w:date="2021-01-11T17:35:00Z">
              <w:tcPr>
                <w:tcW w:w="1038" w:type="dxa"/>
                <w:tcBorders>
                  <w:left w:val="single" w:sz="4" w:space="0" w:color="000000"/>
                  <w:right w:val="single" w:sz="8" w:space="0" w:color="000000"/>
                </w:tcBorders>
                <w:shd w:val="clear" w:color="auto" w:fill="FFFFFF"/>
              </w:tcPr>
            </w:tcPrChange>
          </w:tcPr>
          <w:p w14:paraId="7262ADF1" w14:textId="77777777" w:rsidR="00EF0392" w:rsidRDefault="00994266">
            <w:pPr>
              <w:spacing w:before="36" w:after="36"/>
              <w:jc w:val="right"/>
            </w:pPr>
            <w:r>
              <w:rPr>
                <w:rFonts w:ascii="Times New Roman" w:hAnsi="Times New Roman" w:cs="Times New Roman"/>
              </w:rPr>
              <w:t>-0.378</w:t>
            </w:r>
          </w:p>
        </w:tc>
      </w:tr>
      <w:tr w:rsidR="00EF0392" w14:paraId="212AC2F6" w14:textId="77777777" w:rsidTr="00F1397D">
        <w:trPr>
          <w:trHeight w:hRule="exact" w:val="284"/>
          <w:trPrChange w:id="319" w:author="Usov Nikolay" w:date="2021-01-11T17:35:00Z">
            <w:trPr>
              <w:trHeight w:hRule="exact" w:val="284"/>
            </w:trPr>
          </w:trPrChange>
        </w:trPr>
        <w:tc>
          <w:tcPr>
            <w:tcW w:w="1789" w:type="dxa"/>
            <w:tcBorders>
              <w:left w:val="single" w:sz="8" w:space="0" w:color="000000"/>
              <w:bottom w:val="single" w:sz="4" w:space="0" w:color="000000"/>
              <w:right w:val="single" w:sz="4" w:space="0" w:color="000000"/>
            </w:tcBorders>
            <w:shd w:val="clear" w:color="auto" w:fill="FFFFFF"/>
            <w:vAlign w:val="center"/>
            <w:tcPrChange w:id="320" w:author="Usov Nikolay" w:date="2021-01-11T17:35:00Z">
              <w:tcPr>
                <w:tcW w:w="1789" w:type="dxa"/>
                <w:tcBorders>
                  <w:left w:val="single" w:sz="8" w:space="0" w:color="000000"/>
                  <w:bottom w:val="single" w:sz="4" w:space="0" w:color="000000"/>
                  <w:right w:val="single" w:sz="4" w:space="0" w:color="000000"/>
                </w:tcBorders>
                <w:shd w:val="clear" w:color="auto" w:fill="FFFFFF"/>
                <w:vAlign w:val="center"/>
              </w:tcPr>
            </w:tcPrChange>
          </w:tcPr>
          <w:p w14:paraId="01D5A3A0" w14:textId="77777777" w:rsidR="00EF0392" w:rsidRDefault="00994266">
            <w:pPr>
              <w:spacing w:after="0"/>
              <w:rPr>
                <w:rFonts w:ascii="Times New Roman" w:hAnsi="Times New Roman" w:cs="Times New Roman"/>
                <w:color w:val="000000"/>
              </w:rPr>
            </w:pPr>
            <w:r>
              <w:rPr>
                <w:rFonts w:ascii="Times New Roman" w:hAnsi="Times New Roman" w:cs="Times New Roman"/>
                <w:color w:val="000000"/>
              </w:rPr>
              <w:t>Oithona</w:t>
            </w:r>
          </w:p>
        </w:tc>
        <w:tc>
          <w:tcPr>
            <w:tcW w:w="2000" w:type="dxa"/>
            <w:tcBorders>
              <w:left w:val="single" w:sz="4" w:space="0" w:color="000000"/>
              <w:bottom w:val="single" w:sz="4" w:space="0" w:color="000000"/>
              <w:right w:val="single" w:sz="4" w:space="0" w:color="000000"/>
            </w:tcBorders>
            <w:shd w:val="clear" w:color="auto" w:fill="FFFFFF"/>
            <w:vAlign w:val="center"/>
            <w:tcPrChange w:id="321" w:author="Usov Nikolay" w:date="2021-01-11T17:35:00Z">
              <w:tcPr>
                <w:tcW w:w="1069" w:type="dxa"/>
                <w:tcBorders>
                  <w:left w:val="single" w:sz="4" w:space="0" w:color="000000"/>
                  <w:bottom w:val="single" w:sz="4" w:space="0" w:color="000000"/>
                  <w:right w:val="single" w:sz="4" w:space="0" w:color="000000"/>
                </w:tcBorders>
                <w:shd w:val="clear" w:color="auto" w:fill="FFFFFF"/>
                <w:vAlign w:val="center"/>
              </w:tcPr>
            </w:tcPrChange>
          </w:tcPr>
          <w:p w14:paraId="7BF2D5D6" w14:textId="77777777" w:rsidR="00EF0392" w:rsidRDefault="00994266">
            <w:pPr>
              <w:spacing w:after="0"/>
              <w:rPr>
                <w:rFonts w:ascii="Times New Roman" w:hAnsi="Times New Roman" w:cs="Times New Roman"/>
              </w:rPr>
            </w:pPr>
            <w:r>
              <w:rPr>
                <w:rFonts w:ascii="Times New Roman" w:hAnsi="Times New Roman" w:cs="Times New Roman"/>
                <w:color w:val="000000"/>
              </w:rPr>
              <w:t>peak</w:t>
            </w:r>
          </w:p>
        </w:tc>
        <w:tc>
          <w:tcPr>
            <w:tcW w:w="955" w:type="dxa"/>
            <w:tcBorders>
              <w:left w:val="single" w:sz="4" w:space="0" w:color="000000"/>
              <w:bottom w:val="single" w:sz="4" w:space="0" w:color="000000"/>
              <w:right w:val="single" w:sz="4" w:space="0" w:color="000000"/>
            </w:tcBorders>
            <w:shd w:val="clear" w:color="auto" w:fill="FFFFFF"/>
            <w:tcPrChange w:id="322" w:author="Usov Nikolay" w:date="2021-01-11T17:35:00Z">
              <w:tcPr>
                <w:tcW w:w="955" w:type="dxa"/>
                <w:tcBorders>
                  <w:left w:val="single" w:sz="4" w:space="0" w:color="000000"/>
                  <w:bottom w:val="single" w:sz="4" w:space="0" w:color="000000"/>
                  <w:right w:val="single" w:sz="4" w:space="0" w:color="000000"/>
                </w:tcBorders>
                <w:shd w:val="clear" w:color="auto" w:fill="FFFFFF"/>
              </w:tcPr>
            </w:tcPrChange>
          </w:tcPr>
          <w:p w14:paraId="2E027319" w14:textId="77777777" w:rsidR="00EF0392" w:rsidRDefault="00994266">
            <w:pPr>
              <w:spacing w:before="36" w:after="36"/>
              <w:jc w:val="right"/>
              <w:rPr>
                <w:rFonts w:ascii="Times New Roman" w:hAnsi="Times New Roman" w:cs="Times New Roman"/>
              </w:rPr>
            </w:pPr>
            <w:r>
              <w:rPr>
                <w:rFonts w:ascii="Times New Roman" w:hAnsi="Times New Roman" w:cs="Times New Roman"/>
              </w:rPr>
              <w:t>0.033</w:t>
            </w:r>
          </w:p>
        </w:tc>
        <w:tc>
          <w:tcPr>
            <w:tcW w:w="1038" w:type="dxa"/>
            <w:tcBorders>
              <w:left w:val="single" w:sz="4" w:space="0" w:color="000000"/>
              <w:bottom w:val="single" w:sz="4" w:space="0" w:color="000000"/>
              <w:right w:val="single" w:sz="8" w:space="0" w:color="000000"/>
            </w:tcBorders>
            <w:shd w:val="clear" w:color="auto" w:fill="FFFFFF"/>
            <w:tcPrChange w:id="323" w:author="Usov Nikolay" w:date="2021-01-11T17:35:00Z">
              <w:tcPr>
                <w:tcW w:w="1038" w:type="dxa"/>
                <w:tcBorders>
                  <w:left w:val="single" w:sz="4" w:space="0" w:color="000000"/>
                  <w:bottom w:val="single" w:sz="4" w:space="0" w:color="000000"/>
                  <w:right w:val="single" w:sz="8" w:space="0" w:color="000000"/>
                </w:tcBorders>
                <w:shd w:val="clear" w:color="auto" w:fill="FFFFFF"/>
              </w:tcPr>
            </w:tcPrChange>
          </w:tcPr>
          <w:p w14:paraId="2F065655" w14:textId="77777777" w:rsidR="00EF0392" w:rsidRDefault="00994266">
            <w:pPr>
              <w:spacing w:before="36" w:after="36"/>
              <w:jc w:val="right"/>
            </w:pPr>
            <w:r>
              <w:rPr>
                <w:rFonts w:ascii="Times New Roman" w:hAnsi="Times New Roman" w:cs="Times New Roman"/>
              </w:rPr>
              <w:t>0.008</w:t>
            </w:r>
          </w:p>
        </w:tc>
      </w:tr>
      <w:tr w:rsidR="00EF0392" w14:paraId="4E55DEBC" w14:textId="77777777" w:rsidTr="00F1397D">
        <w:trPr>
          <w:trHeight w:hRule="exact" w:val="284"/>
          <w:trPrChange w:id="324" w:author="Usov Nikolay" w:date="2021-01-11T17:35:00Z">
            <w:trPr>
              <w:trHeight w:hRule="exact" w:val="284"/>
            </w:trPr>
          </w:trPrChange>
        </w:trPr>
        <w:tc>
          <w:tcPr>
            <w:tcW w:w="1789" w:type="dxa"/>
            <w:tcBorders>
              <w:top w:val="single" w:sz="4" w:space="0" w:color="000000"/>
              <w:left w:val="single" w:sz="8" w:space="0" w:color="000000"/>
              <w:right w:val="single" w:sz="4" w:space="0" w:color="000000"/>
            </w:tcBorders>
            <w:shd w:val="clear" w:color="auto" w:fill="FFFFFF"/>
            <w:vAlign w:val="center"/>
            <w:tcPrChange w:id="325" w:author="Usov Nikolay" w:date="2021-01-11T17:35:00Z">
              <w:tcPr>
                <w:tcW w:w="1789" w:type="dxa"/>
                <w:tcBorders>
                  <w:top w:val="single" w:sz="4" w:space="0" w:color="000000"/>
                  <w:left w:val="single" w:sz="8" w:space="0" w:color="000000"/>
                  <w:right w:val="single" w:sz="4" w:space="0" w:color="000000"/>
                </w:tcBorders>
                <w:shd w:val="clear" w:color="auto" w:fill="FFFFFF"/>
                <w:vAlign w:val="center"/>
              </w:tcPr>
            </w:tcPrChange>
          </w:tcPr>
          <w:p w14:paraId="0086272C" w14:textId="77777777" w:rsidR="00EF0392" w:rsidRDefault="00994266">
            <w:pPr>
              <w:spacing w:after="0"/>
              <w:rPr>
                <w:rFonts w:ascii="Times New Roman" w:hAnsi="Times New Roman" w:cs="Times New Roman"/>
                <w:color w:val="000000"/>
              </w:rPr>
            </w:pPr>
            <w:r>
              <w:rPr>
                <w:rFonts w:ascii="Times New Roman" w:hAnsi="Times New Roman" w:cs="Times New Roman"/>
                <w:color w:val="000000"/>
              </w:rPr>
              <w:t>Acartia</w:t>
            </w:r>
          </w:p>
        </w:tc>
        <w:tc>
          <w:tcPr>
            <w:tcW w:w="2000" w:type="dxa"/>
            <w:tcBorders>
              <w:top w:val="single" w:sz="4" w:space="0" w:color="000000"/>
              <w:left w:val="single" w:sz="4" w:space="0" w:color="000000"/>
              <w:right w:val="single" w:sz="4" w:space="0" w:color="000000"/>
            </w:tcBorders>
            <w:shd w:val="clear" w:color="auto" w:fill="FFFFFF"/>
            <w:vAlign w:val="center"/>
            <w:tcPrChange w:id="326" w:author="Usov Nikolay" w:date="2021-01-11T17:35:00Z">
              <w:tcPr>
                <w:tcW w:w="1069" w:type="dxa"/>
                <w:tcBorders>
                  <w:top w:val="single" w:sz="4" w:space="0" w:color="000000"/>
                  <w:left w:val="single" w:sz="4" w:space="0" w:color="000000"/>
                  <w:right w:val="single" w:sz="4" w:space="0" w:color="000000"/>
                </w:tcBorders>
                <w:shd w:val="clear" w:color="auto" w:fill="FFFFFF"/>
                <w:vAlign w:val="center"/>
              </w:tcPr>
            </w:tcPrChange>
          </w:tcPr>
          <w:p w14:paraId="35996142" w14:textId="77777777" w:rsidR="00EF0392" w:rsidRDefault="00994266">
            <w:pPr>
              <w:spacing w:after="0"/>
              <w:rPr>
                <w:rFonts w:ascii="Times New Roman" w:hAnsi="Times New Roman" w:cs="Times New Roman"/>
              </w:rPr>
            </w:pPr>
            <w:r>
              <w:rPr>
                <w:rFonts w:ascii="Times New Roman" w:hAnsi="Times New Roman" w:cs="Times New Roman"/>
                <w:color w:val="000000"/>
              </w:rPr>
              <w:t>beginning</w:t>
            </w:r>
          </w:p>
        </w:tc>
        <w:tc>
          <w:tcPr>
            <w:tcW w:w="955" w:type="dxa"/>
            <w:tcBorders>
              <w:top w:val="single" w:sz="4" w:space="0" w:color="000000"/>
              <w:left w:val="single" w:sz="4" w:space="0" w:color="000000"/>
              <w:right w:val="single" w:sz="4" w:space="0" w:color="000000"/>
            </w:tcBorders>
            <w:shd w:val="clear" w:color="auto" w:fill="FFFFFF"/>
            <w:tcPrChange w:id="327" w:author="Usov Nikolay" w:date="2021-01-11T17:35:00Z">
              <w:tcPr>
                <w:tcW w:w="955" w:type="dxa"/>
                <w:tcBorders>
                  <w:top w:val="single" w:sz="4" w:space="0" w:color="000000"/>
                  <w:left w:val="single" w:sz="4" w:space="0" w:color="000000"/>
                  <w:right w:val="single" w:sz="4" w:space="0" w:color="000000"/>
                </w:tcBorders>
                <w:shd w:val="clear" w:color="auto" w:fill="FFFFFF"/>
              </w:tcPr>
            </w:tcPrChange>
          </w:tcPr>
          <w:p w14:paraId="5834E323" w14:textId="77777777" w:rsidR="00EF0392" w:rsidRDefault="00994266">
            <w:pPr>
              <w:spacing w:before="36" w:after="36"/>
              <w:jc w:val="right"/>
              <w:rPr>
                <w:rFonts w:ascii="Times New Roman" w:hAnsi="Times New Roman" w:cs="Times New Roman"/>
              </w:rPr>
            </w:pPr>
            <w:r>
              <w:rPr>
                <w:rFonts w:ascii="Times New Roman" w:hAnsi="Times New Roman" w:cs="Times New Roman"/>
              </w:rPr>
              <w:t>-0.003</w:t>
            </w:r>
          </w:p>
        </w:tc>
        <w:tc>
          <w:tcPr>
            <w:tcW w:w="1038" w:type="dxa"/>
            <w:tcBorders>
              <w:top w:val="single" w:sz="4" w:space="0" w:color="000000"/>
              <w:left w:val="single" w:sz="4" w:space="0" w:color="000000"/>
              <w:right w:val="single" w:sz="8" w:space="0" w:color="000000"/>
            </w:tcBorders>
            <w:shd w:val="clear" w:color="auto" w:fill="FFFFFF"/>
            <w:tcPrChange w:id="328" w:author="Usov Nikolay" w:date="2021-01-11T17:35:00Z">
              <w:tcPr>
                <w:tcW w:w="1038" w:type="dxa"/>
                <w:tcBorders>
                  <w:top w:val="single" w:sz="4" w:space="0" w:color="000000"/>
                  <w:left w:val="single" w:sz="4" w:space="0" w:color="000000"/>
                  <w:right w:val="single" w:sz="8" w:space="0" w:color="000000"/>
                </w:tcBorders>
                <w:shd w:val="clear" w:color="auto" w:fill="FFFFFF"/>
              </w:tcPr>
            </w:tcPrChange>
          </w:tcPr>
          <w:p w14:paraId="7FFAA9ED" w14:textId="77777777" w:rsidR="00EF0392" w:rsidRDefault="00994266">
            <w:pPr>
              <w:spacing w:before="36" w:after="36"/>
              <w:jc w:val="right"/>
            </w:pPr>
            <w:r>
              <w:rPr>
                <w:rFonts w:ascii="Times New Roman" w:hAnsi="Times New Roman" w:cs="Times New Roman"/>
              </w:rPr>
              <w:t>-0.073</w:t>
            </w:r>
          </w:p>
        </w:tc>
      </w:tr>
      <w:tr w:rsidR="00EF0392" w14:paraId="467E5238" w14:textId="77777777" w:rsidTr="00F1397D">
        <w:trPr>
          <w:trHeight w:hRule="exact" w:val="284"/>
          <w:trPrChange w:id="329" w:author="Usov Nikolay" w:date="2021-01-11T17:35:00Z">
            <w:trPr>
              <w:trHeight w:hRule="exact" w:val="284"/>
            </w:trPr>
          </w:trPrChange>
        </w:trPr>
        <w:tc>
          <w:tcPr>
            <w:tcW w:w="1789" w:type="dxa"/>
            <w:tcBorders>
              <w:left w:val="single" w:sz="8" w:space="0" w:color="000000"/>
              <w:right w:val="single" w:sz="4" w:space="0" w:color="000000"/>
            </w:tcBorders>
            <w:shd w:val="clear" w:color="auto" w:fill="FFFFFF"/>
            <w:vAlign w:val="center"/>
            <w:tcPrChange w:id="330" w:author="Usov Nikolay" w:date="2021-01-11T17:35:00Z">
              <w:tcPr>
                <w:tcW w:w="1789" w:type="dxa"/>
                <w:tcBorders>
                  <w:left w:val="single" w:sz="8" w:space="0" w:color="000000"/>
                  <w:right w:val="single" w:sz="4" w:space="0" w:color="000000"/>
                </w:tcBorders>
                <w:shd w:val="clear" w:color="auto" w:fill="FFFFFF"/>
                <w:vAlign w:val="center"/>
              </w:tcPr>
            </w:tcPrChange>
          </w:tcPr>
          <w:p w14:paraId="4F4EB307" w14:textId="77777777" w:rsidR="00EF0392" w:rsidRDefault="00994266">
            <w:pPr>
              <w:spacing w:after="0"/>
              <w:rPr>
                <w:rFonts w:ascii="Times New Roman" w:hAnsi="Times New Roman" w:cs="Times New Roman"/>
                <w:color w:val="000000"/>
              </w:rPr>
            </w:pPr>
            <w:r>
              <w:rPr>
                <w:rFonts w:ascii="Times New Roman" w:hAnsi="Times New Roman" w:cs="Times New Roman"/>
                <w:color w:val="000000"/>
              </w:rPr>
              <w:t>Acartia</w:t>
            </w:r>
          </w:p>
        </w:tc>
        <w:tc>
          <w:tcPr>
            <w:tcW w:w="2000" w:type="dxa"/>
            <w:tcBorders>
              <w:left w:val="single" w:sz="4" w:space="0" w:color="000000"/>
              <w:right w:val="single" w:sz="4" w:space="0" w:color="000000"/>
            </w:tcBorders>
            <w:shd w:val="clear" w:color="auto" w:fill="FFFFFF"/>
            <w:vAlign w:val="center"/>
            <w:tcPrChange w:id="331" w:author="Usov Nikolay" w:date="2021-01-11T17:35:00Z">
              <w:tcPr>
                <w:tcW w:w="1069" w:type="dxa"/>
                <w:tcBorders>
                  <w:left w:val="single" w:sz="4" w:space="0" w:color="000000"/>
                  <w:right w:val="single" w:sz="4" w:space="0" w:color="000000"/>
                </w:tcBorders>
                <w:shd w:val="clear" w:color="auto" w:fill="FFFFFF"/>
                <w:vAlign w:val="center"/>
              </w:tcPr>
            </w:tcPrChange>
          </w:tcPr>
          <w:p w14:paraId="1937007E" w14:textId="77777777" w:rsidR="00EF0392" w:rsidRDefault="00994266">
            <w:pPr>
              <w:spacing w:after="0"/>
              <w:rPr>
                <w:rFonts w:ascii="Times New Roman" w:hAnsi="Times New Roman" w:cs="Times New Roman"/>
              </w:rPr>
            </w:pPr>
            <w:r>
              <w:rPr>
                <w:rFonts w:ascii="Times New Roman" w:hAnsi="Times New Roman" w:cs="Times New Roman"/>
                <w:color w:val="000000"/>
              </w:rPr>
              <w:t>middle</w:t>
            </w:r>
          </w:p>
        </w:tc>
        <w:tc>
          <w:tcPr>
            <w:tcW w:w="955" w:type="dxa"/>
            <w:tcBorders>
              <w:left w:val="single" w:sz="4" w:space="0" w:color="000000"/>
              <w:right w:val="single" w:sz="4" w:space="0" w:color="000000"/>
            </w:tcBorders>
            <w:shd w:val="clear" w:color="auto" w:fill="FFFFFF"/>
            <w:tcPrChange w:id="332" w:author="Usov Nikolay" w:date="2021-01-11T17:35:00Z">
              <w:tcPr>
                <w:tcW w:w="955" w:type="dxa"/>
                <w:tcBorders>
                  <w:left w:val="single" w:sz="4" w:space="0" w:color="000000"/>
                  <w:right w:val="single" w:sz="4" w:space="0" w:color="000000"/>
                </w:tcBorders>
                <w:shd w:val="clear" w:color="auto" w:fill="FFFFFF"/>
              </w:tcPr>
            </w:tcPrChange>
          </w:tcPr>
          <w:p w14:paraId="6E1A994B" w14:textId="77777777" w:rsidR="00EF0392" w:rsidRDefault="00994266">
            <w:pPr>
              <w:spacing w:before="36" w:after="36"/>
              <w:jc w:val="right"/>
              <w:rPr>
                <w:rFonts w:ascii="Times New Roman" w:hAnsi="Times New Roman" w:cs="Times New Roman"/>
              </w:rPr>
            </w:pPr>
            <w:r>
              <w:rPr>
                <w:rFonts w:ascii="Times New Roman" w:hAnsi="Times New Roman" w:cs="Times New Roman"/>
              </w:rPr>
              <w:t>-0.021</w:t>
            </w:r>
          </w:p>
        </w:tc>
        <w:tc>
          <w:tcPr>
            <w:tcW w:w="1038" w:type="dxa"/>
            <w:tcBorders>
              <w:left w:val="single" w:sz="4" w:space="0" w:color="000000"/>
              <w:right w:val="single" w:sz="8" w:space="0" w:color="000000"/>
            </w:tcBorders>
            <w:shd w:val="clear" w:color="auto" w:fill="FFFFFF"/>
            <w:tcPrChange w:id="333" w:author="Usov Nikolay" w:date="2021-01-11T17:35:00Z">
              <w:tcPr>
                <w:tcW w:w="1038" w:type="dxa"/>
                <w:tcBorders>
                  <w:left w:val="single" w:sz="4" w:space="0" w:color="000000"/>
                  <w:right w:val="single" w:sz="8" w:space="0" w:color="000000"/>
                </w:tcBorders>
                <w:shd w:val="clear" w:color="auto" w:fill="FFFFFF"/>
              </w:tcPr>
            </w:tcPrChange>
          </w:tcPr>
          <w:p w14:paraId="0D77C2F1" w14:textId="77777777" w:rsidR="00EF0392" w:rsidRDefault="00994266">
            <w:pPr>
              <w:spacing w:before="36" w:after="36"/>
              <w:jc w:val="right"/>
            </w:pPr>
            <w:r>
              <w:rPr>
                <w:rFonts w:ascii="Times New Roman" w:hAnsi="Times New Roman" w:cs="Times New Roman"/>
              </w:rPr>
              <w:t>0.134</w:t>
            </w:r>
          </w:p>
        </w:tc>
      </w:tr>
      <w:tr w:rsidR="00EF0392" w14:paraId="39C20F65" w14:textId="77777777" w:rsidTr="00F1397D">
        <w:trPr>
          <w:trHeight w:hRule="exact" w:val="284"/>
          <w:trPrChange w:id="334" w:author="Usov Nikolay" w:date="2021-01-11T17:35:00Z">
            <w:trPr>
              <w:trHeight w:hRule="exact" w:val="284"/>
            </w:trPr>
          </w:trPrChange>
        </w:trPr>
        <w:tc>
          <w:tcPr>
            <w:tcW w:w="1789" w:type="dxa"/>
            <w:tcBorders>
              <w:left w:val="single" w:sz="8" w:space="0" w:color="000000"/>
              <w:right w:val="single" w:sz="4" w:space="0" w:color="000000"/>
            </w:tcBorders>
            <w:shd w:val="clear" w:color="auto" w:fill="FFFFFF"/>
            <w:vAlign w:val="center"/>
            <w:tcPrChange w:id="335" w:author="Usov Nikolay" w:date="2021-01-11T17:35:00Z">
              <w:tcPr>
                <w:tcW w:w="1789" w:type="dxa"/>
                <w:tcBorders>
                  <w:left w:val="single" w:sz="8" w:space="0" w:color="000000"/>
                  <w:right w:val="single" w:sz="4" w:space="0" w:color="000000"/>
                </w:tcBorders>
                <w:shd w:val="clear" w:color="auto" w:fill="FFFFFF"/>
                <w:vAlign w:val="center"/>
              </w:tcPr>
            </w:tcPrChange>
          </w:tcPr>
          <w:p w14:paraId="772510CC" w14:textId="77777777" w:rsidR="00EF0392" w:rsidRDefault="00994266">
            <w:pPr>
              <w:spacing w:after="0"/>
              <w:rPr>
                <w:rFonts w:ascii="Times New Roman" w:hAnsi="Times New Roman" w:cs="Times New Roman"/>
                <w:color w:val="000000"/>
              </w:rPr>
            </w:pPr>
            <w:r>
              <w:rPr>
                <w:rFonts w:ascii="Times New Roman" w:hAnsi="Times New Roman" w:cs="Times New Roman"/>
                <w:color w:val="000000"/>
              </w:rPr>
              <w:t>Acartia</w:t>
            </w:r>
          </w:p>
        </w:tc>
        <w:tc>
          <w:tcPr>
            <w:tcW w:w="2000" w:type="dxa"/>
            <w:tcBorders>
              <w:left w:val="single" w:sz="4" w:space="0" w:color="000000"/>
              <w:right w:val="single" w:sz="4" w:space="0" w:color="000000"/>
            </w:tcBorders>
            <w:shd w:val="clear" w:color="auto" w:fill="FFFFFF"/>
            <w:vAlign w:val="center"/>
            <w:tcPrChange w:id="336" w:author="Usov Nikolay" w:date="2021-01-11T17:35:00Z">
              <w:tcPr>
                <w:tcW w:w="1069" w:type="dxa"/>
                <w:tcBorders>
                  <w:left w:val="single" w:sz="4" w:space="0" w:color="000000"/>
                  <w:right w:val="single" w:sz="4" w:space="0" w:color="000000"/>
                </w:tcBorders>
                <w:shd w:val="clear" w:color="auto" w:fill="FFFFFF"/>
                <w:vAlign w:val="center"/>
              </w:tcPr>
            </w:tcPrChange>
          </w:tcPr>
          <w:p w14:paraId="640255DF" w14:textId="77777777" w:rsidR="00EF0392" w:rsidRDefault="00994266">
            <w:pPr>
              <w:spacing w:after="0"/>
              <w:rPr>
                <w:rFonts w:ascii="Times New Roman" w:hAnsi="Times New Roman" w:cs="Times New Roman"/>
              </w:rPr>
            </w:pPr>
            <w:r>
              <w:rPr>
                <w:rFonts w:ascii="Times New Roman" w:hAnsi="Times New Roman" w:cs="Times New Roman"/>
                <w:color w:val="000000"/>
              </w:rPr>
              <w:t>end</w:t>
            </w:r>
          </w:p>
        </w:tc>
        <w:tc>
          <w:tcPr>
            <w:tcW w:w="955" w:type="dxa"/>
            <w:tcBorders>
              <w:left w:val="single" w:sz="4" w:space="0" w:color="000000"/>
              <w:right w:val="single" w:sz="4" w:space="0" w:color="000000"/>
            </w:tcBorders>
            <w:shd w:val="clear" w:color="auto" w:fill="FFFFFF"/>
            <w:tcPrChange w:id="337" w:author="Usov Nikolay" w:date="2021-01-11T17:35:00Z">
              <w:tcPr>
                <w:tcW w:w="955" w:type="dxa"/>
                <w:tcBorders>
                  <w:left w:val="single" w:sz="4" w:space="0" w:color="000000"/>
                  <w:right w:val="single" w:sz="4" w:space="0" w:color="000000"/>
                </w:tcBorders>
                <w:shd w:val="clear" w:color="auto" w:fill="FFFFFF"/>
              </w:tcPr>
            </w:tcPrChange>
          </w:tcPr>
          <w:p w14:paraId="48A53E47" w14:textId="77777777" w:rsidR="00EF0392" w:rsidRDefault="00994266">
            <w:pPr>
              <w:spacing w:before="36" w:after="36"/>
              <w:jc w:val="right"/>
              <w:rPr>
                <w:rFonts w:ascii="Times New Roman" w:hAnsi="Times New Roman" w:cs="Times New Roman"/>
              </w:rPr>
            </w:pPr>
            <w:r>
              <w:rPr>
                <w:rFonts w:ascii="Times New Roman" w:hAnsi="Times New Roman" w:cs="Times New Roman"/>
              </w:rPr>
              <w:t>0.033</w:t>
            </w:r>
          </w:p>
        </w:tc>
        <w:tc>
          <w:tcPr>
            <w:tcW w:w="1038" w:type="dxa"/>
            <w:tcBorders>
              <w:left w:val="single" w:sz="4" w:space="0" w:color="000000"/>
              <w:right w:val="single" w:sz="8" w:space="0" w:color="000000"/>
            </w:tcBorders>
            <w:shd w:val="clear" w:color="auto" w:fill="FFFFFF"/>
            <w:tcPrChange w:id="338" w:author="Usov Nikolay" w:date="2021-01-11T17:35:00Z">
              <w:tcPr>
                <w:tcW w:w="1038" w:type="dxa"/>
                <w:tcBorders>
                  <w:left w:val="single" w:sz="4" w:space="0" w:color="000000"/>
                  <w:right w:val="single" w:sz="8" w:space="0" w:color="000000"/>
                </w:tcBorders>
                <w:shd w:val="clear" w:color="auto" w:fill="FFFFFF"/>
              </w:tcPr>
            </w:tcPrChange>
          </w:tcPr>
          <w:p w14:paraId="065303B6" w14:textId="77777777" w:rsidR="00EF0392" w:rsidRDefault="00994266">
            <w:pPr>
              <w:spacing w:before="36" w:after="36"/>
              <w:jc w:val="right"/>
            </w:pPr>
            <w:r>
              <w:rPr>
                <w:rFonts w:ascii="Times New Roman" w:hAnsi="Times New Roman" w:cs="Times New Roman"/>
              </w:rPr>
              <w:t>-0.085</w:t>
            </w:r>
          </w:p>
        </w:tc>
      </w:tr>
      <w:tr w:rsidR="00EF0392" w14:paraId="3320C339" w14:textId="77777777" w:rsidTr="00F1397D">
        <w:trPr>
          <w:trHeight w:hRule="exact" w:val="284"/>
          <w:trPrChange w:id="339" w:author="Usov Nikolay" w:date="2021-01-11T17:35:00Z">
            <w:trPr>
              <w:trHeight w:hRule="exact" w:val="284"/>
            </w:trPr>
          </w:trPrChange>
        </w:trPr>
        <w:tc>
          <w:tcPr>
            <w:tcW w:w="1789" w:type="dxa"/>
            <w:tcBorders>
              <w:left w:val="single" w:sz="8" w:space="0" w:color="000000"/>
              <w:bottom w:val="single" w:sz="4" w:space="0" w:color="000000"/>
              <w:right w:val="single" w:sz="4" w:space="0" w:color="000000"/>
            </w:tcBorders>
            <w:shd w:val="clear" w:color="auto" w:fill="FFFFFF"/>
            <w:vAlign w:val="center"/>
            <w:tcPrChange w:id="340" w:author="Usov Nikolay" w:date="2021-01-11T17:35:00Z">
              <w:tcPr>
                <w:tcW w:w="1789" w:type="dxa"/>
                <w:tcBorders>
                  <w:left w:val="single" w:sz="8" w:space="0" w:color="000000"/>
                  <w:bottom w:val="single" w:sz="4" w:space="0" w:color="000000"/>
                  <w:right w:val="single" w:sz="4" w:space="0" w:color="000000"/>
                </w:tcBorders>
                <w:shd w:val="clear" w:color="auto" w:fill="FFFFFF"/>
                <w:vAlign w:val="center"/>
              </w:tcPr>
            </w:tcPrChange>
          </w:tcPr>
          <w:p w14:paraId="64D56AF5" w14:textId="77777777" w:rsidR="00EF0392" w:rsidRDefault="00994266">
            <w:pPr>
              <w:spacing w:after="0"/>
              <w:rPr>
                <w:rFonts w:ascii="Times New Roman" w:hAnsi="Times New Roman" w:cs="Times New Roman"/>
                <w:color w:val="000000"/>
              </w:rPr>
            </w:pPr>
            <w:r>
              <w:rPr>
                <w:rFonts w:ascii="Times New Roman" w:hAnsi="Times New Roman" w:cs="Times New Roman"/>
                <w:color w:val="000000"/>
              </w:rPr>
              <w:t>Acartia</w:t>
            </w:r>
          </w:p>
        </w:tc>
        <w:tc>
          <w:tcPr>
            <w:tcW w:w="2000" w:type="dxa"/>
            <w:tcBorders>
              <w:left w:val="single" w:sz="4" w:space="0" w:color="000000"/>
              <w:bottom w:val="single" w:sz="4" w:space="0" w:color="000000"/>
              <w:right w:val="single" w:sz="4" w:space="0" w:color="000000"/>
            </w:tcBorders>
            <w:shd w:val="clear" w:color="auto" w:fill="FFFFFF"/>
            <w:vAlign w:val="center"/>
            <w:tcPrChange w:id="341" w:author="Usov Nikolay" w:date="2021-01-11T17:35:00Z">
              <w:tcPr>
                <w:tcW w:w="1069" w:type="dxa"/>
                <w:tcBorders>
                  <w:left w:val="single" w:sz="4" w:space="0" w:color="000000"/>
                  <w:bottom w:val="single" w:sz="4" w:space="0" w:color="000000"/>
                  <w:right w:val="single" w:sz="4" w:space="0" w:color="000000"/>
                </w:tcBorders>
                <w:shd w:val="clear" w:color="auto" w:fill="FFFFFF"/>
                <w:vAlign w:val="center"/>
              </w:tcPr>
            </w:tcPrChange>
          </w:tcPr>
          <w:p w14:paraId="6A752DF7" w14:textId="77777777" w:rsidR="00EF0392" w:rsidRDefault="00994266">
            <w:pPr>
              <w:spacing w:after="0"/>
              <w:rPr>
                <w:rFonts w:ascii="Times New Roman" w:hAnsi="Times New Roman" w:cs="Times New Roman"/>
              </w:rPr>
            </w:pPr>
            <w:r>
              <w:rPr>
                <w:rFonts w:ascii="Times New Roman" w:hAnsi="Times New Roman" w:cs="Times New Roman"/>
                <w:color w:val="000000"/>
              </w:rPr>
              <w:t>peak</w:t>
            </w:r>
          </w:p>
        </w:tc>
        <w:tc>
          <w:tcPr>
            <w:tcW w:w="955" w:type="dxa"/>
            <w:tcBorders>
              <w:left w:val="single" w:sz="4" w:space="0" w:color="000000"/>
              <w:bottom w:val="single" w:sz="4" w:space="0" w:color="000000"/>
              <w:right w:val="single" w:sz="4" w:space="0" w:color="000000"/>
            </w:tcBorders>
            <w:shd w:val="clear" w:color="auto" w:fill="FFFFFF"/>
            <w:tcPrChange w:id="342" w:author="Usov Nikolay" w:date="2021-01-11T17:35:00Z">
              <w:tcPr>
                <w:tcW w:w="955" w:type="dxa"/>
                <w:tcBorders>
                  <w:left w:val="single" w:sz="4" w:space="0" w:color="000000"/>
                  <w:bottom w:val="single" w:sz="4" w:space="0" w:color="000000"/>
                  <w:right w:val="single" w:sz="4" w:space="0" w:color="000000"/>
                </w:tcBorders>
                <w:shd w:val="clear" w:color="auto" w:fill="FFFFFF"/>
              </w:tcPr>
            </w:tcPrChange>
          </w:tcPr>
          <w:p w14:paraId="2C714B53" w14:textId="77777777" w:rsidR="00EF0392" w:rsidRDefault="00994266">
            <w:pPr>
              <w:spacing w:before="36" w:after="36"/>
              <w:jc w:val="right"/>
              <w:rPr>
                <w:rFonts w:ascii="Times New Roman" w:hAnsi="Times New Roman" w:cs="Times New Roman"/>
              </w:rPr>
            </w:pPr>
            <w:r>
              <w:rPr>
                <w:rFonts w:ascii="Times New Roman" w:hAnsi="Times New Roman" w:cs="Times New Roman"/>
              </w:rPr>
              <w:t>-0.030</w:t>
            </w:r>
          </w:p>
        </w:tc>
        <w:tc>
          <w:tcPr>
            <w:tcW w:w="1038" w:type="dxa"/>
            <w:tcBorders>
              <w:left w:val="single" w:sz="4" w:space="0" w:color="000000"/>
              <w:bottom w:val="single" w:sz="4" w:space="0" w:color="000000"/>
              <w:right w:val="single" w:sz="8" w:space="0" w:color="000000"/>
            </w:tcBorders>
            <w:shd w:val="clear" w:color="auto" w:fill="FFFFFF"/>
            <w:tcPrChange w:id="343" w:author="Usov Nikolay" w:date="2021-01-11T17:35:00Z">
              <w:tcPr>
                <w:tcW w:w="1038" w:type="dxa"/>
                <w:tcBorders>
                  <w:left w:val="single" w:sz="4" w:space="0" w:color="000000"/>
                  <w:bottom w:val="single" w:sz="4" w:space="0" w:color="000000"/>
                  <w:right w:val="single" w:sz="8" w:space="0" w:color="000000"/>
                </w:tcBorders>
                <w:shd w:val="clear" w:color="auto" w:fill="FFFFFF"/>
              </w:tcPr>
            </w:tcPrChange>
          </w:tcPr>
          <w:p w14:paraId="11638CE4" w14:textId="77777777" w:rsidR="00EF0392" w:rsidRDefault="00994266">
            <w:pPr>
              <w:spacing w:before="36" w:after="36"/>
              <w:jc w:val="right"/>
            </w:pPr>
            <w:r>
              <w:rPr>
                <w:rFonts w:ascii="Times New Roman" w:hAnsi="Times New Roman" w:cs="Times New Roman"/>
              </w:rPr>
              <w:t>-0.003</w:t>
            </w:r>
          </w:p>
        </w:tc>
      </w:tr>
      <w:tr w:rsidR="00EF0392" w14:paraId="5209B0F4" w14:textId="77777777" w:rsidTr="00F1397D">
        <w:trPr>
          <w:trHeight w:hRule="exact" w:val="284"/>
          <w:trPrChange w:id="344" w:author="Usov Nikolay" w:date="2021-01-11T17:35:00Z">
            <w:trPr>
              <w:trHeight w:hRule="exact" w:val="284"/>
            </w:trPr>
          </w:trPrChange>
        </w:trPr>
        <w:tc>
          <w:tcPr>
            <w:tcW w:w="1789" w:type="dxa"/>
            <w:tcBorders>
              <w:top w:val="single" w:sz="4" w:space="0" w:color="000000"/>
              <w:left w:val="single" w:sz="8" w:space="0" w:color="000000"/>
              <w:right w:val="single" w:sz="4" w:space="0" w:color="000000"/>
            </w:tcBorders>
            <w:shd w:val="clear" w:color="auto" w:fill="FFFFFF"/>
            <w:vAlign w:val="center"/>
            <w:tcPrChange w:id="345" w:author="Usov Nikolay" w:date="2021-01-11T17:35:00Z">
              <w:tcPr>
                <w:tcW w:w="1789" w:type="dxa"/>
                <w:tcBorders>
                  <w:top w:val="single" w:sz="4" w:space="0" w:color="000000"/>
                  <w:left w:val="single" w:sz="8" w:space="0" w:color="000000"/>
                  <w:right w:val="single" w:sz="4" w:space="0" w:color="000000"/>
                </w:tcBorders>
                <w:shd w:val="clear" w:color="auto" w:fill="FFFFFF"/>
                <w:vAlign w:val="center"/>
              </w:tcPr>
            </w:tcPrChange>
          </w:tcPr>
          <w:p w14:paraId="0AEE249F" w14:textId="77777777" w:rsidR="00EF0392" w:rsidRDefault="00994266">
            <w:pPr>
              <w:spacing w:after="0"/>
              <w:rPr>
                <w:rFonts w:ascii="Times New Roman" w:hAnsi="Times New Roman" w:cs="Times New Roman"/>
                <w:color w:val="000000"/>
              </w:rPr>
            </w:pPr>
            <w:r>
              <w:rPr>
                <w:rFonts w:ascii="Times New Roman" w:hAnsi="Times New Roman" w:cs="Times New Roman"/>
                <w:color w:val="000000"/>
              </w:rPr>
              <w:t>Microsetella</w:t>
            </w:r>
          </w:p>
        </w:tc>
        <w:tc>
          <w:tcPr>
            <w:tcW w:w="2000" w:type="dxa"/>
            <w:tcBorders>
              <w:top w:val="single" w:sz="4" w:space="0" w:color="000000"/>
              <w:left w:val="single" w:sz="4" w:space="0" w:color="000000"/>
              <w:right w:val="single" w:sz="4" w:space="0" w:color="000000"/>
            </w:tcBorders>
            <w:shd w:val="clear" w:color="auto" w:fill="FFFFFF"/>
            <w:vAlign w:val="center"/>
            <w:tcPrChange w:id="346" w:author="Usov Nikolay" w:date="2021-01-11T17:35:00Z">
              <w:tcPr>
                <w:tcW w:w="1069" w:type="dxa"/>
                <w:tcBorders>
                  <w:top w:val="single" w:sz="4" w:space="0" w:color="000000"/>
                  <w:left w:val="single" w:sz="4" w:space="0" w:color="000000"/>
                  <w:right w:val="single" w:sz="4" w:space="0" w:color="000000"/>
                </w:tcBorders>
                <w:shd w:val="clear" w:color="auto" w:fill="FFFFFF"/>
                <w:vAlign w:val="center"/>
              </w:tcPr>
            </w:tcPrChange>
          </w:tcPr>
          <w:p w14:paraId="6CFFA31A" w14:textId="77777777" w:rsidR="00EF0392" w:rsidRDefault="00994266">
            <w:pPr>
              <w:spacing w:after="0"/>
              <w:rPr>
                <w:rFonts w:ascii="Times New Roman" w:hAnsi="Times New Roman" w:cs="Times New Roman"/>
              </w:rPr>
            </w:pPr>
            <w:r>
              <w:rPr>
                <w:rFonts w:ascii="Times New Roman" w:hAnsi="Times New Roman" w:cs="Times New Roman"/>
                <w:color w:val="000000"/>
              </w:rPr>
              <w:t>beginning</w:t>
            </w:r>
          </w:p>
        </w:tc>
        <w:tc>
          <w:tcPr>
            <w:tcW w:w="955" w:type="dxa"/>
            <w:tcBorders>
              <w:top w:val="single" w:sz="4" w:space="0" w:color="000000"/>
              <w:left w:val="single" w:sz="4" w:space="0" w:color="000000"/>
              <w:right w:val="single" w:sz="4" w:space="0" w:color="000000"/>
            </w:tcBorders>
            <w:shd w:val="clear" w:color="auto" w:fill="FFFFFF"/>
            <w:tcPrChange w:id="347" w:author="Usov Nikolay" w:date="2021-01-11T17:35:00Z">
              <w:tcPr>
                <w:tcW w:w="955" w:type="dxa"/>
                <w:tcBorders>
                  <w:top w:val="single" w:sz="4" w:space="0" w:color="000000"/>
                  <w:left w:val="single" w:sz="4" w:space="0" w:color="000000"/>
                  <w:right w:val="single" w:sz="4" w:space="0" w:color="000000"/>
                </w:tcBorders>
                <w:shd w:val="clear" w:color="auto" w:fill="FFFFFF"/>
              </w:tcPr>
            </w:tcPrChange>
          </w:tcPr>
          <w:p w14:paraId="26211741" w14:textId="77777777" w:rsidR="00EF0392" w:rsidRDefault="00994266">
            <w:pPr>
              <w:spacing w:before="36" w:after="36"/>
              <w:jc w:val="right"/>
              <w:rPr>
                <w:rFonts w:ascii="Times New Roman" w:hAnsi="Times New Roman" w:cs="Times New Roman"/>
              </w:rPr>
            </w:pPr>
            <w:r>
              <w:rPr>
                <w:rFonts w:ascii="Times New Roman" w:hAnsi="Times New Roman" w:cs="Times New Roman"/>
              </w:rPr>
              <w:t>0.110</w:t>
            </w:r>
          </w:p>
        </w:tc>
        <w:tc>
          <w:tcPr>
            <w:tcW w:w="1038" w:type="dxa"/>
            <w:tcBorders>
              <w:top w:val="single" w:sz="4" w:space="0" w:color="000000"/>
              <w:left w:val="single" w:sz="4" w:space="0" w:color="000000"/>
              <w:right w:val="single" w:sz="8" w:space="0" w:color="000000"/>
            </w:tcBorders>
            <w:shd w:val="clear" w:color="auto" w:fill="FFFFFF"/>
            <w:tcPrChange w:id="348" w:author="Usov Nikolay" w:date="2021-01-11T17:35:00Z">
              <w:tcPr>
                <w:tcW w:w="1038" w:type="dxa"/>
                <w:tcBorders>
                  <w:top w:val="single" w:sz="4" w:space="0" w:color="000000"/>
                  <w:left w:val="single" w:sz="4" w:space="0" w:color="000000"/>
                  <w:right w:val="single" w:sz="8" w:space="0" w:color="000000"/>
                </w:tcBorders>
                <w:shd w:val="clear" w:color="auto" w:fill="FFFFFF"/>
              </w:tcPr>
            </w:tcPrChange>
          </w:tcPr>
          <w:p w14:paraId="5E85E75D" w14:textId="77777777" w:rsidR="00EF0392" w:rsidRDefault="00994266">
            <w:pPr>
              <w:spacing w:before="36" w:after="36"/>
              <w:jc w:val="right"/>
            </w:pPr>
            <w:r>
              <w:rPr>
                <w:rFonts w:ascii="Times New Roman" w:hAnsi="Times New Roman" w:cs="Times New Roman"/>
              </w:rPr>
              <w:t>-0.070</w:t>
            </w:r>
          </w:p>
        </w:tc>
      </w:tr>
      <w:tr w:rsidR="00EF0392" w14:paraId="7A2ADEB6" w14:textId="77777777" w:rsidTr="00F1397D">
        <w:trPr>
          <w:trHeight w:hRule="exact" w:val="284"/>
          <w:trPrChange w:id="349" w:author="Usov Nikolay" w:date="2021-01-11T17:35:00Z">
            <w:trPr>
              <w:trHeight w:hRule="exact" w:val="284"/>
            </w:trPr>
          </w:trPrChange>
        </w:trPr>
        <w:tc>
          <w:tcPr>
            <w:tcW w:w="1789" w:type="dxa"/>
            <w:tcBorders>
              <w:left w:val="single" w:sz="8" w:space="0" w:color="000000"/>
              <w:right w:val="single" w:sz="4" w:space="0" w:color="000000"/>
            </w:tcBorders>
            <w:shd w:val="clear" w:color="auto" w:fill="FFFFFF"/>
            <w:vAlign w:val="center"/>
            <w:tcPrChange w:id="350" w:author="Usov Nikolay" w:date="2021-01-11T17:35:00Z">
              <w:tcPr>
                <w:tcW w:w="1789" w:type="dxa"/>
                <w:tcBorders>
                  <w:left w:val="single" w:sz="8" w:space="0" w:color="000000"/>
                  <w:right w:val="single" w:sz="4" w:space="0" w:color="000000"/>
                </w:tcBorders>
                <w:shd w:val="clear" w:color="auto" w:fill="FFFFFF"/>
                <w:vAlign w:val="center"/>
              </w:tcPr>
            </w:tcPrChange>
          </w:tcPr>
          <w:p w14:paraId="58D65622" w14:textId="77777777" w:rsidR="00EF0392" w:rsidRDefault="00994266">
            <w:pPr>
              <w:spacing w:after="0"/>
              <w:rPr>
                <w:rFonts w:ascii="Times New Roman" w:hAnsi="Times New Roman" w:cs="Times New Roman"/>
                <w:color w:val="000000"/>
              </w:rPr>
            </w:pPr>
            <w:r>
              <w:rPr>
                <w:rFonts w:ascii="Times New Roman" w:hAnsi="Times New Roman" w:cs="Times New Roman"/>
                <w:color w:val="000000"/>
              </w:rPr>
              <w:t>Microsetella</w:t>
            </w:r>
          </w:p>
        </w:tc>
        <w:tc>
          <w:tcPr>
            <w:tcW w:w="2000" w:type="dxa"/>
            <w:tcBorders>
              <w:left w:val="single" w:sz="4" w:space="0" w:color="000000"/>
              <w:right w:val="single" w:sz="4" w:space="0" w:color="000000"/>
            </w:tcBorders>
            <w:shd w:val="clear" w:color="auto" w:fill="FFFFFF"/>
            <w:vAlign w:val="center"/>
            <w:tcPrChange w:id="351" w:author="Usov Nikolay" w:date="2021-01-11T17:35:00Z">
              <w:tcPr>
                <w:tcW w:w="1069" w:type="dxa"/>
                <w:tcBorders>
                  <w:left w:val="single" w:sz="4" w:space="0" w:color="000000"/>
                  <w:right w:val="single" w:sz="4" w:space="0" w:color="000000"/>
                </w:tcBorders>
                <w:shd w:val="clear" w:color="auto" w:fill="FFFFFF"/>
                <w:vAlign w:val="center"/>
              </w:tcPr>
            </w:tcPrChange>
          </w:tcPr>
          <w:p w14:paraId="31B339DC" w14:textId="77777777" w:rsidR="00EF0392" w:rsidRDefault="00994266">
            <w:pPr>
              <w:spacing w:after="0"/>
              <w:rPr>
                <w:rFonts w:ascii="Times New Roman" w:hAnsi="Times New Roman" w:cs="Times New Roman"/>
              </w:rPr>
            </w:pPr>
            <w:r>
              <w:rPr>
                <w:rFonts w:ascii="Times New Roman" w:hAnsi="Times New Roman" w:cs="Times New Roman"/>
                <w:color w:val="000000"/>
              </w:rPr>
              <w:t>middle</w:t>
            </w:r>
          </w:p>
        </w:tc>
        <w:tc>
          <w:tcPr>
            <w:tcW w:w="955" w:type="dxa"/>
            <w:tcBorders>
              <w:left w:val="single" w:sz="4" w:space="0" w:color="000000"/>
              <w:right w:val="single" w:sz="4" w:space="0" w:color="000000"/>
            </w:tcBorders>
            <w:shd w:val="clear" w:color="auto" w:fill="FFFFFF"/>
            <w:tcPrChange w:id="352" w:author="Usov Nikolay" w:date="2021-01-11T17:35:00Z">
              <w:tcPr>
                <w:tcW w:w="955" w:type="dxa"/>
                <w:tcBorders>
                  <w:left w:val="single" w:sz="4" w:space="0" w:color="000000"/>
                  <w:right w:val="single" w:sz="4" w:space="0" w:color="000000"/>
                </w:tcBorders>
                <w:shd w:val="clear" w:color="auto" w:fill="FFFFFF"/>
              </w:tcPr>
            </w:tcPrChange>
          </w:tcPr>
          <w:p w14:paraId="43BF68CA" w14:textId="77777777" w:rsidR="00EF0392" w:rsidRDefault="00994266">
            <w:pPr>
              <w:spacing w:before="36" w:after="36"/>
              <w:jc w:val="right"/>
              <w:rPr>
                <w:rFonts w:ascii="Times New Roman" w:hAnsi="Times New Roman" w:cs="Times New Roman"/>
              </w:rPr>
            </w:pPr>
            <w:r>
              <w:rPr>
                <w:rFonts w:ascii="Times New Roman" w:hAnsi="Times New Roman" w:cs="Times New Roman"/>
              </w:rPr>
              <w:t>-0.228</w:t>
            </w:r>
          </w:p>
        </w:tc>
        <w:tc>
          <w:tcPr>
            <w:tcW w:w="1038" w:type="dxa"/>
            <w:tcBorders>
              <w:left w:val="single" w:sz="4" w:space="0" w:color="000000"/>
              <w:right w:val="single" w:sz="8" w:space="0" w:color="000000"/>
            </w:tcBorders>
            <w:shd w:val="clear" w:color="auto" w:fill="FFFFFF"/>
            <w:tcPrChange w:id="353" w:author="Usov Nikolay" w:date="2021-01-11T17:35:00Z">
              <w:tcPr>
                <w:tcW w:w="1038" w:type="dxa"/>
                <w:tcBorders>
                  <w:left w:val="single" w:sz="4" w:space="0" w:color="000000"/>
                  <w:right w:val="single" w:sz="8" w:space="0" w:color="000000"/>
                </w:tcBorders>
                <w:shd w:val="clear" w:color="auto" w:fill="FFFFFF"/>
              </w:tcPr>
            </w:tcPrChange>
          </w:tcPr>
          <w:p w14:paraId="2123EC3F" w14:textId="77777777" w:rsidR="00EF0392" w:rsidRDefault="00994266">
            <w:pPr>
              <w:spacing w:before="36" w:after="36"/>
              <w:jc w:val="right"/>
            </w:pPr>
            <w:r>
              <w:rPr>
                <w:rFonts w:ascii="Times New Roman" w:hAnsi="Times New Roman" w:cs="Times New Roman"/>
              </w:rPr>
              <w:t>0.105</w:t>
            </w:r>
          </w:p>
        </w:tc>
      </w:tr>
      <w:tr w:rsidR="00EF0392" w14:paraId="573E3729" w14:textId="77777777" w:rsidTr="00F1397D">
        <w:trPr>
          <w:trHeight w:hRule="exact" w:val="284"/>
          <w:trPrChange w:id="354" w:author="Usov Nikolay" w:date="2021-01-11T17:35:00Z">
            <w:trPr>
              <w:trHeight w:hRule="exact" w:val="284"/>
            </w:trPr>
          </w:trPrChange>
        </w:trPr>
        <w:tc>
          <w:tcPr>
            <w:tcW w:w="1789" w:type="dxa"/>
            <w:tcBorders>
              <w:left w:val="single" w:sz="8" w:space="0" w:color="000000"/>
              <w:right w:val="single" w:sz="4" w:space="0" w:color="000000"/>
            </w:tcBorders>
            <w:shd w:val="clear" w:color="auto" w:fill="FFFFFF"/>
            <w:vAlign w:val="center"/>
            <w:tcPrChange w:id="355" w:author="Usov Nikolay" w:date="2021-01-11T17:35:00Z">
              <w:tcPr>
                <w:tcW w:w="1789" w:type="dxa"/>
                <w:tcBorders>
                  <w:left w:val="single" w:sz="8" w:space="0" w:color="000000"/>
                  <w:right w:val="single" w:sz="4" w:space="0" w:color="000000"/>
                </w:tcBorders>
                <w:shd w:val="clear" w:color="auto" w:fill="FFFFFF"/>
                <w:vAlign w:val="center"/>
              </w:tcPr>
            </w:tcPrChange>
          </w:tcPr>
          <w:p w14:paraId="59AEE44D" w14:textId="77777777" w:rsidR="00EF0392" w:rsidRDefault="00994266">
            <w:pPr>
              <w:spacing w:after="0"/>
              <w:rPr>
                <w:rFonts w:ascii="Times New Roman" w:hAnsi="Times New Roman" w:cs="Times New Roman"/>
                <w:color w:val="000000"/>
              </w:rPr>
            </w:pPr>
            <w:r>
              <w:rPr>
                <w:rFonts w:ascii="Times New Roman" w:hAnsi="Times New Roman" w:cs="Times New Roman"/>
                <w:color w:val="000000"/>
              </w:rPr>
              <w:t>Microsetella</w:t>
            </w:r>
          </w:p>
        </w:tc>
        <w:tc>
          <w:tcPr>
            <w:tcW w:w="2000" w:type="dxa"/>
            <w:tcBorders>
              <w:left w:val="single" w:sz="4" w:space="0" w:color="000000"/>
              <w:right w:val="single" w:sz="4" w:space="0" w:color="000000"/>
            </w:tcBorders>
            <w:shd w:val="clear" w:color="auto" w:fill="FFFFFF"/>
            <w:vAlign w:val="center"/>
            <w:tcPrChange w:id="356" w:author="Usov Nikolay" w:date="2021-01-11T17:35:00Z">
              <w:tcPr>
                <w:tcW w:w="1069" w:type="dxa"/>
                <w:tcBorders>
                  <w:left w:val="single" w:sz="4" w:space="0" w:color="000000"/>
                  <w:right w:val="single" w:sz="4" w:space="0" w:color="000000"/>
                </w:tcBorders>
                <w:shd w:val="clear" w:color="auto" w:fill="FFFFFF"/>
                <w:vAlign w:val="center"/>
              </w:tcPr>
            </w:tcPrChange>
          </w:tcPr>
          <w:p w14:paraId="2579454D" w14:textId="77777777" w:rsidR="00EF0392" w:rsidRDefault="00994266">
            <w:pPr>
              <w:spacing w:after="0"/>
              <w:rPr>
                <w:rFonts w:ascii="Times New Roman" w:hAnsi="Times New Roman" w:cs="Times New Roman"/>
              </w:rPr>
            </w:pPr>
            <w:r>
              <w:rPr>
                <w:rFonts w:ascii="Times New Roman" w:hAnsi="Times New Roman" w:cs="Times New Roman"/>
                <w:color w:val="000000"/>
              </w:rPr>
              <w:t>end</w:t>
            </w:r>
          </w:p>
        </w:tc>
        <w:tc>
          <w:tcPr>
            <w:tcW w:w="955" w:type="dxa"/>
            <w:tcBorders>
              <w:left w:val="single" w:sz="4" w:space="0" w:color="000000"/>
              <w:right w:val="single" w:sz="4" w:space="0" w:color="000000"/>
            </w:tcBorders>
            <w:shd w:val="clear" w:color="auto" w:fill="FFFFFF"/>
            <w:tcPrChange w:id="357" w:author="Usov Nikolay" w:date="2021-01-11T17:35:00Z">
              <w:tcPr>
                <w:tcW w:w="955" w:type="dxa"/>
                <w:tcBorders>
                  <w:left w:val="single" w:sz="4" w:space="0" w:color="000000"/>
                  <w:right w:val="single" w:sz="4" w:space="0" w:color="000000"/>
                </w:tcBorders>
                <w:shd w:val="clear" w:color="auto" w:fill="FFFFFF"/>
              </w:tcPr>
            </w:tcPrChange>
          </w:tcPr>
          <w:p w14:paraId="386460F5" w14:textId="77777777" w:rsidR="00EF0392" w:rsidRDefault="00994266">
            <w:pPr>
              <w:spacing w:before="36" w:after="36"/>
              <w:jc w:val="right"/>
              <w:rPr>
                <w:rFonts w:ascii="Times New Roman" w:hAnsi="Times New Roman" w:cs="Times New Roman"/>
              </w:rPr>
            </w:pPr>
            <w:r>
              <w:rPr>
                <w:rFonts w:ascii="Times New Roman" w:hAnsi="Times New Roman" w:cs="Times New Roman"/>
              </w:rPr>
              <w:t>0.146</w:t>
            </w:r>
          </w:p>
        </w:tc>
        <w:tc>
          <w:tcPr>
            <w:tcW w:w="1038" w:type="dxa"/>
            <w:tcBorders>
              <w:left w:val="single" w:sz="4" w:space="0" w:color="000000"/>
              <w:right w:val="single" w:sz="8" w:space="0" w:color="000000"/>
            </w:tcBorders>
            <w:shd w:val="clear" w:color="auto" w:fill="FFFFFF"/>
            <w:tcPrChange w:id="358" w:author="Usov Nikolay" w:date="2021-01-11T17:35:00Z">
              <w:tcPr>
                <w:tcW w:w="1038" w:type="dxa"/>
                <w:tcBorders>
                  <w:left w:val="single" w:sz="4" w:space="0" w:color="000000"/>
                  <w:right w:val="single" w:sz="8" w:space="0" w:color="000000"/>
                </w:tcBorders>
                <w:shd w:val="clear" w:color="auto" w:fill="FFFFFF"/>
              </w:tcPr>
            </w:tcPrChange>
          </w:tcPr>
          <w:p w14:paraId="7DE86381" w14:textId="77777777" w:rsidR="00EF0392" w:rsidRDefault="00994266">
            <w:pPr>
              <w:spacing w:before="36" w:after="36"/>
              <w:jc w:val="right"/>
            </w:pPr>
            <w:r>
              <w:rPr>
                <w:rFonts w:ascii="Times New Roman" w:hAnsi="Times New Roman" w:cs="Times New Roman"/>
              </w:rPr>
              <w:t>-0.076</w:t>
            </w:r>
          </w:p>
        </w:tc>
      </w:tr>
      <w:tr w:rsidR="00EF0392" w14:paraId="7EFFF1D8" w14:textId="77777777" w:rsidTr="00F1397D">
        <w:trPr>
          <w:trHeight w:hRule="exact" w:val="284"/>
          <w:trPrChange w:id="359" w:author="Usov Nikolay" w:date="2021-01-11T17:35:00Z">
            <w:trPr>
              <w:trHeight w:hRule="exact" w:val="284"/>
            </w:trPr>
          </w:trPrChange>
        </w:trPr>
        <w:tc>
          <w:tcPr>
            <w:tcW w:w="1789" w:type="dxa"/>
            <w:tcBorders>
              <w:left w:val="single" w:sz="8" w:space="0" w:color="000000"/>
              <w:bottom w:val="single" w:sz="4" w:space="0" w:color="000000"/>
              <w:right w:val="single" w:sz="4" w:space="0" w:color="000000"/>
            </w:tcBorders>
            <w:shd w:val="clear" w:color="auto" w:fill="FFFFFF"/>
            <w:vAlign w:val="center"/>
            <w:tcPrChange w:id="360" w:author="Usov Nikolay" w:date="2021-01-11T17:35:00Z">
              <w:tcPr>
                <w:tcW w:w="1789" w:type="dxa"/>
                <w:tcBorders>
                  <w:left w:val="single" w:sz="8" w:space="0" w:color="000000"/>
                  <w:bottom w:val="single" w:sz="4" w:space="0" w:color="000000"/>
                  <w:right w:val="single" w:sz="4" w:space="0" w:color="000000"/>
                </w:tcBorders>
                <w:shd w:val="clear" w:color="auto" w:fill="FFFFFF"/>
                <w:vAlign w:val="center"/>
              </w:tcPr>
            </w:tcPrChange>
          </w:tcPr>
          <w:p w14:paraId="08D6FDEF" w14:textId="77777777" w:rsidR="00EF0392" w:rsidRDefault="00994266">
            <w:pPr>
              <w:spacing w:after="0"/>
              <w:rPr>
                <w:rFonts w:ascii="Times New Roman" w:hAnsi="Times New Roman" w:cs="Times New Roman"/>
                <w:color w:val="000000"/>
              </w:rPr>
            </w:pPr>
            <w:r>
              <w:rPr>
                <w:rFonts w:ascii="Times New Roman" w:hAnsi="Times New Roman" w:cs="Times New Roman"/>
                <w:color w:val="000000"/>
              </w:rPr>
              <w:t>Microsetella</w:t>
            </w:r>
          </w:p>
        </w:tc>
        <w:tc>
          <w:tcPr>
            <w:tcW w:w="2000" w:type="dxa"/>
            <w:tcBorders>
              <w:left w:val="single" w:sz="4" w:space="0" w:color="000000"/>
              <w:bottom w:val="single" w:sz="4" w:space="0" w:color="000000"/>
              <w:right w:val="single" w:sz="4" w:space="0" w:color="000000"/>
            </w:tcBorders>
            <w:shd w:val="clear" w:color="auto" w:fill="FFFFFF"/>
            <w:vAlign w:val="center"/>
            <w:tcPrChange w:id="361" w:author="Usov Nikolay" w:date="2021-01-11T17:35:00Z">
              <w:tcPr>
                <w:tcW w:w="1069" w:type="dxa"/>
                <w:tcBorders>
                  <w:left w:val="single" w:sz="4" w:space="0" w:color="000000"/>
                  <w:bottom w:val="single" w:sz="4" w:space="0" w:color="000000"/>
                  <w:right w:val="single" w:sz="4" w:space="0" w:color="000000"/>
                </w:tcBorders>
                <w:shd w:val="clear" w:color="auto" w:fill="FFFFFF"/>
                <w:vAlign w:val="center"/>
              </w:tcPr>
            </w:tcPrChange>
          </w:tcPr>
          <w:p w14:paraId="3AD86BBA" w14:textId="77777777" w:rsidR="00EF0392" w:rsidRDefault="00994266">
            <w:pPr>
              <w:spacing w:after="0"/>
              <w:rPr>
                <w:rFonts w:ascii="Times New Roman" w:hAnsi="Times New Roman" w:cs="Times New Roman"/>
              </w:rPr>
            </w:pPr>
            <w:r>
              <w:rPr>
                <w:rFonts w:ascii="Times New Roman" w:hAnsi="Times New Roman" w:cs="Times New Roman"/>
                <w:color w:val="000000"/>
              </w:rPr>
              <w:t>peak</w:t>
            </w:r>
          </w:p>
        </w:tc>
        <w:tc>
          <w:tcPr>
            <w:tcW w:w="955" w:type="dxa"/>
            <w:tcBorders>
              <w:left w:val="single" w:sz="4" w:space="0" w:color="000000"/>
              <w:bottom w:val="single" w:sz="4" w:space="0" w:color="000000"/>
              <w:right w:val="single" w:sz="4" w:space="0" w:color="000000"/>
            </w:tcBorders>
            <w:shd w:val="clear" w:color="auto" w:fill="FFFFFF"/>
            <w:tcPrChange w:id="362" w:author="Usov Nikolay" w:date="2021-01-11T17:35:00Z">
              <w:tcPr>
                <w:tcW w:w="955" w:type="dxa"/>
                <w:tcBorders>
                  <w:left w:val="single" w:sz="4" w:space="0" w:color="000000"/>
                  <w:bottom w:val="single" w:sz="4" w:space="0" w:color="000000"/>
                  <w:right w:val="single" w:sz="4" w:space="0" w:color="000000"/>
                </w:tcBorders>
                <w:shd w:val="clear" w:color="auto" w:fill="FFFFFF"/>
              </w:tcPr>
            </w:tcPrChange>
          </w:tcPr>
          <w:p w14:paraId="1BA9975D" w14:textId="77777777" w:rsidR="00EF0392" w:rsidRDefault="00994266">
            <w:pPr>
              <w:spacing w:before="36" w:after="36"/>
              <w:jc w:val="right"/>
              <w:rPr>
                <w:rFonts w:ascii="Times New Roman" w:hAnsi="Times New Roman" w:cs="Times New Roman"/>
              </w:rPr>
            </w:pPr>
            <w:r>
              <w:rPr>
                <w:rFonts w:ascii="Times New Roman" w:hAnsi="Times New Roman" w:cs="Times New Roman"/>
              </w:rPr>
              <w:t>0.008</w:t>
            </w:r>
          </w:p>
        </w:tc>
        <w:tc>
          <w:tcPr>
            <w:tcW w:w="1038" w:type="dxa"/>
            <w:tcBorders>
              <w:left w:val="single" w:sz="4" w:space="0" w:color="000000"/>
              <w:bottom w:val="single" w:sz="4" w:space="0" w:color="000000"/>
              <w:right w:val="single" w:sz="8" w:space="0" w:color="000000"/>
            </w:tcBorders>
            <w:shd w:val="clear" w:color="auto" w:fill="FFFFFF"/>
            <w:tcPrChange w:id="363" w:author="Usov Nikolay" w:date="2021-01-11T17:35:00Z">
              <w:tcPr>
                <w:tcW w:w="1038" w:type="dxa"/>
                <w:tcBorders>
                  <w:left w:val="single" w:sz="4" w:space="0" w:color="000000"/>
                  <w:bottom w:val="single" w:sz="4" w:space="0" w:color="000000"/>
                  <w:right w:val="single" w:sz="8" w:space="0" w:color="000000"/>
                </w:tcBorders>
                <w:shd w:val="clear" w:color="auto" w:fill="FFFFFF"/>
              </w:tcPr>
            </w:tcPrChange>
          </w:tcPr>
          <w:p w14:paraId="542087A0" w14:textId="77777777" w:rsidR="00EF0392" w:rsidRDefault="00994266">
            <w:pPr>
              <w:spacing w:before="36" w:after="36"/>
              <w:jc w:val="right"/>
            </w:pPr>
            <w:r>
              <w:rPr>
                <w:rFonts w:ascii="Times New Roman" w:hAnsi="Times New Roman" w:cs="Times New Roman"/>
              </w:rPr>
              <w:t>0.011</w:t>
            </w:r>
          </w:p>
        </w:tc>
      </w:tr>
      <w:tr w:rsidR="00EF0392" w14:paraId="661F4080" w14:textId="77777777" w:rsidTr="00F1397D">
        <w:trPr>
          <w:trHeight w:hRule="exact" w:val="284"/>
          <w:trPrChange w:id="364" w:author="Usov Nikolay" w:date="2021-01-11T17:35:00Z">
            <w:trPr>
              <w:trHeight w:hRule="exact" w:val="284"/>
            </w:trPr>
          </w:trPrChange>
        </w:trPr>
        <w:tc>
          <w:tcPr>
            <w:tcW w:w="1789" w:type="dxa"/>
            <w:tcBorders>
              <w:top w:val="single" w:sz="4" w:space="0" w:color="000000"/>
              <w:left w:val="single" w:sz="8" w:space="0" w:color="000000"/>
              <w:right w:val="single" w:sz="4" w:space="0" w:color="000000"/>
            </w:tcBorders>
            <w:shd w:val="clear" w:color="auto" w:fill="FFFFFF"/>
            <w:vAlign w:val="center"/>
            <w:tcPrChange w:id="365" w:author="Usov Nikolay" w:date="2021-01-11T17:35:00Z">
              <w:tcPr>
                <w:tcW w:w="1789" w:type="dxa"/>
                <w:tcBorders>
                  <w:top w:val="single" w:sz="4" w:space="0" w:color="000000"/>
                  <w:left w:val="single" w:sz="8" w:space="0" w:color="000000"/>
                  <w:right w:val="single" w:sz="4" w:space="0" w:color="000000"/>
                </w:tcBorders>
                <w:shd w:val="clear" w:color="auto" w:fill="FFFFFF"/>
                <w:vAlign w:val="center"/>
              </w:tcPr>
            </w:tcPrChange>
          </w:tcPr>
          <w:p w14:paraId="3BEDDAD0" w14:textId="77777777" w:rsidR="00EF0392" w:rsidRDefault="00994266">
            <w:pPr>
              <w:spacing w:after="0"/>
              <w:rPr>
                <w:rFonts w:ascii="Times New Roman" w:hAnsi="Times New Roman" w:cs="Times New Roman"/>
                <w:color w:val="000000"/>
              </w:rPr>
            </w:pPr>
            <w:r>
              <w:rPr>
                <w:rFonts w:ascii="Times New Roman" w:hAnsi="Times New Roman" w:cs="Times New Roman"/>
                <w:color w:val="000000"/>
              </w:rPr>
              <w:t>Pseudocalanus</w:t>
            </w:r>
          </w:p>
        </w:tc>
        <w:tc>
          <w:tcPr>
            <w:tcW w:w="2000" w:type="dxa"/>
            <w:tcBorders>
              <w:top w:val="single" w:sz="4" w:space="0" w:color="000000"/>
              <w:left w:val="single" w:sz="4" w:space="0" w:color="000000"/>
              <w:right w:val="single" w:sz="4" w:space="0" w:color="000000"/>
            </w:tcBorders>
            <w:shd w:val="clear" w:color="auto" w:fill="FFFFFF"/>
            <w:vAlign w:val="center"/>
            <w:tcPrChange w:id="366" w:author="Usov Nikolay" w:date="2021-01-11T17:35:00Z">
              <w:tcPr>
                <w:tcW w:w="1069" w:type="dxa"/>
                <w:tcBorders>
                  <w:top w:val="single" w:sz="4" w:space="0" w:color="000000"/>
                  <w:left w:val="single" w:sz="4" w:space="0" w:color="000000"/>
                  <w:right w:val="single" w:sz="4" w:space="0" w:color="000000"/>
                </w:tcBorders>
                <w:shd w:val="clear" w:color="auto" w:fill="FFFFFF"/>
                <w:vAlign w:val="center"/>
              </w:tcPr>
            </w:tcPrChange>
          </w:tcPr>
          <w:p w14:paraId="2EF03468" w14:textId="77777777" w:rsidR="00EF0392" w:rsidRDefault="00994266">
            <w:pPr>
              <w:spacing w:after="0"/>
              <w:rPr>
                <w:rFonts w:ascii="Times New Roman" w:hAnsi="Times New Roman" w:cs="Times New Roman"/>
              </w:rPr>
            </w:pPr>
            <w:r>
              <w:rPr>
                <w:rFonts w:ascii="Times New Roman" w:hAnsi="Times New Roman" w:cs="Times New Roman"/>
                <w:color w:val="000000"/>
              </w:rPr>
              <w:t>beginning</w:t>
            </w:r>
          </w:p>
        </w:tc>
        <w:tc>
          <w:tcPr>
            <w:tcW w:w="955" w:type="dxa"/>
            <w:tcBorders>
              <w:top w:val="single" w:sz="4" w:space="0" w:color="000000"/>
              <w:left w:val="single" w:sz="4" w:space="0" w:color="000000"/>
              <w:right w:val="single" w:sz="4" w:space="0" w:color="000000"/>
            </w:tcBorders>
            <w:shd w:val="clear" w:color="auto" w:fill="FFFFFF"/>
            <w:tcPrChange w:id="367" w:author="Usov Nikolay" w:date="2021-01-11T17:35:00Z">
              <w:tcPr>
                <w:tcW w:w="955" w:type="dxa"/>
                <w:tcBorders>
                  <w:top w:val="single" w:sz="4" w:space="0" w:color="000000"/>
                  <w:left w:val="single" w:sz="4" w:space="0" w:color="000000"/>
                  <w:right w:val="single" w:sz="4" w:space="0" w:color="000000"/>
                </w:tcBorders>
                <w:shd w:val="clear" w:color="auto" w:fill="FFFFFF"/>
              </w:tcPr>
            </w:tcPrChange>
          </w:tcPr>
          <w:p w14:paraId="50174143" w14:textId="77777777" w:rsidR="00EF0392" w:rsidRDefault="00994266">
            <w:pPr>
              <w:spacing w:before="36" w:after="36"/>
              <w:jc w:val="right"/>
              <w:rPr>
                <w:rFonts w:ascii="Times New Roman" w:hAnsi="Times New Roman" w:cs="Times New Roman"/>
              </w:rPr>
            </w:pPr>
            <w:r>
              <w:rPr>
                <w:rFonts w:ascii="Times New Roman" w:hAnsi="Times New Roman" w:cs="Times New Roman"/>
              </w:rPr>
              <w:t>-0.014</w:t>
            </w:r>
          </w:p>
        </w:tc>
        <w:tc>
          <w:tcPr>
            <w:tcW w:w="1038" w:type="dxa"/>
            <w:tcBorders>
              <w:top w:val="single" w:sz="4" w:space="0" w:color="000000"/>
              <w:left w:val="single" w:sz="4" w:space="0" w:color="000000"/>
              <w:right w:val="single" w:sz="8" w:space="0" w:color="000000"/>
            </w:tcBorders>
            <w:shd w:val="clear" w:color="auto" w:fill="FFFFFF"/>
            <w:tcPrChange w:id="368" w:author="Usov Nikolay" w:date="2021-01-11T17:35:00Z">
              <w:tcPr>
                <w:tcW w:w="1038" w:type="dxa"/>
                <w:tcBorders>
                  <w:top w:val="single" w:sz="4" w:space="0" w:color="000000"/>
                  <w:left w:val="single" w:sz="4" w:space="0" w:color="000000"/>
                  <w:right w:val="single" w:sz="8" w:space="0" w:color="000000"/>
                </w:tcBorders>
                <w:shd w:val="clear" w:color="auto" w:fill="FFFFFF"/>
              </w:tcPr>
            </w:tcPrChange>
          </w:tcPr>
          <w:p w14:paraId="272F8C1F" w14:textId="77777777" w:rsidR="00EF0392" w:rsidRDefault="00994266">
            <w:pPr>
              <w:spacing w:before="36" w:after="36"/>
              <w:jc w:val="right"/>
            </w:pPr>
            <w:r>
              <w:rPr>
                <w:rFonts w:ascii="Times New Roman" w:hAnsi="Times New Roman" w:cs="Times New Roman"/>
              </w:rPr>
              <w:t>0.254</w:t>
            </w:r>
          </w:p>
        </w:tc>
      </w:tr>
      <w:tr w:rsidR="00EF0392" w14:paraId="0F279C4B" w14:textId="77777777" w:rsidTr="00F1397D">
        <w:trPr>
          <w:trHeight w:hRule="exact" w:val="284"/>
          <w:trPrChange w:id="369" w:author="Usov Nikolay" w:date="2021-01-11T17:35:00Z">
            <w:trPr>
              <w:trHeight w:hRule="exact" w:val="284"/>
            </w:trPr>
          </w:trPrChange>
        </w:trPr>
        <w:tc>
          <w:tcPr>
            <w:tcW w:w="1789" w:type="dxa"/>
            <w:tcBorders>
              <w:left w:val="single" w:sz="8" w:space="0" w:color="000000"/>
              <w:right w:val="single" w:sz="4" w:space="0" w:color="000000"/>
            </w:tcBorders>
            <w:shd w:val="clear" w:color="auto" w:fill="FFFFFF"/>
            <w:vAlign w:val="center"/>
            <w:tcPrChange w:id="370" w:author="Usov Nikolay" w:date="2021-01-11T17:35:00Z">
              <w:tcPr>
                <w:tcW w:w="1789" w:type="dxa"/>
                <w:tcBorders>
                  <w:left w:val="single" w:sz="8" w:space="0" w:color="000000"/>
                  <w:right w:val="single" w:sz="4" w:space="0" w:color="000000"/>
                </w:tcBorders>
                <w:shd w:val="clear" w:color="auto" w:fill="FFFFFF"/>
                <w:vAlign w:val="center"/>
              </w:tcPr>
            </w:tcPrChange>
          </w:tcPr>
          <w:p w14:paraId="57FA5407" w14:textId="77777777" w:rsidR="00EF0392" w:rsidRDefault="00994266">
            <w:pPr>
              <w:spacing w:after="0"/>
              <w:rPr>
                <w:rFonts w:ascii="Times New Roman" w:hAnsi="Times New Roman" w:cs="Times New Roman"/>
                <w:color w:val="000000"/>
              </w:rPr>
            </w:pPr>
            <w:r>
              <w:rPr>
                <w:rFonts w:ascii="Times New Roman" w:hAnsi="Times New Roman" w:cs="Times New Roman"/>
                <w:color w:val="000000"/>
              </w:rPr>
              <w:lastRenderedPageBreak/>
              <w:t>Pseudocalanus</w:t>
            </w:r>
          </w:p>
        </w:tc>
        <w:tc>
          <w:tcPr>
            <w:tcW w:w="2000" w:type="dxa"/>
            <w:tcBorders>
              <w:left w:val="single" w:sz="4" w:space="0" w:color="000000"/>
              <w:right w:val="single" w:sz="4" w:space="0" w:color="000000"/>
            </w:tcBorders>
            <w:shd w:val="clear" w:color="auto" w:fill="FFFFFF"/>
            <w:vAlign w:val="center"/>
            <w:tcPrChange w:id="371" w:author="Usov Nikolay" w:date="2021-01-11T17:35:00Z">
              <w:tcPr>
                <w:tcW w:w="1069" w:type="dxa"/>
                <w:tcBorders>
                  <w:left w:val="single" w:sz="4" w:space="0" w:color="000000"/>
                  <w:right w:val="single" w:sz="4" w:space="0" w:color="000000"/>
                </w:tcBorders>
                <w:shd w:val="clear" w:color="auto" w:fill="FFFFFF"/>
                <w:vAlign w:val="center"/>
              </w:tcPr>
            </w:tcPrChange>
          </w:tcPr>
          <w:p w14:paraId="39766F1A" w14:textId="77777777" w:rsidR="00EF0392" w:rsidRDefault="00994266">
            <w:pPr>
              <w:spacing w:after="0"/>
              <w:rPr>
                <w:rFonts w:ascii="Times New Roman" w:hAnsi="Times New Roman" w:cs="Times New Roman"/>
              </w:rPr>
            </w:pPr>
            <w:r>
              <w:rPr>
                <w:rFonts w:ascii="Times New Roman" w:hAnsi="Times New Roman" w:cs="Times New Roman"/>
                <w:color w:val="000000"/>
              </w:rPr>
              <w:t>middle</w:t>
            </w:r>
          </w:p>
        </w:tc>
        <w:tc>
          <w:tcPr>
            <w:tcW w:w="955" w:type="dxa"/>
            <w:tcBorders>
              <w:left w:val="single" w:sz="4" w:space="0" w:color="000000"/>
              <w:right w:val="single" w:sz="4" w:space="0" w:color="000000"/>
            </w:tcBorders>
            <w:shd w:val="clear" w:color="auto" w:fill="FFFFFF"/>
            <w:tcPrChange w:id="372" w:author="Usov Nikolay" w:date="2021-01-11T17:35:00Z">
              <w:tcPr>
                <w:tcW w:w="955" w:type="dxa"/>
                <w:tcBorders>
                  <w:left w:val="single" w:sz="4" w:space="0" w:color="000000"/>
                  <w:right w:val="single" w:sz="4" w:space="0" w:color="000000"/>
                </w:tcBorders>
                <w:shd w:val="clear" w:color="auto" w:fill="FFFFFF"/>
              </w:tcPr>
            </w:tcPrChange>
          </w:tcPr>
          <w:p w14:paraId="0F911B21" w14:textId="77777777" w:rsidR="00EF0392" w:rsidRDefault="00994266">
            <w:pPr>
              <w:spacing w:before="36" w:after="36"/>
              <w:jc w:val="right"/>
              <w:rPr>
                <w:rFonts w:ascii="Times New Roman" w:hAnsi="Times New Roman" w:cs="Times New Roman"/>
              </w:rPr>
            </w:pPr>
            <w:r>
              <w:rPr>
                <w:rFonts w:ascii="Times New Roman" w:hAnsi="Times New Roman" w:cs="Times New Roman"/>
              </w:rPr>
              <w:t>0.064</w:t>
            </w:r>
          </w:p>
        </w:tc>
        <w:tc>
          <w:tcPr>
            <w:tcW w:w="1038" w:type="dxa"/>
            <w:tcBorders>
              <w:left w:val="single" w:sz="4" w:space="0" w:color="000000"/>
              <w:right w:val="single" w:sz="8" w:space="0" w:color="000000"/>
            </w:tcBorders>
            <w:shd w:val="clear" w:color="auto" w:fill="FFFFFF"/>
            <w:tcPrChange w:id="373" w:author="Usov Nikolay" w:date="2021-01-11T17:35:00Z">
              <w:tcPr>
                <w:tcW w:w="1038" w:type="dxa"/>
                <w:tcBorders>
                  <w:left w:val="single" w:sz="4" w:space="0" w:color="000000"/>
                  <w:right w:val="single" w:sz="8" w:space="0" w:color="000000"/>
                </w:tcBorders>
                <w:shd w:val="clear" w:color="auto" w:fill="FFFFFF"/>
              </w:tcPr>
            </w:tcPrChange>
          </w:tcPr>
          <w:p w14:paraId="4CCA7CEE" w14:textId="77777777" w:rsidR="00EF0392" w:rsidRDefault="00994266">
            <w:pPr>
              <w:spacing w:before="36" w:after="36"/>
              <w:jc w:val="right"/>
            </w:pPr>
            <w:r>
              <w:rPr>
                <w:rFonts w:ascii="Times New Roman" w:hAnsi="Times New Roman" w:cs="Times New Roman"/>
              </w:rPr>
              <w:t>-0.399</w:t>
            </w:r>
          </w:p>
        </w:tc>
      </w:tr>
      <w:tr w:rsidR="00EF0392" w14:paraId="427B5336" w14:textId="77777777" w:rsidTr="00F1397D">
        <w:trPr>
          <w:trHeight w:hRule="exact" w:val="284"/>
          <w:trPrChange w:id="374" w:author="Usov Nikolay" w:date="2021-01-11T17:35:00Z">
            <w:trPr>
              <w:trHeight w:hRule="exact" w:val="284"/>
            </w:trPr>
          </w:trPrChange>
        </w:trPr>
        <w:tc>
          <w:tcPr>
            <w:tcW w:w="1789" w:type="dxa"/>
            <w:tcBorders>
              <w:left w:val="single" w:sz="8" w:space="0" w:color="000000"/>
              <w:right w:val="single" w:sz="4" w:space="0" w:color="000000"/>
            </w:tcBorders>
            <w:shd w:val="clear" w:color="auto" w:fill="FFFFFF"/>
            <w:vAlign w:val="center"/>
            <w:tcPrChange w:id="375" w:author="Usov Nikolay" w:date="2021-01-11T17:35:00Z">
              <w:tcPr>
                <w:tcW w:w="1789" w:type="dxa"/>
                <w:tcBorders>
                  <w:left w:val="single" w:sz="8" w:space="0" w:color="000000"/>
                  <w:right w:val="single" w:sz="4" w:space="0" w:color="000000"/>
                </w:tcBorders>
                <w:shd w:val="clear" w:color="auto" w:fill="FFFFFF"/>
                <w:vAlign w:val="center"/>
              </w:tcPr>
            </w:tcPrChange>
          </w:tcPr>
          <w:p w14:paraId="7DA396F3" w14:textId="77777777" w:rsidR="00EF0392" w:rsidRDefault="00994266">
            <w:pPr>
              <w:spacing w:after="0"/>
              <w:rPr>
                <w:rFonts w:ascii="Times New Roman" w:hAnsi="Times New Roman" w:cs="Times New Roman"/>
                <w:color w:val="000000"/>
              </w:rPr>
            </w:pPr>
            <w:r>
              <w:rPr>
                <w:rFonts w:ascii="Times New Roman" w:hAnsi="Times New Roman" w:cs="Times New Roman"/>
                <w:color w:val="000000"/>
              </w:rPr>
              <w:t>Pseudocalanus</w:t>
            </w:r>
          </w:p>
        </w:tc>
        <w:tc>
          <w:tcPr>
            <w:tcW w:w="2000" w:type="dxa"/>
            <w:tcBorders>
              <w:left w:val="single" w:sz="4" w:space="0" w:color="000000"/>
              <w:right w:val="single" w:sz="4" w:space="0" w:color="000000"/>
            </w:tcBorders>
            <w:shd w:val="clear" w:color="auto" w:fill="FFFFFF"/>
            <w:vAlign w:val="center"/>
            <w:tcPrChange w:id="376" w:author="Usov Nikolay" w:date="2021-01-11T17:35:00Z">
              <w:tcPr>
                <w:tcW w:w="1069" w:type="dxa"/>
                <w:tcBorders>
                  <w:left w:val="single" w:sz="4" w:space="0" w:color="000000"/>
                  <w:right w:val="single" w:sz="4" w:space="0" w:color="000000"/>
                </w:tcBorders>
                <w:shd w:val="clear" w:color="auto" w:fill="FFFFFF"/>
                <w:vAlign w:val="center"/>
              </w:tcPr>
            </w:tcPrChange>
          </w:tcPr>
          <w:p w14:paraId="07E2E0D7" w14:textId="77777777" w:rsidR="00EF0392" w:rsidRDefault="00994266">
            <w:pPr>
              <w:spacing w:after="0"/>
              <w:rPr>
                <w:rFonts w:ascii="Times New Roman" w:hAnsi="Times New Roman" w:cs="Times New Roman"/>
              </w:rPr>
            </w:pPr>
            <w:r>
              <w:rPr>
                <w:rFonts w:ascii="Times New Roman" w:hAnsi="Times New Roman" w:cs="Times New Roman"/>
                <w:color w:val="000000"/>
              </w:rPr>
              <w:t>end</w:t>
            </w:r>
          </w:p>
        </w:tc>
        <w:tc>
          <w:tcPr>
            <w:tcW w:w="955" w:type="dxa"/>
            <w:tcBorders>
              <w:left w:val="single" w:sz="4" w:space="0" w:color="000000"/>
              <w:right w:val="single" w:sz="4" w:space="0" w:color="000000"/>
            </w:tcBorders>
            <w:shd w:val="clear" w:color="auto" w:fill="FFFFFF"/>
            <w:tcPrChange w:id="377" w:author="Usov Nikolay" w:date="2021-01-11T17:35:00Z">
              <w:tcPr>
                <w:tcW w:w="955" w:type="dxa"/>
                <w:tcBorders>
                  <w:left w:val="single" w:sz="4" w:space="0" w:color="000000"/>
                  <w:right w:val="single" w:sz="4" w:space="0" w:color="000000"/>
                </w:tcBorders>
                <w:shd w:val="clear" w:color="auto" w:fill="FFFFFF"/>
              </w:tcPr>
            </w:tcPrChange>
          </w:tcPr>
          <w:p w14:paraId="25D855A0" w14:textId="77777777" w:rsidR="00EF0392" w:rsidRDefault="00994266">
            <w:pPr>
              <w:spacing w:before="36" w:after="36"/>
              <w:jc w:val="right"/>
              <w:rPr>
                <w:rFonts w:ascii="Times New Roman" w:hAnsi="Times New Roman" w:cs="Times New Roman"/>
              </w:rPr>
            </w:pPr>
            <w:r>
              <w:rPr>
                <w:rFonts w:ascii="Times New Roman" w:hAnsi="Times New Roman" w:cs="Times New Roman"/>
              </w:rPr>
              <w:t>-0.042</w:t>
            </w:r>
          </w:p>
        </w:tc>
        <w:tc>
          <w:tcPr>
            <w:tcW w:w="1038" w:type="dxa"/>
            <w:tcBorders>
              <w:left w:val="single" w:sz="4" w:space="0" w:color="000000"/>
              <w:right w:val="single" w:sz="8" w:space="0" w:color="000000"/>
            </w:tcBorders>
            <w:shd w:val="clear" w:color="auto" w:fill="FFFFFF"/>
            <w:tcPrChange w:id="378" w:author="Usov Nikolay" w:date="2021-01-11T17:35:00Z">
              <w:tcPr>
                <w:tcW w:w="1038" w:type="dxa"/>
                <w:tcBorders>
                  <w:left w:val="single" w:sz="4" w:space="0" w:color="000000"/>
                  <w:right w:val="single" w:sz="8" w:space="0" w:color="000000"/>
                </w:tcBorders>
                <w:shd w:val="clear" w:color="auto" w:fill="FFFFFF"/>
              </w:tcPr>
            </w:tcPrChange>
          </w:tcPr>
          <w:p w14:paraId="77599378" w14:textId="77777777" w:rsidR="00EF0392" w:rsidRDefault="00994266">
            <w:pPr>
              <w:spacing w:before="36" w:after="36"/>
              <w:jc w:val="right"/>
            </w:pPr>
            <w:r>
              <w:rPr>
                <w:rFonts w:ascii="Times New Roman" w:hAnsi="Times New Roman" w:cs="Times New Roman"/>
              </w:rPr>
              <w:t>0.244</w:t>
            </w:r>
          </w:p>
        </w:tc>
      </w:tr>
      <w:tr w:rsidR="00EF0392" w14:paraId="2C56B6B2" w14:textId="77777777" w:rsidTr="00F1397D">
        <w:trPr>
          <w:trHeight w:hRule="exact" w:val="284"/>
          <w:trPrChange w:id="379" w:author="Usov Nikolay" w:date="2021-01-11T17:35:00Z">
            <w:trPr>
              <w:trHeight w:hRule="exact" w:val="284"/>
            </w:trPr>
          </w:trPrChange>
        </w:trPr>
        <w:tc>
          <w:tcPr>
            <w:tcW w:w="1789" w:type="dxa"/>
            <w:tcBorders>
              <w:left w:val="single" w:sz="8" w:space="0" w:color="000000"/>
              <w:bottom w:val="single" w:sz="4" w:space="0" w:color="000000"/>
              <w:right w:val="single" w:sz="4" w:space="0" w:color="000000"/>
            </w:tcBorders>
            <w:shd w:val="clear" w:color="auto" w:fill="FFFFFF"/>
            <w:vAlign w:val="center"/>
            <w:tcPrChange w:id="380" w:author="Usov Nikolay" w:date="2021-01-11T17:35:00Z">
              <w:tcPr>
                <w:tcW w:w="1789" w:type="dxa"/>
                <w:tcBorders>
                  <w:left w:val="single" w:sz="8" w:space="0" w:color="000000"/>
                  <w:bottom w:val="single" w:sz="4" w:space="0" w:color="000000"/>
                  <w:right w:val="single" w:sz="4" w:space="0" w:color="000000"/>
                </w:tcBorders>
                <w:shd w:val="clear" w:color="auto" w:fill="FFFFFF"/>
                <w:vAlign w:val="center"/>
              </w:tcPr>
            </w:tcPrChange>
          </w:tcPr>
          <w:p w14:paraId="103418C2" w14:textId="77777777" w:rsidR="00EF0392" w:rsidRDefault="00994266">
            <w:pPr>
              <w:spacing w:after="0"/>
              <w:rPr>
                <w:rFonts w:ascii="Times New Roman" w:hAnsi="Times New Roman" w:cs="Times New Roman"/>
                <w:color w:val="000000"/>
              </w:rPr>
            </w:pPr>
            <w:r>
              <w:rPr>
                <w:rFonts w:ascii="Times New Roman" w:hAnsi="Times New Roman" w:cs="Times New Roman"/>
                <w:color w:val="000000"/>
              </w:rPr>
              <w:t>Pseudocalanus</w:t>
            </w:r>
          </w:p>
        </w:tc>
        <w:tc>
          <w:tcPr>
            <w:tcW w:w="2000" w:type="dxa"/>
            <w:tcBorders>
              <w:left w:val="single" w:sz="4" w:space="0" w:color="000000"/>
              <w:bottom w:val="single" w:sz="4" w:space="0" w:color="000000"/>
              <w:right w:val="single" w:sz="4" w:space="0" w:color="000000"/>
            </w:tcBorders>
            <w:shd w:val="clear" w:color="auto" w:fill="FFFFFF"/>
            <w:vAlign w:val="center"/>
            <w:tcPrChange w:id="381" w:author="Usov Nikolay" w:date="2021-01-11T17:35:00Z">
              <w:tcPr>
                <w:tcW w:w="1069" w:type="dxa"/>
                <w:tcBorders>
                  <w:left w:val="single" w:sz="4" w:space="0" w:color="000000"/>
                  <w:bottom w:val="single" w:sz="4" w:space="0" w:color="000000"/>
                  <w:right w:val="single" w:sz="4" w:space="0" w:color="000000"/>
                </w:tcBorders>
                <w:shd w:val="clear" w:color="auto" w:fill="FFFFFF"/>
                <w:vAlign w:val="center"/>
              </w:tcPr>
            </w:tcPrChange>
          </w:tcPr>
          <w:p w14:paraId="39A691A9" w14:textId="77777777" w:rsidR="00EF0392" w:rsidRDefault="00994266">
            <w:pPr>
              <w:spacing w:after="0"/>
              <w:rPr>
                <w:rFonts w:ascii="Times New Roman" w:hAnsi="Times New Roman" w:cs="Times New Roman"/>
              </w:rPr>
            </w:pPr>
            <w:r>
              <w:rPr>
                <w:rFonts w:ascii="Times New Roman" w:hAnsi="Times New Roman" w:cs="Times New Roman"/>
                <w:color w:val="000000"/>
              </w:rPr>
              <w:t>peak</w:t>
            </w:r>
          </w:p>
        </w:tc>
        <w:tc>
          <w:tcPr>
            <w:tcW w:w="955" w:type="dxa"/>
            <w:tcBorders>
              <w:left w:val="single" w:sz="4" w:space="0" w:color="000000"/>
              <w:bottom w:val="single" w:sz="4" w:space="0" w:color="000000"/>
              <w:right w:val="single" w:sz="4" w:space="0" w:color="000000"/>
            </w:tcBorders>
            <w:shd w:val="clear" w:color="auto" w:fill="FFFFFF"/>
            <w:tcPrChange w:id="382" w:author="Usov Nikolay" w:date="2021-01-11T17:35:00Z">
              <w:tcPr>
                <w:tcW w:w="955" w:type="dxa"/>
                <w:tcBorders>
                  <w:left w:val="single" w:sz="4" w:space="0" w:color="000000"/>
                  <w:bottom w:val="single" w:sz="4" w:space="0" w:color="000000"/>
                  <w:right w:val="single" w:sz="4" w:space="0" w:color="000000"/>
                </w:tcBorders>
                <w:shd w:val="clear" w:color="auto" w:fill="FFFFFF"/>
              </w:tcPr>
            </w:tcPrChange>
          </w:tcPr>
          <w:p w14:paraId="462EC94D" w14:textId="77777777" w:rsidR="00EF0392" w:rsidRDefault="00994266">
            <w:pPr>
              <w:spacing w:before="36" w:after="36"/>
              <w:jc w:val="right"/>
              <w:rPr>
                <w:rFonts w:ascii="Times New Roman" w:hAnsi="Times New Roman" w:cs="Times New Roman"/>
              </w:rPr>
            </w:pPr>
            <w:r>
              <w:rPr>
                <w:rFonts w:ascii="Times New Roman" w:hAnsi="Times New Roman" w:cs="Times New Roman"/>
              </w:rPr>
              <w:t>-0.021</w:t>
            </w:r>
          </w:p>
        </w:tc>
        <w:tc>
          <w:tcPr>
            <w:tcW w:w="1038" w:type="dxa"/>
            <w:tcBorders>
              <w:left w:val="single" w:sz="4" w:space="0" w:color="000000"/>
              <w:bottom w:val="single" w:sz="4" w:space="0" w:color="000000"/>
              <w:right w:val="single" w:sz="8" w:space="0" w:color="000000"/>
            </w:tcBorders>
            <w:shd w:val="clear" w:color="auto" w:fill="FFFFFF"/>
            <w:tcPrChange w:id="383" w:author="Usov Nikolay" w:date="2021-01-11T17:35:00Z">
              <w:tcPr>
                <w:tcW w:w="1038" w:type="dxa"/>
                <w:tcBorders>
                  <w:left w:val="single" w:sz="4" w:space="0" w:color="000000"/>
                  <w:bottom w:val="single" w:sz="4" w:space="0" w:color="000000"/>
                  <w:right w:val="single" w:sz="8" w:space="0" w:color="000000"/>
                </w:tcBorders>
                <w:shd w:val="clear" w:color="auto" w:fill="FFFFFF"/>
              </w:tcPr>
            </w:tcPrChange>
          </w:tcPr>
          <w:p w14:paraId="0BED5EB3" w14:textId="77777777" w:rsidR="00EF0392" w:rsidRDefault="00994266">
            <w:pPr>
              <w:spacing w:before="36" w:after="36"/>
              <w:jc w:val="right"/>
            </w:pPr>
            <w:r>
              <w:rPr>
                <w:rFonts w:ascii="Times New Roman" w:hAnsi="Times New Roman" w:cs="Times New Roman"/>
              </w:rPr>
              <w:t>-0.010</w:t>
            </w:r>
          </w:p>
        </w:tc>
      </w:tr>
      <w:tr w:rsidR="00EF0392" w14:paraId="0749EFB6" w14:textId="77777777" w:rsidTr="00F1397D">
        <w:trPr>
          <w:trHeight w:hRule="exact" w:val="284"/>
          <w:trPrChange w:id="384" w:author="Usov Nikolay" w:date="2021-01-11T17:35:00Z">
            <w:trPr>
              <w:trHeight w:hRule="exact" w:val="284"/>
            </w:trPr>
          </w:trPrChange>
        </w:trPr>
        <w:tc>
          <w:tcPr>
            <w:tcW w:w="1789" w:type="dxa"/>
            <w:tcBorders>
              <w:top w:val="single" w:sz="4" w:space="0" w:color="000000"/>
              <w:left w:val="single" w:sz="8" w:space="0" w:color="000000"/>
              <w:right w:val="single" w:sz="4" w:space="0" w:color="000000"/>
            </w:tcBorders>
            <w:shd w:val="clear" w:color="auto" w:fill="FFFFFF"/>
            <w:vAlign w:val="center"/>
            <w:tcPrChange w:id="385" w:author="Usov Nikolay" w:date="2021-01-11T17:35:00Z">
              <w:tcPr>
                <w:tcW w:w="1789" w:type="dxa"/>
                <w:tcBorders>
                  <w:top w:val="single" w:sz="4" w:space="0" w:color="000000"/>
                  <w:left w:val="single" w:sz="8" w:space="0" w:color="000000"/>
                  <w:right w:val="single" w:sz="4" w:space="0" w:color="000000"/>
                </w:tcBorders>
                <w:shd w:val="clear" w:color="auto" w:fill="FFFFFF"/>
                <w:vAlign w:val="center"/>
              </w:tcPr>
            </w:tcPrChange>
          </w:tcPr>
          <w:p w14:paraId="15AB90F3" w14:textId="77777777" w:rsidR="00EF0392" w:rsidRDefault="00994266">
            <w:pPr>
              <w:spacing w:after="0"/>
              <w:rPr>
                <w:rFonts w:ascii="Times New Roman" w:hAnsi="Times New Roman" w:cs="Times New Roman"/>
                <w:color w:val="000000"/>
              </w:rPr>
            </w:pPr>
            <w:r>
              <w:rPr>
                <w:rFonts w:ascii="Times New Roman" w:hAnsi="Times New Roman" w:cs="Times New Roman"/>
                <w:color w:val="000000"/>
              </w:rPr>
              <w:t>Calanus</w:t>
            </w:r>
          </w:p>
        </w:tc>
        <w:tc>
          <w:tcPr>
            <w:tcW w:w="2000" w:type="dxa"/>
            <w:tcBorders>
              <w:top w:val="single" w:sz="4" w:space="0" w:color="000000"/>
              <w:left w:val="single" w:sz="4" w:space="0" w:color="000000"/>
              <w:right w:val="single" w:sz="4" w:space="0" w:color="000000"/>
            </w:tcBorders>
            <w:shd w:val="clear" w:color="auto" w:fill="FFFFFF"/>
            <w:vAlign w:val="center"/>
            <w:tcPrChange w:id="386" w:author="Usov Nikolay" w:date="2021-01-11T17:35:00Z">
              <w:tcPr>
                <w:tcW w:w="1069" w:type="dxa"/>
                <w:tcBorders>
                  <w:top w:val="single" w:sz="4" w:space="0" w:color="000000"/>
                  <w:left w:val="single" w:sz="4" w:space="0" w:color="000000"/>
                  <w:right w:val="single" w:sz="4" w:space="0" w:color="000000"/>
                </w:tcBorders>
                <w:shd w:val="clear" w:color="auto" w:fill="FFFFFF"/>
                <w:vAlign w:val="center"/>
              </w:tcPr>
            </w:tcPrChange>
          </w:tcPr>
          <w:p w14:paraId="71E47C49" w14:textId="77777777" w:rsidR="00EF0392" w:rsidRDefault="00994266">
            <w:pPr>
              <w:spacing w:after="0"/>
              <w:rPr>
                <w:rFonts w:ascii="Times New Roman" w:hAnsi="Times New Roman" w:cs="Times New Roman"/>
              </w:rPr>
            </w:pPr>
            <w:r>
              <w:rPr>
                <w:rFonts w:ascii="Times New Roman" w:hAnsi="Times New Roman" w:cs="Times New Roman"/>
                <w:color w:val="000000"/>
              </w:rPr>
              <w:t>number</w:t>
            </w:r>
          </w:p>
        </w:tc>
        <w:tc>
          <w:tcPr>
            <w:tcW w:w="955" w:type="dxa"/>
            <w:tcBorders>
              <w:top w:val="single" w:sz="4" w:space="0" w:color="000000"/>
              <w:left w:val="single" w:sz="4" w:space="0" w:color="000000"/>
              <w:right w:val="single" w:sz="4" w:space="0" w:color="000000"/>
            </w:tcBorders>
            <w:shd w:val="clear" w:color="auto" w:fill="FFFFFF"/>
            <w:tcPrChange w:id="387" w:author="Usov Nikolay" w:date="2021-01-11T17:35:00Z">
              <w:tcPr>
                <w:tcW w:w="955" w:type="dxa"/>
                <w:tcBorders>
                  <w:top w:val="single" w:sz="4" w:space="0" w:color="000000"/>
                  <w:left w:val="single" w:sz="4" w:space="0" w:color="000000"/>
                  <w:right w:val="single" w:sz="4" w:space="0" w:color="000000"/>
                </w:tcBorders>
                <w:shd w:val="clear" w:color="auto" w:fill="FFFFFF"/>
              </w:tcPr>
            </w:tcPrChange>
          </w:tcPr>
          <w:p w14:paraId="6580FDB2" w14:textId="77777777" w:rsidR="00EF0392" w:rsidRDefault="00994266">
            <w:pPr>
              <w:spacing w:before="36" w:after="36"/>
              <w:jc w:val="right"/>
              <w:rPr>
                <w:rFonts w:ascii="Times New Roman" w:hAnsi="Times New Roman" w:cs="Times New Roman"/>
              </w:rPr>
            </w:pPr>
            <w:r>
              <w:rPr>
                <w:rFonts w:ascii="Times New Roman" w:hAnsi="Times New Roman" w:cs="Times New Roman"/>
              </w:rPr>
              <w:t>0.027</w:t>
            </w:r>
          </w:p>
        </w:tc>
        <w:tc>
          <w:tcPr>
            <w:tcW w:w="1038" w:type="dxa"/>
            <w:tcBorders>
              <w:top w:val="single" w:sz="4" w:space="0" w:color="000000"/>
              <w:left w:val="single" w:sz="4" w:space="0" w:color="000000"/>
              <w:right w:val="single" w:sz="8" w:space="0" w:color="000000"/>
            </w:tcBorders>
            <w:shd w:val="clear" w:color="auto" w:fill="FFFFFF"/>
            <w:tcPrChange w:id="388" w:author="Usov Nikolay" w:date="2021-01-11T17:35:00Z">
              <w:tcPr>
                <w:tcW w:w="1038" w:type="dxa"/>
                <w:tcBorders>
                  <w:top w:val="single" w:sz="4" w:space="0" w:color="000000"/>
                  <w:left w:val="single" w:sz="4" w:space="0" w:color="000000"/>
                  <w:right w:val="single" w:sz="8" w:space="0" w:color="000000"/>
                </w:tcBorders>
                <w:shd w:val="clear" w:color="auto" w:fill="FFFFFF"/>
              </w:tcPr>
            </w:tcPrChange>
          </w:tcPr>
          <w:p w14:paraId="20917533" w14:textId="77777777" w:rsidR="00EF0392" w:rsidRDefault="00994266">
            <w:pPr>
              <w:spacing w:before="36" w:after="36"/>
              <w:jc w:val="right"/>
            </w:pPr>
            <w:r>
              <w:rPr>
                <w:rFonts w:ascii="Times New Roman" w:hAnsi="Times New Roman" w:cs="Times New Roman"/>
              </w:rPr>
              <w:t>0.009</w:t>
            </w:r>
          </w:p>
        </w:tc>
      </w:tr>
      <w:tr w:rsidR="00EF0392" w14:paraId="48CDC7BB" w14:textId="77777777" w:rsidTr="00F1397D">
        <w:trPr>
          <w:trHeight w:hRule="exact" w:val="284"/>
          <w:trPrChange w:id="389" w:author="Usov Nikolay" w:date="2021-01-11T17:35:00Z">
            <w:trPr>
              <w:trHeight w:hRule="exact" w:val="284"/>
            </w:trPr>
          </w:trPrChange>
        </w:trPr>
        <w:tc>
          <w:tcPr>
            <w:tcW w:w="1789" w:type="dxa"/>
            <w:tcBorders>
              <w:left w:val="single" w:sz="8" w:space="0" w:color="000000"/>
              <w:right w:val="single" w:sz="4" w:space="0" w:color="000000"/>
            </w:tcBorders>
            <w:shd w:val="clear" w:color="auto" w:fill="FFFFFF"/>
            <w:vAlign w:val="center"/>
            <w:tcPrChange w:id="390" w:author="Usov Nikolay" w:date="2021-01-11T17:35:00Z">
              <w:tcPr>
                <w:tcW w:w="1789" w:type="dxa"/>
                <w:tcBorders>
                  <w:left w:val="single" w:sz="8" w:space="0" w:color="000000"/>
                  <w:right w:val="single" w:sz="4" w:space="0" w:color="000000"/>
                </w:tcBorders>
                <w:shd w:val="clear" w:color="auto" w:fill="FFFFFF"/>
                <w:vAlign w:val="center"/>
              </w:tcPr>
            </w:tcPrChange>
          </w:tcPr>
          <w:p w14:paraId="3A7DC5DA" w14:textId="77777777" w:rsidR="00EF0392" w:rsidRDefault="00994266">
            <w:pPr>
              <w:spacing w:after="0"/>
              <w:rPr>
                <w:rFonts w:ascii="Times New Roman" w:hAnsi="Times New Roman" w:cs="Times New Roman"/>
                <w:color w:val="000000"/>
              </w:rPr>
            </w:pPr>
            <w:r>
              <w:rPr>
                <w:rFonts w:ascii="Times New Roman" w:hAnsi="Times New Roman" w:cs="Times New Roman"/>
                <w:color w:val="000000"/>
              </w:rPr>
              <w:t>Pseudocalanus</w:t>
            </w:r>
          </w:p>
        </w:tc>
        <w:tc>
          <w:tcPr>
            <w:tcW w:w="2000" w:type="dxa"/>
            <w:tcBorders>
              <w:left w:val="single" w:sz="4" w:space="0" w:color="000000"/>
              <w:right w:val="single" w:sz="4" w:space="0" w:color="000000"/>
            </w:tcBorders>
            <w:shd w:val="clear" w:color="auto" w:fill="FFFFFF"/>
            <w:vAlign w:val="center"/>
            <w:tcPrChange w:id="391" w:author="Usov Nikolay" w:date="2021-01-11T17:35:00Z">
              <w:tcPr>
                <w:tcW w:w="1069" w:type="dxa"/>
                <w:tcBorders>
                  <w:left w:val="single" w:sz="4" w:space="0" w:color="000000"/>
                  <w:right w:val="single" w:sz="4" w:space="0" w:color="000000"/>
                </w:tcBorders>
                <w:shd w:val="clear" w:color="auto" w:fill="FFFFFF"/>
                <w:vAlign w:val="center"/>
              </w:tcPr>
            </w:tcPrChange>
          </w:tcPr>
          <w:p w14:paraId="061C0089" w14:textId="77777777" w:rsidR="00EF0392" w:rsidRDefault="00994266">
            <w:pPr>
              <w:spacing w:after="0"/>
              <w:rPr>
                <w:rFonts w:ascii="Times New Roman" w:hAnsi="Times New Roman" w:cs="Times New Roman"/>
              </w:rPr>
            </w:pPr>
            <w:r>
              <w:rPr>
                <w:rFonts w:ascii="Times New Roman" w:hAnsi="Times New Roman" w:cs="Times New Roman"/>
                <w:color w:val="000000"/>
              </w:rPr>
              <w:t>number</w:t>
            </w:r>
          </w:p>
        </w:tc>
        <w:tc>
          <w:tcPr>
            <w:tcW w:w="955" w:type="dxa"/>
            <w:tcBorders>
              <w:left w:val="single" w:sz="4" w:space="0" w:color="000000"/>
              <w:right w:val="single" w:sz="4" w:space="0" w:color="000000"/>
            </w:tcBorders>
            <w:shd w:val="clear" w:color="auto" w:fill="FFFFFF"/>
            <w:tcPrChange w:id="392" w:author="Usov Nikolay" w:date="2021-01-11T17:35:00Z">
              <w:tcPr>
                <w:tcW w:w="955" w:type="dxa"/>
                <w:tcBorders>
                  <w:left w:val="single" w:sz="4" w:space="0" w:color="000000"/>
                  <w:right w:val="single" w:sz="4" w:space="0" w:color="000000"/>
                </w:tcBorders>
                <w:shd w:val="clear" w:color="auto" w:fill="FFFFFF"/>
              </w:tcPr>
            </w:tcPrChange>
          </w:tcPr>
          <w:p w14:paraId="7B4D2E0E" w14:textId="77777777" w:rsidR="00EF0392" w:rsidRDefault="00994266">
            <w:pPr>
              <w:spacing w:before="36" w:after="36"/>
              <w:jc w:val="right"/>
              <w:rPr>
                <w:rFonts w:ascii="Times New Roman" w:hAnsi="Times New Roman" w:cs="Times New Roman"/>
              </w:rPr>
            </w:pPr>
            <w:r>
              <w:rPr>
                <w:rFonts w:ascii="Times New Roman" w:hAnsi="Times New Roman" w:cs="Times New Roman"/>
              </w:rPr>
              <w:t>0.003</w:t>
            </w:r>
          </w:p>
        </w:tc>
        <w:tc>
          <w:tcPr>
            <w:tcW w:w="1038" w:type="dxa"/>
            <w:tcBorders>
              <w:left w:val="single" w:sz="4" w:space="0" w:color="000000"/>
              <w:right w:val="single" w:sz="8" w:space="0" w:color="000000"/>
            </w:tcBorders>
            <w:shd w:val="clear" w:color="auto" w:fill="FFFFFF"/>
            <w:tcPrChange w:id="393" w:author="Usov Nikolay" w:date="2021-01-11T17:35:00Z">
              <w:tcPr>
                <w:tcW w:w="1038" w:type="dxa"/>
                <w:tcBorders>
                  <w:left w:val="single" w:sz="4" w:space="0" w:color="000000"/>
                  <w:right w:val="single" w:sz="8" w:space="0" w:color="000000"/>
                </w:tcBorders>
                <w:shd w:val="clear" w:color="auto" w:fill="FFFFFF"/>
              </w:tcPr>
            </w:tcPrChange>
          </w:tcPr>
          <w:p w14:paraId="5AECC852" w14:textId="77777777" w:rsidR="00EF0392" w:rsidRDefault="00994266">
            <w:pPr>
              <w:spacing w:before="36" w:after="36"/>
              <w:jc w:val="right"/>
            </w:pPr>
            <w:r>
              <w:rPr>
                <w:rFonts w:ascii="Times New Roman" w:hAnsi="Times New Roman" w:cs="Times New Roman"/>
              </w:rPr>
              <w:t>-0.001</w:t>
            </w:r>
          </w:p>
        </w:tc>
      </w:tr>
      <w:tr w:rsidR="00EF0392" w14:paraId="79141DEB" w14:textId="77777777" w:rsidTr="00F1397D">
        <w:trPr>
          <w:trHeight w:hRule="exact" w:val="284"/>
          <w:trPrChange w:id="394" w:author="Usov Nikolay" w:date="2021-01-11T17:35:00Z">
            <w:trPr>
              <w:trHeight w:hRule="exact" w:val="284"/>
            </w:trPr>
          </w:trPrChange>
        </w:trPr>
        <w:tc>
          <w:tcPr>
            <w:tcW w:w="1789" w:type="dxa"/>
            <w:tcBorders>
              <w:left w:val="single" w:sz="8" w:space="0" w:color="000000"/>
              <w:right w:val="single" w:sz="4" w:space="0" w:color="000000"/>
            </w:tcBorders>
            <w:shd w:val="clear" w:color="auto" w:fill="FFFFFF"/>
            <w:vAlign w:val="center"/>
            <w:tcPrChange w:id="395" w:author="Usov Nikolay" w:date="2021-01-11T17:35:00Z">
              <w:tcPr>
                <w:tcW w:w="1789" w:type="dxa"/>
                <w:tcBorders>
                  <w:left w:val="single" w:sz="8" w:space="0" w:color="000000"/>
                  <w:right w:val="single" w:sz="4" w:space="0" w:color="000000"/>
                </w:tcBorders>
                <w:shd w:val="clear" w:color="auto" w:fill="FFFFFF"/>
                <w:vAlign w:val="center"/>
              </w:tcPr>
            </w:tcPrChange>
          </w:tcPr>
          <w:p w14:paraId="197437E3" w14:textId="77777777" w:rsidR="00EF0392" w:rsidRDefault="00994266">
            <w:pPr>
              <w:spacing w:after="0"/>
              <w:rPr>
                <w:rFonts w:ascii="Times New Roman" w:hAnsi="Times New Roman" w:cs="Times New Roman"/>
                <w:color w:val="000000"/>
              </w:rPr>
            </w:pPr>
            <w:r>
              <w:rPr>
                <w:rFonts w:ascii="Times New Roman" w:hAnsi="Times New Roman" w:cs="Times New Roman"/>
                <w:color w:val="000000"/>
              </w:rPr>
              <w:t>Acartia</w:t>
            </w:r>
          </w:p>
        </w:tc>
        <w:tc>
          <w:tcPr>
            <w:tcW w:w="2000" w:type="dxa"/>
            <w:tcBorders>
              <w:left w:val="single" w:sz="4" w:space="0" w:color="000000"/>
              <w:right w:val="single" w:sz="4" w:space="0" w:color="000000"/>
            </w:tcBorders>
            <w:shd w:val="clear" w:color="auto" w:fill="FFFFFF"/>
            <w:vAlign w:val="center"/>
            <w:tcPrChange w:id="396" w:author="Usov Nikolay" w:date="2021-01-11T17:35:00Z">
              <w:tcPr>
                <w:tcW w:w="1069" w:type="dxa"/>
                <w:tcBorders>
                  <w:left w:val="single" w:sz="4" w:space="0" w:color="000000"/>
                  <w:right w:val="single" w:sz="4" w:space="0" w:color="000000"/>
                </w:tcBorders>
                <w:shd w:val="clear" w:color="auto" w:fill="FFFFFF"/>
                <w:vAlign w:val="center"/>
              </w:tcPr>
            </w:tcPrChange>
          </w:tcPr>
          <w:p w14:paraId="1A90C8F9" w14:textId="77777777" w:rsidR="00EF0392" w:rsidRDefault="00994266">
            <w:pPr>
              <w:spacing w:after="0"/>
              <w:rPr>
                <w:rFonts w:ascii="Times New Roman" w:hAnsi="Times New Roman" w:cs="Times New Roman"/>
              </w:rPr>
            </w:pPr>
            <w:r>
              <w:rPr>
                <w:rFonts w:ascii="Times New Roman" w:hAnsi="Times New Roman" w:cs="Times New Roman"/>
                <w:color w:val="000000"/>
              </w:rPr>
              <w:t>number</w:t>
            </w:r>
          </w:p>
        </w:tc>
        <w:tc>
          <w:tcPr>
            <w:tcW w:w="955" w:type="dxa"/>
            <w:tcBorders>
              <w:left w:val="single" w:sz="4" w:space="0" w:color="000000"/>
              <w:right w:val="single" w:sz="4" w:space="0" w:color="000000"/>
            </w:tcBorders>
            <w:shd w:val="clear" w:color="auto" w:fill="FFFFFF"/>
            <w:tcPrChange w:id="397" w:author="Usov Nikolay" w:date="2021-01-11T17:35:00Z">
              <w:tcPr>
                <w:tcW w:w="955" w:type="dxa"/>
                <w:tcBorders>
                  <w:left w:val="single" w:sz="4" w:space="0" w:color="000000"/>
                  <w:right w:val="single" w:sz="4" w:space="0" w:color="000000"/>
                </w:tcBorders>
                <w:shd w:val="clear" w:color="auto" w:fill="FFFFFF"/>
              </w:tcPr>
            </w:tcPrChange>
          </w:tcPr>
          <w:p w14:paraId="3F7AB334" w14:textId="77777777" w:rsidR="00EF0392" w:rsidRDefault="00994266">
            <w:pPr>
              <w:spacing w:before="36" w:after="36"/>
              <w:jc w:val="right"/>
              <w:rPr>
                <w:rFonts w:ascii="Times New Roman" w:hAnsi="Times New Roman" w:cs="Times New Roman"/>
              </w:rPr>
            </w:pPr>
            <w:r>
              <w:rPr>
                <w:rFonts w:ascii="Times New Roman" w:hAnsi="Times New Roman" w:cs="Times New Roman"/>
              </w:rPr>
              <w:t>0.024</w:t>
            </w:r>
          </w:p>
        </w:tc>
        <w:tc>
          <w:tcPr>
            <w:tcW w:w="1038" w:type="dxa"/>
            <w:tcBorders>
              <w:left w:val="single" w:sz="4" w:space="0" w:color="000000"/>
              <w:right w:val="single" w:sz="8" w:space="0" w:color="000000"/>
            </w:tcBorders>
            <w:shd w:val="clear" w:color="auto" w:fill="FFFFFF"/>
            <w:tcPrChange w:id="398" w:author="Usov Nikolay" w:date="2021-01-11T17:35:00Z">
              <w:tcPr>
                <w:tcW w:w="1038" w:type="dxa"/>
                <w:tcBorders>
                  <w:left w:val="single" w:sz="4" w:space="0" w:color="000000"/>
                  <w:right w:val="single" w:sz="8" w:space="0" w:color="000000"/>
                </w:tcBorders>
                <w:shd w:val="clear" w:color="auto" w:fill="FFFFFF"/>
              </w:tcPr>
            </w:tcPrChange>
          </w:tcPr>
          <w:p w14:paraId="613994F3" w14:textId="77777777" w:rsidR="00EF0392" w:rsidRDefault="00994266">
            <w:pPr>
              <w:spacing w:before="36" w:after="36"/>
              <w:jc w:val="right"/>
            </w:pPr>
            <w:r>
              <w:rPr>
                <w:rFonts w:ascii="Times New Roman" w:hAnsi="Times New Roman" w:cs="Times New Roman"/>
              </w:rPr>
              <w:t>0.001</w:t>
            </w:r>
          </w:p>
        </w:tc>
      </w:tr>
      <w:tr w:rsidR="00EF0392" w14:paraId="1CCBDEC2" w14:textId="77777777" w:rsidTr="00F1397D">
        <w:trPr>
          <w:trHeight w:hRule="exact" w:val="284"/>
          <w:trPrChange w:id="399" w:author="Usov Nikolay" w:date="2021-01-11T17:35:00Z">
            <w:trPr>
              <w:trHeight w:hRule="exact" w:val="284"/>
            </w:trPr>
          </w:trPrChange>
        </w:trPr>
        <w:tc>
          <w:tcPr>
            <w:tcW w:w="1789" w:type="dxa"/>
            <w:tcBorders>
              <w:left w:val="single" w:sz="8" w:space="0" w:color="000000"/>
              <w:right w:val="single" w:sz="4" w:space="0" w:color="000000"/>
            </w:tcBorders>
            <w:shd w:val="clear" w:color="auto" w:fill="FFFFFF"/>
            <w:vAlign w:val="center"/>
            <w:tcPrChange w:id="400" w:author="Usov Nikolay" w:date="2021-01-11T17:35:00Z">
              <w:tcPr>
                <w:tcW w:w="1789" w:type="dxa"/>
                <w:tcBorders>
                  <w:left w:val="single" w:sz="8" w:space="0" w:color="000000"/>
                  <w:right w:val="single" w:sz="4" w:space="0" w:color="000000"/>
                </w:tcBorders>
                <w:shd w:val="clear" w:color="auto" w:fill="FFFFFF"/>
                <w:vAlign w:val="center"/>
              </w:tcPr>
            </w:tcPrChange>
          </w:tcPr>
          <w:p w14:paraId="13CCB2F1" w14:textId="77777777" w:rsidR="00EF0392" w:rsidRDefault="00994266">
            <w:pPr>
              <w:spacing w:after="0"/>
              <w:rPr>
                <w:rFonts w:ascii="Times New Roman" w:hAnsi="Times New Roman" w:cs="Times New Roman"/>
                <w:color w:val="000000"/>
              </w:rPr>
            </w:pPr>
            <w:r>
              <w:rPr>
                <w:rFonts w:ascii="Times New Roman" w:hAnsi="Times New Roman" w:cs="Times New Roman"/>
                <w:color w:val="000000"/>
              </w:rPr>
              <w:t>Centropages</w:t>
            </w:r>
          </w:p>
        </w:tc>
        <w:tc>
          <w:tcPr>
            <w:tcW w:w="2000" w:type="dxa"/>
            <w:tcBorders>
              <w:left w:val="single" w:sz="4" w:space="0" w:color="000000"/>
              <w:right w:val="single" w:sz="4" w:space="0" w:color="000000"/>
            </w:tcBorders>
            <w:shd w:val="clear" w:color="auto" w:fill="FFFFFF"/>
            <w:vAlign w:val="center"/>
            <w:tcPrChange w:id="401" w:author="Usov Nikolay" w:date="2021-01-11T17:35:00Z">
              <w:tcPr>
                <w:tcW w:w="1069" w:type="dxa"/>
                <w:tcBorders>
                  <w:left w:val="single" w:sz="4" w:space="0" w:color="000000"/>
                  <w:right w:val="single" w:sz="4" w:space="0" w:color="000000"/>
                </w:tcBorders>
                <w:shd w:val="clear" w:color="auto" w:fill="FFFFFF"/>
                <w:vAlign w:val="center"/>
              </w:tcPr>
            </w:tcPrChange>
          </w:tcPr>
          <w:p w14:paraId="2EF970B0" w14:textId="77777777" w:rsidR="00EF0392" w:rsidRDefault="00994266">
            <w:pPr>
              <w:spacing w:after="0"/>
              <w:rPr>
                <w:rFonts w:ascii="Times New Roman" w:hAnsi="Times New Roman" w:cs="Times New Roman"/>
              </w:rPr>
            </w:pPr>
            <w:r>
              <w:rPr>
                <w:rFonts w:ascii="Times New Roman" w:hAnsi="Times New Roman" w:cs="Times New Roman"/>
                <w:color w:val="000000"/>
              </w:rPr>
              <w:t>number</w:t>
            </w:r>
          </w:p>
        </w:tc>
        <w:tc>
          <w:tcPr>
            <w:tcW w:w="955" w:type="dxa"/>
            <w:tcBorders>
              <w:left w:val="single" w:sz="4" w:space="0" w:color="000000"/>
              <w:right w:val="single" w:sz="4" w:space="0" w:color="000000"/>
            </w:tcBorders>
            <w:shd w:val="clear" w:color="auto" w:fill="FFFFFF"/>
            <w:tcPrChange w:id="402" w:author="Usov Nikolay" w:date="2021-01-11T17:35:00Z">
              <w:tcPr>
                <w:tcW w:w="955" w:type="dxa"/>
                <w:tcBorders>
                  <w:left w:val="single" w:sz="4" w:space="0" w:color="000000"/>
                  <w:right w:val="single" w:sz="4" w:space="0" w:color="000000"/>
                </w:tcBorders>
                <w:shd w:val="clear" w:color="auto" w:fill="FFFFFF"/>
              </w:tcPr>
            </w:tcPrChange>
          </w:tcPr>
          <w:p w14:paraId="3264DF10" w14:textId="77777777" w:rsidR="00EF0392" w:rsidRDefault="00994266">
            <w:pPr>
              <w:spacing w:before="36" w:after="36"/>
              <w:jc w:val="right"/>
              <w:rPr>
                <w:rFonts w:ascii="Times New Roman" w:hAnsi="Times New Roman" w:cs="Times New Roman"/>
              </w:rPr>
            </w:pPr>
            <w:r>
              <w:rPr>
                <w:rFonts w:ascii="Times New Roman" w:hAnsi="Times New Roman" w:cs="Times New Roman"/>
              </w:rPr>
              <w:t>-0.013</w:t>
            </w:r>
          </w:p>
        </w:tc>
        <w:tc>
          <w:tcPr>
            <w:tcW w:w="1038" w:type="dxa"/>
            <w:tcBorders>
              <w:left w:val="single" w:sz="4" w:space="0" w:color="000000"/>
              <w:right w:val="single" w:sz="8" w:space="0" w:color="000000"/>
            </w:tcBorders>
            <w:shd w:val="clear" w:color="auto" w:fill="FFFFFF"/>
            <w:tcPrChange w:id="403" w:author="Usov Nikolay" w:date="2021-01-11T17:35:00Z">
              <w:tcPr>
                <w:tcW w:w="1038" w:type="dxa"/>
                <w:tcBorders>
                  <w:left w:val="single" w:sz="4" w:space="0" w:color="000000"/>
                  <w:right w:val="single" w:sz="8" w:space="0" w:color="000000"/>
                </w:tcBorders>
                <w:shd w:val="clear" w:color="auto" w:fill="FFFFFF"/>
              </w:tcPr>
            </w:tcPrChange>
          </w:tcPr>
          <w:p w14:paraId="62CE3B75" w14:textId="77777777" w:rsidR="00EF0392" w:rsidRDefault="00994266">
            <w:pPr>
              <w:spacing w:before="36" w:after="36"/>
              <w:jc w:val="right"/>
            </w:pPr>
            <w:r>
              <w:rPr>
                <w:rFonts w:ascii="Times New Roman" w:hAnsi="Times New Roman" w:cs="Times New Roman"/>
              </w:rPr>
              <w:t>0.001</w:t>
            </w:r>
          </w:p>
        </w:tc>
      </w:tr>
      <w:tr w:rsidR="00EF0392" w14:paraId="751D0B98" w14:textId="77777777" w:rsidTr="00F1397D">
        <w:trPr>
          <w:trHeight w:hRule="exact" w:val="284"/>
          <w:trPrChange w:id="404" w:author="Usov Nikolay" w:date="2021-01-11T17:35:00Z">
            <w:trPr>
              <w:trHeight w:hRule="exact" w:val="284"/>
            </w:trPr>
          </w:trPrChange>
        </w:trPr>
        <w:tc>
          <w:tcPr>
            <w:tcW w:w="1789" w:type="dxa"/>
            <w:tcBorders>
              <w:left w:val="single" w:sz="8" w:space="0" w:color="000000"/>
              <w:right w:val="single" w:sz="4" w:space="0" w:color="000000"/>
            </w:tcBorders>
            <w:shd w:val="clear" w:color="auto" w:fill="FFFFFF"/>
            <w:vAlign w:val="center"/>
            <w:tcPrChange w:id="405" w:author="Usov Nikolay" w:date="2021-01-11T17:35:00Z">
              <w:tcPr>
                <w:tcW w:w="1789" w:type="dxa"/>
                <w:tcBorders>
                  <w:left w:val="single" w:sz="8" w:space="0" w:color="000000"/>
                  <w:right w:val="single" w:sz="4" w:space="0" w:color="000000"/>
                </w:tcBorders>
                <w:shd w:val="clear" w:color="auto" w:fill="FFFFFF"/>
                <w:vAlign w:val="center"/>
              </w:tcPr>
            </w:tcPrChange>
          </w:tcPr>
          <w:p w14:paraId="542D777E" w14:textId="77777777" w:rsidR="00EF0392" w:rsidRDefault="00994266">
            <w:pPr>
              <w:spacing w:after="0"/>
              <w:rPr>
                <w:rFonts w:ascii="Times New Roman" w:hAnsi="Times New Roman" w:cs="Times New Roman"/>
                <w:color w:val="000000"/>
              </w:rPr>
            </w:pPr>
            <w:r>
              <w:rPr>
                <w:rFonts w:ascii="Times New Roman" w:hAnsi="Times New Roman" w:cs="Times New Roman"/>
                <w:color w:val="000000"/>
              </w:rPr>
              <w:t>Oithona</w:t>
            </w:r>
          </w:p>
        </w:tc>
        <w:tc>
          <w:tcPr>
            <w:tcW w:w="2000" w:type="dxa"/>
            <w:tcBorders>
              <w:left w:val="single" w:sz="4" w:space="0" w:color="000000"/>
              <w:right w:val="single" w:sz="4" w:space="0" w:color="000000"/>
            </w:tcBorders>
            <w:shd w:val="clear" w:color="auto" w:fill="FFFFFF"/>
            <w:vAlign w:val="center"/>
            <w:tcPrChange w:id="406" w:author="Usov Nikolay" w:date="2021-01-11T17:35:00Z">
              <w:tcPr>
                <w:tcW w:w="1069" w:type="dxa"/>
                <w:tcBorders>
                  <w:left w:val="single" w:sz="4" w:space="0" w:color="000000"/>
                  <w:right w:val="single" w:sz="4" w:space="0" w:color="000000"/>
                </w:tcBorders>
                <w:shd w:val="clear" w:color="auto" w:fill="FFFFFF"/>
                <w:vAlign w:val="center"/>
              </w:tcPr>
            </w:tcPrChange>
          </w:tcPr>
          <w:p w14:paraId="6F4DED65" w14:textId="77777777" w:rsidR="00EF0392" w:rsidRDefault="00994266">
            <w:pPr>
              <w:spacing w:after="0"/>
              <w:rPr>
                <w:rFonts w:ascii="Times New Roman" w:hAnsi="Times New Roman" w:cs="Times New Roman"/>
              </w:rPr>
            </w:pPr>
            <w:r>
              <w:rPr>
                <w:rFonts w:ascii="Times New Roman" w:hAnsi="Times New Roman" w:cs="Times New Roman"/>
                <w:color w:val="000000"/>
              </w:rPr>
              <w:t>number</w:t>
            </w:r>
          </w:p>
        </w:tc>
        <w:tc>
          <w:tcPr>
            <w:tcW w:w="955" w:type="dxa"/>
            <w:tcBorders>
              <w:left w:val="single" w:sz="4" w:space="0" w:color="000000"/>
              <w:right w:val="single" w:sz="4" w:space="0" w:color="000000"/>
            </w:tcBorders>
            <w:shd w:val="clear" w:color="auto" w:fill="FFFFFF"/>
            <w:tcPrChange w:id="407" w:author="Usov Nikolay" w:date="2021-01-11T17:35:00Z">
              <w:tcPr>
                <w:tcW w:w="955" w:type="dxa"/>
                <w:tcBorders>
                  <w:left w:val="single" w:sz="4" w:space="0" w:color="000000"/>
                  <w:right w:val="single" w:sz="4" w:space="0" w:color="000000"/>
                </w:tcBorders>
                <w:shd w:val="clear" w:color="auto" w:fill="FFFFFF"/>
              </w:tcPr>
            </w:tcPrChange>
          </w:tcPr>
          <w:p w14:paraId="1B99269E" w14:textId="77777777" w:rsidR="00EF0392" w:rsidRDefault="00994266">
            <w:pPr>
              <w:spacing w:before="36" w:after="36"/>
              <w:jc w:val="right"/>
              <w:rPr>
                <w:rFonts w:ascii="Times New Roman" w:hAnsi="Times New Roman" w:cs="Times New Roman"/>
              </w:rPr>
            </w:pPr>
            <w:r>
              <w:rPr>
                <w:rFonts w:ascii="Times New Roman" w:hAnsi="Times New Roman" w:cs="Times New Roman"/>
              </w:rPr>
              <w:t>-0.033</w:t>
            </w:r>
          </w:p>
        </w:tc>
        <w:tc>
          <w:tcPr>
            <w:tcW w:w="1038" w:type="dxa"/>
            <w:tcBorders>
              <w:left w:val="single" w:sz="4" w:space="0" w:color="000000"/>
              <w:right w:val="single" w:sz="8" w:space="0" w:color="000000"/>
            </w:tcBorders>
            <w:shd w:val="clear" w:color="auto" w:fill="FFFFFF"/>
            <w:tcPrChange w:id="408" w:author="Usov Nikolay" w:date="2021-01-11T17:35:00Z">
              <w:tcPr>
                <w:tcW w:w="1038" w:type="dxa"/>
                <w:tcBorders>
                  <w:left w:val="single" w:sz="4" w:space="0" w:color="000000"/>
                  <w:right w:val="single" w:sz="8" w:space="0" w:color="000000"/>
                </w:tcBorders>
                <w:shd w:val="clear" w:color="auto" w:fill="FFFFFF"/>
              </w:tcPr>
            </w:tcPrChange>
          </w:tcPr>
          <w:p w14:paraId="5D6B36AA" w14:textId="77777777" w:rsidR="00EF0392" w:rsidRDefault="00994266">
            <w:pPr>
              <w:spacing w:before="36" w:after="36"/>
              <w:jc w:val="right"/>
            </w:pPr>
            <w:r>
              <w:rPr>
                <w:rFonts w:ascii="Times New Roman" w:hAnsi="Times New Roman" w:cs="Times New Roman"/>
              </w:rPr>
              <w:t>-0.008</w:t>
            </w:r>
          </w:p>
        </w:tc>
      </w:tr>
      <w:tr w:rsidR="00EF0392" w14:paraId="2DC16648" w14:textId="77777777" w:rsidTr="00F1397D">
        <w:trPr>
          <w:trHeight w:hRule="exact" w:val="284"/>
          <w:trPrChange w:id="409" w:author="Usov Nikolay" w:date="2021-01-11T17:35:00Z">
            <w:trPr>
              <w:trHeight w:hRule="exact" w:val="284"/>
            </w:trPr>
          </w:trPrChange>
        </w:trPr>
        <w:tc>
          <w:tcPr>
            <w:tcW w:w="1789" w:type="dxa"/>
            <w:tcBorders>
              <w:left w:val="single" w:sz="8" w:space="0" w:color="000000"/>
              <w:right w:val="single" w:sz="4" w:space="0" w:color="000000"/>
            </w:tcBorders>
            <w:shd w:val="clear" w:color="auto" w:fill="FFFFFF"/>
            <w:vAlign w:val="center"/>
            <w:tcPrChange w:id="410" w:author="Usov Nikolay" w:date="2021-01-11T17:35:00Z">
              <w:tcPr>
                <w:tcW w:w="1789" w:type="dxa"/>
                <w:tcBorders>
                  <w:left w:val="single" w:sz="8" w:space="0" w:color="000000"/>
                  <w:right w:val="single" w:sz="4" w:space="0" w:color="000000"/>
                </w:tcBorders>
                <w:shd w:val="clear" w:color="auto" w:fill="FFFFFF"/>
                <w:vAlign w:val="center"/>
              </w:tcPr>
            </w:tcPrChange>
          </w:tcPr>
          <w:p w14:paraId="7652BF60" w14:textId="77777777" w:rsidR="00EF0392" w:rsidRDefault="00994266">
            <w:pPr>
              <w:spacing w:after="0"/>
              <w:rPr>
                <w:rFonts w:ascii="Times New Roman" w:hAnsi="Times New Roman" w:cs="Times New Roman"/>
                <w:color w:val="000000"/>
              </w:rPr>
            </w:pPr>
            <w:r>
              <w:rPr>
                <w:rFonts w:ascii="Times New Roman" w:hAnsi="Times New Roman" w:cs="Times New Roman"/>
                <w:color w:val="000000"/>
              </w:rPr>
              <w:t>Temora</w:t>
            </w:r>
          </w:p>
        </w:tc>
        <w:tc>
          <w:tcPr>
            <w:tcW w:w="2000" w:type="dxa"/>
            <w:tcBorders>
              <w:left w:val="single" w:sz="4" w:space="0" w:color="000000"/>
              <w:right w:val="single" w:sz="4" w:space="0" w:color="000000"/>
            </w:tcBorders>
            <w:shd w:val="clear" w:color="auto" w:fill="FFFFFF"/>
            <w:vAlign w:val="center"/>
            <w:tcPrChange w:id="411" w:author="Usov Nikolay" w:date="2021-01-11T17:35:00Z">
              <w:tcPr>
                <w:tcW w:w="1069" w:type="dxa"/>
                <w:tcBorders>
                  <w:left w:val="single" w:sz="4" w:space="0" w:color="000000"/>
                  <w:right w:val="single" w:sz="4" w:space="0" w:color="000000"/>
                </w:tcBorders>
                <w:shd w:val="clear" w:color="auto" w:fill="FFFFFF"/>
                <w:vAlign w:val="center"/>
              </w:tcPr>
            </w:tcPrChange>
          </w:tcPr>
          <w:p w14:paraId="5F84BB23" w14:textId="77777777" w:rsidR="00EF0392" w:rsidRDefault="00994266">
            <w:pPr>
              <w:spacing w:after="0"/>
              <w:rPr>
                <w:rFonts w:ascii="Times New Roman" w:hAnsi="Times New Roman" w:cs="Times New Roman"/>
              </w:rPr>
            </w:pPr>
            <w:r>
              <w:rPr>
                <w:rFonts w:ascii="Times New Roman" w:hAnsi="Times New Roman" w:cs="Times New Roman"/>
                <w:color w:val="000000"/>
              </w:rPr>
              <w:t>number</w:t>
            </w:r>
          </w:p>
        </w:tc>
        <w:tc>
          <w:tcPr>
            <w:tcW w:w="955" w:type="dxa"/>
            <w:tcBorders>
              <w:left w:val="single" w:sz="4" w:space="0" w:color="000000"/>
              <w:right w:val="single" w:sz="4" w:space="0" w:color="000000"/>
            </w:tcBorders>
            <w:shd w:val="clear" w:color="auto" w:fill="FFFFFF"/>
            <w:tcPrChange w:id="412" w:author="Usov Nikolay" w:date="2021-01-11T17:35:00Z">
              <w:tcPr>
                <w:tcW w:w="955" w:type="dxa"/>
                <w:tcBorders>
                  <w:left w:val="single" w:sz="4" w:space="0" w:color="000000"/>
                  <w:right w:val="single" w:sz="4" w:space="0" w:color="000000"/>
                </w:tcBorders>
                <w:shd w:val="clear" w:color="auto" w:fill="FFFFFF"/>
              </w:tcPr>
            </w:tcPrChange>
          </w:tcPr>
          <w:p w14:paraId="020C11E6" w14:textId="77777777" w:rsidR="00EF0392" w:rsidRDefault="00994266">
            <w:pPr>
              <w:spacing w:before="36" w:after="36"/>
              <w:jc w:val="right"/>
              <w:rPr>
                <w:rFonts w:ascii="Times New Roman" w:hAnsi="Times New Roman" w:cs="Times New Roman"/>
              </w:rPr>
            </w:pPr>
            <w:r>
              <w:rPr>
                <w:rFonts w:ascii="Times New Roman" w:hAnsi="Times New Roman" w:cs="Times New Roman"/>
              </w:rPr>
              <w:t>0.021</w:t>
            </w:r>
          </w:p>
        </w:tc>
        <w:tc>
          <w:tcPr>
            <w:tcW w:w="1038" w:type="dxa"/>
            <w:tcBorders>
              <w:left w:val="single" w:sz="4" w:space="0" w:color="000000"/>
              <w:right w:val="single" w:sz="8" w:space="0" w:color="000000"/>
            </w:tcBorders>
            <w:shd w:val="clear" w:color="auto" w:fill="FFFFFF"/>
            <w:tcPrChange w:id="413" w:author="Usov Nikolay" w:date="2021-01-11T17:35:00Z">
              <w:tcPr>
                <w:tcW w:w="1038" w:type="dxa"/>
                <w:tcBorders>
                  <w:left w:val="single" w:sz="4" w:space="0" w:color="000000"/>
                  <w:right w:val="single" w:sz="8" w:space="0" w:color="000000"/>
                </w:tcBorders>
                <w:shd w:val="clear" w:color="auto" w:fill="FFFFFF"/>
              </w:tcPr>
            </w:tcPrChange>
          </w:tcPr>
          <w:p w14:paraId="2417526A" w14:textId="77777777" w:rsidR="00EF0392" w:rsidRDefault="00994266">
            <w:pPr>
              <w:spacing w:before="36" w:after="36"/>
              <w:jc w:val="right"/>
            </w:pPr>
            <w:r>
              <w:rPr>
                <w:rFonts w:ascii="Times New Roman" w:hAnsi="Times New Roman" w:cs="Times New Roman"/>
              </w:rPr>
              <w:t>0.000</w:t>
            </w:r>
          </w:p>
        </w:tc>
      </w:tr>
      <w:tr w:rsidR="00EF0392" w14:paraId="29971BBA" w14:textId="77777777" w:rsidTr="00F1397D">
        <w:trPr>
          <w:trHeight w:hRule="exact" w:val="284"/>
          <w:trPrChange w:id="414" w:author="Usov Nikolay" w:date="2021-01-11T17:35:00Z">
            <w:trPr>
              <w:trHeight w:hRule="exact" w:val="284"/>
            </w:trPr>
          </w:trPrChange>
        </w:trPr>
        <w:tc>
          <w:tcPr>
            <w:tcW w:w="1789" w:type="dxa"/>
            <w:tcBorders>
              <w:left w:val="single" w:sz="8" w:space="0" w:color="000000"/>
              <w:bottom w:val="single" w:sz="8" w:space="0" w:color="000000"/>
              <w:right w:val="single" w:sz="4" w:space="0" w:color="000000"/>
            </w:tcBorders>
            <w:shd w:val="clear" w:color="auto" w:fill="FFFFFF"/>
            <w:vAlign w:val="center"/>
            <w:tcPrChange w:id="415" w:author="Usov Nikolay" w:date="2021-01-11T17:35:00Z">
              <w:tcPr>
                <w:tcW w:w="1789" w:type="dxa"/>
                <w:tcBorders>
                  <w:left w:val="single" w:sz="8" w:space="0" w:color="000000"/>
                  <w:bottom w:val="single" w:sz="8" w:space="0" w:color="000000"/>
                  <w:right w:val="single" w:sz="4" w:space="0" w:color="000000"/>
                </w:tcBorders>
                <w:shd w:val="clear" w:color="auto" w:fill="FFFFFF"/>
                <w:vAlign w:val="center"/>
              </w:tcPr>
            </w:tcPrChange>
          </w:tcPr>
          <w:p w14:paraId="6F7DA45B" w14:textId="77777777" w:rsidR="00EF0392" w:rsidRDefault="00994266">
            <w:pPr>
              <w:spacing w:after="0"/>
              <w:rPr>
                <w:rFonts w:ascii="Times New Roman" w:hAnsi="Times New Roman" w:cs="Times New Roman"/>
                <w:color w:val="000000"/>
              </w:rPr>
            </w:pPr>
            <w:r>
              <w:rPr>
                <w:rFonts w:ascii="Times New Roman" w:hAnsi="Times New Roman" w:cs="Times New Roman"/>
                <w:color w:val="000000"/>
              </w:rPr>
              <w:t>Microsetella</w:t>
            </w:r>
          </w:p>
        </w:tc>
        <w:tc>
          <w:tcPr>
            <w:tcW w:w="2000" w:type="dxa"/>
            <w:tcBorders>
              <w:left w:val="single" w:sz="4" w:space="0" w:color="000000"/>
              <w:bottom w:val="single" w:sz="8" w:space="0" w:color="000000"/>
              <w:right w:val="single" w:sz="4" w:space="0" w:color="000000"/>
            </w:tcBorders>
            <w:shd w:val="clear" w:color="auto" w:fill="FFFFFF"/>
            <w:vAlign w:val="center"/>
            <w:tcPrChange w:id="416" w:author="Usov Nikolay" w:date="2021-01-11T17:35:00Z">
              <w:tcPr>
                <w:tcW w:w="1069" w:type="dxa"/>
                <w:tcBorders>
                  <w:left w:val="single" w:sz="4" w:space="0" w:color="000000"/>
                  <w:bottom w:val="single" w:sz="8" w:space="0" w:color="000000"/>
                  <w:right w:val="single" w:sz="4" w:space="0" w:color="000000"/>
                </w:tcBorders>
                <w:shd w:val="clear" w:color="auto" w:fill="FFFFFF"/>
                <w:vAlign w:val="center"/>
              </w:tcPr>
            </w:tcPrChange>
          </w:tcPr>
          <w:p w14:paraId="42172CD9" w14:textId="77777777" w:rsidR="00EF0392" w:rsidRDefault="00994266">
            <w:pPr>
              <w:spacing w:after="0"/>
              <w:rPr>
                <w:rFonts w:ascii="Times New Roman" w:hAnsi="Times New Roman" w:cs="Times New Roman"/>
              </w:rPr>
            </w:pPr>
            <w:r>
              <w:rPr>
                <w:rFonts w:ascii="Times New Roman" w:hAnsi="Times New Roman" w:cs="Times New Roman"/>
                <w:color w:val="000000"/>
              </w:rPr>
              <w:t>number</w:t>
            </w:r>
          </w:p>
        </w:tc>
        <w:tc>
          <w:tcPr>
            <w:tcW w:w="955" w:type="dxa"/>
            <w:tcBorders>
              <w:left w:val="single" w:sz="4" w:space="0" w:color="000000"/>
              <w:bottom w:val="single" w:sz="8" w:space="0" w:color="000000"/>
              <w:right w:val="single" w:sz="4" w:space="0" w:color="000000"/>
            </w:tcBorders>
            <w:shd w:val="clear" w:color="auto" w:fill="FFFFFF"/>
            <w:tcPrChange w:id="417" w:author="Usov Nikolay" w:date="2021-01-11T17:35:00Z">
              <w:tcPr>
                <w:tcW w:w="955" w:type="dxa"/>
                <w:tcBorders>
                  <w:left w:val="single" w:sz="4" w:space="0" w:color="000000"/>
                  <w:bottom w:val="single" w:sz="8" w:space="0" w:color="000000"/>
                  <w:right w:val="single" w:sz="4" w:space="0" w:color="000000"/>
                </w:tcBorders>
                <w:shd w:val="clear" w:color="auto" w:fill="FFFFFF"/>
              </w:tcPr>
            </w:tcPrChange>
          </w:tcPr>
          <w:p w14:paraId="0E2048FE" w14:textId="77777777" w:rsidR="00EF0392" w:rsidRDefault="00994266">
            <w:pPr>
              <w:spacing w:before="36" w:after="36"/>
              <w:jc w:val="right"/>
              <w:rPr>
                <w:rFonts w:ascii="Times New Roman" w:hAnsi="Times New Roman" w:cs="Times New Roman"/>
              </w:rPr>
            </w:pPr>
            <w:r>
              <w:rPr>
                <w:rFonts w:ascii="Times New Roman" w:hAnsi="Times New Roman" w:cs="Times New Roman"/>
              </w:rPr>
              <w:t>-0.009</w:t>
            </w:r>
          </w:p>
        </w:tc>
        <w:tc>
          <w:tcPr>
            <w:tcW w:w="1038" w:type="dxa"/>
            <w:tcBorders>
              <w:left w:val="single" w:sz="4" w:space="0" w:color="000000"/>
              <w:bottom w:val="single" w:sz="8" w:space="0" w:color="000000"/>
              <w:right w:val="single" w:sz="8" w:space="0" w:color="000000"/>
            </w:tcBorders>
            <w:shd w:val="clear" w:color="auto" w:fill="FFFFFF"/>
            <w:tcPrChange w:id="418" w:author="Usov Nikolay" w:date="2021-01-11T17:35:00Z">
              <w:tcPr>
                <w:tcW w:w="1038" w:type="dxa"/>
                <w:tcBorders>
                  <w:left w:val="single" w:sz="4" w:space="0" w:color="000000"/>
                  <w:bottom w:val="single" w:sz="8" w:space="0" w:color="000000"/>
                  <w:right w:val="single" w:sz="8" w:space="0" w:color="000000"/>
                </w:tcBorders>
                <w:shd w:val="clear" w:color="auto" w:fill="FFFFFF"/>
              </w:tcPr>
            </w:tcPrChange>
          </w:tcPr>
          <w:p w14:paraId="079CE8AE" w14:textId="77777777" w:rsidR="00EF0392" w:rsidRDefault="00994266">
            <w:pPr>
              <w:spacing w:before="36" w:after="36"/>
              <w:jc w:val="right"/>
            </w:pPr>
            <w:r>
              <w:rPr>
                <w:rFonts w:ascii="Times New Roman" w:hAnsi="Times New Roman" w:cs="Times New Roman"/>
              </w:rPr>
              <w:t>-0.006</w:t>
            </w:r>
          </w:p>
        </w:tc>
      </w:tr>
    </w:tbl>
    <w:p w14:paraId="250F711C" w14:textId="77777777" w:rsidR="00EF0392" w:rsidRDefault="00EF0392">
      <w:pPr>
        <w:spacing w:line="360" w:lineRule="auto"/>
        <w:rPr>
          <w:rFonts w:ascii="Times New Roman" w:hAnsi="Times New Roman" w:cs="Times New Roman"/>
        </w:rPr>
      </w:pPr>
    </w:p>
    <w:p w14:paraId="5C72FE09" w14:textId="77777777" w:rsidR="00EF0392" w:rsidRDefault="00994266">
      <w:pPr>
        <w:spacing w:line="360" w:lineRule="auto"/>
        <w:rPr>
          <w:rFonts w:ascii="Times New Roman" w:hAnsi="Times New Roman" w:cs="Times New Roman"/>
          <w:lang w:val="en-US"/>
        </w:rPr>
      </w:pPr>
      <w:r>
        <w:rPr>
          <w:noProof/>
          <w:lang w:val="ru-RU" w:eastAsia="ru-RU"/>
        </w:rPr>
        <w:drawing>
          <wp:inline distT="0" distB="0" distL="0" distR="0">
            <wp:extent cx="3394075" cy="2344420"/>
            <wp:effectExtent l="0" t="0" r="0" b="0"/>
            <wp:docPr id="10"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8"/>
                    <pic:cNvPicPr>
                      <a:picLocks noChangeAspect="1" noChangeArrowheads="1"/>
                    </pic:cNvPicPr>
                  </pic:nvPicPr>
                  <pic:blipFill>
                    <a:blip r:embed="rId15">
                      <a:extLst>
                        <a:ext uri="{28A0092B-C50C-407E-A947-70E740481C1C}">
                          <a14:useLocalDpi xmlns:a14="http://schemas.microsoft.com/office/drawing/2010/main" val="0"/>
                        </a:ext>
                      </a:extLst>
                    </a:blip>
                    <a:srcRect t="12706" b="2383"/>
                    <a:stretch>
                      <a:fillRect/>
                    </a:stretch>
                  </pic:blipFill>
                  <pic:spPr>
                    <a:xfrm>
                      <a:off x="0" y="0"/>
                      <a:ext cx="3394075" cy="2344420"/>
                    </a:xfrm>
                    <a:prstGeom prst="rect">
                      <a:avLst/>
                    </a:prstGeom>
                    <a:solidFill>
                      <a:srgbClr val="FFFFFF"/>
                    </a:solidFill>
                    <a:ln>
                      <a:noFill/>
                    </a:ln>
                  </pic:spPr>
                </pic:pic>
              </a:graphicData>
            </a:graphic>
          </wp:inline>
        </w:drawing>
      </w:r>
    </w:p>
    <w:p w14:paraId="42888852" w14:textId="77777777" w:rsidR="00EF0392" w:rsidRDefault="00994266">
      <w:pPr>
        <w:spacing w:line="360" w:lineRule="auto"/>
        <w:rPr>
          <w:rFonts w:ascii="Times New Roman" w:hAnsi="Times New Roman" w:cs="Times New Roman"/>
          <w:sz w:val="24"/>
          <w:lang w:val="en-US"/>
        </w:rPr>
      </w:pPr>
      <w:commentRangeStart w:id="419"/>
      <w:r>
        <w:rPr>
          <w:rFonts w:ascii="Times New Roman" w:hAnsi="Times New Roman" w:cs="Times New Roman"/>
          <w:sz w:val="24"/>
          <w:lang w:val="en-US"/>
        </w:rPr>
        <w:t>Fig. 2. Graphs of the four types of spring-summer temperature dynamics. Legend: 1 – late and fast, 2 – late and slow, 3 – early and fast, 4 – early and slow, 5 – years with incomplete data.</w:t>
      </w:r>
      <w:commentRangeEnd w:id="419"/>
      <w:r>
        <w:commentReference w:id="419"/>
      </w:r>
      <w:bookmarkStart w:id="420" w:name="_GoBack"/>
      <w:bookmarkEnd w:id="420"/>
    </w:p>
    <w:p w14:paraId="2E1F47AA" w14:textId="77777777" w:rsidR="00EF0392" w:rsidRDefault="00EF0392">
      <w:pPr>
        <w:spacing w:line="360" w:lineRule="auto"/>
        <w:rPr>
          <w:rFonts w:ascii="Times New Roman" w:hAnsi="Times New Roman" w:cs="Times New Roman"/>
          <w:sz w:val="24"/>
          <w:lang w:val="en-US"/>
        </w:rPr>
      </w:pPr>
    </w:p>
    <w:p w14:paraId="010D1250" w14:textId="77777777" w:rsidR="00EF0392" w:rsidRDefault="00994266">
      <w:pPr>
        <w:spacing w:line="360" w:lineRule="auto"/>
        <w:rPr>
          <w:rFonts w:ascii="Times New Roman" w:hAnsi="Times New Roman" w:cs="Times New Roman"/>
          <w:lang w:val="en-US"/>
        </w:rPr>
      </w:pPr>
      <w:r>
        <w:rPr>
          <w:noProof/>
          <w:lang w:val="ru-RU" w:eastAsia="ru-RU"/>
        </w:rPr>
        <w:drawing>
          <wp:inline distT="0" distB="0" distL="0" distR="0">
            <wp:extent cx="17780" cy="1778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7780" cy="17780"/>
                    </a:xfrm>
                    <a:prstGeom prst="rect">
                      <a:avLst/>
                    </a:prstGeom>
                    <a:solidFill>
                      <a:srgbClr val="FFFFFF"/>
                    </a:solidFill>
                    <a:ln>
                      <a:noFill/>
                    </a:ln>
                  </pic:spPr>
                </pic:pic>
              </a:graphicData>
            </a:graphic>
          </wp:inline>
        </w:drawing>
      </w:r>
      <w:r>
        <w:rPr>
          <w:noProof/>
          <w:lang w:val="ru-RU" w:eastAsia="ru-RU"/>
        </w:rPr>
        <w:drawing>
          <wp:inline distT="0" distB="0" distL="0" distR="0">
            <wp:extent cx="17780" cy="1778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7780" cy="17780"/>
                    </a:xfrm>
                    <a:prstGeom prst="rect">
                      <a:avLst/>
                    </a:prstGeom>
                    <a:solidFill>
                      <a:srgbClr val="FFFFFF"/>
                    </a:solidFill>
                    <a:ln>
                      <a:noFill/>
                    </a:ln>
                  </pic:spPr>
                </pic:pic>
              </a:graphicData>
            </a:graphic>
          </wp:inline>
        </w:drawing>
      </w:r>
      <w:r>
        <w:rPr>
          <w:noProof/>
          <w:lang w:val="ru-RU" w:eastAsia="ru-RU"/>
        </w:rPr>
        <w:drawing>
          <wp:inline distT="0" distB="0" distL="0" distR="0">
            <wp:extent cx="17780" cy="1778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22"/>
                    <pic:cNvPicPr>
                      <a:picLocks noChangeAspect="1" noChangeArrowheads="1"/>
                    </pic:cNvPicPr>
                  </pic:nvPicPr>
                  <pic:blipFill>
                    <a:blip r:embed="rId16">
                      <a:extLst>
                        <a:ext uri="{28A0092B-C50C-407E-A947-70E740481C1C}">
                          <a14:useLocalDpi xmlns:a14="http://schemas.microsoft.com/office/drawing/2010/main" val="0"/>
                        </a:ext>
                      </a:extLst>
                    </a:blip>
                    <a:srcRect t="6061"/>
                    <a:stretch>
                      <a:fillRect/>
                    </a:stretch>
                  </pic:blipFill>
                  <pic:spPr>
                    <a:xfrm>
                      <a:off x="0" y="0"/>
                      <a:ext cx="17780" cy="17780"/>
                    </a:xfrm>
                    <a:prstGeom prst="rect">
                      <a:avLst/>
                    </a:prstGeom>
                    <a:solidFill>
                      <a:srgbClr val="FFFFFF"/>
                    </a:solidFill>
                    <a:ln>
                      <a:noFill/>
                    </a:ln>
                  </pic:spPr>
                </pic:pic>
              </a:graphicData>
            </a:graphic>
          </wp:inline>
        </w:drawing>
      </w:r>
      <w:r>
        <w:rPr>
          <w:noProof/>
          <w:lang w:val="ru-RU" w:eastAsia="ru-RU"/>
        </w:rPr>
        <w:drawing>
          <wp:inline distT="0" distB="0" distL="0" distR="0">
            <wp:extent cx="17780" cy="1778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23"/>
                    <pic:cNvPicPr>
                      <a:picLocks noChangeAspect="1" noChangeArrowheads="1"/>
                    </pic:cNvPicPr>
                  </pic:nvPicPr>
                  <pic:blipFill>
                    <a:blip r:embed="rId10">
                      <a:extLst>
                        <a:ext uri="{28A0092B-C50C-407E-A947-70E740481C1C}">
                          <a14:useLocalDpi xmlns:a14="http://schemas.microsoft.com/office/drawing/2010/main" val="0"/>
                        </a:ext>
                      </a:extLst>
                    </a:blip>
                    <a:srcRect t="3847"/>
                    <a:stretch>
                      <a:fillRect/>
                    </a:stretch>
                  </pic:blipFill>
                  <pic:spPr>
                    <a:xfrm>
                      <a:off x="0" y="0"/>
                      <a:ext cx="17780" cy="17780"/>
                    </a:xfrm>
                    <a:prstGeom prst="rect">
                      <a:avLst/>
                    </a:prstGeom>
                    <a:solidFill>
                      <a:srgbClr val="FFFFFF"/>
                    </a:solidFill>
                    <a:ln>
                      <a:noFill/>
                    </a:ln>
                  </pic:spPr>
                </pic:pic>
              </a:graphicData>
            </a:graphic>
          </wp:inline>
        </w:drawing>
      </w:r>
      <w:r>
        <w:commentReference w:id="421"/>
      </w:r>
      <w:r>
        <w:rPr>
          <w:rFonts w:ascii="Times New Roman" w:hAnsi="Times New Roman" w:cs="Times New Roman"/>
          <w:noProof/>
          <w:lang w:val="ru-RU" w:eastAsia="ru-RU"/>
        </w:rPr>
        <w:drawing>
          <wp:inline distT="0" distB="0" distL="0" distR="0">
            <wp:extent cx="2794000" cy="1922145"/>
            <wp:effectExtent l="0" t="0" r="6350" b="1905"/>
            <wp:docPr id="24"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17"/>
                    <pic:cNvPicPr>
                      <a:picLocks noChangeAspect="1" noChangeArrowheads="1"/>
                    </pic:cNvPicPr>
                  </pic:nvPicPr>
                  <pic:blipFill>
                    <a:blip r:embed="rId17">
                      <a:extLst>
                        <a:ext uri="{28A0092B-C50C-407E-A947-70E740481C1C}">
                          <a14:useLocalDpi xmlns:a14="http://schemas.microsoft.com/office/drawing/2010/main" val="0"/>
                        </a:ext>
                      </a:extLst>
                    </a:blip>
                    <a:srcRect t="18414" r="4921"/>
                    <a:stretch>
                      <a:fillRect/>
                    </a:stretch>
                  </pic:blipFill>
                  <pic:spPr>
                    <a:xfrm>
                      <a:off x="0" y="0"/>
                      <a:ext cx="2797751" cy="1924749"/>
                    </a:xfrm>
                    <a:prstGeom prst="rect">
                      <a:avLst/>
                    </a:prstGeom>
                    <a:noFill/>
                    <a:ln>
                      <a:noFill/>
                    </a:ln>
                  </pic:spPr>
                </pic:pic>
              </a:graphicData>
            </a:graphic>
          </wp:inline>
        </w:drawing>
      </w:r>
      <w:r>
        <w:rPr>
          <w:rFonts w:ascii="Times New Roman" w:hAnsi="Times New Roman" w:cs="Times New Roman"/>
          <w:noProof/>
          <w:lang w:val="ru-RU" w:eastAsia="ru-RU"/>
        </w:rPr>
        <w:drawing>
          <wp:inline distT="0" distB="0" distL="0" distR="0">
            <wp:extent cx="2788920" cy="1916430"/>
            <wp:effectExtent l="0" t="0" r="0" b="7620"/>
            <wp:docPr id="25"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Рисунок 18"/>
                    <pic:cNvPicPr>
                      <a:picLocks noChangeAspect="1" noChangeArrowheads="1"/>
                    </pic:cNvPicPr>
                  </pic:nvPicPr>
                  <pic:blipFill>
                    <a:blip r:embed="rId18">
                      <a:extLst>
                        <a:ext uri="{28A0092B-C50C-407E-A947-70E740481C1C}">
                          <a14:useLocalDpi xmlns:a14="http://schemas.microsoft.com/office/drawing/2010/main" val="0"/>
                        </a:ext>
                      </a:extLst>
                    </a:blip>
                    <a:srcRect t="17775" r="5942"/>
                    <a:stretch>
                      <a:fillRect/>
                    </a:stretch>
                  </pic:blipFill>
                  <pic:spPr>
                    <a:xfrm>
                      <a:off x="0" y="0"/>
                      <a:ext cx="2811310" cy="1931690"/>
                    </a:xfrm>
                    <a:prstGeom prst="rect">
                      <a:avLst/>
                    </a:prstGeom>
                    <a:noFill/>
                    <a:ln>
                      <a:noFill/>
                    </a:ln>
                  </pic:spPr>
                </pic:pic>
              </a:graphicData>
            </a:graphic>
          </wp:inline>
        </w:drawing>
      </w:r>
    </w:p>
    <w:p w14:paraId="04C3B1F0" w14:textId="77777777" w:rsidR="00EF0392" w:rsidRDefault="00994266">
      <w:pPr>
        <w:spacing w:line="360" w:lineRule="auto"/>
        <w:rPr>
          <w:sz w:val="24"/>
          <w:szCs w:val="24"/>
        </w:rPr>
      </w:pPr>
      <w:r>
        <w:rPr>
          <w:rFonts w:ascii="Times New Roman" w:hAnsi="Times New Roman" w:cs="Times New Roman"/>
          <w:sz w:val="24"/>
          <w:szCs w:val="24"/>
          <w:lang w:val="en-US"/>
        </w:rPr>
        <w:t xml:space="preserve">Fig. 3. </w:t>
      </w:r>
      <w:commentRangeStart w:id="422"/>
      <w:r>
        <w:rPr>
          <w:rFonts w:ascii="Times New Roman" w:hAnsi="Times New Roman" w:cs="Times New Roman"/>
          <w:sz w:val="24"/>
          <w:szCs w:val="24"/>
          <w:lang w:val="en-US"/>
        </w:rPr>
        <w:t xml:space="preserve">Ordination of years in the space of canonical variates (axes), </w:t>
      </w:r>
      <w:r>
        <w:rPr>
          <w:rFonts w:ascii="Times New Roman" w:hAnsi="Times New Roman" w:cs="Times New Roman"/>
          <w:sz w:val="24"/>
          <w:szCs w:val="24"/>
        </w:rPr>
        <w:t>based on</w:t>
      </w:r>
      <w:r>
        <w:rPr>
          <w:rFonts w:ascii="Times New Roman" w:hAnsi="Times New Roman" w:cs="Times New Roman"/>
          <w:sz w:val="24"/>
          <w:szCs w:val="24"/>
          <w:lang w:val="en-US"/>
        </w:rPr>
        <w:t xml:space="preserve"> timing of the spring-summer transition </w:t>
      </w:r>
      <w:r>
        <w:rPr>
          <w:rFonts w:ascii="Times New Roman" w:hAnsi="Times New Roman" w:cs="Times New Roman"/>
          <w:sz w:val="24"/>
          <w:szCs w:val="24"/>
        </w:rPr>
        <w:t>(A) and phenological data (B</w:t>
      </w:r>
      <w:r>
        <w:rPr>
          <w:rFonts w:ascii="Times New Roman" w:hAnsi="Times New Roman" w:cs="Times New Roman"/>
          <w:sz w:val="24"/>
          <w:szCs w:val="24"/>
          <w:lang w:val="en-US"/>
        </w:rPr>
        <w:t>). Numbers in figures – years (61-99 – 1961-1999; 00-18 – 2000-2018). Rectangles – late and fast, circles – late and slow, triangles – early and fast, diamonds – early and slow</w:t>
      </w:r>
      <w:r>
        <w:rPr>
          <w:rFonts w:ascii="Times New Roman" w:hAnsi="Times New Roman" w:cs="Times New Roman"/>
          <w:sz w:val="24"/>
          <w:szCs w:val="24"/>
        </w:rPr>
        <w:t>.</w:t>
      </w:r>
      <w:commentRangeEnd w:id="422"/>
      <w:r>
        <w:commentReference w:id="422"/>
      </w:r>
    </w:p>
    <w:p w14:paraId="7DAD6C0B" w14:textId="77777777" w:rsidR="00EF0392" w:rsidRDefault="00EF0392">
      <w:pPr>
        <w:spacing w:line="360" w:lineRule="auto"/>
        <w:rPr>
          <w:rFonts w:ascii="Times New Roman" w:hAnsi="Times New Roman" w:cs="Times New Roman"/>
        </w:rPr>
      </w:pPr>
    </w:p>
    <w:p w14:paraId="0116E50D" w14:textId="77777777" w:rsidR="00EF0392" w:rsidRDefault="00994266">
      <w:pPr>
        <w:spacing w:line="360" w:lineRule="auto"/>
        <w:rPr>
          <w:rFonts w:ascii="Times New Roman" w:hAnsi="Times New Roman" w:cs="Times New Roman"/>
          <w:sz w:val="24"/>
          <w:lang w:val="en-US"/>
        </w:rPr>
      </w:pPr>
      <w:r>
        <w:rPr>
          <w:rFonts w:ascii="Times New Roman" w:hAnsi="Times New Roman" w:cs="Times New Roman"/>
          <w:sz w:val="24"/>
          <w:lang w:val="en-US"/>
        </w:rPr>
        <w:lastRenderedPageBreak/>
        <w:t xml:space="preserve">Table 3. Years with different types of spring-summer transition. </w:t>
      </w:r>
    </w:p>
    <w:tbl>
      <w:tblPr>
        <w:tblW w:w="0" w:type="auto"/>
        <w:tblInd w:w="2" w:type="dxa"/>
        <w:tblLayout w:type="fixed"/>
        <w:tblCellMar>
          <w:left w:w="10" w:type="dxa"/>
          <w:right w:w="10" w:type="dxa"/>
        </w:tblCellMar>
        <w:tblLook w:val="04A0" w:firstRow="1" w:lastRow="0" w:firstColumn="1" w:lastColumn="0" w:noHBand="0" w:noVBand="1"/>
      </w:tblPr>
      <w:tblGrid>
        <w:gridCol w:w="2654"/>
        <w:gridCol w:w="6947"/>
      </w:tblGrid>
      <w:tr w:rsidR="00EF0392" w14:paraId="7BFADBA7" w14:textId="77777777">
        <w:tc>
          <w:tcPr>
            <w:tcW w:w="2654" w:type="dxa"/>
            <w:tcBorders>
              <w:top w:val="single" w:sz="4" w:space="0" w:color="000000"/>
              <w:left w:val="single" w:sz="4" w:space="0" w:color="000000"/>
              <w:bottom w:val="single" w:sz="4" w:space="0" w:color="000000"/>
              <w:right w:val="single" w:sz="4" w:space="0" w:color="000000"/>
            </w:tcBorders>
            <w:shd w:val="clear" w:color="auto" w:fill="FFFFFF"/>
          </w:tcPr>
          <w:p w14:paraId="665DCB5C" w14:textId="77777777" w:rsidR="00EF0392" w:rsidRDefault="00994266">
            <w:pPr>
              <w:spacing w:after="0"/>
              <w:rPr>
                <w:rFonts w:ascii="Times New Roman" w:hAnsi="Times New Roman" w:cs="Times New Roman"/>
                <w:lang w:val="en-US"/>
              </w:rPr>
            </w:pPr>
            <w:r>
              <w:rPr>
                <w:rFonts w:ascii="Times New Roman" w:hAnsi="Times New Roman" w:cs="Times New Roman"/>
                <w:lang w:val="en-US"/>
              </w:rPr>
              <w:t>Group (as on Fig. 4 and 5)</w:t>
            </w:r>
          </w:p>
        </w:tc>
        <w:tc>
          <w:tcPr>
            <w:tcW w:w="6947" w:type="dxa"/>
            <w:tcBorders>
              <w:top w:val="single" w:sz="4" w:space="0" w:color="000000"/>
              <w:left w:val="single" w:sz="4" w:space="0" w:color="000000"/>
              <w:bottom w:val="single" w:sz="4" w:space="0" w:color="000000"/>
              <w:right w:val="single" w:sz="4" w:space="0" w:color="000000"/>
            </w:tcBorders>
            <w:shd w:val="clear" w:color="auto" w:fill="FFFFFF"/>
          </w:tcPr>
          <w:p w14:paraId="374F65A2" w14:textId="77777777" w:rsidR="00EF0392" w:rsidRDefault="00994266">
            <w:pPr>
              <w:spacing w:after="0"/>
            </w:pPr>
            <w:r>
              <w:rPr>
                <w:rFonts w:ascii="Times New Roman" w:hAnsi="Times New Roman" w:cs="Times New Roman"/>
                <w:lang w:val="en-US"/>
              </w:rPr>
              <w:t>Years</w:t>
            </w:r>
          </w:p>
        </w:tc>
      </w:tr>
      <w:tr w:rsidR="00EF0392" w14:paraId="0D7126E6" w14:textId="77777777">
        <w:tc>
          <w:tcPr>
            <w:tcW w:w="265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61C993C5" w14:textId="77777777" w:rsidR="00EF0392" w:rsidRDefault="00994266">
            <w:pPr>
              <w:spacing w:after="0"/>
              <w:rPr>
                <w:rFonts w:ascii="Times New Roman" w:hAnsi="Times New Roman" w:cs="Times New Roman"/>
                <w:lang w:val="en-US"/>
              </w:rPr>
            </w:pPr>
            <w:r>
              <w:rPr>
                <w:rFonts w:ascii="Times New Roman" w:hAnsi="Times New Roman" w:cs="Times New Roman"/>
                <w:lang w:val="en-US"/>
              </w:rPr>
              <w:t>1</w:t>
            </w:r>
          </w:p>
        </w:tc>
        <w:tc>
          <w:tcPr>
            <w:tcW w:w="6947"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0D36E162" w14:textId="77777777" w:rsidR="00EF0392" w:rsidRDefault="00994266">
            <w:pPr>
              <w:spacing w:after="0"/>
            </w:pPr>
            <w:r>
              <w:rPr>
                <w:rFonts w:ascii="Times New Roman" w:hAnsi="Times New Roman" w:cs="Times New Roman"/>
                <w:lang w:val="en-US"/>
              </w:rPr>
              <w:t>1964, 1971, 1976, 1978, 1979, 1981, 1982, 1989, 1990, 1998, 1999, 2002, 2005</w:t>
            </w:r>
          </w:p>
        </w:tc>
      </w:tr>
      <w:tr w:rsidR="00EF0392" w14:paraId="070EFE72" w14:textId="77777777">
        <w:tc>
          <w:tcPr>
            <w:tcW w:w="265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8EE052B" w14:textId="77777777" w:rsidR="00EF0392" w:rsidRDefault="00994266">
            <w:pPr>
              <w:spacing w:after="0"/>
              <w:rPr>
                <w:rFonts w:ascii="Times New Roman" w:hAnsi="Times New Roman" w:cs="Times New Roman"/>
                <w:lang w:val="en-US"/>
              </w:rPr>
            </w:pPr>
            <w:r>
              <w:rPr>
                <w:rFonts w:ascii="Times New Roman" w:hAnsi="Times New Roman" w:cs="Times New Roman"/>
                <w:lang w:val="en-US"/>
              </w:rPr>
              <w:t>2</w:t>
            </w:r>
          </w:p>
        </w:tc>
        <w:tc>
          <w:tcPr>
            <w:tcW w:w="6947"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6E4924A0" w14:textId="77777777" w:rsidR="00EF0392" w:rsidRDefault="00994266">
            <w:pPr>
              <w:spacing w:after="0"/>
            </w:pPr>
            <w:r>
              <w:rPr>
                <w:rFonts w:ascii="Times New Roman" w:hAnsi="Times New Roman" w:cs="Times New Roman"/>
                <w:lang w:val="en-US"/>
              </w:rPr>
              <w:t>1962, 1963, 1965, 1968, 1970, 1973, 1</w:t>
            </w:r>
            <w:r>
              <w:rPr>
                <w:rFonts w:ascii="Times New Roman" w:hAnsi="Times New Roman" w:cs="Times New Roman"/>
              </w:rPr>
              <w:t>986, 1987, 1988, 1993, 2004</w:t>
            </w:r>
          </w:p>
        </w:tc>
      </w:tr>
      <w:tr w:rsidR="00EF0392" w14:paraId="2EFA2225" w14:textId="77777777">
        <w:tc>
          <w:tcPr>
            <w:tcW w:w="265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654419AD" w14:textId="77777777" w:rsidR="00EF0392" w:rsidRDefault="00994266">
            <w:pPr>
              <w:spacing w:after="0"/>
              <w:rPr>
                <w:rFonts w:ascii="Times New Roman" w:hAnsi="Times New Roman" w:cs="Times New Roman"/>
              </w:rPr>
            </w:pPr>
            <w:r>
              <w:rPr>
                <w:rFonts w:ascii="Times New Roman" w:hAnsi="Times New Roman" w:cs="Times New Roman"/>
              </w:rPr>
              <w:t>3</w:t>
            </w:r>
          </w:p>
        </w:tc>
        <w:tc>
          <w:tcPr>
            <w:tcW w:w="6947"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0099FFE2" w14:textId="77777777" w:rsidR="00EF0392" w:rsidRDefault="00994266">
            <w:pPr>
              <w:spacing w:after="0"/>
            </w:pPr>
            <w:r>
              <w:rPr>
                <w:rFonts w:ascii="Times New Roman" w:hAnsi="Times New Roman" w:cs="Times New Roman"/>
              </w:rPr>
              <w:t>1967, 1974, 1975, 1977, 1980, 1984, 1985, 1991, 1997, 2007, 2014</w:t>
            </w:r>
          </w:p>
        </w:tc>
      </w:tr>
      <w:tr w:rsidR="00EF0392" w14:paraId="56840CCC" w14:textId="77777777">
        <w:tc>
          <w:tcPr>
            <w:tcW w:w="265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CFCC341" w14:textId="77777777" w:rsidR="00EF0392" w:rsidRDefault="00994266">
            <w:pPr>
              <w:spacing w:after="0"/>
              <w:rPr>
                <w:rFonts w:ascii="Times New Roman" w:hAnsi="Times New Roman" w:cs="Times New Roman"/>
              </w:rPr>
            </w:pPr>
            <w:r>
              <w:rPr>
                <w:rFonts w:ascii="Times New Roman" w:hAnsi="Times New Roman" w:cs="Times New Roman"/>
              </w:rPr>
              <w:t>4</w:t>
            </w:r>
          </w:p>
        </w:tc>
        <w:tc>
          <w:tcPr>
            <w:tcW w:w="6947"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17DB637A" w14:textId="77777777" w:rsidR="00EF0392" w:rsidRDefault="00994266">
            <w:pPr>
              <w:spacing w:after="0"/>
            </w:pPr>
            <w:r>
              <w:rPr>
                <w:rFonts w:ascii="Times New Roman" w:hAnsi="Times New Roman" w:cs="Times New Roman"/>
              </w:rPr>
              <w:t>1961, 2000, 2003, 2006, 2009, 2011, 2012, 2013, 2017, 2018</w:t>
            </w:r>
          </w:p>
        </w:tc>
      </w:tr>
      <w:tr w:rsidR="00EF0392" w14:paraId="3441884A" w14:textId="77777777">
        <w:tc>
          <w:tcPr>
            <w:tcW w:w="2654" w:type="dxa"/>
            <w:tcBorders>
              <w:top w:val="single" w:sz="4" w:space="0" w:color="000000"/>
              <w:left w:val="single" w:sz="4" w:space="0" w:color="000000"/>
              <w:bottom w:val="single" w:sz="4" w:space="0" w:color="000000"/>
              <w:right w:val="single" w:sz="4" w:space="0" w:color="000000"/>
            </w:tcBorders>
            <w:shd w:val="clear" w:color="auto" w:fill="D9D9D9"/>
          </w:tcPr>
          <w:p w14:paraId="22EBC0E8" w14:textId="77777777" w:rsidR="00EF0392" w:rsidRDefault="00994266">
            <w:pPr>
              <w:spacing w:after="0"/>
              <w:rPr>
                <w:rFonts w:ascii="Times New Roman" w:hAnsi="Times New Roman" w:cs="Times New Roman"/>
              </w:rPr>
            </w:pPr>
            <w:commentRangeStart w:id="423"/>
            <w:r>
              <w:rPr>
                <w:rFonts w:ascii="Times New Roman" w:hAnsi="Times New Roman" w:cs="Times New Roman"/>
                <w:lang w:val="en-US"/>
              </w:rPr>
              <w:t>5</w:t>
            </w:r>
          </w:p>
        </w:tc>
        <w:tc>
          <w:tcPr>
            <w:tcW w:w="6947" w:type="dxa"/>
            <w:tcBorders>
              <w:top w:val="single" w:sz="4" w:space="0" w:color="000000"/>
              <w:left w:val="single" w:sz="4" w:space="0" w:color="000000"/>
              <w:bottom w:val="single" w:sz="4" w:space="0" w:color="000000"/>
              <w:right w:val="single" w:sz="4" w:space="0" w:color="000000"/>
            </w:tcBorders>
            <w:shd w:val="clear" w:color="auto" w:fill="D9D9D9"/>
          </w:tcPr>
          <w:p w14:paraId="4954531B" w14:textId="77777777" w:rsidR="00EF0392" w:rsidRDefault="00994266">
            <w:pPr>
              <w:spacing w:after="0"/>
            </w:pPr>
            <w:r>
              <w:rPr>
                <w:rFonts w:ascii="Times New Roman" w:hAnsi="Times New Roman" w:cs="Times New Roman"/>
              </w:rPr>
              <w:t>1966, 1969, 1983, 1992, 1994, 1995, 1996, 2001, 2008, 2010, 2015, 2016</w:t>
            </w:r>
            <w:commentRangeEnd w:id="423"/>
            <w:r>
              <w:commentReference w:id="423"/>
            </w:r>
          </w:p>
        </w:tc>
      </w:tr>
    </w:tbl>
    <w:p w14:paraId="51163C66" w14:textId="77777777" w:rsidR="00EF0392" w:rsidRDefault="00EF0392">
      <w:pPr>
        <w:spacing w:line="360" w:lineRule="auto"/>
        <w:rPr>
          <w:rFonts w:ascii="Times New Roman" w:hAnsi="Times New Roman" w:cs="Times New Roman"/>
          <w:lang w:val="ru-RU"/>
        </w:rPr>
      </w:pPr>
    </w:p>
    <w:p w14:paraId="5D17F3C3" w14:textId="77777777" w:rsidR="00EF0392" w:rsidRDefault="00994266">
      <w:pPr>
        <w:spacing w:line="360" w:lineRule="auto"/>
        <w:ind w:firstLine="709"/>
        <w:rPr>
          <w:rFonts w:ascii="Times New Roman" w:hAnsi="Times New Roman" w:cs="Times New Roman"/>
          <w:sz w:val="24"/>
          <w:szCs w:val="24"/>
          <w:lang w:val="en-US"/>
        </w:rPr>
      </w:pPr>
      <w:r>
        <w:rPr>
          <w:rFonts w:ascii="Times New Roman" w:hAnsi="Times New Roman" w:cs="Times New Roman"/>
          <w:b/>
          <w:bCs/>
          <w:i/>
          <w:sz w:val="24"/>
          <w:szCs w:val="24"/>
          <w:lang w:val="en-US"/>
        </w:rPr>
        <w:t xml:space="preserve">Phenological response of the abundant species to changes in spring-summer transition. </w:t>
      </w:r>
      <w:r>
        <w:rPr>
          <w:rFonts w:ascii="Times New Roman" w:hAnsi="Times New Roman" w:cs="Times New Roman"/>
          <w:sz w:val="24"/>
          <w:szCs w:val="24"/>
          <w:lang w:val="en-US"/>
        </w:rPr>
        <w:t>Analogous to the temperature dynamics, canonical analysis revealed two principal schemes of seasonal dynamics of the juveniles of the studied species, which could be discerned from the values of canonical coefficients for studied phenological variables. These schemes are illustrated in Figure 4. 1-st type of phenology: late beginning and end of the season with the middle of season shifted towards the beginning (signs "+" – "-" – "+" at the respective canonical coefficients for each species)</w:t>
      </w:r>
      <w:r>
        <w:rPr>
          <w:rFonts w:ascii="Times New Roman" w:hAnsi="Times New Roman" w:cs="Times New Roman"/>
          <w:sz w:val="24"/>
          <w:szCs w:val="24"/>
        </w:rPr>
        <w:t>.</w:t>
      </w:r>
      <w:r>
        <w:rPr>
          <w:rFonts w:ascii="Times New Roman" w:hAnsi="Times New Roman" w:cs="Times New Roman"/>
          <w:sz w:val="24"/>
          <w:szCs w:val="24"/>
          <w:lang w:val="en-US"/>
        </w:rPr>
        <w:t xml:space="preserve"> 2-nd type of phenology: early beginning and end of the season with the middle of season shifted towards the end of season (signs "-" – "+" – "-" at the canonical coefficients). This pattern was broken in the case of </w:t>
      </w:r>
      <w:r>
        <w:rPr>
          <w:rFonts w:ascii="Times New Roman" w:hAnsi="Times New Roman" w:cs="Times New Roman"/>
          <w:i/>
          <w:iCs/>
          <w:sz w:val="24"/>
          <w:szCs w:val="24"/>
          <w:lang w:val="en-US"/>
        </w:rPr>
        <w:t>Acartia</w:t>
      </w:r>
      <w:r>
        <w:rPr>
          <w:rFonts w:ascii="Times New Roman" w:hAnsi="Times New Roman" w:cs="Times New Roman"/>
          <w:sz w:val="24"/>
          <w:szCs w:val="24"/>
          <w:lang w:val="en-US"/>
        </w:rPr>
        <w:t xml:space="preserve"> spp., which demonstrated early beginning of season, early middle of season and late end of season. However, taking into account that canonical coefficient for the beginning of season was very low, dynamics of these species can be considered as the 1-st type of phenology. Specific phenology type of a species depended on the combination of the first and second canonical variables determined by the temperature ("form" and "shift" of spring-summer transition). </w:t>
      </w:r>
    </w:p>
    <w:p w14:paraId="7AEF7074" w14:textId="77777777" w:rsidR="00EF0392" w:rsidRDefault="00EF0392">
      <w:pPr>
        <w:spacing w:line="360" w:lineRule="auto"/>
        <w:rPr>
          <w:rFonts w:ascii="Times New Roman" w:hAnsi="Times New Roman" w:cs="Times New Roman"/>
          <w:sz w:val="24"/>
          <w:szCs w:val="24"/>
          <w:lang w:val="en-US"/>
        </w:rPr>
      </w:pPr>
    </w:p>
    <w:p w14:paraId="4EBA1291" w14:textId="77777777" w:rsidR="00EF0392" w:rsidRDefault="00994266">
      <w:pPr>
        <w:spacing w:line="360" w:lineRule="auto"/>
        <w:rPr>
          <w:rFonts w:ascii="Times New Roman" w:hAnsi="Times New Roman" w:cs="Times New Roman"/>
          <w:sz w:val="24"/>
          <w:szCs w:val="24"/>
          <w:lang w:val="en-US"/>
        </w:rPr>
      </w:pPr>
      <w:r>
        <w:rPr>
          <w:rFonts w:ascii="Times New Roman" w:hAnsi="Times New Roman" w:cs="Times New Roman"/>
          <w:noProof/>
          <w:sz w:val="24"/>
          <w:szCs w:val="24"/>
          <w:lang w:val="ru-RU" w:eastAsia="ru-RU"/>
        </w:rPr>
        <w:drawing>
          <wp:inline distT="0" distB="0" distL="0" distR="0">
            <wp:extent cx="5306695" cy="2430780"/>
            <wp:effectExtent l="0" t="0" r="8255"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Рисунок 5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326033" cy="2439660"/>
                    </a:xfrm>
                    <a:prstGeom prst="rect">
                      <a:avLst/>
                    </a:prstGeom>
                    <a:noFill/>
                  </pic:spPr>
                </pic:pic>
              </a:graphicData>
            </a:graphic>
          </wp:inline>
        </w:drawing>
      </w:r>
    </w:p>
    <w:p w14:paraId="53672B67" w14:textId="7EBDB20E" w:rsidR="00EF0392" w:rsidRDefault="00994266">
      <w:pPr>
        <w:spacing w:line="360" w:lineRule="auto"/>
        <w:rPr>
          <w:rFonts w:ascii="Times New Roman" w:hAnsi="Times New Roman" w:cs="Times New Roman"/>
          <w:sz w:val="24"/>
          <w:szCs w:val="24"/>
          <w:lang w:val="en-US"/>
        </w:rPr>
      </w:pPr>
      <w:commentRangeStart w:id="424"/>
      <w:commentRangeStart w:id="425"/>
      <w:r>
        <w:rPr>
          <w:rFonts w:ascii="Times New Roman" w:hAnsi="Times New Roman" w:cs="Times New Roman"/>
          <w:sz w:val="24"/>
          <w:szCs w:val="24"/>
          <w:lang w:val="en-US"/>
        </w:rPr>
        <w:t xml:space="preserve">Fig. 4. Schematic view of two types of animal seasonal dynamics, described in the text. 15%, 50% and 85% - </w:t>
      </w:r>
      <w:ins w:id="426" w:author="Николай Усов" w:date="2020-11-16T12:16:00Z">
        <w:r w:rsidR="00E03799">
          <w:rPr>
            <w:rFonts w:ascii="Times New Roman" w:hAnsi="Times New Roman" w:cs="Times New Roman"/>
            <w:sz w:val="24"/>
            <w:szCs w:val="24"/>
            <w:lang w:val="en-US"/>
          </w:rPr>
          <w:t xml:space="preserve">percentiles </w:t>
        </w:r>
      </w:ins>
      <w:ins w:id="427" w:author="Николай Усов" w:date="2020-11-16T12:17:00Z">
        <w:r w:rsidR="00E03799">
          <w:rPr>
            <w:rFonts w:ascii="Times New Roman" w:hAnsi="Times New Roman" w:cs="Times New Roman"/>
            <w:sz w:val="24"/>
            <w:szCs w:val="24"/>
            <w:lang w:val="en-US"/>
          </w:rPr>
          <w:t>of the cumulative abundance (</w:t>
        </w:r>
      </w:ins>
      <w:r>
        <w:rPr>
          <w:rFonts w:ascii="Times New Roman" w:hAnsi="Times New Roman" w:cs="Times New Roman"/>
          <w:sz w:val="24"/>
          <w:szCs w:val="24"/>
          <w:lang w:val="en-US"/>
        </w:rPr>
        <w:t xml:space="preserve">beginning, middle and end of season, </w:t>
      </w:r>
      <w:r>
        <w:rPr>
          <w:rFonts w:ascii="Times New Roman" w:hAnsi="Times New Roman" w:cs="Times New Roman"/>
          <w:sz w:val="24"/>
          <w:szCs w:val="24"/>
          <w:lang w:val="en-US"/>
        </w:rPr>
        <w:lastRenderedPageBreak/>
        <w:t>respectively</w:t>
      </w:r>
      <w:ins w:id="428" w:author="Николай Усов" w:date="2020-11-16T12:17:00Z">
        <w:r w:rsidR="00E03799">
          <w:rPr>
            <w:rFonts w:ascii="Times New Roman" w:hAnsi="Times New Roman" w:cs="Times New Roman"/>
            <w:sz w:val="24"/>
            <w:szCs w:val="24"/>
            <w:lang w:val="en-US"/>
          </w:rPr>
          <w:t>)</w:t>
        </w:r>
      </w:ins>
      <w:r>
        <w:rPr>
          <w:rFonts w:ascii="Times New Roman" w:hAnsi="Times New Roman" w:cs="Times New Roman"/>
          <w:sz w:val="24"/>
          <w:szCs w:val="24"/>
          <w:lang w:val="en-US"/>
        </w:rPr>
        <w:t>. Timing of the middle of season almost coincides with the timing of abundance peak (see Table 1).</w:t>
      </w:r>
      <w:commentRangeEnd w:id="424"/>
      <w:r>
        <w:commentReference w:id="424"/>
      </w:r>
      <w:commentRangeEnd w:id="425"/>
      <w:r w:rsidR="00E03799">
        <w:rPr>
          <w:rStyle w:val="af"/>
        </w:rPr>
        <w:commentReference w:id="425"/>
      </w:r>
    </w:p>
    <w:p w14:paraId="631E1BB5" w14:textId="77777777" w:rsidR="00EF0392" w:rsidRDefault="00EF0392">
      <w:pPr>
        <w:spacing w:line="360" w:lineRule="auto"/>
        <w:ind w:firstLine="709"/>
        <w:rPr>
          <w:rFonts w:ascii="Times New Roman" w:hAnsi="Times New Roman" w:cs="Times New Roman"/>
          <w:sz w:val="24"/>
          <w:szCs w:val="24"/>
          <w:lang w:val="en-US"/>
        </w:rPr>
      </w:pPr>
    </w:p>
    <w:p w14:paraId="1519D70F" w14:textId="77777777" w:rsidR="00EF0392" w:rsidRDefault="00994266">
      <w:pPr>
        <w:spacing w:line="36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 xml:space="preserve">Canonical coefficients at the seasonal abundance peak timing were relatively low, except </w:t>
      </w:r>
      <w:r>
        <w:rPr>
          <w:rFonts w:ascii="Times New Roman" w:hAnsi="Times New Roman" w:cs="Times New Roman"/>
          <w:i/>
          <w:iCs/>
          <w:sz w:val="24"/>
          <w:szCs w:val="24"/>
          <w:lang w:val="en-US"/>
        </w:rPr>
        <w:t>Acartia</w:t>
      </w:r>
      <w:r>
        <w:rPr>
          <w:rFonts w:ascii="Times New Roman" w:hAnsi="Times New Roman" w:cs="Times New Roman"/>
          <w:sz w:val="24"/>
          <w:szCs w:val="24"/>
          <w:lang w:val="en-US"/>
        </w:rPr>
        <w:t xml:space="preserve"> and </w:t>
      </w:r>
      <w:r>
        <w:rPr>
          <w:rFonts w:ascii="Times New Roman" w:hAnsi="Times New Roman" w:cs="Times New Roman"/>
          <w:i/>
          <w:iCs/>
          <w:sz w:val="24"/>
          <w:szCs w:val="24"/>
          <w:lang w:val="en-US"/>
        </w:rPr>
        <w:t>Temora</w:t>
      </w:r>
      <w:r>
        <w:rPr>
          <w:rFonts w:ascii="Times New Roman" w:hAnsi="Times New Roman" w:cs="Times New Roman"/>
          <w:sz w:val="24"/>
          <w:szCs w:val="24"/>
          <w:lang w:val="en-US"/>
        </w:rPr>
        <w:t>, so we will not pay special attention to these phenological indices. Moreover, this timing was close to the middle of season in most cases (see Table 1).</w:t>
      </w:r>
    </w:p>
    <w:p w14:paraId="1B5C07EF" w14:textId="77777777" w:rsidR="00EF0392" w:rsidRDefault="00994266">
      <w:pPr>
        <w:spacing w:line="36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 xml:space="preserve">Temperature thresholds and timing of species phenology demonstrated </w:t>
      </w:r>
      <w:r>
        <w:rPr>
          <w:rFonts w:ascii="Times New Roman" w:hAnsi="Times New Roman" w:cs="Times New Roman"/>
          <w:sz w:val="24"/>
          <w:szCs w:val="24"/>
        </w:rPr>
        <w:t>different contribution</w:t>
      </w:r>
      <w:r>
        <w:rPr>
          <w:rFonts w:ascii="Times New Roman" w:hAnsi="Times New Roman" w:cs="Times New Roman"/>
          <w:sz w:val="24"/>
          <w:szCs w:val="24"/>
          <w:lang w:val="en-US"/>
        </w:rPr>
        <w:t xml:space="preserve"> to the values of canonical variables and eventually to canonical correlations. The first canonical correlation </w:t>
      </w:r>
      <w:r>
        <w:rPr>
          <w:rFonts w:ascii="Times New Roman" w:hAnsi="Times New Roman" w:cs="Times New Roman"/>
          <w:sz w:val="24"/>
          <w:szCs w:val="24"/>
        </w:rPr>
        <w:t>was determined mostly by</w:t>
      </w:r>
      <w:r>
        <w:rPr>
          <w:rFonts w:ascii="Times New Roman" w:hAnsi="Times New Roman" w:cs="Times New Roman"/>
          <w:sz w:val="24"/>
          <w:szCs w:val="24"/>
          <w:lang w:val="en-US"/>
        </w:rPr>
        <w:t xml:space="preserve"> the "shift" of spring transition and by the phenology of two species – </w:t>
      </w:r>
      <w:r>
        <w:rPr>
          <w:rFonts w:ascii="Times New Roman" w:hAnsi="Times New Roman" w:cs="Times New Roman"/>
          <w:i/>
          <w:iCs/>
          <w:sz w:val="24"/>
          <w:szCs w:val="24"/>
          <w:lang w:val="en-US"/>
        </w:rPr>
        <w:t>Oithona similis</w:t>
      </w:r>
      <w:r>
        <w:rPr>
          <w:rFonts w:ascii="Times New Roman" w:hAnsi="Times New Roman" w:cs="Times New Roman"/>
          <w:sz w:val="24"/>
          <w:szCs w:val="24"/>
          <w:lang w:val="en-US"/>
        </w:rPr>
        <w:t xml:space="preserve"> and </w:t>
      </w:r>
      <w:r>
        <w:rPr>
          <w:rFonts w:ascii="Times New Roman" w:hAnsi="Times New Roman" w:cs="Times New Roman"/>
          <w:i/>
          <w:iCs/>
          <w:sz w:val="24"/>
          <w:szCs w:val="24"/>
          <w:lang w:val="en-US"/>
        </w:rPr>
        <w:t>Centropages hamatus</w:t>
      </w:r>
      <w:r>
        <w:rPr>
          <w:rFonts w:ascii="Times New Roman" w:hAnsi="Times New Roman" w:cs="Times New Roman"/>
          <w:sz w:val="24"/>
          <w:szCs w:val="24"/>
          <w:lang w:val="en-US"/>
        </w:rPr>
        <w:t xml:space="preserve"> (Table 2). </w:t>
      </w:r>
      <w:r>
        <w:rPr>
          <w:rFonts w:ascii="Times New Roman" w:hAnsi="Times New Roman" w:cs="Times New Roman"/>
          <w:i/>
          <w:iCs/>
          <w:sz w:val="24"/>
          <w:szCs w:val="24"/>
          <w:lang w:val="en-US"/>
        </w:rPr>
        <w:t>Calanus glacialis</w:t>
      </w:r>
      <w:r>
        <w:rPr>
          <w:rFonts w:ascii="Times New Roman" w:hAnsi="Times New Roman" w:cs="Times New Roman"/>
          <w:sz w:val="24"/>
          <w:szCs w:val="24"/>
          <w:lang w:val="en-US"/>
        </w:rPr>
        <w:t xml:space="preserve"> and </w:t>
      </w:r>
      <w:r>
        <w:rPr>
          <w:rFonts w:ascii="Times New Roman" w:hAnsi="Times New Roman" w:cs="Times New Roman"/>
          <w:i/>
          <w:iCs/>
          <w:sz w:val="24"/>
          <w:szCs w:val="24"/>
          <w:lang w:val="en-US"/>
        </w:rPr>
        <w:t>Microsetella norvegica</w:t>
      </w:r>
      <w:r>
        <w:rPr>
          <w:rFonts w:ascii="Times New Roman" w:hAnsi="Times New Roman" w:cs="Times New Roman"/>
          <w:sz w:val="24"/>
          <w:szCs w:val="24"/>
          <w:lang w:val="en-US"/>
        </w:rPr>
        <w:t xml:space="preserve"> also demonstrated significant </w:t>
      </w:r>
      <w:r>
        <w:rPr>
          <w:rFonts w:ascii="Times New Roman" w:hAnsi="Times New Roman" w:cs="Times New Roman"/>
          <w:sz w:val="24"/>
          <w:szCs w:val="24"/>
        </w:rPr>
        <w:t>contribution</w:t>
      </w:r>
      <w:r>
        <w:rPr>
          <w:rFonts w:ascii="Times New Roman" w:hAnsi="Times New Roman" w:cs="Times New Roman"/>
          <w:sz w:val="24"/>
          <w:szCs w:val="24"/>
          <w:lang w:val="en-US"/>
        </w:rPr>
        <w:t>. The second correlation was determined primarily by the timing of spring and summer beginning and rate of the temperature increase from 3 to 4°</w:t>
      </w:r>
      <w:r>
        <w:rPr>
          <w:rFonts w:ascii="Times New Roman" w:hAnsi="Times New Roman" w:cs="Times New Roman"/>
          <w:sz w:val="24"/>
          <w:szCs w:val="24"/>
        </w:rPr>
        <w:t>С</w:t>
      </w:r>
      <w:r>
        <w:rPr>
          <w:rFonts w:ascii="Times New Roman" w:hAnsi="Times New Roman" w:cs="Times New Roman"/>
          <w:sz w:val="24"/>
          <w:szCs w:val="24"/>
          <w:lang w:val="en-US"/>
        </w:rPr>
        <w:t xml:space="preserve"> (i.e. "form" of spring-summer transition), and also by phenology of </w:t>
      </w:r>
      <w:r>
        <w:rPr>
          <w:rFonts w:ascii="Times New Roman" w:hAnsi="Times New Roman" w:cs="Times New Roman"/>
          <w:i/>
          <w:iCs/>
          <w:sz w:val="24"/>
          <w:szCs w:val="24"/>
          <w:lang w:val="en-US"/>
        </w:rPr>
        <w:t>Oithona similis</w:t>
      </w:r>
      <w:r>
        <w:rPr>
          <w:rFonts w:ascii="Times New Roman" w:hAnsi="Times New Roman" w:cs="Times New Roman"/>
          <w:sz w:val="24"/>
          <w:szCs w:val="24"/>
          <w:lang w:val="en-US"/>
        </w:rPr>
        <w:t xml:space="preserve"> and </w:t>
      </w:r>
      <w:r>
        <w:rPr>
          <w:rFonts w:ascii="Times New Roman" w:hAnsi="Times New Roman" w:cs="Times New Roman"/>
          <w:i/>
          <w:iCs/>
          <w:sz w:val="24"/>
          <w:szCs w:val="24"/>
          <w:lang w:val="en-US"/>
        </w:rPr>
        <w:t>Pseudocalanus</w:t>
      </w:r>
      <w:r>
        <w:rPr>
          <w:rFonts w:ascii="Times New Roman" w:hAnsi="Times New Roman" w:cs="Times New Roman"/>
          <w:sz w:val="24"/>
          <w:szCs w:val="24"/>
          <w:lang w:val="en-US"/>
        </w:rPr>
        <w:t xml:space="preserve"> spp. For all studied species the middle of season had greater </w:t>
      </w:r>
      <w:r>
        <w:rPr>
          <w:rFonts w:ascii="Times New Roman" w:hAnsi="Times New Roman" w:cs="Times New Roman"/>
          <w:sz w:val="24"/>
          <w:szCs w:val="24"/>
        </w:rPr>
        <w:t>weight</w:t>
      </w:r>
      <w:r>
        <w:rPr>
          <w:rFonts w:ascii="Times New Roman" w:hAnsi="Times New Roman" w:cs="Times New Roman"/>
          <w:sz w:val="28"/>
          <w:szCs w:val="28"/>
          <w:lang w:val="en-US"/>
        </w:rPr>
        <w:t xml:space="preserve"> </w:t>
      </w:r>
      <w:r>
        <w:rPr>
          <w:rFonts w:ascii="Times New Roman" w:hAnsi="Times New Roman" w:cs="Times New Roman"/>
          <w:sz w:val="24"/>
          <w:szCs w:val="24"/>
          <w:lang w:val="en-US"/>
        </w:rPr>
        <w:t>than its beginning and end.</w:t>
      </w:r>
    </w:p>
    <w:p w14:paraId="34A9191E" w14:textId="5EB12E23" w:rsidR="00EF0392" w:rsidRDefault="00994266">
      <w:pPr>
        <w:spacing w:line="360" w:lineRule="auto"/>
        <w:ind w:firstLine="709"/>
        <w:rPr>
          <w:rFonts w:ascii="Times New Roman" w:hAnsi="Times New Roman" w:cs="Times New Roman"/>
          <w:sz w:val="24"/>
          <w:szCs w:val="24"/>
          <w:lang w:val="en-US"/>
        </w:rPr>
      </w:pPr>
      <w:commentRangeStart w:id="429"/>
      <w:commentRangeStart w:id="430"/>
      <w:r>
        <w:rPr>
          <w:rFonts w:ascii="Times New Roman" w:hAnsi="Times New Roman" w:cs="Times New Roman"/>
          <w:sz w:val="24"/>
          <w:szCs w:val="24"/>
          <w:lang w:val="en-US"/>
        </w:rPr>
        <w:t xml:space="preserve">Two phenology schemes, described above, corresponded to four types of spring-summer temperature dynamics, revealed earlier (Table 4). For juveniles of </w:t>
      </w:r>
      <w:r>
        <w:rPr>
          <w:rFonts w:ascii="Times New Roman" w:hAnsi="Times New Roman" w:cs="Times New Roman"/>
          <w:i/>
          <w:iCs/>
          <w:sz w:val="24"/>
          <w:szCs w:val="24"/>
          <w:lang w:val="en-US"/>
        </w:rPr>
        <w:t>Calanus</w:t>
      </w:r>
      <w:r>
        <w:rPr>
          <w:rFonts w:ascii="Times New Roman" w:hAnsi="Times New Roman" w:cs="Times New Roman"/>
          <w:sz w:val="24"/>
          <w:szCs w:val="24"/>
          <w:lang w:val="en-US"/>
        </w:rPr>
        <w:t xml:space="preserve"> and </w:t>
      </w:r>
      <w:r>
        <w:rPr>
          <w:rFonts w:ascii="Times New Roman" w:hAnsi="Times New Roman" w:cs="Times New Roman"/>
          <w:i/>
          <w:iCs/>
          <w:sz w:val="24"/>
          <w:szCs w:val="24"/>
          <w:lang w:val="en-US"/>
        </w:rPr>
        <w:t>Centropages</w:t>
      </w:r>
      <w:r>
        <w:rPr>
          <w:rFonts w:ascii="Times New Roman" w:hAnsi="Times New Roman" w:cs="Times New Roman"/>
          <w:sz w:val="24"/>
          <w:szCs w:val="24"/>
          <w:lang w:val="en-US"/>
        </w:rPr>
        <w:t xml:space="preserve"> 1-st type of phenology (late beginning and end of the season with early middle of season) was characteristic</w:t>
      </w:r>
      <w:ins w:id="431" w:author="Usov Nikolay" w:date="2021-01-11T18:07:00Z">
        <w:r w:rsidR="004D7CCE">
          <w:rPr>
            <w:rFonts w:ascii="Times New Roman" w:hAnsi="Times New Roman" w:cs="Times New Roman"/>
            <w:sz w:val="24"/>
            <w:szCs w:val="24"/>
            <w:lang w:val="en-US"/>
          </w:rPr>
          <w:t xml:space="preserve"> in years,</w:t>
        </w:r>
      </w:ins>
      <w:del w:id="432" w:author="Usov Nikolay" w:date="2021-01-11T18:07:00Z">
        <w:r w:rsidDel="004D7CCE">
          <w:rPr>
            <w:rFonts w:ascii="Times New Roman" w:hAnsi="Times New Roman" w:cs="Times New Roman"/>
            <w:sz w:val="24"/>
            <w:szCs w:val="24"/>
            <w:lang w:val="en-US"/>
          </w:rPr>
          <w:delText>,</w:delText>
        </w:r>
      </w:del>
      <w:r>
        <w:rPr>
          <w:rFonts w:ascii="Times New Roman" w:hAnsi="Times New Roman" w:cs="Times New Roman"/>
          <w:sz w:val="24"/>
          <w:szCs w:val="24"/>
          <w:lang w:val="en-US"/>
        </w:rPr>
        <w:t xml:space="preserve"> when the transition was early and slow, and opposite phenology (2-nd type - early beginning and end of the season with late middle of season) – when transition was late and fast. </w:t>
      </w:r>
      <w:r>
        <w:rPr>
          <w:rFonts w:ascii="Times New Roman" w:hAnsi="Times New Roman" w:cs="Times New Roman"/>
          <w:i/>
          <w:iCs/>
          <w:sz w:val="24"/>
          <w:szCs w:val="24"/>
          <w:lang w:val="en-US"/>
        </w:rPr>
        <w:t>Temora</w:t>
      </w:r>
      <w:r>
        <w:rPr>
          <w:rFonts w:ascii="Times New Roman" w:hAnsi="Times New Roman" w:cs="Times New Roman"/>
          <w:sz w:val="24"/>
          <w:szCs w:val="24"/>
          <w:lang w:val="en-US"/>
        </w:rPr>
        <w:t xml:space="preserve"> and </w:t>
      </w:r>
      <w:r>
        <w:rPr>
          <w:rFonts w:ascii="Times New Roman" w:hAnsi="Times New Roman" w:cs="Times New Roman"/>
          <w:i/>
          <w:iCs/>
          <w:sz w:val="24"/>
          <w:szCs w:val="24"/>
          <w:lang w:val="en-US"/>
        </w:rPr>
        <w:t>Oithona</w:t>
      </w:r>
      <w:r>
        <w:rPr>
          <w:rFonts w:ascii="Times New Roman" w:hAnsi="Times New Roman" w:cs="Times New Roman"/>
          <w:sz w:val="24"/>
          <w:szCs w:val="24"/>
          <w:lang w:val="en-US"/>
        </w:rPr>
        <w:t xml:space="preserve"> demonstrated opposite response: 1-st type of phenology</w:t>
      </w:r>
      <w:ins w:id="433" w:author="Usov Nikolay" w:date="2021-01-11T18:08:00Z">
        <w:r w:rsidR="004D7CCE">
          <w:rPr>
            <w:rFonts w:ascii="Times New Roman" w:hAnsi="Times New Roman" w:cs="Times New Roman"/>
            <w:sz w:val="24"/>
            <w:szCs w:val="24"/>
            <w:lang w:val="en-US"/>
          </w:rPr>
          <w:t xml:space="preserve"> in years</w:t>
        </w:r>
      </w:ins>
      <w:r>
        <w:rPr>
          <w:rFonts w:ascii="Times New Roman" w:hAnsi="Times New Roman" w:cs="Times New Roman"/>
          <w:sz w:val="24"/>
          <w:szCs w:val="24"/>
          <w:lang w:val="en-US"/>
        </w:rPr>
        <w:t xml:space="preserve">, when transition was late and fast, and 2-nd type of phenology, when the transition was early and slow. </w:t>
      </w:r>
      <w:r>
        <w:rPr>
          <w:rFonts w:ascii="Times New Roman" w:hAnsi="Times New Roman" w:cs="Times New Roman"/>
          <w:i/>
          <w:iCs/>
          <w:sz w:val="24"/>
          <w:szCs w:val="24"/>
          <w:lang w:val="en-US"/>
        </w:rPr>
        <w:t>Microsetella</w:t>
      </w:r>
      <w:r>
        <w:rPr>
          <w:rFonts w:ascii="Times New Roman" w:hAnsi="Times New Roman" w:cs="Times New Roman"/>
          <w:sz w:val="24"/>
          <w:szCs w:val="24"/>
          <w:lang w:val="en-US"/>
        </w:rPr>
        <w:t xml:space="preserve"> and </w:t>
      </w:r>
      <w:r>
        <w:rPr>
          <w:rFonts w:ascii="Times New Roman" w:hAnsi="Times New Roman" w:cs="Times New Roman"/>
          <w:i/>
          <w:iCs/>
          <w:sz w:val="24"/>
          <w:szCs w:val="24"/>
          <w:lang w:val="en-US"/>
        </w:rPr>
        <w:t>Acartia</w:t>
      </w:r>
      <w:r>
        <w:rPr>
          <w:rFonts w:ascii="Times New Roman" w:hAnsi="Times New Roman" w:cs="Times New Roman"/>
          <w:sz w:val="24"/>
          <w:szCs w:val="24"/>
          <w:lang w:val="en-US"/>
        </w:rPr>
        <w:t xml:space="preserve"> (with admission for the latter, made above) demonstrated 1-st type of phenology</w:t>
      </w:r>
      <w:ins w:id="434" w:author="Usov Nikolay" w:date="2021-01-11T18:08:00Z">
        <w:r w:rsidR="004D7CCE">
          <w:rPr>
            <w:rFonts w:ascii="Times New Roman" w:hAnsi="Times New Roman" w:cs="Times New Roman"/>
            <w:sz w:val="24"/>
            <w:szCs w:val="24"/>
            <w:lang w:val="en-US"/>
          </w:rPr>
          <w:t xml:space="preserve"> in years</w:t>
        </w:r>
      </w:ins>
      <w:r>
        <w:rPr>
          <w:rFonts w:ascii="Times New Roman" w:hAnsi="Times New Roman" w:cs="Times New Roman"/>
          <w:sz w:val="24"/>
          <w:szCs w:val="24"/>
          <w:lang w:val="en-US"/>
        </w:rPr>
        <w:t xml:space="preserve">, when the transition was early and fast, and 2-nd type, when that was late and slow. </w:t>
      </w:r>
      <w:r>
        <w:rPr>
          <w:rFonts w:ascii="Times New Roman" w:hAnsi="Times New Roman" w:cs="Times New Roman"/>
          <w:i/>
          <w:iCs/>
          <w:sz w:val="24"/>
          <w:szCs w:val="24"/>
          <w:lang w:val="en-US"/>
        </w:rPr>
        <w:t>Pseudocalanus</w:t>
      </w:r>
      <w:r>
        <w:rPr>
          <w:rFonts w:ascii="Times New Roman" w:hAnsi="Times New Roman" w:cs="Times New Roman"/>
          <w:sz w:val="24"/>
          <w:szCs w:val="24"/>
          <w:lang w:val="en-US"/>
        </w:rPr>
        <w:t>, on the contrary, demonstrated 2-nd type of phenology</w:t>
      </w:r>
      <w:ins w:id="435" w:author="Usov Nikolay" w:date="2021-01-11T18:08:00Z">
        <w:r w:rsidR="004D7CCE">
          <w:rPr>
            <w:rFonts w:ascii="Times New Roman" w:hAnsi="Times New Roman" w:cs="Times New Roman"/>
            <w:sz w:val="24"/>
            <w:szCs w:val="24"/>
            <w:lang w:val="en-US"/>
          </w:rPr>
          <w:t xml:space="preserve"> in years</w:t>
        </w:r>
      </w:ins>
      <w:r>
        <w:rPr>
          <w:rFonts w:ascii="Times New Roman" w:hAnsi="Times New Roman" w:cs="Times New Roman"/>
          <w:sz w:val="24"/>
          <w:szCs w:val="24"/>
          <w:lang w:val="en-US"/>
        </w:rPr>
        <w:t>, when transition was early and fast, and 1-st type, when the transition was late and slow.</w:t>
      </w:r>
      <w:commentRangeEnd w:id="429"/>
      <w:r>
        <w:commentReference w:id="429"/>
      </w:r>
      <w:commentRangeEnd w:id="430"/>
      <w:r w:rsidR="00E03799">
        <w:rPr>
          <w:rStyle w:val="af"/>
        </w:rPr>
        <w:commentReference w:id="430"/>
      </w:r>
    </w:p>
    <w:p w14:paraId="58589902" w14:textId="77777777" w:rsidR="00EF0392" w:rsidRDefault="00994266">
      <w:pPr>
        <w:spacing w:line="36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 xml:space="preserve">Abundance of juveniles responded only to the shift of spring-summer transition (coefficients for the 2-st canonical variate are very low). Abundance of </w:t>
      </w:r>
      <w:r>
        <w:rPr>
          <w:rFonts w:ascii="Times New Roman" w:hAnsi="Times New Roman" w:cs="Times New Roman"/>
          <w:i/>
          <w:iCs/>
          <w:sz w:val="24"/>
          <w:szCs w:val="24"/>
          <w:lang w:val="en-US"/>
        </w:rPr>
        <w:t>Calanus</w:t>
      </w:r>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Acartia</w:t>
      </w:r>
      <w:r>
        <w:rPr>
          <w:rFonts w:ascii="Times New Roman" w:hAnsi="Times New Roman" w:cs="Times New Roman"/>
          <w:sz w:val="24"/>
          <w:szCs w:val="24"/>
          <w:lang w:val="en-US"/>
        </w:rPr>
        <w:t xml:space="preserve"> and </w:t>
      </w:r>
      <w:r>
        <w:rPr>
          <w:rFonts w:ascii="Times New Roman" w:hAnsi="Times New Roman" w:cs="Times New Roman"/>
          <w:i/>
          <w:iCs/>
          <w:sz w:val="24"/>
          <w:szCs w:val="24"/>
          <w:lang w:val="en-US"/>
        </w:rPr>
        <w:t>Temora</w:t>
      </w:r>
      <w:r>
        <w:rPr>
          <w:rFonts w:ascii="Times New Roman" w:hAnsi="Times New Roman" w:cs="Times New Roman"/>
          <w:sz w:val="24"/>
          <w:szCs w:val="24"/>
          <w:lang w:val="en-US"/>
        </w:rPr>
        <w:t xml:space="preserve"> tended to be high, and abundance of </w:t>
      </w:r>
      <w:r>
        <w:rPr>
          <w:rFonts w:ascii="Times New Roman" w:hAnsi="Times New Roman" w:cs="Times New Roman"/>
          <w:i/>
          <w:iCs/>
          <w:sz w:val="24"/>
          <w:szCs w:val="24"/>
          <w:lang w:val="en-US"/>
        </w:rPr>
        <w:t>Oithona</w:t>
      </w:r>
      <w:r>
        <w:rPr>
          <w:rFonts w:ascii="Times New Roman" w:hAnsi="Times New Roman" w:cs="Times New Roman"/>
          <w:sz w:val="24"/>
          <w:szCs w:val="24"/>
          <w:lang w:val="en-US"/>
        </w:rPr>
        <w:t xml:space="preserve"> </w:t>
      </w:r>
      <w:r>
        <w:rPr>
          <w:rFonts w:ascii="Times New Roman" w:hAnsi="Times New Roman" w:cs="Times New Roman"/>
          <w:sz w:val="24"/>
          <w:szCs w:val="24"/>
        </w:rPr>
        <w:t>и</w:t>
      </w:r>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Centropages</w:t>
      </w:r>
      <w:r>
        <w:rPr>
          <w:rFonts w:ascii="Times New Roman" w:hAnsi="Times New Roman" w:cs="Times New Roman"/>
          <w:sz w:val="24"/>
          <w:szCs w:val="24"/>
          <w:lang w:val="en-US"/>
        </w:rPr>
        <w:t xml:space="preserve"> – low, in years with early spring-summer transition (Table 2). </w:t>
      </w:r>
    </w:p>
    <w:p w14:paraId="59F2BAAA" w14:textId="77777777" w:rsidR="00EF0392" w:rsidRDefault="00EF0392">
      <w:pPr>
        <w:spacing w:line="360" w:lineRule="auto"/>
        <w:ind w:firstLine="709"/>
        <w:rPr>
          <w:rFonts w:ascii="Times New Roman" w:hAnsi="Times New Roman" w:cs="Times New Roman"/>
          <w:sz w:val="24"/>
          <w:szCs w:val="24"/>
          <w:lang w:val="en-US"/>
        </w:rPr>
      </w:pPr>
    </w:p>
    <w:p w14:paraId="4FEFFCE6" w14:textId="77777777" w:rsidR="00EF0392" w:rsidRDefault="00994266">
      <w:pPr>
        <w:spacing w:line="360" w:lineRule="auto"/>
        <w:rPr>
          <w:rFonts w:ascii="Times New Roman" w:hAnsi="Times New Roman" w:cs="Times New Roman"/>
          <w:sz w:val="24"/>
          <w:szCs w:val="24"/>
          <w:shd w:val="clear" w:color="auto" w:fill="CCFF66"/>
          <w:lang w:val="en-US"/>
        </w:rPr>
      </w:pPr>
      <w:r>
        <w:rPr>
          <w:rFonts w:ascii="Times New Roman" w:hAnsi="Times New Roman" w:cs="Times New Roman"/>
          <w:sz w:val="24"/>
          <w:szCs w:val="24"/>
          <w:lang w:val="en-US"/>
        </w:rPr>
        <w:lastRenderedPageBreak/>
        <w:t xml:space="preserve">Table 4. Types of the seasonal dynamics of copepod juveniles (types of phenology) at different regimes of spring-summer transition. </w:t>
      </w:r>
    </w:p>
    <w:tbl>
      <w:tblPr>
        <w:tblW w:w="0" w:type="auto"/>
        <w:tblInd w:w="2" w:type="dxa"/>
        <w:tblLayout w:type="fixed"/>
        <w:tblCellMar>
          <w:left w:w="10" w:type="dxa"/>
          <w:right w:w="10" w:type="dxa"/>
        </w:tblCellMar>
        <w:tblLook w:val="04A0" w:firstRow="1" w:lastRow="0" w:firstColumn="1" w:lastColumn="0" w:noHBand="0" w:noVBand="1"/>
      </w:tblPr>
      <w:tblGrid>
        <w:gridCol w:w="2566"/>
        <w:gridCol w:w="1420"/>
        <w:gridCol w:w="1416"/>
        <w:gridCol w:w="1560"/>
        <w:gridCol w:w="1563"/>
      </w:tblGrid>
      <w:tr w:rsidR="00EF0392" w14:paraId="714F9D3E" w14:textId="77777777">
        <w:trPr>
          <w:trHeight w:val="416"/>
        </w:trPr>
        <w:tc>
          <w:tcPr>
            <w:tcW w:w="2566" w:type="dxa"/>
            <w:tcBorders>
              <w:top w:val="single" w:sz="4" w:space="0" w:color="000000"/>
              <w:left w:val="single" w:sz="4" w:space="0" w:color="000000"/>
              <w:bottom w:val="single" w:sz="4" w:space="0" w:color="000000"/>
              <w:right w:val="single" w:sz="4" w:space="0" w:color="000000"/>
            </w:tcBorders>
            <w:shd w:val="clear" w:color="auto" w:fill="FFFFFF"/>
          </w:tcPr>
          <w:p w14:paraId="44C5E809" w14:textId="77777777" w:rsidR="00EF0392" w:rsidRDefault="00994266">
            <w:pPr>
              <w:rPr>
                <w:rFonts w:ascii="Times New Roman" w:hAnsi="Times New Roman" w:cs="Times New Roman"/>
              </w:rPr>
            </w:pPr>
            <w:r>
              <w:rPr>
                <w:rFonts w:ascii="Times New Roman" w:hAnsi="Times New Roman" w:cs="Times New Roman"/>
              </w:rPr>
              <w:t xml:space="preserve">                Type of </w:t>
            </w:r>
            <w:r>
              <w:rPr>
                <w:rFonts w:ascii="Times New Roman" w:hAnsi="Times New Roman" w:cs="Times New Roman"/>
                <w:sz w:val="24"/>
                <w:szCs w:val="24"/>
                <w:lang w:val="en-US"/>
              </w:rPr>
              <w:t>transition</w:t>
            </w:r>
          </w:p>
          <w:p w14:paraId="77636AFF" w14:textId="77777777" w:rsidR="00EF0392" w:rsidRDefault="00994266">
            <w:pPr>
              <w:rPr>
                <w:rFonts w:ascii="Times New Roman" w:hAnsi="Times New Roman" w:cs="Times New Roman"/>
              </w:rPr>
            </w:pPr>
            <w:r>
              <w:rPr>
                <w:rFonts w:ascii="Times New Roman" w:hAnsi="Times New Roman" w:cs="Times New Roman"/>
              </w:rPr>
              <w:t xml:space="preserve">Species           </w:t>
            </w:r>
          </w:p>
        </w:tc>
        <w:tc>
          <w:tcPr>
            <w:tcW w:w="142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3C0CAEA6" w14:textId="77777777" w:rsidR="00EF0392" w:rsidRDefault="00994266">
            <w:pPr>
              <w:rPr>
                <w:rFonts w:ascii="Times New Roman" w:hAnsi="Times New Roman" w:cs="Times New Roman"/>
              </w:rPr>
            </w:pPr>
            <w:r>
              <w:rPr>
                <w:rFonts w:ascii="Times New Roman" w:hAnsi="Times New Roman" w:cs="Times New Roman"/>
              </w:rPr>
              <w:t>Early slow</w:t>
            </w:r>
          </w:p>
        </w:tc>
        <w:tc>
          <w:tcPr>
            <w:tcW w:w="1416"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D94F371" w14:textId="77777777" w:rsidR="00EF0392" w:rsidRDefault="00994266">
            <w:pPr>
              <w:rPr>
                <w:rFonts w:ascii="Times New Roman" w:hAnsi="Times New Roman" w:cs="Times New Roman"/>
              </w:rPr>
            </w:pPr>
            <w:r>
              <w:rPr>
                <w:rFonts w:ascii="Times New Roman" w:hAnsi="Times New Roman" w:cs="Times New Roman"/>
              </w:rPr>
              <w:t>Early fast</w:t>
            </w:r>
          </w:p>
        </w:tc>
        <w:tc>
          <w:tcPr>
            <w:tcW w:w="156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664C076C" w14:textId="77777777" w:rsidR="00EF0392" w:rsidRDefault="00994266">
            <w:pPr>
              <w:rPr>
                <w:rFonts w:ascii="Times New Roman" w:hAnsi="Times New Roman" w:cs="Times New Roman"/>
              </w:rPr>
            </w:pPr>
            <w:r>
              <w:rPr>
                <w:rFonts w:ascii="Times New Roman" w:hAnsi="Times New Roman" w:cs="Times New Roman"/>
              </w:rPr>
              <w:t>Late slow</w:t>
            </w:r>
          </w:p>
        </w:tc>
        <w:tc>
          <w:tcPr>
            <w:tcW w:w="1563"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0DC59E1E" w14:textId="77777777" w:rsidR="00EF0392" w:rsidRDefault="00994266">
            <w:pPr>
              <w:rPr>
                <w:rFonts w:ascii="Times New Roman" w:hAnsi="Times New Roman" w:cs="Times New Roman"/>
              </w:rPr>
            </w:pPr>
            <w:r>
              <w:rPr>
                <w:rFonts w:ascii="Times New Roman" w:hAnsi="Times New Roman" w:cs="Times New Roman"/>
              </w:rPr>
              <w:t>Late fast</w:t>
            </w:r>
          </w:p>
        </w:tc>
      </w:tr>
      <w:tr w:rsidR="00EF0392" w14:paraId="592C8B08" w14:textId="77777777">
        <w:trPr>
          <w:trHeight w:hRule="exact" w:val="284"/>
        </w:trPr>
        <w:tc>
          <w:tcPr>
            <w:tcW w:w="2566" w:type="dxa"/>
            <w:tcBorders>
              <w:top w:val="single" w:sz="4" w:space="0" w:color="000000"/>
              <w:left w:val="single" w:sz="4" w:space="0" w:color="000000"/>
              <w:bottom w:val="single" w:sz="4" w:space="0" w:color="000000"/>
              <w:right w:val="single" w:sz="4" w:space="0" w:color="000000"/>
            </w:tcBorders>
            <w:shd w:val="clear" w:color="auto" w:fill="FFFFFF"/>
          </w:tcPr>
          <w:p w14:paraId="16504425" w14:textId="77777777" w:rsidR="00EF0392" w:rsidRDefault="00994266">
            <w:pPr>
              <w:rPr>
                <w:rFonts w:ascii="Times New Roman" w:hAnsi="Times New Roman" w:cs="Times New Roman"/>
              </w:rPr>
            </w:pPr>
            <w:r>
              <w:rPr>
                <w:rFonts w:ascii="Times New Roman" w:hAnsi="Times New Roman" w:cs="Times New Roman"/>
              </w:rPr>
              <w:t>Calanus glacialis</w:t>
            </w:r>
          </w:p>
        </w:tc>
        <w:tc>
          <w:tcPr>
            <w:tcW w:w="142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052F338" w14:textId="77777777" w:rsidR="00EF0392" w:rsidRDefault="00994266">
            <w:pPr>
              <w:rPr>
                <w:rFonts w:ascii="Times New Roman" w:hAnsi="Times New Roman" w:cs="Times New Roman"/>
              </w:rPr>
            </w:pPr>
            <w:r>
              <w:rPr>
                <w:rFonts w:ascii="Times New Roman" w:hAnsi="Times New Roman" w:cs="Times New Roman"/>
              </w:rPr>
              <w:t>1</w:t>
            </w:r>
          </w:p>
        </w:tc>
        <w:tc>
          <w:tcPr>
            <w:tcW w:w="141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9497287" w14:textId="77777777" w:rsidR="00EF0392" w:rsidRDefault="00EF0392">
            <w:pPr>
              <w:rPr>
                <w:rFonts w:ascii="Times New Roman" w:hAns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1BB6DF4" w14:textId="77777777" w:rsidR="00EF0392" w:rsidRDefault="00EF0392">
            <w:pPr>
              <w:rPr>
                <w:rFonts w:ascii="Times New Roman" w:hAnsi="Times New Roman" w:cs="Times New Roman"/>
              </w:rPr>
            </w:pPr>
          </w:p>
        </w:tc>
        <w:tc>
          <w:tcPr>
            <w:tcW w:w="15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E75D301" w14:textId="77777777" w:rsidR="00EF0392" w:rsidRDefault="00994266">
            <w:pPr>
              <w:rPr>
                <w:rFonts w:ascii="Times New Roman" w:hAnsi="Times New Roman" w:cs="Times New Roman"/>
              </w:rPr>
            </w:pPr>
            <w:r>
              <w:rPr>
                <w:rFonts w:ascii="Times New Roman" w:hAnsi="Times New Roman" w:cs="Times New Roman"/>
              </w:rPr>
              <w:t>2</w:t>
            </w:r>
          </w:p>
        </w:tc>
      </w:tr>
      <w:tr w:rsidR="00EF0392" w14:paraId="03359E9B" w14:textId="77777777">
        <w:trPr>
          <w:trHeight w:hRule="exact" w:val="284"/>
        </w:trPr>
        <w:tc>
          <w:tcPr>
            <w:tcW w:w="2566" w:type="dxa"/>
            <w:tcBorders>
              <w:left w:val="single" w:sz="4" w:space="0" w:color="000000"/>
              <w:bottom w:val="single" w:sz="4" w:space="0" w:color="000000"/>
              <w:right w:val="single" w:sz="4" w:space="0" w:color="000000"/>
            </w:tcBorders>
            <w:shd w:val="clear" w:color="auto" w:fill="FFFFFF"/>
          </w:tcPr>
          <w:p w14:paraId="1CDE8F32" w14:textId="77777777" w:rsidR="00EF0392" w:rsidRDefault="00994266">
            <w:pPr>
              <w:rPr>
                <w:rFonts w:ascii="Times New Roman" w:hAnsi="Times New Roman" w:cs="Times New Roman"/>
              </w:rPr>
            </w:pPr>
            <w:r>
              <w:rPr>
                <w:rFonts w:ascii="Times New Roman" w:hAnsi="Times New Roman" w:cs="Times New Roman"/>
              </w:rPr>
              <w:t>Centropages hamatus</w:t>
            </w:r>
          </w:p>
        </w:tc>
        <w:tc>
          <w:tcPr>
            <w:tcW w:w="1420" w:type="dxa"/>
            <w:tcBorders>
              <w:left w:val="single" w:sz="4" w:space="0" w:color="000000"/>
              <w:bottom w:val="single" w:sz="4" w:space="0" w:color="000000"/>
              <w:right w:val="single" w:sz="4" w:space="0" w:color="000000"/>
            </w:tcBorders>
            <w:shd w:val="clear" w:color="auto" w:fill="FFFFFF"/>
            <w:vAlign w:val="center"/>
          </w:tcPr>
          <w:p w14:paraId="21282A1D" w14:textId="77777777" w:rsidR="00EF0392" w:rsidRDefault="00994266">
            <w:pPr>
              <w:rPr>
                <w:rFonts w:ascii="Times New Roman" w:hAnsi="Times New Roman" w:cs="Times New Roman"/>
              </w:rPr>
            </w:pPr>
            <w:r>
              <w:rPr>
                <w:rFonts w:ascii="Times New Roman" w:hAnsi="Times New Roman" w:cs="Times New Roman"/>
              </w:rPr>
              <w:t>1</w:t>
            </w:r>
          </w:p>
        </w:tc>
        <w:tc>
          <w:tcPr>
            <w:tcW w:w="1416" w:type="dxa"/>
            <w:tcBorders>
              <w:left w:val="single" w:sz="4" w:space="0" w:color="000000"/>
              <w:bottom w:val="single" w:sz="4" w:space="0" w:color="000000"/>
              <w:right w:val="single" w:sz="4" w:space="0" w:color="000000"/>
            </w:tcBorders>
            <w:shd w:val="clear" w:color="auto" w:fill="FFFFFF"/>
            <w:vAlign w:val="center"/>
          </w:tcPr>
          <w:p w14:paraId="1CE44FD0" w14:textId="77777777" w:rsidR="00EF0392" w:rsidRDefault="00EF0392">
            <w:pPr>
              <w:rPr>
                <w:rFonts w:ascii="Times New Roman" w:hAnsi="Times New Roman" w:cs="Times New Roman"/>
              </w:rPr>
            </w:pPr>
          </w:p>
        </w:tc>
        <w:tc>
          <w:tcPr>
            <w:tcW w:w="1560" w:type="dxa"/>
            <w:tcBorders>
              <w:left w:val="single" w:sz="4" w:space="0" w:color="000000"/>
              <w:bottom w:val="single" w:sz="4" w:space="0" w:color="000000"/>
              <w:right w:val="single" w:sz="4" w:space="0" w:color="000000"/>
            </w:tcBorders>
            <w:shd w:val="clear" w:color="auto" w:fill="FFFFFF"/>
            <w:vAlign w:val="center"/>
          </w:tcPr>
          <w:p w14:paraId="7DD697A8" w14:textId="77777777" w:rsidR="00EF0392" w:rsidRDefault="00EF0392">
            <w:pPr>
              <w:rPr>
                <w:rFonts w:ascii="Times New Roman" w:hAnsi="Times New Roman" w:cs="Times New Roman"/>
              </w:rPr>
            </w:pPr>
          </w:p>
        </w:tc>
        <w:tc>
          <w:tcPr>
            <w:tcW w:w="1563" w:type="dxa"/>
            <w:tcBorders>
              <w:left w:val="single" w:sz="4" w:space="0" w:color="000000"/>
              <w:bottom w:val="single" w:sz="4" w:space="0" w:color="000000"/>
              <w:right w:val="single" w:sz="4" w:space="0" w:color="000000"/>
            </w:tcBorders>
            <w:shd w:val="clear" w:color="auto" w:fill="FFFFFF"/>
            <w:vAlign w:val="center"/>
          </w:tcPr>
          <w:p w14:paraId="2C84F19B" w14:textId="77777777" w:rsidR="00EF0392" w:rsidRDefault="00994266">
            <w:pPr>
              <w:rPr>
                <w:rFonts w:ascii="Times New Roman" w:hAnsi="Times New Roman" w:cs="Times New Roman"/>
              </w:rPr>
            </w:pPr>
            <w:r>
              <w:rPr>
                <w:rFonts w:ascii="Times New Roman" w:hAnsi="Times New Roman" w:cs="Times New Roman"/>
              </w:rPr>
              <w:t>2</w:t>
            </w:r>
          </w:p>
        </w:tc>
      </w:tr>
      <w:tr w:rsidR="00EF0392" w14:paraId="2B7F4DF5" w14:textId="77777777">
        <w:trPr>
          <w:trHeight w:hRule="exact" w:val="284"/>
        </w:trPr>
        <w:tc>
          <w:tcPr>
            <w:tcW w:w="2566" w:type="dxa"/>
            <w:tcBorders>
              <w:top w:val="single" w:sz="4" w:space="0" w:color="000000"/>
              <w:left w:val="single" w:sz="4" w:space="0" w:color="000000"/>
              <w:bottom w:val="single" w:sz="4" w:space="0" w:color="000000"/>
              <w:right w:val="single" w:sz="4" w:space="0" w:color="000000"/>
            </w:tcBorders>
            <w:shd w:val="clear" w:color="auto" w:fill="FFFFFF"/>
          </w:tcPr>
          <w:p w14:paraId="3B1244E0" w14:textId="77777777" w:rsidR="00EF0392" w:rsidRDefault="00994266">
            <w:pPr>
              <w:rPr>
                <w:rFonts w:ascii="Times New Roman" w:hAnsi="Times New Roman" w:cs="Times New Roman"/>
              </w:rPr>
            </w:pPr>
            <w:r>
              <w:rPr>
                <w:rFonts w:ascii="Times New Roman" w:hAnsi="Times New Roman" w:cs="Times New Roman"/>
              </w:rPr>
              <w:t>Oithona similis</w:t>
            </w:r>
          </w:p>
        </w:tc>
        <w:tc>
          <w:tcPr>
            <w:tcW w:w="142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6E9116E" w14:textId="77777777" w:rsidR="00EF0392" w:rsidRDefault="00994266">
            <w:pPr>
              <w:rPr>
                <w:rFonts w:ascii="Times New Roman" w:hAnsi="Times New Roman" w:cs="Times New Roman"/>
              </w:rPr>
            </w:pPr>
            <w:r>
              <w:rPr>
                <w:rFonts w:ascii="Times New Roman" w:hAnsi="Times New Roman" w:cs="Times New Roman"/>
              </w:rPr>
              <w:t>2</w:t>
            </w:r>
          </w:p>
        </w:tc>
        <w:tc>
          <w:tcPr>
            <w:tcW w:w="141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64E8173" w14:textId="77777777" w:rsidR="00EF0392" w:rsidRDefault="00EF0392">
            <w:pPr>
              <w:rPr>
                <w:rFonts w:ascii="Times New Roman" w:hAns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CC90679" w14:textId="77777777" w:rsidR="00EF0392" w:rsidRDefault="00EF0392">
            <w:pPr>
              <w:rPr>
                <w:rFonts w:ascii="Times New Roman" w:hAnsi="Times New Roman" w:cs="Times New Roman"/>
              </w:rPr>
            </w:pPr>
          </w:p>
        </w:tc>
        <w:tc>
          <w:tcPr>
            <w:tcW w:w="15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70A26CD" w14:textId="77777777" w:rsidR="00EF0392" w:rsidRDefault="00994266">
            <w:pPr>
              <w:rPr>
                <w:rFonts w:ascii="Times New Roman" w:hAnsi="Times New Roman" w:cs="Times New Roman"/>
              </w:rPr>
            </w:pPr>
            <w:r>
              <w:rPr>
                <w:rFonts w:ascii="Times New Roman" w:hAnsi="Times New Roman" w:cs="Times New Roman"/>
              </w:rPr>
              <w:t>1</w:t>
            </w:r>
          </w:p>
        </w:tc>
      </w:tr>
      <w:tr w:rsidR="00EF0392" w14:paraId="68388A37" w14:textId="77777777">
        <w:trPr>
          <w:trHeight w:hRule="exact" w:val="284"/>
        </w:trPr>
        <w:tc>
          <w:tcPr>
            <w:tcW w:w="2566" w:type="dxa"/>
            <w:tcBorders>
              <w:top w:val="single" w:sz="4" w:space="0" w:color="000000"/>
              <w:left w:val="single" w:sz="4" w:space="0" w:color="000000"/>
              <w:bottom w:val="single" w:sz="4" w:space="0" w:color="000000"/>
              <w:right w:val="single" w:sz="4" w:space="0" w:color="000000"/>
            </w:tcBorders>
            <w:shd w:val="clear" w:color="auto" w:fill="FFFFFF"/>
          </w:tcPr>
          <w:p w14:paraId="4DDE6E6B" w14:textId="77777777" w:rsidR="00EF0392" w:rsidRDefault="00994266">
            <w:pPr>
              <w:rPr>
                <w:rFonts w:ascii="Times New Roman" w:hAnsi="Times New Roman" w:cs="Times New Roman"/>
              </w:rPr>
            </w:pPr>
            <w:r>
              <w:rPr>
                <w:rFonts w:ascii="Times New Roman" w:hAnsi="Times New Roman" w:cs="Times New Roman"/>
              </w:rPr>
              <w:t>Temora longicornis</w:t>
            </w:r>
          </w:p>
        </w:tc>
        <w:tc>
          <w:tcPr>
            <w:tcW w:w="142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93EE479" w14:textId="77777777" w:rsidR="00EF0392" w:rsidRDefault="00994266">
            <w:pPr>
              <w:rPr>
                <w:rFonts w:ascii="Times New Roman" w:hAnsi="Times New Roman" w:cs="Times New Roman"/>
              </w:rPr>
            </w:pPr>
            <w:r>
              <w:rPr>
                <w:rFonts w:ascii="Times New Roman" w:hAnsi="Times New Roman" w:cs="Times New Roman"/>
              </w:rPr>
              <w:t>2</w:t>
            </w:r>
          </w:p>
        </w:tc>
        <w:tc>
          <w:tcPr>
            <w:tcW w:w="141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CFDB7D" w14:textId="77777777" w:rsidR="00EF0392" w:rsidRDefault="00EF0392">
            <w:pPr>
              <w:rPr>
                <w:rFonts w:ascii="Times New Roman" w:hAns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D24029B" w14:textId="77777777" w:rsidR="00EF0392" w:rsidRDefault="00EF0392">
            <w:pPr>
              <w:rPr>
                <w:rFonts w:ascii="Times New Roman" w:hAnsi="Times New Roman" w:cs="Times New Roman"/>
              </w:rPr>
            </w:pPr>
          </w:p>
        </w:tc>
        <w:tc>
          <w:tcPr>
            <w:tcW w:w="15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984D6FE" w14:textId="77777777" w:rsidR="00EF0392" w:rsidRDefault="00994266">
            <w:pPr>
              <w:rPr>
                <w:rFonts w:ascii="Times New Roman" w:hAnsi="Times New Roman" w:cs="Times New Roman"/>
              </w:rPr>
            </w:pPr>
            <w:r>
              <w:rPr>
                <w:rFonts w:ascii="Times New Roman" w:hAnsi="Times New Roman" w:cs="Times New Roman"/>
              </w:rPr>
              <w:t>1</w:t>
            </w:r>
          </w:p>
        </w:tc>
      </w:tr>
      <w:tr w:rsidR="00EF0392" w14:paraId="7FAC8585" w14:textId="77777777">
        <w:trPr>
          <w:trHeight w:hRule="exact" w:val="284"/>
        </w:trPr>
        <w:tc>
          <w:tcPr>
            <w:tcW w:w="2566" w:type="dxa"/>
            <w:tcBorders>
              <w:top w:val="single" w:sz="4" w:space="0" w:color="000000"/>
              <w:left w:val="single" w:sz="4" w:space="0" w:color="000000"/>
              <w:bottom w:val="single" w:sz="4" w:space="0" w:color="000000"/>
              <w:right w:val="single" w:sz="4" w:space="0" w:color="000000"/>
            </w:tcBorders>
            <w:shd w:val="clear" w:color="auto" w:fill="FFFFFF"/>
          </w:tcPr>
          <w:p w14:paraId="5C1B45CE" w14:textId="77777777" w:rsidR="00EF0392" w:rsidRDefault="00994266">
            <w:pPr>
              <w:rPr>
                <w:rFonts w:ascii="Times New Roman" w:hAnsi="Times New Roman" w:cs="Times New Roman"/>
              </w:rPr>
            </w:pPr>
            <w:r>
              <w:rPr>
                <w:rFonts w:ascii="Times New Roman" w:hAnsi="Times New Roman" w:cs="Times New Roman"/>
              </w:rPr>
              <w:t>Acartia spp.</w:t>
            </w:r>
          </w:p>
        </w:tc>
        <w:tc>
          <w:tcPr>
            <w:tcW w:w="142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D51EA45" w14:textId="77777777" w:rsidR="00EF0392" w:rsidRDefault="00EF0392">
            <w:pPr>
              <w:rPr>
                <w:rFonts w:ascii="Times New Roman" w:hAnsi="Times New Roman" w:cs="Times New Roman"/>
              </w:rPr>
            </w:pPr>
          </w:p>
        </w:tc>
        <w:tc>
          <w:tcPr>
            <w:tcW w:w="141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A952B43" w14:textId="77777777" w:rsidR="00EF0392" w:rsidRDefault="00994266">
            <w:pPr>
              <w:rPr>
                <w:rFonts w:ascii="Times New Roman" w:hAnsi="Times New Roman" w:cs="Times New Roman"/>
              </w:rPr>
            </w:pPr>
            <w:r>
              <w:rPr>
                <w:rFonts w:ascii="Times New Roman" w:hAnsi="Times New Roman" w:cs="Times New Roman"/>
              </w:rPr>
              <w:t>1</w:t>
            </w:r>
          </w:p>
        </w:tc>
        <w:tc>
          <w:tcPr>
            <w:tcW w:w="15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7A98D24" w14:textId="77777777" w:rsidR="00EF0392" w:rsidRDefault="00994266">
            <w:pPr>
              <w:rPr>
                <w:rFonts w:ascii="Times New Roman" w:hAnsi="Times New Roman" w:cs="Times New Roman"/>
              </w:rPr>
            </w:pPr>
            <w:r>
              <w:rPr>
                <w:rFonts w:ascii="Times New Roman" w:hAnsi="Times New Roman" w:cs="Times New Roman"/>
              </w:rPr>
              <w:t>2</w:t>
            </w:r>
          </w:p>
        </w:tc>
        <w:tc>
          <w:tcPr>
            <w:tcW w:w="15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E989C2F" w14:textId="77777777" w:rsidR="00EF0392" w:rsidRDefault="00EF0392">
            <w:pPr>
              <w:rPr>
                <w:rFonts w:ascii="Times New Roman" w:hAnsi="Times New Roman" w:cs="Times New Roman"/>
              </w:rPr>
            </w:pPr>
          </w:p>
        </w:tc>
      </w:tr>
      <w:tr w:rsidR="00EF0392" w14:paraId="13ECE65C" w14:textId="77777777">
        <w:trPr>
          <w:trHeight w:hRule="exact" w:val="284"/>
        </w:trPr>
        <w:tc>
          <w:tcPr>
            <w:tcW w:w="2566" w:type="dxa"/>
            <w:tcBorders>
              <w:left w:val="single" w:sz="4" w:space="0" w:color="000000"/>
              <w:bottom w:val="single" w:sz="4" w:space="0" w:color="000000"/>
              <w:right w:val="single" w:sz="4" w:space="0" w:color="000000"/>
            </w:tcBorders>
            <w:shd w:val="clear" w:color="auto" w:fill="FFFFFF"/>
          </w:tcPr>
          <w:p w14:paraId="188B4657" w14:textId="77777777" w:rsidR="00EF0392" w:rsidRDefault="00994266">
            <w:pPr>
              <w:rPr>
                <w:rFonts w:ascii="Times New Roman" w:hAnsi="Times New Roman" w:cs="Times New Roman"/>
              </w:rPr>
            </w:pPr>
            <w:r>
              <w:rPr>
                <w:rFonts w:ascii="Times New Roman" w:hAnsi="Times New Roman" w:cs="Times New Roman"/>
              </w:rPr>
              <w:t>Microsetella norvegica</w:t>
            </w:r>
          </w:p>
        </w:tc>
        <w:tc>
          <w:tcPr>
            <w:tcW w:w="1420" w:type="dxa"/>
            <w:tcBorders>
              <w:left w:val="single" w:sz="4" w:space="0" w:color="000000"/>
              <w:bottom w:val="single" w:sz="4" w:space="0" w:color="000000"/>
              <w:right w:val="single" w:sz="4" w:space="0" w:color="000000"/>
            </w:tcBorders>
            <w:shd w:val="clear" w:color="auto" w:fill="FFFFFF"/>
            <w:vAlign w:val="center"/>
          </w:tcPr>
          <w:p w14:paraId="3216375F" w14:textId="77777777" w:rsidR="00EF0392" w:rsidRDefault="00EF0392">
            <w:pPr>
              <w:rPr>
                <w:rFonts w:ascii="Times New Roman" w:hAnsi="Times New Roman" w:cs="Times New Roman"/>
              </w:rPr>
            </w:pPr>
          </w:p>
        </w:tc>
        <w:tc>
          <w:tcPr>
            <w:tcW w:w="1416" w:type="dxa"/>
            <w:tcBorders>
              <w:left w:val="single" w:sz="4" w:space="0" w:color="000000"/>
              <w:bottom w:val="single" w:sz="4" w:space="0" w:color="000000"/>
              <w:right w:val="single" w:sz="4" w:space="0" w:color="000000"/>
            </w:tcBorders>
            <w:shd w:val="clear" w:color="auto" w:fill="FFFFFF"/>
            <w:vAlign w:val="center"/>
          </w:tcPr>
          <w:p w14:paraId="19570118" w14:textId="77777777" w:rsidR="00EF0392" w:rsidRDefault="00994266">
            <w:pPr>
              <w:rPr>
                <w:rFonts w:ascii="Times New Roman" w:hAnsi="Times New Roman" w:cs="Times New Roman"/>
              </w:rPr>
            </w:pPr>
            <w:r>
              <w:rPr>
                <w:rFonts w:ascii="Times New Roman" w:hAnsi="Times New Roman" w:cs="Times New Roman"/>
              </w:rPr>
              <w:t>1</w:t>
            </w:r>
          </w:p>
        </w:tc>
        <w:tc>
          <w:tcPr>
            <w:tcW w:w="1560" w:type="dxa"/>
            <w:tcBorders>
              <w:left w:val="single" w:sz="4" w:space="0" w:color="000000"/>
              <w:bottom w:val="single" w:sz="4" w:space="0" w:color="000000"/>
              <w:right w:val="single" w:sz="4" w:space="0" w:color="000000"/>
            </w:tcBorders>
            <w:shd w:val="clear" w:color="auto" w:fill="FFFFFF"/>
            <w:vAlign w:val="center"/>
          </w:tcPr>
          <w:p w14:paraId="39D1B76E" w14:textId="77777777" w:rsidR="00EF0392" w:rsidRDefault="00994266">
            <w:pPr>
              <w:rPr>
                <w:rFonts w:ascii="Times New Roman" w:hAnsi="Times New Roman" w:cs="Times New Roman"/>
              </w:rPr>
            </w:pPr>
            <w:r>
              <w:rPr>
                <w:rFonts w:ascii="Times New Roman" w:hAnsi="Times New Roman" w:cs="Times New Roman"/>
              </w:rPr>
              <w:t>2</w:t>
            </w:r>
          </w:p>
        </w:tc>
        <w:tc>
          <w:tcPr>
            <w:tcW w:w="1563" w:type="dxa"/>
            <w:tcBorders>
              <w:left w:val="single" w:sz="4" w:space="0" w:color="000000"/>
              <w:bottom w:val="single" w:sz="4" w:space="0" w:color="000000"/>
              <w:right w:val="single" w:sz="4" w:space="0" w:color="000000"/>
            </w:tcBorders>
            <w:shd w:val="clear" w:color="auto" w:fill="FFFFFF"/>
            <w:vAlign w:val="center"/>
          </w:tcPr>
          <w:p w14:paraId="3D76DC44" w14:textId="77777777" w:rsidR="00EF0392" w:rsidRDefault="00EF0392">
            <w:pPr>
              <w:rPr>
                <w:rFonts w:ascii="Times New Roman" w:hAnsi="Times New Roman" w:cs="Times New Roman"/>
              </w:rPr>
            </w:pPr>
          </w:p>
        </w:tc>
      </w:tr>
      <w:tr w:rsidR="00EF0392" w14:paraId="57A405B4" w14:textId="77777777">
        <w:trPr>
          <w:trHeight w:hRule="exact" w:val="284"/>
        </w:trPr>
        <w:tc>
          <w:tcPr>
            <w:tcW w:w="2566" w:type="dxa"/>
            <w:tcBorders>
              <w:left w:val="single" w:sz="4" w:space="0" w:color="000000"/>
              <w:bottom w:val="single" w:sz="4" w:space="0" w:color="000000"/>
              <w:right w:val="single" w:sz="4" w:space="0" w:color="000000"/>
            </w:tcBorders>
            <w:shd w:val="clear" w:color="auto" w:fill="FFFFFF"/>
          </w:tcPr>
          <w:p w14:paraId="024E201B" w14:textId="77777777" w:rsidR="00EF0392" w:rsidRDefault="00994266">
            <w:pPr>
              <w:rPr>
                <w:rFonts w:ascii="Times New Roman" w:hAnsi="Times New Roman" w:cs="Times New Roman"/>
              </w:rPr>
            </w:pPr>
            <w:r>
              <w:rPr>
                <w:rFonts w:ascii="Times New Roman" w:hAnsi="Times New Roman" w:cs="Times New Roman"/>
              </w:rPr>
              <w:t>Pseudocalanus spp.</w:t>
            </w:r>
          </w:p>
        </w:tc>
        <w:tc>
          <w:tcPr>
            <w:tcW w:w="1420" w:type="dxa"/>
            <w:tcBorders>
              <w:left w:val="single" w:sz="4" w:space="0" w:color="000000"/>
              <w:bottom w:val="single" w:sz="4" w:space="0" w:color="000000"/>
              <w:right w:val="single" w:sz="4" w:space="0" w:color="000000"/>
            </w:tcBorders>
            <w:shd w:val="clear" w:color="auto" w:fill="FFFFFF"/>
            <w:vAlign w:val="center"/>
          </w:tcPr>
          <w:p w14:paraId="0A3266A2" w14:textId="77777777" w:rsidR="00EF0392" w:rsidRDefault="00EF0392">
            <w:pPr>
              <w:rPr>
                <w:rFonts w:ascii="Times New Roman" w:hAnsi="Times New Roman" w:cs="Times New Roman"/>
              </w:rPr>
            </w:pPr>
          </w:p>
        </w:tc>
        <w:tc>
          <w:tcPr>
            <w:tcW w:w="1416" w:type="dxa"/>
            <w:tcBorders>
              <w:left w:val="single" w:sz="4" w:space="0" w:color="000000"/>
              <w:bottom w:val="single" w:sz="4" w:space="0" w:color="000000"/>
              <w:right w:val="single" w:sz="4" w:space="0" w:color="000000"/>
            </w:tcBorders>
            <w:shd w:val="clear" w:color="auto" w:fill="FFFFFF"/>
            <w:vAlign w:val="center"/>
          </w:tcPr>
          <w:p w14:paraId="4A97F885" w14:textId="77777777" w:rsidR="00EF0392" w:rsidRDefault="00994266">
            <w:pPr>
              <w:rPr>
                <w:rFonts w:ascii="Times New Roman" w:hAnsi="Times New Roman" w:cs="Times New Roman"/>
              </w:rPr>
            </w:pPr>
            <w:r>
              <w:rPr>
                <w:rFonts w:ascii="Times New Roman" w:hAnsi="Times New Roman" w:cs="Times New Roman"/>
              </w:rPr>
              <w:t>2</w:t>
            </w:r>
          </w:p>
        </w:tc>
        <w:tc>
          <w:tcPr>
            <w:tcW w:w="1560" w:type="dxa"/>
            <w:tcBorders>
              <w:left w:val="single" w:sz="4" w:space="0" w:color="000000"/>
              <w:bottom w:val="single" w:sz="4" w:space="0" w:color="000000"/>
              <w:right w:val="single" w:sz="4" w:space="0" w:color="000000"/>
            </w:tcBorders>
            <w:shd w:val="clear" w:color="auto" w:fill="FFFFFF"/>
            <w:vAlign w:val="center"/>
          </w:tcPr>
          <w:p w14:paraId="4325E278" w14:textId="77777777" w:rsidR="00EF0392" w:rsidRDefault="00994266">
            <w:pPr>
              <w:rPr>
                <w:rFonts w:ascii="Times New Roman" w:hAnsi="Times New Roman" w:cs="Times New Roman"/>
              </w:rPr>
            </w:pPr>
            <w:r>
              <w:rPr>
                <w:rFonts w:ascii="Times New Roman" w:hAnsi="Times New Roman" w:cs="Times New Roman"/>
              </w:rPr>
              <w:t>1</w:t>
            </w:r>
          </w:p>
        </w:tc>
        <w:tc>
          <w:tcPr>
            <w:tcW w:w="1563" w:type="dxa"/>
            <w:tcBorders>
              <w:left w:val="single" w:sz="4" w:space="0" w:color="000000"/>
              <w:bottom w:val="single" w:sz="4" w:space="0" w:color="000000"/>
              <w:right w:val="single" w:sz="4" w:space="0" w:color="000000"/>
            </w:tcBorders>
            <w:shd w:val="clear" w:color="auto" w:fill="FFFFFF"/>
            <w:vAlign w:val="center"/>
          </w:tcPr>
          <w:p w14:paraId="1F6DF02F" w14:textId="77777777" w:rsidR="00EF0392" w:rsidRDefault="00EF0392">
            <w:pPr>
              <w:rPr>
                <w:rFonts w:ascii="Times New Roman" w:hAnsi="Times New Roman" w:cs="Times New Roman"/>
              </w:rPr>
            </w:pPr>
          </w:p>
        </w:tc>
      </w:tr>
    </w:tbl>
    <w:p w14:paraId="4A7BA0EF" w14:textId="77777777" w:rsidR="00EF0392" w:rsidRDefault="00EF0392">
      <w:pPr>
        <w:spacing w:line="360" w:lineRule="auto"/>
        <w:rPr>
          <w:rFonts w:ascii="Times New Roman" w:hAnsi="Times New Roman" w:cs="Times New Roman"/>
        </w:rPr>
      </w:pPr>
    </w:p>
    <w:p w14:paraId="03D9C2CD" w14:textId="673E7181" w:rsidR="00EF0392" w:rsidRDefault="00994266">
      <w:pPr>
        <w:spacing w:line="360" w:lineRule="auto"/>
        <w:ind w:firstLine="709"/>
        <w:rPr>
          <w:rFonts w:ascii="Times New Roman" w:hAnsi="Times New Roman" w:cs="Times New Roman"/>
          <w:sz w:val="24"/>
          <w:szCs w:val="24"/>
          <w:lang w:val="en-US"/>
        </w:rPr>
      </w:pPr>
      <w:r>
        <w:rPr>
          <w:rFonts w:ascii="Times New Roman" w:hAnsi="Times New Roman" w:cs="Times New Roman"/>
          <w:b/>
          <w:bCs/>
          <w:i/>
          <w:iCs/>
          <w:sz w:val="24"/>
          <w:szCs w:val="24"/>
          <w:lang w:val="en-US"/>
        </w:rPr>
        <w:t>Trends in the long-term dynamics of the studied parameters (1961-2018).</w:t>
      </w:r>
      <w:r>
        <w:rPr>
          <w:rFonts w:ascii="Times New Roman" w:hAnsi="Times New Roman" w:cs="Times New Roman"/>
          <w:b/>
          <w:bCs/>
          <w:sz w:val="24"/>
          <w:szCs w:val="24"/>
          <w:lang w:val="en-US"/>
        </w:rPr>
        <w:t xml:space="preserve"> </w:t>
      </w:r>
      <w:r>
        <w:rPr>
          <w:rFonts w:ascii="Times New Roman" w:hAnsi="Times New Roman" w:cs="Times New Roman"/>
          <w:sz w:val="24"/>
          <w:lang w:val="en-US"/>
        </w:rPr>
        <w:t xml:space="preserve">The years with different types of spring-summer </w:t>
      </w:r>
      <w:r>
        <w:rPr>
          <w:rFonts w:ascii="Times New Roman" w:hAnsi="Times New Roman" w:cs="Times New Roman"/>
          <w:sz w:val="24"/>
          <w:szCs w:val="24"/>
          <w:lang w:val="en-US"/>
        </w:rPr>
        <w:t>transition</w:t>
      </w:r>
      <w:r>
        <w:rPr>
          <w:rFonts w:ascii="Times New Roman" w:hAnsi="Times New Roman" w:cs="Times New Roman"/>
          <w:sz w:val="24"/>
          <w:lang w:val="en-US"/>
        </w:rPr>
        <w:t xml:space="preserve"> demonstrated some pattern in their distribution in time (Fig. 5). General tendency was observed from late and slow towards early and slow </w:t>
      </w:r>
      <w:r>
        <w:rPr>
          <w:rFonts w:ascii="Times New Roman" w:hAnsi="Times New Roman" w:cs="Times New Roman"/>
          <w:sz w:val="24"/>
          <w:szCs w:val="24"/>
          <w:lang w:val="en-US"/>
        </w:rPr>
        <w:t>transition</w:t>
      </w:r>
      <w:r>
        <w:rPr>
          <w:rFonts w:ascii="Times New Roman" w:hAnsi="Times New Roman" w:cs="Times New Roman"/>
          <w:sz w:val="24"/>
          <w:lang w:val="en-US"/>
        </w:rPr>
        <w:t xml:space="preserve">. The years characterized by early slow </w:t>
      </w:r>
      <w:r>
        <w:rPr>
          <w:rFonts w:ascii="Times New Roman" w:hAnsi="Times New Roman" w:cs="Times New Roman"/>
          <w:sz w:val="24"/>
          <w:szCs w:val="24"/>
          <w:lang w:val="en-US"/>
        </w:rPr>
        <w:t>transition</w:t>
      </w:r>
      <w:r>
        <w:rPr>
          <w:rFonts w:ascii="Times New Roman" w:hAnsi="Times New Roman" w:cs="Times New Roman"/>
          <w:sz w:val="24"/>
          <w:lang w:val="en-US"/>
        </w:rPr>
        <w:t xml:space="preserve"> were all but one (1961) concentrated after 2000.</w:t>
      </w:r>
      <w:ins w:id="436" w:author="Usov Nikolay" w:date="2021-01-11T12:32:00Z">
        <w:r w:rsidR="00B64D4A">
          <w:rPr>
            <w:rFonts w:ascii="Times New Roman" w:hAnsi="Times New Roman" w:cs="Times New Roman"/>
            <w:sz w:val="24"/>
            <w:lang w:val="en-US"/>
          </w:rPr>
          <w:t xml:space="preserve"> </w:t>
        </w:r>
      </w:ins>
      <w:r>
        <w:rPr>
          <w:rFonts w:ascii="Times New Roman" w:hAnsi="Times New Roman" w:cs="Times New Roman"/>
          <w:sz w:val="24"/>
          <w:lang w:val="en-US"/>
        </w:rPr>
        <w:t xml:space="preserve">Years with fast </w:t>
      </w:r>
      <w:r>
        <w:rPr>
          <w:rFonts w:ascii="Times New Roman" w:hAnsi="Times New Roman" w:cs="Times New Roman"/>
          <w:sz w:val="24"/>
          <w:szCs w:val="24"/>
          <w:lang w:val="en-US"/>
        </w:rPr>
        <w:t>transition</w:t>
      </w:r>
      <w:r>
        <w:rPr>
          <w:rFonts w:ascii="Times New Roman" w:hAnsi="Times New Roman" w:cs="Times New Roman"/>
          <w:sz w:val="24"/>
          <w:lang w:val="en-US"/>
        </w:rPr>
        <w:t xml:space="preserve"> were mostly concentrated in the first half of the studied period. Thus, there existed tendency towards early spring and summer and relatively prolonged spring.</w:t>
      </w:r>
    </w:p>
    <w:p w14:paraId="5412DB02" w14:textId="77777777" w:rsidR="00EF0392" w:rsidRDefault="00994266">
      <w:pPr>
        <w:spacing w:line="360" w:lineRule="auto"/>
        <w:rPr>
          <w:rFonts w:ascii="Times New Roman" w:hAnsi="Times New Roman" w:cs="Times New Roman"/>
          <w:sz w:val="24"/>
          <w:lang w:val="ru-RU"/>
        </w:rPr>
      </w:pPr>
      <w:r>
        <w:rPr>
          <w:noProof/>
          <w:sz w:val="24"/>
          <w:lang w:val="ru-RU" w:eastAsia="ru-RU"/>
        </w:rPr>
        <w:drawing>
          <wp:inline distT="0" distB="0" distL="0" distR="0">
            <wp:extent cx="4126230" cy="272542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4126230" cy="2725420"/>
                    </a:xfrm>
                    <a:prstGeom prst="rect">
                      <a:avLst/>
                    </a:prstGeom>
                    <a:noFill/>
                    <a:ln>
                      <a:noFill/>
                    </a:ln>
                  </pic:spPr>
                </pic:pic>
              </a:graphicData>
            </a:graphic>
          </wp:inline>
        </w:drawing>
      </w:r>
    </w:p>
    <w:p w14:paraId="7268BFD4" w14:textId="77777777" w:rsidR="00EF0392" w:rsidRDefault="00994266">
      <w:pPr>
        <w:spacing w:line="360" w:lineRule="auto"/>
        <w:rPr>
          <w:rFonts w:ascii="Times New Roman" w:hAnsi="Times New Roman" w:cs="Times New Roman"/>
          <w:sz w:val="24"/>
          <w:lang w:val="en-US"/>
        </w:rPr>
      </w:pPr>
      <w:commentRangeStart w:id="437"/>
      <w:commentRangeStart w:id="438"/>
      <w:r>
        <w:rPr>
          <w:rFonts w:ascii="Times New Roman" w:hAnsi="Times New Roman" w:cs="Times New Roman"/>
          <w:sz w:val="24"/>
          <w:lang w:val="en-US"/>
        </w:rPr>
        <w:t xml:space="preserve">Fig. 5. Temporal distribution of years with different types of spring-summer </w:t>
      </w:r>
      <w:r>
        <w:rPr>
          <w:rFonts w:ascii="Times New Roman" w:hAnsi="Times New Roman" w:cs="Times New Roman"/>
          <w:sz w:val="24"/>
          <w:szCs w:val="24"/>
          <w:lang w:val="en-US"/>
        </w:rPr>
        <w:t>transition</w:t>
      </w:r>
      <w:r>
        <w:rPr>
          <w:rFonts w:ascii="Times New Roman" w:hAnsi="Times New Roman" w:cs="Times New Roman"/>
          <w:sz w:val="24"/>
          <w:lang w:val="en-US"/>
        </w:rPr>
        <w:t xml:space="preserve">. </w:t>
      </w:r>
      <w:commentRangeEnd w:id="437"/>
      <w:r>
        <w:commentReference w:id="437"/>
      </w:r>
      <w:commentRangeEnd w:id="438"/>
      <w:r w:rsidR="00596773">
        <w:rPr>
          <w:rStyle w:val="af"/>
        </w:rPr>
        <w:commentReference w:id="438"/>
      </w:r>
    </w:p>
    <w:p w14:paraId="47F4D3D1" w14:textId="77777777" w:rsidR="00EF0392" w:rsidRDefault="00994266">
      <w:pPr>
        <w:spacing w:line="360" w:lineRule="auto"/>
        <w:ind w:firstLine="709"/>
        <w:rPr>
          <w:sz w:val="24"/>
          <w:szCs w:val="24"/>
        </w:rPr>
      </w:pPr>
      <w:commentRangeStart w:id="439"/>
      <w:commentRangeStart w:id="440"/>
      <w:r>
        <w:rPr>
          <w:rFonts w:ascii="Times New Roman" w:hAnsi="Times New Roman" w:cs="Times New Roman"/>
          <w:sz w:val="24"/>
          <w:szCs w:val="24"/>
          <w:lang w:val="en-US"/>
        </w:rPr>
        <w:t xml:space="preserve">Long-term trends were revealed in the dynamics of some phenological indices, despite large </w:t>
      </w:r>
      <w:proofErr w:type="spellStart"/>
      <w:r>
        <w:rPr>
          <w:rFonts w:ascii="Times New Roman" w:hAnsi="Times New Roman" w:cs="Times New Roman"/>
          <w:sz w:val="24"/>
          <w:szCs w:val="24"/>
          <w:lang w:val="en-US"/>
        </w:rPr>
        <w:t>interannual</w:t>
      </w:r>
      <w:proofErr w:type="spellEnd"/>
      <w:r>
        <w:rPr>
          <w:rFonts w:ascii="Times New Roman" w:hAnsi="Times New Roman" w:cs="Times New Roman"/>
          <w:sz w:val="24"/>
          <w:szCs w:val="24"/>
          <w:lang w:val="en-US"/>
        </w:rPr>
        <w:t xml:space="preserve"> fluctuations (Fig. 6). </w:t>
      </w:r>
      <w:r>
        <w:rPr>
          <w:rFonts w:ascii="Times New Roman" w:hAnsi="Times New Roman" w:cs="Times New Roman"/>
          <w:i/>
          <w:iCs/>
          <w:sz w:val="24"/>
          <w:szCs w:val="24"/>
          <w:lang w:val="en-US"/>
        </w:rPr>
        <w:t>Calanus glacialis</w:t>
      </w:r>
      <w:r>
        <w:rPr>
          <w:rFonts w:ascii="Times New Roman" w:hAnsi="Times New Roman" w:cs="Times New Roman"/>
          <w:sz w:val="24"/>
          <w:szCs w:val="24"/>
          <w:lang w:val="en-US"/>
        </w:rPr>
        <w:t xml:space="preserve"> and </w:t>
      </w:r>
      <w:r>
        <w:rPr>
          <w:rFonts w:ascii="Times New Roman" w:hAnsi="Times New Roman" w:cs="Times New Roman"/>
          <w:i/>
          <w:iCs/>
          <w:sz w:val="24"/>
          <w:szCs w:val="24"/>
          <w:lang w:val="en-US"/>
        </w:rPr>
        <w:t>Pseudocalanus</w:t>
      </w:r>
      <w:r>
        <w:rPr>
          <w:rFonts w:ascii="Times New Roman" w:hAnsi="Times New Roman" w:cs="Times New Roman"/>
          <w:sz w:val="24"/>
          <w:szCs w:val="24"/>
          <w:lang w:val="en-US"/>
        </w:rPr>
        <w:t xml:space="preserve"> spp. demonstrated significant tendency towards earlier developmental season: R</w:t>
      </w:r>
      <w:r>
        <w:rPr>
          <w:rFonts w:ascii="Times New Roman" w:hAnsi="Times New Roman" w:cs="Times New Roman"/>
          <w:sz w:val="24"/>
          <w:szCs w:val="24"/>
          <w:vertAlign w:val="superscript"/>
          <w:lang w:val="en-US"/>
        </w:rPr>
        <w:t xml:space="preserve">2 </w:t>
      </w:r>
      <w:r>
        <w:rPr>
          <w:rFonts w:ascii="Times New Roman" w:hAnsi="Times New Roman" w:cs="Times New Roman"/>
          <w:sz w:val="24"/>
          <w:szCs w:val="24"/>
          <w:lang w:val="en-US"/>
        </w:rPr>
        <w:t xml:space="preserve">for different phenological phases of these species was within the range from 0.13 to 0.23 (b from -0.23 to -0.68; p &lt; 0.05). Significant shift towards earlier time was found for </w:t>
      </w:r>
      <w:r>
        <w:rPr>
          <w:rFonts w:ascii="Times New Roman" w:hAnsi="Times New Roman" w:cs="Times New Roman"/>
          <w:i/>
          <w:sz w:val="24"/>
          <w:szCs w:val="24"/>
          <w:lang w:val="en-US"/>
        </w:rPr>
        <w:t>Centropages</w:t>
      </w:r>
      <w:r>
        <w:rPr>
          <w:rFonts w:ascii="Times New Roman" w:hAnsi="Times New Roman" w:cs="Times New Roman"/>
          <w:sz w:val="24"/>
          <w:szCs w:val="24"/>
          <w:lang w:val="en-US"/>
        </w:rPr>
        <w:t xml:space="preserve"> beginning and middle of season (R</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 = 0.10 </w:t>
      </w:r>
      <w:r>
        <w:rPr>
          <w:rFonts w:ascii="Times New Roman" w:hAnsi="Times New Roman" w:cs="Times New Roman"/>
          <w:sz w:val="24"/>
          <w:szCs w:val="24"/>
          <w:lang w:val="en-US"/>
        </w:rPr>
        <w:lastRenderedPageBreak/>
        <w:t xml:space="preserve">and 0.12, respectively; b = -0.31 and -0.26; p = 0.01) and </w:t>
      </w:r>
      <w:r>
        <w:rPr>
          <w:rFonts w:ascii="Times New Roman" w:hAnsi="Times New Roman" w:cs="Times New Roman"/>
          <w:i/>
          <w:sz w:val="24"/>
          <w:szCs w:val="24"/>
          <w:lang w:val="en-US"/>
        </w:rPr>
        <w:t>Temora</w:t>
      </w:r>
      <w:r>
        <w:rPr>
          <w:rFonts w:ascii="Times New Roman" w:hAnsi="Times New Roman" w:cs="Times New Roman"/>
          <w:sz w:val="24"/>
          <w:szCs w:val="24"/>
          <w:lang w:val="en-US"/>
        </w:rPr>
        <w:t xml:space="preserve"> beginning and middle of season (R</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 = 0.23 and 0.19; b = -0.40 and -0.28; p = 0.0001 and 0.0006). </w:t>
      </w:r>
      <w:commentRangeEnd w:id="439"/>
      <w:r>
        <w:commentReference w:id="439"/>
      </w:r>
      <w:commentRangeEnd w:id="440"/>
      <w:r w:rsidR="000103AF">
        <w:rPr>
          <w:rStyle w:val="af"/>
        </w:rPr>
        <w:commentReference w:id="440"/>
      </w:r>
    </w:p>
    <w:p w14:paraId="35D78C85" w14:textId="7CE0BDBA" w:rsidR="00EF0392" w:rsidRDefault="00994266">
      <w:pPr>
        <w:spacing w:line="360" w:lineRule="auto"/>
      </w:pPr>
      <w:ins w:id="441" w:author="Vadim Khaitov" w:date="2020-11-08T22:16:00Z">
        <w:r>
          <w:rPr>
            <w:noProof/>
            <w:lang w:val="ru-RU" w:eastAsia="ru-RU"/>
          </w:rPr>
          <w:drawing>
            <wp:inline distT="0" distB="0" distL="0" distR="0">
              <wp:extent cx="6106795" cy="3761740"/>
              <wp:effectExtent l="0" t="0" r="4445" b="254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6123818" cy="3772319"/>
                      </a:xfrm>
                      <a:prstGeom prst="rect">
                        <a:avLst/>
                      </a:prstGeom>
                      <a:noFill/>
                    </pic:spPr>
                  </pic:pic>
                </a:graphicData>
              </a:graphic>
            </wp:inline>
          </w:drawing>
        </w:r>
      </w:ins>
    </w:p>
    <w:p w14:paraId="30A33FF0" w14:textId="77777777" w:rsidR="00EF0392" w:rsidRDefault="00EF0392">
      <w:pPr>
        <w:spacing w:line="360" w:lineRule="auto"/>
        <w:rPr>
          <w:lang w:val="en-US"/>
        </w:rPr>
      </w:pPr>
    </w:p>
    <w:p w14:paraId="01D89EAD" w14:textId="77777777" w:rsidR="00EF0392" w:rsidRDefault="0099426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Fig. 6. Long-term dynamics of timing of the beginning, middle, end of the developmental season and abundance peak of abundant copepods. A – Arctic species, B – boreal species, C – </w:t>
      </w:r>
      <w:proofErr w:type="spellStart"/>
      <w:r>
        <w:rPr>
          <w:rFonts w:ascii="Times New Roman" w:hAnsi="Times New Roman" w:cs="Times New Roman"/>
          <w:sz w:val="24"/>
          <w:szCs w:val="24"/>
          <w:lang w:val="en-US"/>
        </w:rPr>
        <w:t>eurybiont</w:t>
      </w:r>
      <w:proofErr w:type="spellEnd"/>
      <w:r>
        <w:rPr>
          <w:rFonts w:ascii="Times New Roman" w:hAnsi="Times New Roman" w:cs="Times New Roman"/>
          <w:sz w:val="24"/>
          <w:szCs w:val="24"/>
          <w:lang w:val="en-US"/>
        </w:rPr>
        <w:t xml:space="preserve"> species.</w:t>
      </w:r>
    </w:p>
    <w:p w14:paraId="6E4C0712" w14:textId="26A5E307" w:rsidR="00EF0392" w:rsidRDefault="00994266">
      <w:pPr>
        <w:spacing w:line="360" w:lineRule="auto"/>
        <w:rPr>
          <w:ins w:id="442" w:author="Vadim Khaitov" w:date="2020-11-08T22:17:00Z"/>
          <w:rFonts w:ascii="Times New Roman" w:hAnsi="Times New Roman" w:cs="Times New Roman"/>
          <w:sz w:val="24"/>
          <w:szCs w:val="24"/>
          <w:lang w:val="ru-RU"/>
        </w:rPr>
      </w:pPr>
      <w:ins w:id="443" w:author="Vadim Khaitov" w:date="2020-11-08T22:16:00Z">
        <w:r>
          <w:rPr>
            <w:rFonts w:ascii="Times New Roman" w:hAnsi="Times New Roman" w:cs="Times New Roman"/>
            <w:sz w:val="24"/>
            <w:szCs w:val="24"/>
            <w:lang w:val="ru-RU"/>
          </w:rPr>
          <w:t>Предлагаю</w:t>
        </w:r>
        <w:r w:rsidRPr="00994266">
          <w:rPr>
            <w:rFonts w:ascii="Times New Roman" w:hAnsi="Times New Roman" w:cs="Times New Roman"/>
            <w:sz w:val="24"/>
            <w:szCs w:val="24"/>
            <w:lang w:val="en-US"/>
            <w:rPrChange w:id="444" w:author="Николай Усов" w:date="2020-11-16T10:31:00Z">
              <w:rPr>
                <w:rFonts w:ascii="Times New Roman" w:hAnsi="Times New Roman" w:cs="Times New Roman"/>
                <w:sz w:val="24"/>
                <w:szCs w:val="24"/>
                <w:lang w:val="ru-RU"/>
              </w:rPr>
            </w:rPrChange>
          </w:rPr>
          <w:t xml:space="preserve"> </w:t>
        </w:r>
        <w:r>
          <w:rPr>
            <w:rFonts w:ascii="Times New Roman" w:hAnsi="Times New Roman" w:cs="Times New Roman"/>
            <w:sz w:val="24"/>
            <w:szCs w:val="24"/>
            <w:lang w:val="ru-RU"/>
          </w:rPr>
          <w:t>вот</w:t>
        </w:r>
        <w:r w:rsidRPr="00994266">
          <w:rPr>
            <w:rFonts w:ascii="Times New Roman" w:hAnsi="Times New Roman" w:cs="Times New Roman"/>
            <w:sz w:val="24"/>
            <w:szCs w:val="24"/>
            <w:lang w:val="en-US"/>
            <w:rPrChange w:id="445" w:author="Николай Усов" w:date="2020-11-16T10:31:00Z">
              <w:rPr>
                <w:rFonts w:ascii="Times New Roman" w:hAnsi="Times New Roman" w:cs="Times New Roman"/>
                <w:sz w:val="24"/>
                <w:szCs w:val="24"/>
                <w:lang w:val="ru-RU"/>
              </w:rPr>
            </w:rPrChange>
          </w:rPr>
          <w:t xml:space="preserve"> </w:t>
        </w:r>
        <w:r>
          <w:rPr>
            <w:rFonts w:ascii="Times New Roman" w:hAnsi="Times New Roman" w:cs="Times New Roman"/>
            <w:sz w:val="24"/>
            <w:szCs w:val="24"/>
            <w:lang w:val="ru-RU"/>
          </w:rPr>
          <w:t>такую</w:t>
        </w:r>
        <w:r w:rsidRPr="00994266">
          <w:rPr>
            <w:rFonts w:ascii="Times New Roman" w:hAnsi="Times New Roman" w:cs="Times New Roman"/>
            <w:sz w:val="24"/>
            <w:szCs w:val="24"/>
            <w:lang w:val="en-US"/>
            <w:rPrChange w:id="446" w:author="Николай Усов" w:date="2020-11-16T10:31:00Z">
              <w:rPr>
                <w:rFonts w:ascii="Times New Roman" w:hAnsi="Times New Roman" w:cs="Times New Roman"/>
                <w:sz w:val="24"/>
                <w:szCs w:val="24"/>
                <w:lang w:val="ru-RU"/>
              </w:rPr>
            </w:rPrChange>
          </w:rPr>
          <w:t xml:space="preserve"> </w:t>
        </w:r>
        <w:r>
          <w:rPr>
            <w:rFonts w:ascii="Times New Roman" w:hAnsi="Times New Roman" w:cs="Times New Roman"/>
            <w:sz w:val="24"/>
            <w:szCs w:val="24"/>
            <w:lang w:val="ru-RU"/>
          </w:rPr>
          <w:t>визуа</w:t>
        </w:r>
      </w:ins>
      <w:ins w:id="447" w:author="Николай Усов" w:date="2020-11-16T12:57:00Z">
        <w:r w:rsidR="00DF4B95">
          <w:rPr>
            <w:rFonts w:ascii="Times New Roman" w:hAnsi="Times New Roman" w:cs="Times New Roman"/>
            <w:sz w:val="24"/>
            <w:szCs w:val="24"/>
            <w:lang w:val="ru-RU"/>
          </w:rPr>
          <w:t>л</w:t>
        </w:r>
      </w:ins>
      <w:ins w:id="448" w:author="Vadim Khaitov" w:date="2020-11-08T22:16:00Z">
        <w:r>
          <w:rPr>
            <w:rFonts w:ascii="Times New Roman" w:hAnsi="Times New Roman" w:cs="Times New Roman"/>
            <w:sz w:val="24"/>
            <w:szCs w:val="24"/>
            <w:lang w:val="ru-RU"/>
          </w:rPr>
          <w:t>изаци</w:t>
        </w:r>
      </w:ins>
      <w:ins w:id="449" w:author="Vadim Khaitov" w:date="2020-11-08T22:27:00Z">
        <w:r>
          <w:rPr>
            <w:rFonts w:ascii="Times New Roman" w:hAnsi="Times New Roman" w:cs="Times New Roman"/>
            <w:sz w:val="24"/>
            <w:szCs w:val="24"/>
            <w:lang w:val="ru-RU"/>
          </w:rPr>
          <w:t>ю</w:t>
        </w:r>
        <w:r w:rsidRPr="00994266">
          <w:rPr>
            <w:rFonts w:ascii="Times New Roman" w:hAnsi="Times New Roman" w:cs="Times New Roman"/>
            <w:sz w:val="24"/>
            <w:szCs w:val="24"/>
            <w:lang w:val="en-US"/>
            <w:rPrChange w:id="450" w:author="Николай Усов" w:date="2020-11-16T10:31:00Z">
              <w:rPr>
                <w:rFonts w:ascii="Times New Roman" w:hAnsi="Times New Roman" w:cs="Times New Roman"/>
                <w:sz w:val="24"/>
                <w:szCs w:val="24"/>
                <w:lang w:val="ru-RU"/>
              </w:rPr>
            </w:rPrChange>
          </w:rPr>
          <w:t>.</w:t>
        </w:r>
      </w:ins>
      <w:ins w:id="451" w:author="Vadim Khaitov" w:date="2020-11-08T22:16:00Z">
        <w:r w:rsidRPr="00994266">
          <w:rPr>
            <w:rFonts w:ascii="Times New Roman" w:hAnsi="Times New Roman" w:cs="Times New Roman"/>
            <w:sz w:val="24"/>
            <w:szCs w:val="24"/>
            <w:lang w:val="en-US"/>
            <w:rPrChange w:id="452" w:author="Николай Усов" w:date="2020-11-16T10:31:00Z">
              <w:rPr>
                <w:rFonts w:ascii="Times New Roman" w:hAnsi="Times New Roman" w:cs="Times New Roman"/>
                <w:sz w:val="24"/>
                <w:szCs w:val="24"/>
                <w:lang w:val="ru-RU"/>
              </w:rPr>
            </w:rPrChange>
          </w:rPr>
          <w:t xml:space="preserve"> </w:t>
        </w:r>
        <w:r>
          <w:rPr>
            <w:rFonts w:ascii="Times New Roman" w:hAnsi="Times New Roman" w:cs="Times New Roman"/>
            <w:sz w:val="24"/>
            <w:szCs w:val="24"/>
            <w:lang w:val="ru-RU"/>
          </w:rPr>
          <w:t>М</w:t>
        </w:r>
      </w:ins>
      <w:ins w:id="453" w:author="Vadim Khaitov" w:date="2020-11-08T22:17:00Z">
        <w:r>
          <w:rPr>
            <w:rFonts w:ascii="Times New Roman" w:hAnsi="Times New Roman" w:cs="Times New Roman"/>
            <w:sz w:val="24"/>
            <w:szCs w:val="24"/>
            <w:lang w:val="ru-RU"/>
          </w:rPr>
          <w:t>ожно</w:t>
        </w:r>
      </w:ins>
      <w:ins w:id="454" w:author="Vadim Khaitov" w:date="2020-11-08T22:27:00Z">
        <w:r>
          <w:rPr>
            <w:rFonts w:ascii="Times New Roman" w:hAnsi="Times New Roman" w:cs="Times New Roman"/>
            <w:sz w:val="24"/>
            <w:szCs w:val="24"/>
            <w:lang w:val="ru-RU"/>
          </w:rPr>
          <w:t xml:space="preserve"> доработать,</w:t>
        </w:r>
      </w:ins>
      <w:ins w:id="455" w:author="Vadim Khaitov" w:date="2020-11-08T22:28:00Z">
        <w:r>
          <w:rPr>
            <w:rFonts w:ascii="Times New Roman" w:hAnsi="Times New Roman" w:cs="Times New Roman"/>
            <w:sz w:val="24"/>
            <w:szCs w:val="24"/>
            <w:lang w:val="ru-RU"/>
          </w:rPr>
          <w:t xml:space="preserve"> например,</w:t>
        </w:r>
      </w:ins>
      <w:ins w:id="456" w:author="Vadim Khaitov" w:date="2020-11-08T22:17:00Z">
        <w:r>
          <w:rPr>
            <w:rFonts w:ascii="Times New Roman" w:hAnsi="Times New Roman" w:cs="Times New Roman"/>
            <w:sz w:val="24"/>
            <w:szCs w:val="24"/>
            <w:lang w:val="ru-RU"/>
          </w:rPr>
          <w:t xml:space="preserve"> описа</w:t>
        </w:r>
      </w:ins>
      <w:ins w:id="457" w:author="Vadim Khaitov" w:date="2020-11-08T22:28:00Z">
        <w:r>
          <w:rPr>
            <w:rFonts w:ascii="Times New Roman" w:hAnsi="Times New Roman" w:cs="Times New Roman"/>
            <w:sz w:val="24"/>
            <w:szCs w:val="24"/>
            <w:lang w:val="ru-RU"/>
          </w:rPr>
          <w:t>в</w:t>
        </w:r>
      </w:ins>
      <w:ins w:id="458" w:author="Vadim Khaitov" w:date="2020-11-08T22:17:00Z">
        <w:r>
          <w:rPr>
            <w:rFonts w:ascii="Times New Roman" w:hAnsi="Times New Roman" w:cs="Times New Roman"/>
            <w:sz w:val="24"/>
            <w:szCs w:val="24"/>
            <w:lang w:val="ru-RU"/>
          </w:rPr>
          <w:t xml:space="preserve"> двумерными </w:t>
        </w:r>
        <w:r>
          <w:rPr>
            <w:rFonts w:ascii="Times New Roman" w:hAnsi="Times New Roman" w:cs="Times New Roman"/>
            <w:sz w:val="24"/>
            <w:szCs w:val="24"/>
            <w:lang w:val="en-US"/>
          </w:rPr>
          <w:t>GAM</w:t>
        </w:r>
        <w:r>
          <w:rPr>
            <w:rFonts w:ascii="Times New Roman" w:hAnsi="Times New Roman" w:cs="Times New Roman"/>
            <w:sz w:val="24"/>
            <w:szCs w:val="24"/>
            <w:lang w:val="ru-RU"/>
          </w:rPr>
          <w:t xml:space="preserve">и, как я делал для </w:t>
        </w:r>
        <w:proofErr w:type="spellStart"/>
        <w:r>
          <w:rPr>
            <w:rFonts w:ascii="Times New Roman" w:hAnsi="Times New Roman" w:cs="Times New Roman"/>
            <w:sz w:val="24"/>
            <w:szCs w:val="24"/>
            <w:lang w:val="ru-RU"/>
          </w:rPr>
          <w:t>оитоны</w:t>
        </w:r>
        <w:proofErr w:type="spellEnd"/>
        <w:r>
          <w:rPr>
            <w:rFonts w:ascii="Times New Roman" w:hAnsi="Times New Roman" w:cs="Times New Roman"/>
            <w:sz w:val="24"/>
            <w:szCs w:val="24"/>
            <w:lang w:val="ru-RU"/>
          </w:rPr>
          <w:t xml:space="preserve"> и </w:t>
        </w:r>
        <w:proofErr w:type="spellStart"/>
        <w:r>
          <w:rPr>
            <w:rFonts w:ascii="Times New Roman" w:hAnsi="Times New Roman" w:cs="Times New Roman"/>
            <w:sz w:val="24"/>
            <w:szCs w:val="24"/>
            <w:lang w:val="ru-RU"/>
          </w:rPr>
          <w:t>микросетеллы</w:t>
        </w:r>
      </w:ins>
      <w:proofErr w:type="spellEnd"/>
      <w:ins w:id="459" w:author="Vadim Khaitov" w:date="2020-11-08T22:28:00Z">
        <w:r>
          <w:rPr>
            <w:rFonts w:ascii="Times New Roman" w:hAnsi="Times New Roman" w:cs="Times New Roman"/>
            <w:sz w:val="24"/>
            <w:szCs w:val="24"/>
            <w:lang w:val="ru-RU"/>
          </w:rPr>
          <w:t xml:space="preserve"> и нанести линию тренда для даты пика, например</w:t>
        </w:r>
      </w:ins>
      <w:ins w:id="460" w:author="Vadim Khaitov" w:date="2020-11-08T22:17:00Z">
        <w:r>
          <w:rPr>
            <w:rFonts w:ascii="Times New Roman" w:hAnsi="Times New Roman" w:cs="Times New Roman"/>
            <w:sz w:val="24"/>
            <w:szCs w:val="24"/>
            <w:lang w:val="ru-RU"/>
          </w:rPr>
          <w:t xml:space="preserve">. </w:t>
        </w:r>
      </w:ins>
      <w:ins w:id="461" w:author="Vadim Khaitov" w:date="2020-11-08T22:29:00Z">
        <w:r>
          <w:rPr>
            <w:rFonts w:ascii="Times New Roman" w:hAnsi="Times New Roman" w:cs="Times New Roman"/>
            <w:sz w:val="24"/>
            <w:szCs w:val="24"/>
            <w:lang w:val="ru-RU"/>
          </w:rPr>
          <w:t xml:space="preserve">Ну там, еще раскраску додумать и перегруппировать </w:t>
        </w:r>
        <w:commentRangeStart w:id="462"/>
        <w:r>
          <w:rPr>
            <w:rFonts w:ascii="Times New Roman" w:hAnsi="Times New Roman" w:cs="Times New Roman"/>
            <w:sz w:val="24"/>
            <w:szCs w:val="24"/>
            <w:lang w:val="ru-RU"/>
          </w:rPr>
          <w:t>виды</w:t>
        </w:r>
      </w:ins>
      <w:commentRangeEnd w:id="462"/>
      <w:r w:rsidR="000103AF">
        <w:rPr>
          <w:rStyle w:val="af"/>
        </w:rPr>
        <w:commentReference w:id="462"/>
      </w:r>
      <w:ins w:id="463" w:author="Vadim Khaitov" w:date="2020-11-08T22:29:00Z">
        <w:r>
          <w:rPr>
            <w:rFonts w:ascii="Times New Roman" w:hAnsi="Times New Roman" w:cs="Times New Roman"/>
            <w:sz w:val="24"/>
            <w:szCs w:val="24"/>
            <w:lang w:val="ru-RU"/>
          </w:rPr>
          <w:t>.</w:t>
        </w:r>
      </w:ins>
    </w:p>
    <w:p w14:paraId="75B82E88" w14:textId="77777777" w:rsidR="00EF0392" w:rsidRDefault="00EF0392">
      <w:pPr>
        <w:spacing w:line="360" w:lineRule="auto"/>
        <w:rPr>
          <w:ins w:id="464" w:author="Vadim Khaitov" w:date="2020-11-08T22:17:00Z"/>
          <w:rFonts w:ascii="Times New Roman" w:hAnsi="Times New Roman" w:cs="Times New Roman"/>
          <w:sz w:val="24"/>
          <w:szCs w:val="24"/>
          <w:lang w:val="ru-RU"/>
        </w:rPr>
      </w:pPr>
    </w:p>
    <w:p w14:paraId="35DE0507" w14:textId="77777777" w:rsidR="00EF0392" w:rsidRDefault="00994266">
      <w:pPr>
        <w:spacing w:line="360" w:lineRule="auto"/>
        <w:rPr>
          <w:rFonts w:ascii="Times New Roman" w:hAnsi="Times New Roman" w:cs="Times New Roman"/>
          <w:sz w:val="24"/>
          <w:szCs w:val="24"/>
          <w:lang w:val="en-US"/>
        </w:rPr>
      </w:pPr>
      <w:ins w:id="465" w:author="Vadim Khaitov" w:date="2020-11-08T22:17:00Z">
        <w:r>
          <w:rPr>
            <w:noProof/>
            <w:lang w:val="ru-RU" w:eastAsia="ru-RU"/>
          </w:rPr>
          <w:lastRenderedPageBreak/>
          <w:drawing>
            <wp:inline distT="0" distB="0" distL="114300" distR="114300">
              <wp:extent cx="6115050" cy="3740150"/>
              <wp:effectExtent l="0" t="0" r="11430" b="8890"/>
              <wp:docPr id="4"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1"/>
                      <pic:cNvPicPr>
                        <a:picLocks noChangeAspect="1"/>
                      </pic:cNvPicPr>
                    </pic:nvPicPr>
                    <pic:blipFill>
                      <a:blip r:embed="rId22"/>
                      <a:stretch>
                        <a:fillRect/>
                      </a:stretch>
                    </pic:blipFill>
                    <pic:spPr>
                      <a:xfrm>
                        <a:off x="0" y="0"/>
                        <a:ext cx="6115050" cy="3740150"/>
                      </a:xfrm>
                      <a:prstGeom prst="rect">
                        <a:avLst/>
                      </a:prstGeom>
                      <a:noFill/>
                      <a:ln>
                        <a:noFill/>
                      </a:ln>
                    </pic:spPr>
                  </pic:pic>
                </a:graphicData>
              </a:graphic>
            </wp:inline>
          </w:drawing>
        </w:r>
      </w:ins>
    </w:p>
    <w:p w14:paraId="2173AD7E" w14:textId="77777777" w:rsidR="00EF0392" w:rsidRDefault="00994266">
      <w:pPr>
        <w:pStyle w:val="1"/>
        <w:rPr>
          <w:lang w:val="en-US"/>
        </w:rPr>
      </w:pPr>
      <w:r>
        <w:rPr>
          <w:lang w:val="en-US"/>
        </w:rPr>
        <w:t>Discussion</w:t>
      </w:r>
    </w:p>
    <w:p w14:paraId="6DD38D58" w14:textId="77777777" w:rsidR="00EF0392" w:rsidRDefault="00994266">
      <w:pPr>
        <w:spacing w:line="36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Our results revealed a phenological response of copepod juveniles to the changes of timing of the spring-summer transition in the studied region of the White Sea. The response of species with different temperature preferences (</w:t>
      </w:r>
      <w:proofErr w:type="spellStart"/>
      <w:r>
        <w:rPr>
          <w:rFonts w:ascii="Times New Roman" w:hAnsi="Times New Roman" w:cs="Times New Roman"/>
          <w:sz w:val="24"/>
          <w:szCs w:val="24"/>
          <w:lang w:val="en-US"/>
        </w:rPr>
        <w:t>Zubakha</w:t>
      </w:r>
      <w:proofErr w:type="spellEnd"/>
      <w:r>
        <w:rPr>
          <w:rFonts w:ascii="Times New Roman" w:hAnsi="Times New Roman" w:cs="Times New Roman"/>
          <w:sz w:val="24"/>
          <w:szCs w:val="24"/>
          <w:lang w:val="en-US"/>
        </w:rPr>
        <w:t xml:space="preserve">, Usov, 2004) could be similar and, on the contrary, the response of similar species could be different. For example, similar reaction of arctic cold-water </w:t>
      </w:r>
      <w:r>
        <w:rPr>
          <w:rFonts w:ascii="Times New Roman" w:hAnsi="Times New Roman" w:cs="Times New Roman"/>
          <w:i/>
          <w:iCs/>
          <w:sz w:val="24"/>
          <w:szCs w:val="24"/>
          <w:lang w:val="en-US"/>
        </w:rPr>
        <w:t>Calanus glacialis</w:t>
      </w:r>
      <w:r>
        <w:rPr>
          <w:rFonts w:ascii="Times New Roman" w:hAnsi="Times New Roman" w:cs="Times New Roman"/>
          <w:sz w:val="24"/>
          <w:szCs w:val="24"/>
          <w:lang w:val="en-US"/>
        </w:rPr>
        <w:t xml:space="preserve"> and boreal warm-water </w:t>
      </w:r>
      <w:r>
        <w:rPr>
          <w:rFonts w:ascii="Times New Roman" w:hAnsi="Times New Roman" w:cs="Times New Roman"/>
          <w:i/>
          <w:iCs/>
          <w:sz w:val="24"/>
          <w:szCs w:val="24"/>
          <w:lang w:val="en-US"/>
        </w:rPr>
        <w:t>Centropages hamatus</w:t>
      </w:r>
      <w:r>
        <w:rPr>
          <w:rFonts w:ascii="Times New Roman" w:hAnsi="Times New Roman" w:cs="Times New Roman"/>
          <w:sz w:val="24"/>
          <w:szCs w:val="24"/>
          <w:lang w:val="en-US"/>
        </w:rPr>
        <w:t xml:space="preserve"> was connected to the same type of spring-summer transition.</w:t>
      </w:r>
    </w:p>
    <w:p w14:paraId="67E24940" w14:textId="77777777" w:rsidR="00EF0392" w:rsidRDefault="00994266">
      <w:pPr>
        <w:spacing w:line="36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 xml:space="preserve">How such similarity could be explained? </w:t>
      </w:r>
      <w:r>
        <w:rPr>
          <w:rFonts w:ascii="Times New Roman" w:hAnsi="Times New Roman" w:cs="Times New Roman"/>
          <w:i/>
          <w:iCs/>
          <w:sz w:val="24"/>
          <w:szCs w:val="24"/>
          <w:lang w:val="en-US"/>
        </w:rPr>
        <w:t>Calanus</w:t>
      </w:r>
      <w:r>
        <w:rPr>
          <w:rFonts w:ascii="Times New Roman" w:hAnsi="Times New Roman" w:cs="Times New Roman"/>
          <w:sz w:val="24"/>
          <w:szCs w:val="24"/>
          <w:lang w:val="en-US"/>
        </w:rPr>
        <w:t xml:space="preserve"> is a typical arctic species. Its middle of season, on average, coincided with the 3°</w:t>
      </w:r>
      <w:r>
        <w:rPr>
          <w:rFonts w:ascii="Times New Roman" w:hAnsi="Times New Roman" w:cs="Times New Roman"/>
          <w:sz w:val="24"/>
          <w:szCs w:val="24"/>
        </w:rPr>
        <w:t>С</w:t>
      </w:r>
      <w:r>
        <w:rPr>
          <w:rFonts w:ascii="Times New Roman" w:hAnsi="Times New Roman" w:cs="Times New Roman"/>
          <w:sz w:val="24"/>
          <w:szCs w:val="24"/>
          <w:lang w:val="en-US"/>
        </w:rPr>
        <w:t xml:space="preserve"> threshold, and the end of season – with the 4°</w:t>
      </w:r>
      <w:r>
        <w:rPr>
          <w:rFonts w:ascii="Times New Roman" w:hAnsi="Times New Roman" w:cs="Times New Roman"/>
          <w:sz w:val="24"/>
          <w:szCs w:val="24"/>
        </w:rPr>
        <w:t>С</w:t>
      </w:r>
      <w:r>
        <w:rPr>
          <w:rFonts w:ascii="Times New Roman" w:hAnsi="Times New Roman" w:cs="Times New Roman"/>
          <w:sz w:val="24"/>
          <w:szCs w:val="24"/>
          <w:lang w:val="en-US"/>
        </w:rPr>
        <w:t xml:space="preserve"> threshold. Therefore, early middle and late end of season of </w:t>
      </w:r>
      <w:r>
        <w:rPr>
          <w:rFonts w:ascii="Times New Roman" w:hAnsi="Times New Roman" w:cs="Times New Roman"/>
          <w:i/>
          <w:iCs/>
          <w:sz w:val="24"/>
          <w:szCs w:val="24"/>
          <w:lang w:val="en-US"/>
        </w:rPr>
        <w:t>Calanus</w:t>
      </w:r>
      <w:r>
        <w:rPr>
          <w:rFonts w:ascii="Times New Roman" w:hAnsi="Times New Roman" w:cs="Times New Roman"/>
          <w:sz w:val="24"/>
          <w:szCs w:val="24"/>
          <w:lang w:val="en-US"/>
        </w:rPr>
        <w:t xml:space="preserve"> would correspond to early slow transition, and vice-versa, </w:t>
      </w:r>
      <w:r>
        <w:rPr>
          <w:rFonts w:ascii="Times New Roman" w:hAnsi="Times New Roman" w:cs="Times New Roman"/>
          <w:sz w:val="24"/>
          <w:szCs w:val="24"/>
        </w:rPr>
        <w:t>just what</w:t>
      </w:r>
      <w:r>
        <w:rPr>
          <w:rFonts w:ascii="Times New Roman" w:hAnsi="Times New Roman" w:cs="Times New Roman"/>
          <w:sz w:val="24"/>
          <w:szCs w:val="24"/>
          <w:lang w:val="en-US"/>
        </w:rPr>
        <w:t xml:space="preserve"> was shown in our work. This corresponds to the data, that early development of </w:t>
      </w:r>
      <w:r>
        <w:rPr>
          <w:rFonts w:ascii="Times New Roman" w:hAnsi="Times New Roman" w:cs="Times New Roman"/>
          <w:i/>
          <w:iCs/>
          <w:sz w:val="24"/>
          <w:szCs w:val="24"/>
          <w:lang w:val="en-US"/>
        </w:rPr>
        <w:t>C. glacialis</w:t>
      </w:r>
      <w:r>
        <w:rPr>
          <w:rFonts w:ascii="Times New Roman" w:hAnsi="Times New Roman" w:cs="Times New Roman"/>
          <w:sz w:val="24"/>
          <w:szCs w:val="24"/>
          <w:lang w:val="en-US"/>
        </w:rPr>
        <w:t xml:space="preserve"> depends on water temperature – the higher the temperature, the faster development from the first </w:t>
      </w:r>
      <w:proofErr w:type="spellStart"/>
      <w:r>
        <w:rPr>
          <w:rFonts w:ascii="Times New Roman" w:hAnsi="Times New Roman" w:cs="Times New Roman"/>
          <w:sz w:val="24"/>
          <w:szCs w:val="24"/>
          <w:lang w:val="en-US"/>
        </w:rPr>
        <w:t>naupliar</w:t>
      </w:r>
      <w:proofErr w:type="spellEnd"/>
      <w:r>
        <w:rPr>
          <w:rFonts w:ascii="Times New Roman" w:hAnsi="Times New Roman" w:cs="Times New Roman"/>
          <w:sz w:val="24"/>
          <w:szCs w:val="24"/>
          <w:lang w:val="en-US"/>
        </w:rPr>
        <w:t xml:space="preserve"> stage to the first </w:t>
      </w:r>
      <w:proofErr w:type="spellStart"/>
      <w:r>
        <w:rPr>
          <w:rFonts w:ascii="Times New Roman" w:hAnsi="Times New Roman" w:cs="Times New Roman"/>
          <w:sz w:val="24"/>
          <w:szCs w:val="24"/>
          <w:lang w:val="en-US"/>
        </w:rPr>
        <w:t>copepodite</w:t>
      </w:r>
      <w:proofErr w:type="spellEnd"/>
      <w:r>
        <w:rPr>
          <w:rFonts w:ascii="Times New Roman" w:hAnsi="Times New Roman" w:cs="Times New Roman"/>
          <w:sz w:val="24"/>
          <w:szCs w:val="24"/>
          <w:lang w:val="en-US"/>
        </w:rPr>
        <w:t xml:space="preserve"> stage (</w:t>
      </w:r>
      <w:proofErr w:type="spellStart"/>
      <w:r>
        <w:rPr>
          <w:rFonts w:ascii="Times New Roman" w:hAnsi="Times New Roman" w:cs="Times New Roman"/>
          <w:sz w:val="24"/>
          <w:szCs w:val="24"/>
          <w:lang w:val="en-US"/>
        </w:rPr>
        <w:t>Corkett</w:t>
      </w:r>
      <w:proofErr w:type="spellEnd"/>
      <w:r>
        <w:rPr>
          <w:rFonts w:ascii="Times New Roman" w:hAnsi="Times New Roman" w:cs="Times New Roman"/>
          <w:sz w:val="24"/>
          <w:szCs w:val="24"/>
          <w:lang w:val="en-US"/>
        </w:rPr>
        <w:t xml:space="preserve"> et al., 1986; McLaren et al., 1988; </w:t>
      </w:r>
      <w:proofErr w:type="spellStart"/>
      <w:r>
        <w:rPr>
          <w:rFonts w:ascii="Times New Roman" w:hAnsi="Times New Roman" w:cs="Times New Roman"/>
          <w:sz w:val="24"/>
          <w:szCs w:val="24"/>
          <w:lang w:val="en-US"/>
        </w:rPr>
        <w:t>Daase</w:t>
      </w:r>
      <w:proofErr w:type="spellEnd"/>
      <w:r>
        <w:rPr>
          <w:rFonts w:ascii="Times New Roman" w:hAnsi="Times New Roman" w:cs="Times New Roman"/>
          <w:sz w:val="24"/>
          <w:szCs w:val="24"/>
          <w:lang w:val="en-US"/>
        </w:rPr>
        <w:t xml:space="preserve"> et al., 2011). </w:t>
      </w:r>
      <w:r>
        <w:rPr>
          <w:rFonts w:ascii="Times New Roman" w:hAnsi="Times New Roman" w:cs="Times New Roman"/>
          <w:i/>
          <w:iCs/>
          <w:sz w:val="24"/>
          <w:szCs w:val="24"/>
          <w:lang w:val="en-US"/>
        </w:rPr>
        <w:t>Centropages</w:t>
      </w:r>
      <w:r>
        <w:rPr>
          <w:rFonts w:ascii="Times New Roman" w:hAnsi="Times New Roman" w:cs="Times New Roman"/>
          <w:sz w:val="24"/>
          <w:szCs w:val="24"/>
          <w:lang w:val="en-US"/>
        </w:rPr>
        <w:t xml:space="preserve"> is a warm-water boreal species with one of the highest temperature optimums in the White Sea (</w:t>
      </w:r>
      <w:proofErr w:type="spellStart"/>
      <w:r>
        <w:rPr>
          <w:rFonts w:ascii="Times New Roman" w:hAnsi="Times New Roman" w:cs="Times New Roman"/>
          <w:sz w:val="24"/>
          <w:szCs w:val="24"/>
          <w:lang w:val="en-US"/>
        </w:rPr>
        <w:t>Zubakha</w:t>
      </w:r>
      <w:proofErr w:type="spellEnd"/>
      <w:r>
        <w:rPr>
          <w:rFonts w:ascii="Times New Roman" w:hAnsi="Times New Roman" w:cs="Times New Roman"/>
          <w:sz w:val="24"/>
          <w:szCs w:val="24"/>
          <w:lang w:val="en-US"/>
        </w:rPr>
        <w:t xml:space="preserve">, Usov, 2004). The beginning of season of </w:t>
      </w:r>
      <w:r>
        <w:rPr>
          <w:rFonts w:ascii="Times New Roman" w:hAnsi="Times New Roman" w:cs="Times New Roman"/>
          <w:i/>
          <w:iCs/>
          <w:sz w:val="24"/>
          <w:szCs w:val="24"/>
          <w:lang w:val="en-US"/>
        </w:rPr>
        <w:t>Centropages</w:t>
      </w:r>
      <w:r>
        <w:rPr>
          <w:rFonts w:ascii="Times New Roman" w:hAnsi="Times New Roman" w:cs="Times New Roman"/>
          <w:sz w:val="24"/>
          <w:szCs w:val="24"/>
          <w:lang w:val="en-US"/>
        </w:rPr>
        <w:t xml:space="preserve"> took place just after the 8°</w:t>
      </w:r>
      <w:r>
        <w:rPr>
          <w:rFonts w:ascii="Times New Roman" w:hAnsi="Times New Roman" w:cs="Times New Roman"/>
          <w:sz w:val="24"/>
          <w:szCs w:val="24"/>
        </w:rPr>
        <w:t>С threshold, however negative tie was revealed</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between timings of those two events (opposite signs of canonical coefficients). Probably, spring </w:t>
      </w:r>
      <w:r>
        <w:rPr>
          <w:rFonts w:ascii="Times New Roman" w:hAnsi="Times New Roman" w:cs="Times New Roman"/>
          <w:sz w:val="24"/>
          <w:szCs w:val="24"/>
          <w:lang w:val="en-US"/>
        </w:rPr>
        <w:t>transition</w:t>
      </w:r>
      <w:r>
        <w:rPr>
          <w:rFonts w:ascii="Times New Roman" w:hAnsi="Times New Roman" w:cs="Times New Roman"/>
          <w:sz w:val="24"/>
          <w:szCs w:val="24"/>
        </w:rPr>
        <w:t xml:space="preserve"> (between </w:t>
      </w:r>
      <w:r>
        <w:rPr>
          <w:rFonts w:ascii="Times New Roman" w:hAnsi="Times New Roman" w:cs="Times New Roman"/>
          <w:sz w:val="24"/>
          <w:szCs w:val="24"/>
          <w:lang w:val="en-US"/>
        </w:rPr>
        <w:t>3°</w:t>
      </w:r>
      <w:r>
        <w:rPr>
          <w:rFonts w:ascii="Times New Roman" w:hAnsi="Times New Roman" w:cs="Times New Roman"/>
          <w:sz w:val="24"/>
          <w:szCs w:val="24"/>
        </w:rPr>
        <w:t xml:space="preserve">С and </w:t>
      </w:r>
      <w:r>
        <w:rPr>
          <w:rFonts w:ascii="Times New Roman" w:hAnsi="Times New Roman" w:cs="Times New Roman"/>
          <w:sz w:val="24"/>
          <w:szCs w:val="24"/>
          <w:lang w:val="en-US"/>
        </w:rPr>
        <w:t>4°</w:t>
      </w:r>
      <w:r>
        <w:rPr>
          <w:rFonts w:ascii="Times New Roman" w:hAnsi="Times New Roman" w:cs="Times New Roman"/>
          <w:sz w:val="24"/>
          <w:szCs w:val="24"/>
        </w:rPr>
        <w:t>С)</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was more important for the beginning of </w:t>
      </w:r>
      <w:r>
        <w:rPr>
          <w:rFonts w:ascii="Times New Roman" w:hAnsi="Times New Roman" w:cs="Times New Roman"/>
          <w:i/>
          <w:iCs/>
          <w:sz w:val="24"/>
          <w:szCs w:val="24"/>
          <w:lang w:val="en-US"/>
        </w:rPr>
        <w:t>Centropages</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season. Indeed, fast increase of </w:t>
      </w:r>
      <w:r>
        <w:rPr>
          <w:rFonts w:ascii="Times New Roman" w:hAnsi="Times New Roman" w:cs="Times New Roman"/>
          <w:i/>
          <w:iCs/>
          <w:sz w:val="24"/>
          <w:szCs w:val="24"/>
        </w:rPr>
        <w:t>Centropages</w:t>
      </w:r>
      <w:r>
        <w:rPr>
          <w:rFonts w:ascii="Times New Roman" w:hAnsi="Times New Roman" w:cs="Times New Roman"/>
          <w:sz w:val="24"/>
          <w:szCs w:val="24"/>
        </w:rPr>
        <w:t xml:space="preserve"> </w:t>
      </w:r>
      <w:proofErr w:type="spellStart"/>
      <w:r>
        <w:rPr>
          <w:rFonts w:ascii="Times New Roman" w:hAnsi="Times New Roman" w:cs="Times New Roman"/>
          <w:sz w:val="24"/>
          <w:szCs w:val="24"/>
        </w:rPr>
        <w:t>nauplii</w:t>
      </w:r>
      <w:proofErr w:type="spellEnd"/>
      <w:r>
        <w:rPr>
          <w:rFonts w:ascii="Times New Roman" w:hAnsi="Times New Roman" w:cs="Times New Roman"/>
          <w:sz w:val="24"/>
          <w:szCs w:val="24"/>
        </w:rPr>
        <w:t xml:space="preserve"> abundance was observed normally on the 180-th day, </w:t>
      </w:r>
      <w:r>
        <w:rPr>
          <w:rFonts w:ascii="Times New Roman" w:hAnsi="Times New Roman" w:cs="Times New Roman"/>
          <w:sz w:val="24"/>
          <w:szCs w:val="24"/>
        </w:rPr>
        <w:lastRenderedPageBreak/>
        <w:t xml:space="preserve">about 10 days after </w:t>
      </w:r>
      <w:r>
        <w:rPr>
          <w:rFonts w:ascii="Times New Roman" w:hAnsi="Times New Roman" w:cs="Times New Roman"/>
          <w:sz w:val="24"/>
          <w:szCs w:val="24"/>
          <w:lang w:val="en-US"/>
        </w:rPr>
        <w:t>4°</w:t>
      </w:r>
      <w:r>
        <w:rPr>
          <w:rFonts w:ascii="Times New Roman" w:hAnsi="Times New Roman" w:cs="Times New Roman"/>
          <w:sz w:val="24"/>
          <w:szCs w:val="24"/>
        </w:rPr>
        <w:t>С</w:t>
      </w:r>
      <w:r>
        <w:rPr>
          <w:rFonts w:ascii="Times New Roman" w:hAnsi="Times New Roman" w:cs="Times New Roman"/>
          <w:sz w:val="24"/>
          <w:szCs w:val="24"/>
          <w:lang w:val="en-US"/>
        </w:rPr>
        <w:t xml:space="preserve"> threshold (original data)</w:t>
      </w:r>
      <w:r>
        <w:rPr>
          <w:rFonts w:ascii="Times New Roman" w:hAnsi="Times New Roman" w:cs="Times New Roman"/>
          <w:sz w:val="24"/>
          <w:szCs w:val="24"/>
        </w:rPr>
        <w:t>.</w:t>
      </w:r>
      <w:r>
        <w:rPr>
          <w:rFonts w:ascii="Times New Roman" w:hAnsi="Times New Roman" w:cs="Times New Roman"/>
          <w:sz w:val="24"/>
          <w:szCs w:val="24"/>
          <w:lang w:val="en-US"/>
        </w:rPr>
        <w:t xml:space="preserve"> Middle of season of </w:t>
      </w:r>
      <w:r>
        <w:rPr>
          <w:rFonts w:ascii="Times New Roman" w:hAnsi="Times New Roman" w:cs="Times New Roman"/>
          <w:i/>
          <w:iCs/>
          <w:sz w:val="24"/>
          <w:szCs w:val="24"/>
          <w:lang w:val="en-US"/>
        </w:rPr>
        <w:t>Centropages</w:t>
      </w:r>
      <w:r>
        <w:rPr>
          <w:rFonts w:ascii="Times New Roman" w:hAnsi="Times New Roman" w:cs="Times New Roman"/>
          <w:sz w:val="24"/>
          <w:szCs w:val="24"/>
          <w:lang w:val="en-US"/>
        </w:rPr>
        <w:t xml:space="preserve"> was observed after seasonal peak of temperature (more, than 2 months later, than </w:t>
      </w:r>
      <w:r>
        <w:rPr>
          <w:rFonts w:ascii="Times New Roman" w:hAnsi="Times New Roman" w:cs="Times New Roman"/>
          <w:i/>
          <w:iCs/>
          <w:sz w:val="24"/>
          <w:szCs w:val="24"/>
          <w:lang w:val="en-US"/>
        </w:rPr>
        <w:t>Calanus</w:t>
      </w:r>
      <w:r>
        <w:rPr>
          <w:rFonts w:ascii="Times New Roman" w:hAnsi="Times New Roman" w:cs="Times New Roman"/>
          <w:sz w:val="24"/>
          <w:szCs w:val="24"/>
          <w:lang w:val="en-US"/>
        </w:rPr>
        <w:t xml:space="preserve">). The development of </w:t>
      </w:r>
      <w:r>
        <w:rPr>
          <w:rFonts w:ascii="Times New Roman" w:hAnsi="Times New Roman" w:cs="Times New Roman"/>
          <w:i/>
          <w:iCs/>
          <w:sz w:val="24"/>
          <w:szCs w:val="24"/>
          <w:lang w:val="en-US"/>
        </w:rPr>
        <w:t>Centropages</w:t>
      </w:r>
      <w:r>
        <w:rPr>
          <w:rFonts w:ascii="Times New Roman" w:hAnsi="Times New Roman" w:cs="Times New Roman"/>
          <w:sz w:val="24"/>
          <w:szCs w:val="24"/>
          <w:lang w:val="en-US"/>
        </w:rPr>
        <w:t xml:space="preserve"> juveniles after the middle of season continued, when the water started to cool down. Hence, some factors other than temperature might influence </w:t>
      </w:r>
      <w:r>
        <w:rPr>
          <w:rFonts w:ascii="Times New Roman" w:hAnsi="Times New Roman" w:cs="Times New Roman"/>
          <w:i/>
          <w:sz w:val="24"/>
          <w:szCs w:val="24"/>
          <w:lang w:val="en-US"/>
        </w:rPr>
        <w:t>Centropages</w:t>
      </w:r>
      <w:r>
        <w:rPr>
          <w:rFonts w:ascii="Times New Roman" w:hAnsi="Times New Roman" w:cs="Times New Roman"/>
          <w:sz w:val="24"/>
          <w:szCs w:val="24"/>
          <w:lang w:val="en-US"/>
        </w:rPr>
        <w:t xml:space="preserve"> and other boreal animals in that part of season (see below). </w:t>
      </w:r>
    </w:p>
    <w:p w14:paraId="6F2105D2" w14:textId="77777777" w:rsidR="00EF0392" w:rsidRDefault="00994266">
      <w:pPr>
        <w:spacing w:line="36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 xml:space="preserve">Early development of the cold-water species of the genus </w:t>
      </w:r>
      <w:r>
        <w:rPr>
          <w:rFonts w:ascii="Times New Roman" w:hAnsi="Times New Roman" w:cs="Times New Roman"/>
          <w:i/>
          <w:iCs/>
          <w:sz w:val="24"/>
          <w:szCs w:val="24"/>
          <w:lang w:val="en-US"/>
        </w:rPr>
        <w:t>Pseudocalanus</w:t>
      </w:r>
      <w:r>
        <w:rPr>
          <w:rFonts w:ascii="Times New Roman" w:hAnsi="Times New Roman" w:cs="Times New Roman"/>
          <w:sz w:val="24"/>
          <w:szCs w:val="24"/>
          <w:lang w:val="en-US"/>
        </w:rPr>
        <w:t xml:space="preserve"> is very similar to the development of </w:t>
      </w:r>
      <w:r>
        <w:rPr>
          <w:rFonts w:ascii="Times New Roman" w:hAnsi="Times New Roman" w:cs="Times New Roman"/>
          <w:i/>
          <w:iCs/>
          <w:sz w:val="24"/>
          <w:szCs w:val="24"/>
          <w:lang w:val="en-US"/>
        </w:rPr>
        <w:t>Calanus glacialis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Prygunkova</w:t>
      </w:r>
      <w:proofErr w:type="spellEnd"/>
      <w:r>
        <w:rPr>
          <w:rFonts w:ascii="Times New Roman" w:hAnsi="Times New Roman" w:cs="Times New Roman"/>
          <w:sz w:val="24"/>
          <w:szCs w:val="24"/>
          <w:lang w:val="en-US"/>
        </w:rPr>
        <w:t xml:space="preserve">, 1974; Usov et al., 2013). Nevertheless, response of this species to the spring-summer transition differed from the response of </w:t>
      </w:r>
      <w:r>
        <w:rPr>
          <w:rFonts w:ascii="Times New Roman" w:hAnsi="Times New Roman" w:cs="Times New Roman"/>
          <w:i/>
          <w:iCs/>
          <w:sz w:val="24"/>
          <w:szCs w:val="24"/>
          <w:lang w:val="en-US"/>
        </w:rPr>
        <w:t>Calanus</w:t>
      </w:r>
      <w:r>
        <w:rPr>
          <w:rFonts w:ascii="Times New Roman" w:hAnsi="Times New Roman" w:cs="Times New Roman"/>
          <w:sz w:val="24"/>
          <w:szCs w:val="24"/>
          <w:lang w:val="en-US"/>
        </w:rPr>
        <w:t xml:space="preserve"> (see Table 4). It is worth noting in this regard that the first </w:t>
      </w:r>
      <w:proofErr w:type="spellStart"/>
      <w:r>
        <w:rPr>
          <w:rFonts w:ascii="Times New Roman" w:hAnsi="Times New Roman" w:cs="Times New Roman"/>
          <w:sz w:val="24"/>
          <w:szCs w:val="24"/>
          <w:lang w:val="en-US"/>
        </w:rPr>
        <w:t>nauplii</w:t>
      </w:r>
      <w:proofErr w:type="spellEnd"/>
      <w:r>
        <w:rPr>
          <w:rFonts w:ascii="Times New Roman" w:hAnsi="Times New Roman" w:cs="Times New Roman"/>
          <w:sz w:val="24"/>
          <w:szCs w:val="24"/>
          <w:lang w:val="en-US"/>
        </w:rPr>
        <w:t xml:space="preserve"> of </w:t>
      </w:r>
      <w:r>
        <w:rPr>
          <w:rFonts w:ascii="Times New Roman" w:hAnsi="Times New Roman" w:cs="Times New Roman"/>
          <w:i/>
          <w:iCs/>
          <w:sz w:val="24"/>
          <w:szCs w:val="24"/>
          <w:lang w:val="en-US"/>
        </w:rPr>
        <w:t>Pseudocalanus</w:t>
      </w:r>
      <w:r>
        <w:rPr>
          <w:rFonts w:ascii="Times New Roman" w:hAnsi="Times New Roman" w:cs="Times New Roman"/>
          <w:sz w:val="24"/>
          <w:szCs w:val="24"/>
          <w:lang w:val="en-US"/>
        </w:rPr>
        <w:t xml:space="preserve"> spp. appeared about two months earlier than </w:t>
      </w:r>
      <w:proofErr w:type="spellStart"/>
      <w:r>
        <w:rPr>
          <w:rFonts w:ascii="Times New Roman" w:hAnsi="Times New Roman" w:cs="Times New Roman"/>
          <w:sz w:val="24"/>
          <w:szCs w:val="24"/>
          <w:lang w:val="en-US"/>
        </w:rPr>
        <w:t>nauplii</w:t>
      </w:r>
      <w:proofErr w:type="spellEnd"/>
      <w:r>
        <w:rPr>
          <w:rFonts w:ascii="Times New Roman" w:hAnsi="Times New Roman" w:cs="Times New Roman"/>
          <w:sz w:val="24"/>
          <w:szCs w:val="24"/>
          <w:lang w:val="en-US"/>
        </w:rPr>
        <w:t xml:space="preserve"> of </w:t>
      </w:r>
      <w:r>
        <w:rPr>
          <w:rFonts w:ascii="Times New Roman" w:hAnsi="Times New Roman" w:cs="Times New Roman"/>
          <w:i/>
          <w:sz w:val="24"/>
          <w:szCs w:val="24"/>
          <w:lang w:val="en-US"/>
        </w:rPr>
        <w:t>Calanus</w:t>
      </w:r>
      <w:r>
        <w:rPr>
          <w:rFonts w:ascii="Times New Roman" w:hAnsi="Times New Roman" w:cs="Times New Roman"/>
          <w:sz w:val="24"/>
          <w:szCs w:val="24"/>
          <w:lang w:val="en-US"/>
        </w:rPr>
        <w:t xml:space="preserve">, and peak of abundance of </w:t>
      </w:r>
      <w:r>
        <w:rPr>
          <w:rFonts w:ascii="Times New Roman" w:hAnsi="Times New Roman" w:cs="Times New Roman"/>
          <w:i/>
          <w:iCs/>
          <w:sz w:val="24"/>
          <w:szCs w:val="24"/>
          <w:lang w:val="en-US"/>
        </w:rPr>
        <w:t>Pseudocalanus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nauplii</w:t>
      </w:r>
      <w:proofErr w:type="spellEnd"/>
      <w:r>
        <w:rPr>
          <w:rFonts w:ascii="Times New Roman" w:hAnsi="Times New Roman" w:cs="Times New Roman"/>
          <w:sz w:val="24"/>
          <w:szCs w:val="24"/>
          <w:lang w:val="en-US"/>
        </w:rPr>
        <w:t xml:space="preserve"> also was observed earlier (original data). Therefore, large part of development of </w:t>
      </w:r>
      <w:r>
        <w:rPr>
          <w:rFonts w:ascii="Times New Roman" w:hAnsi="Times New Roman" w:cs="Times New Roman"/>
          <w:i/>
          <w:iCs/>
          <w:sz w:val="24"/>
          <w:szCs w:val="24"/>
          <w:lang w:val="en-US"/>
        </w:rPr>
        <w:t>Pseudocalanus</w:t>
      </w:r>
      <w:r>
        <w:rPr>
          <w:rFonts w:ascii="Times New Roman" w:hAnsi="Times New Roman" w:cs="Times New Roman"/>
          <w:sz w:val="24"/>
          <w:szCs w:val="24"/>
          <w:lang w:val="en-US"/>
        </w:rPr>
        <w:t xml:space="preserve"> juveniles took place under the ice, long before transition of the water above 0°</w:t>
      </w:r>
      <w:r>
        <w:rPr>
          <w:rFonts w:ascii="Times New Roman" w:hAnsi="Times New Roman" w:cs="Times New Roman"/>
          <w:sz w:val="24"/>
          <w:szCs w:val="24"/>
        </w:rPr>
        <w:t>С</w:t>
      </w:r>
      <w:r>
        <w:rPr>
          <w:rFonts w:ascii="Times New Roman" w:hAnsi="Times New Roman" w:cs="Times New Roman"/>
          <w:sz w:val="24"/>
          <w:szCs w:val="24"/>
          <w:lang w:val="en-US"/>
        </w:rPr>
        <w:t xml:space="preserve">. This may be the cause that </w:t>
      </w:r>
      <w:r>
        <w:rPr>
          <w:rFonts w:ascii="Times New Roman" w:hAnsi="Times New Roman" w:cs="Times New Roman"/>
          <w:i/>
          <w:iCs/>
          <w:sz w:val="24"/>
          <w:szCs w:val="24"/>
          <w:lang w:val="en-US"/>
        </w:rPr>
        <w:t>Pseudocalanus</w:t>
      </w:r>
      <w:r>
        <w:rPr>
          <w:rFonts w:ascii="Times New Roman" w:hAnsi="Times New Roman" w:cs="Times New Roman"/>
          <w:sz w:val="24"/>
          <w:szCs w:val="24"/>
          <w:lang w:val="en-US"/>
        </w:rPr>
        <w:t xml:space="preserve"> is less dependent on the temperature, than </w:t>
      </w:r>
      <w:r>
        <w:rPr>
          <w:rFonts w:ascii="Times New Roman" w:hAnsi="Times New Roman" w:cs="Times New Roman"/>
          <w:i/>
          <w:iCs/>
          <w:sz w:val="24"/>
          <w:szCs w:val="24"/>
          <w:lang w:val="en-US"/>
        </w:rPr>
        <w:t>Calanus</w:t>
      </w:r>
      <w:r>
        <w:rPr>
          <w:rFonts w:ascii="Times New Roman" w:hAnsi="Times New Roman" w:cs="Times New Roman"/>
          <w:sz w:val="24"/>
          <w:szCs w:val="24"/>
          <w:lang w:val="en-US"/>
        </w:rPr>
        <w:t xml:space="preserve">. Lower dependence of </w:t>
      </w:r>
      <w:r>
        <w:rPr>
          <w:rFonts w:ascii="Times New Roman" w:hAnsi="Times New Roman" w:cs="Times New Roman"/>
          <w:i/>
          <w:iCs/>
          <w:sz w:val="24"/>
          <w:szCs w:val="24"/>
          <w:lang w:val="en-US"/>
        </w:rPr>
        <w:t>Pseudocalanus</w:t>
      </w:r>
      <w:r>
        <w:rPr>
          <w:rFonts w:ascii="Times New Roman" w:hAnsi="Times New Roman" w:cs="Times New Roman"/>
          <w:sz w:val="24"/>
          <w:szCs w:val="24"/>
          <w:lang w:val="en-US"/>
        </w:rPr>
        <w:t xml:space="preserve"> on the temperature in the White Sea was revealed in modelling study of </w:t>
      </w:r>
      <w:proofErr w:type="spellStart"/>
      <w:r>
        <w:rPr>
          <w:rFonts w:ascii="Times New Roman" w:hAnsi="Times New Roman" w:cs="Times New Roman"/>
          <w:sz w:val="24"/>
          <w:szCs w:val="24"/>
          <w:lang w:val="en-US"/>
        </w:rPr>
        <w:t>Persson</w:t>
      </w:r>
      <w:proofErr w:type="spellEnd"/>
      <w:r>
        <w:rPr>
          <w:rFonts w:ascii="Times New Roman" w:hAnsi="Times New Roman" w:cs="Times New Roman"/>
          <w:sz w:val="24"/>
          <w:szCs w:val="24"/>
          <w:lang w:val="en-US"/>
        </w:rPr>
        <w:t xml:space="preserve"> et al. (2012). Besides that, interpretation of the results is complicated by the existence of two species of </w:t>
      </w:r>
      <w:r>
        <w:rPr>
          <w:rFonts w:ascii="Times New Roman" w:hAnsi="Times New Roman" w:cs="Times New Roman"/>
          <w:i/>
          <w:iCs/>
          <w:sz w:val="24"/>
          <w:szCs w:val="24"/>
          <w:lang w:val="en-US"/>
        </w:rPr>
        <w:t>Pseudocalanus</w:t>
      </w:r>
      <w:r>
        <w:rPr>
          <w:rFonts w:ascii="Times New Roman" w:hAnsi="Times New Roman" w:cs="Times New Roman"/>
          <w:sz w:val="24"/>
          <w:szCs w:val="24"/>
          <w:lang w:val="en-US"/>
        </w:rPr>
        <w:t xml:space="preserve"> in the White Sea (</w:t>
      </w:r>
      <w:r>
        <w:rPr>
          <w:rFonts w:ascii="Times New Roman" w:hAnsi="Times New Roman" w:cs="Times New Roman"/>
          <w:i/>
          <w:iCs/>
          <w:sz w:val="24"/>
          <w:szCs w:val="24"/>
          <w:lang w:val="en-US"/>
        </w:rPr>
        <w:t xml:space="preserve">P. </w:t>
      </w:r>
      <w:proofErr w:type="spellStart"/>
      <w:r>
        <w:rPr>
          <w:rFonts w:ascii="Times New Roman" w:hAnsi="Times New Roman" w:cs="Times New Roman"/>
          <w:i/>
          <w:iCs/>
          <w:sz w:val="24"/>
          <w:szCs w:val="24"/>
          <w:lang w:val="en-US"/>
        </w:rPr>
        <w:t>acuspes</w:t>
      </w:r>
      <w:proofErr w:type="spellEnd"/>
      <w:r>
        <w:rPr>
          <w:rFonts w:ascii="Times New Roman" w:hAnsi="Times New Roman" w:cs="Times New Roman"/>
          <w:sz w:val="24"/>
          <w:szCs w:val="24"/>
          <w:lang w:val="en-US"/>
        </w:rPr>
        <w:t xml:space="preserve"> and </w:t>
      </w:r>
      <w:r>
        <w:rPr>
          <w:rFonts w:ascii="Times New Roman" w:hAnsi="Times New Roman" w:cs="Times New Roman"/>
          <w:i/>
          <w:iCs/>
          <w:sz w:val="24"/>
          <w:szCs w:val="24"/>
          <w:lang w:val="en-US"/>
        </w:rPr>
        <w:t xml:space="preserve">P. </w:t>
      </w:r>
      <w:proofErr w:type="spellStart"/>
      <w:r>
        <w:rPr>
          <w:rFonts w:ascii="Times New Roman" w:hAnsi="Times New Roman" w:cs="Times New Roman"/>
          <w:i/>
          <w:iCs/>
          <w:sz w:val="24"/>
          <w:szCs w:val="24"/>
          <w:lang w:val="en-US"/>
        </w:rPr>
        <w:t>minutus</w:t>
      </w:r>
      <w:proofErr w:type="spellEnd"/>
      <w:r>
        <w:rPr>
          <w:rFonts w:ascii="Times New Roman" w:hAnsi="Times New Roman" w:cs="Times New Roman"/>
          <w:sz w:val="24"/>
          <w:szCs w:val="24"/>
          <w:lang w:val="en-US"/>
        </w:rPr>
        <w:t>), which have not been distinguished since the beginning of observations (</w:t>
      </w:r>
      <w:proofErr w:type="spellStart"/>
      <w:r>
        <w:rPr>
          <w:rFonts w:ascii="Times New Roman" w:hAnsi="Times New Roman" w:cs="Times New Roman"/>
          <w:sz w:val="24"/>
          <w:szCs w:val="24"/>
          <w:lang w:val="en-US"/>
        </w:rPr>
        <w:t>Markhaseva</w:t>
      </w:r>
      <w:proofErr w:type="spellEnd"/>
      <w:r>
        <w:rPr>
          <w:rFonts w:ascii="Times New Roman" w:hAnsi="Times New Roman" w:cs="Times New Roman"/>
          <w:sz w:val="24"/>
          <w:szCs w:val="24"/>
          <w:lang w:val="en-US"/>
        </w:rPr>
        <w:t xml:space="preserve"> et al., 2012).</w:t>
      </w:r>
    </w:p>
    <w:p w14:paraId="60E946DE" w14:textId="77777777" w:rsidR="00EF0392" w:rsidRDefault="00994266">
      <w:pPr>
        <w:spacing w:line="360" w:lineRule="auto"/>
        <w:ind w:firstLine="709"/>
        <w:rPr>
          <w:rFonts w:ascii="Times New Roman" w:hAnsi="Times New Roman" w:cs="Times New Roman"/>
          <w:i/>
          <w:iCs/>
          <w:lang w:val="en-US"/>
        </w:rPr>
      </w:pPr>
      <w:r>
        <w:rPr>
          <w:rFonts w:ascii="Times New Roman" w:hAnsi="Times New Roman" w:cs="Times New Roman"/>
          <w:sz w:val="24"/>
          <w:szCs w:val="24"/>
          <w:lang w:val="en-US"/>
        </w:rPr>
        <w:t xml:space="preserve">Phenological phases of juveniles of the boreal species </w:t>
      </w:r>
      <w:r>
        <w:rPr>
          <w:rFonts w:ascii="Times New Roman" w:hAnsi="Times New Roman" w:cs="Times New Roman"/>
          <w:i/>
          <w:iCs/>
          <w:sz w:val="24"/>
          <w:szCs w:val="24"/>
          <w:lang w:val="en-US"/>
        </w:rPr>
        <w:t xml:space="preserve">Acartia </w:t>
      </w:r>
      <w:r>
        <w:rPr>
          <w:rFonts w:ascii="Times New Roman" w:hAnsi="Times New Roman" w:cs="Times New Roman"/>
          <w:sz w:val="24"/>
          <w:szCs w:val="24"/>
          <w:lang w:val="en-US"/>
        </w:rPr>
        <w:t xml:space="preserve">spp. </w:t>
      </w:r>
      <w:r>
        <w:rPr>
          <w:rFonts w:ascii="Times New Roman" w:hAnsi="Times New Roman" w:cs="Times New Roman"/>
          <w:sz w:val="24"/>
          <w:szCs w:val="24"/>
        </w:rPr>
        <w:t>и</w:t>
      </w:r>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Temora longicornis</w:t>
      </w:r>
      <w:r>
        <w:rPr>
          <w:rFonts w:ascii="Times New Roman" w:hAnsi="Times New Roman" w:cs="Times New Roman"/>
          <w:sz w:val="24"/>
          <w:szCs w:val="24"/>
          <w:lang w:val="en-US"/>
        </w:rPr>
        <w:t xml:space="preserve"> were very close to phenological timing of </w:t>
      </w:r>
      <w:r>
        <w:rPr>
          <w:rFonts w:ascii="Times New Roman" w:hAnsi="Times New Roman" w:cs="Times New Roman"/>
          <w:i/>
          <w:sz w:val="24"/>
          <w:szCs w:val="24"/>
          <w:lang w:val="en-US"/>
        </w:rPr>
        <w:t>Centropages</w:t>
      </w:r>
      <w:r>
        <w:rPr>
          <w:rFonts w:ascii="Times New Roman" w:hAnsi="Times New Roman" w:cs="Times New Roman"/>
          <w:sz w:val="24"/>
          <w:szCs w:val="24"/>
          <w:lang w:val="en-US"/>
        </w:rPr>
        <w:t xml:space="preserve"> (Table 1). Development of all studied boreal species (</w:t>
      </w:r>
      <w:r>
        <w:rPr>
          <w:rFonts w:ascii="Times New Roman" w:hAnsi="Times New Roman" w:cs="Times New Roman"/>
          <w:i/>
          <w:iCs/>
          <w:sz w:val="24"/>
          <w:szCs w:val="24"/>
          <w:lang w:val="en-US"/>
        </w:rPr>
        <w:t xml:space="preserve">Acartia </w:t>
      </w:r>
      <w:r>
        <w:rPr>
          <w:rFonts w:ascii="Times New Roman" w:hAnsi="Times New Roman" w:cs="Times New Roman"/>
          <w:sz w:val="24"/>
          <w:szCs w:val="24"/>
          <w:lang w:val="en-US"/>
        </w:rPr>
        <w:t xml:space="preserve">spp., </w:t>
      </w:r>
      <w:r>
        <w:rPr>
          <w:rFonts w:ascii="Times New Roman" w:hAnsi="Times New Roman" w:cs="Times New Roman"/>
          <w:i/>
          <w:iCs/>
          <w:sz w:val="24"/>
          <w:szCs w:val="24"/>
          <w:lang w:val="en-US"/>
        </w:rPr>
        <w:t>Temora</w:t>
      </w:r>
      <w:r>
        <w:rPr>
          <w:rFonts w:ascii="Times New Roman" w:hAnsi="Times New Roman" w:cs="Times New Roman"/>
          <w:sz w:val="24"/>
          <w:szCs w:val="24"/>
          <w:lang w:val="en-US"/>
        </w:rPr>
        <w:t xml:space="preserve"> and </w:t>
      </w:r>
      <w:r>
        <w:rPr>
          <w:rFonts w:ascii="Times New Roman" w:hAnsi="Times New Roman" w:cs="Times New Roman"/>
          <w:i/>
          <w:iCs/>
          <w:sz w:val="24"/>
          <w:szCs w:val="24"/>
          <w:lang w:val="en-US"/>
        </w:rPr>
        <w:t>Centropages</w:t>
      </w:r>
      <w:r>
        <w:rPr>
          <w:rFonts w:ascii="Times New Roman" w:hAnsi="Times New Roman" w:cs="Times New Roman"/>
          <w:sz w:val="24"/>
          <w:szCs w:val="24"/>
          <w:lang w:val="en-US"/>
        </w:rPr>
        <w:t>) took place after 8°</w:t>
      </w:r>
      <w:r>
        <w:rPr>
          <w:rFonts w:ascii="Times New Roman" w:hAnsi="Times New Roman" w:cs="Times New Roman"/>
          <w:sz w:val="24"/>
          <w:szCs w:val="24"/>
        </w:rPr>
        <w:t>С</w:t>
      </w:r>
      <w:r>
        <w:rPr>
          <w:rFonts w:ascii="Times New Roman" w:hAnsi="Times New Roman" w:cs="Times New Roman"/>
          <w:sz w:val="24"/>
          <w:szCs w:val="24"/>
          <w:lang w:val="en-US"/>
        </w:rPr>
        <w:t xml:space="preserve"> threshold and beginning of the seasonal cooling. When the peak of temperature was shifted to a later time ("early" transition), the beginning of season of </w:t>
      </w:r>
      <w:r>
        <w:rPr>
          <w:rFonts w:ascii="Times New Roman" w:hAnsi="Times New Roman" w:cs="Times New Roman"/>
          <w:i/>
          <w:iCs/>
          <w:sz w:val="24"/>
          <w:szCs w:val="24"/>
          <w:lang w:val="en-US"/>
        </w:rPr>
        <w:t>Acartia</w:t>
      </w:r>
      <w:r>
        <w:rPr>
          <w:rFonts w:ascii="Times New Roman" w:hAnsi="Times New Roman" w:cs="Times New Roman"/>
          <w:sz w:val="24"/>
          <w:szCs w:val="24"/>
          <w:lang w:val="en-US"/>
        </w:rPr>
        <w:t xml:space="preserve">, like in the case of </w:t>
      </w:r>
      <w:r>
        <w:rPr>
          <w:rFonts w:ascii="Times New Roman" w:hAnsi="Times New Roman" w:cs="Times New Roman"/>
          <w:i/>
          <w:iCs/>
          <w:sz w:val="24"/>
          <w:szCs w:val="24"/>
          <w:lang w:val="en-US"/>
        </w:rPr>
        <w:t>Centropages</w:t>
      </w:r>
      <w:r>
        <w:rPr>
          <w:rFonts w:ascii="Times New Roman" w:hAnsi="Times New Roman" w:cs="Times New Roman"/>
          <w:sz w:val="24"/>
          <w:szCs w:val="24"/>
          <w:lang w:val="en-US"/>
        </w:rPr>
        <w:t xml:space="preserve">, also was shifted forward. However, the responses of these species to the rate of transition ("slow" - "fast") were different (see Table 4). </w:t>
      </w:r>
      <w:r>
        <w:rPr>
          <w:rFonts w:ascii="Times New Roman" w:hAnsi="Times New Roman" w:cs="Times New Roman"/>
          <w:i/>
          <w:iCs/>
          <w:sz w:val="24"/>
          <w:szCs w:val="24"/>
          <w:lang w:val="en-US"/>
        </w:rPr>
        <w:t>Temora</w:t>
      </w:r>
      <w:r>
        <w:rPr>
          <w:rFonts w:ascii="Times New Roman" w:hAnsi="Times New Roman" w:cs="Times New Roman"/>
          <w:sz w:val="24"/>
          <w:szCs w:val="24"/>
          <w:lang w:val="en-US"/>
        </w:rPr>
        <w:t>, the most probably, was influenced by the shift of 8°</w:t>
      </w:r>
      <w:r>
        <w:rPr>
          <w:rFonts w:ascii="Times New Roman" w:hAnsi="Times New Roman" w:cs="Times New Roman"/>
          <w:sz w:val="24"/>
          <w:szCs w:val="24"/>
        </w:rPr>
        <w:t>С</w:t>
      </w:r>
      <w:r>
        <w:rPr>
          <w:rFonts w:ascii="Times New Roman" w:hAnsi="Times New Roman" w:cs="Times New Roman"/>
          <w:sz w:val="24"/>
          <w:szCs w:val="24"/>
          <w:lang w:val="en-US"/>
        </w:rPr>
        <w:t xml:space="preserve"> threshold: the earlier it was, the earlier development of this species began. The response of </w:t>
      </w:r>
      <w:r>
        <w:rPr>
          <w:rFonts w:ascii="Times New Roman" w:hAnsi="Times New Roman" w:cs="Times New Roman"/>
          <w:i/>
          <w:iCs/>
          <w:sz w:val="24"/>
          <w:szCs w:val="24"/>
          <w:lang w:val="en-US"/>
        </w:rPr>
        <w:t>Temora</w:t>
      </w:r>
      <w:r>
        <w:rPr>
          <w:rFonts w:ascii="Times New Roman" w:hAnsi="Times New Roman" w:cs="Times New Roman"/>
          <w:sz w:val="24"/>
          <w:szCs w:val="24"/>
          <w:lang w:val="en-US"/>
        </w:rPr>
        <w:t xml:space="preserve"> to the rate of transition was similar to that of </w:t>
      </w:r>
      <w:r>
        <w:rPr>
          <w:rFonts w:ascii="Times New Roman" w:hAnsi="Times New Roman" w:cs="Times New Roman"/>
          <w:i/>
          <w:iCs/>
          <w:sz w:val="24"/>
          <w:szCs w:val="24"/>
          <w:lang w:val="en-US"/>
        </w:rPr>
        <w:t>Acartia</w:t>
      </w:r>
      <w:r>
        <w:rPr>
          <w:rFonts w:ascii="Times New Roman" w:hAnsi="Times New Roman" w:cs="Times New Roman"/>
          <w:sz w:val="24"/>
          <w:szCs w:val="24"/>
          <w:lang w:val="en-US"/>
        </w:rPr>
        <w:t xml:space="preserve"> spp. Thus, despite similarity of temperature preferences of these boreal species, their responses to the dynamics of spring-summer transition differ. The development of these species (as already was mentioned regarding </w:t>
      </w:r>
      <w:r>
        <w:rPr>
          <w:rFonts w:ascii="Times New Roman" w:hAnsi="Times New Roman" w:cs="Times New Roman"/>
          <w:i/>
          <w:iCs/>
          <w:sz w:val="24"/>
          <w:szCs w:val="24"/>
          <w:lang w:val="en-US"/>
        </w:rPr>
        <w:t>Centropages</w:t>
      </w:r>
      <w:r>
        <w:rPr>
          <w:rFonts w:ascii="Times New Roman" w:hAnsi="Times New Roman" w:cs="Times New Roman"/>
          <w:sz w:val="24"/>
          <w:szCs w:val="24"/>
          <w:lang w:val="en-US"/>
        </w:rPr>
        <w:t xml:space="preserve"> phenology) mostly took place after seasonal peak of temperature. So, the temperature must not be of primary importance for this period of the life cycle. Indeed, it was shown, that after beginning of seasonal cooling boreal species in this part of the White Sea depended mostly on the availability of food resources (</w:t>
      </w:r>
      <w:proofErr w:type="spellStart"/>
      <w:r>
        <w:rPr>
          <w:rFonts w:ascii="Times New Roman" w:hAnsi="Times New Roman" w:cs="Times New Roman"/>
          <w:sz w:val="24"/>
          <w:szCs w:val="24"/>
          <w:lang w:val="en-US"/>
        </w:rPr>
        <w:t>Martynova</w:t>
      </w:r>
      <w:proofErr w:type="spellEnd"/>
      <w:r>
        <w:rPr>
          <w:rFonts w:ascii="Times New Roman" w:hAnsi="Times New Roman" w:cs="Times New Roman"/>
          <w:sz w:val="24"/>
          <w:szCs w:val="24"/>
          <w:lang w:val="en-US"/>
        </w:rPr>
        <w:t xml:space="preserve"> et al., 2011).</w:t>
      </w:r>
    </w:p>
    <w:p w14:paraId="70509CF8" w14:textId="77777777" w:rsidR="00EF0392" w:rsidRDefault="00994266">
      <w:pPr>
        <w:spacing w:line="360" w:lineRule="auto"/>
        <w:ind w:firstLine="709"/>
        <w:rPr>
          <w:rFonts w:ascii="Times New Roman" w:hAnsi="Times New Roman" w:cs="Times New Roman"/>
          <w:lang w:val="en-US"/>
        </w:rPr>
      </w:pPr>
      <w:r>
        <w:rPr>
          <w:rFonts w:ascii="Times New Roman" w:hAnsi="Times New Roman" w:cs="Times New Roman"/>
          <w:i/>
          <w:iCs/>
          <w:sz w:val="24"/>
          <w:szCs w:val="24"/>
          <w:lang w:val="en-US"/>
        </w:rPr>
        <w:t>Oithona similis</w:t>
      </w:r>
      <w:r>
        <w:rPr>
          <w:rFonts w:ascii="Times New Roman" w:hAnsi="Times New Roman" w:cs="Times New Roman"/>
          <w:sz w:val="24"/>
          <w:szCs w:val="24"/>
          <w:lang w:val="en-US"/>
        </w:rPr>
        <w:t xml:space="preserve"> responded to the dynamics of the seasonal transition in the same way as </w:t>
      </w:r>
      <w:r>
        <w:rPr>
          <w:rFonts w:ascii="Times New Roman" w:hAnsi="Times New Roman" w:cs="Times New Roman"/>
          <w:i/>
          <w:iCs/>
          <w:sz w:val="24"/>
          <w:szCs w:val="24"/>
          <w:lang w:val="en-US"/>
        </w:rPr>
        <w:t>Temora longicornis</w:t>
      </w:r>
      <w:r>
        <w:rPr>
          <w:rFonts w:ascii="Times New Roman" w:hAnsi="Times New Roman" w:cs="Times New Roman"/>
          <w:sz w:val="24"/>
          <w:szCs w:val="24"/>
          <w:lang w:val="en-US"/>
        </w:rPr>
        <w:t xml:space="preserve">, however these two species differed substantially in their biology. Despite the </w:t>
      </w:r>
      <w:r>
        <w:rPr>
          <w:rFonts w:ascii="Times New Roman" w:hAnsi="Times New Roman" w:cs="Times New Roman"/>
          <w:sz w:val="24"/>
          <w:szCs w:val="24"/>
          <w:lang w:val="en-US"/>
        </w:rPr>
        <w:lastRenderedPageBreak/>
        <w:t xml:space="preserve">fact that the middle of season of </w:t>
      </w:r>
      <w:r>
        <w:rPr>
          <w:rFonts w:ascii="Times New Roman" w:hAnsi="Times New Roman" w:cs="Times New Roman"/>
          <w:i/>
          <w:iCs/>
          <w:sz w:val="24"/>
          <w:szCs w:val="24"/>
          <w:lang w:val="en-US"/>
        </w:rPr>
        <w:t>Oithona</w:t>
      </w:r>
      <w:r>
        <w:rPr>
          <w:rFonts w:ascii="Times New Roman" w:hAnsi="Times New Roman" w:cs="Times New Roman"/>
          <w:sz w:val="24"/>
          <w:szCs w:val="24"/>
          <w:lang w:val="en-US"/>
        </w:rPr>
        <w:t xml:space="preserve"> is close to that of boreal species, </w:t>
      </w:r>
      <w:r>
        <w:rPr>
          <w:rFonts w:ascii="Times New Roman" w:hAnsi="Times New Roman" w:cs="Times New Roman"/>
          <w:i/>
          <w:iCs/>
          <w:sz w:val="24"/>
          <w:szCs w:val="24"/>
          <w:lang w:val="en-US"/>
        </w:rPr>
        <w:t>Oithona</w:t>
      </w:r>
      <w:r>
        <w:rPr>
          <w:rFonts w:ascii="Times New Roman" w:hAnsi="Times New Roman" w:cs="Times New Roman"/>
          <w:sz w:val="24"/>
          <w:szCs w:val="24"/>
          <w:lang w:val="en-US"/>
        </w:rPr>
        <w:t xml:space="preserve"> is the most </w:t>
      </w:r>
      <w:proofErr w:type="spellStart"/>
      <w:r>
        <w:rPr>
          <w:rFonts w:ascii="Times New Roman" w:hAnsi="Times New Roman" w:cs="Times New Roman"/>
          <w:sz w:val="24"/>
          <w:szCs w:val="24"/>
        </w:rPr>
        <w:t>eurybiont</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among species inhabiting the White Sea (</w:t>
      </w:r>
      <w:proofErr w:type="spellStart"/>
      <w:r>
        <w:rPr>
          <w:rFonts w:ascii="Times New Roman" w:hAnsi="Times New Roman" w:cs="Times New Roman"/>
          <w:sz w:val="24"/>
          <w:szCs w:val="24"/>
          <w:lang w:val="en-US"/>
        </w:rPr>
        <w:t>Prygunkova</w:t>
      </w:r>
      <w:proofErr w:type="spellEnd"/>
      <w:r>
        <w:rPr>
          <w:rFonts w:ascii="Times New Roman" w:hAnsi="Times New Roman" w:cs="Times New Roman"/>
          <w:sz w:val="24"/>
          <w:szCs w:val="24"/>
          <w:lang w:val="en-US"/>
        </w:rPr>
        <w:t>, 1974). It reproduces all the year round even in Arctic (</w:t>
      </w:r>
      <w:proofErr w:type="spellStart"/>
      <w:r>
        <w:rPr>
          <w:rFonts w:ascii="Times New Roman" w:hAnsi="Times New Roman" w:cs="Times New Roman"/>
          <w:sz w:val="24"/>
          <w:szCs w:val="24"/>
          <w:lang w:val="en-US"/>
        </w:rPr>
        <w:t>Dvoretsky</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Dvoretsky</w:t>
      </w:r>
      <w:proofErr w:type="spellEnd"/>
      <w:r>
        <w:rPr>
          <w:rFonts w:ascii="Times New Roman" w:hAnsi="Times New Roman" w:cs="Times New Roman"/>
          <w:sz w:val="24"/>
          <w:szCs w:val="24"/>
          <w:lang w:val="en-US"/>
        </w:rPr>
        <w:t xml:space="preserve">, 2009). The developmental season (defined by the appearance of the first </w:t>
      </w:r>
      <w:proofErr w:type="spellStart"/>
      <w:r>
        <w:rPr>
          <w:rFonts w:ascii="Times New Roman" w:hAnsi="Times New Roman" w:cs="Times New Roman"/>
          <w:sz w:val="24"/>
          <w:szCs w:val="24"/>
          <w:lang w:val="en-US"/>
        </w:rPr>
        <w:t>copepodite</w:t>
      </w:r>
      <w:proofErr w:type="spellEnd"/>
      <w:r>
        <w:rPr>
          <w:rFonts w:ascii="Times New Roman" w:hAnsi="Times New Roman" w:cs="Times New Roman"/>
          <w:sz w:val="24"/>
          <w:szCs w:val="24"/>
          <w:lang w:val="en-US"/>
        </w:rPr>
        <w:t xml:space="preserve"> stages) of </w:t>
      </w:r>
      <w:r>
        <w:rPr>
          <w:rFonts w:ascii="Times New Roman" w:hAnsi="Times New Roman" w:cs="Times New Roman"/>
          <w:i/>
          <w:iCs/>
          <w:sz w:val="24"/>
          <w:szCs w:val="24"/>
          <w:lang w:val="en-US"/>
        </w:rPr>
        <w:t>Oithona</w:t>
      </w:r>
      <w:r>
        <w:rPr>
          <w:rFonts w:ascii="Times New Roman" w:hAnsi="Times New Roman" w:cs="Times New Roman"/>
          <w:sz w:val="24"/>
          <w:szCs w:val="24"/>
          <w:lang w:val="en-US"/>
        </w:rPr>
        <w:t xml:space="preserve"> in the study region began only 16 days later than season of </w:t>
      </w:r>
      <w:r>
        <w:rPr>
          <w:rFonts w:ascii="Times New Roman" w:hAnsi="Times New Roman" w:cs="Times New Roman"/>
          <w:i/>
          <w:iCs/>
          <w:sz w:val="24"/>
          <w:szCs w:val="24"/>
          <w:lang w:val="en-US"/>
        </w:rPr>
        <w:t>Calanus</w:t>
      </w:r>
      <w:r>
        <w:rPr>
          <w:rFonts w:ascii="Times New Roman" w:hAnsi="Times New Roman" w:cs="Times New Roman"/>
          <w:sz w:val="24"/>
          <w:szCs w:val="24"/>
          <w:lang w:val="en-US"/>
        </w:rPr>
        <w:t xml:space="preserve">, but ended later than season of any other species, after 290-th day, near mid-October. The development of </w:t>
      </w:r>
      <w:r>
        <w:rPr>
          <w:rFonts w:ascii="Times New Roman" w:hAnsi="Times New Roman" w:cs="Times New Roman"/>
          <w:i/>
          <w:iCs/>
          <w:sz w:val="24"/>
          <w:szCs w:val="24"/>
          <w:lang w:val="en-US"/>
        </w:rPr>
        <w:t>Oithona</w:t>
      </w:r>
      <w:r>
        <w:rPr>
          <w:rFonts w:ascii="Times New Roman" w:hAnsi="Times New Roman" w:cs="Times New Roman"/>
          <w:sz w:val="24"/>
          <w:szCs w:val="24"/>
          <w:lang w:val="en-US"/>
        </w:rPr>
        <w:t xml:space="preserve"> after the middle of season, which took place after peak of temperature, like in the case of boreal species, hardly depended on the temperature. </w:t>
      </w:r>
    </w:p>
    <w:p w14:paraId="5FA2CCA1" w14:textId="77777777" w:rsidR="00EF0392" w:rsidRDefault="00994266">
      <w:pPr>
        <w:spacing w:line="36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 xml:space="preserve">The response of </w:t>
      </w:r>
      <w:r>
        <w:rPr>
          <w:rFonts w:ascii="Times New Roman" w:hAnsi="Times New Roman" w:cs="Times New Roman"/>
          <w:i/>
          <w:iCs/>
          <w:sz w:val="24"/>
          <w:szCs w:val="24"/>
          <w:lang w:val="en-US"/>
        </w:rPr>
        <w:t>Microsetella norvegica</w:t>
      </w:r>
      <w:r>
        <w:rPr>
          <w:rFonts w:ascii="Times New Roman" w:hAnsi="Times New Roman" w:cs="Times New Roman"/>
          <w:sz w:val="24"/>
          <w:szCs w:val="24"/>
          <w:lang w:val="en-US"/>
        </w:rPr>
        <w:t xml:space="preserve"> to the changes of seasonal transition was the same as </w:t>
      </w:r>
      <w:r>
        <w:rPr>
          <w:rFonts w:ascii="Times New Roman" w:hAnsi="Times New Roman" w:cs="Times New Roman"/>
          <w:i/>
          <w:iCs/>
          <w:sz w:val="24"/>
          <w:szCs w:val="24"/>
          <w:lang w:val="en-US"/>
        </w:rPr>
        <w:t>Acartia</w:t>
      </w:r>
      <w:r>
        <w:rPr>
          <w:rFonts w:ascii="Times New Roman" w:hAnsi="Times New Roman" w:cs="Times New Roman"/>
          <w:sz w:val="24"/>
          <w:szCs w:val="24"/>
          <w:lang w:val="en-US"/>
        </w:rPr>
        <w:t xml:space="preserve"> spp., however, the developmental season of </w:t>
      </w:r>
      <w:r>
        <w:rPr>
          <w:rFonts w:ascii="Times New Roman" w:hAnsi="Times New Roman" w:cs="Times New Roman"/>
          <w:i/>
          <w:iCs/>
          <w:sz w:val="24"/>
          <w:szCs w:val="24"/>
          <w:lang w:val="en-US"/>
        </w:rPr>
        <w:t>Microsetella</w:t>
      </w:r>
      <w:r>
        <w:rPr>
          <w:rFonts w:ascii="Times New Roman" w:hAnsi="Times New Roman" w:cs="Times New Roman"/>
          <w:sz w:val="24"/>
          <w:szCs w:val="24"/>
          <w:lang w:val="en-US"/>
        </w:rPr>
        <w:t xml:space="preserve"> </w:t>
      </w:r>
      <w:r>
        <w:rPr>
          <w:rFonts w:ascii="Times New Roman" w:hAnsi="Times New Roman" w:cs="Times New Roman"/>
          <w:sz w:val="24"/>
          <w:szCs w:val="24"/>
        </w:rPr>
        <w:t>passed</w:t>
      </w:r>
      <w:r>
        <w:rPr>
          <w:rFonts w:ascii="Times New Roman" w:hAnsi="Times New Roman" w:cs="Times New Roman"/>
          <w:sz w:val="24"/>
          <w:szCs w:val="24"/>
          <w:lang w:val="en-US"/>
        </w:rPr>
        <w:t xml:space="preserve"> much earlier. Therefore, juveniles of these two species was exposed to temperature fluctuations in different periods of year. Temperature optimum of </w:t>
      </w:r>
      <w:r>
        <w:rPr>
          <w:rFonts w:ascii="Times New Roman" w:hAnsi="Times New Roman" w:cs="Times New Roman"/>
          <w:i/>
          <w:iCs/>
          <w:sz w:val="24"/>
          <w:szCs w:val="24"/>
          <w:lang w:val="en-US"/>
        </w:rPr>
        <w:t>Microsetella</w:t>
      </w:r>
      <w:r>
        <w:rPr>
          <w:rFonts w:ascii="Times New Roman" w:hAnsi="Times New Roman" w:cs="Times New Roman"/>
          <w:sz w:val="24"/>
          <w:szCs w:val="24"/>
          <w:lang w:val="en-US"/>
        </w:rPr>
        <w:t xml:space="preserve"> is negligibly lower, than optimum of </w:t>
      </w:r>
      <w:r>
        <w:rPr>
          <w:rFonts w:ascii="Times New Roman" w:hAnsi="Times New Roman" w:cs="Times New Roman"/>
          <w:i/>
          <w:iCs/>
          <w:sz w:val="24"/>
          <w:szCs w:val="24"/>
          <w:lang w:val="en-US"/>
        </w:rPr>
        <w:t>Acartia</w:t>
      </w:r>
      <w:r>
        <w:rPr>
          <w:rFonts w:ascii="Times New Roman" w:hAnsi="Times New Roman" w:cs="Times New Roman"/>
          <w:sz w:val="24"/>
          <w:szCs w:val="24"/>
          <w:lang w:val="en-US"/>
        </w:rPr>
        <w:t>: 8.1°</w:t>
      </w:r>
      <w:r>
        <w:rPr>
          <w:rFonts w:ascii="Times New Roman" w:hAnsi="Times New Roman" w:cs="Times New Roman"/>
          <w:sz w:val="24"/>
          <w:szCs w:val="24"/>
        </w:rPr>
        <w:t>С</w:t>
      </w:r>
      <w:r>
        <w:rPr>
          <w:rFonts w:ascii="Times New Roman" w:hAnsi="Times New Roman" w:cs="Times New Roman"/>
          <w:sz w:val="24"/>
          <w:szCs w:val="24"/>
          <w:lang w:val="en-US"/>
        </w:rPr>
        <w:t xml:space="preserve"> </w:t>
      </w:r>
      <w:r>
        <w:rPr>
          <w:rFonts w:ascii="Times New Roman" w:hAnsi="Times New Roman" w:cs="Times New Roman"/>
          <w:sz w:val="24"/>
          <w:szCs w:val="24"/>
        </w:rPr>
        <w:t>и</w:t>
      </w:r>
      <w:r>
        <w:rPr>
          <w:rFonts w:ascii="Times New Roman" w:hAnsi="Times New Roman" w:cs="Times New Roman"/>
          <w:sz w:val="24"/>
          <w:szCs w:val="24"/>
          <w:lang w:val="en-US"/>
        </w:rPr>
        <w:t xml:space="preserve"> 8.3°</w:t>
      </w:r>
      <w:r>
        <w:rPr>
          <w:rFonts w:ascii="Times New Roman" w:hAnsi="Times New Roman" w:cs="Times New Roman"/>
          <w:sz w:val="24"/>
          <w:szCs w:val="24"/>
        </w:rPr>
        <w:t>С</w:t>
      </w:r>
      <w:r>
        <w:rPr>
          <w:rFonts w:ascii="Times New Roman" w:hAnsi="Times New Roman" w:cs="Times New Roman"/>
          <w:sz w:val="24"/>
          <w:szCs w:val="24"/>
          <w:lang w:val="en-US"/>
        </w:rPr>
        <w:t>, respectively (</w:t>
      </w:r>
      <w:proofErr w:type="spellStart"/>
      <w:r>
        <w:rPr>
          <w:rFonts w:ascii="Times New Roman" w:hAnsi="Times New Roman" w:cs="Times New Roman"/>
          <w:sz w:val="24"/>
          <w:szCs w:val="24"/>
          <w:lang w:val="en-US"/>
        </w:rPr>
        <w:t>Zubakha</w:t>
      </w:r>
      <w:proofErr w:type="spellEnd"/>
      <w:r>
        <w:rPr>
          <w:rFonts w:ascii="Times New Roman" w:hAnsi="Times New Roman" w:cs="Times New Roman"/>
          <w:sz w:val="24"/>
          <w:szCs w:val="24"/>
          <w:lang w:val="en-US"/>
        </w:rPr>
        <w:t xml:space="preserve">, Usov, 2004). However, the biology of </w:t>
      </w:r>
      <w:r>
        <w:rPr>
          <w:rFonts w:ascii="Times New Roman" w:hAnsi="Times New Roman" w:cs="Times New Roman"/>
          <w:i/>
          <w:iCs/>
          <w:sz w:val="24"/>
          <w:szCs w:val="24"/>
          <w:lang w:val="en-US"/>
        </w:rPr>
        <w:t>Microsetella</w:t>
      </w:r>
      <w:r>
        <w:rPr>
          <w:rFonts w:ascii="Times New Roman" w:hAnsi="Times New Roman" w:cs="Times New Roman"/>
          <w:sz w:val="24"/>
          <w:szCs w:val="24"/>
          <w:lang w:val="en-US"/>
        </w:rPr>
        <w:t xml:space="preserve"> differs substantially from other planktonic </w:t>
      </w:r>
      <w:proofErr w:type="spellStart"/>
      <w:r>
        <w:rPr>
          <w:rFonts w:ascii="Times New Roman" w:hAnsi="Times New Roman" w:cs="Times New Roman"/>
          <w:sz w:val="24"/>
          <w:szCs w:val="24"/>
          <w:lang w:val="en-US"/>
        </w:rPr>
        <w:t>Copepoda</w:t>
      </w:r>
      <w:proofErr w:type="spellEnd"/>
      <w:r>
        <w:rPr>
          <w:rFonts w:ascii="Times New Roman" w:hAnsi="Times New Roman" w:cs="Times New Roman"/>
          <w:sz w:val="24"/>
          <w:szCs w:val="24"/>
          <w:lang w:val="en-US"/>
        </w:rPr>
        <w:t xml:space="preserve">. It is one of very few true planktonic </w:t>
      </w:r>
      <w:proofErr w:type="spellStart"/>
      <w:r>
        <w:rPr>
          <w:rFonts w:ascii="Times New Roman" w:hAnsi="Times New Roman" w:cs="Times New Roman"/>
          <w:sz w:val="24"/>
          <w:szCs w:val="24"/>
          <w:lang w:val="en-US"/>
        </w:rPr>
        <w:t>Harpacticoida</w:t>
      </w:r>
      <w:proofErr w:type="spellEnd"/>
      <w:r>
        <w:rPr>
          <w:rFonts w:ascii="Times New Roman" w:hAnsi="Times New Roman" w:cs="Times New Roman"/>
          <w:sz w:val="24"/>
          <w:szCs w:val="24"/>
          <w:lang w:val="en-US"/>
        </w:rPr>
        <w:t xml:space="preserve"> in the World Ocean (</w:t>
      </w:r>
      <w:proofErr w:type="spellStart"/>
      <w:r>
        <w:rPr>
          <w:rFonts w:ascii="Times New Roman" w:hAnsi="Times New Roman" w:cs="Times New Roman"/>
          <w:sz w:val="24"/>
          <w:szCs w:val="24"/>
          <w:lang w:val="en-US"/>
        </w:rPr>
        <w:t>Boxshall</w:t>
      </w:r>
      <w:proofErr w:type="spellEnd"/>
      <w:r>
        <w:rPr>
          <w:rFonts w:ascii="Times New Roman" w:hAnsi="Times New Roman" w:cs="Times New Roman"/>
          <w:sz w:val="24"/>
          <w:szCs w:val="24"/>
          <w:lang w:val="en-US"/>
        </w:rPr>
        <w:t xml:space="preserve">, 1979; </w:t>
      </w:r>
      <w:proofErr w:type="spellStart"/>
      <w:r>
        <w:rPr>
          <w:rFonts w:ascii="Times New Roman" w:hAnsi="Times New Roman" w:cs="Times New Roman"/>
          <w:sz w:val="24"/>
          <w:szCs w:val="24"/>
          <w:lang w:val="en-US"/>
        </w:rPr>
        <w:t>Huys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Boxshall</w:t>
      </w:r>
      <w:proofErr w:type="spellEnd"/>
      <w:r>
        <w:rPr>
          <w:rFonts w:ascii="Times New Roman" w:hAnsi="Times New Roman" w:cs="Times New Roman"/>
          <w:sz w:val="24"/>
          <w:szCs w:val="24"/>
          <w:lang w:val="en-US"/>
        </w:rPr>
        <w:t>, 1991) and the only – in the White Sea (</w:t>
      </w:r>
      <w:proofErr w:type="spellStart"/>
      <w:r>
        <w:rPr>
          <w:rFonts w:ascii="Times New Roman" w:hAnsi="Times New Roman" w:cs="Times New Roman"/>
          <w:sz w:val="24"/>
          <w:szCs w:val="24"/>
          <w:lang w:val="en-US"/>
        </w:rPr>
        <w:t>Kornev</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Chertoprud</w:t>
      </w:r>
      <w:proofErr w:type="spellEnd"/>
      <w:r>
        <w:rPr>
          <w:rFonts w:ascii="Times New Roman" w:hAnsi="Times New Roman" w:cs="Times New Roman"/>
          <w:sz w:val="24"/>
          <w:szCs w:val="24"/>
          <w:lang w:val="en-US"/>
        </w:rPr>
        <w:t xml:space="preserve">, 2008). There are data on connection of Microsetella with benthic biotopes (Zhang et al., 2004; </w:t>
      </w:r>
      <w:proofErr w:type="spellStart"/>
      <w:r>
        <w:rPr>
          <w:rFonts w:ascii="Times New Roman" w:hAnsi="Times New Roman" w:cs="Times New Roman"/>
          <w:sz w:val="24"/>
          <w:szCs w:val="24"/>
          <w:lang w:val="en-US"/>
        </w:rPr>
        <w:t>Kornev</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Chertoprud</w:t>
      </w:r>
      <w:proofErr w:type="spellEnd"/>
      <w:r>
        <w:rPr>
          <w:rFonts w:ascii="Times New Roman" w:hAnsi="Times New Roman" w:cs="Times New Roman"/>
          <w:sz w:val="24"/>
          <w:szCs w:val="24"/>
          <w:lang w:val="en-US"/>
        </w:rPr>
        <w:t xml:space="preserve">, 2008). Besides that, trophic preferences and trophic </w:t>
      </w:r>
      <w:proofErr w:type="spellStart"/>
      <w:r>
        <w:rPr>
          <w:rFonts w:ascii="Times New Roman" w:hAnsi="Times New Roman" w:cs="Times New Roman"/>
          <w:sz w:val="24"/>
          <w:szCs w:val="24"/>
          <w:lang w:val="en-US"/>
        </w:rPr>
        <w:t>behaviour</w:t>
      </w:r>
      <w:proofErr w:type="spellEnd"/>
      <w:r>
        <w:rPr>
          <w:rFonts w:ascii="Times New Roman" w:hAnsi="Times New Roman" w:cs="Times New Roman"/>
          <w:sz w:val="24"/>
          <w:szCs w:val="24"/>
          <w:lang w:val="en-US"/>
        </w:rPr>
        <w:t xml:space="preserve"> of this species distinguish </w:t>
      </w:r>
      <w:r>
        <w:rPr>
          <w:rFonts w:ascii="Times New Roman" w:hAnsi="Times New Roman" w:cs="Times New Roman"/>
          <w:i/>
          <w:iCs/>
          <w:sz w:val="24"/>
          <w:szCs w:val="24"/>
          <w:lang w:val="en-US"/>
        </w:rPr>
        <w:t>Microsetella</w:t>
      </w:r>
      <w:r>
        <w:rPr>
          <w:rFonts w:ascii="Times New Roman" w:hAnsi="Times New Roman" w:cs="Times New Roman"/>
          <w:sz w:val="24"/>
          <w:szCs w:val="24"/>
          <w:lang w:val="en-US"/>
        </w:rPr>
        <w:t xml:space="preserve"> from other copepods found in the White Sea – in other parts of the World Ocean </w:t>
      </w:r>
      <w:r>
        <w:rPr>
          <w:rFonts w:ascii="Times New Roman" w:hAnsi="Times New Roman" w:cs="Times New Roman"/>
          <w:sz w:val="24"/>
          <w:szCs w:val="24"/>
        </w:rPr>
        <w:t xml:space="preserve">this species is found often on detrital aggregates and abandoned houses of </w:t>
      </w:r>
      <w:proofErr w:type="spellStart"/>
      <w:r>
        <w:rPr>
          <w:rFonts w:ascii="Times New Roman" w:hAnsi="Times New Roman" w:cs="Times New Roman"/>
          <w:sz w:val="24"/>
          <w:szCs w:val="24"/>
          <w:lang w:val="en-US"/>
        </w:rPr>
        <w:t>Appendicularia</w:t>
      </w:r>
      <w:proofErr w:type="spellEnd"/>
      <w:r>
        <w:rPr>
          <w:rFonts w:ascii="Times New Roman" w:hAnsi="Times New Roman" w:cs="Times New Roman"/>
          <w:sz w:val="24"/>
          <w:szCs w:val="24"/>
          <w:lang w:val="en-US"/>
        </w:rPr>
        <w:t xml:space="preserve"> (Green, </w:t>
      </w:r>
      <w:proofErr w:type="spellStart"/>
      <w:r>
        <w:rPr>
          <w:rFonts w:ascii="Times New Roman" w:hAnsi="Times New Roman" w:cs="Times New Roman"/>
          <w:sz w:val="24"/>
          <w:szCs w:val="24"/>
          <w:lang w:val="en-US"/>
        </w:rPr>
        <w:t>Dagg</w:t>
      </w:r>
      <w:proofErr w:type="spellEnd"/>
      <w:r>
        <w:rPr>
          <w:rFonts w:ascii="Times New Roman" w:hAnsi="Times New Roman" w:cs="Times New Roman"/>
          <w:sz w:val="24"/>
          <w:szCs w:val="24"/>
          <w:lang w:val="en-US"/>
        </w:rPr>
        <w:t xml:space="preserve">, 1997; </w:t>
      </w:r>
      <w:proofErr w:type="spellStart"/>
      <w:r>
        <w:rPr>
          <w:rFonts w:ascii="Times New Roman" w:hAnsi="Times New Roman" w:cs="Times New Roman"/>
          <w:sz w:val="24"/>
          <w:szCs w:val="24"/>
          <w:lang w:val="en-US"/>
        </w:rPr>
        <w:t>Koski</w:t>
      </w:r>
      <w:proofErr w:type="spellEnd"/>
      <w:r>
        <w:rPr>
          <w:rFonts w:ascii="Times New Roman" w:hAnsi="Times New Roman" w:cs="Times New Roman"/>
          <w:sz w:val="24"/>
          <w:szCs w:val="24"/>
          <w:lang w:val="en-US"/>
        </w:rPr>
        <w:t xml:space="preserve"> et al., 2005; Maar et al., 2006). Abundance outbursts of </w:t>
      </w:r>
      <w:r>
        <w:rPr>
          <w:rFonts w:ascii="Times New Roman" w:hAnsi="Times New Roman" w:cs="Times New Roman"/>
          <w:i/>
          <w:iCs/>
          <w:sz w:val="24"/>
          <w:szCs w:val="24"/>
          <w:lang w:val="en-US"/>
        </w:rPr>
        <w:t>Microsetella</w:t>
      </w:r>
      <w:r>
        <w:rPr>
          <w:rFonts w:ascii="Times New Roman" w:hAnsi="Times New Roman" w:cs="Times New Roman"/>
          <w:sz w:val="24"/>
          <w:szCs w:val="24"/>
          <w:lang w:val="en-US"/>
        </w:rPr>
        <w:t xml:space="preserve"> in the White Sea in the recent years were connected with anomalous blooms of </w:t>
      </w:r>
      <w:proofErr w:type="spellStart"/>
      <w:r>
        <w:rPr>
          <w:rFonts w:ascii="Times New Roman" w:hAnsi="Times New Roman" w:cs="Times New Roman"/>
          <w:i/>
          <w:iCs/>
          <w:sz w:val="24"/>
          <w:szCs w:val="24"/>
          <w:lang w:val="en-US"/>
        </w:rPr>
        <w:t>Phaeocystis</w:t>
      </w:r>
      <w:proofErr w:type="spellEnd"/>
      <w:r>
        <w:rPr>
          <w:rFonts w:ascii="Times New Roman" w:hAnsi="Times New Roman" w:cs="Times New Roman"/>
          <w:sz w:val="24"/>
          <w:szCs w:val="24"/>
          <w:lang w:val="en-US"/>
        </w:rPr>
        <w:t xml:space="preserve"> (</w:t>
      </w:r>
      <w:r>
        <w:rPr>
          <w:rFonts w:ascii="Times New Roman" w:hAnsi="Times New Roman" w:cs="Times New Roman"/>
          <w:sz w:val="24"/>
        </w:rPr>
        <w:t>original</w:t>
      </w:r>
      <w:r>
        <w:rPr>
          <w:rFonts w:ascii="Times New Roman" w:hAnsi="Times New Roman" w:cs="Times New Roman"/>
          <w:sz w:val="24"/>
          <w:szCs w:val="24"/>
          <w:lang w:val="en-US"/>
        </w:rPr>
        <w:t xml:space="preserve"> observations).</w:t>
      </w:r>
    </w:p>
    <w:p w14:paraId="0391241E" w14:textId="77777777" w:rsidR="00EF0392" w:rsidRDefault="00994266">
      <w:pPr>
        <w:spacing w:line="360" w:lineRule="auto"/>
        <w:ind w:firstLine="709"/>
        <w:rPr>
          <w:rFonts w:ascii="Times New Roman" w:hAnsi="Times New Roman" w:cs="Times New Roman"/>
          <w:sz w:val="24"/>
          <w:szCs w:val="24"/>
          <w:lang w:val="en-US"/>
        </w:rPr>
      </w:pPr>
      <w:r>
        <w:rPr>
          <w:rFonts w:ascii="Times New Roman" w:hAnsi="Times New Roman" w:cs="Times New Roman"/>
          <w:sz w:val="24"/>
          <w:szCs w:val="24"/>
        </w:rPr>
        <w:t xml:space="preserve">Phenology of a specific organism is a result of combined effect of environmental factors and competitive interactions between community members </w:t>
      </w:r>
      <w:r>
        <w:rPr>
          <w:rFonts w:ascii="Times New Roman" w:hAnsi="Times New Roman" w:cs="Times New Roman"/>
          <w:sz w:val="24"/>
          <w:szCs w:val="24"/>
          <w:lang w:val="en-US"/>
        </w:rPr>
        <w:t xml:space="preserve">(Pau et al., 2011). It is especially apparent in plankton, where competition for the same resource is observed in relatively homogeneous environment. Despite that, relatively high diversity is maintained in planktonic communities – this phenomenon was called "the paradox of plankton" (Hutchinson, 1961). One of the explanations of it is that temporal change of environmental conditions and accessibility of resources </w:t>
      </w:r>
      <w:r>
        <w:rPr>
          <w:rFonts w:ascii="Times New Roman" w:hAnsi="Times New Roman" w:cs="Times New Roman"/>
          <w:sz w:val="24"/>
          <w:szCs w:val="24"/>
        </w:rPr>
        <w:t>lead to</w:t>
      </w:r>
      <w:r>
        <w:rPr>
          <w:rFonts w:ascii="Times New Roman" w:hAnsi="Times New Roman" w:cs="Times New Roman"/>
          <w:sz w:val="24"/>
          <w:szCs w:val="24"/>
          <w:lang w:val="en-US"/>
        </w:rPr>
        <w:t xml:space="preserve"> change in competitive abilities of species (Hutchinson, 1961; </w:t>
      </w:r>
      <w:proofErr w:type="spellStart"/>
      <w:r>
        <w:rPr>
          <w:rFonts w:ascii="Times New Roman" w:hAnsi="Times New Roman" w:cs="Times New Roman"/>
          <w:sz w:val="24"/>
          <w:szCs w:val="24"/>
          <w:lang w:val="en-US"/>
        </w:rPr>
        <w:t>DeMott</w:t>
      </w:r>
      <w:proofErr w:type="spellEnd"/>
      <w:r>
        <w:rPr>
          <w:rFonts w:ascii="Times New Roman" w:hAnsi="Times New Roman" w:cs="Times New Roman"/>
          <w:sz w:val="24"/>
          <w:szCs w:val="24"/>
          <w:lang w:val="en-US"/>
        </w:rPr>
        <w:t>, 1989). As a result, in a seasonal climate in each specific period of year, the species get advantage, which are the most adapted to this very conditions. Basically, it is expressed in the difference of the seasonal dynamics of various species. This helps to separate in time key events in life cycles of different community members, or, in other words, separate their temporal niches (</w:t>
      </w:r>
      <w:proofErr w:type="spellStart"/>
      <w:r>
        <w:rPr>
          <w:rFonts w:ascii="Times New Roman" w:hAnsi="Times New Roman" w:cs="Times New Roman"/>
          <w:sz w:val="24"/>
          <w:szCs w:val="24"/>
          <w:lang w:val="en-US"/>
        </w:rPr>
        <w:t>Gotelli</w:t>
      </w:r>
      <w:proofErr w:type="spellEnd"/>
      <w:r>
        <w:rPr>
          <w:rFonts w:ascii="Times New Roman" w:hAnsi="Times New Roman" w:cs="Times New Roman"/>
          <w:sz w:val="24"/>
          <w:szCs w:val="24"/>
          <w:lang w:val="en-US"/>
        </w:rPr>
        <w:t xml:space="preserve">, Graves, 1996). However, </w:t>
      </w:r>
      <w:r>
        <w:rPr>
          <w:rFonts w:ascii="Times New Roman" w:hAnsi="Times New Roman" w:cs="Times New Roman"/>
          <w:sz w:val="24"/>
          <w:szCs w:val="24"/>
        </w:rPr>
        <w:t>the seasonal dynamics of some species is</w:t>
      </w:r>
      <w:r>
        <w:rPr>
          <w:rFonts w:ascii="Times New Roman" w:hAnsi="Times New Roman" w:cs="Times New Roman"/>
          <w:sz w:val="24"/>
          <w:szCs w:val="24"/>
          <w:lang w:val="en-US"/>
        </w:rPr>
        <w:t xml:space="preserve"> very close to each other, as in the case of boreal species in the White Sea. Nevertheless, these species demonstrated differences in their responses to the year-to-year changes </w:t>
      </w:r>
      <w:r>
        <w:rPr>
          <w:rFonts w:ascii="Times New Roman" w:hAnsi="Times New Roman" w:cs="Times New Roman"/>
          <w:sz w:val="24"/>
          <w:szCs w:val="24"/>
          <w:lang w:val="en-US"/>
        </w:rPr>
        <w:lastRenderedPageBreak/>
        <w:t xml:space="preserve">of temperature dynamics (spring-summer transition). As a result, phenological events of boreal species shifted relative to each other from year to year, thus </w:t>
      </w:r>
      <w:r>
        <w:rPr>
          <w:rFonts w:ascii="Times New Roman" w:hAnsi="Times New Roman" w:cs="Times New Roman"/>
          <w:sz w:val="24"/>
          <w:szCs w:val="24"/>
        </w:rPr>
        <w:t>separating temporal niches</w:t>
      </w:r>
      <w:r>
        <w:rPr>
          <w:rFonts w:ascii="Times New Roman" w:hAnsi="Times New Roman" w:cs="Times New Roman"/>
          <w:sz w:val="24"/>
          <w:szCs w:val="24"/>
          <w:lang w:val="en-US"/>
        </w:rPr>
        <w:t>.</w:t>
      </w:r>
    </w:p>
    <w:p w14:paraId="72234E64" w14:textId="77777777" w:rsidR="00EF0392" w:rsidRDefault="00994266">
      <w:pPr>
        <w:spacing w:line="36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 xml:space="preserve"> However, seasonal dynamics of the boreal species </w:t>
      </w:r>
      <w:r>
        <w:rPr>
          <w:rFonts w:ascii="Times New Roman" w:hAnsi="Times New Roman" w:cs="Times New Roman"/>
          <w:i/>
          <w:iCs/>
          <w:sz w:val="24"/>
          <w:szCs w:val="24"/>
          <w:lang w:val="en-US"/>
        </w:rPr>
        <w:t>Acartia</w:t>
      </w:r>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Centropages</w:t>
      </w:r>
      <w:r>
        <w:rPr>
          <w:rFonts w:ascii="Times New Roman" w:hAnsi="Times New Roman" w:cs="Times New Roman"/>
          <w:sz w:val="24"/>
          <w:szCs w:val="24"/>
          <w:lang w:val="en-US"/>
        </w:rPr>
        <w:t xml:space="preserve"> </w:t>
      </w:r>
      <w:r>
        <w:rPr>
          <w:rFonts w:ascii="Times New Roman" w:hAnsi="Times New Roman" w:cs="Times New Roman"/>
          <w:sz w:val="24"/>
          <w:szCs w:val="24"/>
        </w:rPr>
        <w:t>and</w:t>
      </w:r>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Temora</w:t>
      </w:r>
      <w:r>
        <w:rPr>
          <w:rFonts w:ascii="Times New Roman" w:hAnsi="Times New Roman" w:cs="Times New Roman"/>
          <w:sz w:val="24"/>
          <w:szCs w:val="24"/>
          <w:lang w:val="en-US"/>
        </w:rPr>
        <w:t xml:space="preserve"> is so similar, that they could not escape competition without turning on additional mechanisms of niche separation. Here, temporal separation is </w:t>
      </w:r>
      <w:r>
        <w:rPr>
          <w:rFonts w:ascii="Times New Roman" w:hAnsi="Times New Roman" w:cs="Times New Roman"/>
          <w:sz w:val="24"/>
          <w:szCs w:val="24"/>
        </w:rPr>
        <w:t>enforced</w:t>
      </w:r>
      <w:r>
        <w:rPr>
          <w:rFonts w:ascii="Times New Roman" w:hAnsi="Times New Roman" w:cs="Times New Roman"/>
          <w:sz w:val="24"/>
          <w:szCs w:val="24"/>
          <w:lang w:val="en-US"/>
        </w:rPr>
        <w:t xml:space="preserve"> by differences in the feeding preferences of these species (</w:t>
      </w:r>
      <w:proofErr w:type="spellStart"/>
      <w:r>
        <w:rPr>
          <w:rFonts w:ascii="Times New Roman" w:hAnsi="Times New Roman" w:cs="Times New Roman"/>
          <w:sz w:val="24"/>
          <w:szCs w:val="24"/>
          <w:lang w:val="en-US"/>
        </w:rPr>
        <w:t>Martynova</w:t>
      </w:r>
      <w:proofErr w:type="spellEnd"/>
      <w:r>
        <w:rPr>
          <w:rFonts w:ascii="Times New Roman" w:hAnsi="Times New Roman" w:cs="Times New Roman"/>
          <w:sz w:val="24"/>
          <w:szCs w:val="24"/>
          <w:lang w:val="en-US"/>
        </w:rPr>
        <w:t xml:space="preserve"> et al., 2011). Trophic differences seem to weaken competition of the boreal species with </w:t>
      </w:r>
      <w:r>
        <w:rPr>
          <w:rFonts w:ascii="Times New Roman" w:hAnsi="Times New Roman" w:cs="Times New Roman"/>
          <w:i/>
          <w:iCs/>
          <w:sz w:val="24"/>
          <w:szCs w:val="24"/>
          <w:lang w:val="en-US"/>
        </w:rPr>
        <w:t>Oithona similis</w:t>
      </w:r>
      <w:r>
        <w:rPr>
          <w:rFonts w:ascii="Times New Roman" w:hAnsi="Times New Roman" w:cs="Times New Roman"/>
          <w:sz w:val="24"/>
          <w:szCs w:val="24"/>
          <w:lang w:val="en-US"/>
        </w:rPr>
        <w:t xml:space="preserve">, seasonal peak of which is close in time to abundance peak of those, but trophic spectra differ substantially (Marshall, Orr, 1966; </w:t>
      </w:r>
      <w:proofErr w:type="spellStart"/>
      <w:r>
        <w:rPr>
          <w:rFonts w:ascii="Times New Roman" w:hAnsi="Times New Roman" w:cs="Times New Roman"/>
          <w:sz w:val="24"/>
          <w:szCs w:val="24"/>
          <w:lang w:val="en-US"/>
        </w:rPr>
        <w:t>Kattner</w:t>
      </w:r>
      <w:proofErr w:type="spellEnd"/>
      <w:r>
        <w:rPr>
          <w:rFonts w:ascii="Times New Roman" w:hAnsi="Times New Roman" w:cs="Times New Roman"/>
          <w:sz w:val="24"/>
          <w:szCs w:val="24"/>
          <w:lang w:val="en-US"/>
        </w:rPr>
        <w:t xml:space="preserve"> et al., 2003).</w:t>
      </w:r>
    </w:p>
    <w:p w14:paraId="4F8334B5" w14:textId="77777777" w:rsidR="00EF0392" w:rsidRPr="00596773" w:rsidRDefault="00994266">
      <w:pPr>
        <w:spacing w:line="360" w:lineRule="auto"/>
        <w:ind w:firstLine="709"/>
        <w:rPr>
          <w:rFonts w:ascii="Times New Roman" w:hAnsi="Times New Roman" w:cs="Times New Roman"/>
          <w:sz w:val="24"/>
          <w:szCs w:val="24"/>
          <w:highlight w:val="yellow"/>
          <w:lang w:val="en-US"/>
          <w:rPrChange w:id="466" w:author="Николай Усов" w:date="2020-11-16T12:43:00Z">
            <w:rPr>
              <w:rFonts w:ascii="Times New Roman" w:hAnsi="Times New Roman" w:cs="Times New Roman"/>
              <w:sz w:val="24"/>
              <w:szCs w:val="24"/>
              <w:lang w:val="en-US"/>
            </w:rPr>
          </w:rPrChange>
        </w:rPr>
      </w:pPr>
      <w:commentRangeStart w:id="467"/>
      <w:r w:rsidRPr="00596773">
        <w:rPr>
          <w:rFonts w:ascii="Times New Roman" w:hAnsi="Times New Roman" w:cs="Times New Roman"/>
          <w:sz w:val="24"/>
          <w:szCs w:val="24"/>
          <w:highlight w:val="yellow"/>
          <w:lang w:val="en-US"/>
          <w:rPrChange w:id="468" w:author="Николай Усов" w:date="2020-11-16T12:43:00Z">
            <w:rPr>
              <w:rFonts w:ascii="Times New Roman" w:hAnsi="Times New Roman" w:cs="Times New Roman"/>
              <w:sz w:val="24"/>
              <w:szCs w:val="24"/>
              <w:lang w:val="en-US"/>
            </w:rPr>
          </w:rPrChange>
        </w:rPr>
        <w:t xml:space="preserve">We have found that different types of spring-summer transition were distributed unevenly during the period of investigations (Fig. 5), with tendency towards early and slow transition. This trend corresponds well to the global warming trend, and explains, at least partly, </w:t>
      </w:r>
      <w:proofErr w:type="spellStart"/>
      <w:r w:rsidRPr="00596773">
        <w:rPr>
          <w:rFonts w:ascii="Times New Roman" w:hAnsi="Times New Roman" w:cs="Times New Roman"/>
          <w:sz w:val="24"/>
          <w:szCs w:val="24"/>
          <w:highlight w:val="yellow"/>
          <w:lang w:val="en-US"/>
          <w:rPrChange w:id="469" w:author="Николай Усов" w:date="2020-11-16T12:43:00Z">
            <w:rPr>
              <w:rFonts w:ascii="Times New Roman" w:hAnsi="Times New Roman" w:cs="Times New Roman"/>
              <w:sz w:val="24"/>
              <w:szCs w:val="24"/>
              <w:lang w:val="en-US"/>
            </w:rPr>
          </w:rPrChange>
        </w:rPr>
        <w:t>tendecies</w:t>
      </w:r>
      <w:proofErr w:type="spellEnd"/>
      <w:r w:rsidRPr="00596773">
        <w:rPr>
          <w:rFonts w:ascii="Times New Roman" w:hAnsi="Times New Roman" w:cs="Times New Roman"/>
          <w:sz w:val="24"/>
          <w:szCs w:val="24"/>
          <w:highlight w:val="yellow"/>
          <w:lang w:val="en-US"/>
          <w:rPrChange w:id="470" w:author="Николай Усов" w:date="2020-11-16T12:43:00Z">
            <w:rPr>
              <w:rFonts w:ascii="Times New Roman" w:hAnsi="Times New Roman" w:cs="Times New Roman"/>
              <w:sz w:val="24"/>
              <w:szCs w:val="24"/>
              <w:lang w:val="en-US"/>
            </w:rPr>
          </w:rPrChange>
        </w:rPr>
        <w:t xml:space="preserve"> in phenology towards earlier developmental season of studied species (</w:t>
      </w:r>
      <w:proofErr w:type="spellStart"/>
      <w:r w:rsidRPr="00596773">
        <w:rPr>
          <w:rFonts w:ascii="Times New Roman" w:hAnsi="Times New Roman" w:cs="Times New Roman"/>
          <w:sz w:val="24"/>
          <w:szCs w:val="24"/>
          <w:highlight w:val="yellow"/>
          <w:lang w:val="en-US"/>
          <w:rPrChange w:id="471" w:author="Николай Усов" w:date="2020-11-16T12:43:00Z">
            <w:rPr>
              <w:rFonts w:ascii="Times New Roman" w:hAnsi="Times New Roman" w:cs="Times New Roman"/>
              <w:sz w:val="24"/>
              <w:szCs w:val="24"/>
              <w:lang w:val="en-US"/>
            </w:rPr>
          </w:rPrChange>
        </w:rPr>
        <w:t>Mackas</w:t>
      </w:r>
      <w:proofErr w:type="spellEnd"/>
      <w:r w:rsidRPr="00596773">
        <w:rPr>
          <w:rFonts w:ascii="Times New Roman" w:hAnsi="Times New Roman" w:cs="Times New Roman"/>
          <w:sz w:val="24"/>
          <w:szCs w:val="24"/>
          <w:highlight w:val="yellow"/>
          <w:lang w:val="en-US"/>
          <w:rPrChange w:id="472" w:author="Николай Усов" w:date="2020-11-16T12:43:00Z">
            <w:rPr>
              <w:rFonts w:ascii="Times New Roman" w:hAnsi="Times New Roman" w:cs="Times New Roman"/>
              <w:sz w:val="24"/>
              <w:szCs w:val="24"/>
              <w:lang w:val="en-US"/>
            </w:rPr>
          </w:rPrChange>
        </w:rPr>
        <w:t xml:space="preserve"> et al., 2012; Atkinson et al., 2015). It was hypothesized earlier, that high-latitude species with early reproductive season are most sensitive to climate change (Pau et al., 2011), which is confirmed in our study by stronger trends in phenology of arctic species </w:t>
      </w:r>
      <w:r w:rsidRPr="00596773">
        <w:rPr>
          <w:rFonts w:ascii="Times New Roman" w:hAnsi="Times New Roman" w:cs="Times New Roman"/>
          <w:i/>
          <w:sz w:val="24"/>
          <w:szCs w:val="24"/>
          <w:highlight w:val="yellow"/>
          <w:lang w:val="en-US"/>
          <w:rPrChange w:id="473" w:author="Николай Усов" w:date="2020-11-16T12:43:00Z">
            <w:rPr>
              <w:rFonts w:ascii="Times New Roman" w:hAnsi="Times New Roman" w:cs="Times New Roman"/>
              <w:i/>
              <w:sz w:val="24"/>
              <w:szCs w:val="24"/>
              <w:lang w:val="en-US"/>
            </w:rPr>
          </w:rPrChange>
        </w:rPr>
        <w:t>Calanus</w:t>
      </w:r>
      <w:r w:rsidRPr="00596773">
        <w:rPr>
          <w:rFonts w:ascii="Times New Roman" w:hAnsi="Times New Roman" w:cs="Times New Roman"/>
          <w:sz w:val="24"/>
          <w:szCs w:val="24"/>
          <w:highlight w:val="yellow"/>
          <w:lang w:val="en-US"/>
          <w:rPrChange w:id="474" w:author="Николай Усов" w:date="2020-11-16T12:43:00Z">
            <w:rPr>
              <w:rFonts w:ascii="Times New Roman" w:hAnsi="Times New Roman" w:cs="Times New Roman"/>
              <w:sz w:val="24"/>
              <w:szCs w:val="24"/>
              <w:lang w:val="en-US"/>
            </w:rPr>
          </w:rPrChange>
        </w:rPr>
        <w:t xml:space="preserve"> and </w:t>
      </w:r>
      <w:r w:rsidRPr="00596773">
        <w:rPr>
          <w:rFonts w:ascii="Times New Roman" w:hAnsi="Times New Roman" w:cs="Times New Roman"/>
          <w:i/>
          <w:sz w:val="24"/>
          <w:szCs w:val="24"/>
          <w:highlight w:val="yellow"/>
          <w:lang w:val="en-US"/>
          <w:rPrChange w:id="475" w:author="Николай Усов" w:date="2020-11-16T12:43:00Z">
            <w:rPr>
              <w:rFonts w:ascii="Times New Roman" w:hAnsi="Times New Roman" w:cs="Times New Roman"/>
              <w:i/>
              <w:sz w:val="24"/>
              <w:szCs w:val="24"/>
              <w:lang w:val="en-US"/>
            </w:rPr>
          </w:rPrChange>
        </w:rPr>
        <w:t>Pseudocalanus</w:t>
      </w:r>
      <w:r w:rsidRPr="00596773">
        <w:rPr>
          <w:rFonts w:ascii="Times New Roman" w:hAnsi="Times New Roman" w:cs="Times New Roman"/>
          <w:sz w:val="24"/>
          <w:szCs w:val="24"/>
          <w:highlight w:val="yellow"/>
          <w:lang w:val="en-US"/>
          <w:rPrChange w:id="476" w:author="Николай Усов" w:date="2020-11-16T12:43:00Z">
            <w:rPr>
              <w:rFonts w:ascii="Times New Roman" w:hAnsi="Times New Roman" w:cs="Times New Roman"/>
              <w:sz w:val="24"/>
              <w:szCs w:val="24"/>
              <w:lang w:val="en-US"/>
            </w:rPr>
          </w:rPrChange>
        </w:rPr>
        <w:t>. On the other hand, hatching of the resting eggs of boreal species depends to a large extent on the water temperature (</w:t>
      </w:r>
      <w:proofErr w:type="spellStart"/>
      <w:r w:rsidRPr="00596773">
        <w:rPr>
          <w:rFonts w:ascii="Times New Roman" w:hAnsi="Times New Roman" w:cs="Times New Roman"/>
          <w:sz w:val="24"/>
          <w:szCs w:val="24"/>
          <w:highlight w:val="yellow"/>
          <w:lang w:val="en-US"/>
          <w:rPrChange w:id="477" w:author="Николай Усов" w:date="2020-11-16T12:43:00Z">
            <w:rPr>
              <w:rFonts w:ascii="Times New Roman" w:hAnsi="Times New Roman" w:cs="Times New Roman"/>
              <w:sz w:val="24"/>
              <w:szCs w:val="24"/>
              <w:lang w:val="en-US"/>
            </w:rPr>
          </w:rPrChange>
        </w:rPr>
        <w:t>Katajisto</w:t>
      </w:r>
      <w:proofErr w:type="spellEnd"/>
      <w:r w:rsidRPr="00596773">
        <w:rPr>
          <w:rFonts w:ascii="Times New Roman" w:hAnsi="Times New Roman" w:cs="Times New Roman"/>
          <w:sz w:val="24"/>
          <w:szCs w:val="24"/>
          <w:highlight w:val="yellow"/>
          <w:lang w:val="en-US"/>
          <w:rPrChange w:id="478" w:author="Николай Усов" w:date="2020-11-16T12:43:00Z">
            <w:rPr>
              <w:rFonts w:ascii="Times New Roman" w:hAnsi="Times New Roman" w:cs="Times New Roman"/>
              <w:sz w:val="24"/>
              <w:szCs w:val="24"/>
              <w:lang w:val="en-US"/>
            </w:rPr>
          </w:rPrChange>
        </w:rPr>
        <w:t xml:space="preserve">, 2003; Boyer, Bonnet, 2013; Holm et al., 2018). So, earlier beginning of season of boreal warm-water </w:t>
      </w:r>
      <w:r w:rsidRPr="00596773">
        <w:rPr>
          <w:rFonts w:ascii="Times New Roman" w:hAnsi="Times New Roman" w:cs="Times New Roman"/>
          <w:i/>
          <w:sz w:val="24"/>
          <w:szCs w:val="24"/>
          <w:highlight w:val="yellow"/>
          <w:lang w:val="en-US"/>
          <w:rPrChange w:id="479" w:author="Николай Усов" w:date="2020-11-16T12:43:00Z">
            <w:rPr>
              <w:rFonts w:ascii="Times New Roman" w:hAnsi="Times New Roman" w:cs="Times New Roman"/>
              <w:i/>
              <w:sz w:val="24"/>
              <w:szCs w:val="24"/>
              <w:lang w:val="en-US"/>
            </w:rPr>
          </w:rPrChange>
        </w:rPr>
        <w:t>Centropages</w:t>
      </w:r>
      <w:r w:rsidRPr="00596773">
        <w:rPr>
          <w:rFonts w:ascii="Times New Roman" w:hAnsi="Times New Roman" w:cs="Times New Roman"/>
          <w:sz w:val="24"/>
          <w:szCs w:val="24"/>
          <w:highlight w:val="yellow"/>
          <w:lang w:val="en-US"/>
          <w:rPrChange w:id="480" w:author="Николай Усов" w:date="2020-11-16T12:43:00Z">
            <w:rPr>
              <w:rFonts w:ascii="Times New Roman" w:hAnsi="Times New Roman" w:cs="Times New Roman"/>
              <w:sz w:val="24"/>
              <w:szCs w:val="24"/>
              <w:lang w:val="en-US"/>
            </w:rPr>
          </w:rPrChange>
        </w:rPr>
        <w:t xml:space="preserve"> and </w:t>
      </w:r>
      <w:r w:rsidRPr="00596773">
        <w:rPr>
          <w:rFonts w:ascii="Times New Roman" w:hAnsi="Times New Roman" w:cs="Times New Roman"/>
          <w:i/>
          <w:sz w:val="24"/>
          <w:szCs w:val="24"/>
          <w:highlight w:val="yellow"/>
          <w:lang w:val="en-US"/>
          <w:rPrChange w:id="481" w:author="Николай Усов" w:date="2020-11-16T12:43:00Z">
            <w:rPr>
              <w:rFonts w:ascii="Times New Roman" w:hAnsi="Times New Roman" w:cs="Times New Roman"/>
              <w:i/>
              <w:sz w:val="24"/>
              <w:szCs w:val="24"/>
              <w:lang w:val="en-US"/>
            </w:rPr>
          </w:rPrChange>
        </w:rPr>
        <w:t>Temora</w:t>
      </w:r>
      <w:r w:rsidRPr="00596773">
        <w:rPr>
          <w:rFonts w:ascii="Times New Roman" w:hAnsi="Times New Roman" w:cs="Times New Roman"/>
          <w:sz w:val="24"/>
          <w:szCs w:val="24"/>
          <w:highlight w:val="yellow"/>
          <w:lang w:val="en-US"/>
          <w:rPrChange w:id="482" w:author="Николай Усов" w:date="2020-11-16T12:43:00Z">
            <w:rPr>
              <w:rFonts w:ascii="Times New Roman" w:hAnsi="Times New Roman" w:cs="Times New Roman"/>
              <w:sz w:val="24"/>
              <w:szCs w:val="24"/>
              <w:lang w:val="en-US"/>
            </w:rPr>
          </w:rPrChange>
        </w:rPr>
        <w:t xml:space="preserve">, which spend winter in the White Sea in the </w:t>
      </w:r>
      <w:proofErr w:type="spellStart"/>
      <w:r w:rsidRPr="00596773">
        <w:rPr>
          <w:rFonts w:ascii="Times New Roman" w:hAnsi="Times New Roman" w:cs="Times New Roman"/>
          <w:sz w:val="24"/>
          <w:szCs w:val="24"/>
          <w:highlight w:val="yellow"/>
          <w:lang w:val="en-US"/>
          <w:rPrChange w:id="483" w:author="Николай Усов" w:date="2020-11-16T12:43:00Z">
            <w:rPr>
              <w:rFonts w:ascii="Times New Roman" w:hAnsi="Times New Roman" w:cs="Times New Roman"/>
              <w:sz w:val="24"/>
              <w:szCs w:val="24"/>
              <w:lang w:val="en-US"/>
            </w:rPr>
          </w:rPrChange>
        </w:rPr>
        <w:t>diapausing</w:t>
      </w:r>
      <w:proofErr w:type="spellEnd"/>
      <w:r w:rsidRPr="00596773">
        <w:rPr>
          <w:rFonts w:ascii="Times New Roman" w:hAnsi="Times New Roman" w:cs="Times New Roman"/>
          <w:sz w:val="24"/>
          <w:szCs w:val="24"/>
          <w:highlight w:val="yellow"/>
          <w:lang w:val="en-US"/>
          <w:rPrChange w:id="484" w:author="Николай Усов" w:date="2020-11-16T12:43:00Z">
            <w:rPr>
              <w:rFonts w:ascii="Times New Roman" w:hAnsi="Times New Roman" w:cs="Times New Roman"/>
              <w:sz w:val="24"/>
              <w:szCs w:val="24"/>
              <w:lang w:val="en-US"/>
            </w:rPr>
          </w:rPrChange>
        </w:rPr>
        <w:t xml:space="preserve"> eggs, can be attributed to earlier summer warming (</w:t>
      </w:r>
      <w:proofErr w:type="spellStart"/>
      <w:r w:rsidRPr="00596773">
        <w:rPr>
          <w:rFonts w:ascii="Times New Roman" w:hAnsi="Times New Roman" w:cs="Times New Roman"/>
          <w:sz w:val="24"/>
          <w:szCs w:val="24"/>
          <w:highlight w:val="yellow"/>
          <w:lang w:val="en-US"/>
          <w:rPrChange w:id="485" w:author="Николай Усов" w:date="2020-11-16T12:43:00Z">
            <w:rPr>
              <w:rFonts w:ascii="Times New Roman" w:hAnsi="Times New Roman" w:cs="Times New Roman"/>
              <w:sz w:val="24"/>
              <w:szCs w:val="24"/>
              <w:lang w:val="en-US"/>
            </w:rPr>
          </w:rPrChange>
        </w:rPr>
        <w:t>Pertzova</w:t>
      </w:r>
      <w:proofErr w:type="spellEnd"/>
      <w:r w:rsidRPr="00596773">
        <w:rPr>
          <w:rFonts w:ascii="Times New Roman" w:hAnsi="Times New Roman" w:cs="Times New Roman"/>
          <w:sz w:val="24"/>
          <w:szCs w:val="24"/>
          <w:highlight w:val="yellow"/>
          <w:lang w:val="en-US"/>
          <w:rPrChange w:id="486" w:author="Николай Усов" w:date="2020-11-16T12:43:00Z">
            <w:rPr>
              <w:rFonts w:ascii="Times New Roman" w:hAnsi="Times New Roman" w:cs="Times New Roman"/>
              <w:sz w:val="24"/>
              <w:szCs w:val="24"/>
              <w:lang w:val="en-US"/>
            </w:rPr>
          </w:rPrChange>
        </w:rPr>
        <w:t>, 1990).</w:t>
      </w:r>
    </w:p>
    <w:p w14:paraId="7789F09F" w14:textId="77777777" w:rsidR="00EF0392" w:rsidRDefault="00994266">
      <w:pPr>
        <w:spacing w:line="360" w:lineRule="auto"/>
        <w:ind w:firstLine="709"/>
        <w:rPr>
          <w:rFonts w:ascii="Times New Roman" w:hAnsi="Times New Roman" w:cs="Times New Roman"/>
          <w:lang w:val="en-US"/>
        </w:rPr>
      </w:pPr>
      <w:r w:rsidRPr="00596773">
        <w:rPr>
          <w:rFonts w:ascii="Times New Roman" w:hAnsi="Times New Roman" w:cs="Times New Roman"/>
          <w:sz w:val="24"/>
          <w:szCs w:val="24"/>
          <w:highlight w:val="yellow"/>
          <w:lang w:val="en-US"/>
          <w:rPrChange w:id="487" w:author="Николай Усов" w:date="2020-11-16T12:43:00Z">
            <w:rPr>
              <w:rFonts w:ascii="Times New Roman" w:hAnsi="Times New Roman" w:cs="Times New Roman"/>
              <w:sz w:val="24"/>
              <w:szCs w:val="24"/>
              <w:lang w:val="en-US"/>
            </w:rPr>
          </w:rPrChange>
        </w:rPr>
        <w:t xml:space="preserve">Analysis of the reaction of planktonic copepods to long-term trends in seasonal temperature timing indicated that it differs from response to changes of the same sign at the year-to-year scale. E.g., </w:t>
      </w:r>
      <w:r w:rsidRPr="00596773">
        <w:rPr>
          <w:rFonts w:ascii="Times New Roman" w:hAnsi="Times New Roman" w:cs="Times New Roman"/>
          <w:i/>
          <w:sz w:val="24"/>
          <w:szCs w:val="24"/>
          <w:highlight w:val="yellow"/>
          <w:lang w:val="en-US"/>
          <w:rPrChange w:id="488" w:author="Николай Усов" w:date="2020-11-16T12:43:00Z">
            <w:rPr>
              <w:rFonts w:ascii="Times New Roman" w:hAnsi="Times New Roman" w:cs="Times New Roman"/>
              <w:i/>
              <w:sz w:val="24"/>
              <w:szCs w:val="24"/>
              <w:lang w:val="en-US"/>
            </w:rPr>
          </w:rPrChange>
        </w:rPr>
        <w:t>Calanus</w:t>
      </w:r>
      <w:r w:rsidRPr="00596773">
        <w:rPr>
          <w:rFonts w:ascii="Times New Roman" w:hAnsi="Times New Roman" w:cs="Times New Roman"/>
          <w:sz w:val="24"/>
          <w:szCs w:val="24"/>
          <w:highlight w:val="yellow"/>
          <w:lang w:val="en-US"/>
          <w:rPrChange w:id="489" w:author="Николай Усов" w:date="2020-11-16T12:43:00Z">
            <w:rPr>
              <w:rFonts w:ascii="Times New Roman" w:hAnsi="Times New Roman" w:cs="Times New Roman"/>
              <w:sz w:val="24"/>
              <w:szCs w:val="24"/>
              <w:lang w:val="en-US"/>
            </w:rPr>
          </w:rPrChange>
        </w:rPr>
        <w:t xml:space="preserve"> and </w:t>
      </w:r>
      <w:r w:rsidRPr="00596773">
        <w:rPr>
          <w:rFonts w:ascii="Times New Roman" w:hAnsi="Times New Roman" w:cs="Times New Roman"/>
          <w:i/>
          <w:sz w:val="24"/>
          <w:szCs w:val="24"/>
          <w:highlight w:val="yellow"/>
          <w:lang w:val="en-US"/>
          <w:rPrChange w:id="490" w:author="Николай Усов" w:date="2020-11-16T12:43:00Z">
            <w:rPr>
              <w:rFonts w:ascii="Times New Roman" w:hAnsi="Times New Roman" w:cs="Times New Roman"/>
              <w:i/>
              <w:sz w:val="24"/>
              <w:szCs w:val="24"/>
              <w:lang w:val="en-US"/>
            </w:rPr>
          </w:rPrChange>
        </w:rPr>
        <w:t>Pseudocalanus</w:t>
      </w:r>
      <w:r w:rsidRPr="00596773">
        <w:rPr>
          <w:rFonts w:ascii="Times New Roman" w:hAnsi="Times New Roman" w:cs="Times New Roman"/>
          <w:sz w:val="24"/>
          <w:szCs w:val="24"/>
          <w:highlight w:val="yellow"/>
          <w:lang w:val="en-US"/>
          <w:rPrChange w:id="491" w:author="Николай Усов" w:date="2020-11-16T12:43:00Z">
            <w:rPr>
              <w:rFonts w:ascii="Times New Roman" w:hAnsi="Times New Roman" w:cs="Times New Roman"/>
              <w:sz w:val="24"/>
              <w:szCs w:val="24"/>
              <w:lang w:val="en-US"/>
            </w:rPr>
          </w:rPrChange>
        </w:rPr>
        <w:t xml:space="preserve"> phenological response to the same seasonal transition regime differed substantially, but was similar in response to long-term shifts of the seasonal transition timing. The same can be said about boreal species. We can suppose that different factors may be of different significance at different time scales. Short-term (mostly local) fluctuations of environment and biological (competitive) interactions play important role in driving year-to-year changes of phenology. Long-term trends in dynamics of phenological variables must be determined to a larger extent by climatic, global-scale processes, expressed at the local scale through long-term changes in environment</w:t>
      </w:r>
      <w:commentRangeEnd w:id="467"/>
      <w:r w:rsidR="00596773">
        <w:rPr>
          <w:rStyle w:val="af"/>
        </w:rPr>
        <w:commentReference w:id="467"/>
      </w:r>
      <w:r>
        <w:rPr>
          <w:rFonts w:ascii="Times New Roman" w:hAnsi="Times New Roman" w:cs="Times New Roman"/>
          <w:sz w:val="24"/>
          <w:szCs w:val="24"/>
          <w:lang w:val="en-US"/>
        </w:rPr>
        <w:t>.</w:t>
      </w:r>
    </w:p>
    <w:p w14:paraId="01E1010C" w14:textId="77777777" w:rsidR="00EF0392" w:rsidRDefault="00EF0392">
      <w:pPr>
        <w:spacing w:line="360" w:lineRule="auto"/>
        <w:ind w:firstLine="709"/>
        <w:rPr>
          <w:rFonts w:ascii="Times New Roman" w:hAnsi="Times New Roman" w:cs="Times New Roman"/>
          <w:sz w:val="24"/>
          <w:szCs w:val="24"/>
          <w:lang w:val="en-US"/>
        </w:rPr>
      </w:pPr>
    </w:p>
    <w:p w14:paraId="2FF1D173" w14:textId="77777777" w:rsidR="00EF0392" w:rsidRDefault="00994266">
      <w:pPr>
        <w:pStyle w:val="1"/>
        <w:rPr>
          <w:lang w:val="en-US"/>
        </w:rPr>
      </w:pPr>
      <w:r>
        <w:rPr>
          <w:lang w:val="en-US"/>
        </w:rPr>
        <w:lastRenderedPageBreak/>
        <w:t>Conclusion</w:t>
      </w:r>
    </w:p>
    <w:p w14:paraId="6AFCE312" w14:textId="77777777" w:rsidR="00EF0392" w:rsidRDefault="00994266">
      <w:pPr>
        <w:spacing w:line="36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 xml:space="preserve">Long-term temporal shifts of phenological processes in the seasonal cycles of planktonic copepods are connected to changes in the spring-summer temperature dynamics, as revealed by canonical correlation analysis. 4 types of seasonal temperature dynamics and 2 types of seasonal dynamics of copepod juveniles were revealed. Each species demonstrated specific type of seasonal dynamics in response to specific type of temperature dynamics. As a rule, species with similar temperature preferences demonstrated different responses to the same changes in temperature dynamics. </w:t>
      </w:r>
    </w:p>
    <w:p w14:paraId="02A02686" w14:textId="77777777" w:rsidR="00EF0392" w:rsidRDefault="00994266">
      <w:pPr>
        <w:spacing w:line="36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This may have an explanation from the point of view of the theory of ecological niche. Different reaction on the changes in environment (the temperature dynamics in our case) allows to separate temporal niches of two ecologically similar species, e.g. boreal species</w:t>
      </w:r>
      <w:r>
        <w:rPr>
          <w:rFonts w:ascii="Times New Roman" w:hAnsi="Times New Roman" w:cs="Times New Roman"/>
          <w:sz w:val="24"/>
        </w:rPr>
        <w:t>.</w:t>
      </w:r>
      <w:r>
        <w:rPr>
          <w:rFonts w:ascii="Times New Roman" w:hAnsi="Times New Roman" w:cs="Times New Roman"/>
          <w:sz w:val="24"/>
          <w:szCs w:val="24"/>
          <w:lang w:val="en-US"/>
        </w:rPr>
        <w:t xml:space="preserve"> This difference</w:t>
      </w:r>
      <w:r>
        <w:rPr>
          <w:rFonts w:ascii="Times New Roman" w:hAnsi="Times New Roman" w:cs="Times New Roman"/>
          <w:sz w:val="24"/>
        </w:rPr>
        <w:t xml:space="preserve"> leads to relative shifts of their phenological phases in time, and, therefore, to separation of their temporal niches, according to spring-summer transition type in this specific year. This separation may be one of the mechanisms which facilitate competition between species, having close feeding preferences and inhabiting homogeneous medium with limited resources</w:t>
      </w:r>
      <w:r>
        <w:rPr>
          <w:rFonts w:ascii="Times New Roman" w:hAnsi="Times New Roman" w:cs="Times New Roman"/>
          <w:sz w:val="24"/>
          <w:szCs w:val="24"/>
          <w:lang w:val="en-US"/>
        </w:rPr>
        <w:t xml:space="preserve">. Owing to this temporal niche separation high abundance and production of zooplankton is supported in high latitudes, despite relatively short vegetation season. </w:t>
      </w:r>
    </w:p>
    <w:p w14:paraId="54F29541" w14:textId="77777777" w:rsidR="00EF0392" w:rsidRDefault="00994266">
      <w:pPr>
        <w:spacing w:line="36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Response of animals to the long-term trends in environment may differ from their reaction at the scale of year-to-year fluctuations. This, probably, arises from the different mechanisms determining dynamics at different scales: biological interactions must have more contribution at the year-to-year scale, and large-scale climatic forcing – at the scale of decades.</w:t>
      </w:r>
    </w:p>
    <w:p w14:paraId="7954CFC1" w14:textId="77777777" w:rsidR="00EF0392" w:rsidRDefault="00994266">
      <w:pPr>
        <w:spacing w:line="36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Of course, the mechanisms of niche separation are not limited to those mentioned in our work. Spatial dimension of multidimensional Hutchinson's niche also deserves attention. It is especially important for plankton, whose habitat is three-dimensional and offer more opportunities for coexistence of ecologically similar species. This is subject for special study.</w:t>
      </w:r>
    </w:p>
    <w:p w14:paraId="45B31A98" w14:textId="77777777" w:rsidR="00EF0392" w:rsidRDefault="00EF0392">
      <w:pPr>
        <w:spacing w:line="360" w:lineRule="auto"/>
        <w:rPr>
          <w:rFonts w:ascii="Times New Roman" w:hAnsi="Times New Roman" w:cs="Times New Roman"/>
          <w:sz w:val="24"/>
          <w:szCs w:val="24"/>
          <w:lang w:val="en-US"/>
        </w:rPr>
      </w:pPr>
    </w:p>
    <w:p w14:paraId="03102040" w14:textId="77777777" w:rsidR="00EF0392" w:rsidRDefault="00994266">
      <w:pPr>
        <w:pStyle w:val="1"/>
        <w:rPr>
          <w:lang w:val="en-US"/>
        </w:rPr>
      </w:pPr>
      <w:r>
        <w:rPr>
          <w:lang w:val="en-US"/>
        </w:rPr>
        <w:t>References</w:t>
      </w:r>
    </w:p>
    <w:p w14:paraId="1CB1E15D" w14:textId="77777777" w:rsidR="00EF0392" w:rsidRDefault="00994266">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Aebischer</w:t>
      </w:r>
      <w:proofErr w:type="spellEnd"/>
      <w:r>
        <w:rPr>
          <w:rFonts w:ascii="Times New Roman" w:hAnsi="Times New Roman" w:cs="Times New Roman"/>
          <w:sz w:val="24"/>
          <w:szCs w:val="24"/>
          <w:lang w:val="en-US"/>
        </w:rPr>
        <w:t xml:space="preserve">, N., Coulson, J. &amp; Colebrook, J. (1990) Parallel long-term trends across four marine trophic levels and weather. Nature 347, 753–755. </w:t>
      </w:r>
      <w:r w:rsidR="00742036">
        <w:fldChar w:fldCharType="begin"/>
      </w:r>
      <w:r w:rsidR="00742036">
        <w:instrText xml:space="preserve"> HYPERLINK "https://doi.org/10.1038/347753a0" </w:instrText>
      </w:r>
      <w:r w:rsidR="00742036">
        <w:fldChar w:fldCharType="separate"/>
      </w:r>
      <w:r>
        <w:rPr>
          <w:rStyle w:val="af0"/>
          <w:rFonts w:ascii="Times New Roman" w:hAnsi="Times New Roman" w:cs="Times New Roman"/>
          <w:sz w:val="24"/>
          <w:szCs w:val="24"/>
        </w:rPr>
        <w:t>https://doi.org/10.1038/347753a0</w:t>
      </w:r>
      <w:r w:rsidR="00742036">
        <w:rPr>
          <w:rStyle w:val="af0"/>
          <w:rFonts w:ascii="Times New Roman" w:hAnsi="Times New Roman" w:cs="Times New Roman"/>
          <w:sz w:val="24"/>
          <w:szCs w:val="24"/>
        </w:rPr>
        <w:fldChar w:fldCharType="end"/>
      </w:r>
    </w:p>
    <w:p w14:paraId="6F1F6368" w14:textId="77777777" w:rsidR="00EF0392" w:rsidRDefault="00994266">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Alexeyeva</w:t>
      </w:r>
      <w:proofErr w:type="spellEnd"/>
      <w:r>
        <w:rPr>
          <w:rFonts w:ascii="Times New Roman" w:hAnsi="Times New Roman" w:cs="Times New Roman"/>
          <w:sz w:val="24"/>
          <w:szCs w:val="24"/>
          <w:lang w:val="en-US"/>
        </w:rPr>
        <w:t xml:space="preserve"> N. (2017) Dual balance correction in repeated measures ANOVA with missing data. Electronic Journal of Applied Statistical Analysis. 10(1): 146-159. https://doi.org/10.1285/i20705948v10n1p146</w:t>
      </w:r>
    </w:p>
    <w:p w14:paraId="22358D96" w14:textId="77777777" w:rsidR="00EF0392" w:rsidRDefault="009942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Atkinson, A., Harmer, R. A., </w:t>
      </w:r>
      <w:proofErr w:type="spellStart"/>
      <w:r>
        <w:rPr>
          <w:rFonts w:ascii="Times New Roman" w:hAnsi="Times New Roman" w:cs="Times New Roman"/>
          <w:sz w:val="24"/>
          <w:szCs w:val="24"/>
          <w:lang w:val="en-US"/>
        </w:rPr>
        <w:t>Widdicombe</w:t>
      </w:r>
      <w:proofErr w:type="spellEnd"/>
      <w:r>
        <w:rPr>
          <w:rFonts w:ascii="Times New Roman" w:hAnsi="Times New Roman" w:cs="Times New Roman"/>
          <w:sz w:val="24"/>
          <w:szCs w:val="24"/>
          <w:lang w:val="en-US"/>
        </w:rPr>
        <w:t xml:space="preserve">, C. E., </w:t>
      </w:r>
      <w:proofErr w:type="spellStart"/>
      <w:r>
        <w:rPr>
          <w:rFonts w:ascii="Times New Roman" w:hAnsi="Times New Roman" w:cs="Times New Roman"/>
          <w:sz w:val="24"/>
          <w:szCs w:val="24"/>
          <w:lang w:val="en-US"/>
        </w:rPr>
        <w:t>McEvoy</w:t>
      </w:r>
      <w:proofErr w:type="spellEnd"/>
      <w:r>
        <w:rPr>
          <w:rFonts w:ascii="Times New Roman" w:hAnsi="Times New Roman" w:cs="Times New Roman"/>
          <w:sz w:val="24"/>
          <w:szCs w:val="24"/>
          <w:lang w:val="en-US"/>
        </w:rPr>
        <w:t xml:space="preserve">, A. J., Smyth, T. J., Cummings, D. G., Somerfield PJ., Maud JL., </w:t>
      </w:r>
      <w:proofErr w:type="spellStart"/>
      <w:r>
        <w:rPr>
          <w:rFonts w:ascii="Times New Roman" w:hAnsi="Times New Roman" w:cs="Times New Roman"/>
          <w:sz w:val="24"/>
          <w:szCs w:val="24"/>
          <w:lang w:val="en-US"/>
        </w:rPr>
        <w:t>McConville</w:t>
      </w:r>
      <w:proofErr w:type="spellEnd"/>
      <w:r>
        <w:rPr>
          <w:rFonts w:ascii="Times New Roman" w:hAnsi="Times New Roman" w:cs="Times New Roman"/>
          <w:sz w:val="24"/>
          <w:szCs w:val="24"/>
          <w:lang w:val="en-US"/>
        </w:rPr>
        <w:t xml:space="preserve">, K. (2015). Questioning the role of phenology shifts and trophic mismatching in a planktonic food web. Progress in Oceanography, 137, 498–512. </w:t>
      </w:r>
      <w:r w:rsidR="00742036">
        <w:fldChar w:fldCharType="begin"/>
      </w:r>
      <w:r w:rsidR="00742036">
        <w:instrText xml:space="preserve"> HYPERLINK "https://doi.org/10.1016/j.pocean.2015.04.023" </w:instrText>
      </w:r>
      <w:r w:rsidR="00742036">
        <w:fldChar w:fldCharType="separate"/>
      </w:r>
      <w:r>
        <w:rPr>
          <w:rStyle w:val="af0"/>
          <w:rFonts w:ascii="Times New Roman" w:hAnsi="Times New Roman" w:cs="Times New Roman"/>
          <w:sz w:val="24"/>
          <w:szCs w:val="24"/>
        </w:rPr>
        <w:t>https://doi.org/10.1016/j.pocean.2015.04.023</w:t>
      </w:r>
      <w:r w:rsidR="00742036">
        <w:rPr>
          <w:rStyle w:val="af0"/>
          <w:rFonts w:ascii="Times New Roman" w:hAnsi="Times New Roman" w:cs="Times New Roman"/>
          <w:sz w:val="24"/>
          <w:szCs w:val="24"/>
        </w:rPr>
        <w:fldChar w:fldCharType="end"/>
      </w:r>
    </w:p>
    <w:p w14:paraId="7B857041" w14:textId="77777777" w:rsidR="00EF0392" w:rsidRDefault="00994266">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Babkov</w:t>
      </w:r>
      <w:proofErr w:type="spellEnd"/>
      <w:r>
        <w:rPr>
          <w:rFonts w:ascii="Times New Roman" w:hAnsi="Times New Roman" w:cs="Times New Roman"/>
          <w:sz w:val="24"/>
          <w:szCs w:val="24"/>
          <w:lang w:val="en-US"/>
        </w:rPr>
        <w:t xml:space="preserve"> AI (1985) About the principles of determination of hydrological seasons (by the example of </w:t>
      </w:r>
      <w:proofErr w:type="spellStart"/>
      <w:r>
        <w:rPr>
          <w:rFonts w:ascii="Times New Roman" w:hAnsi="Times New Roman" w:cs="Times New Roman"/>
          <w:sz w:val="24"/>
          <w:szCs w:val="24"/>
          <w:lang w:val="en-US"/>
        </w:rPr>
        <w:t>Chupa</w:t>
      </w:r>
      <w:proofErr w:type="spellEnd"/>
      <w:r>
        <w:rPr>
          <w:rFonts w:ascii="Times New Roman" w:hAnsi="Times New Roman" w:cs="Times New Roman"/>
          <w:sz w:val="24"/>
          <w:szCs w:val="24"/>
          <w:lang w:val="en-US"/>
        </w:rPr>
        <w:t xml:space="preserve"> inlet, the White Sea. Explorations of the fauna of the seas 31(39): 84–88. [in Russian]</w:t>
      </w:r>
    </w:p>
    <w:p w14:paraId="493079BB" w14:textId="77777777" w:rsidR="00EF0392" w:rsidRDefault="009942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Bates DM, Chambers JM (1992) Nonlinear models. In: Chambers SJM and Hastie TJ (</w:t>
      </w:r>
      <w:proofErr w:type="spellStart"/>
      <w:r>
        <w:rPr>
          <w:rFonts w:ascii="Times New Roman" w:hAnsi="Times New Roman" w:cs="Times New Roman"/>
          <w:sz w:val="24"/>
          <w:szCs w:val="24"/>
          <w:lang w:val="en-US"/>
        </w:rPr>
        <w:t>eds</w:t>
      </w:r>
      <w:proofErr w:type="spellEnd"/>
      <w:r>
        <w:rPr>
          <w:rFonts w:ascii="Times New Roman" w:hAnsi="Times New Roman" w:cs="Times New Roman"/>
          <w:sz w:val="24"/>
          <w:szCs w:val="24"/>
          <w:lang w:val="en-US"/>
        </w:rPr>
        <w:t>) Statistical Models. Wadsworth &amp; Brooks/Cole.</w:t>
      </w:r>
    </w:p>
    <w:p w14:paraId="63BAC82F" w14:textId="77777777" w:rsidR="00EF0392" w:rsidRDefault="009942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Bertram, D. F., </w:t>
      </w:r>
      <w:proofErr w:type="spellStart"/>
      <w:r>
        <w:rPr>
          <w:rFonts w:ascii="Times New Roman" w:hAnsi="Times New Roman" w:cs="Times New Roman"/>
          <w:sz w:val="24"/>
          <w:szCs w:val="24"/>
          <w:lang w:val="en-US"/>
        </w:rPr>
        <w:t>Mackas</w:t>
      </w:r>
      <w:proofErr w:type="spellEnd"/>
      <w:r>
        <w:rPr>
          <w:rFonts w:ascii="Times New Roman" w:hAnsi="Times New Roman" w:cs="Times New Roman"/>
          <w:sz w:val="24"/>
          <w:szCs w:val="24"/>
          <w:lang w:val="en-US"/>
        </w:rPr>
        <w:t xml:space="preserve">, D. L., &amp; </w:t>
      </w:r>
      <w:proofErr w:type="spellStart"/>
      <w:r>
        <w:rPr>
          <w:rFonts w:ascii="Times New Roman" w:hAnsi="Times New Roman" w:cs="Times New Roman"/>
          <w:sz w:val="24"/>
          <w:szCs w:val="24"/>
          <w:lang w:val="en-US"/>
        </w:rPr>
        <w:t>McKinnell</w:t>
      </w:r>
      <w:proofErr w:type="spellEnd"/>
      <w:r>
        <w:rPr>
          <w:rFonts w:ascii="Times New Roman" w:hAnsi="Times New Roman" w:cs="Times New Roman"/>
          <w:sz w:val="24"/>
          <w:szCs w:val="24"/>
          <w:lang w:val="en-US"/>
        </w:rPr>
        <w:t xml:space="preserve">, S. M. (2001). The seasonal cycle revisited: </w:t>
      </w:r>
      <w:proofErr w:type="spellStart"/>
      <w:r>
        <w:rPr>
          <w:rFonts w:ascii="Times New Roman" w:hAnsi="Times New Roman" w:cs="Times New Roman"/>
          <w:sz w:val="24"/>
          <w:szCs w:val="24"/>
          <w:lang w:val="en-US"/>
        </w:rPr>
        <w:t>Interannual</w:t>
      </w:r>
      <w:proofErr w:type="spellEnd"/>
      <w:r>
        <w:rPr>
          <w:rFonts w:ascii="Times New Roman" w:hAnsi="Times New Roman" w:cs="Times New Roman"/>
          <w:sz w:val="24"/>
          <w:szCs w:val="24"/>
          <w:lang w:val="en-US"/>
        </w:rPr>
        <w:t xml:space="preserve"> variation and ecosystem consequences. Progress in Oceanography, 49(1–4), 283–307. </w:t>
      </w:r>
      <w:r w:rsidR="00742036">
        <w:fldChar w:fldCharType="begin"/>
      </w:r>
      <w:r w:rsidR="00742036">
        <w:instrText xml:space="preserve"> HYPERLINK "https://doi.org/10.1016/S0079-6611(01)00027-1" </w:instrText>
      </w:r>
      <w:r w:rsidR="00742036">
        <w:fldChar w:fldCharType="separate"/>
      </w:r>
      <w:r>
        <w:rPr>
          <w:rStyle w:val="af0"/>
          <w:rFonts w:ascii="Times New Roman" w:hAnsi="Times New Roman" w:cs="Times New Roman"/>
          <w:sz w:val="24"/>
          <w:szCs w:val="24"/>
          <w:lang w:val="en-US"/>
        </w:rPr>
        <w:t>https://doi.org/10.1016/S0079-6611(01)00027-1</w:t>
      </w:r>
      <w:r w:rsidR="00742036">
        <w:rPr>
          <w:rStyle w:val="af0"/>
          <w:rFonts w:ascii="Times New Roman" w:hAnsi="Times New Roman" w:cs="Times New Roman"/>
          <w:sz w:val="24"/>
          <w:szCs w:val="24"/>
          <w:lang w:val="en-US"/>
        </w:rPr>
        <w:fldChar w:fldCharType="end"/>
      </w:r>
    </w:p>
    <w:p w14:paraId="2098B268" w14:textId="0223A5DB" w:rsidR="00764CF2" w:rsidRDefault="00764CF2" w:rsidP="00764CF2">
      <w:pPr>
        <w:spacing w:line="360" w:lineRule="auto"/>
        <w:jc w:val="both"/>
        <w:rPr>
          <w:ins w:id="492" w:author="Usov Nikolay" w:date="2021-01-11T17:05:00Z"/>
          <w:rFonts w:ascii="Times New Roman" w:hAnsi="Times New Roman" w:cs="Times New Roman"/>
          <w:sz w:val="24"/>
          <w:szCs w:val="24"/>
          <w:lang w:val="en-US"/>
        </w:rPr>
      </w:pPr>
      <w:proofErr w:type="spellStart"/>
      <w:ins w:id="493" w:author="Usov Nikolay" w:date="2021-01-11T17:05:00Z">
        <w:r w:rsidRPr="00764CF2">
          <w:rPr>
            <w:rFonts w:ascii="Times New Roman" w:hAnsi="Times New Roman" w:cs="Times New Roman"/>
            <w:sz w:val="24"/>
            <w:szCs w:val="24"/>
            <w:lang w:val="en-US"/>
          </w:rPr>
          <w:t>Borchers</w:t>
        </w:r>
      </w:ins>
      <w:proofErr w:type="spellEnd"/>
      <w:ins w:id="494" w:author="Usov Nikolay" w:date="2021-01-11T17:06:00Z">
        <w:r w:rsidRPr="00764CF2">
          <w:rPr>
            <w:rFonts w:ascii="Times New Roman" w:hAnsi="Times New Roman" w:cs="Times New Roman"/>
            <w:sz w:val="24"/>
            <w:szCs w:val="24"/>
            <w:lang w:val="en-US"/>
          </w:rPr>
          <w:t xml:space="preserve"> HW</w:t>
        </w:r>
        <w:r>
          <w:rPr>
            <w:rFonts w:ascii="Times New Roman" w:hAnsi="Times New Roman" w:cs="Times New Roman"/>
            <w:sz w:val="24"/>
            <w:szCs w:val="24"/>
            <w:lang w:val="en-US"/>
          </w:rPr>
          <w:t xml:space="preserve"> (2019) </w:t>
        </w:r>
        <w:proofErr w:type="spellStart"/>
        <w:r>
          <w:rPr>
            <w:rFonts w:ascii="Times New Roman" w:hAnsi="Times New Roman" w:cs="Times New Roman"/>
            <w:sz w:val="24"/>
            <w:szCs w:val="24"/>
            <w:lang w:val="en-US"/>
          </w:rPr>
          <w:t>pracma</w:t>
        </w:r>
        <w:proofErr w:type="spellEnd"/>
        <w:r>
          <w:rPr>
            <w:rFonts w:ascii="Times New Roman" w:hAnsi="Times New Roman" w:cs="Times New Roman"/>
            <w:sz w:val="24"/>
            <w:szCs w:val="24"/>
            <w:lang w:val="en-US"/>
          </w:rPr>
          <w:t xml:space="preserve">: </w:t>
        </w:r>
        <w:r w:rsidRPr="00764CF2">
          <w:rPr>
            <w:rFonts w:ascii="Times New Roman" w:hAnsi="Times New Roman" w:cs="Times New Roman"/>
            <w:sz w:val="24"/>
            <w:szCs w:val="24"/>
            <w:lang w:val="en-US"/>
          </w:rPr>
          <w:t>Practical Numerical Math Functions</w:t>
        </w:r>
        <w:r>
          <w:rPr>
            <w:rFonts w:ascii="Times New Roman" w:hAnsi="Times New Roman" w:cs="Times New Roman"/>
            <w:sz w:val="24"/>
            <w:szCs w:val="24"/>
            <w:lang w:val="en-US"/>
          </w:rPr>
          <w:t xml:space="preserve">. </w:t>
        </w:r>
      </w:ins>
      <w:ins w:id="495" w:author="Usov Nikolay" w:date="2021-01-11T17:09:00Z">
        <w:r>
          <w:rPr>
            <w:rFonts w:ascii="Times New Roman" w:hAnsi="Times New Roman" w:cs="Times New Roman"/>
            <w:sz w:val="24"/>
            <w:szCs w:val="24"/>
            <w:lang w:val="en-US"/>
          </w:rPr>
          <w:t xml:space="preserve">R package. Version </w:t>
        </w:r>
        <w:r w:rsidRPr="00764CF2">
          <w:rPr>
            <w:rFonts w:ascii="Times New Roman" w:hAnsi="Times New Roman" w:cs="Times New Roman"/>
            <w:sz w:val="24"/>
            <w:szCs w:val="24"/>
            <w:lang w:val="en-US"/>
          </w:rPr>
          <w:t>2.2.9</w:t>
        </w:r>
        <w:r>
          <w:rPr>
            <w:rFonts w:ascii="Times New Roman" w:hAnsi="Times New Roman" w:cs="Times New Roman"/>
            <w:sz w:val="24"/>
            <w:szCs w:val="24"/>
            <w:lang w:val="en-US"/>
          </w:rPr>
          <w:t xml:space="preserve">. Available from </w:t>
        </w:r>
      </w:ins>
      <w:ins w:id="496" w:author="Usov Nikolay" w:date="2021-01-11T17:10:00Z">
        <w:r w:rsidRPr="00764CF2">
          <w:rPr>
            <w:rFonts w:ascii="Times New Roman" w:hAnsi="Times New Roman" w:cs="Times New Roman"/>
            <w:sz w:val="24"/>
            <w:szCs w:val="24"/>
            <w:lang w:val="en-US"/>
          </w:rPr>
          <w:t>https://cran.r-project.org/package=pracma</w:t>
        </w:r>
        <w:r>
          <w:rPr>
            <w:rFonts w:ascii="Times New Roman" w:hAnsi="Times New Roman" w:cs="Times New Roman"/>
            <w:sz w:val="24"/>
            <w:szCs w:val="24"/>
            <w:lang w:val="en-US"/>
          </w:rPr>
          <w:t>.</w:t>
        </w:r>
      </w:ins>
    </w:p>
    <w:p w14:paraId="0F9E9755" w14:textId="4A4A5481" w:rsidR="00EF0392" w:rsidRDefault="009942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Boyer S., Bonnet D. (2013) Triggers for hatching of </w:t>
      </w:r>
      <w:proofErr w:type="spellStart"/>
      <w:r>
        <w:rPr>
          <w:rFonts w:ascii="Times New Roman" w:hAnsi="Times New Roman" w:cs="Times New Roman"/>
          <w:sz w:val="24"/>
          <w:szCs w:val="24"/>
          <w:lang w:val="en-US"/>
        </w:rPr>
        <w:t>Paracartia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grani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Copepoda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Calanoida</w:t>
      </w:r>
      <w:proofErr w:type="spellEnd"/>
      <w:r>
        <w:rPr>
          <w:rFonts w:ascii="Times New Roman" w:hAnsi="Times New Roman" w:cs="Times New Roman"/>
          <w:sz w:val="24"/>
          <w:szCs w:val="24"/>
          <w:lang w:val="en-US"/>
        </w:rPr>
        <w:t>) resting eggs: an experimental approach. J. Plankton Res., 35, 668–676. https://doi.org/10.1093/plankt/fbt020</w:t>
      </w:r>
    </w:p>
    <w:p w14:paraId="52204CB4" w14:textId="77777777" w:rsidR="00EF0392" w:rsidRDefault="00994266">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Boxshall</w:t>
      </w:r>
      <w:proofErr w:type="spellEnd"/>
      <w:r>
        <w:rPr>
          <w:rFonts w:ascii="Times New Roman" w:hAnsi="Times New Roman" w:cs="Times New Roman"/>
          <w:sz w:val="24"/>
          <w:szCs w:val="24"/>
          <w:lang w:val="en-US"/>
        </w:rPr>
        <w:t>, G.A. (1979). The planktonic copepods of the northeastern Atlantic Ocean</w:t>
      </w:r>
      <w:del w:id="497" w:author="Usov Nikolay" w:date="2021-01-11T17:09:00Z">
        <w:r w:rsidDel="00764CF2">
          <w:rPr>
            <w:rFonts w:ascii="Times New Roman" w:hAnsi="Times New Roman" w:cs="Times New Roman"/>
            <w:sz w:val="24"/>
            <w:szCs w:val="24"/>
            <w:lang w:val="en-US"/>
          </w:rPr>
          <w:delText xml:space="preserve"> </w:delText>
        </w:r>
      </w:del>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Harpacticoida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Siphonostomatoida</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Mormonilloida</w:t>
      </w:r>
      <w:proofErr w:type="spellEnd"/>
      <w:r>
        <w:rPr>
          <w:rFonts w:ascii="Times New Roman" w:hAnsi="Times New Roman" w:cs="Times New Roman"/>
          <w:sz w:val="24"/>
          <w:szCs w:val="24"/>
          <w:lang w:val="en-US"/>
        </w:rPr>
        <w:t>. Bulletin of the British Museum of Natural History (Bul. Br. Mus. Nat. Hist.), Zoology. 35(3): 201-264.</w:t>
      </w:r>
    </w:p>
    <w:p w14:paraId="3C2B7167" w14:textId="77777777" w:rsidR="00EF0392" w:rsidRDefault="009942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COPEPOD. Interactive Time-series Explorer METABASE (2018): </w:t>
      </w:r>
      <w:r w:rsidR="00742036">
        <w:fldChar w:fldCharType="begin"/>
      </w:r>
      <w:r w:rsidR="00742036">
        <w:instrText xml:space="preserve"> HYPERLINK "https://www.st.nmfs.noaa.gov/%20copepod/%20copepod/time-series/ru-10101/" </w:instrText>
      </w:r>
      <w:r w:rsidR="00742036">
        <w:fldChar w:fldCharType="separate"/>
      </w:r>
      <w:r>
        <w:rPr>
          <w:rStyle w:val="af0"/>
          <w:rFonts w:ascii="Times New Roman" w:hAnsi="Times New Roman" w:cs="Times New Roman"/>
          <w:sz w:val="24"/>
          <w:szCs w:val="24"/>
        </w:rPr>
        <w:t>https://www.st.nmfs.noaa.gov/ copepod/time-series/ru-10101/</w:t>
      </w:r>
      <w:r w:rsidR="00742036">
        <w:rPr>
          <w:rStyle w:val="af0"/>
          <w:rFonts w:ascii="Times New Roman" w:hAnsi="Times New Roman" w:cs="Times New Roman"/>
          <w:sz w:val="24"/>
          <w:szCs w:val="24"/>
        </w:rPr>
        <w:fldChar w:fldCharType="end"/>
      </w:r>
    </w:p>
    <w:p w14:paraId="69AA585A" w14:textId="77777777" w:rsidR="00EF0392" w:rsidRDefault="00994266">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Corkett</w:t>
      </w:r>
      <w:proofErr w:type="spellEnd"/>
      <w:r>
        <w:rPr>
          <w:rFonts w:ascii="Times New Roman" w:hAnsi="Times New Roman" w:cs="Times New Roman"/>
          <w:sz w:val="24"/>
          <w:szCs w:val="24"/>
          <w:lang w:val="en-US"/>
        </w:rPr>
        <w:t xml:space="preserve">, C. J., I. A. McLaren &amp; J.M. Sevigny, 1986. The rearing of the marine </w:t>
      </w:r>
      <w:proofErr w:type="spellStart"/>
      <w:r>
        <w:rPr>
          <w:rFonts w:ascii="Times New Roman" w:hAnsi="Times New Roman" w:cs="Times New Roman"/>
          <w:sz w:val="24"/>
          <w:szCs w:val="24"/>
          <w:lang w:val="en-US"/>
        </w:rPr>
        <w:t>calanoid</w:t>
      </w:r>
      <w:proofErr w:type="spellEnd"/>
      <w:r>
        <w:rPr>
          <w:rFonts w:ascii="Times New Roman" w:hAnsi="Times New Roman" w:cs="Times New Roman"/>
          <w:sz w:val="24"/>
          <w:szCs w:val="24"/>
          <w:lang w:val="en-US"/>
        </w:rPr>
        <w:t xml:space="preserve"> copepods </w:t>
      </w:r>
      <w:r>
        <w:rPr>
          <w:rFonts w:ascii="Times New Roman" w:hAnsi="Times New Roman" w:cs="Times New Roman"/>
          <w:i/>
          <w:iCs/>
          <w:sz w:val="24"/>
          <w:szCs w:val="24"/>
          <w:lang w:val="en-US"/>
        </w:rPr>
        <w:t xml:space="preserve">Calanus </w:t>
      </w:r>
      <w:proofErr w:type="spellStart"/>
      <w:r>
        <w:rPr>
          <w:rFonts w:ascii="Times New Roman" w:hAnsi="Times New Roman" w:cs="Times New Roman"/>
          <w:i/>
          <w:iCs/>
          <w:sz w:val="24"/>
          <w:szCs w:val="24"/>
          <w:lang w:val="en-US"/>
        </w:rPr>
        <w:t>finmarchicus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Gunnerus</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C. glacialis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Jaschnov</w:t>
      </w:r>
      <w:proofErr w:type="spellEnd"/>
      <w:r>
        <w:rPr>
          <w:rFonts w:ascii="Times New Roman" w:hAnsi="Times New Roman" w:cs="Times New Roman"/>
          <w:sz w:val="24"/>
          <w:szCs w:val="24"/>
          <w:lang w:val="en-US"/>
        </w:rPr>
        <w:t xml:space="preserve"> and </w:t>
      </w:r>
      <w:r>
        <w:rPr>
          <w:rFonts w:ascii="Times New Roman" w:hAnsi="Times New Roman" w:cs="Times New Roman"/>
          <w:i/>
          <w:iCs/>
          <w:sz w:val="24"/>
          <w:szCs w:val="24"/>
          <w:lang w:val="en-US"/>
        </w:rPr>
        <w:t xml:space="preserve">C. </w:t>
      </w:r>
      <w:proofErr w:type="spellStart"/>
      <w:r>
        <w:rPr>
          <w:rFonts w:ascii="Times New Roman" w:hAnsi="Times New Roman" w:cs="Times New Roman"/>
          <w:i/>
          <w:iCs/>
          <w:sz w:val="24"/>
          <w:szCs w:val="24"/>
          <w:lang w:val="en-US"/>
        </w:rPr>
        <w:t>hyperboreus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Kroyer</w:t>
      </w:r>
      <w:proofErr w:type="spellEnd"/>
      <w:r>
        <w:rPr>
          <w:rFonts w:ascii="Times New Roman" w:hAnsi="Times New Roman" w:cs="Times New Roman"/>
          <w:sz w:val="24"/>
          <w:szCs w:val="24"/>
          <w:lang w:val="en-US"/>
        </w:rPr>
        <w:t xml:space="preserve"> with comment on the </w:t>
      </w:r>
      <w:proofErr w:type="spellStart"/>
      <w:r>
        <w:rPr>
          <w:rFonts w:ascii="Times New Roman" w:hAnsi="Times New Roman" w:cs="Times New Roman"/>
          <w:sz w:val="24"/>
          <w:szCs w:val="24"/>
          <w:lang w:val="en-US"/>
        </w:rPr>
        <w:t>equiproportional</w:t>
      </w:r>
      <w:proofErr w:type="spellEnd"/>
      <w:r>
        <w:rPr>
          <w:rFonts w:ascii="Times New Roman" w:hAnsi="Times New Roman" w:cs="Times New Roman"/>
          <w:sz w:val="24"/>
          <w:szCs w:val="24"/>
          <w:lang w:val="en-US"/>
        </w:rPr>
        <w:t xml:space="preserve"> rule. In </w:t>
      </w:r>
      <w:proofErr w:type="spellStart"/>
      <w:r>
        <w:rPr>
          <w:rFonts w:ascii="Times New Roman" w:hAnsi="Times New Roman" w:cs="Times New Roman"/>
          <w:sz w:val="24"/>
          <w:szCs w:val="24"/>
          <w:lang w:val="en-US"/>
        </w:rPr>
        <w:t>Schriever</w:t>
      </w:r>
      <w:proofErr w:type="spellEnd"/>
      <w:r>
        <w:rPr>
          <w:rFonts w:ascii="Times New Roman" w:hAnsi="Times New Roman" w:cs="Times New Roman"/>
          <w:sz w:val="24"/>
          <w:szCs w:val="24"/>
          <w:lang w:val="en-US"/>
        </w:rPr>
        <w:t xml:space="preserve">, G., H. K. </w:t>
      </w:r>
      <w:proofErr w:type="spellStart"/>
      <w:r>
        <w:rPr>
          <w:rFonts w:ascii="Times New Roman" w:hAnsi="Times New Roman" w:cs="Times New Roman"/>
          <w:sz w:val="24"/>
          <w:szCs w:val="24"/>
          <w:lang w:val="en-US"/>
        </w:rPr>
        <w:t>Schminke</w:t>
      </w:r>
      <w:proofErr w:type="spellEnd"/>
      <w:r>
        <w:rPr>
          <w:rFonts w:ascii="Times New Roman" w:hAnsi="Times New Roman" w:cs="Times New Roman"/>
          <w:sz w:val="24"/>
          <w:szCs w:val="24"/>
          <w:lang w:val="en-US"/>
        </w:rPr>
        <w:t xml:space="preserve"> &amp; C. T. Shih (</w:t>
      </w:r>
      <w:proofErr w:type="spellStart"/>
      <w:r>
        <w:rPr>
          <w:rFonts w:ascii="Times New Roman" w:hAnsi="Times New Roman" w:cs="Times New Roman"/>
          <w:sz w:val="24"/>
          <w:szCs w:val="24"/>
          <w:lang w:val="en-US"/>
        </w:rPr>
        <w:t>eds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Syllogeus</w:t>
      </w:r>
      <w:proofErr w:type="spellEnd"/>
      <w:r>
        <w:rPr>
          <w:rFonts w:ascii="Times New Roman" w:hAnsi="Times New Roman" w:cs="Times New Roman"/>
          <w:sz w:val="24"/>
          <w:szCs w:val="24"/>
          <w:lang w:val="en-US"/>
        </w:rPr>
        <w:t xml:space="preserve"> 58. Proceedings of 2nd International Conference on </w:t>
      </w:r>
      <w:proofErr w:type="spellStart"/>
      <w:r>
        <w:rPr>
          <w:rFonts w:ascii="Times New Roman" w:hAnsi="Times New Roman" w:cs="Times New Roman"/>
          <w:sz w:val="24"/>
          <w:szCs w:val="24"/>
          <w:lang w:val="en-US"/>
        </w:rPr>
        <w:t>Copepoda</w:t>
      </w:r>
      <w:proofErr w:type="spellEnd"/>
      <w:r>
        <w:rPr>
          <w:rFonts w:ascii="Times New Roman" w:hAnsi="Times New Roman" w:cs="Times New Roman"/>
          <w:sz w:val="24"/>
          <w:szCs w:val="24"/>
          <w:lang w:val="en-US"/>
        </w:rPr>
        <w:t>, 13–17 August, Ottawa. The National Museum of Canada, Ottawa, 539–546.</w:t>
      </w:r>
    </w:p>
    <w:p w14:paraId="470C7007" w14:textId="77777777" w:rsidR="00EF0392" w:rsidRDefault="00994266">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Daase</w:t>
      </w:r>
      <w:proofErr w:type="spellEnd"/>
      <w:r>
        <w:rPr>
          <w:rFonts w:ascii="Times New Roman" w:hAnsi="Times New Roman" w:cs="Times New Roman"/>
          <w:sz w:val="24"/>
          <w:szCs w:val="24"/>
          <w:lang w:val="en-US"/>
        </w:rPr>
        <w:t xml:space="preserve"> M., </w:t>
      </w:r>
      <w:proofErr w:type="spellStart"/>
      <w:r>
        <w:rPr>
          <w:rFonts w:ascii="Times New Roman" w:hAnsi="Times New Roman" w:cs="Times New Roman"/>
          <w:sz w:val="24"/>
          <w:szCs w:val="24"/>
          <w:lang w:val="en-US"/>
        </w:rPr>
        <w:t>Søreide</w:t>
      </w:r>
      <w:proofErr w:type="spellEnd"/>
      <w:r>
        <w:rPr>
          <w:rFonts w:ascii="Times New Roman" w:hAnsi="Times New Roman" w:cs="Times New Roman"/>
          <w:sz w:val="24"/>
          <w:szCs w:val="24"/>
          <w:lang w:val="en-US"/>
        </w:rPr>
        <w:t xml:space="preserve"> J. &amp; </w:t>
      </w:r>
      <w:proofErr w:type="spellStart"/>
      <w:r>
        <w:rPr>
          <w:rFonts w:ascii="Times New Roman" w:hAnsi="Times New Roman" w:cs="Times New Roman"/>
          <w:sz w:val="24"/>
          <w:szCs w:val="24"/>
          <w:lang w:val="en-US"/>
        </w:rPr>
        <w:t>Martynova</w:t>
      </w:r>
      <w:proofErr w:type="spellEnd"/>
      <w:r>
        <w:rPr>
          <w:rFonts w:ascii="Times New Roman" w:hAnsi="Times New Roman" w:cs="Times New Roman"/>
          <w:sz w:val="24"/>
          <w:szCs w:val="24"/>
          <w:lang w:val="en-US"/>
        </w:rPr>
        <w:t xml:space="preserve"> D., 2011. Effects of food quality and food concentration on </w:t>
      </w:r>
      <w:proofErr w:type="spellStart"/>
      <w:r>
        <w:rPr>
          <w:rFonts w:ascii="Times New Roman" w:hAnsi="Times New Roman" w:cs="Times New Roman"/>
          <w:sz w:val="24"/>
          <w:szCs w:val="24"/>
          <w:lang w:val="en-US"/>
        </w:rPr>
        <w:t>naupliar</w:t>
      </w:r>
      <w:proofErr w:type="spellEnd"/>
      <w:r>
        <w:rPr>
          <w:rFonts w:ascii="Times New Roman" w:hAnsi="Times New Roman" w:cs="Times New Roman"/>
          <w:sz w:val="24"/>
          <w:szCs w:val="24"/>
          <w:lang w:val="en-US"/>
        </w:rPr>
        <w:t xml:space="preserve"> development of Calanus glacialis at sub-zero temperatures. Marine Ecology Progress Series 429: 111–124.</w:t>
      </w:r>
    </w:p>
    <w:p w14:paraId="433295A2" w14:textId="77777777" w:rsidR="00EF0392" w:rsidRDefault="00994266">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DeMott</w:t>
      </w:r>
      <w:proofErr w:type="spellEnd"/>
      <w:r>
        <w:rPr>
          <w:rFonts w:ascii="Times New Roman" w:hAnsi="Times New Roman" w:cs="Times New Roman"/>
          <w:sz w:val="24"/>
          <w:szCs w:val="24"/>
          <w:lang w:val="en-US"/>
        </w:rPr>
        <w:t xml:space="preserve"> W.R. (1989) The Role of Competition in Zooplankton Succession. In: </w:t>
      </w:r>
      <w:proofErr w:type="spellStart"/>
      <w:r>
        <w:rPr>
          <w:rFonts w:ascii="Times New Roman" w:hAnsi="Times New Roman" w:cs="Times New Roman"/>
          <w:sz w:val="24"/>
          <w:szCs w:val="24"/>
          <w:lang w:val="en-US"/>
        </w:rPr>
        <w:t>Sommer</w:t>
      </w:r>
      <w:proofErr w:type="spellEnd"/>
      <w:r>
        <w:rPr>
          <w:rFonts w:ascii="Times New Roman" w:hAnsi="Times New Roman" w:cs="Times New Roman"/>
          <w:sz w:val="24"/>
          <w:szCs w:val="24"/>
          <w:lang w:val="en-US"/>
        </w:rPr>
        <w:t xml:space="preserve"> U. (</w:t>
      </w:r>
      <w:proofErr w:type="spellStart"/>
      <w:r>
        <w:rPr>
          <w:rFonts w:ascii="Times New Roman" w:hAnsi="Times New Roman" w:cs="Times New Roman"/>
          <w:sz w:val="24"/>
          <w:szCs w:val="24"/>
          <w:lang w:val="en-US"/>
        </w:rPr>
        <w:t>eds</w:t>
      </w:r>
      <w:proofErr w:type="spellEnd"/>
      <w:r>
        <w:rPr>
          <w:rFonts w:ascii="Times New Roman" w:hAnsi="Times New Roman" w:cs="Times New Roman"/>
          <w:sz w:val="24"/>
          <w:szCs w:val="24"/>
          <w:lang w:val="en-US"/>
        </w:rPr>
        <w:t xml:space="preserve">) Plankton Ecology. Brock/Springer Series in Contemporary Bioscience. Springer, Berlin, Heidelberg. </w:t>
      </w:r>
      <w:r w:rsidR="00742036">
        <w:fldChar w:fldCharType="begin"/>
      </w:r>
      <w:r w:rsidR="00742036">
        <w:instrText xml:space="preserve"> HYPERLINK "https://doi.org/10.1007/978-3-642-74890-5_6" </w:instrText>
      </w:r>
      <w:r w:rsidR="00742036">
        <w:fldChar w:fldCharType="separate"/>
      </w:r>
      <w:r>
        <w:rPr>
          <w:rStyle w:val="af0"/>
          <w:rFonts w:ascii="Times New Roman" w:hAnsi="Times New Roman" w:cs="Times New Roman"/>
          <w:sz w:val="24"/>
          <w:szCs w:val="24"/>
          <w:lang w:val="en-US"/>
        </w:rPr>
        <w:t>https://doi.org/10.1007/978-3-642-74890-5_6</w:t>
      </w:r>
      <w:r w:rsidR="00742036">
        <w:rPr>
          <w:rStyle w:val="af0"/>
          <w:rFonts w:ascii="Times New Roman" w:hAnsi="Times New Roman" w:cs="Times New Roman"/>
          <w:sz w:val="24"/>
          <w:szCs w:val="24"/>
          <w:lang w:val="en-US"/>
        </w:rPr>
        <w:fldChar w:fldCharType="end"/>
      </w:r>
    </w:p>
    <w:p w14:paraId="06A34092" w14:textId="77777777" w:rsidR="00EF0392" w:rsidRDefault="009942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Descamps S., </w:t>
      </w:r>
      <w:proofErr w:type="spellStart"/>
      <w:r>
        <w:rPr>
          <w:rFonts w:ascii="Times New Roman" w:hAnsi="Times New Roman" w:cs="Times New Roman"/>
          <w:sz w:val="24"/>
          <w:szCs w:val="24"/>
          <w:lang w:val="en-US"/>
        </w:rPr>
        <w:t>Ramírez</w:t>
      </w:r>
      <w:proofErr w:type="spellEnd"/>
      <w:r>
        <w:rPr>
          <w:rFonts w:ascii="Times New Roman" w:hAnsi="Times New Roman" w:cs="Times New Roman"/>
          <w:sz w:val="24"/>
          <w:szCs w:val="24"/>
          <w:lang w:val="en-US"/>
        </w:rPr>
        <w:t xml:space="preserve"> F., </w:t>
      </w:r>
      <w:proofErr w:type="spellStart"/>
      <w:r>
        <w:rPr>
          <w:rFonts w:ascii="Times New Roman" w:hAnsi="Times New Roman" w:cs="Times New Roman"/>
          <w:sz w:val="24"/>
          <w:szCs w:val="24"/>
          <w:lang w:val="en-US"/>
        </w:rPr>
        <w:t>Benjaminsen</w:t>
      </w:r>
      <w:proofErr w:type="spellEnd"/>
      <w:r>
        <w:rPr>
          <w:rFonts w:ascii="Times New Roman" w:hAnsi="Times New Roman" w:cs="Times New Roman"/>
          <w:sz w:val="24"/>
          <w:szCs w:val="24"/>
          <w:lang w:val="en-US"/>
        </w:rPr>
        <w:t xml:space="preserve"> S., Anker-</w:t>
      </w:r>
      <w:proofErr w:type="spellStart"/>
      <w:r>
        <w:rPr>
          <w:rFonts w:ascii="Times New Roman" w:hAnsi="Times New Roman" w:cs="Times New Roman"/>
          <w:sz w:val="24"/>
          <w:szCs w:val="24"/>
          <w:lang w:val="en-US"/>
        </w:rPr>
        <w:t>Nilssen</w:t>
      </w:r>
      <w:proofErr w:type="spellEnd"/>
      <w:r>
        <w:rPr>
          <w:rFonts w:ascii="Times New Roman" w:hAnsi="Times New Roman" w:cs="Times New Roman"/>
          <w:sz w:val="24"/>
          <w:szCs w:val="24"/>
          <w:lang w:val="en-US"/>
        </w:rPr>
        <w:t xml:space="preserve"> T., Barrett R. T., Burr Z., Christensen</w:t>
      </w:r>
      <w:r>
        <w:rPr>
          <w:rFonts w:ascii="Times New Roman" w:eastAsia="MS Mincho" w:hAnsi="Times New Roman" w:cs="Times New Roman" w:hint="eastAsia"/>
          <w:sz w:val="24"/>
          <w:szCs w:val="24"/>
          <w:lang w:val="en-US"/>
        </w:rPr>
        <w:t>‐</w:t>
      </w:r>
      <w:proofErr w:type="spellStart"/>
      <w:r>
        <w:rPr>
          <w:rFonts w:ascii="Times New Roman" w:hAnsi="Times New Roman" w:cs="Times New Roman"/>
          <w:sz w:val="24"/>
          <w:szCs w:val="24"/>
          <w:lang w:val="en-US"/>
        </w:rPr>
        <w:t>Dalsgaard</w:t>
      </w:r>
      <w:proofErr w:type="spellEnd"/>
      <w:r>
        <w:rPr>
          <w:rFonts w:ascii="Times New Roman" w:hAnsi="Times New Roman" w:cs="Times New Roman"/>
          <w:sz w:val="24"/>
          <w:szCs w:val="24"/>
          <w:lang w:val="en-US"/>
        </w:rPr>
        <w:t xml:space="preserve"> S, </w:t>
      </w:r>
      <w:proofErr w:type="spellStart"/>
      <w:r>
        <w:rPr>
          <w:rFonts w:ascii="Times New Roman" w:hAnsi="Times New Roman" w:cs="Times New Roman"/>
          <w:sz w:val="24"/>
          <w:szCs w:val="24"/>
          <w:lang w:val="en-US"/>
        </w:rPr>
        <w:t>Erikstad</w:t>
      </w:r>
      <w:proofErr w:type="spellEnd"/>
      <w:r>
        <w:rPr>
          <w:rFonts w:ascii="Times New Roman" w:hAnsi="Times New Roman" w:cs="Times New Roman"/>
          <w:sz w:val="24"/>
          <w:szCs w:val="24"/>
          <w:lang w:val="en-US"/>
        </w:rPr>
        <w:t xml:space="preserve"> K</w:t>
      </w:r>
      <w:r>
        <w:rPr>
          <w:rFonts w:ascii="Times New Roman" w:eastAsia="MS Mincho" w:hAnsi="Times New Roman" w:cs="Times New Roman" w:hint="eastAsia"/>
          <w:sz w:val="24"/>
          <w:szCs w:val="24"/>
          <w:lang w:val="en-US"/>
        </w:rPr>
        <w:t>‐</w:t>
      </w:r>
      <w:r>
        <w:rPr>
          <w:rFonts w:ascii="Times New Roman" w:hAnsi="Times New Roman" w:cs="Times New Roman"/>
          <w:sz w:val="24"/>
          <w:szCs w:val="24"/>
          <w:lang w:val="en-US"/>
        </w:rPr>
        <w:t xml:space="preserve">E, Irons DB, </w:t>
      </w:r>
      <w:proofErr w:type="spellStart"/>
      <w:r>
        <w:rPr>
          <w:rFonts w:ascii="Times New Roman" w:hAnsi="Times New Roman" w:cs="Times New Roman"/>
          <w:sz w:val="24"/>
          <w:szCs w:val="24"/>
          <w:lang w:val="en-US"/>
        </w:rPr>
        <w:t>Lorentsen</w:t>
      </w:r>
      <w:proofErr w:type="spellEnd"/>
      <w:r>
        <w:rPr>
          <w:rFonts w:ascii="Times New Roman" w:hAnsi="Times New Roman" w:cs="Times New Roman"/>
          <w:sz w:val="24"/>
          <w:szCs w:val="24"/>
          <w:lang w:val="en-US"/>
        </w:rPr>
        <w:t xml:space="preserve"> S</w:t>
      </w:r>
      <w:r>
        <w:rPr>
          <w:rFonts w:ascii="Times New Roman" w:eastAsia="MS Mincho" w:hAnsi="Times New Roman" w:cs="Times New Roman" w:hint="eastAsia"/>
          <w:sz w:val="24"/>
          <w:szCs w:val="24"/>
          <w:lang w:val="en-US"/>
        </w:rPr>
        <w:t>‐</w:t>
      </w:r>
      <w:r>
        <w:rPr>
          <w:rFonts w:ascii="Times New Roman" w:hAnsi="Times New Roman" w:cs="Times New Roman"/>
          <w:sz w:val="24"/>
          <w:szCs w:val="24"/>
          <w:lang w:val="en-US"/>
        </w:rPr>
        <w:t xml:space="preserve">H, Mallory ML, Robertson GJ, </w:t>
      </w:r>
      <w:proofErr w:type="spellStart"/>
      <w:r>
        <w:rPr>
          <w:rFonts w:ascii="Times New Roman" w:hAnsi="Times New Roman" w:cs="Times New Roman"/>
          <w:sz w:val="24"/>
          <w:szCs w:val="24"/>
          <w:lang w:val="en-US"/>
        </w:rPr>
        <w:t>Reiertsen</w:t>
      </w:r>
      <w:proofErr w:type="spellEnd"/>
      <w:r>
        <w:rPr>
          <w:rFonts w:ascii="Times New Roman" w:hAnsi="Times New Roman" w:cs="Times New Roman"/>
          <w:sz w:val="24"/>
          <w:szCs w:val="24"/>
          <w:lang w:val="en-US"/>
        </w:rPr>
        <w:t xml:space="preserve"> TK, </w:t>
      </w:r>
      <w:proofErr w:type="spellStart"/>
      <w:r>
        <w:rPr>
          <w:rFonts w:ascii="Times New Roman" w:hAnsi="Times New Roman" w:cs="Times New Roman"/>
          <w:sz w:val="24"/>
          <w:szCs w:val="24"/>
          <w:lang w:val="en-US"/>
        </w:rPr>
        <w:t>Strøm</w:t>
      </w:r>
      <w:proofErr w:type="spellEnd"/>
      <w:r>
        <w:rPr>
          <w:rFonts w:ascii="Times New Roman" w:hAnsi="Times New Roman" w:cs="Times New Roman"/>
          <w:sz w:val="24"/>
          <w:szCs w:val="24"/>
          <w:lang w:val="en-US"/>
        </w:rPr>
        <w:t xml:space="preserve"> H, </w:t>
      </w:r>
      <w:proofErr w:type="spellStart"/>
      <w:r>
        <w:rPr>
          <w:rFonts w:ascii="Times New Roman" w:hAnsi="Times New Roman" w:cs="Times New Roman"/>
          <w:sz w:val="24"/>
          <w:szCs w:val="24"/>
          <w:lang w:val="en-US"/>
        </w:rPr>
        <w:t>Varpe</w:t>
      </w:r>
      <w:proofErr w:type="spellEnd"/>
      <w:r>
        <w:rPr>
          <w:rFonts w:ascii="Times New Roman" w:hAnsi="Times New Roman" w:cs="Times New Roman"/>
          <w:sz w:val="24"/>
          <w:szCs w:val="24"/>
          <w:lang w:val="en-US"/>
        </w:rPr>
        <w:t xml:space="preserve"> Ø, </w:t>
      </w:r>
      <w:proofErr w:type="spellStart"/>
      <w:r>
        <w:rPr>
          <w:rFonts w:ascii="Times New Roman" w:hAnsi="Times New Roman" w:cs="Times New Roman"/>
          <w:sz w:val="24"/>
          <w:szCs w:val="24"/>
          <w:lang w:val="en-US"/>
        </w:rPr>
        <w:t>Lavergne</w:t>
      </w:r>
      <w:proofErr w:type="spellEnd"/>
      <w:r>
        <w:rPr>
          <w:rFonts w:ascii="Times New Roman" w:hAnsi="Times New Roman" w:cs="Times New Roman"/>
          <w:sz w:val="24"/>
          <w:szCs w:val="24"/>
          <w:lang w:val="en-US"/>
        </w:rPr>
        <w:t xml:space="preserve"> S. (2019). Diverging phenological responses of Arctic seabirds to an earlier spring. Global Change Biology, 25(12), 4081–4091. </w:t>
      </w:r>
      <w:r w:rsidR="00742036">
        <w:fldChar w:fldCharType="begin"/>
      </w:r>
      <w:r w:rsidR="00742036">
        <w:instrText xml:space="preserve"> HYPERLINK "https://doi.org/10.1111/gcb.14780" </w:instrText>
      </w:r>
      <w:r w:rsidR="00742036">
        <w:fldChar w:fldCharType="separate"/>
      </w:r>
      <w:r>
        <w:rPr>
          <w:rStyle w:val="af0"/>
          <w:rFonts w:ascii="Times New Roman" w:hAnsi="Times New Roman" w:cs="Times New Roman"/>
          <w:sz w:val="24"/>
          <w:szCs w:val="24"/>
          <w:lang w:val="en-US"/>
        </w:rPr>
        <w:t>https://doi.org/10.1111/gcb.14780</w:t>
      </w:r>
      <w:r w:rsidR="00742036">
        <w:rPr>
          <w:rStyle w:val="af0"/>
          <w:rFonts w:ascii="Times New Roman" w:hAnsi="Times New Roman" w:cs="Times New Roman"/>
          <w:sz w:val="24"/>
          <w:szCs w:val="24"/>
          <w:lang w:val="en-US"/>
        </w:rPr>
        <w:fldChar w:fldCharType="end"/>
      </w:r>
    </w:p>
    <w:p w14:paraId="3FF0D6EA" w14:textId="77777777" w:rsidR="00EF0392" w:rsidRDefault="00994266">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Dvoretsky</w:t>
      </w:r>
      <w:proofErr w:type="spellEnd"/>
      <w:r>
        <w:rPr>
          <w:rFonts w:ascii="Times New Roman" w:hAnsi="Times New Roman" w:cs="Times New Roman"/>
          <w:sz w:val="24"/>
          <w:szCs w:val="24"/>
          <w:lang w:val="en-US"/>
        </w:rPr>
        <w:t xml:space="preserve"> V.G., </w:t>
      </w:r>
      <w:proofErr w:type="spellStart"/>
      <w:r>
        <w:rPr>
          <w:rFonts w:ascii="Times New Roman" w:hAnsi="Times New Roman" w:cs="Times New Roman"/>
          <w:sz w:val="24"/>
          <w:szCs w:val="24"/>
          <w:lang w:val="en-US"/>
        </w:rPr>
        <w:t>Dvoretsky</w:t>
      </w:r>
      <w:proofErr w:type="spellEnd"/>
      <w:r>
        <w:rPr>
          <w:rFonts w:ascii="Times New Roman" w:hAnsi="Times New Roman" w:cs="Times New Roman"/>
          <w:sz w:val="24"/>
          <w:szCs w:val="24"/>
          <w:lang w:val="en-US"/>
        </w:rPr>
        <w:t xml:space="preserve"> A.G. (2009). Life cycle of Oithona similis (</w:t>
      </w:r>
      <w:proofErr w:type="spellStart"/>
      <w:r>
        <w:rPr>
          <w:rFonts w:ascii="Times New Roman" w:hAnsi="Times New Roman" w:cs="Times New Roman"/>
          <w:sz w:val="24"/>
          <w:szCs w:val="24"/>
          <w:lang w:val="en-US"/>
        </w:rPr>
        <w:t>Copepoda</w:t>
      </w:r>
      <w:proofErr w:type="spellEnd"/>
      <w:r>
        <w:rPr>
          <w:rFonts w:ascii="Times New Roman" w:hAnsi="Times New Roman" w:cs="Times New Roman"/>
          <w:sz w:val="24"/>
          <w:szCs w:val="24"/>
          <w:lang w:val="en-US"/>
        </w:rPr>
        <w:t>: Cyclopoida) in Kola Bay (Barents Sea). Mar. Biol. 156, 1433–1446. https://doi.org/10.1007/s00227-009-1183-4</w:t>
      </w:r>
    </w:p>
    <w:p w14:paraId="1571997D" w14:textId="77777777" w:rsidR="00EF0392" w:rsidRDefault="009942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Dwyer, J.G., M. </w:t>
      </w:r>
      <w:proofErr w:type="spellStart"/>
      <w:r>
        <w:rPr>
          <w:rFonts w:ascii="Times New Roman" w:hAnsi="Times New Roman" w:cs="Times New Roman"/>
          <w:sz w:val="24"/>
          <w:szCs w:val="24"/>
          <w:lang w:val="en-US"/>
        </w:rPr>
        <w:t>Biasutti</w:t>
      </w:r>
      <w:proofErr w:type="spellEnd"/>
      <w:r>
        <w:rPr>
          <w:rFonts w:ascii="Times New Roman" w:hAnsi="Times New Roman" w:cs="Times New Roman"/>
          <w:sz w:val="24"/>
          <w:szCs w:val="24"/>
          <w:lang w:val="en-US"/>
        </w:rPr>
        <w:t xml:space="preserve">, and A.H. Sobel (2012). Projected Changes in the Seasonal Cycle of Surface Temperature. J. Climate, 25, 6359–6374, </w:t>
      </w:r>
      <w:r w:rsidR="00742036">
        <w:fldChar w:fldCharType="begin"/>
      </w:r>
      <w:r w:rsidR="00742036">
        <w:instrText xml:space="preserve"> HYPERLINK "https://doi.org/10.1175/JCLI-D-11-00741.1" </w:instrText>
      </w:r>
      <w:r w:rsidR="00742036">
        <w:fldChar w:fldCharType="separate"/>
      </w:r>
      <w:r>
        <w:rPr>
          <w:rStyle w:val="af0"/>
          <w:rFonts w:ascii="Times New Roman" w:hAnsi="Times New Roman" w:cs="Times New Roman"/>
          <w:sz w:val="24"/>
          <w:szCs w:val="24"/>
          <w:lang w:val="en-US"/>
        </w:rPr>
        <w:t>https://doi.org/10.1175/JCLI-D-11-00741.1</w:t>
      </w:r>
      <w:r w:rsidR="00742036">
        <w:rPr>
          <w:rStyle w:val="af0"/>
          <w:rFonts w:ascii="Times New Roman" w:hAnsi="Times New Roman" w:cs="Times New Roman"/>
          <w:sz w:val="24"/>
          <w:szCs w:val="24"/>
          <w:lang w:val="en-US"/>
        </w:rPr>
        <w:fldChar w:fldCharType="end"/>
      </w:r>
    </w:p>
    <w:p w14:paraId="421A1904" w14:textId="77777777" w:rsidR="00EF0392" w:rsidRDefault="009942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Edwards, M., &amp; Richardson, A. J. (2004). Impact of climate change on marine pelagic phenology and trophic mismatch. Nature, 430(7002): 881–884. https://doi.org/10.1038/nature02808</w:t>
      </w:r>
    </w:p>
    <w:p w14:paraId="7E3E88AA" w14:textId="77777777" w:rsidR="00EF0392" w:rsidRDefault="00994266">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Golyandina</w:t>
      </w:r>
      <w:proofErr w:type="spellEnd"/>
      <w:r>
        <w:rPr>
          <w:rFonts w:ascii="Times New Roman" w:hAnsi="Times New Roman" w:cs="Times New Roman"/>
          <w:sz w:val="24"/>
          <w:szCs w:val="24"/>
          <w:lang w:val="en-US"/>
        </w:rPr>
        <w:t xml:space="preserve"> N, </w:t>
      </w:r>
      <w:proofErr w:type="spellStart"/>
      <w:r>
        <w:rPr>
          <w:rFonts w:ascii="Times New Roman" w:hAnsi="Times New Roman" w:cs="Times New Roman"/>
          <w:sz w:val="24"/>
          <w:szCs w:val="24"/>
          <w:lang w:val="en-US"/>
        </w:rPr>
        <w:t>Korobeynikov</w:t>
      </w:r>
      <w:proofErr w:type="spellEnd"/>
      <w:r>
        <w:rPr>
          <w:rFonts w:ascii="Times New Roman" w:hAnsi="Times New Roman" w:cs="Times New Roman"/>
          <w:sz w:val="24"/>
          <w:szCs w:val="24"/>
          <w:lang w:val="en-US"/>
        </w:rPr>
        <w:t xml:space="preserve"> A (2014) Basic Singular Spectrum Analysis and Forecasting with R. Computational Statistics and Data Analysis 71: 934–954. https://doi.org/10.1016/j.csda.2013.04.009</w:t>
      </w:r>
    </w:p>
    <w:p w14:paraId="400DD646" w14:textId="3567F6F8" w:rsidR="00EF0392" w:rsidRDefault="00994266">
      <w:pPr>
        <w:spacing w:line="360" w:lineRule="auto"/>
        <w:jc w:val="both"/>
        <w:rPr>
          <w:ins w:id="498" w:author="Usov Nikolay" w:date="2021-01-11T16:30:00Z"/>
          <w:rFonts w:ascii="Times New Roman" w:hAnsi="Times New Roman" w:cs="Times New Roman"/>
          <w:sz w:val="24"/>
          <w:szCs w:val="24"/>
          <w:lang w:val="en-US"/>
        </w:rPr>
      </w:pPr>
      <w:proofErr w:type="spellStart"/>
      <w:r>
        <w:rPr>
          <w:rFonts w:ascii="Times New Roman" w:hAnsi="Times New Roman" w:cs="Times New Roman"/>
          <w:sz w:val="24"/>
          <w:szCs w:val="24"/>
          <w:lang w:val="en-US"/>
        </w:rPr>
        <w:t>Golyandina</w:t>
      </w:r>
      <w:proofErr w:type="spellEnd"/>
      <w:r>
        <w:rPr>
          <w:rFonts w:ascii="Times New Roman" w:hAnsi="Times New Roman" w:cs="Times New Roman"/>
          <w:sz w:val="24"/>
          <w:szCs w:val="24"/>
          <w:lang w:val="en-US"/>
        </w:rPr>
        <w:t xml:space="preserve"> N, </w:t>
      </w:r>
      <w:proofErr w:type="spellStart"/>
      <w:r>
        <w:rPr>
          <w:rFonts w:ascii="Times New Roman" w:hAnsi="Times New Roman" w:cs="Times New Roman"/>
          <w:sz w:val="24"/>
          <w:szCs w:val="24"/>
          <w:lang w:val="en-US"/>
        </w:rPr>
        <w:t>Osipov</w:t>
      </w:r>
      <w:proofErr w:type="spellEnd"/>
      <w:r>
        <w:rPr>
          <w:rFonts w:ascii="Times New Roman" w:hAnsi="Times New Roman" w:cs="Times New Roman"/>
          <w:sz w:val="24"/>
          <w:szCs w:val="24"/>
          <w:lang w:val="en-US"/>
        </w:rPr>
        <w:t xml:space="preserve"> E (2007) The “Caterpillar” – SSA method for analysis of time series with missing values. Journal of Statistical Planning and Inference 137: 2642–2653. </w:t>
      </w:r>
      <w:ins w:id="499" w:author="Usov Nikolay" w:date="2021-01-11T16:30:00Z">
        <w:r w:rsidR="008B1BE2">
          <w:rPr>
            <w:rFonts w:ascii="Times New Roman" w:hAnsi="Times New Roman" w:cs="Times New Roman"/>
            <w:sz w:val="24"/>
            <w:szCs w:val="24"/>
            <w:lang w:val="en-US"/>
          </w:rPr>
          <w:fldChar w:fldCharType="begin"/>
        </w:r>
        <w:r w:rsidR="008B1BE2">
          <w:rPr>
            <w:rFonts w:ascii="Times New Roman" w:hAnsi="Times New Roman" w:cs="Times New Roman"/>
            <w:sz w:val="24"/>
            <w:szCs w:val="24"/>
            <w:lang w:val="en-US"/>
          </w:rPr>
          <w:instrText xml:space="preserve"> HYPERLINK "</w:instrText>
        </w:r>
      </w:ins>
      <w:r w:rsidR="008B1BE2">
        <w:rPr>
          <w:rFonts w:ascii="Times New Roman" w:hAnsi="Times New Roman" w:cs="Times New Roman"/>
          <w:sz w:val="24"/>
          <w:szCs w:val="24"/>
          <w:lang w:val="en-US"/>
        </w:rPr>
        <w:instrText>https://doi.org/10.1016/j.jspi.2006.05.014</w:instrText>
      </w:r>
      <w:ins w:id="500" w:author="Usov Nikolay" w:date="2021-01-11T16:30:00Z">
        <w:r w:rsidR="008B1BE2">
          <w:rPr>
            <w:rFonts w:ascii="Times New Roman" w:hAnsi="Times New Roman" w:cs="Times New Roman"/>
            <w:sz w:val="24"/>
            <w:szCs w:val="24"/>
            <w:lang w:val="en-US"/>
          </w:rPr>
          <w:instrText xml:space="preserve">" </w:instrText>
        </w:r>
        <w:r w:rsidR="008B1BE2">
          <w:rPr>
            <w:rFonts w:ascii="Times New Roman" w:hAnsi="Times New Roman" w:cs="Times New Roman"/>
            <w:sz w:val="24"/>
            <w:szCs w:val="24"/>
            <w:lang w:val="en-US"/>
          </w:rPr>
          <w:fldChar w:fldCharType="separate"/>
        </w:r>
      </w:ins>
      <w:r w:rsidR="008B1BE2" w:rsidRPr="00A55833">
        <w:rPr>
          <w:rStyle w:val="af0"/>
          <w:rFonts w:ascii="Times New Roman" w:hAnsi="Times New Roman" w:cs="Times New Roman"/>
          <w:sz w:val="24"/>
          <w:szCs w:val="24"/>
          <w:lang w:val="en-US"/>
        </w:rPr>
        <w:t>https://doi.org/10.1016/j.jspi.2006.05.014</w:t>
      </w:r>
      <w:ins w:id="501" w:author="Usov Nikolay" w:date="2021-01-11T16:30:00Z">
        <w:r w:rsidR="008B1BE2">
          <w:rPr>
            <w:rFonts w:ascii="Times New Roman" w:hAnsi="Times New Roman" w:cs="Times New Roman"/>
            <w:sz w:val="24"/>
            <w:szCs w:val="24"/>
            <w:lang w:val="en-US"/>
          </w:rPr>
          <w:fldChar w:fldCharType="end"/>
        </w:r>
      </w:ins>
    </w:p>
    <w:p w14:paraId="71D90834" w14:textId="5643C645" w:rsidR="008B1BE2" w:rsidRDefault="008B1BE2" w:rsidP="00502AFE">
      <w:pPr>
        <w:spacing w:line="360" w:lineRule="auto"/>
        <w:jc w:val="both"/>
        <w:rPr>
          <w:rFonts w:ascii="Times New Roman" w:hAnsi="Times New Roman" w:cs="Times New Roman"/>
          <w:sz w:val="24"/>
          <w:szCs w:val="24"/>
          <w:lang w:val="en-US"/>
        </w:rPr>
      </w:pPr>
      <w:ins w:id="502" w:author="Usov Nikolay" w:date="2021-01-11T16:30:00Z">
        <w:r w:rsidRPr="008B1BE2">
          <w:rPr>
            <w:rFonts w:ascii="Times New Roman" w:hAnsi="Times New Roman" w:cs="Times New Roman"/>
            <w:sz w:val="24"/>
            <w:szCs w:val="24"/>
            <w:lang w:val="en-US"/>
          </w:rPr>
          <w:t>González</w:t>
        </w:r>
      </w:ins>
      <w:ins w:id="503" w:author="Usov Nikolay" w:date="2021-01-11T16:31:00Z">
        <w:r w:rsidRPr="008B1BE2">
          <w:rPr>
            <w:rFonts w:ascii="Times New Roman" w:hAnsi="Times New Roman" w:cs="Times New Roman"/>
            <w:sz w:val="24"/>
            <w:szCs w:val="24"/>
            <w:lang w:val="en-US"/>
          </w:rPr>
          <w:t xml:space="preserve"> I</w:t>
        </w:r>
      </w:ins>
      <w:ins w:id="504" w:author="Usov Nikolay" w:date="2021-01-11T16:30:00Z">
        <w:r w:rsidRPr="008B1BE2">
          <w:rPr>
            <w:rFonts w:ascii="Times New Roman" w:hAnsi="Times New Roman" w:cs="Times New Roman"/>
            <w:sz w:val="24"/>
            <w:szCs w:val="24"/>
            <w:lang w:val="en-US"/>
          </w:rPr>
          <w:t xml:space="preserve">, </w:t>
        </w:r>
        <w:proofErr w:type="spellStart"/>
        <w:r w:rsidRPr="008B1BE2">
          <w:rPr>
            <w:rFonts w:ascii="Times New Roman" w:hAnsi="Times New Roman" w:cs="Times New Roman"/>
            <w:sz w:val="24"/>
            <w:szCs w:val="24"/>
            <w:lang w:val="en-US"/>
          </w:rPr>
          <w:t>Déjean</w:t>
        </w:r>
      </w:ins>
      <w:proofErr w:type="spellEnd"/>
      <w:ins w:id="505" w:author="Usov Nikolay" w:date="2021-01-11T16:31:00Z">
        <w:r>
          <w:rPr>
            <w:rFonts w:ascii="Times New Roman" w:hAnsi="Times New Roman" w:cs="Times New Roman"/>
            <w:sz w:val="24"/>
            <w:szCs w:val="24"/>
            <w:lang w:val="en-US"/>
          </w:rPr>
          <w:t xml:space="preserve"> S (2012) </w:t>
        </w:r>
      </w:ins>
      <w:ins w:id="506" w:author="Usov Nikolay" w:date="2021-01-11T16:32:00Z">
        <w:r>
          <w:rPr>
            <w:rFonts w:ascii="Times New Roman" w:hAnsi="Times New Roman" w:cs="Times New Roman"/>
            <w:sz w:val="24"/>
            <w:szCs w:val="24"/>
            <w:lang w:val="en-US"/>
          </w:rPr>
          <w:t>CCA: Canonical Correlation Analysis.</w:t>
        </w:r>
      </w:ins>
      <w:ins w:id="507" w:author="Usov Nikolay" w:date="2021-01-11T17:11:00Z">
        <w:r w:rsidR="00764CF2">
          <w:rPr>
            <w:rFonts w:ascii="Times New Roman" w:hAnsi="Times New Roman" w:cs="Times New Roman"/>
            <w:sz w:val="24"/>
            <w:szCs w:val="24"/>
            <w:lang w:val="en-US"/>
          </w:rPr>
          <w:t xml:space="preserve"> R package. Version </w:t>
        </w:r>
        <w:r w:rsidR="00764CF2" w:rsidRPr="00764CF2">
          <w:rPr>
            <w:rFonts w:ascii="Times New Roman" w:hAnsi="Times New Roman" w:cs="Times New Roman"/>
            <w:sz w:val="24"/>
            <w:szCs w:val="24"/>
            <w:lang w:val="en-US"/>
          </w:rPr>
          <w:t>1.2</w:t>
        </w:r>
      </w:ins>
      <w:ins w:id="508" w:author="Usov Nikolay" w:date="2021-01-11T17:12:00Z">
        <w:r w:rsidR="00764CF2">
          <w:rPr>
            <w:rFonts w:ascii="Times New Roman" w:hAnsi="Times New Roman" w:cs="Times New Roman"/>
            <w:sz w:val="24"/>
            <w:szCs w:val="24"/>
            <w:lang w:val="en-US"/>
          </w:rPr>
          <w:t>.</w:t>
        </w:r>
      </w:ins>
      <w:ins w:id="509" w:author="Usov Nikolay" w:date="2021-01-11T16:32:00Z">
        <w:r>
          <w:rPr>
            <w:rFonts w:ascii="Times New Roman" w:hAnsi="Times New Roman" w:cs="Times New Roman"/>
            <w:sz w:val="24"/>
            <w:szCs w:val="24"/>
            <w:lang w:val="en-US"/>
          </w:rPr>
          <w:t xml:space="preserve"> </w:t>
        </w:r>
      </w:ins>
      <w:ins w:id="510" w:author="Usov Nikolay" w:date="2021-01-11T16:35:00Z">
        <w:r w:rsidR="00502AFE" w:rsidRPr="00502AFE">
          <w:rPr>
            <w:rFonts w:ascii="Times New Roman" w:hAnsi="Times New Roman" w:cs="Times New Roman"/>
            <w:sz w:val="24"/>
            <w:szCs w:val="24"/>
            <w:lang w:val="en-US"/>
          </w:rPr>
          <w:t>Available</w:t>
        </w:r>
        <w:r w:rsidR="00502AFE">
          <w:rPr>
            <w:rFonts w:ascii="Times New Roman" w:hAnsi="Times New Roman" w:cs="Times New Roman"/>
            <w:sz w:val="24"/>
            <w:szCs w:val="24"/>
            <w:lang w:val="en-US"/>
          </w:rPr>
          <w:t xml:space="preserve"> </w:t>
        </w:r>
        <w:r w:rsidR="00764CF2">
          <w:rPr>
            <w:rFonts w:ascii="Times New Roman" w:hAnsi="Times New Roman" w:cs="Times New Roman"/>
            <w:sz w:val="24"/>
            <w:szCs w:val="24"/>
            <w:lang w:val="en-US"/>
          </w:rPr>
          <w:t>at</w:t>
        </w:r>
      </w:ins>
      <w:ins w:id="511" w:author="Usov Nikolay" w:date="2021-01-11T16:36:00Z">
        <w:r w:rsidR="00502AFE">
          <w:rPr>
            <w:rFonts w:ascii="Times New Roman" w:hAnsi="Times New Roman" w:cs="Times New Roman"/>
            <w:sz w:val="24"/>
            <w:szCs w:val="24"/>
            <w:lang w:val="en-US"/>
          </w:rPr>
          <w:t xml:space="preserve"> </w:t>
        </w:r>
        <w:r w:rsidR="00502AFE" w:rsidRPr="00502AFE">
          <w:rPr>
            <w:rFonts w:ascii="Times New Roman" w:hAnsi="Times New Roman" w:cs="Times New Roman"/>
            <w:sz w:val="24"/>
            <w:szCs w:val="24"/>
            <w:lang w:val="en-US"/>
          </w:rPr>
          <w:t>https://cran.r-project.org/package=CCA</w:t>
        </w:r>
        <w:r w:rsidR="00502AFE">
          <w:rPr>
            <w:rFonts w:ascii="Times New Roman" w:hAnsi="Times New Roman" w:cs="Times New Roman"/>
            <w:sz w:val="24"/>
            <w:szCs w:val="24"/>
            <w:lang w:val="en-US"/>
          </w:rPr>
          <w:t>.</w:t>
        </w:r>
      </w:ins>
    </w:p>
    <w:p w14:paraId="6DE20049" w14:textId="77777777" w:rsidR="00EF0392" w:rsidRDefault="00994266">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Gotelli</w:t>
      </w:r>
      <w:proofErr w:type="spellEnd"/>
      <w:r>
        <w:rPr>
          <w:rFonts w:ascii="Times New Roman" w:hAnsi="Times New Roman" w:cs="Times New Roman"/>
          <w:sz w:val="24"/>
          <w:szCs w:val="24"/>
          <w:lang w:val="en-US"/>
        </w:rPr>
        <w:t xml:space="preserve"> NJ, Graves GR (1996). The temporal niche. In: Null Models in Ecology (</w:t>
      </w:r>
      <w:proofErr w:type="spellStart"/>
      <w:r>
        <w:rPr>
          <w:rFonts w:ascii="Times New Roman" w:hAnsi="Times New Roman" w:cs="Times New Roman"/>
          <w:sz w:val="24"/>
          <w:szCs w:val="24"/>
          <w:lang w:val="en-US"/>
        </w:rPr>
        <w:t>eds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Gotelli</w:t>
      </w:r>
      <w:proofErr w:type="spellEnd"/>
      <w:r>
        <w:rPr>
          <w:rFonts w:ascii="Times New Roman" w:hAnsi="Times New Roman" w:cs="Times New Roman"/>
          <w:sz w:val="24"/>
          <w:szCs w:val="24"/>
          <w:lang w:val="en-US"/>
        </w:rPr>
        <w:t xml:space="preserve"> NJ, Graves GR), pp. 95–111. Smithsonian Institution, Washington, DC.</w:t>
      </w:r>
    </w:p>
    <w:p w14:paraId="1231EDF4" w14:textId="77777777" w:rsidR="00EF0392" w:rsidRDefault="009942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Granger C., </w:t>
      </w:r>
      <w:proofErr w:type="spellStart"/>
      <w:r>
        <w:rPr>
          <w:rFonts w:ascii="Times New Roman" w:hAnsi="Times New Roman" w:cs="Times New Roman"/>
          <w:sz w:val="24"/>
          <w:szCs w:val="24"/>
          <w:lang w:val="en-US"/>
        </w:rPr>
        <w:t>Hatanaka</w:t>
      </w:r>
      <w:proofErr w:type="spellEnd"/>
      <w:r>
        <w:rPr>
          <w:rFonts w:ascii="Times New Roman" w:hAnsi="Times New Roman" w:cs="Times New Roman"/>
          <w:sz w:val="24"/>
          <w:szCs w:val="24"/>
          <w:lang w:val="en-US"/>
        </w:rPr>
        <w:t xml:space="preserve"> M. (1971). Spectral analysis of economic time series. (PSME-1. Princeton, NJ: Princeton University Press. 299 p.</w:t>
      </w:r>
    </w:p>
    <w:p w14:paraId="20825FD1" w14:textId="77777777" w:rsidR="00EF0392" w:rsidRDefault="009942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Green E.P., </w:t>
      </w:r>
      <w:proofErr w:type="spellStart"/>
      <w:r>
        <w:rPr>
          <w:rFonts w:ascii="Times New Roman" w:hAnsi="Times New Roman" w:cs="Times New Roman"/>
          <w:sz w:val="24"/>
          <w:szCs w:val="24"/>
          <w:lang w:val="en-US"/>
        </w:rPr>
        <w:t>Dagg</w:t>
      </w:r>
      <w:proofErr w:type="spellEnd"/>
      <w:r>
        <w:rPr>
          <w:rFonts w:ascii="Times New Roman" w:hAnsi="Times New Roman" w:cs="Times New Roman"/>
          <w:sz w:val="24"/>
          <w:szCs w:val="24"/>
          <w:lang w:val="en-US"/>
        </w:rPr>
        <w:t xml:space="preserve"> M.J. (1997) </w:t>
      </w:r>
      <w:proofErr w:type="spellStart"/>
      <w:r>
        <w:rPr>
          <w:rFonts w:ascii="Times New Roman" w:hAnsi="Times New Roman" w:cs="Times New Roman"/>
          <w:sz w:val="24"/>
          <w:szCs w:val="24"/>
          <w:lang w:val="en-US"/>
        </w:rPr>
        <w:t>Mesozooplankton</w:t>
      </w:r>
      <w:proofErr w:type="spellEnd"/>
      <w:r>
        <w:rPr>
          <w:rFonts w:ascii="Times New Roman" w:hAnsi="Times New Roman" w:cs="Times New Roman"/>
          <w:sz w:val="24"/>
          <w:szCs w:val="24"/>
          <w:lang w:val="en-US"/>
        </w:rPr>
        <w:t xml:space="preserve"> associations with medium to large marine snow aggregates in the northern Gulf of Mexico. J. Plankton Res., 19(4): 435–447.</w:t>
      </w:r>
    </w:p>
    <w:p w14:paraId="0AFA46AE" w14:textId="4C731862" w:rsidR="00764CF2" w:rsidRDefault="00764CF2" w:rsidP="00764CF2">
      <w:pPr>
        <w:spacing w:line="360" w:lineRule="auto"/>
        <w:jc w:val="both"/>
        <w:rPr>
          <w:ins w:id="512" w:author="Usov Nikolay" w:date="2021-01-11T17:13:00Z"/>
          <w:rFonts w:ascii="Times New Roman" w:hAnsi="Times New Roman" w:cs="Times New Roman"/>
          <w:sz w:val="24"/>
          <w:szCs w:val="24"/>
          <w:lang w:val="en-US"/>
        </w:rPr>
      </w:pPr>
      <w:proofErr w:type="spellStart"/>
      <w:ins w:id="513" w:author="Usov Nikolay" w:date="2021-01-11T17:13:00Z">
        <w:r w:rsidRPr="00764CF2">
          <w:rPr>
            <w:rFonts w:ascii="Times New Roman" w:hAnsi="Times New Roman" w:cs="Times New Roman"/>
            <w:sz w:val="24"/>
            <w:szCs w:val="24"/>
            <w:lang w:val="en-US"/>
          </w:rPr>
          <w:t>Hankin</w:t>
        </w:r>
        <w:proofErr w:type="spellEnd"/>
        <w:r w:rsidRPr="00764CF2">
          <w:rPr>
            <w:rFonts w:ascii="Times New Roman" w:hAnsi="Times New Roman" w:cs="Times New Roman"/>
            <w:sz w:val="24"/>
            <w:szCs w:val="24"/>
            <w:lang w:val="en-US"/>
          </w:rPr>
          <w:t xml:space="preserve"> RKS</w:t>
        </w:r>
        <w:r>
          <w:rPr>
            <w:rFonts w:ascii="Times New Roman" w:hAnsi="Times New Roman" w:cs="Times New Roman"/>
            <w:sz w:val="24"/>
            <w:szCs w:val="24"/>
            <w:lang w:val="en-US"/>
          </w:rPr>
          <w:t xml:space="preserve"> (2018) magic: </w:t>
        </w:r>
      </w:ins>
      <w:ins w:id="514" w:author="Usov Nikolay" w:date="2021-01-11T17:14:00Z">
        <w:r w:rsidRPr="00764CF2">
          <w:rPr>
            <w:rFonts w:ascii="Times New Roman" w:hAnsi="Times New Roman" w:cs="Times New Roman"/>
            <w:sz w:val="24"/>
            <w:szCs w:val="24"/>
            <w:lang w:val="en-US"/>
          </w:rPr>
          <w:t>Create and Investigate Magic Squares</w:t>
        </w:r>
        <w:r>
          <w:rPr>
            <w:rFonts w:ascii="Times New Roman" w:hAnsi="Times New Roman" w:cs="Times New Roman"/>
            <w:sz w:val="24"/>
            <w:szCs w:val="24"/>
            <w:lang w:val="en-US"/>
          </w:rPr>
          <w:t>. R package. Version</w:t>
        </w:r>
      </w:ins>
      <w:ins w:id="515" w:author="Usov Nikolay" w:date="2021-01-11T17:13:00Z">
        <w:r>
          <w:rPr>
            <w:rFonts w:ascii="Times New Roman" w:hAnsi="Times New Roman" w:cs="Times New Roman"/>
            <w:sz w:val="24"/>
            <w:szCs w:val="24"/>
            <w:lang w:val="en-US"/>
          </w:rPr>
          <w:t xml:space="preserve"> </w:t>
        </w:r>
        <w:r w:rsidRPr="00764CF2">
          <w:rPr>
            <w:rFonts w:ascii="Times New Roman" w:hAnsi="Times New Roman" w:cs="Times New Roman"/>
            <w:sz w:val="24"/>
            <w:szCs w:val="24"/>
            <w:lang w:val="en-US"/>
          </w:rPr>
          <w:t>1.5-9</w:t>
        </w:r>
      </w:ins>
      <w:ins w:id="516" w:author="Usov Nikolay" w:date="2021-01-11T17:14:00Z">
        <w:r>
          <w:rPr>
            <w:rFonts w:ascii="Times New Roman" w:hAnsi="Times New Roman" w:cs="Times New Roman"/>
            <w:sz w:val="24"/>
            <w:szCs w:val="24"/>
            <w:lang w:val="en-US"/>
          </w:rPr>
          <w:t xml:space="preserve">. </w:t>
        </w:r>
        <w:r w:rsidRPr="00502AFE">
          <w:rPr>
            <w:rFonts w:ascii="Times New Roman" w:hAnsi="Times New Roman" w:cs="Times New Roman"/>
            <w:sz w:val="24"/>
            <w:szCs w:val="24"/>
            <w:lang w:val="en-US"/>
          </w:rPr>
          <w:t>Available</w:t>
        </w:r>
        <w:r>
          <w:rPr>
            <w:rFonts w:ascii="Times New Roman" w:hAnsi="Times New Roman" w:cs="Times New Roman"/>
            <w:sz w:val="24"/>
            <w:szCs w:val="24"/>
            <w:lang w:val="en-US"/>
          </w:rPr>
          <w:t xml:space="preserve"> at </w:t>
        </w:r>
      </w:ins>
      <w:ins w:id="517" w:author="Usov Nikolay" w:date="2021-01-11T17:15:00Z">
        <w:r w:rsidRPr="00764CF2">
          <w:rPr>
            <w:rFonts w:ascii="Times New Roman" w:hAnsi="Times New Roman" w:cs="Times New Roman"/>
            <w:sz w:val="24"/>
            <w:szCs w:val="24"/>
            <w:lang w:val="en-US"/>
          </w:rPr>
          <w:t>https://cran.r-project.org/package=magic</w:t>
        </w:r>
        <w:r>
          <w:rPr>
            <w:rFonts w:ascii="Times New Roman" w:hAnsi="Times New Roman" w:cs="Times New Roman"/>
            <w:sz w:val="24"/>
            <w:szCs w:val="24"/>
            <w:lang w:val="en-US"/>
          </w:rPr>
          <w:t>.</w:t>
        </w:r>
      </w:ins>
    </w:p>
    <w:p w14:paraId="44A294EA" w14:textId="6DFFD77A" w:rsidR="00EF0392" w:rsidRDefault="009942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Hardin, G. 1960. The competitive exclusion principle. Science 131: 1292–1297. doi:10.1126/science.131.3409.1292</w:t>
      </w:r>
    </w:p>
    <w:p w14:paraId="2C37B37E" w14:textId="77777777" w:rsidR="00EF0392" w:rsidRDefault="009942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Holm M. W., </w:t>
      </w:r>
      <w:proofErr w:type="spellStart"/>
      <w:r>
        <w:rPr>
          <w:rFonts w:ascii="Times New Roman" w:hAnsi="Times New Roman" w:cs="Times New Roman"/>
          <w:sz w:val="24"/>
          <w:szCs w:val="24"/>
          <w:lang w:val="en-US"/>
        </w:rPr>
        <w:t>Kiørboe</w:t>
      </w:r>
      <w:proofErr w:type="spellEnd"/>
      <w:r>
        <w:rPr>
          <w:rFonts w:ascii="Times New Roman" w:hAnsi="Times New Roman" w:cs="Times New Roman"/>
          <w:sz w:val="24"/>
          <w:szCs w:val="24"/>
          <w:lang w:val="en-US"/>
        </w:rPr>
        <w:t xml:space="preserve"> T., </w:t>
      </w:r>
      <w:proofErr w:type="spellStart"/>
      <w:r>
        <w:rPr>
          <w:rFonts w:ascii="Times New Roman" w:hAnsi="Times New Roman" w:cs="Times New Roman"/>
          <w:sz w:val="24"/>
          <w:szCs w:val="24"/>
          <w:lang w:val="en-US"/>
        </w:rPr>
        <w:t>Brun</w:t>
      </w:r>
      <w:proofErr w:type="spellEnd"/>
      <w:r>
        <w:rPr>
          <w:rFonts w:ascii="Times New Roman" w:hAnsi="Times New Roman" w:cs="Times New Roman"/>
          <w:sz w:val="24"/>
          <w:szCs w:val="24"/>
          <w:lang w:val="en-US"/>
        </w:rPr>
        <w:t xml:space="preserve"> P., </w:t>
      </w:r>
      <w:proofErr w:type="spellStart"/>
      <w:r>
        <w:rPr>
          <w:rFonts w:ascii="Times New Roman" w:hAnsi="Times New Roman" w:cs="Times New Roman"/>
          <w:sz w:val="24"/>
          <w:szCs w:val="24"/>
          <w:lang w:val="en-US"/>
        </w:rPr>
        <w:t>Licandro</w:t>
      </w:r>
      <w:proofErr w:type="spellEnd"/>
      <w:r>
        <w:rPr>
          <w:rFonts w:ascii="Times New Roman" w:hAnsi="Times New Roman" w:cs="Times New Roman"/>
          <w:sz w:val="24"/>
          <w:szCs w:val="24"/>
          <w:lang w:val="en-US"/>
        </w:rPr>
        <w:t xml:space="preserve"> P., </w:t>
      </w:r>
      <w:proofErr w:type="spellStart"/>
      <w:r>
        <w:rPr>
          <w:rFonts w:ascii="Times New Roman" w:hAnsi="Times New Roman" w:cs="Times New Roman"/>
          <w:sz w:val="24"/>
          <w:szCs w:val="24"/>
          <w:lang w:val="en-US"/>
        </w:rPr>
        <w:t>Almeda</w:t>
      </w:r>
      <w:proofErr w:type="spellEnd"/>
      <w:r>
        <w:rPr>
          <w:rFonts w:ascii="Times New Roman" w:hAnsi="Times New Roman" w:cs="Times New Roman"/>
          <w:sz w:val="24"/>
          <w:szCs w:val="24"/>
          <w:lang w:val="en-US"/>
        </w:rPr>
        <w:t xml:space="preserve"> R., Hansen B. W. (2018). Resting eggs in free living marine and estuarine copepods. Journal of Plankton Research, 40(1), 2–15. https://doi.org/10.1093/plankt/fbx062</w:t>
      </w:r>
    </w:p>
    <w:p w14:paraId="6FEDC47C" w14:textId="2CCC1F1E" w:rsidR="00EF0392" w:rsidRDefault="009942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Hutchinson G.E. (1961) The Paradox of the Plankton</w:t>
      </w:r>
      <w:ins w:id="518" w:author="Николай Усов" w:date="2020-11-16T10:33:00Z">
        <w:r>
          <w:rPr>
            <w:rFonts w:ascii="Times New Roman" w:hAnsi="Times New Roman" w:cs="Times New Roman"/>
            <w:sz w:val="24"/>
            <w:szCs w:val="24"/>
            <w:lang w:val="en-US"/>
          </w:rPr>
          <w:t>.</w:t>
        </w:r>
      </w:ins>
      <w:r>
        <w:rPr>
          <w:rFonts w:ascii="Times New Roman" w:hAnsi="Times New Roman" w:cs="Times New Roman"/>
          <w:sz w:val="24"/>
          <w:szCs w:val="24"/>
          <w:lang w:val="en-US"/>
        </w:rPr>
        <w:t xml:space="preserve"> The American Naturalist, Vol. 95, No. 882., 137-145.</w:t>
      </w:r>
    </w:p>
    <w:p w14:paraId="0F97AF7A" w14:textId="77777777" w:rsidR="00EF0392" w:rsidRDefault="00994266">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Huys</w:t>
      </w:r>
      <w:proofErr w:type="spellEnd"/>
      <w:r>
        <w:rPr>
          <w:rFonts w:ascii="Times New Roman" w:hAnsi="Times New Roman" w:cs="Times New Roman"/>
          <w:sz w:val="24"/>
          <w:szCs w:val="24"/>
          <w:lang w:val="en-US"/>
        </w:rPr>
        <w:t xml:space="preserve"> R., </w:t>
      </w:r>
      <w:proofErr w:type="spellStart"/>
      <w:r>
        <w:rPr>
          <w:rFonts w:ascii="Times New Roman" w:hAnsi="Times New Roman" w:cs="Times New Roman"/>
          <w:sz w:val="24"/>
          <w:szCs w:val="24"/>
          <w:lang w:val="en-US"/>
        </w:rPr>
        <w:t>Boxshall</w:t>
      </w:r>
      <w:proofErr w:type="spellEnd"/>
      <w:r>
        <w:rPr>
          <w:rFonts w:ascii="Times New Roman" w:hAnsi="Times New Roman" w:cs="Times New Roman"/>
          <w:sz w:val="24"/>
          <w:szCs w:val="24"/>
          <w:lang w:val="en-US"/>
        </w:rPr>
        <w:t xml:space="preserve"> G. A., 1991. Copepod Evolution. Ray Society Monographs 159: 1-468.</w:t>
      </w:r>
    </w:p>
    <w:p w14:paraId="49339A7C" w14:textId="77777777" w:rsidR="00EF0392" w:rsidRDefault="009942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Ji R., Edwards, M., </w:t>
      </w:r>
      <w:proofErr w:type="spellStart"/>
      <w:r>
        <w:rPr>
          <w:rFonts w:ascii="Times New Roman" w:hAnsi="Times New Roman" w:cs="Times New Roman"/>
          <w:sz w:val="24"/>
          <w:szCs w:val="24"/>
          <w:lang w:val="en-US"/>
        </w:rPr>
        <w:t>MacKas</w:t>
      </w:r>
      <w:proofErr w:type="spellEnd"/>
      <w:r>
        <w:rPr>
          <w:rFonts w:ascii="Times New Roman" w:hAnsi="Times New Roman" w:cs="Times New Roman"/>
          <w:sz w:val="24"/>
          <w:szCs w:val="24"/>
          <w:lang w:val="en-US"/>
        </w:rPr>
        <w:t xml:space="preserve">, D. L., </w:t>
      </w:r>
      <w:proofErr w:type="spellStart"/>
      <w:r>
        <w:rPr>
          <w:rFonts w:ascii="Times New Roman" w:hAnsi="Times New Roman" w:cs="Times New Roman"/>
          <w:sz w:val="24"/>
          <w:szCs w:val="24"/>
          <w:lang w:val="en-US"/>
        </w:rPr>
        <w:t>Runge</w:t>
      </w:r>
      <w:proofErr w:type="spellEnd"/>
      <w:r>
        <w:rPr>
          <w:rFonts w:ascii="Times New Roman" w:hAnsi="Times New Roman" w:cs="Times New Roman"/>
          <w:sz w:val="24"/>
          <w:szCs w:val="24"/>
          <w:lang w:val="en-US"/>
        </w:rPr>
        <w:t xml:space="preserve">, J. A., &amp; Thomas, A. C. (2010). Marine plankton phenology and life history in a changing climate: Current research and future directions. Journal of Plankton Research, 32(10), 1355–1368. </w:t>
      </w:r>
      <w:r w:rsidR="00742036">
        <w:fldChar w:fldCharType="begin"/>
      </w:r>
      <w:r w:rsidR="00742036">
        <w:instrText xml:space="preserve"> HYPERLINK "https://doi.org/10.1093/plankt/fbq062" </w:instrText>
      </w:r>
      <w:r w:rsidR="00742036">
        <w:fldChar w:fldCharType="separate"/>
      </w:r>
      <w:r>
        <w:rPr>
          <w:rStyle w:val="af0"/>
          <w:rFonts w:ascii="Times New Roman" w:hAnsi="Times New Roman" w:cs="Times New Roman"/>
          <w:sz w:val="24"/>
          <w:szCs w:val="24"/>
          <w:lang w:val="en-US"/>
        </w:rPr>
        <w:t>https://doi.org/10.1093/plankt/fbq062</w:t>
      </w:r>
      <w:r w:rsidR="00742036">
        <w:rPr>
          <w:rStyle w:val="af0"/>
          <w:rFonts w:ascii="Times New Roman" w:hAnsi="Times New Roman" w:cs="Times New Roman"/>
          <w:sz w:val="24"/>
          <w:szCs w:val="24"/>
          <w:lang w:val="en-US"/>
        </w:rPr>
        <w:fldChar w:fldCharType="end"/>
      </w:r>
    </w:p>
    <w:p w14:paraId="5BBA659B" w14:textId="77777777" w:rsidR="00EF0392" w:rsidRDefault="00994266">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Katajisto</w:t>
      </w:r>
      <w:proofErr w:type="spellEnd"/>
      <w:r>
        <w:rPr>
          <w:rFonts w:ascii="Times New Roman" w:hAnsi="Times New Roman" w:cs="Times New Roman"/>
          <w:sz w:val="24"/>
          <w:szCs w:val="24"/>
          <w:lang w:val="en-US"/>
        </w:rPr>
        <w:t xml:space="preserve"> T. (2003) Development of </w:t>
      </w:r>
      <w:r>
        <w:rPr>
          <w:rFonts w:ascii="Times New Roman" w:hAnsi="Times New Roman" w:cs="Times New Roman"/>
          <w:i/>
          <w:sz w:val="24"/>
          <w:szCs w:val="24"/>
          <w:lang w:val="en-US"/>
        </w:rPr>
        <w:t>Acartia bifilosa</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Copepoda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Calanoida</w:t>
      </w:r>
      <w:proofErr w:type="spellEnd"/>
      <w:r>
        <w:rPr>
          <w:rFonts w:ascii="Times New Roman" w:hAnsi="Times New Roman" w:cs="Times New Roman"/>
          <w:sz w:val="24"/>
          <w:szCs w:val="24"/>
          <w:lang w:val="en-US"/>
        </w:rPr>
        <w:t>) eggs in the northern Baltic Sea with special reference to dormancy. J. Plankton Res. 25: 357–364. https://doi.org/10.1093/plankt/25.4.357</w:t>
      </w:r>
    </w:p>
    <w:p w14:paraId="18D8CDFE" w14:textId="77777777" w:rsidR="00EF0392" w:rsidRDefault="00994266">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Kattner</w:t>
      </w:r>
      <w:proofErr w:type="spellEnd"/>
      <w:r>
        <w:rPr>
          <w:rFonts w:ascii="Times New Roman" w:hAnsi="Times New Roman" w:cs="Times New Roman"/>
          <w:sz w:val="24"/>
          <w:szCs w:val="24"/>
          <w:lang w:val="en-US"/>
        </w:rPr>
        <w:t xml:space="preserve"> G., Albers C., </w:t>
      </w:r>
      <w:proofErr w:type="spellStart"/>
      <w:r>
        <w:rPr>
          <w:rFonts w:ascii="Times New Roman" w:hAnsi="Times New Roman" w:cs="Times New Roman"/>
          <w:sz w:val="24"/>
          <w:szCs w:val="24"/>
          <w:lang w:val="en-US"/>
        </w:rPr>
        <w:t>Graeve</w:t>
      </w:r>
      <w:proofErr w:type="spellEnd"/>
      <w:r>
        <w:rPr>
          <w:rFonts w:ascii="Times New Roman" w:hAnsi="Times New Roman" w:cs="Times New Roman"/>
          <w:sz w:val="24"/>
          <w:szCs w:val="24"/>
          <w:lang w:val="en-US"/>
        </w:rPr>
        <w:t xml:space="preserve"> M., </w:t>
      </w:r>
      <w:proofErr w:type="spellStart"/>
      <w:r>
        <w:rPr>
          <w:rFonts w:ascii="Times New Roman" w:hAnsi="Times New Roman" w:cs="Times New Roman"/>
          <w:sz w:val="24"/>
          <w:szCs w:val="24"/>
          <w:lang w:val="en-US"/>
        </w:rPr>
        <w:t>Schnack-Schiel</w:t>
      </w:r>
      <w:proofErr w:type="spellEnd"/>
      <w:r>
        <w:rPr>
          <w:rFonts w:ascii="Times New Roman" w:hAnsi="Times New Roman" w:cs="Times New Roman"/>
          <w:sz w:val="24"/>
          <w:szCs w:val="24"/>
          <w:lang w:val="en-US"/>
        </w:rPr>
        <w:t xml:space="preserve"> S.B. (2003) Fatty acid and alcohol composition of the small polar copepods, Oithona and </w:t>
      </w:r>
      <w:proofErr w:type="spellStart"/>
      <w:r>
        <w:rPr>
          <w:rFonts w:ascii="Times New Roman" w:hAnsi="Times New Roman" w:cs="Times New Roman"/>
          <w:sz w:val="24"/>
          <w:szCs w:val="24"/>
          <w:lang w:val="en-US"/>
        </w:rPr>
        <w:t>Oncaea</w:t>
      </w:r>
      <w:proofErr w:type="spellEnd"/>
      <w:r>
        <w:rPr>
          <w:rFonts w:ascii="Times New Roman" w:hAnsi="Times New Roman" w:cs="Times New Roman"/>
          <w:sz w:val="24"/>
          <w:szCs w:val="24"/>
          <w:lang w:val="en-US"/>
        </w:rPr>
        <w:t xml:space="preserve">: indication on feeding modes. Polar </w:t>
      </w:r>
      <w:proofErr w:type="spellStart"/>
      <w:r>
        <w:rPr>
          <w:rFonts w:ascii="Times New Roman" w:hAnsi="Times New Roman" w:cs="Times New Roman"/>
          <w:sz w:val="24"/>
          <w:szCs w:val="24"/>
          <w:lang w:val="en-US"/>
        </w:rPr>
        <w:t>Biol</w:t>
      </w:r>
      <w:proofErr w:type="spellEnd"/>
      <w:r>
        <w:rPr>
          <w:rFonts w:ascii="Times New Roman" w:hAnsi="Times New Roman" w:cs="Times New Roman"/>
          <w:sz w:val="24"/>
          <w:szCs w:val="24"/>
          <w:lang w:val="en-US"/>
        </w:rPr>
        <w:t xml:space="preserve"> 26, 666–671. </w:t>
      </w:r>
      <w:r w:rsidR="00742036">
        <w:fldChar w:fldCharType="begin"/>
      </w:r>
      <w:r w:rsidR="00742036">
        <w:instrText xml:space="preserve"> HYPERLINK "https://doi.org/10.1007/s00300-003-0540-x" </w:instrText>
      </w:r>
      <w:r w:rsidR="00742036">
        <w:fldChar w:fldCharType="separate"/>
      </w:r>
      <w:r>
        <w:rPr>
          <w:rStyle w:val="af0"/>
          <w:rFonts w:ascii="Times New Roman" w:hAnsi="Times New Roman" w:cs="Times New Roman"/>
          <w:sz w:val="24"/>
          <w:szCs w:val="24"/>
          <w:lang w:val="en-US"/>
        </w:rPr>
        <w:t>https://doi.org/10.1007/s00300-003-0540-x</w:t>
      </w:r>
      <w:r w:rsidR="00742036">
        <w:rPr>
          <w:rStyle w:val="af0"/>
          <w:rFonts w:ascii="Times New Roman" w:hAnsi="Times New Roman" w:cs="Times New Roman"/>
          <w:sz w:val="24"/>
          <w:szCs w:val="24"/>
          <w:lang w:val="en-US"/>
        </w:rPr>
        <w:fldChar w:fldCharType="end"/>
      </w:r>
    </w:p>
    <w:p w14:paraId="289E4304" w14:textId="77777777" w:rsidR="00F44C9E" w:rsidRPr="00F44C9E" w:rsidRDefault="00F44C9E" w:rsidP="00F44C9E">
      <w:pPr>
        <w:spacing w:line="360" w:lineRule="auto"/>
        <w:jc w:val="both"/>
        <w:rPr>
          <w:ins w:id="519" w:author="Usov Nikolay" w:date="2021-01-11T13:03:00Z"/>
          <w:rFonts w:ascii="Times New Roman" w:hAnsi="Times New Roman" w:cs="Times New Roman"/>
          <w:sz w:val="24"/>
          <w:szCs w:val="24"/>
          <w:lang w:val="en-US"/>
        </w:rPr>
      </w:pPr>
      <w:ins w:id="520" w:author="Usov Nikolay" w:date="2021-01-11T13:03:00Z">
        <w:r w:rsidRPr="00F44C9E">
          <w:rPr>
            <w:rFonts w:ascii="Times New Roman" w:hAnsi="Times New Roman" w:cs="Times New Roman"/>
            <w:sz w:val="24"/>
            <w:szCs w:val="24"/>
            <w:lang w:val="en-US"/>
          </w:rPr>
          <w:t xml:space="preserve">Kendall, M. G. &amp; A. Stuart. 1966. The advanced theory of statistics. Vol. 3. </w:t>
        </w:r>
        <w:proofErr w:type="spellStart"/>
        <w:r w:rsidRPr="00F44C9E">
          <w:rPr>
            <w:rFonts w:ascii="Times New Roman" w:hAnsi="Times New Roman" w:cs="Times New Roman"/>
            <w:sz w:val="24"/>
            <w:szCs w:val="24"/>
            <w:lang w:val="en-US"/>
          </w:rPr>
          <w:t>Hafner</w:t>
        </w:r>
        <w:proofErr w:type="spellEnd"/>
        <w:r w:rsidRPr="00F44C9E">
          <w:rPr>
            <w:rFonts w:ascii="Times New Roman" w:hAnsi="Times New Roman" w:cs="Times New Roman"/>
            <w:sz w:val="24"/>
            <w:szCs w:val="24"/>
            <w:lang w:val="en-US"/>
          </w:rPr>
          <w:t xml:space="preserve"> Publ. Co.,</w:t>
        </w:r>
      </w:ins>
    </w:p>
    <w:p w14:paraId="7967DB5C" w14:textId="435A5EA6" w:rsidR="00F44C9E" w:rsidRDefault="00F44C9E" w:rsidP="00F44C9E">
      <w:pPr>
        <w:spacing w:line="360" w:lineRule="auto"/>
        <w:jc w:val="both"/>
        <w:rPr>
          <w:ins w:id="521" w:author="Usov Nikolay" w:date="2021-01-11T13:03:00Z"/>
          <w:rFonts w:ascii="Times New Roman" w:hAnsi="Times New Roman" w:cs="Times New Roman"/>
          <w:sz w:val="24"/>
          <w:szCs w:val="24"/>
          <w:lang w:val="en-US"/>
        </w:rPr>
      </w:pPr>
      <w:ins w:id="522" w:author="Usov Nikolay" w:date="2021-01-11T13:03:00Z">
        <w:r>
          <w:rPr>
            <w:rFonts w:ascii="Times New Roman" w:hAnsi="Times New Roman" w:cs="Times New Roman"/>
            <w:sz w:val="24"/>
            <w:szCs w:val="24"/>
            <w:lang w:val="en-US"/>
          </w:rPr>
          <w:t>New York. ix + 552 pp.</w:t>
        </w:r>
      </w:ins>
    </w:p>
    <w:p w14:paraId="50634537" w14:textId="4AE2C9E3" w:rsidR="00EF0392" w:rsidRDefault="00994266">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Kornev</w:t>
      </w:r>
      <w:proofErr w:type="spellEnd"/>
      <w:r>
        <w:rPr>
          <w:rFonts w:ascii="Times New Roman" w:hAnsi="Times New Roman" w:cs="Times New Roman"/>
          <w:sz w:val="24"/>
          <w:szCs w:val="24"/>
          <w:lang w:val="en-US"/>
        </w:rPr>
        <w:t xml:space="preserve"> P.N., </w:t>
      </w:r>
      <w:proofErr w:type="spellStart"/>
      <w:r>
        <w:rPr>
          <w:rFonts w:ascii="Times New Roman" w:hAnsi="Times New Roman" w:cs="Times New Roman"/>
          <w:sz w:val="24"/>
          <w:szCs w:val="24"/>
          <w:lang w:val="en-US"/>
        </w:rPr>
        <w:t>Chertoprud</w:t>
      </w:r>
      <w:proofErr w:type="spellEnd"/>
      <w:r>
        <w:rPr>
          <w:rFonts w:ascii="Times New Roman" w:hAnsi="Times New Roman" w:cs="Times New Roman"/>
          <w:sz w:val="24"/>
          <w:szCs w:val="24"/>
          <w:lang w:val="en-US"/>
        </w:rPr>
        <w:t xml:space="preserve"> E.S. (2008) Copepods of the order </w:t>
      </w:r>
      <w:proofErr w:type="spellStart"/>
      <w:r>
        <w:rPr>
          <w:rFonts w:ascii="Times New Roman" w:hAnsi="Times New Roman" w:cs="Times New Roman"/>
          <w:sz w:val="24"/>
          <w:szCs w:val="24"/>
          <w:lang w:val="en-US"/>
        </w:rPr>
        <w:t>Harpacticoida</w:t>
      </w:r>
      <w:proofErr w:type="spellEnd"/>
      <w:r>
        <w:rPr>
          <w:rFonts w:ascii="Times New Roman" w:hAnsi="Times New Roman" w:cs="Times New Roman"/>
          <w:sz w:val="24"/>
          <w:szCs w:val="24"/>
          <w:lang w:val="en-US"/>
        </w:rPr>
        <w:t xml:space="preserve"> of the White Sea: morphology, systematics, ecology. KMK Publishing House, Moscow. 1–379. (in Russian)</w:t>
      </w:r>
    </w:p>
    <w:p w14:paraId="0B6334D0" w14:textId="77777777" w:rsidR="00EF0392" w:rsidRDefault="00994266">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Koski</w:t>
      </w:r>
      <w:proofErr w:type="spellEnd"/>
      <w:r>
        <w:rPr>
          <w:rFonts w:ascii="Times New Roman" w:hAnsi="Times New Roman" w:cs="Times New Roman"/>
          <w:sz w:val="24"/>
          <w:szCs w:val="24"/>
          <w:lang w:val="en-US"/>
        </w:rPr>
        <w:t xml:space="preserve">, M., </w:t>
      </w:r>
      <w:proofErr w:type="spellStart"/>
      <w:r>
        <w:rPr>
          <w:rFonts w:ascii="Times New Roman" w:hAnsi="Times New Roman" w:cs="Times New Roman"/>
          <w:sz w:val="24"/>
          <w:szCs w:val="24"/>
          <w:lang w:val="en-US"/>
        </w:rPr>
        <w:t>Kiørboe</w:t>
      </w:r>
      <w:proofErr w:type="spellEnd"/>
      <w:r>
        <w:rPr>
          <w:rFonts w:ascii="Times New Roman" w:hAnsi="Times New Roman" w:cs="Times New Roman"/>
          <w:sz w:val="24"/>
          <w:szCs w:val="24"/>
          <w:lang w:val="en-US"/>
        </w:rPr>
        <w:t xml:space="preserve">, T., Takahashi, K. (2005). Benthic life in the pelagic: Aggregate encounter and degradation rates by pelagic harpacticoid copepods. Limnology and Oceanography, 50(4), 1254–1263. </w:t>
      </w:r>
      <w:r w:rsidR="00742036">
        <w:fldChar w:fldCharType="begin"/>
      </w:r>
      <w:r w:rsidR="00742036">
        <w:instrText xml:space="preserve"> HYPERLINK "https://doi.org/10.4319/lo.2005.50.4.1254" </w:instrText>
      </w:r>
      <w:r w:rsidR="00742036">
        <w:fldChar w:fldCharType="separate"/>
      </w:r>
      <w:r>
        <w:rPr>
          <w:rStyle w:val="af0"/>
          <w:rFonts w:ascii="Times New Roman" w:hAnsi="Times New Roman" w:cs="Times New Roman"/>
          <w:sz w:val="24"/>
          <w:szCs w:val="24"/>
          <w:lang w:val="en-US"/>
        </w:rPr>
        <w:t>https://doi.org/10.4319/lo.2005.50.4.1254</w:t>
      </w:r>
      <w:r w:rsidR="00742036">
        <w:rPr>
          <w:rStyle w:val="af0"/>
          <w:rFonts w:ascii="Times New Roman" w:hAnsi="Times New Roman" w:cs="Times New Roman"/>
          <w:sz w:val="24"/>
          <w:szCs w:val="24"/>
          <w:lang w:val="en-US"/>
        </w:rPr>
        <w:fldChar w:fldCharType="end"/>
      </w:r>
    </w:p>
    <w:p w14:paraId="77EDBD44" w14:textId="77777777" w:rsidR="00EF0392" w:rsidRDefault="00994266">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Lindegren</w:t>
      </w:r>
      <w:proofErr w:type="spellEnd"/>
      <w:r>
        <w:rPr>
          <w:rFonts w:ascii="Times New Roman" w:hAnsi="Times New Roman" w:cs="Times New Roman"/>
          <w:sz w:val="24"/>
          <w:szCs w:val="24"/>
          <w:lang w:val="en-US"/>
        </w:rPr>
        <w:t xml:space="preserve">, M., Thomas, M.K., </w:t>
      </w:r>
      <w:proofErr w:type="spellStart"/>
      <w:r>
        <w:rPr>
          <w:rFonts w:ascii="Times New Roman" w:hAnsi="Times New Roman" w:cs="Times New Roman"/>
          <w:sz w:val="24"/>
          <w:szCs w:val="24"/>
          <w:lang w:val="en-US"/>
        </w:rPr>
        <w:t>Jónasdóttir</w:t>
      </w:r>
      <w:proofErr w:type="spellEnd"/>
      <w:r>
        <w:rPr>
          <w:rFonts w:ascii="Times New Roman" w:hAnsi="Times New Roman" w:cs="Times New Roman"/>
          <w:sz w:val="24"/>
          <w:szCs w:val="24"/>
          <w:lang w:val="en-US"/>
        </w:rPr>
        <w:t xml:space="preserve">, S.H., Nielsen, T.G. and </w:t>
      </w:r>
      <w:proofErr w:type="spellStart"/>
      <w:r>
        <w:rPr>
          <w:rFonts w:ascii="Times New Roman" w:hAnsi="Times New Roman" w:cs="Times New Roman"/>
          <w:sz w:val="24"/>
          <w:szCs w:val="24"/>
          <w:lang w:val="en-US"/>
        </w:rPr>
        <w:t>Munk</w:t>
      </w:r>
      <w:proofErr w:type="spellEnd"/>
      <w:r>
        <w:rPr>
          <w:rFonts w:ascii="Times New Roman" w:hAnsi="Times New Roman" w:cs="Times New Roman"/>
          <w:sz w:val="24"/>
          <w:szCs w:val="24"/>
          <w:lang w:val="en-US"/>
        </w:rPr>
        <w:t xml:space="preserve">, P. (2020), Environmental niche separation promotes coexistence among ecologically similar zooplankton species—North Sea copepods as a case study. </w:t>
      </w:r>
      <w:proofErr w:type="spellStart"/>
      <w:r>
        <w:rPr>
          <w:rFonts w:ascii="Times New Roman" w:hAnsi="Times New Roman" w:cs="Times New Roman"/>
          <w:sz w:val="24"/>
          <w:szCs w:val="24"/>
          <w:lang w:val="en-US"/>
        </w:rPr>
        <w:t>Limnol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Oceanogr</w:t>
      </w:r>
      <w:proofErr w:type="spellEnd"/>
      <w:r>
        <w:rPr>
          <w:rFonts w:ascii="Times New Roman" w:hAnsi="Times New Roman" w:cs="Times New Roman"/>
          <w:sz w:val="24"/>
          <w:szCs w:val="24"/>
          <w:lang w:val="en-US"/>
        </w:rPr>
        <w:t>, 65: 545-556. https://doi.org/10.1002/lno.11322</w:t>
      </w:r>
    </w:p>
    <w:p w14:paraId="7682D242" w14:textId="77777777" w:rsidR="00EF0392" w:rsidRDefault="009942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Lombard F, Boss E, Waite AM, Vogt M, </w:t>
      </w:r>
      <w:proofErr w:type="spellStart"/>
      <w:r>
        <w:rPr>
          <w:rFonts w:ascii="Times New Roman" w:hAnsi="Times New Roman" w:cs="Times New Roman"/>
          <w:sz w:val="24"/>
          <w:szCs w:val="24"/>
          <w:lang w:val="en-US"/>
        </w:rPr>
        <w:t>Uitz</w:t>
      </w:r>
      <w:proofErr w:type="spellEnd"/>
      <w:r>
        <w:rPr>
          <w:rFonts w:ascii="Times New Roman" w:hAnsi="Times New Roman" w:cs="Times New Roman"/>
          <w:sz w:val="24"/>
          <w:szCs w:val="24"/>
          <w:lang w:val="en-US"/>
        </w:rPr>
        <w:t xml:space="preserve"> J, </w:t>
      </w:r>
      <w:proofErr w:type="spellStart"/>
      <w:r>
        <w:rPr>
          <w:rFonts w:ascii="Times New Roman" w:hAnsi="Times New Roman" w:cs="Times New Roman"/>
          <w:sz w:val="24"/>
          <w:szCs w:val="24"/>
          <w:lang w:val="en-US"/>
        </w:rPr>
        <w:t>Stemmann</w:t>
      </w:r>
      <w:proofErr w:type="spellEnd"/>
      <w:r>
        <w:rPr>
          <w:rFonts w:ascii="Times New Roman" w:hAnsi="Times New Roman" w:cs="Times New Roman"/>
          <w:sz w:val="24"/>
          <w:szCs w:val="24"/>
          <w:lang w:val="en-US"/>
        </w:rPr>
        <w:t xml:space="preserve"> L, </w:t>
      </w:r>
      <w:proofErr w:type="spellStart"/>
      <w:r>
        <w:rPr>
          <w:rFonts w:ascii="Times New Roman" w:hAnsi="Times New Roman" w:cs="Times New Roman"/>
          <w:sz w:val="24"/>
          <w:szCs w:val="24"/>
          <w:lang w:val="en-US"/>
        </w:rPr>
        <w:t>Sosik</w:t>
      </w:r>
      <w:proofErr w:type="spellEnd"/>
      <w:r>
        <w:rPr>
          <w:rFonts w:ascii="Times New Roman" w:hAnsi="Times New Roman" w:cs="Times New Roman"/>
          <w:sz w:val="24"/>
          <w:szCs w:val="24"/>
          <w:lang w:val="en-US"/>
        </w:rPr>
        <w:t xml:space="preserve"> HM, Schulz J, </w:t>
      </w:r>
      <w:proofErr w:type="spellStart"/>
      <w:r>
        <w:rPr>
          <w:rFonts w:ascii="Times New Roman" w:hAnsi="Times New Roman" w:cs="Times New Roman"/>
          <w:sz w:val="24"/>
          <w:szCs w:val="24"/>
          <w:lang w:val="en-US"/>
        </w:rPr>
        <w:t>Romagnan</w:t>
      </w:r>
      <w:proofErr w:type="spellEnd"/>
      <w:r>
        <w:rPr>
          <w:rFonts w:ascii="Times New Roman" w:hAnsi="Times New Roman" w:cs="Times New Roman"/>
          <w:sz w:val="24"/>
          <w:szCs w:val="24"/>
          <w:lang w:val="en-US"/>
        </w:rPr>
        <w:t xml:space="preserve"> J-B, </w:t>
      </w:r>
      <w:proofErr w:type="spellStart"/>
      <w:r>
        <w:rPr>
          <w:rFonts w:ascii="Times New Roman" w:hAnsi="Times New Roman" w:cs="Times New Roman"/>
          <w:sz w:val="24"/>
          <w:szCs w:val="24"/>
          <w:lang w:val="en-US"/>
        </w:rPr>
        <w:t>Picheral</w:t>
      </w:r>
      <w:proofErr w:type="spellEnd"/>
      <w:r>
        <w:rPr>
          <w:rFonts w:ascii="Times New Roman" w:hAnsi="Times New Roman" w:cs="Times New Roman"/>
          <w:sz w:val="24"/>
          <w:szCs w:val="24"/>
          <w:lang w:val="en-US"/>
        </w:rPr>
        <w:t xml:space="preserve"> M, Pearlman J, </w:t>
      </w:r>
      <w:proofErr w:type="spellStart"/>
      <w:r>
        <w:rPr>
          <w:rFonts w:ascii="Times New Roman" w:hAnsi="Times New Roman" w:cs="Times New Roman"/>
          <w:sz w:val="24"/>
          <w:szCs w:val="24"/>
          <w:lang w:val="en-US"/>
        </w:rPr>
        <w:t>Ohman</w:t>
      </w:r>
      <w:proofErr w:type="spellEnd"/>
      <w:r>
        <w:rPr>
          <w:rFonts w:ascii="Times New Roman" w:hAnsi="Times New Roman" w:cs="Times New Roman"/>
          <w:sz w:val="24"/>
          <w:szCs w:val="24"/>
          <w:lang w:val="en-US"/>
        </w:rPr>
        <w:t xml:space="preserve"> MD, </w:t>
      </w:r>
      <w:proofErr w:type="spellStart"/>
      <w:r>
        <w:rPr>
          <w:rFonts w:ascii="Times New Roman" w:hAnsi="Times New Roman" w:cs="Times New Roman"/>
          <w:sz w:val="24"/>
          <w:szCs w:val="24"/>
          <w:lang w:val="en-US"/>
        </w:rPr>
        <w:t>Niehoff</w:t>
      </w:r>
      <w:proofErr w:type="spellEnd"/>
      <w:r>
        <w:rPr>
          <w:rFonts w:ascii="Times New Roman" w:hAnsi="Times New Roman" w:cs="Times New Roman"/>
          <w:sz w:val="24"/>
          <w:szCs w:val="24"/>
          <w:lang w:val="en-US"/>
        </w:rPr>
        <w:t xml:space="preserve"> B, </w:t>
      </w:r>
      <w:proofErr w:type="spellStart"/>
      <w:r>
        <w:rPr>
          <w:rFonts w:ascii="Times New Roman" w:hAnsi="Times New Roman" w:cs="Times New Roman"/>
          <w:sz w:val="24"/>
          <w:szCs w:val="24"/>
          <w:lang w:val="en-US"/>
        </w:rPr>
        <w:t>Möller</w:t>
      </w:r>
      <w:proofErr w:type="spellEnd"/>
      <w:r>
        <w:rPr>
          <w:rFonts w:ascii="Times New Roman" w:hAnsi="Times New Roman" w:cs="Times New Roman"/>
          <w:sz w:val="24"/>
          <w:szCs w:val="24"/>
          <w:lang w:val="en-US"/>
        </w:rPr>
        <w:t xml:space="preserve"> KO, </w:t>
      </w:r>
      <w:proofErr w:type="spellStart"/>
      <w:r>
        <w:rPr>
          <w:rFonts w:ascii="Times New Roman" w:hAnsi="Times New Roman" w:cs="Times New Roman"/>
          <w:sz w:val="24"/>
          <w:szCs w:val="24"/>
          <w:lang w:val="en-US"/>
        </w:rPr>
        <w:t>Miloslavich</w:t>
      </w:r>
      <w:proofErr w:type="spellEnd"/>
      <w:r>
        <w:rPr>
          <w:rFonts w:ascii="Times New Roman" w:hAnsi="Times New Roman" w:cs="Times New Roman"/>
          <w:sz w:val="24"/>
          <w:szCs w:val="24"/>
          <w:lang w:val="en-US"/>
        </w:rPr>
        <w:t xml:space="preserve"> P, Lara-</w:t>
      </w:r>
      <w:proofErr w:type="spellStart"/>
      <w:r>
        <w:rPr>
          <w:rFonts w:ascii="Times New Roman" w:hAnsi="Times New Roman" w:cs="Times New Roman"/>
          <w:sz w:val="24"/>
          <w:szCs w:val="24"/>
          <w:lang w:val="en-US"/>
        </w:rPr>
        <w:t>Lpez</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Kudela</w:t>
      </w:r>
      <w:proofErr w:type="spellEnd"/>
      <w:r>
        <w:rPr>
          <w:rFonts w:ascii="Times New Roman" w:hAnsi="Times New Roman" w:cs="Times New Roman"/>
          <w:sz w:val="24"/>
          <w:szCs w:val="24"/>
          <w:lang w:val="en-US"/>
        </w:rPr>
        <w:t xml:space="preserve"> R, Lopes RM, </w:t>
      </w:r>
      <w:proofErr w:type="spellStart"/>
      <w:r>
        <w:rPr>
          <w:rFonts w:ascii="Times New Roman" w:hAnsi="Times New Roman" w:cs="Times New Roman"/>
          <w:sz w:val="24"/>
          <w:szCs w:val="24"/>
          <w:lang w:val="en-US"/>
        </w:rPr>
        <w:t>Kiko</w:t>
      </w:r>
      <w:proofErr w:type="spellEnd"/>
      <w:r>
        <w:rPr>
          <w:rFonts w:ascii="Times New Roman" w:hAnsi="Times New Roman" w:cs="Times New Roman"/>
          <w:sz w:val="24"/>
          <w:szCs w:val="24"/>
          <w:lang w:val="en-US"/>
        </w:rPr>
        <w:t xml:space="preserve"> R, Karp-Boss L, Jaffe JS, </w:t>
      </w:r>
      <w:proofErr w:type="spellStart"/>
      <w:r>
        <w:rPr>
          <w:rFonts w:ascii="Times New Roman" w:hAnsi="Times New Roman" w:cs="Times New Roman"/>
          <w:sz w:val="24"/>
          <w:szCs w:val="24"/>
          <w:lang w:val="en-US"/>
        </w:rPr>
        <w:t>Iversen</w:t>
      </w:r>
      <w:proofErr w:type="spellEnd"/>
      <w:r>
        <w:rPr>
          <w:rFonts w:ascii="Times New Roman" w:hAnsi="Times New Roman" w:cs="Times New Roman"/>
          <w:sz w:val="24"/>
          <w:szCs w:val="24"/>
          <w:lang w:val="en-US"/>
        </w:rPr>
        <w:t xml:space="preserve"> MH, </w:t>
      </w:r>
      <w:proofErr w:type="spellStart"/>
      <w:r>
        <w:rPr>
          <w:rFonts w:ascii="Times New Roman" w:hAnsi="Times New Roman" w:cs="Times New Roman"/>
          <w:sz w:val="24"/>
          <w:szCs w:val="24"/>
          <w:lang w:val="en-US"/>
        </w:rPr>
        <w:t>Irisson</w:t>
      </w:r>
      <w:proofErr w:type="spellEnd"/>
      <w:r>
        <w:rPr>
          <w:rFonts w:ascii="Times New Roman" w:hAnsi="Times New Roman" w:cs="Times New Roman"/>
          <w:sz w:val="24"/>
          <w:szCs w:val="24"/>
          <w:lang w:val="en-US"/>
        </w:rPr>
        <w:t xml:space="preserve"> J-O, Fennel K, </w:t>
      </w:r>
      <w:proofErr w:type="spellStart"/>
      <w:r>
        <w:rPr>
          <w:rFonts w:ascii="Times New Roman" w:hAnsi="Times New Roman" w:cs="Times New Roman"/>
          <w:sz w:val="24"/>
          <w:szCs w:val="24"/>
          <w:lang w:val="en-US"/>
        </w:rPr>
        <w:t>Hauss</w:t>
      </w:r>
      <w:proofErr w:type="spellEnd"/>
      <w:r>
        <w:rPr>
          <w:rFonts w:ascii="Times New Roman" w:hAnsi="Times New Roman" w:cs="Times New Roman"/>
          <w:sz w:val="24"/>
          <w:szCs w:val="24"/>
          <w:lang w:val="en-US"/>
        </w:rPr>
        <w:t xml:space="preserve"> H, </w:t>
      </w:r>
      <w:proofErr w:type="spellStart"/>
      <w:r>
        <w:rPr>
          <w:rFonts w:ascii="Times New Roman" w:hAnsi="Times New Roman" w:cs="Times New Roman"/>
          <w:sz w:val="24"/>
          <w:szCs w:val="24"/>
          <w:lang w:val="en-US"/>
        </w:rPr>
        <w:t>Guidi</w:t>
      </w:r>
      <w:proofErr w:type="spellEnd"/>
      <w:r>
        <w:rPr>
          <w:rFonts w:ascii="Times New Roman" w:hAnsi="Times New Roman" w:cs="Times New Roman"/>
          <w:sz w:val="24"/>
          <w:szCs w:val="24"/>
          <w:lang w:val="en-US"/>
        </w:rPr>
        <w:t xml:space="preserve"> L, </w:t>
      </w:r>
      <w:proofErr w:type="spellStart"/>
      <w:r>
        <w:rPr>
          <w:rFonts w:ascii="Times New Roman" w:hAnsi="Times New Roman" w:cs="Times New Roman"/>
          <w:sz w:val="24"/>
          <w:szCs w:val="24"/>
          <w:lang w:val="en-US"/>
        </w:rPr>
        <w:t>Gorsky</w:t>
      </w:r>
      <w:proofErr w:type="spellEnd"/>
      <w:r>
        <w:rPr>
          <w:rFonts w:ascii="Times New Roman" w:hAnsi="Times New Roman" w:cs="Times New Roman"/>
          <w:sz w:val="24"/>
          <w:szCs w:val="24"/>
          <w:lang w:val="en-US"/>
        </w:rPr>
        <w:t xml:space="preserve"> G, </w:t>
      </w:r>
      <w:proofErr w:type="spellStart"/>
      <w:r>
        <w:rPr>
          <w:rFonts w:ascii="Times New Roman" w:hAnsi="Times New Roman" w:cs="Times New Roman"/>
          <w:sz w:val="24"/>
          <w:szCs w:val="24"/>
          <w:lang w:val="en-US"/>
        </w:rPr>
        <w:t>Giering</w:t>
      </w:r>
      <w:proofErr w:type="spellEnd"/>
      <w:r>
        <w:rPr>
          <w:rFonts w:ascii="Times New Roman" w:hAnsi="Times New Roman" w:cs="Times New Roman"/>
          <w:sz w:val="24"/>
          <w:szCs w:val="24"/>
          <w:lang w:val="en-US"/>
        </w:rPr>
        <w:t xml:space="preserve"> SLC, </w:t>
      </w:r>
      <w:proofErr w:type="spellStart"/>
      <w:r>
        <w:rPr>
          <w:rFonts w:ascii="Times New Roman" w:hAnsi="Times New Roman" w:cs="Times New Roman"/>
          <w:sz w:val="24"/>
          <w:szCs w:val="24"/>
          <w:lang w:val="en-US"/>
        </w:rPr>
        <w:t>Gaube</w:t>
      </w:r>
      <w:proofErr w:type="spellEnd"/>
      <w:r>
        <w:rPr>
          <w:rFonts w:ascii="Times New Roman" w:hAnsi="Times New Roman" w:cs="Times New Roman"/>
          <w:sz w:val="24"/>
          <w:szCs w:val="24"/>
          <w:lang w:val="en-US"/>
        </w:rPr>
        <w:t xml:space="preserve"> P, </w:t>
      </w:r>
      <w:proofErr w:type="spellStart"/>
      <w:r>
        <w:rPr>
          <w:rFonts w:ascii="Times New Roman" w:hAnsi="Times New Roman" w:cs="Times New Roman"/>
          <w:sz w:val="24"/>
          <w:szCs w:val="24"/>
          <w:lang w:val="en-US"/>
        </w:rPr>
        <w:t>Gallager</w:t>
      </w:r>
      <w:proofErr w:type="spellEnd"/>
      <w:r>
        <w:rPr>
          <w:rFonts w:ascii="Times New Roman" w:hAnsi="Times New Roman" w:cs="Times New Roman"/>
          <w:sz w:val="24"/>
          <w:szCs w:val="24"/>
          <w:lang w:val="en-US"/>
        </w:rPr>
        <w:t xml:space="preserve"> S, </w:t>
      </w:r>
      <w:proofErr w:type="spellStart"/>
      <w:r>
        <w:rPr>
          <w:rFonts w:ascii="Times New Roman" w:hAnsi="Times New Roman" w:cs="Times New Roman"/>
          <w:sz w:val="24"/>
          <w:szCs w:val="24"/>
          <w:lang w:val="en-US"/>
        </w:rPr>
        <w:t>Dubelaar</w:t>
      </w:r>
      <w:proofErr w:type="spellEnd"/>
      <w:r>
        <w:rPr>
          <w:rFonts w:ascii="Times New Roman" w:hAnsi="Times New Roman" w:cs="Times New Roman"/>
          <w:sz w:val="24"/>
          <w:szCs w:val="24"/>
          <w:lang w:val="en-US"/>
        </w:rPr>
        <w:t xml:space="preserve"> G, Cowen RK, </w:t>
      </w:r>
      <w:proofErr w:type="spellStart"/>
      <w:r>
        <w:rPr>
          <w:rFonts w:ascii="Times New Roman" w:hAnsi="Times New Roman" w:cs="Times New Roman"/>
          <w:sz w:val="24"/>
          <w:szCs w:val="24"/>
          <w:lang w:val="en-US"/>
        </w:rPr>
        <w:t>Carlotti</w:t>
      </w:r>
      <w:proofErr w:type="spellEnd"/>
      <w:r>
        <w:rPr>
          <w:rFonts w:ascii="Times New Roman" w:hAnsi="Times New Roman" w:cs="Times New Roman"/>
          <w:sz w:val="24"/>
          <w:szCs w:val="24"/>
          <w:lang w:val="en-US"/>
        </w:rPr>
        <w:t xml:space="preserve"> F, </w:t>
      </w:r>
      <w:proofErr w:type="spellStart"/>
      <w:r>
        <w:rPr>
          <w:rFonts w:ascii="Times New Roman" w:hAnsi="Times New Roman" w:cs="Times New Roman"/>
          <w:sz w:val="24"/>
          <w:szCs w:val="24"/>
          <w:lang w:val="en-US"/>
        </w:rPr>
        <w:t>Briseño-Avena</w:t>
      </w:r>
      <w:proofErr w:type="spellEnd"/>
      <w:r>
        <w:rPr>
          <w:rFonts w:ascii="Times New Roman" w:hAnsi="Times New Roman" w:cs="Times New Roman"/>
          <w:sz w:val="24"/>
          <w:szCs w:val="24"/>
          <w:lang w:val="en-US"/>
        </w:rPr>
        <w:t xml:space="preserve"> C, </w:t>
      </w:r>
      <w:proofErr w:type="spellStart"/>
      <w:r>
        <w:rPr>
          <w:rFonts w:ascii="Times New Roman" w:hAnsi="Times New Roman" w:cs="Times New Roman"/>
          <w:sz w:val="24"/>
          <w:szCs w:val="24"/>
          <w:lang w:val="en-US"/>
        </w:rPr>
        <w:t>Berline</w:t>
      </w:r>
      <w:proofErr w:type="spellEnd"/>
      <w:r>
        <w:rPr>
          <w:rFonts w:ascii="Times New Roman" w:hAnsi="Times New Roman" w:cs="Times New Roman"/>
          <w:sz w:val="24"/>
          <w:szCs w:val="24"/>
          <w:lang w:val="en-US"/>
        </w:rPr>
        <w:t xml:space="preserve"> L, Benoit-Bird K, </w:t>
      </w:r>
      <w:proofErr w:type="spellStart"/>
      <w:r>
        <w:rPr>
          <w:rFonts w:ascii="Times New Roman" w:hAnsi="Times New Roman" w:cs="Times New Roman"/>
          <w:sz w:val="24"/>
          <w:szCs w:val="24"/>
          <w:lang w:val="en-US"/>
        </w:rPr>
        <w:t>Bax</w:t>
      </w:r>
      <w:proofErr w:type="spellEnd"/>
      <w:r>
        <w:rPr>
          <w:rFonts w:ascii="Times New Roman" w:hAnsi="Times New Roman" w:cs="Times New Roman"/>
          <w:sz w:val="24"/>
          <w:szCs w:val="24"/>
          <w:lang w:val="en-US"/>
        </w:rPr>
        <w:t xml:space="preserve"> N, Batten S, </w:t>
      </w:r>
      <w:proofErr w:type="spellStart"/>
      <w:r>
        <w:rPr>
          <w:rFonts w:ascii="Times New Roman" w:hAnsi="Times New Roman" w:cs="Times New Roman"/>
          <w:sz w:val="24"/>
          <w:szCs w:val="24"/>
          <w:lang w:val="en-US"/>
        </w:rPr>
        <w:t>Ayata</w:t>
      </w:r>
      <w:proofErr w:type="spellEnd"/>
      <w:r>
        <w:rPr>
          <w:rFonts w:ascii="Times New Roman" w:hAnsi="Times New Roman" w:cs="Times New Roman"/>
          <w:sz w:val="24"/>
          <w:szCs w:val="24"/>
          <w:lang w:val="en-US"/>
        </w:rPr>
        <w:t xml:space="preserve"> SD, Artigas LF and </w:t>
      </w:r>
      <w:proofErr w:type="spellStart"/>
      <w:r>
        <w:rPr>
          <w:rFonts w:ascii="Times New Roman" w:hAnsi="Times New Roman" w:cs="Times New Roman"/>
          <w:sz w:val="24"/>
          <w:szCs w:val="24"/>
          <w:lang w:val="en-US"/>
        </w:rPr>
        <w:t>Appeltans</w:t>
      </w:r>
      <w:proofErr w:type="spellEnd"/>
      <w:r>
        <w:rPr>
          <w:rFonts w:ascii="Times New Roman" w:hAnsi="Times New Roman" w:cs="Times New Roman"/>
          <w:sz w:val="24"/>
          <w:szCs w:val="24"/>
          <w:lang w:val="en-US"/>
        </w:rPr>
        <w:t xml:space="preserve"> W (2019) Globally </w:t>
      </w:r>
      <w:r>
        <w:rPr>
          <w:rFonts w:ascii="Times New Roman" w:hAnsi="Times New Roman" w:cs="Times New Roman"/>
          <w:sz w:val="24"/>
          <w:szCs w:val="24"/>
          <w:lang w:val="en-US"/>
        </w:rPr>
        <w:lastRenderedPageBreak/>
        <w:t xml:space="preserve">Consistent Quantitative Observations of Planktonic Ecosystems. Front. Mar. Sci. 6:196. </w:t>
      </w:r>
      <w:r w:rsidR="00742036">
        <w:fldChar w:fldCharType="begin"/>
      </w:r>
      <w:r w:rsidR="00742036">
        <w:instrText xml:space="preserve"> HYPERLINK "https://doi.org/10.3389/fmars.2019.00196" </w:instrText>
      </w:r>
      <w:r w:rsidR="00742036">
        <w:fldChar w:fldCharType="separate"/>
      </w:r>
      <w:r>
        <w:rPr>
          <w:rStyle w:val="af0"/>
          <w:rFonts w:ascii="Times New Roman" w:hAnsi="Times New Roman" w:cs="Times New Roman"/>
          <w:sz w:val="24"/>
          <w:szCs w:val="24"/>
          <w:lang w:val="en-US"/>
        </w:rPr>
        <w:t>https://doi.org/10.3389/fmars.2019.00196</w:t>
      </w:r>
      <w:r w:rsidR="00742036">
        <w:rPr>
          <w:rStyle w:val="af0"/>
          <w:rFonts w:ascii="Times New Roman" w:hAnsi="Times New Roman" w:cs="Times New Roman"/>
          <w:sz w:val="24"/>
          <w:szCs w:val="24"/>
          <w:lang w:val="en-US"/>
        </w:rPr>
        <w:fldChar w:fldCharType="end"/>
      </w:r>
    </w:p>
    <w:p w14:paraId="13C93839" w14:textId="77777777" w:rsidR="00EF0392" w:rsidRDefault="009942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Maar, M., </w:t>
      </w:r>
      <w:proofErr w:type="spellStart"/>
      <w:r>
        <w:rPr>
          <w:rFonts w:ascii="Times New Roman" w:hAnsi="Times New Roman" w:cs="Times New Roman"/>
          <w:sz w:val="24"/>
          <w:szCs w:val="24"/>
          <w:lang w:val="en-US"/>
        </w:rPr>
        <w:t>Visser</w:t>
      </w:r>
      <w:proofErr w:type="spellEnd"/>
      <w:r>
        <w:rPr>
          <w:rFonts w:ascii="Times New Roman" w:hAnsi="Times New Roman" w:cs="Times New Roman"/>
          <w:sz w:val="24"/>
          <w:szCs w:val="24"/>
          <w:lang w:val="en-US"/>
        </w:rPr>
        <w:t xml:space="preserve">, A. W., Nielsen, T. G., </w:t>
      </w:r>
      <w:proofErr w:type="spellStart"/>
      <w:r>
        <w:rPr>
          <w:rFonts w:ascii="Times New Roman" w:hAnsi="Times New Roman" w:cs="Times New Roman"/>
          <w:sz w:val="24"/>
          <w:szCs w:val="24"/>
          <w:lang w:val="en-US"/>
        </w:rPr>
        <w:t>Stips</w:t>
      </w:r>
      <w:proofErr w:type="spellEnd"/>
      <w:r>
        <w:rPr>
          <w:rFonts w:ascii="Times New Roman" w:hAnsi="Times New Roman" w:cs="Times New Roman"/>
          <w:sz w:val="24"/>
          <w:szCs w:val="24"/>
          <w:lang w:val="en-US"/>
        </w:rPr>
        <w:t xml:space="preserve">, A., &amp; Saito, H. (2006). Turbulence and feeding </w:t>
      </w:r>
      <w:proofErr w:type="spellStart"/>
      <w:r>
        <w:rPr>
          <w:rFonts w:ascii="Times New Roman" w:hAnsi="Times New Roman" w:cs="Times New Roman"/>
          <w:sz w:val="24"/>
          <w:szCs w:val="24"/>
          <w:lang w:val="en-US"/>
        </w:rPr>
        <w:t>behaviour</w:t>
      </w:r>
      <w:proofErr w:type="spellEnd"/>
      <w:r>
        <w:rPr>
          <w:rFonts w:ascii="Times New Roman" w:hAnsi="Times New Roman" w:cs="Times New Roman"/>
          <w:sz w:val="24"/>
          <w:szCs w:val="24"/>
          <w:lang w:val="en-US"/>
        </w:rPr>
        <w:t xml:space="preserve"> affect the vertical distributions of </w:t>
      </w:r>
      <w:r>
        <w:rPr>
          <w:rFonts w:ascii="Times New Roman" w:hAnsi="Times New Roman" w:cs="Times New Roman"/>
          <w:i/>
          <w:iCs/>
          <w:sz w:val="24"/>
          <w:szCs w:val="24"/>
          <w:lang w:val="en-US"/>
        </w:rPr>
        <w:t>Oithona similis</w:t>
      </w:r>
      <w:r>
        <w:rPr>
          <w:rFonts w:ascii="Times New Roman" w:hAnsi="Times New Roman" w:cs="Times New Roman"/>
          <w:sz w:val="24"/>
          <w:szCs w:val="24"/>
          <w:lang w:val="en-US"/>
        </w:rPr>
        <w:t xml:space="preserve"> and </w:t>
      </w:r>
      <w:r>
        <w:rPr>
          <w:rFonts w:ascii="Times New Roman" w:hAnsi="Times New Roman" w:cs="Times New Roman"/>
          <w:i/>
          <w:iCs/>
          <w:sz w:val="24"/>
          <w:szCs w:val="24"/>
          <w:lang w:val="en-US"/>
        </w:rPr>
        <w:t xml:space="preserve">Microsetella </w:t>
      </w:r>
      <w:proofErr w:type="spellStart"/>
      <w:r>
        <w:rPr>
          <w:rFonts w:ascii="Times New Roman" w:hAnsi="Times New Roman" w:cs="Times New Roman"/>
          <w:i/>
          <w:iCs/>
          <w:sz w:val="24"/>
          <w:szCs w:val="24"/>
          <w:lang w:val="en-US"/>
        </w:rPr>
        <w:t>norwegica</w:t>
      </w:r>
      <w:proofErr w:type="spellEnd"/>
      <w:r>
        <w:rPr>
          <w:rFonts w:ascii="Times New Roman" w:hAnsi="Times New Roman" w:cs="Times New Roman"/>
          <w:sz w:val="24"/>
          <w:szCs w:val="24"/>
          <w:lang w:val="en-US"/>
        </w:rPr>
        <w:t>. Marine Ecology Progress Series, 313, 157–172. https://doi.org/10.3354/meps313157</w:t>
      </w:r>
    </w:p>
    <w:p w14:paraId="297E9B21" w14:textId="77777777" w:rsidR="00EF0392" w:rsidRDefault="00994266">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Mackas</w:t>
      </w:r>
      <w:proofErr w:type="spellEnd"/>
      <w:r>
        <w:rPr>
          <w:rFonts w:ascii="Times New Roman" w:hAnsi="Times New Roman" w:cs="Times New Roman"/>
          <w:sz w:val="24"/>
          <w:szCs w:val="24"/>
          <w:lang w:val="en-US"/>
        </w:rPr>
        <w:t xml:space="preserve"> D. L., </w:t>
      </w:r>
      <w:proofErr w:type="spellStart"/>
      <w:r>
        <w:rPr>
          <w:rFonts w:ascii="Times New Roman" w:hAnsi="Times New Roman" w:cs="Times New Roman"/>
          <w:sz w:val="24"/>
          <w:szCs w:val="24"/>
          <w:lang w:val="en-US"/>
        </w:rPr>
        <w:t>Beaugrand</w:t>
      </w:r>
      <w:proofErr w:type="spellEnd"/>
      <w:r>
        <w:rPr>
          <w:rFonts w:ascii="Times New Roman" w:hAnsi="Times New Roman" w:cs="Times New Roman"/>
          <w:sz w:val="24"/>
          <w:szCs w:val="24"/>
          <w:lang w:val="en-US"/>
        </w:rPr>
        <w:t xml:space="preserve"> G. (2010). Comparisons of zooplankton time series. Journal of Marine Systems, 79(3–4), 286–304. </w:t>
      </w:r>
      <w:r w:rsidR="00742036">
        <w:fldChar w:fldCharType="begin"/>
      </w:r>
      <w:r w:rsidR="00742036">
        <w:instrText xml:space="preserve"> HYPERLINK "https://doi.org/10.1016/j.jmarsys.2008.11.030" </w:instrText>
      </w:r>
      <w:r w:rsidR="00742036">
        <w:fldChar w:fldCharType="separate"/>
      </w:r>
      <w:r>
        <w:rPr>
          <w:rStyle w:val="af0"/>
          <w:rFonts w:ascii="Times New Roman" w:hAnsi="Times New Roman" w:cs="Times New Roman"/>
          <w:sz w:val="24"/>
          <w:szCs w:val="24"/>
          <w:lang w:val="en-US"/>
        </w:rPr>
        <w:t>https://doi.org/10.1016/j.jmarsys.2008.11.030</w:t>
      </w:r>
      <w:r w:rsidR="00742036">
        <w:rPr>
          <w:rStyle w:val="af0"/>
          <w:rFonts w:ascii="Times New Roman" w:hAnsi="Times New Roman" w:cs="Times New Roman"/>
          <w:sz w:val="24"/>
          <w:szCs w:val="24"/>
          <w:lang w:val="en-US"/>
        </w:rPr>
        <w:fldChar w:fldCharType="end"/>
      </w:r>
    </w:p>
    <w:p w14:paraId="79121235" w14:textId="77777777" w:rsidR="00EF0392" w:rsidRDefault="00994266">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Mackas</w:t>
      </w:r>
      <w:proofErr w:type="spellEnd"/>
      <w:r>
        <w:rPr>
          <w:rFonts w:ascii="Times New Roman" w:hAnsi="Times New Roman" w:cs="Times New Roman"/>
          <w:sz w:val="24"/>
          <w:szCs w:val="24"/>
          <w:lang w:val="en-US"/>
        </w:rPr>
        <w:t xml:space="preserve"> D. L., </w:t>
      </w:r>
      <w:proofErr w:type="spellStart"/>
      <w:r>
        <w:rPr>
          <w:rFonts w:ascii="Times New Roman" w:hAnsi="Times New Roman" w:cs="Times New Roman"/>
          <w:sz w:val="24"/>
          <w:szCs w:val="24"/>
          <w:lang w:val="en-US"/>
        </w:rPr>
        <w:t>Greve</w:t>
      </w:r>
      <w:proofErr w:type="spellEnd"/>
      <w:r>
        <w:rPr>
          <w:rFonts w:ascii="Times New Roman" w:hAnsi="Times New Roman" w:cs="Times New Roman"/>
          <w:sz w:val="24"/>
          <w:szCs w:val="24"/>
          <w:lang w:val="en-US"/>
        </w:rPr>
        <w:t xml:space="preserve"> W., Edwards M., Chiba S., Tadokoro K., </w:t>
      </w:r>
      <w:proofErr w:type="spellStart"/>
      <w:r>
        <w:rPr>
          <w:rFonts w:ascii="Times New Roman" w:hAnsi="Times New Roman" w:cs="Times New Roman"/>
          <w:sz w:val="24"/>
          <w:szCs w:val="24"/>
          <w:lang w:val="en-US"/>
        </w:rPr>
        <w:t>Eloire</w:t>
      </w:r>
      <w:proofErr w:type="spellEnd"/>
      <w:r>
        <w:rPr>
          <w:rFonts w:ascii="Times New Roman" w:hAnsi="Times New Roman" w:cs="Times New Roman"/>
          <w:sz w:val="24"/>
          <w:szCs w:val="24"/>
          <w:lang w:val="en-US"/>
        </w:rPr>
        <w:t xml:space="preserve"> D., </w:t>
      </w:r>
      <w:proofErr w:type="spellStart"/>
      <w:r>
        <w:rPr>
          <w:rFonts w:ascii="Times New Roman" w:hAnsi="Times New Roman" w:cs="Times New Roman"/>
          <w:sz w:val="24"/>
          <w:szCs w:val="24"/>
          <w:lang w:val="en-US"/>
        </w:rPr>
        <w:t>Mazzocchi</w:t>
      </w:r>
      <w:proofErr w:type="spellEnd"/>
      <w:r>
        <w:rPr>
          <w:rFonts w:ascii="Times New Roman" w:hAnsi="Times New Roman" w:cs="Times New Roman"/>
          <w:sz w:val="24"/>
          <w:szCs w:val="24"/>
          <w:lang w:val="en-US"/>
        </w:rPr>
        <w:t xml:space="preserve"> M.G., Batten S., Richardson A.J., Johnson C., Head E., </w:t>
      </w:r>
      <w:proofErr w:type="spellStart"/>
      <w:r>
        <w:rPr>
          <w:rFonts w:ascii="Times New Roman" w:hAnsi="Times New Roman" w:cs="Times New Roman"/>
          <w:sz w:val="24"/>
          <w:szCs w:val="24"/>
          <w:lang w:val="en-US"/>
        </w:rPr>
        <w:t>Conversi</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Peluso</w:t>
      </w:r>
      <w:proofErr w:type="spellEnd"/>
      <w:r>
        <w:rPr>
          <w:rFonts w:ascii="Times New Roman" w:hAnsi="Times New Roman" w:cs="Times New Roman"/>
          <w:sz w:val="24"/>
          <w:szCs w:val="24"/>
          <w:lang w:val="en-US"/>
        </w:rPr>
        <w:t xml:space="preserve"> T. (2012). Changing zooplankton seasonality in a changing ocean: Comparing time series of zooplankton phenology. Progress in Oceanography, 97–100, 31–62. https://doi.org/10.1016/j.pocean.2011.11.005</w:t>
      </w:r>
    </w:p>
    <w:p w14:paraId="4551778F" w14:textId="77777777" w:rsidR="00EF0392" w:rsidRDefault="009942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Marshall S.M., Orr A.P. (1966). Respiration and feeding in some small copepods. Journal of the Marine Biological Association of the United Kingdom, 46(3), 513–530. </w:t>
      </w:r>
      <w:r w:rsidR="00742036">
        <w:fldChar w:fldCharType="begin"/>
      </w:r>
      <w:r w:rsidR="00742036">
        <w:instrText xml:space="preserve"> HYPERLINK "https://doi.org/10.1017/S0025315400033312" </w:instrText>
      </w:r>
      <w:r w:rsidR="00742036">
        <w:fldChar w:fldCharType="separate"/>
      </w:r>
      <w:r>
        <w:rPr>
          <w:rStyle w:val="af0"/>
          <w:rFonts w:ascii="Times New Roman" w:hAnsi="Times New Roman" w:cs="Times New Roman"/>
          <w:sz w:val="24"/>
          <w:szCs w:val="24"/>
          <w:lang w:val="en-US"/>
        </w:rPr>
        <w:t>https://doi.org/10.1017/S0025315400033312</w:t>
      </w:r>
      <w:r w:rsidR="00742036">
        <w:rPr>
          <w:rStyle w:val="af0"/>
          <w:rFonts w:ascii="Times New Roman" w:hAnsi="Times New Roman" w:cs="Times New Roman"/>
          <w:sz w:val="24"/>
          <w:szCs w:val="24"/>
          <w:lang w:val="en-US"/>
        </w:rPr>
        <w:fldChar w:fldCharType="end"/>
      </w:r>
    </w:p>
    <w:p w14:paraId="61648FF9" w14:textId="77777777" w:rsidR="00EF0392" w:rsidRDefault="00994266">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Markhaseva</w:t>
      </w:r>
      <w:proofErr w:type="spellEnd"/>
      <w:r>
        <w:rPr>
          <w:rFonts w:ascii="Times New Roman" w:hAnsi="Times New Roman" w:cs="Times New Roman"/>
          <w:sz w:val="24"/>
          <w:szCs w:val="24"/>
          <w:lang w:val="en-US"/>
        </w:rPr>
        <w:t xml:space="preserve"> EL, </w:t>
      </w:r>
      <w:proofErr w:type="spellStart"/>
      <w:r>
        <w:rPr>
          <w:rFonts w:ascii="Times New Roman" w:hAnsi="Times New Roman" w:cs="Times New Roman"/>
          <w:sz w:val="24"/>
          <w:szCs w:val="24"/>
          <w:lang w:val="en-US"/>
        </w:rPr>
        <w:t>Abramova</w:t>
      </w:r>
      <w:proofErr w:type="spellEnd"/>
      <w:r>
        <w:rPr>
          <w:rFonts w:ascii="Times New Roman" w:hAnsi="Times New Roman" w:cs="Times New Roman"/>
          <w:sz w:val="24"/>
          <w:szCs w:val="24"/>
          <w:lang w:val="en-US"/>
        </w:rPr>
        <w:t xml:space="preserve"> AA, </w:t>
      </w:r>
      <w:proofErr w:type="spellStart"/>
      <w:r>
        <w:rPr>
          <w:rFonts w:ascii="Times New Roman" w:hAnsi="Times New Roman" w:cs="Times New Roman"/>
          <w:sz w:val="24"/>
          <w:szCs w:val="24"/>
          <w:lang w:val="en-US"/>
        </w:rPr>
        <w:t>Mingazov</w:t>
      </w:r>
      <w:proofErr w:type="spellEnd"/>
      <w:r>
        <w:rPr>
          <w:rFonts w:ascii="Times New Roman" w:hAnsi="Times New Roman" w:cs="Times New Roman"/>
          <w:sz w:val="24"/>
          <w:szCs w:val="24"/>
          <w:lang w:val="en-US"/>
        </w:rPr>
        <w:t xml:space="preserve"> ND (2012) Pseudocalanus </w:t>
      </w:r>
      <w:proofErr w:type="spellStart"/>
      <w:r>
        <w:rPr>
          <w:rFonts w:ascii="Times New Roman" w:hAnsi="Times New Roman" w:cs="Times New Roman"/>
          <w:sz w:val="24"/>
          <w:szCs w:val="24"/>
          <w:lang w:val="en-US"/>
        </w:rPr>
        <w:t>acuspes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Crustacea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Copepoda</w:t>
      </w:r>
      <w:proofErr w:type="spellEnd"/>
      <w:r>
        <w:rPr>
          <w:rFonts w:ascii="Times New Roman" w:hAnsi="Times New Roman" w:cs="Times New Roman"/>
          <w:sz w:val="24"/>
          <w:szCs w:val="24"/>
          <w:lang w:val="en-US"/>
        </w:rPr>
        <w:t>) from the White Sea. Proceedings of the Zoological Institute RAS 316 (1): 57–70.</w:t>
      </w:r>
    </w:p>
    <w:p w14:paraId="69F43A4B" w14:textId="77777777" w:rsidR="00EF0392" w:rsidRDefault="00994266">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Martynova</w:t>
      </w:r>
      <w:proofErr w:type="spellEnd"/>
      <w:r>
        <w:rPr>
          <w:rFonts w:ascii="Times New Roman" w:hAnsi="Times New Roman" w:cs="Times New Roman"/>
          <w:sz w:val="24"/>
          <w:szCs w:val="24"/>
          <w:lang w:val="en-US"/>
        </w:rPr>
        <w:t xml:space="preserve"> DM, </w:t>
      </w:r>
      <w:proofErr w:type="spellStart"/>
      <w:r>
        <w:rPr>
          <w:rFonts w:ascii="Times New Roman" w:hAnsi="Times New Roman" w:cs="Times New Roman"/>
          <w:sz w:val="24"/>
          <w:szCs w:val="24"/>
          <w:lang w:val="en-US"/>
        </w:rPr>
        <w:t>Kazus</w:t>
      </w:r>
      <w:proofErr w:type="spellEnd"/>
      <w:r>
        <w:rPr>
          <w:rFonts w:ascii="Times New Roman" w:hAnsi="Times New Roman" w:cs="Times New Roman"/>
          <w:sz w:val="24"/>
          <w:szCs w:val="24"/>
          <w:lang w:val="en-US"/>
        </w:rPr>
        <w:t xml:space="preserve"> NA, </w:t>
      </w:r>
      <w:proofErr w:type="spellStart"/>
      <w:r>
        <w:rPr>
          <w:rFonts w:ascii="Times New Roman" w:hAnsi="Times New Roman" w:cs="Times New Roman"/>
          <w:sz w:val="24"/>
          <w:szCs w:val="24"/>
          <w:lang w:val="en-US"/>
        </w:rPr>
        <w:t>Bathmann</w:t>
      </w:r>
      <w:proofErr w:type="spellEnd"/>
      <w:r>
        <w:rPr>
          <w:rFonts w:ascii="Times New Roman" w:hAnsi="Times New Roman" w:cs="Times New Roman"/>
          <w:sz w:val="24"/>
          <w:szCs w:val="24"/>
          <w:lang w:val="en-US"/>
        </w:rPr>
        <w:t xml:space="preserve"> UV, </w:t>
      </w:r>
      <w:proofErr w:type="spellStart"/>
      <w:r>
        <w:rPr>
          <w:rFonts w:ascii="Times New Roman" w:hAnsi="Times New Roman" w:cs="Times New Roman"/>
          <w:sz w:val="24"/>
          <w:szCs w:val="24"/>
          <w:lang w:val="en-US"/>
        </w:rPr>
        <w:t>Graeve</w:t>
      </w:r>
      <w:proofErr w:type="spellEnd"/>
      <w:r>
        <w:rPr>
          <w:rFonts w:ascii="Times New Roman" w:hAnsi="Times New Roman" w:cs="Times New Roman"/>
          <w:sz w:val="24"/>
          <w:szCs w:val="24"/>
          <w:lang w:val="en-US"/>
        </w:rPr>
        <w:t xml:space="preserve"> M, </w:t>
      </w:r>
      <w:proofErr w:type="spellStart"/>
      <w:r>
        <w:rPr>
          <w:rFonts w:ascii="Times New Roman" w:hAnsi="Times New Roman" w:cs="Times New Roman"/>
          <w:sz w:val="24"/>
          <w:szCs w:val="24"/>
          <w:lang w:val="en-US"/>
        </w:rPr>
        <w:t>Sukhotin</w:t>
      </w:r>
      <w:proofErr w:type="spellEnd"/>
      <w:r>
        <w:rPr>
          <w:rFonts w:ascii="Times New Roman" w:hAnsi="Times New Roman" w:cs="Times New Roman"/>
          <w:sz w:val="24"/>
          <w:szCs w:val="24"/>
          <w:lang w:val="en-US"/>
        </w:rPr>
        <w:t xml:space="preserve"> AA (2011) Seasonal abundance and feeding patterns of copepods </w:t>
      </w:r>
      <w:r>
        <w:rPr>
          <w:rFonts w:ascii="Times New Roman" w:hAnsi="Times New Roman" w:cs="Times New Roman"/>
          <w:i/>
          <w:iCs/>
          <w:sz w:val="24"/>
          <w:szCs w:val="24"/>
          <w:lang w:val="en-US"/>
        </w:rPr>
        <w:t>Temora longicornis</w:t>
      </w:r>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Centropages hamatus</w:t>
      </w:r>
      <w:r>
        <w:rPr>
          <w:rFonts w:ascii="Times New Roman" w:hAnsi="Times New Roman" w:cs="Times New Roman"/>
          <w:sz w:val="24"/>
          <w:szCs w:val="24"/>
          <w:lang w:val="en-US"/>
        </w:rPr>
        <w:t xml:space="preserve"> and </w:t>
      </w:r>
      <w:r>
        <w:rPr>
          <w:rFonts w:ascii="Times New Roman" w:hAnsi="Times New Roman" w:cs="Times New Roman"/>
          <w:i/>
          <w:iCs/>
          <w:sz w:val="24"/>
          <w:szCs w:val="24"/>
          <w:lang w:val="en-US"/>
        </w:rPr>
        <w:t>Acartia</w:t>
      </w:r>
      <w:r>
        <w:rPr>
          <w:rFonts w:ascii="Times New Roman" w:hAnsi="Times New Roman" w:cs="Times New Roman"/>
          <w:sz w:val="24"/>
          <w:szCs w:val="24"/>
          <w:lang w:val="en-US"/>
        </w:rPr>
        <w:t xml:space="preserve"> spp. in the White Sea (66°N). Polar </w:t>
      </w:r>
      <w:proofErr w:type="spellStart"/>
      <w:r>
        <w:rPr>
          <w:rFonts w:ascii="Times New Roman" w:hAnsi="Times New Roman" w:cs="Times New Roman"/>
          <w:sz w:val="24"/>
          <w:szCs w:val="24"/>
          <w:lang w:val="en-US"/>
        </w:rPr>
        <w:t>Biol</w:t>
      </w:r>
      <w:proofErr w:type="spellEnd"/>
      <w:r>
        <w:rPr>
          <w:rFonts w:ascii="Times New Roman" w:hAnsi="Times New Roman" w:cs="Times New Roman"/>
          <w:sz w:val="24"/>
          <w:szCs w:val="24"/>
          <w:lang w:val="en-US"/>
        </w:rPr>
        <w:t xml:space="preserve"> 34: 1175–1195. https://doi.org/ 10.1007/s00300-011-0980-7</w:t>
      </w:r>
    </w:p>
    <w:p w14:paraId="596D2C3B" w14:textId="77777777" w:rsidR="00EF0392" w:rsidRDefault="009942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McLaren, I. A., J. M. Sevigny &amp; C. J. </w:t>
      </w:r>
      <w:proofErr w:type="spellStart"/>
      <w:r>
        <w:rPr>
          <w:rFonts w:ascii="Times New Roman" w:hAnsi="Times New Roman" w:cs="Times New Roman"/>
          <w:sz w:val="24"/>
          <w:szCs w:val="24"/>
          <w:lang w:val="en-US"/>
        </w:rPr>
        <w:t>Corkett</w:t>
      </w:r>
      <w:proofErr w:type="spellEnd"/>
      <w:r>
        <w:rPr>
          <w:rFonts w:ascii="Times New Roman" w:hAnsi="Times New Roman" w:cs="Times New Roman"/>
          <w:sz w:val="24"/>
          <w:szCs w:val="24"/>
          <w:lang w:val="en-US"/>
        </w:rPr>
        <w:t xml:space="preserve">, 1988. Body sizes, development rates, and genome sizes among </w:t>
      </w:r>
      <w:r>
        <w:rPr>
          <w:rFonts w:ascii="Times New Roman" w:hAnsi="Times New Roman" w:cs="Times New Roman"/>
          <w:i/>
          <w:iCs/>
          <w:sz w:val="24"/>
          <w:szCs w:val="24"/>
          <w:lang w:val="en-US"/>
        </w:rPr>
        <w:t>Calanus</w:t>
      </w:r>
      <w:r>
        <w:rPr>
          <w:rFonts w:ascii="Times New Roman" w:hAnsi="Times New Roman" w:cs="Times New Roman"/>
          <w:sz w:val="24"/>
          <w:szCs w:val="24"/>
          <w:lang w:val="en-US"/>
        </w:rPr>
        <w:t xml:space="preserve"> species. </w:t>
      </w:r>
      <w:proofErr w:type="spellStart"/>
      <w:r>
        <w:rPr>
          <w:rFonts w:ascii="Times New Roman" w:hAnsi="Times New Roman" w:cs="Times New Roman"/>
          <w:sz w:val="24"/>
          <w:szCs w:val="24"/>
          <w:lang w:val="en-US"/>
        </w:rPr>
        <w:t>Hydrobiologia</w:t>
      </w:r>
      <w:proofErr w:type="spellEnd"/>
      <w:r>
        <w:rPr>
          <w:rFonts w:ascii="Times New Roman" w:hAnsi="Times New Roman" w:cs="Times New Roman"/>
          <w:sz w:val="24"/>
          <w:szCs w:val="24"/>
          <w:lang w:val="en-US"/>
        </w:rPr>
        <w:t xml:space="preserve"> 167–168: 275–284.</w:t>
      </w:r>
    </w:p>
    <w:p w14:paraId="4C46BD3B" w14:textId="77777777" w:rsidR="00EF0392" w:rsidRDefault="009942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Miller-Rushing A. J., </w:t>
      </w:r>
      <w:proofErr w:type="spellStart"/>
      <w:r>
        <w:rPr>
          <w:rFonts w:ascii="Times New Roman" w:hAnsi="Times New Roman" w:cs="Times New Roman"/>
          <w:sz w:val="24"/>
          <w:szCs w:val="24"/>
          <w:lang w:val="en-US"/>
        </w:rPr>
        <w:t>Høye</w:t>
      </w:r>
      <w:proofErr w:type="spellEnd"/>
      <w:r>
        <w:rPr>
          <w:rFonts w:ascii="Times New Roman" w:hAnsi="Times New Roman" w:cs="Times New Roman"/>
          <w:sz w:val="24"/>
          <w:szCs w:val="24"/>
          <w:lang w:val="en-US"/>
        </w:rPr>
        <w:t xml:space="preserve"> T. T., Inouye D. W., Post E. (2010). The effects of phenological mismatches on demography. Philosophical Transactions of the Royal Society B: Biological Sciences, 365(1555), 3177–3186. </w:t>
      </w:r>
      <w:r w:rsidR="00742036">
        <w:fldChar w:fldCharType="begin"/>
      </w:r>
      <w:r w:rsidR="00742036">
        <w:instrText xml:space="preserve"> HYPERLINK "https://doi.org/10.1098/rstb.2010.0148" </w:instrText>
      </w:r>
      <w:r w:rsidR="00742036">
        <w:fldChar w:fldCharType="separate"/>
      </w:r>
      <w:r>
        <w:rPr>
          <w:rStyle w:val="af0"/>
          <w:rFonts w:ascii="Times New Roman" w:hAnsi="Times New Roman" w:cs="Times New Roman"/>
          <w:sz w:val="24"/>
          <w:szCs w:val="24"/>
          <w:lang w:val="en-US"/>
        </w:rPr>
        <w:t>https://doi.org/10.1098/rstb.2010.0148</w:t>
      </w:r>
      <w:r w:rsidR="00742036">
        <w:rPr>
          <w:rStyle w:val="af0"/>
          <w:rFonts w:ascii="Times New Roman" w:hAnsi="Times New Roman" w:cs="Times New Roman"/>
          <w:sz w:val="24"/>
          <w:szCs w:val="24"/>
          <w:lang w:val="en-US"/>
        </w:rPr>
        <w:fldChar w:fldCharType="end"/>
      </w:r>
    </w:p>
    <w:p w14:paraId="50D66C8E" w14:textId="77777777" w:rsidR="00EF0392" w:rsidRDefault="00994266">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Nakazawa</w:t>
      </w:r>
      <w:proofErr w:type="spellEnd"/>
      <w:r>
        <w:rPr>
          <w:rFonts w:ascii="Times New Roman" w:hAnsi="Times New Roman" w:cs="Times New Roman"/>
          <w:sz w:val="24"/>
          <w:szCs w:val="24"/>
          <w:lang w:val="en-US"/>
        </w:rPr>
        <w:t xml:space="preserve"> T., </w:t>
      </w:r>
      <w:proofErr w:type="spellStart"/>
      <w:r>
        <w:rPr>
          <w:rFonts w:ascii="Times New Roman" w:hAnsi="Times New Roman" w:cs="Times New Roman"/>
          <w:sz w:val="24"/>
          <w:szCs w:val="24"/>
          <w:lang w:val="en-US"/>
        </w:rPr>
        <w:t>Doi</w:t>
      </w:r>
      <w:proofErr w:type="spellEnd"/>
      <w:r>
        <w:rPr>
          <w:rFonts w:ascii="Times New Roman" w:hAnsi="Times New Roman" w:cs="Times New Roman"/>
          <w:sz w:val="24"/>
          <w:szCs w:val="24"/>
          <w:lang w:val="en-US"/>
        </w:rPr>
        <w:t xml:space="preserve"> H. (2012), A perspective on match/mismatch of phenology in community contexts. </w:t>
      </w:r>
      <w:proofErr w:type="spellStart"/>
      <w:r>
        <w:rPr>
          <w:rFonts w:ascii="Times New Roman" w:hAnsi="Times New Roman" w:cs="Times New Roman"/>
          <w:sz w:val="24"/>
          <w:szCs w:val="24"/>
          <w:lang w:val="en-US"/>
        </w:rPr>
        <w:t>Oikos</w:t>
      </w:r>
      <w:proofErr w:type="spellEnd"/>
      <w:r>
        <w:rPr>
          <w:rFonts w:ascii="Times New Roman" w:hAnsi="Times New Roman" w:cs="Times New Roman"/>
          <w:sz w:val="24"/>
          <w:szCs w:val="24"/>
          <w:lang w:val="en-US"/>
        </w:rPr>
        <w:t xml:space="preserve">, 121: 489-495. </w:t>
      </w:r>
      <w:r w:rsidR="00742036">
        <w:fldChar w:fldCharType="begin"/>
      </w:r>
      <w:r w:rsidR="00742036">
        <w:instrText xml:space="preserve"> HYPERLINK "https://doi.org/10.1111/j.1600-0706.2011.20171.x" </w:instrText>
      </w:r>
      <w:r w:rsidR="00742036">
        <w:fldChar w:fldCharType="separate"/>
      </w:r>
      <w:r>
        <w:rPr>
          <w:rStyle w:val="af0"/>
          <w:rFonts w:ascii="Times New Roman" w:hAnsi="Times New Roman" w:cs="Times New Roman"/>
          <w:sz w:val="24"/>
          <w:szCs w:val="24"/>
          <w:lang w:val="en-US"/>
        </w:rPr>
        <w:t>https://doi.org/10.1111/j.1600-0706.2011.20171.x</w:t>
      </w:r>
      <w:r w:rsidR="00742036">
        <w:rPr>
          <w:rStyle w:val="af0"/>
          <w:rFonts w:ascii="Times New Roman" w:hAnsi="Times New Roman" w:cs="Times New Roman"/>
          <w:sz w:val="24"/>
          <w:szCs w:val="24"/>
          <w:lang w:val="en-US"/>
        </w:rPr>
        <w:fldChar w:fldCharType="end"/>
      </w:r>
    </w:p>
    <w:p w14:paraId="4D0F618C" w14:textId="77777777" w:rsidR="00EF0392" w:rsidRDefault="0099426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Parmesan C (2006) Ecological and evolutionary responses to recent climate change. </w:t>
      </w:r>
      <w:proofErr w:type="spellStart"/>
      <w:r>
        <w:rPr>
          <w:rFonts w:ascii="Times New Roman" w:hAnsi="Times New Roman" w:cs="Times New Roman"/>
          <w:sz w:val="24"/>
          <w:szCs w:val="24"/>
          <w:lang w:val="en-US"/>
        </w:rPr>
        <w:t>Annu</w:t>
      </w:r>
      <w:proofErr w:type="spellEnd"/>
      <w:r>
        <w:rPr>
          <w:rFonts w:ascii="Times New Roman" w:hAnsi="Times New Roman" w:cs="Times New Roman"/>
          <w:sz w:val="24"/>
          <w:szCs w:val="24"/>
          <w:lang w:val="en-US"/>
        </w:rPr>
        <w:t xml:space="preserve">. Rev. Ecol. </w:t>
      </w:r>
      <w:proofErr w:type="spellStart"/>
      <w:r>
        <w:rPr>
          <w:rFonts w:ascii="Times New Roman" w:hAnsi="Times New Roman" w:cs="Times New Roman"/>
          <w:sz w:val="24"/>
          <w:szCs w:val="24"/>
          <w:lang w:val="en-US"/>
        </w:rPr>
        <w:t>Evol</w:t>
      </w:r>
      <w:proofErr w:type="spellEnd"/>
      <w:r>
        <w:rPr>
          <w:rFonts w:ascii="Times New Roman" w:hAnsi="Times New Roman" w:cs="Times New Roman"/>
          <w:sz w:val="24"/>
          <w:szCs w:val="24"/>
          <w:lang w:val="en-US"/>
        </w:rPr>
        <w:t xml:space="preserve">. Syst. 37: 637–669. </w:t>
      </w:r>
      <w:r w:rsidR="00742036">
        <w:fldChar w:fldCharType="begin"/>
      </w:r>
      <w:r w:rsidR="00742036">
        <w:instrText xml:space="preserve"> HYPERLINK "https://doi.org/10.1146/annurev.ecolsys.37.091305.110100" </w:instrText>
      </w:r>
      <w:r w:rsidR="00742036">
        <w:fldChar w:fldCharType="separate"/>
      </w:r>
      <w:r>
        <w:rPr>
          <w:rStyle w:val="af0"/>
          <w:rFonts w:ascii="Times New Roman" w:hAnsi="Times New Roman" w:cs="Times New Roman"/>
          <w:sz w:val="24"/>
          <w:szCs w:val="24"/>
          <w:lang w:val="en-US"/>
        </w:rPr>
        <w:t>https://doi.org/10.1146/annurev.ecolsys.37.091305.110100</w:t>
      </w:r>
      <w:r w:rsidR="00742036">
        <w:rPr>
          <w:rStyle w:val="af0"/>
          <w:rFonts w:ascii="Times New Roman" w:hAnsi="Times New Roman" w:cs="Times New Roman"/>
          <w:sz w:val="24"/>
          <w:szCs w:val="24"/>
          <w:lang w:val="en-US"/>
        </w:rPr>
        <w:fldChar w:fldCharType="end"/>
      </w:r>
    </w:p>
    <w:p w14:paraId="621E0928" w14:textId="77777777" w:rsidR="00EF0392" w:rsidRDefault="0099426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Pau, S., </w:t>
      </w:r>
      <w:proofErr w:type="spellStart"/>
      <w:r>
        <w:rPr>
          <w:rFonts w:ascii="Times New Roman" w:hAnsi="Times New Roman" w:cs="Times New Roman"/>
          <w:sz w:val="24"/>
          <w:szCs w:val="24"/>
          <w:lang w:val="en-US"/>
        </w:rPr>
        <w:t>Wolkovich</w:t>
      </w:r>
      <w:proofErr w:type="spellEnd"/>
      <w:r>
        <w:rPr>
          <w:rFonts w:ascii="Times New Roman" w:hAnsi="Times New Roman" w:cs="Times New Roman"/>
          <w:sz w:val="24"/>
          <w:szCs w:val="24"/>
          <w:lang w:val="en-US"/>
        </w:rPr>
        <w:t xml:space="preserve">, E. M., Cook, B. I., Davies, T. J., Kraft, N. J. B., </w:t>
      </w:r>
      <w:proofErr w:type="spellStart"/>
      <w:r>
        <w:rPr>
          <w:rFonts w:ascii="Times New Roman" w:hAnsi="Times New Roman" w:cs="Times New Roman"/>
          <w:sz w:val="24"/>
          <w:szCs w:val="24"/>
          <w:lang w:val="en-US"/>
        </w:rPr>
        <w:t>Bolmgren</w:t>
      </w:r>
      <w:proofErr w:type="spellEnd"/>
      <w:r>
        <w:rPr>
          <w:rFonts w:ascii="Times New Roman" w:hAnsi="Times New Roman" w:cs="Times New Roman"/>
          <w:sz w:val="24"/>
          <w:szCs w:val="24"/>
          <w:lang w:val="en-US"/>
        </w:rPr>
        <w:t>, K., Betancourt J.L., Cleland, E. E. (2011). Predicting phenology by integrating ecology, evolution and climate science. Global Change Biology, 17(12), 3633–3643. https://doi.org/10.1111/j.1365-2486.2011.02515.x</w:t>
      </w:r>
    </w:p>
    <w:p w14:paraId="35522071" w14:textId="77777777" w:rsidR="00EF0392" w:rsidRDefault="00994266">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Persson</w:t>
      </w:r>
      <w:proofErr w:type="spellEnd"/>
      <w:r>
        <w:rPr>
          <w:rFonts w:ascii="Times New Roman" w:hAnsi="Times New Roman" w:cs="Times New Roman"/>
          <w:sz w:val="24"/>
          <w:szCs w:val="24"/>
          <w:lang w:val="en-US"/>
        </w:rPr>
        <w:t xml:space="preserve"> J., </w:t>
      </w:r>
      <w:proofErr w:type="spellStart"/>
      <w:r>
        <w:rPr>
          <w:rFonts w:ascii="Times New Roman" w:hAnsi="Times New Roman" w:cs="Times New Roman"/>
          <w:sz w:val="24"/>
          <w:szCs w:val="24"/>
          <w:lang w:val="en-US"/>
        </w:rPr>
        <w:t>Stige</w:t>
      </w:r>
      <w:proofErr w:type="spellEnd"/>
      <w:r>
        <w:rPr>
          <w:rFonts w:ascii="Times New Roman" w:hAnsi="Times New Roman" w:cs="Times New Roman"/>
          <w:sz w:val="24"/>
          <w:szCs w:val="24"/>
          <w:lang w:val="en-US"/>
        </w:rPr>
        <w:t xml:space="preserve"> L.C., </w:t>
      </w:r>
      <w:proofErr w:type="spellStart"/>
      <w:r>
        <w:rPr>
          <w:rFonts w:ascii="Times New Roman" w:hAnsi="Times New Roman" w:cs="Times New Roman"/>
          <w:sz w:val="24"/>
          <w:szCs w:val="24"/>
          <w:lang w:val="en-US"/>
        </w:rPr>
        <w:t>Stenseth</w:t>
      </w:r>
      <w:proofErr w:type="spellEnd"/>
      <w:r>
        <w:rPr>
          <w:rFonts w:ascii="Times New Roman" w:hAnsi="Times New Roman" w:cs="Times New Roman"/>
          <w:sz w:val="24"/>
          <w:szCs w:val="24"/>
          <w:lang w:val="en-US"/>
        </w:rPr>
        <w:t xml:space="preserve"> N.C., Usov N., </w:t>
      </w:r>
      <w:proofErr w:type="spellStart"/>
      <w:r>
        <w:rPr>
          <w:rFonts w:ascii="Times New Roman" w:hAnsi="Times New Roman" w:cs="Times New Roman"/>
          <w:sz w:val="24"/>
          <w:szCs w:val="24"/>
          <w:lang w:val="en-US"/>
        </w:rPr>
        <w:t>Martynova</w:t>
      </w:r>
      <w:proofErr w:type="spellEnd"/>
      <w:r>
        <w:rPr>
          <w:rFonts w:ascii="Times New Roman" w:hAnsi="Times New Roman" w:cs="Times New Roman"/>
          <w:sz w:val="24"/>
          <w:szCs w:val="24"/>
          <w:lang w:val="en-US"/>
        </w:rPr>
        <w:t xml:space="preserve"> D. (2012) Scale-dependent effects of climate on two copepod species, </w:t>
      </w:r>
      <w:r>
        <w:rPr>
          <w:rFonts w:ascii="Times New Roman" w:hAnsi="Times New Roman" w:cs="Times New Roman"/>
          <w:i/>
          <w:sz w:val="24"/>
          <w:szCs w:val="24"/>
          <w:lang w:val="en-US"/>
        </w:rPr>
        <w:t>Calanus glacialis</w:t>
      </w:r>
      <w:r>
        <w:rPr>
          <w:rFonts w:ascii="Times New Roman" w:hAnsi="Times New Roman" w:cs="Times New Roman"/>
          <w:sz w:val="24"/>
          <w:szCs w:val="24"/>
          <w:lang w:val="en-US"/>
        </w:rPr>
        <w:t xml:space="preserve"> and </w:t>
      </w:r>
      <w:r>
        <w:rPr>
          <w:rFonts w:ascii="Times New Roman" w:hAnsi="Times New Roman" w:cs="Times New Roman"/>
          <w:i/>
          <w:sz w:val="24"/>
          <w:szCs w:val="24"/>
          <w:lang w:val="en-US"/>
        </w:rPr>
        <w:t xml:space="preserve">Pseudocalanus </w:t>
      </w:r>
      <w:proofErr w:type="spellStart"/>
      <w:r>
        <w:rPr>
          <w:rFonts w:ascii="Times New Roman" w:hAnsi="Times New Roman" w:cs="Times New Roman"/>
          <w:i/>
          <w:sz w:val="24"/>
          <w:szCs w:val="24"/>
          <w:lang w:val="en-US"/>
        </w:rPr>
        <w:t>minutus</w:t>
      </w:r>
      <w:proofErr w:type="spellEnd"/>
      <w:r>
        <w:rPr>
          <w:rFonts w:ascii="Times New Roman" w:hAnsi="Times New Roman" w:cs="Times New Roman"/>
          <w:sz w:val="24"/>
          <w:szCs w:val="24"/>
          <w:lang w:val="en-US"/>
        </w:rPr>
        <w:t>, in an Arctic-boreal sea. // Marine Ecology Progress Series. 2012. Vol. 468. Pp. 71-83. https://doi.org/10.3354/meps09944</w:t>
      </w:r>
    </w:p>
    <w:p w14:paraId="2AB371E2" w14:textId="77777777" w:rsidR="00EF0392" w:rsidRDefault="00994266">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Pertzova</w:t>
      </w:r>
      <w:proofErr w:type="spellEnd"/>
      <w:r>
        <w:rPr>
          <w:rFonts w:ascii="Times New Roman" w:hAnsi="Times New Roman" w:cs="Times New Roman"/>
          <w:sz w:val="24"/>
          <w:szCs w:val="24"/>
          <w:lang w:val="en-US"/>
        </w:rPr>
        <w:t xml:space="preserve"> NM (1971) On the quantitative vertical distribution of the zooplankton in </w:t>
      </w:r>
      <w:proofErr w:type="spellStart"/>
      <w:r>
        <w:rPr>
          <w:rFonts w:ascii="Times New Roman" w:hAnsi="Times New Roman" w:cs="Times New Roman"/>
          <w:sz w:val="24"/>
          <w:szCs w:val="24"/>
          <w:lang w:val="en-US"/>
        </w:rPr>
        <w:t>Kandalaksha</w:t>
      </w:r>
      <w:proofErr w:type="spellEnd"/>
      <w:r>
        <w:rPr>
          <w:rFonts w:ascii="Times New Roman" w:hAnsi="Times New Roman" w:cs="Times New Roman"/>
          <w:sz w:val="24"/>
          <w:szCs w:val="24"/>
          <w:lang w:val="en-US"/>
        </w:rPr>
        <w:t xml:space="preserve"> Bay of the White Sea. Integrated investigations of the ocean resources. 2-nd issue. Moscow University Publ., Moscow, pp 153–162. [in Russian]</w:t>
      </w:r>
    </w:p>
    <w:p w14:paraId="4124B4FB" w14:textId="77777777" w:rsidR="00EF0392" w:rsidRDefault="00994266">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Pertzova</w:t>
      </w:r>
      <w:proofErr w:type="spellEnd"/>
      <w:r>
        <w:rPr>
          <w:rFonts w:ascii="Times New Roman" w:hAnsi="Times New Roman" w:cs="Times New Roman"/>
          <w:sz w:val="24"/>
          <w:szCs w:val="24"/>
          <w:lang w:val="en-US"/>
        </w:rPr>
        <w:t xml:space="preserve"> NM (1974) Life cycle and ecology of warm-water copepod </w:t>
      </w:r>
      <w:r>
        <w:rPr>
          <w:rFonts w:ascii="Times New Roman" w:hAnsi="Times New Roman" w:cs="Times New Roman"/>
          <w:i/>
          <w:iCs/>
          <w:sz w:val="24"/>
          <w:szCs w:val="24"/>
          <w:lang w:val="en-US"/>
        </w:rPr>
        <w:t>Centropages hamatus</w:t>
      </w:r>
      <w:r>
        <w:rPr>
          <w:rFonts w:ascii="Times New Roman" w:hAnsi="Times New Roman" w:cs="Times New Roman"/>
          <w:sz w:val="24"/>
          <w:szCs w:val="24"/>
          <w:lang w:val="en-US"/>
        </w:rPr>
        <w:t xml:space="preserve"> in the White Sea. </w:t>
      </w:r>
      <w:proofErr w:type="spellStart"/>
      <w:r>
        <w:rPr>
          <w:rFonts w:ascii="Times New Roman" w:hAnsi="Times New Roman" w:cs="Times New Roman"/>
          <w:sz w:val="24"/>
          <w:szCs w:val="24"/>
          <w:lang w:val="en-US"/>
        </w:rPr>
        <w:t>Zoologicheskii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Zhurnal</w:t>
      </w:r>
      <w:proofErr w:type="spellEnd"/>
      <w:r>
        <w:rPr>
          <w:rFonts w:ascii="Times New Roman" w:hAnsi="Times New Roman" w:cs="Times New Roman"/>
          <w:sz w:val="24"/>
          <w:szCs w:val="24"/>
          <w:lang w:val="en-US"/>
        </w:rPr>
        <w:t xml:space="preserve"> 53: 1013–1022. (in Russian).</w:t>
      </w:r>
    </w:p>
    <w:p w14:paraId="383FDEC5" w14:textId="77777777" w:rsidR="00EF0392" w:rsidRDefault="00994266">
      <w:pPr>
        <w:spacing w:line="360" w:lineRule="auto"/>
        <w:rPr>
          <w:rFonts w:ascii="Times New Roman" w:hAnsi="Times New Roman" w:cs="Times New Roman"/>
          <w:color w:val="000000"/>
          <w:sz w:val="24"/>
          <w:szCs w:val="24"/>
          <w:lang w:val="en-US"/>
        </w:rPr>
      </w:pPr>
      <w:proofErr w:type="spellStart"/>
      <w:r>
        <w:rPr>
          <w:rFonts w:ascii="Times New Roman" w:hAnsi="Times New Roman" w:cs="Times New Roman"/>
          <w:sz w:val="24"/>
          <w:szCs w:val="24"/>
          <w:lang w:val="en-US"/>
        </w:rPr>
        <w:t>Pertzova</w:t>
      </w:r>
      <w:proofErr w:type="spellEnd"/>
      <w:r>
        <w:rPr>
          <w:rFonts w:ascii="Times New Roman" w:hAnsi="Times New Roman" w:cs="Times New Roman"/>
          <w:sz w:val="24"/>
          <w:szCs w:val="24"/>
          <w:lang w:val="en-US"/>
        </w:rPr>
        <w:t xml:space="preserve"> NM (1990) On ecology of the boreal copepods </w:t>
      </w:r>
      <w:r>
        <w:rPr>
          <w:rFonts w:ascii="Times New Roman" w:hAnsi="Times New Roman" w:cs="Times New Roman"/>
          <w:i/>
          <w:iCs/>
          <w:sz w:val="24"/>
          <w:szCs w:val="24"/>
          <w:lang w:val="en-US"/>
        </w:rPr>
        <w:t>Centropages hamatus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Lilljeborg</w:t>
      </w:r>
      <w:proofErr w:type="spellEnd"/>
      <w:r>
        <w:rPr>
          <w:rFonts w:ascii="Times New Roman" w:hAnsi="Times New Roman" w:cs="Times New Roman"/>
          <w:sz w:val="24"/>
          <w:szCs w:val="24"/>
          <w:lang w:val="en-US"/>
        </w:rPr>
        <w:t xml:space="preserve"> and </w:t>
      </w:r>
      <w:r>
        <w:rPr>
          <w:rFonts w:ascii="Times New Roman" w:hAnsi="Times New Roman" w:cs="Times New Roman"/>
          <w:i/>
          <w:iCs/>
          <w:sz w:val="24"/>
          <w:szCs w:val="24"/>
          <w:lang w:val="en-US"/>
        </w:rPr>
        <w:t>Temora longicornis</w:t>
      </w:r>
      <w:r>
        <w:rPr>
          <w:rFonts w:ascii="Times New Roman" w:hAnsi="Times New Roman" w:cs="Times New Roman"/>
          <w:sz w:val="24"/>
          <w:szCs w:val="24"/>
          <w:lang w:val="en-US"/>
        </w:rPr>
        <w:t xml:space="preserve"> Müller in the White Sea and their </w:t>
      </w:r>
      <w:proofErr w:type="spellStart"/>
      <w:r>
        <w:rPr>
          <w:rFonts w:ascii="Times New Roman" w:hAnsi="Times New Roman" w:cs="Times New Roman"/>
          <w:sz w:val="24"/>
          <w:szCs w:val="24"/>
          <w:lang w:val="en-US"/>
        </w:rPr>
        <w:t>areals</w:t>
      </w:r>
      <w:proofErr w:type="spellEnd"/>
      <w:r>
        <w:rPr>
          <w:rFonts w:ascii="Times New Roman" w:hAnsi="Times New Roman" w:cs="Times New Roman"/>
          <w:sz w:val="24"/>
          <w:szCs w:val="24"/>
          <w:lang w:val="en-US"/>
        </w:rPr>
        <w:t xml:space="preserve">. In: </w:t>
      </w:r>
      <w:proofErr w:type="spellStart"/>
      <w:r>
        <w:rPr>
          <w:rFonts w:ascii="Times New Roman" w:hAnsi="Times New Roman" w:cs="Times New Roman"/>
          <w:sz w:val="24"/>
          <w:szCs w:val="24"/>
          <w:lang w:val="en-US"/>
        </w:rPr>
        <w:t>Matekin</w:t>
      </w:r>
      <w:proofErr w:type="spellEnd"/>
      <w:r>
        <w:rPr>
          <w:rFonts w:ascii="Times New Roman" w:hAnsi="Times New Roman" w:cs="Times New Roman"/>
          <w:sz w:val="24"/>
          <w:szCs w:val="24"/>
          <w:lang w:val="en-US"/>
        </w:rPr>
        <w:t xml:space="preserve"> PV (</w:t>
      </w:r>
      <w:proofErr w:type="spellStart"/>
      <w:r>
        <w:rPr>
          <w:rFonts w:ascii="Times New Roman" w:hAnsi="Times New Roman" w:cs="Times New Roman"/>
          <w:sz w:val="24"/>
          <w:szCs w:val="24"/>
          <w:lang w:val="en-US"/>
        </w:rPr>
        <w:t>ed</w:t>
      </w:r>
      <w:proofErr w:type="spellEnd"/>
      <w:r>
        <w:rPr>
          <w:rFonts w:ascii="Times New Roman" w:hAnsi="Times New Roman" w:cs="Times New Roman"/>
          <w:sz w:val="24"/>
          <w:szCs w:val="24"/>
          <w:lang w:val="en-US"/>
        </w:rPr>
        <w:t>) Biological resources of the White Sea. Moscow University Publ., Moscow, pp 80–92. [in Russian]</w:t>
      </w:r>
    </w:p>
    <w:p w14:paraId="05520064" w14:textId="77777777" w:rsidR="00EF0392" w:rsidRDefault="00994266">
      <w:pPr>
        <w:spacing w:line="360" w:lineRule="auto"/>
        <w:rPr>
          <w:rFonts w:ascii="Times New Roman" w:hAnsi="Times New Roman" w:cs="Times New Roman"/>
          <w:sz w:val="24"/>
          <w:szCs w:val="24"/>
          <w:lang w:val="en-US"/>
        </w:rPr>
      </w:pPr>
      <w:proofErr w:type="spellStart"/>
      <w:r>
        <w:rPr>
          <w:rFonts w:ascii="Times New Roman" w:hAnsi="Times New Roman" w:cs="Times New Roman"/>
          <w:color w:val="000000"/>
          <w:sz w:val="24"/>
          <w:szCs w:val="24"/>
          <w:lang w:val="en-US"/>
        </w:rPr>
        <w:t>Pertzova</w:t>
      </w:r>
      <w:proofErr w:type="spellEnd"/>
      <w:r>
        <w:rPr>
          <w:rFonts w:ascii="Times New Roman" w:hAnsi="Times New Roman" w:cs="Times New Roman"/>
          <w:color w:val="FF0000"/>
          <w:sz w:val="24"/>
          <w:szCs w:val="24"/>
          <w:lang w:val="en-US"/>
        </w:rPr>
        <w:t xml:space="preserve"> </w:t>
      </w:r>
      <w:r>
        <w:rPr>
          <w:rFonts w:ascii="Times New Roman" w:hAnsi="Times New Roman" w:cs="Times New Roman"/>
          <w:sz w:val="24"/>
          <w:szCs w:val="24"/>
          <w:lang w:val="en-US"/>
        </w:rPr>
        <w:t xml:space="preserve">NM, </w:t>
      </w:r>
      <w:proofErr w:type="spellStart"/>
      <w:r>
        <w:rPr>
          <w:rFonts w:ascii="Times New Roman" w:hAnsi="Times New Roman" w:cs="Times New Roman"/>
          <w:sz w:val="24"/>
          <w:szCs w:val="24"/>
          <w:lang w:val="en-US"/>
        </w:rPr>
        <w:t>Kosobokova</w:t>
      </w:r>
      <w:proofErr w:type="spellEnd"/>
      <w:r>
        <w:rPr>
          <w:rFonts w:ascii="Times New Roman" w:hAnsi="Times New Roman" w:cs="Times New Roman"/>
          <w:sz w:val="24"/>
          <w:szCs w:val="24"/>
          <w:lang w:val="en-US"/>
        </w:rPr>
        <w:t xml:space="preserve"> KN (2010) </w:t>
      </w:r>
      <w:proofErr w:type="spellStart"/>
      <w:r>
        <w:rPr>
          <w:rFonts w:ascii="Times New Roman" w:hAnsi="Times New Roman" w:cs="Times New Roman"/>
          <w:sz w:val="24"/>
          <w:szCs w:val="24"/>
          <w:lang w:val="en-US"/>
        </w:rPr>
        <w:t>Interannual</w:t>
      </w:r>
      <w:proofErr w:type="spellEnd"/>
      <w:r>
        <w:rPr>
          <w:rFonts w:ascii="Times New Roman" w:hAnsi="Times New Roman" w:cs="Times New Roman"/>
          <w:sz w:val="24"/>
          <w:szCs w:val="24"/>
          <w:lang w:val="en-US"/>
        </w:rPr>
        <w:t xml:space="preserve"> and seasonal variation of the population structure, abundance, and biomass of the arctic copepod </w:t>
      </w:r>
      <w:r>
        <w:rPr>
          <w:rFonts w:ascii="Times New Roman" w:hAnsi="Times New Roman" w:cs="Times New Roman"/>
          <w:i/>
          <w:iCs/>
          <w:sz w:val="24"/>
          <w:szCs w:val="24"/>
          <w:lang w:val="en-US"/>
        </w:rPr>
        <w:t>Calanus glacialis</w:t>
      </w:r>
      <w:r>
        <w:rPr>
          <w:rFonts w:ascii="Times New Roman" w:hAnsi="Times New Roman" w:cs="Times New Roman"/>
          <w:sz w:val="24"/>
          <w:szCs w:val="24"/>
          <w:lang w:val="en-US"/>
        </w:rPr>
        <w:t xml:space="preserve"> in the White Sea. Oceanology 50: 531−541. </w:t>
      </w:r>
      <w:r w:rsidR="00742036">
        <w:fldChar w:fldCharType="begin"/>
      </w:r>
      <w:r w:rsidR="00742036">
        <w:instrText xml:space="preserve"> HYPERLINK "https://doi.org/10.1134/S0001437010040090" </w:instrText>
      </w:r>
      <w:r w:rsidR="00742036">
        <w:fldChar w:fldCharType="separate"/>
      </w:r>
      <w:r>
        <w:rPr>
          <w:rStyle w:val="af0"/>
          <w:rFonts w:ascii="Times New Roman" w:hAnsi="Times New Roman" w:cs="Times New Roman"/>
          <w:sz w:val="24"/>
          <w:szCs w:val="24"/>
          <w:lang w:val="en-US"/>
        </w:rPr>
        <w:t>https://doi.org/10.1134/S0001437010040090</w:t>
      </w:r>
      <w:r w:rsidR="00742036">
        <w:rPr>
          <w:rStyle w:val="af0"/>
          <w:rFonts w:ascii="Times New Roman" w:hAnsi="Times New Roman" w:cs="Times New Roman"/>
          <w:sz w:val="24"/>
          <w:szCs w:val="24"/>
          <w:lang w:val="en-US"/>
        </w:rPr>
        <w:fldChar w:fldCharType="end"/>
      </w:r>
    </w:p>
    <w:p w14:paraId="35E5A11E" w14:textId="77777777" w:rsidR="00EF0392" w:rsidRDefault="00994266">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highlight w:val="yellow"/>
          <w:lang w:val="en-US"/>
        </w:rPr>
        <w:t>Prudkovsky</w:t>
      </w:r>
      <w:proofErr w:type="spellEnd"/>
      <w:r>
        <w:rPr>
          <w:rFonts w:ascii="Times New Roman" w:hAnsi="Times New Roman" w:cs="Times New Roman"/>
          <w:sz w:val="24"/>
          <w:szCs w:val="24"/>
          <w:lang w:val="en-US"/>
        </w:rPr>
        <w:t xml:space="preserve"> A (2003) Life cycle of </w:t>
      </w:r>
      <w:r>
        <w:rPr>
          <w:rFonts w:ascii="Times New Roman" w:hAnsi="Times New Roman" w:cs="Times New Roman"/>
          <w:i/>
          <w:iCs/>
          <w:sz w:val="24"/>
          <w:szCs w:val="24"/>
          <w:lang w:val="en-US"/>
        </w:rPr>
        <w:t>Acartia bifilosa</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Copepoda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Calanoida</w:t>
      </w:r>
      <w:proofErr w:type="spellEnd"/>
      <w:r>
        <w:rPr>
          <w:rFonts w:ascii="Times New Roman" w:hAnsi="Times New Roman" w:cs="Times New Roman"/>
          <w:sz w:val="24"/>
          <w:szCs w:val="24"/>
          <w:lang w:val="en-US"/>
        </w:rPr>
        <w:t>) in the White Sea (</w:t>
      </w:r>
      <w:proofErr w:type="spellStart"/>
      <w:r>
        <w:rPr>
          <w:rFonts w:ascii="Times New Roman" w:hAnsi="Times New Roman" w:cs="Times New Roman"/>
          <w:sz w:val="24"/>
          <w:szCs w:val="24"/>
          <w:lang w:val="en-US"/>
        </w:rPr>
        <w:t>Chernorechenskaya</w:t>
      </w:r>
      <w:proofErr w:type="spellEnd"/>
      <w:r>
        <w:rPr>
          <w:rFonts w:ascii="Times New Roman" w:hAnsi="Times New Roman" w:cs="Times New Roman"/>
          <w:sz w:val="24"/>
          <w:szCs w:val="24"/>
          <w:lang w:val="en-US"/>
        </w:rPr>
        <w:t xml:space="preserve"> Inlet, </w:t>
      </w:r>
      <w:proofErr w:type="spellStart"/>
      <w:r>
        <w:rPr>
          <w:rFonts w:ascii="Times New Roman" w:hAnsi="Times New Roman" w:cs="Times New Roman"/>
          <w:sz w:val="24"/>
          <w:szCs w:val="24"/>
          <w:lang w:val="en-US"/>
        </w:rPr>
        <w:t>Kandalaksha</w:t>
      </w:r>
      <w:proofErr w:type="spellEnd"/>
      <w:r>
        <w:rPr>
          <w:rFonts w:ascii="Times New Roman" w:hAnsi="Times New Roman" w:cs="Times New Roman"/>
          <w:sz w:val="24"/>
          <w:szCs w:val="24"/>
          <w:lang w:val="en-US"/>
        </w:rPr>
        <w:t xml:space="preserve"> Bay). Proc. of the White Sea Biological Station of the Moscow State University, 9: 164–168. [in Russian]</w:t>
      </w:r>
    </w:p>
    <w:p w14:paraId="4562DCDB" w14:textId="77777777" w:rsidR="00EF0392" w:rsidRDefault="00994266">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Prygunkova</w:t>
      </w:r>
      <w:proofErr w:type="spellEnd"/>
      <w:r>
        <w:rPr>
          <w:rFonts w:ascii="Times New Roman" w:hAnsi="Times New Roman" w:cs="Times New Roman"/>
          <w:sz w:val="24"/>
          <w:szCs w:val="24"/>
          <w:lang w:val="en-US"/>
        </w:rPr>
        <w:t xml:space="preserve"> RV (1974) Some peculiarities of seasonal development of zooplankton in </w:t>
      </w:r>
      <w:proofErr w:type="spellStart"/>
      <w:r>
        <w:rPr>
          <w:rFonts w:ascii="Times New Roman" w:hAnsi="Times New Roman" w:cs="Times New Roman"/>
          <w:sz w:val="24"/>
          <w:szCs w:val="24"/>
          <w:lang w:val="en-US"/>
        </w:rPr>
        <w:t>Chupa</w:t>
      </w:r>
      <w:proofErr w:type="spellEnd"/>
      <w:r>
        <w:rPr>
          <w:rFonts w:ascii="Times New Roman" w:hAnsi="Times New Roman" w:cs="Times New Roman"/>
          <w:sz w:val="24"/>
          <w:szCs w:val="24"/>
          <w:lang w:val="en-US"/>
        </w:rPr>
        <w:t xml:space="preserve"> Inlet of the White Sea. Explorations of the fauna of the seas 13(21): 4–55. [in Russian]</w:t>
      </w:r>
    </w:p>
    <w:p w14:paraId="7CBF990B" w14:textId="0446792A" w:rsidR="00EF0392" w:rsidRDefault="00994266">
      <w:pPr>
        <w:spacing w:line="360" w:lineRule="auto"/>
        <w:rPr>
          <w:ins w:id="523" w:author="Usov Nikolay" w:date="2021-01-11T16:57:00Z"/>
          <w:rFonts w:ascii="Times New Roman" w:hAnsi="Times New Roman" w:cs="Times New Roman"/>
          <w:sz w:val="24"/>
          <w:szCs w:val="24"/>
          <w:lang w:val="en-US"/>
        </w:rPr>
      </w:pPr>
      <w:r>
        <w:rPr>
          <w:rFonts w:ascii="Times New Roman" w:hAnsi="Times New Roman" w:cs="Times New Roman"/>
          <w:sz w:val="24"/>
          <w:szCs w:val="24"/>
          <w:lang w:val="en-US"/>
        </w:rPr>
        <w:t xml:space="preserve">R Core Team (2019) R: A language and environment for statistical computing. R Foundation for Statistical Computing, Vienna, Austria. URL </w:t>
      </w:r>
      <w:ins w:id="524" w:author="Usov Nikolay" w:date="2021-01-11T16:57:00Z">
        <w:r w:rsidR="00764CF2">
          <w:rPr>
            <w:rFonts w:ascii="Times New Roman" w:hAnsi="Times New Roman" w:cs="Times New Roman"/>
            <w:sz w:val="24"/>
            <w:szCs w:val="24"/>
            <w:lang w:val="en-US"/>
          </w:rPr>
          <w:fldChar w:fldCharType="begin"/>
        </w:r>
        <w:r w:rsidR="00764CF2">
          <w:rPr>
            <w:rFonts w:ascii="Times New Roman" w:hAnsi="Times New Roman" w:cs="Times New Roman"/>
            <w:sz w:val="24"/>
            <w:szCs w:val="24"/>
            <w:lang w:val="en-US"/>
          </w:rPr>
          <w:instrText xml:space="preserve"> HYPERLINK "</w:instrText>
        </w:r>
      </w:ins>
      <w:r w:rsidR="00764CF2">
        <w:rPr>
          <w:rFonts w:ascii="Times New Roman" w:hAnsi="Times New Roman" w:cs="Times New Roman"/>
          <w:sz w:val="24"/>
          <w:szCs w:val="24"/>
          <w:lang w:val="en-US"/>
        </w:rPr>
        <w:instrText>https://www.R-project.org/</w:instrText>
      </w:r>
      <w:ins w:id="525" w:author="Usov Nikolay" w:date="2021-01-11T16:57:00Z">
        <w:r w:rsidR="00764CF2">
          <w:rPr>
            <w:rFonts w:ascii="Times New Roman" w:hAnsi="Times New Roman" w:cs="Times New Roman"/>
            <w:sz w:val="24"/>
            <w:szCs w:val="24"/>
            <w:lang w:val="en-US"/>
          </w:rPr>
          <w:instrText xml:space="preserve">" </w:instrText>
        </w:r>
        <w:r w:rsidR="00764CF2">
          <w:rPr>
            <w:rFonts w:ascii="Times New Roman" w:hAnsi="Times New Roman" w:cs="Times New Roman"/>
            <w:sz w:val="24"/>
            <w:szCs w:val="24"/>
            <w:lang w:val="en-US"/>
          </w:rPr>
          <w:fldChar w:fldCharType="separate"/>
        </w:r>
      </w:ins>
      <w:r w:rsidR="00764CF2" w:rsidRPr="00A55833">
        <w:rPr>
          <w:rStyle w:val="af0"/>
          <w:rFonts w:ascii="Times New Roman" w:hAnsi="Times New Roman" w:cs="Times New Roman"/>
          <w:sz w:val="24"/>
          <w:szCs w:val="24"/>
          <w:lang w:val="en-US"/>
        </w:rPr>
        <w:t>https://www.R-project.org/</w:t>
      </w:r>
      <w:ins w:id="526" w:author="Usov Nikolay" w:date="2021-01-11T16:57:00Z">
        <w:r w:rsidR="00764CF2">
          <w:rPr>
            <w:rFonts w:ascii="Times New Roman" w:hAnsi="Times New Roman" w:cs="Times New Roman"/>
            <w:sz w:val="24"/>
            <w:szCs w:val="24"/>
            <w:lang w:val="en-US"/>
          </w:rPr>
          <w:fldChar w:fldCharType="end"/>
        </w:r>
      </w:ins>
      <w:r>
        <w:rPr>
          <w:rFonts w:ascii="Times New Roman" w:hAnsi="Times New Roman" w:cs="Times New Roman"/>
          <w:sz w:val="24"/>
          <w:szCs w:val="24"/>
          <w:lang w:val="en-US"/>
        </w:rPr>
        <w:t>.</w:t>
      </w:r>
    </w:p>
    <w:p w14:paraId="64AAA6E9" w14:textId="647D57E1" w:rsidR="00764CF2" w:rsidRDefault="00764CF2" w:rsidP="00764CF2">
      <w:pPr>
        <w:spacing w:line="360" w:lineRule="auto"/>
        <w:rPr>
          <w:ins w:id="527" w:author="Usov Nikolay" w:date="2021-01-11T17:19:00Z"/>
          <w:rFonts w:ascii="Times New Roman" w:hAnsi="Times New Roman" w:cs="Times New Roman"/>
          <w:sz w:val="24"/>
          <w:szCs w:val="24"/>
          <w:lang w:val="en-US"/>
        </w:rPr>
      </w:pPr>
      <w:ins w:id="528" w:author="Usov Nikolay" w:date="2021-01-11T16:58:00Z">
        <w:r w:rsidRPr="00764CF2">
          <w:rPr>
            <w:rFonts w:ascii="Times New Roman" w:hAnsi="Times New Roman" w:cs="Times New Roman"/>
            <w:sz w:val="24"/>
            <w:szCs w:val="24"/>
            <w:lang w:val="en-US"/>
          </w:rPr>
          <w:t xml:space="preserve">Ripley </w:t>
        </w:r>
        <w:r>
          <w:rPr>
            <w:rFonts w:ascii="Times New Roman" w:hAnsi="Times New Roman" w:cs="Times New Roman"/>
            <w:sz w:val="24"/>
            <w:szCs w:val="24"/>
            <w:lang w:val="en-US"/>
          </w:rPr>
          <w:t>B</w:t>
        </w:r>
        <w:r w:rsidRPr="00764CF2">
          <w:rPr>
            <w:rFonts w:ascii="Times New Roman" w:hAnsi="Times New Roman" w:cs="Times New Roman"/>
            <w:sz w:val="24"/>
            <w:szCs w:val="24"/>
            <w:lang w:val="en-US"/>
          </w:rPr>
          <w:t xml:space="preserve">, </w:t>
        </w:r>
        <w:proofErr w:type="spellStart"/>
        <w:r w:rsidRPr="00764CF2">
          <w:rPr>
            <w:rFonts w:ascii="Times New Roman" w:hAnsi="Times New Roman" w:cs="Times New Roman"/>
            <w:sz w:val="24"/>
            <w:szCs w:val="24"/>
            <w:lang w:val="en-US"/>
          </w:rPr>
          <w:t>Venables</w:t>
        </w:r>
        <w:proofErr w:type="spellEnd"/>
        <w:r w:rsidRPr="00764CF2">
          <w:rPr>
            <w:rFonts w:ascii="Times New Roman" w:hAnsi="Times New Roman" w:cs="Times New Roman"/>
            <w:sz w:val="24"/>
            <w:szCs w:val="24"/>
            <w:lang w:val="en-US"/>
          </w:rPr>
          <w:t xml:space="preserve"> </w:t>
        </w:r>
        <w:r>
          <w:rPr>
            <w:rFonts w:ascii="Times New Roman" w:hAnsi="Times New Roman" w:cs="Times New Roman"/>
            <w:sz w:val="24"/>
            <w:szCs w:val="24"/>
            <w:lang w:val="en-US"/>
          </w:rPr>
          <w:t>B</w:t>
        </w:r>
        <w:r w:rsidRPr="00764CF2">
          <w:rPr>
            <w:rFonts w:ascii="Times New Roman" w:hAnsi="Times New Roman" w:cs="Times New Roman"/>
            <w:sz w:val="24"/>
            <w:szCs w:val="24"/>
            <w:lang w:val="en-US"/>
          </w:rPr>
          <w:t xml:space="preserve">, Bates </w:t>
        </w:r>
        <w:r>
          <w:rPr>
            <w:rFonts w:ascii="Times New Roman" w:hAnsi="Times New Roman" w:cs="Times New Roman"/>
            <w:sz w:val="24"/>
            <w:szCs w:val="24"/>
            <w:lang w:val="en-US"/>
          </w:rPr>
          <w:t>DM</w:t>
        </w:r>
        <w:r w:rsidRPr="00764CF2">
          <w:rPr>
            <w:rFonts w:ascii="Times New Roman" w:hAnsi="Times New Roman" w:cs="Times New Roman"/>
            <w:sz w:val="24"/>
            <w:szCs w:val="24"/>
            <w:lang w:val="en-US"/>
          </w:rPr>
          <w:t xml:space="preserve">, </w:t>
        </w:r>
        <w:proofErr w:type="spellStart"/>
        <w:r w:rsidRPr="00764CF2">
          <w:rPr>
            <w:rFonts w:ascii="Times New Roman" w:hAnsi="Times New Roman" w:cs="Times New Roman"/>
            <w:sz w:val="24"/>
            <w:szCs w:val="24"/>
            <w:lang w:val="en-US"/>
          </w:rPr>
          <w:t>Hornik</w:t>
        </w:r>
        <w:proofErr w:type="spellEnd"/>
        <w:r w:rsidRPr="00764CF2">
          <w:rPr>
            <w:rFonts w:ascii="Times New Roman" w:hAnsi="Times New Roman" w:cs="Times New Roman"/>
            <w:sz w:val="24"/>
            <w:szCs w:val="24"/>
            <w:lang w:val="en-US"/>
          </w:rPr>
          <w:t xml:space="preserve"> </w:t>
        </w:r>
        <w:r>
          <w:rPr>
            <w:rFonts w:ascii="Times New Roman" w:hAnsi="Times New Roman" w:cs="Times New Roman"/>
            <w:sz w:val="24"/>
            <w:szCs w:val="24"/>
            <w:lang w:val="en-US"/>
          </w:rPr>
          <w:t>K</w:t>
        </w:r>
        <w:r w:rsidRPr="00764CF2">
          <w:rPr>
            <w:rFonts w:ascii="Times New Roman" w:hAnsi="Times New Roman" w:cs="Times New Roman"/>
            <w:sz w:val="24"/>
            <w:szCs w:val="24"/>
            <w:lang w:val="en-US"/>
          </w:rPr>
          <w:t xml:space="preserve">, </w:t>
        </w:r>
        <w:proofErr w:type="spellStart"/>
        <w:r w:rsidRPr="00764CF2">
          <w:rPr>
            <w:rFonts w:ascii="Times New Roman" w:hAnsi="Times New Roman" w:cs="Times New Roman"/>
            <w:sz w:val="24"/>
            <w:szCs w:val="24"/>
            <w:lang w:val="en-US"/>
          </w:rPr>
          <w:t>Gebhardt</w:t>
        </w:r>
        <w:proofErr w:type="spellEnd"/>
        <w:r w:rsidRPr="00764CF2">
          <w:rPr>
            <w:rFonts w:ascii="Times New Roman" w:hAnsi="Times New Roman" w:cs="Times New Roman"/>
            <w:sz w:val="24"/>
            <w:szCs w:val="24"/>
            <w:lang w:val="en-US"/>
          </w:rPr>
          <w:t xml:space="preserve"> </w:t>
        </w:r>
        <w:r>
          <w:rPr>
            <w:rFonts w:ascii="Times New Roman" w:hAnsi="Times New Roman" w:cs="Times New Roman"/>
            <w:sz w:val="24"/>
            <w:szCs w:val="24"/>
            <w:lang w:val="en-US"/>
          </w:rPr>
          <w:t>A</w:t>
        </w:r>
        <w:r w:rsidRPr="00764CF2">
          <w:rPr>
            <w:rFonts w:ascii="Times New Roman" w:hAnsi="Times New Roman" w:cs="Times New Roman"/>
            <w:sz w:val="24"/>
            <w:szCs w:val="24"/>
            <w:lang w:val="en-US"/>
          </w:rPr>
          <w:t>, Firth</w:t>
        </w:r>
        <w:r>
          <w:rPr>
            <w:rFonts w:ascii="Times New Roman" w:hAnsi="Times New Roman" w:cs="Times New Roman"/>
            <w:sz w:val="24"/>
            <w:szCs w:val="24"/>
            <w:lang w:val="en-US"/>
          </w:rPr>
          <w:t xml:space="preserve"> D</w:t>
        </w:r>
      </w:ins>
      <w:ins w:id="529" w:author="Usov Nikolay" w:date="2021-01-11T16:59:00Z">
        <w:r>
          <w:rPr>
            <w:rFonts w:ascii="Times New Roman" w:hAnsi="Times New Roman" w:cs="Times New Roman"/>
            <w:sz w:val="24"/>
            <w:szCs w:val="24"/>
            <w:lang w:val="en-US"/>
          </w:rPr>
          <w:t xml:space="preserve"> (2020) MASS: </w:t>
        </w:r>
      </w:ins>
      <w:ins w:id="530" w:author="Usov Nikolay" w:date="2021-01-11T17:02:00Z">
        <w:r w:rsidRPr="00764CF2">
          <w:rPr>
            <w:rFonts w:ascii="Times New Roman" w:hAnsi="Times New Roman" w:cs="Times New Roman"/>
            <w:sz w:val="24"/>
            <w:szCs w:val="24"/>
            <w:lang w:val="en-US"/>
          </w:rPr>
          <w:t xml:space="preserve">Support Functions and Datasets for </w:t>
        </w:r>
        <w:proofErr w:type="spellStart"/>
        <w:r w:rsidRPr="00764CF2">
          <w:rPr>
            <w:rFonts w:ascii="Times New Roman" w:hAnsi="Times New Roman" w:cs="Times New Roman"/>
            <w:sz w:val="24"/>
            <w:szCs w:val="24"/>
            <w:lang w:val="en-US"/>
          </w:rPr>
          <w:t>Venables</w:t>
        </w:r>
        <w:proofErr w:type="spellEnd"/>
        <w:r w:rsidRPr="00764CF2">
          <w:rPr>
            <w:rFonts w:ascii="Times New Roman" w:hAnsi="Times New Roman" w:cs="Times New Roman"/>
            <w:sz w:val="24"/>
            <w:szCs w:val="24"/>
            <w:lang w:val="en-US"/>
          </w:rPr>
          <w:t xml:space="preserve"> and Ripley's MASS</w:t>
        </w:r>
        <w:r>
          <w:rPr>
            <w:rFonts w:ascii="Times New Roman" w:hAnsi="Times New Roman" w:cs="Times New Roman"/>
            <w:sz w:val="24"/>
            <w:szCs w:val="24"/>
            <w:lang w:val="en-US"/>
          </w:rPr>
          <w:t>.</w:t>
        </w:r>
      </w:ins>
      <w:ins w:id="531" w:author="Usov Nikolay" w:date="2021-01-11T17:07:00Z">
        <w:r>
          <w:rPr>
            <w:rFonts w:ascii="Times New Roman" w:hAnsi="Times New Roman" w:cs="Times New Roman"/>
            <w:sz w:val="24"/>
            <w:szCs w:val="24"/>
            <w:lang w:val="en-US"/>
          </w:rPr>
          <w:t xml:space="preserve"> </w:t>
        </w:r>
      </w:ins>
      <w:ins w:id="532" w:author="Usov Nikolay" w:date="2021-01-11T17:08:00Z">
        <w:r>
          <w:rPr>
            <w:rFonts w:ascii="Times New Roman" w:hAnsi="Times New Roman" w:cs="Times New Roman"/>
            <w:sz w:val="24"/>
            <w:szCs w:val="24"/>
            <w:lang w:val="en-US"/>
          </w:rPr>
          <w:t xml:space="preserve">R package. Version </w:t>
        </w:r>
        <w:r w:rsidRPr="00764CF2">
          <w:rPr>
            <w:rFonts w:ascii="Times New Roman" w:hAnsi="Times New Roman" w:cs="Times New Roman"/>
            <w:sz w:val="24"/>
            <w:szCs w:val="24"/>
            <w:lang w:val="en-US"/>
          </w:rPr>
          <w:t>7.3-53</w:t>
        </w:r>
        <w:r>
          <w:rPr>
            <w:rFonts w:ascii="Times New Roman" w:hAnsi="Times New Roman" w:cs="Times New Roman"/>
            <w:sz w:val="24"/>
            <w:szCs w:val="24"/>
            <w:lang w:val="en-US"/>
          </w:rPr>
          <w:t>.</w:t>
        </w:r>
      </w:ins>
      <w:ins w:id="533" w:author="Usov Nikolay" w:date="2021-01-11T17:02:00Z">
        <w:r>
          <w:rPr>
            <w:rFonts w:ascii="Times New Roman" w:hAnsi="Times New Roman" w:cs="Times New Roman"/>
            <w:sz w:val="24"/>
            <w:szCs w:val="24"/>
            <w:lang w:val="en-US"/>
          </w:rPr>
          <w:t xml:space="preserve"> </w:t>
        </w:r>
      </w:ins>
      <w:ins w:id="534" w:author="Usov Nikolay" w:date="2021-01-11T17:03:00Z">
        <w:r w:rsidRPr="00764CF2">
          <w:rPr>
            <w:rFonts w:ascii="Times New Roman" w:hAnsi="Times New Roman" w:cs="Times New Roman"/>
            <w:sz w:val="24"/>
            <w:szCs w:val="24"/>
            <w:lang w:val="en-US"/>
          </w:rPr>
          <w:t>Available</w:t>
        </w:r>
        <w:r>
          <w:rPr>
            <w:rFonts w:ascii="Times New Roman" w:hAnsi="Times New Roman" w:cs="Times New Roman"/>
            <w:sz w:val="24"/>
            <w:szCs w:val="24"/>
            <w:lang w:val="en-US"/>
          </w:rPr>
          <w:t xml:space="preserve"> </w:t>
        </w:r>
        <w:r w:rsidRPr="00764CF2">
          <w:rPr>
            <w:rFonts w:ascii="Times New Roman" w:hAnsi="Times New Roman" w:cs="Times New Roman"/>
            <w:sz w:val="24"/>
            <w:szCs w:val="24"/>
            <w:lang w:val="en-US"/>
          </w:rPr>
          <w:t>from</w:t>
        </w:r>
        <w:r>
          <w:rPr>
            <w:rFonts w:ascii="Times New Roman" w:hAnsi="Times New Roman" w:cs="Times New Roman"/>
            <w:sz w:val="24"/>
            <w:szCs w:val="24"/>
            <w:lang w:val="en-US"/>
          </w:rPr>
          <w:t xml:space="preserve"> </w:t>
        </w:r>
      </w:ins>
      <w:ins w:id="535" w:author="Usov Nikolay" w:date="2021-01-11T17:19:00Z">
        <w:r w:rsidR="00E32649">
          <w:rPr>
            <w:rFonts w:ascii="Times New Roman" w:hAnsi="Times New Roman" w:cs="Times New Roman"/>
            <w:sz w:val="24"/>
            <w:szCs w:val="24"/>
            <w:lang w:val="en-US"/>
          </w:rPr>
          <w:fldChar w:fldCharType="begin"/>
        </w:r>
        <w:r w:rsidR="00E32649">
          <w:rPr>
            <w:rFonts w:ascii="Times New Roman" w:hAnsi="Times New Roman" w:cs="Times New Roman"/>
            <w:sz w:val="24"/>
            <w:szCs w:val="24"/>
            <w:lang w:val="en-US"/>
          </w:rPr>
          <w:instrText xml:space="preserve"> HYPERLINK "</w:instrText>
        </w:r>
      </w:ins>
      <w:ins w:id="536" w:author="Usov Nikolay" w:date="2021-01-11T17:03:00Z">
        <w:r w:rsidR="00E32649" w:rsidRPr="00764CF2">
          <w:rPr>
            <w:rFonts w:ascii="Times New Roman" w:hAnsi="Times New Roman" w:cs="Times New Roman"/>
            <w:sz w:val="24"/>
            <w:szCs w:val="24"/>
            <w:lang w:val="en-US"/>
          </w:rPr>
          <w:instrText>https://cran.r-project.org/package=MASS</w:instrText>
        </w:r>
      </w:ins>
      <w:ins w:id="537" w:author="Usov Nikolay" w:date="2021-01-11T17:19:00Z">
        <w:r w:rsidR="00E32649">
          <w:rPr>
            <w:rFonts w:ascii="Times New Roman" w:hAnsi="Times New Roman" w:cs="Times New Roman"/>
            <w:sz w:val="24"/>
            <w:szCs w:val="24"/>
            <w:lang w:val="en-US"/>
          </w:rPr>
          <w:instrText xml:space="preserve">" </w:instrText>
        </w:r>
        <w:r w:rsidR="00E32649">
          <w:rPr>
            <w:rFonts w:ascii="Times New Roman" w:hAnsi="Times New Roman" w:cs="Times New Roman"/>
            <w:sz w:val="24"/>
            <w:szCs w:val="24"/>
            <w:lang w:val="en-US"/>
          </w:rPr>
          <w:fldChar w:fldCharType="separate"/>
        </w:r>
      </w:ins>
      <w:ins w:id="538" w:author="Usov Nikolay" w:date="2021-01-11T17:03:00Z">
        <w:r w:rsidR="00E32649" w:rsidRPr="00A55833">
          <w:rPr>
            <w:rStyle w:val="af0"/>
            <w:rFonts w:ascii="Times New Roman" w:hAnsi="Times New Roman" w:cs="Times New Roman"/>
            <w:sz w:val="24"/>
            <w:szCs w:val="24"/>
            <w:lang w:val="en-US"/>
          </w:rPr>
          <w:t>https://cran.r-project.org/package=MASS</w:t>
        </w:r>
      </w:ins>
      <w:ins w:id="539" w:author="Usov Nikolay" w:date="2021-01-11T17:19:00Z">
        <w:r w:rsidR="00E32649">
          <w:rPr>
            <w:rFonts w:ascii="Times New Roman" w:hAnsi="Times New Roman" w:cs="Times New Roman"/>
            <w:sz w:val="24"/>
            <w:szCs w:val="24"/>
            <w:lang w:val="en-US"/>
          </w:rPr>
          <w:fldChar w:fldCharType="end"/>
        </w:r>
      </w:ins>
      <w:ins w:id="540" w:author="Usov Nikolay" w:date="2021-01-11T17:22:00Z">
        <w:r w:rsidR="00E32649">
          <w:rPr>
            <w:rFonts w:ascii="Times New Roman" w:hAnsi="Times New Roman" w:cs="Times New Roman"/>
            <w:sz w:val="24"/>
            <w:szCs w:val="24"/>
            <w:lang w:val="en-US"/>
          </w:rPr>
          <w:t>.</w:t>
        </w:r>
      </w:ins>
    </w:p>
    <w:p w14:paraId="455598DC" w14:textId="74D19B20" w:rsidR="00E32649" w:rsidRDefault="00E32649" w:rsidP="00E32649">
      <w:pPr>
        <w:spacing w:line="360" w:lineRule="auto"/>
        <w:rPr>
          <w:ins w:id="541" w:author="Usov Nikolay" w:date="2021-01-11T17:22:00Z"/>
          <w:rFonts w:ascii="Times New Roman" w:hAnsi="Times New Roman" w:cs="Times New Roman"/>
          <w:sz w:val="24"/>
          <w:szCs w:val="24"/>
          <w:lang w:val="en-US"/>
        </w:rPr>
      </w:pPr>
      <w:ins w:id="542" w:author="Usov Nikolay" w:date="2021-01-11T17:19:00Z">
        <w:r w:rsidRPr="00E32649">
          <w:rPr>
            <w:rFonts w:ascii="Times New Roman" w:hAnsi="Times New Roman" w:cs="Times New Roman"/>
            <w:sz w:val="24"/>
            <w:szCs w:val="24"/>
            <w:lang w:val="en-US"/>
          </w:rPr>
          <w:t xml:space="preserve">Schafer J, </w:t>
        </w:r>
        <w:proofErr w:type="spellStart"/>
        <w:r w:rsidRPr="00E32649">
          <w:rPr>
            <w:rFonts w:ascii="Times New Roman" w:hAnsi="Times New Roman" w:cs="Times New Roman"/>
            <w:sz w:val="24"/>
            <w:szCs w:val="24"/>
            <w:lang w:val="en-US"/>
          </w:rPr>
          <w:t>Opgen-Rhein</w:t>
        </w:r>
        <w:proofErr w:type="spellEnd"/>
        <w:r w:rsidRPr="00E32649">
          <w:rPr>
            <w:rFonts w:ascii="Times New Roman" w:hAnsi="Times New Roman" w:cs="Times New Roman"/>
            <w:sz w:val="24"/>
            <w:szCs w:val="24"/>
            <w:lang w:val="en-US"/>
          </w:rPr>
          <w:t xml:space="preserve"> </w:t>
        </w:r>
        <w:r>
          <w:rPr>
            <w:rFonts w:ascii="Times New Roman" w:hAnsi="Times New Roman" w:cs="Times New Roman"/>
            <w:sz w:val="24"/>
            <w:szCs w:val="24"/>
            <w:lang w:val="en-US"/>
          </w:rPr>
          <w:t>R</w:t>
        </w:r>
        <w:r w:rsidRPr="00E32649">
          <w:rPr>
            <w:rFonts w:ascii="Times New Roman" w:hAnsi="Times New Roman" w:cs="Times New Roman"/>
            <w:sz w:val="24"/>
            <w:szCs w:val="24"/>
            <w:lang w:val="en-US"/>
          </w:rPr>
          <w:t xml:space="preserve">, Zuber </w:t>
        </w:r>
        <w:r>
          <w:rPr>
            <w:rFonts w:ascii="Times New Roman" w:hAnsi="Times New Roman" w:cs="Times New Roman"/>
            <w:sz w:val="24"/>
            <w:szCs w:val="24"/>
            <w:lang w:val="en-US"/>
          </w:rPr>
          <w:t>V</w:t>
        </w:r>
        <w:r w:rsidRPr="00E32649">
          <w:rPr>
            <w:rFonts w:ascii="Times New Roman" w:hAnsi="Times New Roman" w:cs="Times New Roman"/>
            <w:sz w:val="24"/>
            <w:szCs w:val="24"/>
            <w:lang w:val="en-US"/>
          </w:rPr>
          <w:t xml:space="preserve">, </w:t>
        </w:r>
        <w:proofErr w:type="spellStart"/>
        <w:r w:rsidRPr="00E32649">
          <w:rPr>
            <w:rFonts w:ascii="Times New Roman" w:hAnsi="Times New Roman" w:cs="Times New Roman"/>
            <w:sz w:val="24"/>
            <w:szCs w:val="24"/>
            <w:lang w:val="en-US"/>
          </w:rPr>
          <w:t>Ahdesmaki</w:t>
        </w:r>
        <w:proofErr w:type="spellEnd"/>
        <w:r w:rsidRPr="00E32649">
          <w:rPr>
            <w:rFonts w:ascii="Times New Roman" w:hAnsi="Times New Roman" w:cs="Times New Roman"/>
            <w:sz w:val="24"/>
            <w:szCs w:val="24"/>
            <w:lang w:val="en-US"/>
          </w:rPr>
          <w:t xml:space="preserve"> </w:t>
        </w:r>
        <w:r>
          <w:rPr>
            <w:rFonts w:ascii="Times New Roman" w:hAnsi="Times New Roman" w:cs="Times New Roman"/>
            <w:sz w:val="24"/>
            <w:szCs w:val="24"/>
            <w:lang w:val="en-US"/>
          </w:rPr>
          <w:t>M</w:t>
        </w:r>
        <w:r w:rsidRPr="00E32649">
          <w:rPr>
            <w:rFonts w:ascii="Times New Roman" w:hAnsi="Times New Roman" w:cs="Times New Roman"/>
            <w:sz w:val="24"/>
            <w:szCs w:val="24"/>
            <w:lang w:val="en-US"/>
          </w:rPr>
          <w:t>, Silva A</w:t>
        </w:r>
        <w:r>
          <w:rPr>
            <w:rFonts w:ascii="Times New Roman" w:hAnsi="Times New Roman" w:cs="Times New Roman"/>
            <w:sz w:val="24"/>
            <w:szCs w:val="24"/>
            <w:lang w:val="en-US"/>
          </w:rPr>
          <w:t>PD</w:t>
        </w:r>
        <w:r w:rsidRPr="00E32649">
          <w:rPr>
            <w:rFonts w:ascii="Times New Roman" w:hAnsi="Times New Roman" w:cs="Times New Roman"/>
            <w:sz w:val="24"/>
            <w:szCs w:val="24"/>
            <w:lang w:val="en-US"/>
          </w:rPr>
          <w:t>, Strimmer</w:t>
        </w:r>
      </w:ins>
      <w:ins w:id="543" w:author="Usov Nikolay" w:date="2021-01-11T17:20:00Z">
        <w:r w:rsidRPr="00E32649">
          <w:rPr>
            <w:rFonts w:ascii="Times New Roman" w:hAnsi="Times New Roman" w:cs="Times New Roman"/>
            <w:sz w:val="24"/>
            <w:szCs w:val="24"/>
            <w:lang w:val="en-US"/>
          </w:rPr>
          <w:t xml:space="preserve"> </w:t>
        </w:r>
        <w:r>
          <w:rPr>
            <w:rFonts w:ascii="Times New Roman" w:hAnsi="Times New Roman" w:cs="Times New Roman"/>
            <w:sz w:val="24"/>
            <w:szCs w:val="24"/>
            <w:lang w:val="en-US"/>
          </w:rPr>
          <w:t>K (2017)</w:t>
        </w:r>
      </w:ins>
      <w:ins w:id="544" w:author="Usov Nikolay" w:date="2021-01-11T17:21:00Z">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corpcor</w:t>
        </w:r>
        <w:proofErr w:type="spellEnd"/>
        <w:r>
          <w:rPr>
            <w:rFonts w:ascii="Times New Roman" w:hAnsi="Times New Roman" w:cs="Times New Roman"/>
            <w:sz w:val="24"/>
            <w:szCs w:val="24"/>
            <w:lang w:val="en-US"/>
          </w:rPr>
          <w:t xml:space="preserve">: </w:t>
        </w:r>
        <w:r w:rsidRPr="00E32649">
          <w:rPr>
            <w:rFonts w:ascii="Times New Roman" w:hAnsi="Times New Roman" w:cs="Times New Roman"/>
            <w:sz w:val="24"/>
            <w:szCs w:val="24"/>
            <w:lang w:val="en-US"/>
          </w:rPr>
          <w:t>Efficient Estimation of Covariance and (Partial) Correlation</w:t>
        </w:r>
        <w:r>
          <w:rPr>
            <w:rFonts w:ascii="Times New Roman" w:hAnsi="Times New Roman" w:cs="Times New Roman"/>
            <w:sz w:val="24"/>
            <w:szCs w:val="24"/>
            <w:lang w:val="en-US"/>
          </w:rPr>
          <w:t xml:space="preserve">. R package. Version </w:t>
        </w:r>
      </w:ins>
      <w:ins w:id="545" w:author="Usov Nikolay" w:date="2021-01-11T17:22:00Z">
        <w:r w:rsidRPr="00E32649">
          <w:rPr>
            <w:rFonts w:ascii="Times New Roman" w:hAnsi="Times New Roman" w:cs="Times New Roman"/>
            <w:sz w:val="24"/>
            <w:szCs w:val="24"/>
            <w:lang w:val="en-US"/>
          </w:rPr>
          <w:t>1.6.9</w:t>
        </w:r>
        <w:r>
          <w:rPr>
            <w:rFonts w:ascii="Times New Roman" w:hAnsi="Times New Roman" w:cs="Times New Roman"/>
            <w:sz w:val="24"/>
            <w:szCs w:val="24"/>
            <w:lang w:val="en-US"/>
          </w:rPr>
          <w:t xml:space="preserve">. </w:t>
        </w:r>
        <w:r w:rsidRPr="00764CF2">
          <w:rPr>
            <w:rFonts w:ascii="Times New Roman" w:hAnsi="Times New Roman" w:cs="Times New Roman"/>
            <w:sz w:val="24"/>
            <w:szCs w:val="24"/>
            <w:lang w:val="en-US"/>
          </w:rPr>
          <w:t>Available</w:t>
        </w:r>
        <w:r>
          <w:rPr>
            <w:rFonts w:ascii="Times New Roman" w:hAnsi="Times New Roman" w:cs="Times New Roman"/>
            <w:sz w:val="24"/>
            <w:szCs w:val="24"/>
            <w:lang w:val="en-US"/>
          </w:rPr>
          <w:t xml:space="preserve"> </w:t>
        </w:r>
        <w:r w:rsidRPr="00764CF2">
          <w:rPr>
            <w:rFonts w:ascii="Times New Roman" w:hAnsi="Times New Roman" w:cs="Times New Roman"/>
            <w:sz w:val="24"/>
            <w:szCs w:val="24"/>
            <w:lang w:val="en-US"/>
          </w:rPr>
          <w:t>from</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HYPERLINK "</w:instrText>
        </w:r>
        <w:r w:rsidRPr="00E32649">
          <w:rPr>
            <w:rFonts w:ascii="Times New Roman" w:hAnsi="Times New Roman" w:cs="Times New Roman"/>
            <w:sz w:val="24"/>
            <w:szCs w:val="24"/>
            <w:lang w:val="en-US"/>
          </w:rPr>
          <w:instrText>https://cran.r-project.org/package=corpcor</w:instrText>
        </w:r>
        <w:r>
          <w:rPr>
            <w:rFonts w:ascii="Times New Roman" w:hAnsi="Times New Roman" w:cs="Times New Roman"/>
            <w:sz w:val="24"/>
            <w:szCs w:val="24"/>
            <w:lang w:val="en-US"/>
          </w:rPr>
          <w:instrText xml:space="preserve">" </w:instrText>
        </w:r>
        <w:r>
          <w:rPr>
            <w:rFonts w:ascii="Times New Roman" w:hAnsi="Times New Roman" w:cs="Times New Roman"/>
            <w:sz w:val="24"/>
            <w:szCs w:val="24"/>
            <w:lang w:val="en-US"/>
          </w:rPr>
          <w:fldChar w:fldCharType="separate"/>
        </w:r>
        <w:r w:rsidRPr="00A55833">
          <w:rPr>
            <w:rStyle w:val="af0"/>
            <w:rFonts w:ascii="Times New Roman" w:hAnsi="Times New Roman" w:cs="Times New Roman"/>
            <w:sz w:val="24"/>
            <w:szCs w:val="24"/>
            <w:lang w:val="en-US"/>
          </w:rPr>
          <w:t>https://cran.r-project.org/package=corpcor</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ins>
    </w:p>
    <w:p w14:paraId="39987776" w14:textId="2FE9DE8A" w:rsidR="00E32649" w:rsidDel="00E32649" w:rsidRDefault="00E32649" w:rsidP="00E32649">
      <w:pPr>
        <w:spacing w:line="360" w:lineRule="auto"/>
        <w:rPr>
          <w:del w:id="546" w:author="Usov Nikolay" w:date="2021-01-11T17:22:00Z"/>
          <w:rFonts w:ascii="Times New Roman" w:hAnsi="Times New Roman" w:cs="Times New Roman"/>
          <w:sz w:val="24"/>
          <w:szCs w:val="24"/>
          <w:lang w:val="en-US"/>
        </w:rPr>
      </w:pPr>
    </w:p>
    <w:p w14:paraId="5D5F32E1" w14:textId="77777777" w:rsidR="00EF0392" w:rsidRDefault="00994266">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Søreide</w:t>
      </w:r>
      <w:proofErr w:type="spellEnd"/>
      <w:r>
        <w:rPr>
          <w:rFonts w:ascii="Times New Roman" w:hAnsi="Times New Roman" w:cs="Times New Roman"/>
          <w:sz w:val="24"/>
          <w:szCs w:val="24"/>
          <w:lang w:val="en-US"/>
        </w:rPr>
        <w:t xml:space="preserve"> J. E., </w:t>
      </w:r>
      <w:proofErr w:type="spellStart"/>
      <w:r>
        <w:rPr>
          <w:rFonts w:ascii="Times New Roman" w:hAnsi="Times New Roman" w:cs="Times New Roman"/>
          <w:sz w:val="24"/>
          <w:szCs w:val="24"/>
          <w:lang w:val="en-US"/>
        </w:rPr>
        <w:t>Leu</w:t>
      </w:r>
      <w:proofErr w:type="spellEnd"/>
      <w:r>
        <w:rPr>
          <w:rFonts w:ascii="Times New Roman" w:hAnsi="Times New Roman" w:cs="Times New Roman"/>
          <w:sz w:val="24"/>
          <w:szCs w:val="24"/>
          <w:lang w:val="en-US"/>
        </w:rPr>
        <w:t xml:space="preserve"> E. V. A., Berge J, </w:t>
      </w:r>
      <w:proofErr w:type="spellStart"/>
      <w:r>
        <w:rPr>
          <w:rFonts w:ascii="Times New Roman" w:hAnsi="Times New Roman" w:cs="Times New Roman"/>
          <w:sz w:val="24"/>
          <w:szCs w:val="24"/>
          <w:lang w:val="en-US"/>
        </w:rPr>
        <w:t>Graeve</w:t>
      </w:r>
      <w:proofErr w:type="spellEnd"/>
      <w:r>
        <w:rPr>
          <w:rFonts w:ascii="Times New Roman" w:hAnsi="Times New Roman" w:cs="Times New Roman"/>
          <w:sz w:val="24"/>
          <w:szCs w:val="24"/>
          <w:lang w:val="en-US"/>
        </w:rPr>
        <w:t xml:space="preserve"> M., Falk-Petersen S. (2010). Timing of blooms, algal food quality and </w:t>
      </w:r>
      <w:r>
        <w:rPr>
          <w:rFonts w:ascii="Times New Roman" w:hAnsi="Times New Roman" w:cs="Times New Roman"/>
          <w:i/>
          <w:iCs/>
          <w:sz w:val="24"/>
          <w:szCs w:val="24"/>
          <w:lang w:val="en-US"/>
        </w:rPr>
        <w:t>Calanus glacialis</w:t>
      </w:r>
      <w:r>
        <w:rPr>
          <w:rFonts w:ascii="Times New Roman" w:hAnsi="Times New Roman" w:cs="Times New Roman"/>
          <w:sz w:val="24"/>
          <w:szCs w:val="24"/>
          <w:lang w:val="en-US"/>
        </w:rPr>
        <w:t xml:space="preserve"> reproduction and growth in a changing Arctic. Global Change Biology, 16(11), 3154–3163. </w:t>
      </w:r>
      <w:r w:rsidR="00742036">
        <w:fldChar w:fldCharType="begin"/>
      </w:r>
      <w:r w:rsidR="00742036">
        <w:instrText xml:space="preserve"> HYPERLINK "https://doi.org/10.1111/j.1365-2486.2010.02175.x" </w:instrText>
      </w:r>
      <w:r w:rsidR="00742036">
        <w:fldChar w:fldCharType="separate"/>
      </w:r>
      <w:r>
        <w:rPr>
          <w:rStyle w:val="af0"/>
          <w:rFonts w:ascii="Times New Roman" w:hAnsi="Times New Roman" w:cs="Times New Roman"/>
          <w:sz w:val="24"/>
          <w:szCs w:val="24"/>
          <w:lang w:val="en-US"/>
        </w:rPr>
        <w:t>https://doi.org/10.1111/j.1365-2486.2010.02175.x</w:t>
      </w:r>
      <w:r w:rsidR="00742036">
        <w:rPr>
          <w:rStyle w:val="af0"/>
          <w:rFonts w:ascii="Times New Roman" w:hAnsi="Times New Roman" w:cs="Times New Roman"/>
          <w:sz w:val="24"/>
          <w:szCs w:val="24"/>
          <w:lang w:val="en-US"/>
        </w:rPr>
        <w:fldChar w:fldCharType="end"/>
      </w:r>
    </w:p>
    <w:p w14:paraId="282FD38E" w14:textId="77777777" w:rsidR="00EF0392" w:rsidRDefault="0099426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Staudinger, M. D., Mills, K. E., </w:t>
      </w:r>
      <w:proofErr w:type="spellStart"/>
      <w:r>
        <w:rPr>
          <w:rFonts w:ascii="Times New Roman" w:hAnsi="Times New Roman" w:cs="Times New Roman"/>
          <w:sz w:val="24"/>
          <w:szCs w:val="24"/>
          <w:lang w:val="en-US"/>
        </w:rPr>
        <w:t>Stamieszkin</w:t>
      </w:r>
      <w:proofErr w:type="spellEnd"/>
      <w:r>
        <w:rPr>
          <w:rFonts w:ascii="Times New Roman" w:hAnsi="Times New Roman" w:cs="Times New Roman"/>
          <w:sz w:val="24"/>
          <w:szCs w:val="24"/>
          <w:lang w:val="en-US"/>
        </w:rPr>
        <w:t xml:space="preserve">, K., Record, N. R., </w:t>
      </w:r>
      <w:proofErr w:type="spellStart"/>
      <w:r>
        <w:rPr>
          <w:rFonts w:ascii="Times New Roman" w:hAnsi="Times New Roman" w:cs="Times New Roman"/>
          <w:sz w:val="24"/>
          <w:szCs w:val="24"/>
          <w:lang w:val="en-US"/>
        </w:rPr>
        <w:t>Hudak</w:t>
      </w:r>
      <w:proofErr w:type="spellEnd"/>
      <w:r>
        <w:rPr>
          <w:rFonts w:ascii="Times New Roman" w:hAnsi="Times New Roman" w:cs="Times New Roman"/>
          <w:sz w:val="24"/>
          <w:szCs w:val="24"/>
          <w:lang w:val="en-US"/>
        </w:rPr>
        <w:t xml:space="preserve">, C. A., Allyn, A., Diamond A, </w:t>
      </w:r>
      <w:proofErr w:type="spellStart"/>
      <w:r>
        <w:rPr>
          <w:rFonts w:ascii="Times New Roman" w:hAnsi="Times New Roman" w:cs="Times New Roman"/>
          <w:sz w:val="24"/>
          <w:szCs w:val="24"/>
          <w:lang w:val="en-US"/>
        </w:rPr>
        <w:t>Friedland</w:t>
      </w:r>
      <w:proofErr w:type="spellEnd"/>
      <w:r>
        <w:rPr>
          <w:rFonts w:ascii="Times New Roman" w:hAnsi="Times New Roman" w:cs="Times New Roman"/>
          <w:sz w:val="24"/>
          <w:szCs w:val="24"/>
          <w:lang w:val="en-US"/>
        </w:rPr>
        <w:t xml:space="preserve"> KD, </w:t>
      </w:r>
      <w:proofErr w:type="spellStart"/>
      <w:r>
        <w:rPr>
          <w:rFonts w:ascii="Times New Roman" w:hAnsi="Times New Roman" w:cs="Times New Roman"/>
          <w:sz w:val="24"/>
          <w:szCs w:val="24"/>
          <w:lang w:val="en-US"/>
        </w:rPr>
        <w:t>Golet</w:t>
      </w:r>
      <w:proofErr w:type="spellEnd"/>
      <w:r>
        <w:rPr>
          <w:rFonts w:ascii="Times New Roman" w:hAnsi="Times New Roman" w:cs="Times New Roman"/>
          <w:sz w:val="24"/>
          <w:szCs w:val="24"/>
          <w:lang w:val="en-US"/>
        </w:rPr>
        <w:t xml:space="preserve"> W, Henderson ME, Hernandez CM, Huntington TG, Ji R, Johnson CL, Johnson DS, </w:t>
      </w:r>
      <w:proofErr w:type="spellStart"/>
      <w:r>
        <w:rPr>
          <w:rFonts w:ascii="Times New Roman" w:hAnsi="Times New Roman" w:cs="Times New Roman"/>
          <w:sz w:val="24"/>
          <w:szCs w:val="24"/>
          <w:lang w:val="en-US"/>
        </w:rPr>
        <w:t>Jordaan</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Kocik</w:t>
      </w:r>
      <w:proofErr w:type="spellEnd"/>
      <w:r>
        <w:rPr>
          <w:rFonts w:ascii="Times New Roman" w:hAnsi="Times New Roman" w:cs="Times New Roman"/>
          <w:sz w:val="24"/>
          <w:szCs w:val="24"/>
          <w:lang w:val="en-US"/>
        </w:rPr>
        <w:t xml:space="preserve"> J, Yun Li, </w:t>
      </w:r>
      <w:proofErr w:type="spellStart"/>
      <w:r>
        <w:rPr>
          <w:rFonts w:ascii="Times New Roman" w:hAnsi="Times New Roman" w:cs="Times New Roman"/>
          <w:sz w:val="24"/>
          <w:szCs w:val="24"/>
          <w:lang w:val="en-US"/>
        </w:rPr>
        <w:t>Liebman</w:t>
      </w:r>
      <w:proofErr w:type="spellEnd"/>
      <w:r>
        <w:rPr>
          <w:rFonts w:ascii="Times New Roman" w:hAnsi="Times New Roman" w:cs="Times New Roman"/>
          <w:sz w:val="24"/>
          <w:szCs w:val="24"/>
          <w:lang w:val="en-US"/>
        </w:rPr>
        <w:t xml:space="preserve"> M, Nichols O.C., Pendleton D, Richards RA, Robben T, Thomas AC, Walsh HJ, </w:t>
      </w:r>
      <w:proofErr w:type="spellStart"/>
      <w:r>
        <w:rPr>
          <w:rFonts w:ascii="Times New Roman" w:hAnsi="Times New Roman" w:cs="Times New Roman"/>
          <w:sz w:val="24"/>
          <w:szCs w:val="24"/>
          <w:lang w:val="en-US"/>
        </w:rPr>
        <w:t>Yakola</w:t>
      </w:r>
      <w:proofErr w:type="spellEnd"/>
      <w:r>
        <w:rPr>
          <w:rFonts w:ascii="Times New Roman" w:hAnsi="Times New Roman" w:cs="Times New Roman"/>
          <w:sz w:val="24"/>
          <w:szCs w:val="24"/>
          <w:lang w:val="en-US"/>
        </w:rPr>
        <w:t xml:space="preserve"> K (2019). It’s about time: A synthesis of changing phenology in the Gulf of Maine ecosystem. Fisheries Oceanography, 28(5), 532–566. </w:t>
      </w:r>
      <w:r w:rsidR="00742036">
        <w:fldChar w:fldCharType="begin"/>
      </w:r>
      <w:r w:rsidR="00742036">
        <w:instrText xml:space="preserve"> HYPERLINK "https://doi.org/10.1111/fog.12429" </w:instrText>
      </w:r>
      <w:r w:rsidR="00742036">
        <w:fldChar w:fldCharType="separate"/>
      </w:r>
      <w:r>
        <w:rPr>
          <w:rStyle w:val="af0"/>
          <w:rFonts w:ascii="Times New Roman" w:hAnsi="Times New Roman" w:cs="Times New Roman"/>
          <w:sz w:val="24"/>
          <w:szCs w:val="24"/>
          <w:lang w:val="en-US"/>
        </w:rPr>
        <w:t>https://doi.org/10.1111/fog.12429</w:t>
      </w:r>
      <w:r w:rsidR="00742036">
        <w:rPr>
          <w:rStyle w:val="af0"/>
          <w:rFonts w:ascii="Times New Roman" w:hAnsi="Times New Roman" w:cs="Times New Roman"/>
          <w:sz w:val="24"/>
          <w:szCs w:val="24"/>
          <w:lang w:val="en-US"/>
        </w:rPr>
        <w:fldChar w:fldCharType="end"/>
      </w:r>
    </w:p>
    <w:p w14:paraId="4DD3C50D" w14:textId="77777777" w:rsidR="00EF0392" w:rsidRDefault="0099426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Thackeray, S. J., Henrys, P. A., Hemming, D. et al. (2016). Phenological sensitivity to climate across taxa and trophic levels. Nature, 535(7611), 241–245. </w:t>
      </w:r>
      <w:r w:rsidR="00742036">
        <w:fldChar w:fldCharType="begin"/>
      </w:r>
      <w:r w:rsidR="00742036">
        <w:instrText xml:space="preserve"> HYPERLINK "https://doi.org/10.1038/nature18608" </w:instrText>
      </w:r>
      <w:r w:rsidR="00742036">
        <w:fldChar w:fldCharType="separate"/>
      </w:r>
      <w:r>
        <w:rPr>
          <w:rStyle w:val="af0"/>
          <w:rFonts w:ascii="Times New Roman" w:hAnsi="Times New Roman" w:cs="Times New Roman"/>
          <w:sz w:val="24"/>
          <w:szCs w:val="24"/>
          <w:lang w:val="en-US"/>
        </w:rPr>
        <w:t>https://doi.org/10.1038/nature18608</w:t>
      </w:r>
      <w:r w:rsidR="00742036">
        <w:rPr>
          <w:rStyle w:val="af0"/>
          <w:rFonts w:ascii="Times New Roman" w:hAnsi="Times New Roman" w:cs="Times New Roman"/>
          <w:sz w:val="24"/>
          <w:szCs w:val="24"/>
          <w:lang w:val="en-US"/>
        </w:rPr>
        <w:fldChar w:fldCharType="end"/>
      </w:r>
    </w:p>
    <w:p w14:paraId="503B7517" w14:textId="77777777" w:rsidR="00EF0392" w:rsidRDefault="0099426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Usov N, </w:t>
      </w:r>
      <w:proofErr w:type="spellStart"/>
      <w:r>
        <w:rPr>
          <w:rFonts w:ascii="Times New Roman" w:hAnsi="Times New Roman" w:cs="Times New Roman"/>
          <w:sz w:val="24"/>
          <w:szCs w:val="24"/>
          <w:lang w:val="en-US"/>
        </w:rPr>
        <w:t>Kutcheva</w:t>
      </w:r>
      <w:proofErr w:type="spellEnd"/>
      <w:r>
        <w:rPr>
          <w:rFonts w:ascii="Times New Roman" w:hAnsi="Times New Roman" w:cs="Times New Roman"/>
          <w:sz w:val="24"/>
          <w:szCs w:val="24"/>
          <w:lang w:val="en-US"/>
        </w:rPr>
        <w:t xml:space="preserve"> I, Primakov I, </w:t>
      </w:r>
      <w:proofErr w:type="spellStart"/>
      <w:r>
        <w:rPr>
          <w:rFonts w:ascii="Times New Roman" w:hAnsi="Times New Roman" w:cs="Times New Roman"/>
          <w:sz w:val="24"/>
          <w:szCs w:val="24"/>
          <w:lang w:val="en-US"/>
        </w:rPr>
        <w:t>Martynova</w:t>
      </w:r>
      <w:proofErr w:type="spellEnd"/>
      <w:r>
        <w:rPr>
          <w:rFonts w:ascii="Times New Roman" w:hAnsi="Times New Roman" w:cs="Times New Roman"/>
          <w:sz w:val="24"/>
          <w:szCs w:val="24"/>
          <w:lang w:val="en-US"/>
        </w:rPr>
        <w:t xml:space="preserve"> D (2013) Every species is good in its season: Do the shifts in the annual temperature dynamics affect the phenology of the zooplankton species in the White Sea? </w:t>
      </w:r>
      <w:proofErr w:type="spellStart"/>
      <w:r>
        <w:rPr>
          <w:rFonts w:ascii="Times New Roman" w:hAnsi="Times New Roman" w:cs="Times New Roman"/>
          <w:sz w:val="24"/>
          <w:szCs w:val="24"/>
          <w:lang w:val="en-US"/>
        </w:rPr>
        <w:t>Hydrobiologia</w:t>
      </w:r>
      <w:proofErr w:type="spellEnd"/>
      <w:r>
        <w:rPr>
          <w:rFonts w:ascii="Times New Roman" w:hAnsi="Times New Roman" w:cs="Times New Roman"/>
          <w:sz w:val="24"/>
          <w:szCs w:val="24"/>
          <w:lang w:val="en-US"/>
        </w:rPr>
        <w:t xml:space="preserve"> 706: 11–33. https://doi.org/10.1007/s10750-012-1435-z</w:t>
      </w:r>
    </w:p>
    <w:p w14:paraId="1407C661" w14:textId="77777777" w:rsidR="00EF0392" w:rsidRDefault="00994266">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Wernberg</w:t>
      </w:r>
      <w:proofErr w:type="spellEnd"/>
      <w:r>
        <w:rPr>
          <w:rFonts w:ascii="Times New Roman" w:hAnsi="Times New Roman" w:cs="Times New Roman"/>
          <w:sz w:val="24"/>
          <w:szCs w:val="24"/>
          <w:lang w:val="en-US"/>
        </w:rPr>
        <w:t xml:space="preserve">, T., </w:t>
      </w:r>
      <w:proofErr w:type="spellStart"/>
      <w:r>
        <w:rPr>
          <w:rFonts w:ascii="Times New Roman" w:hAnsi="Times New Roman" w:cs="Times New Roman"/>
          <w:sz w:val="24"/>
          <w:szCs w:val="24"/>
          <w:lang w:val="en-US"/>
        </w:rPr>
        <w:t>Smale</w:t>
      </w:r>
      <w:proofErr w:type="spellEnd"/>
      <w:r>
        <w:rPr>
          <w:rFonts w:ascii="Times New Roman" w:hAnsi="Times New Roman" w:cs="Times New Roman"/>
          <w:sz w:val="24"/>
          <w:szCs w:val="24"/>
          <w:lang w:val="en-US"/>
        </w:rPr>
        <w:t xml:space="preserve">, D. A. and Thomsen, M. S. (2012), A decade of climate change experiments on marine organisms: procedures, patterns and problems. Global Change Biology, 18: 1491–1498. </w:t>
      </w:r>
      <w:r w:rsidR="00742036">
        <w:fldChar w:fldCharType="begin"/>
      </w:r>
      <w:r w:rsidR="00742036">
        <w:instrText xml:space="preserve"> HYPERLINK "https://doi.org/10.1111/j.1365-2486.2012.02656.x" </w:instrText>
      </w:r>
      <w:r w:rsidR="00742036">
        <w:fldChar w:fldCharType="separate"/>
      </w:r>
      <w:r>
        <w:rPr>
          <w:rStyle w:val="af0"/>
          <w:rFonts w:ascii="Times New Roman" w:hAnsi="Times New Roman" w:cs="Times New Roman"/>
          <w:sz w:val="24"/>
          <w:szCs w:val="24"/>
          <w:lang w:val="en-US"/>
        </w:rPr>
        <w:t>https://doi.org/10.1111/j.1365-2486.2012.02656.x</w:t>
      </w:r>
      <w:r w:rsidR="00742036">
        <w:rPr>
          <w:rStyle w:val="af0"/>
          <w:rFonts w:ascii="Times New Roman" w:hAnsi="Times New Roman" w:cs="Times New Roman"/>
          <w:sz w:val="24"/>
          <w:szCs w:val="24"/>
          <w:lang w:val="en-US"/>
        </w:rPr>
        <w:fldChar w:fldCharType="end"/>
      </w:r>
    </w:p>
    <w:p w14:paraId="0952349C" w14:textId="77777777" w:rsidR="00EF0392" w:rsidRDefault="0099426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Zhang F, Zhang Y, Zhang X, </w:t>
      </w:r>
      <w:proofErr w:type="spellStart"/>
      <w:r>
        <w:rPr>
          <w:rFonts w:ascii="Times New Roman" w:hAnsi="Times New Roman" w:cs="Times New Roman"/>
          <w:sz w:val="24"/>
          <w:szCs w:val="24"/>
          <w:lang w:val="en-US"/>
        </w:rPr>
        <w:t>Guo</w:t>
      </w:r>
      <w:proofErr w:type="spellEnd"/>
      <w:r>
        <w:rPr>
          <w:rFonts w:ascii="Times New Roman" w:hAnsi="Times New Roman" w:cs="Times New Roman"/>
          <w:sz w:val="24"/>
          <w:szCs w:val="24"/>
          <w:lang w:val="en-US"/>
        </w:rPr>
        <w:t xml:space="preserve"> X, Liang Z, Chen H (2004) Species and abundance of the benthic boundary layer fauna of the Yellow sea in summer. Marine Fisheries Research. 25(3): 1-9.</w:t>
      </w:r>
    </w:p>
    <w:p w14:paraId="31B8EF15" w14:textId="77777777" w:rsidR="00EF0392" w:rsidRDefault="00994266">
      <w:pPr>
        <w:spacing w:line="360" w:lineRule="auto"/>
        <w:rPr>
          <w:rFonts w:ascii="Times New Roman" w:hAnsi="Times New Roman" w:cs="Times New Roman"/>
          <w:sz w:val="24"/>
          <w:szCs w:val="24"/>
        </w:rPr>
      </w:pPr>
      <w:proofErr w:type="spellStart"/>
      <w:r>
        <w:rPr>
          <w:rFonts w:ascii="Times New Roman" w:hAnsi="Times New Roman" w:cs="Times New Roman"/>
          <w:sz w:val="24"/>
          <w:szCs w:val="24"/>
          <w:lang w:val="en-US"/>
        </w:rPr>
        <w:t>Zubakha</w:t>
      </w:r>
      <w:proofErr w:type="spellEnd"/>
      <w:r>
        <w:rPr>
          <w:rFonts w:ascii="Times New Roman" w:hAnsi="Times New Roman" w:cs="Times New Roman"/>
          <w:sz w:val="24"/>
          <w:szCs w:val="24"/>
          <w:lang w:val="en-US"/>
        </w:rPr>
        <w:t>, M. A. &amp; N. V. Usov, 2004. Optimum temperatures for common zooplankton species in the White Sea. Russian</w:t>
      </w:r>
      <w:r>
        <w:rPr>
          <w:rFonts w:ascii="Times New Roman" w:hAnsi="Times New Roman" w:cs="Times New Roman"/>
          <w:sz w:val="24"/>
          <w:szCs w:val="24"/>
        </w:rPr>
        <w:t xml:space="preserve"> </w:t>
      </w:r>
      <w:r>
        <w:rPr>
          <w:rFonts w:ascii="Times New Roman" w:hAnsi="Times New Roman" w:cs="Times New Roman"/>
          <w:sz w:val="24"/>
          <w:szCs w:val="24"/>
          <w:lang w:val="en-US"/>
        </w:rPr>
        <w:t>Journal of Marine Biology 30: 293–297.</w:t>
      </w:r>
    </w:p>
    <w:p w14:paraId="1EB8CB21" w14:textId="77777777" w:rsidR="00EF0392" w:rsidRDefault="00EF0392">
      <w:pPr>
        <w:spacing w:line="360" w:lineRule="auto"/>
        <w:rPr>
          <w:rFonts w:ascii="Times New Roman" w:hAnsi="Times New Roman" w:cs="Times New Roman"/>
          <w:sz w:val="24"/>
          <w:szCs w:val="24"/>
        </w:rPr>
      </w:pPr>
    </w:p>
    <w:sectPr w:rsidR="00EF0392" w:rsidSect="00917AF4">
      <w:headerReference w:type="default" r:id="rId23"/>
      <w:pgSz w:w="11906" w:h="16838" w:code="9"/>
      <w:pgMar w:top="1134" w:right="851" w:bottom="1134" w:left="1418" w:header="709" w:footer="720" w:gutter="0"/>
      <w:lnNumType w:countBy="1" w:restart="continuous"/>
      <w:cols w:space="720"/>
      <w:docGrid w:linePitch="240" w:charSpace="-2049"/>
      <w:sectPrChange w:id="547" w:author="Usov Nikolay" w:date="2021-02-01T15:59:00Z">
        <w:sectPr w:rsidR="00EF0392" w:rsidSect="00917AF4">
          <w:pgSz w:code="0"/>
          <w:pgMar w:top="1134" w:right="851" w:bottom="1134" w:left="1418" w:header="709" w:footer="720" w:gutter="0"/>
          <w:lnNumType w:countBy="0" w:restart="newPage"/>
        </w:sectPr>
      </w:sectPrChange>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Vadim Khaitov" w:date="2020-11-07T06:31:00Z" w:initials="V">
    <w:p w14:paraId="0C943CBA" w14:textId="77777777" w:rsidR="008A376B" w:rsidRDefault="008A376B">
      <w:pPr>
        <w:pStyle w:val="a4"/>
        <w:rPr>
          <w:lang w:val="ru-RU"/>
        </w:rPr>
      </w:pPr>
      <w:r>
        <w:rPr>
          <w:lang w:val="ru-RU"/>
        </w:rPr>
        <w:t>Тогда уж сюда нужна какая-то ссылка на что-то общее</w:t>
      </w:r>
    </w:p>
  </w:comment>
  <w:comment w:id="5" w:author="Николай Усов" w:date="2020-11-16T10:46:00Z" w:initials="НУ">
    <w:p w14:paraId="0E0CBF56" w14:textId="760228BF" w:rsidR="008A376B" w:rsidRPr="00994266" w:rsidRDefault="008A376B">
      <w:pPr>
        <w:pStyle w:val="a4"/>
        <w:rPr>
          <w:lang w:val="ru-RU"/>
        </w:rPr>
      </w:pPr>
      <w:r>
        <w:rPr>
          <w:rStyle w:val="af"/>
        </w:rPr>
        <w:annotationRef/>
      </w:r>
      <w:r>
        <w:rPr>
          <w:lang w:val="ru-RU"/>
        </w:rPr>
        <w:t>Эти работы достаточно общи для этого случая и достаточны для подкрепления моего высказывания. Добавил еще Хатчинсона для верности.</w:t>
      </w:r>
    </w:p>
  </w:comment>
  <w:comment w:id="8" w:author="Vadim Khaitov" w:date="2020-11-07T06:33:00Z" w:initials="V">
    <w:p w14:paraId="105242FC" w14:textId="77777777" w:rsidR="008A376B" w:rsidRDefault="008A376B">
      <w:pPr>
        <w:pStyle w:val="a4"/>
        <w:rPr>
          <w:lang w:val="ru-RU"/>
        </w:rPr>
      </w:pPr>
      <w:r>
        <w:rPr>
          <w:lang w:val="ru-RU"/>
        </w:rPr>
        <w:t xml:space="preserve">Не совсем. Это МОЖЕТ проявляться в различиях в фенологии. А может проявляться и в различиях в суточной активности, например. </w:t>
      </w:r>
    </w:p>
  </w:comment>
  <w:comment w:id="9" w:author="Николай Усов" w:date="2020-11-16T10:35:00Z" w:initials="НУ">
    <w:p w14:paraId="7CB739B2" w14:textId="102F988B" w:rsidR="008A376B" w:rsidRPr="00994266" w:rsidRDefault="008A376B">
      <w:pPr>
        <w:pStyle w:val="a4"/>
        <w:rPr>
          <w:lang w:val="ru-RU"/>
        </w:rPr>
      </w:pPr>
      <w:r>
        <w:rPr>
          <w:rStyle w:val="af"/>
        </w:rPr>
        <w:annotationRef/>
      </w:r>
      <w:r>
        <w:rPr>
          <w:lang w:val="ru-RU"/>
        </w:rPr>
        <w:t>Нас интересует, в первую очередь, сезонные различия.</w:t>
      </w:r>
    </w:p>
  </w:comment>
  <w:comment w:id="127" w:author="Usov Nikolay" w:date="2021-01-21T08:56:00Z" w:initials="1">
    <w:p w14:paraId="39AEB431" w14:textId="1D4688DA" w:rsidR="008A376B" w:rsidRPr="0051312D" w:rsidRDefault="008A376B">
      <w:pPr>
        <w:pStyle w:val="a4"/>
        <w:rPr>
          <w:lang w:val="ru-RU"/>
        </w:rPr>
      </w:pPr>
      <w:r>
        <w:rPr>
          <w:rStyle w:val="af"/>
        </w:rPr>
        <w:annotationRef/>
      </w:r>
      <w:r>
        <w:rPr>
          <w:lang w:val="ru-RU"/>
        </w:rPr>
        <w:t>К</w:t>
      </w:r>
      <w:r w:rsidRPr="0051312D">
        <w:rPr>
          <w:lang w:val="ru-RU"/>
        </w:rPr>
        <w:t xml:space="preserve">акие для </w:t>
      </w:r>
      <w:proofErr w:type="spellStart"/>
      <w:r w:rsidRPr="0051312D">
        <w:rPr>
          <w:lang w:val="ru-RU"/>
        </w:rPr>
        <w:t>для</w:t>
      </w:r>
      <w:proofErr w:type="spellEnd"/>
      <w:r w:rsidRPr="0051312D">
        <w:rPr>
          <w:lang w:val="ru-RU"/>
        </w:rPr>
        <w:t xml:space="preserve"> </w:t>
      </w:r>
      <w:r w:rsidRPr="0051312D">
        <w:t>ANOVA</w:t>
      </w:r>
      <w:r>
        <w:rPr>
          <w:lang w:val="ru-RU"/>
        </w:rPr>
        <w:t>, какие для</w:t>
      </w:r>
      <w:r w:rsidRPr="0051312D">
        <w:rPr>
          <w:lang w:val="ru-RU"/>
        </w:rPr>
        <w:t xml:space="preserve"> </w:t>
      </w:r>
      <w:r w:rsidRPr="0051312D">
        <w:t>ergodic</w:t>
      </w:r>
      <w:r w:rsidRPr="0051312D">
        <w:rPr>
          <w:lang w:val="ru-RU"/>
        </w:rPr>
        <w:t xml:space="preserve"> </w:t>
      </w:r>
      <w:r w:rsidRPr="0051312D">
        <w:t>method</w:t>
      </w:r>
      <w:r>
        <w:rPr>
          <w:lang w:val="ru-RU"/>
        </w:rPr>
        <w:t>?</w:t>
      </w:r>
    </w:p>
  </w:comment>
  <w:comment w:id="159" w:author="Vadim Khaitov" w:date="2020-11-07T07:32:00Z" w:initials="V">
    <w:p w14:paraId="6C7A5CFE" w14:textId="77777777" w:rsidR="008A376B" w:rsidRDefault="008A376B">
      <w:pPr>
        <w:pStyle w:val="a4"/>
        <w:rPr>
          <w:lang w:val="ru-RU"/>
        </w:rPr>
      </w:pPr>
      <w:r w:rsidRPr="000663B6">
        <w:rPr>
          <w:highlight w:val="yellow"/>
          <w:lang w:val="ru-RU"/>
        </w:rPr>
        <w:t xml:space="preserve">А можно попросить математиков раскрыть для чего какой пакет использовался? А то я полез смотреть и у меня немного зашкалило... </w:t>
      </w:r>
      <w:proofErr w:type="gramStart"/>
      <w:r w:rsidRPr="000663B6">
        <w:rPr>
          <w:highlight w:val="yellow"/>
          <w:lang w:val="ru-RU"/>
        </w:rPr>
        <w:t>Пакет  «</w:t>
      </w:r>
      <w:proofErr w:type="gramEnd"/>
      <w:r w:rsidRPr="000663B6">
        <w:rPr>
          <w:highlight w:val="yellow"/>
          <w:lang w:val="en-US"/>
        </w:rPr>
        <w:t>magic</w:t>
      </w:r>
      <w:r w:rsidRPr="000663B6">
        <w:rPr>
          <w:highlight w:val="yellow"/>
          <w:lang w:val="ru-RU"/>
        </w:rPr>
        <w:t>», например, используется для чисто математических упражнений с магическими квадратами. Возможно это где-то нужно, но это все-таки не математическая статья.</w:t>
      </w:r>
      <w:r>
        <w:rPr>
          <w:lang w:val="ru-RU"/>
        </w:rPr>
        <w:t xml:space="preserve">  </w:t>
      </w:r>
    </w:p>
  </w:comment>
  <w:comment w:id="160" w:author="Vadim Khaitov" w:date="2020-11-07T07:37:00Z" w:initials="V">
    <w:p w14:paraId="344D5AED" w14:textId="77777777" w:rsidR="008A376B" w:rsidRDefault="008A376B">
      <w:pPr>
        <w:pStyle w:val="a4"/>
        <w:rPr>
          <w:lang w:val="ru-RU"/>
        </w:rPr>
      </w:pPr>
      <w:r w:rsidRPr="000663B6">
        <w:rPr>
          <w:highlight w:val="yellow"/>
          <w:lang w:val="ru-RU"/>
        </w:rPr>
        <w:t xml:space="preserve">Особенно важно! Пакет </w:t>
      </w:r>
      <w:proofErr w:type="spellStart"/>
      <w:r w:rsidRPr="000663B6">
        <w:rPr>
          <w:highlight w:val="yellow"/>
          <w:lang w:val="ru-RU"/>
        </w:rPr>
        <w:t>cancor</w:t>
      </w:r>
      <w:proofErr w:type="spellEnd"/>
      <w:r w:rsidRPr="000663B6">
        <w:rPr>
          <w:highlight w:val="yellow"/>
          <w:lang w:val="ru-RU"/>
        </w:rPr>
        <w:t xml:space="preserve"> </w:t>
      </w:r>
      <w:proofErr w:type="spellStart"/>
      <w:r w:rsidRPr="000663B6">
        <w:rPr>
          <w:highlight w:val="yellow"/>
          <w:lang w:val="ru-RU"/>
        </w:rPr>
        <w:t>отсутствет</w:t>
      </w:r>
      <w:proofErr w:type="spellEnd"/>
      <w:r w:rsidRPr="000663B6">
        <w:rPr>
          <w:highlight w:val="yellow"/>
          <w:lang w:val="ru-RU"/>
        </w:rPr>
        <w:t xml:space="preserve"> на </w:t>
      </w:r>
      <w:r w:rsidRPr="000663B6">
        <w:rPr>
          <w:highlight w:val="yellow"/>
          <w:lang w:val="en-US"/>
        </w:rPr>
        <w:t>CRAN</w:t>
      </w:r>
      <w:r w:rsidRPr="000663B6">
        <w:rPr>
          <w:highlight w:val="yellow"/>
          <w:lang w:val="ru-RU"/>
        </w:rPr>
        <w:t xml:space="preserve">. </w:t>
      </w:r>
      <w:proofErr w:type="spellStart"/>
      <w:r w:rsidRPr="000663B6">
        <w:rPr>
          <w:highlight w:val="yellow"/>
          <w:lang w:val="ru-RU"/>
        </w:rPr>
        <w:t>Гугление</w:t>
      </w:r>
      <w:proofErr w:type="spellEnd"/>
      <w:r w:rsidRPr="000663B6">
        <w:rPr>
          <w:highlight w:val="yellow"/>
          <w:lang w:val="ru-RU"/>
        </w:rPr>
        <w:t xml:space="preserve"> показало, что такого пакета нет. Есть функция </w:t>
      </w:r>
      <w:proofErr w:type="spellStart"/>
      <w:r w:rsidRPr="000663B6">
        <w:rPr>
          <w:highlight w:val="yellow"/>
          <w:lang w:val="en-US"/>
        </w:rPr>
        <w:t>cancor</w:t>
      </w:r>
      <w:proofErr w:type="spellEnd"/>
      <w:r w:rsidRPr="000663B6">
        <w:rPr>
          <w:highlight w:val="yellow"/>
          <w:lang w:val="ru-RU"/>
        </w:rPr>
        <w:t xml:space="preserve"> в пакете </w:t>
      </w:r>
      <w:proofErr w:type="spellStart"/>
      <w:r w:rsidRPr="000663B6">
        <w:rPr>
          <w:highlight w:val="yellow"/>
          <w:lang w:val="en-US"/>
        </w:rPr>
        <w:t>candisk</w:t>
      </w:r>
      <w:proofErr w:type="spellEnd"/>
      <w:r w:rsidRPr="000663B6">
        <w:rPr>
          <w:highlight w:val="yellow"/>
          <w:lang w:val="ru-RU"/>
        </w:rPr>
        <w:t xml:space="preserve"> и есть пакет </w:t>
      </w:r>
      <w:r w:rsidRPr="000663B6">
        <w:rPr>
          <w:highlight w:val="yellow"/>
          <w:lang w:val="en-US"/>
        </w:rPr>
        <w:t>DFA</w:t>
      </w:r>
      <w:r w:rsidRPr="000663B6">
        <w:rPr>
          <w:highlight w:val="yellow"/>
          <w:lang w:val="ru-RU"/>
        </w:rPr>
        <w:t>.</w:t>
      </w:r>
      <w:r w:rsidRPr="000663B6">
        <w:rPr>
          <w:highlight w:val="yellow"/>
          <w:lang w:val="en-US"/>
        </w:rPr>
        <w:t>CANCOR</w:t>
      </w:r>
      <w:r w:rsidRPr="000663B6">
        <w:rPr>
          <w:highlight w:val="yellow"/>
          <w:lang w:val="ru-RU"/>
        </w:rPr>
        <w:t>. Короче тут надо бы разъяснить</w:t>
      </w:r>
      <w:r>
        <w:rPr>
          <w:lang w:val="ru-RU"/>
        </w:rPr>
        <w:t xml:space="preserve">. </w:t>
      </w:r>
    </w:p>
  </w:comment>
  <w:comment w:id="161" w:author="Vadim Khaitov" w:date="2020-11-07T07:43:00Z" w:initials="V">
    <w:p w14:paraId="45D007B6" w14:textId="77777777" w:rsidR="008A376B" w:rsidRDefault="008A376B">
      <w:pPr>
        <w:pStyle w:val="a4"/>
        <w:rPr>
          <w:lang w:val="ru-RU"/>
        </w:rPr>
      </w:pPr>
      <w:r w:rsidRPr="000663B6">
        <w:rPr>
          <w:highlight w:val="yellow"/>
          <w:lang w:val="ru-RU"/>
        </w:rPr>
        <w:t xml:space="preserve">Такая ссылка не корректна! У каждого пакета, который не из базового набора пакетов </w:t>
      </w:r>
      <w:r w:rsidRPr="000663B6">
        <w:rPr>
          <w:highlight w:val="yellow"/>
          <w:lang w:val="en-US"/>
        </w:rPr>
        <w:t>R</w:t>
      </w:r>
      <w:r w:rsidRPr="000663B6">
        <w:rPr>
          <w:highlight w:val="yellow"/>
          <w:lang w:val="ru-RU"/>
        </w:rPr>
        <w:t>, есть свои авторы и на них надо ссылаться отдельно</w:t>
      </w:r>
      <w:r>
        <w:rPr>
          <w:lang w:val="ru-RU"/>
        </w:rPr>
        <w:t xml:space="preserve">. </w:t>
      </w:r>
    </w:p>
  </w:comment>
  <w:comment w:id="167" w:author="Vadim Khaitov" w:date="2020-11-07T08:10:00Z" w:initials="V">
    <w:p w14:paraId="6DE61DB3" w14:textId="77777777" w:rsidR="008A376B" w:rsidRDefault="008A376B">
      <w:pPr>
        <w:pStyle w:val="a4"/>
        <w:rPr>
          <w:lang w:val="ru-RU"/>
        </w:rPr>
      </w:pPr>
      <w:r>
        <w:rPr>
          <w:lang w:val="ru-RU"/>
        </w:rPr>
        <w:t xml:space="preserve">Ща... Секунду... Если корреляция </w:t>
      </w:r>
      <w:r w:rsidRPr="0051312D">
        <w:rPr>
          <w:highlight w:val="yellow"/>
          <w:lang w:val="ru-RU"/>
        </w:rPr>
        <w:t xml:space="preserve">по </w:t>
      </w:r>
      <w:r w:rsidRPr="0051312D">
        <w:rPr>
          <w:highlight w:val="yellow"/>
          <w:lang w:val="en-US"/>
        </w:rPr>
        <w:t>CV</w:t>
      </w:r>
      <w:r w:rsidRPr="0051312D">
        <w:rPr>
          <w:highlight w:val="yellow"/>
          <w:lang w:val="ru-RU"/>
        </w:rPr>
        <w:t>1</w:t>
      </w:r>
      <w:r>
        <w:rPr>
          <w:lang w:val="ru-RU"/>
        </w:rPr>
        <w:t xml:space="preserve"> у температурных событий отрицательная, то чем больше значение </w:t>
      </w:r>
      <w:r w:rsidRPr="0051312D">
        <w:rPr>
          <w:highlight w:val="yellow"/>
          <w:lang w:val="ru-RU"/>
        </w:rPr>
        <w:t>СА1</w:t>
      </w:r>
      <w:r>
        <w:rPr>
          <w:lang w:val="ru-RU"/>
        </w:rPr>
        <w:t xml:space="preserve">, тем меньше значение </w:t>
      </w:r>
      <w:r>
        <w:rPr>
          <w:lang w:val="en-US"/>
        </w:rPr>
        <w:t>Julian</w:t>
      </w:r>
      <w:r w:rsidRPr="00994266">
        <w:rPr>
          <w:lang w:val="ru-RU"/>
        </w:rPr>
        <w:t xml:space="preserve"> </w:t>
      </w:r>
      <w:r>
        <w:rPr>
          <w:lang w:val="en-US"/>
        </w:rPr>
        <w:t>day</w:t>
      </w:r>
      <w:r>
        <w:rPr>
          <w:lang w:val="ru-RU"/>
        </w:rPr>
        <w:t xml:space="preserve">, то есть раньше.  Значит положительные корреляции у планктона говорят об обратном.  </w:t>
      </w:r>
    </w:p>
  </w:comment>
  <w:comment w:id="168" w:author="Николай Усов" w:date="2020-11-16T11:14:00Z" w:initials="НУ">
    <w:p w14:paraId="2B538F1D" w14:textId="647A56EA" w:rsidR="008A376B" w:rsidRDefault="008A376B">
      <w:pPr>
        <w:pStyle w:val="a4"/>
        <w:rPr>
          <w:lang w:val="ru-RU"/>
        </w:rPr>
      </w:pPr>
      <w:r>
        <w:rPr>
          <w:rStyle w:val="af"/>
        </w:rPr>
        <w:annotationRef/>
      </w:r>
      <w:r>
        <w:rPr>
          <w:lang w:val="ru-RU"/>
        </w:rPr>
        <w:t>Вадим, не понял твое замечание! Корреляция положительная, если ты имеешь в виду каноническую. Или ты говоришь о знаке канонических коэффициентов</w:t>
      </w:r>
      <w:r w:rsidRPr="00742036">
        <w:rPr>
          <w:lang w:val="ru-RU"/>
        </w:rPr>
        <w:t>?</w:t>
      </w:r>
    </w:p>
    <w:p w14:paraId="03B3CC65" w14:textId="78850A54" w:rsidR="008A376B" w:rsidRDefault="008A376B" w:rsidP="00CC139D">
      <w:pPr>
        <w:pStyle w:val="a4"/>
        <w:rPr>
          <w:lang w:val="ru-RU"/>
        </w:rPr>
      </w:pPr>
      <w:r>
        <w:rPr>
          <w:lang w:val="ru-RU"/>
        </w:rPr>
        <w:t xml:space="preserve">Если коэффициент (в таб. 2) положителен, то тем больше вклад поздних событий (по твоей формулировке, тем больше значение </w:t>
      </w:r>
      <w:r>
        <w:rPr>
          <w:lang w:val="en-US"/>
        </w:rPr>
        <w:t>Julian</w:t>
      </w:r>
      <w:r w:rsidRPr="00994266">
        <w:rPr>
          <w:lang w:val="ru-RU"/>
        </w:rPr>
        <w:t xml:space="preserve"> </w:t>
      </w:r>
      <w:r>
        <w:rPr>
          <w:lang w:val="en-US"/>
        </w:rPr>
        <w:t>day</w:t>
      </w:r>
      <w:r>
        <w:rPr>
          <w:lang w:val="ru-RU"/>
        </w:rPr>
        <w:t xml:space="preserve">), </w:t>
      </w:r>
      <w:proofErr w:type="gramStart"/>
      <w:r>
        <w:rPr>
          <w:lang w:val="ru-RU"/>
        </w:rPr>
        <w:t>и</w:t>
      </w:r>
      <w:proofErr w:type="gramEnd"/>
      <w:r>
        <w:rPr>
          <w:lang w:val="ru-RU"/>
        </w:rPr>
        <w:t xml:space="preserve"> если коэффициент отрицательный, тем больше вклад ранних событий (т.е. отрицательные члены меньше тянут </w:t>
      </w:r>
      <w:r>
        <w:rPr>
          <w:lang w:val="en-US"/>
        </w:rPr>
        <w:t>canonical</w:t>
      </w:r>
      <w:r w:rsidRPr="004A49B6">
        <w:rPr>
          <w:lang w:val="ru-RU"/>
        </w:rPr>
        <w:t xml:space="preserve"> </w:t>
      </w:r>
      <w:r>
        <w:rPr>
          <w:lang w:val="en-US"/>
        </w:rPr>
        <w:t>score</w:t>
      </w:r>
      <w:r>
        <w:rPr>
          <w:lang w:val="ru-RU"/>
        </w:rPr>
        <w:t xml:space="preserve"> вниз). А поскольку каноническая корреляция положительна, </w:t>
      </w:r>
      <w:r>
        <w:rPr>
          <w:lang w:val="en-US"/>
        </w:rPr>
        <w:t>canonical</w:t>
      </w:r>
      <w:r w:rsidRPr="008638AA">
        <w:rPr>
          <w:lang w:val="ru-RU"/>
        </w:rPr>
        <w:t xml:space="preserve"> </w:t>
      </w:r>
      <w:r>
        <w:rPr>
          <w:lang w:val="en-US"/>
        </w:rPr>
        <w:t>score</w:t>
      </w:r>
      <w:r>
        <w:rPr>
          <w:lang w:val="ru-RU"/>
        </w:rPr>
        <w:t xml:space="preserve"> для каждого года (линейная комбинация значений (для этого года) приведенных в таблице 2 абиотических и биологических переменных) должны изменяться в одном направлении. Из этого и надо исходить.</w:t>
      </w:r>
    </w:p>
    <w:p w14:paraId="44652CBE" w14:textId="5FC7250D" w:rsidR="008A376B" w:rsidRPr="00B94F31" w:rsidRDefault="008A376B">
      <w:pPr>
        <w:pStyle w:val="a4"/>
        <w:rPr>
          <w:b/>
          <w:lang w:val="ru-RU"/>
        </w:rPr>
      </w:pPr>
      <w:r w:rsidRPr="00B94F31">
        <w:rPr>
          <w:b/>
          <w:lang w:val="ru-RU"/>
        </w:rPr>
        <w:t xml:space="preserve">Иначе можно сказать и так: </w:t>
      </w:r>
      <w:proofErr w:type="spellStart"/>
      <w:r w:rsidRPr="00B94F31">
        <w:rPr>
          <w:b/>
          <w:lang w:val="ru-RU"/>
        </w:rPr>
        <w:t>canonical</w:t>
      </w:r>
      <w:proofErr w:type="spellEnd"/>
      <w:r w:rsidRPr="00B94F31">
        <w:rPr>
          <w:b/>
          <w:lang w:val="ru-RU"/>
        </w:rPr>
        <w:t xml:space="preserve"> </w:t>
      </w:r>
      <w:proofErr w:type="spellStart"/>
      <w:r w:rsidRPr="00B94F31">
        <w:rPr>
          <w:b/>
          <w:lang w:val="ru-RU"/>
        </w:rPr>
        <w:t>score</w:t>
      </w:r>
      <w:proofErr w:type="spellEnd"/>
      <w:r w:rsidRPr="00B94F31">
        <w:rPr>
          <w:b/>
          <w:lang w:val="ru-RU"/>
        </w:rPr>
        <w:t xml:space="preserve"> для года высокий, если сроки событий с отрицательными коэффициентами ранние, с положительными – поздние. И – наоборот.</w:t>
      </w:r>
    </w:p>
  </w:comment>
  <w:comment w:id="194" w:author="Vadim Khaitov" w:date="2020-11-07T07:49:00Z" w:initials="V">
    <w:p w14:paraId="0F8E0A66" w14:textId="77777777" w:rsidR="008A376B" w:rsidRDefault="008A376B">
      <w:pPr>
        <w:pStyle w:val="a4"/>
        <w:rPr>
          <w:lang w:val="ru-RU"/>
        </w:rPr>
      </w:pPr>
      <w:r>
        <w:rPr>
          <w:lang w:val="ru-RU"/>
        </w:rPr>
        <w:t xml:space="preserve">Не очень удачная конструкция таблицы. Я предлагаю убрать из нее пункт А. Можно в тексте дать эти характеристику. В противном случае мне, как </w:t>
      </w:r>
      <w:proofErr w:type="gramStart"/>
      <w:r>
        <w:rPr>
          <w:lang w:val="ru-RU"/>
        </w:rPr>
        <w:t>читателю,  приходилось</w:t>
      </w:r>
      <w:proofErr w:type="gramEnd"/>
      <w:r>
        <w:rPr>
          <w:lang w:val="ru-RU"/>
        </w:rPr>
        <w:t xml:space="preserve"> постоянно одергивать себя, когда я правую колонку начинал читать, как </w:t>
      </w:r>
      <w:r>
        <w:rPr>
          <w:lang w:val="en-US"/>
        </w:rPr>
        <w:t>p</w:t>
      </w:r>
      <w:r w:rsidRPr="00994266">
        <w:rPr>
          <w:lang w:val="ru-RU"/>
        </w:rPr>
        <w:t>-</w:t>
      </w:r>
      <w:r>
        <w:rPr>
          <w:lang w:val="en-US"/>
        </w:rPr>
        <w:t>value</w:t>
      </w:r>
      <w:r w:rsidRPr="00994266">
        <w:rPr>
          <w:lang w:val="ru-RU"/>
        </w:rPr>
        <w:t xml:space="preserve"> :)</w:t>
      </w:r>
      <w:r>
        <w:rPr>
          <w:lang w:val="ru-RU"/>
        </w:rPr>
        <w:t xml:space="preserve">  </w:t>
      </w:r>
    </w:p>
  </w:comment>
  <w:comment w:id="419" w:author="Vadim Khaitov" w:date="2020-11-08T19:28:00Z" w:initials="V">
    <w:p w14:paraId="6CE52A4B" w14:textId="77777777" w:rsidR="008A376B" w:rsidRDefault="008A376B">
      <w:pPr>
        <w:pStyle w:val="a4"/>
        <w:rPr>
          <w:lang w:val="ru-RU"/>
        </w:rPr>
      </w:pPr>
      <w:r>
        <w:rPr>
          <w:lang w:val="ru-RU"/>
        </w:rPr>
        <w:t xml:space="preserve">Правильно ли я понимаю, что эти четыре графика соответствуют годам, которые имеют </w:t>
      </w:r>
      <w:proofErr w:type="gramStart"/>
      <w:r w:rsidRPr="008A376B">
        <w:rPr>
          <w:highlight w:val="yellow"/>
          <w:lang w:val="ru-RU"/>
        </w:rPr>
        <w:t>Экстремальные  нагрузки</w:t>
      </w:r>
      <w:proofErr w:type="gramEnd"/>
      <w:r w:rsidRPr="008A376B">
        <w:rPr>
          <w:highlight w:val="yellow"/>
          <w:lang w:val="ru-RU"/>
        </w:rPr>
        <w:t xml:space="preserve"> по </w:t>
      </w:r>
      <w:r w:rsidRPr="008A376B">
        <w:rPr>
          <w:highlight w:val="yellow"/>
          <w:lang w:val="en-US"/>
        </w:rPr>
        <w:t>CV</w:t>
      </w:r>
      <w:r w:rsidRPr="008A376B">
        <w:rPr>
          <w:highlight w:val="yellow"/>
          <w:lang w:val="ru-RU"/>
        </w:rPr>
        <w:t xml:space="preserve">1 и </w:t>
      </w:r>
      <w:r w:rsidRPr="008A376B">
        <w:rPr>
          <w:highlight w:val="yellow"/>
          <w:lang w:val="en-US"/>
        </w:rPr>
        <w:t>CV</w:t>
      </w:r>
      <w:r w:rsidRPr="008A376B">
        <w:rPr>
          <w:highlight w:val="yellow"/>
          <w:lang w:val="ru-RU"/>
        </w:rPr>
        <w:t xml:space="preserve">2, т.е. те годы, которые </w:t>
      </w:r>
      <w:proofErr w:type="spellStart"/>
      <w:r w:rsidRPr="008A376B">
        <w:rPr>
          <w:highlight w:val="yellow"/>
          <w:lang w:val="ru-RU"/>
        </w:rPr>
        <w:t>заниают</w:t>
      </w:r>
      <w:proofErr w:type="spellEnd"/>
      <w:r w:rsidRPr="008A376B">
        <w:rPr>
          <w:highlight w:val="yellow"/>
          <w:lang w:val="ru-RU"/>
        </w:rPr>
        <w:t xml:space="preserve"> крайние положения в соответствующих квадрантах </w:t>
      </w:r>
      <w:r w:rsidRPr="008A376B">
        <w:rPr>
          <w:highlight w:val="yellow"/>
          <w:lang w:val="en-US"/>
        </w:rPr>
        <w:t>Fig</w:t>
      </w:r>
      <w:r w:rsidRPr="008A376B">
        <w:rPr>
          <w:highlight w:val="yellow"/>
          <w:lang w:val="ru-RU"/>
        </w:rPr>
        <w:t xml:space="preserve">3 </w:t>
      </w:r>
      <w:r w:rsidRPr="008A376B">
        <w:rPr>
          <w:highlight w:val="yellow"/>
          <w:lang w:val="en-US"/>
        </w:rPr>
        <w:t>a</w:t>
      </w:r>
      <w:r w:rsidRPr="00994266">
        <w:rPr>
          <w:lang w:val="ru-RU"/>
        </w:rPr>
        <w:t>?</w:t>
      </w:r>
      <w:r>
        <w:rPr>
          <w:lang w:val="ru-RU"/>
        </w:rPr>
        <w:t xml:space="preserve">  Если да, то надо указать какие это годы. Или это усредненные данные для каждой группы?  </w:t>
      </w:r>
    </w:p>
  </w:comment>
  <w:comment w:id="421" w:author="Николай Усов" w:date="1900-01-01T00:00:00Z" w:initials="Николай У">
    <w:p w14:paraId="79287858" w14:textId="77777777" w:rsidR="008A376B" w:rsidRDefault="008A376B">
      <w:pPr>
        <w:rPr>
          <w:lang w:val="ru-RU"/>
        </w:rPr>
      </w:pPr>
      <w:r>
        <w:rPr>
          <w:lang w:val="ru-RU"/>
        </w:rPr>
        <w:t xml:space="preserve">Изменить и перевести подписи. Добавить буквенные обозначения половин рисунка. </w:t>
      </w:r>
    </w:p>
  </w:comment>
  <w:comment w:id="422" w:author="Vadim Khaitov" w:date="2020-11-07T08:05:00Z" w:initials="V">
    <w:p w14:paraId="03EB766E" w14:textId="7CFEDD90" w:rsidR="008A376B" w:rsidRPr="00E03799" w:rsidRDefault="008A376B">
      <w:pPr>
        <w:pStyle w:val="a4"/>
        <w:rPr>
          <w:highlight w:val="yellow"/>
          <w:lang w:val="ru-RU"/>
        </w:rPr>
      </w:pPr>
      <w:r w:rsidRPr="00E03799">
        <w:rPr>
          <w:highlight w:val="yellow"/>
          <w:lang w:val="ru-RU"/>
        </w:rPr>
        <w:t xml:space="preserve">По сути дела, все четыре типа реакций на температуру - это четыре квадранта. </w:t>
      </w:r>
      <w:r w:rsidRPr="00E03799">
        <w:rPr>
          <w:highlight w:val="yellow"/>
          <w:lang w:val="en-US"/>
        </w:rPr>
        <w:t>I</w:t>
      </w:r>
      <w:r w:rsidRPr="00E03799">
        <w:rPr>
          <w:highlight w:val="yellow"/>
          <w:lang w:val="ru-RU"/>
        </w:rPr>
        <w:t xml:space="preserve"> квадрант - это ++, </w:t>
      </w:r>
      <w:r w:rsidRPr="00E03799">
        <w:rPr>
          <w:highlight w:val="yellow"/>
          <w:lang w:val="en-US"/>
        </w:rPr>
        <w:t>II</w:t>
      </w:r>
      <w:r w:rsidRPr="00E03799">
        <w:rPr>
          <w:highlight w:val="yellow"/>
          <w:lang w:val="ru-RU"/>
        </w:rPr>
        <w:t xml:space="preserve"> квадрант это +-, </w:t>
      </w:r>
      <w:r w:rsidRPr="00E03799">
        <w:rPr>
          <w:highlight w:val="yellow"/>
          <w:lang w:val="en-US"/>
        </w:rPr>
        <w:t>III</w:t>
      </w:r>
      <w:r w:rsidRPr="00E03799">
        <w:rPr>
          <w:highlight w:val="yellow"/>
          <w:lang w:val="ru-RU"/>
        </w:rPr>
        <w:t xml:space="preserve"> квадрант это -+ и </w:t>
      </w:r>
      <w:r w:rsidRPr="00E03799">
        <w:rPr>
          <w:highlight w:val="yellow"/>
          <w:lang w:val="en-US"/>
        </w:rPr>
        <w:t>IV</w:t>
      </w:r>
      <w:r w:rsidRPr="00E03799">
        <w:rPr>
          <w:highlight w:val="yellow"/>
          <w:lang w:val="ru-RU"/>
        </w:rPr>
        <w:t xml:space="preserve"> квадрант - это --. Так может так и написать? В любом случае нужно на рисунке провести </w:t>
      </w:r>
      <w:proofErr w:type="gramStart"/>
      <w:r w:rsidRPr="00E03799">
        <w:rPr>
          <w:highlight w:val="yellow"/>
          <w:lang w:val="ru-RU"/>
        </w:rPr>
        <w:t>оси</w:t>
      </w:r>
      <w:proofErr w:type="gramEnd"/>
      <w:r w:rsidRPr="00E03799">
        <w:rPr>
          <w:highlight w:val="yellow"/>
          <w:lang w:val="ru-RU"/>
        </w:rPr>
        <w:t xml:space="preserve"> проходящие через точку (0, 0). Я бы предложил н этот рисунок нарисовать в </w:t>
      </w:r>
      <w:proofErr w:type="spellStart"/>
      <w:r w:rsidRPr="00E03799">
        <w:rPr>
          <w:highlight w:val="yellow"/>
          <w:lang w:val="en-US"/>
        </w:rPr>
        <w:t>ggplot</w:t>
      </w:r>
      <w:proofErr w:type="spellEnd"/>
      <w:r w:rsidRPr="00E03799">
        <w:rPr>
          <w:highlight w:val="yellow"/>
          <w:lang w:val="ru-RU"/>
        </w:rPr>
        <w:t>, он выразительнее :)</w:t>
      </w:r>
    </w:p>
    <w:p w14:paraId="4EDC7E3C" w14:textId="77777777" w:rsidR="008A376B" w:rsidRPr="00E03799" w:rsidRDefault="008A376B">
      <w:pPr>
        <w:pStyle w:val="a4"/>
        <w:rPr>
          <w:highlight w:val="yellow"/>
          <w:lang w:val="ru-RU"/>
        </w:rPr>
      </w:pPr>
    </w:p>
    <w:p w14:paraId="6ACE666F" w14:textId="77777777" w:rsidR="008A376B" w:rsidRDefault="008A376B">
      <w:pPr>
        <w:pStyle w:val="a4"/>
        <w:rPr>
          <w:lang w:val="ru-RU"/>
        </w:rPr>
      </w:pPr>
      <w:r w:rsidRPr="00E03799">
        <w:rPr>
          <w:highlight w:val="yellow"/>
          <w:lang w:val="ru-RU"/>
        </w:rPr>
        <w:t xml:space="preserve">Кроме того, непонятно, почему по оси ОХ подпись идет </w:t>
      </w:r>
      <w:r w:rsidRPr="00E03799">
        <w:rPr>
          <w:highlight w:val="yellow"/>
          <w:lang w:val="en-US"/>
        </w:rPr>
        <w:t>CVL</w:t>
      </w:r>
      <w:r w:rsidRPr="00E03799">
        <w:rPr>
          <w:highlight w:val="yellow"/>
          <w:lang w:val="ru-RU"/>
        </w:rPr>
        <w:t xml:space="preserve"> </w:t>
      </w:r>
      <w:r w:rsidRPr="00E03799">
        <w:rPr>
          <w:highlight w:val="yellow"/>
          <w:lang w:val="en-US"/>
        </w:rPr>
        <w:t>CVM</w:t>
      </w:r>
      <w:r w:rsidRPr="00E03799">
        <w:rPr>
          <w:highlight w:val="yellow"/>
          <w:lang w:val="ru-RU"/>
        </w:rPr>
        <w:t xml:space="preserve"> должно быть и </w:t>
      </w:r>
      <w:proofErr w:type="gramStart"/>
      <w:r w:rsidRPr="00E03799">
        <w:rPr>
          <w:highlight w:val="yellow"/>
          <w:lang w:val="ru-RU"/>
        </w:rPr>
        <w:t>там</w:t>
      </w:r>
      <w:proofErr w:type="gramEnd"/>
      <w:r w:rsidRPr="00E03799">
        <w:rPr>
          <w:highlight w:val="yellow"/>
          <w:lang w:val="ru-RU"/>
        </w:rPr>
        <w:t xml:space="preserve"> и там </w:t>
      </w:r>
      <w:r w:rsidRPr="00E03799">
        <w:rPr>
          <w:highlight w:val="yellow"/>
          <w:lang w:val="en-US"/>
        </w:rPr>
        <w:t>CV</w:t>
      </w:r>
      <w:r w:rsidRPr="00E03799">
        <w:rPr>
          <w:highlight w:val="yellow"/>
          <w:lang w:val="ru-RU"/>
        </w:rPr>
        <w:t>1, если я все правильно понимаю.</w:t>
      </w:r>
    </w:p>
  </w:comment>
  <w:comment w:id="423" w:author="Vadim Khaitov" w:date="2020-11-08T19:36:00Z" w:initials="V">
    <w:p w14:paraId="5DDB061D" w14:textId="77777777" w:rsidR="008A376B" w:rsidRDefault="008A376B">
      <w:pPr>
        <w:pStyle w:val="a4"/>
        <w:rPr>
          <w:lang w:val="ru-RU"/>
        </w:rPr>
      </w:pPr>
      <w:r w:rsidRPr="00E03799">
        <w:rPr>
          <w:highlight w:val="yellow"/>
          <w:lang w:val="ru-RU"/>
        </w:rPr>
        <w:t xml:space="preserve">Правильно ли я понимаю, что этих годов нет на </w:t>
      </w:r>
      <w:r w:rsidRPr="00E03799">
        <w:rPr>
          <w:highlight w:val="yellow"/>
          <w:lang w:val="en-US"/>
        </w:rPr>
        <w:t>Fig</w:t>
      </w:r>
      <w:r w:rsidRPr="00E03799">
        <w:rPr>
          <w:highlight w:val="yellow"/>
          <w:lang w:val="ru-RU"/>
        </w:rPr>
        <w:t>3? Если да, то это надо указать в подписи к таблице</w:t>
      </w:r>
      <w:r>
        <w:rPr>
          <w:lang w:val="ru-RU"/>
        </w:rPr>
        <w:t>.</w:t>
      </w:r>
    </w:p>
  </w:comment>
  <w:comment w:id="424" w:author="Vadim Khaitov" w:date="2020-11-08T19:42:00Z" w:initials="V">
    <w:p w14:paraId="63E130CE" w14:textId="77777777" w:rsidR="008A376B" w:rsidRDefault="008A376B">
      <w:pPr>
        <w:pStyle w:val="a4"/>
        <w:rPr>
          <w:lang w:val="ru-RU"/>
        </w:rPr>
      </w:pPr>
      <w:r>
        <w:rPr>
          <w:lang w:val="ru-RU"/>
        </w:rPr>
        <w:t>А не хотите ли здесь привести примеры графиков для реальных видов?</w:t>
      </w:r>
    </w:p>
  </w:comment>
  <w:comment w:id="425" w:author="Николай Усов" w:date="2020-11-16T12:13:00Z" w:initials="НУ">
    <w:p w14:paraId="1789AC04" w14:textId="0EC37F18" w:rsidR="008A376B" w:rsidRPr="00E03799" w:rsidRDefault="008A376B">
      <w:pPr>
        <w:pStyle w:val="a4"/>
        <w:rPr>
          <w:lang w:val="ru-RU"/>
        </w:rPr>
      </w:pPr>
      <w:r>
        <w:rPr>
          <w:rStyle w:val="af"/>
        </w:rPr>
        <w:annotationRef/>
      </w:r>
      <w:r>
        <w:rPr>
          <w:lang w:val="ru-RU"/>
        </w:rPr>
        <w:t>Они далеко не так показательны, по понятным причинам. Но я посмотрю.</w:t>
      </w:r>
    </w:p>
  </w:comment>
  <w:comment w:id="429" w:author="Vadim Khaitov" w:date="2020-11-08T20:50:00Z" w:initials="V">
    <w:p w14:paraId="63A95794" w14:textId="77777777" w:rsidR="008A376B" w:rsidRDefault="008A376B">
      <w:pPr>
        <w:pStyle w:val="a4"/>
        <w:rPr>
          <w:lang w:val="ru-RU"/>
        </w:rPr>
      </w:pPr>
      <w:r>
        <w:rPr>
          <w:lang w:val="ru-RU"/>
        </w:rPr>
        <w:t>А это каждый год так? или это в среднем? Надо как-то пояснить.</w:t>
      </w:r>
    </w:p>
  </w:comment>
  <w:comment w:id="430" w:author="Николай Усов" w:date="2020-11-16T12:19:00Z" w:initials="НУ">
    <w:p w14:paraId="163A1AEF" w14:textId="202255FD" w:rsidR="008A376B" w:rsidRPr="00E03799" w:rsidRDefault="008A376B">
      <w:pPr>
        <w:pStyle w:val="a4"/>
        <w:rPr>
          <w:lang w:val="ru-RU"/>
        </w:rPr>
      </w:pPr>
      <w:r>
        <w:rPr>
          <w:rStyle w:val="af"/>
        </w:rPr>
        <w:annotationRef/>
      </w:r>
      <w:r>
        <w:rPr>
          <w:lang w:val="ru-RU"/>
        </w:rPr>
        <w:t>В годы с соответствующей динамикой температуры (в тексте пояснил).</w:t>
      </w:r>
    </w:p>
  </w:comment>
  <w:comment w:id="437" w:author="Vadim Khaitov" w:date="2020-11-08T20:54:00Z" w:initials="V">
    <w:p w14:paraId="4675200B" w14:textId="77777777" w:rsidR="008A376B" w:rsidRDefault="008A376B">
      <w:pPr>
        <w:pStyle w:val="a4"/>
        <w:rPr>
          <w:lang w:val="ru-RU"/>
        </w:rPr>
      </w:pPr>
      <w:r>
        <w:rPr>
          <w:lang w:val="ru-RU"/>
        </w:rPr>
        <w:t xml:space="preserve">Этот рисунок, по сути дела, визуализация данных, </w:t>
      </w:r>
      <w:proofErr w:type="spellStart"/>
      <w:r>
        <w:rPr>
          <w:lang w:val="ru-RU"/>
        </w:rPr>
        <w:t>прведенных</w:t>
      </w:r>
      <w:proofErr w:type="spellEnd"/>
      <w:r>
        <w:rPr>
          <w:lang w:val="ru-RU"/>
        </w:rPr>
        <w:t xml:space="preserve"> в таблице 3. Может его сместить туда, где появляется таблица 3.</w:t>
      </w:r>
    </w:p>
  </w:comment>
  <w:comment w:id="438" w:author="Николай Усов" w:date="2020-11-16T12:50:00Z" w:initials="НУ">
    <w:p w14:paraId="482D03F6" w14:textId="08491BDE" w:rsidR="008A376B" w:rsidRPr="00596773" w:rsidRDefault="008A376B">
      <w:pPr>
        <w:pStyle w:val="a4"/>
        <w:rPr>
          <w:lang w:val="ru-RU"/>
        </w:rPr>
      </w:pPr>
      <w:r>
        <w:rPr>
          <w:rStyle w:val="af"/>
        </w:rPr>
        <w:annotationRef/>
      </w:r>
      <w:r>
        <w:rPr>
          <w:lang w:val="ru-RU"/>
        </w:rPr>
        <w:t>Он здесь кстати в связи с трендами в динамике фенологии.</w:t>
      </w:r>
    </w:p>
  </w:comment>
  <w:comment w:id="439" w:author="Vadim Khaitov" w:date="2020-11-08T20:56:00Z" w:initials="V">
    <w:p w14:paraId="0CC6083C" w14:textId="77777777" w:rsidR="008A376B" w:rsidRDefault="008A376B">
      <w:pPr>
        <w:pStyle w:val="a4"/>
        <w:rPr>
          <w:lang w:val="ru-RU"/>
        </w:rPr>
      </w:pPr>
      <w:r>
        <w:rPr>
          <w:lang w:val="ru-RU"/>
        </w:rPr>
        <w:t xml:space="preserve">Это повторение того, что было в многострадальной статье, отправленной в </w:t>
      </w:r>
      <w:r>
        <w:rPr>
          <w:lang w:val="en-US"/>
        </w:rPr>
        <w:t>PB</w:t>
      </w:r>
      <w:r>
        <w:rPr>
          <w:lang w:val="ru-RU"/>
        </w:rPr>
        <w:t>. Можно ли опубликовать это и здесь? К тому же оценки статистической значимости угловых коэффициентов (</w:t>
      </w:r>
      <w:r>
        <w:rPr>
          <w:lang w:val="en-US"/>
        </w:rPr>
        <w:t>b</w:t>
      </w:r>
      <w:r>
        <w:rPr>
          <w:lang w:val="ru-RU"/>
        </w:rPr>
        <w:t xml:space="preserve">) так прямо из </w:t>
      </w:r>
      <w:r>
        <w:rPr>
          <w:lang w:val="en-US"/>
        </w:rPr>
        <w:t>t</w:t>
      </w:r>
      <w:r w:rsidRPr="00994266">
        <w:rPr>
          <w:lang w:val="ru-RU"/>
        </w:rPr>
        <w:t>-</w:t>
      </w:r>
      <w:r>
        <w:rPr>
          <w:lang w:val="ru-RU"/>
        </w:rPr>
        <w:t xml:space="preserve">распределения некорректно, так как точки в временном ряду взаимозависимы. </w:t>
      </w:r>
      <w:proofErr w:type="gramStart"/>
      <w:r>
        <w:rPr>
          <w:lang w:val="ru-RU"/>
        </w:rPr>
        <w:t>Собственно</w:t>
      </w:r>
      <w:proofErr w:type="gramEnd"/>
      <w:r>
        <w:rPr>
          <w:lang w:val="ru-RU"/>
        </w:rPr>
        <w:t xml:space="preserve"> для обхода этой проблемы и был применен метод модельных матриц.  </w:t>
      </w:r>
    </w:p>
    <w:p w14:paraId="129F26B8" w14:textId="77777777" w:rsidR="008A376B" w:rsidRDefault="008A376B">
      <w:pPr>
        <w:pStyle w:val="a4"/>
        <w:rPr>
          <w:lang w:val="ru-RU"/>
        </w:rPr>
      </w:pPr>
    </w:p>
    <w:p w14:paraId="468E5065" w14:textId="77777777" w:rsidR="008A376B" w:rsidRPr="00AA442D" w:rsidRDefault="008A376B">
      <w:pPr>
        <w:pStyle w:val="a4"/>
        <w:rPr>
          <w:lang w:val="ru-RU"/>
        </w:rPr>
      </w:pPr>
      <w:r>
        <w:rPr>
          <w:lang w:val="ru-RU"/>
        </w:rPr>
        <w:t xml:space="preserve">Может попробуем какую-то иную схему </w:t>
      </w:r>
      <w:proofErr w:type="spellStart"/>
      <w:r>
        <w:rPr>
          <w:lang w:val="ru-RU"/>
        </w:rPr>
        <w:t>визуализуции</w:t>
      </w:r>
      <w:proofErr w:type="spellEnd"/>
      <w:r>
        <w:rPr>
          <w:lang w:val="ru-RU"/>
        </w:rPr>
        <w:t>? Надо</w:t>
      </w:r>
      <w:r w:rsidRPr="00AA442D">
        <w:rPr>
          <w:lang w:val="ru-RU"/>
        </w:rPr>
        <w:t xml:space="preserve"> </w:t>
      </w:r>
      <w:r>
        <w:rPr>
          <w:lang w:val="ru-RU"/>
        </w:rPr>
        <w:t>обсудить</w:t>
      </w:r>
      <w:r w:rsidRPr="00AA442D">
        <w:rPr>
          <w:lang w:val="ru-RU"/>
        </w:rPr>
        <w:t xml:space="preserve">.   </w:t>
      </w:r>
    </w:p>
  </w:comment>
  <w:comment w:id="440" w:author="Николай Усов" w:date="2020-11-16T12:28:00Z" w:initials="НУ">
    <w:p w14:paraId="650C7AAE" w14:textId="17D9C0F9" w:rsidR="008A376B" w:rsidRPr="000103AF" w:rsidRDefault="008A376B">
      <w:pPr>
        <w:pStyle w:val="a4"/>
        <w:rPr>
          <w:lang w:val="ru-RU"/>
        </w:rPr>
      </w:pPr>
      <w:r>
        <w:rPr>
          <w:rStyle w:val="af"/>
        </w:rPr>
        <w:annotationRef/>
      </w:r>
      <w:r>
        <w:rPr>
          <w:lang w:val="ru-RU"/>
        </w:rPr>
        <w:t xml:space="preserve">Результаты отличаются от того, что получилось в статье по фенологии, которую держат в </w:t>
      </w:r>
      <w:r>
        <w:rPr>
          <w:lang w:val="en-US"/>
        </w:rPr>
        <w:t>Polar</w:t>
      </w:r>
      <w:r w:rsidRPr="00596773">
        <w:rPr>
          <w:lang w:val="ru-RU"/>
        </w:rPr>
        <w:t xml:space="preserve"> </w:t>
      </w:r>
      <w:r>
        <w:rPr>
          <w:lang w:val="en-US"/>
        </w:rPr>
        <w:t>Biology</w:t>
      </w:r>
      <w:r>
        <w:rPr>
          <w:lang w:val="ru-RU"/>
        </w:rPr>
        <w:t xml:space="preserve">, из-за различий в методах анализа. Сослаться на ту статью мы не можем (черт возьми!), но можем ли вставить кусочек с немного другим подходом к визуализации? Тут картинка с динамикой </w:t>
      </w:r>
      <w:r>
        <w:rPr>
          <w:lang w:val="en-US"/>
        </w:rPr>
        <w:t>transition</w:t>
      </w:r>
      <w:r w:rsidRPr="00596773">
        <w:rPr>
          <w:lang w:val="ru-RU"/>
        </w:rPr>
        <w:t xml:space="preserve"> </w:t>
      </w:r>
      <w:r>
        <w:rPr>
          <w:lang w:val="en-US"/>
        </w:rPr>
        <w:t>types</w:t>
      </w:r>
      <w:r>
        <w:rPr>
          <w:lang w:val="ru-RU"/>
        </w:rPr>
        <w:t xml:space="preserve"> – новое.  Не хочется выкидывать этот кусок – статья станет совсем куцей.</w:t>
      </w:r>
    </w:p>
  </w:comment>
  <w:comment w:id="462" w:author="Николай Усов" w:date="2020-11-16T12:25:00Z" w:initials="НУ">
    <w:p w14:paraId="4BF146BC" w14:textId="044B9B0A" w:rsidR="008A376B" w:rsidRPr="000103AF" w:rsidRDefault="008A376B">
      <w:pPr>
        <w:pStyle w:val="a4"/>
        <w:rPr>
          <w:lang w:val="ru-RU"/>
        </w:rPr>
      </w:pPr>
      <w:r>
        <w:rPr>
          <w:rStyle w:val="af"/>
        </w:rPr>
        <w:annotationRef/>
      </w:r>
      <w:r>
        <w:rPr>
          <w:lang w:val="ru-RU"/>
        </w:rPr>
        <w:t>Рисунки красивые и в чем-то наглядные. Но по ним трудно проследить суть того, что я хотел сказать.</w:t>
      </w:r>
    </w:p>
  </w:comment>
  <w:comment w:id="467" w:author="Николай Усов" w:date="2020-11-16T12:43:00Z" w:initials="НУ">
    <w:p w14:paraId="2C301CB8" w14:textId="3F3C801E" w:rsidR="008A376B" w:rsidRPr="00596773" w:rsidRDefault="008A376B">
      <w:pPr>
        <w:pStyle w:val="a4"/>
        <w:rPr>
          <w:lang w:val="ru-RU"/>
        </w:rPr>
      </w:pPr>
      <w:r>
        <w:rPr>
          <w:rStyle w:val="af"/>
        </w:rPr>
        <w:annotationRef/>
      </w:r>
      <w:r>
        <w:rPr>
          <w:lang w:val="ru-RU"/>
        </w:rPr>
        <w:t xml:space="preserve">Тут надо скорректировать методы.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C943CBA" w15:done="0"/>
  <w15:commentEx w15:paraId="0E0CBF56" w15:paraIdParent="0C943CBA" w15:done="0"/>
  <w15:commentEx w15:paraId="105242FC" w15:done="0"/>
  <w15:commentEx w15:paraId="7CB739B2" w15:paraIdParent="105242FC" w15:done="0"/>
  <w15:commentEx w15:paraId="39AEB431" w15:done="0"/>
  <w15:commentEx w15:paraId="6C7A5CFE" w15:done="0"/>
  <w15:commentEx w15:paraId="344D5AED" w15:done="0"/>
  <w15:commentEx w15:paraId="45D007B6" w15:done="0"/>
  <w15:commentEx w15:paraId="6DE61DB3" w15:done="0"/>
  <w15:commentEx w15:paraId="44652CBE" w15:paraIdParent="6DE61DB3" w15:done="0"/>
  <w15:commentEx w15:paraId="0F8E0A66" w15:done="0"/>
  <w15:commentEx w15:paraId="6CE52A4B" w15:done="0"/>
  <w15:commentEx w15:paraId="79287858" w15:done="0"/>
  <w15:commentEx w15:paraId="6ACE666F" w15:done="0"/>
  <w15:commentEx w15:paraId="5DDB061D" w15:done="0"/>
  <w15:commentEx w15:paraId="63E130CE" w15:done="0"/>
  <w15:commentEx w15:paraId="1789AC04" w15:paraIdParent="63E130CE" w15:done="0"/>
  <w15:commentEx w15:paraId="63A95794" w15:done="0"/>
  <w15:commentEx w15:paraId="163A1AEF" w15:paraIdParent="63A95794" w15:done="0"/>
  <w15:commentEx w15:paraId="4675200B" w15:done="0"/>
  <w15:commentEx w15:paraId="482D03F6" w15:paraIdParent="4675200B" w15:done="0"/>
  <w15:commentEx w15:paraId="468E5065" w15:done="0"/>
  <w15:commentEx w15:paraId="650C7AAE" w15:paraIdParent="468E5065" w15:done="0"/>
  <w15:commentEx w15:paraId="4BF146BC" w15:done="0"/>
  <w15:commentEx w15:paraId="2C301CB8"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76DA89" w14:textId="77777777" w:rsidR="00FA61E5" w:rsidRDefault="00FA61E5">
      <w:pPr>
        <w:spacing w:after="0" w:line="240" w:lineRule="auto"/>
      </w:pPr>
      <w:r>
        <w:separator/>
      </w:r>
    </w:p>
  </w:endnote>
  <w:endnote w:type="continuationSeparator" w:id="0">
    <w:p w14:paraId="6EE5253D" w14:textId="77777777" w:rsidR="00FA61E5" w:rsidRDefault="00FA6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OpenSymbol">
    <w:altName w:val="MS Gothic"/>
    <w:charset w:val="80"/>
    <w:family w:val="auto"/>
    <w:pitch w:val="default"/>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A906BF" w14:textId="77777777" w:rsidR="00FA61E5" w:rsidRDefault="00FA61E5">
      <w:pPr>
        <w:spacing w:after="0" w:line="240" w:lineRule="auto"/>
      </w:pPr>
      <w:r>
        <w:separator/>
      </w:r>
    </w:p>
  </w:footnote>
  <w:footnote w:type="continuationSeparator" w:id="0">
    <w:p w14:paraId="5BF850F9" w14:textId="77777777" w:rsidR="00FA61E5" w:rsidRDefault="00FA61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7465985"/>
    </w:sdtPr>
    <w:sdtContent>
      <w:p w14:paraId="6FDE424F" w14:textId="509A88FA" w:rsidR="008A376B" w:rsidRDefault="008A376B">
        <w:pPr>
          <w:pStyle w:val="a8"/>
          <w:jc w:val="center"/>
        </w:pPr>
        <w:r>
          <w:fldChar w:fldCharType="begin"/>
        </w:r>
        <w:r>
          <w:instrText>PAGE   \* MERGEFORMAT</w:instrText>
        </w:r>
        <w:r>
          <w:fldChar w:fldCharType="separate"/>
        </w:r>
        <w:r w:rsidR="008D5328" w:rsidRPr="008D5328">
          <w:rPr>
            <w:noProof/>
            <w:lang w:val="ru-RU"/>
          </w:rPr>
          <w:t>13</w:t>
        </w:r>
        <w:r>
          <w:fldChar w:fldCharType="end"/>
        </w:r>
      </w:p>
    </w:sdtContent>
  </w:sdt>
  <w:p w14:paraId="3CA2CCDB" w14:textId="77777777" w:rsidR="008A376B" w:rsidRDefault="008A376B">
    <w:pPr>
      <w:pStyle w:val="a8"/>
    </w:pPr>
  </w:p>
</w:hdr>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ov Nikolay">
    <w15:presenceInfo w15:providerId="None" w15:userId="Usov Nikolay"/>
  </w15:person>
  <w15:person w15:author="Vadim Khaitov">
    <w15:presenceInfo w15:providerId="None" w15:userId="Vadim Khaitov"/>
  </w15:person>
  <w15:person w15:author="Николай Усов">
    <w15:presenceInfo w15:providerId="Windows Live" w15:userId="936f1ac7884db2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trackRevisions/>
  <w:defaultTabStop w:val="708"/>
  <w:doNotHyphenateCaps/>
  <w:drawingGridHorizontalSpacing w:val="0"/>
  <w:drawingGridVerticalSpacing w:val="0"/>
  <w:doNotUseMarginsForDrawingGridOrigin/>
  <w:drawingGridHorizontalOrigin w:val="0"/>
  <w:drawingGridVerticalOrigin w:val="0"/>
  <w:noPunctuationKerning/>
  <w:characterSpacingControl w:val="doNotCompress"/>
  <w:strictFirstAndLastChars/>
  <w:doNotValidateAgainstSchema/>
  <w:doNotDemarcateInvalidXml/>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647"/>
    <w:rsid w:val="00000172"/>
    <w:rsid w:val="00002375"/>
    <w:rsid w:val="00003014"/>
    <w:rsid w:val="000076F8"/>
    <w:rsid w:val="000103AF"/>
    <w:rsid w:val="0002086D"/>
    <w:rsid w:val="00030DE8"/>
    <w:rsid w:val="000415C9"/>
    <w:rsid w:val="000453F8"/>
    <w:rsid w:val="00046A77"/>
    <w:rsid w:val="0005404E"/>
    <w:rsid w:val="000549B5"/>
    <w:rsid w:val="000663B6"/>
    <w:rsid w:val="00076903"/>
    <w:rsid w:val="00094AF0"/>
    <w:rsid w:val="000B06A8"/>
    <w:rsid w:val="000B392F"/>
    <w:rsid w:val="000C0406"/>
    <w:rsid w:val="000D1F33"/>
    <w:rsid w:val="000D7A20"/>
    <w:rsid w:val="000E3BD0"/>
    <w:rsid w:val="000E54AE"/>
    <w:rsid w:val="000F6460"/>
    <w:rsid w:val="00100FCD"/>
    <w:rsid w:val="0010451B"/>
    <w:rsid w:val="001051B7"/>
    <w:rsid w:val="00110994"/>
    <w:rsid w:val="00123854"/>
    <w:rsid w:val="00127735"/>
    <w:rsid w:val="001327A7"/>
    <w:rsid w:val="0013297C"/>
    <w:rsid w:val="001402BF"/>
    <w:rsid w:val="0015391D"/>
    <w:rsid w:val="00177235"/>
    <w:rsid w:val="001C7FBB"/>
    <w:rsid w:val="001E7879"/>
    <w:rsid w:val="001F0BB0"/>
    <w:rsid w:val="001F4EB9"/>
    <w:rsid w:val="002007D3"/>
    <w:rsid w:val="0020704C"/>
    <w:rsid w:val="00231A6F"/>
    <w:rsid w:val="00235C9E"/>
    <w:rsid w:val="00243E24"/>
    <w:rsid w:val="00281985"/>
    <w:rsid w:val="00283979"/>
    <w:rsid w:val="00294CC3"/>
    <w:rsid w:val="0029607D"/>
    <w:rsid w:val="00297FB8"/>
    <w:rsid w:val="002B4A6F"/>
    <w:rsid w:val="002B71BE"/>
    <w:rsid w:val="002C17A5"/>
    <w:rsid w:val="002C74CC"/>
    <w:rsid w:val="002D4A3E"/>
    <w:rsid w:val="002D5D14"/>
    <w:rsid w:val="002E1B7D"/>
    <w:rsid w:val="002E30E4"/>
    <w:rsid w:val="002F1C98"/>
    <w:rsid w:val="003005A9"/>
    <w:rsid w:val="003110C3"/>
    <w:rsid w:val="003112E1"/>
    <w:rsid w:val="00322D69"/>
    <w:rsid w:val="00327509"/>
    <w:rsid w:val="0033208D"/>
    <w:rsid w:val="00332536"/>
    <w:rsid w:val="00340566"/>
    <w:rsid w:val="003474E5"/>
    <w:rsid w:val="00347F6C"/>
    <w:rsid w:val="00357EE4"/>
    <w:rsid w:val="00364C0C"/>
    <w:rsid w:val="00367FEB"/>
    <w:rsid w:val="003816BA"/>
    <w:rsid w:val="003828D1"/>
    <w:rsid w:val="00395FAB"/>
    <w:rsid w:val="003A6177"/>
    <w:rsid w:val="003C205E"/>
    <w:rsid w:val="003C392F"/>
    <w:rsid w:val="003C6634"/>
    <w:rsid w:val="003D1FB0"/>
    <w:rsid w:val="003E0EC6"/>
    <w:rsid w:val="003E1584"/>
    <w:rsid w:val="003F2E05"/>
    <w:rsid w:val="004051B2"/>
    <w:rsid w:val="0040659C"/>
    <w:rsid w:val="00407C34"/>
    <w:rsid w:val="00414882"/>
    <w:rsid w:val="00434618"/>
    <w:rsid w:val="00444A3B"/>
    <w:rsid w:val="004501F9"/>
    <w:rsid w:val="004579B0"/>
    <w:rsid w:val="0046256A"/>
    <w:rsid w:val="0046268F"/>
    <w:rsid w:val="00465023"/>
    <w:rsid w:val="0047194F"/>
    <w:rsid w:val="00482E63"/>
    <w:rsid w:val="00484264"/>
    <w:rsid w:val="00495655"/>
    <w:rsid w:val="00497029"/>
    <w:rsid w:val="004A2989"/>
    <w:rsid w:val="004A3283"/>
    <w:rsid w:val="004A49B6"/>
    <w:rsid w:val="004B23A7"/>
    <w:rsid w:val="004B2D8B"/>
    <w:rsid w:val="004B54FC"/>
    <w:rsid w:val="004C4D71"/>
    <w:rsid w:val="004C5F5C"/>
    <w:rsid w:val="004D09EE"/>
    <w:rsid w:val="004D7CCE"/>
    <w:rsid w:val="004E2B82"/>
    <w:rsid w:val="004E6E54"/>
    <w:rsid w:val="004F126F"/>
    <w:rsid w:val="004F3DB4"/>
    <w:rsid w:val="004F5091"/>
    <w:rsid w:val="00502AFE"/>
    <w:rsid w:val="0051312D"/>
    <w:rsid w:val="0052126C"/>
    <w:rsid w:val="00545A56"/>
    <w:rsid w:val="005471A2"/>
    <w:rsid w:val="00550598"/>
    <w:rsid w:val="00564744"/>
    <w:rsid w:val="005652EC"/>
    <w:rsid w:val="005722B2"/>
    <w:rsid w:val="00576660"/>
    <w:rsid w:val="00596773"/>
    <w:rsid w:val="005A70C2"/>
    <w:rsid w:val="005C301E"/>
    <w:rsid w:val="005C3F29"/>
    <w:rsid w:val="005D0513"/>
    <w:rsid w:val="005D26E8"/>
    <w:rsid w:val="005E16C9"/>
    <w:rsid w:val="005F5966"/>
    <w:rsid w:val="00620D7B"/>
    <w:rsid w:val="00621151"/>
    <w:rsid w:val="00631189"/>
    <w:rsid w:val="00644028"/>
    <w:rsid w:val="0065696A"/>
    <w:rsid w:val="00657DEE"/>
    <w:rsid w:val="006615B6"/>
    <w:rsid w:val="00665BC9"/>
    <w:rsid w:val="006701E7"/>
    <w:rsid w:val="00671727"/>
    <w:rsid w:val="00676063"/>
    <w:rsid w:val="00681212"/>
    <w:rsid w:val="00690E21"/>
    <w:rsid w:val="00693A55"/>
    <w:rsid w:val="006B191A"/>
    <w:rsid w:val="006B4BA8"/>
    <w:rsid w:val="006C60FF"/>
    <w:rsid w:val="006E1AA2"/>
    <w:rsid w:val="007017F1"/>
    <w:rsid w:val="007019A4"/>
    <w:rsid w:val="007157E2"/>
    <w:rsid w:val="007210BC"/>
    <w:rsid w:val="00742036"/>
    <w:rsid w:val="00745BED"/>
    <w:rsid w:val="00751ACD"/>
    <w:rsid w:val="00755624"/>
    <w:rsid w:val="00756F6F"/>
    <w:rsid w:val="00757ACD"/>
    <w:rsid w:val="00764CF2"/>
    <w:rsid w:val="00772C61"/>
    <w:rsid w:val="00783A06"/>
    <w:rsid w:val="00797BF0"/>
    <w:rsid w:val="007C401C"/>
    <w:rsid w:val="007D3819"/>
    <w:rsid w:val="007D449A"/>
    <w:rsid w:val="007F736E"/>
    <w:rsid w:val="008076D4"/>
    <w:rsid w:val="008118B0"/>
    <w:rsid w:val="00811FE3"/>
    <w:rsid w:val="00821C8A"/>
    <w:rsid w:val="008436EA"/>
    <w:rsid w:val="00852D2D"/>
    <w:rsid w:val="008638AA"/>
    <w:rsid w:val="00865F43"/>
    <w:rsid w:val="008837B2"/>
    <w:rsid w:val="00884D54"/>
    <w:rsid w:val="008965C6"/>
    <w:rsid w:val="008A1FCF"/>
    <w:rsid w:val="008A376B"/>
    <w:rsid w:val="008A6989"/>
    <w:rsid w:val="008B1BE2"/>
    <w:rsid w:val="008C1DB8"/>
    <w:rsid w:val="008C6EBA"/>
    <w:rsid w:val="008D425C"/>
    <w:rsid w:val="008D5328"/>
    <w:rsid w:val="008E2B6E"/>
    <w:rsid w:val="008E3CBC"/>
    <w:rsid w:val="008E4144"/>
    <w:rsid w:val="008E7399"/>
    <w:rsid w:val="008E7AEF"/>
    <w:rsid w:val="008F1D35"/>
    <w:rsid w:val="008F51AB"/>
    <w:rsid w:val="008F5C3F"/>
    <w:rsid w:val="00900A76"/>
    <w:rsid w:val="0090640B"/>
    <w:rsid w:val="00913314"/>
    <w:rsid w:val="00917AF4"/>
    <w:rsid w:val="00947399"/>
    <w:rsid w:val="009515BA"/>
    <w:rsid w:val="009641C8"/>
    <w:rsid w:val="00976ACE"/>
    <w:rsid w:val="00984729"/>
    <w:rsid w:val="00986536"/>
    <w:rsid w:val="00991F4E"/>
    <w:rsid w:val="00994266"/>
    <w:rsid w:val="009D2321"/>
    <w:rsid w:val="009D4004"/>
    <w:rsid w:val="009E003C"/>
    <w:rsid w:val="009E3404"/>
    <w:rsid w:val="00A024EB"/>
    <w:rsid w:val="00A05210"/>
    <w:rsid w:val="00A1179B"/>
    <w:rsid w:val="00A17087"/>
    <w:rsid w:val="00A25C06"/>
    <w:rsid w:val="00A31AAE"/>
    <w:rsid w:val="00A368C7"/>
    <w:rsid w:val="00A46EFF"/>
    <w:rsid w:val="00A64F94"/>
    <w:rsid w:val="00A65945"/>
    <w:rsid w:val="00A765F2"/>
    <w:rsid w:val="00AA442D"/>
    <w:rsid w:val="00AB3B58"/>
    <w:rsid w:val="00AC0C46"/>
    <w:rsid w:val="00AF26DF"/>
    <w:rsid w:val="00B213AC"/>
    <w:rsid w:val="00B27942"/>
    <w:rsid w:val="00B4044A"/>
    <w:rsid w:val="00B578FA"/>
    <w:rsid w:val="00B60C44"/>
    <w:rsid w:val="00B64D4A"/>
    <w:rsid w:val="00B71910"/>
    <w:rsid w:val="00B90CE2"/>
    <w:rsid w:val="00B94F31"/>
    <w:rsid w:val="00BA62AC"/>
    <w:rsid w:val="00BC0ED6"/>
    <w:rsid w:val="00BC4E75"/>
    <w:rsid w:val="00BC57DF"/>
    <w:rsid w:val="00BD5926"/>
    <w:rsid w:val="00BD74B5"/>
    <w:rsid w:val="00BF1EBF"/>
    <w:rsid w:val="00BF75E8"/>
    <w:rsid w:val="00C0508F"/>
    <w:rsid w:val="00C11BBD"/>
    <w:rsid w:val="00C23206"/>
    <w:rsid w:val="00C33309"/>
    <w:rsid w:val="00C41620"/>
    <w:rsid w:val="00C43647"/>
    <w:rsid w:val="00C55EB3"/>
    <w:rsid w:val="00C7112C"/>
    <w:rsid w:val="00CA78F9"/>
    <w:rsid w:val="00CB1497"/>
    <w:rsid w:val="00CB464E"/>
    <w:rsid w:val="00CC139D"/>
    <w:rsid w:val="00CC530A"/>
    <w:rsid w:val="00CC5A2D"/>
    <w:rsid w:val="00CC7DA4"/>
    <w:rsid w:val="00CD2EE1"/>
    <w:rsid w:val="00CE1947"/>
    <w:rsid w:val="00CE2C3A"/>
    <w:rsid w:val="00D167FA"/>
    <w:rsid w:val="00D20330"/>
    <w:rsid w:val="00D30419"/>
    <w:rsid w:val="00D415CE"/>
    <w:rsid w:val="00D43BC5"/>
    <w:rsid w:val="00D45361"/>
    <w:rsid w:val="00D52E54"/>
    <w:rsid w:val="00D54098"/>
    <w:rsid w:val="00D576FC"/>
    <w:rsid w:val="00D605F4"/>
    <w:rsid w:val="00D61ECF"/>
    <w:rsid w:val="00D66E31"/>
    <w:rsid w:val="00D67A5B"/>
    <w:rsid w:val="00D67FBE"/>
    <w:rsid w:val="00D719F1"/>
    <w:rsid w:val="00D84EE8"/>
    <w:rsid w:val="00DA2470"/>
    <w:rsid w:val="00DA2769"/>
    <w:rsid w:val="00DD18BB"/>
    <w:rsid w:val="00DD2A1C"/>
    <w:rsid w:val="00DE4E12"/>
    <w:rsid w:val="00DF1DCE"/>
    <w:rsid w:val="00DF2063"/>
    <w:rsid w:val="00DF355A"/>
    <w:rsid w:val="00DF4B95"/>
    <w:rsid w:val="00E03799"/>
    <w:rsid w:val="00E125C6"/>
    <w:rsid w:val="00E26CF7"/>
    <w:rsid w:val="00E32649"/>
    <w:rsid w:val="00E42C8C"/>
    <w:rsid w:val="00E46869"/>
    <w:rsid w:val="00E5401A"/>
    <w:rsid w:val="00E64C2D"/>
    <w:rsid w:val="00E70233"/>
    <w:rsid w:val="00E744F6"/>
    <w:rsid w:val="00E85C83"/>
    <w:rsid w:val="00E96BCC"/>
    <w:rsid w:val="00EA2130"/>
    <w:rsid w:val="00EA4B81"/>
    <w:rsid w:val="00EA6C58"/>
    <w:rsid w:val="00EB362C"/>
    <w:rsid w:val="00EC63EB"/>
    <w:rsid w:val="00ED06AF"/>
    <w:rsid w:val="00ED114D"/>
    <w:rsid w:val="00ED656F"/>
    <w:rsid w:val="00EE1829"/>
    <w:rsid w:val="00EF0392"/>
    <w:rsid w:val="00F033E7"/>
    <w:rsid w:val="00F03AFA"/>
    <w:rsid w:val="00F1243C"/>
    <w:rsid w:val="00F1397D"/>
    <w:rsid w:val="00F34C59"/>
    <w:rsid w:val="00F44C9E"/>
    <w:rsid w:val="00F65C20"/>
    <w:rsid w:val="00F8377A"/>
    <w:rsid w:val="00F944AC"/>
    <w:rsid w:val="00FA0164"/>
    <w:rsid w:val="00FA0C8B"/>
    <w:rsid w:val="00FA0FA9"/>
    <w:rsid w:val="00FA61E5"/>
    <w:rsid w:val="00FB5611"/>
    <w:rsid w:val="00FB6F81"/>
    <w:rsid w:val="00FC24FE"/>
    <w:rsid w:val="00FC25F6"/>
    <w:rsid w:val="00FC7963"/>
    <w:rsid w:val="00FD350A"/>
    <w:rsid w:val="00FD5CF5"/>
    <w:rsid w:val="00FE14B6"/>
    <w:rsid w:val="00FE17A4"/>
    <w:rsid w:val="00FE2DE3"/>
    <w:rsid w:val="00FE3616"/>
    <w:rsid w:val="00FF13D7"/>
    <w:rsid w:val="24AB56F7"/>
    <w:rsid w:val="7DBA28BD"/>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14:docId w14:val="58927F0E"/>
  <w15:docId w15:val="{4F3BE6CB-0D41-4442-B630-F2BE736EB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qFormat="1"/>
    <w:lsdException w:name="annotation text" w:semiHidden="1" w:uiPriority="0" w:qFormat="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qFormat="1"/>
    <w:lsdException w:name="annotation reference" w:semiHidden="1"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locked="1" w:uiPriority="0"/>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uppressAutoHyphens/>
      <w:spacing w:after="160" w:line="254" w:lineRule="auto"/>
    </w:pPr>
    <w:rPr>
      <w:rFonts w:ascii="Calibri" w:eastAsia="Times New Roman" w:hAnsi="Calibri" w:cs="Calibri"/>
      <w:kern w:val="1"/>
      <w:sz w:val="22"/>
      <w:szCs w:val="22"/>
      <w:lang w:val="en-GB" w:eastAsia="ar-SA"/>
    </w:rPr>
  </w:style>
  <w:style w:type="paragraph" w:styleId="1">
    <w:name w:val="heading 1"/>
    <w:basedOn w:val="a"/>
    <w:next w:val="a"/>
    <w:link w:val="10"/>
    <w:qFormat/>
    <w:locked/>
    <w:pPr>
      <w:keepNext/>
      <w:keepLines/>
      <w:spacing w:before="360" w:after="120"/>
      <w:outlineLvl w:val="0"/>
    </w:pPr>
    <w:rPr>
      <w:rFonts w:ascii="Times New Roman" w:eastAsiaTheme="majorEastAsia" w:hAnsi="Times New Roman" w:cstheme="majorBidi"/>
      <w:b/>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11"/>
    <w:uiPriority w:val="99"/>
    <w:semiHidden/>
    <w:pPr>
      <w:spacing w:after="0" w:line="240" w:lineRule="auto"/>
    </w:pPr>
    <w:rPr>
      <w:rFonts w:ascii="Segoe UI" w:hAnsi="Segoe UI" w:cs="Segoe UI"/>
      <w:sz w:val="18"/>
      <w:szCs w:val="18"/>
    </w:rPr>
  </w:style>
  <w:style w:type="paragraph" w:styleId="a4">
    <w:name w:val="annotation text"/>
    <w:basedOn w:val="a"/>
    <w:link w:val="12"/>
    <w:semiHidden/>
    <w:qFormat/>
    <w:pPr>
      <w:spacing w:line="240" w:lineRule="auto"/>
    </w:pPr>
    <w:rPr>
      <w:sz w:val="20"/>
      <w:szCs w:val="20"/>
    </w:rPr>
  </w:style>
  <w:style w:type="paragraph" w:styleId="a5">
    <w:name w:val="annotation subject"/>
    <w:basedOn w:val="a4"/>
    <w:next w:val="a4"/>
    <w:link w:val="13"/>
    <w:uiPriority w:val="99"/>
    <w:semiHidden/>
    <w:rPr>
      <w:b/>
      <w:bCs/>
    </w:rPr>
  </w:style>
  <w:style w:type="paragraph" w:styleId="a6">
    <w:name w:val="footnote text"/>
    <w:basedOn w:val="a"/>
    <w:link w:val="a7"/>
    <w:uiPriority w:val="99"/>
    <w:semiHidden/>
    <w:qFormat/>
    <w:pPr>
      <w:suppressLineNumbers/>
      <w:ind w:left="283" w:hanging="283"/>
    </w:pPr>
    <w:rPr>
      <w:sz w:val="20"/>
      <w:szCs w:val="20"/>
    </w:rPr>
  </w:style>
  <w:style w:type="paragraph" w:styleId="a8">
    <w:name w:val="header"/>
    <w:basedOn w:val="a"/>
    <w:link w:val="14"/>
    <w:uiPriority w:val="99"/>
    <w:qFormat/>
    <w:pPr>
      <w:suppressLineNumbers/>
      <w:tabs>
        <w:tab w:val="center" w:pos="4677"/>
        <w:tab w:val="right" w:pos="9355"/>
      </w:tabs>
      <w:spacing w:after="0" w:line="100" w:lineRule="atLeast"/>
    </w:pPr>
  </w:style>
  <w:style w:type="paragraph" w:styleId="a9">
    <w:name w:val="Body Text"/>
    <w:basedOn w:val="a"/>
    <w:link w:val="15"/>
    <w:uiPriority w:val="99"/>
    <w:pPr>
      <w:spacing w:after="120"/>
    </w:pPr>
  </w:style>
  <w:style w:type="paragraph" w:styleId="aa">
    <w:name w:val="Title"/>
    <w:basedOn w:val="a"/>
    <w:link w:val="ab"/>
    <w:uiPriority w:val="99"/>
    <w:qFormat/>
    <w:pPr>
      <w:suppressLineNumbers/>
      <w:spacing w:before="120" w:after="120"/>
    </w:pPr>
    <w:rPr>
      <w:i/>
      <w:iCs/>
      <w:sz w:val="24"/>
      <w:szCs w:val="24"/>
    </w:rPr>
  </w:style>
  <w:style w:type="paragraph" w:styleId="ac">
    <w:name w:val="footer"/>
    <w:basedOn w:val="a"/>
    <w:link w:val="16"/>
    <w:uiPriority w:val="99"/>
    <w:qFormat/>
    <w:pPr>
      <w:suppressLineNumbers/>
      <w:tabs>
        <w:tab w:val="center" w:pos="4677"/>
        <w:tab w:val="right" w:pos="9355"/>
      </w:tabs>
      <w:spacing w:after="0" w:line="100" w:lineRule="atLeast"/>
    </w:pPr>
  </w:style>
  <w:style w:type="paragraph" w:styleId="ad">
    <w:name w:val="List"/>
    <w:basedOn w:val="a9"/>
    <w:uiPriority w:val="99"/>
    <w:qFormat/>
  </w:style>
  <w:style w:type="character" w:styleId="ae">
    <w:name w:val="footnote reference"/>
    <w:uiPriority w:val="99"/>
    <w:semiHidden/>
    <w:qFormat/>
    <w:rPr>
      <w:vertAlign w:val="superscript"/>
    </w:rPr>
  </w:style>
  <w:style w:type="character" w:styleId="af">
    <w:name w:val="annotation reference"/>
    <w:semiHidden/>
    <w:qFormat/>
    <w:rPr>
      <w:sz w:val="16"/>
      <w:szCs w:val="16"/>
    </w:rPr>
  </w:style>
  <w:style w:type="character" w:styleId="af0">
    <w:name w:val="Hyperlink"/>
    <w:uiPriority w:val="99"/>
    <w:rPr>
      <w:color w:val="0563C1"/>
      <w:u w:val="single"/>
    </w:rPr>
  </w:style>
  <w:style w:type="character" w:customStyle="1" w:styleId="17">
    <w:name w:val="Основной шрифт абзаца1"/>
    <w:uiPriority w:val="99"/>
    <w:qFormat/>
  </w:style>
  <w:style w:type="character" w:customStyle="1" w:styleId="af1">
    <w:name w:val="Основной текст Знак"/>
    <w:basedOn w:val="17"/>
    <w:uiPriority w:val="99"/>
    <w:qFormat/>
  </w:style>
  <w:style w:type="character" w:customStyle="1" w:styleId="af2">
    <w:name w:val="Верхний колонтитул Знак"/>
    <w:basedOn w:val="17"/>
    <w:uiPriority w:val="99"/>
  </w:style>
  <w:style w:type="character" w:customStyle="1" w:styleId="af3">
    <w:name w:val="Нижний колонтитул Знак"/>
    <w:basedOn w:val="17"/>
    <w:uiPriority w:val="99"/>
    <w:qFormat/>
  </w:style>
  <w:style w:type="character" w:customStyle="1" w:styleId="af4">
    <w:name w:val="Маркеры списка"/>
    <w:uiPriority w:val="99"/>
    <w:qFormat/>
    <w:rPr>
      <w:rFonts w:ascii="OpenSymbol" w:hAnsi="OpenSymbol" w:cs="OpenSymbol"/>
    </w:rPr>
  </w:style>
  <w:style w:type="character" w:customStyle="1" w:styleId="18">
    <w:name w:val="Знак примечания1"/>
    <w:uiPriority w:val="99"/>
    <w:qFormat/>
    <w:rPr>
      <w:sz w:val="16"/>
      <w:szCs w:val="16"/>
    </w:rPr>
  </w:style>
  <w:style w:type="character" w:customStyle="1" w:styleId="af5">
    <w:name w:val="Текст примечания Знак"/>
    <w:qFormat/>
    <w:rPr>
      <w:sz w:val="20"/>
      <w:szCs w:val="20"/>
    </w:rPr>
  </w:style>
  <w:style w:type="character" w:customStyle="1" w:styleId="af6">
    <w:name w:val="Тема примечания Знак"/>
    <w:uiPriority w:val="99"/>
    <w:qFormat/>
    <w:rPr>
      <w:b/>
      <w:bCs/>
      <w:sz w:val="20"/>
      <w:szCs w:val="20"/>
    </w:rPr>
  </w:style>
  <w:style w:type="character" w:customStyle="1" w:styleId="af7">
    <w:name w:val="Текст выноски Знак"/>
    <w:uiPriority w:val="99"/>
    <w:qFormat/>
    <w:rPr>
      <w:rFonts w:ascii="Segoe UI" w:hAnsi="Segoe UI" w:cs="Segoe UI"/>
      <w:sz w:val="18"/>
      <w:szCs w:val="18"/>
    </w:rPr>
  </w:style>
  <w:style w:type="character" w:customStyle="1" w:styleId="ListLabel1">
    <w:name w:val="ListLabel 1"/>
    <w:uiPriority w:val="99"/>
    <w:rPr>
      <w:rFonts w:eastAsia="Times New Roman"/>
    </w:rPr>
  </w:style>
  <w:style w:type="character" w:customStyle="1" w:styleId="af8">
    <w:name w:val="Символ сноски"/>
    <w:uiPriority w:val="99"/>
    <w:qFormat/>
  </w:style>
  <w:style w:type="paragraph" w:customStyle="1" w:styleId="19">
    <w:name w:val="Заголовок1"/>
    <w:basedOn w:val="a"/>
    <w:next w:val="a9"/>
    <w:uiPriority w:val="99"/>
    <w:pPr>
      <w:keepNext/>
      <w:spacing w:before="240" w:after="120"/>
    </w:pPr>
    <w:rPr>
      <w:rFonts w:ascii="Arial" w:hAnsi="Arial" w:cs="Arial"/>
      <w:sz w:val="28"/>
      <w:szCs w:val="28"/>
    </w:rPr>
  </w:style>
  <w:style w:type="character" w:customStyle="1" w:styleId="15">
    <w:name w:val="Основной текст Знак1"/>
    <w:link w:val="a9"/>
    <w:uiPriority w:val="99"/>
    <w:semiHidden/>
    <w:qFormat/>
    <w:locked/>
    <w:rPr>
      <w:rFonts w:ascii="Calibri" w:hAnsi="Calibri" w:cs="Calibri"/>
      <w:kern w:val="1"/>
      <w:lang w:val="en-GB" w:eastAsia="ar-SA" w:bidi="ar-SA"/>
    </w:rPr>
  </w:style>
  <w:style w:type="character" w:customStyle="1" w:styleId="ab">
    <w:name w:val="Заголовок Знак"/>
    <w:link w:val="aa"/>
    <w:uiPriority w:val="99"/>
    <w:qFormat/>
    <w:locked/>
    <w:rPr>
      <w:rFonts w:ascii="Cambria" w:hAnsi="Cambria" w:cs="Cambria"/>
      <w:b/>
      <w:bCs/>
      <w:kern w:val="28"/>
      <w:sz w:val="32"/>
      <w:szCs w:val="32"/>
      <w:lang w:val="en-GB" w:eastAsia="ar-SA" w:bidi="ar-SA"/>
    </w:rPr>
  </w:style>
  <w:style w:type="paragraph" w:customStyle="1" w:styleId="1a">
    <w:name w:val="Указатель1"/>
    <w:basedOn w:val="a"/>
    <w:uiPriority w:val="99"/>
    <w:qFormat/>
    <w:pPr>
      <w:suppressLineNumbers/>
    </w:pPr>
  </w:style>
  <w:style w:type="paragraph" w:customStyle="1" w:styleId="1b">
    <w:name w:val="Название объекта1"/>
    <w:basedOn w:val="a"/>
    <w:uiPriority w:val="99"/>
    <w:pPr>
      <w:suppressLineNumbers/>
      <w:spacing w:before="120" w:after="120"/>
    </w:pPr>
    <w:rPr>
      <w:i/>
      <w:iCs/>
      <w:sz w:val="24"/>
      <w:szCs w:val="24"/>
    </w:rPr>
  </w:style>
  <w:style w:type="paragraph" w:customStyle="1" w:styleId="1c">
    <w:name w:val="Обычный (веб)1"/>
    <w:basedOn w:val="a"/>
    <w:uiPriority w:val="99"/>
    <w:qFormat/>
    <w:pPr>
      <w:spacing w:before="100" w:after="100" w:line="100" w:lineRule="atLeast"/>
    </w:pPr>
    <w:rPr>
      <w:sz w:val="24"/>
      <w:szCs w:val="24"/>
    </w:rPr>
  </w:style>
  <w:style w:type="paragraph" w:customStyle="1" w:styleId="Compact">
    <w:name w:val="Compact"/>
    <w:basedOn w:val="a9"/>
    <w:uiPriority w:val="99"/>
    <w:pPr>
      <w:spacing w:before="36" w:after="36" w:line="100" w:lineRule="atLeast"/>
    </w:pPr>
    <w:rPr>
      <w:sz w:val="24"/>
      <w:szCs w:val="24"/>
      <w:lang w:val="en-US"/>
    </w:rPr>
  </w:style>
  <w:style w:type="character" w:customStyle="1" w:styleId="14">
    <w:name w:val="Верхний колонтитул Знак1"/>
    <w:link w:val="a8"/>
    <w:uiPriority w:val="99"/>
    <w:semiHidden/>
    <w:qFormat/>
    <w:locked/>
    <w:rPr>
      <w:rFonts w:ascii="Calibri" w:hAnsi="Calibri" w:cs="Calibri"/>
      <w:kern w:val="1"/>
      <w:lang w:val="en-GB" w:eastAsia="ar-SA" w:bidi="ar-SA"/>
    </w:rPr>
  </w:style>
  <w:style w:type="character" w:customStyle="1" w:styleId="16">
    <w:name w:val="Нижний колонтитул Знак1"/>
    <w:link w:val="ac"/>
    <w:uiPriority w:val="99"/>
    <w:semiHidden/>
    <w:locked/>
    <w:rPr>
      <w:rFonts w:ascii="Calibri" w:hAnsi="Calibri" w:cs="Calibri"/>
      <w:kern w:val="1"/>
      <w:lang w:val="en-GB" w:eastAsia="ar-SA" w:bidi="ar-SA"/>
    </w:rPr>
  </w:style>
  <w:style w:type="paragraph" w:customStyle="1" w:styleId="af9">
    <w:name w:val="Содержимое таблицы"/>
    <w:basedOn w:val="a"/>
    <w:uiPriority w:val="99"/>
    <w:qFormat/>
    <w:pPr>
      <w:suppressLineNumbers/>
    </w:pPr>
  </w:style>
  <w:style w:type="paragraph" w:customStyle="1" w:styleId="afa">
    <w:name w:val="Заголовок таблицы"/>
    <w:basedOn w:val="af9"/>
    <w:uiPriority w:val="99"/>
    <w:pPr>
      <w:jc w:val="center"/>
    </w:pPr>
    <w:rPr>
      <w:b/>
      <w:bCs/>
    </w:rPr>
  </w:style>
  <w:style w:type="paragraph" w:customStyle="1" w:styleId="1d">
    <w:name w:val="Текст примечания1"/>
    <w:basedOn w:val="a"/>
    <w:uiPriority w:val="99"/>
    <w:qFormat/>
    <w:pPr>
      <w:spacing w:line="100" w:lineRule="atLeast"/>
    </w:pPr>
    <w:rPr>
      <w:sz w:val="20"/>
      <w:szCs w:val="20"/>
    </w:rPr>
  </w:style>
  <w:style w:type="paragraph" w:customStyle="1" w:styleId="1e">
    <w:name w:val="Тема примечания1"/>
    <w:basedOn w:val="1d"/>
    <w:uiPriority w:val="99"/>
    <w:qFormat/>
    <w:rPr>
      <w:b/>
      <w:bCs/>
    </w:rPr>
  </w:style>
  <w:style w:type="paragraph" w:customStyle="1" w:styleId="1f">
    <w:name w:val="Текст выноски1"/>
    <w:basedOn w:val="a"/>
    <w:uiPriority w:val="99"/>
    <w:pPr>
      <w:spacing w:after="0" w:line="100" w:lineRule="atLeast"/>
    </w:pPr>
    <w:rPr>
      <w:rFonts w:ascii="Segoe UI" w:hAnsi="Segoe UI" w:cs="Segoe UI"/>
      <w:sz w:val="18"/>
      <w:szCs w:val="18"/>
    </w:rPr>
  </w:style>
  <w:style w:type="character" w:customStyle="1" w:styleId="a7">
    <w:name w:val="Текст сноски Знак"/>
    <w:link w:val="a6"/>
    <w:uiPriority w:val="99"/>
    <w:semiHidden/>
    <w:locked/>
    <w:rPr>
      <w:rFonts w:ascii="Calibri" w:hAnsi="Calibri" w:cs="Calibri"/>
      <w:kern w:val="1"/>
      <w:sz w:val="20"/>
      <w:szCs w:val="20"/>
      <w:lang w:val="en-GB" w:eastAsia="ar-SA" w:bidi="ar-SA"/>
    </w:rPr>
  </w:style>
  <w:style w:type="character" w:customStyle="1" w:styleId="11">
    <w:name w:val="Текст выноски Знак1"/>
    <w:link w:val="a3"/>
    <w:uiPriority w:val="99"/>
    <w:semiHidden/>
    <w:qFormat/>
    <w:locked/>
    <w:rPr>
      <w:rFonts w:ascii="Segoe UI" w:hAnsi="Segoe UI" w:cs="Segoe UI"/>
      <w:kern w:val="1"/>
      <w:sz w:val="18"/>
      <w:szCs w:val="18"/>
      <w:lang w:val="en-GB" w:eastAsia="ar-SA" w:bidi="ar-SA"/>
    </w:rPr>
  </w:style>
  <w:style w:type="character" w:customStyle="1" w:styleId="12">
    <w:name w:val="Текст примечания Знак1"/>
    <w:link w:val="a4"/>
    <w:uiPriority w:val="99"/>
    <w:semiHidden/>
    <w:qFormat/>
    <w:locked/>
    <w:rPr>
      <w:rFonts w:ascii="Calibri" w:hAnsi="Calibri" w:cs="Calibri"/>
      <w:kern w:val="1"/>
      <w:lang w:val="en-GB" w:eastAsia="ar-SA" w:bidi="ar-SA"/>
    </w:rPr>
  </w:style>
  <w:style w:type="character" w:customStyle="1" w:styleId="13">
    <w:name w:val="Тема примечания Знак1"/>
    <w:link w:val="a5"/>
    <w:uiPriority w:val="99"/>
    <w:semiHidden/>
    <w:qFormat/>
    <w:locked/>
    <w:rPr>
      <w:rFonts w:ascii="Calibri" w:hAnsi="Calibri" w:cs="Calibri"/>
      <w:b/>
      <w:bCs/>
      <w:kern w:val="1"/>
      <w:lang w:val="en-GB" w:eastAsia="ar-SA" w:bidi="ar-SA"/>
    </w:rPr>
  </w:style>
  <w:style w:type="paragraph" w:styleId="afb">
    <w:name w:val="List Paragraph"/>
    <w:basedOn w:val="a"/>
    <w:uiPriority w:val="34"/>
    <w:qFormat/>
    <w:pPr>
      <w:ind w:left="720"/>
      <w:contextualSpacing/>
    </w:pPr>
  </w:style>
  <w:style w:type="character" w:customStyle="1" w:styleId="10">
    <w:name w:val="Заголовок 1 Знак"/>
    <w:basedOn w:val="a0"/>
    <w:link w:val="1"/>
    <w:qFormat/>
    <w:rPr>
      <w:rFonts w:eastAsiaTheme="majorEastAsia" w:cstheme="majorBidi"/>
      <w:b/>
      <w:kern w:val="1"/>
      <w:sz w:val="28"/>
      <w:szCs w:val="32"/>
      <w:lang w:val="en-GB" w:eastAsia="ar-SA"/>
    </w:rPr>
  </w:style>
  <w:style w:type="character" w:styleId="afc">
    <w:name w:val="line number"/>
    <w:basedOn w:val="a0"/>
    <w:uiPriority w:val="99"/>
    <w:semiHidden/>
    <w:unhideWhenUsed/>
    <w:rsid w:val="00917A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57721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8.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7BD4EB3-90C9-4C04-A5A5-3F9DA8A97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26</Pages>
  <Words>9819</Words>
  <Characters>55972</Characters>
  <Application>Microsoft Office Word</Application>
  <DocSecurity>0</DocSecurity>
  <Lines>466</Lines>
  <Paragraphs>131</Paragraphs>
  <ScaleCrop>false</ScaleCrop>
  <HeadingPairs>
    <vt:vector size="2" baseType="variant">
      <vt:variant>
        <vt:lpstr>Название</vt:lpstr>
      </vt:variant>
      <vt:variant>
        <vt:i4>1</vt:i4>
      </vt:variant>
    </vt:vector>
  </HeadingPairs>
  <TitlesOfParts>
    <vt:vector size="1" baseType="lpstr">
      <vt:lpstr>Spring-summer transition and zooplankton phenology in the White Sea coastal zone: is the "paradox of plankton" resolved</vt:lpstr>
    </vt:vector>
  </TitlesOfParts>
  <Company/>
  <LinksUpToDate>false</LinksUpToDate>
  <CharactersWithSpaces>65660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Spring-summer transition and zooplankton phenology in the White Sea coastal zone: is the "paradox of plankton" resolved</dc:title>
  <dc:creator>Plankton</dc:creator>
  <cp:lastModifiedBy>Usov Nikolay</cp:lastModifiedBy>
  <cp:revision>6</cp:revision>
  <dcterms:created xsi:type="dcterms:W3CDTF">2021-01-21T05:59:00Z</dcterms:created>
  <dcterms:modified xsi:type="dcterms:W3CDTF">2021-03-12T09:02:00Z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2.97420728659983E-302</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1049-11.2.0.9739</vt:lpwstr>
  </property>
</Properties>
</file>