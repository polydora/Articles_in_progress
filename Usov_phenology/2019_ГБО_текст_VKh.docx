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Реакция бореальных и арктических копепод на изменения сезонного хода температуры воды в Белом море: изменения климата в действии</w:t>
      </w: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Арктика является регионом, где изменения климата </w:t>
      </w:r>
      <w:commentRangeStart w:id="0"/>
      <w:r>
        <w:rPr>
          <w:rFonts w:ascii="Times New Roman" w:hAnsi="Times New Roman" w:cs="Times New Roman"/>
          <w:sz w:val="24"/>
        </w:rPr>
        <w:t xml:space="preserve">выражены </w:t>
      </w:r>
      <w:commentRangeEnd w:id="0"/>
      <w:r>
        <w:commentReference w:id="0"/>
      </w:r>
      <w:r>
        <w:rPr>
          <w:rFonts w:ascii="Times New Roman" w:hAnsi="Times New Roman" w:cs="Times New Roman"/>
          <w:sz w:val="24"/>
        </w:rPr>
        <w:t xml:space="preserve">сильнее, чем где бы то ни было на планете. Климатические изменения могут выражаться как в изменении абсолютных величин параметров среды, так и в смещении сроков их сезонных изменений в условиях сезонности природных процессов в высоких широтах. </w:t>
      </w:r>
      <w:del w:id="0" w:author="polyd" w:date="2019-03-15T08:37:19Z">
        <w:r>
          <w:rPr>
            <w:rFonts w:ascii="Times New Roman" w:hAnsi="Times New Roman" w:cs="Times New Roman"/>
            <w:sz w:val="24"/>
          </w:rPr>
          <w:delText xml:space="preserve">И </w:delText>
        </w:r>
      </w:del>
      <w:ins w:id="1" w:author="polyd" w:date="2019-03-15T08:37:21Z">
        <w:r>
          <w:rPr>
            <w:rFonts w:ascii="Times New Roman" w:hAnsi="Times New Roman" w:cs="Times New Roman"/>
            <w:sz w:val="24"/>
            <w:lang w:val="ru-RU"/>
          </w:rPr>
          <w:t>Э</w:t>
        </w:r>
      </w:ins>
      <w:del w:id="2" w:author="polyd" w:date="2019-03-15T08:37:23Z">
        <w:r>
          <w:rPr>
            <w:rFonts w:ascii="Times New Roman" w:hAnsi="Times New Roman" w:cs="Times New Roman"/>
            <w:sz w:val="24"/>
          </w:rPr>
          <w:delText>э</w:delText>
        </w:r>
      </w:del>
      <w:r>
        <w:rPr>
          <w:rFonts w:ascii="Times New Roman" w:hAnsi="Times New Roman" w:cs="Times New Roman"/>
          <w:sz w:val="24"/>
        </w:rPr>
        <w:t xml:space="preserve">ти изменения не могут не влиять на живые организмы. Особенно ярко это влияние прослеживается в динамике планктонных организмов, ввиду краткости их жизненных циклов. Поскольку жизненные циклы планктонных организмов в приполярных областях тесно связаны с сезонной динамикой абиотических переменных, межгодовые смещения сезонного хода последних ведут к смещению сроков фенологичесих  событий. Мы проследили такое смещение в жизненных циклах некоторых копепод Белого моря по материалам многолетнего непрерывного мониторинга зоопланктона и температуры воды в районе Беломорской биологической станции Зоологического института РАН. Наблюдения проводятся с 1961 г. в стандартной точке в устьевой части губы Чупа (Кандалакшский залив). За прошедшее с начала мониторинга время сроки появления в планктоне молоди почти всех массовых копепод  (рис.1) демонстрировали тенденцию к смещению на более раннее время. Согласно результатам регрессионного анализа, примерное смещение за период наблюдений составило: </w:t>
      </w:r>
      <w:r>
        <w:rPr>
          <w:rFonts w:ascii="Times New Roman" w:hAnsi="Times New Roman" w:cs="Times New Roman"/>
          <w:i/>
          <w:sz w:val="24"/>
          <w:lang w:val="en-US"/>
        </w:rPr>
        <w:t>Calanus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glacialis</w:t>
      </w:r>
      <w:r>
        <w:rPr>
          <w:rFonts w:ascii="Times New Roman" w:hAnsi="Times New Roman" w:cs="Times New Roman"/>
          <w:sz w:val="24"/>
        </w:rPr>
        <w:t xml:space="preserve"> – 17 дней, </w:t>
      </w:r>
      <w:r>
        <w:rPr>
          <w:rFonts w:ascii="Times New Roman" w:hAnsi="Times New Roman" w:cs="Times New Roman"/>
          <w:i/>
          <w:sz w:val="24"/>
          <w:lang w:val="en-US"/>
        </w:rPr>
        <w:t>Pseudocalanus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spp</w:t>
      </w:r>
      <w:r>
        <w:rPr>
          <w:rFonts w:ascii="Times New Roman" w:hAnsi="Times New Roman" w:cs="Times New Roman"/>
          <w:sz w:val="24"/>
        </w:rPr>
        <w:t xml:space="preserve">. - 23, </w:t>
      </w:r>
      <w:r>
        <w:rPr>
          <w:rFonts w:ascii="Times New Roman" w:hAnsi="Times New Roman" w:cs="Times New Roman"/>
          <w:i/>
          <w:sz w:val="24"/>
          <w:lang w:val="en-US"/>
        </w:rPr>
        <w:t>Acartia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spp</w:t>
      </w:r>
      <w:r>
        <w:rPr>
          <w:rFonts w:ascii="Times New Roman" w:hAnsi="Times New Roman" w:cs="Times New Roman"/>
          <w:sz w:val="24"/>
        </w:rPr>
        <w:t xml:space="preserve">. - 9, </w:t>
      </w:r>
      <w:r>
        <w:rPr>
          <w:rFonts w:ascii="Times New Roman" w:hAnsi="Times New Roman" w:cs="Times New Roman"/>
          <w:i/>
          <w:sz w:val="24"/>
          <w:lang w:val="en-US"/>
        </w:rPr>
        <w:t>Centropages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hamatus</w:t>
      </w:r>
      <w:r>
        <w:rPr>
          <w:rFonts w:ascii="Times New Roman" w:hAnsi="Times New Roman" w:cs="Times New Roman"/>
          <w:sz w:val="24"/>
        </w:rPr>
        <w:t xml:space="preserve"> - 23, </w:t>
      </w:r>
      <w:r>
        <w:rPr>
          <w:rFonts w:ascii="Times New Roman" w:hAnsi="Times New Roman" w:cs="Times New Roman"/>
          <w:i/>
          <w:sz w:val="24"/>
          <w:lang w:val="en-US"/>
        </w:rPr>
        <w:t>Temora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longicornis</w:t>
      </w:r>
      <w:r>
        <w:rPr>
          <w:rFonts w:ascii="Times New Roman" w:hAnsi="Times New Roman" w:cs="Times New Roman"/>
          <w:sz w:val="24"/>
        </w:rPr>
        <w:t xml:space="preserve"> - 26, </w:t>
      </w:r>
      <w:commentRangeStart w:id="1"/>
      <w:r>
        <w:rPr>
          <w:rFonts w:ascii="Times New Roman" w:hAnsi="Times New Roman" w:cs="Times New Roman"/>
          <w:i/>
          <w:sz w:val="24"/>
          <w:lang w:val="en-US"/>
        </w:rPr>
        <w:t>Microsetella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norvegica</w:t>
      </w:r>
      <w:r>
        <w:rPr>
          <w:rFonts w:ascii="Times New Roman" w:hAnsi="Times New Roman" w:cs="Times New Roman"/>
          <w:sz w:val="24"/>
        </w:rPr>
        <w:t xml:space="preserve"> – 21</w:t>
      </w:r>
      <w:commentRangeEnd w:id="1"/>
      <w:r>
        <w:commentReference w:id="1"/>
      </w:r>
      <w:r>
        <w:rPr>
          <w:rFonts w:ascii="Times New Roman" w:hAnsi="Times New Roman" w:cs="Times New Roman"/>
          <w:sz w:val="24"/>
        </w:rPr>
        <w:t xml:space="preserve">. Видимая тенденция отсутствует только в динамике сроков появления молоди </w:t>
      </w:r>
      <w:r>
        <w:rPr>
          <w:rFonts w:ascii="Times New Roman" w:hAnsi="Times New Roman" w:cs="Times New Roman"/>
          <w:i/>
          <w:sz w:val="24"/>
          <w:lang w:val="en-US"/>
        </w:rPr>
        <w:t>Oithona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similis</w:t>
      </w:r>
      <w:r>
        <w:rPr>
          <w:rFonts w:ascii="Times New Roman" w:hAnsi="Times New Roman" w:cs="Times New Roman"/>
          <w:sz w:val="24"/>
        </w:rPr>
        <w:t xml:space="preserve"> (смещение меньше 5 дней), вида, который является эврибионтом и космополитом по своему распространению. </w:t>
      </w:r>
    </w:p>
    <w:p>
      <w:pPr>
        <w:spacing w:line="24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Описанное смещение фенологических сроков происходит параллельно со сдвигом на более раннее время сроков весеннего прогрева верхнего 25-метрового слоя воды (рис. 2). Именно в этом слое происходит размножение и раннее развитие всех изученных видов. За 60 лет наблюдений вода в слое 0-25 м стала прогреваться до 3 и 5</w:t>
      </w:r>
      <w:r>
        <w:rPr>
          <w:rFonts w:ascii="Calibri" w:hAnsi="Calibri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 xml:space="preserve">С на 23 и 29 дней раньше, соответственно. </w:t>
      </w:r>
    </w:p>
    <w:p>
      <w:pPr>
        <w:spacing w:line="240" w:lineRule="auto"/>
        <w:ind w:firstLine="709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</w:rPr>
        <w:t>Представления о сезонных циклах беломорских копепод позволяют утверждать, что описанные изменения фенологии животных в значительной степени определяются изменениями сезонного хода температуры воды.</w:t>
      </w:r>
      <w:ins w:id="3" w:author="polyd" w:date="2019-03-15T08:46:02Z">
        <w:r>
          <w:rPr>
            <w:rFonts w:ascii="Times New Roman" w:hAnsi="Times New Roman" w:cs="Times New Roman"/>
            <w:sz w:val="24"/>
            <w:lang w:val="ru-RU"/>
          </w:rPr>
          <w:t xml:space="preserve"> </w:t>
        </w:r>
      </w:ins>
      <w:r>
        <w:rPr>
          <w:rFonts w:ascii="Times New Roman" w:hAnsi="Times New Roman" w:cs="Times New Roman"/>
          <w:sz w:val="24"/>
          <w:lang w:eastAsia="ru-RU"/>
        </w:rPr>
        <w:t xml:space="preserve"> </w:t>
      </w:r>
      <w:r>
        <w:commentReference w:id="2"/>
      </w:r>
    </w:p>
    <w:p>
      <w:pPr>
        <w:spacing w:line="240" w:lineRule="auto"/>
        <w:ind w:firstLine="709"/>
        <w:rPr>
          <w:rFonts w:ascii="Times New Roman" w:hAnsi="Times New Roman" w:cs="Times New Roman"/>
          <w:sz w:val="24"/>
          <w:lang w:eastAsia="ru-RU"/>
        </w:rPr>
      </w:pPr>
    </w:p>
    <w:p>
      <w:pPr>
        <w:spacing w:line="240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>
            <wp:extent cx="4020820" cy="269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07" cy="26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1. Многолетние изменения сроков появления молоди массовых видов копепод в планктоне.</w:t>
      </w:r>
    </w:p>
    <w:p>
      <w:pPr>
        <w:spacing w:line="240" w:lineRule="auto"/>
        <w:rPr>
          <w:rFonts w:ascii="Times New Roman" w:hAnsi="Times New Roman" w:cs="Times New Roman"/>
          <w:sz w:val="24"/>
          <w:lang w:eastAsia="ru-RU"/>
        </w:rPr>
      </w:pPr>
    </w:p>
    <w:p>
      <w:pPr>
        <w:spacing w:line="240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>
            <wp:extent cx="3166745" cy="2262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77" cy="22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Многолетние изменения сроков прогрева слоя 0-25 м.</w:t>
      </w:r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olyd" w:date="2019-03-15T08:36:05Z" w:initials="p">
    <w:p w14:paraId="2C9D6AF7">
      <w:pPr>
        <w:pStyle w:val="3"/>
        <w:rPr>
          <w:lang w:val="ru-RU"/>
        </w:rPr>
      </w:pPr>
      <w:r>
        <w:rPr>
          <w:lang w:val="ru-RU"/>
        </w:rPr>
        <w:t>проявляются</w:t>
      </w:r>
    </w:p>
  </w:comment>
  <w:comment w:id="1" w:author="polyd" w:date="2019-03-15T08:39:01Z" w:initials="p">
    <w:p w14:paraId="0BFE434E">
      <w:pPr>
        <w:pStyle w:val="3"/>
        <w:rPr>
          <w:lang w:val="ru-RU"/>
        </w:rPr>
      </w:pPr>
      <w:r>
        <w:rPr>
          <w:lang w:val="ru-RU"/>
        </w:rPr>
        <w:t xml:space="preserve">Все-таки я считаю, что у микросетеллы, мы все-таки, этих сдвигов не наблюдаем (мантеловская корреляция не имеет статистической значимости). Лучше ориентироваться менно на эту оценку, так как автокррелированность наблюдений приводит  к повышению ошибки </w:t>
      </w:r>
      <w:r>
        <w:rPr>
          <w:lang w:val="en-US"/>
        </w:rPr>
        <w:t>I</w:t>
      </w:r>
      <w:r>
        <w:rPr>
          <w:lang w:val="ru-RU"/>
        </w:rPr>
        <w:t xml:space="preserve"> рода. Лучше сказать, что у двух эврибионтнх видов такая тенденция не выражена.</w:t>
      </w:r>
    </w:p>
  </w:comment>
  <w:comment w:id="2" w:author="polyd" w:date="2019-03-15T08:47:14Z" w:initials="p">
    <w:p w14:paraId="38156C93">
      <w:pPr>
        <w:pStyle w:val="3"/>
        <w:rPr>
          <w:lang w:val="ru-RU"/>
        </w:rPr>
      </w:pPr>
      <w:r>
        <w:rPr>
          <w:lang w:val="ru-RU"/>
        </w:rPr>
        <w:t>Может стоит объединить эту картинку в одну вместе с датами прогрева (см. В конец репорта), но второй картинкой дать многомерку? Тогда можно  аналогично дать краткую рассказку про</w:t>
      </w:r>
      <w:bookmarkStart w:id="0" w:name="_GoBack"/>
      <w:bookmarkEnd w:id="0"/>
      <w:r>
        <w:rPr>
          <w:lang w:val="ru-RU"/>
        </w:rPr>
        <w:t xml:space="preserve"> нее.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9D6AF7" w15:done="0"/>
  <w15:commentEx w15:paraId="0BFE434E" w15:done="0"/>
  <w15:commentEx w15:paraId="38156C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47"/>
    <w:rsid w:val="000564F1"/>
    <w:rsid w:val="000E3CA4"/>
    <w:rsid w:val="001402F5"/>
    <w:rsid w:val="00197703"/>
    <w:rsid w:val="002A58AD"/>
    <w:rsid w:val="00307972"/>
    <w:rsid w:val="00393C4F"/>
    <w:rsid w:val="003B5970"/>
    <w:rsid w:val="00425919"/>
    <w:rsid w:val="0054796E"/>
    <w:rsid w:val="00563A6A"/>
    <w:rsid w:val="00631178"/>
    <w:rsid w:val="0064471C"/>
    <w:rsid w:val="006A1807"/>
    <w:rsid w:val="007673FA"/>
    <w:rsid w:val="00853024"/>
    <w:rsid w:val="008F1594"/>
    <w:rsid w:val="008F7BF5"/>
    <w:rsid w:val="00902C35"/>
    <w:rsid w:val="0093222C"/>
    <w:rsid w:val="00B26B58"/>
    <w:rsid w:val="00BF1347"/>
    <w:rsid w:val="00C07C10"/>
    <w:rsid w:val="00CC7441"/>
    <w:rsid w:val="00E7437C"/>
    <w:rsid w:val="00F5386A"/>
    <w:rsid w:val="00FC6AF5"/>
    <w:rsid w:val="282B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character" w:customStyle="1" w:styleId="6">
    <w:name w:val="Текст выноски Знак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370</Words>
  <Characters>2113</Characters>
  <Lines>17</Lines>
  <Paragraphs>4</Paragraphs>
  <TotalTime>244</TotalTime>
  <ScaleCrop>false</ScaleCrop>
  <LinksUpToDate>false</LinksUpToDate>
  <CharactersWithSpaces>2479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2019-03-13T17:36:00Z</dcterms:created>
  <dc:creator>Usov N.</dc:creator>
  <cp:lastModifiedBy>polyd</cp:lastModifiedBy>
  <dcterms:modified xsi:type="dcterms:W3CDTF">2019-03-15T06:08:59Z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