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b/>
          <w:sz w:val="24"/>
          <w:szCs w:val="24"/>
          <w:lang w:val="en-US"/>
        </w:rPr>
      </w:pPr>
      <w:r>
        <w:rPr>
          <w:rFonts w:ascii="Times New Roman" w:hAnsi="Times New Roman"/>
          <w:b/>
          <w:sz w:val="24"/>
          <w:szCs w:val="24"/>
          <w:lang w:val="en-US"/>
        </w:rPr>
        <w:t>Phenological Response</w:t>
      </w:r>
      <w:ins w:id="0" w:author="Daria Martynova" w:date="2019-05-28T15:03:00Z">
        <w:r>
          <w:rPr>
            <w:rFonts w:ascii="Times New Roman" w:hAnsi="Times New Roman"/>
            <w:b/>
            <w:sz w:val="24"/>
            <w:szCs w:val="24"/>
            <w:lang w:val="en-US"/>
          </w:rPr>
          <w:t>s</w:t>
        </w:r>
      </w:ins>
      <w:r>
        <w:rPr>
          <w:rFonts w:ascii="Times New Roman" w:hAnsi="Times New Roman"/>
          <w:b/>
          <w:sz w:val="24"/>
          <w:szCs w:val="24"/>
          <w:lang w:val="en-US"/>
        </w:rPr>
        <w:t xml:space="preserve"> of </w:t>
      </w:r>
      <w:ins w:id="1" w:author="Daria Martynova" w:date="2019-05-28T15:03:00Z">
        <w:r>
          <w:rPr>
            <w:rFonts w:ascii="Times New Roman" w:hAnsi="Times New Roman"/>
            <w:b/>
            <w:sz w:val="24"/>
            <w:szCs w:val="24"/>
            <w:lang w:val="en-US"/>
          </w:rPr>
          <w:t xml:space="preserve">the </w:t>
        </w:r>
      </w:ins>
      <w:r>
        <w:rPr>
          <w:rFonts w:ascii="Times New Roman" w:hAnsi="Times New Roman"/>
          <w:b/>
          <w:sz w:val="24"/>
          <w:szCs w:val="24"/>
          <w:lang w:val="en-US"/>
        </w:rPr>
        <w:t>Arctic</w:t>
      </w:r>
      <w:ins w:id="2" w:author="Plankton" w:date="2019-05-29T11:55:00Z">
        <w:r>
          <w:rPr>
            <w:rFonts w:ascii="Times New Roman" w:hAnsi="Times New Roman"/>
            <w:b/>
            <w:sz w:val="24"/>
            <w:szCs w:val="24"/>
            <w:lang w:val="en-US"/>
          </w:rPr>
          <w:t>, ubiquitous</w:t>
        </w:r>
      </w:ins>
      <w:r>
        <w:rPr>
          <w:rFonts w:ascii="Times New Roman" w:hAnsi="Times New Roman"/>
          <w:b/>
          <w:sz w:val="24"/>
          <w:szCs w:val="24"/>
          <w:lang w:val="en-US"/>
        </w:rPr>
        <w:t xml:space="preserve"> and Boreal Copepod</w:t>
      </w:r>
      <w:ins w:id="3" w:author="Daria Martynova" w:date="2019-05-28T15:02:00Z">
        <w:r>
          <w:rPr>
            <w:rFonts w:ascii="Times New Roman" w:hAnsi="Times New Roman"/>
            <w:b/>
            <w:sz w:val="24"/>
            <w:szCs w:val="24"/>
            <w:lang w:val="en-US"/>
          </w:rPr>
          <w:t xml:space="preserve"> Species</w:t>
        </w:r>
      </w:ins>
      <w:del w:id="4" w:author="Daria Martynova" w:date="2019-05-28T15:02:00Z">
        <w:r>
          <w:rPr>
            <w:rFonts w:ascii="Times New Roman" w:hAnsi="Times New Roman"/>
            <w:b/>
            <w:sz w:val="24"/>
            <w:szCs w:val="24"/>
            <w:lang w:val="en-US"/>
          </w:rPr>
          <w:delText>s</w:delText>
        </w:r>
      </w:del>
      <w:r>
        <w:rPr>
          <w:rFonts w:ascii="Times New Roman" w:hAnsi="Times New Roman"/>
          <w:b/>
          <w:sz w:val="24"/>
          <w:szCs w:val="24"/>
          <w:lang w:val="en-US"/>
        </w:rPr>
        <w:t xml:space="preserve"> </w:t>
      </w:r>
      <w:del w:id="5" w:author="Daria Martynova" w:date="2019-05-28T15:02:00Z">
        <w:r>
          <w:rPr>
            <w:rFonts w:ascii="Times New Roman" w:hAnsi="Times New Roman"/>
            <w:b/>
            <w:sz w:val="24"/>
            <w:szCs w:val="24"/>
            <w:lang w:val="en-US"/>
          </w:rPr>
          <w:delText xml:space="preserve">in the White Sea </w:delText>
        </w:r>
      </w:del>
      <w:r>
        <w:rPr>
          <w:rFonts w:ascii="Times New Roman" w:hAnsi="Times New Roman"/>
          <w:b/>
          <w:sz w:val="24"/>
          <w:szCs w:val="24"/>
          <w:lang w:val="en-US"/>
        </w:rPr>
        <w:t xml:space="preserve">to the </w:t>
      </w:r>
      <w:ins w:id="6" w:author="Daria Martynova" w:date="2019-05-28T15:04:00Z">
        <w:r>
          <w:rPr>
            <w:rFonts w:ascii="Times New Roman" w:hAnsi="Times New Roman"/>
            <w:b/>
            <w:sz w:val="24"/>
            <w:szCs w:val="24"/>
            <w:lang w:val="en-US"/>
          </w:rPr>
          <w:t xml:space="preserve">Long-Term </w:t>
        </w:r>
      </w:ins>
      <w:r>
        <w:rPr>
          <w:rFonts w:ascii="Times New Roman" w:hAnsi="Times New Roman"/>
          <w:b/>
          <w:sz w:val="24"/>
          <w:szCs w:val="24"/>
          <w:lang w:val="en-US"/>
        </w:rPr>
        <w:t xml:space="preserve">Changes in the </w:t>
      </w:r>
      <w:ins w:id="7" w:author="Daria Martynova" w:date="2019-05-28T15:03:00Z">
        <w:r>
          <w:rPr>
            <w:rFonts w:ascii="Times New Roman" w:hAnsi="Times New Roman"/>
            <w:b/>
            <w:sz w:val="24"/>
            <w:szCs w:val="24"/>
            <w:lang w:val="en-US"/>
          </w:rPr>
          <w:t xml:space="preserve">Annual Seasonality of the </w:t>
        </w:r>
      </w:ins>
      <w:r>
        <w:rPr>
          <w:rFonts w:ascii="Times New Roman" w:hAnsi="Times New Roman"/>
          <w:b/>
          <w:sz w:val="24"/>
          <w:szCs w:val="24"/>
          <w:lang w:val="en-US"/>
        </w:rPr>
        <w:t xml:space="preserve">Water Temperature </w:t>
      </w:r>
      <w:del w:id="8" w:author="Daria Martynova" w:date="2019-05-28T15:03:00Z">
        <w:r>
          <w:rPr>
            <w:rFonts w:ascii="Times New Roman" w:hAnsi="Times New Roman"/>
            <w:b/>
            <w:sz w:val="24"/>
            <w:szCs w:val="24"/>
            <w:lang w:val="en-US"/>
          </w:rPr>
          <w:delText>Seasonality</w:delText>
        </w:r>
      </w:del>
      <w:ins w:id="9" w:author="Daria Martynova" w:date="2019-05-28T15:02:00Z">
        <w:r>
          <w:rPr>
            <w:rFonts w:ascii="Times New Roman" w:hAnsi="Times New Roman"/>
            <w:b/>
            <w:sz w:val="24"/>
            <w:szCs w:val="24"/>
            <w:lang w:val="en-US"/>
          </w:rPr>
          <w:t>in the White Sea</w:t>
        </w:r>
      </w:ins>
    </w:p>
    <w:p>
      <w:pPr>
        <w:spacing w:line="480" w:lineRule="auto"/>
        <w:jc w:val="center"/>
        <w:rPr>
          <w:ins w:id="10" w:author="Plankton" w:date="2019-05-29T12:43:00Z"/>
          <w:rFonts w:ascii="Times New Roman" w:hAnsi="Times New Roman"/>
          <w:b/>
          <w:i/>
          <w:sz w:val="24"/>
          <w:szCs w:val="24"/>
          <w:lang/>
        </w:rPr>
      </w:pPr>
      <w:ins w:id="11" w:author="Plankton" w:date="2019-05-29T12:43:00Z">
        <w:r>
          <w:rPr>
            <w:rFonts w:ascii="Times New Roman" w:hAnsi="Times New Roman"/>
            <w:b/>
            <w:i/>
            <w:sz w:val="24"/>
            <w:szCs w:val="24"/>
            <w:lang/>
          </w:rPr>
          <w:t>Nikolay V. Usov</w:t>
        </w:r>
      </w:ins>
      <w:ins w:id="12" w:author="Plankton" w:date="2019-05-29T12:43:00Z">
        <w:r>
          <w:rPr>
            <w:rFonts w:ascii="Times New Roman" w:hAnsi="Times New Roman"/>
            <w:b/>
            <w:i/>
            <w:sz w:val="24"/>
            <w:szCs w:val="24"/>
            <w:vertAlign w:val="superscript"/>
            <w:lang/>
          </w:rPr>
          <w:t>1</w:t>
        </w:r>
      </w:ins>
      <w:ins w:id="13" w:author="Plankton" w:date="2019-05-29T12:43:00Z">
        <w:r>
          <w:rPr>
            <w:rFonts w:ascii="Times New Roman" w:hAnsi="Times New Roman"/>
            <w:b/>
            <w:i/>
            <w:sz w:val="24"/>
            <w:szCs w:val="24"/>
            <w:lang/>
          </w:rPr>
          <w:t>*, Vadim Khaitov</w:t>
        </w:r>
      </w:ins>
      <w:ins w:id="14" w:author="Plankton" w:date="2019-05-29T12:43:00Z">
        <w:r>
          <w:rPr>
            <w:rFonts w:ascii="Times New Roman" w:hAnsi="Times New Roman"/>
            <w:b/>
            <w:i/>
            <w:sz w:val="24"/>
            <w:szCs w:val="24"/>
            <w:vertAlign w:val="superscript"/>
            <w:lang/>
          </w:rPr>
          <w:t>2,3</w:t>
        </w:r>
      </w:ins>
      <w:ins w:id="15" w:author="Plankton" w:date="2019-05-29T12:43:00Z">
        <w:r>
          <w:rPr>
            <w:rFonts w:ascii="Times New Roman" w:hAnsi="Times New Roman"/>
            <w:b/>
            <w:i/>
            <w:sz w:val="24"/>
            <w:szCs w:val="24"/>
            <w:lang/>
          </w:rPr>
          <w:t>, Inna P. Kutcheva</w:t>
        </w:r>
      </w:ins>
      <w:ins w:id="16" w:author="Plankton" w:date="2019-05-29T12:43:00Z">
        <w:r>
          <w:rPr>
            <w:rFonts w:ascii="Times New Roman" w:hAnsi="Times New Roman"/>
            <w:b/>
            <w:i/>
            <w:sz w:val="24"/>
            <w:szCs w:val="24"/>
            <w:vertAlign w:val="superscript"/>
            <w:lang/>
          </w:rPr>
          <w:t>1</w:t>
        </w:r>
      </w:ins>
      <w:ins w:id="17" w:author="Plankton" w:date="2019-05-29T12:43:00Z">
        <w:r>
          <w:rPr>
            <w:rFonts w:ascii="Times New Roman" w:hAnsi="Times New Roman"/>
            <w:b/>
            <w:i/>
            <w:sz w:val="24"/>
            <w:szCs w:val="24"/>
            <w:lang/>
          </w:rPr>
          <w:t>, Daria M. Martynova</w:t>
        </w:r>
      </w:ins>
      <w:ins w:id="18" w:author="Plankton" w:date="2019-05-29T12:43:00Z">
        <w:r>
          <w:rPr>
            <w:rFonts w:ascii="Times New Roman" w:hAnsi="Times New Roman"/>
            <w:b/>
            <w:i/>
            <w:sz w:val="24"/>
            <w:szCs w:val="24"/>
            <w:vertAlign w:val="superscript"/>
            <w:lang/>
          </w:rPr>
          <w:t>1</w:t>
        </w:r>
      </w:ins>
      <w:ins w:id="19" w:author="Plankton" w:date="2019-05-29T12:43:00Z">
        <w:r>
          <w:rPr>
            <w:rFonts w:ascii="Times New Roman" w:hAnsi="Times New Roman"/>
            <w:b/>
            <w:sz w:val="24"/>
            <w:szCs w:val="24"/>
            <w:vertAlign w:val="superscript"/>
            <w:lang/>
          </w:rPr>
          <w:t>**</w:t>
        </w:r>
      </w:ins>
    </w:p>
    <w:p>
      <w:pPr>
        <w:spacing w:after="0" w:line="360" w:lineRule="auto"/>
        <w:rPr>
          <w:ins w:id="20" w:author="Plankton" w:date="2019-05-29T12:43:00Z"/>
          <w:rFonts w:ascii="Times New Roman" w:hAnsi="Times New Roman"/>
          <w:i/>
          <w:sz w:val="24"/>
          <w:szCs w:val="24"/>
          <w:lang w:val="en-US"/>
        </w:rPr>
      </w:pPr>
      <w:ins w:id="21" w:author="Plankton" w:date="2019-05-29T12:43:00Z">
        <w:r>
          <w:rPr>
            <w:rFonts w:ascii="Times New Roman" w:hAnsi="Times New Roman"/>
            <w:sz w:val="24"/>
            <w:szCs w:val="24"/>
            <w:vertAlign w:val="superscript"/>
            <w:lang w:val="en-US"/>
          </w:rPr>
          <w:t>1</w:t>
        </w:r>
      </w:ins>
      <w:ins w:id="22" w:author="Plankton" w:date="2019-05-29T12:43:00Z">
        <w:r>
          <w:rPr>
            <w:rFonts w:ascii="Times New Roman" w:hAnsi="Times New Roman"/>
            <w:i/>
            <w:sz w:val="24"/>
            <w:szCs w:val="24"/>
            <w:lang w:val="en-US"/>
          </w:rPr>
          <w:t xml:space="preserve"> White Sea Biological Station, Zoological Institute, Russian Academy of Sciences, St.Petersburg, Russia</w:t>
        </w:r>
      </w:ins>
    </w:p>
    <w:p>
      <w:pPr>
        <w:spacing w:after="0" w:line="360" w:lineRule="auto"/>
        <w:rPr>
          <w:ins w:id="23" w:author="Plankton" w:date="2019-05-29T12:43:00Z"/>
          <w:rFonts w:ascii="Times New Roman" w:hAnsi="Times New Roman"/>
          <w:sz w:val="24"/>
          <w:szCs w:val="24"/>
          <w:lang w:val="en-US"/>
        </w:rPr>
      </w:pPr>
      <w:ins w:id="24" w:author="Plankton" w:date="2019-05-29T12:43:00Z">
        <w:r>
          <w:rPr>
            <w:rFonts w:ascii="Times New Roman" w:hAnsi="Times New Roman"/>
            <w:sz w:val="24"/>
            <w:szCs w:val="24"/>
            <w:vertAlign w:val="superscript"/>
            <w:lang w:val="en-US"/>
          </w:rPr>
          <w:t>2</w:t>
        </w:r>
      </w:ins>
      <w:ins w:id="25" w:author="Plankton" w:date="2019-05-29T12:43:00Z">
        <w:r>
          <w:rPr>
            <w:rFonts w:ascii="Times New Roman" w:hAnsi="Times New Roman"/>
            <w:sz w:val="24"/>
            <w:szCs w:val="24"/>
            <w:lang w:val="en-US"/>
          </w:rPr>
          <w:t xml:space="preserve"> </w:t>
        </w:r>
      </w:ins>
      <w:ins w:id="26" w:author="Plankton" w:date="2019-05-29T12:43:00Z">
        <w:r>
          <w:rPr>
            <w:rFonts w:ascii="Times New Roman" w:hAnsi="Times New Roman"/>
            <w:i/>
            <w:sz w:val="24"/>
            <w:szCs w:val="24"/>
            <w:lang w:val="en-US"/>
          </w:rPr>
          <w:t>Saint Petersburg State University, St. Petersburg, Russia</w:t>
        </w:r>
      </w:ins>
    </w:p>
    <w:p>
      <w:pPr>
        <w:pStyle w:val="40"/>
        <w:spacing w:after="0" w:line="360" w:lineRule="auto"/>
        <w:ind w:left="0"/>
        <w:rPr>
          <w:ins w:id="27" w:author="Plankton" w:date="2019-05-29T12:43:00Z"/>
          <w:rFonts w:ascii="Times New Roman" w:hAnsi="Times New Roman"/>
          <w:sz w:val="24"/>
          <w:szCs w:val="24"/>
          <w:lang w:val="en-US"/>
        </w:rPr>
      </w:pPr>
      <w:ins w:id="28" w:author="Plankton" w:date="2019-05-29T12:43:00Z">
        <w:r>
          <w:rPr>
            <w:rFonts w:ascii="Times New Roman" w:hAnsi="Times New Roman"/>
            <w:sz w:val="24"/>
            <w:szCs w:val="24"/>
            <w:vertAlign w:val="superscript"/>
            <w:lang w:val="en-US"/>
          </w:rPr>
          <w:t>3</w:t>
        </w:r>
      </w:ins>
      <w:ins w:id="29" w:author="Plankton" w:date="2019-05-29T12:43:00Z">
        <w:r>
          <w:rPr>
            <w:rFonts w:ascii="Times New Roman" w:hAnsi="Times New Roman"/>
            <w:sz w:val="24"/>
            <w:szCs w:val="24"/>
            <w:lang w:val="en-US"/>
          </w:rPr>
          <w:t xml:space="preserve"> </w:t>
        </w:r>
      </w:ins>
      <w:ins w:id="30" w:author="Plankton" w:date="2019-05-29T12:43:00Z">
        <w:r>
          <w:rPr>
            <w:rFonts w:ascii="Times New Roman" w:hAnsi="Times New Roman"/>
            <w:i/>
            <w:sz w:val="24"/>
            <w:szCs w:val="24"/>
            <w:lang w:val="en-US"/>
          </w:rPr>
          <w:t>Kandalaksha State Nature Reserve, Kandalaksha, Russia</w:t>
        </w:r>
      </w:ins>
    </w:p>
    <w:p>
      <w:pPr>
        <w:pStyle w:val="40"/>
        <w:spacing w:after="0" w:line="360" w:lineRule="auto"/>
        <w:ind w:left="0"/>
        <w:rPr>
          <w:ins w:id="31" w:author="Plankton" w:date="2019-05-29T12:43:00Z"/>
          <w:rFonts w:ascii="Times New Roman" w:hAnsi="Times New Roman"/>
          <w:sz w:val="24"/>
          <w:szCs w:val="24"/>
          <w:lang w:val="en-US"/>
        </w:rPr>
      </w:pPr>
      <w:ins w:id="32" w:author="Plankton" w:date="2019-05-29T12:43:00Z">
        <w:r>
          <w:rPr>
            <w:rFonts w:ascii="Times New Roman" w:hAnsi="Times New Roman"/>
            <w:sz w:val="24"/>
            <w:szCs w:val="24"/>
            <w:lang w:val="en-US"/>
          </w:rPr>
          <w:t xml:space="preserve">*Corresponding author: </w:t>
        </w:r>
      </w:ins>
      <w:ins w:id="33" w:author="Plankton" w:date="2019-05-29T12:43:00Z">
        <w:r>
          <w:rPr>
            <w:rStyle w:val="15"/>
            <w:rFonts w:ascii="Times New Roman" w:hAnsi="Times New Roman"/>
            <w:sz w:val="24"/>
            <w:szCs w:val="24"/>
            <w:lang w:val="en-US"/>
          </w:rPr>
          <w:fldChar w:fldCharType="begin"/>
        </w:r>
      </w:ins>
      <w:ins w:id="34" w:author="Plankton" w:date="2019-05-29T12:43:00Z">
        <w:r>
          <w:rPr>
            <w:rStyle w:val="15"/>
            <w:rFonts w:ascii="Times New Roman" w:hAnsi="Times New Roman"/>
            <w:sz w:val="24"/>
            <w:szCs w:val="24"/>
            <w:lang w:val="en-US"/>
          </w:rPr>
          <w:instrText xml:space="preserve"> HYPERLINK "mailto:nikolay.usov@gmail.com" </w:instrText>
        </w:r>
      </w:ins>
      <w:ins w:id="35" w:author="Plankton" w:date="2019-05-29T12:43:00Z">
        <w:r>
          <w:rPr>
            <w:rStyle w:val="15"/>
            <w:rFonts w:ascii="Times New Roman" w:hAnsi="Times New Roman"/>
            <w:sz w:val="24"/>
            <w:szCs w:val="24"/>
            <w:lang w:val="en-US"/>
          </w:rPr>
          <w:fldChar w:fldCharType="separate"/>
        </w:r>
      </w:ins>
      <w:ins w:id="36" w:author="Plankton" w:date="2019-05-29T12:43:00Z">
        <w:r>
          <w:rPr>
            <w:rStyle w:val="15"/>
            <w:rFonts w:ascii="Times New Roman" w:hAnsi="Times New Roman"/>
            <w:sz w:val="24"/>
            <w:szCs w:val="24"/>
            <w:lang w:val="en-US"/>
          </w:rPr>
          <w:t>nikolay.usov@gmail.com</w:t>
        </w:r>
      </w:ins>
      <w:ins w:id="37" w:author="Plankton" w:date="2019-05-29T12:43:00Z">
        <w:r>
          <w:rPr>
            <w:rStyle w:val="15"/>
            <w:rFonts w:ascii="Times New Roman" w:hAnsi="Times New Roman"/>
            <w:sz w:val="24"/>
            <w:szCs w:val="24"/>
            <w:lang w:val="en-US"/>
          </w:rPr>
          <w:fldChar w:fldCharType="end"/>
        </w:r>
      </w:ins>
      <w:ins w:id="38" w:author="Plankton" w:date="2019-05-29T12:43:00Z">
        <w:r>
          <w:rPr>
            <w:rFonts w:ascii="Times New Roman" w:hAnsi="Times New Roman"/>
            <w:sz w:val="24"/>
            <w:szCs w:val="24"/>
            <w:lang w:val="en-US"/>
          </w:rPr>
          <w:t xml:space="preserve">; tel. +7 921 9785522; ORCID ID: https://orcid.org/0000-0001-5093-5603 </w:t>
        </w:r>
      </w:ins>
    </w:p>
    <w:p>
      <w:pPr>
        <w:spacing w:line="480" w:lineRule="auto"/>
        <w:jc w:val="center"/>
        <w:rPr>
          <w:del w:id="39" w:author="Plankton" w:date="2019-05-29T12:43:00Z"/>
          <w:rFonts w:ascii="Times New Roman" w:hAnsi="Times New Roman"/>
          <w:b/>
          <w:i/>
          <w:sz w:val="24"/>
          <w:szCs w:val="24"/>
          <w:lang/>
        </w:rPr>
      </w:pPr>
      <w:ins w:id="40" w:author="Plankton" w:date="2019-05-29T12:43:00Z">
        <w:r>
          <w:rPr>
            <w:rFonts w:ascii="Times New Roman" w:hAnsi="Times New Roman"/>
            <w:sz w:val="24"/>
            <w:szCs w:val="24"/>
            <w:vertAlign w:val="superscript"/>
            <w:lang w:val="en-US"/>
          </w:rPr>
          <w:t>**</w:t>
        </w:r>
      </w:ins>
      <w:ins w:id="41" w:author="Plankton" w:date="2019-05-29T12:43:00Z">
        <w:r>
          <w:rPr>
            <w:rFonts w:ascii="Times New Roman" w:hAnsi="Times New Roman"/>
            <w:sz w:val="24"/>
            <w:szCs w:val="24"/>
            <w:lang w:val="en-US"/>
          </w:rPr>
          <w:t xml:space="preserve"> ORCID ID: https://orcid.org/0000-0001-8279-9896</w:t>
        </w:r>
      </w:ins>
      <w:del w:id="42" w:author="Plankton" w:date="2019-05-29T12:43:00Z">
        <w:r>
          <w:rPr>
            <w:rFonts w:ascii="Times New Roman" w:hAnsi="Times New Roman"/>
            <w:b/>
            <w:i/>
            <w:sz w:val="24"/>
            <w:szCs w:val="24"/>
            <w:lang/>
          </w:rPr>
          <w:delText>Nikolay V. Usov</w:delText>
        </w:r>
      </w:del>
      <w:ins w:id="43" w:author="Daria Martynova" w:date="2019-05-28T14:59:00Z">
        <w:del w:id="44" w:author="Plankton" w:date="2019-05-29T12:43:00Z">
          <w:r>
            <w:rPr>
              <w:rFonts w:ascii="Times New Roman" w:hAnsi="Times New Roman"/>
              <w:b/>
              <w:i/>
              <w:sz w:val="24"/>
              <w:szCs w:val="24"/>
              <w:vertAlign w:val="superscript"/>
              <w:lang/>
            </w:rPr>
            <w:delText xml:space="preserve">1, </w:delText>
          </w:r>
        </w:del>
      </w:ins>
      <w:del w:id="45" w:author="Plankton" w:date="2019-05-29T12:43:00Z">
        <w:r>
          <w:rPr>
            <w:rFonts w:ascii="Times New Roman" w:hAnsi="Times New Roman"/>
            <w:b/>
            <w:i/>
            <w:sz w:val="24"/>
            <w:szCs w:val="24"/>
            <w:lang/>
          </w:rPr>
          <w:delText>*, Inna P. Kutcheva</w:delText>
        </w:r>
      </w:del>
      <w:ins w:id="46" w:author="Daria Martynova" w:date="2019-05-28T14:59:00Z">
        <w:del w:id="47" w:author="Plankton" w:date="2019-05-29T12:43:00Z">
          <w:r>
            <w:rPr>
              <w:rFonts w:ascii="Times New Roman" w:hAnsi="Times New Roman"/>
              <w:b/>
              <w:i/>
              <w:sz w:val="24"/>
              <w:szCs w:val="24"/>
              <w:vertAlign w:val="superscript"/>
              <w:lang/>
            </w:rPr>
            <w:delText>1</w:delText>
          </w:r>
        </w:del>
      </w:ins>
      <w:del w:id="48" w:author="Plankton" w:date="2019-05-29T12:43:00Z">
        <w:r>
          <w:rPr>
            <w:rFonts w:ascii="Times New Roman" w:hAnsi="Times New Roman"/>
            <w:b/>
            <w:i/>
            <w:sz w:val="24"/>
            <w:szCs w:val="24"/>
            <w:lang/>
          </w:rPr>
          <w:delText xml:space="preserve">, </w:delText>
        </w:r>
      </w:del>
      <w:ins w:id="49" w:author="Daria Martynova" w:date="2019-05-28T14:58:00Z">
        <w:del w:id="50" w:author="Plankton" w:date="2019-05-29T12:43:00Z">
          <w:commentRangeStart w:id="0"/>
          <w:r>
            <w:rPr>
              <w:rFonts w:ascii="Times New Roman" w:hAnsi="Times New Roman"/>
              <w:b/>
              <w:i/>
              <w:sz w:val="24"/>
              <w:szCs w:val="24"/>
              <w:lang w:val="en-US"/>
            </w:rPr>
            <w:delText>Vadim M. Khaitov</w:delText>
          </w:r>
        </w:del>
      </w:ins>
      <w:ins w:id="51" w:author="Daria Martynova" w:date="2019-05-28T14:59:00Z">
        <w:del w:id="52" w:author="Plankton" w:date="2019-05-29T12:43:00Z">
          <w:r>
            <w:rPr>
              <w:rFonts w:ascii="Times New Roman" w:hAnsi="Times New Roman"/>
              <w:b/>
              <w:i/>
              <w:sz w:val="24"/>
              <w:szCs w:val="24"/>
              <w:highlight w:val="yellow"/>
              <w:vertAlign w:val="superscript"/>
              <w:lang w:val="en-US"/>
              <w:rPrChange w:id="53" w:author="Plankton" w:date="2019-05-29T13:21:00Z">
                <w:rPr>
                  <w:rFonts w:ascii="Times New Roman" w:hAnsi="Times New Roman"/>
                  <w:b/>
                  <w:i/>
                  <w:sz w:val="24"/>
                  <w:szCs w:val="24"/>
                  <w:vertAlign w:val="superscript"/>
                  <w:lang w:val="en-US"/>
                </w:rPr>
              </w:rPrChange>
            </w:rPr>
            <w:delText>2</w:delText>
          </w:r>
          <w:commentRangeEnd w:id="0"/>
        </w:del>
      </w:ins>
      <w:ins w:id="54" w:author="Daria Martynova" w:date="2019-05-28T15:02:00Z">
        <w:del w:id="55" w:author="Plankton" w:date="2019-05-29T12:43:00Z">
          <w:r>
            <w:rPr>
              <w:rStyle w:val="13"/>
              <w:rFonts w:ascii="Times New Roman" w:hAnsi="Times New Roman"/>
              <w:rPrChange w:id="56" w:author="Plankton" w:date="2019-05-29T13:21:00Z">
                <w:rPr>
                  <w:rStyle w:val="13"/>
                </w:rPr>
              </w:rPrChange>
            </w:rPr>
            <w:commentReference w:id="0"/>
          </w:r>
        </w:del>
      </w:ins>
      <w:ins w:id="59" w:author="Daria Martynova" w:date="2019-05-28T14:58:00Z">
        <w:del w:id="60" w:author="Plankton" w:date="2019-05-29T12:43:00Z">
          <w:r>
            <w:rPr>
              <w:rFonts w:ascii="Times New Roman" w:hAnsi="Times New Roman"/>
              <w:b/>
              <w:i/>
              <w:sz w:val="24"/>
              <w:szCs w:val="24"/>
              <w:lang w:val="en-US"/>
            </w:rPr>
            <w:delText xml:space="preserve">, </w:delText>
          </w:r>
        </w:del>
      </w:ins>
      <w:del w:id="61" w:author="Plankton" w:date="2019-05-29T12:43:00Z">
        <w:r>
          <w:rPr>
            <w:rFonts w:ascii="Times New Roman" w:hAnsi="Times New Roman"/>
            <w:b/>
            <w:i/>
            <w:sz w:val="24"/>
            <w:szCs w:val="24"/>
            <w:lang/>
          </w:rPr>
          <w:delText>Daria M. Martynova</w:delText>
        </w:r>
      </w:del>
      <w:ins w:id="62" w:author="Daria Martynova" w:date="2019-05-28T14:59:00Z">
        <w:del w:id="63" w:author="Plankton" w:date="2019-05-29T12:43:00Z">
          <w:r>
            <w:rPr>
              <w:rFonts w:ascii="Times New Roman" w:hAnsi="Times New Roman"/>
              <w:b/>
              <w:i/>
              <w:sz w:val="24"/>
              <w:szCs w:val="24"/>
              <w:vertAlign w:val="superscript"/>
              <w:lang/>
              <w:rPrChange w:id="64" w:author="Plankton" w:date="2019-05-29T13:21:00Z">
                <w:rPr>
                  <w:rFonts w:ascii="Times New Roman" w:hAnsi="Times New Roman"/>
                  <w:b/>
                  <w:sz w:val="24"/>
                  <w:szCs w:val="24"/>
                  <w:vertAlign w:val="superscript"/>
                  <w:lang/>
                </w:rPr>
              </w:rPrChange>
            </w:rPr>
            <w:delText>1,</w:delText>
          </w:r>
        </w:del>
      </w:ins>
      <w:ins w:id="65" w:author="Daria Martynova" w:date="2019-05-28T14:59:00Z">
        <w:del w:id="66" w:author="Plankton" w:date="2019-05-29T12:43:00Z">
          <w:r>
            <w:rPr>
              <w:rFonts w:ascii="Times New Roman" w:hAnsi="Times New Roman"/>
              <w:b/>
              <w:sz w:val="24"/>
              <w:szCs w:val="24"/>
              <w:vertAlign w:val="superscript"/>
              <w:lang/>
            </w:rPr>
            <w:delText xml:space="preserve"> **</w:delText>
          </w:r>
        </w:del>
      </w:ins>
      <w:del w:id="67" w:author="Plankton" w:date="2019-05-29T12:43:00Z">
        <w:r>
          <w:rPr>
            <w:rFonts w:ascii="Times New Roman" w:hAnsi="Times New Roman"/>
            <w:b/>
            <w:sz w:val="24"/>
            <w:szCs w:val="24"/>
            <w:vertAlign w:val="superscript"/>
            <w:lang/>
          </w:rPr>
          <w:delText>1</w:delText>
        </w:r>
      </w:del>
    </w:p>
    <w:p>
      <w:pPr>
        <w:spacing w:line="480" w:lineRule="auto"/>
        <w:jc w:val="center"/>
        <w:rPr>
          <w:del w:id="68" w:author="Plankton" w:date="2019-05-29T12:43:00Z"/>
          <w:rFonts w:ascii="Times New Roman" w:hAnsi="Times New Roman"/>
          <w:i/>
          <w:sz w:val="24"/>
          <w:szCs w:val="24"/>
          <w:lang w:val="en-US"/>
        </w:rPr>
      </w:pPr>
      <w:ins w:id="69" w:author="Daria Martynova" w:date="2019-05-28T14:59:00Z">
        <w:del w:id="70" w:author="Plankton" w:date="2019-05-29T12:43:00Z">
          <w:r>
            <w:rPr>
              <w:rFonts w:ascii="Times New Roman" w:hAnsi="Times New Roman"/>
              <w:i/>
              <w:sz w:val="24"/>
              <w:szCs w:val="24"/>
              <w:vertAlign w:val="superscript"/>
              <w:lang w:val="en-US"/>
            </w:rPr>
            <w:delText>1</w:delText>
          </w:r>
        </w:del>
      </w:ins>
      <w:del w:id="71" w:author="Plankton" w:date="2019-05-29T12:43:00Z">
        <w:r>
          <w:rPr>
            <w:rFonts w:ascii="Times New Roman" w:hAnsi="Times New Roman"/>
            <w:i/>
            <w:sz w:val="24"/>
            <w:szCs w:val="24"/>
            <w:lang w:val="en-US"/>
          </w:rPr>
          <w:delText>White Sea Biological Station, Zoological Institute, Russian Academy of Sciences</w:delText>
        </w:r>
      </w:del>
      <w:ins w:id="72" w:author="Daria Martynova" w:date="2019-05-28T14:59:00Z">
        <w:del w:id="73" w:author="Plankton" w:date="2019-05-29T12:43:00Z">
          <w:r>
            <w:rPr>
              <w:rFonts w:ascii="Times New Roman" w:hAnsi="Times New Roman"/>
              <w:i/>
              <w:sz w:val="24"/>
              <w:szCs w:val="24"/>
              <w:lang w:val="en-US"/>
            </w:rPr>
            <w:delText xml:space="preserve">, </w:delText>
          </w:r>
        </w:del>
      </w:ins>
    </w:p>
    <w:p>
      <w:pPr>
        <w:spacing w:line="480" w:lineRule="auto"/>
        <w:jc w:val="center"/>
        <w:rPr>
          <w:ins w:id="74" w:author="Daria Martynova" w:date="2019-05-28T15:00:00Z"/>
          <w:del w:id="75" w:author="Plankton" w:date="2019-05-29T12:43:00Z"/>
          <w:rFonts w:ascii="Times New Roman" w:hAnsi="Times New Roman"/>
          <w:i/>
          <w:sz w:val="24"/>
          <w:szCs w:val="24"/>
          <w:lang w:val="en-US"/>
        </w:rPr>
      </w:pPr>
      <w:del w:id="76" w:author="Plankton" w:date="2019-05-29T12:43:00Z">
        <w:r>
          <w:rPr>
            <w:rFonts w:ascii="Times New Roman" w:hAnsi="Times New Roman"/>
            <w:i/>
            <w:sz w:val="24"/>
            <w:szCs w:val="24"/>
            <w:lang w:val="en-US"/>
          </w:rPr>
          <w:delText>St.Petersburg, Russia</w:delText>
        </w:r>
      </w:del>
    </w:p>
    <w:p>
      <w:pPr>
        <w:spacing w:line="480" w:lineRule="auto"/>
        <w:jc w:val="center"/>
        <w:rPr>
          <w:del w:id="77" w:author="Plankton" w:date="2019-05-29T12:43:00Z"/>
          <w:rFonts w:ascii="Times New Roman" w:hAnsi="Times New Roman"/>
          <w:i/>
          <w:sz w:val="24"/>
          <w:szCs w:val="24"/>
          <w:lang w:val="en-US"/>
        </w:rPr>
      </w:pPr>
      <w:ins w:id="78" w:author="Daria Martynova" w:date="2019-05-28T15:00:00Z">
        <w:del w:id="79" w:author="Plankton" w:date="2019-05-29T12:43:00Z">
          <w:r>
            <w:rPr>
              <w:rFonts w:ascii="Times New Roman" w:hAnsi="Times New Roman"/>
              <w:i/>
              <w:sz w:val="24"/>
              <w:szCs w:val="24"/>
              <w:highlight w:val="yellow"/>
              <w:vertAlign w:val="superscript"/>
              <w:lang w:val="en-US"/>
              <w:rPrChange w:id="80" w:author="Plankton" w:date="2019-05-29T13:21:00Z">
                <w:rPr>
                  <w:rFonts w:ascii="Times New Roman" w:hAnsi="Times New Roman"/>
                  <w:i/>
                  <w:sz w:val="24"/>
                  <w:szCs w:val="24"/>
                  <w:vertAlign w:val="superscript"/>
                  <w:lang w:val="en-US"/>
                </w:rPr>
              </w:rPrChange>
            </w:rPr>
            <w:delText>2</w:delText>
          </w:r>
        </w:del>
      </w:ins>
      <w:ins w:id="81" w:author="Daria Martynova" w:date="2019-05-28T15:00:00Z">
        <w:del w:id="82" w:author="Plankton" w:date="2019-05-29T12:43:00Z">
          <w:r>
            <w:rPr>
              <w:rFonts w:ascii="Times New Roman" w:hAnsi="Times New Roman"/>
              <w:i/>
              <w:sz w:val="24"/>
              <w:szCs w:val="24"/>
              <w:highlight w:val="yellow"/>
              <w:lang w:val="en-US"/>
              <w:rPrChange w:id="83" w:author="Plankton" w:date="2019-05-29T13:21:00Z">
                <w:rPr>
                  <w:rFonts w:ascii="Times New Roman" w:hAnsi="Times New Roman"/>
                  <w:i/>
                  <w:sz w:val="24"/>
                  <w:szCs w:val="24"/>
                  <w:lang w:val="en-US"/>
                </w:rPr>
              </w:rPrChange>
            </w:rPr>
            <w:delText>NNN</w:delText>
          </w:r>
        </w:del>
      </w:ins>
    </w:p>
    <w:p>
      <w:pPr>
        <w:pStyle w:val="40"/>
        <w:spacing w:line="480" w:lineRule="auto"/>
        <w:rPr>
          <w:del w:id="84" w:author="Plankton" w:date="2019-05-29T12:43:00Z"/>
          <w:rFonts w:ascii="Times New Roman" w:hAnsi="Times New Roman"/>
          <w:sz w:val="24"/>
          <w:szCs w:val="24"/>
          <w:lang w:val="en-US"/>
        </w:rPr>
      </w:pPr>
      <w:del w:id="85" w:author="Plankton" w:date="2019-05-29T12:43:00Z">
        <w:r>
          <w:rPr>
            <w:rFonts w:ascii="Times New Roman" w:hAnsi="Times New Roman"/>
            <w:sz w:val="24"/>
            <w:szCs w:val="24"/>
            <w:lang w:val="en-US"/>
          </w:rPr>
          <w:delText xml:space="preserve">*Corresponding author: </w:delText>
        </w:r>
      </w:del>
      <w:del w:id="86" w:author="Plankton" w:date="2019-05-29T12:43:00Z">
        <w:r>
          <w:rPr>
            <w:rStyle w:val="15"/>
            <w:rFonts w:ascii="Times New Roman" w:hAnsi="Times New Roman"/>
            <w:sz w:val="24"/>
            <w:szCs w:val="24"/>
            <w:lang w:val="en-US"/>
          </w:rPr>
          <w:fldChar w:fldCharType="begin"/>
        </w:r>
      </w:del>
      <w:del w:id="87" w:author="Plankton" w:date="2019-05-29T12:43:00Z">
        <w:r>
          <w:rPr>
            <w:rStyle w:val="15"/>
            <w:rFonts w:ascii="Times New Roman" w:hAnsi="Times New Roman"/>
            <w:sz w:val="24"/>
            <w:szCs w:val="24"/>
            <w:lang w:val="en-US"/>
          </w:rPr>
          <w:delInstrText xml:space="preserve"> HYPERLINK "mailto:nikolay.usov@gmail.com" </w:delInstrText>
        </w:r>
      </w:del>
      <w:del w:id="88" w:author="Plankton" w:date="2019-05-29T12:43:00Z">
        <w:r>
          <w:rPr>
            <w:rStyle w:val="15"/>
            <w:rFonts w:ascii="Times New Roman" w:hAnsi="Times New Roman"/>
            <w:sz w:val="24"/>
            <w:szCs w:val="24"/>
            <w:lang w:val="en-US"/>
          </w:rPr>
          <w:fldChar w:fldCharType="separate"/>
        </w:r>
      </w:del>
      <w:del w:id="89" w:author="Plankton" w:date="2019-05-29T12:43:00Z">
        <w:r>
          <w:rPr>
            <w:rStyle w:val="15"/>
            <w:rFonts w:ascii="Times New Roman" w:hAnsi="Times New Roman"/>
            <w:sz w:val="24"/>
            <w:szCs w:val="24"/>
            <w:lang w:val="en-US"/>
          </w:rPr>
          <w:delText>nikolay.usov@gmail.com</w:delText>
        </w:r>
      </w:del>
      <w:del w:id="90" w:author="Plankton" w:date="2019-05-29T12:43:00Z">
        <w:r>
          <w:rPr>
            <w:rStyle w:val="15"/>
            <w:rFonts w:ascii="Times New Roman" w:hAnsi="Times New Roman"/>
            <w:sz w:val="24"/>
            <w:szCs w:val="24"/>
            <w:lang w:val="en-US"/>
          </w:rPr>
          <w:fldChar w:fldCharType="end"/>
        </w:r>
      </w:del>
      <w:del w:id="91" w:author="Plankton" w:date="2019-05-29T12:43:00Z">
        <w:r>
          <w:rPr>
            <w:rFonts w:ascii="Times New Roman" w:hAnsi="Times New Roman"/>
            <w:sz w:val="24"/>
            <w:szCs w:val="24"/>
            <w:lang w:val="en-US"/>
          </w:rPr>
          <w:delText xml:space="preserve">; tel. +7 921 9785522; ORCID ID: https://orcid.org/0000-0001-5093-5603 </w:delText>
        </w:r>
      </w:del>
    </w:p>
    <w:p>
      <w:pPr>
        <w:pStyle w:val="40"/>
        <w:spacing w:line="480" w:lineRule="auto"/>
        <w:rPr>
          <w:rFonts w:ascii="Times New Roman" w:hAnsi="Times New Roman"/>
          <w:sz w:val="24"/>
          <w:szCs w:val="24"/>
          <w:lang w:val="en-US"/>
        </w:rPr>
      </w:pPr>
      <w:del w:id="92" w:author="Plankton" w:date="2019-05-29T12:43:00Z">
        <w:r>
          <w:rPr>
            <w:rFonts w:ascii="Times New Roman" w:hAnsi="Times New Roman"/>
            <w:sz w:val="24"/>
            <w:szCs w:val="24"/>
            <w:vertAlign w:val="superscript"/>
            <w:lang w:val="en-US"/>
          </w:rPr>
          <w:delText>1</w:delText>
        </w:r>
      </w:del>
      <w:del w:id="93" w:author="Plankton" w:date="2019-05-29T12:43:00Z">
        <w:r>
          <w:rPr>
            <w:rFonts w:ascii="Times New Roman" w:hAnsi="Times New Roman"/>
            <w:sz w:val="24"/>
            <w:szCs w:val="24"/>
            <w:lang w:val="en-US"/>
          </w:rPr>
          <w:delText xml:space="preserve"> </w:delText>
        </w:r>
      </w:del>
      <w:ins w:id="94" w:author="Daria Martynova" w:date="2019-05-28T14:59:00Z">
        <w:del w:id="95" w:author="Plankton" w:date="2019-05-29T12:43:00Z">
          <w:r>
            <w:rPr>
              <w:rFonts w:ascii="Times New Roman" w:hAnsi="Times New Roman"/>
              <w:sz w:val="24"/>
              <w:szCs w:val="24"/>
              <w:vertAlign w:val="superscript"/>
              <w:lang w:val="en-US"/>
            </w:rPr>
            <w:delText>**</w:delText>
          </w:r>
        </w:del>
      </w:ins>
      <w:ins w:id="96" w:author="Daria Martynova" w:date="2019-05-28T14:59:00Z">
        <w:del w:id="97" w:author="Plankton" w:date="2019-05-29T12:43:00Z">
          <w:r>
            <w:rPr>
              <w:rFonts w:ascii="Times New Roman" w:hAnsi="Times New Roman"/>
              <w:sz w:val="24"/>
              <w:szCs w:val="24"/>
              <w:lang w:val="en-US"/>
            </w:rPr>
            <w:delText xml:space="preserve"> </w:delText>
          </w:r>
        </w:del>
      </w:ins>
      <w:del w:id="98" w:author="Plankton" w:date="2019-05-29T12:43:00Z">
        <w:r>
          <w:rPr>
            <w:rFonts w:ascii="Times New Roman" w:hAnsi="Times New Roman"/>
            <w:sz w:val="24"/>
            <w:szCs w:val="24"/>
            <w:lang w:val="en-US"/>
          </w:rPr>
          <w:delText>ORCID ID: https://orcid.org/0000-0001-8279-9896</w:delText>
        </w:r>
      </w:del>
    </w:p>
    <w:p>
      <w:pPr>
        <w:spacing w:line="480" w:lineRule="auto"/>
        <w:rPr>
          <w:rFonts w:ascii="Times New Roman" w:hAnsi="Times New Roman"/>
          <w:color w:val="FF0000"/>
          <w:sz w:val="24"/>
          <w:szCs w:val="24"/>
          <w:lang w:val="en-US"/>
        </w:rPr>
      </w:pPr>
    </w:p>
    <w:p>
      <w:pPr>
        <w:pStyle w:val="2"/>
        <w:spacing w:line="480" w:lineRule="auto"/>
        <w:rPr>
          <w:sz w:val="28"/>
          <w:szCs w:val="28"/>
          <w:lang w:val="en-US"/>
        </w:rPr>
      </w:pPr>
      <w:r>
        <w:rPr>
          <w:sz w:val="28"/>
          <w:lang w:val="en-US"/>
        </w:rPr>
        <w:t>Abstract</w:t>
      </w:r>
    </w:p>
    <w:p>
      <w:pPr>
        <w:spacing w:line="480" w:lineRule="auto"/>
        <w:jc w:val="both"/>
        <w:rPr>
          <w:rFonts w:ascii="Times New Roman" w:hAnsi="Times New Roman"/>
          <w:sz w:val="24"/>
          <w:szCs w:val="24"/>
          <w:lang w:val="en-US"/>
        </w:rPr>
      </w:pPr>
      <w:commentRangeStart w:id="1"/>
      <w:r>
        <w:rPr>
          <w:rFonts w:ascii="Times New Roman" w:hAnsi="Times New Roman"/>
          <w:sz w:val="24"/>
          <w:szCs w:val="24"/>
          <w:lang w:val="en-US"/>
        </w:rPr>
        <w:t xml:space="preserve">Climate change-derived temperature rise has been proved the most </w:t>
      </w:r>
      <w:r>
        <w:rPr>
          <w:rFonts w:ascii="Times New Roman" w:hAnsi="Times New Roman"/>
          <w:sz w:val="24"/>
          <w:szCs w:val="24"/>
          <w:highlight w:val="yellow"/>
          <w:lang w:val="en-US"/>
        </w:rPr>
        <w:t>intensive</w:t>
      </w:r>
      <w:r>
        <w:rPr>
          <w:rFonts w:ascii="Times New Roman" w:hAnsi="Times New Roman"/>
          <w:sz w:val="24"/>
          <w:szCs w:val="24"/>
          <w:lang w:val="en-US"/>
        </w:rPr>
        <w:t xml:space="preserve"> in the high latitudes. However, absolute temperature increase is not the only sign of changing climate, which can manifest itself also through temporal shifts of seasonal temperature dynamics, which, in turn, causes temporal shifts of phenological processes in zooplankton.</w:t>
      </w:r>
      <w:commentRangeEnd w:id="1"/>
      <w:r>
        <w:rPr>
          <w:rStyle w:val="13"/>
          <w:rFonts w:ascii="Times New Roman" w:hAnsi="Times New Roman"/>
          <w:rPrChange w:id="99" w:author="Plankton" w:date="2019-05-29T13:21:00Z">
            <w:rPr>
              <w:rStyle w:val="13"/>
            </w:rPr>
          </w:rPrChange>
        </w:rPr>
        <w:commentReference w:id="1"/>
      </w:r>
      <w:r>
        <w:rPr>
          <w:rFonts w:ascii="Times New Roman" w:hAnsi="Times New Roman"/>
          <w:sz w:val="24"/>
          <w:szCs w:val="24"/>
          <w:lang w:val="en-US"/>
        </w:rPr>
        <w:t xml:space="preserve"> Long-term shift of the timing of seasonal water warming was registered in the north-western White Sea (Chupa Inlet, Kandalaksha Bay). </w:t>
      </w:r>
      <w:r>
        <w:rPr>
          <w:rFonts w:ascii="Times New Roman" w:hAnsi="Times New Roman"/>
          <w:sz w:val="24"/>
          <w:szCs w:val="24"/>
          <w:highlight w:val="yellow"/>
          <w:lang w:val="en-US"/>
        </w:rPr>
        <w:t>...</w:t>
      </w:r>
    </w:p>
    <w:p>
      <w:pPr>
        <w:spacing w:line="480" w:lineRule="auto"/>
        <w:jc w:val="both"/>
        <w:rPr>
          <w:rFonts w:ascii="Times New Roman" w:hAnsi="Times New Roman"/>
          <w:b/>
          <w:sz w:val="24"/>
          <w:szCs w:val="24"/>
          <w:lang w:val="en-US"/>
        </w:rPr>
      </w:pPr>
      <w:r>
        <w:rPr>
          <w:rFonts w:ascii="Times New Roman" w:hAnsi="Times New Roman"/>
          <w:b/>
          <w:sz w:val="24"/>
          <w:szCs w:val="24"/>
          <w:lang w:val="en-US"/>
        </w:rPr>
        <w:t>Key words</w:t>
      </w:r>
      <w:r>
        <w:rPr>
          <w:rFonts w:ascii="Times New Roman" w:hAnsi="Times New Roman"/>
          <w:sz w:val="24"/>
          <w:szCs w:val="24"/>
          <w:lang w:val="en-US"/>
        </w:rPr>
        <w:t>: zooplankton, Copepoda, White Sea, phenology, long-term changes</w:t>
      </w:r>
      <w:ins w:id="100" w:author="Daria Martynova" w:date="2019-05-28T15:04:00Z">
        <w:r>
          <w:rPr>
            <w:rFonts w:ascii="Times New Roman" w:hAnsi="Times New Roman"/>
            <w:sz w:val="24"/>
            <w:szCs w:val="24"/>
            <w:lang w:val="en-US"/>
          </w:rPr>
          <w:t>, water temperature</w:t>
        </w:r>
      </w:ins>
      <w:r>
        <w:rPr>
          <w:rFonts w:ascii="Times New Roman" w:hAnsi="Times New Roman"/>
          <w:sz w:val="24"/>
          <w:szCs w:val="24"/>
          <w:lang w:val="en-US"/>
        </w:rPr>
        <w:t>.</w:t>
      </w:r>
    </w:p>
    <w:p>
      <w:pPr>
        <w:spacing w:line="480" w:lineRule="auto"/>
        <w:jc w:val="both"/>
        <w:rPr>
          <w:rFonts w:ascii="Times New Roman" w:hAnsi="Times New Roman"/>
          <w:sz w:val="24"/>
          <w:szCs w:val="24"/>
          <w:lang w:val="en-US"/>
        </w:rPr>
      </w:pPr>
    </w:p>
    <w:p>
      <w:pPr>
        <w:pStyle w:val="2"/>
        <w:spacing w:line="480" w:lineRule="auto"/>
        <w:rPr>
          <w:sz w:val="24"/>
          <w:szCs w:val="24"/>
          <w:lang w:val="en-US"/>
        </w:rPr>
      </w:pPr>
      <w:r>
        <w:rPr>
          <w:sz w:val="28"/>
          <w:lang w:val="en-US"/>
        </w:rPr>
        <w:t>Introduction</w:t>
      </w:r>
    </w:p>
    <w:p>
      <w:pPr>
        <w:spacing w:line="360" w:lineRule="auto"/>
        <w:ind w:firstLine="709"/>
        <w:jc w:val="both"/>
        <w:rPr>
          <w:ins w:id="101" w:author="polyd" w:date="2019-06-16T12:13:24Z"/>
          <w:rFonts w:ascii="Times New Roman" w:hAnsi="Times New Roman"/>
          <w:sz w:val="24"/>
          <w:szCs w:val="24"/>
          <w:highlight w:val="yellow"/>
          <w:lang w:val="ru-RU"/>
        </w:rPr>
      </w:pPr>
      <w:del w:id="102" w:author="Daria Martynova" w:date="2019-05-28T15:04:00Z">
        <w:r>
          <w:rPr>
            <w:rFonts w:ascii="Times New Roman" w:hAnsi="Times New Roman"/>
            <w:sz w:val="24"/>
            <w:szCs w:val="24"/>
            <w:lang w:val="en-US"/>
          </w:rPr>
          <w:delText xml:space="preserve">Climate </w:delText>
        </w:r>
      </w:del>
      <w:ins w:id="103" w:author="Daria Martynova" w:date="2019-05-28T15:04:00Z">
        <w:r>
          <w:rPr>
            <w:rFonts w:ascii="Times New Roman" w:hAnsi="Times New Roman"/>
            <w:sz w:val="24"/>
            <w:szCs w:val="24"/>
            <w:lang w:val="en-US"/>
          </w:rPr>
          <w:t xml:space="preserve">Recent climate </w:t>
        </w:r>
      </w:ins>
      <w:r>
        <w:rPr>
          <w:rFonts w:ascii="Times New Roman" w:hAnsi="Times New Roman"/>
          <w:sz w:val="24"/>
          <w:szCs w:val="24"/>
          <w:lang w:val="en-US"/>
        </w:rPr>
        <w:t xml:space="preserve">change, manifested through the temperature rise, has been proved the most intensive in high latitudes, especially in the Northern Hemisphere (IPCC, 2007, 2013). High latitudes are also characterized by the pronounced seasonality of solar energy supply and, as a result, seasonality of temperature, which govern the annual cycle of the phyto- and zooplankton production. Two main factors influencing marine ecosystems can be distinguished: the temperature fluctuations and the timing of seasonal warming/cooling. Thus, one can expect that the climate change influences not only absolute values of temperature and other registered environmental parameters but also timing of different events during seasonal cycle. Populations of planktonic organisms respond rather quickly to climatic fluctuations because of short life cycles. Besides </w:t>
      </w:r>
      <w:del w:id="104" w:author="Plankton" w:date="2019-06-11T17:44:00Z">
        <w:r>
          <w:rPr>
            <w:rFonts w:ascii="Times New Roman" w:hAnsi="Times New Roman"/>
            <w:sz w:val="24"/>
            <w:szCs w:val="24"/>
            <w:lang w:val="en-US"/>
          </w:rPr>
          <w:delText>that</w:delText>
        </w:r>
      </w:del>
      <w:ins w:id="105" w:author="Plankton" w:date="2019-06-11T17:44:00Z">
        <w:r>
          <w:rPr>
            <w:rFonts w:ascii="Times New Roman" w:hAnsi="Times New Roman"/>
            <w:sz w:val="24"/>
            <w:szCs w:val="24"/>
            <w:lang w:val="en-US"/>
          </w:rPr>
          <w:t>that,</w:t>
        </w:r>
      </w:ins>
      <w:r>
        <w:rPr>
          <w:rFonts w:ascii="Times New Roman" w:hAnsi="Times New Roman"/>
          <w:sz w:val="24"/>
          <w:szCs w:val="24"/>
          <w:lang w:val="en-US"/>
        </w:rPr>
        <w:t xml:space="preserve"> many planktonic organisms inhabit the upper water layer of the Ocean, which is the most sensitive to the climatic fluctuations. Indeed, climatic changes in the Arctic affect significantly planktonic organisms (Richardson, 2008; Wassmann et al., </w:t>
      </w:r>
      <w:del w:id="106" w:author="Plankton" w:date="2019-06-11T17:47:00Z">
        <w:r>
          <w:rPr>
            <w:rFonts w:ascii="Times New Roman" w:hAnsi="Times New Roman"/>
            <w:sz w:val="24"/>
            <w:szCs w:val="24"/>
            <w:lang w:val="en-US"/>
          </w:rPr>
          <w:delText>2010</w:delText>
        </w:r>
      </w:del>
      <w:ins w:id="107" w:author="Plankton" w:date="2019-06-11T17:47:00Z">
        <w:r>
          <w:rPr>
            <w:rFonts w:ascii="Times New Roman" w:hAnsi="Times New Roman"/>
            <w:sz w:val="24"/>
            <w:szCs w:val="24"/>
            <w:lang w:val="en-US"/>
          </w:rPr>
          <w:t>2011</w:t>
        </w:r>
      </w:ins>
      <w:r>
        <w:rPr>
          <w:rFonts w:ascii="Times New Roman" w:hAnsi="Times New Roman"/>
          <w:sz w:val="24"/>
          <w:szCs w:val="24"/>
          <w:lang w:val="en-US"/>
        </w:rPr>
        <w:t xml:space="preserve">). It was shown also, that seasonal ice retreat occurs earlier in the Arctic, which causes respective shifts of the timing of phytoplankton bloom (Ji et al., 2012). Such shifts may cause trophic mismatch between </w:t>
      </w:r>
      <w:r>
        <w:rPr>
          <w:rFonts w:ascii="Times New Roman" w:hAnsi="Times New Roman"/>
          <w:i/>
          <w:sz w:val="24"/>
          <w:szCs w:val="24"/>
          <w:lang w:val="en-US"/>
        </w:rPr>
        <w:t>Calanus glacialis</w:t>
      </w:r>
      <w:r>
        <w:rPr>
          <w:rFonts w:ascii="Times New Roman" w:hAnsi="Times New Roman"/>
          <w:sz w:val="24"/>
          <w:szCs w:val="24"/>
          <w:lang w:val="en-US"/>
        </w:rPr>
        <w:t xml:space="preserve"> and its food objects, which affect reproduction success of this Arctic species (Søreide et al., 2010). Another example is advancement of </w:t>
      </w:r>
      <w:r>
        <w:rPr>
          <w:rFonts w:ascii="Times New Roman" w:hAnsi="Times New Roman"/>
          <w:i/>
          <w:sz w:val="24"/>
          <w:szCs w:val="24"/>
          <w:lang w:val="en-US"/>
        </w:rPr>
        <w:t>Neocalanus plumchrus</w:t>
      </w:r>
      <w:r>
        <w:rPr>
          <w:rFonts w:ascii="Times New Roman" w:hAnsi="Times New Roman"/>
          <w:sz w:val="24"/>
          <w:szCs w:val="24"/>
          <w:lang w:val="en-US"/>
        </w:rPr>
        <w:t xml:space="preserve"> development in subarctic Pacific Ocean, which correlates with positive spring temperature anomalies in that region (Mackas et al., 1998). Temporal shifts in seasonal cycles of environmental parameters may lead to trophic mismatch between consumers and food objects, e.g. zoo- and phytoplankton</w:t>
      </w:r>
      <w:ins w:id="108" w:author="Plankton" w:date="2019-05-29T12:45:00Z">
        <w:r>
          <w:rPr>
            <w:rFonts w:ascii="Times New Roman" w:hAnsi="Times New Roman"/>
            <w:sz w:val="24"/>
            <w:szCs w:val="24"/>
            <w:lang w:val="en-US"/>
            <w:rPrChange w:id="109" w:author="Plankton" w:date="2019-05-29T13:21:00Z">
              <w:rPr>
                <w:rFonts w:ascii="Times New Roman" w:hAnsi="Times New Roman"/>
                <w:sz w:val="24"/>
                <w:szCs w:val="24"/>
              </w:rPr>
            </w:rPrChange>
          </w:rPr>
          <w:t xml:space="preserve"> </w:t>
        </w:r>
      </w:ins>
      <w:ins w:id="110" w:author="Plankton" w:date="2019-05-29T12:45:00Z">
        <w:r>
          <w:rPr>
            <w:rFonts w:ascii="Times New Roman" w:hAnsi="Times New Roman"/>
            <w:sz w:val="24"/>
            <w:szCs w:val="24"/>
            <w:lang w:val="en-US"/>
          </w:rPr>
          <w:t>(Edwards and Richardson, 2004; Atkinson et al., 2015)</w:t>
        </w:r>
      </w:ins>
      <w:r>
        <w:rPr>
          <w:rFonts w:ascii="Times New Roman" w:hAnsi="Times New Roman"/>
          <w:sz w:val="24"/>
          <w:szCs w:val="24"/>
          <w:lang w:val="en-US"/>
        </w:rPr>
        <w:t xml:space="preserve">. This mismatch may negatively affect zooplankton community, which inevitably translates to the next trophic level. Planktonic organisms are indispensable component of marine trophic webs, so, any changes in phyto- and zooplankton abundance or in the timing of phenological events in plankton may lead to changes along the entire food chain. This stresses the importance of observations of quantitative and phenological changes in plankton. In the present study, we focus on copepods as one of the most important component of planktonic community. </w:t>
      </w:r>
      <w:r>
        <w:rPr>
          <w:rFonts w:ascii="Times New Roman" w:hAnsi="Times New Roman"/>
          <w:sz w:val="24"/>
          <w:szCs w:val="24"/>
          <w:highlight w:val="yellow"/>
          <w:lang w:val="en-US"/>
          <w:rPrChange w:id="111" w:author="Plankton" w:date="2019-05-29T13:21:00Z">
            <w:rPr>
              <w:rFonts w:ascii="Times New Roman" w:hAnsi="Times New Roman"/>
              <w:sz w:val="24"/>
              <w:szCs w:val="24"/>
              <w:lang w:val="en-US"/>
            </w:rPr>
          </w:rPrChange>
        </w:rPr>
        <w:t xml:space="preserve">We will study abundant arctic and boreal copepods of the </w:t>
      </w:r>
      <w:r>
        <w:rPr>
          <w:rFonts w:ascii="Times New Roman" w:hAnsi="Times New Roman"/>
          <w:sz w:val="24"/>
          <w:szCs w:val="24"/>
          <w:highlight w:val="yellow"/>
          <w:lang w:val="en-US"/>
          <w:rPrChange w:id="112" w:author="Plankton" w:date="2019-05-29T13:21:00Z">
            <w:rPr>
              <w:rFonts w:ascii="Times New Roman" w:hAnsi="Times New Roman"/>
              <w:sz w:val="24"/>
              <w:szCs w:val="24"/>
              <w:lang w:val="en-US"/>
            </w:rPr>
          </w:rPrChange>
        </w:rPr>
        <w:t>subpolar White Sea</w:t>
      </w:r>
      <w:ins w:id="113" w:author="polyd" w:date="2019-06-16T12:13:19Z">
        <w:r>
          <w:rPr>
            <w:rFonts w:ascii="Times New Roman" w:hAnsi="Times New Roman"/>
            <w:sz w:val="24"/>
            <w:szCs w:val="24"/>
            <w:highlight w:val="yellow"/>
            <w:lang w:val="ru-RU"/>
          </w:rPr>
          <w:t xml:space="preserve"> </w:t>
        </w:r>
      </w:ins>
    </w:p>
    <w:p>
      <w:pPr>
        <w:spacing w:line="360" w:lineRule="auto"/>
        <w:ind w:firstLine="709"/>
        <w:jc w:val="both"/>
        <w:rPr>
          <w:ins w:id="114" w:author="polyd" w:date="2019-06-16T12:13:20Z"/>
          <w:rFonts w:ascii="Times New Roman" w:hAnsi="Times New Roman"/>
          <w:sz w:val="24"/>
          <w:szCs w:val="24"/>
          <w:highlight w:val="green"/>
          <w:lang w:val="ru-RU"/>
        </w:rPr>
      </w:pPr>
      <w:ins w:id="115" w:author="polyd" w:date="2019-06-16T12:13:20Z">
        <w:r>
          <w:rPr>
            <w:rFonts w:ascii="Times New Roman" w:hAnsi="Times New Roman"/>
            <w:sz w:val="24"/>
            <w:szCs w:val="24"/>
            <w:highlight w:val="green"/>
            <w:lang w:val="ru-RU"/>
          </w:rPr>
          <w:t xml:space="preserve">Здесь лучше бы вставить фразу, о том, что наиболее типичными представителями в планктонном сообществе копепод являются вот эти семь наших видов. И сразу представить действующих лиц. </w:t>
        </w:r>
      </w:ins>
    </w:p>
    <w:p>
      <w:pPr>
        <w:spacing w:line="360" w:lineRule="auto"/>
        <w:ind w:firstLine="709"/>
        <w:jc w:val="both"/>
        <w:rPr>
          <w:rFonts w:ascii="Times New Roman" w:hAnsi="Times New Roman"/>
          <w:sz w:val="24"/>
          <w:szCs w:val="24"/>
          <w:lang w:val="ru-RU"/>
        </w:rPr>
        <w:pPrChange w:id="116" w:author="Plankton" w:date="2019-05-31T12:38:00Z">
          <w:pPr>
            <w:spacing w:line="480" w:lineRule="auto"/>
            <w:ind w:firstLine="709"/>
            <w:jc w:val="both"/>
          </w:pPr>
        </w:pPrChange>
      </w:pPr>
    </w:p>
    <w:p>
      <w:pPr>
        <w:spacing w:line="360" w:lineRule="auto"/>
        <w:ind w:firstLine="709"/>
        <w:jc w:val="both"/>
        <w:rPr>
          <w:rFonts w:ascii="Times New Roman" w:hAnsi="Times New Roman"/>
          <w:sz w:val="24"/>
          <w:szCs w:val="24"/>
          <w:lang w:val="en-US"/>
        </w:rPr>
        <w:pPrChange w:id="117" w:author="Plankton" w:date="2019-05-31T12:38:00Z">
          <w:pPr>
            <w:spacing w:line="480" w:lineRule="auto"/>
            <w:ind w:firstLine="709"/>
            <w:jc w:val="both"/>
          </w:pPr>
        </w:pPrChange>
      </w:pPr>
      <w:r>
        <w:rPr>
          <w:rFonts w:ascii="Times New Roman" w:hAnsi="Times New Roman"/>
          <w:sz w:val="24"/>
          <w:szCs w:val="24"/>
          <w:lang w:val="en-US"/>
        </w:rPr>
        <w:t xml:space="preserve">The White Sea is a semi-enclosed sub-Arctic basin, so the intensive climatic changes, observed in high latitudes of the Northern Hemisphere, influence this sea inevitably. The White Sea has pronounced continental features, which manifest themselves among other in the long cold winter (surface layer cools down to -1.5°C) and short, relatively warm summer with surface temperature up to 20°C (Berger et al., 2001; Filatov et al., 2005; Usov et al., 2013). The sea is covered with ice for 4–6 months (Babkov, 1982; original data). </w:t>
      </w:r>
    </w:p>
    <w:p>
      <w:pPr>
        <w:spacing w:line="360" w:lineRule="auto"/>
        <w:ind w:firstLine="709"/>
        <w:jc w:val="both"/>
        <w:rPr>
          <w:rFonts w:ascii="Times New Roman" w:hAnsi="Times New Roman"/>
          <w:sz w:val="24"/>
          <w:szCs w:val="24"/>
          <w:lang w:val="en-US"/>
        </w:rPr>
        <w:pPrChange w:id="118" w:author="Plankton" w:date="2019-05-31T12:38:00Z">
          <w:pPr>
            <w:spacing w:line="480" w:lineRule="auto"/>
            <w:ind w:firstLine="709"/>
            <w:jc w:val="both"/>
          </w:pPr>
        </w:pPrChange>
      </w:pPr>
      <w:r>
        <w:rPr>
          <w:rFonts w:ascii="Times New Roman" w:hAnsi="Times New Roman"/>
          <w:sz w:val="24"/>
          <w:szCs w:val="24"/>
          <w:lang w:val="en-US"/>
        </w:rPr>
        <w:t xml:space="preserve">Arctic copepod </w:t>
      </w:r>
      <w:r>
        <w:rPr>
          <w:rFonts w:ascii="Times New Roman" w:hAnsi="Times New Roman"/>
          <w:i/>
          <w:sz w:val="24"/>
          <w:szCs w:val="24"/>
          <w:lang w:val="en-US"/>
        </w:rPr>
        <w:t>Calanus glacialis</w:t>
      </w:r>
      <w:r>
        <w:rPr>
          <w:rFonts w:ascii="Times New Roman" w:hAnsi="Times New Roman"/>
          <w:sz w:val="24"/>
          <w:szCs w:val="24"/>
          <w:lang w:val="en-US"/>
        </w:rPr>
        <w:t xml:space="preserve"> is a keystone species in the White Sea – it is a main food source for juvenile and adult herring (Troshkov and Slonova, 2000). Ice algae and phytoplankton are main food sources for</w:t>
      </w:r>
      <w:r>
        <w:rPr>
          <w:rFonts w:ascii="Times New Roman" w:hAnsi="Times New Roman"/>
          <w:i/>
          <w:sz w:val="24"/>
          <w:szCs w:val="24"/>
          <w:lang w:val="en-US"/>
        </w:rPr>
        <w:t xml:space="preserve"> C. glacialis</w:t>
      </w:r>
      <w:r>
        <w:rPr>
          <w:rFonts w:ascii="Times New Roman" w:hAnsi="Times New Roman"/>
          <w:sz w:val="24"/>
          <w:szCs w:val="24"/>
          <w:lang w:val="en-US"/>
        </w:rPr>
        <w:t xml:space="preserve"> (Falk-Petersen et al., 2009), but </w:t>
      </w:r>
      <w:r>
        <w:rPr>
          <w:rFonts w:ascii="Times New Roman" w:hAnsi="Times New Roman"/>
          <w:sz w:val="24"/>
          <w:szCs w:val="24"/>
          <w:highlight w:val="yellow"/>
          <w:lang w:val="en-US"/>
        </w:rPr>
        <w:t>non-phytoplankton items can also be consumed, such as protists</w:t>
      </w:r>
      <w:r>
        <w:rPr>
          <w:rFonts w:ascii="Times New Roman" w:hAnsi="Times New Roman"/>
          <w:sz w:val="24"/>
          <w:szCs w:val="24"/>
          <w:lang w:val="en-US"/>
        </w:rPr>
        <w:t xml:space="preserve"> (Levinsen et al., 2000). </w:t>
      </w:r>
      <w:r>
        <w:rPr>
          <w:rFonts w:ascii="Times New Roman" w:hAnsi="Times New Roman"/>
          <w:i/>
          <w:sz w:val="24"/>
          <w:szCs w:val="24"/>
          <w:lang w:val="en-US"/>
          <w:rPrChange w:id="119" w:author="Plankton" w:date="2019-05-29T13:21:00Z">
            <w:rPr>
              <w:rFonts w:ascii="Times New Roman" w:hAnsi="Times New Roman"/>
              <w:sz w:val="24"/>
              <w:szCs w:val="24"/>
              <w:lang w:val="en-US"/>
            </w:rPr>
          </w:rPrChange>
        </w:rPr>
        <w:t>Acartia</w:t>
      </w:r>
      <w:r>
        <w:rPr>
          <w:rFonts w:ascii="Times New Roman" w:hAnsi="Times New Roman"/>
          <w:sz w:val="24"/>
          <w:szCs w:val="24"/>
          <w:lang w:val="en-US"/>
        </w:rPr>
        <w:t xml:space="preserve"> sp</w:t>
      </w:r>
      <w:ins w:id="120" w:author="Daria Martynova" w:date="2019-05-28T15:05:00Z">
        <w:r>
          <w:rPr>
            <w:rFonts w:ascii="Times New Roman" w:hAnsi="Times New Roman"/>
            <w:sz w:val="24"/>
            <w:szCs w:val="24"/>
            <w:lang w:val="en-US"/>
          </w:rPr>
          <w:t>ecies</w:t>
        </w:r>
      </w:ins>
      <w:del w:id="121" w:author="Daria Martynova" w:date="2019-05-28T15:05:00Z">
        <w:r>
          <w:rPr>
            <w:rFonts w:ascii="Times New Roman" w:hAnsi="Times New Roman"/>
            <w:sz w:val="24"/>
            <w:szCs w:val="24"/>
            <w:lang w:val="en-US"/>
          </w:rPr>
          <w:delText>p.</w:delText>
        </w:r>
      </w:del>
      <w:r>
        <w:rPr>
          <w:rFonts w:ascii="Times New Roman" w:hAnsi="Times New Roman"/>
          <w:sz w:val="24"/>
          <w:szCs w:val="24"/>
          <w:lang w:val="en-US"/>
        </w:rPr>
        <w:t xml:space="preserve"> (</w:t>
      </w:r>
      <w:r>
        <w:rPr>
          <w:rFonts w:ascii="Times New Roman" w:hAnsi="Times New Roman"/>
          <w:i/>
          <w:sz w:val="24"/>
          <w:szCs w:val="24"/>
          <w:lang w:val="en-US"/>
          <w:rPrChange w:id="122" w:author="Plankton" w:date="2019-05-29T13:21:00Z">
            <w:rPr>
              <w:rFonts w:ascii="Times New Roman" w:hAnsi="Times New Roman"/>
              <w:sz w:val="24"/>
              <w:szCs w:val="24"/>
              <w:lang w:val="en-US"/>
            </w:rPr>
          </w:rPrChange>
        </w:rPr>
        <w:t xml:space="preserve">A. </w:t>
      </w:r>
      <w:r>
        <w:rPr>
          <w:rFonts w:ascii="Times New Roman" w:hAnsi="Times New Roman"/>
          <w:i/>
          <w:sz w:val="24"/>
          <w:szCs w:val="24"/>
          <w:lang w:val="en-US"/>
          <w:rPrChange w:id="123" w:author="Plankton" w:date="2019-05-29T13:21:00Z">
            <w:rPr>
              <w:rFonts w:ascii="Times New Roman" w:hAnsi="Times New Roman"/>
              <w:sz w:val="24"/>
              <w:szCs w:val="24"/>
              <w:lang w:val="en-US"/>
            </w:rPr>
          </w:rPrChange>
        </w:rPr>
        <w:t>longiremis</w:t>
      </w:r>
      <w:r>
        <w:rPr>
          <w:rFonts w:ascii="Times New Roman" w:hAnsi="Times New Roman"/>
          <w:i/>
          <w:sz w:val="24"/>
          <w:szCs w:val="24"/>
          <w:lang w:val="en-US"/>
          <w:rPrChange w:id="124" w:author="Plankton" w:date="2019-05-29T13:21:00Z">
            <w:rPr>
              <w:rFonts w:ascii="Times New Roman" w:hAnsi="Times New Roman"/>
              <w:sz w:val="24"/>
              <w:szCs w:val="24"/>
              <w:lang w:val="en-US"/>
            </w:rPr>
          </w:rPrChange>
        </w:rPr>
        <w:t xml:space="preserve"> </w:t>
      </w:r>
      <w:r>
        <w:rPr>
          <w:rFonts w:ascii="Times New Roman" w:hAnsi="Times New Roman"/>
          <w:sz w:val="24"/>
          <w:szCs w:val="24"/>
          <w:lang w:val="en-US"/>
        </w:rPr>
        <w:t>and</w:t>
      </w:r>
      <w:r>
        <w:rPr>
          <w:rFonts w:ascii="Times New Roman" w:hAnsi="Times New Roman"/>
          <w:i/>
          <w:sz w:val="24"/>
          <w:szCs w:val="24"/>
          <w:lang w:val="en-US"/>
          <w:rPrChange w:id="125" w:author="Plankton" w:date="2019-05-29T13:21:00Z">
            <w:rPr>
              <w:rFonts w:ascii="Times New Roman" w:hAnsi="Times New Roman"/>
              <w:sz w:val="24"/>
              <w:szCs w:val="24"/>
              <w:lang w:val="en-US"/>
            </w:rPr>
          </w:rPrChange>
        </w:rPr>
        <w:t xml:space="preserve"> A. bifilosa</w:t>
      </w:r>
      <w:r>
        <w:rPr>
          <w:rFonts w:ascii="Times New Roman" w:hAnsi="Times New Roman"/>
          <w:sz w:val="24"/>
          <w:szCs w:val="24"/>
          <w:lang w:val="en-US"/>
        </w:rPr>
        <w:t xml:space="preserve">), </w:t>
      </w:r>
      <w:r>
        <w:rPr>
          <w:rFonts w:ascii="Times New Roman" w:hAnsi="Times New Roman"/>
          <w:i/>
          <w:sz w:val="24"/>
          <w:szCs w:val="24"/>
          <w:lang w:val="en-US"/>
        </w:rPr>
        <w:t>Centropages hamatus</w:t>
      </w:r>
      <w:ins w:id="126" w:author="Daria Martynova" w:date="2019-05-28T15:05:00Z">
        <w:r>
          <w:rPr>
            <w:rFonts w:ascii="Times New Roman" w:hAnsi="Times New Roman"/>
            <w:i/>
            <w:sz w:val="24"/>
            <w:szCs w:val="24"/>
            <w:lang w:val="en-US"/>
          </w:rPr>
          <w:t>,</w:t>
        </w:r>
      </w:ins>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are the most abundant boreal copepods in the White Sea (Martynova et al., 2009; Martynova et al., 2011). They are omnivorous, but prefer phytoplankton, at least in the White Sea (Martynova et al., 2011). Therefore, primary production rates and timing are important for all these species.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omnivorous species; both were observed feeding on detritus aggregates, and </w:t>
      </w:r>
      <w:r>
        <w:rPr>
          <w:rFonts w:ascii="Times New Roman" w:hAnsi="Times New Roman"/>
          <w:i/>
          <w:sz w:val="24"/>
          <w:szCs w:val="24"/>
          <w:lang w:val="en-US"/>
        </w:rPr>
        <w:t>O. similis</w:t>
      </w:r>
      <w:r>
        <w:rPr>
          <w:rFonts w:ascii="Times New Roman" w:hAnsi="Times New Roman"/>
          <w:sz w:val="24"/>
          <w:szCs w:val="24"/>
          <w:lang w:val="en-US"/>
        </w:rPr>
        <w:t xml:space="preserve"> also – on microzooplankton (Paffenhöfer, 1993; Green and Dagg, 1997; Maar et al., 2006).</w:t>
      </w:r>
    </w:p>
    <w:p>
      <w:pPr>
        <w:spacing w:line="360" w:lineRule="auto"/>
        <w:ind w:firstLine="709"/>
        <w:jc w:val="both"/>
        <w:rPr>
          <w:rFonts w:ascii="Times New Roman" w:hAnsi="Times New Roman"/>
          <w:sz w:val="24"/>
          <w:szCs w:val="24"/>
          <w:lang w:val="en-US"/>
        </w:rPr>
        <w:pPrChange w:id="127" w:author="Plankton" w:date="2019-05-31T12:38:00Z">
          <w:pPr>
            <w:spacing w:line="480" w:lineRule="auto"/>
            <w:ind w:firstLine="709"/>
            <w:jc w:val="both"/>
          </w:pPr>
        </w:pPrChange>
      </w:pPr>
      <w:r>
        <w:rPr>
          <w:rFonts w:ascii="Times New Roman" w:hAnsi="Times New Roman"/>
          <w:sz w:val="24"/>
          <w:szCs w:val="24"/>
          <w:lang w:val="en-US"/>
        </w:rPr>
        <w:t xml:space="preserve">Spring phytoplankton bloom is considered the main trigger of </w:t>
      </w:r>
      <w:r>
        <w:rPr>
          <w:rFonts w:ascii="Times New Roman" w:hAnsi="Times New Roman"/>
          <w:i/>
          <w:sz w:val="24"/>
          <w:szCs w:val="24"/>
          <w:lang w:val="en-US"/>
        </w:rPr>
        <w:t>C. glacialis</w:t>
      </w:r>
      <w:r>
        <w:rPr>
          <w:rFonts w:ascii="Times New Roman" w:hAnsi="Times New Roman"/>
          <w:sz w:val="24"/>
          <w:szCs w:val="24"/>
          <w:lang w:val="en-US"/>
        </w:rPr>
        <w:t xml:space="preserve"> reproduction and its early stages recruitment (Ringuette et al., 2002). In high latitudes, temperature may influence primary production indirectly, when the temperature rise in spring causes the snow and ice melting, allowing more light penetrating through the ice and thus accelerating the production of ice and planktonic algae. Temperature influences phytoplankton production also directly after ice melts and light intensity in surface layer reaches saturation (Tilzer et al., 1986). Thus, the reproduction and the early development of </w:t>
      </w:r>
      <w:r>
        <w:rPr>
          <w:rFonts w:ascii="Times New Roman" w:hAnsi="Times New Roman"/>
          <w:i/>
          <w:sz w:val="24"/>
          <w:szCs w:val="24"/>
          <w:lang w:val="en-US"/>
        </w:rPr>
        <w:t xml:space="preserve">C. glacialis </w:t>
      </w:r>
      <w:r>
        <w:rPr>
          <w:rFonts w:ascii="Times New Roman" w:hAnsi="Times New Roman"/>
          <w:sz w:val="24"/>
          <w:szCs w:val="24"/>
          <w:lang w:val="en-US"/>
        </w:rPr>
        <w:t xml:space="preserve">depend to some extent on the timing of the spring warming. Besides that, the developmental time shortens with rising temperature, and reduction of developmental duration reduces the risk of mortality by predation (Ringuette et al., 2002). Therefore, earlier seasonal warming and warmer spring, may result in the increase of the survival rates of this species and, finally, in the increase of its abundance. Such process is supposed to take place in the White Sea, where early reproduction of </w:t>
      </w:r>
      <w:r>
        <w:rPr>
          <w:rFonts w:ascii="Times New Roman" w:hAnsi="Times New Roman"/>
          <w:i/>
          <w:sz w:val="24"/>
          <w:szCs w:val="24"/>
          <w:lang w:val="en-US"/>
        </w:rPr>
        <w:t>C. glacialis</w:t>
      </w:r>
      <w:r>
        <w:rPr>
          <w:rFonts w:ascii="Times New Roman" w:hAnsi="Times New Roman"/>
          <w:sz w:val="24"/>
          <w:szCs w:val="24"/>
          <w:lang w:val="en-US"/>
        </w:rPr>
        <w:t xml:space="preserve"> tends to coincide with high numbers of this species in the same years (Usov et al</w:t>
      </w:r>
      <w:r>
        <w:rPr>
          <w:rFonts w:ascii="Times New Roman" w:hAnsi="Times New Roman"/>
          <w:i/>
          <w:sz w:val="24"/>
          <w:szCs w:val="24"/>
          <w:lang w:val="en-US"/>
        </w:rPr>
        <w:t>.</w:t>
      </w:r>
      <w:r>
        <w:rPr>
          <w:rFonts w:ascii="Times New Roman" w:hAnsi="Times New Roman"/>
          <w:sz w:val="24"/>
          <w:szCs w:val="24"/>
          <w:lang w:val="en-US"/>
        </w:rPr>
        <w:t xml:space="preserve">, 2013). However, the changes in the seasonal temperature cycle may also lead to the mismatch between </w:t>
      </w:r>
      <w:r>
        <w:rPr>
          <w:rFonts w:ascii="Times New Roman" w:hAnsi="Times New Roman"/>
          <w:i/>
          <w:sz w:val="24"/>
          <w:szCs w:val="24"/>
          <w:lang w:val="en-US"/>
        </w:rPr>
        <w:t>C. glacialis</w:t>
      </w:r>
      <w:r>
        <w:rPr>
          <w:rFonts w:ascii="Times New Roman" w:hAnsi="Times New Roman"/>
          <w:sz w:val="24"/>
          <w:szCs w:val="24"/>
          <w:lang w:val="en-US"/>
        </w:rPr>
        <w:t xml:space="preserve"> physiological readiness to reproduce and phytoplankton bloom (Søreide et al., 2010), which may cause the decrease of the species abundance</w:t>
      </w:r>
      <w:r>
        <w:rPr>
          <w:rFonts w:ascii="Times New Roman" w:hAnsi="Times New Roman"/>
          <w:lang w:val="en-US"/>
          <w:rPrChange w:id="128" w:author="Plankton" w:date="2019-05-29T13:21:00Z">
            <w:rPr>
              <w:lang w:val="en-US"/>
            </w:rPr>
          </w:rPrChange>
        </w:rPr>
        <w:t xml:space="preserve"> </w:t>
      </w:r>
      <w:r>
        <w:rPr>
          <w:rFonts w:ascii="Times New Roman" w:hAnsi="Times New Roman"/>
          <w:sz w:val="24"/>
          <w:szCs w:val="24"/>
          <w:lang w:val="en-US"/>
        </w:rPr>
        <w:t xml:space="preserve">that counteracts the effect of the temperature increase on population abundance. </w:t>
      </w:r>
    </w:p>
    <w:p>
      <w:pPr>
        <w:spacing w:line="360" w:lineRule="auto"/>
        <w:ind w:firstLine="709"/>
        <w:jc w:val="both"/>
        <w:rPr>
          <w:rFonts w:ascii="Times New Roman" w:hAnsi="Times New Roman"/>
          <w:sz w:val="24"/>
          <w:szCs w:val="24"/>
          <w:lang w:val="en-US"/>
        </w:rPr>
        <w:pPrChange w:id="129" w:author="Plankton" w:date="2019-05-31T12:38:00Z">
          <w:pPr>
            <w:spacing w:line="480" w:lineRule="auto"/>
            <w:ind w:firstLine="709"/>
            <w:jc w:val="both"/>
          </w:pPr>
        </w:pPrChange>
      </w:pPr>
      <w:r>
        <w:rPr>
          <w:rFonts w:ascii="Times New Roman" w:hAnsi="Times New Roman"/>
          <w:sz w:val="24"/>
          <w:szCs w:val="24"/>
          <w:lang w:val="en-US"/>
        </w:rPr>
        <w:t xml:space="preserve">Boreal species, which are present in the plankton communities in the White Sea predominantly in summer, depend primarily on the temperature, because their hatching from the dormant eggs is triggered by the temperature change (Pertzova, 1990; Engel, 2005; Katajisto, 2006). In addition, the abundance of the boreal species in the White Sea depends on temperature in the beginning of summer season (Martynova et al., 2011). Therefore, the timing of the water warming during the season may influence the timing of the phenological events and the average abundance of these species. </w:t>
      </w:r>
    </w:p>
    <w:p>
      <w:pPr>
        <w:spacing w:line="360" w:lineRule="auto"/>
        <w:ind w:firstLine="709"/>
        <w:jc w:val="both"/>
        <w:rPr>
          <w:rFonts w:ascii="Times New Roman" w:hAnsi="Times New Roman"/>
          <w:sz w:val="24"/>
          <w:szCs w:val="24"/>
          <w:lang w:val="en-US"/>
        </w:rPr>
        <w:pPrChange w:id="130" w:author="Plankton" w:date="2019-05-31T12:38:00Z">
          <w:pPr>
            <w:spacing w:line="480" w:lineRule="auto"/>
            <w:ind w:firstLine="709"/>
            <w:jc w:val="both"/>
          </w:pPr>
        </w:pPrChange>
      </w:pPr>
      <w:r>
        <w:rPr>
          <w:rFonts w:ascii="Times New Roman" w:hAnsi="Times New Roman"/>
          <w:sz w:val="24"/>
          <w:szCs w:val="24"/>
          <w:highlight w:val="yellow"/>
          <w:lang w:val="en-US"/>
        </w:rPr>
        <w:t xml:space="preserve">It seems to be more difficult to reveal temperature influence on ubiquitous eurybiotic organisms </w:t>
      </w:r>
      <w:r>
        <w:rPr>
          <w:rFonts w:ascii="Times New Roman" w:hAnsi="Times New Roman"/>
          <w:i/>
          <w:sz w:val="24"/>
          <w:szCs w:val="24"/>
          <w:highlight w:val="yellow"/>
          <w:lang w:val="en-US"/>
        </w:rPr>
        <w:t>Oithona similis</w:t>
      </w:r>
      <w:r>
        <w:rPr>
          <w:rFonts w:ascii="Times New Roman" w:hAnsi="Times New Roman"/>
          <w:sz w:val="24"/>
          <w:szCs w:val="24"/>
          <w:highlight w:val="yellow"/>
          <w:lang w:val="en-US"/>
        </w:rPr>
        <w:t xml:space="preserve"> and </w:t>
      </w:r>
      <w:r>
        <w:rPr>
          <w:rFonts w:ascii="Times New Roman" w:hAnsi="Times New Roman"/>
          <w:i/>
          <w:sz w:val="24"/>
          <w:szCs w:val="24"/>
          <w:highlight w:val="yellow"/>
          <w:lang w:val="en-US"/>
        </w:rPr>
        <w:t>Microsetella norvegica</w:t>
      </w:r>
      <w:r>
        <w:rPr>
          <w:rFonts w:ascii="Times New Roman" w:hAnsi="Times New Roman"/>
          <w:sz w:val="24"/>
          <w:szCs w:val="24"/>
          <w:highlight w:val="yellow"/>
          <w:lang w:val="en-US"/>
        </w:rPr>
        <w:t xml:space="preserve"> (</w:t>
      </w:r>
      <w:r>
        <w:rPr>
          <w:rStyle w:val="37"/>
          <w:rFonts w:ascii="Times New Roman" w:hAnsi="Times New Roman"/>
          <w:iCs/>
          <w:sz w:val="24"/>
          <w:szCs w:val="24"/>
          <w:highlight w:val="yellow"/>
          <w:lang w:val="en-US"/>
        </w:rPr>
        <w:t>Castellani et al., 2005; Arendt et al., 2012)</w:t>
      </w:r>
      <w:r>
        <w:rPr>
          <w:rFonts w:ascii="Times New Roman" w:hAnsi="Times New Roman"/>
          <w:sz w:val="24"/>
          <w:szCs w:val="24"/>
          <w:highlight w:val="yellow"/>
          <w:lang w:val="en-US"/>
        </w:rPr>
        <w:t>.</w:t>
      </w:r>
      <w:r>
        <w:rPr>
          <w:rFonts w:ascii="Times New Roman" w:hAnsi="Times New Roman"/>
          <w:sz w:val="24"/>
          <w:szCs w:val="24"/>
          <w:lang w:val="en-US"/>
        </w:rPr>
        <w:t xml:space="preserve"> These species are present in the study area during the whole year (original data). Moreover, </w:t>
      </w:r>
      <w:r>
        <w:rPr>
          <w:rFonts w:ascii="Times New Roman" w:hAnsi="Times New Roman"/>
          <w:i/>
          <w:sz w:val="24"/>
          <w:szCs w:val="24"/>
          <w:lang w:val="en-US"/>
        </w:rPr>
        <w:t>O. similis</w:t>
      </w:r>
      <w:r>
        <w:rPr>
          <w:rFonts w:ascii="Times New Roman" w:hAnsi="Times New Roman"/>
          <w:sz w:val="24"/>
          <w:szCs w:val="24"/>
          <w:lang w:val="en-US"/>
        </w:rPr>
        <w:t xml:space="preserve"> breeds in all seasons, though with different intensity. Besides that species of genus </w:t>
      </w:r>
      <w:r>
        <w:rPr>
          <w:rFonts w:ascii="Times New Roman" w:hAnsi="Times New Roman"/>
          <w:i/>
          <w:sz w:val="24"/>
          <w:szCs w:val="24"/>
          <w:lang w:val="en-US"/>
        </w:rPr>
        <w:t>O. similis</w:t>
      </w:r>
      <w:r>
        <w:rPr>
          <w:rFonts w:ascii="Times New Roman" w:hAnsi="Times New Roman"/>
          <w:sz w:val="24"/>
          <w:szCs w:val="24"/>
          <w:lang w:val="en-US"/>
        </w:rPr>
        <w:t xml:space="preserve"> and </w:t>
      </w:r>
      <w:r>
        <w:rPr>
          <w:rFonts w:ascii="Times New Roman" w:hAnsi="Times New Roman"/>
          <w:i/>
          <w:sz w:val="24"/>
          <w:szCs w:val="24"/>
          <w:lang w:val="en-US"/>
        </w:rPr>
        <w:t>M. norvegica</w:t>
      </w:r>
      <w:r>
        <w:rPr>
          <w:rFonts w:ascii="Times New Roman" w:hAnsi="Times New Roman"/>
          <w:sz w:val="24"/>
          <w:szCs w:val="24"/>
          <w:lang w:val="en-US"/>
        </w:rPr>
        <w:t xml:space="preserve"> may compete for food in certain conditions (Green and Dagg, 1997), despite the fact that they have different feeding behaviour (Maar et al., 2006). Possible competition for food raises the interest to the dynamics of these two species, which are among the most abundant in the study region. </w:t>
      </w:r>
    </w:p>
    <w:p>
      <w:pPr>
        <w:spacing w:line="360" w:lineRule="auto"/>
        <w:ind w:firstLine="709"/>
        <w:jc w:val="both"/>
        <w:rPr>
          <w:rFonts w:ascii="Times New Roman" w:hAnsi="Times New Roman"/>
          <w:sz w:val="24"/>
          <w:szCs w:val="24"/>
          <w:lang w:val="en-US"/>
        </w:rPr>
        <w:pPrChange w:id="131" w:author="Plankton" w:date="2019-05-31T12:38:00Z">
          <w:pPr>
            <w:spacing w:line="480" w:lineRule="auto"/>
            <w:ind w:firstLine="709"/>
            <w:jc w:val="both"/>
          </w:pPr>
        </w:pPrChange>
      </w:pPr>
      <w:r>
        <w:rPr>
          <w:rFonts w:ascii="Times New Roman" w:hAnsi="Times New Roman"/>
          <w:sz w:val="24"/>
          <w:szCs w:val="24"/>
          <w:lang w:val="en-US"/>
        </w:rPr>
        <w:t>The long-term (1961–2018) changes of the temperature seasonal cycle and phenology of the arctic (</w:t>
      </w:r>
      <w:r>
        <w:rPr>
          <w:rFonts w:ascii="Times New Roman" w:hAnsi="Times New Roman"/>
          <w:i/>
          <w:sz w:val="24"/>
          <w:szCs w:val="24"/>
          <w:lang w:val="en-US"/>
        </w:rPr>
        <w:t>Calanus glacialis</w:t>
      </w:r>
      <w:r>
        <w:rPr>
          <w:rFonts w:ascii="Times New Roman" w:hAnsi="Times New Roman"/>
          <w:sz w:val="24"/>
          <w:szCs w:val="24"/>
          <w:lang w:val="en-US"/>
        </w:rPr>
        <w:t>), boreal-arctic (</w:t>
      </w:r>
      <w:r>
        <w:rPr>
          <w:rFonts w:ascii="Times New Roman" w:hAnsi="Times New Roman"/>
          <w:i/>
          <w:sz w:val="24"/>
          <w:szCs w:val="24"/>
          <w:lang w:val="en-US"/>
        </w:rPr>
        <w:t>Pseudocalanus</w:t>
      </w:r>
      <w:r>
        <w:rPr>
          <w:rFonts w:ascii="Times New Roman" w:hAnsi="Times New Roman"/>
          <w:sz w:val="24"/>
          <w:szCs w:val="24"/>
          <w:lang w:val="en-US"/>
        </w:rPr>
        <w:t xml:space="preserve"> spp.), boreal (Acartia spp.,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and eurybiotic (</w:t>
      </w:r>
      <w:r>
        <w:rPr>
          <w:rFonts w:ascii="Times New Roman" w:hAnsi="Times New Roman"/>
          <w:i/>
          <w:sz w:val="24"/>
          <w:szCs w:val="24"/>
          <w:lang w:val="en-US"/>
        </w:rPr>
        <w:t>Oithona similis</w:t>
      </w:r>
      <w:r>
        <w:rPr>
          <w:rFonts w:ascii="Times New Roman" w:hAnsi="Times New Roman"/>
          <w:sz w:val="24"/>
          <w:szCs w:val="24"/>
          <w:lang w:val="en-US"/>
        </w:rPr>
        <w:t xml:space="preserve">, </w:t>
      </w:r>
      <w:r>
        <w:rPr>
          <w:rFonts w:ascii="Times New Roman" w:hAnsi="Times New Roman"/>
          <w:i/>
          <w:sz w:val="24"/>
          <w:szCs w:val="24"/>
          <w:lang w:val="en-US"/>
        </w:rPr>
        <w:t>Microsetella norvegica</w:t>
      </w:r>
      <w:r>
        <w:rPr>
          <w:rFonts w:ascii="Times New Roman" w:hAnsi="Times New Roman"/>
          <w:sz w:val="24"/>
          <w:szCs w:val="24"/>
          <w:lang w:val="en-US"/>
        </w:rPr>
        <w:t>) in the coastal region of the White Sea were the focus of our study. The hypotheses are: 1) shift of the temperature seasonal cycle inevitably influences seasonal cycle of planktonic organisms; 2) this may potentially lead to abundance change because of possible trophic mismatch between planktonic animals and their food.</w:t>
      </w:r>
    </w:p>
    <w:p>
      <w:pPr>
        <w:spacing w:line="360" w:lineRule="auto"/>
        <w:jc w:val="both"/>
        <w:rPr>
          <w:rFonts w:ascii="Times New Roman" w:hAnsi="Times New Roman"/>
          <w:sz w:val="24"/>
          <w:szCs w:val="24"/>
          <w:lang w:val="en-US"/>
        </w:rPr>
        <w:pPrChange w:id="132" w:author="Plankton" w:date="2019-05-31T12:38:00Z">
          <w:pPr>
            <w:spacing w:line="480" w:lineRule="auto"/>
            <w:jc w:val="both"/>
          </w:pPr>
        </w:pPrChange>
      </w:pPr>
    </w:p>
    <w:p>
      <w:pPr>
        <w:pStyle w:val="2"/>
        <w:spacing w:line="360" w:lineRule="auto"/>
        <w:jc w:val="both"/>
        <w:rPr>
          <w:sz w:val="24"/>
          <w:szCs w:val="24"/>
          <w:lang w:val="en-US"/>
        </w:rPr>
        <w:pPrChange w:id="133" w:author="Plankton" w:date="2019-05-31T12:38:00Z">
          <w:pPr>
            <w:pStyle w:val="2"/>
            <w:spacing w:line="480" w:lineRule="auto"/>
          </w:pPr>
        </w:pPrChange>
      </w:pPr>
      <w:r>
        <w:rPr>
          <w:sz w:val="28"/>
          <w:lang w:val="en-US"/>
        </w:rPr>
        <w:t>Materials and methods</w:t>
      </w:r>
    </w:p>
    <w:p>
      <w:pPr>
        <w:spacing w:line="360" w:lineRule="auto"/>
        <w:ind w:firstLine="709"/>
        <w:jc w:val="both"/>
        <w:rPr>
          <w:rFonts w:ascii="Times New Roman" w:hAnsi="Times New Roman"/>
          <w:sz w:val="24"/>
          <w:szCs w:val="24"/>
          <w:lang w:val="en-US"/>
        </w:rPr>
        <w:pPrChange w:id="134" w:author="Plankton" w:date="2019-05-31T12:38:00Z">
          <w:pPr>
            <w:spacing w:line="480" w:lineRule="auto"/>
            <w:ind w:firstLine="709"/>
            <w:jc w:val="both"/>
          </w:pPr>
        </w:pPrChange>
      </w:pPr>
      <w:r>
        <w:rPr>
          <w:rFonts w:ascii="Times New Roman" w:hAnsi="Times New Roman"/>
          <w:b/>
          <w:i/>
          <w:sz w:val="24"/>
          <w:szCs w:val="24"/>
          <w:lang w:val="en-US"/>
        </w:rPr>
        <w:t>Sampling site and the period of observations</w:t>
      </w:r>
      <w:r>
        <w:rPr>
          <w:rFonts w:ascii="Times New Roman" w:hAnsi="Times New Roman"/>
          <w:sz w:val="24"/>
          <w:szCs w:val="24"/>
          <w:lang w:val="en-US"/>
        </w:rPr>
        <w:t xml:space="preserve">. Water temperature, water salinity, and the zooplankton abundance have been monitored in Chupa Inlet (Kandalaksha Bay, the White Sea), at the standard station D-1 (65 m depth; 66°19′50″N; 33°40′06″E) since 1961 (Fig. 1). </w:t>
      </w:r>
      <w:r>
        <w:rPr>
          <w:rFonts w:ascii="Times New Roman" w:hAnsi="Times New Roman"/>
          <w:sz w:val="24"/>
          <w:szCs w:val="24"/>
          <w:highlight w:val="yellow"/>
          <w:lang w:val="en-US"/>
        </w:rPr>
        <w:t>Some irregular observations were made at this station between 1957 (the year of the White Sea Biological Station foundation) and 1961.</w:t>
      </w:r>
      <w:r>
        <w:rPr>
          <w:rFonts w:ascii="Times New Roman" w:hAnsi="Times New Roman"/>
          <w:sz w:val="24"/>
          <w:szCs w:val="24"/>
          <w:lang w:val="en-US"/>
        </w:rPr>
        <w:t xml:space="preserve"> Data from this monitoring site are recorded in the database "White Sea Hydrology and Zooplankton Time-Series: Kartesh D1" (https://www.st.nmfs.noaa.gov/copepod/time-series/ru-10101); this dataset was used as the data source in this study. The period from 1961 to 2018 was used for the data analyses. Some gaps in the observations occurred during the periods of the ice formation and melting, </w:t>
      </w:r>
      <w:r>
        <w:rPr>
          <w:rFonts w:ascii="Times New Roman" w:hAnsi="Times New Roman"/>
          <w:sz w:val="24"/>
          <w:szCs w:val="24"/>
          <w:highlight w:val="yellow"/>
          <w:lang w:val="en-US"/>
        </w:rPr>
        <w:t>because of dangerous ice conditions</w:t>
      </w:r>
      <w:r>
        <w:rPr>
          <w:rFonts w:ascii="Times New Roman" w:hAnsi="Times New Roman"/>
          <w:sz w:val="24"/>
          <w:szCs w:val="24"/>
          <w:lang w:val="en-US"/>
        </w:rPr>
        <w:t>. However, they did not influence the analysis because we chose seasons less influenced by these gaps.</w:t>
      </w:r>
    </w:p>
    <w:p>
      <w:pPr>
        <w:spacing w:line="360" w:lineRule="auto"/>
        <w:ind w:firstLine="709"/>
        <w:jc w:val="both"/>
        <w:rPr>
          <w:rFonts w:ascii="Times New Roman" w:hAnsi="Times New Roman"/>
          <w:sz w:val="24"/>
          <w:szCs w:val="24"/>
          <w:lang w:val="en-US"/>
        </w:rPr>
        <w:pPrChange w:id="135" w:author="Plankton" w:date="2019-05-31T12:38:00Z">
          <w:pPr>
            <w:spacing w:line="480" w:lineRule="auto"/>
            <w:ind w:firstLine="709"/>
            <w:jc w:val="both"/>
          </w:pPr>
        </w:pPrChange>
      </w:pPr>
      <w:r>
        <w:rPr>
          <w:rFonts w:ascii="Times New Roman" w:hAnsi="Times New Roman"/>
          <w:b/>
          <w:i/>
          <w:sz w:val="24"/>
          <w:szCs w:val="24"/>
          <w:lang w:val="en-US"/>
        </w:rPr>
        <w:t>Sampling scheme and methods</w:t>
      </w:r>
      <w:r>
        <w:rPr>
          <w:rFonts w:ascii="Times New Roman" w:hAnsi="Times New Roman"/>
          <w:sz w:val="24"/>
          <w:szCs w:val="24"/>
          <w:lang w:val="en-US"/>
        </w:rPr>
        <w:t xml:space="preserve">. Monitoring was conducted from research vessel during ice-free period and from the ice in winter. Zooplankton sampling was performed every ten days during the ice-free period and monthly from the ice, except for the period of 1962–1969, when the sampling was performed every ten days all the year round. The zooplankton were sampled from standard water layers (0–10 m, 10–25 m, and 25–65 m) by vertical hauls of a standard closing Juday net (mesh size 200 μm; </w:t>
      </w:r>
      <w:commentRangeStart w:id="2"/>
      <w:r>
        <w:rPr>
          <w:rFonts w:ascii="Times New Roman" w:hAnsi="Times New Roman"/>
          <w:sz w:val="24"/>
          <w:szCs w:val="24"/>
          <w:lang w:val="en-US"/>
        </w:rPr>
        <w:t>mouth diameter 37 cm, mouth area 0.1 m</w:t>
      </w:r>
      <w:commentRangeEnd w:id="2"/>
      <w:r>
        <w:commentReference w:id="2"/>
      </w:r>
      <w:r>
        <w:rPr>
          <w:rFonts w:ascii="Times New Roman" w:hAnsi="Times New Roman"/>
          <w:sz w:val="24"/>
          <w:szCs w:val="24"/>
          <w:vertAlign w:val="superscript"/>
          <w:lang w:val="en-US"/>
        </w:rPr>
        <w:t>2</w:t>
      </w:r>
      <w:r>
        <w:rPr>
          <w:rFonts w:ascii="Times New Roman" w:hAnsi="Times New Roman"/>
          <w:sz w:val="24"/>
          <w:szCs w:val="24"/>
          <w:lang w:val="en-US"/>
        </w:rPr>
        <w:t xml:space="preserve">). In total, more than 3400 samples have been collected and processed since 1961. The samples have been immediately preserved with formaldehyde (final concentration 2-4%). The sample processing was performed by the standard methods (Harris et al., 2000). Briefly, the samples were concentrated to 100-mL or 200-mL volume according to the organisms' concentration assessed visually, and three 1-mL aliquots were taken using a Hensen stempel pipette from concentrated sample to count the abundant species and their stages (whose numbers in an aliquot exceeded 10 ind.); less abundant and large species were counted individually for the whole sample. The counting was performed in Bogorov counting chamber. Animals were identified to the species or genus level, benthic species larvae were determined up to the phylum, class or infraclass. Developmental stages of the copepod species </w:t>
      </w:r>
      <w:r>
        <w:rPr>
          <w:rFonts w:ascii="Times New Roman" w:hAnsi="Times New Roman"/>
          <w:i/>
          <w:sz w:val="24"/>
          <w:szCs w:val="24"/>
          <w:lang w:val="en-US"/>
        </w:rPr>
        <w:t>Calanus glacialis</w:t>
      </w:r>
      <w:r>
        <w:rPr>
          <w:rFonts w:ascii="Times New Roman" w:hAnsi="Times New Roman"/>
          <w:sz w:val="24"/>
          <w:szCs w:val="24"/>
          <w:lang w:val="en-US"/>
        </w:rPr>
        <w:t xml:space="preserve"> and </w:t>
      </w:r>
      <w:r>
        <w:rPr>
          <w:rFonts w:ascii="Times New Roman" w:hAnsi="Times New Roman"/>
          <w:i/>
          <w:sz w:val="24"/>
          <w:szCs w:val="24"/>
          <w:lang w:val="en-US"/>
        </w:rPr>
        <w:t>Pseudocalanus</w:t>
      </w:r>
      <w:r>
        <w:rPr>
          <w:rFonts w:ascii="Times New Roman" w:hAnsi="Times New Roman"/>
          <w:sz w:val="24"/>
          <w:szCs w:val="24"/>
          <w:lang w:val="en-US"/>
        </w:rPr>
        <w:t xml:space="preserve"> spp. were determined to nauplii, CI–CV copepodites, and mature specimens of CVI, i.e. males and females. Copepodite stages of the other, smaller copepod species were combined at counting in a following way: CI–CII ("juveniles") and CIII–CV ("copepodites"). The abundance was expressed as a number of individuals per one cubic meter (ind. m</w:t>
      </w:r>
      <w:r>
        <w:rPr>
          <w:rFonts w:ascii="Times New Roman" w:hAnsi="Times New Roman"/>
          <w:sz w:val="24"/>
          <w:szCs w:val="24"/>
          <w:vertAlign w:val="superscript"/>
          <w:lang w:val="en-US"/>
        </w:rPr>
        <w:t>-3</w:t>
      </w:r>
      <w:r>
        <w:rPr>
          <w:rFonts w:ascii="Times New Roman" w:hAnsi="Times New Roman"/>
          <w:sz w:val="24"/>
          <w:szCs w:val="24"/>
          <w:lang w:val="en-US"/>
        </w:rPr>
        <w:t xml:space="preserve">). </w:t>
      </w:r>
    </w:p>
    <w:p>
      <w:pPr>
        <w:spacing w:line="360" w:lineRule="auto"/>
        <w:ind w:firstLine="709"/>
        <w:jc w:val="both"/>
        <w:rPr>
          <w:rFonts w:ascii="Times New Roman" w:hAnsi="Times New Roman"/>
          <w:sz w:val="24"/>
          <w:szCs w:val="24"/>
          <w:lang w:val="en-US"/>
        </w:rPr>
        <w:pPrChange w:id="136" w:author="Plankton" w:date="2019-05-31T12:38:00Z">
          <w:pPr>
            <w:spacing w:line="480" w:lineRule="auto"/>
            <w:ind w:firstLine="709"/>
            <w:jc w:val="both"/>
          </w:pPr>
        </w:pPrChange>
      </w:pPr>
      <w:r>
        <w:rPr>
          <w:rFonts w:ascii="Times New Roman" w:hAnsi="Times New Roman"/>
          <w:sz w:val="24"/>
          <w:szCs w:val="24"/>
          <w:lang w:val="en-US"/>
        </w:rPr>
        <w:t>Temperature was measured in parallel to the zooplankton sampling. During the period of 1961–2006, the water temperature was measured by reversing thermometers mounted on a bathometer BM-48 at 0-m, 5-m, 10-m, 15-m, 25-m, 50-m depths and near the bottom (63–65 m) or by bathythermograph GM7-III. Since 2006, the water temperature has been measured by CTD probe MIDAS 500 (Valeport Ltd.) on continuous profiles from surface to bottom. Prior to active application of the new equipment, we intercalibrated CTD with reversing thermometers and bathythermograph. No significant discrepancies were found. In order that recently obtained data correspond to measurements made before we started using CTD, we averaged CTD-readings for layers 0–10, 10–25, and 25–65 m.</w:t>
      </w:r>
    </w:p>
    <w:p>
      <w:pPr>
        <w:spacing w:line="360" w:lineRule="auto"/>
        <w:ind w:firstLine="709"/>
        <w:jc w:val="both"/>
        <w:rPr>
          <w:rFonts w:ascii="Times New Roman" w:hAnsi="Times New Roman"/>
          <w:sz w:val="24"/>
          <w:szCs w:val="24"/>
          <w:lang w:val="en-US"/>
        </w:rPr>
        <w:pPrChange w:id="137" w:author="Plankton" w:date="2019-05-31T12:38:00Z">
          <w:pPr>
            <w:spacing w:line="480" w:lineRule="auto"/>
            <w:ind w:firstLine="709"/>
            <w:jc w:val="both"/>
          </w:pPr>
        </w:pPrChange>
      </w:pPr>
      <w:r>
        <w:rPr>
          <w:rFonts w:ascii="Times New Roman" w:hAnsi="Times New Roman"/>
          <w:b/>
          <w:i/>
          <w:sz w:val="24"/>
          <w:szCs w:val="24"/>
          <w:lang w:val="en-US"/>
        </w:rPr>
        <w:t>Studied species</w:t>
      </w:r>
      <w:r>
        <w:rPr>
          <w:rFonts w:ascii="Times New Roman" w:hAnsi="Times New Roman"/>
          <w:sz w:val="24"/>
          <w:szCs w:val="24"/>
          <w:lang w:val="en-US"/>
        </w:rPr>
        <w:t>.</w:t>
      </w:r>
      <w:commentRangeStart w:id="3"/>
      <w:r>
        <w:rPr>
          <w:rFonts w:ascii="Times New Roman" w:hAnsi="Times New Roman"/>
          <w:sz w:val="24"/>
          <w:szCs w:val="24"/>
          <w:lang w:val="en-US"/>
        </w:rPr>
        <w:t xml:space="preserve"> Following species of planktonic Copepoda were chosen for the analysis: cold-water (arctic) </w:t>
      </w:r>
      <w:r>
        <w:rPr>
          <w:rFonts w:ascii="Times New Roman" w:hAnsi="Times New Roman"/>
          <w:i/>
          <w:sz w:val="24"/>
          <w:szCs w:val="24"/>
          <w:lang w:val="en-US"/>
        </w:rPr>
        <w:t xml:space="preserve">Calanus glacialis </w:t>
      </w:r>
      <w:r>
        <w:rPr>
          <w:rFonts w:ascii="Times New Roman" w:hAnsi="Times New Roman"/>
          <w:sz w:val="24"/>
          <w:szCs w:val="24"/>
          <w:lang w:val="en-US"/>
        </w:rPr>
        <w:t xml:space="preserve">Jaschnov, 1955, </w:t>
      </w:r>
      <w:r>
        <w:rPr>
          <w:rFonts w:ascii="Times New Roman" w:hAnsi="Times New Roman"/>
          <w:i/>
          <w:sz w:val="24"/>
          <w:szCs w:val="24"/>
          <w:lang w:val="en-US"/>
        </w:rPr>
        <w:t>Pseudocalanus</w:t>
      </w:r>
      <w:r>
        <w:rPr>
          <w:rFonts w:ascii="Times New Roman" w:hAnsi="Times New Roman"/>
          <w:sz w:val="24"/>
          <w:szCs w:val="24"/>
          <w:lang w:val="en-US"/>
        </w:rPr>
        <w:t xml:space="preserve"> spp., warm-water (boreal) species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(Lilljeborg, 1853) and </w:t>
      </w:r>
      <w:r>
        <w:rPr>
          <w:rFonts w:ascii="Times New Roman" w:hAnsi="Times New Roman"/>
          <w:i/>
          <w:sz w:val="24"/>
          <w:szCs w:val="24"/>
          <w:lang w:val="en-US"/>
        </w:rPr>
        <w:t>Temora longicornis</w:t>
      </w:r>
      <w:r>
        <w:rPr>
          <w:rFonts w:ascii="Times New Roman" w:hAnsi="Times New Roman"/>
          <w:sz w:val="24"/>
          <w:szCs w:val="24"/>
          <w:lang w:val="en-US"/>
        </w:rPr>
        <w:t xml:space="preserve"> (Müller, 1792) and ubiquitous eurybiotic </w:t>
      </w:r>
      <w:r>
        <w:rPr>
          <w:rFonts w:ascii="Times New Roman" w:hAnsi="Times New Roman"/>
          <w:i/>
          <w:sz w:val="24"/>
          <w:szCs w:val="24"/>
          <w:lang w:val="en-US"/>
        </w:rPr>
        <w:t>Oithona similis</w:t>
      </w:r>
      <w:r>
        <w:rPr>
          <w:rFonts w:ascii="Times New Roman" w:hAnsi="Times New Roman"/>
          <w:sz w:val="24"/>
          <w:szCs w:val="24"/>
          <w:lang w:val="en-US"/>
        </w:rPr>
        <w:t xml:space="preserve"> Claus, 1866 and </w:t>
      </w:r>
      <w:r>
        <w:rPr>
          <w:rFonts w:ascii="Times New Roman" w:hAnsi="Times New Roman"/>
          <w:i/>
          <w:sz w:val="24"/>
          <w:szCs w:val="24"/>
          <w:lang w:val="en-US"/>
        </w:rPr>
        <w:t>Microsetella norvegica</w:t>
      </w:r>
      <w:r>
        <w:rPr>
          <w:rFonts w:ascii="Times New Roman" w:hAnsi="Times New Roman"/>
          <w:sz w:val="24"/>
          <w:szCs w:val="24"/>
          <w:lang w:val="en-US"/>
        </w:rPr>
        <w:t xml:space="preserve"> (Boeck, 1864).</w:t>
      </w:r>
      <w:commentRangeEnd w:id="3"/>
      <w:r>
        <w:commentReference w:id="3"/>
      </w:r>
      <w:r>
        <w:rPr>
          <w:rFonts w:ascii="Times New Roman" w:hAnsi="Times New Roman"/>
          <w:sz w:val="24"/>
          <w:szCs w:val="24"/>
          <w:lang w:val="en-US"/>
        </w:rPr>
        <w:t xml:space="preserve"> Arctic </w:t>
      </w:r>
      <w:r>
        <w:rPr>
          <w:rFonts w:ascii="Times New Roman" w:hAnsi="Times New Roman"/>
          <w:i/>
          <w:sz w:val="24"/>
          <w:szCs w:val="24"/>
          <w:lang w:val="en-US"/>
        </w:rPr>
        <w:t>C. glacialis</w:t>
      </w:r>
      <w:r>
        <w:rPr>
          <w:rFonts w:ascii="Times New Roman" w:hAnsi="Times New Roman"/>
          <w:sz w:val="24"/>
          <w:szCs w:val="24"/>
          <w:lang w:val="en-US"/>
        </w:rPr>
        <w:t xml:space="preserve"> has temperature optimum at 3.1 °C (Zubakha and Usov, 2004) with range of –0.39–4.86°C (Prygunkova, 1974) and 2- to 3-year life cycle (Prygunkova, 1974; Kosobokova, 1999). This species reproduces at the study site in the end of winter–beginning of spring (in March–May). </w:t>
      </w:r>
      <w:r>
        <w:rPr>
          <w:rFonts w:ascii="Times New Roman" w:hAnsi="Times New Roman"/>
          <w:i/>
          <w:sz w:val="24"/>
          <w:szCs w:val="24"/>
          <w:lang w:val="en-US"/>
        </w:rPr>
        <w:t>Pseudocalanus</w:t>
      </w:r>
      <w:r>
        <w:rPr>
          <w:rFonts w:ascii="Times New Roman" w:hAnsi="Times New Roman"/>
          <w:sz w:val="24"/>
          <w:szCs w:val="24"/>
          <w:lang w:val="en-US"/>
        </w:rPr>
        <w:t xml:space="preserve"> </w:t>
      </w:r>
      <w:del w:id="138" w:author="Daria Martynova" w:date="2019-05-28T15:06:00Z">
        <w:r>
          <w:rPr>
            <w:rFonts w:ascii="Times New Roman" w:hAnsi="Times New Roman"/>
            <w:sz w:val="24"/>
            <w:szCs w:val="24"/>
            <w:lang w:val="en-US"/>
          </w:rPr>
          <w:delText>spp. consists of</w:delText>
        </w:r>
      </w:del>
      <w:ins w:id="139" w:author="Daria Martynova" w:date="2019-05-28T15:06:00Z">
        <w:r>
          <w:rPr>
            <w:rFonts w:ascii="Times New Roman" w:hAnsi="Times New Roman"/>
            <w:sz w:val="24"/>
            <w:szCs w:val="24"/>
            <w:lang w:val="en-US"/>
          </w:rPr>
          <w:t>genus is presented by</w:t>
        </w:r>
      </w:ins>
      <w:r>
        <w:rPr>
          <w:rFonts w:ascii="Times New Roman" w:hAnsi="Times New Roman"/>
          <w:sz w:val="24"/>
          <w:szCs w:val="24"/>
          <w:lang w:val="en-US"/>
        </w:rPr>
        <w:t xml:space="preserve"> two species, </w:t>
      </w:r>
      <w:r>
        <w:rPr>
          <w:rFonts w:ascii="Times New Roman" w:hAnsi="Times New Roman"/>
          <w:i/>
          <w:sz w:val="24"/>
          <w:szCs w:val="24"/>
          <w:lang w:val="en-US"/>
        </w:rPr>
        <w:t>P. acuspes</w:t>
      </w:r>
      <w:r>
        <w:rPr>
          <w:rFonts w:ascii="Times New Roman" w:hAnsi="Times New Roman"/>
          <w:sz w:val="24"/>
          <w:szCs w:val="24"/>
          <w:lang w:val="en-US"/>
        </w:rPr>
        <w:t xml:space="preserve"> and </w:t>
      </w:r>
      <w:r>
        <w:rPr>
          <w:rFonts w:ascii="Times New Roman" w:hAnsi="Times New Roman"/>
          <w:i/>
          <w:sz w:val="24"/>
          <w:szCs w:val="24"/>
          <w:lang w:val="en-US"/>
        </w:rPr>
        <w:t>P. minutus</w:t>
      </w:r>
      <w:r>
        <w:rPr>
          <w:rFonts w:ascii="Times New Roman" w:hAnsi="Times New Roman"/>
          <w:sz w:val="24"/>
          <w:szCs w:val="24"/>
          <w:lang w:val="en-US"/>
        </w:rPr>
        <w:t xml:space="preserve"> (Markhaseva et al., 2012), which were not distinguished</w:t>
      </w:r>
      <w:ins w:id="140" w:author="Daria Martynova" w:date="2019-05-28T15:06:00Z">
        <w:r>
          <w:rPr>
            <w:rFonts w:ascii="Times New Roman" w:hAnsi="Times New Roman"/>
            <w:sz w:val="24"/>
            <w:szCs w:val="24"/>
            <w:lang w:val="en-US"/>
          </w:rPr>
          <w:t xml:space="preserve"> historically until the last years.</w:t>
        </w:r>
      </w:ins>
      <w:ins w:id="141" w:author="Daria Martynova" w:date="2019-05-28T15:07:00Z">
        <w:r>
          <w:rPr>
            <w:rFonts w:ascii="Times New Roman" w:hAnsi="Times New Roman"/>
            <w:sz w:val="24"/>
            <w:szCs w:val="24"/>
            <w:lang w:val="en-US"/>
          </w:rPr>
          <w:t xml:space="preserve"> These species are characterized by</w:t>
        </w:r>
      </w:ins>
      <w:del w:id="142" w:author="Daria Martynova" w:date="2019-05-28T15:07:00Z">
        <w:r>
          <w:rPr>
            <w:rFonts w:ascii="Times New Roman" w:hAnsi="Times New Roman"/>
            <w:sz w:val="24"/>
            <w:szCs w:val="24"/>
            <w:lang w:val="en-US"/>
          </w:rPr>
          <w:delText>, with</w:delText>
        </w:r>
      </w:del>
      <w:r>
        <w:rPr>
          <w:rFonts w:ascii="Times New Roman" w:hAnsi="Times New Roman"/>
          <w:sz w:val="24"/>
          <w:szCs w:val="24"/>
          <w:lang w:val="en-US"/>
        </w:rPr>
        <w:t xml:space="preserve"> close temperature optima, according to the narrow seasonal peak of their combined abundance</w:t>
      </w:r>
      <w:ins w:id="143" w:author="Daria Martynova" w:date="2019-05-28T15:07:00Z">
        <w:r>
          <w:rPr>
            <w:rFonts w:ascii="Times New Roman" w:hAnsi="Times New Roman"/>
            <w:sz w:val="24"/>
            <w:szCs w:val="24"/>
            <w:lang w:val="en-US"/>
          </w:rPr>
          <w:t xml:space="preserve">, the </w:t>
        </w:r>
      </w:ins>
      <w:del w:id="144" w:author="Daria Martynova" w:date="2019-05-28T15:07:00Z">
        <w:r>
          <w:rPr>
            <w:rFonts w:ascii="Times New Roman" w:hAnsi="Times New Roman"/>
            <w:sz w:val="24"/>
            <w:szCs w:val="24"/>
            <w:lang w:val="en-US"/>
          </w:rPr>
          <w:delText>. C</w:delText>
        </w:r>
      </w:del>
      <w:ins w:id="145" w:author="Daria Martynova" w:date="2019-05-28T15:07:00Z">
        <w:r>
          <w:rPr>
            <w:rFonts w:ascii="Times New Roman" w:hAnsi="Times New Roman"/>
            <w:sz w:val="24"/>
            <w:szCs w:val="24"/>
            <w:lang w:val="en-US"/>
          </w:rPr>
          <w:t>c</w:t>
        </w:r>
      </w:ins>
      <w:r>
        <w:rPr>
          <w:rFonts w:ascii="Times New Roman" w:hAnsi="Times New Roman"/>
          <w:sz w:val="24"/>
          <w:szCs w:val="24"/>
          <w:lang w:val="en-US"/>
        </w:rPr>
        <w:t xml:space="preserve">alculated temperature optimum for </w:t>
      </w:r>
      <w:del w:id="146" w:author="Daria Martynova" w:date="2019-05-28T15:08:00Z">
        <w:r>
          <w:rPr>
            <w:rFonts w:ascii="Times New Roman" w:hAnsi="Times New Roman"/>
            <w:sz w:val="24"/>
            <w:szCs w:val="24"/>
            <w:lang w:val="en-US"/>
          </w:rPr>
          <w:delText>them was</w:delText>
        </w:r>
      </w:del>
      <w:ins w:id="147" w:author="Daria Martynova" w:date="2019-05-28T15:08:00Z">
        <w:r>
          <w:rPr>
            <w:rFonts w:ascii="Times New Roman" w:hAnsi="Times New Roman"/>
            <w:sz w:val="24"/>
            <w:szCs w:val="24"/>
            <w:lang w:val="en-US"/>
          </w:rPr>
          <w:t>the pooled data is</w:t>
        </w:r>
      </w:ins>
      <w:r>
        <w:rPr>
          <w:rFonts w:ascii="Times New Roman" w:hAnsi="Times New Roman"/>
          <w:sz w:val="24"/>
          <w:szCs w:val="24"/>
          <w:lang w:val="en-US"/>
        </w:rPr>
        <w:t xml:space="preserve"> 3.5°C (Zubakha and Usov, 2004). Boreal </w:t>
      </w:r>
      <w:r>
        <w:rPr>
          <w:rFonts w:ascii="Times New Roman" w:hAnsi="Times New Roman"/>
          <w:i/>
          <w:sz w:val="24"/>
          <w:szCs w:val="24"/>
          <w:lang w:val="en-US"/>
        </w:rPr>
        <w:t>C. hamatus</w:t>
      </w:r>
      <w:r>
        <w:rPr>
          <w:rFonts w:ascii="Times New Roman" w:hAnsi="Times New Roman"/>
          <w:sz w:val="24"/>
          <w:szCs w:val="24"/>
          <w:lang w:val="en-US"/>
        </w:rPr>
        <w:t xml:space="preserve"> and </w:t>
      </w:r>
      <w:r>
        <w:rPr>
          <w:rFonts w:ascii="Times New Roman" w:hAnsi="Times New Roman"/>
          <w:i/>
          <w:sz w:val="24"/>
          <w:szCs w:val="24"/>
          <w:lang w:val="en-US"/>
        </w:rPr>
        <w:t>T. longicornis</w:t>
      </w:r>
      <w:r>
        <w:rPr>
          <w:rFonts w:ascii="Times New Roman" w:hAnsi="Times New Roman"/>
          <w:sz w:val="24"/>
          <w:szCs w:val="24"/>
          <w:lang w:val="en-US"/>
        </w:rPr>
        <w:t xml:space="preserve"> have similar temperature </w:t>
      </w:r>
      <w:del w:id="148" w:author="Daria Martynova" w:date="2019-05-28T15:08:00Z">
        <w:r>
          <w:rPr>
            <w:rFonts w:ascii="Times New Roman" w:hAnsi="Times New Roman"/>
            <w:sz w:val="24"/>
            <w:szCs w:val="24"/>
            <w:lang w:val="en-US"/>
          </w:rPr>
          <w:delText xml:space="preserve">optimums </w:delText>
        </w:r>
      </w:del>
      <w:ins w:id="149" w:author="Daria Martynova" w:date="2019-05-28T15:08:00Z">
        <w:r>
          <w:rPr>
            <w:rFonts w:ascii="Times New Roman" w:hAnsi="Times New Roman"/>
            <w:sz w:val="24"/>
            <w:szCs w:val="24"/>
            <w:lang w:val="en-US"/>
          </w:rPr>
          <w:t xml:space="preserve">optima </w:t>
        </w:r>
      </w:ins>
      <w:r>
        <w:rPr>
          <w:rFonts w:ascii="Times New Roman" w:hAnsi="Times New Roman"/>
          <w:sz w:val="24"/>
          <w:szCs w:val="24"/>
          <w:lang w:val="en-US"/>
        </w:rPr>
        <w:t xml:space="preserve">at the study area: 10.3 and 9.9 °C, respectively; they produce 2–3 generations during a year (Prygunkova, 1974; Pertzova, 1990). Genus </w:t>
      </w:r>
      <w:r>
        <w:rPr>
          <w:rFonts w:ascii="Times New Roman" w:hAnsi="Times New Roman"/>
          <w:i/>
          <w:sz w:val="24"/>
          <w:szCs w:val="24"/>
          <w:lang w:val="en-US"/>
        </w:rPr>
        <w:t>Acartia</w:t>
      </w:r>
      <w:r>
        <w:rPr>
          <w:rFonts w:ascii="Times New Roman" w:hAnsi="Times New Roman"/>
          <w:sz w:val="24"/>
          <w:szCs w:val="24"/>
          <w:lang w:val="en-US"/>
        </w:rPr>
        <w:t xml:space="preserve"> is presented in the White Sea by two boreal species, which were not distinguished during monitoring: </w:t>
      </w:r>
      <w:r>
        <w:rPr>
          <w:rFonts w:ascii="Times New Roman" w:hAnsi="Times New Roman"/>
          <w:i/>
          <w:sz w:val="24"/>
          <w:szCs w:val="24"/>
          <w:lang w:val="en-US"/>
        </w:rPr>
        <w:t>A. longiremis</w:t>
      </w:r>
      <w:r>
        <w:rPr>
          <w:rFonts w:ascii="Times New Roman" w:hAnsi="Times New Roman"/>
          <w:sz w:val="24"/>
          <w:szCs w:val="24"/>
          <w:lang w:val="en-US"/>
        </w:rPr>
        <w:t xml:space="preserve"> and </w:t>
      </w:r>
      <w:r>
        <w:rPr>
          <w:rFonts w:ascii="Times New Roman" w:hAnsi="Times New Roman"/>
          <w:i/>
          <w:sz w:val="24"/>
          <w:szCs w:val="24"/>
          <w:lang w:val="en-US"/>
        </w:rPr>
        <w:t>A. bifilosa</w:t>
      </w:r>
      <w:r>
        <w:rPr>
          <w:rFonts w:ascii="Times New Roman" w:hAnsi="Times New Roman"/>
          <w:sz w:val="24"/>
          <w:szCs w:val="24"/>
          <w:lang w:val="en-US"/>
        </w:rPr>
        <w:t xml:space="preserve">. They differ slightly in salinity and temperature preferences (original data): </w:t>
      </w:r>
      <w:r>
        <w:rPr>
          <w:rFonts w:ascii="Times New Roman" w:hAnsi="Times New Roman"/>
          <w:i/>
          <w:sz w:val="24"/>
          <w:szCs w:val="24"/>
          <w:lang w:val="en-US"/>
        </w:rPr>
        <w:t>A. bifilosa</w:t>
      </w:r>
      <w:r>
        <w:rPr>
          <w:rFonts w:ascii="Times New Roman" w:hAnsi="Times New Roman"/>
          <w:sz w:val="24"/>
          <w:szCs w:val="24"/>
          <w:lang w:val="en-US"/>
        </w:rPr>
        <w:t xml:space="preserve"> being more brackish-water. Season of high abundance of these species takes place in warm period of year (June-September). All mentioned boreal species overwinter as the dormant eggs, which hatch in the late spring–beginning of summer (June–July; original data). Only single individuals of </w:t>
      </w:r>
      <w:r>
        <w:rPr>
          <w:rFonts w:ascii="Times New Roman" w:hAnsi="Times New Roman"/>
          <w:i/>
          <w:sz w:val="24"/>
          <w:szCs w:val="24"/>
          <w:lang w:val="en-US"/>
        </w:rPr>
        <w:t>Acartia</w:t>
      </w:r>
      <w:r>
        <w:rPr>
          <w:rFonts w:ascii="Times New Roman" w:hAnsi="Times New Roman"/>
          <w:sz w:val="24"/>
          <w:szCs w:val="24"/>
          <w:lang w:val="en-US"/>
        </w:rPr>
        <w:t xml:space="preserve"> spp. were encountered during winter (December-March), while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were totally absent in that period. Both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present in the plankton during the whole year and both have the same optima: 8.7°C.</w:t>
      </w:r>
    </w:p>
    <w:p>
      <w:pPr>
        <w:spacing w:line="360" w:lineRule="auto"/>
        <w:ind w:firstLine="709"/>
        <w:jc w:val="both"/>
        <w:rPr>
          <w:rFonts w:ascii="Times New Roman" w:hAnsi="Times New Roman"/>
          <w:sz w:val="24"/>
          <w:szCs w:val="24"/>
          <w:lang w:val="en-US"/>
        </w:rPr>
        <w:pPrChange w:id="150" w:author="Plankton" w:date="2019-05-31T12:38:00Z">
          <w:pPr>
            <w:spacing w:line="480" w:lineRule="auto"/>
            <w:ind w:firstLine="709"/>
            <w:jc w:val="both"/>
          </w:pPr>
        </w:pPrChange>
      </w:pPr>
      <w:r>
        <w:rPr>
          <w:rFonts w:ascii="Times New Roman" w:hAnsi="Times New Roman"/>
          <w:b/>
          <w:i/>
          <w:sz w:val="24"/>
          <w:szCs w:val="24"/>
          <w:lang w:val="en-US"/>
        </w:rPr>
        <w:t>Data processing</w:t>
      </w:r>
      <w:r>
        <w:rPr>
          <w:rFonts w:ascii="Times New Roman" w:hAnsi="Times New Roman"/>
          <w:sz w:val="24"/>
          <w:szCs w:val="24"/>
          <w:lang w:val="en-US"/>
        </w:rPr>
        <w:t>. The 10-day values and seasonal averages of the water temperature and zooplankton/species/stage abundance in 0–25 m depth layer were used in analysis. The reason is that this layer lies above seasonal thermocline (10–25 m), and the major part of organic carbon is produced in this layer in the White Sea (Prygunkova, 1974; Pertsova, 1980). It is the layer where the reproduction and early development of the studied species take place (Bogorov, 1941; Pertsova, 1971, 1974; Prygunkova, 1974; Pertsova and Kosobokova, 2010; Martynova et al, 2011). Samples were not always taken exactly on each 10</w:t>
      </w:r>
      <w:r>
        <w:rPr>
          <w:rFonts w:ascii="Times New Roman" w:hAnsi="Times New Roman"/>
          <w:sz w:val="24"/>
          <w:szCs w:val="24"/>
          <w:vertAlign w:val="superscript"/>
          <w:lang w:val="en-US"/>
        </w:rPr>
        <w:t>th</w:t>
      </w:r>
      <w:r>
        <w:rPr>
          <w:rFonts w:ascii="Times New Roman" w:hAnsi="Times New Roman"/>
          <w:sz w:val="24"/>
          <w:szCs w:val="24"/>
          <w:lang w:val="en-US"/>
        </w:rPr>
        <w:t xml:space="preserve"> day, but with 1–3 days shift, so the dates of sampling in each year referred to the nearest “standard date”. The dates were expressed as Julian days</w:t>
      </w:r>
      <w:r>
        <w:commentReference w:id="4"/>
      </w:r>
      <w:r>
        <w:rPr>
          <w:rFonts w:ascii="Times New Roman" w:hAnsi="Times New Roman"/>
          <w:sz w:val="24"/>
          <w:szCs w:val="24"/>
          <w:lang w:val="en-US"/>
        </w:rPr>
        <w:t xml:space="preserve">. </w:t>
      </w:r>
    </w:p>
    <w:p>
      <w:pPr>
        <w:spacing w:line="360" w:lineRule="auto"/>
        <w:ind w:firstLine="709"/>
        <w:jc w:val="both"/>
        <w:rPr>
          <w:rFonts w:ascii="Times New Roman" w:hAnsi="Times New Roman"/>
          <w:sz w:val="24"/>
          <w:szCs w:val="24"/>
          <w:lang w:val="en-US"/>
        </w:rPr>
        <w:pPrChange w:id="151" w:author="Plankton" w:date="2019-05-31T12:38:00Z">
          <w:pPr>
            <w:spacing w:line="480" w:lineRule="auto"/>
            <w:ind w:firstLine="709"/>
            <w:jc w:val="both"/>
          </w:pPr>
        </w:pPrChange>
      </w:pPr>
      <w:r>
        <w:rPr>
          <w:rFonts w:ascii="Times New Roman" w:hAnsi="Times New Roman"/>
          <w:sz w:val="24"/>
          <w:szCs w:val="24"/>
          <w:lang w:val="en-US"/>
        </w:rPr>
        <w:t xml:space="preserve">Several seasonal events in temperature dynamics and phenological indices were defined and calculated. For this purpose the hydrological seasons were defined according to methodology offered by Babkov (1985) for 0–25 m depth layer. According to this scheme, the hydrological winter is a season with water temperatures below 0 °C. Hydrological spring and autumn are the periods of the highest rate of the temperature change (increase or decrease, respectively); they correspond to the intervals between the dates of 0 °C and +5 °C thresholds. Hydrological summer is the period when the average temperature of the layer 0-25 m exceeds +5 °C. This value corresponds also to the upper limit of the optimal temperature range of cold-water zooplankton species (Zubakha and Usov, 2004). The date when average temperature in layer 0–25 m reached 3°C was accepted as the threshold of spring beginning, because period between 0 and 3°C thresholds corresponds to the period of ice melting, when the work was technically impossible neither from ice nor from boat or ship. Other thresholds used in analysis are: 4°C, 5°C on ascending part of the seasonal curve and 5°C on descending part (summer end). Summer duration was the period between these two 5 °C thresholds. </w:t>
      </w:r>
    </w:p>
    <w:p>
      <w:pPr>
        <w:spacing w:line="360" w:lineRule="auto"/>
        <w:ind w:firstLine="709"/>
        <w:jc w:val="both"/>
        <w:rPr>
          <w:rFonts w:ascii="Times New Roman" w:hAnsi="Times New Roman"/>
          <w:sz w:val="24"/>
          <w:szCs w:val="24"/>
          <w:lang w:val="en-US"/>
        </w:rPr>
        <w:pPrChange w:id="152" w:author="Plankton" w:date="2019-05-31T12:38:00Z">
          <w:pPr>
            <w:spacing w:line="480" w:lineRule="auto"/>
            <w:ind w:firstLine="709"/>
            <w:jc w:val="both"/>
          </w:pPr>
        </w:pPrChange>
      </w:pPr>
      <w:r>
        <w:rPr>
          <w:rFonts w:ascii="Times New Roman" w:hAnsi="Times New Roman"/>
          <w:color w:val="FF0000"/>
          <w:sz w:val="24"/>
          <w:szCs w:val="24"/>
          <w:highlight w:val="yellow"/>
          <w:lang w:val="en-US"/>
        </w:rPr>
        <w:t>(</w:t>
      </w:r>
      <w:commentRangeStart w:id="5"/>
      <w:r>
        <w:rPr>
          <w:rFonts w:ascii="Times New Roman" w:hAnsi="Times New Roman"/>
          <w:color w:val="FF0000"/>
          <w:sz w:val="24"/>
          <w:szCs w:val="24"/>
          <w:highlight w:val="yellow"/>
        </w:rPr>
        <w:t>Вадим</w:t>
      </w:r>
      <w:r>
        <w:rPr>
          <w:rFonts w:ascii="Times New Roman" w:hAnsi="Times New Roman"/>
          <w:color w:val="FF0000"/>
          <w:sz w:val="24"/>
          <w:szCs w:val="24"/>
          <w:highlight w:val="yellow"/>
          <w:lang w:val="en-US"/>
        </w:rPr>
        <w:t xml:space="preserve"> </w:t>
      </w:r>
      <w:r>
        <w:rPr>
          <w:rFonts w:ascii="Times New Roman" w:hAnsi="Times New Roman"/>
          <w:color w:val="FF0000"/>
          <w:sz w:val="24"/>
          <w:szCs w:val="24"/>
          <w:highlight w:val="yellow"/>
        </w:rPr>
        <w:t>опишет</w:t>
      </w:r>
      <w:r>
        <w:rPr>
          <w:rFonts w:ascii="Times New Roman" w:hAnsi="Times New Roman"/>
          <w:color w:val="FF0000"/>
          <w:sz w:val="24"/>
          <w:szCs w:val="24"/>
          <w:highlight w:val="yellow"/>
          <w:lang w:val="en-US"/>
        </w:rPr>
        <w:t xml:space="preserve"> </w:t>
      </w:r>
      <w:r>
        <w:rPr>
          <w:rFonts w:ascii="Times New Roman" w:hAnsi="Times New Roman"/>
          <w:color w:val="FF0000"/>
          <w:sz w:val="24"/>
          <w:szCs w:val="24"/>
          <w:highlight w:val="yellow"/>
        </w:rPr>
        <w:t>метод</w:t>
      </w:r>
      <w:r>
        <w:rPr>
          <w:rFonts w:ascii="Times New Roman" w:hAnsi="Times New Roman"/>
          <w:color w:val="FF0000"/>
          <w:sz w:val="24"/>
          <w:szCs w:val="24"/>
          <w:highlight w:val="yellow"/>
          <w:lang w:val="en-US"/>
        </w:rPr>
        <w:t xml:space="preserve"> </w:t>
      </w:r>
      <w:r>
        <w:rPr>
          <w:rFonts w:ascii="Times New Roman" w:hAnsi="Times New Roman"/>
          <w:color w:val="FF0000"/>
          <w:sz w:val="24"/>
          <w:szCs w:val="24"/>
          <w:highlight w:val="yellow"/>
        </w:rPr>
        <w:t>определения</w:t>
      </w:r>
      <w:r>
        <w:rPr>
          <w:rFonts w:ascii="Times New Roman" w:hAnsi="Times New Roman"/>
          <w:color w:val="FF0000"/>
          <w:sz w:val="24"/>
          <w:szCs w:val="24"/>
          <w:highlight w:val="yellow"/>
          <w:lang w:val="en-US"/>
        </w:rPr>
        <w:t xml:space="preserve"> </w:t>
      </w:r>
      <w:r>
        <w:rPr>
          <w:rFonts w:ascii="Times New Roman" w:hAnsi="Times New Roman"/>
          <w:color w:val="FF0000"/>
          <w:sz w:val="24"/>
          <w:szCs w:val="24"/>
          <w:highlight w:val="yellow"/>
        </w:rPr>
        <w:t>фенологических</w:t>
      </w:r>
      <w:r>
        <w:rPr>
          <w:rFonts w:ascii="Times New Roman" w:hAnsi="Times New Roman"/>
          <w:color w:val="FF0000"/>
          <w:sz w:val="24"/>
          <w:szCs w:val="24"/>
          <w:highlight w:val="yellow"/>
          <w:lang w:val="en-US"/>
        </w:rPr>
        <w:t xml:space="preserve"> </w:t>
      </w:r>
      <w:r>
        <w:rPr>
          <w:rFonts w:ascii="Times New Roman" w:hAnsi="Times New Roman"/>
          <w:color w:val="FF0000"/>
          <w:sz w:val="24"/>
          <w:szCs w:val="24"/>
          <w:highlight w:val="yellow"/>
        </w:rPr>
        <w:t>сроков</w:t>
      </w:r>
      <w:r>
        <w:rPr>
          <w:rFonts w:ascii="Times New Roman" w:hAnsi="Times New Roman"/>
          <w:color w:val="FF0000"/>
          <w:sz w:val="24"/>
          <w:szCs w:val="24"/>
          <w:highlight w:val="yellow"/>
          <w:lang w:val="en-US"/>
        </w:rPr>
        <w:t>)</w:t>
      </w:r>
      <w:commentRangeEnd w:id="5"/>
      <w:r>
        <w:commentReference w:id="5"/>
      </w:r>
      <w:r>
        <w:rPr>
          <w:rFonts w:ascii="Times New Roman" w:hAnsi="Times New Roman"/>
          <w:color w:val="FF0000"/>
          <w:sz w:val="24"/>
          <w:szCs w:val="24"/>
          <w:highlight w:val="yellow"/>
          <w:lang w:val="en-US"/>
        </w:rPr>
        <w:t xml:space="preserve"> </w:t>
      </w:r>
      <w:commentRangeStart w:id="6"/>
      <w:r>
        <w:rPr>
          <w:rFonts w:ascii="Times New Roman" w:hAnsi="Times New Roman"/>
          <w:sz w:val="24"/>
          <w:szCs w:val="24"/>
          <w:highlight w:val="yellow"/>
          <w:lang w:val="en-US"/>
        </w:rPr>
        <w:t>The</w:t>
      </w:r>
      <w:commentRangeEnd w:id="6"/>
      <w:r>
        <w:rPr>
          <w:rStyle w:val="13"/>
          <w:rFonts w:ascii="Times New Roman" w:hAnsi="Times New Roman"/>
          <w:rPrChange w:id="153" w:author="Plankton" w:date="2019-05-29T13:21:00Z">
            <w:rPr>
              <w:rStyle w:val="13"/>
            </w:rPr>
          </w:rPrChange>
        </w:rPr>
        <w:commentReference w:id="6"/>
      </w:r>
      <w:r>
        <w:rPr>
          <w:rFonts w:ascii="Times New Roman" w:hAnsi="Times New Roman"/>
          <w:sz w:val="24"/>
          <w:szCs w:val="24"/>
          <w:highlight w:val="yellow"/>
          <w:lang w:val="en-US"/>
        </w:rPr>
        <w:t xml:space="preserve"> timing of appearance of </w:t>
      </w:r>
      <w:r>
        <w:rPr>
          <w:rFonts w:ascii="Times New Roman" w:hAnsi="Times New Roman"/>
          <w:i/>
          <w:sz w:val="24"/>
          <w:szCs w:val="24"/>
          <w:highlight w:val="yellow"/>
          <w:lang w:val="en-US"/>
        </w:rPr>
        <w:t>Calanus glacialis</w:t>
      </w:r>
      <w:r>
        <w:rPr>
          <w:rFonts w:ascii="Times New Roman" w:hAnsi="Times New Roman"/>
          <w:sz w:val="24"/>
          <w:szCs w:val="24"/>
          <w:highlight w:val="yellow"/>
          <w:lang w:val="en-US"/>
        </w:rPr>
        <w:t xml:space="preserve"> was determined as appearance of the first copepodite stage (CI), because nauplii appeared mostly during period of ice melting, the period of the most gaps in the data. The dates of disappearance of the third copepodite stage (C3) were also considered for this species. </w:t>
      </w:r>
      <w:r>
        <w:rPr>
          <w:rFonts w:ascii="Times New Roman" w:hAnsi="Times New Roman"/>
          <w:i/>
          <w:sz w:val="24"/>
          <w:szCs w:val="24"/>
          <w:highlight w:val="yellow"/>
          <w:lang w:val="en-US"/>
        </w:rPr>
        <w:t>C. glacialis</w:t>
      </w:r>
      <w:r>
        <w:rPr>
          <w:rFonts w:ascii="Times New Roman" w:hAnsi="Times New Roman"/>
          <w:sz w:val="24"/>
          <w:szCs w:val="24"/>
          <w:highlight w:val="yellow"/>
          <w:lang w:val="en-US"/>
        </w:rPr>
        <w:t xml:space="preserve"> starts to leave upper water layer at the C3 stage, as water temperature rises, and continues development to C4 stage in deep layers (beneath 25 m in this part of the White Sea). Then, at the C4 stage, this species arrests development until the next spring (Prygunkova, 1974; Kosobokova, 1999). Here, we do not include the C4 into the calculations, because it is hard to define if these specimens are of the new generation, or of the previous year. The period between C1 appearance and C3 disappearance from 0–25 m depth layer was considered as a season of active development for this species. Start of season for </w:t>
      </w:r>
      <w:r>
        <w:rPr>
          <w:rFonts w:ascii="Times New Roman" w:hAnsi="Times New Roman"/>
          <w:i/>
          <w:sz w:val="24"/>
          <w:szCs w:val="24"/>
          <w:highlight w:val="yellow"/>
          <w:lang w:val="en-US"/>
        </w:rPr>
        <w:t>Microsetella norvegica</w:t>
      </w:r>
      <w:r>
        <w:rPr>
          <w:rFonts w:ascii="Times New Roman" w:hAnsi="Times New Roman"/>
          <w:sz w:val="24"/>
          <w:szCs w:val="24"/>
          <w:highlight w:val="yellow"/>
          <w:lang w:val="en-US"/>
        </w:rPr>
        <w:t xml:space="preserve">, </w:t>
      </w:r>
      <w:r>
        <w:rPr>
          <w:rFonts w:ascii="Times New Roman" w:hAnsi="Times New Roman"/>
          <w:i/>
          <w:sz w:val="24"/>
          <w:szCs w:val="24"/>
          <w:highlight w:val="yellow"/>
          <w:lang w:val="en-US"/>
        </w:rPr>
        <w:t>Oithona similis</w:t>
      </w:r>
      <w:r>
        <w:rPr>
          <w:rFonts w:ascii="Times New Roman" w:hAnsi="Times New Roman"/>
          <w:sz w:val="24"/>
          <w:szCs w:val="24"/>
          <w:highlight w:val="yellow"/>
          <w:lang w:val="en-US"/>
        </w:rPr>
        <w:t xml:space="preserve">, </w:t>
      </w:r>
      <w:r>
        <w:rPr>
          <w:rFonts w:ascii="Times New Roman" w:hAnsi="Times New Roman"/>
          <w:i/>
          <w:sz w:val="24"/>
          <w:szCs w:val="24"/>
          <w:highlight w:val="yellow"/>
          <w:lang w:val="en-US"/>
        </w:rPr>
        <w:t>Centropages hamatus</w:t>
      </w:r>
      <w:r>
        <w:rPr>
          <w:rFonts w:ascii="Times New Roman" w:hAnsi="Times New Roman"/>
          <w:sz w:val="24"/>
          <w:szCs w:val="24"/>
          <w:highlight w:val="yellow"/>
          <w:lang w:val="en-US"/>
        </w:rPr>
        <w:t xml:space="preserve">, </w:t>
      </w:r>
      <w:r>
        <w:rPr>
          <w:rFonts w:ascii="Times New Roman" w:hAnsi="Times New Roman"/>
          <w:i/>
          <w:sz w:val="24"/>
          <w:szCs w:val="24"/>
          <w:highlight w:val="yellow"/>
          <w:lang w:val="en-US"/>
        </w:rPr>
        <w:t>Temora longicornis</w:t>
      </w:r>
      <w:r>
        <w:rPr>
          <w:rFonts w:ascii="Times New Roman" w:hAnsi="Times New Roman"/>
          <w:sz w:val="24"/>
          <w:szCs w:val="24"/>
          <w:highlight w:val="yellow"/>
          <w:lang w:val="en-US"/>
        </w:rPr>
        <w:t xml:space="preserve"> was determined as timing of </w:t>
      </w:r>
      <w:commentRangeStart w:id="7"/>
      <w:r>
        <w:rPr>
          <w:rFonts w:ascii="Times New Roman" w:hAnsi="Times New Roman"/>
          <w:sz w:val="24"/>
          <w:szCs w:val="24"/>
          <w:highlight w:val="red"/>
          <w:lang w:val="en-US"/>
        </w:rPr>
        <w:t>appearance of C3–C5 copepodites</w:t>
      </w:r>
      <w:commentRangeEnd w:id="7"/>
      <w:r>
        <w:rPr>
          <w:rStyle w:val="13"/>
          <w:rFonts w:ascii="Times New Roman" w:hAnsi="Times New Roman"/>
          <w:rPrChange w:id="154" w:author="Plankton" w:date="2019-05-29T13:21:00Z">
            <w:rPr>
              <w:rStyle w:val="13"/>
            </w:rPr>
          </w:rPrChange>
        </w:rPr>
        <w:commentReference w:id="7"/>
      </w:r>
      <w:r>
        <w:rPr>
          <w:rFonts w:ascii="Times New Roman" w:hAnsi="Times New Roman"/>
          <w:sz w:val="24"/>
          <w:szCs w:val="24"/>
          <w:highlight w:val="yellow"/>
          <w:lang w:val="en-US"/>
        </w:rPr>
        <w:t>, because these stages are caught most reliably by the net used in the sampling (200-µ mesh size). The abundance of 10 ind. m</w:t>
      </w:r>
      <w:r>
        <w:rPr>
          <w:rFonts w:ascii="Times New Roman" w:hAnsi="Times New Roman"/>
          <w:sz w:val="24"/>
          <w:szCs w:val="24"/>
          <w:highlight w:val="yellow"/>
          <w:vertAlign w:val="superscript"/>
          <w:lang w:val="en-US"/>
        </w:rPr>
        <w:t xml:space="preserve">-3 </w:t>
      </w:r>
      <w:r>
        <w:rPr>
          <w:rFonts w:ascii="Times New Roman" w:hAnsi="Times New Roman"/>
          <w:sz w:val="24"/>
          <w:szCs w:val="24"/>
          <w:highlight w:val="yellow"/>
          <w:lang w:val="en-US"/>
        </w:rPr>
        <w:t xml:space="preserve">was set as the threshold for the start of population development, in order to avoid in the analysis the unpredictable abundance fluctuations that might take place early in the year. For the same purpose, the first and a very short seasonal peak of </w:t>
      </w:r>
      <w:r>
        <w:rPr>
          <w:rFonts w:ascii="Times New Roman" w:hAnsi="Times New Roman"/>
          <w:i/>
          <w:sz w:val="24"/>
          <w:szCs w:val="24"/>
          <w:highlight w:val="yellow"/>
          <w:lang w:val="en-US"/>
        </w:rPr>
        <w:t>C. hamatus</w:t>
      </w:r>
      <w:r>
        <w:rPr>
          <w:rFonts w:ascii="Times New Roman" w:hAnsi="Times New Roman"/>
          <w:sz w:val="24"/>
          <w:szCs w:val="24"/>
          <w:highlight w:val="yellow"/>
          <w:lang w:val="en-US"/>
        </w:rPr>
        <w:t xml:space="preserve"> and </w:t>
      </w:r>
      <w:r>
        <w:rPr>
          <w:rFonts w:ascii="Times New Roman" w:hAnsi="Times New Roman"/>
          <w:i/>
          <w:sz w:val="24"/>
          <w:szCs w:val="24"/>
          <w:highlight w:val="yellow"/>
          <w:lang w:val="en-US"/>
        </w:rPr>
        <w:t>T. longicornis</w:t>
      </w:r>
      <w:r>
        <w:rPr>
          <w:rFonts w:ascii="Times New Roman" w:hAnsi="Times New Roman"/>
          <w:sz w:val="24"/>
          <w:szCs w:val="24"/>
          <w:highlight w:val="yellow"/>
          <w:lang w:val="en-US"/>
        </w:rPr>
        <w:t xml:space="preserve"> abundance, which occurred in some years, was not considered. A rather long period of almost zero abundance between this peak and the main developmental season existed almost each year. The period of presence of C3–C5 of the two boreal species in pelagial was accepted as a conventional indicator of their developmental period.</w:t>
      </w:r>
      <w:r>
        <w:rPr>
          <w:rFonts w:ascii="Times New Roman" w:hAnsi="Times New Roman"/>
          <w:sz w:val="24"/>
          <w:szCs w:val="24"/>
          <w:lang w:val="en-US"/>
        </w:rPr>
        <w:t xml:space="preserve"> </w:t>
      </w:r>
    </w:p>
    <w:p>
      <w:pPr>
        <w:spacing w:line="360" w:lineRule="auto"/>
        <w:ind w:firstLine="709"/>
        <w:jc w:val="both"/>
        <w:rPr>
          <w:rFonts w:ascii="Times New Roman" w:hAnsi="Times New Roman"/>
          <w:sz w:val="24"/>
          <w:szCs w:val="24"/>
          <w:lang w:val="en-US"/>
        </w:rPr>
        <w:pPrChange w:id="155" w:author="Plankton" w:date="2019-05-31T12:38:00Z">
          <w:pPr>
            <w:spacing w:line="480" w:lineRule="auto"/>
            <w:ind w:firstLine="709"/>
            <w:jc w:val="both"/>
          </w:pPr>
        </w:pPrChange>
      </w:pPr>
      <w:r>
        <w:rPr>
          <w:rFonts w:ascii="Times New Roman" w:hAnsi="Times New Roman"/>
          <w:sz w:val="24"/>
          <w:szCs w:val="24"/>
          <w:lang w:val="en-US"/>
        </w:rPr>
        <w:t xml:space="preserve">Average values of temperature and species abundance in spring (May and June) and summer (July-September) periods have been considered in analysis of long-term dynamics, these are the periods when the reproduction and active development of studied species take place. </w:t>
      </w:r>
    </w:p>
    <w:p>
      <w:pPr>
        <w:spacing w:line="360" w:lineRule="auto"/>
        <w:ind w:firstLine="709"/>
        <w:jc w:val="both"/>
        <w:rPr>
          <w:rFonts w:ascii="Times New Roman" w:hAnsi="Times New Roman"/>
          <w:sz w:val="24"/>
          <w:szCs w:val="24"/>
          <w:lang w:val="en-US"/>
        </w:rPr>
        <w:pPrChange w:id="156" w:author="Plankton" w:date="2019-05-31T12:38:00Z">
          <w:pPr>
            <w:spacing w:line="480" w:lineRule="auto"/>
            <w:ind w:firstLine="709"/>
            <w:jc w:val="both"/>
          </w:pPr>
        </w:pPrChange>
      </w:pPr>
      <w:r>
        <w:rPr>
          <w:rFonts w:ascii="Times New Roman" w:hAnsi="Times New Roman"/>
          <w:sz w:val="24"/>
          <w:szCs w:val="24"/>
          <w:lang w:val="en-US"/>
        </w:rPr>
        <w:t xml:space="preserve">Climatic index North Atlantic Oscillations (NAO) represents winter (December through March) index of the NAO based on the difference of normalized sea level pressure (SLP) between Lisbon, Portugal and Stykkisholmur/Reykjavik, Iceland (Hurrell, 1995; retrieved from https://climatedataguide.ucar.edu/climate-data/hurrell-north-atlantic-oscillation-nao-index-station-based). Arctic Oscillations Index (AOI) data were taken from https://www.cpc.ncep.noaa.gov/products/precip/CWlink/daily_ao_index/ao.shtml. The latter is determined by the difference between sea-level pressure anomalies of one sign in the Arctic and anomalies of opposite sign centered at about 37–45°N. </w:t>
      </w:r>
    </w:p>
    <w:p>
      <w:pPr>
        <w:spacing w:line="480" w:lineRule="auto"/>
        <w:ind w:firstLine="709"/>
        <w:jc w:val="both"/>
        <w:rPr>
          <w:rFonts w:ascii="Times New Roman" w:hAnsi="Times New Roman"/>
          <w:sz w:val="24"/>
          <w:szCs w:val="24"/>
          <w:lang w:val="ru-RU"/>
          <w:rPrChange w:id="157" w:author="Plankton" w:date="2019-05-29T13:21:00Z">
            <w:rPr>
              <w:rFonts w:ascii="Times New Roman" w:hAnsi="Times New Roman"/>
              <w:sz w:val="24"/>
              <w:szCs w:val="24"/>
              <w:lang w:val="en-US"/>
            </w:rPr>
          </w:rPrChange>
        </w:rPr>
      </w:pPr>
      <w:commentRangeStart w:id="8"/>
      <w:commentRangeStart w:id="9"/>
      <w:r>
        <w:rPr>
          <w:rFonts w:ascii="Times New Roman" w:hAnsi="Times New Roman"/>
          <w:b/>
          <w:i/>
          <w:sz w:val="24"/>
          <w:szCs w:val="24"/>
          <w:highlight w:val="yellow"/>
          <w:lang w:val="en-US"/>
        </w:rPr>
        <w:t>Statistics</w:t>
      </w:r>
      <w:commentRangeEnd w:id="8"/>
      <w:r>
        <w:rPr>
          <w:rStyle w:val="13"/>
          <w:rFonts w:ascii="Times New Roman" w:hAnsi="Times New Roman"/>
          <w:rPrChange w:id="158" w:author="Plankton" w:date="2019-05-29T13:21:00Z">
            <w:rPr>
              <w:rStyle w:val="13"/>
            </w:rPr>
          </w:rPrChange>
        </w:rPr>
        <w:commentReference w:id="8"/>
      </w:r>
      <w:commentRangeEnd w:id="9"/>
      <w:r>
        <w:rPr>
          <w:rStyle w:val="13"/>
          <w:rFonts w:ascii="Times New Roman" w:hAnsi="Times New Roman"/>
          <w:rPrChange w:id="159" w:author="Plankton" w:date="2019-05-29T13:21:00Z">
            <w:rPr>
              <w:rStyle w:val="13"/>
            </w:rPr>
          </w:rPrChange>
        </w:rPr>
        <w:commentReference w:id="9"/>
      </w:r>
      <w:r>
        <w:rPr>
          <w:rFonts w:ascii="Times New Roman" w:hAnsi="Times New Roman"/>
          <w:sz w:val="24"/>
          <w:szCs w:val="24"/>
          <w:highlight w:val="yellow"/>
          <w:lang w:val="ru-RU"/>
          <w:rPrChange w:id="160" w:author="Plankton" w:date="2019-05-29T13:21:00Z">
            <w:rPr>
              <w:rFonts w:ascii="Times New Roman" w:hAnsi="Times New Roman"/>
              <w:sz w:val="24"/>
              <w:szCs w:val="24"/>
              <w:highlight w:val="yellow"/>
              <w:lang w:val="en-US"/>
            </w:rPr>
          </w:rPrChange>
        </w:rPr>
        <w:t>.</w:t>
      </w:r>
      <w:r>
        <w:rPr>
          <w:rFonts w:ascii="Times New Roman" w:hAnsi="Times New Roman"/>
          <w:sz w:val="24"/>
          <w:szCs w:val="24"/>
          <w:lang w:val="ru-RU"/>
          <w:rPrChange w:id="161" w:author="Plankton" w:date="2019-05-29T13:21:00Z">
            <w:rPr>
              <w:rFonts w:ascii="Times New Roman" w:hAnsi="Times New Roman"/>
              <w:sz w:val="24"/>
              <w:szCs w:val="24"/>
              <w:lang w:val="en-US"/>
            </w:rPr>
          </w:rPrChange>
        </w:rPr>
        <w:t xml:space="preserve"> </w:t>
      </w:r>
    </w:p>
    <w:p>
      <w:pPr>
        <w:pStyle w:val="10"/>
        <w:spacing w:line="360" w:lineRule="auto"/>
        <w:jc w:val="both"/>
        <w:pPrChange w:id="162" w:author="Plankton" w:date="2019-05-31T12:38:00Z">
          <w:pPr>
            <w:pStyle w:val="10"/>
          </w:pPr>
        </w:pPrChange>
      </w:pPr>
      <w:r>
        <w:rPr>
          <w:highlight w:val="yellow"/>
          <w:rPrChange w:id="163" w:author="Plankton" w:date="2019-05-31T10:32:00Z">
            <w:rPr/>
          </w:rPrChange>
        </w:rPr>
        <w:t>Где-то надо сказать, что в анализах мы не учитываем данные 1961 и 1962 года.</w:t>
      </w:r>
    </w:p>
    <w:p>
      <w:pPr>
        <w:spacing w:line="360" w:lineRule="auto"/>
        <w:jc w:val="both"/>
        <w:rPr>
          <w:rFonts w:ascii="Times New Roman" w:hAnsi="Times New Roman"/>
          <w:b/>
          <w:sz w:val="24"/>
          <w:szCs w:val="24"/>
          <w:rPrChange w:id="165" w:author="Plankton" w:date="2019-05-29T13:21:00Z">
            <w:rPr/>
          </w:rPrChange>
        </w:rPr>
        <w:pPrChange w:id="164" w:author="Plankton" w:date="2019-05-31T12:38:00Z">
          <w:pPr>
            <w:pStyle w:val="3"/>
          </w:pPr>
        </w:pPrChange>
      </w:pPr>
      <w:r>
        <w:rPr>
          <w:rFonts w:ascii="Times New Roman" w:hAnsi="Times New Roman"/>
          <w:b/>
          <w:sz w:val="24"/>
          <w:szCs w:val="24"/>
          <w:rPrChange w:id="166" w:author="Plankton" w:date="2019-05-29T13:21:00Z">
            <w:rPr/>
          </w:rPrChange>
        </w:rPr>
        <w:t>К математическим методам</w:t>
      </w:r>
    </w:p>
    <w:p>
      <w:pPr>
        <w:pStyle w:val="10"/>
        <w:spacing w:line="360" w:lineRule="auto"/>
        <w:jc w:val="both"/>
        <w:pPrChange w:id="167" w:author="Plankton" w:date="2019-05-31T12:38:00Z">
          <w:pPr>
            <w:pStyle w:val="10"/>
          </w:pPr>
        </w:pPrChange>
      </w:pPr>
      <w:r>
        <w:t>Вся обработка материала осуществлялась с помощью функций языка статистического программирования R 3.5.3 (R Core Team, 2019).</w:t>
      </w:r>
    </w:p>
    <w:p>
      <w:pPr>
        <w:pStyle w:val="10"/>
        <w:spacing w:line="360" w:lineRule="auto"/>
        <w:jc w:val="both"/>
        <w:rPr>
          <w:del w:id="169" w:author="Plankton" w:date="2019-05-31T12:38:00Z"/>
          <w:lang w:val="en-US"/>
          <w:rPrChange w:id="170" w:author="Plankton" w:date="2019-05-29T13:21:00Z">
            <w:rPr>
              <w:del w:id="171" w:author="Plankton" w:date="2019-05-31T12:38:00Z"/>
            </w:rPr>
          </w:rPrChange>
        </w:rPr>
        <w:pPrChange w:id="168" w:author="Plankton" w:date="2019-05-31T12:38:00Z">
          <w:pPr>
            <w:pStyle w:val="10"/>
          </w:pPr>
        </w:pPrChange>
      </w:pPr>
      <w:del w:id="172" w:author="Plankton" w:date="2019-05-31T12:38:00Z">
        <w:r>
          <w:rPr>
            <w:rStyle w:val="14"/>
            <w:lang w:val="en-US"/>
            <w:rPrChange w:id="173" w:author="Plankton" w:date="2019-05-29T13:21:00Z">
              <w:rPr>
                <w:rStyle w:val="14"/>
              </w:rPr>
            </w:rPrChange>
          </w:rPr>
          <w:delText xml:space="preserve">R Core Team (2019). R: A language and environment for statistical computing. R Foundation for Statistical Computing, Vienna, Austria. URL </w:delText>
        </w:r>
      </w:del>
      <w:del w:id="174" w:author="Plankton" w:date="2019-05-31T12:38:00Z">
        <w:r>
          <w:rPr>
            <w:rStyle w:val="14"/>
          </w:rPr>
          <w:fldChar w:fldCharType="begin"/>
        </w:r>
      </w:del>
      <w:del w:id="175" w:author="Plankton" w:date="2019-05-31T12:38:00Z">
        <w:r>
          <w:rPr>
            <w:rStyle w:val="14"/>
            <w:lang w:val="en-US"/>
            <w:rPrChange w:id="176" w:author="Plankton" w:date="2019-05-29T13:21:00Z">
              <w:rPr>
                <w:rStyle w:val="14"/>
              </w:rPr>
            </w:rPrChange>
          </w:rPr>
          <w:delInstrText xml:space="preserve"> HYPERLINK "https://www.R-project.org/" </w:delInstrText>
        </w:r>
      </w:del>
      <w:del w:id="177" w:author="Plankton" w:date="2019-05-31T12:38:00Z">
        <w:r>
          <w:rPr>
            <w:rStyle w:val="14"/>
          </w:rPr>
          <w:fldChar w:fldCharType="separate"/>
        </w:r>
      </w:del>
      <w:del w:id="178" w:author="Plankton" w:date="2019-05-31T12:38:00Z">
        <w:r>
          <w:rPr>
            <w:rStyle w:val="15"/>
            <w:i/>
            <w:iCs/>
            <w:lang w:val="en-US"/>
            <w:rPrChange w:id="179" w:author="Plankton" w:date="2019-05-29T13:21:00Z">
              <w:rPr>
                <w:rStyle w:val="15"/>
                <w:i/>
                <w:iCs/>
              </w:rPr>
            </w:rPrChange>
          </w:rPr>
          <w:delText>https://www.R-project.org/</w:delText>
        </w:r>
      </w:del>
      <w:del w:id="180" w:author="Plankton" w:date="2019-05-31T12:38:00Z">
        <w:r>
          <w:rPr>
            <w:rStyle w:val="14"/>
          </w:rPr>
          <w:fldChar w:fldCharType="end"/>
        </w:r>
      </w:del>
      <w:del w:id="181" w:author="Plankton" w:date="2019-05-31T12:38:00Z">
        <w:r>
          <w:rPr>
            <w:rStyle w:val="14"/>
            <w:lang w:val="en-US"/>
            <w:rPrChange w:id="182" w:author="Plankton" w:date="2019-05-29T13:21:00Z">
              <w:rPr>
                <w:rStyle w:val="14"/>
              </w:rPr>
            </w:rPrChange>
          </w:rPr>
          <w:delText>.</w:delText>
        </w:r>
      </w:del>
    </w:p>
    <w:p>
      <w:pPr>
        <w:pStyle w:val="4"/>
        <w:spacing w:line="360" w:lineRule="auto"/>
        <w:jc w:val="both"/>
        <w:rPr>
          <w:rFonts w:ascii="Times New Roman" w:hAnsi="Times New Roman"/>
          <w:rPrChange w:id="184" w:author="Plankton" w:date="2019-05-29T13:21:00Z">
            <w:rPr/>
          </w:rPrChange>
        </w:rPr>
        <w:pPrChange w:id="183" w:author="Plankton" w:date="2019-05-31T12:38:00Z">
          <w:pPr>
            <w:pStyle w:val="4"/>
          </w:pPr>
        </w:pPrChange>
      </w:pPr>
      <w:r>
        <w:rPr>
          <w:rFonts w:ascii="Times New Roman" w:hAnsi="Times New Roman"/>
          <w:rPrChange w:id="185" w:author="Plankton" w:date="2019-05-29T13:21:00Z">
            <w:rPr/>
          </w:rPrChange>
        </w:rPr>
        <w:t>Выявление фенологических событий в популяциях отдельных видов</w:t>
      </w:r>
    </w:p>
    <w:p>
      <w:pPr>
        <w:pStyle w:val="10"/>
        <w:spacing w:line="360" w:lineRule="auto"/>
        <w:jc w:val="both"/>
        <w:pPrChange w:id="186" w:author="Plankton" w:date="2019-05-31T12:38:00Z">
          <w:pPr>
            <w:pStyle w:val="10"/>
          </w:pPr>
        </w:pPrChange>
      </w:pPr>
      <w:r>
        <w:t>Мы выделили четыре ключевых события, даты проявления которых было необходимо оценить, исходя из имеющихся наблюдений: начало пребывания вида в планктоне (</w:t>
      </w:r>
      <w:ins w:id="187" w:author="Plankton" w:date="2019-05-29T12:06:00Z">
        <w:r>
          <w:rPr>
            <w:lang w:val="en-US"/>
          </w:rPr>
          <w:t>Start</w:t>
        </w:r>
      </w:ins>
      <w:ins w:id="188" w:author="Plankton" w:date="2019-05-29T12:06:00Z">
        <w:r>
          <w:rPr>
            <w:lang w:val="ru-RU"/>
            <w:rPrChange w:id="189" w:author="Plankton" w:date="2019-05-29T13:21:00Z">
              <w:rPr>
                <w:lang w:val="en-US"/>
              </w:rPr>
            </w:rPrChange>
          </w:rPr>
          <w:t>-</w:t>
        </w:r>
      </w:ins>
      <w:ins w:id="190" w:author="Plankton" w:date="2019-05-29T12:06:00Z">
        <w:r>
          <w:rPr>
            <w:lang w:val="en-US"/>
          </w:rPr>
          <w:t>of</w:t>
        </w:r>
      </w:ins>
      <w:ins w:id="191" w:author="Plankton" w:date="2019-05-29T12:06:00Z">
        <w:r>
          <w:rPr>
            <w:lang w:val="ru-RU"/>
            <w:rPrChange w:id="192" w:author="Plankton" w:date="2019-05-29T13:21:00Z">
              <w:rPr>
                <w:lang w:val="en-US"/>
              </w:rPr>
            </w:rPrChange>
          </w:rPr>
          <w:t>-</w:t>
        </w:r>
      </w:ins>
      <w:ins w:id="193" w:author="Plankton" w:date="2019-05-29T12:06:00Z">
        <w:r>
          <w:rPr>
            <w:lang w:val="en-US"/>
          </w:rPr>
          <w:t>season</w:t>
        </w:r>
      </w:ins>
      <w:ins w:id="194" w:author="Daria Martynova" w:date="2019-05-28T15:10:00Z">
        <w:del w:id="195" w:author="Plankton" w:date="2019-05-29T12:06:00Z">
          <w:r>
            <w:rPr/>
            <w:delText>Begin</w:delText>
          </w:r>
        </w:del>
      </w:ins>
      <w:ins w:id="196" w:author="Daria Martynova" w:date="2019-05-28T15:10:00Z">
        <w:r>
          <w:rPr/>
          <w:t>), середина временного промежутка, когда вид представлен в планктоне (</w:t>
        </w:r>
      </w:ins>
      <w:ins w:id="197" w:author="Plankton" w:date="2019-05-29T12:06:00Z">
        <w:r>
          <w:rPr>
            <w:lang w:val="en-US"/>
          </w:rPr>
          <w:t>middle</w:t>
        </w:r>
      </w:ins>
      <w:ins w:id="198" w:author="Plankton" w:date="2019-05-29T12:06:00Z">
        <w:r>
          <w:rPr>
            <w:lang w:val="ru-RU"/>
            <w:rPrChange w:id="199" w:author="Plankton" w:date="2019-05-29T13:21:00Z">
              <w:rPr>
                <w:lang w:val="en-US"/>
              </w:rPr>
            </w:rPrChange>
          </w:rPr>
          <w:t>-</w:t>
        </w:r>
      </w:ins>
      <w:ins w:id="200" w:author="Plankton" w:date="2019-05-29T12:06:00Z">
        <w:r>
          <w:rPr>
            <w:lang w:val="en-US"/>
          </w:rPr>
          <w:t>of</w:t>
        </w:r>
      </w:ins>
      <w:ins w:id="201" w:author="Plankton" w:date="2019-05-29T12:06:00Z">
        <w:r>
          <w:rPr>
            <w:lang w:val="ru-RU"/>
            <w:rPrChange w:id="202" w:author="Plankton" w:date="2019-05-29T13:21:00Z">
              <w:rPr>
                <w:lang w:val="en-US"/>
              </w:rPr>
            </w:rPrChange>
          </w:rPr>
          <w:t>-</w:t>
        </w:r>
      </w:ins>
      <w:ins w:id="203" w:author="Plankton" w:date="2019-05-29T12:06:00Z">
        <w:r>
          <w:rPr>
            <w:lang w:val="en-US"/>
          </w:rPr>
          <w:t>season</w:t>
        </w:r>
      </w:ins>
      <w:ins w:id="204" w:author="Daria Martynova" w:date="2019-05-28T15:10:00Z">
        <w:del w:id="205" w:author="Plankton" w:date="2019-05-29T12:06:00Z">
          <w:r>
            <w:rPr/>
            <w:delText>Middle</w:delText>
          </w:r>
        </w:del>
      </w:ins>
      <w:ins w:id="206" w:author="Daria Martynova" w:date="2019-05-28T15:10:00Z">
        <w:r>
          <w:rPr/>
          <w:t>), дата пика численности вида (Peak) и дата окончания пребывания вида в планктоне (</w:t>
        </w:r>
      </w:ins>
      <w:ins w:id="207" w:author="Plankton" w:date="2019-05-29T12:06:00Z">
        <w:r>
          <w:rPr>
            <w:lang w:val="en-US"/>
          </w:rPr>
          <w:t>end</w:t>
        </w:r>
      </w:ins>
      <w:ins w:id="208" w:author="Plankton" w:date="2019-05-29T12:06:00Z">
        <w:r>
          <w:rPr>
            <w:lang w:val="ru-RU"/>
            <w:rPrChange w:id="209" w:author="Plankton" w:date="2019-05-29T13:21:00Z">
              <w:rPr>
                <w:lang w:val="en-US"/>
              </w:rPr>
            </w:rPrChange>
          </w:rPr>
          <w:t>-</w:t>
        </w:r>
      </w:ins>
      <w:ins w:id="210" w:author="Plankton" w:date="2019-05-29T12:06:00Z">
        <w:r>
          <w:rPr>
            <w:lang w:val="en-US"/>
          </w:rPr>
          <w:t>of</w:t>
        </w:r>
      </w:ins>
      <w:ins w:id="211" w:author="Plankton" w:date="2019-05-29T12:06:00Z">
        <w:r>
          <w:rPr>
            <w:lang w:val="ru-RU"/>
            <w:rPrChange w:id="212" w:author="Plankton" w:date="2019-05-29T13:21:00Z">
              <w:rPr>
                <w:lang w:val="en-US"/>
              </w:rPr>
            </w:rPrChange>
          </w:rPr>
          <w:t>-</w:t>
        </w:r>
      </w:ins>
      <w:ins w:id="213" w:author="Plankton" w:date="2019-05-29T12:06:00Z">
        <w:r>
          <w:rPr>
            <w:lang w:val="en-US"/>
          </w:rPr>
          <w:t>season</w:t>
        </w:r>
      </w:ins>
      <w:ins w:id="214" w:author="Daria Martynova" w:date="2019-05-28T15:10:00Z">
        <w:del w:id="215" w:author="Plankton" w:date="2019-05-29T12:06:00Z">
          <w:r>
            <w:rPr/>
            <w:delText>End</w:delText>
          </w:r>
        </w:del>
      </w:ins>
      <w:ins w:id="216" w:author="Daria Martynova" w:date="2019-05-28T15:10:00Z">
        <w:r>
          <w:rPr/>
          <w:t>)</w:t>
        </w:r>
      </w:ins>
      <w:ins w:id="217" w:author="Daria Martynova" w:date="2019-05-28T15:10:00Z">
        <w:del w:id="218" w:author="Plankton" w:date="2019-05-29T12:07:00Z">
          <w:r>
            <w:rPr/>
            <w:delText>.</w:delText>
          </w:r>
        </w:del>
      </w:ins>
      <w:ins w:id="219" w:author="Plankton" w:date="2019-05-29T12:05:00Z">
        <w:r>
          <w:rPr/>
          <w:t xml:space="preserve"> (</w:t>
        </w:r>
      </w:ins>
      <w:ins w:id="220" w:author="Plankton" w:date="2019-05-29T12:05:00Z">
        <w:r>
          <w:rPr>
            <w:lang w:val="en-US"/>
            <w:rPrChange w:id="221" w:author="Plankton" w:date="2019-05-29T13:21:00Z">
              <w:rPr/>
            </w:rPrChange>
          </w:rPr>
          <w:t>after</w:t>
        </w:r>
      </w:ins>
      <w:ins w:id="222" w:author="Plankton" w:date="2019-05-29T12:05:00Z">
        <w:r>
          <w:rPr/>
          <w:t xml:space="preserve"> </w:t>
        </w:r>
      </w:ins>
      <w:ins w:id="223" w:author="Plankton" w:date="2019-05-29T12:05:00Z">
        <w:r>
          <w:rPr>
            <w:lang w:val="en-US"/>
            <w:rPrChange w:id="224" w:author="Plankton" w:date="2019-05-29T13:21:00Z">
              <w:rPr/>
            </w:rPrChange>
          </w:rPr>
          <w:t>Batten</w:t>
        </w:r>
      </w:ins>
      <w:ins w:id="225" w:author="Plankton" w:date="2019-05-29T12:05:00Z">
        <w:r>
          <w:rPr/>
          <w:t xml:space="preserve"> </w:t>
        </w:r>
      </w:ins>
      <w:ins w:id="226" w:author="Plankton" w:date="2019-05-29T12:05:00Z">
        <w:r>
          <w:rPr>
            <w:lang w:val="en-US"/>
            <w:rPrChange w:id="227" w:author="Plankton" w:date="2019-05-29T13:21:00Z">
              <w:rPr/>
            </w:rPrChange>
          </w:rPr>
          <w:t>and</w:t>
        </w:r>
      </w:ins>
      <w:ins w:id="228" w:author="Plankton" w:date="2019-05-29T12:05:00Z">
        <w:r>
          <w:rPr/>
          <w:t xml:space="preserve"> </w:t>
        </w:r>
      </w:ins>
      <w:ins w:id="229" w:author="Plankton" w:date="2019-05-29T12:05:00Z">
        <w:r>
          <w:rPr>
            <w:lang w:val="en-US"/>
            <w:rPrChange w:id="230" w:author="Plankton" w:date="2019-05-29T13:21:00Z">
              <w:rPr/>
            </w:rPrChange>
          </w:rPr>
          <w:t>Mackas</w:t>
        </w:r>
      </w:ins>
      <w:ins w:id="231" w:author="Plankton" w:date="2019-05-29T12:05:00Z">
        <w:r>
          <w:rPr/>
          <w:t>, 2009).</w:t>
        </w:r>
      </w:ins>
      <w:ins w:id="232" w:author="Plankton" w:date="2019-05-31T11:00:00Z">
        <w:r>
          <w:rPr/>
          <w:t xml:space="preserve"> </w:t>
        </w:r>
      </w:ins>
    </w:p>
    <w:p>
      <w:pPr>
        <w:pStyle w:val="10"/>
        <w:spacing w:line="360" w:lineRule="auto"/>
        <w:jc w:val="both"/>
        <w:pPrChange w:id="233" w:author="Plankton" w:date="2019-05-31T12:38:00Z">
          <w:pPr>
            <w:pStyle w:val="10"/>
          </w:pPr>
        </w:pPrChange>
      </w:pPr>
      <w:r>
        <w:t>Поскольку в нашем распоряжении были сезонные наблюдения, организованные по декадной схеме, то даты ключевых событий могли приходиться на промежутки между наблюлениями и, стало быть, пропущены. В связи с этим мы воспользовались следующим методом руконструкции дат ключевых событий. В качестве маркеров пребывания вида в планктоне мы использовали обилие копеподитов, как наиболее обильной и, стало быть, репрезентативной стадии. (Для Calanus glacialis была рассмотрена суммарная численность копеподитов I, II и III). Обилие особей этих стадий рассматривалось, как отражение общего обилия популяции.</w:t>
      </w:r>
    </w:p>
    <w:p>
      <w:pPr>
        <w:pStyle w:val="10"/>
        <w:spacing w:line="360" w:lineRule="auto"/>
        <w:jc w:val="both"/>
        <w:pPrChange w:id="234" w:author="Plankton" w:date="2019-05-31T12:38:00Z">
          <w:pPr>
            <w:pStyle w:val="10"/>
          </w:pPr>
        </w:pPrChange>
      </w:pPr>
      <w:r>
        <w:t>Для каждого вида в каждый из календарных годов была построена кумулята обилия – числовой ряд, отражающий накопленное число особей, отмеченных в пробах на данный момент наблюдений. Эта кумулята была аппроксимирована с помощью логистической кривой, которая описывала зависимость кумуляты от количества Юлианских дней, прошедших от 1 января данного года (эта дата была взята за начало отсчета в каждый отдельный год).</w:t>
      </w:r>
    </w:p>
    <w:p>
      <w:pPr>
        <w:pStyle w:val="10"/>
        <w:spacing w:line="360" w:lineRule="auto"/>
        <w:jc w:val="both"/>
        <w:rPr>
          <w:del w:id="236" w:author="Plankton" w:date="2019-05-31T12:40:00Z"/>
        </w:rPr>
        <w:pPrChange w:id="235" w:author="Plankton" w:date="2019-05-31T12:38:00Z">
          <w:pPr>
            <w:pStyle w:val="10"/>
          </w:pPr>
        </w:pPrChange>
      </w:pPr>
      <w:r>
        <w:t>Подбор параметров логистической модели производился методом наименьших квадратов с помощью функции nls() (Bates, Chambers, 1992) из пакета Stats (R Core Team, 2019).</w:t>
      </w:r>
      <w:ins w:id="237" w:author="Plankton" w:date="2019-05-31T12:40:00Z">
        <w:r>
          <w:rPr/>
          <w:t xml:space="preserve"> </w:t>
        </w:r>
      </w:ins>
    </w:p>
    <w:p>
      <w:pPr>
        <w:pStyle w:val="10"/>
        <w:spacing w:line="360" w:lineRule="auto"/>
        <w:jc w:val="both"/>
        <w:rPr>
          <w:del w:id="239" w:author="Plankton" w:date="2019-05-31T12:40:00Z"/>
          <w:lang w:val="en-US"/>
          <w:rPrChange w:id="240" w:author="Plankton" w:date="2019-05-29T13:21:00Z">
            <w:rPr>
              <w:del w:id="241" w:author="Plankton" w:date="2019-05-31T12:40:00Z"/>
            </w:rPr>
          </w:rPrChange>
        </w:rPr>
        <w:pPrChange w:id="238" w:author="Plankton" w:date="2019-05-31T12:38:00Z">
          <w:pPr>
            <w:pStyle w:val="10"/>
          </w:pPr>
        </w:pPrChange>
      </w:pPr>
      <w:del w:id="242" w:author="Plankton" w:date="2019-05-31T12:40:00Z">
        <w:r>
          <w:rPr>
            <w:rStyle w:val="14"/>
            <w:lang w:val="en-US"/>
            <w:rPrChange w:id="243" w:author="Plankton" w:date="2019-05-29T13:21:00Z">
              <w:rPr>
                <w:rStyle w:val="14"/>
              </w:rPr>
            </w:rPrChange>
          </w:rPr>
          <w:delText>Bates, D. M. and Chambers, J. M. (1992) Nonlinear models. Chapter 10 of Statistical Models in Seds J. M. Chambers and T. J. Hastie, Wadsworth &amp; Brooks/Cole.</w:delText>
        </w:r>
      </w:del>
    </w:p>
    <w:p>
      <w:pPr>
        <w:pStyle w:val="10"/>
        <w:spacing w:line="360" w:lineRule="auto"/>
        <w:jc w:val="both"/>
        <w:pPrChange w:id="244" w:author="Plankton" w:date="2019-05-31T12:38:00Z">
          <w:pPr>
            <w:pStyle w:val="10"/>
          </w:pPr>
        </w:pPrChange>
      </w:pPr>
      <w:r>
        <w:t>После подбора параметров модели, связывающей кумуляту и время, прошедшее с начала года, мы оценивали три величины:</w:t>
      </w:r>
    </w:p>
    <w:p>
      <w:pPr>
        <w:pStyle w:val="10"/>
        <w:spacing w:line="360" w:lineRule="auto"/>
        <w:jc w:val="both"/>
        <w:pPrChange w:id="245" w:author="Plankton" w:date="2019-05-31T12:38:00Z">
          <w:pPr>
            <w:pStyle w:val="10"/>
          </w:pPr>
        </w:pPrChange>
      </w:pPr>
      <w:r>
        <w:t>1.</w:t>
      </w:r>
      <w:ins w:id="246" w:author="Plankton" w:date="2019-05-31T11:01:00Z">
        <w:r>
          <w:rPr/>
          <w:t xml:space="preserve"> </w:t>
        </w:r>
      </w:ins>
      <w:r>
        <w:t>Дата (количество Юлианских дней, прошедших с начала года), на которую приходилось 15% от значения асимптоты логистической кривой подобранной для данного вида в данном году. Это значение рассматривалось, как дата начала пребывания вида в планктоне (Begin).</w:t>
      </w:r>
    </w:p>
    <w:p>
      <w:pPr>
        <w:pStyle w:val="10"/>
        <w:spacing w:line="360" w:lineRule="auto"/>
        <w:jc w:val="both"/>
        <w:pPrChange w:id="247" w:author="Plankton" w:date="2019-05-31T12:38:00Z">
          <w:pPr>
            <w:pStyle w:val="10"/>
          </w:pPr>
        </w:pPrChange>
      </w:pPr>
      <w:r>
        <w:t>2.</w:t>
      </w:r>
      <w:ins w:id="248" w:author="Plankton" w:date="2019-05-31T11:01:00Z">
        <w:r>
          <w:rPr/>
          <w:t xml:space="preserve"> </w:t>
        </w:r>
      </w:ins>
      <w:r>
        <w:t>Дата, на которую приходилась точка перегиба логистической кривой. Это значение рассматривалась, как характеристика середины пребывания вида в планктоне (Middle).</w:t>
      </w:r>
    </w:p>
    <w:p>
      <w:pPr>
        <w:pStyle w:val="10"/>
        <w:spacing w:line="360" w:lineRule="auto"/>
        <w:jc w:val="both"/>
        <w:rPr>
          <w:ins w:id="250" w:author="Plankton" w:date="2019-05-31T18:12:00Z"/>
        </w:rPr>
        <w:pPrChange w:id="249" w:author="Plankton" w:date="2019-05-31T12:38:00Z">
          <w:pPr>
            <w:pStyle w:val="10"/>
          </w:pPr>
        </w:pPrChange>
      </w:pPr>
      <w:r>
        <w:t>3.</w:t>
      </w:r>
      <w:ins w:id="251" w:author="Plankton" w:date="2019-05-31T11:01:00Z">
        <w:r>
          <w:rPr/>
          <w:t xml:space="preserve"> </w:t>
        </w:r>
      </w:ins>
      <w:r>
        <w:t>Дата, на которую приходилось 85% от значения асимптоты. Это значение рассматривалось, как характеристика окончания пребывания вида в планктоне (End). В качестве даты пика численности вида (Peak) рассматривалась дата прямого наблюдения (без учета аппроксимирующей логистической кривой), когда была отмечена максимальная численность за весь период наблюдения в данном году.</w:t>
      </w:r>
    </w:p>
    <w:p>
      <w:pPr>
        <w:pStyle w:val="10"/>
        <w:spacing w:line="360" w:lineRule="auto"/>
        <w:jc w:val="both"/>
        <w:rPr>
          <w:ins w:id="253" w:author="Plankton" w:date="2019-05-31T11:01:00Z"/>
          <w:del w:id="254" w:author="polyd" w:date="2019-06-16T13:15:54Z"/>
        </w:rPr>
        <w:pPrChange w:id="252" w:author="Plankton" w:date="2019-05-31T12:38:00Z">
          <w:pPr>
            <w:pStyle w:val="10"/>
          </w:pPr>
        </w:pPrChange>
      </w:pPr>
      <w:ins w:id="255" w:author="Plankton" w:date="2019-05-31T18:12:00Z">
        <w:del w:id="256" w:author="polyd" w:date="2019-06-16T13:15:54Z">
          <w:r>
            <w:rPr/>
            <w:delText xml:space="preserve">В случае </w:delText>
          </w:r>
        </w:del>
      </w:ins>
      <w:ins w:id="257" w:author="Plankton" w:date="2019-05-31T18:12:00Z">
        <w:del w:id="258" w:author="polyd" w:date="2019-06-16T13:15:54Z">
          <w:r>
            <w:rPr>
              <w:i/>
              <w:rPrChange w:id="259" w:author="Plankton" w:date="2019-05-31T18:12:00Z">
                <w:rPr/>
              </w:rPrChange>
            </w:rPr>
            <w:delText>Oithona</w:delText>
          </w:r>
        </w:del>
      </w:ins>
      <w:ins w:id="262" w:author="Plankton" w:date="2019-05-31T18:12:00Z">
        <w:del w:id="263" w:author="polyd" w:date="2019-06-16T13:15:54Z">
          <w:r>
            <w:rPr/>
            <w:delText xml:space="preserve"> (6 случаев) и </w:delText>
          </w:r>
        </w:del>
      </w:ins>
      <w:ins w:id="264" w:author="Plankton" w:date="2019-05-31T18:12:00Z">
        <w:del w:id="265" w:author="polyd" w:date="2019-06-16T13:15:54Z">
          <w:r>
            <w:rPr>
              <w:i/>
              <w:rPrChange w:id="266" w:author="Plankton" w:date="2019-05-31T18:12:00Z">
                <w:rPr/>
              </w:rPrChange>
            </w:rPr>
            <w:delText>Microsetella</w:delText>
          </w:r>
        </w:del>
      </w:ins>
      <w:ins w:id="269" w:author="Plankton" w:date="2019-05-31T18:12:00Z">
        <w:del w:id="270" w:author="polyd" w:date="2019-06-16T13:15:54Z">
          <w:r>
            <w:rPr/>
            <w:delText xml:space="preserve"> (1 случай), когда предложенный алгоритм поиска фенологических событий давал неправдоподобные результаты (дата окончания сезона превышала 365 дней, т.е. логистическая кривая не выходила на плато и не было возможности вычислить значение асимптоты логи</w:delText>
          </w:r>
        </w:del>
      </w:ins>
      <w:ins w:id="271" w:author="Plankton" w:date="2019-05-31T18:13:00Z">
        <w:del w:id="272" w:author="polyd" w:date="2019-06-16T13:15:54Z">
          <w:r>
            <w:rPr/>
            <w:delText>с</w:delText>
          </w:r>
        </w:del>
      </w:ins>
      <w:ins w:id="273" w:author="Plankton" w:date="2019-05-31T18:12:00Z">
        <w:del w:id="274" w:author="polyd" w:date="2019-06-16T13:15:54Z">
          <w:r>
            <w:rPr/>
            <w:delText>тической кривой), эти значения рассм</w:delText>
          </w:r>
        </w:del>
      </w:ins>
      <w:ins w:id="275" w:author="Plankton" w:date="2019-05-31T18:13:00Z">
        <w:del w:id="276" w:author="polyd" w:date="2019-06-16T13:15:54Z">
          <w:r>
            <w:rPr/>
            <w:delText>ат</w:delText>
          </w:r>
        </w:del>
      </w:ins>
      <w:ins w:id="277" w:author="Plankton" w:date="2019-05-31T18:12:00Z">
        <w:del w:id="278" w:author="polyd" w:date="2019-06-16T13:15:54Z">
          <w:r>
            <w:rPr/>
            <w:delText>ривались как пропущенные и их замещение проводилось с помощью SSA.</w:delText>
          </w:r>
        </w:del>
      </w:ins>
    </w:p>
    <w:p>
      <w:pPr>
        <w:pStyle w:val="10"/>
        <w:spacing w:line="360" w:lineRule="auto"/>
        <w:jc w:val="both"/>
        <w:rPr>
          <w:ins w:id="280" w:author="Plankton" w:date="2019-05-31T11:01:00Z"/>
        </w:rPr>
        <w:pPrChange w:id="279" w:author="Plankton" w:date="2019-05-31T12:38:00Z">
          <w:pPr>
            <w:pStyle w:val="10"/>
          </w:pPr>
        </w:pPrChange>
      </w:pPr>
      <w:ins w:id="281" w:author="Plankton" w:date="2019-05-31T11:01:00Z">
        <w:r>
          <w:rPr/>
          <w:t>Условные обозначения фенологических событий</w:t>
        </w:r>
      </w:ins>
      <w:ins w:id="282" w:author="Plankton" w:date="2019-05-31T11:02:00Z">
        <w:r>
          <w:rPr/>
          <w:t>, использованных в работе,</w:t>
        </w:r>
      </w:ins>
      <w:ins w:id="283" w:author="Plankton" w:date="2019-05-31T11:01:00Z">
        <w:r>
          <w:rPr/>
          <w:t xml:space="preserve"> приведены в Таблице 1.</w:t>
        </w:r>
      </w:ins>
    </w:p>
    <w:p>
      <w:pPr>
        <w:pStyle w:val="10"/>
        <w:rPr>
          <w:ins w:id="284" w:author="Plankton" w:date="2019-05-31T11:03:00Z"/>
        </w:rPr>
      </w:pPr>
      <w:ins w:id="285" w:author="Plankton" w:date="2019-05-31T11:03:00Z">
        <w:r>
          <w:rPr>
            <w:highlight w:val="yellow"/>
            <w:rPrChange w:id="286" w:author="Plankton" w:date="2019-05-31T11:08:00Z">
              <w:rPr/>
            </w:rPrChange>
          </w:rPr>
          <w:t>Табл. 1.</w:t>
        </w:r>
      </w:ins>
      <w:ins w:id="287" w:author="Plankton" w:date="2019-05-31T11:03:00Z">
        <w:r>
          <w:rPr/>
          <w:t xml:space="preserve"> Условные обозначения фенологических событий, использованных в работе.</w:t>
        </w:r>
      </w:ins>
    </w:p>
    <w:tbl>
      <w:tblPr>
        <w:tblStyle w:val="18"/>
        <w:tblW w:w="6970" w:type="dxa"/>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
      <w:tblGrid>
        <w:gridCol w:w="2212"/>
        <w:gridCol w:w="1560"/>
        <w:gridCol w:w="2103"/>
        <w:gridCol w:w="109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288" w:author="Plankton" w:date="2019-05-31T11:04:00Z"/>
        </w:trPr>
        <w:tc>
          <w:tcPr>
            <w:tcW w:w="2167" w:type="dxa"/>
            <w:vAlign w:val="center"/>
          </w:tcPr>
          <w:p>
            <w:pPr>
              <w:rPr>
                <w:ins w:id="289" w:author="Plankton" w:date="2019-05-31T11:04:00Z"/>
                <w:rFonts w:ascii="Times New Roman" w:hAnsi="Times New Roman"/>
                <w:sz w:val="24"/>
                <w:szCs w:val="24"/>
              </w:rPr>
            </w:pPr>
            <w:ins w:id="290" w:author="Plankton" w:date="2019-05-31T11:06:00Z">
              <w:r>
                <w:rPr>
                  <w:rFonts w:ascii="Times New Roman" w:hAnsi="Times New Roman"/>
                  <w:sz w:val="24"/>
                  <w:szCs w:val="24"/>
                </w:rPr>
                <w:t>Обозначение</w:t>
              </w:r>
            </w:ins>
          </w:p>
        </w:tc>
        <w:tc>
          <w:tcPr>
            <w:tcW w:w="1530" w:type="dxa"/>
            <w:vAlign w:val="center"/>
          </w:tcPr>
          <w:p>
            <w:pPr>
              <w:rPr>
                <w:ins w:id="291" w:author="Plankton" w:date="2019-05-31T11:04:00Z"/>
                <w:rFonts w:ascii="Times New Roman" w:hAnsi="Times New Roman"/>
                <w:sz w:val="24"/>
                <w:szCs w:val="24"/>
              </w:rPr>
            </w:pPr>
            <w:ins w:id="292" w:author="Plankton" w:date="2019-05-31T11:06:00Z">
              <w:r>
                <w:rPr>
                  <w:rFonts w:ascii="Times New Roman" w:hAnsi="Times New Roman"/>
                  <w:sz w:val="24"/>
                  <w:szCs w:val="24"/>
                </w:rPr>
                <w:t>Параметр</w:t>
              </w:r>
            </w:ins>
          </w:p>
        </w:tc>
        <w:tc>
          <w:tcPr>
            <w:tcW w:w="2073" w:type="dxa"/>
            <w:vAlign w:val="center"/>
          </w:tcPr>
          <w:p>
            <w:pPr>
              <w:rPr>
                <w:ins w:id="293" w:author="Plankton" w:date="2019-05-31T11:04:00Z"/>
                <w:rFonts w:ascii="Times New Roman" w:hAnsi="Times New Roman"/>
                <w:sz w:val="24"/>
                <w:szCs w:val="24"/>
              </w:rPr>
            </w:pPr>
            <w:ins w:id="294" w:author="Plankton" w:date="2019-05-31T11:07:00Z">
              <w:r>
                <w:rPr>
                  <w:rFonts w:ascii="Times New Roman" w:hAnsi="Times New Roman"/>
                  <w:sz w:val="24"/>
                  <w:szCs w:val="24"/>
                </w:rPr>
                <w:t>Обозначение</w:t>
              </w:r>
            </w:ins>
          </w:p>
        </w:tc>
        <w:tc>
          <w:tcPr>
            <w:tcW w:w="1050" w:type="dxa"/>
          </w:tcPr>
          <w:p>
            <w:pPr>
              <w:rPr>
                <w:ins w:id="295" w:author="Plankton" w:date="2019-05-31T11:07:00Z"/>
                <w:rFonts w:ascii="Times New Roman" w:hAnsi="Times New Roman"/>
                <w:sz w:val="24"/>
                <w:szCs w:val="24"/>
              </w:rPr>
            </w:pPr>
            <w:ins w:id="296" w:author="Plankton" w:date="2019-05-31T11:08:00Z">
              <w:r>
                <w:rPr>
                  <w:rFonts w:ascii="Times New Roman" w:hAnsi="Times New Roman"/>
                  <w:sz w:val="24"/>
                  <w:szCs w:val="24"/>
                </w:rPr>
                <w:t>Параметр</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297" w:author="Plankton" w:date="2019-05-31T11:04:00Z"/>
        </w:trPr>
        <w:tc>
          <w:tcPr>
            <w:tcW w:w="2167" w:type="dxa"/>
            <w:vAlign w:val="center"/>
          </w:tcPr>
          <w:p>
            <w:pPr>
              <w:rPr>
                <w:ins w:id="298" w:author="Plankton" w:date="2019-05-31T11:04:00Z"/>
                <w:rFonts w:ascii="Times New Roman" w:hAnsi="Times New Roman"/>
                <w:sz w:val="24"/>
                <w:szCs w:val="24"/>
              </w:rPr>
            </w:pPr>
            <w:ins w:id="299" w:author="Plankton" w:date="2019-05-31T11:04:00Z">
              <w:r>
                <w:rPr>
                  <w:rFonts w:ascii="Times New Roman" w:hAnsi="Times New Roman"/>
                  <w:sz w:val="24"/>
                  <w:szCs w:val="24"/>
                </w:rPr>
                <w:t>Pseudocalanus_Begin</w:t>
              </w:r>
            </w:ins>
          </w:p>
        </w:tc>
        <w:tc>
          <w:tcPr>
            <w:tcW w:w="1530" w:type="dxa"/>
            <w:vAlign w:val="center"/>
          </w:tcPr>
          <w:p>
            <w:pPr>
              <w:rPr>
                <w:ins w:id="300" w:author="Plankton" w:date="2019-05-31T11:04:00Z"/>
                <w:rFonts w:ascii="Times New Roman" w:hAnsi="Times New Roman"/>
                <w:sz w:val="24"/>
                <w:szCs w:val="24"/>
              </w:rPr>
            </w:pPr>
            <w:ins w:id="301" w:author="Plankton" w:date="2019-05-31T11:07:00Z">
              <w:r>
                <w:rPr>
                  <w:rFonts w:ascii="Times New Roman" w:hAnsi="Times New Roman"/>
                  <w:sz w:val="24"/>
                  <w:szCs w:val="24"/>
                </w:rPr>
                <w:t>Начало сезона</w:t>
              </w:r>
            </w:ins>
          </w:p>
        </w:tc>
        <w:tc>
          <w:tcPr>
            <w:tcW w:w="2073" w:type="dxa"/>
            <w:vAlign w:val="center"/>
          </w:tcPr>
          <w:p>
            <w:pPr>
              <w:rPr>
                <w:ins w:id="302" w:author="Plankton" w:date="2019-05-31T11:04:00Z"/>
                <w:rFonts w:ascii="Times New Roman" w:hAnsi="Times New Roman"/>
                <w:sz w:val="24"/>
                <w:szCs w:val="24"/>
              </w:rPr>
            </w:pPr>
            <w:ins w:id="303" w:author="Plankton" w:date="2019-05-31T11:04:00Z">
              <w:r>
                <w:rPr>
                  <w:rFonts w:ascii="Times New Roman" w:hAnsi="Times New Roman"/>
                  <w:sz w:val="24"/>
                  <w:szCs w:val="24"/>
                </w:rPr>
                <w:t>Acartia_Middle</w:t>
              </w:r>
            </w:ins>
          </w:p>
        </w:tc>
        <w:tc>
          <w:tcPr>
            <w:tcW w:w="1050" w:type="dxa"/>
          </w:tcPr>
          <w:p>
            <w:pPr>
              <w:rPr>
                <w:ins w:id="304"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05" w:author="Plankton" w:date="2019-05-31T11:04:00Z"/>
        </w:trPr>
        <w:tc>
          <w:tcPr>
            <w:tcW w:w="2167" w:type="dxa"/>
            <w:vAlign w:val="center"/>
          </w:tcPr>
          <w:p>
            <w:pPr>
              <w:rPr>
                <w:ins w:id="306" w:author="Plankton" w:date="2019-05-31T11:04:00Z"/>
                <w:rFonts w:ascii="Times New Roman" w:hAnsi="Times New Roman"/>
                <w:sz w:val="24"/>
                <w:szCs w:val="24"/>
              </w:rPr>
            </w:pPr>
            <w:ins w:id="307" w:author="Plankton" w:date="2019-05-31T11:04:00Z">
              <w:r>
                <w:rPr>
                  <w:rFonts w:ascii="Times New Roman" w:hAnsi="Times New Roman"/>
                  <w:sz w:val="24"/>
                  <w:szCs w:val="24"/>
                </w:rPr>
                <w:t>Calanus_Begin</w:t>
              </w:r>
            </w:ins>
          </w:p>
        </w:tc>
        <w:tc>
          <w:tcPr>
            <w:tcW w:w="1530" w:type="dxa"/>
            <w:vAlign w:val="center"/>
          </w:tcPr>
          <w:p>
            <w:pPr>
              <w:rPr>
                <w:ins w:id="308" w:author="Plankton" w:date="2019-05-31T11:04:00Z"/>
                <w:rFonts w:ascii="Times New Roman" w:hAnsi="Times New Roman"/>
                <w:sz w:val="24"/>
                <w:szCs w:val="24"/>
              </w:rPr>
            </w:pPr>
          </w:p>
        </w:tc>
        <w:tc>
          <w:tcPr>
            <w:tcW w:w="2073" w:type="dxa"/>
            <w:vAlign w:val="center"/>
          </w:tcPr>
          <w:p>
            <w:pPr>
              <w:rPr>
                <w:ins w:id="309" w:author="Plankton" w:date="2019-05-31T11:04:00Z"/>
                <w:rFonts w:ascii="Times New Roman" w:hAnsi="Times New Roman"/>
                <w:sz w:val="24"/>
                <w:szCs w:val="24"/>
              </w:rPr>
            </w:pPr>
            <w:ins w:id="310" w:author="Plankton" w:date="2019-05-31T11:04:00Z">
              <w:r>
                <w:rPr>
                  <w:rFonts w:ascii="Times New Roman" w:hAnsi="Times New Roman"/>
                  <w:sz w:val="24"/>
                  <w:szCs w:val="24"/>
                </w:rPr>
                <w:t>Acartia_End</w:t>
              </w:r>
            </w:ins>
          </w:p>
        </w:tc>
        <w:tc>
          <w:tcPr>
            <w:tcW w:w="1050" w:type="dxa"/>
          </w:tcPr>
          <w:p>
            <w:pPr>
              <w:rPr>
                <w:ins w:id="311"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12" w:author="Plankton" w:date="2019-05-31T11:04:00Z"/>
        </w:trPr>
        <w:tc>
          <w:tcPr>
            <w:tcW w:w="2167" w:type="dxa"/>
            <w:vAlign w:val="center"/>
          </w:tcPr>
          <w:p>
            <w:pPr>
              <w:rPr>
                <w:ins w:id="313" w:author="Plankton" w:date="2019-05-31T11:04:00Z"/>
                <w:rFonts w:ascii="Times New Roman" w:hAnsi="Times New Roman"/>
                <w:sz w:val="24"/>
                <w:szCs w:val="24"/>
              </w:rPr>
            </w:pPr>
            <w:ins w:id="314" w:author="Plankton" w:date="2019-05-31T11:04:00Z">
              <w:r>
                <w:rPr>
                  <w:rFonts w:ascii="Times New Roman" w:hAnsi="Times New Roman"/>
                  <w:sz w:val="24"/>
                  <w:szCs w:val="24"/>
                </w:rPr>
                <w:t>Calanus_Middle</w:t>
              </w:r>
            </w:ins>
          </w:p>
        </w:tc>
        <w:tc>
          <w:tcPr>
            <w:tcW w:w="1530" w:type="dxa"/>
            <w:vAlign w:val="center"/>
          </w:tcPr>
          <w:p>
            <w:pPr>
              <w:rPr>
                <w:ins w:id="315" w:author="Plankton" w:date="2019-05-31T11:04:00Z"/>
                <w:rFonts w:ascii="Times New Roman" w:hAnsi="Times New Roman"/>
                <w:sz w:val="24"/>
                <w:szCs w:val="24"/>
              </w:rPr>
            </w:pPr>
          </w:p>
        </w:tc>
        <w:tc>
          <w:tcPr>
            <w:tcW w:w="2073" w:type="dxa"/>
            <w:vAlign w:val="center"/>
          </w:tcPr>
          <w:p>
            <w:pPr>
              <w:rPr>
                <w:ins w:id="316" w:author="Plankton" w:date="2019-05-31T11:04:00Z"/>
                <w:rFonts w:ascii="Times New Roman" w:hAnsi="Times New Roman"/>
                <w:sz w:val="24"/>
                <w:szCs w:val="24"/>
              </w:rPr>
            </w:pPr>
            <w:ins w:id="317" w:author="Plankton" w:date="2019-05-31T11:04:00Z">
              <w:r>
                <w:rPr>
                  <w:rFonts w:ascii="Times New Roman" w:hAnsi="Times New Roman"/>
                  <w:sz w:val="24"/>
                  <w:szCs w:val="24"/>
                </w:rPr>
                <w:t>Acartia_Peak</w:t>
              </w:r>
            </w:ins>
          </w:p>
        </w:tc>
        <w:tc>
          <w:tcPr>
            <w:tcW w:w="1050" w:type="dxa"/>
          </w:tcPr>
          <w:p>
            <w:pPr>
              <w:rPr>
                <w:ins w:id="318"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19" w:author="Plankton" w:date="2019-05-31T11:04:00Z"/>
        </w:trPr>
        <w:tc>
          <w:tcPr>
            <w:tcW w:w="2167" w:type="dxa"/>
            <w:vAlign w:val="center"/>
          </w:tcPr>
          <w:p>
            <w:pPr>
              <w:rPr>
                <w:ins w:id="320" w:author="Plankton" w:date="2019-05-31T11:04:00Z"/>
                <w:rFonts w:ascii="Times New Roman" w:hAnsi="Times New Roman"/>
                <w:sz w:val="24"/>
                <w:szCs w:val="24"/>
              </w:rPr>
            </w:pPr>
            <w:ins w:id="321" w:author="Plankton" w:date="2019-05-31T11:04:00Z">
              <w:r>
                <w:rPr>
                  <w:rFonts w:ascii="Times New Roman" w:hAnsi="Times New Roman"/>
                  <w:sz w:val="24"/>
                  <w:szCs w:val="24"/>
                </w:rPr>
                <w:t>Microsetella_Begin</w:t>
              </w:r>
            </w:ins>
          </w:p>
        </w:tc>
        <w:tc>
          <w:tcPr>
            <w:tcW w:w="1530" w:type="dxa"/>
            <w:vAlign w:val="center"/>
          </w:tcPr>
          <w:p>
            <w:pPr>
              <w:rPr>
                <w:ins w:id="322" w:author="Plankton" w:date="2019-05-31T11:04:00Z"/>
                <w:rFonts w:ascii="Times New Roman" w:hAnsi="Times New Roman"/>
                <w:sz w:val="24"/>
                <w:szCs w:val="24"/>
              </w:rPr>
            </w:pPr>
          </w:p>
        </w:tc>
        <w:tc>
          <w:tcPr>
            <w:tcW w:w="2073" w:type="dxa"/>
            <w:vAlign w:val="center"/>
          </w:tcPr>
          <w:p>
            <w:pPr>
              <w:rPr>
                <w:ins w:id="323" w:author="Plankton" w:date="2019-05-31T11:04:00Z"/>
                <w:rFonts w:ascii="Times New Roman" w:hAnsi="Times New Roman"/>
                <w:sz w:val="24"/>
                <w:szCs w:val="24"/>
              </w:rPr>
            </w:pPr>
            <w:ins w:id="324" w:author="Plankton" w:date="2019-05-31T11:04:00Z">
              <w:r>
                <w:rPr>
                  <w:rFonts w:ascii="Times New Roman" w:hAnsi="Times New Roman"/>
                  <w:sz w:val="24"/>
                  <w:szCs w:val="24"/>
                </w:rPr>
                <w:t>Temora_Begin</w:t>
              </w:r>
            </w:ins>
          </w:p>
        </w:tc>
        <w:tc>
          <w:tcPr>
            <w:tcW w:w="1050" w:type="dxa"/>
          </w:tcPr>
          <w:p>
            <w:pPr>
              <w:rPr>
                <w:ins w:id="325"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26" w:author="Plankton" w:date="2019-05-31T11:04:00Z"/>
        </w:trPr>
        <w:tc>
          <w:tcPr>
            <w:tcW w:w="2167" w:type="dxa"/>
            <w:vAlign w:val="center"/>
          </w:tcPr>
          <w:p>
            <w:pPr>
              <w:rPr>
                <w:ins w:id="327" w:author="Plankton" w:date="2019-05-31T11:04:00Z"/>
                <w:rFonts w:ascii="Times New Roman" w:hAnsi="Times New Roman"/>
                <w:sz w:val="24"/>
                <w:szCs w:val="24"/>
              </w:rPr>
            </w:pPr>
            <w:ins w:id="328" w:author="Plankton" w:date="2019-05-31T11:04:00Z">
              <w:r>
                <w:rPr>
                  <w:rFonts w:ascii="Times New Roman" w:hAnsi="Times New Roman"/>
                  <w:sz w:val="24"/>
                  <w:szCs w:val="24"/>
                </w:rPr>
                <w:t>Microsetella_Middle</w:t>
              </w:r>
            </w:ins>
          </w:p>
        </w:tc>
        <w:tc>
          <w:tcPr>
            <w:tcW w:w="1530" w:type="dxa"/>
            <w:vAlign w:val="center"/>
          </w:tcPr>
          <w:p>
            <w:pPr>
              <w:rPr>
                <w:ins w:id="329" w:author="Plankton" w:date="2019-05-31T11:04:00Z"/>
                <w:rFonts w:ascii="Times New Roman" w:hAnsi="Times New Roman"/>
                <w:sz w:val="24"/>
                <w:szCs w:val="24"/>
              </w:rPr>
            </w:pPr>
          </w:p>
        </w:tc>
        <w:tc>
          <w:tcPr>
            <w:tcW w:w="2073" w:type="dxa"/>
            <w:vAlign w:val="center"/>
          </w:tcPr>
          <w:p>
            <w:pPr>
              <w:rPr>
                <w:ins w:id="330" w:author="Plankton" w:date="2019-05-31T11:04:00Z"/>
                <w:rFonts w:ascii="Times New Roman" w:hAnsi="Times New Roman"/>
                <w:sz w:val="24"/>
                <w:szCs w:val="24"/>
              </w:rPr>
            </w:pPr>
            <w:ins w:id="331" w:author="Plankton" w:date="2019-05-31T11:04:00Z">
              <w:r>
                <w:rPr>
                  <w:rFonts w:ascii="Times New Roman" w:hAnsi="Times New Roman"/>
                  <w:sz w:val="24"/>
                  <w:szCs w:val="24"/>
                </w:rPr>
                <w:t>Temora_Middle</w:t>
              </w:r>
            </w:ins>
          </w:p>
        </w:tc>
        <w:tc>
          <w:tcPr>
            <w:tcW w:w="1050" w:type="dxa"/>
          </w:tcPr>
          <w:p>
            <w:pPr>
              <w:rPr>
                <w:ins w:id="332"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33" w:author="Plankton" w:date="2019-05-31T11:04:00Z"/>
        </w:trPr>
        <w:tc>
          <w:tcPr>
            <w:tcW w:w="2167" w:type="dxa"/>
            <w:vAlign w:val="center"/>
          </w:tcPr>
          <w:p>
            <w:pPr>
              <w:rPr>
                <w:ins w:id="334" w:author="Plankton" w:date="2019-05-31T11:04:00Z"/>
                <w:rFonts w:ascii="Times New Roman" w:hAnsi="Times New Roman"/>
                <w:sz w:val="24"/>
                <w:szCs w:val="24"/>
              </w:rPr>
            </w:pPr>
            <w:ins w:id="335" w:author="Plankton" w:date="2019-05-31T11:04:00Z">
              <w:r>
                <w:rPr>
                  <w:rFonts w:ascii="Times New Roman" w:hAnsi="Times New Roman"/>
                  <w:sz w:val="24"/>
                  <w:szCs w:val="24"/>
                </w:rPr>
                <w:t>Microsetella_End</w:t>
              </w:r>
            </w:ins>
          </w:p>
        </w:tc>
        <w:tc>
          <w:tcPr>
            <w:tcW w:w="1530" w:type="dxa"/>
            <w:vAlign w:val="center"/>
          </w:tcPr>
          <w:p>
            <w:pPr>
              <w:rPr>
                <w:ins w:id="336" w:author="Plankton" w:date="2019-05-31T11:04:00Z"/>
                <w:rFonts w:ascii="Times New Roman" w:hAnsi="Times New Roman"/>
                <w:sz w:val="24"/>
                <w:szCs w:val="24"/>
              </w:rPr>
            </w:pPr>
          </w:p>
        </w:tc>
        <w:tc>
          <w:tcPr>
            <w:tcW w:w="2073" w:type="dxa"/>
            <w:vAlign w:val="center"/>
          </w:tcPr>
          <w:p>
            <w:pPr>
              <w:rPr>
                <w:ins w:id="337" w:author="Plankton" w:date="2019-05-31T11:04:00Z"/>
                <w:rFonts w:ascii="Times New Roman" w:hAnsi="Times New Roman"/>
                <w:sz w:val="24"/>
                <w:szCs w:val="24"/>
              </w:rPr>
            </w:pPr>
            <w:ins w:id="338" w:author="Plankton" w:date="2019-05-31T11:04:00Z">
              <w:r>
                <w:rPr>
                  <w:rFonts w:ascii="Times New Roman" w:hAnsi="Times New Roman"/>
                  <w:sz w:val="24"/>
                  <w:szCs w:val="24"/>
                </w:rPr>
                <w:t>Temora_Peak</w:t>
              </w:r>
            </w:ins>
          </w:p>
        </w:tc>
        <w:tc>
          <w:tcPr>
            <w:tcW w:w="1050" w:type="dxa"/>
          </w:tcPr>
          <w:p>
            <w:pPr>
              <w:rPr>
                <w:ins w:id="339"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40" w:author="Plankton" w:date="2019-05-31T11:04:00Z"/>
        </w:trPr>
        <w:tc>
          <w:tcPr>
            <w:tcW w:w="2167" w:type="dxa"/>
            <w:vAlign w:val="center"/>
          </w:tcPr>
          <w:p>
            <w:pPr>
              <w:rPr>
                <w:ins w:id="341" w:author="Plankton" w:date="2019-05-31T11:04:00Z"/>
                <w:rFonts w:ascii="Times New Roman" w:hAnsi="Times New Roman"/>
                <w:sz w:val="24"/>
                <w:szCs w:val="24"/>
              </w:rPr>
            </w:pPr>
            <w:ins w:id="342" w:author="Plankton" w:date="2019-05-31T11:04:00Z">
              <w:r>
                <w:rPr>
                  <w:rFonts w:ascii="Times New Roman" w:hAnsi="Times New Roman"/>
                  <w:sz w:val="24"/>
                  <w:szCs w:val="24"/>
                </w:rPr>
                <w:t>Microsetella_Peak</w:t>
              </w:r>
            </w:ins>
          </w:p>
        </w:tc>
        <w:tc>
          <w:tcPr>
            <w:tcW w:w="1530" w:type="dxa"/>
            <w:vAlign w:val="center"/>
          </w:tcPr>
          <w:p>
            <w:pPr>
              <w:rPr>
                <w:ins w:id="343" w:author="Plankton" w:date="2019-05-31T11:04:00Z"/>
                <w:rFonts w:ascii="Times New Roman" w:hAnsi="Times New Roman"/>
                <w:sz w:val="24"/>
                <w:szCs w:val="24"/>
              </w:rPr>
            </w:pPr>
          </w:p>
        </w:tc>
        <w:tc>
          <w:tcPr>
            <w:tcW w:w="2073" w:type="dxa"/>
            <w:vAlign w:val="center"/>
          </w:tcPr>
          <w:p>
            <w:pPr>
              <w:rPr>
                <w:ins w:id="344" w:author="Plankton" w:date="2019-05-31T11:04:00Z"/>
                <w:rFonts w:ascii="Times New Roman" w:hAnsi="Times New Roman"/>
                <w:sz w:val="24"/>
                <w:szCs w:val="24"/>
              </w:rPr>
            </w:pPr>
            <w:ins w:id="345" w:author="Plankton" w:date="2019-05-31T11:08:00Z">
              <w:r>
                <w:rPr>
                  <w:rFonts w:ascii="Times New Roman" w:hAnsi="Times New Roman"/>
                  <w:sz w:val="24"/>
                  <w:szCs w:val="24"/>
                </w:rPr>
                <w:t>Centropages_Middle</w:t>
              </w:r>
            </w:ins>
          </w:p>
        </w:tc>
        <w:tc>
          <w:tcPr>
            <w:tcW w:w="1050" w:type="dxa"/>
          </w:tcPr>
          <w:p>
            <w:pPr>
              <w:rPr>
                <w:ins w:id="346"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47" w:author="Plankton" w:date="2019-05-31T11:04:00Z"/>
        </w:trPr>
        <w:tc>
          <w:tcPr>
            <w:tcW w:w="2167" w:type="dxa"/>
            <w:vAlign w:val="center"/>
          </w:tcPr>
          <w:p>
            <w:pPr>
              <w:rPr>
                <w:ins w:id="348" w:author="Plankton" w:date="2019-05-31T11:04:00Z"/>
                <w:rFonts w:ascii="Times New Roman" w:hAnsi="Times New Roman"/>
                <w:sz w:val="24"/>
                <w:szCs w:val="24"/>
              </w:rPr>
            </w:pPr>
            <w:ins w:id="349" w:author="Plankton" w:date="2019-05-31T11:04:00Z">
              <w:r>
                <w:rPr>
                  <w:rFonts w:ascii="Times New Roman" w:hAnsi="Times New Roman"/>
                  <w:sz w:val="24"/>
                  <w:szCs w:val="24"/>
                </w:rPr>
                <w:t>Oithona_Begin</w:t>
              </w:r>
            </w:ins>
          </w:p>
        </w:tc>
        <w:tc>
          <w:tcPr>
            <w:tcW w:w="1530" w:type="dxa"/>
            <w:vAlign w:val="center"/>
          </w:tcPr>
          <w:p>
            <w:pPr>
              <w:rPr>
                <w:ins w:id="350" w:author="Plankton" w:date="2019-05-31T11:04:00Z"/>
                <w:rFonts w:ascii="Times New Roman" w:hAnsi="Times New Roman"/>
                <w:sz w:val="24"/>
                <w:szCs w:val="24"/>
              </w:rPr>
            </w:pPr>
          </w:p>
        </w:tc>
        <w:tc>
          <w:tcPr>
            <w:tcW w:w="2073" w:type="dxa"/>
            <w:vAlign w:val="center"/>
          </w:tcPr>
          <w:p>
            <w:pPr>
              <w:rPr>
                <w:ins w:id="351" w:author="Plankton" w:date="2019-05-31T11:04:00Z"/>
                <w:rFonts w:ascii="Times New Roman" w:hAnsi="Times New Roman"/>
                <w:sz w:val="24"/>
                <w:szCs w:val="24"/>
              </w:rPr>
            </w:pPr>
            <w:ins w:id="352" w:author="Plankton" w:date="2019-05-31T11:08:00Z">
              <w:r>
                <w:rPr>
                  <w:rFonts w:ascii="Times New Roman" w:hAnsi="Times New Roman"/>
                  <w:sz w:val="24"/>
                  <w:szCs w:val="24"/>
                </w:rPr>
                <w:t>Centropages_End</w:t>
              </w:r>
            </w:ins>
          </w:p>
        </w:tc>
        <w:tc>
          <w:tcPr>
            <w:tcW w:w="1050" w:type="dxa"/>
          </w:tcPr>
          <w:p>
            <w:pPr>
              <w:rPr>
                <w:ins w:id="353"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54" w:author="Plankton" w:date="2019-05-31T11:04:00Z"/>
        </w:trPr>
        <w:tc>
          <w:tcPr>
            <w:tcW w:w="2167" w:type="dxa"/>
            <w:vAlign w:val="center"/>
          </w:tcPr>
          <w:p>
            <w:pPr>
              <w:rPr>
                <w:ins w:id="355" w:author="Plankton" w:date="2019-05-31T11:04:00Z"/>
                <w:rFonts w:ascii="Times New Roman" w:hAnsi="Times New Roman"/>
                <w:sz w:val="24"/>
                <w:szCs w:val="24"/>
              </w:rPr>
            </w:pPr>
            <w:ins w:id="356" w:author="Plankton" w:date="2019-05-31T11:04:00Z">
              <w:r>
                <w:rPr>
                  <w:rFonts w:ascii="Times New Roman" w:hAnsi="Times New Roman"/>
                  <w:sz w:val="24"/>
                  <w:szCs w:val="24"/>
                </w:rPr>
                <w:t>Oithona_Middle</w:t>
              </w:r>
            </w:ins>
          </w:p>
        </w:tc>
        <w:tc>
          <w:tcPr>
            <w:tcW w:w="1530" w:type="dxa"/>
            <w:vAlign w:val="center"/>
          </w:tcPr>
          <w:p>
            <w:pPr>
              <w:rPr>
                <w:ins w:id="357" w:author="Plankton" w:date="2019-05-31T11:04:00Z"/>
                <w:rFonts w:ascii="Times New Roman" w:hAnsi="Times New Roman"/>
                <w:sz w:val="24"/>
                <w:szCs w:val="24"/>
              </w:rPr>
            </w:pPr>
          </w:p>
        </w:tc>
        <w:tc>
          <w:tcPr>
            <w:tcW w:w="2073" w:type="dxa"/>
            <w:vAlign w:val="center"/>
          </w:tcPr>
          <w:p>
            <w:pPr>
              <w:rPr>
                <w:ins w:id="358" w:author="Plankton" w:date="2019-05-31T11:04:00Z"/>
                <w:rFonts w:ascii="Times New Roman" w:hAnsi="Times New Roman"/>
                <w:sz w:val="24"/>
                <w:szCs w:val="24"/>
              </w:rPr>
            </w:pPr>
            <w:ins w:id="359" w:author="Plankton" w:date="2019-05-31T11:08:00Z">
              <w:r>
                <w:rPr>
                  <w:rFonts w:ascii="Times New Roman" w:hAnsi="Times New Roman"/>
                  <w:sz w:val="24"/>
                  <w:szCs w:val="24"/>
                </w:rPr>
                <w:t>Centropages_Peak</w:t>
              </w:r>
            </w:ins>
          </w:p>
        </w:tc>
        <w:tc>
          <w:tcPr>
            <w:tcW w:w="1050" w:type="dxa"/>
          </w:tcPr>
          <w:p>
            <w:pPr>
              <w:rPr>
                <w:ins w:id="360" w:author="Plankton" w:date="2019-05-31T11:07:00Z"/>
                <w:rFonts w:ascii="Times New Roman" w:hAnsi="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ins w:id="361" w:author="Plankton" w:date="2019-05-31T11:04:00Z"/>
        </w:trPr>
        <w:tc>
          <w:tcPr>
            <w:tcW w:w="2167" w:type="dxa"/>
            <w:vAlign w:val="center"/>
          </w:tcPr>
          <w:p>
            <w:pPr>
              <w:rPr>
                <w:ins w:id="362" w:author="Plankton" w:date="2019-05-31T11:04:00Z"/>
                <w:rFonts w:ascii="Times New Roman" w:hAnsi="Times New Roman"/>
                <w:sz w:val="24"/>
                <w:szCs w:val="24"/>
              </w:rPr>
            </w:pPr>
            <w:ins w:id="363" w:author="Plankton" w:date="2019-05-31T11:04:00Z">
              <w:r>
                <w:rPr>
                  <w:rFonts w:ascii="Times New Roman" w:hAnsi="Times New Roman"/>
                  <w:sz w:val="24"/>
                  <w:szCs w:val="24"/>
                </w:rPr>
                <w:t>Oithona_Peak</w:t>
              </w:r>
            </w:ins>
          </w:p>
        </w:tc>
        <w:tc>
          <w:tcPr>
            <w:tcW w:w="1530" w:type="dxa"/>
            <w:vAlign w:val="center"/>
          </w:tcPr>
          <w:p>
            <w:pPr>
              <w:rPr>
                <w:ins w:id="364" w:author="Plankton" w:date="2019-05-31T11:04:00Z"/>
                <w:rFonts w:ascii="Times New Roman" w:hAnsi="Times New Roman"/>
                <w:sz w:val="24"/>
                <w:szCs w:val="24"/>
              </w:rPr>
            </w:pPr>
          </w:p>
        </w:tc>
        <w:tc>
          <w:tcPr>
            <w:tcW w:w="2073" w:type="dxa"/>
            <w:vAlign w:val="center"/>
          </w:tcPr>
          <w:p>
            <w:pPr>
              <w:rPr>
                <w:ins w:id="365" w:author="Plankton" w:date="2019-05-31T11:04:00Z"/>
                <w:rFonts w:ascii="Times New Roman" w:hAnsi="Times New Roman"/>
                <w:sz w:val="24"/>
                <w:szCs w:val="24"/>
              </w:rPr>
            </w:pPr>
            <w:ins w:id="366" w:author="Plankton" w:date="2019-05-31T11:08:00Z">
              <w:r>
                <w:rPr>
                  <w:rFonts w:ascii="Times New Roman" w:hAnsi="Times New Roman"/>
                  <w:sz w:val="24"/>
                  <w:szCs w:val="24"/>
                </w:rPr>
                <w:t>Acartia_Begin</w:t>
              </w:r>
            </w:ins>
          </w:p>
        </w:tc>
        <w:tc>
          <w:tcPr>
            <w:tcW w:w="1050" w:type="dxa"/>
          </w:tcPr>
          <w:p>
            <w:pPr>
              <w:rPr>
                <w:ins w:id="367" w:author="Plankton" w:date="2019-05-31T11:07:00Z"/>
                <w:rFonts w:ascii="Times New Roman" w:hAnsi="Times New Roman"/>
                <w:sz w:val="24"/>
                <w:szCs w:val="24"/>
              </w:rPr>
            </w:pPr>
          </w:p>
        </w:tc>
      </w:tr>
    </w:tbl>
    <w:p>
      <w:pPr>
        <w:pStyle w:val="10"/>
      </w:pPr>
    </w:p>
    <w:p>
      <w:pPr>
        <w:pStyle w:val="4"/>
        <w:spacing w:line="360" w:lineRule="auto"/>
        <w:jc w:val="both"/>
        <w:rPr>
          <w:rFonts w:ascii="Times New Roman" w:hAnsi="Times New Roman"/>
          <w:rPrChange w:id="369" w:author="Plankton" w:date="2019-05-29T13:21:00Z">
            <w:rPr/>
          </w:rPrChange>
        </w:rPr>
        <w:pPrChange w:id="368" w:author="Plankton" w:date="2019-05-31T12:37:00Z">
          <w:pPr>
            <w:pStyle w:val="4"/>
          </w:pPr>
        </w:pPrChange>
      </w:pPr>
      <w:r>
        <w:rPr>
          <w:rFonts w:ascii="Times New Roman" w:hAnsi="Times New Roman"/>
          <w:rPrChange w:id="370" w:author="Plankton" w:date="2019-05-29T13:21:00Z">
            <w:rPr/>
          </w:rPrChange>
        </w:rPr>
        <w:t>Методика заполнения пропущенных значений</w:t>
      </w:r>
    </w:p>
    <w:p>
      <w:pPr>
        <w:pStyle w:val="10"/>
        <w:spacing w:line="360" w:lineRule="auto"/>
        <w:jc w:val="both"/>
        <w:pPrChange w:id="371" w:author="Plankton" w:date="2019-05-31T12:37:00Z">
          <w:pPr>
            <w:pStyle w:val="10"/>
          </w:pPr>
        </w:pPrChange>
      </w:pPr>
      <w:r>
        <w:t>В 1963, 1972 и 1990 гг имеющая временная сеть наблюдений не позволила адекватно описать кумуляту для C.glacialis (очень краткое пребывание вида в планктоне пришлось на промежутки между наблюдениями).</w:t>
      </w:r>
      <w:ins w:id="372" w:author="polyd" w:date="2019-06-16T13:15:21Z">
        <w:r>
          <w:rPr>
            <w:lang w:val="ru-RU"/>
          </w:rPr>
          <w:t xml:space="preserve"> </w:t>
        </w:r>
      </w:ins>
      <w:ins w:id="373" w:author="polyd" w:date="2019-06-16T13:16:16Z">
        <w:r>
          <w:rPr>
            <w:lang w:val="ru-RU"/>
          </w:rPr>
          <w:t xml:space="preserve">Кроме </w:t>
        </w:r>
      </w:ins>
      <w:ins w:id="374" w:author="polyd" w:date="2019-06-16T13:16:17Z">
        <w:r>
          <w:rPr>
            <w:lang w:val="ru-RU"/>
          </w:rPr>
          <w:t>того</w:t>
        </w:r>
      </w:ins>
      <w:ins w:id="375" w:author="polyd" w:date="2019-06-16T13:16:18Z">
        <w:r>
          <w:rPr>
            <w:lang w:val="ru-RU"/>
          </w:rPr>
          <w:t xml:space="preserve">, </w:t>
        </w:r>
      </w:ins>
      <w:ins w:id="376" w:author="polyd" w:date="2019-06-16T13:16:19Z">
        <w:r>
          <w:rPr>
            <w:lang w:val="ru-RU"/>
          </w:rPr>
          <w:t xml:space="preserve">в </w:t>
        </w:r>
      </w:ins>
      <w:ins w:id="377" w:author="polyd" w:date="2019-06-16T13:16:10Z">
        <w:r>
          <w:rPr/>
          <w:t xml:space="preserve">случае </w:t>
        </w:r>
      </w:ins>
      <w:ins w:id="378" w:author="polyd" w:date="2019-06-16T13:16:10Z">
        <w:r>
          <w:rPr>
            <w:i/>
          </w:rPr>
          <w:t>Oithona</w:t>
        </w:r>
      </w:ins>
      <w:ins w:id="379" w:author="polyd" w:date="2019-06-16T13:16:10Z">
        <w:r>
          <w:rPr/>
          <w:t xml:space="preserve"> (</w:t>
        </w:r>
      </w:ins>
      <w:ins w:id="380" w:author="polyd" w:date="2019-06-16T13:17:38Z">
        <w:r>
          <w:rPr>
            <w:lang w:val="ru-RU"/>
          </w:rPr>
          <w:t>1</w:t>
        </w:r>
      </w:ins>
      <w:ins w:id="381" w:author="polyd" w:date="2019-06-16T13:17:39Z">
        <w:r>
          <w:rPr>
            <w:lang w:val="ru-RU"/>
          </w:rPr>
          <w:t>961</w:t>
        </w:r>
      </w:ins>
      <w:ins w:id="382" w:author="polyd" w:date="2019-06-16T13:17:47Z">
        <w:r>
          <w:rPr>
            <w:lang w:val="ru-RU"/>
          </w:rPr>
          <w:t>,</w:t>
        </w:r>
      </w:ins>
      <w:ins w:id="383" w:author="polyd" w:date="2019-06-16T13:17:48Z">
        <w:r>
          <w:rPr>
            <w:lang w:val="ru-RU"/>
          </w:rPr>
          <w:t xml:space="preserve"> 1</w:t>
        </w:r>
      </w:ins>
      <w:ins w:id="384" w:author="polyd" w:date="2019-06-16T13:17:49Z">
        <w:r>
          <w:rPr>
            <w:lang w:val="ru-RU"/>
          </w:rPr>
          <w:t>98</w:t>
        </w:r>
      </w:ins>
      <w:ins w:id="385" w:author="polyd" w:date="2019-06-16T13:17:52Z">
        <w:r>
          <w:rPr>
            <w:lang w:val="ru-RU"/>
          </w:rPr>
          <w:t>7</w:t>
        </w:r>
      </w:ins>
      <w:ins w:id="386" w:author="polyd" w:date="2019-06-16T13:17:53Z">
        <w:r>
          <w:rPr>
            <w:lang w:val="ru-RU"/>
          </w:rPr>
          <w:t>,</w:t>
        </w:r>
      </w:ins>
      <w:ins w:id="387" w:author="polyd" w:date="2019-06-16T13:17:54Z">
        <w:r>
          <w:rPr>
            <w:lang w:val="ru-RU"/>
          </w:rPr>
          <w:t xml:space="preserve"> </w:t>
        </w:r>
      </w:ins>
      <w:ins w:id="388" w:author="polyd" w:date="2019-06-16T13:18:00Z">
        <w:r>
          <w:rPr>
            <w:lang w:val="ru-RU"/>
          </w:rPr>
          <w:t>199</w:t>
        </w:r>
      </w:ins>
      <w:ins w:id="389" w:author="polyd" w:date="2019-06-16T13:18:08Z">
        <w:r>
          <w:rPr>
            <w:lang w:val="ru-RU"/>
          </w:rPr>
          <w:t>9</w:t>
        </w:r>
      </w:ins>
      <w:ins w:id="390" w:author="polyd" w:date="2019-06-16T13:18:09Z">
        <w:r>
          <w:rPr>
            <w:lang w:val="ru-RU"/>
          </w:rPr>
          <w:t xml:space="preserve">, </w:t>
        </w:r>
      </w:ins>
      <w:ins w:id="391" w:author="polyd" w:date="2019-06-16T13:18:12Z">
        <w:r>
          <w:rPr>
            <w:lang w:val="ru-RU"/>
          </w:rPr>
          <w:t>2012</w:t>
        </w:r>
      </w:ins>
      <w:ins w:id="392" w:author="polyd" w:date="2019-06-16T13:18:13Z">
        <w:r>
          <w:rPr>
            <w:lang w:val="ru-RU"/>
          </w:rPr>
          <w:t xml:space="preserve">, </w:t>
        </w:r>
      </w:ins>
      <w:ins w:id="393" w:author="polyd" w:date="2019-06-16T13:18:16Z">
        <w:r>
          <w:rPr>
            <w:lang w:val="ru-RU"/>
          </w:rPr>
          <w:t>2</w:t>
        </w:r>
      </w:ins>
      <w:ins w:id="394" w:author="polyd" w:date="2019-06-16T13:18:17Z">
        <w:r>
          <w:rPr>
            <w:lang w:val="ru-RU"/>
          </w:rPr>
          <w:t>01</w:t>
        </w:r>
      </w:ins>
      <w:ins w:id="395" w:author="polyd" w:date="2019-06-16T13:18:18Z">
        <w:r>
          <w:rPr>
            <w:lang w:val="ru-RU"/>
          </w:rPr>
          <w:t>4</w:t>
        </w:r>
      </w:ins>
      <w:ins w:id="396" w:author="polyd" w:date="2019-06-16T13:18:23Z">
        <w:r>
          <w:rPr>
            <w:lang w:val="ru-RU"/>
          </w:rPr>
          <w:t xml:space="preserve"> </w:t>
        </w:r>
      </w:ins>
      <w:ins w:id="397" w:author="polyd" w:date="2019-06-16T13:18:25Z">
        <w:r>
          <w:rPr>
            <w:lang w:val="ru-RU"/>
          </w:rPr>
          <w:t>и</w:t>
        </w:r>
      </w:ins>
      <w:ins w:id="398" w:author="polyd" w:date="2019-06-16T13:18:26Z">
        <w:r>
          <w:rPr>
            <w:lang w:val="ru-RU"/>
          </w:rPr>
          <w:t xml:space="preserve"> 2</w:t>
        </w:r>
      </w:ins>
      <w:ins w:id="399" w:author="polyd" w:date="2019-06-16T13:18:27Z">
        <w:r>
          <w:rPr>
            <w:lang w:val="ru-RU"/>
          </w:rPr>
          <w:t>017</w:t>
        </w:r>
      </w:ins>
      <w:ins w:id="400" w:author="polyd" w:date="2019-06-16T13:18:32Z">
        <w:r>
          <w:rPr>
            <w:lang w:val="ru-RU"/>
          </w:rPr>
          <w:t xml:space="preserve"> </w:t>
        </w:r>
      </w:ins>
      <w:ins w:id="401" w:author="polyd" w:date="2019-06-16T13:18:30Z">
        <w:r>
          <w:rPr>
            <w:lang w:val="ru-RU"/>
          </w:rPr>
          <w:t>гг</w:t>
        </w:r>
      </w:ins>
      <w:ins w:id="402" w:author="polyd" w:date="2019-06-16T13:16:10Z">
        <w:r>
          <w:rPr/>
          <w:t xml:space="preserve">) и </w:t>
        </w:r>
      </w:ins>
      <w:ins w:id="403" w:author="polyd" w:date="2019-06-16T13:16:10Z">
        <w:r>
          <w:rPr>
            <w:i/>
          </w:rPr>
          <w:t>Microsetella</w:t>
        </w:r>
      </w:ins>
      <w:ins w:id="404" w:author="polyd" w:date="2019-06-16T13:16:10Z">
        <w:r>
          <w:rPr/>
          <w:t xml:space="preserve"> (1</w:t>
        </w:r>
      </w:ins>
      <w:ins w:id="405" w:author="polyd" w:date="2019-06-16T13:18:52Z">
        <w:r>
          <w:rPr>
            <w:lang w:val="ru-RU"/>
          </w:rPr>
          <w:t>99</w:t>
        </w:r>
      </w:ins>
      <w:ins w:id="406" w:author="polyd" w:date="2019-06-16T13:18:55Z">
        <w:r>
          <w:rPr>
            <w:lang w:val="ru-RU"/>
          </w:rPr>
          <w:t xml:space="preserve">2 </w:t>
        </w:r>
      </w:ins>
      <w:ins w:id="407" w:author="polyd" w:date="2019-06-16T13:18:56Z">
        <w:r>
          <w:rPr>
            <w:lang w:val="ru-RU"/>
          </w:rPr>
          <w:t>г.</w:t>
        </w:r>
      </w:ins>
      <w:ins w:id="408" w:author="polyd" w:date="2019-06-16T13:16:10Z">
        <w:r>
          <w:rPr/>
          <w:t>) предложенный алгоритм поиска фенологических событий давал неправдоподобные результаты (дата окончания сезона превышала 365 дней, т.е. логистическая кривая не выходила на плато и не было возможности вычислить значение асимптоты логистической кривой)</w:t>
        </w:r>
      </w:ins>
      <w:ins w:id="409" w:author="polyd" w:date="2019-06-16T13:19:24Z">
        <w:r>
          <w:rPr>
            <w:lang w:val="ru-RU"/>
          </w:rPr>
          <w:t>.</w:t>
        </w:r>
      </w:ins>
      <w:ins w:id="410" w:author="polyd" w:date="2019-06-16T13:19:25Z">
        <w:r>
          <w:rPr>
            <w:lang w:val="ru-RU"/>
          </w:rPr>
          <w:t xml:space="preserve"> </w:t>
        </w:r>
      </w:ins>
      <w:ins w:id="411" w:author="polyd" w:date="2019-06-16T13:19:51Z">
        <w:r>
          <w:rPr>
            <w:lang w:val="ru-RU"/>
          </w:rPr>
          <w:t>Во</w:t>
        </w:r>
      </w:ins>
      <w:ins w:id="412" w:author="polyd" w:date="2019-06-16T13:19:52Z">
        <w:r>
          <w:rPr>
            <w:lang w:val="ru-RU"/>
          </w:rPr>
          <w:t xml:space="preserve"> в</w:t>
        </w:r>
      </w:ins>
      <w:ins w:id="413" w:author="polyd" w:date="2019-06-16T13:19:53Z">
        <w:r>
          <w:rPr>
            <w:lang w:val="ru-RU"/>
          </w:rPr>
          <w:t xml:space="preserve">сех </w:t>
        </w:r>
      </w:ins>
      <w:del w:id="414" w:author="polyd" w:date="2019-06-16T13:19:58Z">
        <w:r>
          <w:rPr/>
          <w:delText xml:space="preserve"> В </w:delText>
        </w:r>
      </w:del>
      <w:r>
        <w:t>этих случаях подобрать логистическую кривую не удалось. В связи с этим пропущенные значения ключевых событий были реконструированы с помощью сингулярного спектрального анализа временных рядов (singular spectral analysis of time series), предложенного в качестве инструмента заполнения пропусков во временных рядах (Golyadina, Osipov, 2007; Golyadina, Korobeynikov, 2013). Для данного анализа была применена функция gapfill() из пакета Rssa (Golyadina, Korobeynikov, 2014).</w:t>
      </w:r>
    </w:p>
    <w:p>
      <w:pPr>
        <w:pStyle w:val="10"/>
        <w:spacing w:line="360" w:lineRule="auto"/>
        <w:jc w:val="both"/>
        <w:rPr>
          <w:del w:id="416" w:author="Plankton" w:date="2019-05-31T12:44:00Z"/>
          <w:lang w:val="en-US"/>
          <w:rPrChange w:id="417" w:author="Plankton" w:date="2019-05-29T13:21:00Z">
            <w:rPr>
              <w:del w:id="418" w:author="Plankton" w:date="2019-05-31T12:44:00Z"/>
            </w:rPr>
          </w:rPrChange>
        </w:rPr>
        <w:pPrChange w:id="415" w:author="Plankton" w:date="2019-05-31T12:37:00Z">
          <w:pPr>
            <w:pStyle w:val="10"/>
          </w:pPr>
        </w:pPrChange>
      </w:pPr>
      <w:del w:id="419" w:author="Plankton" w:date="2019-05-31T12:44:00Z">
        <w:r>
          <w:rPr>
            <w:rStyle w:val="14"/>
            <w:lang w:val="en-US"/>
            <w:rPrChange w:id="420" w:author="Plankton" w:date="2019-05-29T13:21:00Z">
              <w:rPr>
                <w:rStyle w:val="14"/>
              </w:rPr>
            </w:rPrChange>
          </w:rPr>
          <w:delText>N. Golyandina, E. Osipov (2007): The “Caterpillar”-SSA method for analysis of time series with missing values. Journal of Statistical Planning and Inference, Vol. 137, No. 8, Pp 2642–2653</w:delText>
        </w:r>
      </w:del>
    </w:p>
    <w:p>
      <w:pPr>
        <w:pStyle w:val="10"/>
        <w:spacing w:line="360" w:lineRule="auto"/>
        <w:jc w:val="both"/>
        <w:rPr>
          <w:del w:id="422" w:author="Plankton" w:date="2019-05-31T12:44:00Z"/>
          <w:lang w:val="en-US"/>
          <w:rPrChange w:id="423" w:author="Plankton" w:date="2019-05-29T13:21:00Z">
            <w:rPr>
              <w:del w:id="424" w:author="Plankton" w:date="2019-05-31T12:44:00Z"/>
            </w:rPr>
          </w:rPrChange>
        </w:rPr>
        <w:pPrChange w:id="421" w:author="Plankton" w:date="2019-05-31T12:37:00Z">
          <w:pPr>
            <w:pStyle w:val="10"/>
          </w:pPr>
        </w:pPrChange>
      </w:pPr>
      <w:del w:id="425" w:author="Plankton" w:date="2019-05-31T12:44:00Z">
        <w:r>
          <w:rPr>
            <w:rStyle w:val="14"/>
            <w:lang w:val="en-US"/>
            <w:rPrChange w:id="426" w:author="Plankton" w:date="2019-05-29T13:21:00Z">
              <w:rPr>
                <w:rStyle w:val="14"/>
              </w:rPr>
            </w:rPrChange>
          </w:rPr>
          <w:delText>Golyandina, N., &amp; Zhigljavsky, A. (2013). Singular Spectrum Analysis for time series. Springer Science &amp; Business Media.</w:delText>
        </w:r>
      </w:del>
    </w:p>
    <w:p>
      <w:pPr>
        <w:pStyle w:val="10"/>
        <w:spacing w:line="360" w:lineRule="auto"/>
        <w:jc w:val="both"/>
        <w:rPr>
          <w:del w:id="428" w:author="Plankton" w:date="2019-05-31T12:44:00Z"/>
          <w:lang w:val="en-US"/>
          <w:rPrChange w:id="429" w:author="Plankton" w:date="2019-05-29T13:21:00Z">
            <w:rPr>
              <w:del w:id="430" w:author="Plankton" w:date="2019-05-31T12:44:00Z"/>
            </w:rPr>
          </w:rPrChange>
        </w:rPr>
        <w:pPrChange w:id="427" w:author="Plankton" w:date="2019-05-31T12:37:00Z">
          <w:pPr>
            <w:pStyle w:val="10"/>
          </w:pPr>
        </w:pPrChange>
      </w:pPr>
      <w:del w:id="431" w:author="Plankton" w:date="2019-05-31T12:44:00Z">
        <w:r>
          <w:rPr>
            <w:rStyle w:val="14"/>
            <w:lang w:val="en-US"/>
            <w:rPrChange w:id="432" w:author="Plankton" w:date="2019-05-29T13:21:00Z">
              <w:rPr>
                <w:rStyle w:val="14"/>
              </w:rPr>
            </w:rPrChange>
          </w:rPr>
          <w:delText>Nina Golyandina and Anton Korobeynikov (2014) Basic Singular Spectrum Analysis and Forecasting with R. Computational Statistics and Data Analysis, Vol. 71, 934-954</w:delText>
        </w:r>
      </w:del>
    </w:p>
    <w:p>
      <w:pPr>
        <w:pStyle w:val="10"/>
        <w:spacing w:line="360" w:lineRule="auto"/>
        <w:jc w:val="both"/>
        <w:pPrChange w:id="433" w:author="Plankton" w:date="2019-05-31T12:37:00Z">
          <w:pPr>
            <w:pStyle w:val="10"/>
          </w:pPr>
        </w:pPrChange>
      </w:pPr>
      <w:r>
        <w:t>Аналогичный подход бы применен для заполнения пропущенных значений во временных рядах факторов среды (см. ниже).</w:t>
      </w:r>
    </w:p>
    <w:p>
      <w:pPr>
        <w:pStyle w:val="4"/>
        <w:spacing w:line="360" w:lineRule="auto"/>
        <w:jc w:val="both"/>
        <w:rPr>
          <w:rFonts w:ascii="Times New Roman" w:hAnsi="Times New Roman"/>
          <w:rPrChange w:id="435" w:author="Plankton" w:date="2019-05-29T13:21:00Z">
            <w:rPr/>
          </w:rPrChange>
        </w:rPr>
        <w:pPrChange w:id="434" w:author="Plankton" w:date="2019-05-31T12:37:00Z">
          <w:pPr>
            <w:pStyle w:val="4"/>
          </w:pPr>
        </w:pPrChange>
      </w:pPr>
      <w:r>
        <w:rPr>
          <w:rFonts w:ascii="Times New Roman" w:hAnsi="Times New Roman"/>
          <w:rPrChange w:id="436" w:author="Plankton" w:date="2019-05-29T13:21:00Z">
            <w:rPr/>
          </w:rPrChange>
        </w:rPr>
        <w:t>Параметры среды</w:t>
      </w:r>
    </w:p>
    <w:p>
      <w:pPr>
        <w:pStyle w:val="10"/>
        <w:spacing w:line="360" w:lineRule="auto"/>
        <w:jc w:val="both"/>
        <w:pPrChange w:id="437" w:author="Plankton" w:date="2019-05-31T12:37:00Z">
          <w:pPr>
            <w:pStyle w:val="10"/>
          </w:pPr>
        </w:pPrChange>
      </w:pPr>
      <w:r>
        <w:t>В качестве парам</w:t>
      </w:r>
      <w:del w:id="438" w:author="Plankton" w:date="2019-05-29T13:22:00Z">
        <w:r>
          <w:rPr/>
          <w:delText>те</w:delText>
        </w:r>
      </w:del>
      <w:ins w:id="439" w:author="Plankton" w:date="2019-05-29T13:22:00Z">
        <w:r>
          <w:rPr/>
          <w:t>ет</w:t>
        </w:r>
      </w:ins>
      <w:r>
        <w:t xml:space="preserve">ров среды, потенциально оказывающих </w:t>
      </w:r>
      <w:del w:id="440" w:author="Plankton" w:date="2019-05-31T10:31:00Z">
        <w:r>
          <w:rPr/>
          <w:delText xml:space="preserve">вличние </w:delText>
        </w:r>
      </w:del>
      <w:ins w:id="441" w:author="Plankton" w:date="2019-05-31T10:31:00Z">
        <w:r>
          <w:rPr/>
          <w:t xml:space="preserve">влияние </w:t>
        </w:r>
      </w:ins>
      <w:r>
        <w:t>на даты фенологических событий были использованы следующие показатели:</w:t>
      </w:r>
    </w:p>
    <w:p>
      <w:pPr>
        <w:numPr>
          <w:ilvl w:val="0"/>
          <w:numId w:val="2"/>
        </w:numPr>
        <w:spacing w:before="100" w:beforeAutospacing="1" w:after="100" w:afterAutospacing="1" w:line="360" w:lineRule="auto"/>
        <w:ind w:left="720" w:hanging="360"/>
        <w:jc w:val="both"/>
        <w:rPr>
          <w:rFonts w:ascii="Times New Roman" w:hAnsi="Times New Roman"/>
          <w:sz w:val="24"/>
          <w:szCs w:val="24"/>
          <w:lang w:val="en-US"/>
          <w:rPrChange w:id="443" w:author="Plankton" w:date="2019-05-31T18:06:00Z">
            <w:rPr/>
          </w:rPrChange>
        </w:rPr>
        <w:pPrChange w:id="442"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lang w:val="en-US"/>
          <w:rPrChange w:id="444" w:author="Plankton" w:date="2019-05-31T18:06:00Z">
            <w:rPr/>
          </w:rPrChange>
        </w:rPr>
        <w:t>TPD – Julian day when temperature maximum was observed</w:t>
      </w:r>
    </w:p>
    <w:p>
      <w:pPr>
        <w:numPr>
          <w:ilvl w:val="0"/>
          <w:numId w:val="2"/>
        </w:numPr>
        <w:spacing w:before="100" w:beforeAutospacing="1" w:after="100" w:afterAutospacing="1" w:line="360" w:lineRule="auto"/>
        <w:ind w:left="720" w:hanging="360"/>
        <w:jc w:val="both"/>
        <w:rPr>
          <w:rFonts w:ascii="Times New Roman" w:hAnsi="Times New Roman"/>
          <w:sz w:val="24"/>
          <w:szCs w:val="24"/>
          <w:lang w:val="en-US"/>
          <w:rPrChange w:id="446" w:author="Plankton" w:date="2019-05-31T18:06:00Z">
            <w:rPr/>
          </w:rPrChange>
        </w:rPr>
        <w:pPrChange w:id="445"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lang w:val="en-US"/>
          <w:rPrChange w:id="447" w:author="Plankton" w:date="2019-05-31T18:06:00Z">
            <w:rPr/>
          </w:rPrChange>
        </w:rPr>
        <w:t>SpSD</w:t>
      </w:r>
      <w:r>
        <w:rPr>
          <w:rFonts w:ascii="Times New Roman" w:hAnsi="Times New Roman"/>
          <w:sz w:val="24"/>
          <w:szCs w:val="24"/>
          <w:lang w:val="en-US"/>
          <w:rPrChange w:id="448" w:author="Plankton" w:date="2019-05-31T18:06:00Z">
            <w:rPr/>
          </w:rPrChange>
        </w:rPr>
        <w:t xml:space="preserve"> – Julian day when hydrological spring started (water temperature reached 3</w:t>
      </w:r>
      <w:del w:id="449" w:author="Plankton" w:date="2019-05-31T18:07:00Z">
        <w:r>
          <w:rPr>
            <w:rFonts w:ascii="Times New Roman" w:hAnsi="Times New Roman"/>
            <w:sz w:val="24"/>
            <w:szCs w:val="24"/>
            <w:lang w:val="en-US"/>
            <w:rPrChange w:id="450" w:author="Plankton" w:date="2019-05-31T18:06:00Z">
              <w:rPr/>
            </w:rPrChange>
          </w:rPr>
          <w:delText xml:space="preserve"> </w:delText>
        </w:r>
      </w:del>
      <w:ins w:id="451" w:author="Plankton" w:date="2019-05-31T18:07:00Z">
        <w:r>
          <w:rPr>
            <w:rFonts w:ascii="Times New Roman" w:hAnsi="Times New Roman"/>
            <w:sz w:val="24"/>
            <w:szCs w:val="24"/>
            <w:lang w:val="en-US"/>
          </w:rPr>
          <w:t>°C</w:t>
        </w:r>
      </w:ins>
      <w:del w:id="452" w:author="Plankton" w:date="2019-05-31T18:07:00Z">
        <w:r>
          <w:rPr>
            <w:rFonts w:ascii="Times New Roman" w:hAnsi="Times New Roman"/>
            <w:sz w:val="24"/>
            <w:szCs w:val="24"/>
            <w:lang w:val="en-US"/>
            <w:rPrChange w:id="453" w:author="Plankton" w:date="2019-05-31T18:06:00Z">
              <w:rPr/>
            </w:rPrChange>
          </w:rPr>
          <w:delText>Celsium degree</w:delText>
        </w:r>
      </w:del>
      <w:r>
        <w:rPr>
          <w:rFonts w:ascii="Times New Roman" w:hAnsi="Times New Roman"/>
          <w:sz w:val="24"/>
          <w:szCs w:val="24"/>
          <w:lang w:val="en-US"/>
          <w:rPrChange w:id="454" w:author="Plankton" w:date="2019-05-31T18:06:00Z">
            <w:rPr/>
          </w:rPrChange>
        </w:rPr>
        <w:t>)</w:t>
      </w:r>
    </w:p>
    <w:p>
      <w:pPr>
        <w:numPr>
          <w:ilvl w:val="0"/>
          <w:numId w:val="2"/>
        </w:numPr>
        <w:spacing w:before="100" w:beforeAutospacing="1" w:after="100" w:afterAutospacing="1" w:line="360" w:lineRule="auto"/>
        <w:ind w:left="720" w:hanging="360"/>
        <w:jc w:val="both"/>
        <w:rPr>
          <w:rFonts w:ascii="Times New Roman" w:hAnsi="Times New Roman"/>
          <w:sz w:val="24"/>
          <w:szCs w:val="24"/>
          <w:lang w:val="en-US"/>
          <w:rPrChange w:id="456" w:author="Plankton" w:date="2019-05-31T18:06:00Z">
            <w:rPr/>
          </w:rPrChange>
        </w:rPr>
        <w:pPrChange w:id="455"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lang w:val="en-US"/>
          <w:rPrChange w:id="457" w:author="Plankton" w:date="2019-05-31T18:06:00Z">
            <w:rPr/>
          </w:rPrChange>
        </w:rPr>
        <w:t>SuSD</w:t>
      </w:r>
      <w:r>
        <w:rPr>
          <w:rFonts w:ascii="Times New Roman" w:hAnsi="Times New Roman"/>
          <w:sz w:val="24"/>
          <w:szCs w:val="24"/>
          <w:lang w:val="en-US"/>
          <w:rPrChange w:id="458" w:author="Plankton" w:date="2019-05-31T18:06:00Z">
            <w:rPr/>
          </w:rPrChange>
        </w:rPr>
        <w:t xml:space="preserve"> – Julian day when hydrological summer started (water temperature reached </w:t>
      </w:r>
      <w:ins w:id="459" w:author="polyd" w:date="2019-06-16T13:21:04Z">
        <w:r>
          <w:rPr>
            <w:rFonts w:ascii="Times New Roman" w:hAnsi="Times New Roman"/>
            <w:sz w:val="24"/>
            <w:szCs w:val="24"/>
            <w:lang w:val="ru-RU"/>
          </w:rPr>
          <w:t>5</w:t>
        </w:r>
      </w:ins>
      <w:del w:id="460" w:author="polyd" w:date="2019-06-16T13:21:04Z">
        <w:r>
          <w:rPr>
            <w:rFonts w:ascii="Times New Roman" w:hAnsi="Times New Roman"/>
            <w:sz w:val="24"/>
            <w:szCs w:val="24"/>
            <w:lang w:val="en-US"/>
            <w:rPrChange w:id="461" w:author="Plankton" w:date="2019-05-31T18:06:00Z">
              <w:rPr/>
            </w:rPrChange>
          </w:rPr>
          <w:delText>3</w:delText>
        </w:r>
      </w:del>
      <w:ins w:id="463" w:author="Plankton" w:date="2019-05-31T18:06:00Z">
        <w:r>
          <w:rPr>
            <w:rFonts w:ascii="Times New Roman" w:hAnsi="Times New Roman"/>
            <w:sz w:val="24"/>
            <w:szCs w:val="24"/>
            <w:lang w:val="en-US"/>
          </w:rPr>
          <w:t>°C</w:t>
        </w:r>
      </w:ins>
      <w:del w:id="464" w:author="Plankton" w:date="2019-05-31T18:06:00Z">
        <w:r>
          <w:rPr>
            <w:rFonts w:ascii="Times New Roman" w:hAnsi="Times New Roman"/>
            <w:sz w:val="24"/>
            <w:szCs w:val="24"/>
            <w:lang w:val="en-US"/>
            <w:rPrChange w:id="465" w:author="Plankton" w:date="2019-05-31T18:06:00Z">
              <w:rPr/>
            </w:rPrChange>
          </w:rPr>
          <w:delText xml:space="preserve"> Celsium degree</w:delText>
        </w:r>
      </w:del>
      <w:r>
        <w:rPr>
          <w:rFonts w:ascii="Times New Roman" w:hAnsi="Times New Roman"/>
          <w:sz w:val="24"/>
          <w:szCs w:val="24"/>
          <w:lang w:val="en-US"/>
          <w:rPrChange w:id="466" w:author="Plankton" w:date="2019-05-31T18:06:00Z">
            <w:rPr/>
          </w:rPrChange>
        </w:rPr>
        <w:t>)</w:t>
      </w:r>
    </w:p>
    <w:p>
      <w:pPr>
        <w:numPr>
          <w:ilvl w:val="0"/>
          <w:numId w:val="2"/>
        </w:numPr>
        <w:spacing w:before="100" w:beforeAutospacing="1" w:after="100" w:afterAutospacing="1" w:line="360" w:lineRule="auto"/>
        <w:ind w:left="720" w:hanging="360"/>
        <w:jc w:val="both"/>
        <w:rPr>
          <w:ins w:id="468" w:author="Plankton" w:date="2019-05-31T18:05:00Z"/>
          <w:rFonts w:ascii="Times New Roman" w:hAnsi="Times New Roman"/>
          <w:sz w:val="24"/>
          <w:szCs w:val="24"/>
          <w:lang w:val="en-US"/>
          <w:rPrChange w:id="469" w:author="Plankton" w:date="2019-05-31T18:06:00Z">
            <w:rPr>
              <w:ins w:id="470" w:author="Plankton" w:date="2019-05-31T18:05:00Z"/>
              <w:rFonts w:ascii="Times New Roman" w:hAnsi="Times New Roman"/>
              <w:lang w:val="en-US"/>
            </w:rPr>
          </w:rPrChange>
        </w:rPr>
        <w:pPrChange w:id="467"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lang w:val="en-US"/>
          <w:rPrChange w:id="471" w:author="Plankton" w:date="2019-05-31T18:06:00Z">
            <w:rPr/>
          </w:rPrChange>
        </w:rPr>
        <w:t>SuFD</w:t>
      </w:r>
      <w:r>
        <w:rPr>
          <w:rFonts w:ascii="Times New Roman" w:hAnsi="Times New Roman"/>
          <w:sz w:val="24"/>
          <w:szCs w:val="24"/>
          <w:lang w:val="en-US"/>
          <w:rPrChange w:id="472" w:author="Plankton" w:date="2019-05-31T18:06:00Z">
            <w:rPr/>
          </w:rPrChange>
        </w:rPr>
        <w:t xml:space="preserve"> – Julian day when hydrological summer </w:t>
      </w:r>
      <w:ins w:id="473" w:author="Plankton" w:date="2019-05-31T17:57:00Z">
        <w:r>
          <w:rPr>
            <w:rFonts w:ascii="Times New Roman" w:hAnsi="Times New Roman"/>
            <w:sz w:val="24"/>
            <w:szCs w:val="24"/>
            <w:lang w:val="en-US"/>
            <w:rPrChange w:id="474" w:author="Plankton" w:date="2019-05-31T18:06:00Z">
              <w:rPr>
                <w:rFonts w:ascii="Times New Roman" w:hAnsi="Times New Roman"/>
                <w:lang w:val="en-US"/>
              </w:rPr>
            </w:rPrChange>
          </w:rPr>
          <w:t>ends</w:t>
        </w:r>
      </w:ins>
    </w:p>
    <w:p>
      <w:pPr>
        <w:numPr>
          <w:ilvl w:val="0"/>
          <w:numId w:val="2"/>
        </w:numPr>
        <w:spacing w:before="100" w:beforeAutospacing="1" w:after="100" w:afterAutospacing="1" w:line="360" w:lineRule="auto"/>
        <w:ind w:left="720" w:hanging="360"/>
        <w:jc w:val="both"/>
        <w:rPr>
          <w:rFonts w:ascii="Times New Roman" w:hAnsi="Times New Roman"/>
          <w:sz w:val="24"/>
          <w:szCs w:val="24"/>
          <w:lang w:val="en-US"/>
          <w:rPrChange w:id="476" w:author="Plankton" w:date="2019-05-31T18:06:00Z">
            <w:rPr/>
          </w:rPrChange>
        </w:rPr>
        <w:pPrChange w:id="475" w:author="Plankton" w:date="2019-05-31T12:37:00Z">
          <w:pPr>
            <w:numPr>
              <w:ilvl w:val="0"/>
              <w:numId w:val="2"/>
            </w:numPr>
            <w:spacing w:before="100" w:beforeAutospacing="1" w:after="100" w:afterAutospacing="1" w:line="240" w:lineRule="auto"/>
            <w:ind w:left="720" w:hanging="360"/>
          </w:pPr>
        </w:pPrChange>
      </w:pPr>
      <w:ins w:id="477" w:author="Plankton" w:date="2019-05-31T18:05:00Z">
        <w:r>
          <w:rPr>
            <w:rFonts w:ascii="Times New Roman" w:hAnsi="Times New Roman"/>
            <w:sz w:val="24"/>
            <w:szCs w:val="24"/>
            <w:lang w:val="en-US"/>
            <w:rPrChange w:id="478" w:author="Plankton" w:date="2019-05-31T18:06:00Z">
              <w:rPr>
                <w:rFonts w:ascii="Times New Roman" w:hAnsi="Times New Roman"/>
                <w:lang w:val="en-US"/>
              </w:rPr>
            </w:rPrChange>
          </w:rPr>
          <w:t>SuDur</w:t>
        </w:r>
      </w:ins>
      <w:del w:id="479" w:author="Plankton" w:date="2019-05-31T17:57:00Z">
        <w:r>
          <w:rPr>
            <w:rFonts w:ascii="Times New Roman" w:hAnsi="Times New Roman"/>
            <w:sz w:val="24"/>
            <w:szCs w:val="24"/>
            <w:lang w:val="en-US"/>
            <w:rPrChange w:id="480" w:author="Plankton" w:date="2019-05-31T18:06:00Z">
              <w:rPr/>
            </w:rPrChange>
          </w:rPr>
          <w:delText>finnished (????????)</w:delText>
        </w:r>
      </w:del>
      <w:ins w:id="481" w:author="Plankton" w:date="2019-05-31T18:05:00Z">
        <w:r>
          <w:rPr>
            <w:rFonts w:ascii="Times New Roman" w:hAnsi="Times New Roman"/>
            <w:sz w:val="24"/>
            <w:szCs w:val="24"/>
            <w:lang w:val="en-US"/>
            <w:rPrChange w:id="482" w:author="Plankton" w:date="2019-05-31T18:06:00Z">
              <w:rPr>
                <w:rFonts w:ascii="Times New Roman" w:hAnsi="Times New Roman"/>
                <w:lang w:val="en-US"/>
              </w:rPr>
            </w:rPrChange>
          </w:rPr>
          <w:t xml:space="preserve"> </w:t>
        </w:r>
      </w:ins>
      <w:ins w:id="483" w:author="Plankton" w:date="2019-05-31T18:06:00Z">
        <w:r>
          <w:rPr>
            <w:rFonts w:ascii="Times New Roman" w:hAnsi="Times New Roman"/>
            <w:sz w:val="24"/>
            <w:szCs w:val="24"/>
            <w:lang w:val="en-US"/>
            <w:rPrChange w:id="484" w:author="Plankton" w:date="2019-05-31T18:06:00Z">
              <w:rPr>
                <w:rFonts w:ascii="Times New Roman" w:hAnsi="Times New Roman"/>
                <w:lang w:val="en-US"/>
              </w:rPr>
            </w:rPrChange>
          </w:rPr>
          <w:t>–</w:t>
        </w:r>
      </w:ins>
      <w:ins w:id="485" w:author="Plankton" w:date="2019-05-31T18:05:00Z">
        <w:r>
          <w:rPr>
            <w:rFonts w:ascii="Times New Roman" w:hAnsi="Times New Roman"/>
            <w:sz w:val="24"/>
            <w:szCs w:val="24"/>
            <w:lang w:val="en-US"/>
            <w:rPrChange w:id="486" w:author="Plankton" w:date="2019-05-31T18:06:00Z">
              <w:rPr>
                <w:rFonts w:ascii="Times New Roman" w:hAnsi="Times New Roman"/>
                <w:lang w:val="en-US"/>
              </w:rPr>
            </w:rPrChange>
          </w:rPr>
          <w:t xml:space="preserve"> summer </w:t>
        </w:r>
      </w:ins>
      <w:ins w:id="487" w:author="Plankton" w:date="2019-05-31T18:06:00Z">
        <w:r>
          <w:rPr>
            <w:rFonts w:ascii="Times New Roman" w:hAnsi="Times New Roman"/>
            <w:sz w:val="24"/>
            <w:szCs w:val="24"/>
            <w:lang w:val="en-US"/>
            <w:rPrChange w:id="488" w:author="Plankton" w:date="2019-05-31T18:06:00Z">
              <w:rPr>
                <w:rFonts w:ascii="Times New Roman" w:hAnsi="Times New Roman"/>
                <w:lang w:val="en-US"/>
              </w:rPr>
            </w:rPrChange>
          </w:rPr>
          <w:t>duration, Julian days</w:t>
        </w:r>
      </w:ins>
    </w:p>
    <w:p>
      <w:pPr>
        <w:numPr>
          <w:ilvl w:val="0"/>
          <w:numId w:val="2"/>
        </w:numPr>
        <w:spacing w:before="100" w:beforeAutospacing="1" w:after="100" w:afterAutospacing="1" w:line="360" w:lineRule="auto"/>
        <w:ind w:left="720" w:hanging="360"/>
        <w:jc w:val="both"/>
        <w:rPr>
          <w:rFonts w:ascii="Times New Roman" w:hAnsi="Times New Roman"/>
          <w:sz w:val="24"/>
          <w:szCs w:val="24"/>
          <w:lang w:val="en-US"/>
          <w:rPrChange w:id="490" w:author="Plankton" w:date="2019-05-31T18:06:00Z">
            <w:rPr/>
          </w:rPrChange>
        </w:rPr>
        <w:pPrChange w:id="489"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lang w:val="en-US"/>
          <w:rPrChange w:id="491" w:author="Plankton" w:date="2019-05-31T18:06:00Z">
            <w:rPr/>
          </w:rPrChange>
        </w:rPr>
        <w:t>ICD – Julian day when ice clearing was observed</w:t>
      </w:r>
    </w:p>
    <w:p>
      <w:pPr>
        <w:numPr>
          <w:ilvl w:val="0"/>
          <w:numId w:val="2"/>
        </w:numPr>
        <w:spacing w:before="100" w:beforeAutospacing="1" w:after="100" w:afterAutospacing="1" w:line="360" w:lineRule="auto"/>
        <w:ind w:left="720" w:hanging="360"/>
        <w:jc w:val="both"/>
        <w:rPr>
          <w:rFonts w:ascii="Times New Roman" w:hAnsi="Times New Roman"/>
          <w:sz w:val="24"/>
          <w:szCs w:val="24"/>
          <w:rPrChange w:id="493" w:author="Plankton" w:date="2019-05-31T18:06:00Z">
            <w:rPr/>
          </w:rPrChange>
        </w:rPr>
        <w:pPrChange w:id="492"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rPrChange w:id="494" w:author="Plankton" w:date="2019-05-31T18:06:00Z">
            <w:rPr/>
          </w:rPrChange>
        </w:rPr>
        <w:t>SpT</w:t>
      </w:r>
      <w:r>
        <w:rPr>
          <w:rFonts w:ascii="Times New Roman" w:hAnsi="Times New Roman"/>
          <w:sz w:val="24"/>
          <w:szCs w:val="24"/>
          <w:rPrChange w:id="495" w:author="Plankton" w:date="2019-05-31T18:06:00Z">
            <w:rPr/>
          </w:rPrChange>
        </w:rPr>
        <w:t xml:space="preserve"> – </w:t>
      </w:r>
      <w:r>
        <w:rPr>
          <w:rFonts w:ascii="Times New Roman" w:hAnsi="Times New Roman"/>
          <w:sz w:val="24"/>
          <w:szCs w:val="24"/>
          <w:rPrChange w:id="496" w:author="Plankton" w:date="2019-05-31T18:06:00Z">
            <w:rPr/>
          </w:rPrChange>
        </w:rPr>
        <w:t>Mean</w:t>
      </w:r>
      <w:r>
        <w:rPr>
          <w:rFonts w:ascii="Times New Roman" w:hAnsi="Times New Roman"/>
          <w:sz w:val="24"/>
          <w:szCs w:val="24"/>
          <w:rPrChange w:id="497" w:author="Plankton" w:date="2019-05-31T18:06:00Z">
            <w:rPr/>
          </w:rPrChange>
        </w:rPr>
        <w:t xml:space="preserve"> </w:t>
      </w:r>
      <w:r>
        <w:rPr>
          <w:rFonts w:ascii="Times New Roman" w:hAnsi="Times New Roman"/>
          <w:sz w:val="24"/>
          <w:szCs w:val="24"/>
          <w:rPrChange w:id="498" w:author="Plankton" w:date="2019-05-31T18:06:00Z">
            <w:rPr/>
          </w:rPrChange>
        </w:rPr>
        <w:t>spring</w:t>
      </w:r>
      <w:r>
        <w:rPr>
          <w:rFonts w:ascii="Times New Roman" w:hAnsi="Times New Roman"/>
          <w:sz w:val="24"/>
          <w:szCs w:val="24"/>
          <w:rPrChange w:id="499" w:author="Plankton" w:date="2019-05-31T18:06:00Z">
            <w:rPr/>
          </w:rPrChange>
        </w:rPr>
        <w:t xml:space="preserve"> </w:t>
      </w:r>
      <w:r>
        <w:rPr>
          <w:rFonts w:ascii="Times New Roman" w:hAnsi="Times New Roman"/>
          <w:sz w:val="24"/>
          <w:szCs w:val="24"/>
          <w:rPrChange w:id="500" w:author="Plankton" w:date="2019-05-31T18:06:00Z">
            <w:rPr/>
          </w:rPrChange>
        </w:rPr>
        <w:t>temperature</w:t>
      </w:r>
    </w:p>
    <w:p>
      <w:pPr>
        <w:numPr>
          <w:ilvl w:val="0"/>
          <w:numId w:val="2"/>
        </w:numPr>
        <w:spacing w:before="100" w:beforeAutospacing="1" w:after="100" w:afterAutospacing="1" w:line="360" w:lineRule="auto"/>
        <w:ind w:left="720" w:hanging="360"/>
        <w:jc w:val="both"/>
        <w:rPr>
          <w:rFonts w:ascii="Times New Roman" w:hAnsi="Times New Roman"/>
          <w:sz w:val="24"/>
          <w:szCs w:val="24"/>
          <w:rPrChange w:id="502" w:author="Plankton" w:date="2019-05-31T18:06:00Z">
            <w:rPr/>
          </w:rPrChange>
        </w:rPr>
        <w:pPrChange w:id="501"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rPrChange w:id="503" w:author="Plankton" w:date="2019-05-31T18:06:00Z">
            <w:rPr/>
          </w:rPrChange>
        </w:rPr>
        <w:t>SuT</w:t>
      </w:r>
      <w:r>
        <w:rPr>
          <w:rFonts w:ascii="Times New Roman" w:hAnsi="Times New Roman"/>
          <w:sz w:val="24"/>
          <w:szCs w:val="24"/>
          <w:rPrChange w:id="504" w:author="Plankton" w:date="2019-05-31T18:06:00Z">
            <w:rPr/>
          </w:rPrChange>
        </w:rPr>
        <w:t xml:space="preserve"> – </w:t>
      </w:r>
      <w:r>
        <w:rPr>
          <w:rFonts w:ascii="Times New Roman" w:hAnsi="Times New Roman"/>
          <w:sz w:val="24"/>
          <w:szCs w:val="24"/>
          <w:rPrChange w:id="505" w:author="Plankton" w:date="2019-05-31T18:06:00Z">
            <w:rPr/>
          </w:rPrChange>
        </w:rPr>
        <w:t>Mean</w:t>
      </w:r>
      <w:r>
        <w:rPr>
          <w:rFonts w:ascii="Times New Roman" w:hAnsi="Times New Roman"/>
          <w:sz w:val="24"/>
          <w:szCs w:val="24"/>
          <w:rPrChange w:id="506" w:author="Plankton" w:date="2019-05-31T18:06:00Z">
            <w:rPr/>
          </w:rPrChange>
        </w:rPr>
        <w:t xml:space="preserve"> </w:t>
      </w:r>
      <w:r>
        <w:rPr>
          <w:rFonts w:ascii="Times New Roman" w:hAnsi="Times New Roman"/>
          <w:sz w:val="24"/>
          <w:szCs w:val="24"/>
          <w:rPrChange w:id="507" w:author="Plankton" w:date="2019-05-31T18:06:00Z">
            <w:rPr/>
          </w:rPrChange>
        </w:rPr>
        <w:t>summer</w:t>
      </w:r>
      <w:r>
        <w:rPr>
          <w:rFonts w:ascii="Times New Roman" w:hAnsi="Times New Roman"/>
          <w:sz w:val="24"/>
          <w:szCs w:val="24"/>
          <w:rPrChange w:id="508" w:author="Plankton" w:date="2019-05-31T18:06:00Z">
            <w:rPr/>
          </w:rPrChange>
        </w:rPr>
        <w:t xml:space="preserve"> </w:t>
      </w:r>
      <w:r>
        <w:rPr>
          <w:rFonts w:ascii="Times New Roman" w:hAnsi="Times New Roman"/>
          <w:sz w:val="24"/>
          <w:szCs w:val="24"/>
          <w:rPrChange w:id="509" w:author="Plankton" w:date="2019-05-31T18:06:00Z">
            <w:rPr/>
          </w:rPrChange>
        </w:rPr>
        <w:t>temperature</w:t>
      </w:r>
    </w:p>
    <w:p>
      <w:pPr>
        <w:numPr>
          <w:ilvl w:val="0"/>
          <w:numId w:val="2"/>
        </w:numPr>
        <w:spacing w:before="100" w:beforeAutospacing="1" w:after="100" w:afterAutospacing="1" w:line="360" w:lineRule="auto"/>
        <w:ind w:left="720" w:hanging="360"/>
        <w:jc w:val="both"/>
        <w:rPr>
          <w:rFonts w:ascii="Times New Roman" w:hAnsi="Times New Roman"/>
          <w:sz w:val="24"/>
          <w:szCs w:val="24"/>
          <w:rPrChange w:id="511" w:author="Plankton" w:date="2019-05-31T18:06:00Z">
            <w:rPr/>
          </w:rPrChange>
        </w:rPr>
        <w:pPrChange w:id="510"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rPrChange w:id="512" w:author="Plankton" w:date="2019-05-31T18:06:00Z">
            <w:rPr/>
          </w:rPrChange>
        </w:rPr>
        <w:t xml:space="preserve">NAO – </w:t>
      </w:r>
      <w:r>
        <w:rPr>
          <w:rFonts w:ascii="Times New Roman" w:hAnsi="Times New Roman"/>
          <w:sz w:val="24"/>
          <w:szCs w:val="24"/>
          <w:rPrChange w:id="513" w:author="Plankton" w:date="2019-05-31T18:06:00Z">
            <w:rPr/>
          </w:rPrChange>
        </w:rPr>
        <w:t>North</w:t>
      </w:r>
      <w:r>
        <w:rPr>
          <w:rFonts w:ascii="Times New Roman" w:hAnsi="Times New Roman"/>
          <w:sz w:val="24"/>
          <w:szCs w:val="24"/>
          <w:rPrChange w:id="514" w:author="Plankton" w:date="2019-05-31T18:06:00Z">
            <w:rPr/>
          </w:rPrChange>
        </w:rPr>
        <w:t xml:space="preserve"> </w:t>
      </w:r>
      <w:r>
        <w:rPr>
          <w:rFonts w:ascii="Times New Roman" w:hAnsi="Times New Roman"/>
          <w:sz w:val="24"/>
          <w:szCs w:val="24"/>
          <w:rPrChange w:id="515" w:author="Plankton" w:date="2019-05-31T18:06:00Z">
            <w:rPr/>
          </w:rPrChange>
        </w:rPr>
        <w:t>Atlantic</w:t>
      </w:r>
      <w:r>
        <w:rPr>
          <w:rFonts w:ascii="Times New Roman" w:hAnsi="Times New Roman"/>
          <w:sz w:val="24"/>
          <w:szCs w:val="24"/>
          <w:rPrChange w:id="516" w:author="Plankton" w:date="2019-05-31T18:06:00Z">
            <w:rPr/>
          </w:rPrChange>
        </w:rPr>
        <w:t xml:space="preserve"> </w:t>
      </w:r>
      <w:r>
        <w:rPr>
          <w:rFonts w:ascii="Times New Roman" w:hAnsi="Times New Roman"/>
          <w:sz w:val="24"/>
          <w:szCs w:val="24"/>
          <w:rPrChange w:id="517" w:author="Plankton" w:date="2019-05-31T18:06:00Z">
            <w:rPr/>
          </w:rPrChange>
        </w:rPr>
        <w:t>oscillation</w:t>
      </w:r>
      <w:r>
        <w:rPr>
          <w:rFonts w:ascii="Times New Roman" w:hAnsi="Times New Roman"/>
          <w:sz w:val="24"/>
          <w:szCs w:val="24"/>
          <w:rPrChange w:id="518" w:author="Plankton" w:date="2019-05-31T18:06:00Z">
            <w:rPr/>
          </w:rPrChange>
        </w:rPr>
        <w:t xml:space="preserve"> </w:t>
      </w:r>
      <w:r>
        <w:rPr>
          <w:rFonts w:ascii="Times New Roman" w:hAnsi="Times New Roman"/>
          <w:sz w:val="24"/>
          <w:szCs w:val="24"/>
          <w:rPrChange w:id="519" w:author="Plankton" w:date="2019-05-31T18:06:00Z">
            <w:rPr/>
          </w:rPrChange>
        </w:rPr>
        <w:t>index</w:t>
      </w:r>
    </w:p>
    <w:p>
      <w:pPr>
        <w:numPr>
          <w:ilvl w:val="0"/>
          <w:numId w:val="2"/>
        </w:numPr>
        <w:spacing w:before="100" w:beforeAutospacing="1" w:after="100" w:afterAutospacing="1" w:line="360" w:lineRule="auto"/>
        <w:ind w:left="720" w:hanging="360"/>
        <w:jc w:val="both"/>
        <w:rPr>
          <w:rFonts w:ascii="Times New Roman" w:hAnsi="Times New Roman"/>
          <w:sz w:val="24"/>
          <w:szCs w:val="24"/>
          <w:rPrChange w:id="521" w:author="Plankton" w:date="2019-05-31T18:06:00Z">
            <w:rPr/>
          </w:rPrChange>
        </w:rPr>
        <w:pPrChange w:id="520" w:author="Plankton" w:date="2019-05-31T12:37:00Z">
          <w:pPr>
            <w:numPr>
              <w:ilvl w:val="0"/>
              <w:numId w:val="2"/>
            </w:numPr>
            <w:spacing w:before="100" w:beforeAutospacing="1" w:after="100" w:afterAutospacing="1" w:line="240" w:lineRule="auto"/>
            <w:ind w:left="720" w:hanging="360"/>
          </w:pPr>
        </w:pPrChange>
      </w:pPr>
      <w:r>
        <w:rPr>
          <w:rFonts w:ascii="Times New Roman" w:hAnsi="Times New Roman"/>
          <w:sz w:val="24"/>
          <w:szCs w:val="24"/>
          <w:rPrChange w:id="522" w:author="Plankton" w:date="2019-05-31T18:06:00Z">
            <w:rPr/>
          </w:rPrChange>
        </w:rPr>
        <w:t xml:space="preserve">AOI – </w:t>
      </w:r>
      <w:r>
        <w:rPr>
          <w:rFonts w:ascii="Times New Roman" w:hAnsi="Times New Roman"/>
          <w:sz w:val="24"/>
          <w:szCs w:val="24"/>
          <w:rPrChange w:id="523" w:author="Plankton" w:date="2019-05-31T18:06:00Z">
            <w:rPr/>
          </w:rPrChange>
        </w:rPr>
        <w:t>Arctic</w:t>
      </w:r>
      <w:r>
        <w:rPr>
          <w:rFonts w:ascii="Times New Roman" w:hAnsi="Times New Roman"/>
          <w:sz w:val="24"/>
          <w:szCs w:val="24"/>
          <w:rPrChange w:id="524" w:author="Plankton" w:date="2019-05-31T18:06:00Z">
            <w:rPr/>
          </w:rPrChange>
        </w:rPr>
        <w:t xml:space="preserve"> </w:t>
      </w:r>
      <w:r>
        <w:rPr>
          <w:rFonts w:ascii="Times New Roman" w:hAnsi="Times New Roman"/>
          <w:sz w:val="24"/>
          <w:szCs w:val="24"/>
          <w:rPrChange w:id="525" w:author="Plankton" w:date="2019-05-31T18:06:00Z">
            <w:rPr/>
          </w:rPrChange>
        </w:rPr>
        <w:t>oscillation</w:t>
      </w:r>
      <w:r>
        <w:rPr>
          <w:rFonts w:ascii="Times New Roman" w:hAnsi="Times New Roman"/>
          <w:sz w:val="24"/>
          <w:szCs w:val="24"/>
          <w:rPrChange w:id="526" w:author="Plankton" w:date="2019-05-31T18:06:00Z">
            <w:rPr/>
          </w:rPrChange>
        </w:rPr>
        <w:t xml:space="preserve"> </w:t>
      </w:r>
      <w:r>
        <w:rPr>
          <w:rFonts w:ascii="Times New Roman" w:hAnsi="Times New Roman"/>
          <w:sz w:val="24"/>
          <w:szCs w:val="24"/>
          <w:rPrChange w:id="527" w:author="Plankton" w:date="2019-05-31T18:06:00Z">
            <w:rPr/>
          </w:rPrChange>
        </w:rPr>
        <w:t>index</w:t>
      </w:r>
      <w:r>
        <w:rPr>
          <w:rFonts w:ascii="Times New Roman" w:hAnsi="Times New Roman"/>
          <w:sz w:val="24"/>
          <w:szCs w:val="24"/>
          <w:rPrChange w:id="528" w:author="Plankton" w:date="2019-05-31T18:06:00Z">
            <w:rPr/>
          </w:rPrChange>
        </w:rPr>
        <w:t xml:space="preserve"> </w:t>
      </w:r>
      <w:del w:id="529" w:author="Plankton" w:date="2019-05-31T17:57:00Z">
        <w:r>
          <w:rPr>
            <w:rFonts w:ascii="Times New Roman" w:hAnsi="Times New Roman"/>
            <w:sz w:val="24"/>
            <w:szCs w:val="24"/>
            <w:rPrChange w:id="530" w:author="Plankton" w:date="2019-05-31T18:06:00Z">
              <w:rPr/>
            </w:rPrChange>
          </w:rPr>
          <w:delText>?????????????</w:delText>
        </w:r>
      </w:del>
    </w:p>
    <w:p>
      <w:pPr>
        <w:pStyle w:val="10"/>
        <w:spacing w:line="360" w:lineRule="auto"/>
        <w:jc w:val="both"/>
        <w:pPrChange w:id="531" w:author="Plankton" w:date="2019-05-31T12:37:00Z">
          <w:pPr>
            <w:pStyle w:val="10"/>
          </w:pPr>
        </w:pPrChange>
      </w:pPr>
      <w:del w:id="532" w:author="Plankton" w:date="2019-05-29T12:08:00Z">
        <w:r>
          <w:rPr/>
          <w:delText>Поскольку жизненный цикл изученных видов охватывает как минимум два года, то с</w:delText>
        </w:r>
      </w:del>
      <w:ins w:id="533" w:author="Plankton" w:date="2019-05-29T12:09:00Z">
        <w:r>
          <w:rPr/>
          <w:t xml:space="preserve"> </w:t>
        </w:r>
      </w:ins>
      <w:ins w:id="534" w:author="Plankton" w:date="2019-05-29T12:08:00Z">
        <w:r>
          <w:rPr/>
          <w:t>С</w:t>
        </w:r>
      </w:ins>
      <w:ins w:id="535" w:author="Daria Martynova" w:date="2019-05-28T15:10:00Z">
        <w:r>
          <w:rPr/>
          <w:t>остояние популяци</w:t>
        </w:r>
      </w:ins>
      <w:ins w:id="536" w:author="Daria Martynova" w:date="2019-05-28T15:10:00Z">
        <w:del w:id="537" w:author="Plankton" w:date="2019-05-29T12:09:00Z">
          <w:r>
            <w:rPr/>
            <w:delText>и</w:delText>
          </w:r>
        </w:del>
      </w:ins>
      <w:ins w:id="538" w:author="Plankton" w:date="2019-05-29T12:09:00Z">
        <w:r>
          <w:rPr/>
          <w:t>й планктонных копепод</w:t>
        </w:r>
      </w:ins>
      <w:ins w:id="539" w:author="Daria Martynova" w:date="2019-05-28T15:10:00Z">
        <w:r>
          <w:rPr/>
          <w:t xml:space="preserve"> в </w:t>
        </w:r>
      </w:ins>
      <w:ins w:id="540" w:author="Daria Martynova" w:date="2019-05-28T15:10:00Z">
        <w:del w:id="541" w:author="Plankton" w:date="2019-05-29T12:09:00Z">
          <w:r>
            <w:rPr/>
            <w:delText>данном</w:delText>
          </w:r>
        </w:del>
      </w:ins>
      <w:ins w:id="542" w:author="Plankton" w:date="2019-05-29T12:09:00Z">
        <w:r>
          <w:rPr/>
          <w:t>текущем</w:t>
        </w:r>
      </w:ins>
      <w:r>
        <w:t xml:space="preserve"> году может зависеть от событий произошедших в предыдущий год. В связи с этим, в качестве отдельных факторов, вовлеченных в дальнейший анализ рассматривались значения показателей, отмченные в предыдущем году.</w:t>
      </w:r>
    </w:p>
    <w:p>
      <w:pPr>
        <w:pStyle w:val="4"/>
        <w:spacing w:line="360" w:lineRule="auto"/>
        <w:jc w:val="both"/>
        <w:rPr>
          <w:rFonts w:ascii="Times New Roman" w:hAnsi="Times New Roman"/>
          <w:rPrChange w:id="544" w:author="Plankton" w:date="2019-05-29T13:21:00Z">
            <w:rPr/>
          </w:rPrChange>
        </w:rPr>
        <w:pPrChange w:id="543" w:author="Plankton" w:date="2019-05-31T12:37:00Z">
          <w:pPr>
            <w:pStyle w:val="4"/>
          </w:pPr>
        </w:pPrChange>
      </w:pPr>
      <w:r>
        <w:rPr>
          <w:rFonts w:ascii="Times New Roman" w:hAnsi="Times New Roman"/>
          <w:rPrChange w:id="545" w:author="Plankton" w:date="2019-05-29T13:21:00Z">
            <w:rPr/>
          </w:rPrChange>
        </w:rPr>
        <w:t>Анализ многолетней динамики изученных величин</w:t>
      </w:r>
    </w:p>
    <w:p>
      <w:pPr>
        <w:pStyle w:val="10"/>
        <w:spacing w:line="360" w:lineRule="auto"/>
        <w:jc w:val="both"/>
        <w:pPrChange w:id="546" w:author="Plankton" w:date="2019-05-31T12:37:00Z">
          <w:pPr>
            <w:pStyle w:val="10"/>
          </w:pPr>
        </w:pPrChange>
      </w:pPr>
      <w:r>
        <w:t>Для выявления многолетних линейных трендов в динамике фенологических показателей видов и их обилия, а также факторов среды</w:t>
      </w:r>
      <w:ins w:id="547" w:author="polyd" w:date="2019-06-16T13:21:59Z">
        <w:r>
          <w:rPr>
            <w:lang w:val="ru-RU"/>
          </w:rPr>
          <w:t>,</w:t>
        </w:r>
      </w:ins>
      <w:r>
        <w:t xml:space="preserve"> для каждого из них были подобраны линейные модели, связывающие значение той или иной величины со временем (годы наблюдения). Подбор параметров линейных моделей осуществлялся методом наименьших квадратов с помощью функции lm() из пакета stats (R Core Team, 2019).</w:t>
      </w:r>
    </w:p>
    <w:p>
      <w:pPr>
        <w:pStyle w:val="10"/>
        <w:spacing w:line="360" w:lineRule="auto"/>
        <w:jc w:val="both"/>
        <w:pPrChange w:id="548" w:author="Plankton" w:date="2019-05-31T12:37:00Z">
          <w:pPr>
            <w:pStyle w:val="10"/>
          </w:pPr>
        </w:pPrChange>
      </w:pPr>
      <w:r>
        <w:t>Вместе с тем, из-</w:t>
      </w:r>
      <w:del w:id="549" w:author="Plankton" w:date="2019-05-31T11:35:00Z">
        <w:r>
          <w:rPr/>
          <w:delText xml:space="preserve">за </w:delText>
        </w:r>
      </w:del>
      <w:ins w:id="550" w:author="Plankton" w:date="2019-05-31T11:35:00Z">
        <w:r>
          <w:rPr/>
          <w:t xml:space="preserve">за очень высокой вероятности </w:t>
        </w:r>
      </w:ins>
      <w:del w:id="551" w:author="Plankton" w:date="2019-05-31T11:34:00Z">
        <w:r>
          <w:rPr/>
          <w:delText xml:space="preserve">очевидного </w:delText>
        </w:r>
      </w:del>
      <w:r>
        <w:t xml:space="preserve">присутствия в данных временных автокорреляций, мы не использовали стандартные оценки статистической значимости параметров моделей, которые требуют независимости наблюдений. Вместо этого мы </w:t>
      </w:r>
      <w:ins w:id="552" w:author="Plankton" w:date="2019-05-31T11:35:00Z">
        <w:r>
          <w:rPr/>
          <w:t>и</w:t>
        </w:r>
      </w:ins>
      <w:r>
        <w:t xml:space="preserve">спользовали метод модельных матриц [‘‘model matrix’’ approach] (Clarke &amp; Gorley, 2006; Legendre &amp; Legendre, 2012). Для этого мы вычисляли матрицу попарных эвклидовых расстояний между годами, на основе временного ряда, представляющего многолетние изменения той или иной величины. Вторая, «градиентная» модельная матрица отражала попарные эвклидовы расстояния между числами натурального ряда от 1963 до 2018. Далее проводилось вычисление </w:t>
      </w:r>
      <w:del w:id="553" w:author="Plankton" w:date="2019-05-31T11:35:00Z">
        <w:r>
          <w:rPr/>
          <w:delText xml:space="preserve">Мантеловской </w:delText>
        </w:r>
      </w:del>
      <w:r>
        <w:t>корреляции</w:t>
      </w:r>
      <w:ins w:id="554" w:author="Plankton" w:date="2019-05-31T11:35:00Z">
        <w:r>
          <w:rPr/>
          <w:t xml:space="preserve"> Мантела</w:t>
        </w:r>
      </w:ins>
      <w:r>
        <w:t xml:space="preserve"> между этими двумя матрицами. Оценка статистической значимости осуществлялась пермутационным методом (здесь и в дальнейших случаях пермутаионных оценок значимости использовалось 9999 пермутаций). В дальнейшем мы использовали уровни значимости, полученные в данном анализе. Поскольку во всех случаях приходилось иметь дело со множественными гипотезами (несколько видов, несколько параметров среды), то все значения Мантеловских уровней значимости подвергались корректировке в соответствии с процедурой контроля FDR [False Discovery Rate] (Benjamini, Hochberg,1995)</w:t>
      </w:r>
    </w:p>
    <w:p>
      <w:pPr>
        <w:pStyle w:val="10"/>
        <w:spacing w:line="360" w:lineRule="auto"/>
        <w:jc w:val="both"/>
        <w:rPr>
          <w:del w:id="556" w:author="Plankton" w:date="2019-05-31T12:52:00Z"/>
          <w:lang w:val="en-US"/>
          <w:rPrChange w:id="557" w:author="Plankton" w:date="2019-05-29T13:21:00Z">
            <w:rPr>
              <w:del w:id="558" w:author="Plankton" w:date="2019-05-31T12:52:00Z"/>
            </w:rPr>
          </w:rPrChange>
        </w:rPr>
        <w:pPrChange w:id="555" w:author="Plankton" w:date="2019-05-31T12:37:00Z">
          <w:pPr>
            <w:pStyle w:val="10"/>
          </w:pPr>
        </w:pPrChange>
      </w:pPr>
      <w:del w:id="559" w:author="Plankton" w:date="2019-05-31T12:52:00Z">
        <w:r>
          <w:rPr>
            <w:rStyle w:val="14"/>
            <w:lang w:val="en-US"/>
            <w:rPrChange w:id="560" w:author="Plankton" w:date="2019-05-29T13:21:00Z">
              <w:rPr>
                <w:rStyle w:val="14"/>
              </w:rPr>
            </w:rPrChange>
          </w:rPr>
          <w:delText>Clarke, K. R. &amp; R. N. Gorley, 2006. PRIMER v6: User Manual/Tutorial. Primer-E Ltd., Plymouth.</w:delText>
        </w:r>
      </w:del>
    </w:p>
    <w:p>
      <w:pPr>
        <w:pStyle w:val="10"/>
        <w:spacing w:line="360" w:lineRule="auto"/>
        <w:jc w:val="both"/>
        <w:rPr>
          <w:del w:id="562" w:author="Plankton" w:date="2019-05-31T12:53:00Z"/>
          <w:lang w:val="en-US"/>
          <w:rPrChange w:id="563" w:author="Plankton" w:date="2019-05-29T13:21:00Z">
            <w:rPr>
              <w:del w:id="564" w:author="Plankton" w:date="2019-05-31T12:53:00Z"/>
            </w:rPr>
          </w:rPrChange>
        </w:rPr>
        <w:pPrChange w:id="561" w:author="Plankton" w:date="2019-05-31T12:37:00Z">
          <w:pPr>
            <w:pStyle w:val="10"/>
          </w:pPr>
        </w:pPrChange>
      </w:pPr>
      <w:del w:id="565" w:author="Plankton" w:date="2019-05-31T12:53:00Z">
        <w:r>
          <w:rPr>
            <w:rStyle w:val="14"/>
            <w:lang w:val="en-US"/>
            <w:rPrChange w:id="566" w:author="Plankton" w:date="2019-05-29T13:21:00Z">
              <w:rPr>
                <w:rStyle w:val="14"/>
              </w:rPr>
            </w:rPrChange>
          </w:rPr>
          <w:delText>Legendre, P. &amp; L. Legendre, 2012. Numerical Ecology. Elsevier, Third English edition.</w:delText>
        </w:r>
      </w:del>
    </w:p>
    <w:p>
      <w:pPr>
        <w:pStyle w:val="10"/>
        <w:spacing w:line="360" w:lineRule="auto"/>
        <w:jc w:val="both"/>
        <w:rPr>
          <w:del w:id="568" w:author="Plankton" w:date="2019-05-31T12:54:00Z"/>
        </w:rPr>
        <w:pPrChange w:id="567" w:author="Plankton" w:date="2019-05-31T12:37:00Z">
          <w:pPr>
            <w:pStyle w:val="10"/>
          </w:pPr>
        </w:pPrChange>
      </w:pPr>
      <w:del w:id="569" w:author="Plankton" w:date="2019-05-31T12:54:00Z">
        <w:r>
          <w:rPr>
            <w:rStyle w:val="14"/>
            <w:lang w:val="en-US"/>
            <w:rPrChange w:id="570" w:author="Plankton" w:date="2019-05-29T13:21:00Z">
              <w:rPr>
                <w:rStyle w:val="14"/>
              </w:rPr>
            </w:rPrChange>
          </w:rPr>
          <w:delText xml:space="preserve">Benjamini, Y., &amp; Hochberg, Y. (1995). Controlling the false discovery rate: a practical and powerful approach to multiple testing. </w:delText>
        </w:r>
      </w:del>
      <w:del w:id="571" w:author="Plankton" w:date="2019-05-31T12:54:00Z">
        <w:r>
          <w:rPr>
            <w:rStyle w:val="14"/>
          </w:rPr>
          <w:delText>Journal of the Royal statistical society: series B (Methodological), 57(1), 289-300.</w:delText>
        </w:r>
      </w:del>
    </w:p>
    <w:p>
      <w:pPr>
        <w:pStyle w:val="10"/>
        <w:spacing w:line="360" w:lineRule="auto"/>
        <w:jc w:val="both"/>
        <w:pPrChange w:id="572" w:author="Plankton" w:date="2019-05-31T12:37:00Z">
          <w:pPr>
            <w:pStyle w:val="10"/>
          </w:pPr>
        </w:pPrChange>
      </w:pPr>
      <w:r>
        <w:t>Если скорректированный уровень значимости был ниже критического уровня (в</w:t>
      </w:r>
      <w:ins w:id="573" w:author="polyd" w:date="2019-06-16T13:23:23Z">
        <w:r>
          <w:rPr>
            <w:lang w:val="ru-RU"/>
          </w:rPr>
          <w:t>о</w:t>
        </w:r>
      </w:ins>
      <w:ins w:id="574" w:author="polyd" w:date="2019-06-16T13:23:24Z">
        <w:r>
          <w:rPr>
            <w:lang w:val="ru-RU"/>
          </w:rPr>
          <w:t xml:space="preserve"> всех</w:t>
        </w:r>
      </w:ins>
      <w:ins w:id="575" w:author="polyd" w:date="2019-06-16T13:23:25Z">
        <w:r>
          <w:rPr>
            <w:lang w:val="ru-RU"/>
          </w:rPr>
          <w:t xml:space="preserve"> а</w:t>
        </w:r>
      </w:ins>
      <w:ins w:id="576" w:author="polyd" w:date="2019-06-16T13:23:26Z">
        <w:r>
          <w:rPr>
            <w:lang w:val="ru-RU"/>
          </w:rPr>
          <w:t>нали</w:t>
        </w:r>
      </w:ins>
      <w:ins w:id="577" w:author="polyd" w:date="2019-06-16T13:23:27Z">
        <w:r>
          <w:rPr>
            <w:lang w:val="ru-RU"/>
          </w:rPr>
          <w:t xml:space="preserve">зах </w:t>
        </w:r>
      </w:ins>
      <w:del w:id="578" w:author="polyd" w:date="2019-06-16T13:23:29Z">
        <w:r>
          <w:rPr/>
          <w:delText xml:space="preserve"> данном анализе </w:delText>
        </w:r>
      </w:del>
      <w:r>
        <w:t>за критический уровень принималось значение p=0.05), то это рассматривалось как свидетельство присутствия в многолетней динамике данной величины некоторого направленного (восходящего или нисходящего) тренда. Направленность тренда оценивалась по значению углового коэффициента подобранной линейной модели.</w:t>
      </w:r>
      <w:ins w:id="579" w:author="Plankton" w:date="2019-05-29T13:24:00Z">
        <w:r>
          <w:rPr/>
          <w:t xml:space="preserve"> </w:t>
        </w:r>
      </w:ins>
      <w:ins w:id="580" w:author="Plankton" w:date="2019-05-29T13:26:00Z">
        <w:commentRangeStart w:id="10"/>
        <w:commentRangeStart w:id="11"/>
        <w:r>
          <w:rPr>
            <w:highlight w:val="yellow"/>
            <w:rPrChange w:id="581" w:author="Plankton" w:date="2019-05-29T13:27:00Z">
              <w:rPr/>
            </w:rPrChange>
          </w:rPr>
          <w:t>Величину и</w:t>
        </w:r>
      </w:ins>
      <w:ins w:id="582" w:author="Plankton" w:date="2019-05-29T13:25:00Z">
        <w:r>
          <w:rPr>
            <w:highlight w:val="yellow"/>
            <w:rPrChange w:id="583" w:author="Plankton" w:date="2019-05-29T13:27:00Z">
              <w:rPr/>
            </w:rPrChange>
          </w:rPr>
          <w:t xml:space="preserve">зменения переменной за период наблюдений оценивали по модулю </w:t>
        </w:r>
      </w:ins>
      <w:ins w:id="584" w:author="Plankton" w:date="2019-05-29T13:26:00Z">
        <w:r>
          <w:rPr>
            <w:highlight w:val="yellow"/>
            <w:rPrChange w:id="585" w:author="Plankton" w:date="2019-05-29T13:27:00Z">
              <w:rPr/>
            </w:rPrChange>
          </w:rPr>
          <w:t>углового коэффициента, умноженному на количество лет (57).</w:t>
        </w:r>
        <w:commentRangeEnd w:id="10"/>
      </w:ins>
      <w:ins w:id="586" w:author="Plankton" w:date="2019-05-29T13:27:00Z">
        <w:r>
          <w:rPr>
            <w:rStyle w:val="13"/>
            <w:rFonts w:ascii="Calibri" w:hAnsi="Calibri" w:eastAsia="Times New Roman"/>
            <w:szCs w:val="20"/>
            <w:lang w:eastAsia="en-US"/>
          </w:rPr>
          <w:commentReference w:id="10"/>
        </w:r>
        <w:commentRangeEnd w:id="11"/>
      </w:ins>
      <w:r>
        <w:commentReference w:id="11"/>
      </w:r>
      <w:ins w:id="587" w:author="Plankton" w:date="2019-05-29T13:26:00Z">
        <w:r>
          <w:rPr/>
          <w:t xml:space="preserve"> </w:t>
        </w:r>
      </w:ins>
    </w:p>
    <w:p>
      <w:pPr>
        <w:pStyle w:val="4"/>
        <w:spacing w:line="360" w:lineRule="auto"/>
        <w:jc w:val="both"/>
        <w:rPr>
          <w:rFonts w:ascii="Times New Roman" w:hAnsi="Times New Roman"/>
          <w:sz w:val="24"/>
          <w:szCs w:val="24"/>
          <w:rPrChange w:id="589" w:author="Plankton" w:date="2019-05-29T13:21:00Z">
            <w:rPr/>
          </w:rPrChange>
        </w:rPr>
        <w:pPrChange w:id="588" w:author="Plankton" w:date="2019-06-01T13:34:00Z">
          <w:pPr>
            <w:pStyle w:val="4"/>
          </w:pPr>
        </w:pPrChange>
      </w:pPr>
      <w:r>
        <w:rPr>
          <w:rFonts w:ascii="Times New Roman" w:hAnsi="Times New Roman"/>
          <w:b/>
          <w:bCs/>
          <w:rPrChange w:id="590" w:author="Plankton" w:date="2019-06-01T13:34:00Z">
            <w:rPr>
              <w:b w:val="0"/>
              <w:bCs w:val="0"/>
            </w:rPr>
          </w:rPrChange>
        </w:rPr>
        <w:t>Фенологическая таблица и ее анализ</w:t>
      </w:r>
    </w:p>
    <w:p>
      <w:pPr>
        <w:pStyle w:val="10"/>
        <w:spacing w:line="360" w:lineRule="auto"/>
        <w:jc w:val="both"/>
        <w:pPrChange w:id="591" w:author="Plankton" w:date="2019-05-31T12:37:00Z">
          <w:pPr>
            <w:pStyle w:val="10"/>
          </w:pPr>
        </w:pPrChange>
      </w:pPr>
      <w:r>
        <w:t>Для выявления факторов, оказывающих влияние на фенологические события видов, был применен канонический корреспондентный анализ [canonical correspondece analysis, CCA] (Ter Braak, 1986; Legendre, Legendre, 2012).</w:t>
      </w:r>
    </w:p>
    <w:p>
      <w:pPr>
        <w:pStyle w:val="10"/>
        <w:spacing w:line="360" w:lineRule="auto"/>
        <w:jc w:val="both"/>
        <w:rPr>
          <w:del w:id="593" w:author="Plankton" w:date="2019-05-31T12:55:00Z"/>
          <w:lang w:val="en-US"/>
          <w:rPrChange w:id="594" w:author="Plankton" w:date="2019-05-29T13:21:00Z">
            <w:rPr>
              <w:del w:id="595" w:author="Plankton" w:date="2019-05-31T12:55:00Z"/>
            </w:rPr>
          </w:rPrChange>
        </w:rPr>
        <w:pPrChange w:id="592" w:author="Plankton" w:date="2019-05-31T12:37:00Z">
          <w:pPr>
            <w:pStyle w:val="10"/>
          </w:pPr>
        </w:pPrChange>
      </w:pPr>
      <w:del w:id="596" w:author="Plankton" w:date="2019-05-31T12:55:00Z">
        <w:r>
          <w:rPr>
            <w:rStyle w:val="14"/>
            <w:lang w:val="en-US"/>
            <w:rPrChange w:id="597" w:author="Plankton" w:date="2019-05-29T13:21:00Z">
              <w:rPr>
                <w:rStyle w:val="14"/>
              </w:rPr>
            </w:rPrChange>
          </w:rPr>
          <w:delText>Ter Braak, C. J. F. (1986) Canonical Correspondence Analysis: a new eigenvector technique for multivariate direct gradient analysis. Ecology 67, 1167-1179.</w:delText>
        </w:r>
      </w:del>
    </w:p>
    <w:p>
      <w:pPr>
        <w:pStyle w:val="10"/>
        <w:spacing w:line="360" w:lineRule="auto"/>
        <w:jc w:val="both"/>
        <w:rPr>
          <w:del w:id="599" w:author="Plankton" w:date="2019-05-31T13:01:00Z"/>
        </w:rPr>
        <w:pPrChange w:id="598" w:author="Plankton" w:date="2019-05-31T12:37:00Z">
          <w:pPr>
            <w:pStyle w:val="10"/>
          </w:pPr>
        </w:pPrChange>
      </w:pPr>
      <w:del w:id="600" w:author="Plankton" w:date="2019-05-31T13:01:00Z">
        <w:r>
          <w:rPr>
            <w:rStyle w:val="14"/>
            <w:lang w:val="en-US"/>
            <w:rPrChange w:id="601" w:author="Plankton" w:date="2019-05-29T13:21:00Z">
              <w:rPr>
                <w:rStyle w:val="14"/>
              </w:rPr>
            </w:rPrChange>
          </w:rPr>
          <w:delText xml:space="preserve">Legendre, P. and Legendre, L. (2012) Numerical Ecology. 3rd English ed. </w:delText>
        </w:r>
      </w:del>
      <w:del w:id="602" w:author="Plankton" w:date="2019-05-31T13:01:00Z">
        <w:r>
          <w:rPr>
            <w:rStyle w:val="14"/>
          </w:rPr>
          <w:delText>Elsevier.</w:delText>
        </w:r>
      </w:del>
    </w:p>
    <w:p>
      <w:pPr>
        <w:pStyle w:val="10"/>
        <w:spacing w:line="360" w:lineRule="auto"/>
        <w:jc w:val="both"/>
        <w:pPrChange w:id="603" w:author="Plankton" w:date="2019-05-31T12:37:00Z">
          <w:pPr>
            <w:pStyle w:val="10"/>
          </w:pPr>
        </w:pPrChange>
      </w:pPr>
      <w:r>
        <w:t>В качестве зависимой матрицы в этом анализе была использована «фенологическая матрица», колонки кот</w:t>
      </w:r>
      <w:ins w:id="604" w:author="Plankton" w:date="2019-05-31T11:42:00Z">
        <w:r>
          <w:rPr/>
          <w:t>о</w:t>
        </w:r>
      </w:ins>
      <w:r>
        <w:t>рой были сформированы ключевыми событиями каждого из видов (4 х 7 = 21 колонка), а строками - годы. В ячейках фенологической матрицы были приведены даты ключевых событий (количество Юлианских дней от начала года).</w:t>
      </w:r>
    </w:p>
    <w:p>
      <w:pPr>
        <w:pStyle w:val="10"/>
        <w:spacing w:line="360" w:lineRule="auto"/>
        <w:jc w:val="both"/>
        <w:pPrChange w:id="605" w:author="Plankton" w:date="2019-05-31T12:37:00Z">
          <w:pPr>
            <w:pStyle w:val="10"/>
          </w:pPr>
        </w:pPrChange>
      </w:pPr>
      <w:r>
        <w:t>В качестве матрицы-</w:t>
      </w:r>
      <w:del w:id="606" w:author="Plankton" w:date="2019-05-31T11:42:00Z">
        <w:r>
          <w:rPr/>
          <w:delText xml:space="preserve">пердиктора </w:delText>
        </w:r>
      </w:del>
      <w:ins w:id="607" w:author="Plankton" w:date="2019-05-31T11:42:00Z">
        <w:r>
          <w:rPr/>
          <w:t xml:space="preserve">предиктора </w:t>
        </w:r>
      </w:ins>
      <w:r>
        <w:t>выступала матрица, в кот</w:t>
      </w:r>
      <w:ins w:id="608" w:author="Plankton" w:date="2019-05-31T11:42:00Z">
        <w:r>
          <w:rPr/>
          <w:t>о</w:t>
        </w:r>
      </w:ins>
      <w:r>
        <w:t>рой строками были годы, а колонками были параметры среды (см. выше). Вместе с тем, поскольку фенологические события в жизни планктона могут регулироваться не только абиотическими параметрами среды, но также и биотическими взаимодействиями с другими членами планктонного сообщества, в матрицу-предиктор мы также включили и значения обилия видов (величины были подвергнуты логарифмированию). Анализ был проведен с помощью функции cca() из пакета vegan (Oksanen et al., 2019).</w:t>
      </w:r>
    </w:p>
    <w:p>
      <w:pPr>
        <w:pStyle w:val="10"/>
        <w:spacing w:line="360" w:lineRule="auto"/>
        <w:jc w:val="both"/>
        <w:rPr>
          <w:del w:id="610" w:author="Plankton" w:date="2019-05-31T12:14:00Z"/>
        </w:rPr>
        <w:pPrChange w:id="609" w:author="Plankton" w:date="2019-05-31T12:37:00Z">
          <w:pPr>
            <w:pStyle w:val="10"/>
          </w:pPr>
        </w:pPrChange>
      </w:pPr>
      <w:del w:id="611" w:author="Plankton" w:date="2019-05-31T12:14:00Z">
        <w:r>
          <w:rPr>
            <w:rStyle w:val="14"/>
            <w:lang w:val="en-US"/>
            <w:rPrChange w:id="612" w:author="Plankton" w:date="2019-05-29T13:21:00Z">
              <w:rPr>
                <w:rStyle w:val="14"/>
              </w:rPr>
            </w:rPrChange>
          </w:rPr>
          <w:delText xml:space="preserve">Jari Oksanen, F. Guillaume Blanchet, Michael Friendly, Roeland Kindt, Pierre Legendre, Dan McGlinn, Peter R. Minchin, R. B. O’Hara, Gavin L. Simpson, Peter Solymos, M. Henry H. Stevens, Eduard Szoecs and Helene Wagner (2019). vegan: Community Ecology Package. </w:delText>
        </w:r>
      </w:del>
      <w:del w:id="613" w:author="Plankton" w:date="2019-05-31T12:14:00Z">
        <w:r>
          <w:rPr>
            <w:rStyle w:val="14"/>
          </w:rPr>
          <w:delText xml:space="preserve">R package version 2.5-4. </w:delText>
        </w:r>
      </w:del>
      <w:del w:id="614" w:author="Plankton" w:date="2019-05-31T12:14:00Z">
        <w:r>
          <w:rPr>
            <w:rStyle w:val="14"/>
          </w:rPr>
          <w:fldChar w:fldCharType="begin"/>
        </w:r>
      </w:del>
      <w:del w:id="615" w:author="Plankton" w:date="2019-05-31T12:14:00Z">
        <w:r>
          <w:rPr>
            <w:rStyle w:val="14"/>
          </w:rPr>
          <w:delInstrText xml:space="preserve"> HYPERLINK "https://CRAN.R-project.org/package=vegan" </w:delInstrText>
        </w:r>
      </w:del>
      <w:del w:id="616" w:author="Plankton" w:date="2019-05-31T12:14:00Z">
        <w:r>
          <w:rPr>
            <w:rStyle w:val="14"/>
          </w:rPr>
          <w:fldChar w:fldCharType="separate"/>
        </w:r>
      </w:del>
      <w:del w:id="617" w:author="Plankton" w:date="2019-05-31T12:14:00Z">
        <w:r>
          <w:rPr>
            <w:rStyle w:val="15"/>
            <w:i/>
            <w:iCs/>
          </w:rPr>
          <w:delText>https://CRAN.R-project.org/package=vegan</w:delText>
        </w:r>
      </w:del>
      <w:del w:id="618" w:author="Plankton" w:date="2019-05-31T12:14:00Z">
        <w:r>
          <w:rPr>
            <w:rStyle w:val="14"/>
          </w:rPr>
          <w:fldChar w:fldCharType="end"/>
        </w:r>
      </w:del>
    </w:p>
    <w:p>
      <w:pPr>
        <w:pStyle w:val="10"/>
        <w:spacing w:line="360" w:lineRule="auto"/>
        <w:jc w:val="both"/>
        <w:pPrChange w:id="619" w:author="Plankton" w:date="2019-05-31T12:37:00Z">
          <w:pPr>
            <w:pStyle w:val="10"/>
          </w:pPr>
        </w:pPrChange>
      </w:pPr>
      <w:r>
        <w:t xml:space="preserve">После того как была подобрана полная модель, включающая все возможные переменные из матрицы-предиктора, с помощью функции ordistep() из пакета vegan, был осуществлен подбор оптимальной модели в соответствии с протоколом пошагового </w:t>
      </w:r>
      <w:del w:id="620" w:author="Plankton" w:date="2019-05-31T18:10:00Z">
        <w:r>
          <w:rPr/>
          <w:delText xml:space="preserve">обратного </w:delText>
        </w:r>
      </w:del>
      <w:ins w:id="621" w:author="Plankton" w:date="2019-05-31T18:10:00Z">
        <w:r>
          <w:rPr/>
          <w:t xml:space="preserve">прямого </w:t>
        </w:r>
      </w:ins>
      <w:r>
        <w:t xml:space="preserve">отбора [stepwise </w:t>
      </w:r>
      <w:del w:id="622" w:author="Plankton" w:date="2019-05-31T18:09:00Z">
        <w:r>
          <w:rPr/>
          <w:delText xml:space="preserve">backward </w:delText>
        </w:r>
      </w:del>
      <w:ins w:id="623" w:author="Plankton" w:date="2019-05-31T18:09:00Z">
        <w:r>
          <w:rPr>
            <w:lang w:val="en-US"/>
          </w:rPr>
          <w:t>for</w:t>
        </w:r>
      </w:ins>
      <w:ins w:id="624" w:author="Plankton" w:date="2019-05-31T18:09:00Z">
        <w:r>
          <w:rPr/>
          <w:t xml:space="preserve">ward </w:t>
        </w:r>
      </w:ins>
      <w:r>
        <w:t>selection].</w:t>
      </w:r>
    </w:p>
    <w:p>
      <w:pPr>
        <w:pStyle w:val="10"/>
        <w:spacing w:line="360" w:lineRule="auto"/>
        <w:jc w:val="both"/>
        <w:rPr>
          <w:ins w:id="626" w:author="Plankton" w:date="2019-05-31T11:43:00Z"/>
        </w:rPr>
        <w:pPrChange w:id="625" w:author="Plankton" w:date="2019-05-31T12:37:00Z">
          <w:pPr>
            <w:pStyle w:val="10"/>
          </w:pPr>
        </w:pPrChange>
      </w:pPr>
      <w:r>
        <w:t xml:space="preserve">Для оценки статистической значимости финальной модели в целом, отдельных ограниченных осей (constrained axis) и оставшихся в модели переменных-предикторов был применен пермутационный метод, реализованный в функции anova.cca() из пакета vegan. </w:t>
      </w:r>
      <w:del w:id="627" w:author="polyd" w:date="2019-06-16T13:26:31Z">
        <w:r>
          <w:rPr/>
          <w:delText>Статистически значимыми считались оценки при критическом уровне значимости p = 0.</w:delText>
        </w:r>
      </w:del>
      <w:del w:id="628" w:author="polyd" w:date="2019-06-16T13:26:31Z">
        <w:r>
          <w:rPr>
            <w:highlight w:val="yellow"/>
            <w:rPrChange w:id="629" w:author="Plankton" w:date="2019-05-29T13:21:00Z">
              <w:rPr/>
            </w:rPrChange>
          </w:rPr>
          <w:delText>1</w:delText>
        </w:r>
      </w:del>
      <w:ins w:id="631" w:author="Plankton" w:date="2019-05-31T18:10:00Z">
        <w:del w:id="632" w:author="polyd" w:date="2019-06-16T13:26:31Z">
          <w:r>
            <w:rPr/>
            <w:delText>05</w:delText>
          </w:r>
        </w:del>
      </w:ins>
      <w:del w:id="633" w:author="polyd" w:date="2019-06-16T13:26:31Z">
        <w:r>
          <w:rPr/>
          <w:delText>.</w:delText>
        </w:r>
      </w:del>
      <w:r>
        <w:commentReference w:id="12"/>
      </w:r>
    </w:p>
    <w:p>
      <w:pPr>
        <w:pStyle w:val="4"/>
        <w:spacing w:line="360" w:lineRule="auto"/>
        <w:jc w:val="both"/>
        <w:rPr>
          <w:ins w:id="635" w:author="Plankton" w:date="2019-05-31T11:43:00Z"/>
        </w:rPr>
        <w:pPrChange w:id="634" w:author="Plankton" w:date="2019-06-01T13:35:00Z">
          <w:pPr>
            <w:pStyle w:val="10"/>
          </w:pPr>
        </w:pPrChange>
      </w:pPr>
      <w:ins w:id="636" w:author="Plankton" w:date="2019-05-31T11:43:00Z">
        <w:r>
          <w:rPr>
            <w:rFonts w:ascii="Times New Roman" w:hAnsi="Times New Roman"/>
            <w:b/>
            <w:bCs/>
            <w:rPrChange w:id="637" w:author="Plankton" w:date="2019-06-01T13:35:00Z">
              <w:rPr>
                <w:b/>
                <w:bCs/>
              </w:rPr>
            </w:rPrChange>
          </w:rPr>
          <w:t>Связь обилия вида и его фенологических показателей</w:t>
        </w:r>
      </w:ins>
    </w:p>
    <w:p>
      <w:pPr>
        <w:pStyle w:val="10"/>
        <w:spacing w:line="360" w:lineRule="auto"/>
        <w:jc w:val="both"/>
        <w:rPr>
          <w:ins w:id="639" w:author="Plankton" w:date="2019-05-31T11:43:00Z"/>
        </w:rPr>
        <w:pPrChange w:id="638" w:author="Plankton" w:date="2019-05-31T11:44:00Z">
          <w:pPr>
            <w:pStyle w:val="10"/>
          </w:pPr>
        </w:pPrChange>
      </w:pPr>
      <w:ins w:id="640" w:author="Plankton" w:date="2019-05-31T11:43:00Z">
        <w:r>
          <w:rPr/>
          <w:t>При анализе корреляции между временными рядами, отражающими динамику обилия популяций, с одной стороны, и динамику внешних, не зависящих от плотности, факторов, с другой стороны, могут появляться высокие корреляции даже при отсутствии значимых связей между временными рядами (Royama, 1981).</w:t>
        </w:r>
      </w:ins>
    </w:p>
    <w:p>
      <w:pPr>
        <w:pStyle w:val="10"/>
        <w:spacing w:line="360" w:lineRule="auto"/>
        <w:jc w:val="both"/>
        <w:rPr>
          <w:ins w:id="642" w:author="Plankton" w:date="2019-05-31T11:43:00Z"/>
        </w:rPr>
        <w:pPrChange w:id="641" w:author="Plankton" w:date="2019-05-31T11:44:00Z">
          <w:pPr>
            <w:pStyle w:val="10"/>
          </w:pPr>
        </w:pPrChange>
      </w:pPr>
      <w:ins w:id="643" w:author="Plankton" w:date="2019-05-31T11:43:00Z">
        <w:r>
          <w:rPr/>
          <w:t>В связи с этим, для выявления корреляции между обилием видов и их фенологическими характеристиками (в качестве фенологического маркера была выбрана дата начала сезона пребывания вида в планктоне) был использован dichotomous nominal scale correlations method (Royama, 1981; 1992).</w:t>
        </w:r>
      </w:ins>
    </w:p>
    <w:p>
      <w:pPr>
        <w:pStyle w:val="10"/>
        <w:spacing w:before="0" w:beforeAutospacing="0" w:after="0" w:afterAutospacing="0" w:line="360" w:lineRule="auto"/>
        <w:jc w:val="both"/>
        <w:rPr>
          <w:ins w:id="645" w:author="Plankton" w:date="2019-05-31T11:43:00Z"/>
        </w:rPr>
        <w:pPrChange w:id="644" w:author="Plankton" w:date="2019-05-31T11:48:00Z">
          <w:pPr>
            <w:pStyle w:val="10"/>
          </w:pPr>
        </w:pPrChange>
      </w:pPr>
      <w:ins w:id="646" w:author="Plankton" w:date="2019-05-31T11:43:00Z">
        <w:r>
          <w:rPr/>
          <w:t>Вкратце суть метода сводится к следующему.</w:t>
        </w:r>
      </w:ins>
      <w:ins w:id="647" w:author="Plankton" w:date="2019-05-31T11:47:00Z">
        <w:r>
          <w:rPr/>
          <w:t xml:space="preserve"> </w:t>
        </w:r>
      </w:ins>
      <w:ins w:id="648" w:author="Plankton" w:date="2019-05-31T11:43:00Z">
        <w:r>
          <w:rPr/>
          <w:t>Первый этап анализа сводился к удалению из временных рядов (ряд логарифмов обилия {X}={log(N)}и ряд дат начала сезона {u}) их линейных трендов, т.е. в качестве данных для дальнейшего анализа использовались остатки от моделей, описывающих связи со временем (см. [ссылка на раздел, где описывается подбор линейных моделей]). Это было необходимо для того, чтобы оба временных ряда рассматривались, как стационарные (колебания вокруг неизменной средней</w:t>
        </w:r>
      </w:ins>
      <w:ins w:id="649" w:author="Plankton" w:date="2019-05-31T11:43:00Z">
        <w:del w:id="650" w:author="polyd" w:date="2019-06-16T13:28:05Z">
          <w:r>
            <w:rPr/>
            <w:delText>), что является важным условием применения метода (наличие общего тренда в двух не взаимосвязанных временных рядах, может завышать корреляции между ними)</w:delText>
          </w:r>
        </w:del>
      </w:ins>
      <w:ins w:id="651" w:author="polyd" w:date="2019-06-16T13:28:07Z">
        <w:r>
          <w:rPr>
            <w:lang w:val="ru-RU"/>
          </w:rPr>
          <w:t>)</w:t>
        </w:r>
      </w:ins>
      <w:ins w:id="652" w:author="Plankton" w:date="2019-05-31T11:43:00Z">
        <w:r>
          <w:rPr/>
          <w:t>.</w:t>
        </w:r>
      </w:ins>
    </w:p>
    <w:p>
      <w:pPr>
        <w:pStyle w:val="10"/>
        <w:spacing w:line="360" w:lineRule="auto"/>
        <w:jc w:val="both"/>
        <w:rPr>
          <w:ins w:id="654" w:author="Plankton" w:date="2019-05-31T11:43:00Z"/>
        </w:rPr>
        <w:pPrChange w:id="653" w:author="Plankton" w:date="2019-05-31T11:44:00Z">
          <w:pPr>
            <w:pStyle w:val="10"/>
          </w:pPr>
        </w:pPrChange>
      </w:pPr>
      <w:ins w:id="655" w:author="Plankton" w:date="2019-05-31T11:43:00Z">
        <w:r>
          <w:rPr/>
          <w:t>Второй этап - анализ знака второй производной в каждой временной точке у двух временных рядов. Оба временных ряда были разбиты на скользящие локальные сегменты, состоящие из трех точек наблюдения X</w:t>
        </w:r>
      </w:ins>
      <w:ins w:id="656" w:author="Plankton" w:date="2019-05-31T11:43:00Z">
        <w:r>
          <w:rPr>
            <w:vertAlign w:val="subscript"/>
            <w:rPrChange w:id="657" w:author="Plankton" w:date="2019-05-31T11:49:00Z">
              <w:rPr/>
            </w:rPrChange>
          </w:rPr>
          <w:t>t−1</w:t>
        </w:r>
      </w:ins>
      <w:ins w:id="658" w:author="Plankton" w:date="2019-05-31T11:43:00Z">
        <w:r>
          <w:rPr/>
          <w:t>,</w:t>
        </w:r>
      </w:ins>
      <w:ins w:id="659" w:author="Plankton" w:date="2019-05-31T11:49:00Z">
        <w:r>
          <w:rPr/>
          <w:t xml:space="preserve"> </w:t>
        </w:r>
      </w:ins>
      <w:ins w:id="660" w:author="Plankton" w:date="2019-05-31T11:43:00Z">
        <w:r>
          <w:rPr/>
          <w:t>X</w:t>
        </w:r>
      </w:ins>
      <w:ins w:id="661" w:author="Plankton" w:date="2019-05-31T11:43:00Z">
        <w:r>
          <w:rPr>
            <w:vertAlign w:val="subscript"/>
            <w:rPrChange w:id="662" w:author="Plankton" w:date="2019-05-31T11:49:00Z">
              <w:rPr/>
            </w:rPrChange>
          </w:rPr>
          <w:t>t</w:t>
        </w:r>
      </w:ins>
      <w:ins w:id="663" w:author="Plankton" w:date="2019-05-31T11:43:00Z">
        <w:r>
          <w:rPr>
            <w:vertAlign w:val="baseline"/>
            <w:rPrChange w:id="664" w:author="Plankton" w:date="2019-05-31T11:50:00Z">
              <w:rPr>
                <w:vertAlign w:val="subscript"/>
              </w:rPr>
            </w:rPrChange>
          </w:rPr>
          <w:t>-</w:t>
        </w:r>
      </w:ins>
      <w:ins w:id="665" w:author="Plankton" w:date="2019-05-31T11:43:00Z">
        <w:r>
          <w:rPr/>
          <w:t>X</w:t>
        </w:r>
      </w:ins>
      <w:ins w:id="666" w:author="Plankton" w:date="2019-05-31T11:43:00Z">
        <w:r>
          <w:rPr>
            <w:vertAlign w:val="subscript"/>
            <w:rPrChange w:id="667" w:author="Plankton" w:date="2019-05-31T11:50:00Z">
              <w:rPr/>
            </w:rPrChange>
          </w:rPr>
          <w:t>t</w:t>
        </w:r>
      </w:ins>
      <w:ins w:id="668" w:author="Plankton" w:date="2019-05-31T11:43:00Z">
        <w:r>
          <w:rPr/>
          <w:t>,</w:t>
        </w:r>
      </w:ins>
      <w:ins w:id="669" w:author="Plankton" w:date="2019-05-31T11:49:00Z">
        <w:r>
          <w:rPr/>
          <w:t xml:space="preserve"> </w:t>
        </w:r>
      </w:ins>
      <w:ins w:id="670" w:author="Plankton" w:date="2019-05-31T11:43:00Z">
        <w:r>
          <w:rPr/>
          <w:t>X</w:t>
        </w:r>
      </w:ins>
      <w:ins w:id="671" w:author="Plankton" w:date="2019-05-31T11:43:00Z">
        <w:r>
          <w:rPr>
            <w:vertAlign w:val="subscript"/>
            <w:rPrChange w:id="672" w:author="Plankton" w:date="2019-05-31T11:49:00Z">
              <w:rPr/>
            </w:rPrChange>
          </w:rPr>
          <w:t>t+1</w:t>
        </w:r>
      </w:ins>
      <w:ins w:id="673" w:author="Plankton" w:date="2019-05-31T11:43:00Z">
        <w:r>
          <w:rPr/>
          <w:t xml:space="preserve"> для временного ряда обилий и u</w:t>
        </w:r>
      </w:ins>
      <w:ins w:id="674" w:author="Plankton" w:date="2019-05-31T11:43:00Z">
        <w:r>
          <w:rPr>
            <w:vertAlign w:val="subscript"/>
            <w:rPrChange w:id="675" w:author="Plankton" w:date="2019-05-31T11:51:00Z">
              <w:rPr/>
            </w:rPrChange>
          </w:rPr>
          <w:t>t−1</w:t>
        </w:r>
      </w:ins>
      <w:ins w:id="676" w:author="Plankton" w:date="2019-05-31T11:43:00Z">
        <w:r>
          <w:rPr/>
          <w:t>,</w:t>
        </w:r>
      </w:ins>
      <w:ins w:id="677" w:author="Plankton" w:date="2019-05-31T11:51:00Z">
        <w:r>
          <w:rPr/>
          <w:t xml:space="preserve"> </w:t>
        </w:r>
      </w:ins>
      <w:ins w:id="678" w:author="Plankton" w:date="2019-05-31T11:43:00Z">
        <w:r>
          <w:rPr/>
          <w:t>u</w:t>
        </w:r>
      </w:ins>
      <w:ins w:id="679" w:author="Plankton" w:date="2019-05-31T11:43:00Z">
        <w:r>
          <w:rPr>
            <w:vertAlign w:val="subscript"/>
            <w:rPrChange w:id="680" w:author="Plankton" w:date="2019-05-31T11:51:00Z">
              <w:rPr/>
            </w:rPrChange>
          </w:rPr>
          <w:t>t</w:t>
        </w:r>
      </w:ins>
      <w:ins w:id="681" w:author="Plankton" w:date="2019-05-31T11:43:00Z">
        <w:r>
          <w:rPr/>
          <w:t xml:space="preserve"> - u</w:t>
        </w:r>
      </w:ins>
      <w:ins w:id="682" w:author="Plankton" w:date="2019-05-31T11:43:00Z">
        <w:r>
          <w:rPr>
            <w:vertAlign w:val="subscript"/>
            <w:rPrChange w:id="683" w:author="Plankton" w:date="2019-05-31T11:51:00Z">
              <w:rPr/>
            </w:rPrChange>
          </w:rPr>
          <w:t>t</w:t>
        </w:r>
      </w:ins>
      <w:ins w:id="684" w:author="Plankton" w:date="2019-05-31T11:43:00Z">
        <w:r>
          <w:rPr/>
          <w:t>,</w:t>
        </w:r>
      </w:ins>
      <w:ins w:id="685" w:author="Plankton" w:date="2019-05-31T11:51:00Z">
        <w:r>
          <w:rPr/>
          <w:t xml:space="preserve"> </w:t>
        </w:r>
      </w:ins>
      <w:ins w:id="686" w:author="Plankton" w:date="2019-05-31T11:43:00Z">
        <w:r>
          <w:rPr/>
          <w:t>u</w:t>
        </w:r>
      </w:ins>
      <w:ins w:id="687" w:author="Plankton" w:date="2019-05-31T11:43:00Z">
        <w:r>
          <w:rPr>
            <w:vertAlign w:val="subscript"/>
            <w:rPrChange w:id="688" w:author="Plankton" w:date="2019-05-31T11:51:00Z">
              <w:rPr/>
            </w:rPrChange>
          </w:rPr>
          <w:t>t+1</w:t>
        </w:r>
      </w:ins>
      <w:ins w:id="689" w:author="Plankton" w:date="2019-05-31T11:43:00Z">
        <w:r>
          <w:rPr/>
          <w:t xml:space="preserve"> для дат начала сезона. Если оба отрезка в точках X</w:t>
        </w:r>
      </w:ins>
      <w:ins w:id="690" w:author="Plankton" w:date="2019-05-31T11:43:00Z">
        <w:r>
          <w:rPr>
            <w:vertAlign w:val="subscript"/>
            <w:rPrChange w:id="691" w:author="Plankton" w:date="2019-05-31T11:51:00Z">
              <w:rPr/>
            </w:rPrChange>
          </w:rPr>
          <w:t>t</w:t>
        </w:r>
      </w:ins>
      <w:ins w:id="692" w:author="Plankton" w:date="2019-05-31T11:43:00Z">
        <w:r>
          <w:rPr/>
          <w:t xml:space="preserve"> и u</w:t>
        </w:r>
      </w:ins>
      <w:ins w:id="693" w:author="Plankton" w:date="2019-05-31T11:43:00Z">
        <w:r>
          <w:rPr>
            <w:vertAlign w:val="subscript"/>
            <w:rPrChange w:id="694" w:author="Plankton" w:date="2019-05-31T11:51:00Z">
              <w:rPr/>
            </w:rPrChange>
          </w:rPr>
          <w:t>t</w:t>
        </w:r>
      </w:ins>
      <w:ins w:id="695" w:author="Plankton" w:date="2019-05-31T11:43:00Z">
        <w:r>
          <w:rPr/>
          <w:t xml:space="preserve"> были вогнуты или оба были выпуклы </w:t>
        </w:r>
        <w:bookmarkStart w:id="1" w:name="_GoBack"/>
        <w:bookmarkEnd w:id="1"/>
        <w:r>
          <w:rPr/>
          <w:t>(знак второй производной положительный или отрицательный, соответственно), то это считалось совпадением тенденций в двух временных рядах. Если знаки вторых производных были разные, то это считалось несовпадением. Далее было подсчитано количество совпадений (p) и количество несовпадений (q) при смещении сегментов вдоль временных рядов. После этого вычислялся коэффициент корреляции по следующей формуле:</w:t>
        </w:r>
      </w:ins>
    </w:p>
    <w:p>
      <w:pPr>
        <w:pStyle w:val="10"/>
        <w:spacing w:line="360" w:lineRule="auto"/>
        <w:jc w:val="both"/>
        <w:rPr>
          <w:ins w:id="697" w:author="Plankton" w:date="2019-05-31T11:43:00Z"/>
        </w:rPr>
        <w:pPrChange w:id="696" w:author="Plankton" w:date="2019-05-31T11:44:00Z">
          <w:pPr>
            <w:pStyle w:val="10"/>
          </w:pPr>
        </w:pPrChange>
      </w:pPr>
      <w:ins w:id="698" w:author="Plankton" w:date="2019-05-31T11:43:00Z">
        <w:r>
          <w:rPr/>
          <w:t>δ=</w:t>
        </w:r>
      </w:ins>
      <w:ins w:id="699" w:author="Plankton" w:date="2019-05-31T11:52:00Z">
        <w:r>
          <w:rPr/>
          <w:t>(</w:t>
        </w:r>
      </w:ins>
      <w:ins w:id="700" w:author="Plankton" w:date="2019-05-31T11:43:00Z">
        <w:r>
          <w:rPr/>
          <w:t>p−q</w:t>
        </w:r>
      </w:ins>
      <w:ins w:id="701" w:author="Plankton" w:date="2019-05-31T11:52:00Z">
        <w:r>
          <w:rPr/>
          <w:t>)/(</w:t>
        </w:r>
      </w:ins>
      <w:ins w:id="702" w:author="Plankton" w:date="2019-05-31T11:43:00Z">
        <w:r>
          <w:rPr/>
          <w:t>p+q</w:t>
        </w:r>
      </w:ins>
      <w:ins w:id="703" w:author="Plankton" w:date="2019-05-31T11:52:00Z">
        <w:r>
          <w:rPr/>
          <w:t>)</w:t>
        </w:r>
      </w:ins>
    </w:p>
    <w:p>
      <w:pPr>
        <w:pStyle w:val="10"/>
        <w:spacing w:line="360" w:lineRule="auto"/>
        <w:jc w:val="both"/>
        <w:rPr>
          <w:ins w:id="705" w:author="Plankton" w:date="2019-05-31T11:43:00Z"/>
        </w:rPr>
        <w:pPrChange w:id="704" w:author="Plankton" w:date="2019-05-31T11:44:00Z">
          <w:pPr>
            <w:pStyle w:val="10"/>
          </w:pPr>
        </w:pPrChange>
      </w:pPr>
      <w:ins w:id="706" w:author="Plankton" w:date="2019-05-31T11:43:00Z">
        <w:r>
          <w:rPr/>
          <w:t>Третий этап - оценка статистической значимости полученного значения. Для оценки статистической значимости полученных коэффициентов корреляции использовался пермутационный подход (Quinn, Keough, 2002). Производились случайные перестановки значений в ряду {X}</w:t>
        </w:r>
      </w:ins>
      <w:ins w:id="707" w:author="Plankton" w:date="2019-05-31T11:44:00Z">
        <w:r>
          <w:rPr/>
          <w:t xml:space="preserve"> </w:t>
        </w:r>
      </w:ins>
      <w:ins w:id="708" w:author="Plankton" w:date="2019-05-31T11:43:00Z">
        <w:r>
          <w:rPr/>
          <w:t>и в ряду {u}). После каждого акта пермутации вычислялся коэффициент корреляции. Всего было проведено 9999 пермутаций. Фактически наблюдаемый коэффициент корреляции был также включен в множество коэффициентов, полученных в случайном процессе. Уровень значимости вычислялся как отношение количества коэффициентов корреляции, полученных при случайных пермутациях, больших или равных коэффициенту, полученному при сравнении фактически наблюдаемых данных, к общему количеству пермутаций плюс 1. Далее, поскольку происходило множественное тестирования гипотез (анализ связи проводился у семи видов), то производилась корректировка уровня значимости в соответствии с процедурой контроля False Discovery Rate (Benjamini, Hochberg,1995).</w:t>
        </w:r>
      </w:ins>
    </w:p>
    <w:p>
      <w:pPr>
        <w:pStyle w:val="10"/>
        <w:spacing w:line="360" w:lineRule="auto"/>
        <w:rPr>
          <w:del w:id="710" w:author="Plankton" w:date="2019-05-31T11:53:00Z"/>
        </w:rPr>
        <w:pPrChange w:id="709" w:author="Plankton" w:date="2019-05-31T12:13:00Z">
          <w:pPr>
            <w:pStyle w:val="10"/>
          </w:pPr>
        </w:pPrChange>
      </w:pPr>
    </w:p>
    <w:p>
      <w:pPr>
        <w:spacing w:line="360" w:lineRule="auto"/>
        <w:ind w:firstLine="709"/>
        <w:jc w:val="both"/>
        <w:rPr>
          <w:del w:id="712" w:author="Daria Martynova" w:date="2019-05-28T15:10:00Z"/>
          <w:rFonts w:ascii="Times New Roman" w:hAnsi="Times New Roman"/>
          <w:sz w:val="24"/>
          <w:szCs w:val="24"/>
          <w:lang w:val="en-US"/>
        </w:rPr>
        <w:pPrChange w:id="711" w:author="Plankton" w:date="2019-05-31T12:13:00Z">
          <w:pPr>
            <w:spacing w:line="480" w:lineRule="auto"/>
            <w:ind w:firstLine="709"/>
            <w:jc w:val="both"/>
          </w:pPr>
        </w:pPrChange>
      </w:pPr>
    </w:p>
    <w:p>
      <w:pPr>
        <w:spacing w:line="360" w:lineRule="auto"/>
        <w:ind w:firstLine="709"/>
        <w:jc w:val="both"/>
        <w:rPr>
          <w:del w:id="714" w:author="Daria Martynova" w:date="2019-05-28T15:10:00Z"/>
          <w:rFonts w:ascii="Times New Roman" w:hAnsi="Times New Roman"/>
          <w:sz w:val="24"/>
          <w:szCs w:val="24"/>
          <w:lang w:val="en-US"/>
        </w:rPr>
        <w:pPrChange w:id="713" w:author="Plankton" w:date="2019-05-31T12:13:00Z">
          <w:pPr>
            <w:spacing w:line="480" w:lineRule="auto"/>
            <w:ind w:firstLine="709"/>
            <w:jc w:val="both"/>
          </w:pPr>
        </w:pPrChange>
      </w:pPr>
    </w:p>
    <w:p>
      <w:pPr>
        <w:pStyle w:val="2"/>
        <w:spacing w:line="360" w:lineRule="auto"/>
        <w:rPr>
          <w:sz w:val="24"/>
          <w:szCs w:val="24"/>
          <w:lang w:val="en-US"/>
        </w:rPr>
        <w:pPrChange w:id="715" w:author="Plankton" w:date="2019-05-31T12:13:00Z">
          <w:pPr>
            <w:pStyle w:val="2"/>
            <w:spacing w:line="480" w:lineRule="auto"/>
          </w:pPr>
        </w:pPrChange>
      </w:pPr>
      <w:r>
        <w:rPr>
          <w:sz w:val="28"/>
          <w:lang w:val="en-US"/>
        </w:rPr>
        <w:t>Results</w:t>
      </w:r>
    </w:p>
    <w:p>
      <w:pPr>
        <w:spacing w:line="360" w:lineRule="auto"/>
        <w:ind w:firstLine="709"/>
        <w:jc w:val="both"/>
        <w:rPr>
          <w:rFonts w:ascii="Times New Roman" w:hAnsi="Times New Roman"/>
          <w:b/>
          <w:i/>
          <w:sz w:val="24"/>
          <w:szCs w:val="24"/>
          <w:lang w:val="en-US"/>
        </w:rPr>
        <w:pPrChange w:id="716" w:author="Plankton" w:date="2019-05-31T12:13:00Z">
          <w:pPr>
            <w:spacing w:line="480" w:lineRule="auto"/>
            <w:ind w:firstLine="709"/>
            <w:jc w:val="both"/>
          </w:pPr>
        </w:pPrChange>
      </w:pPr>
      <w:r>
        <w:rPr>
          <w:rFonts w:ascii="Times New Roman" w:hAnsi="Times New Roman"/>
          <w:b/>
          <w:i/>
          <w:sz w:val="24"/>
          <w:szCs w:val="24"/>
          <w:lang w:val="en-US"/>
        </w:rPr>
        <w:t>Seasonal dynamics: temperature and zooplankton species abundance</w:t>
      </w:r>
    </w:p>
    <w:p>
      <w:pPr>
        <w:spacing w:line="360" w:lineRule="auto"/>
        <w:ind w:firstLine="709"/>
        <w:jc w:val="both"/>
        <w:rPr>
          <w:ins w:id="718" w:author="Plankton" w:date="2019-05-29T12:23:00Z"/>
          <w:rFonts w:ascii="Times New Roman" w:hAnsi="Times New Roman"/>
          <w:sz w:val="24"/>
          <w:szCs w:val="24"/>
          <w:lang w:val="en-US"/>
        </w:rPr>
        <w:pPrChange w:id="717" w:author="Plankton" w:date="2019-05-31T12:13:00Z">
          <w:pPr>
            <w:spacing w:line="480" w:lineRule="auto"/>
            <w:ind w:firstLine="709"/>
            <w:jc w:val="both"/>
          </w:pPr>
        </w:pPrChange>
      </w:pPr>
      <w:ins w:id="719" w:author="Plankton" w:date="2019-05-29T12:23:00Z">
        <w:bookmarkStart w:id="0" w:name="Continue"/>
        <w:bookmarkEnd w:id="0"/>
        <w:r>
          <w:rPr>
            <w:rFonts w:ascii="Times New Roman" w:hAnsi="Times New Roman"/>
            <w:sz w:val="24"/>
            <w:szCs w:val="24"/>
            <w:lang w:val="en-US"/>
          </w:rPr>
          <w:t>Average temperature of the 0–25 m depth layer at the study site changed during year from –0.8 °C in February – April to 10.7 °C in the beginning of August (</w:t>
        </w:r>
      </w:ins>
      <w:ins w:id="720" w:author="Plankton" w:date="2019-05-29T12:23:00Z">
        <w:r>
          <w:rPr>
            <w:rFonts w:ascii="Times New Roman" w:hAnsi="Times New Roman"/>
            <w:sz w:val="24"/>
            <w:szCs w:val="24"/>
            <w:highlight w:val="yellow"/>
            <w:lang w:val="en-US"/>
          </w:rPr>
          <w:t>Fig. 2</w:t>
        </w:r>
      </w:ins>
      <w:ins w:id="721" w:author="Plankton" w:date="2019-05-29T12:23:00Z">
        <w:r>
          <w:rPr>
            <w:rFonts w:ascii="Times New Roman" w:hAnsi="Times New Roman"/>
            <w:sz w:val="24"/>
            <w:szCs w:val="24"/>
            <w:lang w:val="en-US"/>
          </w:rPr>
          <w:t>). The winter lasted on average from the second 10-day period of December until the first week of May, when the temperature of this layer rose above zero, thus indicating the beginning of a spring period. Timing of other events in temperature dynamics will be considered later.</w:t>
        </w:r>
      </w:ins>
    </w:p>
    <w:p>
      <w:pPr>
        <w:spacing w:line="360" w:lineRule="auto"/>
        <w:ind w:firstLine="709"/>
        <w:jc w:val="both"/>
        <w:rPr>
          <w:ins w:id="723" w:author="Plankton" w:date="2019-05-29T12:23:00Z"/>
          <w:rFonts w:ascii="Times New Roman" w:hAnsi="Times New Roman"/>
          <w:sz w:val="24"/>
          <w:szCs w:val="24"/>
          <w:lang w:val="en-US"/>
        </w:rPr>
        <w:pPrChange w:id="722" w:author="Plankton" w:date="2019-05-31T12:13:00Z">
          <w:pPr>
            <w:spacing w:line="480" w:lineRule="auto"/>
            <w:ind w:firstLine="709"/>
            <w:jc w:val="both"/>
          </w:pPr>
        </w:pPrChange>
      </w:pPr>
      <w:ins w:id="724" w:author="Plankton" w:date="2019-05-29T12:23:00Z">
        <w:r>
          <w:rPr>
            <w:rFonts w:ascii="Times New Roman" w:hAnsi="Times New Roman"/>
            <w:sz w:val="24"/>
            <w:szCs w:val="24"/>
            <w:lang w:val="en-US"/>
          </w:rPr>
          <w:t xml:space="preserve">The peak of </w:t>
        </w:r>
      </w:ins>
      <w:ins w:id="725" w:author="Plankton" w:date="2019-05-29T12:23:00Z">
        <w:r>
          <w:rPr>
            <w:rFonts w:ascii="Times New Roman" w:hAnsi="Times New Roman"/>
            <w:i/>
            <w:sz w:val="24"/>
            <w:szCs w:val="24"/>
            <w:lang w:val="en-US"/>
          </w:rPr>
          <w:t xml:space="preserve">Calanus glacialis </w:t>
        </w:r>
      </w:ins>
      <w:ins w:id="726" w:author="Plankton" w:date="2019-05-29T12:23:00Z">
        <w:r>
          <w:rPr>
            <w:rFonts w:ascii="Times New Roman" w:hAnsi="Times New Roman"/>
            <w:sz w:val="24"/>
            <w:szCs w:val="24"/>
            <w:lang w:val="en-US"/>
          </w:rPr>
          <w:t>abundance was usually observed in the end of May, in the beginning of the spring period (</w:t>
        </w:r>
      </w:ins>
      <w:ins w:id="727" w:author="Plankton" w:date="2019-05-29T12:23:00Z">
        <w:r>
          <w:rPr>
            <w:rFonts w:ascii="Times New Roman" w:hAnsi="Times New Roman"/>
            <w:sz w:val="24"/>
            <w:szCs w:val="24"/>
            <w:highlight w:val="yellow"/>
            <w:lang w:val="en-US"/>
          </w:rPr>
          <w:t>Fig. 2</w:t>
        </w:r>
      </w:ins>
      <w:ins w:id="728" w:author="Plankton" w:date="2019-05-29T12:23:00Z">
        <w:r>
          <w:rPr>
            <w:rFonts w:ascii="Times New Roman" w:hAnsi="Times New Roman"/>
            <w:sz w:val="24"/>
            <w:szCs w:val="24"/>
            <w:lang w:val="en-US"/>
          </w:rPr>
          <w:t xml:space="preserve">). The nauplii were the absolute dominants in the population at this moment. Juveniles of </w:t>
        </w:r>
      </w:ins>
      <w:ins w:id="729" w:author="Plankton" w:date="2019-05-29T12:23:00Z">
        <w:r>
          <w:rPr>
            <w:rFonts w:ascii="Times New Roman" w:hAnsi="Times New Roman"/>
            <w:i/>
            <w:sz w:val="24"/>
            <w:szCs w:val="24"/>
            <w:lang w:val="en-US"/>
          </w:rPr>
          <w:t>C. glacialis</w:t>
        </w:r>
      </w:ins>
      <w:ins w:id="730" w:author="Plankton" w:date="2019-05-29T12:23:00Z">
        <w:r>
          <w:rPr>
            <w:rFonts w:ascii="Times New Roman" w:hAnsi="Times New Roman"/>
            <w:sz w:val="24"/>
            <w:szCs w:val="24"/>
            <w:lang w:val="en-US"/>
          </w:rPr>
          <w:t xml:space="preserve"> (this year’s generation) peaked in the middle of June and disappear from the 0–25 m depth layer by the end of July. Peak of </w:t>
        </w:r>
      </w:ins>
      <w:ins w:id="731" w:author="Plankton" w:date="2019-05-29T12:23:00Z">
        <w:r>
          <w:rPr>
            <w:rFonts w:ascii="Times New Roman" w:hAnsi="Times New Roman"/>
            <w:i/>
            <w:sz w:val="24"/>
            <w:szCs w:val="24"/>
            <w:lang w:val="en-US"/>
          </w:rPr>
          <w:t>Pseudocalanus</w:t>
        </w:r>
      </w:ins>
      <w:ins w:id="732" w:author="Plankton" w:date="2019-05-29T12:23:00Z">
        <w:r>
          <w:rPr>
            <w:rFonts w:ascii="Times New Roman" w:hAnsi="Times New Roman"/>
            <w:sz w:val="24"/>
            <w:szCs w:val="24"/>
            <w:lang w:val="en-US"/>
          </w:rPr>
          <w:t xml:space="preserve"> spp. abundance was rather prolonged, with “plateau” from the middle of May until the end of June. This species was present during the whole year. </w:t>
        </w:r>
      </w:ins>
      <w:ins w:id="733" w:author="Plankton" w:date="2019-05-29T12:23:00Z">
        <w:r>
          <w:rPr>
            <w:rFonts w:ascii="Times New Roman" w:hAnsi="Times New Roman"/>
            <w:i/>
            <w:sz w:val="24"/>
            <w:szCs w:val="24"/>
            <w:lang w:val="en-US"/>
          </w:rPr>
          <w:t>Oithona similis</w:t>
        </w:r>
      </w:ins>
      <w:ins w:id="734" w:author="Plankton" w:date="2019-05-29T12:23:00Z">
        <w:r>
          <w:rPr>
            <w:rFonts w:ascii="Times New Roman" w:hAnsi="Times New Roman"/>
            <w:sz w:val="24"/>
            <w:szCs w:val="24"/>
            <w:lang w:val="en-US"/>
          </w:rPr>
          <w:t xml:space="preserve"> was registered year round and demonstrated several peaks in July – September. Narrow peak in the middle of June was characteristic for </w:t>
        </w:r>
      </w:ins>
      <w:ins w:id="735" w:author="Plankton" w:date="2019-05-29T12:23:00Z">
        <w:r>
          <w:rPr>
            <w:rFonts w:ascii="Times New Roman" w:hAnsi="Times New Roman"/>
            <w:i/>
            <w:sz w:val="24"/>
            <w:szCs w:val="24"/>
            <w:lang w:val="en-US"/>
          </w:rPr>
          <w:t>Microsetella norvegica</w:t>
        </w:r>
      </w:ins>
      <w:ins w:id="736" w:author="Plankton" w:date="2019-05-29T12:23:00Z">
        <w:r>
          <w:rPr>
            <w:rFonts w:ascii="Times New Roman" w:hAnsi="Times New Roman"/>
            <w:sz w:val="24"/>
            <w:szCs w:val="24"/>
            <w:lang w:val="en-US"/>
          </w:rPr>
          <w:t xml:space="preserve">, which was also present during the whole year. The first individuals of </w:t>
        </w:r>
      </w:ins>
      <w:ins w:id="737" w:author="Plankton" w:date="2019-05-29T12:23:00Z">
        <w:r>
          <w:rPr>
            <w:rFonts w:ascii="Times New Roman" w:hAnsi="Times New Roman"/>
            <w:i/>
            <w:sz w:val="24"/>
            <w:szCs w:val="24"/>
            <w:lang w:val="en-US"/>
          </w:rPr>
          <w:t>Centropages hamatus</w:t>
        </w:r>
      </w:ins>
      <w:ins w:id="738" w:author="Plankton" w:date="2019-05-29T12:23:00Z">
        <w:r>
          <w:rPr>
            <w:rFonts w:ascii="Times New Roman" w:hAnsi="Times New Roman"/>
            <w:sz w:val="24"/>
            <w:szCs w:val="24"/>
            <w:lang w:val="en-US"/>
          </w:rPr>
          <w:t xml:space="preserve"> appeared normally in early June; the maximal abundance of this species was observed usually in the end of August. </w:t>
        </w:r>
      </w:ins>
      <w:ins w:id="739" w:author="Plankton" w:date="2019-05-29T12:23:00Z">
        <w:r>
          <w:rPr>
            <w:rFonts w:ascii="Times New Roman" w:hAnsi="Times New Roman"/>
            <w:i/>
            <w:sz w:val="24"/>
            <w:szCs w:val="24"/>
            <w:lang w:val="en-US"/>
          </w:rPr>
          <w:t>Temora longicornis</w:t>
        </w:r>
      </w:ins>
      <w:ins w:id="740" w:author="Plankton" w:date="2019-05-29T12:23:00Z">
        <w:r>
          <w:rPr>
            <w:rFonts w:ascii="Times New Roman" w:hAnsi="Times New Roman"/>
            <w:sz w:val="24"/>
            <w:szCs w:val="24"/>
            <w:lang w:val="en-US"/>
          </w:rPr>
          <w:t xml:space="preserve"> developed synchronously to </w:t>
        </w:r>
      </w:ins>
      <w:ins w:id="741" w:author="Plankton" w:date="2019-05-29T12:23:00Z">
        <w:r>
          <w:rPr>
            <w:rFonts w:ascii="Times New Roman" w:hAnsi="Times New Roman"/>
            <w:i/>
            <w:sz w:val="24"/>
            <w:szCs w:val="24"/>
            <w:lang w:val="en-US"/>
          </w:rPr>
          <w:t>Centropages</w:t>
        </w:r>
      </w:ins>
      <w:ins w:id="742" w:author="Plankton" w:date="2019-05-29T12:23:00Z">
        <w:r>
          <w:rPr>
            <w:rFonts w:ascii="Times New Roman" w:hAnsi="Times New Roman"/>
            <w:sz w:val="24"/>
            <w:szCs w:val="24"/>
            <w:lang w:val="en-US"/>
          </w:rPr>
          <w:t xml:space="preserve">: the timing of their appearance and the abundance peaks coincided. They were first found in the plankton in the first 10 days of June; the peaks of their abundances were observed in the last 10 days of August. These two boreal species disappeared totally by the beginning of December. </w:t>
        </w:r>
      </w:ins>
      <w:ins w:id="743" w:author="Plankton" w:date="2019-05-29T12:23:00Z">
        <w:r>
          <w:rPr>
            <w:rFonts w:ascii="Times New Roman" w:hAnsi="Times New Roman"/>
            <w:i/>
            <w:sz w:val="24"/>
            <w:szCs w:val="24"/>
            <w:lang w:val="en-US"/>
          </w:rPr>
          <w:t>Acartia</w:t>
        </w:r>
      </w:ins>
      <w:ins w:id="744" w:author="Plankton" w:date="2019-05-29T12:23:00Z">
        <w:r>
          <w:rPr>
            <w:rFonts w:ascii="Times New Roman" w:hAnsi="Times New Roman"/>
            <w:sz w:val="24"/>
            <w:szCs w:val="24"/>
            <w:lang w:val="en-US"/>
          </w:rPr>
          <w:t xml:space="preserve"> spp. had prolonged development season with several peaks in August and September, and was totally absent only in February.</w:t>
        </w:r>
      </w:ins>
    </w:p>
    <w:p>
      <w:pPr>
        <w:spacing w:line="360" w:lineRule="auto"/>
        <w:ind w:firstLine="709"/>
        <w:jc w:val="both"/>
        <w:rPr>
          <w:ins w:id="746" w:author="Daria Martynova" w:date="2019-05-28T15:41:00Z"/>
          <w:rFonts w:ascii="Times New Roman" w:hAnsi="Times New Roman"/>
          <w:sz w:val="24"/>
          <w:szCs w:val="24"/>
          <w:lang w:val="en-US"/>
        </w:rPr>
        <w:pPrChange w:id="745" w:author="Plankton" w:date="2019-05-31T12:13:00Z">
          <w:pPr>
            <w:spacing w:line="480" w:lineRule="auto"/>
            <w:ind w:firstLine="709"/>
            <w:jc w:val="both"/>
          </w:pPr>
        </w:pPrChange>
      </w:pPr>
      <w:r>
        <w:rPr>
          <w:rFonts w:ascii="Times New Roman" w:hAnsi="Times New Roman"/>
          <w:sz w:val="24"/>
          <w:szCs w:val="24"/>
          <w:lang w:val="en-US"/>
        </w:rPr>
        <w:t xml:space="preserve">  </w:t>
      </w:r>
    </w:p>
    <w:p>
      <w:pPr>
        <w:rPr>
          <w:ins w:id="747" w:author="Daria Martynova" w:date="2019-05-28T15:41:00Z"/>
          <w:rFonts w:ascii="Times New Roman" w:hAnsi="Times New Roman"/>
          <w:rPrChange w:id="748" w:author="Plankton" w:date="2019-05-29T13:21:00Z">
            <w:rPr>
              <w:ins w:id="749" w:author="Daria Martynova" w:date="2019-05-28T15:41:00Z"/>
            </w:rPr>
          </w:rPrChange>
        </w:rPr>
      </w:pPr>
      <w:ins w:id="750" w:author="Daria Martynova" w:date="2019-05-28T15:41:00Z">
        <w:r>
          <w:rPr>
            <w:rFonts w:ascii="Times New Roman" w:hAnsi="Times New Roman"/>
            <w:lang w:eastAsia="ru-RU"/>
            <w:rPrChange w:id="753" w:author="Plankton" w:date="2019-05-29T13:21:00Z">
              <w:rPr>
                <w:lang w:eastAsia="ru-RU"/>
              </w:rPr>
            </w:rPrChange>
          </w:rPr>
          <w:drawing>
            <wp:inline distT="0" distB="0" distL="0" distR="0">
              <wp:extent cx="5882640" cy="2790825"/>
              <wp:effectExtent l="0" t="0" r="381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891432" cy="2795011"/>
                      </a:xfrm>
                      <a:prstGeom prst="rect">
                        <a:avLst/>
                      </a:prstGeom>
                      <a:noFill/>
                    </pic:spPr>
                  </pic:pic>
                </a:graphicData>
              </a:graphic>
            </wp:inline>
          </w:drawing>
        </w:r>
      </w:ins>
    </w:p>
    <w:p>
      <w:pPr>
        <w:rPr>
          <w:ins w:id="754" w:author="Daria Martynova" w:date="2019-05-28T15:41:00Z"/>
          <w:rFonts w:ascii="Times New Roman" w:hAnsi="Times New Roman"/>
          <w:rPrChange w:id="755" w:author="Plankton" w:date="2019-05-29T13:21:00Z">
            <w:rPr>
              <w:ins w:id="756" w:author="Daria Martynova" w:date="2019-05-28T15:41:00Z"/>
            </w:rPr>
          </w:rPrChange>
        </w:rPr>
      </w:pPr>
    </w:p>
    <w:p>
      <w:pPr>
        <w:rPr>
          <w:ins w:id="757" w:author="Daria Martynova" w:date="2019-05-28T15:41:00Z"/>
          <w:rFonts w:ascii="Times New Roman" w:hAnsi="Times New Roman"/>
          <w:sz w:val="24"/>
          <w:lang w:val="en-US"/>
          <w:rPrChange w:id="758" w:author="Plankton" w:date="2019-05-29T13:21:00Z">
            <w:rPr>
              <w:ins w:id="759" w:author="Daria Martynova" w:date="2019-05-28T15:41:00Z"/>
              <w:lang w:val="en-US"/>
            </w:rPr>
          </w:rPrChange>
        </w:rPr>
      </w:pPr>
      <w:ins w:id="760" w:author="Daria Martynova" w:date="2019-05-28T15:41:00Z">
        <w:r>
          <w:rPr>
            <w:rFonts w:ascii="Times New Roman" w:hAnsi="Times New Roman"/>
            <w:sz w:val="24"/>
            <w:lang w:val="en-US"/>
            <w:rPrChange w:id="761" w:author="Plankton" w:date="2019-05-29T13:21:00Z">
              <w:rPr>
                <w:lang w:val="en-US"/>
              </w:rPr>
            </w:rPrChange>
          </w:rPr>
          <w:t>Fig.</w:t>
        </w:r>
      </w:ins>
      <w:ins w:id="762" w:author="Plankton" w:date="2019-05-29T12:35:00Z">
        <w:r>
          <w:rPr>
            <w:rFonts w:ascii="Times New Roman" w:hAnsi="Times New Roman"/>
            <w:sz w:val="24"/>
            <w:lang w:val="en-US"/>
            <w:rPrChange w:id="763" w:author="Plankton" w:date="2019-05-29T13:21:00Z">
              <w:rPr/>
            </w:rPrChange>
          </w:rPr>
          <w:t xml:space="preserve"> 2</w:t>
        </w:r>
      </w:ins>
      <w:ins w:id="764" w:author="Daria Martynova" w:date="2019-05-28T15:41:00Z">
        <w:r>
          <w:rPr>
            <w:rFonts w:ascii="Times New Roman" w:hAnsi="Times New Roman"/>
            <w:sz w:val="24"/>
            <w:lang w:val="en-US"/>
            <w:rPrChange w:id="765" w:author="Plankton" w:date="2019-05-29T13:21:00Z">
              <w:rPr>
                <w:lang w:val="en-US"/>
              </w:rPr>
            </w:rPrChange>
          </w:rPr>
          <w:t xml:space="preserve"> Seasonal dynamics of temperature and species abundance at the D-1 station. X-axis – number of Julian day. Long-term means of total numbers for each 10-day period </w:t>
        </w:r>
      </w:ins>
      <w:ins w:id="766" w:author="Daria Martynova" w:date="2019-05-28T15:41:00Z">
        <w:r>
          <w:rPr>
            <w:rFonts w:ascii="Times New Roman" w:hAnsi="Times New Roman"/>
            <w:sz w:val="24"/>
            <w:lang w:val="en-US"/>
            <w:rPrChange w:id="767" w:author="Plankton" w:date="2019-05-29T13:21:00Z">
              <w:rPr>
                <w:lang w:val="en-US"/>
              </w:rPr>
            </w:rPrChange>
          </w:rPr>
          <w:t>are shown</w:t>
        </w:r>
      </w:ins>
      <w:ins w:id="768" w:author="Daria Martynova" w:date="2019-05-28T15:41:00Z">
        <w:r>
          <w:rPr>
            <w:rFonts w:ascii="Times New Roman" w:hAnsi="Times New Roman"/>
            <w:sz w:val="24"/>
            <w:lang w:val="en-US"/>
            <w:rPrChange w:id="769" w:author="Plankton" w:date="2019-05-29T13:21:00Z">
              <w:rPr>
                <w:lang w:val="en-US"/>
              </w:rPr>
            </w:rPrChange>
          </w:rPr>
          <w:t>. Error bars indicate standard errors of means.</w:t>
        </w:r>
      </w:ins>
    </w:p>
    <w:p>
      <w:pPr>
        <w:rPr>
          <w:ins w:id="771" w:author="Plankton" w:date="2019-05-29T12:36:00Z"/>
          <w:rFonts w:ascii="Times New Roman" w:hAnsi="Times New Roman"/>
          <w:rPrChange w:id="772" w:author="Plankton" w:date="2019-05-29T13:21:00Z">
            <w:rPr>
              <w:ins w:id="773" w:author="Plankton" w:date="2019-05-29T12:36:00Z"/>
            </w:rPr>
          </w:rPrChange>
        </w:rPr>
        <w:pPrChange w:id="770" w:author="Plankton" w:date="2019-05-29T12:36:00Z">
          <w:pPr>
            <w:pStyle w:val="3"/>
          </w:pPr>
        </w:pPrChange>
      </w:pPr>
    </w:p>
    <w:p>
      <w:pPr>
        <w:spacing w:line="360" w:lineRule="auto"/>
        <w:ind w:firstLine="709"/>
        <w:jc w:val="both"/>
        <w:rPr>
          <w:del w:id="775" w:author="Plankton" w:date="2019-05-29T12:38:00Z"/>
          <w:rFonts w:ascii="Times New Roman" w:hAnsi="Times New Roman"/>
          <w:sz w:val="24"/>
          <w:szCs w:val="24"/>
          <w:lang w:val="en-US"/>
        </w:rPr>
        <w:pPrChange w:id="774" w:author="Plankton" w:date="2019-05-31T12:13:00Z">
          <w:pPr>
            <w:spacing w:line="480" w:lineRule="auto"/>
            <w:ind w:firstLine="709"/>
            <w:jc w:val="both"/>
          </w:pPr>
        </w:pPrChange>
      </w:pPr>
    </w:p>
    <w:p>
      <w:pPr>
        <w:spacing w:line="360" w:lineRule="auto"/>
        <w:ind w:firstLine="709"/>
        <w:jc w:val="both"/>
        <w:rPr>
          <w:ins w:id="777" w:author="Plankton" w:date="2019-05-29T12:38:00Z"/>
          <w:rFonts w:ascii="Times New Roman" w:hAnsi="Times New Roman"/>
          <w:sz w:val="24"/>
          <w:szCs w:val="24"/>
          <w:lang w:val="en-US"/>
        </w:rPr>
        <w:pPrChange w:id="776" w:author="Plankton" w:date="2019-05-31T12:13:00Z">
          <w:pPr>
            <w:spacing w:line="480" w:lineRule="auto"/>
            <w:ind w:firstLine="709"/>
            <w:jc w:val="both"/>
          </w:pPr>
        </w:pPrChange>
      </w:pPr>
      <w:ins w:id="778" w:author="Plankton" w:date="2019-05-29T12:25:00Z">
        <w:r>
          <w:rPr>
            <w:rFonts w:ascii="Times New Roman" w:hAnsi="Times New Roman"/>
            <w:sz w:val="24"/>
            <w:szCs w:val="24"/>
            <w:lang w:val="en-US"/>
          </w:rPr>
          <w:t xml:space="preserve">Average dates of the key temperature thresholds and phenological events are present on the </w:t>
        </w:r>
      </w:ins>
      <w:ins w:id="779" w:author="Plankton" w:date="2019-05-29T12:25:00Z">
        <w:r>
          <w:rPr>
            <w:rFonts w:ascii="Times New Roman" w:hAnsi="Times New Roman"/>
            <w:sz w:val="24"/>
            <w:szCs w:val="24"/>
            <w:highlight w:val="yellow"/>
            <w:lang w:val="en-US"/>
          </w:rPr>
          <w:t>Fig. 3</w:t>
        </w:r>
      </w:ins>
      <w:ins w:id="780" w:author="Plankton" w:date="2019-05-29T12:25:00Z">
        <w:r>
          <w:rPr>
            <w:rFonts w:ascii="Times New Roman" w:hAnsi="Times New Roman"/>
            <w:sz w:val="24"/>
            <w:szCs w:val="24"/>
            <w:lang w:val="en-US"/>
          </w:rPr>
          <w:t xml:space="preserve">. The earliest of registered events in environment </w:t>
        </w:r>
      </w:ins>
      <w:ins w:id="781" w:author="Plankton" w:date="2019-05-29T13:12:00Z">
        <w:r>
          <w:rPr>
            <w:rFonts w:ascii="Times New Roman" w:hAnsi="Times New Roman"/>
            <w:sz w:val="24"/>
            <w:szCs w:val="24"/>
            <w:lang w:val="en-US"/>
          </w:rPr>
          <w:t xml:space="preserve">(Fig. 3B) </w:t>
        </w:r>
      </w:ins>
      <w:ins w:id="782" w:author="Plankton" w:date="2019-05-29T12:25:00Z">
        <w:r>
          <w:rPr>
            <w:rFonts w:ascii="Times New Roman" w:hAnsi="Times New Roman"/>
            <w:sz w:val="24"/>
            <w:szCs w:val="24"/>
            <w:lang w:val="en-US"/>
          </w:rPr>
          <w:t xml:space="preserve">was the timing of ice melt – it took place on average in the beginning of May (day 141). As it was mentioned before, spring normally started in the beginning of May according to temperature curve. However, the first key date in the seasonal temperature dynamics, that we could reliably register almost every year, was 3°C threshold (arbitrary spring beginning). The latter was normally registered a month later, normally in the beginning of June (160-th day). Summer began only 2 weeks later, on 173-th day, and finished in the middle of October (day 287). </w:t>
        </w:r>
      </w:ins>
    </w:p>
    <w:p>
      <w:pPr>
        <w:rPr>
          <w:ins w:id="783" w:author="Plankton" w:date="2019-05-31T10:03:00Z"/>
          <w:rFonts w:ascii="Times New Roman" w:hAnsi="Times New Roman"/>
          <w:lang w:val="en-US"/>
        </w:rPr>
      </w:pPr>
    </w:p>
    <w:p>
      <w:pPr>
        <w:rPr>
          <w:ins w:id="784" w:author="Plankton" w:date="2019-05-29T12:38:00Z"/>
          <w:rFonts w:ascii="Times New Roman" w:hAnsi="Times New Roman"/>
          <w:lang w:val="en-US"/>
          <w:rPrChange w:id="785" w:author="Plankton" w:date="2019-05-29T13:21:00Z">
            <w:rPr>
              <w:ins w:id="786" w:author="Plankton" w:date="2019-05-29T12:38:00Z"/>
            </w:rPr>
          </w:rPrChange>
        </w:rPr>
      </w:pPr>
    </w:p>
    <w:p>
      <w:pPr>
        <w:rPr>
          <w:ins w:id="787" w:author="Plankton" w:date="2019-05-29T12:38:00Z"/>
          <w:rFonts w:ascii="Times New Roman" w:hAnsi="Times New Roman"/>
          <w:b/>
          <w:sz w:val="24"/>
          <w:lang w:val="en-US" w:eastAsia="ru-RU"/>
          <w:rPrChange w:id="788" w:author="Plankton" w:date="2019-05-29T13:21:00Z">
            <w:rPr>
              <w:ins w:id="789" w:author="Plankton" w:date="2019-05-29T12:38:00Z"/>
              <w:b/>
              <w:sz w:val="24"/>
              <w:lang w:val="en-US" w:eastAsia="ru-RU"/>
            </w:rPr>
          </w:rPrChange>
        </w:rPr>
      </w:pPr>
      <w:ins w:id="790" w:author="Plankton" w:date="2019-05-29T12:38:00Z">
        <w:r>
          <w:rPr>
            <w:rFonts w:ascii="Times New Roman" w:hAnsi="Times New Roman"/>
            <w:b/>
            <w:sz w:val="24"/>
            <w:lang w:val="en-US"/>
            <w:rPrChange w:id="791" w:author="Plankton" w:date="2019-05-29T13:21:00Z">
              <w:rPr>
                <w:b/>
                <w:sz w:val="24"/>
                <w:lang w:val="en-US"/>
              </w:rPr>
            </w:rPrChange>
          </w:rPr>
          <w:t>A</w:t>
        </w:r>
      </w:ins>
    </w:p>
    <w:p>
      <w:pPr>
        <w:rPr>
          <w:ins w:id="792" w:author="Plankton" w:date="2019-05-29T12:38:00Z"/>
          <w:rFonts w:ascii="Times New Roman" w:hAnsi="Times New Roman"/>
          <w:rPrChange w:id="793" w:author="Plankton" w:date="2019-05-29T13:21:00Z">
            <w:rPr>
              <w:ins w:id="794" w:author="Plankton" w:date="2019-05-29T12:38:00Z"/>
            </w:rPr>
          </w:rPrChange>
        </w:rPr>
      </w:pPr>
      <w:ins w:id="795" w:author="Plankton" w:date="2019-05-29T13:13:00Z">
        <w:r>
          <w:rPr>
            <w:rFonts w:ascii="Times New Roman" w:hAnsi="Times New Roman"/>
            <w:lang w:eastAsia="ru-RU"/>
            <w:rPrChange w:id="798" w:author="Plankton" w:date="2019-05-29T13:21:00Z">
              <w:rPr>
                <w:lang w:eastAsia="ru-RU"/>
              </w:rPr>
            </w:rPrChange>
          </w:rPr>
          <w:drawing>
            <wp:inline distT="0" distB="0" distL="0" distR="0">
              <wp:extent cx="4876800" cy="339598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8"/>
                      <a:stretch>
                        <a:fillRect/>
                      </a:stretch>
                    </pic:blipFill>
                    <pic:spPr>
                      <a:xfrm>
                        <a:off x="0" y="0"/>
                        <a:ext cx="4877774" cy="3396694"/>
                      </a:xfrm>
                      <a:prstGeom prst="rect">
                        <a:avLst/>
                      </a:prstGeom>
                    </pic:spPr>
                  </pic:pic>
                </a:graphicData>
              </a:graphic>
            </wp:inline>
          </w:drawing>
        </w:r>
      </w:ins>
      <w:ins w:id="799" w:author="Plankton" w:date="2019-05-29T12:38:00Z">
        <w:r>
          <w:rPr>
            <w:rStyle w:val="13"/>
            <w:rFonts w:ascii="Times New Roman" w:hAnsi="Times New Roman"/>
            <w:rPrChange w:id="800" w:author="Plankton" w:date="2019-05-29T13:21:00Z">
              <w:rPr>
                <w:rStyle w:val="13"/>
              </w:rPr>
            </w:rPrChange>
          </w:rPr>
          <w:commentReference w:id="13"/>
        </w:r>
      </w:ins>
    </w:p>
    <w:p>
      <w:pPr>
        <w:rPr>
          <w:ins w:id="801" w:author="Plankton" w:date="2019-05-29T12:38:00Z"/>
          <w:rFonts w:ascii="Times New Roman" w:hAnsi="Times New Roman"/>
          <w:b/>
          <w:sz w:val="24"/>
          <w:lang w:val="en-US"/>
          <w:rPrChange w:id="802" w:author="Plankton" w:date="2019-05-29T13:21:00Z">
            <w:rPr>
              <w:ins w:id="803" w:author="Plankton" w:date="2019-05-29T12:38:00Z"/>
              <w:b/>
              <w:sz w:val="24"/>
              <w:lang w:val="en-US"/>
            </w:rPr>
          </w:rPrChange>
        </w:rPr>
      </w:pPr>
      <w:ins w:id="804" w:author="Plankton" w:date="2019-05-29T12:38:00Z">
        <w:r>
          <w:rPr>
            <w:rFonts w:ascii="Times New Roman" w:hAnsi="Times New Roman"/>
            <w:b/>
            <w:sz w:val="24"/>
            <w:lang w:val="en-US"/>
            <w:rPrChange w:id="805" w:author="Plankton" w:date="2019-05-29T13:21:00Z">
              <w:rPr>
                <w:b/>
                <w:sz w:val="24"/>
                <w:lang w:val="en-US"/>
              </w:rPr>
            </w:rPrChange>
          </w:rPr>
          <w:t>B</w:t>
        </w:r>
      </w:ins>
    </w:p>
    <w:p>
      <w:pPr>
        <w:rPr>
          <w:ins w:id="806" w:author="Plankton" w:date="2019-05-29T12:38:00Z"/>
          <w:rFonts w:ascii="Times New Roman" w:hAnsi="Times New Roman"/>
          <w:rPrChange w:id="807" w:author="Plankton" w:date="2019-05-29T13:21:00Z">
            <w:rPr>
              <w:ins w:id="808" w:author="Plankton" w:date="2019-05-29T12:38:00Z"/>
            </w:rPr>
          </w:rPrChange>
        </w:rPr>
      </w:pPr>
      <w:ins w:id="809" w:author="Plankton" w:date="2019-05-29T12:38:00Z">
        <w:r>
          <w:rPr>
            <w:rStyle w:val="13"/>
            <w:rFonts w:ascii="Times New Roman" w:hAnsi="Times New Roman"/>
            <w:rPrChange w:id="810" w:author="Plankton" w:date="2019-05-29T13:21:00Z">
              <w:rPr>
                <w:rStyle w:val="13"/>
              </w:rPr>
            </w:rPrChange>
          </w:rPr>
          <w:commentReference w:id="14"/>
        </w:r>
      </w:ins>
      <w:ins w:id="811" w:author="Plankton" w:date="2019-05-29T13:13:00Z">
        <w:r>
          <w:rPr>
            <w:rFonts w:ascii="Times New Roman" w:hAnsi="Times New Roman"/>
            <w:lang w:eastAsia="ru-RU"/>
            <w:rPrChange w:id="814" w:author="Plankton" w:date="2019-05-29T13:21:00Z">
              <w:rPr>
                <w:lang w:eastAsia="ru-RU"/>
              </w:rPr>
            </w:rPrChange>
          </w:rPr>
          <w:drawing>
            <wp:inline distT="0" distB="0" distL="0" distR="0">
              <wp:extent cx="4845685" cy="34861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tretch>
                        <a:fillRect/>
                      </a:stretch>
                    </pic:blipFill>
                    <pic:spPr>
                      <a:xfrm>
                        <a:off x="0" y="0"/>
                        <a:ext cx="4846181" cy="3486365"/>
                      </a:xfrm>
                      <a:prstGeom prst="rect">
                        <a:avLst/>
                      </a:prstGeom>
                    </pic:spPr>
                  </pic:pic>
                </a:graphicData>
              </a:graphic>
            </wp:inline>
          </w:drawing>
        </w:r>
      </w:ins>
    </w:p>
    <w:p>
      <w:pPr>
        <w:rPr>
          <w:ins w:id="815" w:author="Plankton" w:date="2019-05-29T12:38:00Z"/>
          <w:rFonts w:ascii="Times New Roman" w:hAnsi="Times New Roman"/>
          <w:sz w:val="24"/>
          <w:szCs w:val="24"/>
          <w:lang w:val="en-US"/>
          <w:rPrChange w:id="816" w:author="Plankton" w:date="2019-05-29T16:49:00Z">
            <w:rPr>
              <w:ins w:id="817" w:author="Plankton" w:date="2019-05-29T12:38:00Z"/>
              <w:lang w:val="en-US"/>
            </w:rPr>
          </w:rPrChange>
        </w:rPr>
      </w:pPr>
      <w:ins w:id="818" w:author="Plankton" w:date="2019-05-29T12:38:00Z">
        <w:r>
          <w:rPr>
            <w:rFonts w:ascii="Times New Roman" w:hAnsi="Times New Roman"/>
            <w:sz w:val="24"/>
            <w:szCs w:val="24"/>
            <w:lang w:val="en-US"/>
            <w:rPrChange w:id="819" w:author="Plankton" w:date="2019-05-29T16:49:00Z">
              <w:rPr>
                <w:lang w:val="en-US"/>
              </w:rPr>
            </w:rPrChange>
          </w:rPr>
          <w:t>Fig</w:t>
        </w:r>
      </w:ins>
      <w:ins w:id="820" w:author="Plankton" w:date="2019-05-29T12:38:00Z">
        <w:r>
          <w:rPr>
            <w:rFonts w:ascii="Times New Roman" w:hAnsi="Times New Roman"/>
            <w:sz w:val="24"/>
            <w:szCs w:val="24"/>
            <w:lang w:val="ru-RU"/>
            <w:rPrChange w:id="821" w:author="Plankton" w:date="2019-05-31T10:03:00Z">
              <w:rPr>
                <w:lang w:val="en-US"/>
              </w:rPr>
            </w:rPrChange>
          </w:rPr>
          <w:t xml:space="preserve">. 3.  </w:t>
        </w:r>
      </w:ins>
      <w:ins w:id="822" w:author="Plankton" w:date="2019-05-29T13:14:00Z">
        <w:r>
          <w:rPr>
            <w:rFonts w:ascii="Times New Roman" w:hAnsi="Times New Roman"/>
            <w:sz w:val="24"/>
            <w:szCs w:val="24"/>
            <w:rPrChange w:id="823" w:author="Plankton" w:date="2019-05-29T16:49:00Z">
              <w:rPr/>
            </w:rPrChange>
          </w:rPr>
          <w:t>Медиан</w:t>
        </w:r>
      </w:ins>
      <w:ins w:id="824" w:author="Plankton" w:date="2019-05-29T13:15:00Z">
        <w:r>
          <w:rPr>
            <w:rFonts w:ascii="Times New Roman" w:hAnsi="Times New Roman"/>
            <w:sz w:val="24"/>
            <w:szCs w:val="24"/>
            <w:rPrChange w:id="825" w:author="Plankton" w:date="2019-05-29T16:49:00Z">
              <w:rPr/>
            </w:rPrChange>
          </w:rPr>
          <w:t>н</w:t>
        </w:r>
      </w:ins>
      <w:ins w:id="826" w:author="Plankton" w:date="2019-05-29T13:14:00Z">
        <w:r>
          <w:rPr>
            <w:rFonts w:ascii="Times New Roman" w:hAnsi="Times New Roman"/>
            <w:sz w:val="24"/>
            <w:szCs w:val="24"/>
            <w:rPrChange w:id="827" w:author="Plankton" w:date="2019-05-29T16:49:00Z">
              <w:rPr/>
            </w:rPrChange>
          </w:rPr>
          <w:t>ы</w:t>
        </w:r>
      </w:ins>
      <w:ins w:id="828" w:author="Plankton" w:date="2019-05-29T13:15:00Z">
        <w:r>
          <w:rPr>
            <w:rFonts w:ascii="Times New Roman" w:hAnsi="Times New Roman"/>
            <w:sz w:val="24"/>
            <w:szCs w:val="24"/>
            <w:rPrChange w:id="829" w:author="Plankton" w:date="2019-05-29T16:49:00Z">
              <w:rPr/>
            </w:rPrChange>
          </w:rPr>
          <w:t>е значения</w:t>
        </w:r>
      </w:ins>
      <w:ins w:id="830" w:author="Plankton" w:date="2019-05-29T13:14:00Z">
        <w:r>
          <w:rPr>
            <w:rFonts w:ascii="Times New Roman" w:hAnsi="Times New Roman"/>
            <w:sz w:val="24"/>
            <w:szCs w:val="24"/>
            <w:rPrChange w:id="831" w:author="Plankton" w:date="2019-05-29T16:49:00Z">
              <w:rPr/>
            </w:rPrChange>
          </w:rPr>
          <w:t xml:space="preserve"> ключ</w:t>
        </w:r>
      </w:ins>
      <w:ins w:id="832" w:author="Plankton" w:date="2019-05-29T13:15:00Z">
        <w:r>
          <w:rPr>
            <w:rFonts w:ascii="Times New Roman" w:hAnsi="Times New Roman"/>
            <w:sz w:val="24"/>
            <w:szCs w:val="24"/>
            <w:rPrChange w:id="833" w:author="Plankton" w:date="2019-05-29T16:49:00Z">
              <w:rPr/>
            </w:rPrChange>
          </w:rPr>
          <w:t>е</w:t>
        </w:r>
      </w:ins>
      <w:ins w:id="834" w:author="Plankton" w:date="2019-05-29T13:14:00Z">
        <w:r>
          <w:rPr>
            <w:rFonts w:ascii="Times New Roman" w:hAnsi="Times New Roman"/>
            <w:sz w:val="24"/>
            <w:szCs w:val="24"/>
            <w:rPrChange w:id="835" w:author="Plankton" w:date="2019-05-29T16:49:00Z">
              <w:rPr/>
            </w:rPrChange>
          </w:rPr>
          <w:t>вых</w:t>
        </w:r>
      </w:ins>
      <w:ins w:id="836" w:author="Plankton" w:date="2019-05-29T13:15:00Z">
        <w:r>
          <w:rPr>
            <w:rFonts w:ascii="Times New Roman" w:hAnsi="Times New Roman"/>
            <w:sz w:val="24"/>
            <w:szCs w:val="24"/>
            <w:rPrChange w:id="837" w:author="Plankton" w:date="2019-05-29T16:49:00Z">
              <w:rPr/>
            </w:rPrChange>
          </w:rPr>
          <w:t xml:space="preserve"> событий во внешней среде</w:t>
        </w:r>
      </w:ins>
      <w:ins w:id="838" w:author="Plankton" w:date="2019-05-29T13:16:00Z">
        <w:r>
          <w:rPr>
            <w:rFonts w:ascii="Times New Roman" w:hAnsi="Times New Roman"/>
            <w:sz w:val="24"/>
            <w:szCs w:val="24"/>
            <w:rPrChange w:id="839" w:author="Plankton" w:date="2019-05-29T16:49:00Z">
              <w:rPr/>
            </w:rPrChange>
          </w:rPr>
          <w:t xml:space="preserve"> (А)</w:t>
        </w:r>
      </w:ins>
      <w:ins w:id="840" w:author="Plankton" w:date="2019-05-29T13:15:00Z">
        <w:r>
          <w:rPr>
            <w:rFonts w:ascii="Times New Roman" w:hAnsi="Times New Roman"/>
            <w:sz w:val="24"/>
            <w:szCs w:val="24"/>
            <w:rPrChange w:id="841" w:author="Plankton" w:date="2019-05-29T16:49:00Z">
              <w:rPr/>
            </w:rPrChange>
          </w:rPr>
          <w:t xml:space="preserve"> и в жизненных циклах исследуемых видов</w:t>
        </w:r>
      </w:ins>
      <w:ins w:id="842" w:author="Plankton" w:date="2019-05-29T13:16:00Z">
        <w:r>
          <w:rPr>
            <w:rFonts w:ascii="Times New Roman" w:hAnsi="Times New Roman"/>
            <w:sz w:val="24"/>
            <w:szCs w:val="24"/>
            <w:rPrChange w:id="843" w:author="Plankton" w:date="2019-05-29T16:49:00Z">
              <w:rPr/>
            </w:rPrChange>
          </w:rPr>
          <w:t xml:space="preserve"> (В).</w:t>
        </w:r>
      </w:ins>
      <w:ins w:id="844" w:author="Plankton" w:date="2019-05-29T13:15:00Z">
        <w:r>
          <w:rPr>
            <w:rFonts w:ascii="Times New Roman" w:hAnsi="Times New Roman"/>
            <w:sz w:val="24"/>
            <w:szCs w:val="24"/>
            <w:rPrChange w:id="845" w:author="Plankton" w:date="2019-05-29T16:49:00Z">
              <w:rPr/>
            </w:rPrChange>
          </w:rPr>
          <w:t xml:space="preserve"> </w:t>
        </w:r>
      </w:ins>
      <w:ins w:id="846" w:author="Plankton" w:date="2019-05-29T12:38:00Z">
        <w:r>
          <w:rPr>
            <w:rFonts w:ascii="Times New Roman" w:hAnsi="Times New Roman"/>
            <w:sz w:val="24"/>
            <w:szCs w:val="24"/>
            <w:rPrChange w:id="847" w:author="Plankton" w:date="2019-05-29T16:49:00Z">
              <w:rPr/>
            </w:rPrChange>
          </w:rPr>
          <w:t>Обозначения</w:t>
        </w:r>
      </w:ins>
      <w:ins w:id="848" w:author="Plankton" w:date="2019-05-29T12:38:00Z">
        <w:r>
          <w:rPr>
            <w:rFonts w:ascii="Times New Roman" w:hAnsi="Times New Roman"/>
            <w:sz w:val="24"/>
            <w:szCs w:val="24"/>
            <w:lang w:val="en-US"/>
            <w:rPrChange w:id="849" w:author="Plankton" w:date="2019-05-29T16:49:00Z">
              <w:rPr>
                <w:lang w:val="en-US"/>
              </w:rPr>
            </w:rPrChange>
          </w:rPr>
          <w:t>:</w:t>
        </w:r>
      </w:ins>
      <w:ins w:id="850" w:author="Plankton" w:date="2019-05-29T12:50:00Z">
        <w:r>
          <w:rPr>
            <w:rFonts w:ascii="Times New Roman" w:hAnsi="Times New Roman"/>
            <w:sz w:val="24"/>
            <w:szCs w:val="24"/>
            <w:lang w:val="en-US"/>
            <w:rPrChange w:id="851" w:author="Plankton" w:date="2019-05-29T16:49:00Z">
              <w:rPr/>
            </w:rPrChange>
          </w:rPr>
          <w:t xml:space="preserve"> </w:t>
        </w:r>
      </w:ins>
      <w:ins w:id="852" w:author="Plankton" w:date="2019-05-29T12:38:00Z">
        <w:r>
          <w:rPr>
            <w:rFonts w:ascii="Times New Roman" w:hAnsi="Times New Roman"/>
            <w:sz w:val="24"/>
            <w:szCs w:val="24"/>
            <w:lang w:val="en-US"/>
            <w:rPrChange w:id="853" w:author="Plankton" w:date="2019-05-29T16:49:00Z">
              <w:rPr>
                <w:lang w:val="en-US"/>
              </w:rPr>
            </w:rPrChange>
          </w:rPr>
          <w:t>ICD – Ice clear date</w:t>
        </w:r>
      </w:ins>
      <w:ins w:id="854" w:author="Plankton" w:date="2019-05-29T12:51:00Z">
        <w:r>
          <w:rPr>
            <w:rFonts w:ascii="Times New Roman" w:hAnsi="Times New Roman"/>
            <w:sz w:val="24"/>
            <w:szCs w:val="24"/>
            <w:lang w:val="en-US"/>
            <w:rPrChange w:id="855" w:author="Plankton" w:date="2019-05-29T16:49:00Z">
              <w:rPr/>
            </w:rPrChange>
          </w:rPr>
          <w:t>;</w:t>
        </w:r>
      </w:ins>
      <w:ins w:id="856" w:author="Plankton" w:date="2019-05-29T12:50:00Z">
        <w:r>
          <w:rPr>
            <w:rFonts w:ascii="Times New Roman" w:hAnsi="Times New Roman"/>
            <w:sz w:val="24"/>
            <w:szCs w:val="24"/>
            <w:lang w:val="en-US"/>
            <w:rPrChange w:id="857" w:author="Plankton" w:date="2019-05-29T16:49:00Z">
              <w:rPr/>
            </w:rPrChange>
          </w:rPr>
          <w:t xml:space="preserve"> </w:t>
        </w:r>
      </w:ins>
      <w:ins w:id="858" w:author="Plankton" w:date="2019-05-29T12:38:00Z">
        <w:r>
          <w:rPr>
            <w:rFonts w:ascii="Times New Roman" w:hAnsi="Times New Roman"/>
            <w:sz w:val="24"/>
            <w:szCs w:val="24"/>
            <w:lang w:val="en-US"/>
            <w:rPrChange w:id="859" w:author="Plankton" w:date="2019-05-29T16:49:00Z">
              <w:rPr>
                <w:lang w:val="en-US"/>
              </w:rPr>
            </w:rPrChange>
          </w:rPr>
          <w:t>SpSD</w:t>
        </w:r>
      </w:ins>
      <w:ins w:id="860" w:author="Plankton" w:date="2019-05-29T12:38:00Z">
        <w:r>
          <w:rPr>
            <w:rFonts w:ascii="Times New Roman" w:hAnsi="Times New Roman"/>
            <w:sz w:val="24"/>
            <w:szCs w:val="24"/>
            <w:lang w:val="en-US"/>
            <w:rPrChange w:id="861" w:author="Plankton" w:date="2019-05-29T16:49:00Z">
              <w:rPr>
                <w:lang w:val="en-US"/>
              </w:rPr>
            </w:rPrChange>
          </w:rPr>
          <w:t xml:space="preserve"> – Spring start date (the day when the water temperature overcomes 3</w:t>
        </w:r>
      </w:ins>
      <w:ins w:id="862" w:author="Plankton" w:date="2019-05-29T12:51:00Z">
        <w:r>
          <w:rPr>
            <w:rFonts w:ascii="Times New Roman" w:hAnsi="Times New Roman"/>
            <w:sz w:val="24"/>
            <w:szCs w:val="24"/>
            <w:lang w:val="en-US"/>
            <w:rPrChange w:id="863" w:author="Plankton" w:date="2019-05-29T16:49:00Z">
              <w:rPr>
                <w:lang w:val="en-US"/>
              </w:rPr>
            </w:rPrChange>
          </w:rPr>
          <w:t>°C</w:t>
        </w:r>
      </w:ins>
      <w:ins w:id="864" w:author="Plankton" w:date="2019-05-29T12:38:00Z">
        <w:r>
          <w:rPr>
            <w:rFonts w:ascii="Times New Roman" w:hAnsi="Times New Roman"/>
            <w:sz w:val="24"/>
            <w:szCs w:val="24"/>
            <w:lang w:val="en-US"/>
            <w:rPrChange w:id="865" w:author="Plankton" w:date="2019-05-29T16:49:00Z">
              <w:rPr>
                <w:lang w:val="en-US"/>
              </w:rPr>
            </w:rPrChange>
          </w:rPr>
          <w:t>)</w:t>
        </w:r>
      </w:ins>
      <w:ins w:id="866" w:author="Plankton" w:date="2019-05-29T12:51:00Z">
        <w:r>
          <w:rPr>
            <w:rFonts w:ascii="Times New Roman" w:hAnsi="Times New Roman"/>
            <w:sz w:val="24"/>
            <w:szCs w:val="24"/>
            <w:lang w:val="en-US"/>
            <w:rPrChange w:id="867" w:author="Plankton" w:date="2019-05-29T16:49:00Z">
              <w:rPr/>
            </w:rPrChange>
          </w:rPr>
          <w:t>;</w:t>
        </w:r>
      </w:ins>
      <w:ins w:id="868" w:author="Plankton" w:date="2019-05-29T12:50:00Z">
        <w:r>
          <w:rPr>
            <w:rFonts w:ascii="Times New Roman" w:hAnsi="Times New Roman"/>
            <w:sz w:val="24"/>
            <w:szCs w:val="24"/>
            <w:lang w:val="en-US"/>
            <w:rPrChange w:id="869" w:author="Plankton" w:date="2019-05-29T16:49:00Z">
              <w:rPr/>
            </w:rPrChange>
          </w:rPr>
          <w:t xml:space="preserve"> </w:t>
        </w:r>
      </w:ins>
      <w:ins w:id="870" w:author="Plankton" w:date="2019-05-29T12:38:00Z">
        <w:r>
          <w:rPr>
            <w:rFonts w:ascii="Times New Roman" w:hAnsi="Times New Roman"/>
            <w:sz w:val="24"/>
            <w:szCs w:val="24"/>
            <w:lang w:val="en-US"/>
            <w:rPrChange w:id="871" w:author="Plankton" w:date="2019-05-29T16:49:00Z">
              <w:rPr>
                <w:lang w:val="en-US"/>
              </w:rPr>
            </w:rPrChange>
          </w:rPr>
          <w:t>SuSD</w:t>
        </w:r>
      </w:ins>
      <w:ins w:id="872" w:author="Plankton" w:date="2019-05-29T12:38:00Z">
        <w:r>
          <w:rPr>
            <w:rFonts w:ascii="Times New Roman" w:hAnsi="Times New Roman"/>
            <w:sz w:val="24"/>
            <w:szCs w:val="24"/>
            <w:lang w:val="en-US"/>
            <w:rPrChange w:id="873" w:author="Plankton" w:date="2019-05-29T16:49:00Z">
              <w:rPr>
                <w:lang w:val="en-US"/>
              </w:rPr>
            </w:rPrChange>
          </w:rPr>
          <w:t xml:space="preserve"> – Summer start date (the day when the water temperature overcomes 5 </w:t>
        </w:r>
      </w:ins>
      <w:ins w:id="874" w:author="Plankton" w:date="2019-05-29T12:38:00Z">
        <w:r>
          <w:rPr>
            <w:rFonts w:ascii="Times New Roman" w:hAnsi="Times New Roman"/>
            <w:sz w:val="24"/>
            <w:szCs w:val="24"/>
            <w:lang w:val="en-US"/>
            <w:rPrChange w:id="875" w:author="Plankton" w:date="2019-05-29T16:49:00Z">
              <w:rPr>
                <w:lang w:val="en-US"/>
              </w:rPr>
            </w:rPrChange>
          </w:rPr>
          <w:t>Celsium</w:t>
        </w:r>
      </w:ins>
      <w:ins w:id="876" w:author="Plankton" w:date="2019-05-29T12:38:00Z">
        <w:r>
          <w:rPr>
            <w:rFonts w:ascii="Times New Roman" w:hAnsi="Times New Roman"/>
            <w:sz w:val="24"/>
            <w:szCs w:val="24"/>
            <w:lang w:val="en-US"/>
            <w:rPrChange w:id="877" w:author="Plankton" w:date="2019-05-29T16:49:00Z">
              <w:rPr>
                <w:lang w:val="en-US"/>
              </w:rPr>
            </w:rPrChange>
          </w:rPr>
          <w:t xml:space="preserve"> degrees)</w:t>
        </w:r>
      </w:ins>
      <w:ins w:id="878" w:author="Plankton" w:date="2019-05-29T12:51:00Z">
        <w:r>
          <w:rPr>
            <w:rFonts w:ascii="Times New Roman" w:hAnsi="Times New Roman"/>
            <w:sz w:val="24"/>
            <w:szCs w:val="24"/>
            <w:lang w:val="en-US"/>
            <w:rPrChange w:id="879" w:author="Plankton" w:date="2019-05-29T16:49:00Z">
              <w:rPr/>
            </w:rPrChange>
          </w:rPr>
          <w:t xml:space="preserve">; </w:t>
        </w:r>
      </w:ins>
      <w:ins w:id="880" w:author="Plankton" w:date="2019-05-29T12:38:00Z">
        <w:r>
          <w:rPr>
            <w:rFonts w:ascii="Times New Roman" w:hAnsi="Times New Roman"/>
            <w:sz w:val="24"/>
            <w:szCs w:val="24"/>
            <w:lang w:val="en-US"/>
            <w:rPrChange w:id="881" w:author="Plankton" w:date="2019-05-29T16:49:00Z">
              <w:rPr>
                <w:lang w:val="en-US"/>
              </w:rPr>
            </w:rPrChange>
          </w:rPr>
          <w:t>TPD – The date when the highes</w:t>
        </w:r>
      </w:ins>
      <w:ins w:id="882" w:author="Plankton" w:date="2019-05-29T12:38:00Z">
        <w:r>
          <w:rPr>
            <w:rFonts w:ascii="Times New Roman" w:hAnsi="Times New Roman"/>
            <w:sz w:val="24"/>
            <w:szCs w:val="24"/>
            <w:lang w:val="en-US"/>
            <w:rPrChange w:id="883" w:author="Plankton" w:date="2019-05-29T16:49:00Z">
              <w:rPr>
                <w:lang w:val="en-US"/>
              </w:rPr>
            </w:rPrChange>
          </w:rPr>
          <w:t xml:space="preserve">t water </w:t>
        </w:r>
      </w:ins>
      <w:ins w:id="884" w:author="Plankton" w:date="2019-05-29T12:38:00Z">
        <w:r>
          <w:rPr>
            <w:rFonts w:ascii="Times New Roman" w:hAnsi="Times New Roman"/>
            <w:sz w:val="24"/>
            <w:szCs w:val="24"/>
            <w:lang w:val="en-US"/>
            <w:rPrChange w:id="885" w:author="Plankton" w:date="2019-05-29T16:49:00Z">
              <w:rPr>
                <w:lang w:val="en-US"/>
              </w:rPr>
            </w:rPrChange>
          </w:rPr>
          <w:t>temperaure</w:t>
        </w:r>
      </w:ins>
      <w:ins w:id="886" w:author="Plankton" w:date="2019-05-29T12:38:00Z">
        <w:r>
          <w:rPr>
            <w:rFonts w:ascii="Times New Roman" w:hAnsi="Times New Roman"/>
            <w:sz w:val="24"/>
            <w:szCs w:val="24"/>
            <w:lang w:val="en-US"/>
            <w:rPrChange w:id="887" w:author="Plankton" w:date="2019-05-29T16:49:00Z">
              <w:rPr>
                <w:lang w:val="en-US"/>
              </w:rPr>
            </w:rPrChange>
          </w:rPr>
          <w:t xml:space="preserve"> was observed; </w:t>
        </w:r>
      </w:ins>
      <w:ins w:id="888" w:author="Plankton" w:date="2019-05-29T12:38:00Z">
        <w:r>
          <w:rPr>
            <w:rFonts w:ascii="Times New Roman" w:hAnsi="Times New Roman"/>
            <w:sz w:val="24"/>
            <w:szCs w:val="24"/>
            <w:lang w:val="en-US"/>
            <w:rPrChange w:id="889" w:author="Plankton" w:date="2019-05-29T16:49:00Z">
              <w:rPr>
                <w:lang w:val="en-US"/>
              </w:rPr>
            </w:rPrChange>
          </w:rPr>
          <w:t>SuFD</w:t>
        </w:r>
      </w:ins>
      <w:ins w:id="890" w:author="Plankton" w:date="2019-05-29T12:38:00Z">
        <w:r>
          <w:rPr>
            <w:rFonts w:ascii="Times New Roman" w:hAnsi="Times New Roman"/>
            <w:sz w:val="24"/>
            <w:szCs w:val="24"/>
            <w:lang w:val="en-US"/>
            <w:rPrChange w:id="891" w:author="Plankton" w:date="2019-05-29T16:49:00Z">
              <w:rPr>
                <w:lang w:val="en-US"/>
              </w:rPr>
            </w:rPrChange>
          </w:rPr>
          <w:t xml:space="preserve"> – </w:t>
        </w:r>
      </w:ins>
      <w:ins w:id="892" w:author="Plankton" w:date="2019-05-29T12:38:00Z">
        <w:r>
          <w:rPr>
            <w:rFonts w:ascii="Times New Roman" w:hAnsi="Times New Roman"/>
            <w:sz w:val="24"/>
            <w:szCs w:val="24"/>
            <w:lang w:val="en-US"/>
            <w:rPrChange w:id="893" w:author="Plankton" w:date="2019-05-29T16:49:00Z">
              <w:rPr>
                <w:lang w:val="en-US"/>
              </w:rPr>
            </w:rPrChange>
          </w:rPr>
          <w:t xml:space="preserve">The date of summer </w:t>
        </w:r>
      </w:ins>
      <w:ins w:id="894" w:author="Plankton" w:date="2019-05-29T12:51:00Z">
        <w:r>
          <w:rPr>
            <w:rFonts w:ascii="Times New Roman" w:hAnsi="Times New Roman"/>
            <w:sz w:val="24"/>
            <w:szCs w:val="24"/>
            <w:lang w:val="en-US"/>
            <w:rPrChange w:id="895" w:author="Plankton" w:date="2019-05-29T16:49:00Z">
              <w:rPr>
                <w:lang w:val="en-US"/>
              </w:rPr>
            </w:rPrChange>
          </w:rPr>
          <w:t>end</w:t>
        </w:r>
      </w:ins>
      <w:ins w:id="896" w:author="Plankton" w:date="2019-05-29T13:09:00Z">
        <w:r>
          <w:rPr>
            <w:rFonts w:ascii="Times New Roman" w:hAnsi="Times New Roman"/>
            <w:sz w:val="24"/>
            <w:szCs w:val="24"/>
            <w:lang w:val="en-US"/>
            <w:rPrChange w:id="897" w:author="Plankton" w:date="2019-05-29T16:49:00Z">
              <w:rPr>
                <w:lang w:val="en-US"/>
              </w:rPr>
            </w:rPrChange>
          </w:rPr>
          <w:t xml:space="preserve">. </w:t>
        </w:r>
      </w:ins>
      <w:ins w:id="898" w:author="Plankton" w:date="2019-05-29T13:10:00Z">
        <w:r>
          <w:rPr>
            <w:rFonts w:ascii="Times New Roman" w:hAnsi="Times New Roman"/>
            <w:sz w:val="24"/>
            <w:szCs w:val="24"/>
            <w:lang w:val="ru-RU"/>
            <w:rPrChange w:id="899" w:author="Plankton" w:date="2019-05-29T16:49:00Z">
              <w:rPr>
                <w:lang w:val="en-US"/>
              </w:rPr>
            </w:rPrChange>
          </w:rPr>
          <w:t>Горизонтальная линия - медиана. Границы бокса соответствуют 1-му (нижняя) и 3-му (верхняя) квартилям (</w:t>
        </w:r>
      </w:ins>
      <w:ins w:id="900" w:author="Plankton" w:date="2019-05-29T13:10:00Z">
        <w:r>
          <w:rPr>
            <w:rFonts w:ascii="Times New Roman" w:hAnsi="Times New Roman"/>
            <w:sz w:val="24"/>
            <w:szCs w:val="24"/>
            <w:lang w:val="en-US"/>
            <w:rPrChange w:id="901" w:author="Plankton" w:date="2019-05-29T16:49:00Z">
              <w:rPr>
                <w:lang w:val="en-US"/>
              </w:rPr>
            </w:rPrChange>
          </w:rPr>
          <w:t>the</w:t>
        </w:r>
      </w:ins>
      <w:ins w:id="902" w:author="Plankton" w:date="2019-05-29T13:10:00Z">
        <w:r>
          <w:rPr>
            <w:rFonts w:ascii="Times New Roman" w:hAnsi="Times New Roman"/>
            <w:sz w:val="24"/>
            <w:szCs w:val="24"/>
            <w:lang w:val="ru-RU"/>
            <w:rPrChange w:id="903" w:author="Plankton" w:date="2019-05-29T16:49:00Z">
              <w:rPr>
                <w:lang w:val="en-US"/>
              </w:rPr>
            </w:rPrChange>
          </w:rPr>
          <w:t xml:space="preserve"> 25</w:t>
        </w:r>
      </w:ins>
      <w:ins w:id="904" w:author="Plankton" w:date="2019-05-29T13:10:00Z">
        <w:r>
          <w:rPr>
            <w:rFonts w:ascii="Times New Roman" w:hAnsi="Times New Roman"/>
            <w:sz w:val="24"/>
            <w:szCs w:val="24"/>
            <w:lang w:val="en-US"/>
            <w:rPrChange w:id="905" w:author="Plankton" w:date="2019-05-29T16:49:00Z">
              <w:rPr>
                <w:lang w:val="en-US"/>
              </w:rPr>
            </w:rPrChange>
          </w:rPr>
          <w:t>th</w:t>
        </w:r>
      </w:ins>
      <w:ins w:id="906" w:author="Plankton" w:date="2019-05-29T13:10:00Z">
        <w:r>
          <w:rPr>
            <w:rFonts w:ascii="Times New Roman" w:hAnsi="Times New Roman"/>
            <w:sz w:val="24"/>
            <w:szCs w:val="24"/>
            <w:lang w:val="ru-RU"/>
            <w:rPrChange w:id="907" w:author="Plankton" w:date="2019-05-29T16:49:00Z">
              <w:rPr>
                <w:lang w:val="en-US"/>
              </w:rPr>
            </w:rPrChange>
          </w:rPr>
          <w:t xml:space="preserve"> </w:t>
        </w:r>
      </w:ins>
      <w:ins w:id="908" w:author="Plankton" w:date="2019-05-29T13:10:00Z">
        <w:r>
          <w:rPr>
            <w:rFonts w:ascii="Times New Roman" w:hAnsi="Times New Roman"/>
            <w:sz w:val="24"/>
            <w:szCs w:val="24"/>
            <w:lang w:val="en-US"/>
            <w:rPrChange w:id="909" w:author="Plankton" w:date="2019-05-29T16:49:00Z">
              <w:rPr>
                <w:lang w:val="en-US"/>
              </w:rPr>
            </w:rPrChange>
          </w:rPr>
          <w:t>and</w:t>
        </w:r>
      </w:ins>
      <w:ins w:id="910" w:author="Plankton" w:date="2019-05-29T13:10:00Z">
        <w:r>
          <w:rPr>
            <w:rFonts w:ascii="Times New Roman" w:hAnsi="Times New Roman"/>
            <w:sz w:val="24"/>
            <w:szCs w:val="24"/>
            <w:lang w:val="ru-RU"/>
            <w:rPrChange w:id="911" w:author="Plankton" w:date="2019-05-29T16:49:00Z">
              <w:rPr>
                <w:lang w:val="en-US"/>
              </w:rPr>
            </w:rPrChange>
          </w:rPr>
          <w:t xml:space="preserve"> 75</w:t>
        </w:r>
      </w:ins>
      <w:ins w:id="912" w:author="Plankton" w:date="2019-05-29T13:10:00Z">
        <w:r>
          <w:rPr>
            <w:rFonts w:ascii="Times New Roman" w:hAnsi="Times New Roman"/>
            <w:sz w:val="24"/>
            <w:szCs w:val="24"/>
            <w:lang w:val="en-US"/>
            <w:rPrChange w:id="913" w:author="Plankton" w:date="2019-05-29T16:49:00Z">
              <w:rPr>
                <w:lang w:val="en-US"/>
              </w:rPr>
            </w:rPrChange>
          </w:rPr>
          <w:t>th</w:t>
        </w:r>
      </w:ins>
      <w:ins w:id="914" w:author="Plankton" w:date="2019-05-29T13:10:00Z">
        <w:r>
          <w:rPr>
            <w:rFonts w:ascii="Times New Roman" w:hAnsi="Times New Roman"/>
            <w:sz w:val="24"/>
            <w:szCs w:val="24"/>
            <w:lang w:val="ru-RU"/>
            <w:rPrChange w:id="915" w:author="Plankton" w:date="2019-05-29T16:49:00Z">
              <w:rPr>
                <w:lang w:val="en-US"/>
              </w:rPr>
            </w:rPrChange>
          </w:rPr>
          <w:t xml:space="preserve"> </w:t>
        </w:r>
      </w:ins>
      <w:ins w:id="916" w:author="Plankton" w:date="2019-05-29T13:10:00Z">
        <w:r>
          <w:rPr>
            <w:rFonts w:ascii="Times New Roman" w:hAnsi="Times New Roman"/>
            <w:sz w:val="24"/>
            <w:szCs w:val="24"/>
            <w:lang w:val="en-US"/>
            <w:rPrChange w:id="917" w:author="Plankton" w:date="2019-05-29T16:49:00Z">
              <w:rPr>
                <w:lang w:val="en-US"/>
              </w:rPr>
            </w:rPrChange>
          </w:rPr>
          <w:t>percentiles</w:t>
        </w:r>
      </w:ins>
      <w:ins w:id="918" w:author="Plankton" w:date="2019-05-29T13:10:00Z">
        <w:r>
          <w:rPr>
            <w:rFonts w:ascii="Times New Roman" w:hAnsi="Times New Roman"/>
            <w:sz w:val="24"/>
            <w:szCs w:val="24"/>
            <w:lang w:val="ru-RU"/>
            <w:rPrChange w:id="919" w:author="Plankton" w:date="2019-05-29T16:49:00Z">
              <w:rPr>
                <w:lang w:val="en-US"/>
              </w:rPr>
            </w:rPrChange>
          </w:rPr>
          <w:t xml:space="preserve"> )</w:t>
        </w:r>
      </w:ins>
      <w:ins w:id="920" w:author="Plankton" w:date="2019-05-29T13:10:00Z">
        <w:r>
          <w:rPr>
            <w:rFonts w:ascii="Times New Roman" w:hAnsi="Times New Roman"/>
            <w:sz w:val="24"/>
            <w:szCs w:val="24"/>
            <w:lang w:val="ru-RU"/>
            <w:rPrChange w:id="921" w:author="Plankton" w:date="2019-05-29T16:49:00Z">
              <w:rPr>
                <w:lang w:val="en-US"/>
              </w:rPr>
            </w:rPrChange>
          </w:rPr>
          <w:t xml:space="preserve">.  </w:t>
        </w:r>
      </w:ins>
      <w:ins w:id="922" w:author="Plankton" w:date="2019-05-29T13:10:00Z">
        <w:r>
          <w:rPr>
            <w:rFonts w:ascii="Times New Roman" w:hAnsi="Times New Roman"/>
            <w:sz w:val="24"/>
            <w:szCs w:val="24"/>
            <w:lang w:val="en-US"/>
            <w:rPrChange w:id="923" w:author="Plankton" w:date="2019-05-29T16:49:00Z">
              <w:rPr>
                <w:lang w:val="en-US"/>
              </w:rPr>
            </w:rPrChange>
          </w:rPr>
          <w:t>Усы</w:t>
        </w:r>
      </w:ins>
      <w:ins w:id="924" w:author="Plankton" w:date="2019-05-29T13:10:00Z">
        <w:r>
          <w:rPr>
            <w:rFonts w:ascii="Times New Roman" w:hAnsi="Times New Roman"/>
            <w:sz w:val="24"/>
            <w:szCs w:val="24"/>
            <w:lang w:val="en-US"/>
            <w:rPrChange w:id="925" w:author="Plankton" w:date="2019-05-29T16:49:00Z">
              <w:rPr>
                <w:lang w:val="en-US"/>
              </w:rPr>
            </w:rPrChange>
          </w:rPr>
          <w:t xml:space="preserve"> </w:t>
        </w:r>
      </w:ins>
      <w:ins w:id="926" w:author="Plankton" w:date="2019-05-29T13:10:00Z">
        <w:r>
          <w:rPr>
            <w:rFonts w:ascii="Times New Roman" w:hAnsi="Times New Roman"/>
            <w:sz w:val="24"/>
            <w:szCs w:val="24"/>
            <w:lang w:val="en-US"/>
            <w:rPrChange w:id="927" w:author="Plankton" w:date="2019-05-29T16:49:00Z">
              <w:rPr>
                <w:lang w:val="en-US"/>
              </w:rPr>
            </w:rPrChange>
          </w:rPr>
          <w:t>отражают</w:t>
        </w:r>
      </w:ins>
      <w:ins w:id="928" w:author="Plankton" w:date="2019-05-29T13:10:00Z">
        <w:r>
          <w:rPr>
            <w:rFonts w:ascii="Times New Roman" w:hAnsi="Times New Roman"/>
            <w:sz w:val="24"/>
            <w:szCs w:val="24"/>
            <w:lang w:val="en-US"/>
            <w:rPrChange w:id="929" w:author="Plankton" w:date="2019-05-29T16:49:00Z">
              <w:rPr>
                <w:lang w:val="en-US"/>
              </w:rPr>
            </w:rPrChange>
          </w:rPr>
          <w:t xml:space="preserve"> 1</w:t>
        </w:r>
      </w:ins>
      <w:ins w:id="930" w:author="Plankton" w:date="2019-05-29T13:10:00Z">
        <w:r>
          <w:rPr>
            <w:rFonts w:ascii="Times New Roman" w:hAnsi="Times New Roman"/>
            <w:sz w:val="24"/>
            <w:szCs w:val="24"/>
            <w:lang w:val="en-US"/>
            <w:rPrChange w:id="931" w:author="Plankton" w:date="2019-05-29T16:49:00Z">
              <w:rPr>
                <w:lang w:val="en-US"/>
              </w:rPr>
            </w:rPrChange>
          </w:rPr>
          <w:t>,5</w:t>
        </w:r>
      </w:ins>
      <w:ins w:id="932" w:author="Plankton" w:date="2019-05-29T13:10:00Z">
        <w:r>
          <w:rPr>
            <w:rFonts w:ascii="Times New Roman" w:hAnsi="Times New Roman"/>
            <w:sz w:val="24"/>
            <w:szCs w:val="24"/>
            <w:lang w:val="en-US"/>
            <w:rPrChange w:id="933" w:author="Plankton" w:date="2019-05-29T16:49:00Z">
              <w:rPr>
                <w:lang w:val="en-US"/>
              </w:rPr>
            </w:rPrChange>
          </w:rPr>
          <w:t xml:space="preserve"> IQR ( IQR is the inter-quartile range, or distance between the first and third quartiles). </w:t>
        </w:r>
      </w:ins>
    </w:p>
    <w:p>
      <w:pPr>
        <w:spacing w:line="480" w:lineRule="auto"/>
        <w:ind w:firstLine="0"/>
        <w:jc w:val="both"/>
        <w:rPr>
          <w:ins w:id="935" w:author="Plankton" w:date="2019-05-29T12:25:00Z"/>
          <w:rFonts w:ascii="Times New Roman" w:hAnsi="Times New Roman"/>
          <w:sz w:val="24"/>
          <w:szCs w:val="24"/>
          <w:lang w:val="en-US"/>
        </w:rPr>
        <w:pPrChange w:id="934" w:author="Plankton" w:date="2019-05-29T12:38:00Z">
          <w:pPr>
            <w:spacing w:line="480" w:lineRule="auto"/>
            <w:ind w:firstLine="709"/>
            <w:jc w:val="both"/>
          </w:pPr>
        </w:pPrChange>
      </w:pPr>
    </w:p>
    <w:p>
      <w:pPr>
        <w:spacing w:line="360" w:lineRule="auto"/>
        <w:ind w:firstLine="709"/>
        <w:jc w:val="both"/>
        <w:rPr>
          <w:ins w:id="937" w:author="Plankton" w:date="2019-05-29T12:25:00Z"/>
          <w:rFonts w:ascii="Times New Roman" w:hAnsi="Times New Roman"/>
          <w:sz w:val="24"/>
          <w:szCs w:val="24"/>
          <w:lang w:val="en-US"/>
        </w:rPr>
        <w:pPrChange w:id="936" w:author="Plankton" w:date="2019-05-31T12:13:00Z">
          <w:pPr>
            <w:spacing w:line="480" w:lineRule="auto"/>
            <w:ind w:firstLine="709"/>
            <w:jc w:val="both"/>
          </w:pPr>
        </w:pPrChange>
      </w:pPr>
      <w:ins w:id="938" w:author="Plankton" w:date="2019-05-29T12:25:00Z">
        <w:r>
          <w:rPr>
            <w:rFonts w:ascii="Times New Roman" w:hAnsi="Times New Roman"/>
            <w:sz w:val="24"/>
            <w:szCs w:val="24"/>
            <w:lang w:val="en-US"/>
          </w:rPr>
          <w:t xml:space="preserve">Species were ranged according to the timing of developmental season beginning. The season of </w:t>
        </w:r>
      </w:ins>
      <w:ins w:id="939" w:author="Plankton" w:date="2019-05-29T12:25:00Z">
        <w:r>
          <w:rPr>
            <w:rFonts w:ascii="Times New Roman" w:hAnsi="Times New Roman"/>
            <w:i/>
            <w:sz w:val="24"/>
            <w:szCs w:val="24"/>
            <w:lang w:val="en-US"/>
          </w:rPr>
          <w:t>Pseudocalanus</w:t>
        </w:r>
      </w:ins>
      <w:ins w:id="940" w:author="Plankton" w:date="2019-05-29T12:25:00Z">
        <w:r>
          <w:rPr>
            <w:rFonts w:ascii="Times New Roman" w:hAnsi="Times New Roman"/>
            <w:sz w:val="24"/>
            <w:szCs w:val="24"/>
            <w:lang w:val="en-US"/>
          </w:rPr>
          <w:t xml:space="preserve"> spp. development started the earliest (middle of May, day 140). Then followed </w:t>
        </w:r>
      </w:ins>
      <w:ins w:id="941" w:author="Plankton" w:date="2019-05-29T12:25:00Z">
        <w:r>
          <w:rPr>
            <w:rFonts w:ascii="Times New Roman" w:hAnsi="Times New Roman"/>
            <w:i/>
            <w:sz w:val="24"/>
            <w:szCs w:val="24"/>
            <w:lang w:val="en-US"/>
          </w:rPr>
          <w:t>Calanus glacialis</w:t>
        </w:r>
      </w:ins>
      <w:ins w:id="942" w:author="Plankton" w:date="2019-05-29T12:25:00Z">
        <w:r>
          <w:rPr>
            <w:rFonts w:ascii="Times New Roman" w:hAnsi="Times New Roman"/>
            <w:sz w:val="24"/>
            <w:szCs w:val="24"/>
            <w:lang w:val="en-US"/>
          </w:rPr>
          <w:t xml:space="preserve"> that had the narrowest developmental season (period between appearance of C1 and disappearance of C3 from upper 25-meter layer). The latest season beginning was demonstrated by </w:t>
        </w:r>
      </w:ins>
      <w:ins w:id="943" w:author="Plankton" w:date="2019-05-29T12:25:00Z">
        <w:r>
          <w:rPr>
            <w:rFonts w:ascii="Times New Roman" w:hAnsi="Times New Roman"/>
            <w:i/>
            <w:sz w:val="24"/>
            <w:szCs w:val="24"/>
            <w:lang w:val="en-US"/>
          </w:rPr>
          <w:t>Temora longicornis</w:t>
        </w:r>
      </w:ins>
      <w:ins w:id="944" w:author="Plankton" w:date="2019-05-29T12:25:00Z">
        <w:r>
          <w:rPr>
            <w:rFonts w:ascii="Times New Roman" w:hAnsi="Times New Roman"/>
            <w:sz w:val="24"/>
            <w:szCs w:val="24"/>
            <w:lang w:val="en-US"/>
          </w:rPr>
          <w:t xml:space="preserve"> (beginning of August, day 217). Narrow developmental seasons were characteristic for boreal species </w:t>
        </w:r>
      </w:ins>
      <w:ins w:id="945" w:author="Plankton" w:date="2019-05-29T12:25:00Z">
        <w:r>
          <w:rPr>
            <w:rFonts w:ascii="Times New Roman" w:hAnsi="Times New Roman"/>
            <w:i/>
            <w:sz w:val="24"/>
            <w:szCs w:val="24"/>
            <w:lang w:val="en-US"/>
          </w:rPr>
          <w:t>T. longicornis</w:t>
        </w:r>
      </w:ins>
      <w:ins w:id="946" w:author="Plankton" w:date="2019-05-29T12:25:00Z">
        <w:r>
          <w:rPr>
            <w:rFonts w:ascii="Times New Roman" w:hAnsi="Times New Roman"/>
            <w:sz w:val="24"/>
            <w:szCs w:val="24"/>
            <w:lang w:val="en-US"/>
          </w:rPr>
          <w:t xml:space="preserve"> and </w:t>
        </w:r>
      </w:ins>
      <w:ins w:id="947" w:author="Plankton" w:date="2019-05-29T12:25:00Z">
        <w:r>
          <w:rPr>
            <w:rFonts w:ascii="Times New Roman" w:hAnsi="Times New Roman"/>
            <w:i/>
            <w:sz w:val="24"/>
            <w:szCs w:val="24"/>
            <w:lang w:val="en-US"/>
          </w:rPr>
          <w:t>Centropages hamatus</w:t>
        </w:r>
      </w:ins>
      <w:ins w:id="948" w:author="Plankton" w:date="2019-05-29T12:25:00Z">
        <w:r>
          <w:rPr>
            <w:rFonts w:ascii="Times New Roman" w:hAnsi="Times New Roman"/>
            <w:sz w:val="24"/>
            <w:szCs w:val="24"/>
            <w:lang w:val="en-US"/>
          </w:rPr>
          <w:t xml:space="preserve"> (39 and 36 days, respectively). The widest season was observed for ubiquitous (eurybiothic) </w:t>
        </w:r>
      </w:ins>
      <w:ins w:id="949" w:author="Plankton" w:date="2019-05-29T12:25:00Z">
        <w:r>
          <w:rPr>
            <w:rFonts w:ascii="Times New Roman" w:hAnsi="Times New Roman"/>
            <w:i/>
            <w:sz w:val="24"/>
            <w:szCs w:val="24"/>
            <w:lang w:val="en-US"/>
          </w:rPr>
          <w:t>Oithona similis</w:t>
        </w:r>
      </w:ins>
      <w:ins w:id="950" w:author="Plankton" w:date="2019-05-29T12:25:00Z">
        <w:r>
          <w:rPr>
            <w:rFonts w:ascii="Times New Roman" w:hAnsi="Times New Roman"/>
            <w:sz w:val="24"/>
            <w:szCs w:val="24"/>
            <w:lang w:val="en-US"/>
          </w:rPr>
          <w:t xml:space="preserve"> (133 days). </w:t>
        </w:r>
      </w:ins>
    </w:p>
    <w:p>
      <w:pPr>
        <w:spacing w:line="360" w:lineRule="auto"/>
        <w:ind w:firstLine="709"/>
        <w:jc w:val="both"/>
        <w:rPr>
          <w:ins w:id="952" w:author="Plankton" w:date="2019-05-29T12:25:00Z"/>
          <w:rFonts w:ascii="Times New Roman" w:hAnsi="Times New Roman"/>
          <w:sz w:val="24"/>
          <w:szCs w:val="24"/>
          <w:lang w:val="en-US"/>
        </w:rPr>
        <w:pPrChange w:id="951" w:author="Plankton" w:date="2019-05-31T12:13:00Z">
          <w:pPr>
            <w:spacing w:line="480" w:lineRule="auto"/>
            <w:ind w:firstLine="709"/>
            <w:jc w:val="both"/>
          </w:pPr>
        </w:pPrChange>
      </w:pPr>
    </w:p>
    <w:p>
      <w:pPr>
        <w:spacing w:line="360" w:lineRule="auto"/>
        <w:ind w:firstLine="709"/>
        <w:jc w:val="both"/>
        <w:rPr>
          <w:ins w:id="954" w:author="Plankton" w:date="2019-05-29T12:25:00Z"/>
          <w:rFonts w:ascii="Times New Roman" w:hAnsi="Times New Roman"/>
          <w:b/>
          <w:i/>
          <w:sz w:val="24"/>
          <w:szCs w:val="24"/>
          <w:lang w:val="en-US"/>
        </w:rPr>
        <w:pPrChange w:id="953" w:author="Plankton" w:date="2019-05-31T12:13:00Z">
          <w:pPr>
            <w:spacing w:line="480" w:lineRule="auto"/>
            <w:ind w:firstLine="709"/>
            <w:jc w:val="both"/>
          </w:pPr>
        </w:pPrChange>
      </w:pPr>
      <w:ins w:id="955" w:author="Plankton" w:date="2019-05-29T12:25:00Z">
        <w:r>
          <w:rPr>
            <w:rFonts w:ascii="Times New Roman" w:hAnsi="Times New Roman"/>
            <w:b/>
            <w:i/>
            <w:sz w:val="24"/>
            <w:szCs w:val="24"/>
            <w:lang w:val="en-US"/>
          </w:rPr>
          <w:t>Long-term dynamics: phenology timing and species abundance</w:t>
        </w:r>
      </w:ins>
    </w:p>
    <w:p>
      <w:pPr>
        <w:spacing w:line="240" w:lineRule="auto"/>
        <w:ind w:firstLine="0"/>
        <w:jc w:val="both"/>
        <w:rPr>
          <w:ins w:id="957" w:author="Plankton" w:date="2019-05-29T14:10:00Z"/>
          <w:rFonts w:ascii="Times New Roman" w:hAnsi="Times New Roman"/>
          <w:sz w:val="24"/>
          <w:szCs w:val="24"/>
          <w:lang w:val="en-US"/>
        </w:rPr>
        <w:pPrChange w:id="956" w:author="Plankton" w:date="2019-05-31T11:57:00Z">
          <w:pPr>
            <w:spacing w:line="480" w:lineRule="auto"/>
            <w:ind w:firstLine="709"/>
            <w:jc w:val="both"/>
          </w:pPr>
        </w:pPrChange>
      </w:pPr>
    </w:p>
    <w:p>
      <w:pPr>
        <w:spacing w:line="360" w:lineRule="auto"/>
        <w:ind w:firstLine="709"/>
        <w:jc w:val="both"/>
        <w:rPr>
          <w:ins w:id="959" w:author="Plankton" w:date="2019-05-29T14:18:00Z"/>
          <w:rFonts w:ascii="Times New Roman" w:hAnsi="Times New Roman"/>
          <w:color w:val="FF0000"/>
          <w:sz w:val="24"/>
          <w:szCs w:val="24"/>
          <w:lang w:val="en-US"/>
        </w:rPr>
        <w:pPrChange w:id="958" w:author="Plankton" w:date="2019-05-31T12:13:00Z">
          <w:pPr>
            <w:spacing w:line="480" w:lineRule="auto"/>
            <w:ind w:firstLine="709"/>
            <w:jc w:val="both"/>
          </w:pPr>
        </w:pPrChange>
      </w:pPr>
      <w:ins w:id="960" w:author="Plankton" w:date="2019-05-29T12:25:00Z">
        <w:r>
          <w:rPr>
            <w:rFonts w:ascii="Times New Roman" w:hAnsi="Times New Roman"/>
            <w:sz w:val="24"/>
            <w:szCs w:val="24"/>
            <w:lang w:val="en-US"/>
          </w:rPr>
          <w:t>Long-term changes in phenology of the studied copepods demonstrated negative trends or were insignificant (</w:t>
        </w:r>
      </w:ins>
      <w:ins w:id="961" w:author="Plankton" w:date="2019-05-29T12:25:00Z">
        <w:r>
          <w:rPr>
            <w:rFonts w:ascii="Times New Roman" w:hAnsi="Times New Roman"/>
            <w:sz w:val="24"/>
            <w:szCs w:val="24"/>
            <w:highlight w:val="yellow"/>
            <w:lang w:val="en-US"/>
          </w:rPr>
          <w:t xml:space="preserve">Fig. </w:t>
        </w:r>
      </w:ins>
      <w:ins w:id="962" w:author="Plankton" w:date="2019-06-05T12:30:00Z">
        <w:r>
          <w:rPr>
            <w:rFonts w:ascii="Times New Roman" w:hAnsi="Times New Roman"/>
            <w:sz w:val="24"/>
            <w:szCs w:val="24"/>
            <w:lang w:val="en-US"/>
            <w:rPrChange w:id="963" w:author="Plankton" w:date="2019-06-05T12:30:00Z">
              <w:rPr>
                <w:rFonts w:ascii="Times New Roman" w:hAnsi="Times New Roman"/>
                <w:sz w:val="24"/>
                <w:szCs w:val="24"/>
              </w:rPr>
            </w:rPrChange>
          </w:rPr>
          <w:t>4</w:t>
        </w:r>
      </w:ins>
      <w:ins w:id="964" w:author="Plankton" w:date="2019-05-29T12:25:00Z">
        <w:r>
          <w:rPr>
            <w:rFonts w:ascii="Times New Roman" w:hAnsi="Times New Roman"/>
            <w:sz w:val="24"/>
            <w:szCs w:val="24"/>
            <w:lang w:val="en-US"/>
          </w:rPr>
          <w:t xml:space="preserve">). Only end of season of </w:t>
        </w:r>
      </w:ins>
      <w:ins w:id="965" w:author="Plankton" w:date="2019-05-29T12:25:00Z">
        <w:r>
          <w:rPr>
            <w:rFonts w:ascii="Times New Roman" w:hAnsi="Times New Roman"/>
            <w:i/>
            <w:sz w:val="24"/>
            <w:szCs w:val="24"/>
            <w:lang w:val="en-US"/>
          </w:rPr>
          <w:t>Oithona similis</w:t>
        </w:r>
      </w:ins>
      <w:ins w:id="966" w:author="Plankton" w:date="2019-05-29T12:25:00Z">
        <w:r>
          <w:rPr>
            <w:rFonts w:ascii="Times New Roman" w:hAnsi="Times New Roman"/>
            <w:sz w:val="24"/>
            <w:szCs w:val="24"/>
            <w:lang w:val="en-US"/>
          </w:rPr>
          <w:t xml:space="preserve"> tended to be later, but this trend was not significant. Start of season of four species has shifted to earlier time: </w:t>
        </w:r>
      </w:ins>
      <w:ins w:id="967" w:author="Plankton" w:date="2019-05-29T12:25:00Z">
        <w:r>
          <w:rPr>
            <w:rFonts w:ascii="Times New Roman" w:hAnsi="Times New Roman"/>
            <w:i/>
            <w:sz w:val="24"/>
            <w:szCs w:val="24"/>
            <w:lang w:val="en-US"/>
          </w:rPr>
          <w:t>Calanus glacialis</w:t>
        </w:r>
      </w:ins>
      <w:ins w:id="968" w:author="Plankton" w:date="2019-05-29T12:25:00Z">
        <w:r>
          <w:rPr>
            <w:rFonts w:ascii="Times New Roman" w:hAnsi="Times New Roman"/>
            <w:sz w:val="24"/>
            <w:szCs w:val="24"/>
            <w:lang w:val="en-US"/>
          </w:rPr>
          <w:t xml:space="preserve"> (by </w:t>
        </w:r>
      </w:ins>
      <w:ins w:id="969" w:author="Plankton" w:date="2019-05-29T12:25:00Z">
        <w:r>
          <w:rPr>
            <w:rFonts w:ascii="Times New Roman" w:hAnsi="Times New Roman"/>
            <w:sz w:val="24"/>
            <w:szCs w:val="24"/>
            <w:highlight w:val="yellow"/>
            <w:lang w:val="en-US"/>
          </w:rPr>
          <w:t>26</w:t>
        </w:r>
      </w:ins>
      <w:ins w:id="970" w:author="Plankton" w:date="2019-05-29T12:25:00Z">
        <w:r>
          <w:rPr>
            <w:rFonts w:ascii="Times New Roman" w:hAnsi="Times New Roman"/>
            <w:sz w:val="24"/>
            <w:szCs w:val="24"/>
            <w:lang w:val="en-US"/>
          </w:rPr>
          <w:t xml:space="preserve"> days), </w:t>
        </w:r>
      </w:ins>
      <w:ins w:id="971" w:author="Plankton" w:date="2019-05-29T12:25:00Z">
        <w:r>
          <w:rPr>
            <w:rFonts w:ascii="Times New Roman" w:hAnsi="Times New Roman"/>
            <w:i/>
            <w:sz w:val="24"/>
            <w:szCs w:val="24"/>
            <w:lang w:val="en-US"/>
          </w:rPr>
          <w:t>Centropages hamatus</w:t>
        </w:r>
      </w:ins>
      <w:ins w:id="972" w:author="Plankton" w:date="2019-05-29T12:25:00Z">
        <w:r>
          <w:rPr>
            <w:rFonts w:ascii="Times New Roman" w:hAnsi="Times New Roman"/>
            <w:sz w:val="24"/>
            <w:szCs w:val="24"/>
            <w:lang w:val="en-US"/>
          </w:rPr>
          <w:t xml:space="preserve"> (</w:t>
        </w:r>
      </w:ins>
      <w:ins w:id="973" w:author="Plankton" w:date="2019-05-29T12:25:00Z">
        <w:r>
          <w:rPr>
            <w:rFonts w:ascii="Times New Roman" w:hAnsi="Times New Roman"/>
            <w:sz w:val="24"/>
            <w:szCs w:val="24"/>
            <w:highlight w:val="yellow"/>
            <w:lang w:val="en-US"/>
          </w:rPr>
          <w:t>23</w:t>
        </w:r>
      </w:ins>
      <w:ins w:id="974" w:author="Plankton" w:date="2019-05-29T12:25:00Z">
        <w:r>
          <w:rPr>
            <w:rFonts w:ascii="Times New Roman" w:hAnsi="Times New Roman"/>
            <w:sz w:val="24"/>
            <w:szCs w:val="24"/>
            <w:lang w:val="en-US"/>
          </w:rPr>
          <w:t xml:space="preserve"> days), </w:t>
        </w:r>
      </w:ins>
      <w:ins w:id="975" w:author="Plankton" w:date="2019-05-29T12:25:00Z">
        <w:r>
          <w:rPr>
            <w:rFonts w:ascii="Times New Roman" w:hAnsi="Times New Roman"/>
            <w:i/>
            <w:sz w:val="24"/>
            <w:szCs w:val="24"/>
            <w:lang w:val="en-US"/>
          </w:rPr>
          <w:t>Temora longicornis</w:t>
        </w:r>
      </w:ins>
      <w:ins w:id="976" w:author="Plankton" w:date="2019-05-29T12:25:00Z">
        <w:r>
          <w:rPr>
            <w:rFonts w:ascii="Times New Roman" w:hAnsi="Times New Roman"/>
            <w:sz w:val="24"/>
            <w:szCs w:val="24"/>
            <w:lang w:val="en-US"/>
          </w:rPr>
          <w:t xml:space="preserve"> (</w:t>
        </w:r>
      </w:ins>
      <w:ins w:id="977" w:author="Plankton" w:date="2019-05-29T12:25:00Z">
        <w:r>
          <w:rPr>
            <w:rFonts w:ascii="Times New Roman" w:hAnsi="Times New Roman"/>
            <w:sz w:val="24"/>
            <w:szCs w:val="24"/>
            <w:highlight w:val="yellow"/>
            <w:lang w:val="en-US"/>
          </w:rPr>
          <w:t>25</w:t>
        </w:r>
      </w:ins>
      <w:ins w:id="978" w:author="Plankton" w:date="2019-05-29T12:25:00Z">
        <w:r>
          <w:rPr>
            <w:rFonts w:ascii="Times New Roman" w:hAnsi="Times New Roman"/>
            <w:sz w:val="24"/>
            <w:szCs w:val="24"/>
            <w:lang w:val="en-US"/>
          </w:rPr>
          <w:t xml:space="preserve"> days) and </w:t>
        </w:r>
      </w:ins>
      <w:ins w:id="979" w:author="Plankton" w:date="2019-05-29T12:25:00Z">
        <w:r>
          <w:rPr>
            <w:rFonts w:ascii="Times New Roman" w:hAnsi="Times New Roman"/>
            <w:i/>
            <w:sz w:val="24"/>
            <w:szCs w:val="24"/>
            <w:lang w:val="en-US"/>
          </w:rPr>
          <w:t>Microsetella norvegica</w:t>
        </w:r>
      </w:ins>
      <w:ins w:id="980" w:author="Plankton" w:date="2019-05-29T12:25:00Z">
        <w:r>
          <w:rPr>
            <w:rFonts w:ascii="Times New Roman" w:hAnsi="Times New Roman"/>
            <w:sz w:val="24"/>
            <w:szCs w:val="24"/>
            <w:lang w:val="en-US"/>
          </w:rPr>
          <w:t xml:space="preserve"> (</w:t>
        </w:r>
      </w:ins>
      <w:ins w:id="981" w:author="Plankton" w:date="2019-05-29T12:25:00Z">
        <w:r>
          <w:rPr>
            <w:rFonts w:ascii="Times New Roman" w:hAnsi="Times New Roman"/>
            <w:sz w:val="24"/>
            <w:szCs w:val="24"/>
            <w:highlight w:val="yellow"/>
            <w:lang w:val="en-US"/>
          </w:rPr>
          <w:t>21</w:t>
        </w:r>
      </w:ins>
      <w:ins w:id="982" w:author="Plankton" w:date="2019-05-29T12:25:00Z">
        <w:r>
          <w:rPr>
            <w:rFonts w:ascii="Times New Roman" w:hAnsi="Times New Roman"/>
            <w:sz w:val="24"/>
            <w:szCs w:val="24"/>
            <w:lang w:val="en-US"/>
          </w:rPr>
          <w:t xml:space="preserve"> days). End of season of the following species shifted to an earlier time </w:t>
        </w:r>
      </w:ins>
      <w:ins w:id="983" w:author="Plankton" w:date="2019-05-29T12:25:00Z">
        <w:commentRangeStart w:id="15"/>
        <w:r>
          <w:rPr>
            <w:rFonts w:ascii="Times New Roman" w:hAnsi="Times New Roman"/>
            <w:i/>
            <w:sz w:val="24"/>
            <w:szCs w:val="24"/>
            <w:lang w:val="en-US"/>
          </w:rPr>
          <w:t>C. glacialis</w:t>
        </w:r>
        <w:commentRangeEnd w:id="15"/>
      </w:ins>
      <w:ins w:id="984" w:author="Plankton" w:date="2019-05-29T12:25:00Z">
        <w:r>
          <w:rPr>
            <w:rFonts w:ascii="Times New Roman" w:hAnsi="Times New Roman"/>
            <w:sz w:val="16"/>
            <w:rPrChange w:id="985" w:author="Plankton" w:date="2019-05-29T13:21:00Z">
              <w:rPr>
                <w:sz w:val="16"/>
              </w:rPr>
            </w:rPrChange>
          </w:rPr>
          <w:commentReference w:id="15"/>
        </w:r>
      </w:ins>
      <w:ins w:id="987" w:author="Plankton" w:date="2019-05-29T12:25:00Z">
        <w:r>
          <w:rPr>
            <w:rFonts w:ascii="Times New Roman" w:hAnsi="Times New Roman"/>
            <w:sz w:val="24"/>
            <w:szCs w:val="24"/>
            <w:lang w:val="en-US"/>
          </w:rPr>
          <w:t xml:space="preserve"> (</w:t>
        </w:r>
      </w:ins>
      <w:ins w:id="988" w:author="Plankton" w:date="2019-05-29T12:25:00Z">
        <w:r>
          <w:rPr>
            <w:rFonts w:ascii="Times New Roman" w:hAnsi="Times New Roman"/>
            <w:sz w:val="24"/>
            <w:szCs w:val="24"/>
            <w:highlight w:val="yellow"/>
            <w:lang w:val="en-US"/>
          </w:rPr>
          <w:t>18</w:t>
        </w:r>
      </w:ins>
      <w:ins w:id="989" w:author="Plankton" w:date="2019-05-29T12:25:00Z">
        <w:r>
          <w:rPr>
            <w:rFonts w:ascii="Times New Roman" w:hAnsi="Times New Roman"/>
            <w:sz w:val="24"/>
            <w:szCs w:val="24"/>
            <w:lang w:val="en-US"/>
          </w:rPr>
          <w:t xml:space="preserve"> days), </w:t>
        </w:r>
      </w:ins>
      <w:ins w:id="990" w:author="Plankton" w:date="2019-05-29T12:25:00Z">
        <w:r>
          <w:rPr>
            <w:rFonts w:ascii="Times New Roman" w:hAnsi="Times New Roman"/>
            <w:i/>
            <w:sz w:val="24"/>
            <w:szCs w:val="24"/>
            <w:lang w:val="en-US"/>
          </w:rPr>
          <w:t>Pseudocalanus</w:t>
        </w:r>
      </w:ins>
      <w:ins w:id="991" w:author="Plankton" w:date="2019-05-29T12:25:00Z">
        <w:r>
          <w:rPr>
            <w:rFonts w:ascii="Times New Roman" w:hAnsi="Times New Roman"/>
            <w:sz w:val="24"/>
            <w:szCs w:val="24"/>
            <w:lang w:val="en-US"/>
          </w:rPr>
          <w:t xml:space="preserve"> spp. (</w:t>
        </w:r>
      </w:ins>
      <w:ins w:id="992" w:author="Plankton" w:date="2019-05-29T12:25:00Z">
        <w:commentRangeStart w:id="16"/>
        <w:r>
          <w:rPr>
            <w:rFonts w:ascii="Times New Roman" w:hAnsi="Times New Roman"/>
            <w:sz w:val="24"/>
            <w:szCs w:val="24"/>
            <w:highlight w:val="yellow"/>
            <w:lang w:val="en-US"/>
          </w:rPr>
          <w:t>38</w:t>
        </w:r>
        <w:commentRangeEnd w:id="16"/>
      </w:ins>
      <w:ins w:id="993" w:author="Plankton" w:date="2019-05-29T12:25:00Z">
        <w:r>
          <w:rPr>
            <w:rFonts w:ascii="Times New Roman" w:hAnsi="Times New Roman"/>
            <w:sz w:val="16"/>
            <w:rPrChange w:id="994" w:author="Plankton" w:date="2019-05-29T13:21:00Z">
              <w:rPr>
                <w:sz w:val="16"/>
              </w:rPr>
            </w:rPrChange>
          </w:rPr>
          <w:commentReference w:id="16"/>
        </w:r>
      </w:ins>
      <w:ins w:id="996" w:author="Plankton" w:date="2019-05-29T12:25:00Z">
        <w:r>
          <w:rPr>
            <w:rFonts w:ascii="Times New Roman" w:hAnsi="Times New Roman"/>
            <w:sz w:val="24"/>
            <w:szCs w:val="24"/>
            <w:lang w:val="en-US"/>
          </w:rPr>
          <w:t xml:space="preserve"> days) and </w:t>
        </w:r>
      </w:ins>
      <w:ins w:id="997" w:author="Plankton" w:date="2019-05-29T12:25:00Z">
        <w:r>
          <w:rPr>
            <w:rFonts w:ascii="Times New Roman" w:hAnsi="Times New Roman"/>
            <w:i/>
            <w:sz w:val="24"/>
            <w:szCs w:val="24"/>
            <w:lang w:val="en-US"/>
          </w:rPr>
          <w:t>Acartia</w:t>
        </w:r>
      </w:ins>
      <w:ins w:id="998" w:author="Plankton" w:date="2019-05-29T12:25:00Z">
        <w:r>
          <w:rPr>
            <w:rFonts w:ascii="Times New Roman" w:hAnsi="Times New Roman"/>
            <w:sz w:val="24"/>
            <w:szCs w:val="24"/>
            <w:lang w:val="en-US"/>
          </w:rPr>
          <w:t xml:space="preserve"> spp. (</w:t>
        </w:r>
      </w:ins>
      <w:ins w:id="999" w:author="Plankton" w:date="2019-05-29T12:25:00Z">
        <w:r>
          <w:rPr>
            <w:rFonts w:ascii="Times New Roman" w:hAnsi="Times New Roman"/>
            <w:sz w:val="24"/>
            <w:szCs w:val="24"/>
            <w:highlight w:val="yellow"/>
            <w:lang w:val="en-US"/>
          </w:rPr>
          <w:t>30</w:t>
        </w:r>
      </w:ins>
      <w:ins w:id="1000" w:author="Plankton" w:date="2019-05-29T12:25:00Z">
        <w:r>
          <w:rPr>
            <w:rFonts w:ascii="Times New Roman" w:hAnsi="Times New Roman"/>
            <w:sz w:val="24"/>
            <w:szCs w:val="24"/>
            <w:lang w:val="en-US"/>
          </w:rPr>
          <w:t xml:space="preserve"> days). Developmental season of C. </w:t>
        </w:r>
      </w:ins>
      <w:ins w:id="1001" w:author="Plankton" w:date="2019-05-29T12:25:00Z">
        <w:r>
          <w:rPr>
            <w:rFonts w:ascii="Times New Roman" w:hAnsi="Times New Roman"/>
            <w:i/>
            <w:sz w:val="24"/>
            <w:szCs w:val="24"/>
            <w:lang w:val="en-US"/>
          </w:rPr>
          <w:t>glacialis</w:t>
        </w:r>
      </w:ins>
      <w:ins w:id="1002" w:author="Plankton" w:date="2019-05-29T12:25:00Z">
        <w:r>
          <w:rPr>
            <w:rFonts w:ascii="Times New Roman" w:hAnsi="Times New Roman"/>
            <w:sz w:val="24"/>
            <w:szCs w:val="24"/>
            <w:lang w:val="en-US"/>
          </w:rPr>
          <w:t xml:space="preserve"> and </w:t>
        </w:r>
      </w:ins>
      <w:ins w:id="1003" w:author="Plankton" w:date="2019-05-29T12:25:00Z">
        <w:r>
          <w:rPr>
            <w:rFonts w:ascii="Times New Roman" w:hAnsi="Times New Roman"/>
            <w:i/>
            <w:sz w:val="24"/>
            <w:szCs w:val="24"/>
            <w:lang w:val="en-US"/>
          </w:rPr>
          <w:t>T. longicornis</w:t>
        </w:r>
      </w:ins>
      <w:ins w:id="1004" w:author="Plankton" w:date="2019-05-29T12:25:00Z">
        <w:r>
          <w:rPr>
            <w:rFonts w:ascii="Times New Roman" w:hAnsi="Times New Roman"/>
            <w:sz w:val="24"/>
            <w:szCs w:val="24"/>
            <w:lang w:val="en-US"/>
          </w:rPr>
          <w:t xml:space="preserve"> shifted wholly to an earlier time. </w:t>
        </w:r>
      </w:ins>
      <w:ins w:id="1005" w:author="Plankton" w:date="2019-05-29T12:25:00Z">
        <w:r>
          <w:rPr>
            <w:rFonts w:ascii="Times New Roman" w:hAnsi="Times New Roman"/>
            <w:color w:val="FF0000"/>
            <w:sz w:val="24"/>
            <w:szCs w:val="24"/>
            <w:lang w:val="en-US"/>
          </w:rPr>
          <w:t>(Mantel test results)</w:t>
        </w:r>
      </w:ins>
    </w:p>
    <w:p>
      <w:pPr>
        <w:spacing w:line="480" w:lineRule="auto"/>
        <w:jc w:val="both"/>
        <w:rPr>
          <w:ins w:id="1006" w:author="Plankton" w:date="2019-05-29T14:18:00Z"/>
          <w:rFonts w:ascii="Times New Roman" w:hAnsi="Times New Roman"/>
          <w:sz w:val="24"/>
          <w:szCs w:val="24"/>
          <w:lang w:val="en-US"/>
        </w:rPr>
      </w:pPr>
      <w:ins w:id="1007" w:author="Plankton" w:date="2019-05-31T17:50:00Z">
        <w:r>
          <w:rPr>
            <w:rFonts w:ascii="Times New Roman" w:hAnsi="Times New Roman"/>
            <w:sz w:val="24"/>
            <w:szCs w:val="24"/>
            <w:lang w:eastAsia="ru-RU"/>
          </w:rPr>
          <w:drawing>
            <wp:inline distT="0" distB="0" distL="0" distR="0">
              <wp:extent cx="5311140" cy="4113530"/>
              <wp:effectExtent l="0" t="0" r="3810" b="1270"/>
              <wp:docPr id="4" name="Рисунок 4" descr="C:\Users\Unick\AppData\Local\Microsoft\Windows\INetCache\Content.MSO\8BC36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Unick\AppData\Local\Microsoft\Windows\INetCache\Content.MSO\8BC36C5D.tmp"/>
                      <pic:cNvPicPr>
                        <a:picLocks noChangeAspect="1" noChangeArrowheads="1"/>
                      </pic:cNvPicPr>
                    </pic:nvPicPr>
                    <pic:blipFill>
                      <a:blip r:embed="rId10">
                        <a:extLst>
                          <a:ext uri="{28A0092B-C50C-407E-A947-70E740481C1C}">
                            <a14:useLocalDpi xmlns:a14="http://schemas.microsoft.com/office/drawing/2010/main" val="0"/>
                          </a:ext>
                        </a:extLst>
                      </a:blip>
                      <a:srcRect r="7770"/>
                      <a:stretch>
                        <a:fillRect/>
                      </a:stretch>
                    </pic:blipFill>
                    <pic:spPr>
                      <a:xfrm>
                        <a:off x="0" y="0"/>
                        <a:ext cx="5311941" cy="4113893"/>
                      </a:xfrm>
                      <a:prstGeom prst="rect">
                        <a:avLst/>
                      </a:prstGeom>
                      <a:noFill/>
                      <a:ln>
                        <a:noFill/>
                      </a:ln>
                    </pic:spPr>
                  </pic:pic>
                </a:graphicData>
              </a:graphic>
            </wp:inline>
          </w:drawing>
        </w:r>
      </w:ins>
    </w:p>
    <w:p>
      <w:pPr>
        <w:spacing w:line="240" w:lineRule="auto"/>
        <w:jc w:val="both"/>
        <w:rPr>
          <w:ins w:id="1010" w:author="Plankton" w:date="2019-05-29T14:18:00Z"/>
          <w:rFonts w:ascii="Times New Roman" w:hAnsi="Times New Roman"/>
          <w:sz w:val="24"/>
          <w:szCs w:val="24"/>
        </w:rPr>
        <w:pPrChange w:id="1009" w:author="Plankton" w:date="2019-05-31T11:57:00Z">
          <w:pPr>
            <w:spacing w:line="480" w:lineRule="auto"/>
            <w:jc w:val="both"/>
          </w:pPr>
        </w:pPrChange>
      </w:pPr>
      <w:ins w:id="1011" w:author="Plankton" w:date="2019-05-29T14:18:00Z">
        <w:r>
          <w:rPr>
            <w:rFonts w:ascii="Times New Roman" w:hAnsi="Times New Roman"/>
            <w:sz w:val="24"/>
            <w:szCs w:val="24"/>
            <w:lang w:val="en-US"/>
          </w:rPr>
          <w:t>Fig</w:t>
        </w:r>
      </w:ins>
      <w:ins w:id="1012" w:author="Plankton" w:date="2019-05-29T14:18:00Z">
        <w:r>
          <w:rPr>
            <w:rFonts w:ascii="Times New Roman" w:hAnsi="Times New Roman"/>
            <w:sz w:val="24"/>
            <w:szCs w:val="24"/>
          </w:rPr>
          <w:t xml:space="preserve">. </w:t>
        </w:r>
      </w:ins>
      <w:ins w:id="1013" w:author="Plankton" w:date="2019-06-05T12:29:00Z">
        <w:r>
          <w:rPr>
            <w:rFonts w:ascii="Times New Roman" w:hAnsi="Times New Roman"/>
            <w:sz w:val="24"/>
            <w:szCs w:val="24"/>
          </w:rPr>
          <w:t>4</w:t>
        </w:r>
      </w:ins>
      <w:ins w:id="1014" w:author="Plankton" w:date="2019-05-29T14:18:00Z">
        <w:r>
          <w:rPr>
            <w:rFonts w:ascii="Times New Roman" w:hAnsi="Times New Roman"/>
            <w:sz w:val="24"/>
            <w:szCs w:val="24"/>
          </w:rPr>
          <w:t>. Многолетние изменения сроков фенологических событий (</w:t>
        </w:r>
      </w:ins>
      <w:ins w:id="1015" w:author="Plankton" w:date="2019-05-29T14:18:00Z">
        <w:r>
          <w:rPr>
            <w:rFonts w:ascii="Times New Roman" w:hAnsi="Times New Roman"/>
            <w:sz w:val="24"/>
            <w:szCs w:val="24"/>
            <w:lang w:val="en-US"/>
          </w:rPr>
          <w:t>s</w:t>
        </w:r>
      </w:ins>
      <w:ins w:id="1016" w:author="Plankton" w:date="2019-05-29T14:18:00Z">
        <w:r>
          <w:rPr>
            <w:rFonts w:ascii="Times New Roman" w:hAnsi="Times New Roman"/>
            <w:sz w:val="24"/>
            <w:szCs w:val="24"/>
          </w:rPr>
          <w:t>tart-of-season</w:t>
        </w:r>
      </w:ins>
      <w:ins w:id="1017" w:author="Plankton" w:date="2019-05-31T17:52:00Z">
        <w:r>
          <w:rPr>
            <w:rFonts w:ascii="Times New Roman" w:hAnsi="Times New Roman"/>
            <w:sz w:val="24"/>
            <w:szCs w:val="24"/>
            <w:lang w:val="ru-RU"/>
            <w:rPrChange w:id="1018" w:author="Plankton" w:date="2019-05-31T17:52:00Z">
              <w:rPr>
                <w:rFonts w:ascii="Times New Roman" w:hAnsi="Times New Roman"/>
                <w:sz w:val="24"/>
                <w:szCs w:val="24"/>
                <w:lang w:val="en-US"/>
              </w:rPr>
            </w:rPrChange>
          </w:rPr>
          <w:t xml:space="preserve"> (</w:t>
        </w:r>
      </w:ins>
      <w:ins w:id="1019" w:author="Plankton" w:date="2019-05-31T17:52:00Z">
        <w:r>
          <w:rPr>
            <w:rFonts w:ascii="Times New Roman" w:hAnsi="Times New Roman"/>
            <w:sz w:val="24"/>
            <w:szCs w:val="24"/>
            <w:lang w:val="en-US"/>
          </w:rPr>
          <w:t>A</w:t>
        </w:r>
      </w:ins>
      <w:ins w:id="1020" w:author="Plankton" w:date="2019-05-31T17:52:00Z">
        <w:r>
          <w:rPr>
            <w:rFonts w:ascii="Times New Roman" w:hAnsi="Times New Roman"/>
            <w:sz w:val="24"/>
            <w:szCs w:val="24"/>
            <w:lang w:val="ru-RU"/>
            <w:rPrChange w:id="1021" w:author="Plankton" w:date="2019-05-31T17:52:00Z">
              <w:rPr>
                <w:rFonts w:ascii="Times New Roman" w:hAnsi="Times New Roman"/>
                <w:sz w:val="24"/>
                <w:szCs w:val="24"/>
                <w:lang w:val="en-US"/>
              </w:rPr>
            </w:rPrChange>
          </w:rPr>
          <w:t>)</w:t>
        </w:r>
      </w:ins>
      <w:ins w:id="1022" w:author="Plankton" w:date="2019-05-29T14:18:00Z">
        <w:r>
          <w:rPr>
            <w:rFonts w:ascii="Times New Roman" w:hAnsi="Times New Roman"/>
            <w:sz w:val="24"/>
            <w:szCs w:val="24"/>
          </w:rPr>
          <w:t xml:space="preserve"> </w:t>
        </w:r>
      </w:ins>
      <w:ins w:id="1023" w:author="Plankton" w:date="2019-05-29T14:18:00Z">
        <w:r>
          <w:rPr>
            <w:rFonts w:ascii="Times New Roman" w:hAnsi="Times New Roman"/>
            <w:sz w:val="24"/>
            <w:szCs w:val="24"/>
            <w:lang w:val="en-US"/>
          </w:rPr>
          <w:t>and</w:t>
        </w:r>
      </w:ins>
      <w:ins w:id="1024" w:author="Plankton" w:date="2019-05-29T14:18:00Z">
        <w:r>
          <w:rPr>
            <w:rFonts w:ascii="Times New Roman" w:hAnsi="Times New Roman"/>
            <w:sz w:val="24"/>
            <w:szCs w:val="24"/>
          </w:rPr>
          <w:t xml:space="preserve"> </w:t>
        </w:r>
      </w:ins>
      <w:ins w:id="1025" w:author="Plankton" w:date="2019-05-29T14:18:00Z">
        <w:r>
          <w:rPr>
            <w:rFonts w:ascii="Times New Roman" w:hAnsi="Times New Roman"/>
            <w:sz w:val="24"/>
            <w:szCs w:val="24"/>
            <w:lang w:val="en-US"/>
          </w:rPr>
          <w:t>end</w:t>
        </w:r>
      </w:ins>
      <w:ins w:id="1026" w:author="Plankton" w:date="2019-05-29T14:18:00Z">
        <w:r>
          <w:rPr>
            <w:rFonts w:ascii="Times New Roman" w:hAnsi="Times New Roman"/>
            <w:sz w:val="24"/>
            <w:szCs w:val="24"/>
          </w:rPr>
          <w:t>-</w:t>
        </w:r>
      </w:ins>
      <w:ins w:id="1027" w:author="Plankton" w:date="2019-05-29T14:18:00Z">
        <w:r>
          <w:rPr>
            <w:rFonts w:ascii="Times New Roman" w:hAnsi="Times New Roman"/>
            <w:sz w:val="24"/>
            <w:szCs w:val="24"/>
            <w:lang w:val="en-US"/>
          </w:rPr>
          <w:t>of</w:t>
        </w:r>
      </w:ins>
      <w:ins w:id="1028" w:author="Plankton" w:date="2019-05-29T14:18:00Z">
        <w:r>
          <w:rPr>
            <w:rFonts w:ascii="Times New Roman" w:hAnsi="Times New Roman"/>
            <w:sz w:val="24"/>
            <w:szCs w:val="24"/>
          </w:rPr>
          <w:t>-</w:t>
        </w:r>
      </w:ins>
      <w:ins w:id="1029" w:author="Plankton" w:date="2019-05-29T14:18:00Z">
        <w:r>
          <w:rPr>
            <w:rFonts w:ascii="Times New Roman" w:hAnsi="Times New Roman"/>
            <w:sz w:val="24"/>
            <w:szCs w:val="24"/>
            <w:lang w:val="en-US"/>
          </w:rPr>
          <w:t>season</w:t>
        </w:r>
      </w:ins>
      <w:ins w:id="1030" w:author="Plankton" w:date="2019-05-31T17:52:00Z">
        <w:r>
          <w:rPr>
            <w:rFonts w:ascii="Times New Roman" w:hAnsi="Times New Roman"/>
            <w:sz w:val="24"/>
            <w:szCs w:val="24"/>
            <w:lang w:val="ru-RU"/>
            <w:rPrChange w:id="1031" w:author="Plankton" w:date="2019-05-31T17:52:00Z">
              <w:rPr>
                <w:rFonts w:ascii="Times New Roman" w:hAnsi="Times New Roman"/>
                <w:sz w:val="24"/>
                <w:szCs w:val="24"/>
                <w:lang w:val="en-US"/>
              </w:rPr>
            </w:rPrChange>
          </w:rPr>
          <w:t xml:space="preserve"> (</w:t>
        </w:r>
      </w:ins>
      <w:ins w:id="1032" w:author="Plankton" w:date="2019-05-31T17:52:00Z">
        <w:r>
          <w:rPr>
            <w:rFonts w:ascii="Times New Roman" w:hAnsi="Times New Roman"/>
            <w:sz w:val="24"/>
            <w:szCs w:val="24"/>
            <w:lang w:val="en-US"/>
          </w:rPr>
          <w:t>B</w:t>
        </w:r>
      </w:ins>
      <w:ins w:id="1033" w:author="Plankton" w:date="2019-05-31T17:52:00Z">
        <w:r>
          <w:rPr>
            <w:rFonts w:ascii="Times New Roman" w:hAnsi="Times New Roman"/>
            <w:sz w:val="24"/>
            <w:szCs w:val="24"/>
            <w:lang w:val="ru-RU"/>
            <w:rPrChange w:id="1034" w:author="Plankton" w:date="2019-05-31T17:52:00Z">
              <w:rPr>
                <w:rFonts w:ascii="Times New Roman" w:hAnsi="Times New Roman"/>
                <w:sz w:val="24"/>
                <w:szCs w:val="24"/>
                <w:lang w:val="en-US"/>
              </w:rPr>
            </w:rPrChange>
          </w:rPr>
          <w:t>)</w:t>
        </w:r>
      </w:ins>
      <w:ins w:id="1035" w:author="Plankton" w:date="2019-05-29T14:18:00Z">
        <w:r>
          <w:rPr>
            <w:rFonts w:ascii="Times New Roman" w:hAnsi="Times New Roman"/>
            <w:sz w:val="24"/>
            <w:szCs w:val="24"/>
          </w:rPr>
          <w:t>) в сезонной динамике исследованных видов, и динамика суммарной численности их популяций (</w:t>
        </w:r>
      </w:ins>
      <w:ins w:id="1036" w:author="Plankton" w:date="2019-05-31T17:52:00Z">
        <w:r>
          <w:rPr>
            <w:rFonts w:ascii="Times New Roman" w:hAnsi="Times New Roman"/>
            <w:sz w:val="24"/>
            <w:szCs w:val="24"/>
            <w:lang w:val="en-US"/>
          </w:rPr>
          <w:t>C</w:t>
        </w:r>
      </w:ins>
      <w:ins w:id="1037" w:author="Plankton" w:date="2019-05-29T14:18:00Z">
        <w:r>
          <w:rPr>
            <w:rFonts w:ascii="Times New Roman" w:hAnsi="Times New Roman"/>
            <w:sz w:val="24"/>
            <w:szCs w:val="24"/>
          </w:rPr>
          <w:t xml:space="preserve">). </w:t>
        </w:r>
      </w:ins>
      <w:ins w:id="1038" w:author="Plankton" w:date="2019-05-31T17:52:00Z">
        <w:r>
          <w:rPr>
            <w:rFonts w:ascii="Times New Roman" w:hAnsi="Times New Roman"/>
            <w:sz w:val="24"/>
            <w:szCs w:val="24"/>
          </w:rPr>
          <w:t>Численность – в экз./м</w:t>
        </w:r>
      </w:ins>
      <w:ins w:id="1039" w:author="Plankton" w:date="2019-05-31T17:52:00Z">
        <w:r>
          <w:rPr>
            <w:rFonts w:ascii="Times New Roman" w:hAnsi="Times New Roman"/>
            <w:sz w:val="24"/>
            <w:szCs w:val="24"/>
            <w:vertAlign w:val="superscript"/>
            <w:rPrChange w:id="1040" w:author="Plankton" w:date="2019-05-31T17:52:00Z">
              <w:rPr>
                <w:rFonts w:ascii="Times New Roman" w:hAnsi="Times New Roman"/>
                <w:sz w:val="24"/>
                <w:szCs w:val="24"/>
              </w:rPr>
            </w:rPrChange>
          </w:rPr>
          <w:t>3</w:t>
        </w:r>
      </w:ins>
      <w:ins w:id="1041" w:author="Plankton" w:date="2019-05-31T17:52:00Z">
        <w:r>
          <w:rPr>
            <w:rFonts w:ascii="Times New Roman" w:hAnsi="Times New Roman"/>
            <w:sz w:val="24"/>
            <w:szCs w:val="24"/>
          </w:rPr>
          <w:t>.</w:t>
        </w:r>
      </w:ins>
      <w:ins w:id="1042" w:author="Plankton" w:date="2019-05-31T17:53:00Z">
        <w:r>
          <w:rPr>
            <w:rFonts w:ascii="Times New Roman" w:hAnsi="Times New Roman"/>
            <w:sz w:val="24"/>
            <w:szCs w:val="24"/>
          </w:rPr>
          <w:t xml:space="preserve"> Прямая линия - отражает линейную модель, связывающую значение, отложенное по оси ординат со временем. Числа над линией регрессии: угловой коэффициент данной модели и уровень значимости для мантеловской корреляции (детали в Материалах и методах).</w:t>
        </w:r>
      </w:ins>
    </w:p>
    <w:p>
      <w:pPr>
        <w:spacing w:line="480" w:lineRule="auto"/>
        <w:ind w:firstLine="0"/>
        <w:jc w:val="both"/>
        <w:rPr>
          <w:ins w:id="1044" w:author="Plankton" w:date="2019-05-29T12:25:00Z"/>
          <w:rFonts w:ascii="Times New Roman" w:hAnsi="Times New Roman"/>
          <w:sz w:val="24"/>
          <w:szCs w:val="24"/>
          <w:lang w:val="ru-RU"/>
          <w:rPrChange w:id="1045" w:author="Plankton" w:date="2019-05-29T14:18:00Z">
            <w:rPr>
              <w:ins w:id="1046" w:author="Plankton" w:date="2019-05-29T12:25:00Z"/>
              <w:rFonts w:ascii="Times New Roman" w:hAnsi="Times New Roman"/>
              <w:sz w:val="24"/>
              <w:szCs w:val="24"/>
              <w:lang w:val="en-US"/>
            </w:rPr>
          </w:rPrChange>
        </w:rPr>
        <w:pPrChange w:id="1043" w:author="Plankton" w:date="2019-05-29T14:18:00Z">
          <w:pPr>
            <w:spacing w:line="480" w:lineRule="auto"/>
            <w:ind w:firstLine="709"/>
            <w:jc w:val="both"/>
          </w:pPr>
        </w:pPrChange>
      </w:pPr>
    </w:p>
    <w:p>
      <w:pPr>
        <w:spacing w:line="360" w:lineRule="auto"/>
        <w:ind w:firstLine="709"/>
        <w:jc w:val="both"/>
        <w:rPr>
          <w:ins w:id="1048" w:author="Plankton" w:date="2019-05-29T12:34:00Z"/>
          <w:rFonts w:ascii="Times New Roman" w:hAnsi="Times New Roman"/>
          <w:color w:val="FF0000"/>
          <w:sz w:val="24"/>
          <w:szCs w:val="24"/>
          <w:lang w:val="en-US"/>
        </w:rPr>
        <w:pPrChange w:id="1047" w:author="Plankton" w:date="2019-05-31T12:12:00Z">
          <w:pPr>
            <w:spacing w:line="480" w:lineRule="auto"/>
            <w:ind w:firstLine="709"/>
            <w:jc w:val="both"/>
          </w:pPr>
        </w:pPrChange>
      </w:pPr>
      <w:ins w:id="1049" w:author="Plankton" w:date="2019-05-29T12:25:00Z">
        <w:r>
          <w:rPr>
            <w:rFonts w:ascii="Times New Roman" w:hAnsi="Times New Roman"/>
            <w:sz w:val="24"/>
            <w:szCs w:val="24"/>
            <w:lang w:val="en-US"/>
          </w:rPr>
          <w:t>The significant interannual fluctuations were the feature of the long-term dynamics of abundance of all the studied species (</w:t>
        </w:r>
      </w:ins>
      <w:ins w:id="1050" w:author="Plankton" w:date="2019-05-29T12:25:00Z">
        <w:r>
          <w:rPr>
            <w:rFonts w:ascii="Times New Roman" w:hAnsi="Times New Roman"/>
            <w:sz w:val="24"/>
            <w:szCs w:val="24"/>
            <w:highlight w:val="yellow"/>
            <w:lang w:val="en-US"/>
          </w:rPr>
          <w:t xml:space="preserve">Fig. </w:t>
        </w:r>
      </w:ins>
      <w:ins w:id="1051" w:author="Plankton" w:date="2019-06-05T12:30:00Z">
        <w:r>
          <w:rPr>
            <w:rFonts w:ascii="Times New Roman" w:hAnsi="Times New Roman"/>
            <w:sz w:val="24"/>
            <w:szCs w:val="24"/>
            <w:lang w:val="en-US"/>
            <w:rPrChange w:id="1052" w:author="Plankton" w:date="2019-06-05T12:30:00Z">
              <w:rPr>
                <w:rFonts w:ascii="Times New Roman" w:hAnsi="Times New Roman"/>
                <w:sz w:val="24"/>
                <w:szCs w:val="24"/>
              </w:rPr>
            </w:rPrChange>
          </w:rPr>
          <w:t>4</w:t>
        </w:r>
      </w:ins>
      <w:ins w:id="1053" w:author="Plankton" w:date="2019-05-29T12:25:00Z">
        <w:r>
          <w:rPr>
            <w:rFonts w:ascii="Times New Roman" w:hAnsi="Times New Roman"/>
            <w:sz w:val="24"/>
            <w:szCs w:val="24"/>
            <w:lang w:val="en-US"/>
          </w:rPr>
          <w:t xml:space="preserve">). The minimal and maximal values differed in an order of magnitude, which was characteristic for almost all species. Substantial increase of abundance of </w:t>
        </w:r>
      </w:ins>
      <w:ins w:id="1054" w:author="Plankton" w:date="2019-05-29T12:25:00Z">
        <w:r>
          <w:rPr>
            <w:rFonts w:ascii="Times New Roman" w:hAnsi="Times New Roman"/>
            <w:i/>
            <w:sz w:val="24"/>
            <w:szCs w:val="24"/>
            <w:lang w:val="en-US"/>
          </w:rPr>
          <w:t>Calanus glacialis</w:t>
        </w:r>
      </w:ins>
      <w:ins w:id="1055" w:author="Plankton" w:date="2019-05-29T12:25:00Z">
        <w:r>
          <w:rPr>
            <w:rFonts w:ascii="Times New Roman" w:hAnsi="Times New Roman"/>
            <w:sz w:val="24"/>
            <w:szCs w:val="24"/>
            <w:lang w:val="en-US"/>
          </w:rPr>
          <w:t xml:space="preserve">, </w:t>
        </w:r>
      </w:ins>
      <w:ins w:id="1056" w:author="Plankton" w:date="2019-05-29T12:25:00Z">
        <w:r>
          <w:rPr>
            <w:rFonts w:ascii="Times New Roman" w:hAnsi="Times New Roman"/>
            <w:i/>
            <w:sz w:val="24"/>
            <w:szCs w:val="24"/>
            <w:lang w:val="en-US"/>
          </w:rPr>
          <w:t>Microsetella norvegica</w:t>
        </w:r>
      </w:ins>
      <w:ins w:id="1057" w:author="Plankton" w:date="2019-05-29T12:25:00Z">
        <w:r>
          <w:rPr>
            <w:rFonts w:ascii="Times New Roman" w:hAnsi="Times New Roman"/>
            <w:sz w:val="24"/>
            <w:szCs w:val="24"/>
            <w:lang w:val="en-US"/>
          </w:rPr>
          <w:t xml:space="preserve"> and </w:t>
        </w:r>
      </w:ins>
      <w:ins w:id="1058" w:author="Plankton" w:date="2019-05-29T12:25:00Z">
        <w:r>
          <w:rPr>
            <w:rFonts w:ascii="Times New Roman" w:hAnsi="Times New Roman"/>
            <w:i/>
            <w:sz w:val="24"/>
            <w:szCs w:val="24"/>
            <w:lang w:val="en-US"/>
          </w:rPr>
          <w:t>Temora longicornis</w:t>
        </w:r>
      </w:ins>
      <w:ins w:id="1059" w:author="Plankton" w:date="2019-05-29T12:25:00Z">
        <w:r>
          <w:rPr>
            <w:rFonts w:ascii="Times New Roman" w:hAnsi="Times New Roman"/>
            <w:sz w:val="24"/>
            <w:szCs w:val="24"/>
            <w:lang w:val="en-US"/>
          </w:rPr>
          <w:t xml:space="preserve"> after 1961 was revealed, in spite of large interannual fluctuations. Only numbers of </w:t>
        </w:r>
      </w:ins>
      <w:ins w:id="1060" w:author="Plankton" w:date="2019-05-29T12:25:00Z">
        <w:r>
          <w:rPr>
            <w:rFonts w:ascii="Times New Roman" w:hAnsi="Times New Roman"/>
            <w:i/>
            <w:sz w:val="24"/>
            <w:szCs w:val="24"/>
            <w:lang w:val="en-US"/>
          </w:rPr>
          <w:t>Acartia</w:t>
        </w:r>
      </w:ins>
      <w:ins w:id="1061" w:author="Plankton" w:date="2019-05-29T12:25:00Z">
        <w:r>
          <w:rPr>
            <w:rFonts w:ascii="Times New Roman" w:hAnsi="Times New Roman"/>
            <w:sz w:val="24"/>
            <w:szCs w:val="24"/>
            <w:lang w:val="en-US"/>
          </w:rPr>
          <w:t xml:space="preserve"> spp. decreased significantly. No significant trends were found in the abundance dynamics of </w:t>
        </w:r>
      </w:ins>
      <w:ins w:id="1062" w:author="Plankton" w:date="2019-05-29T12:25:00Z">
        <w:r>
          <w:rPr>
            <w:rFonts w:ascii="Times New Roman" w:hAnsi="Times New Roman"/>
            <w:i/>
            <w:sz w:val="24"/>
            <w:szCs w:val="24"/>
            <w:lang w:val="en-US"/>
          </w:rPr>
          <w:t>Pseudocalanus</w:t>
        </w:r>
      </w:ins>
      <w:ins w:id="1063" w:author="Plankton" w:date="2019-05-29T12:25:00Z">
        <w:r>
          <w:rPr>
            <w:rFonts w:ascii="Times New Roman" w:hAnsi="Times New Roman"/>
            <w:sz w:val="24"/>
            <w:szCs w:val="24"/>
            <w:lang w:val="en-US"/>
          </w:rPr>
          <w:t xml:space="preserve"> spp., </w:t>
        </w:r>
      </w:ins>
      <w:ins w:id="1064" w:author="Plankton" w:date="2019-05-29T12:25:00Z">
        <w:r>
          <w:rPr>
            <w:rFonts w:ascii="Times New Roman" w:hAnsi="Times New Roman"/>
            <w:i/>
            <w:sz w:val="24"/>
            <w:szCs w:val="24"/>
            <w:lang w:val="en-US"/>
          </w:rPr>
          <w:t>Centropages hamatus</w:t>
        </w:r>
      </w:ins>
      <w:ins w:id="1065" w:author="Plankton" w:date="2019-05-29T12:25:00Z">
        <w:r>
          <w:rPr>
            <w:rFonts w:ascii="Times New Roman" w:hAnsi="Times New Roman"/>
            <w:sz w:val="24"/>
            <w:szCs w:val="24"/>
            <w:lang w:val="en-US"/>
          </w:rPr>
          <w:t xml:space="preserve"> and </w:t>
        </w:r>
      </w:ins>
      <w:ins w:id="1066" w:author="Plankton" w:date="2019-05-29T12:25:00Z">
        <w:r>
          <w:rPr>
            <w:rFonts w:ascii="Times New Roman" w:hAnsi="Times New Roman"/>
            <w:i/>
            <w:sz w:val="24"/>
            <w:szCs w:val="24"/>
            <w:lang w:val="en-US"/>
          </w:rPr>
          <w:t>Oithona similis</w:t>
        </w:r>
      </w:ins>
      <w:ins w:id="1067" w:author="Plankton" w:date="2019-05-29T12:25:00Z">
        <w:r>
          <w:rPr>
            <w:rFonts w:ascii="Times New Roman" w:hAnsi="Times New Roman"/>
            <w:sz w:val="24"/>
            <w:szCs w:val="24"/>
            <w:lang w:val="en-US"/>
          </w:rPr>
          <w:t xml:space="preserve">. </w:t>
        </w:r>
      </w:ins>
      <w:ins w:id="1068" w:author="Plankton" w:date="2019-05-29T12:25:00Z">
        <w:r>
          <w:rPr>
            <w:rFonts w:ascii="Times New Roman" w:hAnsi="Times New Roman"/>
            <w:color w:val="FF0000"/>
            <w:sz w:val="24"/>
            <w:szCs w:val="24"/>
            <w:lang w:val="en-US"/>
          </w:rPr>
          <w:t>(Mantel test results)</w:t>
        </w:r>
      </w:ins>
    </w:p>
    <w:p>
      <w:pPr>
        <w:spacing w:after="0" w:line="480" w:lineRule="auto"/>
        <w:ind w:firstLine="709"/>
        <w:jc w:val="both"/>
        <w:rPr>
          <w:ins w:id="1070" w:author="Plankton" w:date="2019-05-31T12:00:00Z"/>
          <w:rFonts w:ascii="Times New Roman" w:hAnsi="Times New Roman"/>
          <w:b/>
          <w:i/>
          <w:sz w:val="24"/>
          <w:szCs w:val="24"/>
          <w:lang w:val="en-US"/>
        </w:rPr>
        <w:pPrChange w:id="1069" w:author="Plankton" w:date="2019-05-31T12:01:00Z">
          <w:pPr>
            <w:spacing w:line="480" w:lineRule="auto"/>
            <w:ind w:firstLine="709"/>
            <w:jc w:val="both"/>
          </w:pPr>
        </w:pPrChange>
      </w:pPr>
      <w:ins w:id="1071" w:author="Plankton" w:date="2019-05-31T12:00:00Z">
        <w:r>
          <w:rPr>
            <w:rFonts w:ascii="Times New Roman" w:hAnsi="Times New Roman"/>
            <w:b/>
            <w:i/>
            <w:sz w:val="24"/>
            <w:szCs w:val="24"/>
            <w:lang w:val="en-US"/>
          </w:rPr>
          <w:t>Long-term dynamics:</w:t>
        </w:r>
      </w:ins>
      <w:ins w:id="1072" w:author="Plankton" w:date="2019-05-31T12:01:00Z">
        <w:r>
          <w:rPr>
            <w:rFonts w:ascii="Times New Roman" w:hAnsi="Times New Roman"/>
            <w:b/>
            <w:i/>
            <w:sz w:val="24"/>
            <w:szCs w:val="24"/>
            <w:lang w:val="en-US"/>
            <w:rPrChange w:id="1073" w:author="Plankton" w:date="2019-05-31T12:01:00Z">
              <w:rPr>
                <w:rFonts w:ascii="Times New Roman" w:hAnsi="Times New Roman"/>
                <w:b/>
                <w:i/>
                <w:sz w:val="24"/>
                <w:szCs w:val="24"/>
              </w:rPr>
            </w:rPrChange>
          </w:rPr>
          <w:t xml:space="preserve"> </w:t>
        </w:r>
      </w:ins>
      <w:ins w:id="1074" w:author="Plankton" w:date="2019-05-31T12:01:00Z">
        <w:r>
          <w:rPr>
            <w:rFonts w:ascii="Times New Roman" w:hAnsi="Times New Roman"/>
            <w:b/>
            <w:i/>
            <w:sz w:val="24"/>
            <w:szCs w:val="24"/>
            <w:lang w:val="en-US"/>
          </w:rPr>
          <w:t>factors influencing</w:t>
        </w:r>
      </w:ins>
      <w:ins w:id="1075" w:author="Plankton" w:date="2019-05-31T12:00:00Z">
        <w:r>
          <w:rPr>
            <w:rFonts w:ascii="Times New Roman" w:hAnsi="Times New Roman"/>
            <w:b/>
            <w:i/>
            <w:sz w:val="24"/>
            <w:szCs w:val="24"/>
            <w:lang w:val="en-US"/>
          </w:rPr>
          <w:t xml:space="preserve"> phenology timing</w:t>
        </w:r>
      </w:ins>
    </w:p>
    <w:p>
      <w:pPr>
        <w:spacing w:line="360" w:lineRule="auto"/>
        <w:ind w:firstLine="709"/>
        <w:jc w:val="both"/>
        <w:rPr>
          <w:ins w:id="1076" w:author="Plankton" w:date="2019-06-05T12:27:00Z"/>
          <w:rFonts w:ascii="Times New Roman" w:hAnsi="Times New Roman"/>
          <w:sz w:val="24"/>
          <w:szCs w:val="24"/>
          <w:lang w:val="en-US"/>
        </w:rPr>
      </w:pPr>
      <w:ins w:id="1077" w:author="Plankton" w:date="2019-06-05T12:27:00Z">
        <w:r>
          <w:rPr>
            <w:rFonts w:ascii="Times New Roman" w:hAnsi="Times New Roman"/>
            <w:sz w:val="24"/>
            <w:szCs w:val="24"/>
            <w:lang w:val="en-US"/>
          </w:rPr>
          <w:t>Distinct long-term tendencies were revealed in the timing of the seasonal temperature dynamics (</w:t>
        </w:r>
      </w:ins>
      <w:ins w:id="1078" w:author="Plankton" w:date="2019-06-05T12:27:00Z">
        <w:r>
          <w:rPr>
            <w:rFonts w:ascii="Times New Roman" w:hAnsi="Times New Roman"/>
            <w:sz w:val="24"/>
            <w:szCs w:val="24"/>
            <w:highlight w:val="yellow"/>
            <w:lang w:val="en-US"/>
          </w:rPr>
          <w:t xml:space="preserve">Fig. </w:t>
        </w:r>
      </w:ins>
      <w:ins w:id="1079" w:author="Plankton" w:date="2019-06-05T12:30:00Z">
        <w:r>
          <w:rPr>
            <w:rFonts w:ascii="Times New Roman" w:hAnsi="Times New Roman"/>
            <w:sz w:val="24"/>
            <w:szCs w:val="24"/>
            <w:lang w:val="en-US"/>
            <w:rPrChange w:id="1080" w:author="Plankton" w:date="2019-06-05T12:30:00Z">
              <w:rPr>
                <w:rFonts w:ascii="Times New Roman" w:hAnsi="Times New Roman"/>
                <w:sz w:val="24"/>
                <w:szCs w:val="24"/>
              </w:rPr>
            </w:rPrChange>
          </w:rPr>
          <w:t>5</w:t>
        </w:r>
      </w:ins>
      <w:ins w:id="1081" w:author="Plankton" w:date="2019-06-05T12:27:00Z">
        <w:r>
          <w:rPr>
            <w:rFonts w:ascii="Times New Roman" w:hAnsi="Times New Roman"/>
            <w:sz w:val="24"/>
            <w:szCs w:val="24"/>
            <w:lang w:val="en-US"/>
          </w:rPr>
          <w:t>). Thus, dates of spring and summer beginning demonstrated tendency to the shift to earlier time (</w:t>
        </w:r>
      </w:ins>
      <w:ins w:id="1082" w:author="Plankton" w:date="2019-06-05T12:27:00Z">
        <w:commentRangeStart w:id="17"/>
        <w:r>
          <w:rPr>
            <w:rFonts w:ascii="Times New Roman" w:hAnsi="Times New Roman"/>
            <w:sz w:val="24"/>
            <w:szCs w:val="24"/>
            <w:highlight w:val="yellow"/>
            <w:lang w:val="en-US"/>
          </w:rPr>
          <w:t>b</w:t>
        </w:r>
        <w:commentRangeEnd w:id="17"/>
      </w:ins>
      <w:ins w:id="1083" w:author="Plankton" w:date="2019-06-05T12:27:00Z">
        <w:r>
          <w:rPr>
            <w:rFonts w:ascii="Times New Roman" w:hAnsi="Times New Roman"/>
            <w:sz w:val="16"/>
          </w:rPr>
          <w:commentReference w:id="17"/>
        </w:r>
      </w:ins>
      <w:ins w:id="1084" w:author="Plankton" w:date="2019-06-05T12:27:00Z">
        <w:r>
          <w:rPr>
            <w:rFonts w:ascii="Times New Roman" w:hAnsi="Times New Roman"/>
            <w:sz w:val="24"/>
            <w:szCs w:val="24"/>
            <w:lang w:val="en-US"/>
          </w:rPr>
          <w:t xml:space="preserve">=-0.39 and -0.50, respectively; p&lt;0.05). This shift amounted to about </w:t>
        </w:r>
      </w:ins>
      <w:ins w:id="1085" w:author="Plankton" w:date="2019-06-05T12:27:00Z">
        <w:r>
          <w:rPr>
            <w:rFonts w:ascii="Times New Roman" w:hAnsi="Times New Roman"/>
            <w:sz w:val="24"/>
            <w:szCs w:val="24"/>
            <w:highlight w:val="yellow"/>
            <w:lang w:val="en-US"/>
          </w:rPr>
          <w:t>23</w:t>
        </w:r>
      </w:ins>
      <w:ins w:id="1086" w:author="Plankton" w:date="2019-06-05T12:27:00Z">
        <w:r>
          <w:rPr>
            <w:rFonts w:ascii="Times New Roman" w:hAnsi="Times New Roman"/>
            <w:sz w:val="24"/>
            <w:szCs w:val="24"/>
            <w:lang w:val="en-US"/>
          </w:rPr>
          <w:t xml:space="preserve"> for spring and </w:t>
        </w:r>
      </w:ins>
      <w:ins w:id="1087" w:author="Plankton" w:date="2019-06-05T12:27:00Z">
        <w:r>
          <w:rPr>
            <w:rFonts w:ascii="Times New Roman" w:hAnsi="Times New Roman"/>
            <w:sz w:val="24"/>
            <w:szCs w:val="24"/>
            <w:highlight w:val="yellow"/>
            <w:lang w:val="en-US"/>
          </w:rPr>
          <w:t>29</w:t>
        </w:r>
      </w:ins>
      <w:ins w:id="1088" w:author="Plankton" w:date="2019-06-05T12:27:00Z">
        <w:r>
          <w:rPr>
            <w:rFonts w:ascii="Times New Roman" w:hAnsi="Times New Roman"/>
            <w:sz w:val="24"/>
            <w:szCs w:val="24"/>
            <w:lang w:val="en-US"/>
          </w:rPr>
          <w:t xml:space="preserve"> days for summer beginning since 1961. Another threshold, summer end date has not changed significantly. However, summer duration increased by </w:t>
        </w:r>
      </w:ins>
      <w:ins w:id="1089" w:author="Plankton" w:date="2019-06-05T12:27:00Z">
        <w:r>
          <w:rPr>
            <w:rFonts w:ascii="Times New Roman" w:hAnsi="Times New Roman"/>
            <w:sz w:val="24"/>
            <w:szCs w:val="24"/>
            <w:highlight w:val="yellow"/>
            <w:lang w:val="en-US"/>
          </w:rPr>
          <w:t>39</w:t>
        </w:r>
      </w:ins>
      <w:ins w:id="1090" w:author="Plankton" w:date="2019-06-05T12:27:00Z">
        <w:r>
          <w:rPr>
            <w:rFonts w:ascii="Times New Roman" w:hAnsi="Times New Roman"/>
            <w:sz w:val="24"/>
            <w:szCs w:val="24"/>
            <w:lang w:val="en-US"/>
          </w:rPr>
          <w:t xml:space="preserve"> days. Timing of the seasonal temperature peak has not changed at all, in spite of pronounced fluctuations. Ice melted significantly earlier, by about </w:t>
        </w:r>
      </w:ins>
      <w:ins w:id="1091" w:author="Plankton" w:date="2019-06-05T12:27:00Z">
        <w:r>
          <w:rPr>
            <w:rFonts w:ascii="Times New Roman" w:hAnsi="Times New Roman"/>
            <w:sz w:val="24"/>
            <w:szCs w:val="24"/>
            <w:highlight w:val="yellow"/>
            <w:lang w:val="en-US"/>
          </w:rPr>
          <w:t>26</w:t>
        </w:r>
      </w:ins>
      <w:ins w:id="1092" w:author="Plankton" w:date="2019-06-05T12:27:00Z">
        <w:r>
          <w:rPr>
            <w:rFonts w:ascii="Times New Roman" w:hAnsi="Times New Roman"/>
            <w:sz w:val="24"/>
            <w:szCs w:val="24"/>
            <w:lang w:val="en-US"/>
          </w:rPr>
          <w:t xml:space="preserve"> days towards the end of the study period. Absolute values of temperature in “spring” (May-June) increased significantly during study period by about 3°C. Increase of “summer” (July-September) temperature was insignificant (ca. 1.7°C). Climatic index NAO also demonstrated significant tendency towards increase. Trend in the dynamics of AOI was not significant.</w:t>
        </w:r>
      </w:ins>
    </w:p>
    <w:p>
      <w:pPr>
        <w:spacing w:line="480" w:lineRule="auto"/>
        <w:jc w:val="both"/>
        <w:rPr>
          <w:ins w:id="1093" w:author="Plankton" w:date="2019-06-05T12:27:00Z"/>
          <w:lang w:val="en-US" w:eastAsia="ru-RU"/>
        </w:rPr>
      </w:pPr>
    </w:p>
    <w:p>
      <w:pPr>
        <w:spacing w:line="480" w:lineRule="auto"/>
        <w:jc w:val="both"/>
        <w:rPr>
          <w:ins w:id="1094" w:author="Plankton" w:date="2019-06-05T12:27:00Z"/>
          <w:rFonts w:ascii="Times New Roman" w:hAnsi="Times New Roman"/>
          <w:sz w:val="24"/>
          <w:szCs w:val="24"/>
          <w:lang w:val="en-US"/>
        </w:rPr>
      </w:pPr>
      <w:ins w:id="1095" w:author="Plankton" w:date="2019-06-05T12:27:00Z">
        <w:r>
          <w:rPr>
            <w:lang w:eastAsia="ru-RU"/>
          </w:rPr>
          <w:drawing>
            <wp:inline distT="0" distB="0" distL="0" distR="0">
              <wp:extent cx="3541395" cy="4112895"/>
              <wp:effectExtent l="0" t="0" r="1905" b="1905"/>
              <wp:docPr id="8" name="Рисунок 8" descr="C:\Users\Unick\AppData\Local\Microsoft\Windows\INetCache\Content.MSO\E4C0E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Unick\AppData\Local\Microsoft\Windows\INetCache\Content.MSO\E4C0E171.tmp"/>
                      <pic:cNvPicPr>
                        <a:picLocks noChangeAspect="1" noChangeArrowheads="1"/>
                      </pic:cNvPicPr>
                    </pic:nvPicPr>
                    <pic:blipFill>
                      <a:blip r:embed="rId11">
                        <a:extLst>
                          <a:ext uri="{28A0092B-C50C-407E-A947-70E740481C1C}">
                            <a14:useLocalDpi xmlns:a14="http://schemas.microsoft.com/office/drawing/2010/main" val="0"/>
                          </a:ext>
                        </a:extLst>
                      </a:blip>
                      <a:srcRect l="20381" r="18115"/>
                      <a:stretch>
                        <a:fillRect/>
                      </a:stretch>
                    </pic:blipFill>
                    <pic:spPr>
                      <a:xfrm>
                        <a:off x="0" y="0"/>
                        <a:ext cx="3542319" cy="4113893"/>
                      </a:xfrm>
                      <a:prstGeom prst="rect">
                        <a:avLst/>
                      </a:prstGeom>
                      <a:noFill/>
                      <a:ln>
                        <a:noFill/>
                      </a:ln>
                    </pic:spPr>
                  </pic:pic>
                </a:graphicData>
              </a:graphic>
            </wp:inline>
          </w:drawing>
        </w:r>
      </w:ins>
    </w:p>
    <w:p>
      <w:pPr>
        <w:spacing w:line="240" w:lineRule="auto"/>
        <w:jc w:val="both"/>
        <w:rPr>
          <w:ins w:id="1097" w:author="Plankton" w:date="2019-06-05T12:27:00Z"/>
          <w:rFonts w:ascii="Times New Roman" w:hAnsi="Times New Roman"/>
          <w:sz w:val="24"/>
          <w:szCs w:val="24"/>
          <w:lang w:val="en-US"/>
        </w:rPr>
      </w:pPr>
      <w:ins w:id="1098" w:author="Plankton" w:date="2019-06-05T12:27:00Z">
        <w:commentRangeStart w:id="18"/>
        <w:r>
          <w:rPr>
            <w:rFonts w:ascii="Times New Roman" w:hAnsi="Times New Roman"/>
            <w:sz w:val="24"/>
            <w:szCs w:val="24"/>
            <w:lang w:val="en-US"/>
          </w:rPr>
          <w:t>Fig</w:t>
        </w:r>
      </w:ins>
      <w:ins w:id="1099" w:author="Plankton" w:date="2019-06-05T12:27:00Z">
        <w:r>
          <w:rPr>
            <w:rFonts w:ascii="Times New Roman" w:hAnsi="Times New Roman"/>
            <w:sz w:val="24"/>
            <w:szCs w:val="24"/>
          </w:rPr>
          <w:t>. 5</w:t>
        </w:r>
        <w:commentRangeEnd w:id="18"/>
      </w:ins>
      <w:ins w:id="1100" w:author="Plankton" w:date="2019-06-05T12:27:00Z">
        <w:r>
          <w:rPr>
            <w:rStyle w:val="13"/>
          </w:rPr>
          <w:commentReference w:id="18"/>
        </w:r>
      </w:ins>
      <w:ins w:id="1101" w:author="Plankton" w:date="2019-06-05T12:27:00Z">
        <w:r>
          <w:rPr>
            <w:rFonts w:ascii="Times New Roman" w:hAnsi="Times New Roman"/>
            <w:sz w:val="24"/>
            <w:szCs w:val="24"/>
          </w:rPr>
          <w:t xml:space="preserve">. Многолетние изменения сроков сезонных событий во внешней среде и некоторых абиотических переменных. </w:t>
        </w:r>
      </w:ins>
      <w:ins w:id="1102" w:author="Plankton" w:date="2019-06-05T12:27:00Z">
        <w:commentRangeStart w:id="19"/>
        <w:r>
          <w:rPr>
            <w:rFonts w:ascii="Times New Roman" w:hAnsi="Times New Roman"/>
            <w:sz w:val="24"/>
            <w:szCs w:val="24"/>
            <w:lang w:val="en-US"/>
          </w:rPr>
          <w:t>TPD – Julian day when temperature maximum was observed; SpSD – Julian day when hydrological spring started (water temperature reached 3°C); SuSD – Julian day when hydrological summer started (water temperature reached 5°C); SuFD – Julian day when hydrological summer ends; SuDur – summer duration; ICD – Julian day when ice clearing was observed; SpT – Mean spring temperature; SuT – Mean summer temperature; NAO – North Atlantic oscillation index; AOI – Arctic oscillation index.</w:t>
        </w:r>
        <w:commentRangeEnd w:id="19"/>
      </w:ins>
      <w:ins w:id="1103" w:author="Plankton" w:date="2019-06-05T12:27:00Z">
        <w:r>
          <w:rPr>
            <w:rStyle w:val="13"/>
          </w:rPr>
          <w:commentReference w:id="19"/>
        </w:r>
      </w:ins>
      <w:ins w:id="1104" w:author="Plankton" w:date="2019-06-05T12:27:00Z">
        <w:r>
          <w:rPr>
            <w:rFonts w:ascii="Times New Roman" w:hAnsi="Times New Roman"/>
            <w:sz w:val="24"/>
            <w:szCs w:val="24"/>
            <w:lang w:val="en-US"/>
          </w:rPr>
          <w:t xml:space="preserve"> Linear trends with angle coefficients and p-values are given.</w:t>
        </w:r>
      </w:ins>
    </w:p>
    <w:p>
      <w:pPr>
        <w:spacing w:line="360" w:lineRule="auto"/>
        <w:ind w:firstLine="709"/>
        <w:jc w:val="both"/>
        <w:rPr>
          <w:del w:id="1106" w:author="Plankton" w:date="2019-05-31T11:57:00Z"/>
          <w:rFonts w:ascii="Times New Roman" w:hAnsi="Times New Roman"/>
          <w:sz w:val="24"/>
          <w:szCs w:val="24"/>
          <w:lang w:val="en-US"/>
        </w:rPr>
        <w:pPrChange w:id="1105" w:author="Plankton" w:date="2019-05-31T10:09:00Z">
          <w:pPr/>
        </w:pPrChange>
      </w:pPr>
    </w:p>
    <w:p>
      <w:pPr>
        <w:spacing w:line="360" w:lineRule="auto"/>
        <w:ind w:firstLine="709"/>
        <w:jc w:val="both"/>
        <w:rPr>
          <w:ins w:id="1108" w:author="Plankton" w:date="2019-06-05T12:28:00Z"/>
          <w:rFonts w:ascii="Times New Roman" w:hAnsi="Times New Roman"/>
          <w:sz w:val="24"/>
          <w:szCs w:val="24"/>
          <w:lang w:val="en-US"/>
          <w:rPrChange w:id="1109" w:author="Plankton" w:date="2019-05-31T12:00:00Z">
            <w:rPr>
              <w:ins w:id="1110" w:author="Plankton" w:date="2019-06-05T12:28:00Z"/>
              <w:rFonts w:ascii="Times New Roman" w:hAnsi="Times New Roman"/>
              <w:sz w:val="24"/>
              <w:szCs w:val="24"/>
            </w:rPr>
          </w:rPrChange>
        </w:rPr>
        <w:pPrChange w:id="1107" w:author="Plankton" w:date="2019-05-31T10:09:00Z">
          <w:pPr/>
        </w:pPrChange>
      </w:pPr>
    </w:p>
    <w:p>
      <w:pPr>
        <w:spacing w:line="360" w:lineRule="auto"/>
        <w:ind w:firstLine="709"/>
        <w:jc w:val="both"/>
        <w:rPr>
          <w:ins w:id="1111" w:author="Plankton" w:date="2019-06-05T12:31:00Z"/>
          <w:rFonts w:ascii="Times New Roman" w:hAnsi="Times New Roman"/>
          <w:sz w:val="24"/>
          <w:szCs w:val="24"/>
        </w:rPr>
      </w:pPr>
      <w:ins w:id="1112" w:author="Plankton" w:date="2019-06-05T12:31:00Z">
        <w:r>
          <w:rPr>
            <w:rFonts w:ascii="Times New Roman" w:hAnsi="Times New Roman"/>
            <w:sz w:val="24"/>
            <w:szCs w:val="24"/>
          </w:rPr>
          <w:t>Все описанные выше гидролого-климатические факторы, а также биотические характеристики (обилия видов) были включены в полную модель канонического корреспондентного анализа. После процедуры упрощения полной модели, в финальной модели осталось лишь 3 предиктора, характеризующих гидролого-климатические условия: дата начала весны в данном году (SpSD), дата схода льда в данном году (ICD) и дата окончания лета в прошлом году (SuFDPY), а также два биотических предиктора - обилие Acartia и Microsetella. Статистически значимых отличий полной и сокращенной модели выявлено не было (F=1.12, p</w:t>
        </w:r>
      </w:ins>
      <w:ins w:id="1113" w:author="Plankton" w:date="2019-06-05T12:31:00Z">
        <w:r>
          <w:rPr>
            <w:rFonts w:ascii="Times New Roman" w:hAnsi="Times New Roman"/>
            <w:sz w:val="24"/>
            <w:szCs w:val="24"/>
            <w:vertAlign w:val="subscript"/>
            <w:rPrChange w:id="1114" w:author="Plankton" w:date="2019-06-05T16:06:00Z">
              <w:rPr>
                <w:rFonts w:ascii="Times New Roman" w:hAnsi="Times New Roman"/>
                <w:sz w:val="24"/>
                <w:szCs w:val="24"/>
              </w:rPr>
            </w:rPrChange>
          </w:rPr>
          <w:t>perm</w:t>
        </w:r>
      </w:ins>
      <w:ins w:id="1115" w:author="Plankton" w:date="2019-06-05T12:31:00Z">
        <w:r>
          <w:rPr>
            <w:rFonts w:ascii="Times New Roman" w:hAnsi="Times New Roman"/>
            <w:sz w:val="24"/>
            <w:szCs w:val="24"/>
          </w:rPr>
          <w:t xml:space="preserve">=0.022). </w:t>
        </w:r>
      </w:ins>
    </w:p>
    <w:p>
      <w:pPr>
        <w:spacing w:line="360" w:lineRule="auto"/>
        <w:ind w:firstLine="709"/>
        <w:jc w:val="both"/>
        <w:rPr>
          <w:del w:id="1117" w:author="Plankton" w:date="2019-05-31T10:06:00Z"/>
          <w:rFonts w:ascii="Times New Roman" w:hAnsi="Times New Roman"/>
          <w:sz w:val="24"/>
          <w:szCs w:val="24"/>
          <w:lang w:val="ru-RU"/>
          <w:rPrChange w:id="1118" w:author="Plankton" w:date="2019-05-31T10:08:00Z">
            <w:rPr>
              <w:del w:id="1119" w:author="Plankton" w:date="2019-05-31T10:06:00Z"/>
              <w:lang w:val="en-US"/>
            </w:rPr>
          </w:rPrChange>
        </w:rPr>
        <w:pPrChange w:id="1116" w:author="Plankton" w:date="2019-05-31T10:09:00Z">
          <w:pPr>
            <w:spacing w:line="480" w:lineRule="auto"/>
            <w:ind w:firstLine="709"/>
            <w:jc w:val="both"/>
          </w:pPr>
        </w:pPrChange>
      </w:pPr>
      <w:ins w:id="1120" w:author="Plankton" w:date="2019-06-05T12:31:00Z">
        <w:r>
          <w:rPr>
            <w:rFonts w:ascii="Times New Roman" w:hAnsi="Times New Roman"/>
            <w:sz w:val="24"/>
            <w:szCs w:val="24"/>
          </w:rPr>
          <w:t>Полученная финальная модель, была статистически значима (Таблица 2a) и (при учете всех канонических корреспондентных осей) объясняла 23.5% of total inertia. При этом из 5 возможных канонических осей статистически значимой оказалась только первая и вторая оси (Таблица 2b). На них приходилось 12 и 5.4% of total inertia, соответственно. Присутствие всех оставшихся в модели предикторов было статистически значимо (Таблица 2с)</w:t>
        </w:r>
      </w:ins>
    </w:p>
    <w:p>
      <w:pPr>
        <w:spacing w:line="360" w:lineRule="auto"/>
        <w:ind w:firstLine="709"/>
        <w:jc w:val="both"/>
        <w:rPr>
          <w:del w:id="1122" w:author="Plankton" w:date="2019-05-31T10:06:00Z"/>
          <w:lang w:val="ru-RU"/>
          <w:rPrChange w:id="1123" w:author="Plankton" w:date="2019-05-31T10:07:00Z">
            <w:rPr>
              <w:del w:id="1124" w:author="Plankton" w:date="2019-05-31T10:06:00Z"/>
              <w:lang w:val="en-US"/>
            </w:rPr>
          </w:rPrChange>
        </w:rPr>
        <w:pPrChange w:id="1121" w:author="Plankton" w:date="2019-05-31T10:09:00Z">
          <w:pPr>
            <w:spacing w:line="480" w:lineRule="auto"/>
            <w:ind w:firstLine="709"/>
            <w:jc w:val="both"/>
          </w:pPr>
        </w:pPrChange>
      </w:pPr>
    </w:p>
    <w:p>
      <w:pPr>
        <w:spacing w:line="360" w:lineRule="auto"/>
        <w:ind w:firstLine="709"/>
        <w:jc w:val="both"/>
        <w:rPr>
          <w:del w:id="1126" w:author="Plankton" w:date="2019-05-31T10:06:00Z"/>
          <w:lang w:val="ru-RU"/>
          <w:rPrChange w:id="1127" w:author="Plankton" w:date="2019-05-31T10:07:00Z">
            <w:rPr>
              <w:del w:id="1128" w:author="Plankton" w:date="2019-05-31T10:06:00Z"/>
              <w:lang w:val="en-US"/>
            </w:rPr>
          </w:rPrChange>
        </w:rPr>
        <w:pPrChange w:id="1125" w:author="Plankton" w:date="2019-05-31T10:09:00Z">
          <w:pPr>
            <w:spacing w:line="480" w:lineRule="auto"/>
            <w:ind w:firstLine="709"/>
            <w:jc w:val="both"/>
          </w:pPr>
        </w:pPrChange>
      </w:pPr>
    </w:p>
    <w:p>
      <w:pPr>
        <w:spacing w:line="360" w:lineRule="auto"/>
        <w:ind w:firstLine="709"/>
        <w:jc w:val="both"/>
        <w:rPr>
          <w:del w:id="1130" w:author="Plankton" w:date="2019-05-31T10:06:00Z"/>
          <w:lang w:val="ru-RU"/>
          <w:rPrChange w:id="1131" w:author="Plankton" w:date="2019-05-31T10:07:00Z">
            <w:rPr>
              <w:del w:id="1132" w:author="Plankton" w:date="2019-05-31T10:06:00Z"/>
              <w:lang w:val="en-US"/>
            </w:rPr>
          </w:rPrChange>
        </w:rPr>
        <w:pPrChange w:id="1129" w:author="Plankton" w:date="2019-05-31T10:09:00Z">
          <w:pPr>
            <w:spacing w:line="480" w:lineRule="auto"/>
            <w:ind w:firstLine="709"/>
            <w:jc w:val="both"/>
          </w:pPr>
        </w:pPrChange>
      </w:pPr>
    </w:p>
    <w:p>
      <w:pPr>
        <w:spacing w:line="360" w:lineRule="auto"/>
        <w:ind w:firstLine="709"/>
        <w:jc w:val="both"/>
        <w:rPr>
          <w:del w:id="1134" w:author="Plankton" w:date="2019-05-31T10:06:00Z"/>
          <w:lang w:val="ru-RU"/>
          <w:rPrChange w:id="1135" w:author="Plankton" w:date="2019-05-31T10:07:00Z">
            <w:rPr>
              <w:del w:id="1136" w:author="Plankton" w:date="2019-05-31T10:06:00Z"/>
              <w:lang w:val="en-US"/>
            </w:rPr>
          </w:rPrChange>
        </w:rPr>
        <w:pPrChange w:id="1133" w:author="Plankton" w:date="2019-05-31T10:09:00Z">
          <w:pPr>
            <w:spacing w:line="480" w:lineRule="auto"/>
            <w:ind w:firstLine="709"/>
            <w:jc w:val="both"/>
          </w:pPr>
        </w:pPrChange>
      </w:pPr>
    </w:p>
    <w:p>
      <w:pPr>
        <w:numPr>
          <w:ilvl w:val="0"/>
          <w:numId w:val="3"/>
        </w:numPr>
        <w:spacing w:line="360" w:lineRule="auto"/>
        <w:ind w:left="1069" w:firstLine="709"/>
        <w:jc w:val="both"/>
        <w:rPr>
          <w:del w:id="1138" w:author="Plankton" w:date="2019-05-31T10:06:00Z"/>
          <w:lang w:val="en-US"/>
        </w:rPr>
        <w:pPrChange w:id="1137" w:author="Plankton" w:date="2019-05-31T10:09:00Z">
          <w:pPr>
            <w:pStyle w:val="40"/>
            <w:numPr>
              <w:ilvl w:val="0"/>
              <w:numId w:val="3"/>
            </w:numPr>
            <w:spacing w:line="480" w:lineRule="auto"/>
            <w:ind w:left="1069" w:hanging="360"/>
            <w:jc w:val="both"/>
          </w:pPr>
        </w:pPrChange>
      </w:pPr>
      <w:del w:id="1139" w:author="Plankton" w:date="2019-05-31T10:06:00Z">
        <w:r>
          <w:rPr>
            <w:rFonts w:ascii="Times New Roman" w:hAnsi="Times New Roman"/>
            <w:sz w:val="24"/>
            <w:szCs w:val="24"/>
            <w:lang w:val="en-US"/>
            <w:rPrChange w:id="1140" w:author="Plankton" w:date="2019-05-31T10:06:00Z">
              <w:rPr>
                <w:rFonts w:ascii="Times New Roman" w:hAnsi="Times New Roman"/>
                <w:sz w:val="24"/>
                <w:szCs w:val="24"/>
                <w:lang w:val="en-US"/>
              </w:rPr>
            </w:rPrChange>
          </w:rPr>
          <w:delText>CCA</w:delText>
        </w:r>
      </w:del>
      <w:del w:id="1141" w:author="Plankton" w:date="2019-05-31T10:06:00Z">
        <w:r>
          <w:rPr>
            <w:rFonts w:ascii="Times New Roman" w:hAnsi="Times New Roman"/>
            <w:sz w:val="24"/>
            <w:szCs w:val="24"/>
            <w:lang w:val="en-US"/>
          </w:rPr>
          <w:delText xml:space="preserve"> </w:delText>
        </w:r>
      </w:del>
      <w:del w:id="1142" w:author="Plankton" w:date="2019-05-31T10:06:00Z">
        <w:r>
          <w:rPr>
            <w:rFonts w:ascii="Times New Roman" w:hAnsi="Times New Roman"/>
            <w:sz w:val="24"/>
            <w:szCs w:val="24"/>
            <w:lang w:val="en-US"/>
            <w:rPrChange w:id="1143" w:author="Plankton" w:date="2019-05-31T10:06:00Z">
              <w:rPr>
                <w:rFonts w:ascii="Times New Roman" w:hAnsi="Times New Roman"/>
                <w:sz w:val="24"/>
                <w:szCs w:val="24"/>
                <w:lang w:val="en-US"/>
              </w:rPr>
            </w:rPrChange>
          </w:rPr>
          <w:delText>description</w:delText>
        </w:r>
      </w:del>
    </w:p>
    <w:p>
      <w:pPr>
        <w:pStyle w:val="40"/>
        <w:numPr>
          <w:ilvl w:val="0"/>
          <w:numId w:val="3"/>
        </w:numPr>
        <w:spacing w:line="360" w:lineRule="auto"/>
        <w:ind w:left="1069" w:firstLine="709"/>
        <w:jc w:val="both"/>
        <w:rPr>
          <w:del w:id="1145" w:author="Plankton" w:date="2019-05-31T10:08:00Z"/>
          <w:rFonts w:ascii="Times New Roman" w:hAnsi="Times New Roman"/>
          <w:sz w:val="24"/>
          <w:szCs w:val="24"/>
          <w:lang w:val="ru-RU"/>
          <w:rPrChange w:id="1146" w:author="Plankton" w:date="2019-06-05T12:31:00Z">
            <w:rPr>
              <w:del w:id="1147" w:author="Plankton" w:date="2019-05-31T10:08:00Z"/>
              <w:rFonts w:ascii="Times New Roman" w:hAnsi="Times New Roman"/>
              <w:sz w:val="24"/>
              <w:szCs w:val="24"/>
              <w:lang w:val="en-US"/>
            </w:rPr>
          </w:rPrChange>
        </w:rPr>
        <w:pPrChange w:id="1144" w:author="Plankton" w:date="2019-05-31T10:09:00Z">
          <w:pPr>
            <w:pStyle w:val="40"/>
            <w:numPr>
              <w:ilvl w:val="0"/>
              <w:numId w:val="3"/>
            </w:numPr>
            <w:spacing w:line="480" w:lineRule="auto"/>
            <w:ind w:left="1069" w:hanging="360"/>
            <w:jc w:val="both"/>
          </w:pPr>
        </w:pPrChange>
      </w:pPr>
      <w:del w:id="1148" w:author="Plankton" w:date="2019-05-31T10:08:00Z">
        <w:r>
          <w:rPr>
            <w:rFonts w:ascii="Times New Roman" w:hAnsi="Times New Roman"/>
            <w:sz w:val="24"/>
            <w:szCs w:val="24"/>
            <w:lang w:val="en-US"/>
          </w:rPr>
          <w:delText>Environmental</w:delText>
        </w:r>
      </w:del>
      <w:del w:id="1149" w:author="Plankton" w:date="2019-05-31T10:08:00Z">
        <w:r>
          <w:rPr>
            <w:rFonts w:ascii="Times New Roman" w:hAnsi="Times New Roman"/>
            <w:sz w:val="24"/>
            <w:szCs w:val="24"/>
            <w:lang w:val="ru-RU"/>
            <w:rPrChange w:id="1150" w:author="Plankton" w:date="2019-06-05T12:31:00Z">
              <w:rPr>
                <w:rFonts w:ascii="Times New Roman" w:hAnsi="Times New Roman"/>
                <w:sz w:val="24"/>
                <w:szCs w:val="24"/>
                <w:lang w:val="en-US"/>
              </w:rPr>
            </w:rPrChange>
          </w:rPr>
          <w:delText xml:space="preserve"> </w:delText>
        </w:r>
      </w:del>
      <w:del w:id="1151" w:author="Plankton" w:date="2019-05-31T10:08:00Z">
        <w:r>
          <w:rPr>
            <w:rFonts w:ascii="Times New Roman" w:hAnsi="Times New Roman"/>
            <w:sz w:val="24"/>
            <w:szCs w:val="24"/>
            <w:lang w:val="en-US"/>
          </w:rPr>
          <w:delText>influence</w:delText>
        </w:r>
      </w:del>
      <w:del w:id="1152" w:author="Plankton" w:date="2019-05-31T10:08:00Z">
        <w:r>
          <w:rPr>
            <w:rFonts w:ascii="Times New Roman" w:hAnsi="Times New Roman"/>
            <w:sz w:val="24"/>
            <w:szCs w:val="24"/>
            <w:lang w:val="ru-RU"/>
            <w:rPrChange w:id="1153" w:author="Plankton" w:date="2019-06-05T12:31:00Z">
              <w:rPr>
                <w:rFonts w:ascii="Times New Roman" w:hAnsi="Times New Roman"/>
                <w:sz w:val="24"/>
                <w:szCs w:val="24"/>
                <w:lang w:val="en-US"/>
              </w:rPr>
            </w:rPrChange>
          </w:rPr>
          <w:delText xml:space="preserve"> </w:delText>
        </w:r>
      </w:del>
      <w:del w:id="1154" w:author="Plankton" w:date="2019-05-31T10:08:00Z">
        <w:r>
          <w:rPr>
            <w:rFonts w:ascii="Times New Roman" w:hAnsi="Times New Roman"/>
            <w:sz w:val="24"/>
            <w:szCs w:val="24"/>
            <w:lang w:val="en-US"/>
          </w:rPr>
          <w:delText>on</w:delText>
        </w:r>
      </w:del>
      <w:del w:id="1155" w:author="Plankton" w:date="2019-05-31T10:08:00Z">
        <w:r>
          <w:rPr>
            <w:rFonts w:ascii="Times New Roman" w:hAnsi="Times New Roman"/>
            <w:sz w:val="24"/>
            <w:szCs w:val="24"/>
            <w:lang w:val="ru-RU"/>
            <w:rPrChange w:id="1156" w:author="Plankton" w:date="2019-06-05T12:31:00Z">
              <w:rPr>
                <w:rFonts w:ascii="Times New Roman" w:hAnsi="Times New Roman"/>
                <w:sz w:val="24"/>
                <w:szCs w:val="24"/>
                <w:lang w:val="en-US"/>
              </w:rPr>
            </w:rPrChange>
          </w:rPr>
          <w:delText xml:space="preserve"> </w:delText>
        </w:r>
      </w:del>
      <w:del w:id="1157" w:author="Plankton" w:date="2019-05-31T10:08:00Z">
        <w:r>
          <w:rPr>
            <w:rFonts w:ascii="Times New Roman" w:hAnsi="Times New Roman"/>
            <w:sz w:val="24"/>
            <w:szCs w:val="24"/>
            <w:lang w:val="en-US"/>
          </w:rPr>
          <w:delText>phenology</w:delText>
        </w:r>
      </w:del>
    </w:p>
    <w:p>
      <w:pPr>
        <w:pStyle w:val="40"/>
        <w:numPr>
          <w:ilvl w:val="0"/>
          <w:numId w:val="3"/>
        </w:numPr>
        <w:spacing w:line="360" w:lineRule="auto"/>
        <w:ind w:left="1069" w:firstLine="709"/>
        <w:jc w:val="both"/>
        <w:rPr>
          <w:ins w:id="1159" w:author="Daria Martynova" w:date="2019-05-28T15:12:00Z"/>
          <w:del w:id="1160" w:author="Plankton" w:date="2019-05-31T10:08:00Z"/>
          <w:rFonts w:ascii="Times New Roman" w:hAnsi="Times New Roman"/>
          <w:sz w:val="24"/>
          <w:szCs w:val="24"/>
          <w:lang w:val="ru-RU"/>
          <w:rPrChange w:id="1161" w:author="Plankton" w:date="2019-06-05T12:31:00Z">
            <w:rPr>
              <w:ins w:id="1162" w:author="Daria Martynova" w:date="2019-05-28T15:12:00Z"/>
              <w:del w:id="1163" w:author="Plankton" w:date="2019-05-31T10:08:00Z"/>
              <w:rFonts w:ascii="Times New Roman" w:hAnsi="Times New Roman"/>
              <w:sz w:val="24"/>
              <w:szCs w:val="24"/>
              <w:lang w:val="en-US"/>
            </w:rPr>
          </w:rPrChange>
        </w:rPr>
        <w:pPrChange w:id="1158" w:author="Plankton" w:date="2019-05-31T10:09:00Z">
          <w:pPr>
            <w:pStyle w:val="40"/>
            <w:numPr>
              <w:ilvl w:val="0"/>
              <w:numId w:val="3"/>
            </w:numPr>
            <w:spacing w:line="480" w:lineRule="auto"/>
            <w:ind w:left="1069" w:hanging="360"/>
            <w:jc w:val="both"/>
          </w:pPr>
        </w:pPrChange>
      </w:pPr>
      <w:del w:id="1164" w:author="Plankton" w:date="2019-05-31T10:08:00Z">
        <w:r>
          <w:rPr>
            <w:rFonts w:ascii="Times New Roman" w:hAnsi="Times New Roman"/>
            <w:sz w:val="24"/>
            <w:szCs w:val="24"/>
            <w:lang w:val="en-US"/>
          </w:rPr>
          <w:delText>Influence</w:delText>
        </w:r>
      </w:del>
      <w:del w:id="1165" w:author="Plankton" w:date="2019-05-31T10:08:00Z">
        <w:r>
          <w:rPr>
            <w:rFonts w:ascii="Times New Roman" w:hAnsi="Times New Roman"/>
            <w:sz w:val="24"/>
            <w:szCs w:val="24"/>
            <w:lang w:val="ru-RU"/>
            <w:rPrChange w:id="1166" w:author="Plankton" w:date="2019-06-05T12:31:00Z">
              <w:rPr>
                <w:rFonts w:ascii="Times New Roman" w:hAnsi="Times New Roman"/>
                <w:sz w:val="24"/>
                <w:szCs w:val="24"/>
                <w:lang w:val="en-US"/>
              </w:rPr>
            </w:rPrChange>
          </w:rPr>
          <w:delText xml:space="preserve"> </w:delText>
        </w:r>
      </w:del>
      <w:del w:id="1167" w:author="Plankton" w:date="2019-05-31T10:08:00Z">
        <w:r>
          <w:rPr>
            <w:rFonts w:ascii="Times New Roman" w:hAnsi="Times New Roman"/>
            <w:sz w:val="24"/>
            <w:szCs w:val="24"/>
            <w:lang w:val="en-US"/>
          </w:rPr>
          <w:delText>of</w:delText>
        </w:r>
      </w:del>
      <w:del w:id="1168" w:author="Plankton" w:date="2019-05-31T10:08:00Z">
        <w:r>
          <w:rPr>
            <w:rFonts w:ascii="Times New Roman" w:hAnsi="Times New Roman"/>
            <w:sz w:val="24"/>
            <w:szCs w:val="24"/>
            <w:lang w:val="ru-RU"/>
            <w:rPrChange w:id="1169" w:author="Plankton" w:date="2019-06-05T12:31:00Z">
              <w:rPr>
                <w:rFonts w:ascii="Times New Roman" w:hAnsi="Times New Roman"/>
                <w:sz w:val="24"/>
                <w:szCs w:val="24"/>
                <w:lang w:val="en-US"/>
              </w:rPr>
            </w:rPrChange>
          </w:rPr>
          <w:delText xml:space="preserve"> </w:delText>
        </w:r>
      </w:del>
      <w:del w:id="1170" w:author="Plankton" w:date="2019-05-31T10:08:00Z">
        <w:r>
          <w:rPr>
            <w:rFonts w:ascii="Times New Roman" w:hAnsi="Times New Roman"/>
            <w:sz w:val="24"/>
            <w:szCs w:val="24"/>
            <w:lang w:val="en-US"/>
          </w:rPr>
          <w:delText>phenology</w:delText>
        </w:r>
      </w:del>
      <w:del w:id="1171" w:author="Plankton" w:date="2019-05-31T10:08:00Z">
        <w:r>
          <w:rPr>
            <w:rFonts w:ascii="Times New Roman" w:hAnsi="Times New Roman"/>
            <w:sz w:val="24"/>
            <w:szCs w:val="24"/>
            <w:lang w:val="ru-RU"/>
            <w:rPrChange w:id="1172" w:author="Plankton" w:date="2019-06-05T12:31:00Z">
              <w:rPr>
                <w:rFonts w:ascii="Times New Roman" w:hAnsi="Times New Roman"/>
                <w:sz w:val="24"/>
                <w:szCs w:val="24"/>
                <w:lang w:val="en-US"/>
              </w:rPr>
            </w:rPrChange>
          </w:rPr>
          <w:delText xml:space="preserve"> </w:delText>
        </w:r>
      </w:del>
      <w:del w:id="1173" w:author="Plankton" w:date="2019-05-31T10:08:00Z">
        <w:r>
          <w:rPr>
            <w:rFonts w:ascii="Times New Roman" w:hAnsi="Times New Roman"/>
            <w:sz w:val="24"/>
            <w:szCs w:val="24"/>
            <w:lang w:val="en-US"/>
          </w:rPr>
          <w:delText>on</w:delText>
        </w:r>
      </w:del>
      <w:del w:id="1174" w:author="Plankton" w:date="2019-05-31T10:08:00Z">
        <w:r>
          <w:rPr>
            <w:rFonts w:ascii="Times New Roman" w:hAnsi="Times New Roman"/>
            <w:sz w:val="24"/>
            <w:szCs w:val="24"/>
            <w:lang w:val="ru-RU"/>
            <w:rPrChange w:id="1175" w:author="Plankton" w:date="2019-06-05T12:31:00Z">
              <w:rPr>
                <w:rFonts w:ascii="Times New Roman" w:hAnsi="Times New Roman"/>
                <w:sz w:val="24"/>
                <w:szCs w:val="24"/>
                <w:lang w:val="en-US"/>
              </w:rPr>
            </w:rPrChange>
          </w:rPr>
          <w:delText xml:space="preserve"> </w:delText>
        </w:r>
      </w:del>
      <w:del w:id="1176" w:author="Plankton" w:date="2019-05-31T10:08:00Z">
        <w:r>
          <w:rPr>
            <w:rFonts w:ascii="Times New Roman" w:hAnsi="Times New Roman"/>
            <w:sz w:val="24"/>
            <w:szCs w:val="24"/>
            <w:lang w:val="en-US"/>
          </w:rPr>
          <w:delText>abundance</w:delText>
        </w:r>
      </w:del>
      <w:del w:id="1177" w:author="Plankton" w:date="2019-05-31T10:08:00Z">
        <w:r>
          <w:rPr>
            <w:rFonts w:ascii="Times New Roman" w:hAnsi="Times New Roman"/>
            <w:sz w:val="24"/>
            <w:szCs w:val="24"/>
            <w:lang w:val="ru-RU"/>
            <w:rPrChange w:id="1178" w:author="Plankton" w:date="2019-06-05T12:31:00Z">
              <w:rPr>
                <w:rFonts w:ascii="Times New Roman" w:hAnsi="Times New Roman"/>
                <w:sz w:val="24"/>
                <w:szCs w:val="24"/>
                <w:lang w:val="en-US"/>
              </w:rPr>
            </w:rPrChange>
          </w:rPr>
          <w:delText>.</w:delText>
        </w:r>
      </w:del>
    </w:p>
    <w:p>
      <w:pPr>
        <w:spacing w:line="360" w:lineRule="auto"/>
        <w:ind w:firstLine="709"/>
        <w:jc w:val="both"/>
        <w:rPr>
          <w:del w:id="1180" w:author="Plankton" w:date="2019-05-31T10:08:00Z"/>
          <w:rFonts w:ascii="Times New Roman" w:hAnsi="Times New Roman"/>
          <w:sz w:val="24"/>
          <w:szCs w:val="24"/>
        </w:rPr>
        <w:pPrChange w:id="1179" w:author="Plankton" w:date="2019-05-31T10:09:00Z">
          <w:pPr/>
        </w:pPrChange>
      </w:pPr>
      <w:del w:id="1181" w:author="Plankton" w:date="2019-05-31T10:08:00Z">
        <w:r>
          <w:rPr>
            <w:rFonts w:ascii="Times New Roman" w:hAnsi="Times New Roman"/>
            <w:sz w:val="24"/>
            <w:szCs w:val="24"/>
          </w:rPr>
          <w:delText>Результаты ССА</w:delText>
        </w:r>
      </w:del>
    </w:p>
    <w:p>
      <w:pPr>
        <w:spacing w:line="360" w:lineRule="auto"/>
        <w:ind w:firstLine="709"/>
        <w:jc w:val="both"/>
        <w:rPr>
          <w:ins w:id="1183" w:author="Plankton" w:date="2019-05-31T10:13:00Z"/>
          <w:rFonts w:ascii="Times New Roman" w:hAnsi="Times New Roman"/>
          <w:sz w:val="24"/>
          <w:szCs w:val="24"/>
        </w:rPr>
        <w:pPrChange w:id="1182" w:author="Plankton" w:date="2019-05-31T10:09:00Z">
          <w:pPr/>
        </w:pPrChange>
      </w:pPr>
      <w:del w:id="1184" w:author="Plankton" w:date="2019-05-31T10:26:00Z">
        <w:commentRangeStart w:id="20"/>
        <w:r>
          <w:rPr>
            <w:rFonts w:ascii="Times New Roman" w:hAnsi="Times New Roman"/>
            <w:sz w:val="24"/>
            <w:szCs w:val="24"/>
          </w:rPr>
          <w:delText>Полученная модель (при учете всех канонических корреспондентных осей) объясняет 21.1% суммарной изменчивости. При этом на первую и вторую оси приходится 11.1 и 4.9% соответственно (то есть приведенная на рисунке ординация отражает 16.1% общей изменчивости.</w:delText>
        </w:r>
        <w:commentRangeEnd w:id="20"/>
      </w:del>
      <w:del w:id="1185" w:author="Plankton" w:date="2019-05-31T10:26:00Z">
        <w:r>
          <w:rPr>
            <w:rFonts w:ascii="Times New Roman" w:hAnsi="Times New Roman"/>
            <w:sz w:val="24"/>
            <w:szCs w:val="24"/>
          </w:rPr>
          <w:commentReference w:id="20"/>
        </w:r>
      </w:del>
    </w:p>
    <w:p>
      <w:pPr>
        <w:spacing w:line="360" w:lineRule="auto"/>
        <w:ind w:firstLine="709"/>
        <w:jc w:val="both"/>
        <w:rPr>
          <w:ins w:id="1187" w:author="Plankton" w:date="2019-05-31T10:10:00Z"/>
          <w:rFonts w:ascii="Times New Roman" w:hAnsi="Times New Roman"/>
          <w:sz w:val="24"/>
          <w:szCs w:val="24"/>
        </w:rPr>
        <w:pPrChange w:id="1186" w:author="Plankton" w:date="2019-05-31T10:13:00Z">
          <w:pPr/>
        </w:pPrChange>
      </w:pPr>
      <w:ins w:id="1188" w:author="Plankton" w:date="2019-05-31T10:13:00Z">
        <w:r>
          <w:rPr>
            <w:rFonts w:ascii="Times New Roman" w:hAnsi="Times New Roman"/>
            <w:sz w:val="24"/>
            <w:szCs w:val="24"/>
          </w:rPr>
          <w:t xml:space="preserve">Табл. </w:t>
        </w:r>
      </w:ins>
      <w:ins w:id="1189" w:author="Plankton" w:date="2019-05-31T10:31:00Z">
        <w:r>
          <w:rPr>
            <w:rFonts w:ascii="Times New Roman" w:hAnsi="Times New Roman"/>
            <w:sz w:val="24"/>
            <w:szCs w:val="24"/>
          </w:rPr>
          <w:t>2</w:t>
        </w:r>
      </w:ins>
      <w:ins w:id="1190" w:author="Plankton" w:date="2019-05-31T10:13:00Z">
        <w:r>
          <w:rPr>
            <w:rFonts w:ascii="Times New Roman" w:hAnsi="Times New Roman"/>
            <w:sz w:val="24"/>
            <w:szCs w:val="24"/>
          </w:rPr>
          <w:t xml:space="preserve">. Оценка значимости модели </w:t>
        </w:r>
      </w:ins>
      <w:ins w:id="1191" w:author="Plankton" w:date="2019-05-31T10:13:00Z">
        <w:r>
          <w:rPr>
            <w:rFonts w:ascii="Times New Roman" w:hAnsi="Times New Roman"/>
            <w:sz w:val="24"/>
            <w:szCs w:val="24"/>
            <w:lang w:val="en-US"/>
          </w:rPr>
          <w:t>CCA</w:t>
        </w:r>
      </w:ins>
      <w:ins w:id="1192" w:author="Plankton" w:date="2019-05-31T10:13:00Z">
        <w:r>
          <w:rPr>
            <w:rFonts w:ascii="Times New Roman" w:hAnsi="Times New Roman"/>
            <w:sz w:val="24"/>
            <w:szCs w:val="24"/>
          </w:rPr>
          <w:t>.</w:t>
        </w:r>
      </w:ins>
      <w:ins w:id="1193" w:author="Plankton" w:date="2019-05-31T18:27:00Z">
        <w:r>
          <w:rPr>
            <w:rFonts w:ascii="Times New Roman" w:hAnsi="Times New Roman"/>
            <w:sz w:val="24"/>
            <w:szCs w:val="24"/>
            <w:lang w:val="ru-RU"/>
            <w:rPrChange w:id="1194" w:author="Plankton" w:date="2019-06-03T09:43:00Z">
              <w:rPr>
                <w:rFonts w:ascii="Times New Roman" w:hAnsi="Times New Roman"/>
                <w:sz w:val="24"/>
                <w:szCs w:val="24"/>
                <w:lang w:val="en-US"/>
              </w:rPr>
            </w:rPrChange>
          </w:rPr>
          <w:t xml:space="preserve"> </w:t>
        </w:r>
      </w:ins>
    </w:p>
    <w:tbl>
      <w:tblPr>
        <w:tblStyle w:val="19"/>
        <w:tblW w:w="5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1195" w:author="Plankton" w:date="2019-05-31T10:25:00Z">
          <w:tblPr>
            <w:tblStyle w:val="18"/>
            <w:tblW w:w="5817" w:type="dxa"/>
            <w:tblCellSpacing w:w="15" w:type="dxa"/>
            <w:tblInd w:w="0" w:type="dxa"/>
            <w:tblLayout w:type="fixed"/>
            <w:tblCellMar>
              <w:top w:w="15" w:type="dxa"/>
              <w:left w:w="15" w:type="dxa"/>
              <w:bottom w:w="15" w:type="dxa"/>
              <w:right w:w="15" w:type="dxa"/>
            </w:tblCellMar>
          </w:tblPr>
        </w:tblPrChange>
      </w:tblPr>
      <w:tblGrid>
        <w:gridCol w:w="1562"/>
        <w:gridCol w:w="790"/>
        <w:gridCol w:w="636"/>
        <w:gridCol w:w="1416"/>
        <w:gridCol w:w="1359"/>
        <w:tblGridChange w:id="1196">
          <w:tblGrid>
            <w:gridCol w:w="1413"/>
            <w:gridCol w:w="455"/>
            <w:gridCol w:w="1681"/>
            <w:gridCol w:w="1493"/>
            <w:gridCol w:w="380"/>
            <w:gridCol w:w="39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198" w:author="Plankton" w:date="2019-05-31T10:25:00Z">
            <w:tblPrEx>
              <w:tblLayout w:type="fixed"/>
              <w:tblCellMar>
                <w:top w:w="15" w:type="dxa"/>
                <w:left w:w="15" w:type="dxa"/>
                <w:bottom w:w="15" w:type="dxa"/>
                <w:right w:w="15" w:type="dxa"/>
              </w:tblCellMar>
            </w:tblPrEx>
          </w:tblPrExChange>
        </w:tblPrEx>
        <w:trPr>
          <w:gridAfter w:val="1"/>
          <w:wAfter w:w="1359" w:type="dxa"/>
          <w:del w:id="1197" w:author="Plankton" w:date="2019-05-31T10:15:00Z"/>
          <w:trPrChange w:id="1198" w:author="Plankton" w:date="2019-05-31T10:25:00Z">
            <w:trPr>
              <w:gridAfter w:val="1"/>
              <w:wAfter w:w="395" w:type="dxa"/>
              <w:tblCellSpacing w:w="15" w:type="dxa"/>
            </w:trPr>
          </w:trPrChange>
        </w:trPr>
        <w:tc>
          <w:tcPr>
            <w:tcW w:w="4404" w:type="dxa"/>
            <w:gridSpan w:val="4"/>
            <w:tcPrChange w:id="1199" w:author="Plankton" w:date="2019-05-31T10:25:00Z">
              <w:tcPr>
                <w:tcW w:w="5422" w:type="dxa"/>
                <w:gridSpan w:val="5"/>
                <w:tcBorders>
                  <w:top w:val="nil"/>
                  <w:left w:val="nil"/>
                  <w:bottom w:val="nil"/>
                  <w:right w:val="nil"/>
                </w:tcBorders>
                <w:vAlign w:val="center"/>
              </w:tcPr>
            </w:tcPrChange>
          </w:tcPr>
          <w:p>
            <w:pPr>
              <w:spacing w:line="360" w:lineRule="auto"/>
              <w:ind w:firstLine="709"/>
              <w:jc w:val="both"/>
              <w:rPr>
                <w:del w:id="1201" w:author="Plankton" w:date="2019-05-31T10:13:00Z"/>
                <w:rFonts w:ascii="Times New Roman" w:hAnsi="Times New Roman"/>
                <w:sz w:val="24"/>
                <w:szCs w:val="24"/>
              </w:rPr>
              <w:pPrChange w:id="1200" w:author="Plankton" w:date="2019-05-31T10:09:00Z">
                <w:pPr/>
              </w:pPrChange>
            </w:pPr>
          </w:p>
          <w:p>
            <w:pPr>
              <w:rPr>
                <w:del w:id="1202" w:author="Plankton" w:date="2019-05-31T10:10:00Z"/>
                <w:rFonts w:ascii="Times New Roman" w:hAnsi="Times New Roman"/>
                <w:sz w:val="24"/>
                <w:szCs w:val="24"/>
              </w:rPr>
            </w:pPr>
            <w:del w:id="1203" w:author="Plankton" w:date="2019-05-31T10:09:00Z">
              <w:r>
                <w:rPr>
                  <w:rFonts w:ascii="Times New Roman" w:hAnsi="Times New Roman"/>
                  <w:sz w:val="24"/>
                  <w:szCs w:val="24"/>
                </w:rPr>
                <w:delText>Оценка значимости модели</w:delText>
              </w:r>
            </w:del>
          </w:p>
          <w:p>
            <w:pPr>
              <w:rPr>
                <w:del w:id="1204" w:author="Plankton" w:date="2019-05-31T10:15:00Z"/>
                <w:rFonts w:ascii="Times New Roman" w:hAnsi="Times New Roman"/>
                <w:sz w:val="24"/>
                <w:szCs w:val="24"/>
              </w:rPr>
            </w:pPr>
            <w:del w:id="1205" w:author="Plankton" w:date="2019-05-31T10:14:00Z">
              <w:r>
                <w:rPr>
                  <w:rFonts w:ascii="Times New Roman" w:hAnsi="Times New Roman"/>
                  <w:sz w:val="24"/>
                  <w:szCs w:val="24"/>
                  <w:lang w:val="en-US"/>
                  <w:rPrChange w:id="1206" w:author="Plankton" w:date="2019-05-31T10:01:00Z">
                    <w:rPr>
                      <w:rFonts w:ascii="Times New Roman" w:hAnsi="Times New Roman"/>
                      <w:sz w:val="24"/>
                      <w:szCs w:val="24"/>
                    </w:rPr>
                  </w:rPrChange>
                </w:rPr>
                <w:delText>Permutation</w:delText>
              </w:r>
            </w:del>
            <w:del w:id="1207" w:author="Plankton" w:date="2019-05-31T10:14:00Z">
              <w:r>
                <w:rPr>
                  <w:rFonts w:ascii="Times New Roman" w:hAnsi="Times New Roman"/>
                  <w:sz w:val="24"/>
                  <w:szCs w:val="24"/>
                </w:rPr>
                <w:delText xml:space="preserve"> </w:delText>
              </w:r>
            </w:del>
            <w:del w:id="1208" w:author="Plankton" w:date="2019-05-31T10:14:00Z">
              <w:r>
                <w:rPr>
                  <w:rFonts w:ascii="Times New Roman" w:hAnsi="Times New Roman"/>
                  <w:sz w:val="24"/>
                  <w:szCs w:val="24"/>
                  <w:lang w:val="en-US"/>
                  <w:rPrChange w:id="1209" w:author="Plankton" w:date="2019-05-31T10:01:00Z">
                    <w:rPr>
                      <w:rFonts w:ascii="Times New Roman" w:hAnsi="Times New Roman"/>
                      <w:sz w:val="24"/>
                      <w:szCs w:val="24"/>
                    </w:rPr>
                  </w:rPrChange>
                </w:rPr>
                <w:delText>significance</w:delText>
              </w:r>
            </w:del>
            <w:del w:id="1210" w:author="Plankton" w:date="2019-05-31T10:14:00Z">
              <w:r>
                <w:rPr>
                  <w:rFonts w:ascii="Times New Roman" w:hAnsi="Times New Roman"/>
                  <w:sz w:val="24"/>
                  <w:szCs w:val="24"/>
                </w:rPr>
                <w:delText xml:space="preserve"> </w:delText>
              </w:r>
            </w:del>
            <w:del w:id="1211" w:author="Plankton" w:date="2019-05-31T10:14:00Z">
              <w:r>
                <w:rPr>
                  <w:rFonts w:ascii="Times New Roman" w:hAnsi="Times New Roman"/>
                  <w:sz w:val="24"/>
                  <w:szCs w:val="24"/>
                  <w:lang w:val="en-US"/>
                  <w:rPrChange w:id="1212" w:author="Plankton" w:date="2019-05-31T10:01:00Z">
                    <w:rPr>
                      <w:rFonts w:ascii="Times New Roman" w:hAnsi="Times New Roman"/>
                      <w:sz w:val="24"/>
                      <w:szCs w:val="24"/>
                    </w:rPr>
                  </w:rPrChange>
                </w:rPr>
                <w:delText>test</w:delText>
              </w:r>
            </w:del>
            <w:del w:id="1213" w:author="Plankton" w:date="2019-05-31T10:14:00Z">
              <w:r>
                <w:rPr>
                  <w:rFonts w:ascii="Times New Roman" w:hAnsi="Times New Roman"/>
                  <w:sz w:val="24"/>
                  <w:szCs w:val="24"/>
                </w:rPr>
                <w:delText xml:space="preserve"> </w:delText>
              </w:r>
            </w:del>
            <w:del w:id="1214" w:author="Plankton" w:date="2019-05-31T10:14:00Z">
              <w:r>
                <w:rPr>
                  <w:rFonts w:ascii="Times New Roman" w:hAnsi="Times New Roman"/>
                  <w:sz w:val="24"/>
                  <w:szCs w:val="24"/>
                  <w:lang w:val="en-US"/>
                  <w:rPrChange w:id="1215" w:author="Plankton" w:date="2019-05-31T10:01:00Z">
                    <w:rPr>
                      <w:rFonts w:ascii="Times New Roman" w:hAnsi="Times New Roman"/>
                      <w:sz w:val="24"/>
                      <w:szCs w:val="24"/>
                    </w:rPr>
                  </w:rPrChange>
                </w:rPr>
                <w:delText>of</w:delText>
              </w:r>
            </w:del>
            <w:del w:id="1216" w:author="Plankton" w:date="2019-05-31T10:14:00Z">
              <w:r>
                <w:rPr>
                  <w:rFonts w:ascii="Times New Roman" w:hAnsi="Times New Roman"/>
                  <w:sz w:val="24"/>
                  <w:szCs w:val="24"/>
                </w:rPr>
                <w:delText xml:space="preserve"> </w:delText>
              </w:r>
            </w:del>
            <w:del w:id="1217" w:author="Plankton" w:date="2019-05-31T10:14:00Z">
              <w:r>
                <w:rPr>
                  <w:rFonts w:ascii="Times New Roman" w:hAnsi="Times New Roman"/>
                  <w:sz w:val="24"/>
                  <w:szCs w:val="24"/>
                  <w:lang w:val="en-US"/>
                  <w:rPrChange w:id="1218" w:author="Plankton" w:date="2019-05-31T10:01:00Z">
                    <w:rPr>
                      <w:rFonts w:ascii="Times New Roman" w:hAnsi="Times New Roman"/>
                      <w:sz w:val="24"/>
                      <w:szCs w:val="24"/>
                    </w:rPr>
                  </w:rPrChange>
                </w:rPr>
                <w:delText>the</w:delText>
              </w:r>
            </w:del>
            <w:del w:id="1219" w:author="Plankton" w:date="2019-05-31T10:14:00Z">
              <w:r>
                <w:rPr>
                  <w:rFonts w:ascii="Times New Roman" w:hAnsi="Times New Roman"/>
                  <w:sz w:val="24"/>
                  <w:szCs w:val="24"/>
                </w:rPr>
                <w:delText xml:space="preserve"> </w:delText>
              </w:r>
            </w:del>
            <w:del w:id="1220" w:author="Plankton" w:date="2019-05-31T10:14:00Z">
              <w:r>
                <w:rPr>
                  <w:rFonts w:ascii="Times New Roman" w:hAnsi="Times New Roman"/>
                  <w:sz w:val="24"/>
                  <w:szCs w:val="24"/>
                  <w:lang w:val="en-US"/>
                  <w:rPrChange w:id="1221" w:author="Plankton" w:date="2019-05-31T10:01:00Z">
                    <w:rPr>
                      <w:rFonts w:ascii="Times New Roman" w:hAnsi="Times New Roman"/>
                      <w:sz w:val="24"/>
                      <w:szCs w:val="24"/>
                    </w:rPr>
                  </w:rPrChange>
                </w:rPr>
                <w:delText>CCA</w:delText>
              </w:r>
            </w:del>
            <w:del w:id="1222" w:author="Plankton" w:date="2019-05-31T10:14:00Z">
              <w:r>
                <w:rPr>
                  <w:rFonts w:ascii="Times New Roman" w:hAnsi="Times New Roman"/>
                  <w:sz w:val="24"/>
                  <w:szCs w:val="24"/>
                </w:rPr>
                <w:delText xml:space="preserve"> </w:delText>
              </w:r>
            </w:del>
            <w:del w:id="1223" w:author="Plankton" w:date="2019-05-31T10:14:00Z">
              <w:r>
                <w:rPr>
                  <w:rFonts w:ascii="Times New Roman" w:hAnsi="Times New Roman"/>
                  <w:sz w:val="24"/>
                  <w:szCs w:val="24"/>
                  <w:lang w:val="en-US"/>
                  <w:rPrChange w:id="1224" w:author="Plankton" w:date="2019-05-31T10:01:00Z">
                    <w:rPr>
                      <w:rFonts w:ascii="Times New Roman" w:hAnsi="Times New Roman"/>
                      <w:sz w:val="24"/>
                      <w:szCs w:val="24"/>
                    </w:rPr>
                  </w:rPrChange>
                </w:rPr>
                <w:delText>model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226" w:author="Plankton" w:date="2019-05-31T10:25:00Z">
            <w:tblPrEx>
              <w:tblLayout w:type="fixed"/>
              <w:tblCellMar>
                <w:top w:w="15" w:type="dxa"/>
                <w:left w:w="15" w:type="dxa"/>
                <w:bottom w:w="15" w:type="dxa"/>
                <w:right w:w="15" w:type="dxa"/>
              </w:tblCellMar>
            </w:tblPrEx>
          </w:tblPrExChange>
        </w:tblPrEx>
        <w:trPr>
          <w:del w:id="1225" w:author="Plankton" w:date="2019-05-31T10:15:00Z"/>
          <w:trPrChange w:id="1226" w:author="Plankton" w:date="2019-05-31T10:25:00Z">
            <w:trPr>
              <w:tblHeader/>
              <w:tblCellSpacing w:w="15" w:type="dxa"/>
            </w:trPr>
          </w:trPrChange>
        </w:trPr>
        <w:tc>
          <w:tcPr>
            <w:tcW w:w="1562" w:type="dxa"/>
            <w:tcPrChange w:id="1227" w:author="Plankton" w:date="2019-05-31T10:25:00Z">
              <w:tcPr>
                <w:tcW w:w="1413" w:type="dxa"/>
                <w:vAlign w:val="center"/>
              </w:tcPr>
            </w:tcPrChange>
          </w:tcPr>
          <w:p>
            <w:pPr>
              <w:rPr>
                <w:del w:id="1228" w:author="Plankton" w:date="2019-05-31T10:15:00Z"/>
                <w:rFonts w:ascii="Times New Roman" w:hAnsi="Times New Roman"/>
                <w:sz w:val="24"/>
                <w:szCs w:val="24"/>
              </w:rPr>
            </w:pPr>
            <w:del w:id="1229" w:author="Plankton" w:date="2019-05-31T10:14:00Z">
              <w:r>
                <w:rPr>
                  <w:rFonts w:ascii="Times New Roman" w:hAnsi="Times New Roman"/>
                  <w:sz w:val="24"/>
                  <w:szCs w:val="24"/>
                </w:rPr>
                <w:delText>term</w:delText>
              </w:r>
            </w:del>
          </w:p>
        </w:tc>
        <w:tc>
          <w:tcPr>
            <w:tcW w:w="790" w:type="dxa"/>
            <w:tcPrChange w:id="1230" w:author="Plankton" w:date="2019-05-31T10:25:00Z">
              <w:tcPr>
                <w:tcW w:w="455" w:type="dxa"/>
                <w:vAlign w:val="center"/>
              </w:tcPr>
            </w:tcPrChange>
          </w:tcPr>
          <w:p>
            <w:pPr>
              <w:rPr>
                <w:del w:id="1231" w:author="Plankton" w:date="2019-05-31T10:15:00Z"/>
                <w:rFonts w:ascii="Times New Roman" w:hAnsi="Times New Roman"/>
                <w:sz w:val="24"/>
                <w:szCs w:val="24"/>
              </w:rPr>
            </w:pPr>
            <w:del w:id="1232" w:author="Plankton" w:date="2019-05-31T10:14:00Z">
              <w:r>
                <w:rPr>
                  <w:rFonts w:ascii="Times New Roman" w:hAnsi="Times New Roman"/>
                  <w:sz w:val="24"/>
                  <w:szCs w:val="24"/>
                </w:rPr>
                <w:delText>df</w:delText>
              </w:r>
            </w:del>
          </w:p>
        </w:tc>
        <w:tc>
          <w:tcPr>
            <w:tcW w:w="636" w:type="dxa"/>
            <w:tcPrChange w:id="1233" w:author="Plankton" w:date="2019-05-31T10:25:00Z">
              <w:tcPr>
                <w:tcW w:w="1681" w:type="dxa"/>
                <w:vAlign w:val="center"/>
              </w:tcPr>
            </w:tcPrChange>
          </w:tcPr>
          <w:p>
            <w:pPr>
              <w:rPr>
                <w:del w:id="1234" w:author="Plankton" w:date="2019-05-31T10:15:00Z"/>
                <w:rFonts w:ascii="Times New Roman" w:hAnsi="Times New Roman"/>
                <w:sz w:val="24"/>
                <w:szCs w:val="24"/>
              </w:rPr>
            </w:pPr>
            <w:del w:id="1235" w:author="Plankton" w:date="2019-05-31T10:14:00Z">
              <w:r>
                <w:rPr>
                  <w:rFonts w:ascii="Times New Roman" w:hAnsi="Times New Roman"/>
                  <w:sz w:val="24"/>
                  <w:szCs w:val="24"/>
                </w:rPr>
                <w:delText>ChiSquare</w:delText>
              </w:r>
            </w:del>
          </w:p>
        </w:tc>
        <w:tc>
          <w:tcPr>
            <w:tcW w:w="1416" w:type="dxa"/>
            <w:tcPrChange w:id="1236" w:author="Plankton" w:date="2019-05-31T10:25:00Z">
              <w:tcPr>
                <w:tcW w:w="1493" w:type="dxa"/>
                <w:vAlign w:val="center"/>
              </w:tcPr>
            </w:tcPrChange>
          </w:tcPr>
          <w:p>
            <w:pPr>
              <w:rPr>
                <w:del w:id="1237" w:author="Plankton" w:date="2019-05-31T10:15:00Z"/>
                <w:rFonts w:ascii="Times New Roman" w:hAnsi="Times New Roman"/>
                <w:sz w:val="24"/>
                <w:szCs w:val="24"/>
              </w:rPr>
            </w:pPr>
            <w:del w:id="1238" w:author="Plankton" w:date="2019-05-31T10:14:00Z">
              <w:r>
                <w:rPr>
                  <w:rFonts w:ascii="Times New Roman" w:hAnsi="Times New Roman"/>
                  <w:sz w:val="24"/>
                  <w:szCs w:val="24"/>
                </w:rPr>
                <w:delText>statistic</w:delText>
              </w:r>
            </w:del>
          </w:p>
        </w:tc>
        <w:tc>
          <w:tcPr>
            <w:tcW w:w="1359" w:type="dxa"/>
            <w:tcPrChange w:id="1239" w:author="Plankton" w:date="2019-05-31T10:25:00Z">
              <w:tcPr>
                <w:tcW w:w="775" w:type="dxa"/>
                <w:gridSpan w:val="2"/>
                <w:vAlign w:val="center"/>
              </w:tcPr>
            </w:tcPrChange>
          </w:tcPr>
          <w:p>
            <w:pPr>
              <w:rPr>
                <w:del w:id="1240" w:author="Plankton" w:date="2019-05-31T10:15:00Z"/>
                <w:rFonts w:ascii="Times New Roman" w:hAnsi="Times New Roman"/>
                <w:sz w:val="24"/>
                <w:szCs w:val="24"/>
              </w:rPr>
            </w:pPr>
            <w:del w:id="1241" w:author="Plankton" w:date="2019-05-31T10:14:00Z">
              <w:r>
                <w:rPr>
                  <w:rFonts w:ascii="Times New Roman" w:hAnsi="Times New Roman"/>
                  <w:sz w:val="24"/>
                  <w:szCs w:val="24"/>
                </w:rPr>
                <w:delText>p.value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243" w:author="Plankton" w:date="2019-05-31T10:25:00Z">
            <w:tblPrEx>
              <w:tblLayout w:type="fixed"/>
              <w:tblCellMar>
                <w:top w:w="15" w:type="dxa"/>
                <w:left w:w="15" w:type="dxa"/>
                <w:bottom w:w="15" w:type="dxa"/>
                <w:right w:w="15" w:type="dxa"/>
              </w:tblCellMar>
            </w:tblPrEx>
          </w:tblPrExChange>
        </w:tblPrEx>
        <w:trPr>
          <w:del w:id="1242" w:author="Plankton" w:date="2019-05-31T10:15:00Z"/>
          <w:trPrChange w:id="1243" w:author="Plankton" w:date="2019-05-31T10:25:00Z">
            <w:trPr>
              <w:tblCellSpacing w:w="15" w:type="dxa"/>
            </w:trPr>
          </w:trPrChange>
        </w:trPr>
        <w:tc>
          <w:tcPr>
            <w:tcW w:w="1562" w:type="dxa"/>
            <w:tcPrChange w:id="1244" w:author="Plankton" w:date="2019-05-31T10:25:00Z">
              <w:tcPr>
                <w:tcW w:w="1413" w:type="dxa"/>
                <w:vAlign w:val="center"/>
              </w:tcPr>
            </w:tcPrChange>
          </w:tcPr>
          <w:p>
            <w:pPr>
              <w:rPr>
                <w:del w:id="1245" w:author="Plankton" w:date="2019-05-31T10:15:00Z"/>
                <w:rFonts w:ascii="Times New Roman" w:hAnsi="Times New Roman"/>
                <w:sz w:val="24"/>
                <w:szCs w:val="24"/>
              </w:rPr>
            </w:pPr>
            <w:del w:id="1246" w:author="Plankton" w:date="2019-05-31T10:14:00Z">
              <w:r>
                <w:rPr>
                  <w:rFonts w:ascii="Times New Roman" w:hAnsi="Times New Roman"/>
                  <w:sz w:val="24"/>
                  <w:szCs w:val="24"/>
                </w:rPr>
                <w:delText>Model</w:delText>
              </w:r>
            </w:del>
          </w:p>
        </w:tc>
        <w:tc>
          <w:tcPr>
            <w:tcW w:w="790" w:type="dxa"/>
            <w:tcPrChange w:id="1247" w:author="Plankton" w:date="2019-05-31T10:25:00Z">
              <w:tcPr>
                <w:tcW w:w="455" w:type="dxa"/>
                <w:vAlign w:val="center"/>
              </w:tcPr>
            </w:tcPrChange>
          </w:tcPr>
          <w:p>
            <w:pPr>
              <w:rPr>
                <w:del w:id="1248" w:author="Plankton" w:date="2019-05-31T10:15:00Z"/>
                <w:rFonts w:ascii="Times New Roman" w:hAnsi="Times New Roman"/>
                <w:sz w:val="24"/>
                <w:szCs w:val="24"/>
              </w:rPr>
            </w:pPr>
            <w:del w:id="1249" w:author="Plankton" w:date="2019-05-31T10:14:00Z">
              <w:r>
                <w:rPr>
                  <w:rFonts w:ascii="Times New Roman" w:hAnsi="Times New Roman"/>
                  <w:sz w:val="24"/>
                  <w:szCs w:val="24"/>
                </w:rPr>
                <w:delText>5</w:delText>
              </w:r>
            </w:del>
          </w:p>
        </w:tc>
        <w:tc>
          <w:tcPr>
            <w:tcW w:w="636" w:type="dxa"/>
            <w:tcPrChange w:id="1250" w:author="Plankton" w:date="2019-05-31T10:25:00Z">
              <w:tcPr>
                <w:tcW w:w="1681" w:type="dxa"/>
                <w:vAlign w:val="center"/>
              </w:tcPr>
            </w:tcPrChange>
          </w:tcPr>
          <w:p>
            <w:pPr>
              <w:rPr>
                <w:del w:id="1251" w:author="Plankton" w:date="2019-05-31T10:15:00Z"/>
                <w:rFonts w:ascii="Times New Roman" w:hAnsi="Times New Roman"/>
                <w:sz w:val="24"/>
                <w:szCs w:val="24"/>
              </w:rPr>
            </w:pPr>
            <w:del w:id="1252" w:author="Plankton" w:date="2019-05-31T10:14:00Z">
              <w:r>
                <w:rPr>
                  <w:rFonts w:ascii="Times New Roman" w:hAnsi="Times New Roman"/>
                  <w:sz w:val="24"/>
                  <w:szCs w:val="24"/>
                </w:rPr>
                <w:delText>0.0028399</w:delText>
              </w:r>
            </w:del>
          </w:p>
        </w:tc>
        <w:tc>
          <w:tcPr>
            <w:tcW w:w="1416" w:type="dxa"/>
            <w:tcPrChange w:id="1253" w:author="Plankton" w:date="2019-05-31T10:25:00Z">
              <w:tcPr>
                <w:tcW w:w="1493" w:type="dxa"/>
                <w:vAlign w:val="center"/>
              </w:tcPr>
            </w:tcPrChange>
          </w:tcPr>
          <w:p>
            <w:pPr>
              <w:rPr>
                <w:del w:id="1254" w:author="Plankton" w:date="2019-05-31T10:15:00Z"/>
                <w:rFonts w:ascii="Times New Roman" w:hAnsi="Times New Roman"/>
                <w:sz w:val="24"/>
                <w:szCs w:val="24"/>
              </w:rPr>
            </w:pPr>
            <w:del w:id="1255" w:author="Plankton" w:date="2019-05-31T10:14:00Z">
              <w:r>
                <w:rPr>
                  <w:rFonts w:ascii="Times New Roman" w:hAnsi="Times New Roman"/>
                  <w:sz w:val="24"/>
                  <w:szCs w:val="24"/>
                </w:rPr>
                <w:delText>2.671501</w:delText>
              </w:r>
            </w:del>
          </w:p>
        </w:tc>
        <w:tc>
          <w:tcPr>
            <w:tcW w:w="1359" w:type="dxa"/>
            <w:tcPrChange w:id="1256" w:author="Plankton" w:date="2019-05-31T10:25:00Z">
              <w:tcPr>
                <w:tcW w:w="775" w:type="dxa"/>
                <w:gridSpan w:val="2"/>
                <w:vAlign w:val="center"/>
              </w:tcPr>
            </w:tcPrChange>
          </w:tcPr>
          <w:p>
            <w:pPr>
              <w:rPr>
                <w:del w:id="1257" w:author="Plankton" w:date="2019-05-31T10:15:00Z"/>
                <w:rFonts w:ascii="Times New Roman" w:hAnsi="Times New Roman"/>
                <w:sz w:val="24"/>
                <w:szCs w:val="24"/>
              </w:rPr>
            </w:pPr>
            <w:del w:id="1258" w:author="Plankton" w:date="2019-05-31T10:14:00Z">
              <w:r>
                <w:rPr>
                  <w:rFonts w:ascii="Times New Roman" w:hAnsi="Times New Roman"/>
                  <w:sz w:val="24"/>
                  <w:szCs w:val="24"/>
                </w:rPr>
                <w:delText>1e-04</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260" w:author="Plankton" w:date="2019-05-31T10:25:00Z">
            <w:tblPrEx>
              <w:tblLayout w:type="fixed"/>
              <w:tblCellMar>
                <w:top w:w="15" w:type="dxa"/>
                <w:left w:w="15" w:type="dxa"/>
                <w:bottom w:w="15" w:type="dxa"/>
                <w:right w:w="15" w:type="dxa"/>
              </w:tblCellMar>
            </w:tblPrEx>
          </w:tblPrExChange>
        </w:tblPrEx>
        <w:trPr>
          <w:del w:id="1259" w:author="Plankton" w:date="2019-05-31T10:15:00Z"/>
          <w:trPrChange w:id="1260" w:author="Plankton" w:date="2019-05-31T10:25:00Z">
            <w:trPr>
              <w:tblCellSpacing w:w="15" w:type="dxa"/>
            </w:trPr>
          </w:trPrChange>
        </w:trPr>
        <w:tc>
          <w:tcPr>
            <w:tcW w:w="1562" w:type="dxa"/>
            <w:tcPrChange w:id="1261" w:author="Plankton" w:date="2019-05-31T10:25:00Z">
              <w:tcPr>
                <w:tcW w:w="1413" w:type="dxa"/>
                <w:vAlign w:val="center"/>
              </w:tcPr>
            </w:tcPrChange>
          </w:tcPr>
          <w:p>
            <w:pPr>
              <w:rPr>
                <w:del w:id="1262" w:author="Plankton" w:date="2019-05-31T10:15:00Z"/>
                <w:rFonts w:ascii="Times New Roman" w:hAnsi="Times New Roman"/>
                <w:sz w:val="24"/>
                <w:szCs w:val="24"/>
              </w:rPr>
            </w:pPr>
            <w:del w:id="1263" w:author="Plankton" w:date="2019-05-31T10:14:00Z">
              <w:r>
                <w:rPr>
                  <w:rFonts w:ascii="Times New Roman" w:hAnsi="Times New Roman"/>
                  <w:sz w:val="24"/>
                  <w:szCs w:val="24"/>
                </w:rPr>
                <w:delText>Residual</w:delText>
              </w:r>
            </w:del>
          </w:p>
        </w:tc>
        <w:tc>
          <w:tcPr>
            <w:tcW w:w="790" w:type="dxa"/>
            <w:tcPrChange w:id="1264" w:author="Plankton" w:date="2019-05-31T10:25:00Z">
              <w:tcPr>
                <w:tcW w:w="455" w:type="dxa"/>
                <w:vAlign w:val="center"/>
              </w:tcPr>
            </w:tcPrChange>
          </w:tcPr>
          <w:p>
            <w:pPr>
              <w:rPr>
                <w:del w:id="1265" w:author="Plankton" w:date="2019-05-31T10:15:00Z"/>
                <w:rFonts w:ascii="Times New Roman" w:hAnsi="Times New Roman"/>
                <w:sz w:val="24"/>
                <w:szCs w:val="24"/>
              </w:rPr>
            </w:pPr>
            <w:del w:id="1266" w:author="Plankton" w:date="2019-05-31T10:14:00Z">
              <w:r>
                <w:rPr>
                  <w:rFonts w:ascii="Times New Roman" w:hAnsi="Times New Roman"/>
                  <w:sz w:val="24"/>
                  <w:szCs w:val="24"/>
                </w:rPr>
                <w:delText>50</w:delText>
              </w:r>
            </w:del>
          </w:p>
        </w:tc>
        <w:tc>
          <w:tcPr>
            <w:tcW w:w="636" w:type="dxa"/>
            <w:tcPrChange w:id="1267" w:author="Plankton" w:date="2019-05-31T10:25:00Z">
              <w:tcPr>
                <w:tcW w:w="1681" w:type="dxa"/>
                <w:vAlign w:val="center"/>
              </w:tcPr>
            </w:tcPrChange>
          </w:tcPr>
          <w:p>
            <w:pPr>
              <w:rPr>
                <w:del w:id="1268" w:author="Plankton" w:date="2019-05-31T10:15:00Z"/>
                <w:rFonts w:ascii="Times New Roman" w:hAnsi="Times New Roman"/>
                <w:sz w:val="24"/>
                <w:szCs w:val="24"/>
              </w:rPr>
            </w:pPr>
            <w:del w:id="1269" w:author="Plankton" w:date="2019-05-31T10:14:00Z">
              <w:r>
                <w:rPr>
                  <w:rFonts w:ascii="Times New Roman" w:hAnsi="Times New Roman"/>
                  <w:sz w:val="24"/>
                  <w:szCs w:val="24"/>
                </w:rPr>
                <w:delText>0.0106304</w:delText>
              </w:r>
            </w:del>
          </w:p>
        </w:tc>
        <w:tc>
          <w:tcPr>
            <w:tcW w:w="1416" w:type="dxa"/>
            <w:tcPrChange w:id="1270" w:author="Plankton" w:date="2019-05-31T10:25:00Z">
              <w:tcPr>
                <w:tcW w:w="1493" w:type="dxa"/>
                <w:vAlign w:val="center"/>
              </w:tcPr>
            </w:tcPrChange>
          </w:tcPr>
          <w:p>
            <w:pPr>
              <w:rPr>
                <w:del w:id="1271" w:author="Plankton" w:date="2019-05-31T10:15:00Z"/>
                <w:rFonts w:ascii="Times New Roman" w:hAnsi="Times New Roman"/>
                <w:sz w:val="24"/>
                <w:szCs w:val="24"/>
              </w:rPr>
            </w:pPr>
            <w:del w:id="1272" w:author="Plankton" w:date="2019-05-31T10:14:00Z">
              <w:r>
                <w:rPr>
                  <w:rFonts w:ascii="Times New Roman" w:hAnsi="Times New Roman"/>
                  <w:sz w:val="24"/>
                  <w:szCs w:val="24"/>
                </w:rPr>
                <w:delText>NA</w:delText>
              </w:r>
            </w:del>
          </w:p>
        </w:tc>
        <w:tc>
          <w:tcPr>
            <w:tcW w:w="1359" w:type="dxa"/>
            <w:tcPrChange w:id="1273" w:author="Plankton" w:date="2019-05-31T10:25:00Z">
              <w:tcPr>
                <w:tcW w:w="775" w:type="dxa"/>
                <w:gridSpan w:val="2"/>
                <w:vAlign w:val="center"/>
              </w:tcPr>
            </w:tcPrChange>
          </w:tcPr>
          <w:p>
            <w:pPr>
              <w:rPr>
                <w:del w:id="1274" w:author="Plankton" w:date="2019-05-31T10:15:00Z"/>
                <w:rFonts w:ascii="Times New Roman" w:hAnsi="Times New Roman"/>
                <w:sz w:val="24"/>
                <w:szCs w:val="24"/>
              </w:rPr>
            </w:pPr>
            <w:del w:id="1275" w:author="Plankton" w:date="2019-05-31T10:14:00Z">
              <w:r>
                <w:rPr>
                  <w:rFonts w:ascii="Times New Roman" w:hAnsi="Times New Roman"/>
                  <w:sz w:val="24"/>
                  <w:szCs w:val="24"/>
                </w:rPr>
                <w:delText>NA</w:delText>
              </w:r>
            </w:del>
          </w:p>
        </w:tc>
      </w:tr>
    </w:tbl>
    <w:p>
      <w:pPr>
        <w:rPr>
          <w:del w:id="1276" w:author="Plankton" w:date="2019-05-31T10:24:00Z"/>
          <w:rFonts w:ascii="Times New Roman" w:hAnsi="Times New Roman"/>
          <w:sz w:val="24"/>
          <w:szCs w:val="24"/>
        </w:rPr>
      </w:pPr>
    </w:p>
    <w:tbl>
      <w:tblPr>
        <w:tblStyle w:val="19"/>
        <w:tblW w:w="7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1277" w:author="Plankton" w:date="2019-05-31T18:25:00Z">
          <w:tblPr>
            <w:tblStyle w:val="1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745"/>
        <w:gridCol w:w="592"/>
        <w:gridCol w:w="2318"/>
        <w:gridCol w:w="849"/>
        <w:gridCol w:w="567"/>
        <w:gridCol w:w="669"/>
        <w:gridCol w:w="367"/>
        <w:gridCol w:w="554"/>
        <w:tblGridChange w:id="1278">
          <w:tblGrid>
            <w:gridCol w:w="1626"/>
            <w:gridCol w:w="119"/>
            <w:gridCol w:w="584"/>
            <w:gridCol w:w="8"/>
            <w:gridCol w:w="126"/>
            <w:gridCol w:w="1102"/>
            <w:gridCol w:w="136"/>
            <w:gridCol w:w="954"/>
            <w:gridCol w:w="146"/>
            <w:gridCol w:w="635"/>
            <w:gridCol w:w="635"/>
            <w:gridCol w:w="141"/>
            <w:gridCol w:w="1036"/>
            <w:gridCol w:w="635"/>
            <w:gridCol w:w="117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280"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5"/>
          <w:wAfter w:w="3006" w:type="dxa"/>
          <w:del w:id="1279" w:author="Plankton" w:date="2019-05-31T10:15:00Z"/>
          <w:trPrChange w:id="1280" w:author="Plankton" w:date="2019-05-31T18:25:00Z">
            <w:trPr>
              <w:gridAfter w:val="3"/>
              <w:wAfter w:w="2848" w:type="dxa"/>
            </w:trPr>
          </w:trPrChange>
        </w:trPr>
        <w:tc>
          <w:tcPr>
            <w:tcW w:w="4655" w:type="dxa"/>
            <w:gridSpan w:val="3"/>
            <w:tcPrChange w:id="1281" w:author="Plankton" w:date="2019-05-31T18:25:00Z">
              <w:tcPr>
                <w:tcW w:w="6212" w:type="dxa"/>
                <w:gridSpan w:val="12"/>
              </w:tcPr>
            </w:tcPrChange>
          </w:tcPr>
          <w:p>
            <w:pPr>
              <w:rPr>
                <w:del w:id="1282" w:author="Plankton" w:date="2019-05-31T10:15:00Z"/>
                <w:rFonts w:ascii="Times New Roman" w:hAnsi="Times New Roman"/>
                <w:sz w:val="24"/>
                <w:szCs w:val="24"/>
              </w:rPr>
            </w:pPr>
            <w:del w:id="1283" w:author="Plankton" w:date="2019-05-31T10:15:00Z">
              <w:r>
                <w:rPr>
                  <w:rFonts w:ascii="Times New Roman" w:hAnsi="Times New Roman"/>
                  <w:sz w:val="24"/>
                  <w:szCs w:val="24"/>
                  <w:lang w:val="en-US"/>
                  <w:rPrChange w:id="1284" w:author="Plankton" w:date="2019-05-31T10:01:00Z">
                    <w:rPr>
                      <w:rFonts w:ascii="Times New Roman" w:hAnsi="Times New Roman"/>
                      <w:sz w:val="24"/>
                      <w:szCs w:val="24"/>
                    </w:rPr>
                  </w:rPrChange>
                </w:rPr>
                <w:delText>Permutation</w:delText>
              </w:r>
            </w:del>
            <w:del w:id="1285" w:author="Plankton" w:date="2019-05-31T10:15:00Z">
              <w:r>
                <w:rPr>
                  <w:rFonts w:ascii="Times New Roman" w:hAnsi="Times New Roman"/>
                  <w:sz w:val="24"/>
                  <w:szCs w:val="24"/>
                </w:rPr>
                <w:delText xml:space="preserve"> </w:delText>
              </w:r>
            </w:del>
            <w:del w:id="1286" w:author="Plankton" w:date="2019-05-31T10:15:00Z">
              <w:r>
                <w:rPr>
                  <w:rFonts w:ascii="Times New Roman" w:hAnsi="Times New Roman"/>
                  <w:sz w:val="24"/>
                  <w:szCs w:val="24"/>
                  <w:lang w:val="en-US"/>
                  <w:rPrChange w:id="1287" w:author="Plankton" w:date="2019-05-31T10:01:00Z">
                    <w:rPr>
                      <w:rFonts w:ascii="Times New Roman" w:hAnsi="Times New Roman"/>
                      <w:sz w:val="24"/>
                      <w:szCs w:val="24"/>
                    </w:rPr>
                  </w:rPrChange>
                </w:rPr>
                <w:delText>significance</w:delText>
              </w:r>
            </w:del>
            <w:del w:id="1288" w:author="Plankton" w:date="2019-05-31T10:15:00Z">
              <w:r>
                <w:rPr>
                  <w:rFonts w:ascii="Times New Roman" w:hAnsi="Times New Roman"/>
                  <w:sz w:val="24"/>
                  <w:szCs w:val="24"/>
                </w:rPr>
                <w:delText xml:space="preserve"> </w:delText>
              </w:r>
            </w:del>
            <w:del w:id="1289" w:author="Plankton" w:date="2019-05-31T10:15:00Z">
              <w:r>
                <w:rPr>
                  <w:rFonts w:ascii="Times New Roman" w:hAnsi="Times New Roman"/>
                  <w:sz w:val="24"/>
                  <w:szCs w:val="24"/>
                  <w:lang w:val="en-US"/>
                  <w:rPrChange w:id="1290" w:author="Plankton" w:date="2019-05-31T10:01:00Z">
                    <w:rPr>
                      <w:rFonts w:ascii="Times New Roman" w:hAnsi="Times New Roman"/>
                      <w:sz w:val="24"/>
                      <w:szCs w:val="24"/>
                    </w:rPr>
                  </w:rPrChange>
                </w:rPr>
                <w:delText>test</w:delText>
              </w:r>
            </w:del>
            <w:del w:id="1291" w:author="Plankton" w:date="2019-05-31T10:15:00Z">
              <w:r>
                <w:rPr>
                  <w:rFonts w:ascii="Times New Roman" w:hAnsi="Times New Roman"/>
                  <w:sz w:val="24"/>
                  <w:szCs w:val="24"/>
                </w:rPr>
                <w:delText xml:space="preserve"> </w:delText>
              </w:r>
            </w:del>
            <w:del w:id="1292" w:author="Plankton" w:date="2019-05-31T10:15:00Z">
              <w:r>
                <w:rPr>
                  <w:rFonts w:ascii="Times New Roman" w:hAnsi="Times New Roman"/>
                  <w:sz w:val="24"/>
                  <w:szCs w:val="24"/>
                  <w:lang w:val="en-US"/>
                  <w:rPrChange w:id="1293" w:author="Plankton" w:date="2019-05-31T10:01:00Z">
                    <w:rPr>
                      <w:rFonts w:ascii="Times New Roman" w:hAnsi="Times New Roman"/>
                      <w:sz w:val="24"/>
                      <w:szCs w:val="24"/>
                    </w:rPr>
                  </w:rPrChange>
                </w:rPr>
                <w:delText>of</w:delText>
              </w:r>
            </w:del>
            <w:del w:id="1294" w:author="Plankton" w:date="2019-05-31T10:15:00Z">
              <w:r>
                <w:rPr>
                  <w:rFonts w:ascii="Times New Roman" w:hAnsi="Times New Roman"/>
                  <w:sz w:val="24"/>
                  <w:szCs w:val="24"/>
                </w:rPr>
                <w:delText xml:space="preserve"> </w:delText>
              </w:r>
            </w:del>
            <w:del w:id="1295" w:author="Plankton" w:date="2019-05-31T10:15:00Z">
              <w:r>
                <w:rPr>
                  <w:rFonts w:ascii="Times New Roman" w:hAnsi="Times New Roman"/>
                  <w:sz w:val="24"/>
                  <w:szCs w:val="24"/>
                  <w:lang w:val="en-US"/>
                  <w:rPrChange w:id="1296" w:author="Plankton" w:date="2019-05-31T10:01:00Z">
                    <w:rPr>
                      <w:rFonts w:ascii="Times New Roman" w:hAnsi="Times New Roman"/>
                      <w:sz w:val="24"/>
                      <w:szCs w:val="24"/>
                    </w:rPr>
                  </w:rPrChange>
                </w:rPr>
                <w:delText>CCA</w:delText>
              </w:r>
            </w:del>
            <w:del w:id="1297" w:author="Plankton" w:date="2019-05-31T10:15:00Z">
              <w:r>
                <w:rPr>
                  <w:rFonts w:ascii="Times New Roman" w:hAnsi="Times New Roman"/>
                  <w:sz w:val="24"/>
                  <w:szCs w:val="24"/>
                </w:rPr>
                <w:delText xml:space="preserve"> </w:delText>
              </w:r>
            </w:del>
            <w:del w:id="1298" w:author="Plankton" w:date="2019-05-31T10:15:00Z">
              <w:r>
                <w:rPr>
                  <w:rFonts w:ascii="Times New Roman" w:hAnsi="Times New Roman"/>
                  <w:sz w:val="24"/>
                  <w:szCs w:val="24"/>
                  <w:lang w:val="en-US"/>
                  <w:rPrChange w:id="1299" w:author="Plankton" w:date="2019-05-31T10:01:00Z">
                    <w:rPr>
                      <w:rFonts w:ascii="Times New Roman" w:hAnsi="Times New Roman"/>
                      <w:sz w:val="24"/>
                      <w:szCs w:val="24"/>
                    </w:rPr>
                  </w:rPrChange>
                </w:rPr>
                <w:delText>constrained</w:delText>
              </w:r>
            </w:del>
            <w:del w:id="1300" w:author="Plankton" w:date="2019-05-31T10:15:00Z">
              <w:r>
                <w:rPr>
                  <w:rFonts w:ascii="Times New Roman" w:hAnsi="Times New Roman"/>
                  <w:sz w:val="24"/>
                  <w:szCs w:val="24"/>
                </w:rPr>
                <w:delText xml:space="preserve"> </w:delText>
              </w:r>
            </w:del>
            <w:del w:id="1301" w:author="Plankton" w:date="2019-05-31T10:15:00Z">
              <w:r>
                <w:rPr>
                  <w:rFonts w:ascii="Times New Roman" w:hAnsi="Times New Roman"/>
                  <w:sz w:val="24"/>
                  <w:szCs w:val="24"/>
                  <w:lang w:val="en-US"/>
                  <w:rPrChange w:id="1302" w:author="Plankton" w:date="2019-05-31T10:01:00Z">
                    <w:rPr>
                      <w:rFonts w:ascii="Times New Roman" w:hAnsi="Times New Roman"/>
                      <w:sz w:val="24"/>
                      <w:szCs w:val="24"/>
                    </w:rPr>
                  </w:rPrChange>
                </w:rPr>
                <w:delText>axis</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304"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303" w:author="Plankton" w:date="2019-05-31T10:15:00Z"/>
          <w:trPrChange w:id="1304" w:author="Plankton" w:date="2019-05-31T18:25:00Z">
            <w:trPr>
              <w:gridAfter w:val="3"/>
              <w:wAfter w:w="2848" w:type="dxa"/>
            </w:trPr>
          </w:trPrChange>
        </w:trPr>
        <w:tc>
          <w:tcPr>
            <w:tcW w:w="1745" w:type="dxa"/>
            <w:tcPrChange w:id="1305" w:author="Plankton" w:date="2019-05-31T18:25:00Z">
              <w:tcPr>
                <w:tcW w:w="1626" w:type="dxa"/>
              </w:tcPr>
            </w:tcPrChange>
          </w:tcPr>
          <w:p>
            <w:pPr>
              <w:rPr>
                <w:del w:id="1306" w:author="Plankton" w:date="2019-05-31T10:15:00Z"/>
                <w:rFonts w:ascii="Times New Roman" w:hAnsi="Times New Roman"/>
                <w:sz w:val="24"/>
                <w:szCs w:val="24"/>
              </w:rPr>
            </w:pPr>
            <w:del w:id="1307" w:author="Plankton" w:date="2019-05-31T10:15:00Z">
              <w:r>
                <w:rPr>
                  <w:rFonts w:ascii="Times New Roman" w:hAnsi="Times New Roman"/>
                  <w:sz w:val="24"/>
                  <w:szCs w:val="24"/>
                </w:rPr>
                <w:delText>term</w:delText>
              </w:r>
            </w:del>
          </w:p>
        </w:tc>
        <w:tc>
          <w:tcPr>
            <w:tcW w:w="592" w:type="dxa"/>
            <w:tcPrChange w:id="1308" w:author="Plankton" w:date="2019-05-31T18:25:00Z">
              <w:tcPr>
                <w:tcW w:w="703" w:type="dxa"/>
                <w:gridSpan w:val="2"/>
              </w:tcPr>
            </w:tcPrChange>
          </w:tcPr>
          <w:p>
            <w:pPr>
              <w:rPr>
                <w:del w:id="1309" w:author="Plankton" w:date="2019-05-31T10:15:00Z"/>
                <w:rFonts w:ascii="Times New Roman" w:hAnsi="Times New Roman"/>
                <w:sz w:val="24"/>
                <w:szCs w:val="24"/>
              </w:rPr>
            </w:pPr>
            <w:del w:id="1310" w:author="Plankton" w:date="2019-05-31T10:15:00Z">
              <w:r>
                <w:rPr>
                  <w:rFonts w:ascii="Times New Roman" w:hAnsi="Times New Roman"/>
                  <w:sz w:val="24"/>
                  <w:szCs w:val="24"/>
                </w:rPr>
                <w:delText>df</w:delText>
              </w:r>
            </w:del>
          </w:p>
        </w:tc>
        <w:tc>
          <w:tcPr>
            <w:tcW w:w="3167" w:type="dxa"/>
            <w:gridSpan w:val="2"/>
            <w:tcPrChange w:id="1311" w:author="Plankton" w:date="2019-05-31T18:25:00Z">
              <w:tcPr>
                <w:tcW w:w="1236" w:type="dxa"/>
                <w:gridSpan w:val="3"/>
              </w:tcPr>
            </w:tcPrChange>
          </w:tcPr>
          <w:p>
            <w:pPr>
              <w:rPr>
                <w:del w:id="1312" w:author="Plankton" w:date="2019-05-31T10:15:00Z"/>
                <w:rFonts w:ascii="Times New Roman" w:hAnsi="Times New Roman"/>
                <w:sz w:val="24"/>
                <w:szCs w:val="24"/>
              </w:rPr>
            </w:pPr>
            <w:del w:id="1313" w:author="Plankton" w:date="2019-05-31T10:15:00Z">
              <w:r>
                <w:rPr>
                  <w:rFonts w:ascii="Times New Roman" w:hAnsi="Times New Roman"/>
                  <w:sz w:val="24"/>
                  <w:szCs w:val="24"/>
                </w:rPr>
                <w:delText>ChiSquare</w:delText>
              </w:r>
            </w:del>
          </w:p>
        </w:tc>
        <w:tc>
          <w:tcPr>
            <w:tcW w:w="1236" w:type="dxa"/>
            <w:gridSpan w:val="2"/>
            <w:tcPrChange w:id="1314" w:author="Plankton" w:date="2019-05-31T18:25:00Z">
              <w:tcPr>
                <w:tcW w:w="1236" w:type="dxa"/>
                <w:gridSpan w:val="3"/>
              </w:tcPr>
            </w:tcPrChange>
          </w:tcPr>
          <w:p>
            <w:pPr>
              <w:rPr>
                <w:del w:id="1315" w:author="Plankton" w:date="2019-05-31T10:15:00Z"/>
                <w:rFonts w:ascii="Times New Roman" w:hAnsi="Times New Roman"/>
                <w:sz w:val="24"/>
                <w:szCs w:val="24"/>
              </w:rPr>
            </w:pPr>
            <w:del w:id="1316" w:author="Plankton" w:date="2019-05-31T10:15:00Z">
              <w:r>
                <w:rPr>
                  <w:rFonts w:ascii="Times New Roman" w:hAnsi="Times New Roman"/>
                  <w:sz w:val="24"/>
                  <w:szCs w:val="24"/>
                </w:rPr>
                <w:delText>statistic</w:delText>
              </w:r>
            </w:del>
          </w:p>
        </w:tc>
        <w:tc>
          <w:tcPr>
            <w:tcW w:w="921" w:type="dxa"/>
            <w:gridSpan w:val="2"/>
            <w:tcPrChange w:id="1317" w:author="Plankton" w:date="2019-05-31T18:25:00Z">
              <w:tcPr>
                <w:tcW w:w="1411" w:type="dxa"/>
                <w:gridSpan w:val="3"/>
              </w:tcPr>
            </w:tcPrChange>
          </w:tcPr>
          <w:p>
            <w:pPr>
              <w:rPr>
                <w:del w:id="1318" w:author="Plankton" w:date="2019-05-31T10:15:00Z"/>
                <w:rFonts w:ascii="Times New Roman" w:hAnsi="Times New Roman"/>
                <w:sz w:val="24"/>
                <w:szCs w:val="24"/>
              </w:rPr>
            </w:pPr>
            <w:del w:id="1319" w:author="Plankton" w:date="2019-05-31T10:15:00Z">
              <w:r>
                <w:rPr>
                  <w:rFonts w:ascii="Times New Roman" w:hAnsi="Times New Roman"/>
                  <w:sz w:val="24"/>
                  <w:szCs w:val="24"/>
                </w:rPr>
                <w:delText>p.value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321"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320" w:author="Plankton" w:date="2019-05-31T10:15:00Z"/>
          <w:trPrChange w:id="1321" w:author="Plankton" w:date="2019-05-31T18:25:00Z">
            <w:trPr>
              <w:gridAfter w:val="3"/>
              <w:wAfter w:w="2848" w:type="dxa"/>
            </w:trPr>
          </w:trPrChange>
        </w:trPr>
        <w:tc>
          <w:tcPr>
            <w:tcW w:w="1745" w:type="dxa"/>
            <w:tcPrChange w:id="1322" w:author="Plankton" w:date="2019-05-31T18:25:00Z">
              <w:tcPr>
                <w:tcW w:w="1626" w:type="dxa"/>
              </w:tcPr>
            </w:tcPrChange>
          </w:tcPr>
          <w:p>
            <w:pPr>
              <w:rPr>
                <w:del w:id="1323" w:author="Plankton" w:date="2019-05-31T10:15:00Z"/>
                <w:rFonts w:ascii="Times New Roman" w:hAnsi="Times New Roman"/>
                <w:sz w:val="24"/>
                <w:szCs w:val="24"/>
              </w:rPr>
            </w:pPr>
            <w:del w:id="1324" w:author="Plankton" w:date="2019-05-31T10:15:00Z">
              <w:r>
                <w:rPr>
                  <w:rFonts w:ascii="Times New Roman" w:hAnsi="Times New Roman"/>
                  <w:sz w:val="24"/>
                  <w:szCs w:val="24"/>
                </w:rPr>
                <w:delText>CCA1</w:delText>
              </w:r>
            </w:del>
          </w:p>
        </w:tc>
        <w:tc>
          <w:tcPr>
            <w:tcW w:w="592" w:type="dxa"/>
            <w:tcPrChange w:id="1325" w:author="Plankton" w:date="2019-05-31T18:25:00Z">
              <w:tcPr>
                <w:tcW w:w="703" w:type="dxa"/>
                <w:gridSpan w:val="2"/>
              </w:tcPr>
            </w:tcPrChange>
          </w:tcPr>
          <w:p>
            <w:pPr>
              <w:rPr>
                <w:del w:id="1326" w:author="Plankton" w:date="2019-05-31T10:15:00Z"/>
                <w:rFonts w:ascii="Times New Roman" w:hAnsi="Times New Roman"/>
                <w:sz w:val="24"/>
                <w:szCs w:val="24"/>
              </w:rPr>
            </w:pPr>
            <w:del w:id="1327" w:author="Plankton" w:date="2019-05-31T10:15:00Z">
              <w:r>
                <w:rPr>
                  <w:rFonts w:ascii="Times New Roman" w:hAnsi="Times New Roman"/>
                  <w:sz w:val="24"/>
                  <w:szCs w:val="24"/>
                </w:rPr>
                <w:delText>1</w:delText>
              </w:r>
            </w:del>
          </w:p>
        </w:tc>
        <w:tc>
          <w:tcPr>
            <w:tcW w:w="3167" w:type="dxa"/>
            <w:gridSpan w:val="2"/>
            <w:tcPrChange w:id="1328" w:author="Plankton" w:date="2019-05-31T18:25:00Z">
              <w:tcPr>
                <w:tcW w:w="1236" w:type="dxa"/>
                <w:gridSpan w:val="3"/>
              </w:tcPr>
            </w:tcPrChange>
          </w:tcPr>
          <w:p>
            <w:pPr>
              <w:rPr>
                <w:del w:id="1329" w:author="Plankton" w:date="2019-05-31T10:15:00Z"/>
                <w:rFonts w:ascii="Times New Roman" w:hAnsi="Times New Roman"/>
                <w:sz w:val="24"/>
                <w:szCs w:val="24"/>
              </w:rPr>
            </w:pPr>
            <w:del w:id="1330" w:author="Plankton" w:date="2019-05-31T10:15:00Z">
              <w:r>
                <w:rPr>
                  <w:rFonts w:ascii="Times New Roman" w:hAnsi="Times New Roman"/>
                  <w:sz w:val="24"/>
                  <w:szCs w:val="24"/>
                </w:rPr>
                <w:delText>0.0015013</w:delText>
              </w:r>
            </w:del>
          </w:p>
        </w:tc>
        <w:tc>
          <w:tcPr>
            <w:tcW w:w="1236" w:type="dxa"/>
            <w:gridSpan w:val="2"/>
            <w:tcPrChange w:id="1331" w:author="Plankton" w:date="2019-05-31T18:25:00Z">
              <w:tcPr>
                <w:tcW w:w="1236" w:type="dxa"/>
                <w:gridSpan w:val="3"/>
              </w:tcPr>
            </w:tcPrChange>
          </w:tcPr>
          <w:p>
            <w:pPr>
              <w:rPr>
                <w:del w:id="1332" w:author="Plankton" w:date="2019-05-31T10:15:00Z"/>
                <w:rFonts w:ascii="Times New Roman" w:hAnsi="Times New Roman"/>
                <w:sz w:val="24"/>
                <w:szCs w:val="24"/>
              </w:rPr>
            </w:pPr>
            <w:del w:id="1333" w:author="Plankton" w:date="2019-05-31T10:15:00Z">
              <w:r>
                <w:rPr>
                  <w:rFonts w:ascii="Times New Roman" w:hAnsi="Times New Roman"/>
                  <w:sz w:val="24"/>
                  <w:szCs w:val="24"/>
                </w:rPr>
                <w:delText>7.0615258</w:delText>
              </w:r>
            </w:del>
          </w:p>
        </w:tc>
        <w:tc>
          <w:tcPr>
            <w:tcW w:w="921" w:type="dxa"/>
            <w:gridSpan w:val="2"/>
            <w:tcPrChange w:id="1334" w:author="Plankton" w:date="2019-05-31T18:25:00Z">
              <w:tcPr>
                <w:tcW w:w="1411" w:type="dxa"/>
                <w:gridSpan w:val="3"/>
              </w:tcPr>
            </w:tcPrChange>
          </w:tcPr>
          <w:p>
            <w:pPr>
              <w:rPr>
                <w:del w:id="1335" w:author="Plankton" w:date="2019-05-31T10:15:00Z"/>
                <w:rFonts w:ascii="Times New Roman" w:hAnsi="Times New Roman"/>
                <w:sz w:val="24"/>
                <w:szCs w:val="24"/>
              </w:rPr>
            </w:pPr>
            <w:del w:id="1336" w:author="Plankton" w:date="2019-05-31T10:15:00Z">
              <w:r>
                <w:rPr>
                  <w:rFonts w:ascii="Times New Roman" w:hAnsi="Times New Roman"/>
                  <w:sz w:val="24"/>
                  <w:szCs w:val="24"/>
                </w:rPr>
                <w:delText>0.0001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338"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337" w:author="Plankton" w:date="2019-05-31T10:15:00Z"/>
          <w:trPrChange w:id="1338" w:author="Plankton" w:date="2019-05-31T18:25:00Z">
            <w:trPr>
              <w:gridAfter w:val="3"/>
              <w:wAfter w:w="2848" w:type="dxa"/>
            </w:trPr>
          </w:trPrChange>
        </w:trPr>
        <w:tc>
          <w:tcPr>
            <w:tcW w:w="1745" w:type="dxa"/>
            <w:tcPrChange w:id="1339" w:author="Plankton" w:date="2019-05-31T18:25:00Z">
              <w:tcPr>
                <w:tcW w:w="1626" w:type="dxa"/>
              </w:tcPr>
            </w:tcPrChange>
          </w:tcPr>
          <w:p>
            <w:pPr>
              <w:rPr>
                <w:del w:id="1340" w:author="Plankton" w:date="2019-05-31T10:15:00Z"/>
                <w:rFonts w:ascii="Times New Roman" w:hAnsi="Times New Roman"/>
                <w:sz w:val="24"/>
                <w:szCs w:val="24"/>
              </w:rPr>
            </w:pPr>
            <w:del w:id="1341" w:author="Plankton" w:date="2019-05-31T10:15:00Z">
              <w:r>
                <w:rPr>
                  <w:rFonts w:ascii="Times New Roman" w:hAnsi="Times New Roman"/>
                  <w:sz w:val="24"/>
                  <w:szCs w:val="24"/>
                </w:rPr>
                <w:delText>CCA2</w:delText>
              </w:r>
            </w:del>
          </w:p>
        </w:tc>
        <w:tc>
          <w:tcPr>
            <w:tcW w:w="592" w:type="dxa"/>
            <w:tcPrChange w:id="1342" w:author="Plankton" w:date="2019-05-31T18:25:00Z">
              <w:tcPr>
                <w:tcW w:w="703" w:type="dxa"/>
                <w:gridSpan w:val="2"/>
              </w:tcPr>
            </w:tcPrChange>
          </w:tcPr>
          <w:p>
            <w:pPr>
              <w:rPr>
                <w:del w:id="1343" w:author="Plankton" w:date="2019-05-31T10:15:00Z"/>
                <w:rFonts w:ascii="Times New Roman" w:hAnsi="Times New Roman"/>
                <w:sz w:val="24"/>
                <w:szCs w:val="24"/>
              </w:rPr>
            </w:pPr>
            <w:del w:id="1344" w:author="Plankton" w:date="2019-05-31T10:15:00Z">
              <w:r>
                <w:rPr>
                  <w:rFonts w:ascii="Times New Roman" w:hAnsi="Times New Roman"/>
                  <w:sz w:val="24"/>
                  <w:szCs w:val="24"/>
                </w:rPr>
                <w:delText>1</w:delText>
              </w:r>
            </w:del>
          </w:p>
        </w:tc>
        <w:tc>
          <w:tcPr>
            <w:tcW w:w="3167" w:type="dxa"/>
            <w:gridSpan w:val="2"/>
            <w:tcPrChange w:id="1345" w:author="Plankton" w:date="2019-05-31T18:25:00Z">
              <w:tcPr>
                <w:tcW w:w="1236" w:type="dxa"/>
                <w:gridSpan w:val="3"/>
              </w:tcPr>
            </w:tcPrChange>
          </w:tcPr>
          <w:p>
            <w:pPr>
              <w:rPr>
                <w:del w:id="1346" w:author="Plankton" w:date="2019-05-31T10:15:00Z"/>
                <w:rFonts w:ascii="Times New Roman" w:hAnsi="Times New Roman"/>
                <w:sz w:val="24"/>
                <w:szCs w:val="24"/>
              </w:rPr>
            </w:pPr>
            <w:del w:id="1347" w:author="Plankton" w:date="2019-05-31T10:15:00Z">
              <w:r>
                <w:rPr>
                  <w:rFonts w:ascii="Times New Roman" w:hAnsi="Times New Roman"/>
                  <w:sz w:val="24"/>
                  <w:szCs w:val="24"/>
                </w:rPr>
                <w:delText>0.0006610</w:delText>
              </w:r>
            </w:del>
          </w:p>
        </w:tc>
        <w:tc>
          <w:tcPr>
            <w:tcW w:w="1236" w:type="dxa"/>
            <w:gridSpan w:val="2"/>
            <w:tcPrChange w:id="1348" w:author="Plankton" w:date="2019-05-31T18:25:00Z">
              <w:tcPr>
                <w:tcW w:w="1236" w:type="dxa"/>
                <w:gridSpan w:val="3"/>
              </w:tcPr>
            </w:tcPrChange>
          </w:tcPr>
          <w:p>
            <w:pPr>
              <w:rPr>
                <w:del w:id="1349" w:author="Plankton" w:date="2019-05-31T10:15:00Z"/>
                <w:rFonts w:ascii="Times New Roman" w:hAnsi="Times New Roman"/>
                <w:sz w:val="24"/>
                <w:szCs w:val="24"/>
              </w:rPr>
            </w:pPr>
            <w:del w:id="1350" w:author="Plankton" w:date="2019-05-31T10:15:00Z">
              <w:r>
                <w:rPr>
                  <w:rFonts w:ascii="Times New Roman" w:hAnsi="Times New Roman"/>
                  <w:sz w:val="24"/>
                  <w:szCs w:val="24"/>
                </w:rPr>
                <w:delText>3.1092263</w:delText>
              </w:r>
            </w:del>
          </w:p>
        </w:tc>
        <w:tc>
          <w:tcPr>
            <w:tcW w:w="921" w:type="dxa"/>
            <w:gridSpan w:val="2"/>
            <w:tcPrChange w:id="1351" w:author="Plankton" w:date="2019-05-31T18:25:00Z">
              <w:tcPr>
                <w:tcW w:w="1411" w:type="dxa"/>
                <w:gridSpan w:val="3"/>
              </w:tcPr>
            </w:tcPrChange>
          </w:tcPr>
          <w:p>
            <w:pPr>
              <w:rPr>
                <w:del w:id="1352" w:author="Plankton" w:date="2019-05-31T10:15:00Z"/>
                <w:rFonts w:ascii="Times New Roman" w:hAnsi="Times New Roman"/>
                <w:sz w:val="24"/>
                <w:szCs w:val="24"/>
              </w:rPr>
            </w:pPr>
            <w:del w:id="1353" w:author="Plankton" w:date="2019-05-31T10:15:00Z">
              <w:r>
                <w:rPr>
                  <w:rFonts w:ascii="Times New Roman" w:hAnsi="Times New Roman"/>
                  <w:sz w:val="24"/>
                  <w:szCs w:val="24"/>
                </w:rPr>
                <w:delText>0.0923</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355"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354" w:author="Plankton" w:date="2019-05-31T10:15:00Z"/>
          <w:trPrChange w:id="1355" w:author="Plankton" w:date="2019-05-31T18:25:00Z">
            <w:trPr>
              <w:gridAfter w:val="3"/>
              <w:wAfter w:w="2848" w:type="dxa"/>
            </w:trPr>
          </w:trPrChange>
        </w:trPr>
        <w:tc>
          <w:tcPr>
            <w:tcW w:w="1745" w:type="dxa"/>
            <w:tcPrChange w:id="1356" w:author="Plankton" w:date="2019-05-31T18:25:00Z">
              <w:tcPr>
                <w:tcW w:w="1626" w:type="dxa"/>
              </w:tcPr>
            </w:tcPrChange>
          </w:tcPr>
          <w:p>
            <w:pPr>
              <w:rPr>
                <w:del w:id="1357" w:author="Plankton" w:date="2019-05-31T10:15:00Z"/>
                <w:rFonts w:ascii="Times New Roman" w:hAnsi="Times New Roman"/>
                <w:sz w:val="24"/>
                <w:szCs w:val="24"/>
              </w:rPr>
            </w:pPr>
            <w:del w:id="1358" w:author="Plankton" w:date="2019-05-31T10:15:00Z">
              <w:r>
                <w:rPr>
                  <w:rFonts w:ascii="Times New Roman" w:hAnsi="Times New Roman"/>
                  <w:sz w:val="24"/>
                  <w:szCs w:val="24"/>
                </w:rPr>
                <w:delText>CCA3</w:delText>
              </w:r>
            </w:del>
          </w:p>
        </w:tc>
        <w:tc>
          <w:tcPr>
            <w:tcW w:w="592" w:type="dxa"/>
            <w:tcPrChange w:id="1359" w:author="Plankton" w:date="2019-05-31T18:25:00Z">
              <w:tcPr>
                <w:tcW w:w="703" w:type="dxa"/>
                <w:gridSpan w:val="2"/>
              </w:tcPr>
            </w:tcPrChange>
          </w:tcPr>
          <w:p>
            <w:pPr>
              <w:rPr>
                <w:del w:id="1360" w:author="Plankton" w:date="2019-05-31T10:15:00Z"/>
                <w:rFonts w:ascii="Times New Roman" w:hAnsi="Times New Roman"/>
                <w:sz w:val="24"/>
                <w:szCs w:val="24"/>
              </w:rPr>
            </w:pPr>
            <w:del w:id="1361" w:author="Plankton" w:date="2019-05-31T10:15:00Z">
              <w:r>
                <w:rPr>
                  <w:rFonts w:ascii="Times New Roman" w:hAnsi="Times New Roman"/>
                  <w:sz w:val="24"/>
                  <w:szCs w:val="24"/>
                </w:rPr>
                <w:delText>1</w:delText>
              </w:r>
            </w:del>
          </w:p>
        </w:tc>
        <w:tc>
          <w:tcPr>
            <w:tcW w:w="3167" w:type="dxa"/>
            <w:gridSpan w:val="2"/>
            <w:tcPrChange w:id="1362" w:author="Plankton" w:date="2019-05-31T18:25:00Z">
              <w:tcPr>
                <w:tcW w:w="1236" w:type="dxa"/>
                <w:gridSpan w:val="3"/>
              </w:tcPr>
            </w:tcPrChange>
          </w:tcPr>
          <w:p>
            <w:pPr>
              <w:rPr>
                <w:del w:id="1363" w:author="Plankton" w:date="2019-05-31T10:15:00Z"/>
                <w:rFonts w:ascii="Times New Roman" w:hAnsi="Times New Roman"/>
                <w:sz w:val="24"/>
                <w:szCs w:val="24"/>
              </w:rPr>
            </w:pPr>
            <w:del w:id="1364" w:author="Plankton" w:date="2019-05-31T10:15:00Z">
              <w:r>
                <w:rPr>
                  <w:rFonts w:ascii="Times New Roman" w:hAnsi="Times New Roman"/>
                  <w:sz w:val="24"/>
                  <w:szCs w:val="24"/>
                </w:rPr>
                <w:delText>0.0003864</w:delText>
              </w:r>
            </w:del>
          </w:p>
        </w:tc>
        <w:tc>
          <w:tcPr>
            <w:tcW w:w="1236" w:type="dxa"/>
            <w:gridSpan w:val="2"/>
            <w:tcPrChange w:id="1365" w:author="Plankton" w:date="2019-05-31T18:25:00Z">
              <w:tcPr>
                <w:tcW w:w="1236" w:type="dxa"/>
                <w:gridSpan w:val="3"/>
              </w:tcPr>
            </w:tcPrChange>
          </w:tcPr>
          <w:p>
            <w:pPr>
              <w:rPr>
                <w:del w:id="1366" w:author="Plankton" w:date="2019-05-31T10:15:00Z"/>
                <w:rFonts w:ascii="Times New Roman" w:hAnsi="Times New Roman"/>
                <w:sz w:val="24"/>
                <w:szCs w:val="24"/>
              </w:rPr>
            </w:pPr>
            <w:del w:id="1367" w:author="Plankton" w:date="2019-05-31T10:15:00Z">
              <w:r>
                <w:rPr>
                  <w:rFonts w:ascii="Times New Roman" w:hAnsi="Times New Roman"/>
                  <w:sz w:val="24"/>
                  <w:szCs w:val="24"/>
                </w:rPr>
                <w:delText>1.8175613</w:delText>
              </w:r>
            </w:del>
          </w:p>
        </w:tc>
        <w:tc>
          <w:tcPr>
            <w:tcW w:w="921" w:type="dxa"/>
            <w:gridSpan w:val="2"/>
            <w:tcPrChange w:id="1368" w:author="Plankton" w:date="2019-05-31T18:25:00Z">
              <w:tcPr>
                <w:tcW w:w="1411" w:type="dxa"/>
                <w:gridSpan w:val="3"/>
              </w:tcPr>
            </w:tcPrChange>
          </w:tcPr>
          <w:p>
            <w:pPr>
              <w:rPr>
                <w:del w:id="1369" w:author="Plankton" w:date="2019-05-31T10:15:00Z"/>
                <w:rFonts w:ascii="Times New Roman" w:hAnsi="Times New Roman"/>
                <w:sz w:val="24"/>
                <w:szCs w:val="24"/>
              </w:rPr>
            </w:pPr>
            <w:del w:id="1370" w:author="Plankton" w:date="2019-05-31T10:15:00Z">
              <w:r>
                <w:rPr>
                  <w:rFonts w:ascii="Times New Roman" w:hAnsi="Times New Roman"/>
                  <w:sz w:val="24"/>
                  <w:szCs w:val="24"/>
                </w:rPr>
                <w:delText>0.4007</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372"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371" w:author="Plankton" w:date="2019-05-31T10:15:00Z"/>
          <w:trPrChange w:id="1372" w:author="Plankton" w:date="2019-05-31T18:25:00Z">
            <w:trPr>
              <w:gridAfter w:val="3"/>
              <w:wAfter w:w="2848" w:type="dxa"/>
            </w:trPr>
          </w:trPrChange>
        </w:trPr>
        <w:tc>
          <w:tcPr>
            <w:tcW w:w="1745" w:type="dxa"/>
            <w:tcPrChange w:id="1373" w:author="Plankton" w:date="2019-05-31T18:25:00Z">
              <w:tcPr>
                <w:tcW w:w="1626" w:type="dxa"/>
              </w:tcPr>
            </w:tcPrChange>
          </w:tcPr>
          <w:p>
            <w:pPr>
              <w:rPr>
                <w:del w:id="1374" w:author="Plankton" w:date="2019-05-31T10:15:00Z"/>
                <w:rFonts w:ascii="Times New Roman" w:hAnsi="Times New Roman"/>
                <w:sz w:val="24"/>
                <w:szCs w:val="24"/>
              </w:rPr>
            </w:pPr>
            <w:del w:id="1375" w:author="Plankton" w:date="2019-05-31T10:15:00Z">
              <w:r>
                <w:rPr>
                  <w:rFonts w:ascii="Times New Roman" w:hAnsi="Times New Roman"/>
                  <w:sz w:val="24"/>
                  <w:szCs w:val="24"/>
                </w:rPr>
                <w:delText>CCA4</w:delText>
              </w:r>
            </w:del>
          </w:p>
        </w:tc>
        <w:tc>
          <w:tcPr>
            <w:tcW w:w="592" w:type="dxa"/>
            <w:tcPrChange w:id="1376" w:author="Plankton" w:date="2019-05-31T18:25:00Z">
              <w:tcPr>
                <w:tcW w:w="703" w:type="dxa"/>
                <w:gridSpan w:val="2"/>
              </w:tcPr>
            </w:tcPrChange>
          </w:tcPr>
          <w:p>
            <w:pPr>
              <w:rPr>
                <w:del w:id="1377" w:author="Plankton" w:date="2019-05-31T10:15:00Z"/>
                <w:rFonts w:ascii="Times New Roman" w:hAnsi="Times New Roman"/>
                <w:sz w:val="24"/>
                <w:szCs w:val="24"/>
              </w:rPr>
            </w:pPr>
            <w:del w:id="1378" w:author="Plankton" w:date="2019-05-31T10:15:00Z">
              <w:r>
                <w:rPr>
                  <w:rFonts w:ascii="Times New Roman" w:hAnsi="Times New Roman"/>
                  <w:sz w:val="24"/>
                  <w:szCs w:val="24"/>
                </w:rPr>
                <w:delText>1</w:delText>
              </w:r>
            </w:del>
          </w:p>
        </w:tc>
        <w:tc>
          <w:tcPr>
            <w:tcW w:w="3167" w:type="dxa"/>
            <w:gridSpan w:val="2"/>
            <w:tcPrChange w:id="1379" w:author="Plankton" w:date="2019-05-31T18:25:00Z">
              <w:tcPr>
                <w:tcW w:w="1236" w:type="dxa"/>
                <w:gridSpan w:val="3"/>
              </w:tcPr>
            </w:tcPrChange>
          </w:tcPr>
          <w:p>
            <w:pPr>
              <w:rPr>
                <w:del w:id="1380" w:author="Plankton" w:date="2019-05-31T10:15:00Z"/>
                <w:rFonts w:ascii="Times New Roman" w:hAnsi="Times New Roman"/>
                <w:sz w:val="24"/>
                <w:szCs w:val="24"/>
              </w:rPr>
            </w:pPr>
            <w:del w:id="1381" w:author="Plankton" w:date="2019-05-31T10:15:00Z">
              <w:r>
                <w:rPr>
                  <w:rFonts w:ascii="Times New Roman" w:hAnsi="Times New Roman"/>
                  <w:sz w:val="24"/>
                  <w:szCs w:val="24"/>
                </w:rPr>
                <w:delText>0.0001977</w:delText>
              </w:r>
            </w:del>
          </w:p>
        </w:tc>
        <w:tc>
          <w:tcPr>
            <w:tcW w:w="1236" w:type="dxa"/>
            <w:gridSpan w:val="2"/>
            <w:tcPrChange w:id="1382" w:author="Plankton" w:date="2019-05-31T18:25:00Z">
              <w:tcPr>
                <w:tcW w:w="1236" w:type="dxa"/>
                <w:gridSpan w:val="3"/>
              </w:tcPr>
            </w:tcPrChange>
          </w:tcPr>
          <w:p>
            <w:pPr>
              <w:rPr>
                <w:del w:id="1383" w:author="Plankton" w:date="2019-05-31T10:15:00Z"/>
                <w:rFonts w:ascii="Times New Roman" w:hAnsi="Times New Roman"/>
                <w:sz w:val="24"/>
                <w:szCs w:val="24"/>
              </w:rPr>
            </w:pPr>
            <w:del w:id="1384" w:author="Plankton" w:date="2019-05-31T10:15:00Z">
              <w:r>
                <w:rPr>
                  <w:rFonts w:ascii="Times New Roman" w:hAnsi="Times New Roman"/>
                  <w:sz w:val="24"/>
                  <w:szCs w:val="24"/>
                </w:rPr>
                <w:delText>0.9299771</w:delText>
              </w:r>
            </w:del>
          </w:p>
        </w:tc>
        <w:tc>
          <w:tcPr>
            <w:tcW w:w="921" w:type="dxa"/>
            <w:gridSpan w:val="2"/>
            <w:tcPrChange w:id="1385" w:author="Plankton" w:date="2019-05-31T18:25:00Z">
              <w:tcPr>
                <w:tcW w:w="1411" w:type="dxa"/>
                <w:gridSpan w:val="3"/>
              </w:tcPr>
            </w:tcPrChange>
          </w:tcPr>
          <w:p>
            <w:pPr>
              <w:rPr>
                <w:del w:id="1386" w:author="Plankton" w:date="2019-05-31T10:15:00Z"/>
                <w:rFonts w:ascii="Times New Roman" w:hAnsi="Times New Roman"/>
                <w:sz w:val="24"/>
                <w:szCs w:val="24"/>
              </w:rPr>
            </w:pPr>
            <w:del w:id="1387" w:author="Plankton" w:date="2019-05-31T10:15:00Z">
              <w:r>
                <w:rPr>
                  <w:rFonts w:ascii="Times New Roman" w:hAnsi="Times New Roman"/>
                  <w:sz w:val="24"/>
                  <w:szCs w:val="24"/>
                </w:rPr>
                <w:delText>0.8068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389"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388" w:author="Plankton" w:date="2019-05-31T10:15:00Z"/>
          <w:trPrChange w:id="1389" w:author="Plankton" w:date="2019-05-31T18:25:00Z">
            <w:trPr>
              <w:gridAfter w:val="3"/>
              <w:wAfter w:w="2848" w:type="dxa"/>
            </w:trPr>
          </w:trPrChange>
        </w:trPr>
        <w:tc>
          <w:tcPr>
            <w:tcW w:w="1745" w:type="dxa"/>
            <w:tcPrChange w:id="1390" w:author="Plankton" w:date="2019-05-31T18:25:00Z">
              <w:tcPr>
                <w:tcW w:w="1626" w:type="dxa"/>
              </w:tcPr>
            </w:tcPrChange>
          </w:tcPr>
          <w:p>
            <w:pPr>
              <w:rPr>
                <w:del w:id="1391" w:author="Plankton" w:date="2019-05-31T10:15:00Z"/>
                <w:rFonts w:ascii="Times New Roman" w:hAnsi="Times New Roman"/>
                <w:sz w:val="24"/>
                <w:szCs w:val="24"/>
              </w:rPr>
            </w:pPr>
            <w:del w:id="1392" w:author="Plankton" w:date="2019-05-31T10:15:00Z">
              <w:r>
                <w:rPr>
                  <w:rFonts w:ascii="Times New Roman" w:hAnsi="Times New Roman"/>
                  <w:sz w:val="24"/>
                  <w:szCs w:val="24"/>
                </w:rPr>
                <w:delText>CCA5</w:delText>
              </w:r>
            </w:del>
          </w:p>
        </w:tc>
        <w:tc>
          <w:tcPr>
            <w:tcW w:w="592" w:type="dxa"/>
            <w:tcPrChange w:id="1393" w:author="Plankton" w:date="2019-05-31T18:25:00Z">
              <w:tcPr>
                <w:tcW w:w="703" w:type="dxa"/>
                <w:gridSpan w:val="2"/>
              </w:tcPr>
            </w:tcPrChange>
          </w:tcPr>
          <w:p>
            <w:pPr>
              <w:rPr>
                <w:del w:id="1394" w:author="Plankton" w:date="2019-05-31T10:15:00Z"/>
                <w:rFonts w:ascii="Times New Roman" w:hAnsi="Times New Roman"/>
                <w:sz w:val="24"/>
                <w:szCs w:val="24"/>
              </w:rPr>
            </w:pPr>
            <w:del w:id="1395" w:author="Plankton" w:date="2019-05-31T10:15:00Z">
              <w:r>
                <w:rPr>
                  <w:rFonts w:ascii="Times New Roman" w:hAnsi="Times New Roman"/>
                  <w:sz w:val="24"/>
                  <w:szCs w:val="24"/>
                </w:rPr>
                <w:delText>1</w:delText>
              </w:r>
            </w:del>
          </w:p>
        </w:tc>
        <w:tc>
          <w:tcPr>
            <w:tcW w:w="3167" w:type="dxa"/>
            <w:gridSpan w:val="2"/>
            <w:tcPrChange w:id="1396" w:author="Plankton" w:date="2019-05-31T18:25:00Z">
              <w:tcPr>
                <w:tcW w:w="1236" w:type="dxa"/>
                <w:gridSpan w:val="3"/>
              </w:tcPr>
            </w:tcPrChange>
          </w:tcPr>
          <w:p>
            <w:pPr>
              <w:rPr>
                <w:del w:id="1397" w:author="Plankton" w:date="2019-05-31T10:15:00Z"/>
                <w:rFonts w:ascii="Times New Roman" w:hAnsi="Times New Roman"/>
                <w:sz w:val="24"/>
                <w:szCs w:val="24"/>
              </w:rPr>
            </w:pPr>
            <w:del w:id="1398" w:author="Plankton" w:date="2019-05-31T10:15:00Z">
              <w:r>
                <w:rPr>
                  <w:rFonts w:ascii="Times New Roman" w:hAnsi="Times New Roman"/>
                  <w:sz w:val="24"/>
                  <w:szCs w:val="24"/>
                </w:rPr>
                <w:delText>0.0000934</w:delText>
              </w:r>
            </w:del>
          </w:p>
        </w:tc>
        <w:tc>
          <w:tcPr>
            <w:tcW w:w="1236" w:type="dxa"/>
            <w:gridSpan w:val="2"/>
            <w:tcPrChange w:id="1399" w:author="Plankton" w:date="2019-05-31T18:25:00Z">
              <w:tcPr>
                <w:tcW w:w="1236" w:type="dxa"/>
                <w:gridSpan w:val="3"/>
              </w:tcPr>
            </w:tcPrChange>
          </w:tcPr>
          <w:p>
            <w:pPr>
              <w:rPr>
                <w:del w:id="1400" w:author="Plankton" w:date="2019-05-31T10:15:00Z"/>
                <w:rFonts w:ascii="Times New Roman" w:hAnsi="Times New Roman"/>
                <w:sz w:val="24"/>
                <w:szCs w:val="24"/>
              </w:rPr>
            </w:pPr>
            <w:del w:id="1401" w:author="Plankton" w:date="2019-05-31T10:15:00Z">
              <w:r>
                <w:rPr>
                  <w:rFonts w:ascii="Times New Roman" w:hAnsi="Times New Roman"/>
                  <w:sz w:val="24"/>
                  <w:szCs w:val="24"/>
                </w:rPr>
                <w:delText>0.4392128</w:delText>
              </w:r>
            </w:del>
          </w:p>
        </w:tc>
        <w:tc>
          <w:tcPr>
            <w:tcW w:w="921" w:type="dxa"/>
            <w:gridSpan w:val="2"/>
            <w:tcPrChange w:id="1402" w:author="Plankton" w:date="2019-05-31T18:25:00Z">
              <w:tcPr>
                <w:tcW w:w="1411" w:type="dxa"/>
                <w:gridSpan w:val="3"/>
              </w:tcPr>
            </w:tcPrChange>
          </w:tcPr>
          <w:p>
            <w:pPr>
              <w:rPr>
                <w:del w:id="1403" w:author="Plankton" w:date="2019-05-31T10:15:00Z"/>
                <w:rFonts w:ascii="Times New Roman" w:hAnsi="Times New Roman"/>
                <w:sz w:val="24"/>
                <w:szCs w:val="24"/>
              </w:rPr>
            </w:pPr>
            <w:del w:id="1404" w:author="Plankton" w:date="2019-05-31T10:15:00Z">
              <w:r>
                <w:rPr>
                  <w:rFonts w:ascii="Times New Roman" w:hAnsi="Times New Roman"/>
                  <w:sz w:val="24"/>
                  <w:szCs w:val="24"/>
                </w:rPr>
                <w:delText>0.9194</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06"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del w:id="1405" w:author="Plankton" w:date="2019-05-31T10:15:00Z"/>
          <w:trPrChange w:id="1406" w:author="Plankton" w:date="2019-05-31T18:25:00Z">
            <w:trPr>
              <w:gridAfter w:val="3"/>
              <w:wAfter w:w="2848" w:type="dxa"/>
            </w:trPr>
          </w:trPrChange>
        </w:trPr>
        <w:tc>
          <w:tcPr>
            <w:tcW w:w="1745" w:type="dxa"/>
            <w:tcPrChange w:id="1407" w:author="Plankton" w:date="2019-05-31T18:25:00Z">
              <w:tcPr>
                <w:tcW w:w="1626" w:type="dxa"/>
              </w:tcPr>
            </w:tcPrChange>
          </w:tcPr>
          <w:p>
            <w:pPr>
              <w:rPr>
                <w:del w:id="1408" w:author="Plankton" w:date="2019-05-31T10:15:00Z"/>
                <w:rFonts w:ascii="Times New Roman" w:hAnsi="Times New Roman"/>
                <w:sz w:val="24"/>
                <w:szCs w:val="24"/>
              </w:rPr>
            </w:pPr>
            <w:del w:id="1409" w:author="Plankton" w:date="2019-05-31T10:15:00Z">
              <w:r>
                <w:rPr>
                  <w:rFonts w:ascii="Times New Roman" w:hAnsi="Times New Roman"/>
                  <w:sz w:val="24"/>
                  <w:szCs w:val="24"/>
                </w:rPr>
                <w:delText>Residual</w:delText>
              </w:r>
            </w:del>
          </w:p>
        </w:tc>
        <w:tc>
          <w:tcPr>
            <w:tcW w:w="592" w:type="dxa"/>
            <w:tcPrChange w:id="1410" w:author="Plankton" w:date="2019-05-31T18:25:00Z">
              <w:tcPr>
                <w:tcW w:w="703" w:type="dxa"/>
                <w:gridSpan w:val="2"/>
              </w:tcPr>
            </w:tcPrChange>
          </w:tcPr>
          <w:p>
            <w:pPr>
              <w:rPr>
                <w:del w:id="1411" w:author="Plankton" w:date="2019-05-31T10:15:00Z"/>
                <w:rFonts w:ascii="Times New Roman" w:hAnsi="Times New Roman"/>
                <w:sz w:val="24"/>
                <w:szCs w:val="24"/>
              </w:rPr>
            </w:pPr>
            <w:del w:id="1412" w:author="Plankton" w:date="2019-05-31T10:15:00Z">
              <w:r>
                <w:rPr>
                  <w:rFonts w:ascii="Times New Roman" w:hAnsi="Times New Roman"/>
                  <w:sz w:val="24"/>
                  <w:szCs w:val="24"/>
                </w:rPr>
                <w:delText>50</w:delText>
              </w:r>
            </w:del>
          </w:p>
        </w:tc>
        <w:tc>
          <w:tcPr>
            <w:tcW w:w="3167" w:type="dxa"/>
            <w:gridSpan w:val="2"/>
            <w:tcPrChange w:id="1413" w:author="Plankton" w:date="2019-05-31T18:25:00Z">
              <w:tcPr>
                <w:tcW w:w="1236" w:type="dxa"/>
                <w:gridSpan w:val="3"/>
              </w:tcPr>
            </w:tcPrChange>
          </w:tcPr>
          <w:p>
            <w:pPr>
              <w:rPr>
                <w:del w:id="1414" w:author="Plankton" w:date="2019-05-31T10:15:00Z"/>
                <w:rFonts w:ascii="Times New Roman" w:hAnsi="Times New Roman"/>
                <w:sz w:val="24"/>
                <w:szCs w:val="24"/>
              </w:rPr>
            </w:pPr>
            <w:del w:id="1415" w:author="Plankton" w:date="2019-05-31T10:15:00Z">
              <w:r>
                <w:rPr>
                  <w:rFonts w:ascii="Times New Roman" w:hAnsi="Times New Roman"/>
                  <w:sz w:val="24"/>
                  <w:szCs w:val="24"/>
                </w:rPr>
                <w:delText>0.0106304</w:delText>
              </w:r>
            </w:del>
          </w:p>
        </w:tc>
        <w:tc>
          <w:tcPr>
            <w:tcW w:w="1236" w:type="dxa"/>
            <w:gridSpan w:val="2"/>
            <w:tcPrChange w:id="1416" w:author="Plankton" w:date="2019-05-31T18:25:00Z">
              <w:tcPr>
                <w:tcW w:w="1236" w:type="dxa"/>
                <w:gridSpan w:val="3"/>
              </w:tcPr>
            </w:tcPrChange>
          </w:tcPr>
          <w:p>
            <w:pPr>
              <w:rPr>
                <w:del w:id="1417" w:author="Plankton" w:date="2019-05-31T10:15:00Z"/>
                <w:rFonts w:ascii="Times New Roman" w:hAnsi="Times New Roman"/>
                <w:sz w:val="24"/>
                <w:szCs w:val="24"/>
              </w:rPr>
            </w:pPr>
            <w:del w:id="1418" w:author="Plankton" w:date="2019-05-31T10:15:00Z">
              <w:r>
                <w:rPr>
                  <w:rFonts w:ascii="Times New Roman" w:hAnsi="Times New Roman"/>
                  <w:sz w:val="24"/>
                  <w:szCs w:val="24"/>
                </w:rPr>
                <w:delText>NA</w:delText>
              </w:r>
            </w:del>
          </w:p>
        </w:tc>
        <w:tc>
          <w:tcPr>
            <w:tcW w:w="921" w:type="dxa"/>
            <w:gridSpan w:val="2"/>
            <w:tcPrChange w:id="1419" w:author="Plankton" w:date="2019-05-31T18:25:00Z">
              <w:tcPr>
                <w:tcW w:w="1411" w:type="dxa"/>
                <w:gridSpan w:val="3"/>
              </w:tcPr>
            </w:tcPrChange>
          </w:tcPr>
          <w:p>
            <w:pPr>
              <w:rPr>
                <w:del w:id="1420" w:author="Plankton" w:date="2019-05-31T10:15:00Z"/>
                <w:rFonts w:ascii="Times New Roman" w:hAnsi="Times New Roman"/>
                <w:sz w:val="24"/>
                <w:szCs w:val="24"/>
              </w:rPr>
            </w:pPr>
            <w:del w:id="1421" w:author="Plankton" w:date="2019-05-31T10:15: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23"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422" w:author="Plankton" w:date="2019-05-31T18:24:00Z"/>
        </w:trPr>
        <w:tc>
          <w:tcPr>
            <w:tcW w:w="7107" w:type="dxa"/>
            <w:gridSpan w:val="7"/>
            <w:tcPrChange w:id="1424" w:author="Plankton" w:date="2019-05-31T18:25:00Z">
              <w:tcPr>
                <w:tcW w:w="9060" w:type="dxa"/>
                <w:gridSpan w:val="15"/>
              </w:tcPr>
            </w:tcPrChange>
          </w:tcPr>
          <w:p>
            <w:pPr>
              <w:pStyle w:val="40"/>
              <w:numPr>
                <w:ilvl w:val="0"/>
                <w:numId w:val="4"/>
              </w:numPr>
              <w:rPr>
                <w:ins w:id="1426" w:author="Plankton" w:date="2019-05-31T18:24:00Z"/>
                <w:rFonts w:ascii="Times New Roman" w:hAnsi="Times New Roman"/>
                <w:sz w:val="24"/>
                <w:szCs w:val="24"/>
                <w:lang w:val="en-US"/>
                <w:rPrChange w:id="1427" w:author="Plankton" w:date="2019-05-31T18:27:00Z">
                  <w:rPr>
                    <w:ins w:id="1428" w:author="Plankton" w:date="2019-05-31T18:24:00Z"/>
                    <w:lang w:val="en-US"/>
                  </w:rPr>
                </w:rPrChange>
              </w:rPr>
              <w:pPrChange w:id="1425" w:author="Plankton" w:date="2019-05-31T18:27:00Z">
                <w:pPr/>
              </w:pPrChange>
            </w:pPr>
            <w:ins w:id="1429" w:author="Plankton" w:date="2019-05-31T18:24:00Z">
              <w:r>
                <w:rPr>
                  <w:rFonts w:ascii="Times New Roman" w:hAnsi="Times New Roman"/>
                  <w:sz w:val="24"/>
                  <w:szCs w:val="24"/>
                  <w:lang w:val="en-US"/>
                  <w:rPrChange w:id="1430" w:author="Plankton" w:date="2019-05-31T18:27:00Z">
                    <w:rPr>
                      <w:lang w:val="en-US"/>
                    </w:rPr>
                  </w:rPrChange>
                </w:rPr>
                <w:t>Permutation significance test of the final CCA model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32"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431" w:author="Plankton" w:date="2019-05-31T18:24:00Z"/>
        </w:trPr>
        <w:tc>
          <w:tcPr>
            <w:tcW w:w="1745" w:type="dxa"/>
            <w:tcPrChange w:id="1433" w:author="Plankton" w:date="2019-05-31T18:25:00Z">
              <w:tcPr>
                <w:tcW w:w="2463" w:type="dxa"/>
                <w:gridSpan w:val="5"/>
              </w:tcPr>
            </w:tcPrChange>
          </w:tcPr>
          <w:p>
            <w:pPr>
              <w:rPr>
                <w:ins w:id="1434" w:author="Plankton" w:date="2019-05-31T18:24:00Z"/>
                <w:rFonts w:ascii="Times New Roman" w:hAnsi="Times New Roman"/>
                <w:sz w:val="24"/>
                <w:szCs w:val="24"/>
                <w:lang w:val="en-US"/>
              </w:rPr>
            </w:pPr>
            <w:ins w:id="1435" w:author="Plankton" w:date="2019-05-31T18:24:00Z">
              <w:r>
                <w:rPr>
                  <w:rFonts w:ascii="Times New Roman" w:hAnsi="Times New Roman"/>
                  <w:sz w:val="24"/>
                  <w:szCs w:val="24"/>
                  <w:lang w:val="en-US"/>
                </w:rPr>
                <w:t xml:space="preserve">Term </w:t>
              </w:r>
            </w:ins>
          </w:p>
        </w:tc>
        <w:tc>
          <w:tcPr>
            <w:tcW w:w="592" w:type="dxa"/>
            <w:tcPrChange w:id="1436" w:author="Plankton" w:date="2019-05-31T18:25:00Z">
              <w:tcPr>
                <w:tcW w:w="1238" w:type="dxa"/>
                <w:gridSpan w:val="2"/>
              </w:tcPr>
            </w:tcPrChange>
          </w:tcPr>
          <w:p>
            <w:pPr>
              <w:rPr>
                <w:ins w:id="1437" w:author="Plankton" w:date="2019-05-31T18:24:00Z"/>
                <w:rFonts w:ascii="Times New Roman" w:hAnsi="Times New Roman"/>
                <w:sz w:val="24"/>
                <w:szCs w:val="24"/>
                <w:lang w:val="en-US"/>
              </w:rPr>
            </w:pPr>
            <w:ins w:id="1438" w:author="Plankton" w:date="2019-05-31T18:24:00Z">
              <w:r>
                <w:rPr>
                  <w:rFonts w:ascii="Times New Roman" w:hAnsi="Times New Roman"/>
                  <w:sz w:val="24"/>
                  <w:szCs w:val="24"/>
                  <w:lang w:val="en-US"/>
                </w:rPr>
                <w:t xml:space="preserve">df </w:t>
              </w:r>
            </w:ins>
          </w:p>
        </w:tc>
        <w:tc>
          <w:tcPr>
            <w:tcW w:w="2318" w:type="dxa"/>
            <w:tcPrChange w:id="1439" w:author="Plankton" w:date="2019-05-31T18:25:00Z">
              <w:tcPr>
                <w:tcW w:w="1735" w:type="dxa"/>
                <w:gridSpan w:val="3"/>
              </w:tcPr>
            </w:tcPrChange>
          </w:tcPr>
          <w:p>
            <w:pPr>
              <w:rPr>
                <w:ins w:id="1440" w:author="Plankton" w:date="2019-05-31T18:24:00Z"/>
                <w:rFonts w:ascii="Times New Roman" w:hAnsi="Times New Roman"/>
                <w:sz w:val="24"/>
                <w:szCs w:val="24"/>
                <w:lang w:val="en-US"/>
              </w:rPr>
            </w:pPr>
            <w:ins w:id="1441" w:author="Plankton" w:date="2019-05-31T18:24:00Z">
              <w:r>
                <w:rPr>
                  <w:rFonts w:ascii="Times New Roman" w:hAnsi="Times New Roman"/>
                  <w:sz w:val="24"/>
                  <w:szCs w:val="24"/>
                  <w:lang w:val="en-US"/>
                </w:rPr>
                <w:t xml:space="preserve">ChiSquare </w:t>
              </w:r>
            </w:ins>
          </w:p>
        </w:tc>
        <w:tc>
          <w:tcPr>
            <w:tcW w:w="1416" w:type="dxa"/>
            <w:gridSpan w:val="2"/>
            <w:tcPrChange w:id="1442" w:author="Plankton" w:date="2019-05-31T18:25:00Z">
              <w:tcPr>
                <w:tcW w:w="1812" w:type="dxa"/>
                <w:gridSpan w:val="3"/>
              </w:tcPr>
            </w:tcPrChange>
          </w:tcPr>
          <w:p>
            <w:pPr>
              <w:rPr>
                <w:ins w:id="1443" w:author="Plankton" w:date="2019-05-31T18:24:00Z"/>
                <w:rFonts w:ascii="Times New Roman" w:hAnsi="Times New Roman"/>
                <w:sz w:val="24"/>
                <w:szCs w:val="24"/>
                <w:lang w:val="en-US"/>
              </w:rPr>
            </w:pPr>
            <w:ins w:id="1444" w:author="Plankton" w:date="2019-05-31T18:24:00Z">
              <w:r>
                <w:rPr>
                  <w:rFonts w:ascii="Times New Roman" w:hAnsi="Times New Roman"/>
                  <w:sz w:val="24"/>
                  <w:szCs w:val="24"/>
                  <w:lang w:val="en-US"/>
                </w:rPr>
                <w:t xml:space="preserve">statistic </w:t>
              </w:r>
            </w:ins>
          </w:p>
        </w:tc>
        <w:tc>
          <w:tcPr>
            <w:tcW w:w="1036" w:type="dxa"/>
            <w:gridSpan w:val="2"/>
            <w:tcPrChange w:id="1445" w:author="Plankton" w:date="2019-05-31T18:25:00Z">
              <w:tcPr>
                <w:tcW w:w="1812" w:type="dxa"/>
                <w:gridSpan w:val="2"/>
              </w:tcPr>
            </w:tcPrChange>
          </w:tcPr>
          <w:p>
            <w:pPr>
              <w:rPr>
                <w:ins w:id="1446" w:author="Plankton" w:date="2019-05-31T18:24:00Z"/>
                <w:rFonts w:ascii="Times New Roman" w:hAnsi="Times New Roman"/>
                <w:sz w:val="24"/>
                <w:szCs w:val="24"/>
                <w:lang w:val="en-US"/>
              </w:rPr>
            </w:pPr>
            <w:ins w:id="1447" w:author="Plankton" w:date="2019-05-31T18:24:00Z">
              <w:r>
                <w:rPr>
                  <w:rFonts w:ascii="Times New Roman" w:hAnsi="Times New Roman"/>
                  <w:sz w:val="24"/>
                  <w:szCs w:val="24"/>
                  <w:lang w:val="en-US"/>
                </w:rPr>
                <w:t>p.value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49"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448" w:author="Plankton" w:date="2019-05-31T18:23:00Z"/>
          <w:trPrChange w:id="1449" w:author="Plankton" w:date="2019-05-31T18:25:00Z">
            <w:trPr>
              <w:gridAfter w:val="1"/>
              <w:wAfter w:w="1177" w:type="dxa"/>
            </w:trPr>
          </w:trPrChange>
        </w:trPr>
        <w:tc>
          <w:tcPr>
            <w:tcW w:w="1745" w:type="dxa"/>
            <w:tcPrChange w:id="1450" w:author="Plankton" w:date="2019-05-31T18:25:00Z">
              <w:tcPr>
                <w:tcW w:w="1745" w:type="dxa"/>
                <w:gridSpan w:val="2"/>
              </w:tcPr>
            </w:tcPrChange>
          </w:tcPr>
          <w:p>
            <w:pPr>
              <w:rPr>
                <w:ins w:id="1451" w:author="Plankton" w:date="2019-05-31T18:23:00Z"/>
                <w:rFonts w:ascii="Times New Roman" w:hAnsi="Times New Roman"/>
                <w:sz w:val="24"/>
                <w:szCs w:val="24"/>
                <w:lang w:val="en-US"/>
              </w:rPr>
            </w:pPr>
            <w:ins w:id="1452" w:author="Plankton" w:date="2019-05-31T18:23:00Z">
              <w:r>
                <w:rPr>
                  <w:rFonts w:ascii="Times New Roman" w:hAnsi="Times New Roman"/>
                  <w:sz w:val="24"/>
                  <w:szCs w:val="24"/>
                  <w:lang w:val="en-US"/>
                </w:rPr>
                <w:t xml:space="preserve">Model </w:t>
              </w:r>
            </w:ins>
          </w:p>
        </w:tc>
        <w:tc>
          <w:tcPr>
            <w:tcW w:w="592" w:type="dxa"/>
            <w:tcPrChange w:id="1453" w:author="Plankton" w:date="2019-05-31T18:25:00Z">
              <w:tcPr>
                <w:tcW w:w="592" w:type="dxa"/>
                <w:gridSpan w:val="2"/>
              </w:tcPr>
            </w:tcPrChange>
          </w:tcPr>
          <w:p>
            <w:pPr>
              <w:rPr>
                <w:ins w:id="1454" w:author="Plankton" w:date="2019-05-31T18:23:00Z"/>
                <w:rFonts w:ascii="Times New Roman" w:hAnsi="Times New Roman"/>
                <w:sz w:val="24"/>
                <w:szCs w:val="24"/>
                <w:lang w:val="en-US"/>
              </w:rPr>
            </w:pPr>
            <w:ins w:id="1455" w:author="Plankton" w:date="2019-05-31T18:23:00Z">
              <w:r>
                <w:rPr>
                  <w:rFonts w:ascii="Times New Roman" w:hAnsi="Times New Roman"/>
                  <w:sz w:val="24"/>
                  <w:szCs w:val="24"/>
                  <w:lang w:val="en-US"/>
                </w:rPr>
                <w:t xml:space="preserve">5 </w:t>
              </w:r>
            </w:ins>
          </w:p>
        </w:tc>
        <w:tc>
          <w:tcPr>
            <w:tcW w:w="2318" w:type="dxa"/>
            <w:tcPrChange w:id="1456" w:author="Plankton" w:date="2019-05-31T18:25:00Z">
              <w:tcPr>
                <w:tcW w:w="2318" w:type="dxa"/>
                <w:gridSpan w:val="4"/>
              </w:tcPr>
            </w:tcPrChange>
          </w:tcPr>
          <w:p>
            <w:pPr>
              <w:rPr>
                <w:ins w:id="1457" w:author="Plankton" w:date="2019-05-31T18:23:00Z"/>
                <w:rFonts w:ascii="Times New Roman" w:hAnsi="Times New Roman"/>
                <w:sz w:val="24"/>
                <w:szCs w:val="24"/>
                <w:lang w:val="en-US"/>
              </w:rPr>
            </w:pPr>
            <w:ins w:id="1458" w:author="Plankton" w:date="2019-05-31T18:23:00Z">
              <w:r>
                <w:rPr>
                  <w:rFonts w:ascii="Times New Roman" w:hAnsi="Times New Roman"/>
                  <w:sz w:val="24"/>
                  <w:szCs w:val="24"/>
                  <w:lang w:val="en-US"/>
                </w:rPr>
                <w:t xml:space="preserve">0.0029733 </w:t>
              </w:r>
            </w:ins>
          </w:p>
        </w:tc>
        <w:tc>
          <w:tcPr>
            <w:tcW w:w="1416" w:type="dxa"/>
            <w:gridSpan w:val="2"/>
            <w:tcPrChange w:id="1459" w:author="Plankton" w:date="2019-05-31T18:25:00Z">
              <w:tcPr>
                <w:tcW w:w="1416" w:type="dxa"/>
                <w:gridSpan w:val="3"/>
              </w:tcPr>
            </w:tcPrChange>
          </w:tcPr>
          <w:p>
            <w:pPr>
              <w:rPr>
                <w:ins w:id="1460" w:author="Plankton" w:date="2019-05-31T18:23:00Z"/>
                <w:rFonts w:ascii="Times New Roman" w:hAnsi="Times New Roman"/>
                <w:sz w:val="24"/>
                <w:szCs w:val="24"/>
                <w:lang w:val="en-US"/>
              </w:rPr>
            </w:pPr>
            <w:ins w:id="1461" w:author="Plankton" w:date="2019-05-31T18:23:00Z">
              <w:r>
                <w:rPr>
                  <w:rFonts w:ascii="Times New Roman" w:hAnsi="Times New Roman"/>
                  <w:sz w:val="24"/>
                  <w:szCs w:val="24"/>
                  <w:lang w:val="en-US"/>
                </w:rPr>
                <w:t xml:space="preserve">3.070672 </w:t>
              </w:r>
            </w:ins>
          </w:p>
        </w:tc>
        <w:tc>
          <w:tcPr>
            <w:tcW w:w="1036" w:type="dxa"/>
            <w:gridSpan w:val="2"/>
            <w:tcPrChange w:id="1462" w:author="Plankton" w:date="2019-05-31T18:25:00Z">
              <w:tcPr>
                <w:tcW w:w="1812" w:type="dxa"/>
                <w:gridSpan w:val="3"/>
              </w:tcPr>
            </w:tcPrChange>
          </w:tcPr>
          <w:p>
            <w:pPr>
              <w:rPr>
                <w:ins w:id="1463" w:author="Plankton" w:date="2019-05-31T18:23:00Z"/>
                <w:rFonts w:ascii="Times New Roman" w:hAnsi="Times New Roman"/>
                <w:sz w:val="24"/>
                <w:szCs w:val="24"/>
                <w:lang w:val="en-US"/>
              </w:rPr>
            </w:pPr>
            <w:ins w:id="1464" w:author="Plankton" w:date="2019-05-31T18:23:00Z">
              <w:r>
                <w:rPr>
                  <w:rFonts w:ascii="Times New Roman" w:hAnsi="Times New Roman"/>
                  <w:sz w:val="24"/>
                  <w:szCs w:val="24"/>
                  <w:lang w:val="en-US"/>
                </w:rPr>
                <w:t>1e-04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66"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465" w:author="Plankton" w:date="2019-05-31T18:23:00Z"/>
          <w:trPrChange w:id="1466" w:author="Plankton" w:date="2019-05-31T18:25:00Z">
            <w:trPr>
              <w:gridAfter w:val="1"/>
              <w:wAfter w:w="1177" w:type="dxa"/>
            </w:trPr>
          </w:trPrChange>
        </w:trPr>
        <w:tc>
          <w:tcPr>
            <w:tcW w:w="1745" w:type="dxa"/>
            <w:tcPrChange w:id="1467" w:author="Plankton" w:date="2019-05-31T18:25:00Z">
              <w:tcPr>
                <w:tcW w:w="1745" w:type="dxa"/>
                <w:gridSpan w:val="2"/>
              </w:tcPr>
            </w:tcPrChange>
          </w:tcPr>
          <w:p>
            <w:pPr>
              <w:rPr>
                <w:ins w:id="1468" w:author="Plankton" w:date="2019-05-31T18:23:00Z"/>
                <w:rFonts w:ascii="Times New Roman" w:hAnsi="Times New Roman"/>
                <w:sz w:val="24"/>
                <w:szCs w:val="24"/>
                <w:lang w:val="en-US"/>
              </w:rPr>
            </w:pPr>
            <w:ins w:id="1469" w:author="Plankton" w:date="2019-05-31T18:23:00Z">
              <w:r>
                <w:rPr>
                  <w:rFonts w:ascii="Times New Roman" w:hAnsi="Times New Roman"/>
                  <w:sz w:val="24"/>
                  <w:szCs w:val="24"/>
                  <w:lang w:val="en-US"/>
                </w:rPr>
                <w:t xml:space="preserve">Residual </w:t>
              </w:r>
            </w:ins>
          </w:p>
        </w:tc>
        <w:tc>
          <w:tcPr>
            <w:tcW w:w="592" w:type="dxa"/>
            <w:tcPrChange w:id="1470" w:author="Plankton" w:date="2019-05-31T18:25:00Z">
              <w:tcPr>
                <w:tcW w:w="592" w:type="dxa"/>
                <w:gridSpan w:val="2"/>
              </w:tcPr>
            </w:tcPrChange>
          </w:tcPr>
          <w:p>
            <w:pPr>
              <w:rPr>
                <w:ins w:id="1471" w:author="Plankton" w:date="2019-05-31T18:23:00Z"/>
                <w:rFonts w:ascii="Times New Roman" w:hAnsi="Times New Roman"/>
                <w:sz w:val="24"/>
                <w:szCs w:val="24"/>
                <w:lang w:val="en-US"/>
              </w:rPr>
            </w:pPr>
            <w:ins w:id="1472" w:author="Plankton" w:date="2019-05-31T18:23:00Z">
              <w:r>
                <w:rPr>
                  <w:rFonts w:ascii="Times New Roman" w:hAnsi="Times New Roman"/>
                  <w:sz w:val="24"/>
                  <w:szCs w:val="24"/>
                  <w:lang w:val="en-US"/>
                </w:rPr>
                <w:t xml:space="preserve">50 </w:t>
              </w:r>
            </w:ins>
          </w:p>
        </w:tc>
        <w:tc>
          <w:tcPr>
            <w:tcW w:w="2318" w:type="dxa"/>
            <w:tcPrChange w:id="1473" w:author="Plankton" w:date="2019-05-31T18:25:00Z">
              <w:tcPr>
                <w:tcW w:w="2318" w:type="dxa"/>
                <w:gridSpan w:val="4"/>
              </w:tcPr>
            </w:tcPrChange>
          </w:tcPr>
          <w:p>
            <w:pPr>
              <w:rPr>
                <w:ins w:id="1474" w:author="Plankton" w:date="2019-05-31T18:23:00Z"/>
                <w:rFonts w:ascii="Times New Roman" w:hAnsi="Times New Roman"/>
                <w:sz w:val="24"/>
                <w:szCs w:val="24"/>
                <w:lang w:val="en-US"/>
              </w:rPr>
            </w:pPr>
            <w:ins w:id="1475" w:author="Plankton" w:date="2019-05-31T18:23:00Z">
              <w:r>
                <w:rPr>
                  <w:rFonts w:ascii="Times New Roman" w:hAnsi="Times New Roman"/>
                  <w:sz w:val="24"/>
                  <w:szCs w:val="24"/>
                  <w:lang w:val="en-US"/>
                </w:rPr>
                <w:t xml:space="preserve">0.0096830 </w:t>
              </w:r>
            </w:ins>
          </w:p>
        </w:tc>
        <w:tc>
          <w:tcPr>
            <w:tcW w:w="1416" w:type="dxa"/>
            <w:gridSpan w:val="2"/>
            <w:tcPrChange w:id="1476" w:author="Plankton" w:date="2019-05-31T18:25:00Z">
              <w:tcPr>
                <w:tcW w:w="1416" w:type="dxa"/>
                <w:gridSpan w:val="3"/>
              </w:tcPr>
            </w:tcPrChange>
          </w:tcPr>
          <w:p>
            <w:pPr>
              <w:rPr>
                <w:ins w:id="1477" w:author="Plankton" w:date="2019-05-31T18:23:00Z"/>
                <w:rFonts w:ascii="Times New Roman" w:hAnsi="Times New Roman"/>
                <w:sz w:val="24"/>
                <w:szCs w:val="24"/>
                <w:lang w:val="en-US"/>
              </w:rPr>
            </w:pPr>
            <w:ins w:id="1478" w:author="Plankton" w:date="2019-05-31T18:23:00Z">
              <w:r>
                <w:rPr>
                  <w:rFonts w:ascii="Times New Roman" w:hAnsi="Times New Roman"/>
                  <w:sz w:val="24"/>
                  <w:szCs w:val="24"/>
                  <w:lang w:val="en-US"/>
                </w:rPr>
                <w:t xml:space="preserve">NA </w:t>
              </w:r>
            </w:ins>
          </w:p>
        </w:tc>
        <w:tc>
          <w:tcPr>
            <w:tcW w:w="1036" w:type="dxa"/>
            <w:gridSpan w:val="2"/>
            <w:tcPrChange w:id="1479" w:author="Plankton" w:date="2019-05-31T18:25:00Z">
              <w:tcPr>
                <w:tcW w:w="1812" w:type="dxa"/>
                <w:gridSpan w:val="3"/>
              </w:tcPr>
            </w:tcPrChange>
          </w:tcPr>
          <w:p>
            <w:pPr>
              <w:rPr>
                <w:ins w:id="1480" w:author="Plankton" w:date="2019-05-31T18:23:00Z"/>
                <w:rFonts w:ascii="Times New Roman" w:hAnsi="Times New Roman"/>
                <w:sz w:val="24"/>
                <w:szCs w:val="24"/>
                <w:lang w:val="en-US"/>
              </w:rPr>
            </w:pPr>
            <w:ins w:id="1481" w:author="Plankton" w:date="2019-05-31T18:23:00Z">
              <w:r>
                <w:rPr>
                  <w:rFonts w:ascii="Times New Roman" w:hAnsi="Times New Roman"/>
                  <w:sz w:val="24"/>
                  <w:szCs w:val="24"/>
                  <w:lang w:val="en-US"/>
                </w:rPr>
                <w:t>NA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83"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482" w:author="Plankton" w:date="2019-05-31T18:23:00Z"/>
        </w:trPr>
        <w:tc>
          <w:tcPr>
            <w:tcW w:w="7107" w:type="dxa"/>
            <w:gridSpan w:val="7"/>
            <w:tcPrChange w:id="1484" w:author="Plankton" w:date="2019-05-31T18:25:00Z">
              <w:tcPr>
                <w:tcW w:w="9060" w:type="dxa"/>
                <w:gridSpan w:val="15"/>
              </w:tcPr>
            </w:tcPrChange>
          </w:tcPr>
          <w:p>
            <w:pPr>
              <w:pStyle w:val="40"/>
              <w:numPr>
                <w:ilvl w:val="0"/>
                <w:numId w:val="4"/>
              </w:numPr>
              <w:rPr>
                <w:ins w:id="1486" w:author="Plankton" w:date="2019-05-31T18:23:00Z"/>
                <w:rFonts w:ascii="Times New Roman" w:hAnsi="Times New Roman"/>
                <w:sz w:val="24"/>
                <w:szCs w:val="24"/>
                <w:lang w:val="en-US"/>
                <w:rPrChange w:id="1487" w:author="Plankton" w:date="2019-05-31T18:27:00Z">
                  <w:rPr>
                    <w:ins w:id="1488" w:author="Plankton" w:date="2019-05-31T18:23:00Z"/>
                    <w:lang w:val="en-US"/>
                  </w:rPr>
                </w:rPrChange>
              </w:rPr>
              <w:pPrChange w:id="1485" w:author="Plankton" w:date="2019-05-31T18:27:00Z">
                <w:pPr/>
              </w:pPrChange>
            </w:pPr>
            <w:ins w:id="1489" w:author="Plankton" w:date="2019-05-31T18:23:00Z">
              <w:r>
                <w:rPr>
                  <w:rFonts w:ascii="Times New Roman" w:hAnsi="Times New Roman"/>
                  <w:sz w:val="24"/>
                  <w:szCs w:val="24"/>
                  <w:lang w:val="en-US"/>
                  <w:rPrChange w:id="1490" w:author="Plankton" w:date="2019-05-31T18:27:00Z">
                    <w:rPr>
                      <w:lang w:val="en-US"/>
                    </w:rPr>
                  </w:rPrChange>
                </w:rPr>
                <w:t xml:space="preserve">Permutation significance test of CCA constrained axis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92"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491" w:author="Plankton" w:date="2019-05-31T18:23:00Z"/>
          <w:trPrChange w:id="1492" w:author="Plankton" w:date="2019-05-31T18:25:00Z">
            <w:trPr>
              <w:gridAfter w:val="1"/>
              <w:wAfter w:w="1177" w:type="dxa"/>
            </w:trPr>
          </w:trPrChange>
        </w:trPr>
        <w:tc>
          <w:tcPr>
            <w:tcW w:w="1745" w:type="dxa"/>
            <w:tcPrChange w:id="1493" w:author="Plankton" w:date="2019-05-31T18:25:00Z">
              <w:tcPr>
                <w:tcW w:w="1745" w:type="dxa"/>
                <w:gridSpan w:val="2"/>
              </w:tcPr>
            </w:tcPrChange>
          </w:tcPr>
          <w:p>
            <w:pPr>
              <w:rPr>
                <w:ins w:id="1494" w:author="Plankton" w:date="2019-05-31T18:23:00Z"/>
                <w:rFonts w:ascii="Times New Roman" w:hAnsi="Times New Roman"/>
                <w:sz w:val="24"/>
                <w:szCs w:val="24"/>
                <w:lang w:val="en-US"/>
              </w:rPr>
            </w:pPr>
            <w:ins w:id="1495" w:author="Plankton" w:date="2019-05-31T18:23:00Z">
              <w:r>
                <w:rPr>
                  <w:rFonts w:ascii="Times New Roman" w:hAnsi="Times New Roman"/>
                  <w:sz w:val="24"/>
                  <w:szCs w:val="24"/>
                  <w:lang w:val="en-US"/>
                </w:rPr>
                <w:t xml:space="preserve">term </w:t>
              </w:r>
            </w:ins>
          </w:p>
        </w:tc>
        <w:tc>
          <w:tcPr>
            <w:tcW w:w="592" w:type="dxa"/>
            <w:tcPrChange w:id="1496" w:author="Plankton" w:date="2019-05-31T18:25:00Z">
              <w:tcPr>
                <w:tcW w:w="592" w:type="dxa"/>
                <w:gridSpan w:val="2"/>
              </w:tcPr>
            </w:tcPrChange>
          </w:tcPr>
          <w:p>
            <w:pPr>
              <w:rPr>
                <w:ins w:id="1497" w:author="Plankton" w:date="2019-05-31T18:23:00Z"/>
                <w:rFonts w:ascii="Times New Roman" w:hAnsi="Times New Roman"/>
                <w:sz w:val="24"/>
                <w:szCs w:val="24"/>
                <w:lang w:val="en-US"/>
              </w:rPr>
            </w:pPr>
            <w:ins w:id="1498" w:author="Plankton" w:date="2019-05-31T18:23:00Z">
              <w:r>
                <w:rPr>
                  <w:rFonts w:ascii="Times New Roman" w:hAnsi="Times New Roman"/>
                  <w:sz w:val="24"/>
                  <w:szCs w:val="24"/>
                  <w:lang w:val="en-US"/>
                </w:rPr>
                <w:t xml:space="preserve">df </w:t>
              </w:r>
            </w:ins>
          </w:p>
        </w:tc>
        <w:tc>
          <w:tcPr>
            <w:tcW w:w="2318" w:type="dxa"/>
            <w:tcPrChange w:id="1499" w:author="Plankton" w:date="2019-05-31T18:25:00Z">
              <w:tcPr>
                <w:tcW w:w="2318" w:type="dxa"/>
                <w:gridSpan w:val="4"/>
              </w:tcPr>
            </w:tcPrChange>
          </w:tcPr>
          <w:p>
            <w:pPr>
              <w:rPr>
                <w:ins w:id="1500" w:author="Plankton" w:date="2019-05-31T18:23:00Z"/>
                <w:rFonts w:ascii="Times New Roman" w:hAnsi="Times New Roman"/>
                <w:sz w:val="24"/>
                <w:szCs w:val="24"/>
                <w:lang w:val="en-US"/>
              </w:rPr>
            </w:pPr>
            <w:ins w:id="1501" w:author="Plankton" w:date="2019-05-31T18:23:00Z">
              <w:r>
                <w:rPr>
                  <w:rFonts w:ascii="Times New Roman" w:hAnsi="Times New Roman"/>
                  <w:sz w:val="24"/>
                  <w:szCs w:val="24"/>
                  <w:lang w:val="en-US"/>
                </w:rPr>
                <w:t xml:space="preserve">ChiSquare </w:t>
              </w:r>
            </w:ins>
          </w:p>
        </w:tc>
        <w:tc>
          <w:tcPr>
            <w:tcW w:w="1416" w:type="dxa"/>
            <w:gridSpan w:val="2"/>
            <w:tcPrChange w:id="1502" w:author="Plankton" w:date="2019-05-31T18:25:00Z">
              <w:tcPr>
                <w:tcW w:w="1416" w:type="dxa"/>
                <w:gridSpan w:val="3"/>
              </w:tcPr>
            </w:tcPrChange>
          </w:tcPr>
          <w:p>
            <w:pPr>
              <w:rPr>
                <w:ins w:id="1503" w:author="Plankton" w:date="2019-05-31T18:23:00Z"/>
                <w:rFonts w:ascii="Times New Roman" w:hAnsi="Times New Roman"/>
                <w:sz w:val="24"/>
                <w:szCs w:val="24"/>
                <w:lang w:val="en-US"/>
              </w:rPr>
            </w:pPr>
            <w:ins w:id="1504" w:author="Plankton" w:date="2019-05-31T18:23:00Z">
              <w:r>
                <w:rPr>
                  <w:rFonts w:ascii="Times New Roman" w:hAnsi="Times New Roman"/>
                  <w:sz w:val="24"/>
                  <w:szCs w:val="24"/>
                  <w:lang w:val="en-US"/>
                </w:rPr>
                <w:t xml:space="preserve">statistic </w:t>
              </w:r>
            </w:ins>
          </w:p>
        </w:tc>
        <w:tc>
          <w:tcPr>
            <w:tcW w:w="1036" w:type="dxa"/>
            <w:gridSpan w:val="2"/>
            <w:tcPrChange w:id="1505" w:author="Plankton" w:date="2019-05-31T18:25:00Z">
              <w:tcPr>
                <w:tcW w:w="1812" w:type="dxa"/>
                <w:gridSpan w:val="3"/>
              </w:tcPr>
            </w:tcPrChange>
          </w:tcPr>
          <w:p>
            <w:pPr>
              <w:rPr>
                <w:ins w:id="1506" w:author="Plankton" w:date="2019-05-31T18:23:00Z"/>
                <w:rFonts w:ascii="Times New Roman" w:hAnsi="Times New Roman"/>
                <w:sz w:val="24"/>
                <w:szCs w:val="24"/>
                <w:lang w:val="en-US"/>
              </w:rPr>
            </w:pPr>
            <w:ins w:id="1507" w:author="Plankton" w:date="2019-05-31T18:23:00Z">
              <w:r>
                <w:rPr>
                  <w:rFonts w:ascii="Times New Roman" w:hAnsi="Times New Roman"/>
                  <w:sz w:val="24"/>
                  <w:szCs w:val="24"/>
                  <w:lang w:val="en-US"/>
                </w:rPr>
                <w:t>p.value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09"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508" w:author="Plankton" w:date="2019-05-31T18:23:00Z"/>
          <w:trPrChange w:id="1509" w:author="Plankton" w:date="2019-05-31T18:25:00Z">
            <w:trPr>
              <w:gridAfter w:val="1"/>
              <w:wAfter w:w="1177" w:type="dxa"/>
            </w:trPr>
          </w:trPrChange>
        </w:trPr>
        <w:tc>
          <w:tcPr>
            <w:tcW w:w="1745" w:type="dxa"/>
            <w:tcPrChange w:id="1510" w:author="Plankton" w:date="2019-05-31T18:25:00Z">
              <w:tcPr>
                <w:tcW w:w="1745" w:type="dxa"/>
                <w:gridSpan w:val="2"/>
              </w:tcPr>
            </w:tcPrChange>
          </w:tcPr>
          <w:p>
            <w:pPr>
              <w:rPr>
                <w:ins w:id="1511" w:author="Plankton" w:date="2019-05-31T18:23:00Z"/>
                <w:rFonts w:ascii="Times New Roman" w:hAnsi="Times New Roman"/>
                <w:sz w:val="24"/>
                <w:szCs w:val="24"/>
              </w:rPr>
            </w:pPr>
            <w:ins w:id="1512" w:author="Plankton" w:date="2019-05-31T18:23:00Z">
              <w:r>
                <w:rPr>
                  <w:rFonts w:ascii="Times New Roman" w:hAnsi="Times New Roman"/>
                  <w:sz w:val="24"/>
                  <w:szCs w:val="24"/>
                </w:rPr>
                <w:t xml:space="preserve">CCA1 </w:t>
              </w:r>
            </w:ins>
          </w:p>
        </w:tc>
        <w:tc>
          <w:tcPr>
            <w:tcW w:w="592" w:type="dxa"/>
            <w:tcPrChange w:id="1513" w:author="Plankton" w:date="2019-05-31T18:25:00Z">
              <w:tcPr>
                <w:tcW w:w="592" w:type="dxa"/>
                <w:gridSpan w:val="2"/>
              </w:tcPr>
            </w:tcPrChange>
          </w:tcPr>
          <w:p>
            <w:pPr>
              <w:rPr>
                <w:ins w:id="1514" w:author="Plankton" w:date="2019-05-31T18:23:00Z"/>
                <w:rFonts w:ascii="Times New Roman" w:hAnsi="Times New Roman"/>
                <w:sz w:val="24"/>
                <w:szCs w:val="24"/>
              </w:rPr>
            </w:pPr>
            <w:ins w:id="1515" w:author="Plankton" w:date="2019-05-31T18:23:00Z">
              <w:r>
                <w:rPr>
                  <w:rFonts w:ascii="Times New Roman" w:hAnsi="Times New Roman"/>
                  <w:sz w:val="24"/>
                  <w:szCs w:val="24"/>
                </w:rPr>
                <w:t xml:space="preserve">1 </w:t>
              </w:r>
            </w:ins>
          </w:p>
        </w:tc>
        <w:tc>
          <w:tcPr>
            <w:tcW w:w="2318" w:type="dxa"/>
            <w:tcPrChange w:id="1516" w:author="Plankton" w:date="2019-05-31T18:25:00Z">
              <w:tcPr>
                <w:tcW w:w="2318" w:type="dxa"/>
                <w:gridSpan w:val="4"/>
              </w:tcPr>
            </w:tcPrChange>
          </w:tcPr>
          <w:p>
            <w:pPr>
              <w:rPr>
                <w:ins w:id="1517" w:author="Plankton" w:date="2019-05-31T18:23:00Z"/>
                <w:rFonts w:ascii="Times New Roman" w:hAnsi="Times New Roman"/>
                <w:sz w:val="24"/>
                <w:szCs w:val="24"/>
              </w:rPr>
            </w:pPr>
            <w:ins w:id="1518" w:author="Plankton" w:date="2019-05-31T18:23:00Z">
              <w:r>
                <w:rPr>
                  <w:rFonts w:ascii="Times New Roman" w:hAnsi="Times New Roman"/>
                  <w:sz w:val="24"/>
                  <w:szCs w:val="24"/>
                </w:rPr>
                <w:t xml:space="preserve">0.0015219 </w:t>
              </w:r>
            </w:ins>
          </w:p>
        </w:tc>
        <w:tc>
          <w:tcPr>
            <w:tcW w:w="1416" w:type="dxa"/>
            <w:gridSpan w:val="2"/>
            <w:tcPrChange w:id="1519" w:author="Plankton" w:date="2019-05-31T18:25:00Z">
              <w:tcPr>
                <w:tcW w:w="1416" w:type="dxa"/>
                <w:gridSpan w:val="3"/>
              </w:tcPr>
            </w:tcPrChange>
          </w:tcPr>
          <w:p>
            <w:pPr>
              <w:rPr>
                <w:ins w:id="1520" w:author="Plankton" w:date="2019-05-31T18:23:00Z"/>
                <w:rFonts w:ascii="Times New Roman" w:hAnsi="Times New Roman"/>
                <w:sz w:val="24"/>
                <w:szCs w:val="24"/>
              </w:rPr>
            </w:pPr>
            <w:ins w:id="1521" w:author="Plankton" w:date="2019-05-31T18:23:00Z">
              <w:r>
                <w:rPr>
                  <w:rFonts w:ascii="Times New Roman" w:hAnsi="Times New Roman"/>
                  <w:sz w:val="24"/>
                  <w:szCs w:val="24"/>
                </w:rPr>
                <w:t xml:space="preserve">7.8585931 </w:t>
              </w:r>
            </w:ins>
          </w:p>
        </w:tc>
        <w:tc>
          <w:tcPr>
            <w:tcW w:w="1036" w:type="dxa"/>
            <w:gridSpan w:val="2"/>
            <w:tcPrChange w:id="1522" w:author="Plankton" w:date="2019-05-31T18:25:00Z">
              <w:tcPr>
                <w:tcW w:w="1812" w:type="dxa"/>
                <w:gridSpan w:val="3"/>
              </w:tcPr>
            </w:tcPrChange>
          </w:tcPr>
          <w:p>
            <w:pPr>
              <w:rPr>
                <w:ins w:id="1523" w:author="Plankton" w:date="2019-05-31T18:23:00Z"/>
                <w:rFonts w:ascii="Times New Roman" w:hAnsi="Times New Roman"/>
                <w:sz w:val="24"/>
                <w:szCs w:val="24"/>
              </w:rPr>
            </w:pPr>
            <w:ins w:id="1524" w:author="Plankton" w:date="2019-05-31T18:23:00Z">
              <w:r>
                <w:rPr>
                  <w:rFonts w:ascii="Times New Roman" w:hAnsi="Times New Roman"/>
                  <w:sz w:val="24"/>
                  <w:szCs w:val="24"/>
                </w:rPr>
                <w:t>0.0001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26"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525" w:author="Plankton" w:date="2019-05-31T18:23:00Z"/>
          <w:trPrChange w:id="1526" w:author="Plankton" w:date="2019-05-31T18:25:00Z">
            <w:trPr>
              <w:gridAfter w:val="1"/>
              <w:wAfter w:w="1177" w:type="dxa"/>
            </w:trPr>
          </w:trPrChange>
        </w:trPr>
        <w:tc>
          <w:tcPr>
            <w:tcW w:w="1745" w:type="dxa"/>
            <w:tcPrChange w:id="1527" w:author="Plankton" w:date="2019-05-31T18:25:00Z">
              <w:tcPr>
                <w:tcW w:w="1745" w:type="dxa"/>
                <w:gridSpan w:val="2"/>
              </w:tcPr>
            </w:tcPrChange>
          </w:tcPr>
          <w:p>
            <w:pPr>
              <w:rPr>
                <w:ins w:id="1528" w:author="Plankton" w:date="2019-05-31T18:23:00Z"/>
                <w:rFonts w:ascii="Times New Roman" w:hAnsi="Times New Roman"/>
                <w:sz w:val="24"/>
                <w:szCs w:val="24"/>
              </w:rPr>
            </w:pPr>
            <w:ins w:id="1529" w:author="Plankton" w:date="2019-05-31T18:23:00Z">
              <w:r>
                <w:rPr>
                  <w:rFonts w:ascii="Times New Roman" w:hAnsi="Times New Roman"/>
                  <w:sz w:val="24"/>
                  <w:szCs w:val="24"/>
                </w:rPr>
                <w:t xml:space="preserve">CCA2 </w:t>
              </w:r>
            </w:ins>
          </w:p>
        </w:tc>
        <w:tc>
          <w:tcPr>
            <w:tcW w:w="592" w:type="dxa"/>
            <w:tcPrChange w:id="1530" w:author="Plankton" w:date="2019-05-31T18:25:00Z">
              <w:tcPr>
                <w:tcW w:w="592" w:type="dxa"/>
                <w:gridSpan w:val="2"/>
              </w:tcPr>
            </w:tcPrChange>
          </w:tcPr>
          <w:p>
            <w:pPr>
              <w:rPr>
                <w:ins w:id="1531" w:author="Plankton" w:date="2019-05-31T18:23:00Z"/>
                <w:rFonts w:ascii="Times New Roman" w:hAnsi="Times New Roman"/>
                <w:sz w:val="24"/>
                <w:szCs w:val="24"/>
              </w:rPr>
            </w:pPr>
            <w:ins w:id="1532" w:author="Plankton" w:date="2019-05-31T18:23:00Z">
              <w:r>
                <w:rPr>
                  <w:rFonts w:ascii="Times New Roman" w:hAnsi="Times New Roman"/>
                  <w:sz w:val="24"/>
                  <w:szCs w:val="24"/>
                </w:rPr>
                <w:t xml:space="preserve">1 </w:t>
              </w:r>
            </w:ins>
          </w:p>
        </w:tc>
        <w:tc>
          <w:tcPr>
            <w:tcW w:w="2318" w:type="dxa"/>
            <w:tcPrChange w:id="1533" w:author="Plankton" w:date="2019-05-31T18:25:00Z">
              <w:tcPr>
                <w:tcW w:w="2318" w:type="dxa"/>
                <w:gridSpan w:val="4"/>
              </w:tcPr>
            </w:tcPrChange>
          </w:tcPr>
          <w:p>
            <w:pPr>
              <w:rPr>
                <w:ins w:id="1534" w:author="Plankton" w:date="2019-05-31T18:23:00Z"/>
                <w:rFonts w:ascii="Times New Roman" w:hAnsi="Times New Roman"/>
                <w:sz w:val="24"/>
                <w:szCs w:val="24"/>
              </w:rPr>
            </w:pPr>
            <w:ins w:id="1535" w:author="Plankton" w:date="2019-05-31T18:23:00Z">
              <w:r>
                <w:rPr>
                  <w:rFonts w:ascii="Times New Roman" w:hAnsi="Times New Roman"/>
                  <w:sz w:val="24"/>
                  <w:szCs w:val="24"/>
                </w:rPr>
                <w:t xml:space="preserve">0.0006818 </w:t>
              </w:r>
            </w:ins>
          </w:p>
        </w:tc>
        <w:tc>
          <w:tcPr>
            <w:tcW w:w="1416" w:type="dxa"/>
            <w:gridSpan w:val="2"/>
            <w:tcPrChange w:id="1536" w:author="Plankton" w:date="2019-05-31T18:25:00Z">
              <w:tcPr>
                <w:tcW w:w="1416" w:type="dxa"/>
                <w:gridSpan w:val="3"/>
              </w:tcPr>
            </w:tcPrChange>
          </w:tcPr>
          <w:p>
            <w:pPr>
              <w:rPr>
                <w:ins w:id="1537" w:author="Plankton" w:date="2019-05-31T18:23:00Z"/>
                <w:rFonts w:ascii="Times New Roman" w:hAnsi="Times New Roman"/>
                <w:sz w:val="24"/>
                <w:szCs w:val="24"/>
              </w:rPr>
            </w:pPr>
            <w:ins w:id="1538" w:author="Plankton" w:date="2019-05-31T18:23:00Z">
              <w:r>
                <w:rPr>
                  <w:rFonts w:ascii="Times New Roman" w:hAnsi="Times New Roman"/>
                  <w:sz w:val="24"/>
                  <w:szCs w:val="24"/>
                </w:rPr>
                <w:t xml:space="preserve">3.5207171 </w:t>
              </w:r>
            </w:ins>
          </w:p>
        </w:tc>
        <w:tc>
          <w:tcPr>
            <w:tcW w:w="1036" w:type="dxa"/>
            <w:gridSpan w:val="2"/>
            <w:tcPrChange w:id="1539" w:author="Plankton" w:date="2019-05-31T18:25:00Z">
              <w:tcPr>
                <w:tcW w:w="1812" w:type="dxa"/>
                <w:gridSpan w:val="3"/>
              </w:tcPr>
            </w:tcPrChange>
          </w:tcPr>
          <w:p>
            <w:pPr>
              <w:rPr>
                <w:ins w:id="1540" w:author="Plankton" w:date="2019-05-31T18:23:00Z"/>
                <w:rFonts w:ascii="Times New Roman" w:hAnsi="Times New Roman"/>
                <w:sz w:val="24"/>
                <w:szCs w:val="24"/>
              </w:rPr>
            </w:pPr>
            <w:ins w:id="1541" w:author="Plankton" w:date="2019-05-31T18:23:00Z">
              <w:r>
                <w:rPr>
                  <w:rFonts w:ascii="Times New Roman" w:hAnsi="Times New Roman"/>
                  <w:sz w:val="24"/>
                  <w:szCs w:val="24"/>
                </w:rPr>
                <w:t>0.0383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43"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542" w:author="Plankton" w:date="2019-05-31T18:23:00Z"/>
          <w:trPrChange w:id="1543" w:author="Plankton" w:date="2019-05-31T18:25:00Z">
            <w:trPr>
              <w:gridAfter w:val="1"/>
              <w:wAfter w:w="1177" w:type="dxa"/>
            </w:trPr>
          </w:trPrChange>
        </w:trPr>
        <w:tc>
          <w:tcPr>
            <w:tcW w:w="1745" w:type="dxa"/>
            <w:tcPrChange w:id="1544" w:author="Plankton" w:date="2019-05-31T18:25:00Z">
              <w:tcPr>
                <w:tcW w:w="1745" w:type="dxa"/>
                <w:gridSpan w:val="2"/>
              </w:tcPr>
            </w:tcPrChange>
          </w:tcPr>
          <w:p>
            <w:pPr>
              <w:rPr>
                <w:ins w:id="1545" w:author="Plankton" w:date="2019-05-31T18:23:00Z"/>
                <w:rFonts w:ascii="Times New Roman" w:hAnsi="Times New Roman"/>
                <w:sz w:val="24"/>
                <w:szCs w:val="24"/>
              </w:rPr>
            </w:pPr>
            <w:ins w:id="1546" w:author="Plankton" w:date="2019-05-31T18:23:00Z">
              <w:r>
                <w:rPr>
                  <w:rFonts w:ascii="Times New Roman" w:hAnsi="Times New Roman"/>
                  <w:sz w:val="24"/>
                  <w:szCs w:val="24"/>
                </w:rPr>
                <w:t xml:space="preserve">CCA3 </w:t>
              </w:r>
            </w:ins>
          </w:p>
        </w:tc>
        <w:tc>
          <w:tcPr>
            <w:tcW w:w="592" w:type="dxa"/>
            <w:tcPrChange w:id="1547" w:author="Plankton" w:date="2019-05-31T18:25:00Z">
              <w:tcPr>
                <w:tcW w:w="592" w:type="dxa"/>
                <w:gridSpan w:val="2"/>
              </w:tcPr>
            </w:tcPrChange>
          </w:tcPr>
          <w:p>
            <w:pPr>
              <w:rPr>
                <w:ins w:id="1548" w:author="Plankton" w:date="2019-05-31T18:23:00Z"/>
                <w:rFonts w:ascii="Times New Roman" w:hAnsi="Times New Roman"/>
                <w:sz w:val="24"/>
                <w:szCs w:val="24"/>
              </w:rPr>
            </w:pPr>
            <w:ins w:id="1549" w:author="Plankton" w:date="2019-05-31T18:23:00Z">
              <w:r>
                <w:rPr>
                  <w:rFonts w:ascii="Times New Roman" w:hAnsi="Times New Roman"/>
                  <w:sz w:val="24"/>
                  <w:szCs w:val="24"/>
                </w:rPr>
                <w:t xml:space="preserve">1 </w:t>
              </w:r>
            </w:ins>
          </w:p>
        </w:tc>
        <w:tc>
          <w:tcPr>
            <w:tcW w:w="2318" w:type="dxa"/>
            <w:tcPrChange w:id="1550" w:author="Plankton" w:date="2019-05-31T18:25:00Z">
              <w:tcPr>
                <w:tcW w:w="2318" w:type="dxa"/>
                <w:gridSpan w:val="4"/>
              </w:tcPr>
            </w:tcPrChange>
          </w:tcPr>
          <w:p>
            <w:pPr>
              <w:rPr>
                <w:ins w:id="1551" w:author="Plankton" w:date="2019-05-31T18:23:00Z"/>
                <w:rFonts w:ascii="Times New Roman" w:hAnsi="Times New Roman"/>
                <w:sz w:val="24"/>
                <w:szCs w:val="24"/>
              </w:rPr>
            </w:pPr>
            <w:ins w:id="1552" w:author="Plankton" w:date="2019-05-31T18:23:00Z">
              <w:r>
                <w:rPr>
                  <w:rFonts w:ascii="Times New Roman" w:hAnsi="Times New Roman"/>
                  <w:sz w:val="24"/>
                  <w:szCs w:val="24"/>
                </w:rPr>
                <w:t xml:space="preserve">0.0004448 </w:t>
              </w:r>
            </w:ins>
          </w:p>
        </w:tc>
        <w:tc>
          <w:tcPr>
            <w:tcW w:w="1416" w:type="dxa"/>
            <w:gridSpan w:val="2"/>
            <w:tcPrChange w:id="1553" w:author="Plankton" w:date="2019-05-31T18:25:00Z">
              <w:tcPr>
                <w:tcW w:w="1416" w:type="dxa"/>
                <w:gridSpan w:val="3"/>
              </w:tcPr>
            </w:tcPrChange>
          </w:tcPr>
          <w:p>
            <w:pPr>
              <w:rPr>
                <w:ins w:id="1554" w:author="Plankton" w:date="2019-05-31T18:23:00Z"/>
                <w:rFonts w:ascii="Times New Roman" w:hAnsi="Times New Roman"/>
                <w:sz w:val="24"/>
                <w:szCs w:val="24"/>
              </w:rPr>
            </w:pPr>
            <w:ins w:id="1555" w:author="Plankton" w:date="2019-05-31T18:23:00Z">
              <w:r>
                <w:rPr>
                  <w:rFonts w:ascii="Times New Roman" w:hAnsi="Times New Roman"/>
                  <w:sz w:val="24"/>
                  <w:szCs w:val="24"/>
                </w:rPr>
                <w:t xml:space="preserve">2.2966440 </w:t>
              </w:r>
            </w:ins>
          </w:p>
        </w:tc>
        <w:tc>
          <w:tcPr>
            <w:tcW w:w="1036" w:type="dxa"/>
            <w:gridSpan w:val="2"/>
            <w:tcPrChange w:id="1556" w:author="Plankton" w:date="2019-05-31T18:25:00Z">
              <w:tcPr>
                <w:tcW w:w="1812" w:type="dxa"/>
                <w:gridSpan w:val="3"/>
              </w:tcPr>
            </w:tcPrChange>
          </w:tcPr>
          <w:p>
            <w:pPr>
              <w:rPr>
                <w:ins w:id="1557" w:author="Plankton" w:date="2019-05-31T18:23:00Z"/>
                <w:rFonts w:ascii="Times New Roman" w:hAnsi="Times New Roman"/>
                <w:sz w:val="24"/>
                <w:szCs w:val="24"/>
              </w:rPr>
            </w:pPr>
            <w:ins w:id="1558" w:author="Plankton" w:date="2019-05-31T18:23:00Z">
              <w:r>
                <w:rPr>
                  <w:rFonts w:ascii="Times New Roman" w:hAnsi="Times New Roman"/>
                  <w:sz w:val="24"/>
                  <w:szCs w:val="24"/>
                </w:rPr>
                <w:t>0.1714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60"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559" w:author="Plankton" w:date="2019-05-31T18:23:00Z"/>
          <w:trPrChange w:id="1560" w:author="Plankton" w:date="2019-05-31T18:25:00Z">
            <w:trPr>
              <w:gridAfter w:val="1"/>
              <w:wAfter w:w="1177" w:type="dxa"/>
            </w:trPr>
          </w:trPrChange>
        </w:trPr>
        <w:tc>
          <w:tcPr>
            <w:tcW w:w="1745" w:type="dxa"/>
            <w:tcPrChange w:id="1561" w:author="Plankton" w:date="2019-05-31T18:25:00Z">
              <w:tcPr>
                <w:tcW w:w="1745" w:type="dxa"/>
                <w:gridSpan w:val="2"/>
              </w:tcPr>
            </w:tcPrChange>
          </w:tcPr>
          <w:p>
            <w:pPr>
              <w:rPr>
                <w:ins w:id="1562" w:author="Plankton" w:date="2019-05-31T18:23:00Z"/>
                <w:rFonts w:ascii="Times New Roman" w:hAnsi="Times New Roman"/>
                <w:sz w:val="24"/>
                <w:szCs w:val="24"/>
                <w:lang w:val="en-US"/>
              </w:rPr>
            </w:pPr>
            <w:ins w:id="1563" w:author="Plankton" w:date="2019-05-31T18:23:00Z">
              <w:r>
                <w:rPr>
                  <w:rFonts w:ascii="Times New Roman" w:hAnsi="Times New Roman"/>
                  <w:sz w:val="24"/>
                  <w:szCs w:val="24"/>
                  <w:lang w:val="en-US"/>
                </w:rPr>
                <w:t xml:space="preserve">CCA4 </w:t>
              </w:r>
            </w:ins>
          </w:p>
        </w:tc>
        <w:tc>
          <w:tcPr>
            <w:tcW w:w="592" w:type="dxa"/>
            <w:tcPrChange w:id="1564" w:author="Plankton" w:date="2019-05-31T18:25:00Z">
              <w:tcPr>
                <w:tcW w:w="592" w:type="dxa"/>
                <w:gridSpan w:val="2"/>
              </w:tcPr>
            </w:tcPrChange>
          </w:tcPr>
          <w:p>
            <w:pPr>
              <w:rPr>
                <w:ins w:id="1565" w:author="Plankton" w:date="2019-05-31T18:23:00Z"/>
                <w:rFonts w:ascii="Times New Roman" w:hAnsi="Times New Roman"/>
                <w:sz w:val="24"/>
                <w:szCs w:val="24"/>
                <w:lang w:val="en-US"/>
              </w:rPr>
            </w:pPr>
            <w:ins w:id="1566" w:author="Plankton" w:date="2019-05-31T18:23:00Z">
              <w:r>
                <w:rPr>
                  <w:rFonts w:ascii="Times New Roman" w:hAnsi="Times New Roman"/>
                  <w:sz w:val="24"/>
                  <w:szCs w:val="24"/>
                  <w:lang w:val="en-US"/>
                </w:rPr>
                <w:t xml:space="preserve">1 </w:t>
              </w:r>
            </w:ins>
          </w:p>
        </w:tc>
        <w:tc>
          <w:tcPr>
            <w:tcW w:w="2318" w:type="dxa"/>
            <w:tcPrChange w:id="1567" w:author="Plankton" w:date="2019-05-31T18:25:00Z">
              <w:tcPr>
                <w:tcW w:w="2318" w:type="dxa"/>
                <w:gridSpan w:val="4"/>
              </w:tcPr>
            </w:tcPrChange>
          </w:tcPr>
          <w:p>
            <w:pPr>
              <w:rPr>
                <w:ins w:id="1568" w:author="Plankton" w:date="2019-05-31T18:23:00Z"/>
                <w:rFonts w:ascii="Times New Roman" w:hAnsi="Times New Roman"/>
                <w:sz w:val="24"/>
                <w:szCs w:val="24"/>
                <w:lang w:val="en-US"/>
              </w:rPr>
            </w:pPr>
            <w:ins w:id="1569" w:author="Plankton" w:date="2019-05-31T18:23:00Z">
              <w:r>
                <w:rPr>
                  <w:rFonts w:ascii="Times New Roman" w:hAnsi="Times New Roman"/>
                  <w:sz w:val="24"/>
                  <w:szCs w:val="24"/>
                  <w:lang w:val="en-US"/>
                </w:rPr>
                <w:t xml:space="preserve">0.0002075 </w:t>
              </w:r>
            </w:ins>
          </w:p>
        </w:tc>
        <w:tc>
          <w:tcPr>
            <w:tcW w:w="1416" w:type="dxa"/>
            <w:gridSpan w:val="2"/>
            <w:tcPrChange w:id="1570" w:author="Plankton" w:date="2019-05-31T18:25:00Z">
              <w:tcPr>
                <w:tcW w:w="1416" w:type="dxa"/>
                <w:gridSpan w:val="3"/>
              </w:tcPr>
            </w:tcPrChange>
          </w:tcPr>
          <w:p>
            <w:pPr>
              <w:rPr>
                <w:ins w:id="1571" w:author="Plankton" w:date="2019-05-31T18:23:00Z"/>
                <w:rFonts w:ascii="Times New Roman" w:hAnsi="Times New Roman"/>
                <w:sz w:val="24"/>
                <w:szCs w:val="24"/>
                <w:lang w:val="en-US"/>
              </w:rPr>
            </w:pPr>
            <w:ins w:id="1572" w:author="Plankton" w:date="2019-05-31T18:23:00Z">
              <w:r>
                <w:rPr>
                  <w:rFonts w:ascii="Times New Roman" w:hAnsi="Times New Roman"/>
                  <w:sz w:val="24"/>
                  <w:szCs w:val="24"/>
                  <w:lang w:val="en-US"/>
                </w:rPr>
                <w:t xml:space="preserve">1.0715697 </w:t>
              </w:r>
            </w:ins>
          </w:p>
        </w:tc>
        <w:tc>
          <w:tcPr>
            <w:tcW w:w="1036" w:type="dxa"/>
            <w:gridSpan w:val="2"/>
            <w:tcPrChange w:id="1573" w:author="Plankton" w:date="2019-05-31T18:25:00Z">
              <w:tcPr>
                <w:tcW w:w="1812" w:type="dxa"/>
                <w:gridSpan w:val="3"/>
              </w:tcPr>
            </w:tcPrChange>
          </w:tcPr>
          <w:p>
            <w:pPr>
              <w:rPr>
                <w:ins w:id="1574" w:author="Plankton" w:date="2019-05-31T18:23:00Z"/>
                <w:rFonts w:ascii="Times New Roman" w:hAnsi="Times New Roman"/>
                <w:sz w:val="24"/>
                <w:szCs w:val="24"/>
                <w:lang w:val="en-US"/>
              </w:rPr>
            </w:pPr>
            <w:ins w:id="1575" w:author="Plankton" w:date="2019-05-31T18:23:00Z">
              <w:r>
                <w:rPr>
                  <w:rFonts w:ascii="Times New Roman" w:hAnsi="Times New Roman"/>
                  <w:sz w:val="24"/>
                  <w:szCs w:val="24"/>
                  <w:lang w:val="en-US"/>
                </w:rPr>
                <w:t>0.7107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77"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576" w:author="Plankton" w:date="2019-05-31T18:23:00Z"/>
          <w:trPrChange w:id="1577" w:author="Plankton" w:date="2019-05-31T18:25:00Z">
            <w:trPr>
              <w:gridAfter w:val="1"/>
              <w:wAfter w:w="1177" w:type="dxa"/>
            </w:trPr>
          </w:trPrChange>
        </w:trPr>
        <w:tc>
          <w:tcPr>
            <w:tcW w:w="1745" w:type="dxa"/>
            <w:tcPrChange w:id="1578" w:author="Plankton" w:date="2019-05-31T18:25:00Z">
              <w:tcPr>
                <w:tcW w:w="1745" w:type="dxa"/>
                <w:gridSpan w:val="2"/>
              </w:tcPr>
            </w:tcPrChange>
          </w:tcPr>
          <w:p>
            <w:pPr>
              <w:rPr>
                <w:ins w:id="1579" w:author="Plankton" w:date="2019-05-31T18:23:00Z"/>
                <w:rFonts w:ascii="Times New Roman" w:hAnsi="Times New Roman"/>
                <w:sz w:val="24"/>
                <w:szCs w:val="24"/>
                <w:lang w:val="en-US"/>
              </w:rPr>
            </w:pPr>
            <w:ins w:id="1580" w:author="Plankton" w:date="2019-05-31T18:23:00Z">
              <w:r>
                <w:rPr>
                  <w:rFonts w:ascii="Times New Roman" w:hAnsi="Times New Roman"/>
                  <w:sz w:val="24"/>
                  <w:szCs w:val="24"/>
                  <w:lang w:val="en-US"/>
                </w:rPr>
                <w:t xml:space="preserve">CCA5 </w:t>
              </w:r>
            </w:ins>
          </w:p>
        </w:tc>
        <w:tc>
          <w:tcPr>
            <w:tcW w:w="592" w:type="dxa"/>
            <w:tcPrChange w:id="1581" w:author="Plankton" w:date="2019-05-31T18:25:00Z">
              <w:tcPr>
                <w:tcW w:w="592" w:type="dxa"/>
                <w:gridSpan w:val="2"/>
              </w:tcPr>
            </w:tcPrChange>
          </w:tcPr>
          <w:p>
            <w:pPr>
              <w:rPr>
                <w:ins w:id="1582" w:author="Plankton" w:date="2019-05-31T18:23:00Z"/>
                <w:rFonts w:ascii="Times New Roman" w:hAnsi="Times New Roman"/>
                <w:sz w:val="24"/>
                <w:szCs w:val="24"/>
                <w:lang w:val="en-US"/>
              </w:rPr>
            </w:pPr>
            <w:ins w:id="1583" w:author="Plankton" w:date="2019-05-31T18:23:00Z">
              <w:r>
                <w:rPr>
                  <w:rFonts w:ascii="Times New Roman" w:hAnsi="Times New Roman"/>
                  <w:sz w:val="24"/>
                  <w:szCs w:val="24"/>
                  <w:lang w:val="en-US"/>
                </w:rPr>
                <w:t xml:space="preserve">1 </w:t>
              </w:r>
            </w:ins>
          </w:p>
        </w:tc>
        <w:tc>
          <w:tcPr>
            <w:tcW w:w="2318" w:type="dxa"/>
            <w:tcPrChange w:id="1584" w:author="Plankton" w:date="2019-05-31T18:25:00Z">
              <w:tcPr>
                <w:tcW w:w="2318" w:type="dxa"/>
                <w:gridSpan w:val="4"/>
              </w:tcPr>
            </w:tcPrChange>
          </w:tcPr>
          <w:p>
            <w:pPr>
              <w:rPr>
                <w:ins w:id="1585" w:author="Plankton" w:date="2019-05-31T18:23:00Z"/>
                <w:rFonts w:ascii="Times New Roman" w:hAnsi="Times New Roman"/>
                <w:sz w:val="24"/>
                <w:szCs w:val="24"/>
                <w:lang w:val="en-US"/>
              </w:rPr>
            </w:pPr>
            <w:ins w:id="1586" w:author="Plankton" w:date="2019-05-31T18:23:00Z">
              <w:r>
                <w:rPr>
                  <w:rFonts w:ascii="Times New Roman" w:hAnsi="Times New Roman"/>
                  <w:sz w:val="24"/>
                  <w:szCs w:val="24"/>
                  <w:lang w:val="en-US"/>
                </w:rPr>
                <w:t xml:space="preserve">0.0001173 </w:t>
              </w:r>
            </w:ins>
          </w:p>
        </w:tc>
        <w:tc>
          <w:tcPr>
            <w:tcW w:w="1416" w:type="dxa"/>
            <w:gridSpan w:val="2"/>
            <w:tcPrChange w:id="1587" w:author="Plankton" w:date="2019-05-31T18:25:00Z">
              <w:tcPr>
                <w:tcW w:w="1416" w:type="dxa"/>
                <w:gridSpan w:val="3"/>
              </w:tcPr>
            </w:tcPrChange>
          </w:tcPr>
          <w:p>
            <w:pPr>
              <w:rPr>
                <w:ins w:id="1588" w:author="Plankton" w:date="2019-05-31T18:23:00Z"/>
                <w:rFonts w:ascii="Times New Roman" w:hAnsi="Times New Roman"/>
                <w:sz w:val="24"/>
                <w:szCs w:val="24"/>
                <w:lang w:val="en-US"/>
              </w:rPr>
            </w:pPr>
            <w:ins w:id="1589" w:author="Plankton" w:date="2019-05-31T18:23:00Z">
              <w:r>
                <w:rPr>
                  <w:rFonts w:ascii="Times New Roman" w:hAnsi="Times New Roman"/>
                  <w:sz w:val="24"/>
                  <w:szCs w:val="24"/>
                  <w:lang w:val="en-US"/>
                </w:rPr>
                <w:t xml:space="preserve">0.6058361 </w:t>
              </w:r>
            </w:ins>
          </w:p>
        </w:tc>
        <w:tc>
          <w:tcPr>
            <w:tcW w:w="1036" w:type="dxa"/>
            <w:gridSpan w:val="2"/>
            <w:tcPrChange w:id="1590" w:author="Plankton" w:date="2019-05-31T18:25:00Z">
              <w:tcPr>
                <w:tcW w:w="1812" w:type="dxa"/>
                <w:gridSpan w:val="3"/>
              </w:tcPr>
            </w:tcPrChange>
          </w:tcPr>
          <w:p>
            <w:pPr>
              <w:rPr>
                <w:ins w:id="1591" w:author="Plankton" w:date="2019-05-31T18:23:00Z"/>
                <w:rFonts w:ascii="Times New Roman" w:hAnsi="Times New Roman"/>
                <w:sz w:val="24"/>
                <w:szCs w:val="24"/>
                <w:lang w:val="en-US"/>
              </w:rPr>
            </w:pPr>
            <w:ins w:id="1592" w:author="Plankton" w:date="2019-05-31T18:23:00Z">
              <w:r>
                <w:rPr>
                  <w:rFonts w:ascii="Times New Roman" w:hAnsi="Times New Roman"/>
                  <w:sz w:val="24"/>
                  <w:szCs w:val="24"/>
                  <w:lang w:val="en-US"/>
                </w:rPr>
                <w:t>0.7962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94"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593" w:author="Plankton" w:date="2019-05-31T18:23:00Z"/>
          <w:trPrChange w:id="1594" w:author="Plankton" w:date="2019-05-31T18:25:00Z">
            <w:trPr>
              <w:gridAfter w:val="1"/>
              <w:wAfter w:w="1177" w:type="dxa"/>
            </w:trPr>
          </w:trPrChange>
        </w:trPr>
        <w:tc>
          <w:tcPr>
            <w:tcW w:w="1745" w:type="dxa"/>
            <w:tcPrChange w:id="1595" w:author="Plankton" w:date="2019-05-31T18:25:00Z">
              <w:tcPr>
                <w:tcW w:w="1745" w:type="dxa"/>
                <w:gridSpan w:val="2"/>
              </w:tcPr>
            </w:tcPrChange>
          </w:tcPr>
          <w:p>
            <w:pPr>
              <w:rPr>
                <w:ins w:id="1596" w:author="Plankton" w:date="2019-05-31T18:23:00Z"/>
                <w:rFonts w:ascii="Times New Roman" w:hAnsi="Times New Roman"/>
                <w:sz w:val="24"/>
                <w:szCs w:val="24"/>
                <w:lang w:val="en-US"/>
              </w:rPr>
            </w:pPr>
            <w:ins w:id="1597" w:author="Plankton" w:date="2019-05-31T18:23:00Z">
              <w:r>
                <w:rPr>
                  <w:rFonts w:ascii="Times New Roman" w:hAnsi="Times New Roman"/>
                  <w:sz w:val="24"/>
                  <w:szCs w:val="24"/>
                  <w:lang w:val="en-US"/>
                </w:rPr>
                <w:t xml:space="preserve">Residual </w:t>
              </w:r>
            </w:ins>
          </w:p>
        </w:tc>
        <w:tc>
          <w:tcPr>
            <w:tcW w:w="592" w:type="dxa"/>
            <w:tcPrChange w:id="1598" w:author="Plankton" w:date="2019-05-31T18:25:00Z">
              <w:tcPr>
                <w:tcW w:w="592" w:type="dxa"/>
                <w:gridSpan w:val="2"/>
              </w:tcPr>
            </w:tcPrChange>
          </w:tcPr>
          <w:p>
            <w:pPr>
              <w:rPr>
                <w:ins w:id="1599" w:author="Plankton" w:date="2019-05-31T18:23:00Z"/>
                <w:rFonts w:ascii="Times New Roman" w:hAnsi="Times New Roman"/>
                <w:sz w:val="24"/>
                <w:szCs w:val="24"/>
                <w:lang w:val="en-US"/>
              </w:rPr>
            </w:pPr>
            <w:ins w:id="1600" w:author="Plankton" w:date="2019-05-31T18:23:00Z">
              <w:r>
                <w:rPr>
                  <w:rFonts w:ascii="Times New Roman" w:hAnsi="Times New Roman"/>
                  <w:sz w:val="24"/>
                  <w:szCs w:val="24"/>
                  <w:lang w:val="en-US"/>
                </w:rPr>
                <w:t xml:space="preserve">50 </w:t>
              </w:r>
            </w:ins>
          </w:p>
        </w:tc>
        <w:tc>
          <w:tcPr>
            <w:tcW w:w="2318" w:type="dxa"/>
            <w:tcPrChange w:id="1601" w:author="Plankton" w:date="2019-05-31T18:25:00Z">
              <w:tcPr>
                <w:tcW w:w="2318" w:type="dxa"/>
                <w:gridSpan w:val="4"/>
              </w:tcPr>
            </w:tcPrChange>
          </w:tcPr>
          <w:p>
            <w:pPr>
              <w:rPr>
                <w:ins w:id="1602" w:author="Plankton" w:date="2019-05-31T18:23:00Z"/>
                <w:rFonts w:ascii="Times New Roman" w:hAnsi="Times New Roman"/>
                <w:sz w:val="24"/>
                <w:szCs w:val="24"/>
                <w:lang w:val="en-US"/>
              </w:rPr>
            </w:pPr>
            <w:ins w:id="1603" w:author="Plankton" w:date="2019-05-31T18:23:00Z">
              <w:r>
                <w:rPr>
                  <w:rFonts w:ascii="Times New Roman" w:hAnsi="Times New Roman"/>
                  <w:sz w:val="24"/>
                  <w:szCs w:val="24"/>
                  <w:lang w:val="en-US"/>
                </w:rPr>
                <w:t xml:space="preserve">0.0096830 </w:t>
              </w:r>
            </w:ins>
          </w:p>
        </w:tc>
        <w:tc>
          <w:tcPr>
            <w:tcW w:w="1416" w:type="dxa"/>
            <w:gridSpan w:val="2"/>
            <w:tcPrChange w:id="1604" w:author="Plankton" w:date="2019-05-31T18:25:00Z">
              <w:tcPr>
                <w:tcW w:w="1416" w:type="dxa"/>
                <w:gridSpan w:val="3"/>
              </w:tcPr>
            </w:tcPrChange>
          </w:tcPr>
          <w:p>
            <w:pPr>
              <w:rPr>
                <w:ins w:id="1605" w:author="Plankton" w:date="2019-05-31T18:23:00Z"/>
                <w:rFonts w:ascii="Times New Roman" w:hAnsi="Times New Roman"/>
                <w:sz w:val="24"/>
                <w:szCs w:val="24"/>
                <w:lang w:val="en-US"/>
              </w:rPr>
            </w:pPr>
            <w:ins w:id="1606" w:author="Plankton" w:date="2019-05-31T18:23:00Z">
              <w:r>
                <w:rPr>
                  <w:rFonts w:ascii="Times New Roman" w:hAnsi="Times New Roman"/>
                  <w:sz w:val="24"/>
                  <w:szCs w:val="24"/>
                  <w:lang w:val="en-US"/>
                </w:rPr>
                <w:t xml:space="preserve">NA </w:t>
              </w:r>
            </w:ins>
          </w:p>
        </w:tc>
        <w:tc>
          <w:tcPr>
            <w:tcW w:w="1036" w:type="dxa"/>
            <w:gridSpan w:val="2"/>
            <w:tcPrChange w:id="1607" w:author="Plankton" w:date="2019-05-31T18:25:00Z">
              <w:tcPr>
                <w:tcW w:w="1812" w:type="dxa"/>
                <w:gridSpan w:val="3"/>
              </w:tcPr>
            </w:tcPrChange>
          </w:tcPr>
          <w:p>
            <w:pPr>
              <w:rPr>
                <w:ins w:id="1608" w:author="Plankton" w:date="2019-05-31T18:23:00Z"/>
                <w:rFonts w:ascii="Times New Roman" w:hAnsi="Times New Roman"/>
                <w:sz w:val="24"/>
                <w:szCs w:val="24"/>
                <w:lang w:val="en-US"/>
              </w:rPr>
            </w:pPr>
            <w:ins w:id="1609" w:author="Plankton" w:date="2019-05-31T18:23:00Z">
              <w:r>
                <w:rPr>
                  <w:rFonts w:ascii="Times New Roman" w:hAnsi="Times New Roman"/>
                  <w:sz w:val="24"/>
                  <w:szCs w:val="24"/>
                  <w:lang w:val="en-US"/>
                </w:rPr>
                <w:t>NA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11"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610" w:author="Plankton" w:date="2019-05-31T18:23:00Z"/>
        </w:trPr>
        <w:tc>
          <w:tcPr>
            <w:tcW w:w="7107" w:type="dxa"/>
            <w:gridSpan w:val="7"/>
            <w:tcPrChange w:id="1612" w:author="Plankton" w:date="2019-05-31T18:25:00Z">
              <w:tcPr>
                <w:tcW w:w="9060" w:type="dxa"/>
                <w:gridSpan w:val="15"/>
              </w:tcPr>
            </w:tcPrChange>
          </w:tcPr>
          <w:p>
            <w:pPr>
              <w:rPr>
                <w:ins w:id="1613" w:author="Plankton" w:date="2019-05-31T18:23:00Z"/>
                <w:rFonts w:ascii="Times New Roman" w:hAnsi="Times New Roman"/>
                <w:sz w:val="24"/>
                <w:szCs w:val="24"/>
                <w:lang w:val="en-US"/>
              </w:rPr>
            </w:pPr>
            <w:ins w:id="1614" w:author="Plankton" w:date="2019-05-31T18:27:00Z">
              <w:r>
                <w:rPr>
                  <w:rFonts w:ascii="Times New Roman" w:hAnsi="Times New Roman"/>
                  <w:sz w:val="24"/>
                  <w:szCs w:val="24"/>
                  <w:lang w:val="en-US"/>
                </w:rPr>
                <w:t xml:space="preserve">c) </w:t>
              </w:r>
            </w:ins>
            <w:ins w:id="1615" w:author="Plankton" w:date="2019-05-31T18:23:00Z">
              <w:r>
                <w:rPr>
                  <w:rFonts w:ascii="Times New Roman" w:hAnsi="Times New Roman"/>
                  <w:sz w:val="24"/>
                  <w:szCs w:val="24"/>
                  <w:lang w:val="en-US"/>
                </w:rPr>
                <w:t xml:space="preserve">Permutation significance test of each terms included in the CCA model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17"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616" w:author="Plankton" w:date="2019-05-31T18:23:00Z"/>
          <w:trPrChange w:id="1617" w:author="Plankton" w:date="2019-05-31T18:25:00Z">
            <w:trPr>
              <w:gridAfter w:val="1"/>
              <w:wAfter w:w="1177" w:type="dxa"/>
            </w:trPr>
          </w:trPrChange>
        </w:trPr>
        <w:tc>
          <w:tcPr>
            <w:tcW w:w="1745" w:type="dxa"/>
            <w:tcPrChange w:id="1618" w:author="Plankton" w:date="2019-05-31T18:25:00Z">
              <w:tcPr>
                <w:tcW w:w="1745" w:type="dxa"/>
                <w:gridSpan w:val="2"/>
              </w:tcPr>
            </w:tcPrChange>
          </w:tcPr>
          <w:p>
            <w:pPr>
              <w:rPr>
                <w:ins w:id="1619" w:author="Plankton" w:date="2019-05-31T18:23:00Z"/>
                <w:rFonts w:ascii="Times New Roman" w:hAnsi="Times New Roman"/>
                <w:sz w:val="24"/>
                <w:szCs w:val="24"/>
                <w:lang w:val="en-US"/>
              </w:rPr>
            </w:pPr>
            <w:ins w:id="1620" w:author="Plankton" w:date="2019-05-31T18:23:00Z">
              <w:r>
                <w:rPr>
                  <w:rFonts w:ascii="Times New Roman" w:hAnsi="Times New Roman"/>
                  <w:sz w:val="24"/>
                  <w:szCs w:val="24"/>
                  <w:lang w:val="en-US"/>
                </w:rPr>
                <w:t xml:space="preserve">term </w:t>
              </w:r>
            </w:ins>
          </w:p>
        </w:tc>
        <w:tc>
          <w:tcPr>
            <w:tcW w:w="592" w:type="dxa"/>
            <w:tcPrChange w:id="1621" w:author="Plankton" w:date="2019-05-31T18:25:00Z">
              <w:tcPr>
                <w:tcW w:w="592" w:type="dxa"/>
                <w:gridSpan w:val="2"/>
              </w:tcPr>
            </w:tcPrChange>
          </w:tcPr>
          <w:p>
            <w:pPr>
              <w:rPr>
                <w:ins w:id="1622" w:author="Plankton" w:date="2019-05-31T18:23:00Z"/>
                <w:rFonts w:ascii="Times New Roman" w:hAnsi="Times New Roman"/>
                <w:sz w:val="24"/>
                <w:szCs w:val="24"/>
                <w:lang w:val="en-US"/>
              </w:rPr>
            </w:pPr>
            <w:ins w:id="1623" w:author="Plankton" w:date="2019-05-31T18:23:00Z">
              <w:r>
                <w:rPr>
                  <w:rFonts w:ascii="Times New Roman" w:hAnsi="Times New Roman"/>
                  <w:sz w:val="24"/>
                  <w:szCs w:val="24"/>
                  <w:lang w:val="en-US"/>
                </w:rPr>
                <w:t xml:space="preserve">df </w:t>
              </w:r>
            </w:ins>
          </w:p>
        </w:tc>
        <w:tc>
          <w:tcPr>
            <w:tcW w:w="2318" w:type="dxa"/>
            <w:tcPrChange w:id="1624" w:author="Plankton" w:date="2019-05-31T18:25:00Z">
              <w:tcPr>
                <w:tcW w:w="2318" w:type="dxa"/>
                <w:gridSpan w:val="4"/>
              </w:tcPr>
            </w:tcPrChange>
          </w:tcPr>
          <w:p>
            <w:pPr>
              <w:rPr>
                <w:ins w:id="1625" w:author="Plankton" w:date="2019-05-31T18:23:00Z"/>
                <w:rFonts w:ascii="Times New Roman" w:hAnsi="Times New Roman"/>
                <w:sz w:val="24"/>
                <w:szCs w:val="24"/>
                <w:lang w:val="en-US"/>
              </w:rPr>
            </w:pPr>
            <w:ins w:id="1626" w:author="Plankton" w:date="2019-05-31T18:23:00Z">
              <w:r>
                <w:rPr>
                  <w:rFonts w:ascii="Times New Roman" w:hAnsi="Times New Roman"/>
                  <w:sz w:val="24"/>
                  <w:szCs w:val="24"/>
                  <w:lang w:val="en-US"/>
                </w:rPr>
                <w:t xml:space="preserve">ChiSquare </w:t>
              </w:r>
            </w:ins>
          </w:p>
        </w:tc>
        <w:tc>
          <w:tcPr>
            <w:tcW w:w="1416" w:type="dxa"/>
            <w:gridSpan w:val="2"/>
            <w:tcPrChange w:id="1627" w:author="Plankton" w:date="2019-05-31T18:25:00Z">
              <w:tcPr>
                <w:tcW w:w="1416" w:type="dxa"/>
                <w:gridSpan w:val="3"/>
              </w:tcPr>
            </w:tcPrChange>
          </w:tcPr>
          <w:p>
            <w:pPr>
              <w:rPr>
                <w:ins w:id="1628" w:author="Plankton" w:date="2019-05-31T18:23:00Z"/>
                <w:rFonts w:ascii="Times New Roman" w:hAnsi="Times New Roman"/>
                <w:sz w:val="24"/>
                <w:szCs w:val="24"/>
                <w:lang w:val="en-US"/>
              </w:rPr>
            </w:pPr>
            <w:ins w:id="1629" w:author="Plankton" w:date="2019-05-31T18:23:00Z">
              <w:r>
                <w:rPr>
                  <w:rFonts w:ascii="Times New Roman" w:hAnsi="Times New Roman"/>
                  <w:sz w:val="24"/>
                  <w:szCs w:val="24"/>
                  <w:lang w:val="en-US"/>
                </w:rPr>
                <w:t xml:space="preserve">statistic </w:t>
              </w:r>
            </w:ins>
          </w:p>
        </w:tc>
        <w:tc>
          <w:tcPr>
            <w:tcW w:w="1036" w:type="dxa"/>
            <w:gridSpan w:val="2"/>
            <w:tcPrChange w:id="1630" w:author="Plankton" w:date="2019-05-31T18:25:00Z">
              <w:tcPr>
                <w:tcW w:w="1812" w:type="dxa"/>
                <w:gridSpan w:val="3"/>
              </w:tcPr>
            </w:tcPrChange>
          </w:tcPr>
          <w:p>
            <w:pPr>
              <w:rPr>
                <w:ins w:id="1631" w:author="Plankton" w:date="2019-05-31T18:23:00Z"/>
                <w:rFonts w:ascii="Times New Roman" w:hAnsi="Times New Roman"/>
                <w:sz w:val="24"/>
                <w:szCs w:val="24"/>
                <w:lang w:val="en-US"/>
              </w:rPr>
            </w:pPr>
            <w:ins w:id="1632" w:author="Plankton" w:date="2019-05-31T18:23:00Z">
              <w:r>
                <w:rPr>
                  <w:rFonts w:ascii="Times New Roman" w:hAnsi="Times New Roman"/>
                  <w:sz w:val="24"/>
                  <w:szCs w:val="24"/>
                  <w:lang w:val="en-US"/>
                </w:rPr>
                <w:t>p.value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34"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633" w:author="Plankton" w:date="2019-05-31T18:23:00Z"/>
          <w:trPrChange w:id="1634" w:author="Plankton" w:date="2019-05-31T18:25:00Z">
            <w:trPr>
              <w:gridAfter w:val="1"/>
              <w:wAfter w:w="1177" w:type="dxa"/>
            </w:trPr>
          </w:trPrChange>
        </w:trPr>
        <w:tc>
          <w:tcPr>
            <w:tcW w:w="1745" w:type="dxa"/>
            <w:tcPrChange w:id="1635" w:author="Plankton" w:date="2019-05-31T18:25:00Z">
              <w:tcPr>
                <w:tcW w:w="1745" w:type="dxa"/>
                <w:gridSpan w:val="2"/>
              </w:tcPr>
            </w:tcPrChange>
          </w:tcPr>
          <w:p>
            <w:pPr>
              <w:rPr>
                <w:ins w:id="1636" w:author="Plankton" w:date="2019-05-31T18:23:00Z"/>
                <w:rFonts w:ascii="Times New Roman" w:hAnsi="Times New Roman"/>
                <w:sz w:val="24"/>
                <w:szCs w:val="24"/>
                <w:lang w:val="en-US"/>
              </w:rPr>
            </w:pPr>
            <w:ins w:id="1637" w:author="Plankton" w:date="2019-05-31T18:23:00Z">
              <w:r>
                <w:rPr>
                  <w:rFonts w:ascii="Times New Roman" w:hAnsi="Times New Roman"/>
                  <w:sz w:val="24"/>
                  <w:szCs w:val="24"/>
                  <w:lang w:val="en-US"/>
                </w:rPr>
                <w:t xml:space="preserve">Microsetella_N </w:t>
              </w:r>
            </w:ins>
          </w:p>
        </w:tc>
        <w:tc>
          <w:tcPr>
            <w:tcW w:w="592" w:type="dxa"/>
            <w:tcPrChange w:id="1638" w:author="Plankton" w:date="2019-05-31T18:25:00Z">
              <w:tcPr>
                <w:tcW w:w="592" w:type="dxa"/>
                <w:gridSpan w:val="2"/>
              </w:tcPr>
            </w:tcPrChange>
          </w:tcPr>
          <w:p>
            <w:pPr>
              <w:rPr>
                <w:ins w:id="1639" w:author="Plankton" w:date="2019-05-31T18:23:00Z"/>
                <w:rFonts w:ascii="Times New Roman" w:hAnsi="Times New Roman"/>
                <w:sz w:val="24"/>
                <w:szCs w:val="24"/>
                <w:lang w:val="en-US"/>
              </w:rPr>
            </w:pPr>
            <w:ins w:id="1640" w:author="Plankton" w:date="2019-05-31T18:23:00Z">
              <w:r>
                <w:rPr>
                  <w:rFonts w:ascii="Times New Roman" w:hAnsi="Times New Roman"/>
                  <w:sz w:val="24"/>
                  <w:szCs w:val="24"/>
                  <w:lang w:val="en-US"/>
                </w:rPr>
                <w:t xml:space="preserve">1 </w:t>
              </w:r>
            </w:ins>
          </w:p>
        </w:tc>
        <w:tc>
          <w:tcPr>
            <w:tcW w:w="2318" w:type="dxa"/>
            <w:tcPrChange w:id="1641" w:author="Plankton" w:date="2019-05-31T18:25:00Z">
              <w:tcPr>
                <w:tcW w:w="2318" w:type="dxa"/>
                <w:gridSpan w:val="4"/>
              </w:tcPr>
            </w:tcPrChange>
          </w:tcPr>
          <w:p>
            <w:pPr>
              <w:rPr>
                <w:ins w:id="1642" w:author="Plankton" w:date="2019-05-31T18:23:00Z"/>
                <w:rFonts w:ascii="Times New Roman" w:hAnsi="Times New Roman"/>
                <w:sz w:val="24"/>
                <w:szCs w:val="24"/>
                <w:lang w:val="en-US"/>
              </w:rPr>
            </w:pPr>
            <w:ins w:id="1643" w:author="Plankton" w:date="2019-05-31T18:23:00Z">
              <w:r>
                <w:rPr>
                  <w:rFonts w:ascii="Times New Roman" w:hAnsi="Times New Roman"/>
                  <w:sz w:val="24"/>
                  <w:szCs w:val="24"/>
                  <w:lang w:val="en-US"/>
                </w:rPr>
                <w:t xml:space="preserve">0.0010319 </w:t>
              </w:r>
            </w:ins>
          </w:p>
        </w:tc>
        <w:tc>
          <w:tcPr>
            <w:tcW w:w="1416" w:type="dxa"/>
            <w:gridSpan w:val="2"/>
            <w:tcPrChange w:id="1644" w:author="Plankton" w:date="2019-05-31T18:25:00Z">
              <w:tcPr>
                <w:tcW w:w="1416" w:type="dxa"/>
                <w:gridSpan w:val="3"/>
              </w:tcPr>
            </w:tcPrChange>
          </w:tcPr>
          <w:p>
            <w:pPr>
              <w:rPr>
                <w:ins w:id="1645" w:author="Plankton" w:date="2019-05-31T18:23:00Z"/>
                <w:rFonts w:ascii="Times New Roman" w:hAnsi="Times New Roman"/>
                <w:sz w:val="24"/>
                <w:szCs w:val="24"/>
                <w:lang w:val="en-US"/>
              </w:rPr>
            </w:pPr>
            <w:ins w:id="1646" w:author="Plankton" w:date="2019-05-31T18:23:00Z">
              <w:r>
                <w:rPr>
                  <w:rFonts w:ascii="Times New Roman" w:hAnsi="Times New Roman"/>
                  <w:sz w:val="24"/>
                  <w:szCs w:val="24"/>
                  <w:lang w:val="en-US"/>
                </w:rPr>
                <w:t xml:space="preserve">5.328538 </w:t>
              </w:r>
            </w:ins>
          </w:p>
        </w:tc>
        <w:tc>
          <w:tcPr>
            <w:tcW w:w="1036" w:type="dxa"/>
            <w:gridSpan w:val="2"/>
            <w:tcPrChange w:id="1647" w:author="Plankton" w:date="2019-05-31T18:25:00Z">
              <w:tcPr>
                <w:tcW w:w="1812" w:type="dxa"/>
                <w:gridSpan w:val="3"/>
              </w:tcPr>
            </w:tcPrChange>
          </w:tcPr>
          <w:p>
            <w:pPr>
              <w:rPr>
                <w:ins w:id="1648" w:author="Plankton" w:date="2019-05-31T18:23:00Z"/>
                <w:rFonts w:ascii="Times New Roman" w:hAnsi="Times New Roman"/>
                <w:sz w:val="24"/>
                <w:szCs w:val="24"/>
                <w:lang w:val="en-US"/>
              </w:rPr>
            </w:pPr>
            <w:ins w:id="1649" w:author="Plankton" w:date="2019-05-31T18:23:00Z">
              <w:r>
                <w:rPr>
                  <w:rFonts w:ascii="Times New Roman" w:hAnsi="Times New Roman"/>
                  <w:sz w:val="24"/>
                  <w:szCs w:val="24"/>
                  <w:lang w:val="en-US"/>
                </w:rPr>
                <w:t>0.0001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51"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650" w:author="Plankton" w:date="2019-05-31T18:23:00Z"/>
          <w:trPrChange w:id="1651" w:author="Plankton" w:date="2019-05-31T18:25:00Z">
            <w:trPr>
              <w:gridAfter w:val="1"/>
              <w:wAfter w:w="1177" w:type="dxa"/>
            </w:trPr>
          </w:trPrChange>
        </w:trPr>
        <w:tc>
          <w:tcPr>
            <w:tcW w:w="1745" w:type="dxa"/>
            <w:tcPrChange w:id="1652" w:author="Plankton" w:date="2019-05-31T18:25:00Z">
              <w:tcPr>
                <w:tcW w:w="1745" w:type="dxa"/>
                <w:gridSpan w:val="2"/>
              </w:tcPr>
            </w:tcPrChange>
          </w:tcPr>
          <w:p>
            <w:pPr>
              <w:rPr>
                <w:ins w:id="1653" w:author="Plankton" w:date="2019-05-31T18:23:00Z"/>
                <w:rFonts w:ascii="Times New Roman" w:hAnsi="Times New Roman"/>
                <w:sz w:val="24"/>
                <w:szCs w:val="24"/>
                <w:lang w:val="en-US"/>
              </w:rPr>
            </w:pPr>
            <w:ins w:id="1654" w:author="Plankton" w:date="2019-05-31T18:23:00Z">
              <w:r>
                <w:rPr>
                  <w:rFonts w:ascii="Times New Roman" w:hAnsi="Times New Roman"/>
                  <w:sz w:val="24"/>
                  <w:szCs w:val="24"/>
                  <w:lang w:val="en-US"/>
                </w:rPr>
                <w:t xml:space="preserve">SuFDPY </w:t>
              </w:r>
            </w:ins>
          </w:p>
        </w:tc>
        <w:tc>
          <w:tcPr>
            <w:tcW w:w="592" w:type="dxa"/>
            <w:tcPrChange w:id="1655" w:author="Plankton" w:date="2019-05-31T18:25:00Z">
              <w:tcPr>
                <w:tcW w:w="592" w:type="dxa"/>
                <w:gridSpan w:val="2"/>
              </w:tcPr>
            </w:tcPrChange>
          </w:tcPr>
          <w:p>
            <w:pPr>
              <w:rPr>
                <w:ins w:id="1656" w:author="Plankton" w:date="2019-05-31T18:23:00Z"/>
                <w:rFonts w:ascii="Times New Roman" w:hAnsi="Times New Roman"/>
                <w:sz w:val="24"/>
                <w:szCs w:val="24"/>
                <w:lang w:val="en-US"/>
              </w:rPr>
            </w:pPr>
            <w:ins w:id="1657" w:author="Plankton" w:date="2019-05-31T18:23:00Z">
              <w:r>
                <w:rPr>
                  <w:rFonts w:ascii="Times New Roman" w:hAnsi="Times New Roman"/>
                  <w:sz w:val="24"/>
                  <w:szCs w:val="24"/>
                  <w:lang w:val="en-US"/>
                </w:rPr>
                <w:t xml:space="preserve">1 </w:t>
              </w:r>
            </w:ins>
          </w:p>
        </w:tc>
        <w:tc>
          <w:tcPr>
            <w:tcW w:w="2318" w:type="dxa"/>
            <w:tcPrChange w:id="1658" w:author="Plankton" w:date="2019-05-31T18:25:00Z">
              <w:tcPr>
                <w:tcW w:w="2318" w:type="dxa"/>
                <w:gridSpan w:val="4"/>
              </w:tcPr>
            </w:tcPrChange>
          </w:tcPr>
          <w:p>
            <w:pPr>
              <w:rPr>
                <w:ins w:id="1659" w:author="Plankton" w:date="2019-05-31T18:23:00Z"/>
                <w:rFonts w:ascii="Times New Roman" w:hAnsi="Times New Roman"/>
                <w:sz w:val="24"/>
                <w:szCs w:val="24"/>
                <w:lang w:val="en-US"/>
              </w:rPr>
            </w:pPr>
            <w:ins w:id="1660" w:author="Plankton" w:date="2019-05-31T18:23:00Z">
              <w:r>
                <w:rPr>
                  <w:rFonts w:ascii="Times New Roman" w:hAnsi="Times New Roman"/>
                  <w:sz w:val="24"/>
                  <w:szCs w:val="24"/>
                  <w:lang w:val="en-US"/>
                </w:rPr>
                <w:t xml:space="preserve">0.0006538 </w:t>
              </w:r>
            </w:ins>
          </w:p>
        </w:tc>
        <w:tc>
          <w:tcPr>
            <w:tcW w:w="1416" w:type="dxa"/>
            <w:gridSpan w:val="2"/>
            <w:tcPrChange w:id="1661" w:author="Plankton" w:date="2019-05-31T18:25:00Z">
              <w:tcPr>
                <w:tcW w:w="1416" w:type="dxa"/>
                <w:gridSpan w:val="3"/>
              </w:tcPr>
            </w:tcPrChange>
          </w:tcPr>
          <w:p>
            <w:pPr>
              <w:rPr>
                <w:ins w:id="1662" w:author="Plankton" w:date="2019-05-31T18:23:00Z"/>
                <w:rFonts w:ascii="Times New Roman" w:hAnsi="Times New Roman"/>
                <w:sz w:val="24"/>
                <w:szCs w:val="24"/>
                <w:lang w:val="en-US"/>
              </w:rPr>
            </w:pPr>
            <w:ins w:id="1663" w:author="Plankton" w:date="2019-05-31T18:23:00Z">
              <w:r>
                <w:rPr>
                  <w:rFonts w:ascii="Times New Roman" w:hAnsi="Times New Roman"/>
                  <w:sz w:val="24"/>
                  <w:szCs w:val="24"/>
                  <w:lang w:val="en-US"/>
                </w:rPr>
                <w:t xml:space="preserve">3.375766 </w:t>
              </w:r>
            </w:ins>
          </w:p>
        </w:tc>
        <w:tc>
          <w:tcPr>
            <w:tcW w:w="1036" w:type="dxa"/>
            <w:gridSpan w:val="2"/>
            <w:tcPrChange w:id="1664" w:author="Plankton" w:date="2019-05-31T18:25:00Z">
              <w:tcPr>
                <w:tcW w:w="1812" w:type="dxa"/>
                <w:gridSpan w:val="3"/>
              </w:tcPr>
            </w:tcPrChange>
          </w:tcPr>
          <w:p>
            <w:pPr>
              <w:rPr>
                <w:ins w:id="1665" w:author="Plankton" w:date="2019-05-31T18:23:00Z"/>
                <w:rFonts w:ascii="Times New Roman" w:hAnsi="Times New Roman"/>
                <w:sz w:val="24"/>
                <w:szCs w:val="24"/>
                <w:lang w:val="en-US"/>
              </w:rPr>
            </w:pPr>
            <w:ins w:id="1666" w:author="Plankton" w:date="2019-05-31T18:23:00Z">
              <w:r>
                <w:rPr>
                  <w:rFonts w:ascii="Times New Roman" w:hAnsi="Times New Roman"/>
                  <w:sz w:val="24"/>
                  <w:szCs w:val="24"/>
                  <w:lang w:val="en-US"/>
                </w:rPr>
                <w:t>0.0017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68"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667" w:author="Plankton" w:date="2019-05-31T18:23:00Z"/>
          <w:trPrChange w:id="1668" w:author="Plankton" w:date="2019-05-31T18:25:00Z">
            <w:trPr>
              <w:gridAfter w:val="1"/>
              <w:wAfter w:w="1177" w:type="dxa"/>
            </w:trPr>
          </w:trPrChange>
        </w:trPr>
        <w:tc>
          <w:tcPr>
            <w:tcW w:w="1745" w:type="dxa"/>
            <w:tcPrChange w:id="1669" w:author="Plankton" w:date="2019-05-31T18:25:00Z">
              <w:tcPr>
                <w:tcW w:w="1745" w:type="dxa"/>
                <w:gridSpan w:val="2"/>
              </w:tcPr>
            </w:tcPrChange>
          </w:tcPr>
          <w:p>
            <w:pPr>
              <w:rPr>
                <w:ins w:id="1670" w:author="Plankton" w:date="2019-05-31T18:23:00Z"/>
                <w:rFonts w:ascii="Times New Roman" w:hAnsi="Times New Roman"/>
                <w:sz w:val="24"/>
                <w:szCs w:val="24"/>
                <w:lang w:val="en-US"/>
              </w:rPr>
            </w:pPr>
            <w:ins w:id="1671" w:author="Plankton" w:date="2019-05-31T18:23:00Z">
              <w:r>
                <w:rPr>
                  <w:rFonts w:ascii="Times New Roman" w:hAnsi="Times New Roman"/>
                  <w:sz w:val="24"/>
                  <w:szCs w:val="24"/>
                  <w:lang w:val="en-US"/>
                </w:rPr>
                <w:t xml:space="preserve">SpSD </w:t>
              </w:r>
            </w:ins>
          </w:p>
        </w:tc>
        <w:tc>
          <w:tcPr>
            <w:tcW w:w="592" w:type="dxa"/>
            <w:tcPrChange w:id="1672" w:author="Plankton" w:date="2019-05-31T18:25:00Z">
              <w:tcPr>
                <w:tcW w:w="592" w:type="dxa"/>
                <w:gridSpan w:val="2"/>
              </w:tcPr>
            </w:tcPrChange>
          </w:tcPr>
          <w:p>
            <w:pPr>
              <w:rPr>
                <w:ins w:id="1673" w:author="Plankton" w:date="2019-05-31T18:23:00Z"/>
                <w:rFonts w:ascii="Times New Roman" w:hAnsi="Times New Roman"/>
                <w:sz w:val="24"/>
                <w:szCs w:val="24"/>
                <w:lang w:val="en-US"/>
              </w:rPr>
            </w:pPr>
            <w:ins w:id="1674" w:author="Plankton" w:date="2019-05-31T18:23:00Z">
              <w:r>
                <w:rPr>
                  <w:rFonts w:ascii="Times New Roman" w:hAnsi="Times New Roman"/>
                  <w:sz w:val="24"/>
                  <w:szCs w:val="24"/>
                  <w:lang w:val="en-US"/>
                </w:rPr>
                <w:t xml:space="preserve">1 </w:t>
              </w:r>
            </w:ins>
          </w:p>
        </w:tc>
        <w:tc>
          <w:tcPr>
            <w:tcW w:w="2318" w:type="dxa"/>
            <w:tcPrChange w:id="1675" w:author="Plankton" w:date="2019-05-31T18:25:00Z">
              <w:tcPr>
                <w:tcW w:w="2318" w:type="dxa"/>
                <w:gridSpan w:val="4"/>
              </w:tcPr>
            </w:tcPrChange>
          </w:tcPr>
          <w:p>
            <w:pPr>
              <w:rPr>
                <w:ins w:id="1676" w:author="Plankton" w:date="2019-05-31T18:23:00Z"/>
                <w:rFonts w:ascii="Times New Roman" w:hAnsi="Times New Roman"/>
                <w:sz w:val="24"/>
                <w:szCs w:val="24"/>
                <w:lang w:val="en-US"/>
              </w:rPr>
            </w:pPr>
            <w:ins w:id="1677" w:author="Plankton" w:date="2019-05-31T18:23:00Z">
              <w:r>
                <w:rPr>
                  <w:rFonts w:ascii="Times New Roman" w:hAnsi="Times New Roman"/>
                  <w:sz w:val="24"/>
                  <w:szCs w:val="24"/>
                  <w:lang w:val="en-US"/>
                </w:rPr>
                <w:t xml:space="preserve">0.0005805 </w:t>
              </w:r>
            </w:ins>
          </w:p>
        </w:tc>
        <w:tc>
          <w:tcPr>
            <w:tcW w:w="1416" w:type="dxa"/>
            <w:gridSpan w:val="2"/>
            <w:tcPrChange w:id="1678" w:author="Plankton" w:date="2019-05-31T18:25:00Z">
              <w:tcPr>
                <w:tcW w:w="1416" w:type="dxa"/>
                <w:gridSpan w:val="3"/>
              </w:tcPr>
            </w:tcPrChange>
          </w:tcPr>
          <w:p>
            <w:pPr>
              <w:rPr>
                <w:ins w:id="1679" w:author="Plankton" w:date="2019-05-31T18:23:00Z"/>
                <w:rFonts w:ascii="Times New Roman" w:hAnsi="Times New Roman"/>
                <w:sz w:val="24"/>
                <w:szCs w:val="24"/>
                <w:lang w:val="en-US"/>
              </w:rPr>
            </w:pPr>
            <w:ins w:id="1680" w:author="Plankton" w:date="2019-05-31T18:23:00Z">
              <w:r>
                <w:rPr>
                  <w:rFonts w:ascii="Times New Roman" w:hAnsi="Times New Roman"/>
                  <w:sz w:val="24"/>
                  <w:szCs w:val="24"/>
                  <w:lang w:val="en-US"/>
                </w:rPr>
                <w:t xml:space="preserve">2.997564 </w:t>
              </w:r>
            </w:ins>
          </w:p>
        </w:tc>
        <w:tc>
          <w:tcPr>
            <w:tcW w:w="1036" w:type="dxa"/>
            <w:gridSpan w:val="2"/>
            <w:tcPrChange w:id="1681" w:author="Plankton" w:date="2019-05-31T18:25:00Z">
              <w:tcPr>
                <w:tcW w:w="1812" w:type="dxa"/>
                <w:gridSpan w:val="3"/>
              </w:tcPr>
            </w:tcPrChange>
          </w:tcPr>
          <w:p>
            <w:pPr>
              <w:rPr>
                <w:ins w:id="1682" w:author="Plankton" w:date="2019-05-31T18:23:00Z"/>
                <w:rFonts w:ascii="Times New Roman" w:hAnsi="Times New Roman"/>
                <w:sz w:val="24"/>
                <w:szCs w:val="24"/>
                <w:lang w:val="en-US"/>
              </w:rPr>
            </w:pPr>
            <w:ins w:id="1683" w:author="Plankton" w:date="2019-05-31T18:23:00Z">
              <w:r>
                <w:rPr>
                  <w:rFonts w:ascii="Times New Roman" w:hAnsi="Times New Roman"/>
                  <w:sz w:val="24"/>
                  <w:szCs w:val="24"/>
                  <w:lang w:val="en-US"/>
                </w:rPr>
                <w:t>0.0051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85"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684" w:author="Plankton" w:date="2019-05-31T18:23:00Z"/>
          <w:trPrChange w:id="1685" w:author="Plankton" w:date="2019-05-31T18:25:00Z">
            <w:trPr>
              <w:gridAfter w:val="1"/>
              <w:wAfter w:w="1177" w:type="dxa"/>
            </w:trPr>
          </w:trPrChange>
        </w:trPr>
        <w:tc>
          <w:tcPr>
            <w:tcW w:w="1745" w:type="dxa"/>
            <w:tcPrChange w:id="1686" w:author="Plankton" w:date="2019-05-31T18:25:00Z">
              <w:tcPr>
                <w:tcW w:w="1745" w:type="dxa"/>
                <w:gridSpan w:val="2"/>
              </w:tcPr>
            </w:tcPrChange>
          </w:tcPr>
          <w:p>
            <w:pPr>
              <w:rPr>
                <w:ins w:id="1687" w:author="Plankton" w:date="2019-05-31T18:23:00Z"/>
                <w:rFonts w:ascii="Times New Roman" w:hAnsi="Times New Roman"/>
                <w:sz w:val="24"/>
                <w:szCs w:val="24"/>
                <w:lang w:val="en-US"/>
              </w:rPr>
            </w:pPr>
            <w:ins w:id="1688" w:author="Plankton" w:date="2019-05-31T18:23:00Z">
              <w:r>
                <w:rPr>
                  <w:rFonts w:ascii="Times New Roman" w:hAnsi="Times New Roman"/>
                  <w:sz w:val="24"/>
                  <w:szCs w:val="24"/>
                  <w:lang w:val="en-US"/>
                </w:rPr>
                <w:t xml:space="preserve">Acartia_N </w:t>
              </w:r>
            </w:ins>
          </w:p>
        </w:tc>
        <w:tc>
          <w:tcPr>
            <w:tcW w:w="592" w:type="dxa"/>
            <w:tcPrChange w:id="1689" w:author="Plankton" w:date="2019-05-31T18:25:00Z">
              <w:tcPr>
                <w:tcW w:w="592" w:type="dxa"/>
                <w:gridSpan w:val="2"/>
              </w:tcPr>
            </w:tcPrChange>
          </w:tcPr>
          <w:p>
            <w:pPr>
              <w:rPr>
                <w:ins w:id="1690" w:author="Plankton" w:date="2019-05-31T18:23:00Z"/>
                <w:rFonts w:ascii="Times New Roman" w:hAnsi="Times New Roman"/>
                <w:sz w:val="24"/>
                <w:szCs w:val="24"/>
                <w:lang w:val="en-US"/>
              </w:rPr>
            </w:pPr>
            <w:ins w:id="1691" w:author="Plankton" w:date="2019-05-31T18:23:00Z">
              <w:r>
                <w:rPr>
                  <w:rFonts w:ascii="Times New Roman" w:hAnsi="Times New Roman"/>
                  <w:sz w:val="24"/>
                  <w:szCs w:val="24"/>
                  <w:lang w:val="en-US"/>
                </w:rPr>
                <w:t xml:space="preserve">1 </w:t>
              </w:r>
            </w:ins>
          </w:p>
        </w:tc>
        <w:tc>
          <w:tcPr>
            <w:tcW w:w="2318" w:type="dxa"/>
            <w:tcPrChange w:id="1692" w:author="Plankton" w:date="2019-05-31T18:25:00Z">
              <w:tcPr>
                <w:tcW w:w="2318" w:type="dxa"/>
                <w:gridSpan w:val="4"/>
              </w:tcPr>
            </w:tcPrChange>
          </w:tcPr>
          <w:p>
            <w:pPr>
              <w:rPr>
                <w:ins w:id="1693" w:author="Plankton" w:date="2019-05-31T18:23:00Z"/>
                <w:rFonts w:ascii="Times New Roman" w:hAnsi="Times New Roman"/>
                <w:sz w:val="24"/>
                <w:szCs w:val="24"/>
                <w:lang w:val="en-US"/>
              </w:rPr>
            </w:pPr>
            <w:ins w:id="1694" w:author="Plankton" w:date="2019-05-31T18:23:00Z">
              <w:r>
                <w:rPr>
                  <w:rFonts w:ascii="Times New Roman" w:hAnsi="Times New Roman"/>
                  <w:sz w:val="24"/>
                  <w:szCs w:val="24"/>
                  <w:lang w:val="en-US"/>
                </w:rPr>
                <w:t xml:space="preserve">0.0005305 </w:t>
              </w:r>
            </w:ins>
          </w:p>
        </w:tc>
        <w:tc>
          <w:tcPr>
            <w:tcW w:w="1416" w:type="dxa"/>
            <w:gridSpan w:val="2"/>
            <w:tcPrChange w:id="1695" w:author="Plankton" w:date="2019-05-31T18:25:00Z">
              <w:tcPr>
                <w:tcW w:w="1416" w:type="dxa"/>
                <w:gridSpan w:val="3"/>
              </w:tcPr>
            </w:tcPrChange>
          </w:tcPr>
          <w:p>
            <w:pPr>
              <w:rPr>
                <w:ins w:id="1696" w:author="Plankton" w:date="2019-05-31T18:23:00Z"/>
                <w:rFonts w:ascii="Times New Roman" w:hAnsi="Times New Roman"/>
                <w:sz w:val="24"/>
                <w:szCs w:val="24"/>
                <w:lang w:val="en-US"/>
              </w:rPr>
            </w:pPr>
            <w:ins w:id="1697" w:author="Plankton" w:date="2019-05-31T18:23:00Z">
              <w:r>
                <w:rPr>
                  <w:rFonts w:ascii="Times New Roman" w:hAnsi="Times New Roman"/>
                  <w:sz w:val="24"/>
                  <w:szCs w:val="24"/>
                  <w:lang w:val="en-US"/>
                </w:rPr>
                <w:t xml:space="preserve">2.739234 </w:t>
              </w:r>
            </w:ins>
          </w:p>
        </w:tc>
        <w:tc>
          <w:tcPr>
            <w:tcW w:w="1036" w:type="dxa"/>
            <w:gridSpan w:val="2"/>
            <w:tcPrChange w:id="1698" w:author="Plankton" w:date="2019-05-31T18:25:00Z">
              <w:tcPr>
                <w:tcW w:w="1812" w:type="dxa"/>
                <w:gridSpan w:val="3"/>
              </w:tcPr>
            </w:tcPrChange>
          </w:tcPr>
          <w:p>
            <w:pPr>
              <w:rPr>
                <w:ins w:id="1699" w:author="Plankton" w:date="2019-05-31T18:23:00Z"/>
                <w:rFonts w:ascii="Times New Roman" w:hAnsi="Times New Roman"/>
                <w:sz w:val="24"/>
                <w:szCs w:val="24"/>
                <w:lang w:val="en-US"/>
              </w:rPr>
            </w:pPr>
            <w:ins w:id="1700" w:author="Plankton" w:date="2019-05-31T18:23:00Z">
              <w:r>
                <w:rPr>
                  <w:rFonts w:ascii="Times New Roman" w:hAnsi="Times New Roman"/>
                  <w:sz w:val="24"/>
                  <w:szCs w:val="24"/>
                  <w:lang w:val="en-US"/>
                </w:rPr>
                <w:t>0.0090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02"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701" w:author="Plankton" w:date="2019-05-31T18:23:00Z"/>
          <w:trPrChange w:id="1702" w:author="Plankton" w:date="2019-05-31T18:25:00Z">
            <w:trPr>
              <w:gridAfter w:val="1"/>
              <w:wAfter w:w="1177" w:type="dxa"/>
            </w:trPr>
          </w:trPrChange>
        </w:trPr>
        <w:tc>
          <w:tcPr>
            <w:tcW w:w="1745" w:type="dxa"/>
            <w:tcPrChange w:id="1703" w:author="Plankton" w:date="2019-05-31T18:25:00Z">
              <w:tcPr>
                <w:tcW w:w="1745" w:type="dxa"/>
                <w:gridSpan w:val="2"/>
              </w:tcPr>
            </w:tcPrChange>
          </w:tcPr>
          <w:p>
            <w:pPr>
              <w:rPr>
                <w:ins w:id="1704" w:author="Plankton" w:date="2019-05-31T18:23:00Z"/>
                <w:rFonts w:ascii="Times New Roman" w:hAnsi="Times New Roman"/>
                <w:sz w:val="24"/>
                <w:szCs w:val="24"/>
              </w:rPr>
            </w:pPr>
            <w:ins w:id="1705" w:author="Plankton" w:date="2019-05-31T18:23:00Z">
              <w:r>
                <w:rPr>
                  <w:rFonts w:ascii="Times New Roman" w:hAnsi="Times New Roman"/>
                  <w:sz w:val="24"/>
                  <w:szCs w:val="24"/>
                </w:rPr>
                <w:t xml:space="preserve">ICD </w:t>
              </w:r>
            </w:ins>
          </w:p>
        </w:tc>
        <w:tc>
          <w:tcPr>
            <w:tcW w:w="592" w:type="dxa"/>
            <w:tcPrChange w:id="1706" w:author="Plankton" w:date="2019-05-31T18:25:00Z">
              <w:tcPr>
                <w:tcW w:w="592" w:type="dxa"/>
                <w:gridSpan w:val="2"/>
              </w:tcPr>
            </w:tcPrChange>
          </w:tcPr>
          <w:p>
            <w:pPr>
              <w:rPr>
                <w:ins w:id="1707" w:author="Plankton" w:date="2019-05-31T18:23:00Z"/>
                <w:rFonts w:ascii="Times New Roman" w:hAnsi="Times New Roman"/>
                <w:sz w:val="24"/>
                <w:szCs w:val="24"/>
              </w:rPr>
            </w:pPr>
            <w:ins w:id="1708" w:author="Plankton" w:date="2019-05-31T18:23:00Z">
              <w:r>
                <w:rPr>
                  <w:rFonts w:ascii="Times New Roman" w:hAnsi="Times New Roman"/>
                  <w:sz w:val="24"/>
                  <w:szCs w:val="24"/>
                </w:rPr>
                <w:t xml:space="preserve">1 </w:t>
              </w:r>
            </w:ins>
          </w:p>
        </w:tc>
        <w:tc>
          <w:tcPr>
            <w:tcW w:w="2318" w:type="dxa"/>
            <w:tcPrChange w:id="1709" w:author="Plankton" w:date="2019-05-31T18:25:00Z">
              <w:tcPr>
                <w:tcW w:w="2318" w:type="dxa"/>
                <w:gridSpan w:val="4"/>
              </w:tcPr>
            </w:tcPrChange>
          </w:tcPr>
          <w:p>
            <w:pPr>
              <w:rPr>
                <w:ins w:id="1710" w:author="Plankton" w:date="2019-05-31T18:23:00Z"/>
                <w:rFonts w:ascii="Times New Roman" w:hAnsi="Times New Roman"/>
                <w:sz w:val="24"/>
                <w:szCs w:val="24"/>
              </w:rPr>
            </w:pPr>
            <w:ins w:id="1711" w:author="Plankton" w:date="2019-05-31T18:23:00Z">
              <w:r>
                <w:rPr>
                  <w:rFonts w:ascii="Times New Roman" w:hAnsi="Times New Roman"/>
                  <w:sz w:val="24"/>
                  <w:szCs w:val="24"/>
                </w:rPr>
                <w:t xml:space="preserve">0.0004821 </w:t>
              </w:r>
            </w:ins>
          </w:p>
        </w:tc>
        <w:tc>
          <w:tcPr>
            <w:tcW w:w="1416" w:type="dxa"/>
            <w:gridSpan w:val="2"/>
            <w:tcPrChange w:id="1712" w:author="Plankton" w:date="2019-05-31T18:25:00Z">
              <w:tcPr>
                <w:tcW w:w="1416" w:type="dxa"/>
                <w:gridSpan w:val="3"/>
              </w:tcPr>
            </w:tcPrChange>
          </w:tcPr>
          <w:p>
            <w:pPr>
              <w:rPr>
                <w:ins w:id="1713" w:author="Plankton" w:date="2019-05-31T18:23:00Z"/>
                <w:rFonts w:ascii="Times New Roman" w:hAnsi="Times New Roman"/>
                <w:sz w:val="24"/>
                <w:szCs w:val="24"/>
              </w:rPr>
            </w:pPr>
            <w:ins w:id="1714" w:author="Plankton" w:date="2019-05-31T18:23:00Z">
              <w:r>
                <w:rPr>
                  <w:rFonts w:ascii="Times New Roman" w:hAnsi="Times New Roman"/>
                  <w:sz w:val="24"/>
                  <w:szCs w:val="24"/>
                </w:rPr>
                <w:t xml:space="preserve">2.489406 </w:t>
              </w:r>
            </w:ins>
          </w:p>
        </w:tc>
        <w:tc>
          <w:tcPr>
            <w:tcW w:w="1036" w:type="dxa"/>
            <w:gridSpan w:val="2"/>
            <w:tcPrChange w:id="1715" w:author="Plankton" w:date="2019-05-31T18:25:00Z">
              <w:tcPr>
                <w:tcW w:w="1812" w:type="dxa"/>
                <w:gridSpan w:val="3"/>
              </w:tcPr>
            </w:tcPrChange>
          </w:tcPr>
          <w:p>
            <w:pPr>
              <w:rPr>
                <w:ins w:id="1716" w:author="Plankton" w:date="2019-05-31T18:23:00Z"/>
                <w:rFonts w:ascii="Times New Roman" w:hAnsi="Times New Roman"/>
                <w:sz w:val="24"/>
                <w:szCs w:val="24"/>
              </w:rPr>
            </w:pPr>
            <w:ins w:id="1717" w:author="Plankton" w:date="2019-05-31T18:23:00Z">
              <w:r>
                <w:rPr>
                  <w:rFonts w:ascii="Times New Roman" w:hAnsi="Times New Roman"/>
                  <w:sz w:val="24"/>
                  <w:szCs w:val="24"/>
                </w:rPr>
                <w:t>0.0169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19" w:author="Plankton" w:date="2019-05-31T18: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gridAfter w:val="1"/>
          <w:wAfter w:w="554" w:type="dxa"/>
          <w:ins w:id="1718" w:author="Plankton" w:date="2019-05-31T18:23:00Z"/>
          <w:trPrChange w:id="1719" w:author="Plankton" w:date="2019-05-31T18:25:00Z">
            <w:trPr>
              <w:gridAfter w:val="1"/>
              <w:wAfter w:w="1177" w:type="dxa"/>
            </w:trPr>
          </w:trPrChange>
        </w:trPr>
        <w:tc>
          <w:tcPr>
            <w:tcW w:w="1745" w:type="dxa"/>
            <w:tcPrChange w:id="1720" w:author="Plankton" w:date="2019-05-31T18:25:00Z">
              <w:tcPr>
                <w:tcW w:w="1745" w:type="dxa"/>
                <w:gridSpan w:val="2"/>
              </w:tcPr>
            </w:tcPrChange>
          </w:tcPr>
          <w:p>
            <w:pPr>
              <w:rPr>
                <w:ins w:id="1721" w:author="Plankton" w:date="2019-05-31T18:23:00Z"/>
                <w:rFonts w:ascii="Times New Roman" w:hAnsi="Times New Roman"/>
                <w:sz w:val="24"/>
                <w:szCs w:val="24"/>
              </w:rPr>
            </w:pPr>
            <w:ins w:id="1722" w:author="Plankton" w:date="2019-05-31T18:23:00Z">
              <w:r>
                <w:rPr>
                  <w:rFonts w:ascii="Times New Roman" w:hAnsi="Times New Roman"/>
                  <w:sz w:val="24"/>
                  <w:szCs w:val="24"/>
                </w:rPr>
                <w:t xml:space="preserve">Residual </w:t>
              </w:r>
            </w:ins>
          </w:p>
        </w:tc>
        <w:tc>
          <w:tcPr>
            <w:tcW w:w="592" w:type="dxa"/>
            <w:tcPrChange w:id="1723" w:author="Plankton" w:date="2019-05-31T18:25:00Z">
              <w:tcPr>
                <w:tcW w:w="592" w:type="dxa"/>
                <w:gridSpan w:val="2"/>
              </w:tcPr>
            </w:tcPrChange>
          </w:tcPr>
          <w:p>
            <w:pPr>
              <w:rPr>
                <w:ins w:id="1724" w:author="Plankton" w:date="2019-05-31T18:23:00Z"/>
                <w:rFonts w:ascii="Times New Roman" w:hAnsi="Times New Roman"/>
                <w:sz w:val="24"/>
                <w:szCs w:val="24"/>
              </w:rPr>
            </w:pPr>
            <w:ins w:id="1725" w:author="Plankton" w:date="2019-05-31T18:23:00Z">
              <w:r>
                <w:rPr>
                  <w:rFonts w:ascii="Times New Roman" w:hAnsi="Times New Roman"/>
                  <w:sz w:val="24"/>
                  <w:szCs w:val="24"/>
                </w:rPr>
                <w:t xml:space="preserve">50 </w:t>
              </w:r>
            </w:ins>
          </w:p>
        </w:tc>
        <w:tc>
          <w:tcPr>
            <w:tcW w:w="2318" w:type="dxa"/>
            <w:tcPrChange w:id="1726" w:author="Plankton" w:date="2019-05-31T18:25:00Z">
              <w:tcPr>
                <w:tcW w:w="2318" w:type="dxa"/>
                <w:gridSpan w:val="4"/>
              </w:tcPr>
            </w:tcPrChange>
          </w:tcPr>
          <w:p>
            <w:pPr>
              <w:rPr>
                <w:ins w:id="1727" w:author="Plankton" w:date="2019-05-31T18:23:00Z"/>
                <w:rFonts w:ascii="Times New Roman" w:hAnsi="Times New Roman"/>
                <w:sz w:val="24"/>
                <w:szCs w:val="24"/>
              </w:rPr>
            </w:pPr>
            <w:ins w:id="1728" w:author="Plankton" w:date="2019-05-31T18:23:00Z">
              <w:r>
                <w:rPr>
                  <w:rFonts w:ascii="Times New Roman" w:hAnsi="Times New Roman"/>
                  <w:sz w:val="24"/>
                  <w:szCs w:val="24"/>
                </w:rPr>
                <w:t xml:space="preserve">0.0096830 </w:t>
              </w:r>
            </w:ins>
          </w:p>
        </w:tc>
        <w:tc>
          <w:tcPr>
            <w:tcW w:w="1416" w:type="dxa"/>
            <w:gridSpan w:val="2"/>
            <w:tcPrChange w:id="1729" w:author="Plankton" w:date="2019-05-31T18:25:00Z">
              <w:tcPr>
                <w:tcW w:w="1416" w:type="dxa"/>
                <w:gridSpan w:val="3"/>
              </w:tcPr>
            </w:tcPrChange>
          </w:tcPr>
          <w:p>
            <w:pPr>
              <w:rPr>
                <w:ins w:id="1730" w:author="Plankton" w:date="2019-05-31T18:23:00Z"/>
                <w:rFonts w:ascii="Times New Roman" w:hAnsi="Times New Roman"/>
                <w:sz w:val="24"/>
                <w:szCs w:val="24"/>
              </w:rPr>
            </w:pPr>
            <w:ins w:id="1731" w:author="Plankton" w:date="2019-05-31T18:23:00Z">
              <w:r>
                <w:rPr>
                  <w:rFonts w:ascii="Times New Roman" w:hAnsi="Times New Roman"/>
                  <w:sz w:val="24"/>
                  <w:szCs w:val="24"/>
                </w:rPr>
                <w:t xml:space="preserve">NA </w:t>
              </w:r>
            </w:ins>
          </w:p>
        </w:tc>
        <w:tc>
          <w:tcPr>
            <w:tcW w:w="1036" w:type="dxa"/>
            <w:gridSpan w:val="2"/>
            <w:tcPrChange w:id="1732" w:author="Plankton" w:date="2019-05-31T18:25:00Z">
              <w:tcPr>
                <w:tcW w:w="1812" w:type="dxa"/>
                <w:gridSpan w:val="3"/>
              </w:tcPr>
            </w:tcPrChange>
          </w:tcPr>
          <w:p>
            <w:pPr>
              <w:rPr>
                <w:ins w:id="1733" w:author="Plankton" w:date="2019-05-31T18:23:00Z"/>
                <w:rFonts w:ascii="Times New Roman" w:hAnsi="Times New Roman"/>
                <w:sz w:val="24"/>
                <w:szCs w:val="24"/>
              </w:rPr>
            </w:pPr>
            <w:ins w:id="1734" w:author="Plankton" w:date="2019-05-31T18:23:00Z">
              <w:r>
                <w:rPr>
                  <w:rFonts w:ascii="Times New Roman" w:hAnsi="Times New Roman"/>
                  <w:sz w:val="24"/>
                  <w:szCs w:val="24"/>
                </w:rPr>
                <w:t>NA</w:t>
              </w:r>
            </w:ins>
          </w:p>
        </w:tc>
      </w:tr>
    </w:tbl>
    <w:p>
      <w:pPr>
        <w:spacing w:line="360" w:lineRule="auto"/>
        <w:ind w:firstLine="709"/>
        <w:jc w:val="both"/>
        <w:rPr>
          <w:ins w:id="1735" w:author="Plankton" w:date="2019-05-31T18:25:00Z"/>
          <w:rFonts w:ascii="Times New Roman" w:hAnsi="Times New Roman"/>
          <w:sz w:val="24"/>
          <w:szCs w:val="24"/>
        </w:rPr>
      </w:pPr>
    </w:p>
    <w:p>
      <w:pPr>
        <w:spacing w:line="360" w:lineRule="auto"/>
        <w:ind w:firstLine="709"/>
        <w:jc w:val="both"/>
        <w:rPr>
          <w:ins w:id="1736" w:author="Plankton" w:date="2019-06-05T12:32:00Z"/>
          <w:rFonts w:ascii="Times New Roman" w:hAnsi="Times New Roman"/>
          <w:sz w:val="24"/>
          <w:szCs w:val="24"/>
        </w:rPr>
      </w:pPr>
      <w:ins w:id="1737" w:author="Plankton" w:date="2019-06-05T12:32:00Z">
        <w:r>
          <w:rPr>
            <w:rFonts w:ascii="Times New Roman" w:hAnsi="Times New Roman"/>
            <w:sz w:val="24"/>
            <w:szCs w:val="24"/>
          </w:rPr>
          <w:t xml:space="preserve">На рисунке 6 приведена ординация фенологических характеристик видов в пространстве первой и второй канонических осей. Видно, что максимальные значения по первой оси приходятся на дату пика (точка 12), дату середины (10), и дату окончания сезона (11) у </w:t>
        </w:r>
      </w:ins>
      <w:ins w:id="1738" w:author="Plankton" w:date="2019-06-05T12:32:00Z">
        <w:r>
          <w:rPr>
            <w:rFonts w:ascii="Times New Roman" w:hAnsi="Times New Roman"/>
            <w:i/>
            <w:sz w:val="24"/>
            <w:szCs w:val="24"/>
          </w:rPr>
          <w:t>Microsetella</w:t>
        </w:r>
      </w:ins>
      <w:ins w:id="1739" w:author="Plankton" w:date="2019-06-05T12:32:00Z">
        <w:r>
          <w:rPr>
            <w:rFonts w:ascii="Times New Roman" w:hAnsi="Times New Roman"/>
            <w:sz w:val="24"/>
            <w:szCs w:val="24"/>
          </w:rPr>
          <w:t xml:space="preserve">. Все оставшиеся в модели гидролого-климатические факторы, положительно скоррелированы с первой канонической осью. Наиболее сильная корреляция наблюдается у даты схода льда и </w:t>
        </w:r>
      </w:ins>
      <w:ins w:id="1740" w:author="Plankton" w:date="2019-06-05T12:32:00Z">
        <w:r>
          <w:rPr>
            <w:rFonts w:ascii="Times New Roman" w:hAnsi="Times New Roman"/>
            <w:sz w:val="24"/>
            <w:szCs w:val="24"/>
            <w:highlight w:val="yellow"/>
            <w:rPrChange w:id="1741" w:author="Plankton" w:date="2019-06-05T16:55:00Z">
              <w:rPr>
                <w:rFonts w:ascii="Times New Roman" w:hAnsi="Times New Roman"/>
                <w:sz w:val="24"/>
                <w:szCs w:val="24"/>
              </w:rPr>
            </w:rPrChange>
          </w:rPr>
          <w:t>даты окончания лета в прошлом году</w:t>
        </w:r>
      </w:ins>
      <w:ins w:id="1742" w:author="Plankton" w:date="2019-06-05T12:32:00Z">
        <w:r>
          <w:rPr>
            <w:rFonts w:ascii="Times New Roman" w:hAnsi="Times New Roman"/>
            <w:sz w:val="24"/>
            <w:szCs w:val="24"/>
          </w:rPr>
          <w:t xml:space="preserve">. </w:t>
        </w:r>
      </w:ins>
      <w:ins w:id="1743" w:author="Plankton" w:date="2019-06-05T12:32:00Z">
        <w:r>
          <w:rPr>
            <w:rFonts w:ascii="Times New Roman" w:hAnsi="Times New Roman"/>
            <w:sz w:val="24"/>
            <w:szCs w:val="24"/>
            <w:highlight w:val="yellow"/>
            <w:rPrChange w:id="1744" w:author="Plankton" w:date="2019-06-05T17:08:00Z">
              <w:rPr>
                <w:rFonts w:ascii="Times New Roman" w:hAnsi="Times New Roman"/>
                <w:sz w:val="24"/>
                <w:szCs w:val="24"/>
              </w:rPr>
            </w:rPrChange>
          </w:rPr>
          <w:t>Это означает, что чем позднее происходит сход льда, чем позднее наступает весна</w:t>
        </w:r>
      </w:ins>
      <w:ins w:id="1745" w:author="Plankton" w:date="2019-06-05T12:32:00Z">
        <w:r>
          <w:rPr>
            <w:rFonts w:ascii="Times New Roman" w:hAnsi="Times New Roman"/>
            <w:sz w:val="24"/>
            <w:szCs w:val="24"/>
          </w:rPr>
          <w:t xml:space="preserve"> </w:t>
        </w:r>
      </w:ins>
      <w:ins w:id="1746" w:author="Plankton" w:date="2019-06-05T12:32:00Z">
        <w:r>
          <w:rPr>
            <w:rFonts w:ascii="Times New Roman" w:hAnsi="Times New Roman"/>
            <w:sz w:val="24"/>
            <w:szCs w:val="24"/>
            <w:highlight w:val="yellow"/>
            <w:rPrChange w:id="1747" w:author="Plankton" w:date="2019-06-05T16:56:00Z">
              <w:rPr>
                <w:rFonts w:ascii="Times New Roman" w:hAnsi="Times New Roman"/>
                <w:sz w:val="24"/>
                <w:szCs w:val="24"/>
              </w:rPr>
            </w:rPrChange>
          </w:rPr>
          <w:t>и чем позднее закончилось лето в прошлом году, тем позднее происходят указанные выше фенологические события</w:t>
        </w:r>
      </w:ins>
      <w:ins w:id="1748" w:author="Plankton" w:date="2019-06-05T12:32:00Z">
        <w:r>
          <w:rPr>
            <w:rFonts w:ascii="Times New Roman" w:hAnsi="Times New Roman"/>
            <w:sz w:val="24"/>
            <w:szCs w:val="24"/>
          </w:rPr>
          <w:t xml:space="preserve">. </w:t>
        </w:r>
      </w:ins>
      <w:ins w:id="1749" w:author="Plankton" w:date="2019-06-05T16:56:00Z">
        <w:r>
          <w:rPr>
            <w:rFonts w:ascii="Times New Roman" w:hAnsi="Times New Roman"/>
            <w:color w:val="FF0000"/>
            <w:sz w:val="24"/>
            <w:szCs w:val="24"/>
            <w:rPrChange w:id="1750" w:author="Plankton" w:date="2019-06-05T16:56:00Z">
              <w:rPr>
                <w:rFonts w:ascii="Times New Roman" w:hAnsi="Times New Roman"/>
                <w:sz w:val="24"/>
                <w:szCs w:val="24"/>
              </w:rPr>
            </w:rPrChange>
          </w:rPr>
          <w:t>(связь с окончанием лета в прошлом году, скорее всего, случайная)</w:t>
        </w:r>
      </w:ins>
    </w:p>
    <w:p>
      <w:pPr>
        <w:spacing w:line="360" w:lineRule="auto"/>
        <w:ind w:firstLine="709"/>
        <w:jc w:val="both"/>
        <w:rPr>
          <w:ins w:id="1751" w:author="Plankton" w:date="2019-06-05T12:32:00Z"/>
          <w:rFonts w:ascii="Times New Roman" w:hAnsi="Times New Roman"/>
          <w:sz w:val="24"/>
          <w:szCs w:val="24"/>
        </w:rPr>
      </w:pPr>
      <w:ins w:id="1752" w:author="Plankton" w:date="2019-06-05T12:32:00Z">
        <w:r>
          <w:rPr>
            <w:rFonts w:ascii="Times New Roman" w:hAnsi="Times New Roman"/>
            <w:sz w:val="24"/>
            <w:szCs w:val="24"/>
          </w:rPr>
          <w:t xml:space="preserve">Вместе с тем, есть ряд фенологических событий, которые, напротив, происходят раньше, если указанные гидролого-климатические события происходят позднее. Так, даты начала сезона дата середины и даты пика у </w:t>
        </w:r>
      </w:ins>
      <w:ins w:id="1753" w:author="Plankton" w:date="2019-06-05T12:32:00Z">
        <w:r>
          <w:rPr>
            <w:rFonts w:ascii="Times New Roman" w:hAnsi="Times New Roman"/>
            <w:i/>
            <w:sz w:val="24"/>
            <w:szCs w:val="24"/>
          </w:rPr>
          <w:t>Oithona</w:t>
        </w:r>
      </w:ins>
      <w:ins w:id="1754" w:author="Plankton" w:date="2019-06-05T12:32:00Z">
        <w:r>
          <w:rPr>
            <w:rFonts w:ascii="Times New Roman" w:hAnsi="Times New Roman"/>
            <w:sz w:val="24"/>
            <w:szCs w:val="24"/>
          </w:rPr>
          <w:t xml:space="preserve"> (точки 13, 14, 16) имеют </w:t>
        </w:r>
      </w:ins>
      <w:ins w:id="1755" w:author="Plankton" w:date="2019-06-05T12:32:00Z">
        <w:r>
          <w:rPr>
            <w:rFonts w:ascii="Times New Roman" w:hAnsi="Times New Roman"/>
            <w:sz w:val="24"/>
            <w:szCs w:val="24"/>
            <w:highlight w:val="yellow"/>
            <w:rPrChange w:id="1756" w:author="Plankton" w:date="2019-06-05T17:11:00Z">
              <w:rPr>
                <w:rFonts w:ascii="Times New Roman" w:hAnsi="Times New Roman"/>
                <w:sz w:val="24"/>
                <w:szCs w:val="24"/>
              </w:rPr>
            </w:rPrChange>
          </w:rPr>
          <w:t>тенденцию к смещению в меньшую сторону, при увеличении значений гидролого-климатических предикторов</w:t>
        </w:r>
      </w:ins>
      <w:ins w:id="1757" w:author="Plankton" w:date="2019-06-05T12:32:00Z">
        <w:r>
          <w:rPr>
            <w:rFonts w:ascii="Times New Roman" w:hAnsi="Times New Roman"/>
            <w:sz w:val="24"/>
            <w:szCs w:val="24"/>
          </w:rPr>
          <w:t xml:space="preserve">. То есть при более позднем сходе льда, более позднем наступлении весны и более позднем окончании лета в прошлом году указанные фенологические события имеют тенденцию происходить раньше. Важно отметить, что отрицательные значения по первой канонической оси положительно коррелируют также и с обилием </w:t>
        </w:r>
      </w:ins>
      <w:ins w:id="1758" w:author="Plankton" w:date="2019-06-05T12:32:00Z">
        <w:r>
          <w:rPr>
            <w:rFonts w:ascii="Times New Roman" w:hAnsi="Times New Roman"/>
            <w:i/>
            <w:sz w:val="24"/>
            <w:szCs w:val="24"/>
          </w:rPr>
          <w:t>Microsetella</w:t>
        </w:r>
      </w:ins>
      <w:ins w:id="1759" w:author="Plankton" w:date="2019-06-05T12:32:00Z">
        <w:r>
          <w:rPr>
            <w:rFonts w:ascii="Times New Roman" w:hAnsi="Times New Roman"/>
            <w:sz w:val="24"/>
            <w:szCs w:val="24"/>
          </w:rPr>
          <w:t xml:space="preserve">. То есть в годы, </w:t>
        </w:r>
      </w:ins>
      <w:ins w:id="1760" w:author="Plankton" w:date="2019-06-05T12:32:00Z">
        <w:r>
          <w:rPr>
            <w:rFonts w:ascii="Times New Roman" w:hAnsi="Times New Roman"/>
            <w:sz w:val="24"/>
            <w:szCs w:val="24"/>
            <w:highlight w:val="cyan"/>
          </w:rPr>
          <w:t xml:space="preserve">когда обилие </w:t>
        </w:r>
      </w:ins>
      <w:ins w:id="1761" w:author="Plankton" w:date="2019-06-05T12:32:00Z">
        <w:r>
          <w:rPr>
            <w:rFonts w:ascii="Times New Roman" w:hAnsi="Times New Roman"/>
            <w:i/>
            <w:sz w:val="24"/>
            <w:szCs w:val="24"/>
            <w:highlight w:val="cyan"/>
          </w:rPr>
          <w:t>Microsetella</w:t>
        </w:r>
      </w:ins>
      <w:ins w:id="1762" w:author="Plankton" w:date="2019-06-05T12:32:00Z">
        <w:r>
          <w:rPr>
            <w:rFonts w:ascii="Times New Roman" w:hAnsi="Times New Roman"/>
            <w:sz w:val="24"/>
            <w:szCs w:val="24"/>
            <w:highlight w:val="cyan"/>
          </w:rPr>
          <w:t xml:space="preserve"> велико</w:t>
        </w:r>
      </w:ins>
      <w:ins w:id="1763" w:author="Plankton" w:date="2019-06-05T12:32:00Z">
        <w:r>
          <w:rPr>
            <w:rFonts w:ascii="Times New Roman" w:hAnsi="Times New Roman"/>
            <w:sz w:val="24"/>
            <w:szCs w:val="24"/>
          </w:rPr>
          <w:t xml:space="preserve">, указанные фенологические показатели имеют тенденцию к смещению в большую сторону, то есть </w:t>
        </w:r>
      </w:ins>
      <w:ins w:id="1764" w:author="Plankton" w:date="2019-06-05T12:32:00Z">
        <w:r>
          <w:rPr>
            <w:rFonts w:ascii="Times New Roman" w:hAnsi="Times New Roman"/>
            <w:sz w:val="24"/>
            <w:szCs w:val="24"/>
            <w:highlight w:val="cyan"/>
          </w:rPr>
          <w:t>происходят позднее</w:t>
        </w:r>
      </w:ins>
      <w:ins w:id="1765" w:author="Plankton" w:date="2019-06-05T12:32:00Z">
        <w:r>
          <w:rPr>
            <w:rFonts w:ascii="Times New Roman" w:hAnsi="Times New Roman"/>
            <w:sz w:val="24"/>
            <w:szCs w:val="24"/>
          </w:rPr>
          <w:t xml:space="preserve">. </w:t>
        </w:r>
      </w:ins>
    </w:p>
    <w:p>
      <w:pPr>
        <w:spacing w:line="360" w:lineRule="auto"/>
        <w:ind w:firstLine="709"/>
        <w:jc w:val="both"/>
        <w:rPr>
          <w:ins w:id="1766" w:author="Plankton" w:date="2019-05-31T11:20:00Z"/>
          <w:rFonts w:ascii="Times New Roman" w:hAnsi="Times New Roman"/>
          <w:sz w:val="24"/>
          <w:szCs w:val="24"/>
        </w:rPr>
      </w:pPr>
      <w:ins w:id="1767" w:author="Plankton" w:date="2019-06-05T12:32:00Z">
        <w:r>
          <w:rPr>
            <w:rFonts w:ascii="Times New Roman" w:hAnsi="Times New Roman"/>
            <w:sz w:val="24"/>
            <w:szCs w:val="24"/>
          </w:rPr>
          <w:t xml:space="preserve">Важно подчеркнуть, что </w:t>
        </w:r>
      </w:ins>
      <w:ins w:id="1768" w:author="Plankton" w:date="2019-06-05T12:32:00Z">
        <w:r>
          <w:rPr>
            <w:rFonts w:ascii="Times New Roman" w:hAnsi="Times New Roman"/>
            <w:sz w:val="24"/>
            <w:szCs w:val="24"/>
            <w:highlight w:val="cyan"/>
            <w:rPrChange w:id="1769" w:author="Plankton" w:date="2019-06-05T17:21:00Z">
              <w:rPr>
                <w:rFonts w:ascii="Times New Roman" w:hAnsi="Times New Roman"/>
                <w:sz w:val="24"/>
                <w:szCs w:val="24"/>
              </w:rPr>
            </w:rPrChange>
          </w:rPr>
          <w:t xml:space="preserve">фенологические события у </w:t>
        </w:r>
      </w:ins>
      <w:ins w:id="1770" w:author="Plankton" w:date="2019-06-05T12:32:00Z">
        <w:r>
          <w:rPr>
            <w:rFonts w:ascii="Times New Roman" w:hAnsi="Times New Roman"/>
            <w:i/>
            <w:sz w:val="24"/>
            <w:szCs w:val="24"/>
            <w:highlight w:val="cyan"/>
            <w:rPrChange w:id="1771" w:author="Plankton" w:date="2019-06-05T17:21:00Z">
              <w:rPr>
                <w:rFonts w:ascii="Times New Roman" w:hAnsi="Times New Roman"/>
                <w:i/>
                <w:sz w:val="24"/>
                <w:szCs w:val="24"/>
              </w:rPr>
            </w:rPrChange>
          </w:rPr>
          <w:t>Oithona</w:t>
        </w:r>
      </w:ins>
      <w:ins w:id="1772" w:author="Plankton" w:date="2019-06-05T12:32:00Z">
        <w:r>
          <w:rPr>
            <w:rFonts w:ascii="Times New Roman" w:hAnsi="Times New Roman"/>
            <w:sz w:val="24"/>
            <w:szCs w:val="24"/>
            <w:highlight w:val="cyan"/>
            <w:rPrChange w:id="1773" w:author="Plankton" w:date="2019-06-05T17:21:00Z">
              <w:rPr>
                <w:rFonts w:ascii="Times New Roman" w:hAnsi="Times New Roman"/>
                <w:sz w:val="24"/>
                <w:szCs w:val="24"/>
              </w:rPr>
            </w:rPrChange>
          </w:rPr>
          <w:t xml:space="preserve"> и фенологические события у </w:t>
        </w:r>
      </w:ins>
      <w:ins w:id="1774" w:author="Plankton" w:date="2019-06-05T12:32:00Z">
        <w:r>
          <w:rPr>
            <w:rFonts w:ascii="Times New Roman" w:hAnsi="Times New Roman"/>
            <w:sz w:val="24"/>
            <w:szCs w:val="24"/>
            <w:highlight w:val="cyan"/>
            <w:lang w:val="en-US"/>
            <w:rPrChange w:id="1775" w:author="Plankton" w:date="2019-06-05T17:21:00Z">
              <w:rPr>
                <w:rFonts w:ascii="Times New Roman" w:hAnsi="Times New Roman"/>
                <w:sz w:val="24"/>
                <w:szCs w:val="24"/>
                <w:lang w:val="en-US"/>
              </w:rPr>
            </w:rPrChange>
          </w:rPr>
          <w:t>Microsetella</w:t>
        </w:r>
      </w:ins>
      <w:ins w:id="1776" w:author="Plankton" w:date="2019-06-05T12:32:00Z">
        <w:r>
          <w:rPr>
            <w:rFonts w:ascii="Times New Roman" w:hAnsi="Times New Roman"/>
            <w:sz w:val="24"/>
            <w:szCs w:val="24"/>
            <w:highlight w:val="cyan"/>
            <w:rPrChange w:id="1777" w:author="Plankton" w:date="2019-06-05T17:21:00Z">
              <w:rPr>
                <w:rFonts w:ascii="Times New Roman" w:hAnsi="Times New Roman"/>
                <w:sz w:val="24"/>
                <w:szCs w:val="24"/>
              </w:rPr>
            </w:rPrChange>
          </w:rPr>
          <w:t xml:space="preserve"> занимают диаметральные положения</w:t>
        </w:r>
      </w:ins>
      <w:ins w:id="1778" w:author="Plankton" w:date="2019-06-05T12:32:00Z">
        <w:r>
          <w:rPr>
            <w:rFonts w:ascii="Times New Roman" w:hAnsi="Times New Roman"/>
            <w:sz w:val="24"/>
            <w:szCs w:val="24"/>
          </w:rPr>
          <w:t xml:space="preserve"> по ССА1, то есть чем раньше события</w:t>
        </w:r>
      </w:ins>
      <w:ins w:id="1779" w:author="Plankton" w:date="2019-06-06T09:12:00Z">
        <w:r>
          <w:rPr>
            <w:rFonts w:ascii="Times New Roman" w:hAnsi="Times New Roman"/>
            <w:sz w:val="24"/>
            <w:szCs w:val="24"/>
          </w:rPr>
          <w:t xml:space="preserve"> у</w:t>
        </w:r>
      </w:ins>
      <w:ins w:id="1780" w:author="Plankton" w:date="2019-06-05T12:32:00Z">
        <w:r>
          <w:rPr>
            <w:rFonts w:ascii="Times New Roman" w:hAnsi="Times New Roman"/>
            <w:sz w:val="24"/>
            <w:szCs w:val="24"/>
          </w:rPr>
          <w:t xml:space="preserve"> одного вида, тем позднее события у другого.</w:t>
        </w:r>
      </w:ins>
      <w:ins w:id="1781" w:author="Plankton" w:date="2019-05-31T18:34:00Z">
        <w:r>
          <w:rPr>
            <w:rFonts w:ascii="Times New Roman" w:hAnsi="Times New Roman"/>
            <w:sz w:val="24"/>
            <w:szCs w:val="24"/>
          </w:rPr>
          <w:t xml:space="preserve"> </w:t>
        </w:r>
      </w:ins>
    </w:p>
    <w:p>
      <w:pPr>
        <w:rPr>
          <w:del w:id="1782" w:author="Plankton" w:date="2019-05-31T11:20:00Z"/>
          <w:rFonts w:ascii="Times New Roman" w:hAnsi="Times New Roman"/>
          <w:sz w:val="24"/>
          <w:szCs w:val="24"/>
        </w:rPr>
      </w:pPr>
    </w:p>
    <w:tbl>
      <w:tblPr>
        <w:tblStyle w:val="18"/>
        <w:tblW w:w="6959" w:type="dxa"/>
        <w:tblCellSpacing w:w="15" w:type="dxa"/>
        <w:tblInd w:w="0" w:type="dxa"/>
        <w:tblLayout w:type="fixed"/>
        <w:tblCellMar>
          <w:top w:w="15" w:type="dxa"/>
          <w:left w:w="15" w:type="dxa"/>
          <w:bottom w:w="15" w:type="dxa"/>
          <w:right w:w="15" w:type="dxa"/>
        </w:tblCellMar>
        <w:tblPrChange w:id="1783" w:author="Plankton" w:date="2019-05-31T10:14:00Z">
          <w:tblPr>
            <w:tblStyle w:val="18"/>
            <w:tblW w:w="6930" w:type="dxa"/>
            <w:tblCellSpacing w:w="15" w:type="dxa"/>
            <w:tblInd w:w="0" w:type="dxa"/>
            <w:tblLayout w:type="fixed"/>
            <w:tblCellMar>
              <w:top w:w="15" w:type="dxa"/>
              <w:left w:w="15" w:type="dxa"/>
              <w:bottom w:w="15" w:type="dxa"/>
              <w:right w:w="15" w:type="dxa"/>
            </w:tblCellMar>
          </w:tblPr>
        </w:tblPrChange>
      </w:tblPr>
      <w:tblGrid>
        <w:gridCol w:w="2308"/>
        <w:gridCol w:w="467"/>
        <w:gridCol w:w="1603"/>
        <w:gridCol w:w="1429"/>
        <w:gridCol w:w="1152"/>
        <w:tblGridChange w:id="1784">
          <w:tblGrid>
            <w:gridCol w:w="2328"/>
            <w:gridCol w:w="435"/>
            <w:gridCol w:w="1604"/>
            <w:gridCol w:w="1424"/>
            <w:gridCol w:w="1139"/>
          </w:tblGrid>
        </w:tblGridChange>
      </w:tblGrid>
      <w:tr>
        <w:tblPrEx>
          <w:tblLayout w:type="fixed"/>
          <w:tblCellMar>
            <w:top w:w="15" w:type="dxa"/>
            <w:left w:w="15" w:type="dxa"/>
            <w:bottom w:w="15" w:type="dxa"/>
            <w:right w:w="15" w:type="dxa"/>
          </w:tblCellMar>
          <w:tblPrExChange w:id="1786" w:author="Plankton" w:date="2019-05-31T10:14:00Z">
            <w:tblPrEx>
              <w:tblLayout w:type="fixed"/>
              <w:tblCellMar>
                <w:top w:w="15" w:type="dxa"/>
                <w:left w:w="15" w:type="dxa"/>
                <w:bottom w:w="15" w:type="dxa"/>
                <w:right w:w="15" w:type="dxa"/>
              </w:tblCellMar>
            </w:tblPrEx>
          </w:tblPrExChange>
        </w:tblPrEx>
        <w:trPr>
          <w:tblHeader/>
          <w:tblCellSpacing w:w="15" w:type="dxa"/>
          <w:del w:id="1785" w:author="Plankton" w:date="2019-05-31T10:15:00Z"/>
          <w:trPrChange w:id="1786" w:author="Plankton" w:date="2019-05-31T10:14:00Z">
            <w:trPr>
              <w:tblHeader/>
              <w:tblCellSpacing w:w="15" w:type="dxa"/>
            </w:trPr>
          </w:trPrChange>
        </w:trPr>
        <w:tc>
          <w:tcPr>
            <w:tcW w:w="6899" w:type="dxa"/>
            <w:gridSpan w:val="5"/>
            <w:tcBorders>
              <w:top w:val="single" w:color="auto" w:sz="6" w:space="0"/>
              <w:left w:val="single" w:color="auto" w:sz="6" w:space="0"/>
              <w:bottom w:val="single" w:color="auto" w:sz="6" w:space="0"/>
              <w:right w:val="single" w:color="auto" w:sz="6" w:space="0"/>
            </w:tcBorders>
            <w:vAlign w:val="center"/>
            <w:tcPrChange w:id="1787" w:author="Plankton" w:date="2019-05-31T10:14:00Z">
              <w:tcPr>
                <w:tcW w:w="6930" w:type="dxa"/>
                <w:gridSpan w:val="5"/>
                <w:tcBorders>
                  <w:top w:val="nil"/>
                  <w:left w:val="nil"/>
                  <w:bottom w:val="nil"/>
                  <w:right w:val="nil"/>
                </w:tcBorders>
                <w:vAlign w:val="center"/>
              </w:tcPr>
            </w:tcPrChange>
          </w:tcPr>
          <w:p>
            <w:pPr>
              <w:rPr>
                <w:del w:id="1788" w:author="Plankton" w:date="2019-05-31T10:15:00Z"/>
                <w:rFonts w:ascii="Times New Roman" w:hAnsi="Times New Roman"/>
                <w:sz w:val="24"/>
                <w:szCs w:val="24"/>
              </w:rPr>
            </w:pPr>
            <w:del w:id="1789" w:author="Plankton" w:date="2019-05-31T10:15:00Z">
              <w:r>
                <w:rPr>
                  <w:rFonts w:ascii="Times New Roman" w:hAnsi="Times New Roman"/>
                  <w:sz w:val="24"/>
                  <w:szCs w:val="24"/>
                  <w:lang w:val="en-US"/>
                  <w:rPrChange w:id="1790" w:author="Plankton" w:date="2019-05-31T10:01:00Z">
                    <w:rPr>
                      <w:rFonts w:ascii="Times New Roman" w:hAnsi="Times New Roman"/>
                      <w:sz w:val="24"/>
                      <w:szCs w:val="24"/>
                    </w:rPr>
                  </w:rPrChange>
                </w:rPr>
                <w:delText>Permutation</w:delText>
              </w:r>
            </w:del>
            <w:del w:id="1791" w:author="Plankton" w:date="2019-05-31T10:15:00Z">
              <w:r>
                <w:rPr>
                  <w:rFonts w:ascii="Times New Roman" w:hAnsi="Times New Roman"/>
                  <w:sz w:val="24"/>
                  <w:szCs w:val="24"/>
                </w:rPr>
                <w:delText xml:space="preserve"> </w:delText>
              </w:r>
            </w:del>
            <w:del w:id="1792" w:author="Plankton" w:date="2019-05-31T10:15:00Z">
              <w:r>
                <w:rPr>
                  <w:rFonts w:ascii="Times New Roman" w:hAnsi="Times New Roman"/>
                  <w:sz w:val="24"/>
                  <w:szCs w:val="24"/>
                  <w:lang w:val="en-US"/>
                  <w:rPrChange w:id="1793" w:author="Plankton" w:date="2019-05-31T10:01:00Z">
                    <w:rPr>
                      <w:rFonts w:ascii="Times New Roman" w:hAnsi="Times New Roman"/>
                      <w:sz w:val="24"/>
                      <w:szCs w:val="24"/>
                    </w:rPr>
                  </w:rPrChange>
                </w:rPr>
                <w:delText>significance</w:delText>
              </w:r>
            </w:del>
            <w:del w:id="1794" w:author="Plankton" w:date="2019-05-31T10:15:00Z">
              <w:r>
                <w:rPr>
                  <w:rFonts w:ascii="Times New Roman" w:hAnsi="Times New Roman"/>
                  <w:sz w:val="24"/>
                  <w:szCs w:val="24"/>
                </w:rPr>
                <w:delText xml:space="preserve"> </w:delText>
              </w:r>
            </w:del>
            <w:del w:id="1795" w:author="Plankton" w:date="2019-05-31T10:15:00Z">
              <w:r>
                <w:rPr>
                  <w:rFonts w:ascii="Times New Roman" w:hAnsi="Times New Roman"/>
                  <w:sz w:val="24"/>
                  <w:szCs w:val="24"/>
                  <w:lang w:val="en-US"/>
                  <w:rPrChange w:id="1796" w:author="Plankton" w:date="2019-05-31T10:01:00Z">
                    <w:rPr>
                      <w:rFonts w:ascii="Times New Roman" w:hAnsi="Times New Roman"/>
                      <w:sz w:val="24"/>
                      <w:szCs w:val="24"/>
                    </w:rPr>
                  </w:rPrChange>
                </w:rPr>
                <w:delText>test</w:delText>
              </w:r>
            </w:del>
            <w:del w:id="1797" w:author="Plankton" w:date="2019-05-31T10:15:00Z">
              <w:r>
                <w:rPr>
                  <w:rFonts w:ascii="Times New Roman" w:hAnsi="Times New Roman"/>
                  <w:sz w:val="24"/>
                  <w:szCs w:val="24"/>
                </w:rPr>
                <w:delText xml:space="preserve"> </w:delText>
              </w:r>
            </w:del>
            <w:del w:id="1798" w:author="Plankton" w:date="2019-05-31T10:15:00Z">
              <w:r>
                <w:rPr>
                  <w:rFonts w:ascii="Times New Roman" w:hAnsi="Times New Roman"/>
                  <w:sz w:val="24"/>
                  <w:szCs w:val="24"/>
                  <w:lang w:val="en-US"/>
                  <w:rPrChange w:id="1799" w:author="Plankton" w:date="2019-05-31T10:01:00Z">
                    <w:rPr>
                      <w:rFonts w:ascii="Times New Roman" w:hAnsi="Times New Roman"/>
                      <w:sz w:val="24"/>
                      <w:szCs w:val="24"/>
                    </w:rPr>
                  </w:rPrChange>
                </w:rPr>
                <w:delText>of</w:delText>
              </w:r>
            </w:del>
            <w:del w:id="1800" w:author="Plankton" w:date="2019-05-31T10:15:00Z">
              <w:r>
                <w:rPr>
                  <w:rFonts w:ascii="Times New Roman" w:hAnsi="Times New Roman"/>
                  <w:sz w:val="24"/>
                  <w:szCs w:val="24"/>
                </w:rPr>
                <w:delText xml:space="preserve"> </w:delText>
              </w:r>
            </w:del>
            <w:del w:id="1801" w:author="Plankton" w:date="2019-05-31T10:15:00Z">
              <w:r>
                <w:rPr>
                  <w:rFonts w:ascii="Times New Roman" w:hAnsi="Times New Roman"/>
                  <w:sz w:val="24"/>
                  <w:szCs w:val="24"/>
                  <w:lang w:val="en-US"/>
                  <w:rPrChange w:id="1802" w:author="Plankton" w:date="2019-05-31T10:01:00Z">
                    <w:rPr>
                      <w:rFonts w:ascii="Times New Roman" w:hAnsi="Times New Roman"/>
                      <w:sz w:val="24"/>
                      <w:szCs w:val="24"/>
                    </w:rPr>
                  </w:rPrChange>
                </w:rPr>
                <w:delText>each</w:delText>
              </w:r>
            </w:del>
            <w:del w:id="1803" w:author="Plankton" w:date="2019-05-31T10:15:00Z">
              <w:r>
                <w:rPr>
                  <w:rFonts w:ascii="Times New Roman" w:hAnsi="Times New Roman"/>
                  <w:sz w:val="24"/>
                  <w:szCs w:val="24"/>
                </w:rPr>
                <w:delText xml:space="preserve"> </w:delText>
              </w:r>
            </w:del>
            <w:del w:id="1804" w:author="Plankton" w:date="2019-05-31T10:15:00Z">
              <w:r>
                <w:rPr>
                  <w:rFonts w:ascii="Times New Roman" w:hAnsi="Times New Roman"/>
                  <w:sz w:val="24"/>
                  <w:szCs w:val="24"/>
                  <w:lang w:val="en-US"/>
                  <w:rPrChange w:id="1805" w:author="Plankton" w:date="2019-05-31T10:01:00Z">
                    <w:rPr>
                      <w:rFonts w:ascii="Times New Roman" w:hAnsi="Times New Roman"/>
                      <w:sz w:val="24"/>
                      <w:szCs w:val="24"/>
                    </w:rPr>
                  </w:rPrChange>
                </w:rPr>
                <w:delText>terms</w:delText>
              </w:r>
            </w:del>
            <w:del w:id="1806" w:author="Plankton" w:date="2019-05-31T10:15:00Z">
              <w:r>
                <w:rPr>
                  <w:rFonts w:ascii="Times New Roman" w:hAnsi="Times New Roman"/>
                  <w:sz w:val="24"/>
                  <w:szCs w:val="24"/>
                </w:rPr>
                <w:delText xml:space="preserve"> </w:delText>
              </w:r>
            </w:del>
            <w:del w:id="1807" w:author="Plankton" w:date="2019-05-31T10:15:00Z">
              <w:r>
                <w:rPr>
                  <w:rFonts w:ascii="Times New Roman" w:hAnsi="Times New Roman"/>
                  <w:sz w:val="24"/>
                  <w:szCs w:val="24"/>
                  <w:lang w:val="en-US"/>
                  <w:rPrChange w:id="1808" w:author="Plankton" w:date="2019-05-31T10:01:00Z">
                    <w:rPr>
                      <w:rFonts w:ascii="Times New Roman" w:hAnsi="Times New Roman"/>
                      <w:sz w:val="24"/>
                      <w:szCs w:val="24"/>
                    </w:rPr>
                  </w:rPrChange>
                </w:rPr>
                <w:delText>included</w:delText>
              </w:r>
            </w:del>
            <w:del w:id="1809" w:author="Plankton" w:date="2019-05-31T10:15:00Z">
              <w:r>
                <w:rPr>
                  <w:rFonts w:ascii="Times New Roman" w:hAnsi="Times New Roman"/>
                  <w:sz w:val="24"/>
                  <w:szCs w:val="24"/>
                </w:rPr>
                <w:delText xml:space="preserve"> </w:delText>
              </w:r>
            </w:del>
            <w:del w:id="1810" w:author="Plankton" w:date="2019-05-31T10:15:00Z">
              <w:r>
                <w:rPr>
                  <w:rFonts w:ascii="Times New Roman" w:hAnsi="Times New Roman"/>
                  <w:sz w:val="24"/>
                  <w:szCs w:val="24"/>
                  <w:lang w:val="en-US"/>
                  <w:rPrChange w:id="1811" w:author="Plankton" w:date="2019-05-31T10:01:00Z">
                    <w:rPr>
                      <w:rFonts w:ascii="Times New Roman" w:hAnsi="Times New Roman"/>
                      <w:sz w:val="24"/>
                      <w:szCs w:val="24"/>
                    </w:rPr>
                  </w:rPrChange>
                </w:rPr>
                <w:delText>in</w:delText>
              </w:r>
            </w:del>
            <w:del w:id="1812" w:author="Plankton" w:date="2019-05-31T10:15:00Z">
              <w:r>
                <w:rPr>
                  <w:rFonts w:ascii="Times New Roman" w:hAnsi="Times New Roman"/>
                  <w:sz w:val="24"/>
                  <w:szCs w:val="24"/>
                </w:rPr>
                <w:delText xml:space="preserve"> </w:delText>
              </w:r>
            </w:del>
            <w:del w:id="1813" w:author="Plankton" w:date="2019-05-31T10:15:00Z">
              <w:r>
                <w:rPr>
                  <w:rFonts w:ascii="Times New Roman" w:hAnsi="Times New Roman"/>
                  <w:sz w:val="24"/>
                  <w:szCs w:val="24"/>
                  <w:lang w:val="en-US"/>
                  <w:rPrChange w:id="1814" w:author="Plankton" w:date="2019-05-31T10:01:00Z">
                    <w:rPr>
                      <w:rFonts w:ascii="Times New Roman" w:hAnsi="Times New Roman"/>
                      <w:sz w:val="24"/>
                      <w:szCs w:val="24"/>
                    </w:rPr>
                  </w:rPrChange>
                </w:rPr>
                <w:delText>the</w:delText>
              </w:r>
            </w:del>
            <w:del w:id="1815" w:author="Plankton" w:date="2019-05-31T10:15:00Z">
              <w:r>
                <w:rPr>
                  <w:rFonts w:ascii="Times New Roman" w:hAnsi="Times New Roman"/>
                  <w:sz w:val="24"/>
                  <w:szCs w:val="24"/>
                </w:rPr>
                <w:delText xml:space="preserve"> </w:delText>
              </w:r>
            </w:del>
            <w:del w:id="1816" w:author="Plankton" w:date="2019-05-31T10:15:00Z">
              <w:r>
                <w:rPr>
                  <w:rFonts w:ascii="Times New Roman" w:hAnsi="Times New Roman"/>
                  <w:sz w:val="24"/>
                  <w:szCs w:val="24"/>
                  <w:lang w:val="en-US"/>
                  <w:rPrChange w:id="1817" w:author="Plankton" w:date="2019-05-31T10:01:00Z">
                    <w:rPr>
                      <w:rFonts w:ascii="Times New Roman" w:hAnsi="Times New Roman"/>
                      <w:sz w:val="24"/>
                      <w:szCs w:val="24"/>
                    </w:rPr>
                  </w:rPrChange>
                </w:rPr>
                <w:delText>CCA</w:delText>
              </w:r>
            </w:del>
            <w:del w:id="1818" w:author="Plankton" w:date="2019-05-31T10:15:00Z">
              <w:r>
                <w:rPr>
                  <w:rFonts w:ascii="Times New Roman" w:hAnsi="Times New Roman"/>
                  <w:sz w:val="24"/>
                  <w:szCs w:val="24"/>
                </w:rPr>
                <w:delText xml:space="preserve"> </w:delText>
              </w:r>
            </w:del>
            <w:del w:id="1819" w:author="Plankton" w:date="2019-05-31T10:15:00Z">
              <w:r>
                <w:rPr>
                  <w:rFonts w:ascii="Times New Roman" w:hAnsi="Times New Roman"/>
                  <w:sz w:val="24"/>
                  <w:szCs w:val="24"/>
                  <w:lang w:val="en-US"/>
                  <w:rPrChange w:id="1820" w:author="Plankton" w:date="2019-05-31T10:01:00Z">
                    <w:rPr>
                      <w:rFonts w:ascii="Times New Roman" w:hAnsi="Times New Roman"/>
                      <w:sz w:val="24"/>
                      <w:szCs w:val="24"/>
                    </w:rPr>
                  </w:rPrChange>
                </w:rPr>
                <w:delText>model</w:delText>
              </w:r>
            </w:del>
          </w:p>
        </w:tc>
      </w:tr>
      <w:tr>
        <w:tblPrEx>
          <w:tblLayout w:type="fixed"/>
          <w:tblCellMar>
            <w:top w:w="15" w:type="dxa"/>
            <w:left w:w="15" w:type="dxa"/>
            <w:bottom w:w="15" w:type="dxa"/>
            <w:right w:w="15" w:type="dxa"/>
          </w:tblCellMar>
          <w:tblPrExChange w:id="1822" w:author="Plankton" w:date="2019-05-31T10:14:00Z">
            <w:tblPrEx>
              <w:tblLayout w:type="fixed"/>
              <w:tblCellMar>
                <w:top w:w="15" w:type="dxa"/>
                <w:left w:w="15" w:type="dxa"/>
                <w:bottom w:w="15" w:type="dxa"/>
                <w:right w:w="15" w:type="dxa"/>
              </w:tblCellMar>
            </w:tblPrEx>
          </w:tblPrExChange>
        </w:tblPrEx>
        <w:trPr>
          <w:tblHeader/>
          <w:tblCellSpacing w:w="15" w:type="dxa"/>
          <w:del w:id="1821" w:author="Plankton" w:date="2019-05-31T10:15:00Z"/>
          <w:trPrChange w:id="1822" w:author="Plankton" w:date="2019-05-31T10:14:00Z">
            <w:trPr>
              <w:tblHeade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823" w:author="Plankton" w:date="2019-05-31T10:14:00Z">
              <w:tcPr>
                <w:tcW w:w="2328" w:type="dxa"/>
                <w:vAlign w:val="center"/>
              </w:tcPr>
            </w:tcPrChange>
          </w:tcPr>
          <w:p>
            <w:pPr>
              <w:rPr>
                <w:del w:id="1824" w:author="Plankton" w:date="2019-05-31T10:15:00Z"/>
                <w:rFonts w:ascii="Times New Roman" w:hAnsi="Times New Roman"/>
                <w:sz w:val="24"/>
                <w:szCs w:val="24"/>
              </w:rPr>
            </w:pPr>
            <w:del w:id="1825" w:author="Plankton" w:date="2019-05-31T10:15:00Z">
              <w:r>
                <w:rPr>
                  <w:rFonts w:ascii="Times New Roman" w:hAnsi="Times New Roman"/>
                  <w:sz w:val="24"/>
                  <w:szCs w:val="24"/>
                </w:rPr>
                <w:delText>term</w:delText>
              </w:r>
            </w:del>
          </w:p>
        </w:tc>
        <w:tc>
          <w:tcPr>
            <w:tcW w:w="437" w:type="dxa"/>
            <w:tcBorders>
              <w:top w:val="single" w:color="auto" w:sz="6" w:space="0"/>
              <w:left w:val="single" w:color="auto" w:sz="6" w:space="0"/>
              <w:bottom w:val="single" w:color="auto" w:sz="6" w:space="0"/>
              <w:right w:val="single" w:color="auto" w:sz="6" w:space="0"/>
            </w:tcBorders>
            <w:vAlign w:val="center"/>
            <w:tcPrChange w:id="1826" w:author="Plankton" w:date="2019-05-31T10:14:00Z">
              <w:tcPr>
                <w:tcW w:w="435" w:type="dxa"/>
                <w:vAlign w:val="center"/>
              </w:tcPr>
            </w:tcPrChange>
          </w:tcPr>
          <w:p>
            <w:pPr>
              <w:rPr>
                <w:del w:id="1827" w:author="Plankton" w:date="2019-05-31T10:15:00Z"/>
                <w:rFonts w:ascii="Times New Roman" w:hAnsi="Times New Roman"/>
                <w:sz w:val="24"/>
                <w:szCs w:val="24"/>
              </w:rPr>
            </w:pPr>
            <w:del w:id="1828" w:author="Plankton" w:date="2019-05-31T10:15:00Z">
              <w:r>
                <w:rPr>
                  <w:rFonts w:ascii="Times New Roman" w:hAnsi="Times New Roman"/>
                  <w:sz w:val="24"/>
                  <w:szCs w:val="24"/>
                </w:rPr>
                <w:delText>df</w:delText>
              </w:r>
            </w:del>
          </w:p>
        </w:tc>
        <w:tc>
          <w:tcPr>
            <w:tcW w:w="1573" w:type="dxa"/>
            <w:tcBorders>
              <w:top w:val="single" w:color="auto" w:sz="6" w:space="0"/>
              <w:left w:val="single" w:color="auto" w:sz="6" w:space="0"/>
              <w:bottom w:val="single" w:color="auto" w:sz="6" w:space="0"/>
              <w:right w:val="single" w:color="auto" w:sz="6" w:space="0"/>
            </w:tcBorders>
            <w:vAlign w:val="center"/>
            <w:tcPrChange w:id="1829" w:author="Plankton" w:date="2019-05-31T10:14:00Z">
              <w:tcPr>
                <w:tcW w:w="1604" w:type="dxa"/>
                <w:vAlign w:val="center"/>
              </w:tcPr>
            </w:tcPrChange>
          </w:tcPr>
          <w:p>
            <w:pPr>
              <w:rPr>
                <w:del w:id="1830" w:author="Plankton" w:date="2019-05-31T10:15:00Z"/>
                <w:rFonts w:ascii="Times New Roman" w:hAnsi="Times New Roman"/>
                <w:sz w:val="24"/>
                <w:szCs w:val="24"/>
              </w:rPr>
            </w:pPr>
            <w:del w:id="1831" w:author="Plankton" w:date="2019-05-31T10:15:00Z">
              <w:r>
                <w:rPr>
                  <w:rFonts w:ascii="Times New Roman" w:hAnsi="Times New Roman"/>
                  <w:sz w:val="24"/>
                  <w:szCs w:val="24"/>
                </w:rPr>
                <w:delText>ChiSquare</w:delText>
              </w:r>
            </w:del>
          </w:p>
        </w:tc>
        <w:tc>
          <w:tcPr>
            <w:tcW w:w="1399" w:type="dxa"/>
            <w:tcBorders>
              <w:top w:val="single" w:color="auto" w:sz="6" w:space="0"/>
              <w:left w:val="single" w:color="auto" w:sz="6" w:space="0"/>
              <w:bottom w:val="single" w:color="auto" w:sz="6" w:space="0"/>
              <w:right w:val="single" w:color="auto" w:sz="6" w:space="0"/>
            </w:tcBorders>
            <w:vAlign w:val="center"/>
            <w:tcPrChange w:id="1832" w:author="Plankton" w:date="2019-05-31T10:14:00Z">
              <w:tcPr>
                <w:tcW w:w="1424" w:type="dxa"/>
                <w:vAlign w:val="center"/>
              </w:tcPr>
            </w:tcPrChange>
          </w:tcPr>
          <w:p>
            <w:pPr>
              <w:rPr>
                <w:del w:id="1833" w:author="Plankton" w:date="2019-05-31T10:15:00Z"/>
                <w:rFonts w:ascii="Times New Roman" w:hAnsi="Times New Roman"/>
                <w:sz w:val="24"/>
                <w:szCs w:val="24"/>
              </w:rPr>
            </w:pPr>
            <w:del w:id="1834" w:author="Plankton" w:date="2019-05-31T10:15:00Z">
              <w:r>
                <w:rPr>
                  <w:rFonts w:ascii="Times New Roman" w:hAnsi="Times New Roman"/>
                  <w:sz w:val="24"/>
                  <w:szCs w:val="24"/>
                </w:rPr>
                <w:delText>statistic</w:delText>
              </w:r>
            </w:del>
          </w:p>
        </w:tc>
        <w:tc>
          <w:tcPr>
            <w:tcW w:w="1107" w:type="dxa"/>
            <w:tcBorders>
              <w:top w:val="single" w:color="auto" w:sz="6" w:space="0"/>
              <w:left w:val="single" w:color="auto" w:sz="6" w:space="0"/>
              <w:bottom w:val="single" w:color="auto" w:sz="6" w:space="0"/>
              <w:right w:val="single" w:color="auto" w:sz="6" w:space="0"/>
            </w:tcBorders>
            <w:vAlign w:val="center"/>
            <w:tcPrChange w:id="1835" w:author="Plankton" w:date="2019-05-31T10:14:00Z">
              <w:tcPr>
                <w:tcW w:w="1139" w:type="dxa"/>
                <w:vAlign w:val="center"/>
              </w:tcPr>
            </w:tcPrChange>
          </w:tcPr>
          <w:p>
            <w:pPr>
              <w:rPr>
                <w:del w:id="1836" w:author="Plankton" w:date="2019-05-31T10:15:00Z"/>
                <w:rFonts w:ascii="Times New Roman" w:hAnsi="Times New Roman"/>
                <w:sz w:val="24"/>
                <w:szCs w:val="24"/>
              </w:rPr>
            </w:pPr>
            <w:del w:id="1837" w:author="Plankton" w:date="2019-05-31T10:15:00Z">
              <w:r>
                <w:rPr>
                  <w:rFonts w:ascii="Times New Roman" w:hAnsi="Times New Roman"/>
                  <w:sz w:val="24"/>
                  <w:szCs w:val="24"/>
                </w:rPr>
                <w:delText>p.value</w:delText>
              </w:r>
            </w:del>
          </w:p>
        </w:tc>
      </w:tr>
      <w:tr>
        <w:tblPrEx>
          <w:tblLayout w:type="fixed"/>
          <w:tblCellMar>
            <w:top w:w="15" w:type="dxa"/>
            <w:left w:w="15" w:type="dxa"/>
            <w:bottom w:w="15" w:type="dxa"/>
            <w:right w:w="15" w:type="dxa"/>
          </w:tblCellMar>
          <w:tblPrExChange w:id="1839" w:author="Plankton" w:date="2019-05-31T10:14:00Z">
            <w:tblPrEx>
              <w:tblLayout w:type="fixed"/>
              <w:tblCellMar>
                <w:top w:w="15" w:type="dxa"/>
                <w:left w:w="15" w:type="dxa"/>
                <w:bottom w:w="15" w:type="dxa"/>
                <w:right w:w="15" w:type="dxa"/>
              </w:tblCellMar>
            </w:tblPrEx>
          </w:tblPrExChange>
        </w:tblPrEx>
        <w:trPr>
          <w:tblCellSpacing w:w="15" w:type="dxa"/>
          <w:del w:id="1838" w:author="Plankton" w:date="2019-05-31T10:15:00Z"/>
          <w:trPrChange w:id="1839" w:author="Plankton" w:date="2019-05-31T10:14:00Z">
            <w:trP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840" w:author="Plankton" w:date="2019-05-31T10:14:00Z">
              <w:tcPr>
                <w:tcW w:w="2328" w:type="dxa"/>
                <w:vAlign w:val="center"/>
              </w:tcPr>
            </w:tcPrChange>
          </w:tcPr>
          <w:p>
            <w:pPr>
              <w:rPr>
                <w:del w:id="1841" w:author="Plankton" w:date="2019-05-31T10:15:00Z"/>
                <w:rFonts w:ascii="Times New Roman" w:hAnsi="Times New Roman"/>
                <w:sz w:val="24"/>
                <w:szCs w:val="24"/>
              </w:rPr>
            </w:pPr>
            <w:del w:id="1842" w:author="Plankton" w:date="2019-05-31T10:15:00Z">
              <w:r>
                <w:rPr>
                  <w:rFonts w:ascii="Times New Roman" w:hAnsi="Times New Roman"/>
                  <w:sz w:val="24"/>
                  <w:szCs w:val="24"/>
                </w:rPr>
                <w:delText>SpSD</w:delText>
              </w:r>
            </w:del>
          </w:p>
        </w:tc>
        <w:tc>
          <w:tcPr>
            <w:tcW w:w="437" w:type="dxa"/>
            <w:tcBorders>
              <w:top w:val="single" w:color="auto" w:sz="6" w:space="0"/>
              <w:left w:val="single" w:color="auto" w:sz="6" w:space="0"/>
              <w:bottom w:val="single" w:color="auto" w:sz="6" w:space="0"/>
              <w:right w:val="single" w:color="auto" w:sz="6" w:space="0"/>
            </w:tcBorders>
            <w:vAlign w:val="center"/>
            <w:tcPrChange w:id="1843" w:author="Plankton" w:date="2019-05-31T10:14:00Z">
              <w:tcPr>
                <w:tcW w:w="435" w:type="dxa"/>
                <w:vAlign w:val="center"/>
              </w:tcPr>
            </w:tcPrChange>
          </w:tcPr>
          <w:p>
            <w:pPr>
              <w:rPr>
                <w:del w:id="1844" w:author="Plankton" w:date="2019-05-31T10:15:00Z"/>
                <w:rFonts w:ascii="Times New Roman" w:hAnsi="Times New Roman"/>
                <w:sz w:val="24"/>
                <w:szCs w:val="24"/>
              </w:rPr>
            </w:pPr>
            <w:del w:id="1845" w:author="Plankton" w:date="2019-05-31T10:15:00Z">
              <w:r>
                <w:rPr>
                  <w:rFonts w:ascii="Times New Roman" w:hAnsi="Times New Roman"/>
                  <w:sz w:val="24"/>
                  <w:szCs w:val="24"/>
                </w:rPr>
                <w:delText>1</w:delText>
              </w:r>
            </w:del>
          </w:p>
        </w:tc>
        <w:tc>
          <w:tcPr>
            <w:tcW w:w="1573" w:type="dxa"/>
            <w:tcBorders>
              <w:top w:val="single" w:color="auto" w:sz="6" w:space="0"/>
              <w:left w:val="single" w:color="auto" w:sz="6" w:space="0"/>
              <w:bottom w:val="single" w:color="auto" w:sz="6" w:space="0"/>
              <w:right w:val="single" w:color="auto" w:sz="6" w:space="0"/>
            </w:tcBorders>
            <w:vAlign w:val="center"/>
            <w:tcPrChange w:id="1846" w:author="Plankton" w:date="2019-05-31T10:14:00Z">
              <w:tcPr>
                <w:tcW w:w="1604" w:type="dxa"/>
                <w:vAlign w:val="center"/>
              </w:tcPr>
            </w:tcPrChange>
          </w:tcPr>
          <w:p>
            <w:pPr>
              <w:rPr>
                <w:del w:id="1847" w:author="Plankton" w:date="2019-05-31T10:15:00Z"/>
                <w:rFonts w:ascii="Times New Roman" w:hAnsi="Times New Roman"/>
                <w:sz w:val="24"/>
                <w:szCs w:val="24"/>
              </w:rPr>
            </w:pPr>
            <w:del w:id="1848" w:author="Plankton" w:date="2019-05-31T10:15:00Z">
              <w:r>
                <w:rPr>
                  <w:rFonts w:ascii="Times New Roman" w:hAnsi="Times New Roman"/>
                  <w:sz w:val="24"/>
                  <w:szCs w:val="24"/>
                </w:rPr>
                <w:delText>0.0004779</w:delText>
              </w:r>
            </w:del>
          </w:p>
        </w:tc>
        <w:tc>
          <w:tcPr>
            <w:tcW w:w="1399" w:type="dxa"/>
            <w:tcBorders>
              <w:top w:val="single" w:color="auto" w:sz="6" w:space="0"/>
              <w:left w:val="single" w:color="auto" w:sz="6" w:space="0"/>
              <w:bottom w:val="single" w:color="auto" w:sz="6" w:space="0"/>
              <w:right w:val="single" w:color="auto" w:sz="6" w:space="0"/>
            </w:tcBorders>
            <w:vAlign w:val="center"/>
            <w:tcPrChange w:id="1849" w:author="Plankton" w:date="2019-05-31T10:14:00Z">
              <w:tcPr>
                <w:tcW w:w="1424" w:type="dxa"/>
                <w:vAlign w:val="center"/>
              </w:tcPr>
            </w:tcPrChange>
          </w:tcPr>
          <w:p>
            <w:pPr>
              <w:rPr>
                <w:del w:id="1850" w:author="Plankton" w:date="2019-05-31T10:15:00Z"/>
                <w:rFonts w:ascii="Times New Roman" w:hAnsi="Times New Roman"/>
                <w:sz w:val="24"/>
                <w:szCs w:val="24"/>
              </w:rPr>
            </w:pPr>
            <w:del w:id="1851" w:author="Plankton" w:date="2019-05-31T10:15:00Z">
              <w:r>
                <w:rPr>
                  <w:rFonts w:ascii="Times New Roman" w:hAnsi="Times New Roman"/>
                  <w:sz w:val="24"/>
                  <w:szCs w:val="24"/>
                </w:rPr>
                <w:delText>2.247809</w:delText>
              </w:r>
            </w:del>
          </w:p>
        </w:tc>
        <w:tc>
          <w:tcPr>
            <w:tcW w:w="1107" w:type="dxa"/>
            <w:tcBorders>
              <w:top w:val="single" w:color="auto" w:sz="6" w:space="0"/>
              <w:left w:val="single" w:color="auto" w:sz="6" w:space="0"/>
              <w:bottom w:val="single" w:color="auto" w:sz="6" w:space="0"/>
              <w:right w:val="single" w:color="auto" w:sz="6" w:space="0"/>
            </w:tcBorders>
            <w:vAlign w:val="center"/>
            <w:tcPrChange w:id="1852" w:author="Plankton" w:date="2019-05-31T10:14:00Z">
              <w:tcPr>
                <w:tcW w:w="1139" w:type="dxa"/>
                <w:vAlign w:val="center"/>
              </w:tcPr>
            </w:tcPrChange>
          </w:tcPr>
          <w:p>
            <w:pPr>
              <w:rPr>
                <w:del w:id="1853" w:author="Plankton" w:date="2019-05-31T10:15:00Z"/>
                <w:rFonts w:ascii="Times New Roman" w:hAnsi="Times New Roman"/>
                <w:sz w:val="24"/>
                <w:szCs w:val="24"/>
              </w:rPr>
            </w:pPr>
            <w:del w:id="1854" w:author="Plankton" w:date="2019-05-31T10:15:00Z">
              <w:r>
                <w:rPr>
                  <w:rFonts w:ascii="Times New Roman" w:hAnsi="Times New Roman"/>
                  <w:sz w:val="24"/>
                  <w:szCs w:val="24"/>
                </w:rPr>
                <w:delText>0.0309</w:delText>
              </w:r>
            </w:del>
          </w:p>
        </w:tc>
      </w:tr>
      <w:tr>
        <w:tblPrEx>
          <w:tblLayout w:type="fixed"/>
          <w:tblCellMar>
            <w:top w:w="15" w:type="dxa"/>
            <w:left w:w="15" w:type="dxa"/>
            <w:bottom w:w="15" w:type="dxa"/>
            <w:right w:w="15" w:type="dxa"/>
          </w:tblCellMar>
          <w:tblPrExChange w:id="1856" w:author="Plankton" w:date="2019-05-31T10:14:00Z">
            <w:tblPrEx>
              <w:tblLayout w:type="fixed"/>
              <w:tblCellMar>
                <w:top w:w="15" w:type="dxa"/>
                <w:left w:w="15" w:type="dxa"/>
                <w:bottom w:w="15" w:type="dxa"/>
                <w:right w:w="15" w:type="dxa"/>
              </w:tblCellMar>
            </w:tblPrEx>
          </w:tblPrExChange>
        </w:tblPrEx>
        <w:trPr>
          <w:tblCellSpacing w:w="15" w:type="dxa"/>
          <w:del w:id="1855" w:author="Plankton" w:date="2019-05-31T10:15:00Z"/>
          <w:trPrChange w:id="1856" w:author="Plankton" w:date="2019-05-31T10:14:00Z">
            <w:trP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857" w:author="Plankton" w:date="2019-05-31T10:14:00Z">
              <w:tcPr>
                <w:tcW w:w="2328" w:type="dxa"/>
                <w:vAlign w:val="center"/>
              </w:tcPr>
            </w:tcPrChange>
          </w:tcPr>
          <w:p>
            <w:pPr>
              <w:rPr>
                <w:del w:id="1858" w:author="Plankton" w:date="2019-05-31T10:15:00Z"/>
                <w:rFonts w:ascii="Times New Roman" w:hAnsi="Times New Roman"/>
                <w:sz w:val="24"/>
                <w:szCs w:val="24"/>
              </w:rPr>
            </w:pPr>
            <w:del w:id="1859" w:author="Plankton" w:date="2019-05-31T10:15:00Z">
              <w:r>
                <w:rPr>
                  <w:rFonts w:ascii="Times New Roman" w:hAnsi="Times New Roman"/>
                  <w:sz w:val="24"/>
                  <w:szCs w:val="24"/>
                </w:rPr>
                <w:delText>ICD</w:delText>
              </w:r>
            </w:del>
          </w:p>
        </w:tc>
        <w:tc>
          <w:tcPr>
            <w:tcW w:w="437" w:type="dxa"/>
            <w:tcBorders>
              <w:top w:val="single" w:color="auto" w:sz="6" w:space="0"/>
              <w:left w:val="single" w:color="auto" w:sz="6" w:space="0"/>
              <w:bottom w:val="single" w:color="auto" w:sz="6" w:space="0"/>
              <w:right w:val="single" w:color="auto" w:sz="6" w:space="0"/>
            </w:tcBorders>
            <w:vAlign w:val="center"/>
            <w:tcPrChange w:id="1860" w:author="Plankton" w:date="2019-05-31T10:14:00Z">
              <w:tcPr>
                <w:tcW w:w="435" w:type="dxa"/>
                <w:vAlign w:val="center"/>
              </w:tcPr>
            </w:tcPrChange>
          </w:tcPr>
          <w:p>
            <w:pPr>
              <w:rPr>
                <w:del w:id="1861" w:author="Plankton" w:date="2019-05-31T10:15:00Z"/>
                <w:rFonts w:ascii="Times New Roman" w:hAnsi="Times New Roman"/>
                <w:sz w:val="24"/>
                <w:szCs w:val="24"/>
              </w:rPr>
            </w:pPr>
            <w:del w:id="1862" w:author="Plankton" w:date="2019-05-31T10:15:00Z">
              <w:r>
                <w:rPr>
                  <w:rFonts w:ascii="Times New Roman" w:hAnsi="Times New Roman"/>
                  <w:sz w:val="24"/>
                  <w:szCs w:val="24"/>
                </w:rPr>
                <w:delText>1</w:delText>
              </w:r>
            </w:del>
          </w:p>
        </w:tc>
        <w:tc>
          <w:tcPr>
            <w:tcW w:w="1573" w:type="dxa"/>
            <w:tcBorders>
              <w:top w:val="single" w:color="auto" w:sz="6" w:space="0"/>
              <w:left w:val="single" w:color="auto" w:sz="6" w:space="0"/>
              <w:bottom w:val="single" w:color="auto" w:sz="6" w:space="0"/>
              <w:right w:val="single" w:color="auto" w:sz="6" w:space="0"/>
            </w:tcBorders>
            <w:vAlign w:val="center"/>
            <w:tcPrChange w:id="1863" w:author="Plankton" w:date="2019-05-31T10:14:00Z">
              <w:tcPr>
                <w:tcW w:w="1604" w:type="dxa"/>
                <w:vAlign w:val="center"/>
              </w:tcPr>
            </w:tcPrChange>
          </w:tcPr>
          <w:p>
            <w:pPr>
              <w:rPr>
                <w:del w:id="1864" w:author="Plankton" w:date="2019-05-31T10:15:00Z"/>
                <w:rFonts w:ascii="Times New Roman" w:hAnsi="Times New Roman"/>
                <w:sz w:val="24"/>
                <w:szCs w:val="24"/>
              </w:rPr>
            </w:pPr>
            <w:del w:id="1865" w:author="Plankton" w:date="2019-05-31T10:15:00Z">
              <w:r>
                <w:rPr>
                  <w:rFonts w:ascii="Times New Roman" w:hAnsi="Times New Roman"/>
                  <w:sz w:val="24"/>
                  <w:szCs w:val="24"/>
                </w:rPr>
                <w:delText>0.0004620</w:delText>
              </w:r>
            </w:del>
          </w:p>
        </w:tc>
        <w:tc>
          <w:tcPr>
            <w:tcW w:w="1399" w:type="dxa"/>
            <w:tcBorders>
              <w:top w:val="single" w:color="auto" w:sz="6" w:space="0"/>
              <w:left w:val="single" w:color="auto" w:sz="6" w:space="0"/>
              <w:bottom w:val="single" w:color="auto" w:sz="6" w:space="0"/>
              <w:right w:val="single" w:color="auto" w:sz="6" w:space="0"/>
            </w:tcBorders>
            <w:vAlign w:val="center"/>
            <w:tcPrChange w:id="1866" w:author="Plankton" w:date="2019-05-31T10:14:00Z">
              <w:tcPr>
                <w:tcW w:w="1424" w:type="dxa"/>
                <w:vAlign w:val="center"/>
              </w:tcPr>
            </w:tcPrChange>
          </w:tcPr>
          <w:p>
            <w:pPr>
              <w:rPr>
                <w:del w:id="1867" w:author="Plankton" w:date="2019-05-31T10:15:00Z"/>
                <w:rFonts w:ascii="Times New Roman" w:hAnsi="Times New Roman"/>
                <w:sz w:val="24"/>
                <w:szCs w:val="24"/>
              </w:rPr>
            </w:pPr>
            <w:del w:id="1868" w:author="Plankton" w:date="2019-05-31T10:15:00Z">
              <w:r>
                <w:rPr>
                  <w:rFonts w:ascii="Times New Roman" w:hAnsi="Times New Roman"/>
                  <w:sz w:val="24"/>
                  <w:szCs w:val="24"/>
                </w:rPr>
                <w:delText>2.172868</w:delText>
              </w:r>
            </w:del>
          </w:p>
        </w:tc>
        <w:tc>
          <w:tcPr>
            <w:tcW w:w="1107" w:type="dxa"/>
            <w:tcBorders>
              <w:top w:val="single" w:color="auto" w:sz="6" w:space="0"/>
              <w:left w:val="single" w:color="auto" w:sz="6" w:space="0"/>
              <w:bottom w:val="single" w:color="auto" w:sz="6" w:space="0"/>
              <w:right w:val="single" w:color="auto" w:sz="6" w:space="0"/>
            </w:tcBorders>
            <w:vAlign w:val="center"/>
            <w:tcPrChange w:id="1869" w:author="Plankton" w:date="2019-05-31T10:14:00Z">
              <w:tcPr>
                <w:tcW w:w="1139" w:type="dxa"/>
                <w:vAlign w:val="center"/>
              </w:tcPr>
            </w:tcPrChange>
          </w:tcPr>
          <w:p>
            <w:pPr>
              <w:rPr>
                <w:del w:id="1870" w:author="Plankton" w:date="2019-05-31T10:15:00Z"/>
                <w:rFonts w:ascii="Times New Roman" w:hAnsi="Times New Roman"/>
                <w:sz w:val="24"/>
                <w:szCs w:val="24"/>
              </w:rPr>
            </w:pPr>
            <w:del w:id="1871" w:author="Plankton" w:date="2019-05-31T10:15:00Z">
              <w:r>
                <w:rPr>
                  <w:rFonts w:ascii="Times New Roman" w:hAnsi="Times New Roman"/>
                  <w:sz w:val="24"/>
                  <w:szCs w:val="24"/>
                </w:rPr>
                <w:delText>0.0383</w:delText>
              </w:r>
            </w:del>
          </w:p>
        </w:tc>
      </w:tr>
      <w:tr>
        <w:tblPrEx>
          <w:tblLayout w:type="fixed"/>
          <w:tblCellMar>
            <w:top w:w="15" w:type="dxa"/>
            <w:left w:w="15" w:type="dxa"/>
            <w:bottom w:w="15" w:type="dxa"/>
            <w:right w:w="15" w:type="dxa"/>
          </w:tblCellMar>
          <w:tblPrExChange w:id="1873" w:author="Plankton" w:date="2019-05-31T10:14:00Z">
            <w:tblPrEx>
              <w:tblLayout w:type="fixed"/>
              <w:tblCellMar>
                <w:top w:w="15" w:type="dxa"/>
                <w:left w:w="15" w:type="dxa"/>
                <w:bottom w:w="15" w:type="dxa"/>
                <w:right w:w="15" w:type="dxa"/>
              </w:tblCellMar>
            </w:tblPrEx>
          </w:tblPrExChange>
        </w:tblPrEx>
        <w:trPr>
          <w:tblCellSpacing w:w="15" w:type="dxa"/>
          <w:del w:id="1872" w:author="Plankton" w:date="2019-05-31T10:15:00Z"/>
          <w:trPrChange w:id="1873" w:author="Plankton" w:date="2019-05-31T10:14:00Z">
            <w:trP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874" w:author="Plankton" w:date="2019-05-31T10:14:00Z">
              <w:tcPr>
                <w:tcW w:w="2328" w:type="dxa"/>
                <w:vAlign w:val="center"/>
              </w:tcPr>
            </w:tcPrChange>
          </w:tcPr>
          <w:p>
            <w:pPr>
              <w:rPr>
                <w:del w:id="1875" w:author="Plankton" w:date="2019-05-31T10:15:00Z"/>
                <w:rFonts w:ascii="Times New Roman" w:hAnsi="Times New Roman"/>
                <w:sz w:val="24"/>
                <w:szCs w:val="24"/>
              </w:rPr>
            </w:pPr>
            <w:del w:id="1876" w:author="Plankton" w:date="2019-05-31T10:15:00Z">
              <w:r>
                <w:rPr>
                  <w:rFonts w:ascii="Times New Roman" w:hAnsi="Times New Roman"/>
                  <w:sz w:val="24"/>
                  <w:szCs w:val="24"/>
                </w:rPr>
                <w:delText>SuFDPY</w:delText>
              </w:r>
            </w:del>
          </w:p>
        </w:tc>
        <w:tc>
          <w:tcPr>
            <w:tcW w:w="437" w:type="dxa"/>
            <w:tcBorders>
              <w:top w:val="single" w:color="auto" w:sz="6" w:space="0"/>
              <w:left w:val="single" w:color="auto" w:sz="6" w:space="0"/>
              <w:bottom w:val="single" w:color="auto" w:sz="6" w:space="0"/>
              <w:right w:val="single" w:color="auto" w:sz="6" w:space="0"/>
            </w:tcBorders>
            <w:vAlign w:val="center"/>
            <w:tcPrChange w:id="1877" w:author="Plankton" w:date="2019-05-31T10:14:00Z">
              <w:tcPr>
                <w:tcW w:w="435" w:type="dxa"/>
                <w:vAlign w:val="center"/>
              </w:tcPr>
            </w:tcPrChange>
          </w:tcPr>
          <w:p>
            <w:pPr>
              <w:rPr>
                <w:del w:id="1878" w:author="Plankton" w:date="2019-05-31T10:15:00Z"/>
                <w:rFonts w:ascii="Times New Roman" w:hAnsi="Times New Roman"/>
                <w:sz w:val="24"/>
                <w:szCs w:val="24"/>
              </w:rPr>
            </w:pPr>
            <w:del w:id="1879" w:author="Plankton" w:date="2019-05-31T10:15:00Z">
              <w:r>
                <w:rPr>
                  <w:rFonts w:ascii="Times New Roman" w:hAnsi="Times New Roman"/>
                  <w:sz w:val="24"/>
                  <w:szCs w:val="24"/>
                </w:rPr>
                <w:delText>1</w:delText>
              </w:r>
            </w:del>
          </w:p>
        </w:tc>
        <w:tc>
          <w:tcPr>
            <w:tcW w:w="1573" w:type="dxa"/>
            <w:tcBorders>
              <w:top w:val="single" w:color="auto" w:sz="6" w:space="0"/>
              <w:left w:val="single" w:color="auto" w:sz="6" w:space="0"/>
              <w:bottom w:val="single" w:color="auto" w:sz="6" w:space="0"/>
              <w:right w:val="single" w:color="auto" w:sz="6" w:space="0"/>
            </w:tcBorders>
            <w:vAlign w:val="center"/>
            <w:tcPrChange w:id="1880" w:author="Plankton" w:date="2019-05-31T10:14:00Z">
              <w:tcPr>
                <w:tcW w:w="1604" w:type="dxa"/>
                <w:vAlign w:val="center"/>
              </w:tcPr>
            </w:tcPrChange>
          </w:tcPr>
          <w:p>
            <w:pPr>
              <w:rPr>
                <w:del w:id="1881" w:author="Plankton" w:date="2019-05-31T10:15:00Z"/>
                <w:rFonts w:ascii="Times New Roman" w:hAnsi="Times New Roman"/>
                <w:sz w:val="24"/>
                <w:szCs w:val="24"/>
              </w:rPr>
            </w:pPr>
            <w:del w:id="1882" w:author="Plankton" w:date="2019-05-31T10:15:00Z">
              <w:r>
                <w:rPr>
                  <w:rFonts w:ascii="Times New Roman" w:hAnsi="Times New Roman"/>
                  <w:sz w:val="24"/>
                  <w:szCs w:val="24"/>
                </w:rPr>
                <w:delText>0.0005979</w:delText>
              </w:r>
            </w:del>
          </w:p>
        </w:tc>
        <w:tc>
          <w:tcPr>
            <w:tcW w:w="1399" w:type="dxa"/>
            <w:tcBorders>
              <w:top w:val="single" w:color="auto" w:sz="6" w:space="0"/>
              <w:left w:val="single" w:color="auto" w:sz="6" w:space="0"/>
              <w:bottom w:val="single" w:color="auto" w:sz="6" w:space="0"/>
              <w:right w:val="single" w:color="auto" w:sz="6" w:space="0"/>
            </w:tcBorders>
            <w:vAlign w:val="center"/>
            <w:tcPrChange w:id="1883" w:author="Plankton" w:date="2019-05-31T10:14:00Z">
              <w:tcPr>
                <w:tcW w:w="1424" w:type="dxa"/>
                <w:vAlign w:val="center"/>
              </w:tcPr>
            </w:tcPrChange>
          </w:tcPr>
          <w:p>
            <w:pPr>
              <w:rPr>
                <w:del w:id="1884" w:author="Plankton" w:date="2019-05-31T10:15:00Z"/>
                <w:rFonts w:ascii="Times New Roman" w:hAnsi="Times New Roman"/>
                <w:sz w:val="24"/>
                <w:szCs w:val="24"/>
              </w:rPr>
            </w:pPr>
            <w:del w:id="1885" w:author="Plankton" w:date="2019-05-31T10:15:00Z">
              <w:r>
                <w:rPr>
                  <w:rFonts w:ascii="Times New Roman" w:hAnsi="Times New Roman"/>
                  <w:sz w:val="24"/>
                  <w:szCs w:val="24"/>
                </w:rPr>
                <w:delText>2.812260</w:delText>
              </w:r>
            </w:del>
          </w:p>
        </w:tc>
        <w:tc>
          <w:tcPr>
            <w:tcW w:w="1107" w:type="dxa"/>
            <w:tcBorders>
              <w:top w:val="single" w:color="auto" w:sz="6" w:space="0"/>
              <w:left w:val="single" w:color="auto" w:sz="6" w:space="0"/>
              <w:bottom w:val="single" w:color="auto" w:sz="6" w:space="0"/>
              <w:right w:val="single" w:color="auto" w:sz="6" w:space="0"/>
            </w:tcBorders>
            <w:vAlign w:val="center"/>
            <w:tcPrChange w:id="1886" w:author="Plankton" w:date="2019-05-31T10:14:00Z">
              <w:tcPr>
                <w:tcW w:w="1139" w:type="dxa"/>
                <w:vAlign w:val="center"/>
              </w:tcPr>
            </w:tcPrChange>
          </w:tcPr>
          <w:p>
            <w:pPr>
              <w:rPr>
                <w:del w:id="1887" w:author="Plankton" w:date="2019-05-31T10:15:00Z"/>
                <w:rFonts w:ascii="Times New Roman" w:hAnsi="Times New Roman"/>
                <w:sz w:val="24"/>
                <w:szCs w:val="24"/>
              </w:rPr>
            </w:pPr>
            <w:del w:id="1888" w:author="Plankton" w:date="2019-05-31T10:15:00Z">
              <w:r>
                <w:rPr>
                  <w:rFonts w:ascii="Times New Roman" w:hAnsi="Times New Roman"/>
                  <w:sz w:val="24"/>
                  <w:szCs w:val="24"/>
                </w:rPr>
                <w:delText>0.0085</w:delText>
              </w:r>
            </w:del>
          </w:p>
        </w:tc>
      </w:tr>
      <w:tr>
        <w:tblPrEx>
          <w:tblLayout w:type="fixed"/>
          <w:tblCellMar>
            <w:top w:w="15" w:type="dxa"/>
            <w:left w:w="15" w:type="dxa"/>
            <w:bottom w:w="15" w:type="dxa"/>
            <w:right w:w="15" w:type="dxa"/>
          </w:tblCellMar>
          <w:tblPrExChange w:id="1890" w:author="Plankton" w:date="2019-05-31T10:14:00Z">
            <w:tblPrEx>
              <w:tblLayout w:type="fixed"/>
              <w:tblCellMar>
                <w:top w:w="15" w:type="dxa"/>
                <w:left w:w="15" w:type="dxa"/>
                <w:bottom w:w="15" w:type="dxa"/>
                <w:right w:w="15" w:type="dxa"/>
              </w:tblCellMar>
            </w:tblPrEx>
          </w:tblPrExChange>
        </w:tblPrEx>
        <w:trPr>
          <w:tblCellSpacing w:w="15" w:type="dxa"/>
          <w:del w:id="1889" w:author="Plankton" w:date="2019-05-31T10:15:00Z"/>
          <w:trPrChange w:id="1890" w:author="Plankton" w:date="2019-05-31T10:14:00Z">
            <w:trP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891" w:author="Plankton" w:date="2019-05-31T10:14:00Z">
              <w:tcPr>
                <w:tcW w:w="2328" w:type="dxa"/>
                <w:vAlign w:val="center"/>
              </w:tcPr>
            </w:tcPrChange>
          </w:tcPr>
          <w:p>
            <w:pPr>
              <w:rPr>
                <w:del w:id="1892" w:author="Plankton" w:date="2019-05-31T10:15:00Z"/>
                <w:rFonts w:ascii="Times New Roman" w:hAnsi="Times New Roman"/>
                <w:sz w:val="24"/>
                <w:szCs w:val="24"/>
              </w:rPr>
            </w:pPr>
            <w:del w:id="1893" w:author="Plankton" w:date="2019-05-31T10:15:00Z">
              <w:r>
                <w:rPr>
                  <w:rFonts w:ascii="Times New Roman" w:hAnsi="Times New Roman"/>
                  <w:sz w:val="24"/>
                  <w:szCs w:val="24"/>
                </w:rPr>
                <w:delText>Acartia_N</w:delText>
              </w:r>
            </w:del>
          </w:p>
        </w:tc>
        <w:tc>
          <w:tcPr>
            <w:tcW w:w="437" w:type="dxa"/>
            <w:tcBorders>
              <w:top w:val="single" w:color="auto" w:sz="6" w:space="0"/>
              <w:left w:val="single" w:color="auto" w:sz="6" w:space="0"/>
              <w:bottom w:val="single" w:color="auto" w:sz="6" w:space="0"/>
              <w:right w:val="single" w:color="auto" w:sz="6" w:space="0"/>
            </w:tcBorders>
            <w:vAlign w:val="center"/>
            <w:tcPrChange w:id="1894" w:author="Plankton" w:date="2019-05-31T10:14:00Z">
              <w:tcPr>
                <w:tcW w:w="435" w:type="dxa"/>
                <w:vAlign w:val="center"/>
              </w:tcPr>
            </w:tcPrChange>
          </w:tcPr>
          <w:p>
            <w:pPr>
              <w:rPr>
                <w:del w:id="1895" w:author="Plankton" w:date="2019-05-31T10:15:00Z"/>
                <w:rFonts w:ascii="Times New Roman" w:hAnsi="Times New Roman"/>
                <w:sz w:val="24"/>
                <w:szCs w:val="24"/>
              </w:rPr>
            </w:pPr>
            <w:del w:id="1896" w:author="Plankton" w:date="2019-05-31T10:15:00Z">
              <w:r>
                <w:rPr>
                  <w:rFonts w:ascii="Times New Roman" w:hAnsi="Times New Roman"/>
                  <w:sz w:val="24"/>
                  <w:szCs w:val="24"/>
                </w:rPr>
                <w:delText>1</w:delText>
              </w:r>
            </w:del>
          </w:p>
        </w:tc>
        <w:tc>
          <w:tcPr>
            <w:tcW w:w="1573" w:type="dxa"/>
            <w:tcBorders>
              <w:top w:val="single" w:color="auto" w:sz="6" w:space="0"/>
              <w:left w:val="single" w:color="auto" w:sz="6" w:space="0"/>
              <w:bottom w:val="single" w:color="auto" w:sz="6" w:space="0"/>
              <w:right w:val="single" w:color="auto" w:sz="6" w:space="0"/>
            </w:tcBorders>
            <w:vAlign w:val="center"/>
            <w:tcPrChange w:id="1897" w:author="Plankton" w:date="2019-05-31T10:14:00Z">
              <w:tcPr>
                <w:tcW w:w="1604" w:type="dxa"/>
                <w:vAlign w:val="center"/>
              </w:tcPr>
            </w:tcPrChange>
          </w:tcPr>
          <w:p>
            <w:pPr>
              <w:rPr>
                <w:del w:id="1898" w:author="Plankton" w:date="2019-05-31T10:15:00Z"/>
                <w:rFonts w:ascii="Times New Roman" w:hAnsi="Times New Roman"/>
                <w:sz w:val="24"/>
                <w:szCs w:val="24"/>
              </w:rPr>
            </w:pPr>
            <w:del w:id="1899" w:author="Plankton" w:date="2019-05-31T10:15:00Z">
              <w:r>
                <w:rPr>
                  <w:rFonts w:ascii="Times New Roman" w:hAnsi="Times New Roman"/>
                  <w:sz w:val="24"/>
                  <w:szCs w:val="24"/>
                </w:rPr>
                <w:delText>0.0005420</w:delText>
              </w:r>
            </w:del>
          </w:p>
        </w:tc>
        <w:tc>
          <w:tcPr>
            <w:tcW w:w="1399" w:type="dxa"/>
            <w:tcBorders>
              <w:top w:val="single" w:color="auto" w:sz="6" w:space="0"/>
              <w:left w:val="single" w:color="auto" w:sz="6" w:space="0"/>
              <w:bottom w:val="single" w:color="auto" w:sz="6" w:space="0"/>
              <w:right w:val="single" w:color="auto" w:sz="6" w:space="0"/>
            </w:tcBorders>
            <w:vAlign w:val="center"/>
            <w:tcPrChange w:id="1900" w:author="Plankton" w:date="2019-05-31T10:14:00Z">
              <w:tcPr>
                <w:tcW w:w="1424" w:type="dxa"/>
                <w:vAlign w:val="center"/>
              </w:tcPr>
            </w:tcPrChange>
          </w:tcPr>
          <w:p>
            <w:pPr>
              <w:rPr>
                <w:del w:id="1901" w:author="Plankton" w:date="2019-05-31T10:15:00Z"/>
                <w:rFonts w:ascii="Times New Roman" w:hAnsi="Times New Roman"/>
                <w:sz w:val="24"/>
                <w:szCs w:val="24"/>
              </w:rPr>
            </w:pPr>
            <w:del w:id="1902" w:author="Plankton" w:date="2019-05-31T10:15:00Z">
              <w:r>
                <w:rPr>
                  <w:rFonts w:ascii="Times New Roman" w:hAnsi="Times New Roman"/>
                  <w:sz w:val="24"/>
                  <w:szCs w:val="24"/>
                </w:rPr>
                <w:delText>2.549238</w:delText>
              </w:r>
            </w:del>
          </w:p>
        </w:tc>
        <w:tc>
          <w:tcPr>
            <w:tcW w:w="1107" w:type="dxa"/>
            <w:tcBorders>
              <w:top w:val="single" w:color="auto" w:sz="6" w:space="0"/>
              <w:left w:val="single" w:color="auto" w:sz="6" w:space="0"/>
              <w:bottom w:val="single" w:color="auto" w:sz="6" w:space="0"/>
              <w:right w:val="single" w:color="auto" w:sz="6" w:space="0"/>
            </w:tcBorders>
            <w:vAlign w:val="center"/>
            <w:tcPrChange w:id="1903" w:author="Plankton" w:date="2019-05-31T10:14:00Z">
              <w:tcPr>
                <w:tcW w:w="1139" w:type="dxa"/>
                <w:vAlign w:val="center"/>
              </w:tcPr>
            </w:tcPrChange>
          </w:tcPr>
          <w:p>
            <w:pPr>
              <w:rPr>
                <w:del w:id="1904" w:author="Plankton" w:date="2019-05-31T10:15:00Z"/>
                <w:rFonts w:ascii="Times New Roman" w:hAnsi="Times New Roman"/>
                <w:sz w:val="24"/>
                <w:szCs w:val="24"/>
              </w:rPr>
            </w:pPr>
            <w:del w:id="1905" w:author="Plankton" w:date="2019-05-31T10:15:00Z">
              <w:r>
                <w:rPr>
                  <w:rFonts w:ascii="Times New Roman" w:hAnsi="Times New Roman"/>
                  <w:sz w:val="24"/>
                  <w:szCs w:val="24"/>
                </w:rPr>
                <w:delText>0.0147</w:delText>
              </w:r>
            </w:del>
          </w:p>
        </w:tc>
      </w:tr>
      <w:tr>
        <w:tblPrEx>
          <w:tblLayout w:type="fixed"/>
          <w:tblCellMar>
            <w:top w:w="15" w:type="dxa"/>
            <w:left w:w="15" w:type="dxa"/>
            <w:bottom w:w="15" w:type="dxa"/>
            <w:right w:w="15" w:type="dxa"/>
          </w:tblCellMar>
          <w:tblPrExChange w:id="1907" w:author="Plankton" w:date="2019-05-31T10:14:00Z">
            <w:tblPrEx>
              <w:tblLayout w:type="fixed"/>
              <w:tblCellMar>
                <w:top w:w="15" w:type="dxa"/>
                <w:left w:w="15" w:type="dxa"/>
                <w:bottom w:w="15" w:type="dxa"/>
                <w:right w:w="15" w:type="dxa"/>
              </w:tblCellMar>
            </w:tblPrEx>
          </w:tblPrExChange>
        </w:tblPrEx>
        <w:trPr>
          <w:tblCellSpacing w:w="15" w:type="dxa"/>
          <w:del w:id="1906" w:author="Plankton" w:date="2019-05-31T10:15:00Z"/>
          <w:trPrChange w:id="1907" w:author="Plankton" w:date="2019-05-31T10:14:00Z">
            <w:trP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908" w:author="Plankton" w:date="2019-05-31T10:14:00Z">
              <w:tcPr>
                <w:tcW w:w="2328" w:type="dxa"/>
                <w:vAlign w:val="center"/>
              </w:tcPr>
            </w:tcPrChange>
          </w:tcPr>
          <w:p>
            <w:pPr>
              <w:rPr>
                <w:del w:id="1909" w:author="Plankton" w:date="2019-05-31T10:15:00Z"/>
                <w:rFonts w:ascii="Times New Roman" w:hAnsi="Times New Roman"/>
                <w:sz w:val="24"/>
                <w:szCs w:val="24"/>
              </w:rPr>
            </w:pPr>
            <w:del w:id="1910" w:author="Plankton" w:date="2019-05-31T10:15:00Z">
              <w:r>
                <w:rPr>
                  <w:rFonts w:ascii="Times New Roman" w:hAnsi="Times New Roman"/>
                  <w:sz w:val="24"/>
                  <w:szCs w:val="24"/>
                </w:rPr>
                <w:delText>Microsetella_N</w:delText>
              </w:r>
            </w:del>
          </w:p>
        </w:tc>
        <w:tc>
          <w:tcPr>
            <w:tcW w:w="437" w:type="dxa"/>
            <w:tcBorders>
              <w:top w:val="single" w:color="auto" w:sz="6" w:space="0"/>
              <w:left w:val="single" w:color="auto" w:sz="6" w:space="0"/>
              <w:bottom w:val="single" w:color="auto" w:sz="6" w:space="0"/>
              <w:right w:val="single" w:color="auto" w:sz="6" w:space="0"/>
            </w:tcBorders>
            <w:vAlign w:val="center"/>
            <w:tcPrChange w:id="1911" w:author="Plankton" w:date="2019-05-31T10:14:00Z">
              <w:tcPr>
                <w:tcW w:w="435" w:type="dxa"/>
                <w:vAlign w:val="center"/>
              </w:tcPr>
            </w:tcPrChange>
          </w:tcPr>
          <w:p>
            <w:pPr>
              <w:rPr>
                <w:del w:id="1912" w:author="Plankton" w:date="2019-05-31T10:15:00Z"/>
                <w:rFonts w:ascii="Times New Roman" w:hAnsi="Times New Roman"/>
                <w:sz w:val="24"/>
                <w:szCs w:val="24"/>
              </w:rPr>
            </w:pPr>
            <w:del w:id="1913" w:author="Plankton" w:date="2019-05-31T10:15:00Z">
              <w:r>
                <w:rPr>
                  <w:rFonts w:ascii="Times New Roman" w:hAnsi="Times New Roman"/>
                  <w:sz w:val="24"/>
                  <w:szCs w:val="24"/>
                </w:rPr>
                <w:delText>1</w:delText>
              </w:r>
            </w:del>
          </w:p>
        </w:tc>
        <w:tc>
          <w:tcPr>
            <w:tcW w:w="1573" w:type="dxa"/>
            <w:tcBorders>
              <w:top w:val="single" w:color="auto" w:sz="6" w:space="0"/>
              <w:left w:val="single" w:color="auto" w:sz="6" w:space="0"/>
              <w:bottom w:val="single" w:color="auto" w:sz="6" w:space="0"/>
              <w:right w:val="single" w:color="auto" w:sz="6" w:space="0"/>
            </w:tcBorders>
            <w:vAlign w:val="center"/>
            <w:tcPrChange w:id="1914" w:author="Plankton" w:date="2019-05-31T10:14:00Z">
              <w:tcPr>
                <w:tcW w:w="1604" w:type="dxa"/>
                <w:vAlign w:val="center"/>
              </w:tcPr>
            </w:tcPrChange>
          </w:tcPr>
          <w:p>
            <w:pPr>
              <w:rPr>
                <w:del w:id="1915" w:author="Plankton" w:date="2019-05-31T10:15:00Z"/>
                <w:rFonts w:ascii="Times New Roman" w:hAnsi="Times New Roman"/>
                <w:sz w:val="24"/>
                <w:szCs w:val="24"/>
              </w:rPr>
            </w:pPr>
            <w:del w:id="1916" w:author="Plankton" w:date="2019-05-31T10:15:00Z">
              <w:r>
                <w:rPr>
                  <w:rFonts w:ascii="Times New Roman" w:hAnsi="Times New Roman"/>
                  <w:sz w:val="24"/>
                  <w:szCs w:val="24"/>
                </w:rPr>
                <w:delText>0.0010233</w:delText>
              </w:r>
            </w:del>
          </w:p>
        </w:tc>
        <w:tc>
          <w:tcPr>
            <w:tcW w:w="1399" w:type="dxa"/>
            <w:tcBorders>
              <w:top w:val="single" w:color="auto" w:sz="6" w:space="0"/>
              <w:left w:val="single" w:color="auto" w:sz="6" w:space="0"/>
              <w:bottom w:val="single" w:color="auto" w:sz="6" w:space="0"/>
              <w:right w:val="single" w:color="auto" w:sz="6" w:space="0"/>
            </w:tcBorders>
            <w:vAlign w:val="center"/>
            <w:tcPrChange w:id="1917" w:author="Plankton" w:date="2019-05-31T10:14:00Z">
              <w:tcPr>
                <w:tcW w:w="1424" w:type="dxa"/>
                <w:vAlign w:val="center"/>
              </w:tcPr>
            </w:tcPrChange>
          </w:tcPr>
          <w:p>
            <w:pPr>
              <w:rPr>
                <w:del w:id="1918" w:author="Plankton" w:date="2019-05-31T10:15:00Z"/>
                <w:rFonts w:ascii="Times New Roman" w:hAnsi="Times New Roman"/>
                <w:sz w:val="24"/>
                <w:szCs w:val="24"/>
              </w:rPr>
            </w:pPr>
            <w:del w:id="1919" w:author="Plankton" w:date="2019-05-31T10:15:00Z">
              <w:r>
                <w:rPr>
                  <w:rFonts w:ascii="Times New Roman" w:hAnsi="Times New Roman"/>
                  <w:sz w:val="24"/>
                  <w:szCs w:val="24"/>
                </w:rPr>
                <w:delText>4.813115</w:delText>
              </w:r>
            </w:del>
          </w:p>
        </w:tc>
        <w:tc>
          <w:tcPr>
            <w:tcW w:w="1107" w:type="dxa"/>
            <w:tcBorders>
              <w:top w:val="single" w:color="auto" w:sz="6" w:space="0"/>
              <w:left w:val="single" w:color="auto" w:sz="6" w:space="0"/>
              <w:bottom w:val="single" w:color="auto" w:sz="6" w:space="0"/>
              <w:right w:val="single" w:color="auto" w:sz="6" w:space="0"/>
            </w:tcBorders>
            <w:vAlign w:val="center"/>
            <w:tcPrChange w:id="1920" w:author="Plankton" w:date="2019-05-31T10:14:00Z">
              <w:tcPr>
                <w:tcW w:w="1139" w:type="dxa"/>
                <w:vAlign w:val="center"/>
              </w:tcPr>
            </w:tcPrChange>
          </w:tcPr>
          <w:p>
            <w:pPr>
              <w:rPr>
                <w:del w:id="1921" w:author="Plankton" w:date="2019-05-31T10:15:00Z"/>
                <w:rFonts w:ascii="Times New Roman" w:hAnsi="Times New Roman"/>
                <w:sz w:val="24"/>
                <w:szCs w:val="24"/>
              </w:rPr>
            </w:pPr>
            <w:del w:id="1922" w:author="Plankton" w:date="2019-05-31T10:15:00Z">
              <w:r>
                <w:rPr>
                  <w:rFonts w:ascii="Times New Roman" w:hAnsi="Times New Roman"/>
                  <w:sz w:val="24"/>
                  <w:szCs w:val="24"/>
                </w:rPr>
                <w:delText>0.0001</w:delText>
              </w:r>
            </w:del>
          </w:p>
        </w:tc>
      </w:tr>
      <w:tr>
        <w:tblPrEx>
          <w:tblLayout w:type="fixed"/>
          <w:tblCellMar>
            <w:top w:w="15" w:type="dxa"/>
            <w:left w:w="15" w:type="dxa"/>
            <w:bottom w:w="15" w:type="dxa"/>
            <w:right w:w="15" w:type="dxa"/>
          </w:tblCellMar>
          <w:tblPrExChange w:id="1924" w:author="Plankton" w:date="2019-05-31T10:14:00Z">
            <w:tblPrEx>
              <w:tblLayout w:type="fixed"/>
              <w:tblCellMar>
                <w:top w:w="15" w:type="dxa"/>
                <w:left w:w="15" w:type="dxa"/>
                <w:bottom w:w="15" w:type="dxa"/>
                <w:right w:w="15" w:type="dxa"/>
              </w:tblCellMar>
            </w:tblPrEx>
          </w:tblPrExChange>
        </w:tblPrEx>
        <w:trPr>
          <w:tblCellSpacing w:w="15" w:type="dxa"/>
          <w:del w:id="1923" w:author="Plankton" w:date="2019-05-31T10:15:00Z"/>
          <w:trPrChange w:id="1924" w:author="Plankton" w:date="2019-05-31T10:14:00Z">
            <w:trPr>
              <w:tblCellSpacing w:w="15" w:type="dxa"/>
            </w:trPr>
          </w:trPrChange>
        </w:trPr>
        <w:tc>
          <w:tcPr>
            <w:tcW w:w="2263" w:type="dxa"/>
            <w:tcBorders>
              <w:top w:val="single" w:color="auto" w:sz="6" w:space="0"/>
              <w:left w:val="single" w:color="auto" w:sz="6" w:space="0"/>
              <w:bottom w:val="single" w:color="auto" w:sz="6" w:space="0"/>
              <w:right w:val="single" w:color="auto" w:sz="6" w:space="0"/>
            </w:tcBorders>
            <w:vAlign w:val="center"/>
            <w:tcPrChange w:id="1925" w:author="Plankton" w:date="2019-05-31T10:14:00Z">
              <w:tcPr>
                <w:tcW w:w="2328" w:type="dxa"/>
                <w:vAlign w:val="center"/>
              </w:tcPr>
            </w:tcPrChange>
          </w:tcPr>
          <w:p>
            <w:pPr>
              <w:rPr>
                <w:del w:id="1926" w:author="Plankton" w:date="2019-05-31T10:15:00Z"/>
                <w:rFonts w:ascii="Times New Roman" w:hAnsi="Times New Roman"/>
                <w:sz w:val="24"/>
                <w:szCs w:val="24"/>
              </w:rPr>
            </w:pPr>
            <w:del w:id="1927" w:author="Plankton" w:date="2019-05-31T10:15:00Z">
              <w:r>
                <w:rPr>
                  <w:rFonts w:ascii="Times New Roman" w:hAnsi="Times New Roman"/>
                  <w:sz w:val="24"/>
                  <w:szCs w:val="24"/>
                </w:rPr>
                <w:delText>Residual</w:delText>
              </w:r>
            </w:del>
          </w:p>
        </w:tc>
        <w:tc>
          <w:tcPr>
            <w:tcW w:w="437" w:type="dxa"/>
            <w:tcBorders>
              <w:top w:val="single" w:color="auto" w:sz="6" w:space="0"/>
              <w:left w:val="single" w:color="auto" w:sz="6" w:space="0"/>
              <w:bottom w:val="single" w:color="auto" w:sz="6" w:space="0"/>
              <w:right w:val="single" w:color="auto" w:sz="6" w:space="0"/>
            </w:tcBorders>
            <w:vAlign w:val="center"/>
            <w:tcPrChange w:id="1928" w:author="Plankton" w:date="2019-05-31T10:14:00Z">
              <w:tcPr>
                <w:tcW w:w="435" w:type="dxa"/>
                <w:vAlign w:val="center"/>
              </w:tcPr>
            </w:tcPrChange>
          </w:tcPr>
          <w:p>
            <w:pPr>
              <w:rPr>
                <w:del w:id="1929" w:author="Plankton" w:date="2019-05-31T10:15:00Z"/>
                <w:rFonts w:ascii="Times New Roman" w:hAnsi="Times New Roman"/>
                <w:sz w:val="24"/>
                <w:szCs w:val="24"/>
              </w:rPr>
            </w:pPr>
            <w:del w:id="1930" w:author="Plankton" w:date="2019-05-31T10:15:00Z">
              <w:r>
                <w:rPr>
                  <w:rFonts w:ascii="Times New Roman" w:hAnsi="Times New Roman"/>
                  <w:sz w:val="24"/>
                  <w:szCs w:val="24"/>
                </w:rPr>
                <w:delText>50</w:delText>
              </w:r>
            </w:del>
          </w:p>
        </w:tc>
        <w:tc>
          <w:tcPr>
            <w:tcW w:w="1573" w:type="dxa"/>
            <w:tcBorders>
              <w:top w:val="single" w:color="auto" w:sz="6" w:space="0"/>
              <w:left w:val="single" w:color="auto" w:sz="6" w:space="0"/>
              <w:bottom w:val="single" w:color="auto" w:sz="6" w:space="0"/>
              <w:right w:val="single" w:color="auto" w:sz="6" w:space="0"/>
            </w:tcBorders>
            <w:vAlign w:val="center"/>
            <w:tcPrChange w:id="1931" w:author="Plankton" w:date="2019-05-31T10:14:00Z">
              <w:tcPr>
                <w:tcW w:w="1604" w:type="dxa"/>
                <w:vAlign w:val="center"/>
              </w:tcPr>
            </w:tcPrChange>
          </w:tcPr>
          <w:p>
            <w:pPr>
              <w:rPr>
                <w:del w:id="1932" w:author="Plankton" w:date="2019-05-31T10:15:00Z"/>
                <w:rFonts w:ascii="Times New Roman" w:hAnsi="Times New Roman"/>
                <w:sz w:val="24"/>
                <w:szCs w:val="24"/>
              </w:rPr>
            </w:pPr>
            <w:del w:id="1933" w:author="Plankton" w:date="2019-05-31T10:15:00Z">
              <w:r>
                <w:rPr>
                  <w:rFonts w:ascii="Times New Roman" w:hAnsi="Times New Roman"/>
                  <w:sz w:val="24"/>
                  <w:szCs w:val="24"/>
                </w:rPr>
                <w:delText>0.0106304</w:delText>
              </w:r>
            </w:del>
          </w:p>
        </w:tc>
        <w:tc>
          <w:tcPr>
            <w:tcW w:w="1399" w:type="dxa"/>
            <w:tcBorders>
              <w:top w:val="single" w:color="auto" w:sz="6" w:space="0"/>
              <w:left w:val="single" w:color="auto" w:sz="6" w:space="0"/>
              <w:bottom w:val="single" w:color="auto" w:sz="6" w:space="0"/>
              <w:right w:val="single" w:color="auto" w:sz="6" w:space="0"/>
            </w:tcBorders>
            <w:vAlign w:val="center"/>
            <w:tcPrChange w:id="1934" w:author="Plankton" w:date="2019-05-31T10:14:00Z">
              <w:tcPr>
                <w:tcW w:w="1424" w:type="dxa"/>
                <w:vAlign w:val="center"/>
              </w:tcPr>
            </w:tcPrChange>
          </w:tcPr>
          <w:p>
            <w:pPr>
              <w:rPr>
                <w:del w:id="1935" w:author="Plankton" w:date="2019-05-31T10:15:00Z"/>
                <w:rFonts w:ascii="Times New Roman" w:hAnsi="Times New Roman"/>
                <w:sz w:val="24"/>
                <w:szCs w:val="24"/>
              </w:rPr>
            </w:pPr>
            <w:del w:id="1936" w:author="Plankton" w:date="2019-05-31T10:15:00Z">
              <w:r>
                <w:rPr>
                  <w:rFonts w:ascii="Times New Roman" w:hAnsi="Times New Roman"/>
                  <w:sz w:val="24"/>
                  <w:szCs w:val="24"/>
                </w:rPr>
                <w:delText>NA</w:delText>
              </w:r>
            </w:del>
          </w:p>
        </w:tc>
        <w:tc>
          <w:tcPr>
            <w:tcW w:w="1107" w:type="dxa"/>
            <w:tcBorders>
              <w:top w:val="single" w:color="auto" w:sz="6" w:space="0"/>
              <w:left w:val="single" w:color="auto" w:sz="6" w:space="0"/>
              <w:bottom w:val="single" w:color="auto" w:sz="6" w:space="0"/>
              <w:right w:val="single" w:color="auto" w:sz="6" w:space="0"/>
            </w:tcBorders>
            <w:vAlign w:val="center"/>
            <w:tcPrChange w:id="1937" w:author="Plankton" w:date="2019-05-31T10:14:00Z">
              <w:tcPr>
                <w:tcW w:w="1139" w:type="dxa"/>
                <w:vAlign w:val="center"/>
              </w:tcPr>
            </w:tcPrChange>
          </w:tcPr>
          <w:p>
            <w:pPr>
              <w:rPr>
                <w:del w:id="1938" w:author="Plankton" w:date="2019-05-31T10:15:00Z"/>
                <w:rFonts w:ascii="Times New Roman" w:hAnsi="Times New Roman"/>
                <w:sz w:val="24"/>
                <w:szCs w:val="24"/>
              </w:rPr>
            </w:pPr>
            <w:del w:id="1939" w:author="Plankton" w:date="2019-05-31T10:15:00Z">
              <w:r>
                <w:rPr>
                  <w:rFonts w:ascii="Times New Roman" w:hAnsi="Times New Roman"/>
                  <w:sz w:val="24"/>
                  <w:szCs w:val="24"/>
                </w:rPr>
                <w:delText>NA</w:delText>
              </w:r>
            </w:del>
          </w:p>
        </w:tc>
      </w:tr>
    </w:tbl>
    <w:p>
      <w:pPr>
        <w:rPr>
          <w:rFonts w:ascii="Times New Roman" w:hAnsi="Times New Roman"/>
          <w:sz w:val="24"/>
          <w:szCs w:val="24"/>
        </w:rPr>
      </w:pPr>
    </w:p>
    <w:p>
      <w:pPr>
        <w:rPr>
          <w:del w:id="1940" w:author="Plankton" w:date="2019-05-31T10:27:00Z"/>
          <w:rFonts w:ascii="Times New Roman" w:hAnsi="Times New Roman"/>
          <w:sz w:val="24"/>
          <w:szCs w:val="24"/>
        </w:rPr>
      </w:pPr>
      <w:ins w:id="1941" w:author="Plankton" w:date="2019-05-31T18:31:00Z">
        <w:r>
          <w:rPr>
            <w:rFonts w:ascii="Times New Roman" w:hAnsi="Times New Roman"/>
            <w:sz w:val="24"/>
            <w:szCs w:val="24"/>
          </w:rPr>
          <w:t xml:space="preserve"> </w:t>
        </w:r>
      </w:ins>
      <w:ins w:id="1942" w:author="Plankton" w:date="2019-06-05T12:33:00Z">
        <w:r>
          <w:rPr>
            <w:rFonts w:ascii="Times New Roman" w:hAnsi="Times New Roman"/>
            <w:sz w:val="24"/>
            <w:szCs w:val="24"/>
            <w:lang w:eastAsia="ru-RU"/>
          </w:rPr>
          <w:drawing>
            <wp:inline distT="0" distB="0" distL="0" distR="0">
              <wp:extent cx="5182235" cy="3200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82235" cy="3200400"/>
                      </a:xfrm>
                      <a:prstGeom prst="rect">
                        <a:avLst/>
                      </a:prstGeom>
                      <a:noFill/>
                    </pic:spPr>
                  </pic:pic>
                </a:graphicData>
              </a:graphic>
            </wp:inline>
          </w:drawing>
        </w:r>
      </w:ins>
      <w:del w:id="1944" w:author="Plankton" w:date="2019-05-31T10:27:00Z">
        <w:r>
          <w:rPr>
            <w:rFonts w:ascii="Times New Roman" w:hAnsi="Times New Roman"/>
            <w:sz w:val="24"/>
            <w:szCs w:val="24"/>
          </w:rPr>
          <w:delText>Картинка, визуализирующая модель ССА</w:delText>
        </w:r>
      </w:del>
    </w:p>
    <w:p>
      <w:pPr>
        <w:rPr>
          <w:del w:id="1945" w:author="Plankton" w:date="2019-05-31T10:27:00Z"/>
          <w:rFonts w:ascii="Times New Roman" w:hAnsi="Times New Roman"/>
          <w:sz w:val="24"/>
          <w:szCs w:val="24"/>
        </w:rPr>
      </w:pPr>
    </w:p>
    <w:p>
      <w:pPr>
        <w:rPr>
          <w:ins w:id="1946" w:author="Plankton" w:date="2019-05-31T10:27:00Z"/>
          <w:rFonts w:ascii="Times New Roman" w:hAnsi="Times New Roman"/>
          <w:sz w:val="24"/>
          <w:szCs w:val="24"/>
        </w:rPr>
      </w:pPr>
      <w:del w:id="1947" w:author="Plankton" w:date="2019-05-31T18:31:00Z">
        <w:r>
          <w:rPr>
            <w:rFonts w:ascii="Times New Roman" w:hAnsi="Times New Roman"/>
            <w:sz w:val="24"/>
            <w:szCs w:val="24"/>
            <w:lang w:eastAsia="ru-RU"/>
          </w:rPr>
          <w:drawing>
            <wp:inline distT="0" distB="0" distL="0" distR="0">
              <wp:extent cx="5759450" cy="396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759450" cy="3966845"/>
                      </a:xfrm>
                      <a:prstGeom prst="rect">
                        <a:avLst/>
                      </a:prstGeom>
                    </pic:spPr>
                  </pic:pic>
                </a:graphicData>
              </a:graphic>
            </wp:inline>
          </w:drawing>
        </w:r>
      </w:del>
    </w:p>
    <w:p>
      <w:pPr>
        <w:rPr>
          <w:rFonts w:ascii="Times New Roman" w:hAnsi="Times New Roman"/>
          <w:sz w:val="24"/>
          <w:szCs w:val="24"/>
        </w:rPr>
      </w:pPr>
      <w:ins w:id="1949" w:author="Plankton" w:date="2019-05-31T10:27:00Z">
        <w:r>
          <w:rPr>
            <w:rFonts w:ascii="Times New Roman" w:hAnsi="Times New Roman"/>
            <w:sz w:val="24"/>
            <w:szCs w:val="24"/>
            <w:lang w:val="en-US"/>
          </w:rPr>
          <w:t>Fig</w:t>
        </w:r>
      </w:ins>
      <w:ins w:id="1950" w:author="Plankton" w:date="2019-05-31T10:27:00Z">
        <w:r>
          <w:rPr>
            <w:rFonts w:ascii="Times New Roman" w:hAnsi="Times New Roman"/>
            <w:sz w:val="24"/>
            <w:szCs w:val="24"/>
          </w:rPr>
          <w:t xml:space="preserve">. 6. </w:t>
        </w:r>
      </w:ins>
      <w:ins w:id="1951" w:author="Plankton" w:date="2019-06-05T12:34:00Z">
        <w:r>
          <w:rPr>
            <w:rFonts w:ascii="Times New Roman" w:hAnsi="Times New Roman"/>
            <w:sz w:val="24"/>
            <w:szCs w:val="24"/>
          </w:rPr>
          <w:t>Ординация фенологических характеристик видов в ограниченных осях канонического корреспондентного анализа [Ordination of phenological characteristics of species in constrained axis of CCA]. Крупные пронумерованные точки соответствуют фенологическим показателям, которые имеют значения по первой и/или второй ограниченной оси (без учета знака) за пределами 10-го или 90-го перцентилей. Стрелки обозначают предикторы, вошедшие в финальную модель.</w:t>
        </w:r>
      </w:ins>
      <w:ins w:id="1952" w:author="Plankton" w:date="2019-05-31T10:29:00Z">
        <w:r>
          <w:rPr>
            <w:rFonts w:ascii="Times New Roman" w:hAnsi="Times New Roman"/>
            <w:sz w:val="24"/>
            <w:szCs w:val="24"/>
          </w:rPr>
          <w:t xml:space="preserve"> </w:t>
        </w:r>
      </w:ins>
    </w:p>
    <w:p>
      <w:pPr>
        <w:rPr>
          <w:rFonts w:ascii="Times New Roman" w:hAnsi="Times New Roman"/>
          <w:sz w:val="24"/>
          <w:szCs w:val="24"/>
        </w:rPr>
      </w:pPr>
    </w:p>
    <w:p>
      <w:pPr>
        <w:rPr>
          <w:rFonts w:ascii="Times New Roman" w:hAnsi="Times New Roman"/>
          <w:sz w:val="24"/>
          <w:szCs w:val="24"/>
        </w:rPr>
      </w:pPr>
      <w:ins w:id="1953" w:author="Plankton" w:date="2019-05-31T10:30:00Z">
        <w:r>
          <w:rPr>
            <w:rFonts w:ascii="Times New Roman" w:hAnsi="Times New Roman"/>
            <w:sz w:val="24"/>
            <w:szCs w:val="24"/>
          </w:rPr>
          <w:t xml:space="preserve">Табл. </w:t>
        </w:r>
      </w:ins>
      <w:ins w:id="1954" w:author="Plankton" w:date="2019-05-31T10:31:00Z">
        <w:r>
          <w:rPr>
            <w:rFonts w:ascii="Times New Roman" w:hAnsi="Times New Roman"/>
            <w:sz w:val="24"/>
            <w:szCs w:val="24"/>
          </w:rPr>
          <w:t>3</w:t>
        </w:r>
      </w:ins>
      <w:ins w:id="1955" w:author="Plankton" w:date="2019-05-31T10:30:00Z">
        <w:r>
          <w:rPr>
            <w:rFonts w:ascii="Times New Roman" w:hAnsi="Times New Roman"/>
            <w:sz w:val="24"/>
            <w:szCs w:val="24"/>
          </w:rPr>
          <w:t xml:space="preserve">. </w:t>
        </w:r>
      </w:ins>
      <w:r>
        <w:rPr>
          <w:rFonts w:ascii="Times New Roman" w:hAnsi="Times New Roman"/>
          <w:sz w:val="24"/>
          <w:szCs w:val="24"/>
        </w:rPr>
        <w:t>Обозначения фенологических характеристик</w:t>
      </w:r>
      <w:del w:id="1956" w:author="Plankton" w:date="2019-05-31T10:30:00Z">
        <w:r>
          <w:rPr>
            <w:rFonts w:ascii="Times New Roman" w:hAnsi="Times New Roman"/>
            <w:sz w:val="24"/>
            <w:szCs w:val="24"/>
          </w:rPr>
          <w:delText xml:space="preserve"> приведены в следующей таблице</w:delText>
        </w:r>
      </w:del>
      <w:r>
        <w:rPr>
          <w:rFonts w:ascii="Times New Roman" w:hAnsi="Times New Roman"/>
          <w:sz w:val="24"/>
          <w:szCs w:val="24"/>
        </w:rPr>
        <w:t>.</w:t>
      </w:r>
    </w:p>
    <w:tbl>
      <w:tblPr>
        <w:tblStyle w:val="18"/>
        <w:tblW w:w="5675" w:type="dxa"/>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Change w:id="1957" w:author="Plankton" w:date="2019-06-05T12:40:00Z">
          <w:tblPr>
            <w:tblStyle w:val="18"/>
            <w:tblW w:w="8457"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PrChange>
      </w:tblPr>
      <w:tblGrid>
        <w:gridCol w:w="2193"/>
        <w:gridCol w:w="727"/>
        <w:gridCol w:w="2113"/>
        <w:gridCol w:w="642"/>
        <w:tblGridChange w:id="1958">
          <w:tblGrid>
            <w:gridCol w:w="4215"/>
            <w:gridCol w:w="627"/>
            <w:gridCol w:w="2"/>
            <w:gridCol w:w="2958"/>
            <w:gridCol w:w="11"/>
            <w:gridCol w:w="631"/>
            <w:gridCol w:w="1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1959"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Header/>
          <w:tblCellSpacing w:w="15" w:type="dxa"/>
          <w:trPrChange w:id="1959" w:author="Plankton" w:date="2019-06-05T12:40:00Z">
            <w:trPr>
              <w:gridAfter w:val="1"/>
              <w:wAfter w:w="13" w:type="dxa"/>
              <w:trHeight w:val="443" w:hRule="atLeast"/>
              <w:tblHeader/>
              <w:tblCellSpacing w:w="15" w:type="dxa"/>
            </w:trPr>
          </w:trPrChange>
        </w:trPr>
        <w:tc>
          <w:tcPr>
            <w:tcW w:w="2148" w:type="dxa"/>
            <w:vAlign w:val="center"/>
            <w:tcPrChange w:id="1960" w:author="Plankton" w:date="2019-06-05T12:40:00Z">
              <w:tcPr>
                <w:tcW w:w="4215" w:type="dxa"/>
                <w:vAlign w:val="center"/>
              </w:tcPr>
            </w:tcPrChange>
          </w:tcPr>
          <w:p>
            <w:pPr>
              <w:rPr>
                <w:rFonts w:ascii="Times New Roman" w:hAnsi="Times New Roman"/>
                <w:sz w:val="24"/>
                <w:szCs w:val="24"/>
              </w:rPr>
            </w:pPr>
            <w:r>
              <w:rPr>
                <w:rFonts w:ascii="Times New Roman" w:hAnsi="Times New Roman"/>
                <w:sz w:val="24"/>
                <w:szCs w:val="24"/>
              </w:rPr>
              <w:t>Phenological Event</w:t>
            </w:r>
          </w:p>
        </w:tc>
        <w:tc>
          <w:tcPr>
            <w:tcW w:w="697" w:type="dxa"/>
            <w:vAlign w:val="center"/>
            <w:tcPrChange w:id="1961" w:author="Plankton" w:date="2019-06-05T12:40:00Z">
              <w:tcPr>
                <w:tcW w:w="627" w:type="dxa"/>
                <w:vAlign w:val="center"/>
              </w:tcPr>
            </w:tcPrChange>
          </w:tcPr>
          <w:p>
            <w:pPr>
              <w:rPr>
                <w:rFonts w:ascii="Times New Roman" w:hAnsi="Times New Roman"/>
                <w:sz w:val="24"/>
                <w:szCs w:val="24"/>
              </w:rPr>
            </w:pPr>
            <w:r>
              <w:rPr>
                <w:rFonts w:ascii="Times New Roman" w:hAnsi="Times New Roman"/>
                <w:sz w:val="24"/>
                <w:szCs w:val="24"/>
              </w:rPr>
              <w:t>Label</w:t>
            </w:r>
          </w:p>
        </w:tc>
        <w:tc>
          <w:tcPr>
            <w:tcW w:w="2083" w:type="dxa"/>
            <w:vAlign w:val="center"/>
            <w:tcPrChange w:id="1962" w:author="Plankton" w:date="2019-06-05T12:40:00Z">
              <w:tcPr>
                <w:tcW w:w="2960" w:type="dxa"/>
                <w:gridSpan w:val="2"/>
                <w:vAlign w:val="center"/>
              </w:tcPr>
            </w:tcPrChange>
          </w:tcPr>
          <w:p>
            <w:pPr>
              <w:rPr>
                <w:rFonts w:ascii="Times New Roman" w:hAnsi="Times New Roman"/>
                <w:sz w:val="24"/>
                <w:szCs w:val="24"/>
              </w:rPr>
            </w:pPr>
            <w:ins w:id="1963" w:author="Plankton" w:date="2019-05-31T10:30:00Z">
              <w:r>
                <w:rPr>
                  <w:rFonts w:ascii="Times New Roman" w:hAnsi="Times New Roman"/>
                  <w:sz w:val="24"/>
                  <w:szCs w:val="24"/>
                </w:rPr>
                <w:t xml:space="preserve"> </w:t>
              </w:r>
            </w:ins>
            <w:r>
              <w:rPr>
                <w:rFonts w:ascii="Times New Roman" w:hAnsi="Times New Roman"/>
                <w:sz w:val="24"/>
                <w:szCs w:val="24"/>
              </w:rPr>
              <w:t>Phenological Event</w:t>
            </w:r>
          </w:p>
        </w:tc>
        <w:tc>
          <w:tcPr>
            <w:tcW w:w="597" w:type="dxa"/>
            <w:vAlign w:val="center"/>
            <w:tcPrChange w:id="1964" w:author="Plankton" w:date="2019-06-05T12:40:00Z">
              <w:tcPr>
                <w:tcW w:w="642" w:type="dxa"/>
                <w:gridSpan w:val="2"/>
                <w:vAlign w:val="center"/>
              </w:tcPr>
            </w:tcPrChange>
          </w:tcPr>
          <w:p>
            <w:pPr>
              <w:rPr>
                <w:rFonts w:ascii="Times New Roman" w:hAnsi="Times New Roman"/>
                <w:sz w:val="24"/>
                <w:szCs w:val="24"/>
              </w:rPr>
            </w:pPr>
            <w:r>
              <w:rPr>
                <w:rFonts w:ascii="Times New Roman" w:hAnsi="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1965"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trPrChange w:id="1965" w:author="Plankton" w:date="2019-06-05T12:40:00Z">
            <w:trPr>
              <w:gridAfter w:val="1"/>
              <w:wAfter w:w="13" w:type="dxa"/>
              <w:trHeight w:val="443" w:hRule="atLeast"/>
              <w:tblCellSpacing w:w="15" w:type="dxa"/>
            </w:trPr>
          </w:trPrChange>
        </w:trPr>
        <w:tc>
          <w:tcPr>
            <w:tcW w:w="2148" w:type="dxa"/>
            <w:vAlign w:val="center"/>
            <w:tcPrChange w:id="1966" w:author="Plankton" w:date="2019-06-05T12:40:00Z">
              <w:tcPr>
                <w:tcW w:w="4215" w:type="dxa"/>
                <w:vAlign w:val="center"/>
              </w:tcPr>
            </w:tcPrChange>
          </w:tcPr>
          <w:p>
            <w:pPr>
              <w:rPr>
                <w:rFonts w:ascii="Times New Roman" w:hAnsi="Times New Roman"/>
                <w:sz w:val="24"/>
                <w:szCs w:val="24"/>
              </w:rPr>
            </w:pPr>
            <w:ins w:id="1967" w:author="Plankton" w:date="2019-06-05T12:35:00Z">
              <w:r>
                <w:rPr>
                  <w:rFonts w:ascii="Times New Roman" w:hAnsi="Times New Roman"/>
                  <w:sz w:val="24"/>
                  <w:szCs w:val="24"/>
                </w:rPr>
                <w:t>Microsetella_Middle</w:t>
              </w:r>
            </w:ins>
            <w:del w:id="1968" w:author="Plankton" w:date="2019-06-05T12:35:00Z">
              <w:r>
                <w:rPr>
                  <w:rFonts w:ascii="Times New Roman" w:hAnsi="Times New Roman"/>
                  <w:sz w:val="24"/>
                  <w:szCs w:val="24"/>
                </w:rPr>
                <w:delText>Pseudocalanus_Begin</w:delText>
              </w:r>
            </w:del>
          </w:p>
        </w:tc>
        <w:tc>
          <w:tcPr>
            <w:tcW w:w="697" w:type="dxa"/>
            <w:vAlign w:val="center"/>
            <w:tcPrChange w:id="1969" w:author="Plankton" w:date="2019-06-05T12:40:00Z">
              <w:tcPr>
                <w:tcW w:w="627" w:type="dxa"/>
                <w:vAlign w:val="center"/>
              </w:tcPr>
            </w:tcPrChange>
          </w:tcPr>
          <w:p>
            <w:pPr>
              <w:rPr>
                <w:rFonts w:ascii="Times New Roman" w:hAnsi="Times New Roman"/>
                <w:sz w:val="24"/>
                <w:szCs w:val="24"/>
              </w:rPr>
            </w:pPr>
            <w:ins w:id="1970" w:author="Plankton" w:date="2019-06-05T12:35:00Z">
              <w:r>
                <w:rPr>
                  <w:rFonts w:ascii="Times New Roman" w:hAnsi="Times New Roman"/>
                  <w:sz w:val="24"/>
                  <w:szCs w:val="24"/>
                </w:rPr>
                <w:t>10</w:t>
              </w:r>
            </w:ins>
            <w:del w:id="1971" w:author="Plankton" w:date="2019-06-05T12:35:00Z">
              <w:r>
                <w:rPr>
                  <w:rFonts w:ascii="Times New Roman" w:hAnsi="Times New Roman"/>
                  <w:sz w:val="24"/>
                  <w:szCs w:val="24"/>
                </w:rPr>
                <w:delText>1</w:delText>
              </w:r>
            </w:del>
          </w:p>
        </w:tc>
        <w:tc>
          <w:tcPr>
            <w:tcW w:w="2083" w:type="dxa"/>
            <w:vAlign w:val="center"/>
            <w:tcPrChange w:id="1972" w:author="Plankton" w:date="2019-06-05T12:40:00Z">
              <w:tcPr>
                <w:tcW w:w="2960" w:type="dxa"/>
                <w:gridSpan w:val="2"/>
                <w:vAlign w:val="center"/>
              </w:tcPr>
            </w:tcPrChange>
          </w:tcPr>
          <w:p>
            <w:pPr>
              <w:rPr>
                <w:rFonts w:ascii="Times New Roman" w:hAnsi="Times New Roman"/>
                <w:sz w:val="24"/>
                <w:szCs w:val="24"/>
              </w:rPr>
            </w:pPr>
            <w:ins w:id="1973" w:author="Plankton" w:date="2019-06-05T12:39:00Z">
              <w:r>
                <w:rPr>
                  <w:rFonts w:ascii="Times New Roman" w:hAnsi="Times New Roman"/>
                  <w:sz w:val="24"/>
                  <w:szCs w:val="24"/>
                </w:rPr>
                <w:t>Oithona_Peak</w:t>
              </w:r>
            </w:ins>
            <w:del w:id="1974" w:author="Plankton" w:date="2019-06-05T12:36:00Z">
              <w:r>
                <w:rPr>
                  <w:rFonts w:ascii="Times New Roman" w:hAnsi="Times New Roman"/>
                  <w:sz w:val="24"/>
                  <w:szCs w:val="24"/>
                </w:rPr>
                <w:delText>Acartia_Middle</w:delText>
              </w:r>
            </w:del>
          </w:p>
        </w:tc>
        <w:tc>
          <w:tcPr>
            <w:tcW w:w="597" w:type="dxa"/>
            <w:vAlign w:val="center"/>
            <w:tcPrChange w:id="1975" w:author="Plankton" w:date="2019-06-05T12:40:00Z">
              <w:tcPr>
                <w:tcW w:w="642" w:type="dxa"/>
                <w:gridSpan w:val="2"/>
                <w:vAlign w:val="center"/>
              </w:tcPr>
            </w:tcPrChange>
          </w:tcPr>
          <w:p>
            <w:pPr>
              <w:rPr>
                <w:rFonts w:ascii="Times New Roman" w:hAnsi="Times New Roman"/>
                <w:sz w:val="24"/>
                <w:szCs w:val="24"/>
              </w:rPr>
            </w:pPr>
            <w:ins w:id="1976" w:author="Plankton" w:date="2019-06-05T12:39:00Z">
              <w:r>
                <w:rPr>
                  <w:rFonts w:ascii="Times New Roman" w:hAnsi="Times New Roman"/>
                  <w:sz w:val="24"/>
                  <w:szCs w:val="24"/>
                </w:rPr>
                <w:t>16</w:t>
              </w:r>
            </w:ins>
            <w:del w:id="1977" w:author="Plankton" w:date="2019-06-05T12:36:00Z">
              <w:r>
                <w:rPr>
                  <w:rFonts w:ascii="Times New Roman" w:hAnsi="Times New Roman"/>
                  <w:sz w:val="24"/>
                  <w:szCs w:val="24"/>
                </w:rPr>
                <w:delText>22</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1978"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trPrChange w:id="1978" w:author="Plankton" w:date="2019-06-05T12:40:00Z">
            <w:trPr>
              <w:gridAfter w:val="1"/>
              <w:wAfter w:w="13" w:type="dxa"/>
              <w:trHeight w:val="443" w:hRule="atLeast"/>
              <w:tblCellSpacing w:w="15" w:type="dxa"/>
            </w:trPr>
          </w:trPrChange>
        </w:trPr>
        <w:tc>
          <w:tcPr>
            <w:tcW w:w="2148" w:type="dxa"/>
            <w:vAlign w:val="center"/>
            <w:tcPrChange w:id="1979" w:author="Plankton" w:date="2019-06-05T12:40:00Z">
              <w:tcPr>
                <w:tcW w:w="4215" w:type="dxa"/>
                <w:vAlign w:val="center"/>
              </w:tcPr>
            </w:tcPrChange>
          </w:tcPr>
          <w:p>
            <w:pPr>
              <w:rPr>
                <w:rFonts w:ascii="Times New Roman" w:hAnsi="Times New Roman"/>
                <w:sz w:val="24"/>
                <w:szCs w:val="24"/>
              </w:rPr>
            </w:pPr>
            <w:ins w:id="1980" w:author="Plankton" w:date="2019-06-05T12:35:00Z">
              <w:r>
                <w:rPr>
                  <w:rFonts w:ascii="Times New Roman" w:hAnsi="Times New Roman"/>
                  <w:sz w:val="24"/>
                  <w:szCs w:val="24"/>
                </w:rPr>
                <w:t>Microsetella_End</w:t>
              </w:r>
            </w:ins>
            <w:del w:id="1981" w:author="Plankton" w:date="2019-06-05T12:35:00Z">
              <w:r>
                <w:rPr>
                  <w:rFonts w:ascii="Times New Roman" w:hAnsi="Times New Roman"/>
                  <w:sz w:val="24"/>
                  <w:szCs w:val="24"/>
                </w:rPr>
                <w:delText>Calanus_Begin</w:delText>
              </w:r>
            </w:del>
          </w:p>
        </w:tc>
        <w:tc>
          <w:tcPr>
            <w:tcW w:w="697" w:type="dxa"/>
            <w:vAlign w:val="center"/>
            <w:tcPrChange w:id="1982" w:author="Plankton" w:date="2019-06-05T12:40:00Z">
              <w:tcPr>
                <w:tcW w:w="627" w:type="dxa"/>
                <w:vAlign w:val="center"/>
              </w:tcPr>
            </w:tcPrChange>
          </w:tcPr>
          <w:p>
            <w:pPr>
              <w:rPr>
                <w:rFonts w:ascii="Times New Roman" w:hAnsi="Times New Roman"/>
                <w:sz w:val="24"/>
                <w:szCs w:val="24"/>
              </w:rPr>
            </w:pPr>
            <w:ins w:id="1983" w:author="Plankton" w:date="2019-06-05T12:35:00Z">
              <w:r>
                <w:rPr>
                  <w:rFonts w:ascii="Times New Roman" w:hAnsi="Times New Roman"/>
                  <w:sz w:val="24"/>
                  <w:szCs w:val="24"/>
                </w:rPr>
                <w:t>11</w:t>
              </w:r>
            </w:ins>
            <w:del w:id="1984" w:author="Plankton" w:date="2019-06-05T12:35:00Z">
              <w:r>
                <w:rPr>
                  <w:rFonts w:ascii="Times New Roman" w:hAnsi="Times New Roman"/>
                  <w:sz w:val="24"/>
                  <w:szCs w:val="24"/>
                </w:rPr>
                <w:delText>5</w:delText>
              </w:r>
            </w:del>
          </w:p>
        </w:tc>
        <w:tc>
          <w:tcPr>
            <w:tcW w:w="2083" w:type="dxa"/>
            <w:vAlign w:val="center"/>
            <w:tcPrChange w:id="1985" w:author="Plankton" w:date="2019-06-05T12:40:00Z">
              <w:tcPr>
                <w:tcW w:w="2960" w:type="dxa"/>
                <w:gridSpan w:val="2"/>
                <w:vAlign w:val="center"/>
              </w:tcPr>
            </w:tcPrChange>
          </w:tcPr>
          <w:p>
            <w:pPr>
              <w:rPr>
                <w:rFonts w:ascii="Times New Roman" w:hAnsi="Times New Roman"/>
                <w:sz w:val="24"/>
                <w:szCs w:val="24"/>
              </w:rPr>
            </w:pPr>
            <w:ins w:id="1986" w:author="Plankton" w:date="2019-06-05T12:39:00Z">
              <w:r>
                <w:rPr>
                  <w:rFonts w:ascii="Times New Roman" w:hAnsi="Times New Roman"/>
                  <w:sz w:val="24"/>
                  <w:szCs w:val="24"/>
                </w:rPr>
                <w:t>Acartia_Peak</w:t>
              </w:r>
            </w:ins>
            <w:del w:id="1987" w:author="Plankton" w:date="2019-06-05T12:36:00Z">
              <w:r>
                <w:rPr>
                  <w:rFonts w:ascii="Times New Roman" w:hAnsi="Times New Roman"/>
                  <w:sz w:val="24"/>
                  <w:szCs w:val="24"/>
                </w:rPr>
                <w:delText>Acartia_End</w:delText>
              </w:r>
            </w:del>
          </w:p>
        </w:tc>
        <w:tc>
          <w:tcPr>
            <w:tcW w:w="597" w:type="dxa"/>
            <w:vAlign w:val="center"/>
            <w:tcPrChange w:id="1988" w:author="Plankton" w:date="2019-06-05T12:40:00Z">
              <w:tcPr>
                <w:tcW w:w="642" w:type="dxa"/>
                <w:gridSpan w:val="2"/>
                <w:vAlign w:val="center"/>
              </w:tcPr>
            </w:tcPrChange>
          </w:tcPr>
          <w:p>
            <w:pPr>
              <w:rPr>
                <w:rFonts w:ascii="Times New Roman" w:hAnsi="Times New Roman"/>
                <w:sz w:val="24"/>
                <w:szCs w:val="24"/>
              </w:rPr>
            </w:pPr>
            <w:ins w:id="1989" w:author="Plankton" w:date="2019-06-05T12:39:00Z">
              <w:r>
                <w:rPr>
                  <w:rFonts w:ascii="Times New Roman" w:hAnsi="Times New Roman"/>
                  <w:sz w:val="24"/>
                  <w:szCs w:val="24"/>
                </w:rPr>
                <w:t>24</w:t>
              </w:r>
            </w:ins>
            <w:del w:id="1990" w:author="Plankton" w:date="2019-06-05T12:36:00Z">
              <w:r>
                <w:rPr>
                  <w:rFonts w:ascii="Times New Roman" w:hAnsi="Times New Roman"/>
                  <w:sz w:val="24"/>
                  <w:szCs w:val="24"/>
                </w:rPr>
                <w:delText>23</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1991"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55" w:hRule="atLeast"/>
          <w:tblCellSpacing w:w="15" w:type="dxa"/>
          <w:trPrChange w:id="1991" w:author="Plankton" w:date="2019-06-05T12:40:00Z">
            <w:trPr>
              <w:gridAfter w:val="1"/>
              <w:wAfter w:w="13" w:type="dxa"/>
              <w:trHeight w:val="455" w:hRule="atLeast"/>
              <w:tblCellSpacing w:w="15" w:type="dxa"/>
            </w:trPr>
          </w:trPrChange>
        </w:trPr>
        <w:tc>
          <w:tcPr>
            <w:tcW w:w="2148" w:type="dxa"/>
            <w:vAlign w:val="center"/>
            <w:tcPrChange w:id="1992" w:author="Plankton" w:date="2019-06-05T12:40:00Z">
              <w:tcPr>
                <w:tcW w:w="4215" w:type="dxa"/>
                <w:vAlign w:val="center"/>
              </w:tcPr>
            </w:tcPrChange>
          </w:tcPr>
          <w:p>
            <w:pPr>
              <w:rPr>
                <w:rFonts w:ascii="Times New Roman" w:hAnsi="Times New Roman"/>
                <w:sz w:val="24"/>
                <w:szCs w:val="24"/>
              </w:rPr>
            </w:pPr>
            <w:ins w:id="1993" w:author="Plankton" w:date="2019-06-05T12:35:00Z">
              <w:r>
                <w:rPr>
                  <w:rFonts w:ascii="Times New Roman" w:hAnsi="Times New Roman"/>
                  <w:sz w:val="24"/>
                  <w:szCs w:val="24"/>
                </w:rPr>
                <w:t>Microsetella_Peak</w:t>
              </w:r>
            </w:ins>
            <w:del w:id="1994" w:author="Plankton" w:date="2019-06-05T12:35:00Z">
              <w:r>
                <w:rPr>
                  <w:rFonts w:ascii="Times New Roman" w:hAnsi="Times New Roman"/>
                  <w:sz w:val="24"/>
                  <w:szCs w:val="24"/>
                </w:rPr>
                <w:delText>Calanus_Middle</w:delText>
              </w:r>
            </w:del>
          </w:p>
        </w:tc>
        <w:tc>
          <w:tcPr>
            <w:tcW w:w="697" w:type="dxa"/>
            <w:vAlign w:val="center"/>
            <w:tcPrChange w:id="1995" w:author="Plankton" w:date="2019-06-05T12:40:00Z">
              <w:tcPr>
                <w:tcW w:w="627" w:type="dxa"/>
                <w:vAlign w:val="center"/>
              </w:tcPr>
            </w:tcPrChange>
          </w:tcPr>
          <w:p>
            <w:pPr>
              <w:rPr>
                <w:rFonts w:ascii="Times New Roman" w:hAnsi="Times New Roman"/>
                <w:sz w:val="24"/>
                <w:szCs w:val="24"/>
              </w:rPr>
            </w:pPr>
            <w:ins w:id="1996" w:author="Plankton" w:date="2019-06-05T12:35:00Z">
              <w:r>
                <w:rPr>
                  <w:rFonts w:ascii="Times New Roman" w:hAnsi="Times New Roman"/>
                  <w:sz w:val="24"/>
                  <w:szCs w:val="24"/>
                </w:rPr>
                <w:t>12</w:t>
              </w:r>
            </w:ins>
            <w:del w:id="1997" w:author="Plankton" w:date="2019-06-05T12:35:00Z">
              <w:r>
                <w:rPr>
                  <w:rFonts w:ascii="Times New Roman" w:hAnsi="Times New Roman"/>
                  <w:sz w:val="24"/>
                  <w:szCs w:val="24"/>
                </w:rPr>
                <w:delText>6</w:delText>
              </w:r>
            </w:del>
          </w:p>
        </w:tc>
        <w:tc>
          <w:tcPr>
            <w:tcW w:w="2083" w:type="dxa"/>
            <w:vAlign w:val="center"/>
            <w:tcPrChange w:id="1998" w:author="Plankton" w:date="2019-06-05T12:40:00Z">
              <w:tcPr>
                <w:tcW w:w="2960" w:type="dxa"/>
                <w:gridSpan w:val="2"/>
                <w:vAlign w:val="center"/>
              </w:tcPr>
            </w:tcPrChange>
          </w:tcPr>
          <w:p>
            <w:pPr>
              <w:rPr>
                <w:rFonts w:ascii="Times New Roman" w:hAnsi="Times New Roman"/>
                <w:sz w:val="24"/>
                <w:szCs w:val="24"/>
              </w:rPr>
            </w:pPr>
            <w:ins w:id="1999" w:author="Plankton" w:date="2019-06-05T12:39:00Z">
              <w:r>
                <w:rPr>
                  <w:rFonts w:ascii="Times New Roman" w:hAnsi="Times New Roman"/>
                  <w:sz w:val="24"/>
                  <w:szCs w:val="24"/>
                </w:rPr>
                <w:t>Temora_Begin</w:t>
              </w:r>
            </w:ins>
            <w:del w:id="2000" w:author="Plankton" w:date="2019-06-05T12:36:00Z">
              <w:r>
                <w:rPr>
                  <w:rFonts w:ascii="Times New Roman" w:hAnsi="Times New Roman"/>
                  <w:sz w:val="24"/>
                  <w:szCs w:val="24"/>
                </w:rPr>
                <w:delText>Acartia_Peak</w:delText>
              </w:r>
            </w:del>
          </w:p>
        </w:tc>
        <w:tc>
          <w:tcPr>
            <w:tcW w:w="597" w:type="dxa"/>
            <w:vAlign w:val="center"/>
            <w:tcPrChange w:id="2001" w:author="Plankton" w:date="2019-06-05T12:40:00Z">
              <w:tcPr>
                <w:tcW w:w="642" w:type="dxa"/>
                <w:gridSpan w:val="2"/>
                <w:vAlign w:val="center"/>
              </w:tcPr>
            </w:tcPrChange>
          </w:tcPr>
          <w:p>
            <w:pPr>
              <w:rPr>
                <w:rFonts w:ascii="Times New Roman" w:hAnsi="Times New Roman"/>
                <w:sz w:val="24"/>
                <w:szCs w:val="24"/>
              </w:rPr>
            </w:pPr>
            <w:ins w:id="2002" w:author="Plankton" w:date="2019-06-05T12:39:00Z">
              <w:r>
                <w:rPr>
                  <w:rFonts w:ascii="Times New Roman" w:hAnsi="Times New Roman"/>
                  <w:sz w:val="24"/>
                  <w:szCs w:val="24"/>
                </w:rPr>
                <w:t>25</w:t>
              </w:r>
            </w:ins>
            <w:del w:id="2003" w:author="Plankton" w:date="2019-06-05T12:36:00Z">
              <w:r>
                <w:rPr>
                  <w:rFonts w:ascii="Times New Roman" w:hAnsi="Times New Roman"/>
                  <w:sz w:val="24"/>
                  <w:szCs w:val="24"/>
                </w:rPr>
                <w:delText>24</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04"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trPrChange w:id="2004" w:author="Plankton" w:date="2019-06-05T12:40:00Z">
            <w:trPr>
              <w:gridAfter w:val="1"/>
              <w:wAfter w:w="13" w:type="dxa"/>
              <w:trHeight w:val="443" w:hRule="atLeast"/>
              <w:tblCellSpacing w:w="15" w:type="dxa"/>
            </w:trPr>
          </w:trPrChange>
        </w:trPr>
        <w:tc>
          <w:tcPr>
            <w:tcW w:w="2148" w:type="dxa"/>
            <w:vAlign w:val="center"/>
            <w:tcPrChange w:id="2005" w:author="Plankton" w:date="2019-06-05T12:40:00Z">
              <w:tcPr>
                <w:tcW w:w="4215" w:type="dxa"/>
                <w:vAlign w:val="center"/>
              </w:tcPr>
            </w:tcPrChange>
          </w:tcPr>
          <w:p>
            <w:pPr>
              <w:rPr>
                <w:rFonts w:ascii="Times New Roman" w:hAnsi="Times New Roman"/>
                <w:sz w:val="24"/>
                <w:szCs w:val="24"/>
              </w:rPr>
            </w:pPr>
            <w:ins w:id="2006" w:author="Plankton" w:date="2019-06-05T12:35:00Z">
              <w:r>
                <w:rPr>
                  <w:rFonts w:ascii="Times New Roman" w:hAnsi="Times New Roman"/>
                  <w:sz w:val="24"/>
                  <w:szCs w:val="24"/>
                </w:rPr>
                <w:t>Oithona_Begin</w:t>
              </w:r>
            </w:ins>
            <w:del w:id="2007" w:author="Plankton" w:date="2019-06-05T12:35:00Z">
              <w:r>
                <w:rPr>
                  <w:rFonts w:ascii="Times New Roman" w:hAnsi="Times New Roman"/>
                  <w:sz w:val="24"/>
                  <w:szCs w:val="24"/>
                </w:rPr>
                <w:delText>Microsetella_Begin</w:delText>
              </w:r>
            </w:del>
          </w:p>
        </w:tc>
        <w:tc>
          <w:tcPr>
            <w:tcW w:w="697" w:type="dxa"/>
            <w:vAlign w:val="center"/>
            <w:tcPrChange w:id="2008" w:author="Plankton" w:date="2019-06-05T12:40:00Z">
              <w:tcPr>
                <w:tcW w:w="627" w:type="dxa"/>
                <w:vAlign w:val="center"/>
              </w:tcPr>
            </w:tcPrChange>
          </w:tcPr>
          <w:p>
            <w:pPr>
              <w:rPr>
                <w:rFonts w:ascii="Times New Roman" w:hAnsi="Times New Roman"/>
                <w:sz w:val="24"/>
                <w:szCs w:val="24"/>
              </w:rPr>
            </w:pPr>
            <w:ins w:id="2009" w:author="Plankton" w:date="2019-06-05T12:35:00Z">
              <w:r>
                <w:rPr>
                  <w:rFonts w:ascii="Times New Roman" w:hAnsi="Times New Roman"/>
                  <w:sz w:val="24"/>
                  <w:szCs w:val="24"/>
                </w:rPr>
                <w:t>13</w:t>
              </w:r>
            </w:ins>
            <w:del w:id="2010" w:author="Plankton" w:date="2019-06-05T12:35:00Z">
              <w:r>
                <w:rPr>
                  <w:rFonts w:ascii="Times New Roman" w:hAnsi="Times New Roman"/>
                  <w:sz w:val="24"/>
                  <w:szCs w:val="24"/>
                </w:rPr>
                <w:delText>9</w:delText>
              </w:r>
            </w:del>
          </w:p>
        </w:tc>
        <w:tc>
          <w:tcPr>
            <w:tcW w:w="2083" w:type="dxa"/>
            <w:vAlign w:val="center"/>
            <w:tcPrChange w:id="2011" w:author="Plankton" w:date="2019-06-05T12:40:00Z">
              <w:tcPr>
                <w:tcW w:w="2960" w:type="dxa"/>
                <w:gridSpan w:val="2"/>
                <w:vAlign w:val="center"/>
              </w:tcPr>
            </w:tcPrChange>
          </w:tcPr>
          <w:p>
            <w:pPr>
              <w:rPr>
                <w:rFonts w:ascii="Times New Roman" w:hAnsi="Times New Roman"/>
                <w:sz w:val="24"/>
                <w:szCs w:val="24"/>
              </w:rPr>
            </w:pPr>
            <w:ins w:id="2012" w:author="Plankton" w:date="2019-06-05T12:39:00Z">
              <w:r>
                <w:rPr>
                  <w:rFonts w:ascii="Times New Roman" w:hAnsi="Times New Roman"/>
                  <w:sz w:val="24"/>
                  <w:szCs w:val="24"/>
                </w:rPr>
                <w:t>Temora_Peak</w:t>
              </w:r>
            </w:ins>
            <w:del w:id="2013" w:author="Plankton" w:date="2019-06-05T12:36:00Z">
              <w:r>
                <w:rPr>
                  <w:rFonts w:ascii="Times New Roman" w:hAnsi="Times New Roman"/>
                  <w:sz w:val="24"/>
                  <w:szCs w:val="24"/>
                </w:rPr>
                <w:delText>Temora_Begin</w:delText>
              </w:r>
            </w:del>
          </w:p>
        </w:tc>
        <w:tc>
          <w:tcPr>
            <w:tcW w:w="597" w:type="dxa"/>
            <w:vAlign w:val="center"/>
            <w:tcPrChange w:id="2014" w:author="Plankton" w:date="2019-06-05T12:40:00Z">
              <w:tcPr>
                <w:tcW w:w="642" w:type="dxa"/>
                <w:gridSpan w:val="2"/>
                <w:vAlign w:val="center"/>
              </w:tcPr>
            </w:tcPrChange>
          </w:tcPr>
          <w:p>
            <w:pPr>
              <w:rPr>
                <w:rFonts w:ascii="Times New Roman" w:hAnsi="Times New Roman"/>
                <w:sz w:val="24"/>
                <w:szCs w:val="24"/>
              </w:rPr>
            </w:pPr>
            <w:ins w:id="2015" w:author="Plankton" w:date="2019-06-05T12:39:00Z">
              <w:r>
                <w:rPr>
                  <w:rFonts w:ascii="Times New Roman" w:hAnsi="Times New Roman"/>
                  <w:sz w:val="24"/>
                  <w:szCs w:val="24"/>
                </w:rPr>
                <w:t>28</w:t>
              </w:r>
            </w:ins>
            <w:del w:id="2016" w:author="Plankton" w:date="2019-06-05T12:36:00Z">
              <w:r>
                <w:rPr>
                  <w:rFonts w:ascii="Times New Roman" w:hAnsi="Times New Roman"/>
                  <w:sz w:val="24"/>
                  <w:szCs w:val="24"/>
                </w:rPr>
                <w:delText>25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17"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trPrChange w:id="2017" w:author="Plankton" w:date="2019-06-05T12:40:00Z">
            <w:trPr>
              <w:gridAfter w:val="1"/>
              <w:wAfter w:w="13" w:type="dxa"/>
              <w:trHeight w:val="443" w:hRule="atLeast"/>
              <w:tblCellSpacing w:w="15" w:type="dxa"/>
            </w:trPr>
          </w:trPrChange>
        </w:trPr>
        <w:tc>
          <w:tcPr>
            <w:tcW w:w="2148" w:type="dxa"/>
            <w:vAlign w:val="center"/>
            <w:tcPrChange w:id="2018" w:author="Plankton" w:date="2019-06-05T12:40:00Z">
              <w:tcPr>
                <w:tcW w:w="4215" w:type="dxa"/>
                <w:vAlign w:val="center"/>
              </w:tcPr>
            </w:tcPrChange>
          </w:tcPr>
          <w:p>
            <w:pPr>
              <w:rPr>
                <w:rFonts w:ascii="Times New Roman" w:hAnsi="Times New Roman"/>
                <w:sz w:val="24"/>
                <w:szCs w:val="24"/>
              </w:rPr>
            </w:pPr>
            <w:ins w:id="2019" w:author="Plankton" w:date="2019-06-05T12:35:00Z">
              <w:r>
                <w:rPr>
                  <w:rFonts w:ascii="Times New Roman" w:hAnsi="Times New Roman"/>
                  <w:sz w:val="24"/>
                  <w:szCs w:val="24"/>
                </w:rPr>
                <w:t>Oithona_Middle</w:t>
              </w:r>
            </w:ins>
            <w:del w:id="2020" w:author="Plankton" w:date="2019-06-05T12:35:00Z">
              <w:r>
                <w:rPr>
                  <w:rFonts w:ascii="Times New Roman" w:hAnsi="Times New Roman"/>
                  <w:sz w:val="24"/>
                  <w:szCs w:val="24"/>
                </w:rPr>
                <w:delText>Microsetella_Middle</w:delText>
              </w:r>
            </w:del>
          </w:p>
        </w:tc>
        <w:tc>
          <w:tcPr>
            <w:tcW w:w="697" w:type="dxa"/>
            <w:vAlign w:val="center"/>
            <w:tcPrChange w:id="2021" w:author="Plankton" w:date="2019-06-05T12:40:00Z">
              <w:tcPr>
                <w:tcW w:w="627" w:type="dxa"/>
                <w:vAlign w:val="center"/>
              </w:tcPr>
            </w:tcPrChange>
          </w:tcPr>
          <w:p>
            <w:pPr>
              <w:rPr>
                <w:rFonts w:ascii="Times New Roman" w:hAnsi="Times New Roman"/>
                <w:sz w:val="24"/>
                <w:szCs w:val="24"/>
              </w:rPr>
            </w:pPr>
            <w:ins w:id="2022" w:author="Plankton" w:date="2019-06-05T12:35:00Z">
              <w:r>
                <w:rPr>
                  <w:rFonts w:ascii="Times New Roman" w:hAnsi="Times New Roman"/>
                  <w:sz w:val="24"/>
                  <w:szCs w:val="24"/>
                </w:rPr>
                <w:t>14</w:t>
              </w:r>
            </w:ins>
            <w:del w:id="2023" w:author="Plankton" w:date="2019-06-05T12:35:00Z">
              <w:r>
                <w:rPr>
                  <w:rFonts w:ascii="Times New Roman" w:hAnsi="Times New Roman"/>
                  <w:sz w:val="24"/>
                  <w:szCs w:val="24"/>
                </w:rPr>
                <w:delText>10</w:delText>
              </w:r>
            </w:del>
          </w:p>
        </w:tc>
        <w:tc>
          <w:tcPr>
            <w:tcW w:w="2083" w:type="dxa"/>
            <w:vAlign w:val="center"/>
            <w:tcPrChange w:id="2024" w:author="Plankton" w:date="2019-06-05T12:40:00Z">
              <w:tcPr>
                <w:tcW w:w="2960" w:type="dxa"/>
                <w:gridSpan w:val="2"/>
                <w:vAlign w:val="center"/>
              </w:tcPr>
            </w:tcPrChange>
          </w:tcPr>
          <w:p>
            <w:pPr>
              <w:rPr>
                <w:rFonts w:ascii="Times New Roman" w:hAnsi="Times New Roman"/>
                <w:sz w:val="24"/>
                <w:szCs w:val="24"/>
              </w:rPr>
            </w:pPr>
            <w:del w:id="2025" w:author="Plankton" w:date="2019-06-05T12:36:00Z">
              <w:r>
                <w:rPr>
                  <w:rFonts w:ascii="Times New Roman" w:hAnsi="Times New Roman"/>
                  <w:sz w:val="24"/>
                  <w:szCs w:val="24"/>
                </w:rPr>
                <w:delText>Temora_Middle</w:delText>
              </w:r>
            </w:del>
          </w:p>
        </w:tc>
        <w:tc>
          <w:tcPr>
            <w:tcW w:w="597" w:type="dxa"/>
            <w:vAlign w:val="center"/>
            <w:tcPrChange w:id="2026" w:author="Plankton" w:date="2019-06-05T12:40:00Z">
              <w:tcPr>
                <w:tcW w:w="642" w:type="dxa"/>
                <w:gridSpan w:val="2"/>
                <w:vAlign w:val="center"/>
              </w:tcPr>
            </w:tcPrChange>
          </w:tcPr>
          <w:p>
            <w:pPr>
              <w:rPr>
                <w:rFonts w:ascii="Times New Roman" w:hAnsi="Times New Roman"/>
                <w:sz w:val="24"/>
                <w:szCs w:val="24"/>
              </w:rPr>
            </w:pPr>
            <w:del w:id="2027" w:author="Plankton" w:date="2019-06-05T12:36:00Z">
              <w:r>
                <w:rPr>
                  <w:rFonts w:ascii="Times New Roman" w:hAnsi="Times New Roman"/>
                  <w:sz w:val="24"/>
                  <w:szCs w:val="24"/>
                </w:rPr>
                <w:delText>26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29"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55" w:hRule="atLeast"/>
          <w:tblCellSpacing w:w="15" w:type="dxa"/>
          <w:del w:id="2028" w:author="Plankton" w:date="2019-06-05T12:40:00Z"/>
          <w:trPrChange w:id="2029" w:author="Plankton" w:date="2019-06-05T12:40:00Z">
            <w:trPr>
              <w:trHeight w:val="455" w:hRule="atLeast"/>
              <w:tblCellSpacing w:w="15" w:type="dxa"/>
            </w:trPr>
          </w:trPrChange>
        </w:trPr>
        <w:tc>
          <w:tcPr>
            <w:tcW w:w="2148" w:type="dxa"/>
            <w:vAlign w:val="center"/>
            <w:tcPrChange w:id="2030" w:author="Plankton" w:date="2019-06-05T12:40:00Z">
              <w:tcPr>
                <w:tcW w:w="4215" w:type="dxa"/>
                <w:vAlign w:val="center"/>
              </w:tcPr>
            </w:tcPrChange>
          </w:tcPr>
          <w:p>
            <w:pPr>
              <w:rPr>
                <w:del w:id="2031" w:author="Plankton" w:date="2019-06-05T12:40:00Z"/>
                <w:rFonts w:ascii="Times New Roman" w:hAnsi="Times New Roman"/>
                <w:sz w:val="24"/>
                <w:szCs w:val="24"/>
              </w:rPr>
            </w:pPr>
            <w:del w:id="2032" w:author="Plankton" w:date="2019-06-05T12:35:00Z">
              <w:r>
                <w:rPr>
                  <w:rFonts w:ascii="Times New Roman" w:hAnsi="Times New Roman"/>
                  <w:sz w:val="24"/>
                  <w:szCs w:val="24"/>
                </w:rPr>
                <w:delText>Microsetella_End</w:delText>
              </w:r>
            </w:del>
          </w:p>
        </w:tc>
        <w:tc>
          <w:tcPr>
            <w:tcW w:w="697" w:type="dxa"/>
            <w:vAlign w:val="center"/>
            <w:tcPrChange w:id="2033" w:author="Plankton" w:date="2019-06-05T12:40:00Z">
              <w:tcPr>
                <w:tcW w:w="629" w:type="dxa"/>
                <w:gridSpan w:val="2"/>
                <w:vAlign w:val="center"/>
              </w:tcPr>
            </w:tcPrChange>
          </w:tcPr>
          <w:p>
            <w:pPr>
              <w:rPr>
                <w:del w:id="2034" w:author="Plankton" w:date="2019-06-05T12:40:00Z"/>
                <w:rFonts w:ascii="Times New Roman" w:hAnsi="Times New Roman"/>
                <w:sz w:val="24"/>
                <w:szCs w:val="24"/>
              </w:rPr>
            </w:pPr>
            <w:del w:id="2035" w:author="Plankton" w:date="2019-06-05T12:35:00Z">
              <w:r>
                <w:rPr>
                  <w:rFonts w:ascii="Times New Roman" w:hAnsi="Times New Roman"/>
                  <w:sz w:val="24"/>
                  <w:szCs w:val="24"/>
                </w:rPr>
                <w:delText>11</w:delText>
              </w:r>
            </w:del>
          </w:p>
        </w:tc>
        <w:tc>
          <w:tcPr>
            <w:tcW w:w="2083" w:type="dxa"/>
            <w:vAlign w:val="center"/>
            <w:tcPrChange w:id="2036" w:author="Plankton" w:date="2019-06-05T12:40:00Z">
              <w:tcPr>
                <w:tcW w:w="2969" w:type="dxa"/>
                <w:gridSpan w:val="2"/>
                <w:vAlign w:val="center"/>
              </w:tcPr>
            </w:tcPrChange>
          </w:tcPr>
          <w:p>
            <w:pPr>
              <w:rPr>
                <w:del w:id="2037" w:author="Plankton" w:date="2019-06-05T12:40:00Z"/>
                <w:rFonts w:ascii="Times New Roman" w:hAnsi="Times New Roman"/>
                <w:sz w:val="24"/>
                <w:szCs w:val="24"/>
              </w:rPr>
            </w:pPr>
            <w:del w:id="2038" w:author="Plankton" w:date="2019-06-05T12:36:00Z">
              <w:r>
                <w:rPr>
                  <w:rFonts w:ascii="Times New Roman" w:hAnsi="Times New Roman"/>
                  <w:sz w:val="24"/>
                  <w:szCs w:val="24"/>
                </w:rPr>
                <w:delText>Temora_Peak</w:delText>
              </w:r>
            </w:del>
          </w:p>
        </w:tc>
        <w:tc>
          <w:tcPr>
            <w:tcW w:w="597" w:type="dxa"/>
            <w:vAlign w:val="center"/>
            <w:tcPrChange w:id="2039" w:author="Plankton" w:date="2019-06-05T12:40:00Z">
              <w:tcPr>
                <w:tcW w:w="644" w:type="dxa"/>
                <w:gridSpan w:val="2"/>
                <w:vAlign w:val="center"/>
              </w:tcPr>
            </w:tcPrChange>
          </w:tcPr>
          <w:p>
            <w:pPr>
              <w:rPr>
                <w:del w:id="2040" w:author="Plankton" w:date="2019-06-05T12:40:00Z"/>
                <w:rFonts w:ascii="Times New Roman" w:hAnsi="Times New Roman"/>
                <w:sz w:val="24"/>
                <w:szCs w:val="24"/>
              </w:rPr>
            </w:pPr>
            <w:del w:id="2041" w:author="Plankton" w:date="2019-06-05T12:36:00Z">
              <w:r>
                <w:rPr>
                  <w:rFonts w:ascii="Times New Roman" w:hAnsi="Times New Roman"/>
                  <w:sz w:val="24"/>
                  <w:szCs w:val="24"/>
                </w:rPr>
                <w:delText>28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43"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del w:id="2042" w:author="Plankton" w:date="2019-06-05T12:37:00Z"/>
          <w:trPrChange w:id="2043" w:author="Plankton" w:date="2019-06-05T12:40:00Z">
            <w:trPr>
              <w:gridAfter w:val="1"/>
              <w:wAfter w:w="13" w:type="dxa"/>
              <w:trHeight w:val="443" w:hRule="atLeast"/>
              <w:tblCellSpacing w:w="15" w:type="dxa"/>
            </w:trPr>
          </w:trPrChange>
        </w:trPr>
        <w:tc>
          <w:tcPr>
            <w:tcW w:w="2148" w:type="dxa"/>
            <w:vAlign w:val="center"/>
            <w:tcPrChange w:id="2044" w:author="Plankton" w:date="2019-06-05T12:40:00Z">
              <w:tcPr>
                <w:tcW w:w="4215" w:type="dxa"/>
                <w:vAlign w:val="center"/>
              </w:tcPr>
            </w:tcPrChange>
          </w:tcPr>
          <w:p>
            <w:pPr>
              <w:rPr>
                <w:del w:id="2045" w:author="Plankton" w:date="2019-06-05T12:37:00Z"/>
                <w:rFonts w:ascii="Times New Roman" w:hAnsi="Times New Roman"/>
                <w:sz w:val="24"/>
                <w:szCs w:val="24"/>
              </w:rPr>
            </w:pPr>
            <w:del w:id="2046" w:author="Plankton" w:date="2019-06-05T12:35:00Z">
              <w:r>
                <w:rPr>
                  <w:rFonts w:ascii="Times New Roman" w:hAnsi="Times New Roman"/>
                  <w:sz w:val="24"/>
                  <w:szCs w:val="24"/>
                </w:rPr>
                <w:delText>Microsetella_Peak</w:delText>
              </w:r>
            </w:del>
          </w:p>
        </w:tc>
        <w:tc>
          <w:tcPr>
            <w:tcW w:w="697" w:type="dxa"/>
            <w:vAlign w:val="center"/>
            <w:tcPrChange w:id="2047" w:author="Plankton" w:date="2019-06-05T12:40:00Z">
              <w:tcPr>
                <w:tcW w:w="627" w:type="dxa"/>
                <w:vAlign w:val="center"/>
              </w:tcPr>
            </w:tcPrChange>
          </w:tcPr>
          <w:p>
            <w:pPr>
              <w:rPr>
                <w:del w:id="2048" w:author="Plankton" w:date="2019-06-05T12:37:00Z"/>
                <w:rFonts w:ascii="Times New Roman" w:hAnsi="Times New Roman"/>
                <w:sz w:val="24"/>
                <w:szCs w:val="24"/>
              </w:rPr>
            </w:pPr>
            <w:del w:id="2049" w:author="Plankton" w:date="2019-06-05T12:35:00Z">
              <w:r>
                <w:rPr>
                  <w:rFonts w:ascii="Times New Roman" w:hAnsi="Times New Roman"/>
                  <w:sz w:val="24"/>
                  <w:szCs w:val="24"/>
                </w:rPr>
                <w:delText>12</w:delText>
              </w:r>
            </w:del>
          </w:p>
        </w:tc>
        <w:tc>
          <w:tcPr>
            <w:tcW w:w="2083" w:type="dxa"/>
            <w:vAlign w:val="center"/>
            <w:tcPrChange w:id="2050" w:author="Plankton" w:date="2019-06-05T12:40:00Z">
              <w:tcPr>
                <w:tcW w:w="2960" w:type="dxa"/>
                <w:gridSpan w:val="2"/>
                <w:vAlign w:val="center"/>
              </w:tcPr>
            </w:tcPrChange>
          </w:tcPr>
          <w:p>
            <w:pPr>
              <w:rPr>
                <w:del w:id="2051" w:author="Plankton" w:date="2019-06-05T12:37:00Z"/>
                <w:rFonts w:ascii="Times New Roman" w:hAnsi="Times New Roman"/>
                <w:sz w:val="24"/>
                <w:szCs w:val="24"/>
              </w:rPr>
            </w:pPr>
            <w:del w:id="2052" w:author="Plankton" w:date="2019-05-31T10:30:00Z">
              <w:r>
                <w:rPr>
                  <w:rFonts w:ascii="Times New Roman" w:hAnsi="Times New Roman"/>
                  <w:sz w:val="24"/>
                  <w:szCs w:val="24"/>
                </w:rPr>
                <w:delText>NA</w:delText>
              </w:r>
            </w:del>
          </w:p>
        </w:tc>
        <w:tc>
          <w:tcPr>
            <w:tcW w:w="597" w:type="dxa"/>
            <w:vAlign w:val="center"/>
            <w:tcPrChange w:id="2053" w:author="Plankton" w:date="2019-06-05T12:40:00Z">
              <w:tcPr>
                <w:tcW w:w="642" w:type="dxa"/>
                <w:gridSpan w:val="2"/>
                <w:vAlign w:val="center"/>
              </w:tcPr>
            </w:tcPrChange>
          </w:tcPr>
          <w:p>
            <w:pPr>
              <w:rPr>
                <w:del w:id="2054" w:author="Plankton" w:date="2019-06-05T12:37:00Z"/>
                <w:rFonts w:ascii="Times New Roman" w:hAnsi="Times New Roman"/>
                <w:sz w:val="24"/>
                <w:szCs w:val="24"/>
              </w:rPr>
            </w:pPr>
            <w:del w:id="2055"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57"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del w:id="2056" w:author="Plankton" w:date="2019-06-05T12:38:00Z"/>
          <w:trPrChange w:id="2057" w:author="Plankton" w:date="2019-06-05T12:40:00Z">
            <w:trPr>
              <w:gridAfter w:val="1"/>
              <w:wAfter w:w="13" w:type="dxa"/>
              <w:trHeight w:val="443" w:hRule="atLeast"/>
              <w:tblCellSpacing w:w="15" w:type="dxa"/>
            </w:trPr>
          </w:trPrChange>
        </w:trPr>
        <w:tc>
          <w:tcPr>
            <w:tcW w:w="2148" w:type="dxa"/>
            <w:vAlign w:val="center"/>
            <w:tcPrChange w:id="2058" w:author="Plankton" w:date="2019-06-05T12:40:00Z">
              <w:tcPr>
                <w:tcW w:w="4215" w:type="dxa"/>
                <w:vAlign w:val="center"/>
              </w:tcPr>
            </w:tcPrChange>
          </w:tcPr>
          <w:p>
            <w:pPr>
              <w:rPr>
                <w:del w:id="2059" w:author="Plankton" w:date="2019-06-05T12:38:00Z"/>
                <w:rFonts w:ascii="Times New Roman" w:hAnsi="Times New Roman"/>
                <w:sz w:val="24"/>
                <w:szCs w:val="24"/>
              </w:rPr>
            </w:pPr>
            <w:del w:id="2060" w:author="Plankton" w:date="2019-06-05T12:35:00Z">
              <w:r>
                <w:rPr>
                  <w:rFonts w:ascii="Times New Roman" w:hAnsi="Times New Roman"/>
                  <w:sz w:val="24"/>
                  <w:szCs w:val="24"/>
                </w:rPr>
                <w:delText>Oithona_Begin</w:delText>
              </w:r>
            </w:del>
          </w:p>
        </w:tc>
        <w:tc>
          <w:tcPr>
            <w:tcW w:w="697" w:type="dxa"/>
            <w:vAlign w:val="center"/>
            <w:tcPrChange w:id="2061" w:author="Plankton" w:date="2019-06-05T12:40:00Z">
              <w:tcPr>
                <w:tcW w:w="627" w:type="dxa"/>
                <w:vAlign w:val="center"/>
              </w:tcPr>
            </w:tcPrChange>
          </w:tcPr>
          <w:p>
            <w:pPr>
              <w:rPr>
                <w:del w:id="2062" w:author="Plankton" w:date="2019-06-05T12:38:00Z"/>
                <w:rFonts w:ascii="Times New Roman" w:hAnsi="Times New Roman"/>
                <w:sz w:val="24"/>
                <w:szCs w:val="24"/>
              </w:rPr>
            </w:pPr>
            <w:del w:id="2063" w:author="Plankton" w:date="2019-06-05T12:35:00Z">
              <w:r>
                <w:rPr>
                  <w:rFonts w:ascii="Times New Roman" w:hAnsi="Times New Roman"/>
                  <w:sz w:val="24"/>
                  <w:szCs w:val="24"/>
                </w:rPr>
                <w:delText>13</w:delText>
              </w:r>
            </w:del>
          </w:p>
        </w:tc>
        <w:tc>
          <w:tcPr>
            <w:tcW w:w="2083" w:type="dxa"/>
            <w:vAlign w:val="center"/>
            <w:tcPrChange w:id="2064" w:author="Plankton" w:date="2019-06-05T12:40:00Z">
              <w:tcPr>
                <w:tcW w:w="2960" w:type="dxa"/>
                <w:gridSpan w:val="2"/>
                <w:vAlign w:val="center"/>
              </w:tcPr>
            </w:tcPrChange>
          </w:tcPr>
          <w:p>
            <w:pPr>
              <w:rPr>
                <w:del w:id="2065" w:author="Plankton" w:date="2019-06-05T12:38:00Z"/>
                <w:rFonts w:ascii="Times New Roman" w:hAnsi="Times New Roman"/>
                <w:sz w:val="24"/>
                <w:szCs w:val="24"/>
              </w:rPr>
            </w:pPr>
            <w:del w:id="2066" w:author="Plankton" w:date="2019-05-31T10:30:00Z">
              <w:r>
                <w:rPr>
                  <w:rFonts w:ascii="Times New Roman" w:hAnsi="Times New Roman"/>
                  <w:sz w:val="24"/>
                  <w:szCs w:val="24"/>
                </w:rPr>
                <w:delText>NA</w:delText>
              </w:r>
            </w:del>
          </w:p>
        </w:tc>
        <w:tc>
          <w:tcPr>
            <w:tcW w:w="597" w:type="dxa"/>
            <w:vAlign w:val="center"/>
            <w:tcPrChange w:id="2067" w:author="Plankton" w:date="2019-06-05T12:40:00Z">
              <w:tcPr>
                <w:tcW w:w="642" w:type="dxa"/>
                <w:gridSpan w:val="2"/>
                <w:vAlign w:val="center"/>
              </w:tcPr>
            </w:tcPrChange>
          </w:tcPr>
          <w:p>
            <w:pPr>
              <w:rPr>
                <w:del w:id="2068" w:author="Plankton" w:date="2019-06-05T12:38:00Z"/>
                <w:rFonts w:ascii="Times New Roman" w:hAnsi="Times New Roman"/>
                <w:sz w:val="24"/>
                <w:szCs w:val="24"/>
              </w:rPr>
            </w:pPr>
            <w:del w:id="2069"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71"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37" w:hRule="atLeast"/>
          <w:tblCellSpacing w:w="15" w:type="dxa"/>
          <w:del w:id="2070" w:author="Plankton" w:date="2019-06-05T12:36:00Z"/>
          <w:trPrChange w:id="2071" w:author="Plankton" w:date="2019-06-05T12:40:00Z">
            <w:trPr>
              <w:gridAfter w:val="1"/>
              <w:wAfter w:w="13" w:type="dxa"/>
              <w:trHeight w:val="137" w:hRule="atLeast"/>
              <w:tblCellSpacing w:w="15" w:type="dxa"/>
            </w:trPr>
          </w:trPrChange>
        </w:trPr>
        <w:tc>
          <w:tcPr>
            <w:tcW w:w="2148" w:type="dxa"/>
            <w:vAlign w:val="center"/>
            <w:tcPrChange w:id="2072" w:author="Plankton" w:date="2019-06-05T12:40:00Z">
              <w:tcPr>
                <w:tcW w:w="4215" w:type="dxa"/>
                <w:vAlign w:val="center"/>
              </w:tcPr>
            </w:tcPrChange>
          </w:tcPr>
          <w:p>
            <w:pPr>
              <w:rPr>
                <w:del w:id="2073" w:author="Plankton" w:date="2019-06-05T12:36:00Z"/>
                <w:rFonts w:ascii="Times New Roman" w:hAnsi="Times New Roman"/>
                <w:sz w:val="24"/>
                <w:szCs w:val="24"/>
              </w:rPr>
            </w:pPr>
            <w:del w:id="2074" w:author="Plankton" w:date="2019-06-05T12:35:00Z">
              <w:r>
                <w:rPr>
                  <w:rFonts w:ascii="Times New Roman" w:hAnsi="Times New Roman"/>
                  <w:sz w:val="24"/>
                  <w:szCs w:val="24"/>
                </w:rPr>
                <w:delText>Oithona_Middle</w:delText>
              </w:r>
            </w:del>
          </w:p>
        </w:tc>
        <w:tc>
          <w:tcPr>
            <w:tcW w:w="697" w:type="dxa"/>
            <w:vAlign w:val="center"/>
            <w:tcPrChange w:id="2075" w:author="Plankton" w:date="2019-06-05T12:40:00Z">
              <w:tcPr>
                <w:tcW w:w="627" w:type="dxa"/>
                <w:vAlign w:val="center"/>
              </w:tcPr>
            </w:tcPrChange>
          </w:tcPr>
          <w:p>
            <w:pPr>
              <w:rPr>
                <w:del w:id="2076" w:author="Plankton" w:date="2019-06-05T12:36:00Z"/>
                <w:rFonts w:ascii="Times New Roman" w:hAnsi="Times New Roman"/>
                <w:sz w:val="24"/>
                <w:szCs w:val="24"/>
              </w:rPr>
            </w:pPr>
            <w:del w:id="2077" w:author="Plankton" w:date="2019-06-05T12:35:00Z">
              <w:r>
                <w:rPr>
                  <w:rFonts w:ascii="Times New Roman" w:hAnsi="Times New Roman"/>
                  <w:sz w:val="24"/>
                  <w:szCs w:val="24"/>
                </w:rPr>
                <w:delText>14</w:delText>
              </w:r>
            </w:del>
          </w:p>
        </w:tc>
        <w:tc>
          <w:tcPr>
            <w:tcW w:w="2083" w:type="dxa"/>
            <w:vAlign w:val="center"/>
            <w:tcPrChange w:id="2078" w:author="Plankton" w:date="2019-06-05T12:40:00Z">
              <w:tcPr>
                <w:tcW w:w="2960" w:type="dxa"/>
                <w:gridSpan w:val="2"/>
                <w:vAlign w:val="center"/>
              </w:tcPr>
            </w:tcPrChange>
          </w:tcPr>
          <w:p>
            <w:pPr>
              <w:rPr>
                <w:del w:id="2079" w:author="Plankton" w:date="2019-06-05T12:36:00Z"/>
                <w:rFonts w:ascii="Times New Roman" w:hAnsi="Times New Roman"/>
                <w:sz w:val="24"/>
                <w:szCs w:val="24"/>
              </w:rPr>
            </w:pPr>
            <w:del w:id="2080" w:author="Plankton" w:date="2019-05-31T10:30:00Z">
              <w:r>
                <w:rPr>
                  <w:rFonts w:ascii="Times New Roman" w:hAnsi="Times New Roman"/>
                  <w:sz w:val="24"/>
                  <w:szCs w:val="24"/>
                </w:rPr>
                <w:delText>NA</w:delText>
              </w:r>
            </w:del>
          </w:p>
        </w:tc>
        <w:tc>
          <w:tcPr>
            <w:tcW w:w="597" w:type="dxa"/>
            <w:vAlign w:val="center"/>
            <w:tcPrChange w:id="2081" w:author="Plankton" w:date="2019-06-05T12:40:00Z">
              <w:tcPr>
                <w:tcW w:w="642" w:type="dxa"/>
                <w:gridSpan w:val="2"/>
                <w:vAlign w:val="center"/>
              </w:tcPr>
            </w:tcPrChange>
          </w:tcPr>
          <w:p>
            <w:pPr>
              <w:rPr>
                <w:del w:id="2082" w:author="Plankton" w:date="2019-06-05T12:36:00Z"/>
                <w:rFonts w:ascii="Times New Roman" w:hAnsi="Times New Roman"/>
                <w:sz w:val="24"/>
                <w:szCs w:val="24"/>
              </w:rPr>
            </w:pPr>
            <w:del w:id="2083"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85"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37" w:hRule="atLeast"/>
          <w:tblCellSpacing w:w="15" w:type="dxa"/>
          <w:del w:id="2084" w:author="Plankton" w:date="2019-06-05T12:36:00Z"/>
          <w:trPrChange w:id="2085" w:author="Plankton" w:date="2019-06-05T12:40:00Z">
            <w:trPr>
              <w:gridAfter w:val="1"/>
              <w:wAfter w:w="13" w:type="dxa"/>
              <w:trHeight w:val="137" w:hRule="atLeast"/>
              <w:tblCellSpacing w:w="15" w:type="dxa"/>
            </w:trPr>
          </w:trPrChange>
        </w:trPr>
        <w:tc>
          <w:tcPr>
            <w:tcW w:w="2148" w:type="dxa"/>
            <w:vAlign w:val="center"/>
            <w:tcPrChange w:id="2086" w:author="Plankton" w:date="2019-06-05T12:40:00Z">
              <w:tcPr>
                <w:tcW w:w="4215" w:type="dxa"/>
                <w:vAlign w:val="center"/>
              </w:tcPr>
            </w:tcPrChange>
          </w:tcPr>
          <w:p>
            <w:pPr>
              <w:rPr>
                <w:del w:id="2087" w:author="Plankton" w:date="2019-06-05T12:36:00Z"/>
                <w:rFonts w:ascii="Times New Roman" w:hAnsi="Times New Roman"/>
                <w:sz w:val="24"/>
                <w:szCs w:val="24"/>
              </w:rPr>
            </w:pPr>
            <w:del w:id="2088" w:author="Plankton" w:date="2019-06-05T12:35:00Z">
              <w:r>
                <w:rPr>
                  <w:rFonts w:ascii="Times New Roman" w:hAnsi="Times New Roman"/>
                  <w:sz w:val="24"/>
                  <w:szCs w:val="24"/>
                </w:rPr>
                <w:delText>Oithona_Peak</w:delText>
              </w:r>
            </w:del>
          </w:p>
        </w:tc>
        <w:tc>
          <w:tcPr>
            <w:tcW w:w="697" w:type="dxa"/>
            <w:vAlign w:val="center"/>
            <w:tcPrChange w:id="2089" w:author="Plankton" w:date="2019-06-05T12:40:00Z">
              <w:tcPr>
                <w:tcW w:w="627" w:type="dxa"/>
                <w:vAlign w:val="center"/>
              </w:tcPr>
            </w:tcPrChange>
          </w:tcPr>
          <w:p>
            <w:pPr>
              <w:rPr>
                <w:del w:id="2090" w:author="Plankton" w:date="2019-06-05T12:36:00Z"/>
                <w:rFonts w:ascii="Times New Roman" w:hAnsi="Times New Roman"/>
                <w:sz w:val="24"/>
                <w:szCs w:val="24"/>
              </w:rPr>
            </w:pPr>
            <w:del w:id="2091" w:author="Plankton" w:date="2019-06-05T12:35:00Z">
              <w:r>
                <w:rPr>
                  <w:rFonts w:ascii="Times New Roman" w:hAnsi="Times New Roman"/>
                  <w:sz w:val="24"/>
                  <w:szCs w:val="24"/>
                </w:rPr>
                <w:delText>16</w:delText>
              </w:r>
            </w:del>
          </w:p>
        </w:tc>
        <w:tc>
          <w:tcPr>
            <w:tcW w:w="2083" w:type="dxa"/>
            <w:vAlign w:val="center"/>
            <w:tcPrChange w:id="2092" w:author="Plankton" w:date="2019-06-05T12:40:00Z">
              <w:tcPr>
                <w:tcW w:w="2960" w:type="dxa"/>
                <w:gridSpan w:val="2"/>
                <w:vAlign w:val="center"/>
              </w:tcPr>
            </w:tcPrChange>
          </w:tcPr>
          <w:p>
            <w:pPr>
              <w:rPr>
                <w:del w:id="2093" w:author="Plankton" w:date="2019-06-05T12:36:00Z"/>
                <w:rFonts w:ascii="Times New Roman" w:hAnsi="Times New Roman"/>
                <w:sz w:val="24"/>
                <w:szCs w:val="24"/>
              </w:rPr>
            </w:pPr>
            <w:del w:id="2094" w:author="Plankton" w:date="2019-05-31T10:30:00Z">
              <w:r>
                <w:rPr>
                  <w:rFonts w:ascii="Times New Roman" w:hAnsi="Times New Roman"/>
                  <w:sz w:val="24"/>
                  <w:szCs w:val="24"/>
                </w:rPr>
                <w:delText>NA</w:delText>
              </w:r>
            </w:del>
          </w:p>
        </w:tc>
        <w:tc>
          <w:tcPr>
            <w:tcW w:w="597" w:type="dxa"/>
            <w:vAlign w:val="center"/>
            <w:tcPrChange w:id="2095" w:author="Plankton" w:date="2019-06-05T12:40:00Z">
              <w:tcPr>
                <w:tcW w:w="642" w:type="dxa"/>
                <w:gridSpan w:val="2"/>
                <w:vAlign w:val="center"/>
              </w:tcPr>
            </w:tcPrChange>
          </w:tcPr>
          <w:p>
            <w:pPr>
              <w:rPr>
                <w:del w:id="2096" w:author="Plankton" w:date="2019-06-05T12:36:00Z"/>
                <w:rFonts w:ascii="Times New Roman" w:hAnsi="Times New Roman"/>
                <w:sz w:val="24"/>
                <w:szCs w:val="24"/>
              </w:rPr>
            </w:pPr>
            <w:del w:id="2097"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099"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37" w:hRule="atLeast"/>
          <w:tblCellSpacing w:w="15" w:type="dxa"/>
          <w:del w:id="2098" w:author="Plankton" w:date="2019-06-05T12:36:00Z"/>
          <w:trPrChange w:id="2099" w:author="Plankton" w:date="2019-06-05T12:40:00Z">
            <w:trPr>
              <w:trHeight w:val="137" w:hRule="atLeast"/>
              <w:tblCellSpacing w:w="15" w:type="dxa"/>
            </w:trPr>
          </w:trPrChange>
        </w:trPr>
        <w:tc>
          <w:tcPr>
            <w:tcW w:w="2148" w:type="dxa"/>
            <w:vAlign w:val="center"/>
            <w:tcPrChange w:id="2100" w:author="Plankton" w:date="2019-06-05T12:40:00Z">
              <w:tcPr>
                <w:tcW w:w="4215" w:type="dxa"/>
                <w:vAlign w:val="center"/>
              </w:tcPr>
            </w:tcPrChange>
          </w:tcPr>
          <w:p>
            <w:pPr>
              <w:rPr>
                <w:del w:id="2101" w:author="Plankton" w:date="2019-06-05T12:36:00Z"/>
                <w:rFonts w:ascii="Times New Roman" w:hAnsi="Times New Roman"/>
                <w:sz w:val="24"/>
                <w:szCs w:val="24"/>
              </w:rPr>
            </w:pPr>
            <w:del w:id="2102" w:author="Plankton" w:date="2019-06-05T12:35:00Z">
              <w:r>
                <w:rPr>
                  <w:rFonts w:ascii="Times New Roman" w:hAnsi="Times New Roman"/>
                  <w:sz w:val="24"/>
                  <w:szCs w:val="24"/>
                </w:rPr>
                <w:delText>Centropages_Middle</w:delText>
              </w:r>
            </w:del>
          </w:p>
        </w:tc>
        <w:tc>
          <w:tcPr>
            <w:tcW w:w="697" w:type="dxa"/>
            <w:vAlign w:val="center"/>
            <w:tcPrChange w:id="2103" w:author="Plankton" w:date="2019-06-05T12:40:00Z">
              <w:tcPr>
                <w:tcW w:w="629" w:type="dxa"/>
                <w:gridSpan w:val="2"/>
                <w:vAlign w:val="center"/>
              </w:tcPr>
            </w:tcPrChange>
          </w:tcPr>
          <w:p>
            <w:pPr>
              <w:rPr>
                <w:del w:id="2104" w:author="Plankton" w:date="2019-06-05T12:36:00Z"/>
                <w:rFonts w:ascii="Times New Roman" w:hAnsi="Times New Roman"/>
                <w:sz w:val="24"/>
                <w:szCs w:val="24"/>
              </w:rPr>
            </w:pPr>
            <w:del w:id="2105" w:author="Plankton" w:date="2019-06-05T12:35:00Z">
              <w:r>
                <w:rPr>
                  <w:rFonts w:ascii="Times New Roman" w:hAnsi="Times New Roman"/>
                  <w:sz w:val="24"/>
                  <w:szCs w:val="24"/>
                </w:rPr>
                <w:delText>18</w:delText>
              </w:r>
            </w:del>
          </w:p>
        </w:tc>
        <w:tc>
          <w:tcPr>
            <w:tcW w:w="2083" w:type="dxa"/>
            <w:vAlign w:val="center"/>
            <w:tcPrChange w:id="2106" w:author="Plankton" w:date="2019-06-05T12:40:00Z">
              <w:tcPr>
                <w:tcW w:w="2969" w:type="dxa"/>
                <w:gridSpan w:val="2"/>
                <w:vAlign w:val="center"/>
              </w:tcPr>
            </w:tcPrChange>
          </w:tcPr>
          <w:p>
            <w:pPr>
              <w:rPr>
                <w:del w:id="2107" w:author="Plankton" w:date="2019-06-05T12:36:00Z"/>
                <w:rFonts w:ascii="Times New Roman" w:hAnsi="Times New Roman"/>
                <w:sz w:val="24"/>
                <w:szCs w:val="24"/>
              </w:rPr>
            </w:pPr>
            <w:del w:id="2108" w:author="Plankton" w:date="2019-05-31T10:30:00Z">
              <w:r>
                <w:rPr>
                  <w:rFonts w:ascii="Times New Roman" w:hAnsi="Times New Roman"/>
                  <w:sz w:val="24"/>
                  <w:szCs w:val="24"/>
                </w:rPr>
                <w:delText>NA</w:delText>
              </w:r>
            </w:del>
          </w:p>
        </w:tc>
        <w:tc>
          <w:tcPr>
            <w:tcW w:w="597" w:type="dxa"/>
            <w:vAlign w:val="center"/>
            <w:tcPrChange w:id="2109" w:author="Plankton" w:date="2019-06-05T12:40:00Z">
              <w:tcPr>
                <w:tcW w:w="644" w:type="dxa"/>
                <w:gridSpan w:val="2"/>
                <w:vAlign w:val="center"/>
              </w:tcPr>
            </w:tcPrChange>
          </w:tcPr>
          <w:p>
            <w:pPr>
              <w:rPr>
                <w:del w:id="2110" w:author="Plankton" w:date="2019-06-05T12:36:00Z"/>
                <w:rFonts w:ascii="Times New Roman" w:hAnsi="Times New Roman"/>
                <w:sz w:val="24"/>
                <w:szCs w:val="24"/>
              </w:rPr>
            </w:pPr>
            <w:del w:id="2111"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113"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37" w:hRule="atLeast"/>
          <w:tblCellSpacing w:w="15" w:type="dxa"/>
          <w:del w:id="2112" w:author="Plankton" w:date="2019-06-05T12:36:00Z"/>
          <w:trPrChange w:id="2113" w:author="Plankton" w:date="2019-06-05T12:40:00Z">
            <w:trPr>
              <w:trHeight w:val="137" w:hRule="atLeast"/>
              <w:tblCellSpacing w:w="15" w:type="dxa"/>
            </w:trPr>
          </w:trPrChange>
        </w:trPr>
        <w:tc>
          <w:tcPr>
            <w:tcW w:w="2148" w:type="dxa"/>
            <w:vAlign w:val="center"/>
            <w:tcPrChange w:id="2114" w:author="Plankton" w:date="2019-06-05T12:40:00Z">
              <w:tcPr>
                <w:tcW w:w="4215" w:type="dxa"/>
                <w:vAlign w:val="center"/>
              </w:tcPr>
            </w:tcPrChange>
          </w:tcPr>
          <w:p>
            <w:pPr>
              <w:rPr>
                <w:del w:id="2115" w:author="Plankton" w:date="2019-06-05T12:36:00Z"/>
                <w:rFonts w:ascii="Times New Roman" w:hAnsi="Times New Roman"/>
                <w:sz w:val="24"/>
                <w:szCs w:val="24"/>
              </w:rPr>
            </w:pPr>
            <w:del w:id="2116" w:author="Plankton" w:date="2019-06-05T12:35:00Z">
              <w:r>
                <w:rPr>
                  <w:rFonts w:ascii="Times New Roman" w:hAnsi="Times New Roman"/>
                  <w:sz w:val="24"/>
                  <w:szCs w:val="24"/>
                </w:rPr>
                <w:delText>Centropages_End</w:delText>
              </w:r>
            </w:del>
          </w:p>
        </w:tc>
        <w:tc>
          <w:tcPr>
            <w:tcW w:w="697" w:type="dxa"/>
            <w:vAlign w:val="center"/>
            <w:tcPrChange w:id="2117" w:author="Plankton" w:date="2019-06-05T12:40:00Z">
              <w:tcPr>
                <w:tcW w:w="629" w:type="dxa"/>
                <w:gridSpan w:val="2"/>
                <w:vAlign w:val="center"/>
              </w:tcPr>
            </w:tcPrChange>
          </w:tcPr>
          <w:p>
            <w:pPr>
              <w:rPr>
                <w:del w:id="2118" w:author="Plankton" w:date="2019-06-05T12:36:00Z"/>
                <w:rFonts w:ascii="Times New Roman" w:hAnsi="Times New Roman"/>
                <w:sz w:val="24"/>
                <w:szCs w:val="24"/>
              </w:rPr>
            </w:pPr>
            <w:del w:id="2119" w:author="Plankton" w:date="2019-06-05T12:35:00Z">
              <w:r>
                <w:rPr>
                  <w:rFonts w:ascii="Times New Roman" w:hAnsi="Times New Roman"/>
                  <w:sz w:val="24"/>
                  <w:szCs w:val="24"/>
                </w:rPr>
                <w:delText>19</w:delText>
              </w:r>
            </w:del>
          </w:p>
        </w:tc>
        <w:tc>
          <w:tcPr>
            <w:tcW w:w="2083" w:type="dxa"/>
            <w:vAlign w:val="center"/>
            <w:tcPrChange w:id="2120" w:author="Plankton" w:date="2019-06-05T12:40:00Z">
              <w:tcPr>
                <w:tcW w:w="2969" w:type="dxa"/>
                <w:gridSpan w:val="2"/>
                <w:vAlign w:val="center"/>
              </w:tcPr>
            </w:tcPrChange>
          </w:tcPr>
          <w:p>
            <w:pPr>
              <w:rPr>
                <w:del w:id="2121" w:author="Plankton" w:date="2019-06-05T12:36:00Z"/>
                <w:rFonts w:ascii="Times New Roman" w:hAnsi="Times New Roman"/>
                <w:sz w:val="24"/>
                <w:szCs w:val="24"/>
              </w:rPr>
            </w:pPr>
            <w:del w:id="2122" w:author="Plankton" w:date="2019-05-31T10:30:00Z">
              <w:r>
                <w:rPr>
                  <w:rFonts w:ascii="Times New Roman" w:hAnsi="Times New Roman"/>
                  <w:sz w:val="24"/>
                  <w:szCs w:val="24"/>
                </w:rPr>
                <w:delText>NA</w:delText>
              </w:r>
            </w:del>
          </w:p>
        </w:tc>
        <w:tc>
          <w:tcPr>
            <w:tcW w:w="597" w:type="dxa"/>
            <w:vAlign w:val="center"/>
            <w:tcPrChange w:id="2123" w:author="Plankton" w:date="2019-06-05T12:40:00Z">
              <w:tcPr>
                <w:tcW w:w="644" w:type="dxa"/>
                <w:gridSpan w:val="2"/>
                <w:vAlign w:val="center"/>
              </w:tcPr>
            </w:tcPrChange>
          </w:tcPr>
          <w:p>
            <w:pPr>
              <w:rPr>
                <w:del w:id="2124" w:author="Plankton" w:date="2019-06-05T12:36:00Z"/>
                <w:rFonts w:ascii="Times New Roman" w:hAnsi="Times New Roman"/>
                <w:sz w:val="24"/>
                <w:szCs w:val="24"/>
              </w:rPr>
            </w:pPr>
            <w:del w:id="2125"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127"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55" w:hRule="atLeast"/>
          <w:tblCellSpacing w:w="15" w:type="dxa"/>
          <w:del w:id="2126" w:author="Plankton" w:date="2019-06-05T12:38:00Z"/>
          <w:trPrChange w:id="2127" w:author="Plankton" w:date="2019-06-05T12:40:00Z">
            <w:trPr>
              <w:trHeight w:val="455" w:hRule="atLeast"/>
              <w:tblCellSpacing w:w="15" w:type="dxa"/>
            </w:trPr>
          </w:trPrChange>
        </w:trPr>
        <w:tc>
          <w:tcPr>
            <w:tcW w:w="2148" w:type="dxa"/>
            <w:vAlign w:val="center"/>
            <w:tcPrChange w:id="2128" w:author="Plankton" w:date="2019-06-05T12:40:00Z">
              <w:tcPr>
                <w:tcW w:w="4215" w:type="dxa"/>
                <w:vAlign w:val="center"/>
              </w:tcPr>
            </w:tcPrChange>
          </w:tcPr>
          <w:p>
            <w:pPr>
              <w:rPr>
                <w:del w:id="2129" w:author="Plankton" w:date="2019-06-05T12:38:00Z"/>
                <w:rFonts w:ascii="Times New Roman" w:hAnsi="Times New Roman"/>
                <w:sz w:val="24"/>
                <w:szCs w:val="24"/>
              </w:rPr>
            </w:pPr>
            <w:del w:id="2130" w:author="Plankton" w:date="2019-06-05T12:35:00Z">
              <w:r>
                <w:rPr>
                  <w:rFonts w:ascii="Times New Roman" w:hAnsi="Times New Roman"/>
                  <w:sz w:val="24"/>
                  <w:szCs w:val="24"/>
                </w:rPr>
                <w:delText>Centropages_Peak</w:delText>
              </w:r>
            </w:del>
          </w:p>
        </w:tc>
        <w:tc>
          <w:tcPr>
            <w:tcW w:w="697" w:type="dxa"/>
            <w:vAlign w:val="center"/>
            <w:tcPrChange w:id="2131" w:author="Plankton" w:date="2019-06-05T12:40:00Z">
              <w:tcPr>
                <w:tcW w:w="629" w:type="dxa"/>
                <w:gridSpan w:val="2"/>
                <w:vAlign w:val="center"/>
              </w:tcPr>
            </w:tcPrChange>
          </w:tcPr>
          <w:p>
            <w:pPr>
              <w:rPr>
                <w:del w:id="2132" w:author="Plankton" w:date="2019-06-05T12:38:00Z"/>
                <w:rFonts w:ascii="Times New Roman" w:hAnsi="Times New Roman"/>
                <w:sz w:val="24"/>
                <w:szCs w:val="24"/>
              </w:rPr>
            </w:pPr>
            <w:del w:id="2133" w:author="Plankton" w:date="2019-06-05T12:35:00Z">
              <w:r>
                <w:rPr>
                  <w:rFonts w:ascii="Times New Roman" w:hAnsi="Times New Roman"/>
                  <w:sz w:val="24"/>
                  <w:szCs w:val="24"/>
                </w:rPr>
                <w:delText>20</w:delText>
              </w:r>
            </w:del>
          </w:p>
        </w:tc>
        <w:tc>
          <w:tcPr>
            <w:tcW w:w="2083" w:type="dxa"/>
            <w:vAlign w:val="center"/>
            <w:tcPrChange w:id="2134" w:author="Plankton" w:date="2019-06-05T12:40:00Z">
              <w:tcPr>
                <w:tcW w:w="2969" w:type="dxa"/>
                <w:gridSpan w:val="2"/>
                <w:vAlign w:val="center"/>
              </w:tcPr>
            </w:tcPrChange>
          </w:tcPr>
          <w:p>
            <w:pPr>
              <w:rPr>
                <w:del w:id="2135" w:author="Plankton" w:date="2019-06-05T12:38:00Z"/>
                <w:rFonts w:ascii="Times New Roman" w:hAnsi="Times New Roman"/>
                <w:sz w:val="24"/>
                <w:szCs w:val="24"/>
              </w:rPr>
            </w:pPr>
            <w:del w:id="2136" w:author="Plankton" w:date="2019-05-31T10:30:00Z">
              <w:r>
                <w:rPr>
                  <w:rFonts w:ascii="Times New Roman" w:hAnsi="Times New Roman"/>
                  <w:sz w:val="24"/>
                  <w:szCs w:val="24"/>
                </w:rPr>
                <w:delText>NA</w:delText>
              </w:r>
            </w:del>
          </w:p>
        </w:tc>
        <w:tc>
          <w:tcPr>
            <w:tcW w:w="597" w:type="dxa"/>
            <w:vAlign w:val="center"/>
            <w:tcPrChange w:id="2137" w:author="Plankton" w:date="2019-06-05T12:40:00Z">
              <w:tcPr>
                <w:tcW w:w="644" w:type="dxa"/>
                <w:gridSpan w:val="2"/>
                <w:vAlign w:val="center"/>
              </w:tcPr>
            </w:tcPrChange>
          </w:tcPr>
          <w:p>
            <w:pPr>
              <w:rPr>
                <w:del w:id="2138" w:author="Plankton" w:date="2019-06-05T12:38:00Z"/>
                <w:rFonts w:ascii="Times New Roman" w:hAnsi="Times New Roman"/>
                <w:sz w:val="24"/>
                <w:szCs w:val="24"/>
              </w:rPr>
            </w:pPr>
            <w:del w:id="2139" w:author="Plankton" w:date="2019-05-31T10:30:00Z">
              <w:r>
                <w:rPr>
                  <w:rFonts w:ascii="Times New Roman" w:hAnsi="Times New Roman"/>
                  <w:sz w:val="24"/>
                  <w:szCs w:val="24"/>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2141" w:author="Plankton" w:date="2019-06-05T12:4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443" w:hRule="atLeast"/>
          <w:tblCellSpacing w:w="15" w:type="dxa"/>
          <w:del w:id="2140" w:author="Plankton" w:date="2019-06-05T12:37:00Z"/>
          <w:trPrChange w:id="2141" w:author="Plankton" w:date="2019-06-05T12:40:00Z">
            <w:trPr>
              <w:trHeight w:val="443" w:hRule="atLeast"/>
              <w:tblCellSpacing w:w="15" w:type="dxa"/>
            </w:trPr>
          </w:trPrChange>
        </w:trPr>
        <w:tc>
          <w:tcPr>
            <w:tcW w:w="2148" w:type="dxa"/>
            <w:vAlign w:val="center"/>
            <w:tcPrChange w:id="2142" w:author="Plankton" w:date="2019-06-05T12:40:00Z">
              <w:tcPr>
                <w:tcW w:w="4215" w:type="dxa"/>
                <w:vAlign w:val="center"/>
              </w:tcPr>
            </w:tcPrChange>
          </w:tcPr>
          <w:p>
            <w:pPr>
              <w:rPr>
                <w:del w:id="2143" w:author="Plankton" w:date="2019-06-05T12:37:00Z"/>
                <w:rFonts w:ascii="Times New Roman" w:hAnsi="Times New Roman"/>
                <w:sz w:val="24"/>
                <w:szCs w:val="24"/>
              </w:rPr>
            </w:pPr>
            <w:del w:id="2144" w:author="Plankton" w:date="2019-06-05T12:35:00Z">
              <w:r>
                <w:rPr>
                  <w:rFonts w:ascii="Times New Roman" w:hAnsi="Times New Roman"/>
                  <w:sz w:val="24"/>
                  <w:szCs w:val="24"/>
                </w:rPr>
                <w:delText>Acartia_Begin</w:delText>
              </w:r>
            </w:del>
          </w:p>
        </w:tc>
        <w:tc>
          <w:tcPr>
            <w:tcW w:w="697" w:type="dxa"/>
            <w:vAlign w:val="center"/>
            <w:tcPrChange w:id="2145" w:author="Plankton" w:date="2019-06-05T12:40:00Z">
              <w:tcPr>
                <w:tcW w:w="629" w:type="dxa"/>
                <w:gridSpan w:val="2"/>
                <w:vAlign w:val="center"/>
              </w:tcPr>
            </w:tcPrChange>
          </w:tcPr>
          <w:p>
            <w:pPr>
              <w:rPr>
                <w:del w:id="2146" w:author="Plankton" w:date="2019-06-05T12:37:00Z"/>
                <w:rFonts w:ascii="Times New Roman" w:hAnsi="Times New Roman"/>
                <w:sz w:val="24"/>
                <w:szCs w:val="24"/>
              </w:rPr>
            </w:pPr>
            <w:del w:id="2147" w:author="Plankton" w:date="2019-06-05T12:35:00Z">
              <w:r>
                <w:rPr>
                  <w:rFonts w:ascii="Times New Roman" w:hAnsi="Times New Roman"/>
                  <w:sz w:val="24"/>
                  <w:szCs w:val="24"/>
                </w:rPr>
                <w:delText>21</w:delText>
              </w:r>
            </w:del>
          </w:p>
        </w:tc>
        <w:tc>
          <w:tcPr>
            <w:tcW w:w="2083" w:type="dxa"/>
            <w:vAlign w:val="center"/>
            <w:tcPrChange w:id="2148" w:author="Plankton" w:date="2019-06-05T12:40:00Z">
              <w:tcPr>
                <w:tcW w:w="2969" w:type="dxa"/>
                <w:gridSpan w:val="2"/>
                <w:vAlign w:val="center"/>
              </w:tcPr>
            </w:tcPrChange>
          </w:tcPr>
          <w:p>
            <w:pPr>
              <w:rPr>
                <w:del w:id="2149" w:author="Plankton" w:date="2019-06-05T12:37:00Z"/>
                <w:rFonts w:ascii="Times New Roman" w:hAnsi="Times New Roman"/>
                <w:sz w:val="24"/>
                <w:szCs w:val="24"/>
              </w:rPr>
            </w:pPr>
            <w:del w:id="2150" w:author="Plankton" w:date="2019-05-31T10:30:00Z">
              <w:r>
                <w:rPr>
                  <w:rFonts w:ascii="Times New Roman" w:hAnsi="Times New Roman"/>
                  <w:sz w:val="24"/>
                  <w:szCs w:val="24"/>
                </w:rPr>
                <w:delText>NA</w:delText>
              </w:r>
            </w:del>
          </w:p>
        </w:tc>
        <w:tc>
          <w:tcPr>
            <w:tcW w:w="597" w:type="dxa"/>
            <w:vAlign w:val="center"/>
            <w:tcPrChange w:id="2151" w:author="Plankton" w:date="2019-06-05T12:40:00Z">
              <w:tcPr>
                <w:tcW w:w="644" w:type="dxa"/>
                <w:gridSpan w:val="2"/>
                <w:vAlign w:val="center"/>
              </w:tcPr>
            </w:tcPrChange>
          </w:tcPr>
          <w:p>
            <w:pPr>
              <w:rPr>
                <w:del w:id="2152" w:author="Plankton" w:date="2019-06-05T12:37:00Z"/>
                <w:rFonts w:ascii="Times New Roman" w:hAnsi="Times New Roman"/>
                <w:sz w:val="24"/>
                <w:szCs w:val="24"/>
              </w:rPr>
            </w:pPr>
            <w:del w:id="2153" w:author="Plankton" w:date="2019-05-31T10:30:00Z">
              <w:r>
                <w:rPr>
                  <w:rFonts w:ascii="Times New Roman" w:hAnsi="Times New Roman"/>
                  <w:sz w:val="24"/>
                  <w:szCs w:val="24"/>
                </w:rPr>
                <w:delText>NA</w:delText>
              </w:r>
            </w:del>
          </w:p>
        </w:tc>
      </w:tr>
    </w:tbl>
    <w:p>
      <w:pPr>
        <w:rPr>
          <w:rFonts w:ascii="Times New Roman" w:hAnsi="Times New Roman"/>
          <w:sz w:val="24"/>
          <w:szCs w:val="24"/>
        </w:rPr>
      </w:pPr>
    </w:p>
    <w:p>
      <w:pPr>
        <w:spacing w:line="360" w:lineRule="auto"/>
        <w:ind w:firstLine="709"/>
        <w:jc w:val="both"/>
        <w:rPr>
          <w:ins w:id="2154" w:author="Plankton" w:date="2019-06-05T12:47:00Z"/>
          <w:rFonts w:ascii="Times New Roman" w:hAnsi="Times New Roman"/>
          <w:sz w:val="24"/>
          <w:szCs w:val="24"/>
        </w:rPr>
      </w:pPr>
      <w:ins w:id="2155" w:author="Plankton" w:date="2019-05-31T18:35:00Z">
        <w:r>
          <w:rPr>
            <w:rFonts w:ascii="Times New Roman" w:hAnsi="Times New Roman"/>
            <w:sz w:val="24"/>
            <w:szCs w:val="24"/>
          </w:rPr>
          <w:t>Учитывая низкую информативность второй канонической оси, имеет смысл обсуждать лишь те характеристики, которые имеют максимальные значения по этой оси, но близк</w:t>
        </w:r>
      </w:ins>
      <w:ins w:id="2156" w:author="Plankton" w:date="2019-06-01T11:41:00Z">
        <w:r>
          <w:rPr>
            <w:rFonts w:ascii="Times New Roman" w:hAnsi="Times New Roman"/>
            <w:sz w:val="24"/>
            <w:szCs w:val="24"/>
          </w:rPr>
          <w:t>и</w:t>
        </w:r>
      </w:ins>
      <w:ins w:id="2157" w:author="Plankton" w:date="2019-05-31T18:35:00Z">
        <w:r>
          <w:rPr>
            <w:rFonts w:ascii="Times New Roman" w:hAnsi="Times New Roman"/>
            <w:sz w:val="24"/>
            <w:szCs w:val="24"/>
          </w:rPr>
          <w:t xml:space="preserve">е к нулю по ССА1. </w:t>
        </w:r>
      </w:ins>
      <w:ins w:id="2158" w:author="Plankton" w:date="2019-06-05T12:47:00Z">
        <w:r>
          <w:rPr>
            <w:rFonts w:ascii="Times New Roman" w:hAnsi="Times New Roman"/>
            <w:sz w:val="24"/>
            <w:szCs w:val="24"/>
          </w:rPr>
          <w:t xml:space="preserve">Самые высокие значения по второй канонической оси имеют дата начала сезона (точка 25) и дата пика (28) </w:t>
        </w:r>
      </w:ins>
      <w:ins w:id="2159" w:author="Plankton" w:date="2019-06-05T12:47:00Z">
        <w:r>
          <w:rPr>
            <w:rFonts w:ascii="Times New Roman" w:hAnsi="Times New Roman"/>
            <w:i/>
            <w:sz w:val="24"/>
            <w:szCs w:val="24"/>
            <w:rPrChange w:id="2160" w:author="Plankton" w:date="2019-06-05T16:07:00Z">
              <w:rPr>
                <w:rFonts w:ascii="Times New Roman" w:hAnsi="Times New Roman"/>
                <w:sz w:val="24"/>
                <w:szCs w:val="24"/>
              </w:rPr>
            </w:rPrChange>
          </w:rPr>
          <w:t>Temora</w:t>
        </w:r>
      </w:ins>
      <w:ins w:id="2161" w:author="Plankton" w:date="2019-06-05T12:47:00Z">
        <w:r>
          <w:rPr>
            <w:rFonts w:ascii="Times New Roman" w:hAnsi="Times New Roman"/>
            <w:sz w:val="24"/>
            <w:szCs w:val="24"/>
          </w:rPr>
          <w:t xml:space="preserve">, а также дата пика </w:t>
        </w:r>
      </w:ins>
      <w:ins w:id="2162" w:author="Plankton" w:date="2019-06-05T12:47:00Z">
        <w:r>
          <w:rPr>
            <w:rFonts w:ascii="Times New Roman" w:hAnsi="Times New Roman"/>
            <w:i/>
            <w:sz w:val="24"/>
            <w:szCs w:val="24"/>
            <w:lang w:val="en-US"/>
            <w:rPrChange w:id="2163" w:author="Plankton" w:date="2019-06-05T16:07:00Z">
              <w:rPr>
                <w:rFonts w:ascii="Times New Roman" w:hAnsi="Times New Roman"/>
                <w:sz w:val="24"/>
                <w:szCs w:val="24"/>
                <w:lang w:val="en-US"/>
              </w:rPr>
            </w:rPrChange>
          </w:rPr>
          <w:t>Acartia</w:t>
        </w:r>
      </w:ins>
      <w:ins w:id="2164" w:author="Plankton" w:date="2019-06-05T12:47:00Z">
        <w:r>
          <w:rPr>
            <w:rFonts w:ascii="Times New Roman" w:hAnsi="Times New Roman"/>
            <w:sz w:val="24"/>
            <w:szCs w:val="24"/>
          </w:rPr>
          <w:t xml:space="preserve"> (24). Наиболее сильно с положительными значениями этой канонической оси коррелирует высокая численность Acartia в данном году. То есть в годы, когда обилие Acartia велико, указанные фенологические события происходят позднее. Вместе с тем, вторая каноническая ось также отрицательно связана и с датой начала весны (</w:t>
        </w:r>
      </w:ins>
      <w:ins w:id="2165" w:author="Plankton" w:date="2019-06-05T12:47:00Z">
        <w:r>
          <w:rPr>
            <w:rFonts w:ascii="Times New Roman" w:hAnsi="Times New Roman"/>
            <w:sz w:val="24"/>
            <w:szCs w:val="24"/>
            <w:lang w:val="en-US"/>
          </w:rPr>
          <w:t>SpSD</w:t>
        </w:r>
      </w:ins>
      <w:ins w:id="2166" w:author="Plankton" w:date="2019-06-05T12:47:00Z">
        <w:r>
          <w:rPr>
            <w:rFonts w:ascii="Times New Roman" w:hAnsi="Times New Roman"/>
            <w:sz w:val="24"/>
            <w:szCs w:val="24"/>
          </w:rPr>
          <w:t xml:space="preserve">). То есть, </w:t>
        </w:r>
      </w:ins>
      <w:ins w:id="2167" w:author="Plankton" w:date="2019-06-05T12:47:00Z">
        <w:commentRangeStart w:id="21"/>
        <w:r>
          <w:rPr>
            <w:rFonts w:ascii="Times New Roman" w:hAnsi="Times New Roman"/>
            <w:sz w:val="24"/>
            <w:szCs w:val="24"/>
            <w:highlight w:val="yellow"/>
          </w:rPr>
          <w:t>чем позднее начинается весна, тем раньше наступают указанные выше фенологические события</w:t>
        </w:r>
        <w:commentRangeEnd w:id="21"/>
      </w:ins>
      <w:ins w:id="2168" w:author="Plankton" w:date="2019-06-05T16:25:00Z">
        <w:r>
          <w:rPr>
            <w:rStyle w:val="13"/>
          </w:rPr>
          <w:commentReference w:id="21"/>
        </w:r>
      </w:ins>
      <w:ins w:id="2169" w:author="Plankton" w:date="2019-06-05T12:47:00Z">
        <w:r>
          <w:rPr>
            <w:rFonts w:ascii="Times New Roman" w:hAnsi="Times New Roman"/>
            <w:sz w:val="24"/>
            <w:szCs w:val="24"/>
          </w:rPr>
          <w:t xml:space="preserve">. Кроме того, высокие отрицательные значения по второй оси имеют также и даты, характеризующие фенологические события у </w:t>
        </w:r>
      </w:ins>
      <w:ins w:id="2170" w:author="Plankton" w:date="2019-06-05T12:47:00Z">
        <w:r>
          <w:rPr>
            <w:rFonts w:ascii="Times New Roman" w:hAnsi="Times New Roman"/>
            <w:sz w:val="24"/>
            <w:szCs w:val="24"/>
            <w:lang w:val="en-US"/>
          </w:rPr>
          <w:t>Microsetella</w:t>
        </w:r>
      </w:ins>
      <w:ins w:id="2171" w:author="Plankton" w:date="2019-06-05T12:47:00Z">
        <w:r>
          <w:rPr>
            <w:rFonts w:ascii="Times New Roman" w:hAnsi="Times New Roman"/>
            <w:sz w:val="24"/>
            <w:szCs w:val="24"/>
          </w:rPr>
          <w:t xml:space="preserve"> (точки 10, 11, 12) и, отчасти, у </w:t>
        </w:r>
      </w:ins>
      <w:ins w:id="2172" w:author="Plankton" w:date="2019-06-05T12:47:00Z">
        <w:r>
          <w:rPr>
            <w:rFonts w:ascii="Times New Roman" w:hAnsi="Times New Roman"/>
            <w:sz w:val="24"/>
            <w:szCs w:val="24"/>
            <w:lang w:val="en-US"/>
          </w:rPr>
          <w:t>Oithona</w:t>
        </w:r>
      </w:ins>
      <w:ins w:id="2173" w:author="Plankton" w:date="2019-06-05T12:47:00Z">
        <w:r>
          <w:rPr>
            <w:rFonts w:ascii="Times New Roman" w:hAnsi="Times New Roman"/>
            <w:sz w:val="24"/>
            <w:szCs w:val="24"/>
          </w:rPr>
          <w:t xml:space="preserve"> (точки 13, 16). То есть фенологические события у данных видов наступают </w:t>
        </w:r>
      </w:ins>
      <w:ins w:id="2174" w:author="Plankton" w:date="2019-06-05T12:47:00Z">
        <w:r>
          <w:rPr>
            <w:rFonts w:ascii="Times New Roman" w:hAnsi="Times New Roman"/>
            <w:sz w:val="24"/>
            <w:szCs w:val="24"/>
            <w:highlight w:val="yellow"/>
            <w:rPrChange w:id="2175" w:author="Plankton" w:date="2019-06-05T16:24:00Z">
              <w:rPr>
                <w:rFonts w:ascii="Times New Roman" w:hAnsi="Times New Roman"/>
                <w:sz w:val="24"/>
                <w:szCs w:val="24"/>
              </w:rPr>
            </w:rPrChange>
          </w:rPr>
          <w:t>позднее</w:t>
        </w:r>
      </w:ins>
      <w:ins w:id="2176" w:author="Plankton" w:date="2019-06-05T12:47:00Z">
        <w:r>
          <w:rPr>
            <w:rFonts w:ascii="Times New Roman" w:hAnsi="Times New Roman"/>
            <w:sz w:val="24"/>
            <w:szCs w:val="24"/>
          </w:rPr>
          <w:t xml:space="preserve"> не только в годы, когда дата начала весны смещается на более поздние сроки, но также и в годы, </w:t>
        </w:r>
      </w:ins>
      <w:ins w:id="2177" w:author="Plankton" w:date="2019-06-05T12:47:00Z">
        <w:r>
          <w:rPr>
            <w:rFonts w:ascii="Times New Roman" w:hAnsi="Times New Roman"/>
            <w:sz w:val="24"/>
            <w:szCs w:val="24"/>
            <w:highlight w:val="yellow"/>
            <w:rPrChange w:id="2178" w:author="Plankton" w:date="2019-06-05T16:24:00Z">
              <w:rPr>
                <w:rFonts w:ascii="Times New Roman" w:hAnsi="Times New Roman"/>
                <w:sz w:val="24"/>
                <w:szCs w:val="24"/>
              </w:rPr>
            </w:rPrChange>
          </w:rPr>
          <w:t xml:space="preserve">когда обилие </w:t>
        </w:r>
      </w:ins>
      <w:ins w:id="2179" w:author="Plankton" w:date="2019-06-05T12:47:00Z">
        <w:r>
          <w:rPr>
            <w:rFonts w:ascii="Times New Roman" w:hAnsi="Times New Roman"/>
            <w:sz w:val="24"/>
            <w:szCs w:val="24"/>
            <w:highlight w:val="yellow"/>
            <w:lang w:val="en-US"/>
            <w:rPrChange w:id="2180" w:author="Plankton" w:date="2019-06-05T16:24:00Z">
              <w:rPr>
                <w:rFonts w:ascii="Times New Roman" w:hAnsi="Times New Roman"/>
                <w:sz w:val="24"/>
                <w:szCs w:val="24"/>
                <w:lang w:val="en-US"/>
              </w:rPr>
            </w:rPrChange>
          </w:rPr>
          <w:t>Acartia</w:t>
        </w:r>
      </w:ins>
      <w:ins w:id="2181" w:author="Plankton" w:date="2019-06-05T12:47:00Z">
        <w:r>
          <w:rPr>
            <w:rFonts w:ascii="Times New Roman" w:hAnsi="Times New Roman"/>
            <w:sz w:val="24"/>
            <w:szCs w:val="24"/>
            <w:highlight w:val="yellow"/>
            <w:rPrChange w:id="2182" w:author="Plankton" w:date="2019-06-05T16:24:00Z">
              <w:rPr>
                <w:rFonts w:ascii="Times New Roman" w:hAnsi="Times New Roman"/>
                <w:sz w:val="24"/>
                <w:szCs w:val="24"/>
              </w:rPr>
            </w:rPrChange>
          </w:rPr>
          <w:t xml:space="preserve"> невелико</w:t>
        </w:r>
      </w:ins>
      <w:ins w:id="2183" w:author="Plankton" w:date="2019-06-05T12:47:00Z">
        <w:r>
          <w:rPr>
            <w:rFonts w:ascii="Times New Roman" w:hAnsi="Times New Roman"/>
            <w:sz w:val="24"/>
            <w:szCs w:val="24"/>
          </w:rPr>
          <w:t xml:space="preserve">. </w:t>
        </w:r>
      </w:ins>
    </w:p>
    <w:p>
      <w:pPr>
        <w:spacing w:line="360" w:lineRule="auto"/>
        <w:jc w:val="both"/>
        <w:rPr>
          <w:ins w:id="2185" w:author="Plankton" w:date="2019-05-31T11:09:00Z"/>
          <w:rFonts w:ascii="Times New Roman" w:hAnsi="Times New Roman"/>
          <w:sz w:val="24"/>
          <w:szCs w:val="24"/>
        </w:rPr>
        <w:pPrChange w:id="2184" w:author="Plankton" w:date="2019-05-31T11:10:00Z">
          <w:pPr/>
        </w:pPrChange>
      </w:pPr>
    </w:p>
    <w:p>
      <w:pPr>
        <w:spacing w:after="0" w:line="480" w:lineRule="auto"/>
        <w:ind w:firstLine="709"/>
        <w:jc w:val="both"/>
        <w:rPr>
          <w:rFonts w:ascii="Times New Roman" w:hAnsi="Times New Roman"/>
          <w:b/>
          <w:i/>
          <w:sz w:val="24"/>
          <w:szCs w:val="24"/>
          <w:rPrChange w:id="2187" w:author="Plankton" w:date="2019-06-01T11:55:00Z">
            <w:rPr>
              <w:rFonts w:ascii="Times New Roman" w:hAnsi="Times New Roman"/>
              <w:sz w:val="24"/>
              <w:szCs w:val="24"/>
            </w:rPr>
          </w:rPrChange>
        </w:rPr>
        <w:pPrChange w:id="2186" w:author="Plankton" w:date="2019-05-31T12:02:00Z">
          <w:pPr/>
        </w:pPrChange>
      </w:pPr>
      <w:r>
        <w:rPr>
          <w:rFonts w:ascii="Times New Roman" w:hAnsi="Times New Roman"/>
          <w:b/>
          <w:i/>
          <w:sz w:val="24"/>
          <w:szCs w:val="24"/>
          <w:rPrChange w:id="2188" w:author="Plankton" w:date="2019-06-01T11:55:00Z">
            <w:rPr>
              <w:rFonts w:ascii="Times New Roman" w:hAnsi="Times New Roman"/>
              <w:sz w:val="24"/>
              <w:szCs w:val="24"/>
            </w:rPr>
          </w:rPrChange>
        </w:rPr>
        <w:t>Связь обилия вида и его фенологических показателей</w:t>
      </w:r>
    </w:p>
    <w:p>
      <w:pPr>
        <w:spacing w:line="360" w:lineRule="auto"/>
        <w:ind w:firstLine="709"/>
        <w:jc w:val="both"/>
        <w:rPr>
          <w:ins w:id="2190" w:author="Plankton" w:date="2019-05-31T12:09:00Z"/>
          <w:rFonts w:ascii="Times New Roman" w:hAnsi="Times New Roman"/>
          <w:sz w:val="24"/>
          <w:szCs w:val="24"/>
        </w:rPr>
        <w:pPrChange w:id="2189" w:author="Plankton" w:date="2019-05-31T12:12:00Z">
          <w:pPr/>
        </w:pPrChange>
      </w:pPr>
      <w:ins w:id="2191" w:author="Plankton" w:date="2019-05-31T12:02:00Z">
        <w:r>
          <w:rPr>
            <w:rFonts w:ascii="Times New Roman" w:hAnsi="Times New Roman"/>
            <w:sz w:val="24"/>
            <w:szCs w:val="24"/>
          </w:rPr>
          <w:t xml:space="preserve">На рисунке </w:t>
        </w:r>
      </w:ins>
      <w:ins w:id="2192" w:author="Plankton" w:date="2019-05-31T12:08:00Z">
        <w:r>
          <w:rPr>
            <w:rFonts w:ascii="Times New Roman" w:hAnsi="Times New Roman"/>
            <w:sz w:val="24"/>
            <w:szCs w:val="24"/>
          </w:rPr>
          <w:t>7</w:t>
        </w:r>
      </w:ins>
      <w:ins w:id="2193" w:author="Plankton" w:date="2019-05-31T12:02:00Z">
        <w:r>
          <w:rPr>
            <w:rFonts w:ascii="Times New Roman" w:hAnsi="Times New Roman"/>
            <w:sz w:val="24"/>
            <w:szCs w:val="24"/>
          </w:rPr>
          <w:t xml:space="preserve"> приведены диаграммы, отражающие связь обилия вида (логарифм численности) с датой начала сезона. Оценка корреляции временных рядов, отражающих динамику обилия и динамику даты начала сезона (Таблица 4), позволяет говорить лишь о двух случаях статистически значимой связи: обилие </w:t>
        </w:r>
      </w:ins>
      <w:ins w:id="2194" w:author="Plankton" w:date="2019-05-31T12:02:00Z">
        <w:r>
          <w:rPr>
            <w:rFonts w:ascii="Times New Roman" w:hAnsi="Times New Roman"/>
            <w:i/>
            <w:sz w:val="24"/>
            <w:szCs w:val="24"/>
            <w:rPrChange w:id="2195" w:author="Plankton" w:date="2019-05-31T12:09:00Z">
              <w:rPr>
                <w:rFonts w:ascii="Times New Roman" w:hAnsi="Times New Roman"/>
                <w:sz w:val="24"/>
                <w:szCs w:val="24"/>
              </w:rPr>
            </w:rPrChange>
          </w:rPr>
          <w:t>Centropages</w:t>
        </w:r>
      </w:ins>
      <w:ins w:id="2196" w:author="Plankton" w:date="2019-05-31T12:02:00Z">
        <w:r>
          <w:rPr>
            <w:rFonts w:ascii="Times New Roman" w:hAnsi="Times New Roman"/>
            <w:sz w:val="24"/>
            <w:szCs w:val="24"/>
          </w:rPr>
          <w:t xml:space="preserve"> и </w:t>
        </w:r>
      </w:ins>
      <w:ins w:id="2197" w:author="Plankton" w:date="2019-05-31T12:02:00Z">
        <w:r>
          <w:rPr>
            <w:rFonts w:ascii="Times New Roman" w:hAnsi="Times New Roman"/>
            <w:i/>
            <w:sz w:val="24"/>
            <w:szCs w:val="24"/>
            <w:rPrChange w:id="2198" w:author="Plankton" w:date="2019-05-31T12:09:00Z">
              <w:rPr>
                <w:rFonts w:ascii="Times New Roman" w:hAnsi="Times New Roman"/>
                <w:sz w:val="24"/>
                <w:szCs w:val="24"/>
              </w:rPr>
            </w:rPrChange>
          </w:rPr>
          <w:t>Temora</w:t>
        </w:r>
      </w:ins>
      <w:ins w:id="2199" w:author="Plankton" w:date="2019-05-31T12:02:00Z">
        <w:r>
          <w:rPr>
            <w:rFonts w:ascii="Times New Roman" w:hAnsi="Times New Roman"/>
            <w:sz w:val="24"/>
            <w:szCs w:val="24"/>
          </w:rPr>
          <w:t xml:space="preserve"> оказывается ниже при более поздних сроках начала сезона.</w:t>
        </w:r>
      </w:ins>
      <w:ins w:id="2200" w:author="Plankton" w:date="2019-05-31T12:09:00Z">
        <w:r>
          <w:rPr>
            <w:rFonts w:ascii="Times New Roman" w:hAnsi="Times New Roman"/>
            <w:sz w:val="24"/>
            <w:szCs w:val="24"/>
          </w:rPr>
          <w:t xml:space="preserve"> </w:t>
        </w:r>
      </w:ins>
    </w:p>
    <w:p>
      <w:pPr>
        <w:spacing w:line="360" w:lineRule="auto"/>
        <w:jc w:val="both"/>
        <w:rPr>
          <w:ins w:id="2202" w:author="Plankton" w:date="2019-05-31T12:09:00Z"/>
          <w:rFonts w:ascii="Times New Roman" w:hAnsi="Times New Roman"/>
          <w:sz w:val="24"/>
          <w:szCs w:val="24"/>
        </w:rPr>
        <w:pPrChange w:id="2201" w:author="Plankton" w:date="2019-05-31T12:03:00Z">
          <w:pPr/>
        </w:pPrChange>
      </w:pPr>
    </w:p>
    <w:p>
      <w:pPr>
        <w:spacing w:line="240" w:lineRule="auto"/>
        <w:jc w:val="both"/>
        <w:rPr>
          <w:del w:id="2204" w:author="Plankton" w:date="2019-05-31T12:02:00Z"/>
          <w:rFonts w:ascii="Times New Roman" w:hAnsi="Times New Roman"/>
          <w:sz w:val="24"/>
          <w:szCs w:val="24"/>
        </w:rPr>
        <w:pPrChange w:id="2203" w:author="Plankton" w:date="2019-05-31T12:10:00Z">
          <w:pPr/>
        </w:pPrChange>
      </w:pPr>
      <w:del w:id="2205" w:author="Plankton" w:date="2019-05-31T12:02:00Z">
        <w:r>
          <w:rPr>
            <w:rFonts w:ascii="Times New Roman" w:hAnsi="Times New Roman"/>
            <w:sz w:val="24"/>
            <w:szCs w:val="24"/>
          </w:rPr>
          <w:delText>Я долго думал, и, кажись, нашел более или менее корректное решение.</w:delText>
        </w:r>
      </w:del>
    </w:p>
    <w:p>
      <w:pPr>
        <w:spacing w:line="240" w:lineRule="auto"/>
        <w:jc w:val="both"/>
        <w:rPr>
          <w:del w:id="2207" w:author="Plankton" w:date="2019-05-31T12:02:00Z"/>
          <w:rFonts w:ascii="Times New Roman" w:hAnsi="Times New Roman"/>
          <w:sz w:val="24"/>
          <w:szCs w:val="24"/>
        </w:rPr>
        <w:pPrChange w:id="2206" w:author="Plankton" w:date="2019-05-31T12:10:00Z">
          <w:pPr/>
        </w:pPrChange>
      </w:pPr>
      <w:del w:id="2208" w:author="Plankton" w:date="2019-05-31T12:02:00Z">
        <w:r>
          <w:rPr>
            <w:rFonts w:ascii="Times New Roman" w:hAnsi="Times New Roman"/>
            <w:sz w:val="24"/>
            <w:szCs w:val="24"/>
          </w:rPr>
          <w:delText>Нас ведь интересует существует ли какая-то вязь между обилием вида и датами его фенологических характеристик. Если фенологические характеристки года t по сравнению с годом t−1 смещаются согласованно (ковариируют) с аналогичным смещениями в обилии, то это означает, что между этими явленияи есть взаимосвязь. То есть увеличение/уменьшение даты в фенологических событиях происходит согласовано с увеличением/уменьшением обилия вида от года t−1 к году t</w:delText>
        </w:r>
      </w:del>
    </w:p>
    <w:p>
      <w:pPr>
        <w:spacing w:line="240" w:lineRule="auto"/>
        <w:jc w:val="both"/>
        <w:rPr>
          <w:del w:id="2210" w:author="Plankton" w:date="2019-05-31T12:02:00Z"/>
          <w:rFonts w:ascii="Times New Roman" w:hAnsi="Times New Roman"/>
          <w:sz w:val="24"/>
          <w:szCs w:val="24"/>
        </w:rPr>
        <w:pPrChange w:id="2209" w:author="Plankton" w:date="2019-05-31T12:10:00Z">
          <w:pPr/>
        </w:pPrChange>
      </w:pPr>
      <w:del w:id="2211" w:author="Plankton" w:date="2019-05-31T12:02:00Z">
        <w:r>
          <w:rPr>
            <w:rFonts w:ascii="Times New Roman" w:hAnsi="Times New Roman"/>
            <w:sz w:val="24"/>
            <w:szCs w:val="24"/>
          </w:rPr>
          <w:delText>. Перейдя к анализу связей не самих исходых данных, а этих “дельт”, мы тем самым избежим (хотя бы отчасти) Spurious correlation.</w:delText>
        </w:r>
      </w:del>
    </w:p>
    <w:p>
      <w:pPr>
        <w:spacing w:line="240" w:lineRule="auto"/>
        <w:jc w:val="both"/>
        <w:rPr>
          <w:del w:id="2213" w:author="Plankton" w:date="2019-05-31T12:02:00Z"/>
          <w:rFonts w:ascii="Times New Roman" w:hAnsi="Times New Roman"/>
          <w:sz w:val="24"/>
          <w:szCs w:val="24"/>
        </w:rPr>
        <w:pPrChange w:id="2212" w:author="Plankton" w:date="2019-05-31T12:10:00Z">
          <w:pPr/>
        </w:pPrChange>
      </w:pPr>
      <w:del w:id="2214" w:author="Plankton" w:date="2019-05-31T12:02:00Z">
        <w:r>
          <w:rPr>
            <w:rFonts w:ascii="Times New Roman" w:hAnsi="Times New Roman"/>
            <w:sz w:val="24"/>
            <w:szCs w:val="24"/>
            <w:highlight w:val="yellow"/>
          </w:rPr>
          <w:delText>Я еще подумаю здесь. Поэтому в пояснениях ниже эту методику пока не описал.</w:delText>
        </w:r>
      </w:del>
    </w:p>
    <w:p>
      <w:pPr>
        <w:spacing w:line="240" w:lineRule="auto"/>
        <w:jc w:val="both"/>
        <w:rPr>
          <w:ins w:id="2216" w:author="Plankton" w:date="2019-05-31T12:08:00Z"/>
          <w:rFonts w:ascii="Times New Roman" w:hAnsi="Times New Roman"/>
          <w:sz w:val="24"/>
          <w:szCs w:val="24"/>
          <w:lang w:val="en-US"/>
        </w:rPr>
        <w:pPrChange w:id="2215" w:author="Plankton" w:date="2019-05-31T12:10:00Z">
          <w:pPr/>
        </w:pPrChange>
      </w:pPr>
      <w:r>
        <w:rPr>
          <w:rFonts w:ascii="Times New Roman" w:hAnsi="Times New Roman"/>
          <w:sz w:val="24"/>
          <w:szCs w:val="24"/>
          <w:lang w:val="en-US"/>
          <w:rPrChange w:id="2217" w:author="Plankton" w:date="2019-05-31T10:01:00Z">
            <w:rPr>
              <w:rFonts w:ascii="Times New Roman" w:hAnsi="Times New Roman"/>
              <w:sz w:val="24"/>
              <w:szCs w:val="24"/>
            </w:rPr>
          </w:rPrChange>
        </w:rPr>
        <w:t xml:space="preserve">Table </w:t>
      </w:r>
      <w:ins w:id="2218" w:author="Plankton" w:date="2019-05-31T12:10:00Z">
        <w:r>
          <w:rPr>
            <w:rFonts w:ascii="Times New Roman" w:hAnsi="Times New Roman"/>
            <w:sz w:val="24"/>
            <w:szCs w:val="24"/>
            <w:lang w:val="en-US"/>
            <w:rPrChange w:id="2219" w:author="Plankton" w:date="2019-06-03T09:23:00Z">
              <w:rPr>
                <w:rFonts w:ascii="Times New Roman" w:hAnsi="Times New Roman"/>
                <w:sz w:val="24"/>
                <w:szCs w:val="24"/>
              </w:rPr>
            </w:rPrChange>
          </w:rPr>
          <w:t>4</w:t>
        </w:r>
      </w:ins>
      <w:del w:id="2220" w:author="Plankton" w:date="2019-05-31T12:10:00Z">
        <w:r>
          <w:rPr>
            <w:rFonts w:ascii="Times New Roman" w:hAnsi="Times New Roman"/>
            <w:sz w:val="24"/>
            <w:szCs w:val="24"/>
            <w:lang w:val="en-US"/>
            <w:rPrChange w:id="2221" w:author="Plankton" w:date="2019-05-31T10:01:00Z">
              <w:rPr>
                <w:rFonts w:ascii="Times New Roman" w:hAnsi="Times New Roman"/>
                <w:sz w:val="24"/>
                <w:szCs w:val="24"/>
              </w:rPr>
            </w:rPrChange>
          </w:rPr>
          <w:delText>+</w:delText>
        </w:r>
      </w:del>
      <w:r>
        <w:rPr>
          <w:rFonts w:ascii="Times New Roman" w:hAnsi="Times New Roman"/>
          <w:sz w:val="24"/>
          <w:szCs w:val="24"/>
          <w:lang w:val="en-US"/>
          <w:rPrChange w:id="2222" w:author="Plankton" w:date="2019-05-31T10:01:00Z">
            <w:rPr>
              <w:rFonts w:ascii="Times New Roman" w:hAnsi="Times New Roman"/>
              <w:sz w:val="24"/>
              <w:szCs w:val="24"/>
            </w:rPr>
          </w:rPrChange>
        </w:rPr>
        <w:t xml:space="preserve">. Correlation between </w:t>
      </w:r>
      <w:del w:id="2223" w:author="Plankton" w:date="2019-05-31T12:08:00Z">
        <w:r>
          <w:rPr>
            <w:rFonts w:ascii="Times New Roman" w:hAnsi="Times New Roman"/>
            <w:sz w:val="24"/>
            <w:szCs w:val="24"/>
            <w:lang w:val="en-US"/>
            <w:rPrChange w:id="2224" w:author="Plankton" w:date="2019-05-31T10:01:00Z">
              <w:rPr>
                <w:rFonts w:ascii="Times New Roman" w:hAnsi="Times New Roman"/>
                <w:sz w:val="24"/>
                <w:szCs w:val="24"/>
              </w:rPr>
            </w:rPrChange>
          </w:rPr>
          <w:delText xml:space="preserve">between </w:delText>
        </w:r>
      </w:del>
      <w:r>
        <w:rPr>
          <w:rFonts w:ascii="Times New Roman" w:hAnsi="Times New Roman"/>
          <w:sz w:val="24"/>
          <w:szCs w:val="24"/>
          <w:lang w:val="en-US"/>
          <w:rPrChange w:id="2225" w:author="Plankton" w:date="2019-05-31T10:01:00Z">
            <w:rPr>
              <w:rFonts w:ascii="Times New Roman" w:hAnsi="Times New Roman"/>
              <w:sz w:val="24"/>
              <w:szCs w:val="24"/>
            </w:rPr>
          </w:rPrChange>
        </w:rPr>
        <w:t xml:space="preserve">year changes in abundance and between </w:t>
      </w:r>
      <w:r>
        <w:rPr>
          <w:rFonts w:ascii="Times New Roman" w:hAnsi="Times New Roman"/>
          <w:sz w:val="24"/>
          <w:szCs w:val="24"/>
          <w:lang w:val="en-US"/>
          <w:rPrChange w:id="2226" w:author="Plankton" w:date="2019-05-31T10:01:00Z">
            <w:rPr>
              <w:rFonts w:ascii="Times New Roman" w:hAnsi="Times New Roman"/>
              <w:sz w:val="24"/>
              <w:szCs w:val="24"/>
            </w:rPr>
          </w:rPrChange>
        </w:rPr>
        <w:t>year</w:t>
      </w:r>
      <w:r>
        <w:rPr>
          <w:rFonts w:ascii="Times New Roman" w:hAnsi="Times New Roman"/>
          <w:sz w:val="24"/>
          <w:szCs w:val="24"/>
          <w:lang w:val="en-US"/>
          <w:rPrChange w:id="2227" w:author="Plankton" w:date="2019-05-31T10:01:00Z">
            <w:rPr>
              <w:rFonts w:ascii="Times New Roman" w:hAnsi="Times New Roman"/>
              <w:sz w:val="24"/>
              <w:szCs w:val="24"/>
            </w:rPr>
          </w:rPrChange>
        </w:rPr>
        <w:t xml:space="preserve"> changes in appearance begin. Permutation p-level adjusted accordingly to </w:t>
      </w:r>
      <w:r>
        <w:rPr>
          <w:rFonts w:ascii="Times New Roman" w:hAnsi="Times New Roman"/>
          <w:sz w:val="24"/>
          <w:szCs w:val="24"/>
          <w:lang w:val="en-US"/>
          <w:rPrChange w:id="2228" w:author="Plankton" w:date="2019-05-31T10:01:00Z">
            <w:rPr>
              <w:rFonts w:ascii="Times New Roman" w:hAnsi="Times New Roman"/>
              <w:sz w:val="24"/>
              <w:szCs w:val="24"/>
            </w:rPr>
          </w:rPrChange>
        </w:rPr>
        <w:t>Benjamini</w:t>
      </w:r>
      <w:r>
        <w:rPr>
          <w:rFonts w:ascii="Times New Roman" w:hAnsi="Times New Roman"/>
          <w:sz w:val="24"/>
          <w:szCs w:val="24"/>
          <w:lang w:val="en-US"/>
          <w:rPrChange w:id="2229" w:author="Plankton" w:date="2019-05-31T10:01:00Z">
            <w:rPr>
              <w:rFonts w:ascii="Times New Roman" w:hAnsi="Times New Roman"/>
              <w:sz w:val="24"/>
              <w:szCs w:val="24"/>
            </w:rPr>
          </w:rPrChange>
        </w:rPr>
        <w:t xml:space="preserve">-Hochberg procedure </w:t>
      </w:r>
      <w:r>
        <w:rPr>
          <w:rFonts w:ascii="Times New Roman" w:hAnsi="Times New Roman"/>
          <w:sz w:val="24"/>
          <w:szCs w:val="24"/>
          <w:lang w:val="en-US"/>
          <w:rPrChange w:id="2230" w:author="Plankton" w:date="2019-05-31T10:01:00Z">
            <w:rPr>
              <w:rFonts w:ascii="Times New Roman" w:hAnsi="Times New Roman"/>
              <w:sz w:val="24"/>
              <w:szCs w:val="24"/>
            </w:rPr>
          </w:rPrChange>
        </w:rPr>
        <w:t>are provided</w:t>
      </w:r>
      <w:r>
        <w:rPr>
          <w:rFonts w:ascii="Times New Roman" w:hAnsi="Times New Roman"/>
          <w:sz w:val="24"/>
          <w:szCs w:val="24"/>
          <w:lang w:val="en-US"/>
          <w:rPrChange w:id="2231" w:author="Plankton" w:date="2019-05-31T10:01:00Z">
            <w:rPr>
              <w:rFonts w:ascii="Times New Roman" w:hAnsi="Times New Roman"/>
              <w:sz w:val="24"/>
              <w:szCs w:val="24"/>
            </w:rPr>
          </w:rPrChange>
        </w:rPr>
        <w:t>.</w:t>
      </w:r>
      <w:ins w:id="2232" w:author="Plankton" w:date="2019-05-31T12:10:00Z">
        <w:r>
          <w:rPr>
            <w:rFonts w:ascii="Times New Roman" w:hAnsi="Times New Roman"/>
            <w:sz w:val="24"/>
            <w:szCs w:val="24"/>
            <w:lang w:val="en-US"/>
            <w:rPrChange w:id="2233" w:author="Plankton" w:date="2019-05-31T12:10:00Z">
              <w:rPr>
                <w:rFonts w:ascii="Times New Roman" w:hAnsi="Times New Roman"/>
                <w:sz w:val="24"/>
                <w:szCs w:val="24"/>
              </w:rPr>
            </w:rPrChange>
          </w:rPr>
          <w:t xml:space="preserve"> </w:t>
        </w:r>
      </w:ins>
      <w:ins w:id="2234" w:author="Plankton" w:date="2019-05-31T12:10:00Z">
        <w:r>
          <w:rPr>
            <w:rFonts w:ascii="Times New Roman" w:hAnsi="Times New Roman"/>
            <w:sz w:val="24"/>
            <w:szCs w:val="24"/>
            <w:lang w:val="en-US"/>
          </w:rPr>
          <w:t xml:space="preserve">Correlation calculation </w:t>
        </w:r>
      </w:ins>
      <w:ins w:id="2235" w:author="Plankton" w:date="2019-05-31T12:11:00Z">
        <w:r>
          <w:rPr>
            <w:rFonts w:ascii="Times New Roman" w:hAnsi="Times New Roman"/>
            <w:sz w:val="24"/>
            <w:szCs w:val="24"/>
            <w:lang w:val="en-US"/>
          </w:rPr>
          <w:t>–</w:t>
        </w:r>
      </w:ins>
      <w:ins w:id="2236" w:author="Plankton" w:date="2019-05-31T12:10:00Z">
        <w:r>
          <w:rPr>
            <w:rFonts w:ascii="Times New Roman" w:hAnsi="Times New Roman"/>
            <w:sz w:val="24"/>
            <w:szCs w:val="24"/>
            <w:lang w:val="en-US"/>
          </w:rPr>
          <w:t xml:space="preserve"> see </w:t>
        </w:r>
      </w:ins>
      <w:ins w:id="2237" w:author="Plankton" w:date="2019-05-31T12:11:00Z">
        <w:r>
          <w:rPr>
            <w:rFonts w:ascii="Times New Roman" w:hAnsi="Times New Roman"/>
            <w:sz w:val="24"/>
            <w:szCs w:val="24"/>
            <w:lang w:val="en-US"/>
          </w:rPr>
          <w:t>Methods section.</w:t>
        </w:r>
      </w:ins>
    </w:p>
    <w:p>
      <w:pPr>
        <w:rPr>
          <w:del w:id="2238" w:author="Plankton" w:date="2019-05-31T12:09:00Z"/>
          <w:rFonts w:ascii="Times New Roman" w:hAnsi="Times New Roman"/>
          <w:sz w:val="24"/>
          <w:szCs w:val="24"/>
          <w:lang w:val="en-US"/>
          <w:rPrChange w:id="2239" w:author="Plankton" w:date="2019-05-31T12:10:00Z">
            <w:rPr>
              <w:del w:id="2240" w:author="Plankton" w:date="2019-05-31T12:09:00Z"/>
              <w:rFonts w:ascii="Times New Roman" w:hAnsi="Times New Roman"/>
              <w:sz w:val="24"/>
              <w:szCs w:val="24"/>
            </w:rPr>
          </w:rPrChange>
        </w:rPr>
      </w:pPr>
    </w:p>
    <w:tbl>
      <w:tblPr>
        <w:tblStyle w:val="18"/>
        <w:tblW w:w="4365" w:type="dxa"/>
        <w:tblCellSpacing w:w="15" w:type="dxa"/>
        <w:tblInd w:w="0" w:type="dxa"/>
        <w:tblLayout w:type="fixed"/>
        <w:tblCellMar>
          <w:top w:w="15" w:type="dxa"/>
          <w:left w:w="15" w:type="dxa"/>
          <w:bottom w:w="15" w:type="dxa"/>
          <w:right w:w="15" w:type="dxa"/>
        </w:tblCellMar>
      </w:tblPr>
      <w:tblGrid>
        <w:gridCol w:w="1489"/>
        <w:gridCol w:w="1154"/>
        <w:gridCol w:w="1722"/>
      </w:tblGrid>
      <w:tr>
        <w:tblPrEx>
          <w:tblLayout w:type="fixed"/>
          <w:tblCellMar>
            <w:top w:w="15" w:type="dxa"/>
            <w:left w:w="15" w:type="dxa"/>
            <w:bottom w:w="15" w:type="dxa"/>
            <w:right w:w="15" w:type="dxa"/>
          </w:tblCellMar>
        </w:tblPrEx>
        <w:trPr>
          <w:tblHeader/>
          <w:tblCellSpacing w:w="15" w:type="dxa"/>
          <w:del w:id="2241" w:author="Plankton" w:date="2019-05-31T12:07:00Z"/>
        </w:trPr>
        <w:tc>
          <w:tcPr>
            <w:tcW w:w="1444" w:type="dxa"/>
            <w:vAlign w:val="center"/>
          </w:tcPr>
          <w:p>
            <w:pPr>
              <w:rPr>
                <w:del w:id="2242" w:author="Plankton" w:date="2019-05-31T12:07:00Z"/>
                <w:rFonts w:ascii="Times New Roman" w:hAnsi="Times New Roman"/>
                <w:sz w:val="24"/>
                <w:szCs w:val="24"/>
                <w:lang w:val="en-US"/>
                <w:rPrChange w:id="2243" w:author="Plankton" w:date="2019-05-31T12:10:00Z">
                  <w:rPr>
                    <w:del w:id="2244" w:author="Plankton" w:date="2019-05-31T12:07:00Z"/>
                    <w:rFonts w:ascii="Times New Roman" w:hAnsi="Times New Roman"/>
                    <w:sz w:val="24"/>
                    <w:szCs w:val="24"/>
                  </w:rPr>
                </w:rPrChange>
              </w:rPr>
            </w:pPr>
            <w:del w:id="2245" w:author="Plankton" w:date="2019-05-31T12:07:00Z">
              <w:r>
                <w:rPr>
                  <w:rFonts w:ascii="Times New Roman" w:hAnsi="Times New Roman"/>
                  <w:sz w:val="24"/>
                  <w:szCs w:val="24"/>
                  <w:lang w:val="en-US"/>
                  <w:rPrChange w:id="2246" w:author="Plankton" w:date="2019-05-31T12:10:00Z">
                    <w:rPr>
                      <w:rFonts w:ascii="Times New Roman" w:hAnsi="Times New Roman"/>
                      <w:sz w:val="24"/>
                      <w:szCs w:val="24"/>
                    </w:rPr>
                  </w:rPrChange>
                </w:rPr>
                <w:delText>Species</w:delText>
              </w:r>
            </w:del>
          </w:p>
        </w:tc>
        <w:tc>
          <w:tcPr>
            <w:tcW w:w="1124" w:type="dxa"/>
            <w:vAlign w:val="center"/>
          </w:tcPr>
          <w:p>
            <w:pPr>
              <w:rPr>
                <w:del w:id="2247" w:author="Plankton" w:date="2019-05-31T12:07:00Z"/>
                <w:rFonts w:ascii="Times New Roman" w:hAnsi="Times New Roman"/>
                <w:sz w:val="24"/>
                <w:szCs w:val="24"/>
                <w:lang w:val="en-US"/>
                <w:rPrChange w:id="2248" w:author="Plankton" w:date="2019-05-31T12:10:00Z">
                  <w:rPr>
                    <w:del w:id="2249" w:author="Plankton" w:date="2019-05-31T12:07:00Z"/>
                    <w:rFonts w:ascii="Times New Roman" w:hAnsi="Times New Roman"/>
                    <w:sz w:val="24"/>
                    <w:szCs w:val="24"/>
                  </w:rPr>
                </w:rPrChange>
              </w:rPr>
            </w:pPr>
            <w:del w:id="2250" w:author="Plankton" w:date="2019-05-31T12:07:00Z">
              <w:r>
                <w:rPr>
                  <w:rFonts w:ascii="Times New Roman" w:hAnsi="Times New Roman"/>
                  <w:sz w:val="24"/>
                  <w:szCs w:val="24"/>
                  <w:lang w:val="en-US"/>
                  <w:rPrChange w:id="2251" w:author="Plankton" w:date="2019-05-31T12:10:00Z">
                    <w:rPr>
                      <w:rFonts w:ascii="Times New Roman" w:hAnsi="Times New Roman"/>
                      <w:sz w:val="24"/>
                      <w:szCs w:val="24"/>
                    </w:rPr>
                  </w:rPrChange>
                </w:rPr>
                <w:delText>Correlation</w:delText>
              </w:r>
            </w:del>
          </w:p>
        </w:tc>
        <w:tc>
          <w:tcPr>
            <w:tcW w:w="1677" w:type="dxa"/>
            <w:vAlign w:val="center"/>
          </w:tcPr>
          <w:p>
            <w:pPr>
              <w:rPr>
                <w:del w:id="2252" w:author="Plankton" w:date="2019-05-31T12:07:00Z"/>
                <w:rFonts w:ascii="Times New Roman" w:hAnsi="Times New Roman"/>
                <w:sz w:val="24"/>
                <w:szCs w:val="24"/>
                <w:lang w:val="en-US"/>
                <w:rPrChange w:id="2253" w:author="Plankton" w:date="2019-05-31T12:10:00Z">
                  <w:rPr>
                    <w:del w:id="2254" w:author="Plankton" w:date="2019-05-31T12:07:00Z"/>
                    <w:rFonts w:ascii="Times New Roman" w:hAnsi="Times New Roman"/>
                    <w:sz w:val="24"/>
                    <w:szCs w:val="24"/>
                  </w:rPr>
                </w:rPrChange>
              </w:rPr>
            </w:pPr>
            <w:del w:id="2255" w:author="Plankton" w:date="2019-05-31T12:07:00Z">
              <w:r>
                <w:rPr>
                  <w:rFonts w:ascii="Times New Roman" w:hAnsi="Times New Roman"/>
                  <w:sz w:val="24"/>
                  <w:szCs w:val="24"/>
                  <w:lang w:val="en-US"/>
                  <w:rPrChange w:id="2256" w:author="Plankton" w:date="2019-05-31T12:10:00Z">
                    <w:rPr>
                      <w:rFonts w:ascii="Times New Roman" w:hAnsi="Times New Roman"/>
                      <w:sz w:val="24"/>
                      <w:szCs w:val="24"/>
                    </w:rPr>
                  </w:rPrChange>
                </w:rPr>
                <w:delText>Adjusted p-value</w:delText>
              </w:r>
            </w:del>
          </w:p>
        </w:tc>
      </w:tr>
      <w:tr>
        <w:tblPrEx>
          <w:tblLayout w:type="fixed"/>
          <w:tblCellMar>
            <w:top w:w="15" w:type="dxa"/>
            <w:left w:w="15" w:type="dxa"/>
            <w:bottom w:w="15" w:type="dxa"/>
            <w:right w:w="15" w:type="dxa"/>
          </w:tblCellMar>
        </w:tblPrEx>
        <w:trPr>
          <w:tblCellSpacing w:w="15" w:type="dxa"/>
          <w:del w:id="2257" w:author="Plankton" w:date="2019-05-31T12:07:00Z"/>
        </w:trPr>
        <w:tc>
          <w:tcPr>
            <w:tcW w:w="1444" w:type="dxa"/>
            <w:vAlign w:val="center"/>
          </w:tcPr>
          <w:p>
            <w:pPr>
              <w:rPr>
                <w:del w:id="2258" w:author="Plankton" w:date="2019-05-31T12:07:00Z"/>
                <w:rFonts w:ascii="Times New Roman" w:hAnsi="Times New Roman"/>
                <w:sz w:val="24"/>
                <w:szCs w:val="24"/>
                <w:lang w:val="en-US"/>
                <w:rPrChange w:id="2259" w:author="Plankton" w:date="2019-05-31T12:10:00Z">
                  <w:rPr>
                    <w:del w:id="2260" w:author="Plankton" w:date="2019-05-31T12:07:00Z"/>
                    <w:rFonts w:ascii="Times New Roman" w:hAnsi="Times New Roman"/>
                    <w:sz w:val="24"/>
                    <w:szCs w:val="24"/>
                  </w:rPr>
                </w:rPrChange>
              </w:rPr>
            </w:pPr>
            <w:del w:id="2261" w:author="Plankton" w:date="2019-05-31T12:07:00Z">
              <w:r>
                <w:rPr>
                  <w:rFonts w:ascii="Times New Roman" w:hAnsi="Times New Roman"/>
                  <w:sz w:val="24"/>
                  <w:szCs w:val="24"/>
                  <w:lang w:val="en-US"/>
                  <w:rPrChange w:id="2262" w:author="Plankton" w:date="2019-05-31T12:10:00Z">
                    <w:rPr>
                      <w:rFonts w:ascii="Times New Roman" w:hAnsi="Times New Roman"/>
                      <w:sz w:val="24"/>
                      <w:szCs w:val="24"/>
                    </w:rPr>
                  </w:rPrChange>
                </w:rPr>
                <w:delText>Pseudocalanus</w:delText>
              </w:r>
            </w:del>
          </w:p>
        </w:tc>
        <w:tc>
          <w:tcPr>
            <w:tcW w:w="1124" w:type="dxa"/>
            <w:vAlign w:val="center"/>
          </w:tcPr>
          <w:p>
            <w:pPr>
              <w:rPr>
                <w:del w:id="2263" w:author="Plankton" w:date="2019-05-31T12:07:00Z"/>
                <w:rFonts w:ascii="Times New Roman" w:hAnsi="Times New Roman"/>
                <w:sz w:val="24"/>
                <w:szCs w:val="24"/>
                <w:lang w:val="en-US"/>
                <w:rPrChange w:id="2264" w:author="Plankton" w:date="2019-05-31T12:10:00Z">
                  <w:rPr>
                    <w:del w:id="2265" w:author="Plankton" w:date="2019-05-31T12:07:00Z"/>
                    <w:rFonts w:ascii="Times New Roman" w:hAnsi="Times New Roman"/>
                    <w:sz w:val="24"/>
                    <w:szCs w:val="24"/>
                  </w:rPr>
                </w:rPrChange>
              </w:rPr>
            </w:pPr>
            <w:del w:id="2266" w:author="Plankton" w:date="2019-05-31T12:07:00Z">
              <w:r>
                <w:rPr>
                  <w:rFonts w:ascii="Times New Roman" w:hAnsi="Times New Roman"/>
                  <w:sz w:val="24"/>
                  <w:szCs w:val="24"/>
                  <w:lang w:val="en-US"/>
                  <w:rPrChange w:id="2267" w:author="Plankton" w:date="2019-05-31T12:10:00Z">
                    <w:rPr>
                      <w:rFonts w:ascii="Times New Roman" w:hAnsi="Times New Roman"/>
                      <w:sz w:val="24"/>
                      <w:szCs w:val="24"/>
                    </w:rPr>
                  </w:rPrChange>
                </w:rPr>
                <w:delText>-0.01</w:delText>
              </w:r>
            </w:del>
          </w:p>
        </w:tc>
        <w:tc>
          <w:tcPr>
            <w:tcW w:w="1677" w:type="dxa"/>
            <w:vAlign w:val="center"/>
          </w:tcPr>
          <w:p>
            <w:pPr>
              <w:rPr>
                <w:del w:id="2268" w:author="Plankton" w:date="2019-05-31T12:07:00Z"/>
                <w:rFonts w:ascii="Times New Roman" w:hAnsi="Times New Roman"/>
                <w:sz w:val="24"/>
                <w:szCs w:val="24"/>
                <w:lang w:val="en-US"/>
                <w:rPrChange w:id="2269" w:author="Plankton" w:date="2019-05-31T12:10:00Z">
                  <w:rPr>
                    <w:del w:id="2270" w:author="Plankton" w:date="2019-05-31T12:07:00Z"/>
                    <w:rFonts w:ascii="Times New Roman" w:hAnsi="Times New Roman"/>
                    <w:sz w:val="24"/>
                    <w:szCs w:val="24"/>
                  </w:rPr>
                </w:rPrChange>
              </w:rPr>
            </w:pPr>
            <w:del w:id="2271" w:author="Plankton" w:date="2019-05-31T12:07:00Z">
              <w:r>
                <w:rPr>
                  <w:rFonts w:ascii="Times New Roman" w:hAnsi="Times New Roman"/>
                  <w:sz w:val="24"/>
                  <w:szCs w:val="24"/>
                  <w:lang w:val="en-US"/>
                  <w:rPrChange w:id="2272" w:author="Plankton" w:date="2019-05-31T12:10:00Z">
                    <w:rPr>
                      <w:rFonts w:ascii="Times New Roman" w:hAnsi="Times New Roman"/>
                      <w:sz w:val="24"/>
                      <w:szCs w:val="24"/>
                    </w:rPr>
                  </w:rPrChange>
                </w:rPr>
                <w:delText>0.9550000</w:delText>
              </w:r>
            </w:del>
          </w:p>
        </w:tc>
      </w:tr>
      <w:tr>
        <w:tblPrEx>
          <w:tblLayout w:type="fixed"/>
          <w:tblCellMar>
            <w:top w:w="15" w:type="dxa"/>
            <w:left w:w="15" w:type="dxa"/>
            <w:bottom w:w="15" w:type="dxa"/>
            <w:right w:w="15" w:type="dxa"/>
          </w:tblCellMar>
        </w:tblPrEx>
        <w:trPr>
          <w:tblCellSpacing w:w="15" w:type="dxa"/>
          <w:del w:id="2273" w:author="Plankton" w:date="2019-05-31T12:07:00Z"/>
        </w:trPr>
        <w:tc>
          <w:tcPr>
            <w:tcW w:w="1444" w:type="dxa"/>
            <w:vAlign w:val="center"/>
          </w:tcPr>
          <w:p>
            <w:pPr>
              <w:rPr>
                <w:del w:id="2274" w:author="Plankton" w:date="2019-05-31T12:07:00Z"/>
                <w:rFonts w:ascii="Times New Roman" w:hAnsi="Times New Roman"/>
                <w:sz w:val="24"/>
                <w:szCs w:val="24"/>
                <w:lang w:val="en-US"/>
                <w:rPrChange w:id="2275" w:author="Plankton" w:date="2019-05-31T12:10:00Z">
                  <w:rPr>
                    <w:del w:id="2276" w:author="Plankton" w:date="2019-05-31T12:07:00Z"/>
                    <w:rFonts w:ascii="Times New Roman" w:hAnsi="Times New Roman"/>
                    <w:sz w:val="24"/>
                    <w:szCs w:val="24"/>
                  </w:rPr>
                </w:rPrChange>
              </w:rPr>
            </w:pPr>
            <w:del w:id="2277" w:author="Plankton" w:date="2019-05-31T12:07:00Z">
              <w:r>
                <w:rPr>
                  <w:rFonts w:ascii="Times New Roman" w:hAnsi="Times New Roman"/>
                  <w:sz w:val="24"/>
                  <w:szCs w:val="24"/>
                  <w:lang w:val="en-US"/>
                  <w:rPrChange w:id="2278" w:author="Plankton" w:date="2019-05-31T12:10:00Z">
                    <w:rPr>
                      <w:rFonts w:ascii="Times New Roman" w:hAnsi="Times New Roman"/>
                      <w:sz w:val="24"/>
                      <w:szCs w:val="24"/>
                    </w:rPr>
                  </w:rPrChange>
                </w:rPr>
                <w:delText>Calanus</w:delText>
              </w:r>
            </w:del>
          </w:p>
        </w:tc>
        <w:tc>
          <w:tcPr>
            <w:tcW w:w="1124" w:type="dxa"/>
            <w:vAlign w:val="center"/>
          </w:tcPr>
          <w:p>
            <w:pPr>
              <w:rPr>
                <w:del w:id="2279" w:author="Plankton" w:date="2019-05-31T12:07:00Z"/>
                <w:rFonts w:ascii="Times New Roman" w:hAnsi="Times New Roman"/>
                <w:sz w:val="24"/>
                <w:szCs w:val="24"/>
                <w:lang w:val="en-US"/>
                <w:rPrChange w:id="2280" w:author="Plankton" w:date="2019-05-31T12:10:00Z">
                  <w:rPr>
                    <w:del w:id="2281" w:author="Plankton" w:date="2019-05-31T12:07:00Z"/>
                    <w:rFonts w:ascii="Times New Roman" w:hAnsi="Times New Roman"/>
                    <w:sz w:val="24"/>
                    <w:szCs w:val="24"/>
                  </w:rPr>
                </w:rPrChange>
              </w:rPr>
            </w:pPr>
            <w:del w:id="2282" w:author="Plankton" w:date="2019-05-31T12:07:00Z">
              <w:r>
                <w:rPr>
                  <w:rFonts w:ascii="Times New Roman" w:hAnsi="Times New Roman"/>
                  <w:sz w:val="24"/>
                  <w:szCs w:val="24"/>
                  <w:lang w:val="en-US"/>
                  <w:rPrChange w:id="2283" w:author="Plankton" w:date="2019-05-31T12:10:00Z">
                    <w:rPr>
                      <w:rFonts w:ascii="Times New Roman" w:hAnsi="Times New Roman"/>
                      <w:sz w:val="24"/>
                      <w:szCs w:val="24"/>
                    </w:rPr>
                  </w:rPrChange>
                </w:rPr>
                <w:delText>0.30</w:delText>
              </w:r>
            </w:del>
          </w:p>
        </w:tc>
        <w:tc>
          <w:tcPr>
            <w:tcW w:w="1677" w:type="dxa"/>
            <w:vAlign w:val="center"/>
          </w:tcPr>
          <w:p>
            <w:pPr>
              <w:rPr>
                <w:del w:id="2284" w:author="Plankton" w:date="2019-05-31T12:07:00Z"/>
                <w:rFonts w:ascii="Times New Roman" w:hAnsi="Times New Roman"/>
                <w:sz w:val="24"/>
                <w:szCs w:val="24"/>
                <w:lang w:val="en-US"/>
                <w:rPrChange w:id="2285" w:author="Plankton" w:date="2019-05-31T12:10:00Z">
                  <w:rPr>
                    <w:del w:id="2286" w:author="Plankton" w:date="2019-05-31T12:07:00Z"/>
                    <w:rFonts w:ascii="Times New Roman" w:hAnsi="Times New Roman"/>
                    <w:sz w:val="24"/>
                    <w:szCs w:val="24"/>
                  </w:rPr>
                </w:rPrChange>
              </w:rPr>
            </w:pPr>
            <w:del w:id="2287" w:author="Plankton" w:date="2019-05-31T12:07:00Z">
              <w:r>
                <w:rPr>
                  <w:rFonts w:ascii="Times New Roman" w:hAnsi="Times New Roman"/>
                  <w:sz w:val="24"/>
                  <w:szCs w:val="24"/>
                  <w:lang w:val="en-US"/>
                  <w:rPrChange w:id="2288" w:author="Plankton" w:date="2019-05-31T12:10:00Z">
                    <w:rPr>
                      <w:rFonts w:ascii="Times New Roman" w:hAnsi="Times New Roman"/>
                      <w:sz w:val="24"/>
                      <w:szCs w:val="24"/>
                    </w:rPr>
                  </w:rPrChange>
                </w:rPr>
                <w:delText>0.0472500</w:delText>
              </w:r>
            </w:del>
          </w:p>
        </w:tc>
      </w:tr>
      <w:tr>
        <w:tblPrEx>
          <w:tblLayout w:type="fixed"/>
          <w:tblCellMar>
            <w:top w:w="15" w:type="dxa"/>
            <w:left w:w="15" w:type="dxa"/>
            <w:bottom w:w="15" w:type="dxa"/>
            <w:right w:w="15" w:type="dxa"/>
          </w:tblCellMar>
        </w:tblPrEx>
        <w:trPr>
          <w:tblCellSpacing w:w="15" w:type="dxa"/>
          <w:del w:id="2289" w:author="Plankton" w:date="2019-05-31T12:07:00Z"/>
        </w:trPr>
        <w:tc>
          <w:tcPr>
            <w:tcW w:w="1444" w:type="dxa"/>
            <w:vAlign w:val="center"/>
          </w:tcPr>
          <w:p>
            <w:pPr>
              <w:rPr>
                <w:del w:id="2290" w:author="Plankton" w:date="2019-05-31T12:07:00Z"/>
                <w:rFonts w:ascii="Times New Roman" w:hAnsi="Times New Roman"/>
                <w:sz w:val="24"/>
                <w:szCs w:val="24"/>
                <w:lang w:val="en-US"/>
                <w:rPrChange w:id="2291" w:author="Plankton" w:date="2019-05-31T12:10:00Z">
                  <w:rPr>
                    <w:del w:id="2292" w:author="Plankton" w:date="2019-05-31T12:07:00Z"/>
                    <w:rFonts w:ascii="Times New Roman" w:hAnsi="Times New Roman"/>
                    <w:sz w:val="24"/>
                    <w:szCs w:val="24"/>
                  </w:rPr>
                </w:rPrChange>
              </w:rPr>
            </w:pPr>
            <w:del w:id="2293" w:author="Plankton" w:date="2019-05-31T12:07:00Z">
              <w:r>
                <w:rPr>
                  <w:rFonts w:ascii="Times New Roman" w:hAnsi="Times New Roman"/>
                  <w:sz w:val="24"/>
                  <w:szCs w:val="24"/>
                  <w:lang w:val="en-US"/>
                  <w:rPrChange w:id="2294" w:author="Plankton" w:date="2019-05-31T12:10:00Z">
                    <w:rPr>
                      <w:rFonts w:ascii="Times New Roman" w:hAnsi="Times New Roman"/>
                      <w:sz w:val="24"/>
                      <w:szCs w:val="24"/>
                    </w:rPr>
                  </w:rPrChange>
                </w:rPr>
                <w:delText>Microsetella</w:delText>
              </w:r>
            </w:del>
          </w:p>
        </w:tc>
        <w:tc>
          <w:tcPr>
            <w:tcW w:w="1124" w:type="dxa"/>
            <w:vAlign w:val="center"/>
          </w:tcPr>
          <w:p>
            <w:pPr>
              <w:rPr>
                <w:del w:id="2295" w:author="Plankton" w:date="2019-05-31T12:07:00Z"/>
                <w:rFonts w:ascii="Times New Roman" w:hAnsi="Times New Roman"/>
                <w:sz w:val="24"/>
                <w:szCs w:val="24"/>
                <w:lang w:val="en-US"/>
                <w:rPrChange w:id="2296" w:author="Plankton" w:date="2019-05-31T12:10:00Z">
                  <w:rPr>
                    <w:del w:id="2297" w:author="Plankton" w:date="2019-05-31T12:07:00Z"/>
                    <w:rFonts w:ascii="Times New Roman" w:hAnsi="Times New Roman"/>
                    <w:sz w:val="24"/>
                    <w:szCs w:val="24"/>
                  </w:rPr>
                </w:rPrChange>
              </w:rPr>
            </w:pPr>
            <w:del w:id="2298" w:author="Plankton" w:date="2019-05-31T12:07:00Z">
              <w:r>
                <w:rPr>
                  <w:rFonts w:ascii="Times New Roman" w:hAnsi="Times New Roman"/>
                  <w:sz w:val="24"/>
                  <w:szCs w:val="24"/>
                  <w:lang w:val="en-US"/>
                  <w:rPrChange w:id="2299" w:author="Plankton" w:date="2019-05-31T12:10:00Z">
                    <w:rPr>
                      <w:rFonts w:ascii="Times New Roman" w:hAnsi="Times New Roman"/>
                      <w:sz w:val="24"/>
                      <w:szCs w:val="24"/>
                    </w:rPr>
                  </w:rPrChange>
                </w:rPr>
                <w:delText>-0.17</w:delText>
              </w:r>
            </w:del>
          </w:p>
        </w:tc>
        <w:tc>
          <w:tcPr>
            <w:tcW w:w="1677" w:type="dxa"/>
            <w:vAlign w:val="center"/>
          </w:tcPr>
          <w:p>
            <w:pPr>
              <w:rPr>
                <w:del w:id="2300" w:author="Plankton" w:date="2019-05-31T12:07:00Z"/>
                <w:rFonts w:ascii="Times New Roman" w:hAnsi="Times New Roman"/>
                <w:sz w:val="24"/>
                <w:szCs w:val="24"/>
                <w:lang w:val="en-US"/>
                <w:rPrChange w:id="2301" w:author="Plankton" w:date="2019-05-31T12:10:00Z">
                  <w:rPr>
                    <w:del w:id="2302" w:author="Plankton" w:date="2019-05-31T12:07:00Z"/>
                    <w:rFonts w:ascii="Times New Roman" w:hAnsi="Times New Roman"/>
                    <w:sz w:val="24"/>
                    <w:szCs w:val="24"/>
                  </w:rPr>
                </w:rPrChange>
              </w:rPr>
            </w:pPr>
            <w:del w:id="2303" w:author="Plankton" w:date="2019-05-31T12:07:00Z">
              <w:r>
                <w:rPr>
                  <w:rFonts w:ascii="Times New Roman" w:hAnsi="Times New Roman"/>
                  <w:sz w:val="24"/>
                  <w:szCs w:val="24"/>
                  <w:lang w:val="en-US"/>
                  <w:rPrChange w:id="2304" w:author="Plankton" w:date="2019-05-31T12:10:00Z">
                    <w:rPr>
                      <w:rFonts w:ascii="Times New Roman" w:hAnsi="Times New Roman"/>
                      <w:sz w:val="24"/>
                      <w:szCs w:val="24"/>
                    </w:rPr>
                  </w:rPrChange>
                </w:rPr>
                <w:delText>0.3094000</w:delText>
              </w:r>
            </w:del>
          </w:p>
        </w:tc>
      </w:tr>
      <w:tr>
        <w:tblPrEx>
          <w:tblLayout w:type="fixed"/>
          <w:tblCellMar>
            <w:top w:w="15" w:type="dxa"/>
            <w:left w:w="15" w:type="dxa"/>
            <w:bottom w:w="15" w:type="dxa"/>
            <w:right w:w="15" w:type="dxa"/>
          </w:tblCellMar>
        </w:tblPrEx>
        <w:trPr>
          <w:tblCellSpacing w:w="15" w:type="dxa"/>
          <w:del w:id="2305" w:author="Plankton" w:date="2019-05-31T12:07:00Z"/>
        </w:trPr>
        <w:tc>
          <w:tcPr>
            <w:tcW w:w="1444" w:type="dxa"/>
            <w:vAlign w:val="center"/>
          </w:tcPr>
          <w:p>
            <w:pPr>
              <w:rPr>
                <w:del w:id="2306" w:author="Plankton" w:date="2019-05-31T12:07:00Z"/>
                <w:rFonts w:ascii="Times New Roman" w:hAnsi="Times New Roman"/>
                <w:sz w:val="24"/>
                <w:szCs w:val="24"/>
                <w:lang w:val="en-US"/>
                <w:rPrChange w:id="2307" w:author="Plankton" w:date="2019-05-31T12:10:00Z">
                  <w:rPr>
                    <w:del w:id="2308" w:author="Plankton" w:date="2019-05-31T12:07:00Z"/>
                    <w:rFonts w:ascii="Times New Roman" w:hAnsi="Times New Roman"/>
                    <w:sz w:val="24"/>
                    <w:szCs w:val="24"/>
                  </w:rPr>
                </w:rPrChange>
              </w:rPr>
            </w:pPr>
            <w:del w:id="2309" w:author="Plankton" w:date="2019-05-31T12:07:00Z">
              <w:r>
                <w:rPr>
                  <w:rFonts w:ascii="Times New Roman" w:hAnsi="Times New Roman"/>
                  <w:sz w:val="24"/>
                  <w:szCs w:val="24"/>
                  <w:lang w:val="en-US"/>
                  <w:rPrChange w:id="2310" w:author="Plankton" w:date="2019-05-31T12:10:00Z">
                    <w:rPr>
                      <w:rFonts w:ascii="Times New Roman" w:hAnsi="Times New Roman"/>
                      <w:sz w:val="24"/>
                      <w:szCs w:val="24"/>
                    </w:rPr>
                  </w:rPrChange>
                </w:rPr>
                <w:delText>Oithona</w:delText>
              </w:r>
            </w:del>
          </w:p>
        </w:tc>
        <w:tc>
          <w:tcPr>
            <w:tcW w:w="1124" w:type="dxa"/>
            <w:vAlign w:val="center"/>
          </w:tcPr>
          <w:p>
            <w:pPr>
              <w:rPr>
                <w:del w:id="2311" w:author="Plankton" w:date="2019-05-31T12:07:00Z"/>
                <w:rFonts w:ascii="Times New Roman" w:hAnsi="Times New Roman"/>
                <w:sz w:val="24"/>
                <w:szCs w:val="24"/>
                <w:lang w:val="en-US"/>
                <w:rPrChange w:id="2312" w:author="Plankton" w:date="2019-05-31T12:10:00Z">
                  <w:rPr>
                    <w:del w:id="2313" w:author="Plankton" w:date="2019-05-31T12:07:00Z"/>
                    <w:rFonts w:ascii="Times New Roman" w:hAnsi="Times New Roman"/>
                    <w:sz w:val="24"/>
                    <w:szCs w:val="24"/>
                  </w:rPr>
                </w:rPrChange>
              </w:rPr>
            </w:pPr>
            <w:del w:id="2314" w:author="Plankton" w:date="2019-05-31T12:07:00Z">
              <w:r>
                <w:rPr>
                  <w:rFonts w:ascii="Times New Roman" w:hAnsi="Times New Roman"/>
                  <w:sz w:val="24"/>
                  <w:szCs w:val="24"/>
                  <w:lang w:val="en-US"/>
                  <w:rPrChange w:id="2315" w:author="Plankton" w:date="2019-05-31T12:10:00Z">
                    <w:rPr>
                      <w:rFonts w:ascii="Times New Roman" w:hAnsi="Times New Roman"/>
                      <w:sz w:val="24"/>
                      <w:szCs w:val="24"/>
                    </w:rPr>
                  </w:rPrChange>
                </w:rPr>
                <w:delText>0.06</w:delText>
              </w:r>
            </w:del>
          </w:p>
        </w:tc>
        <w:tc>
          <w:tcPr>
            <w:tcW w:w="1677" w:type="dxa"/>
            <w:vAlign w:val="center"/>
          </w:tcPr>
          <w:p>
            <w:pPr>
              <w:rPr>
                <w:del w:id="2316" w:author="Plankton" w:date="2019-05-31T12:07:00Z"/>
                <w:rFonts w:ascii="Times New Roman" w:hAnsi="Times New Roman"/>
                <w:sz w:val="24"/>
                <w:szCs w:val="24"/>
                <w:lang w:val="en-US"/>
                <w:rPrChange w:id="2317" w:author="Plankton" w:date="2019-05-31T12:10:00Z">
                  <w:rPr>
                    <w:del w:id="2318" w:author="Plankton" w:date="2019-05-31T12:07:00Z"/>
                    <w:rFonts w:ascii="Times New Roman" w:hAnsi="Times New Roman"/>
                    <w:sz w:val="24"/>
                    <w:szCs w:val="24"/>
                  </w:rPr>
                </w:rPrChange>
              </w:rPr>
            </w:pPr>
            <w:del w:id="2319" w:author="Plankton" w:date="2019-05-31T12:07:00Z">
              <w:r>
                <w:rPr>
                  <w:rFonts w:ascii="Times New Roman" w:hAnsi="Times New Roman"/>
                  <w:sz w:val="24"/>
                  <w:szCs w:val="24"/>
                  <w:lang w:val="en-US"/>
                  <w:rPrChange w:id="2320" w:author="Plankton" w:date="2019-05-31T12:10:00Z">
                    <w:rPr>
                      <w:rFonts w:ascii="Times New Roman" w:hAnsi="Times New Roman"/>
                      <w:sz w:val="24"/>
                      <w:szCs w:val="24"/>
                    </w:rPr>
                  </w:rPrChange>
                </w:rPr>
                <w:delText>0.7513333</w:delText>
              </w:r>
            </w:del>
          </w:p>
        </w:tc>
      </w:tr>
      <w:tr>
        <w:tblPrEx>
          <w:tblLayout w:type="fixed"/>
          <w:tblCellMar>
            <w:top w:w="15" w:type="dxa"/>
            <w:left w:w="15" w:type="dxa"/>
            <w:bottom w:w="15" w:type="dxa"/>
            <w:right w:w="15" w:type="dxa"/>
          </w:tblCellMar>
        </w:tblPrEx>
        <w:trPr>
          <w:tblCellSpacing w:w="15" w:type="dxa"/>
          <w:del w:id="2321" w:author="Plankton" w:date="2019-05-31T12:07:00Z"/>
        </w:trPr>
        <w:tc>
          <w:tcPr>
            <w:tcW w:w="1444" w:type="dxa"/>
            <w:vAlign w:val="center"/>
          </w:tcPr>
          <w:p>
            <w:pPr>
              <w:rPr>
                <w:del w:id="2322" w:author="Plankton" w:date="2019-05-31T12:07:00Z"/>
                <w:rFonts w:ascii="Times New Roman" w:hAnsi="Times New Roman"/>
                <w:sz w:val="24"/>
                <w:szCs w:val="24"/>
                <w:lang w:val="en-US"/>
                <w:rPrChange w:id="2323" w:author="Plankton" w:date="2019-05-31T12:10:00Z">
                  <w:rPr>
                    <w:del w:id="2324" w:author="Plankton" w:date="2019-05-31T12:07:00Z"/>
                    <w:rFonts w:ascii="Times New Roman" w:hAnsi="Times New Roman"/>
                    <w:sz w:val="24"/>
                    <w:szCs w:val="24"/>
                  </w:rPr>
                </w:rPrChange>
              </w:rPr>
            </w:pPr>
            <w:del w:id="2325" w:author="Plankton" w:date="2019-05-31T12:07:00Z">
              <w:r>
                <w:rPr>
                  <w:rFonts w:ascii="Times New Roman" w:hAnsi="Times New Roman"/>
                  <w:sz w:val="24"/>
                  <w:szCs w:val="24"/>
                  <w:lang w:val="en-US"/>
                  <w:rPrChange w:id="2326" w:author="Plankton" w:date="2019-05-31T12:10:00Z">
                    <w:rPr>
                      <w:rFonts w:ascii="Times New Roman" w:hAnsi="Times New Roman"/>
                      <w:sz w:val="24"/>
                      <w:szCs w:val="24"/>
                    </w:rPr>
                  </w:rPrChange>
                </w:rPr>
                <w:delText>Centropages</w:delText>
              </w:r>
            </w:del>
          </w:p>
        </w:tc>
        <w:tc>
          <w:tcPr>
            <w:tcW w:w="1124" w:type="dxa"/>
            <w:vAlign w:val="center"/>
          </w:tcPr>
          <w:p>
            <w:pPr>
              <w:rPr>
                <w:del w:id="2327" w:author="Plankton" w:date="2019-05-31T12:07:00Z"/>
                <w:rFonts w:ascii="Times New Roman" w:hAnsi="Times New Roman"/>
                <w:sz w:val="24"/>
                <w:szCs w:val="24"/>
                <w:lang w:val="en-US"/>
                <w:rPrChange w:id="2328" w:author="Plankton" w:date="2019-05-31T12:10:00Z">
                  <w:rPr>
                    <w:del w:id="2329" w:author="Plankton" w:date="2019-05-31T12:07:00Z"/>
                    <w:rFonts w:ascii="Times New Roman" w:hAnsi="Times New Roman"/>
                    <w:sz w:val="24"/>
                    <w:szCs w:val="24"/>
                  </w:rPr>
                </w:rPrChange>
              </w:rPr>
            </w:pPr>
            <w:del w:id="2330" w:author="Plankton" w:date="2019-05-31T12:07:00Z">
              <w:r>
                <w:rPr>
                  <w:rFonts w:ascii="Times New Roman" w:hAnsi="Times New Roman"/>
                  <w:sz w:val="24"/>
                  <w:szCs w:val="24"/>
                  <w:lang w:val="en-US"/>
                  <w:rPrChange w:id="2331" w:author="Plankton" w:date="2019-05-31T12:10:00Z">
                    <w:rPr>
                      <w:rFonts w:ascii="Times New Roman" w:hAnsi="Times New Roman"/>
                      <w:sz w:val="24"/>
                      <w:szCs w:val="24"/>
                    </w:rPr>
                  </w:rPrChange>
                </w:rPr>
                <w:delText>-0.38</w:delText>
              </w:r>
            </w:del>
          </w:p>
        </w:tc>
        <w:tc>
          <w:tcPr>
            <w:tcW w:w="1677" w:type="dxa"/>
            <w:vAlign w:val="center"/>
          </w:tcPr>
          <w:p>
            <w:pPr>
              <w:rPr>
                <w:del w:id="2332" w:author="Plankton" w:date="2019-05-31T12:07:00Z"/>
                <w:rFonts w:ascii="Times New Roman" w:hAnsi="Times New Roman"/>
                <w:sz w:val="24"/>
                <w:szCs w:val="24"/>
                <w:lang w:val="en-US"/>
                <w:rPrChange w:id="2333" w:author="Plankton" w:date="2019-05-31T12:10:00Z">
                  <w:rPr>
                    <w:del w:id="2334" w:author="Plankton" w:date="2019-05-31T12:07:00Z"/>
                    <w:rFonts w:ascii="Times New Roman" w:hAnsi="Times New Roman"/>
                    <w:sz w:val="24"/>
                    <w:szCs w:val="24"/>
                  </w:rPr>
                </w:rPrChange>
              </w:rPr>
            </w:pPr>
            <w:del w:id="2335" w:author="Plankton" w:date="2019-05-31T12:07:00Z">
              <w:r>
                <w:rPr>
                  <w:rFonts w:ascii="Times New Roman" w:hAnsi="Times New Roman"/>
                  <w:sz w:val="24"/>
                  <w:szCs w:val="24"/>
                  <w:lang w:val="en-US"/>
                  <w:rPrChange w:id="2336" w:author="Plankton" w:date="2019-05-31T12:10:00Z">
                    <w:rPr>
                      <w:rFonts w:ascii="Times New Roman" w:hAnsi="Times New Roman"/>
                      <w:sz w:val="24"/>
                      <w:szCs w:val="24"/>
                    </w:rPr>
                  </w:rPrChange>
                </w:rPr>
                <w:delText>0.0105000</w:delText>
              </w:r>
            </w:del>
          </w:p>
        </w:tc>
      </w:tr>
      <w:tr>
        <w:tblPrEx>
          <w:tblLayout w:type="fixed"/>
          <w:tblCellMar>
            <w:top w:w="15" w:type="dxa"/>
            <w:left w:w="15" w:type="dxa"/>
            <w:bottom w:w="15" w:type="dxa"/>
            <w:right w:w="15" w:type="dxa"/>
          </w:tblCellMar>
        </w:tblPrEx>
        <w:trPr>
          <w:tblCellSpacing w:w="15" w:type="dxa"/>
          <w:del w:id="2337" w:author="Plankton" w:date="2019-05-31T12:07:00Z"/>
        </w:trPr>
        <w:tc>
          <w:tcPr>
            <w:tcW w:w="1444" w:type="dxa"/>
            <w:vAlign w:val="center"/>
          </w:tcPr>
          <w:p>
            <w:pPr>
              <w:rPr>
                <w:del w:id="2338" w:author="Plankton" w:date="2019-05-31T12:07:00Z"/>
                <w:rFonts w:ascii="Times New Roman" w:hAnsi="Times New Roman"/>
                <w:sz w:val="24"/>
                <w:szCs w:val="24"/>
                <w:lang w:val="en-US"/>
                <w:rPrChange w:id="2339" w:author="Plankton" w:date="2019-05-31T12:10:00Z">
                  <w:rPr>
                    <w:del w:id="2340" w:author="Plankton" w:date="2019-05-31T12:07:00Z"/>
                    <w:rFonts w:ascii="Times New Roman" w:hAnsi="Times New Roman"/>
                    <w:sz w:val="24"/>
                    <w:szCs w:val="24"/>
                  </w:rPr>
                </w:rPrChange>
              </w:rPr>
            </w:pPr>
            <w:del w:id="2341" w:author="Plankton" w:date="2019-05-31T12:07:00Z">
              <w:r>
                <w:rPr>
                  <w:rFonts w:ascii="Times New Roman" w:hAnsi="Times New Roman"/>
                  <w:sz w:val="24"/>
                  <w:szCs w:val="24"/>
                  <w:lang w:val="en-US"/>
                  <w:rPrChange w:id="2342" w:author="Plankton" w:date="2019-05-31T12:10:00Z">
                    <w:rPr>
                      <w:rFonts w:ascii="Times New Roman" w:hAnsi="Times New Roman"/>
                      <w:sz w:val="24"/>
                      <w:szCs w:val="24"/>
                    </w:rPr>
                  </w:rPrChange>
                </w:rPr>
                <w:delText>Acartia</w:delText>
              </w:r>
            </w:del>
          </w:p>
        </w:tc>
        <w:tc>
          <w:tcPr>
            <w:tcW w:w="1124" w:type="dxa"/>
            <w:vAlign w:val="center"/>
          </w:tcPr>
          <w:p>
            <w:pPr>
              <w:rPr>
                <w:del w:id="2343" w:author="Plankton" w:date="2019-05-31T12:07:00Z"/>
                <w:rFonts w:ascii="Times New Roman" w:hAnsi="Times New Roman"/>
                <w:sz w:val="24"/>
                <w:szCs w:val="24"/>
                <w:lang w:val="en-US"/>
                <w:rPrChange w:id="2344" w:author="Plankton" w:date="2019-05-31T12:10:00Z">
                  <w:rPr>
                    <w:del w:id="2345" w:author="Plankton" w:date="2019-05-31T12:07:00Z"/>
                    <w:rFonts w:ascii="Times New Roman" w:hAnsi="Times New Roman"/>
                    <w:sz w:val="24"/>
                    <w:szCs w:val="24"/>
                  </w:rPr>
                </w:rPrChange>
              </w:rPr>
            </w:pPr>
            <w:del w:id="2346" w:author="Plankton" w:date="2019-05-31T12:07:00Z">
              <w:r>
                <w:rPr>
                  <w:rFonts w:ascii="Times New Roman" w:hAnsi="Times New Roman"/>
                  <w:sz w:val="24"/>
                  <w:szCs w:val="24"/>
                  <w:lang w:val="en-US"/>
                  <w:rPrChange w:id="2347" w:author="Plankton" w:date="2019-05-31T12:10:00Z">
                    <w:rPr>
                      <w:rFonts w:ascii="Times New Roman" w:hAnsi="Times New Roman"/>
                      <w:sz w:val="24"/>
                      <w:szCs w:val="24"/>
                    </w:rPr>
                  </w:rPrChange>
                </w:rPr>
                <w:delText>-0.30</w:delText>
              </w:r>
            </w:del>
          </w:p>
        </w:tc>
        <w:tc>
          <w:tcPr>
            <w:tcW w:w="1677" w:type="dxa"/>
            <w:vAlign w:val="center"/>
          </w:tcPr>
          <w:p>
            <w:pPr>
              <w:rPr>
                <w:del w:id="2348" w:author="Plankton" w:date="2019-05-31T12:07:00Z"/>
                <w:rFonts w:ascii="Times New Roman" w:hAnsi="Times New Roman"/>
                <w:sz w:val="24"/>
                <w:szCs w:val="24"/>
                <w:lang w:val="en-US"/>
                <w:rPrChange w:id="2349" w:author="Plankton" w:date="2019-05-31T12:10:00Z">
                  <w:rPr>
                    <w:del w:id="2350" w:author="Plankton" w:date="2019-05-31T12:07:00Z"/>
                    <w:rFonts w:ascii="Times New Roman" w:hAnsi="Times New Roman"/>
                    <w:sz w:val="24"/>
                    <w:szCs w:val="24"/>
                  </w:rPr>
                </w:rPrChange>
              </w:rPr>
            </w:pPr>
            <w:del w:id="2351" w:author="Plankton" w:date="2019-05-31T12:07:00Z">
              <w:r>
                <w:rPr>
                  <w:rFonts w:ascii="Times New Roman" w:hAnsi="Times New Roman"/>
                  <w:sz w:val="24"/>
                  <w:szCs w:val="24"/>
                  <w:lang w:val="en-US"/>
                  <w:rPrChange w:id="2352" w:author="Plankton" w:date="2019-05-31T12:10:00Z">
                    <w:rPr>
                      <w:rFonts w:ascii="Times New Roman" w:hAnsi="Times New Roman"/>
                      <w:sz w:val="24"/>
                      <w:szCs w:val="24"/>
                    </w:rPr>
                  </w:rPrChange>
                </w:rPr>
                <w:delText>0.0472500</w:delText>
              </w:r>
            </w:del>
          </w:p>
        </w:tc>
      </w:tr>
      <w:tr>
        <w:tblPrEx>
          <w:tblLayout w:type="fixed"/>
          <w:tblCellMar>
            <w:top w:w="15" w:type="dxa"/>
            <w:left w:w="15" w:type="dxa"/>
            <w:bottom w:w="15" w:type="dxa"/>
            <w:right w:w="15" w:type="dxa"/>
          </w:tblCellMar>
        </w:tblPrEx>
        <w:trPr>
          <w:tblCellSpacing w:w="15" w:type="dxa"/>
          <w:del w:id="2353" w:author="Plankton" w:date="2019-05-31T12:07:00Z"/>
        </w:trPr>
        <w:tc>
          <w:tcPr>
            <w:tcW w:w="1444" w:type="dxa"/>
            <w:vAlign w:val="center"/>
          </w:tcPr>
          <w:p>
            <w:pPr>
              <w:rPr>
                <w:del w:id="2354" w:author="Plankton" w:date="2019-05-31T12:07:00Z"/>
                <w:rFonts w:ascii="Times New Roman" w:hAnsi="Times New Roman"/>
                <w:sz w:val="24"/>
                <w:szCs w:val="24"/>
                <w:lang w:val="en-US"/>
                <w:rPrChange w:id="2355" w:author="Plankton" w:date="2019-05-31T12:10:00Z">
                  <w:rPr>
                    <w:del w:id="2356" w:author="Plankton" w:date="2019-05-31T12:07:00Z"/>
                    <w:rFonts w:ascii="Times New Roman" w:hAnsi="Times New Roman"/>
                    <w:sz w:val="24"/>
                    <w:szCs w:val="24"/>
                  </w:rPr>
                </w:rPrChange>
              </w:rPr>
            </w:pPr>
            <w:del w:id="2357" w:author="Plankton" w:date="2019-05-31T12:07:00Z">
              <w:r>
                <w:rPr>
                  <w:rFonts w:ascii="Times New Roman" w:hAnsi="Times New Roman"/>
                  <w:sz w:val="24"/>
                  <w:szCs w:val="24"/>
                  <w:lang w:val="en-US"/>
                  <w:rPrChange w:id="2358" w:author="Plankton" w:date="2019-05-31T12:10:00Z">
                    <w:rPr>
                      <w:rFonts w:ascii="Times New Roman" w:hAnsi="Times New Roman"/>
                      <w:sz w:val="24"/>
                      <w:szCs w:val="24"/>
                    </w:rPr>
                  </w:rPrChange>
                </w:rPr>
                <w:delText>Temora</w:delText>
              </w:r>
            </w:del>
          </w:p>
        </w:tc>
        <w:tc>
          <w:tcPr>
            <w:tcW w:w="1124" w:type="dxa"/>
            <w:vAlign w:val="center"/>
          </w:tcPr>
          <w:p>
            <w:pPr>
              <w:rPr>
                <w:del w:id="2359" w:author="Plankton" w:date="2019-05-31T12:07:00Z"/>
                <w:rFonts w:ascii="Times New Roman" w:hAnsi="Times New Roman"/>
                <w:sz w:val="24"/>
                <w:szCs w:val="24"/>
                <w:lang w:val="en-US"/>
                <w:rPrChange w:id="2360" w:author="Plankton" w:date="2019-05-31T12:10:00Z">
                  <w:rPr>
                    <w:del w:id="2361" w:author="Plankton" w:date="2019-05-31T12:07:00Z"/>
                    <w:rFonts w:ascii="Times New Roman" w:hAnsi="Times New Roman"/>
                    <w:sz w:val="24"/>
                    <w:szCs w:val="24"/>
                  </w:rPr>
                </w:rPrChange>
              </w:rPr>
            </w:pPr>
            <w:del w:id="2362" w:author="Plankton" w:date="2019-05-31T12:07:00Z">
              <w:r>
                <w:rPr>
                  <w:rFonts w:ascii="Times New Roman" w:hAnsi="Times New Roman"/>
                  <w:sz w:val="24"/>
                  <w:szCs w:val="24"/>
                  <w:lang w:val="en-US"/>
                  <w:rPrChange w:id="2363" w:author="Plankton" w:date="2019-05-31T12:10:00Z">
                    <w:rPr>
                      <w:rFonts w:ascii="Times New Roman" w:hAnsi="Times New Roman"/>
                      <w:sz w:val="24"/>
                      <w:szCs w:val="24"/>
                    </w:rPr>
                  </w:rPrChange>
                </w:rPr>
                <w:delText>-0.55</w:delText>
              </w:r>
            </w:del>
          </w:p>
        </w:tc>
        <w:tc>
          <w:tcPr>
            <w:tcW w:w="1677" w:type="dxa"/>
            <w:vAlign w:val="center"/>
          </w:tcPr>
          <w:p>
            <w:pPr>
              <w:rPr>
                <w:del w:id="2364" w:author="Plankton" w:date="2019-05-31T12:07:00Z"/>
                <w:rFonts w:ascii="Times New Roman" w:hAnsi="Times New Roman"/>
                <w:sz w:val="24"/>
                <w:szCs w:val="24"/>
                <w:lang w:val="en-US"/>
                <w:rPrChange w:id="2365" w:author="Plankton" w:date="2019-05-31T12:10:00Z">
                  <w:rPr>
                    <w:del w:id="2366" w:author="Plankton" w:date="2019-05-31T12:07:00Z"/>
                    <w:rFonts w:ascii="Times New Roman" w:hAnsi="Times New Roman"/>
                    <w:sz w:val="24"/>
                    <w:szCs w:val="24"/>
                  </w:rPr>
                </w:rPrChange>
              </w:rPr>
            </w:pPr>
            <w:del w:id="2367" w:author="Plankton" w:date="2019-05-31T12:07:00Z">
              <w:r>
                <w:rPr>
                  <w:rFonts w:ascii="Times New Roman" w:hAnsi="Times New Roman"/>
                  <w:sz w:val="24"/>
                  <w:szCs w:val="24"/>
                  <w:lang w:val="en-US"/>
                  <w:rPrChange w:id="2368" w:author="Plankton" w:date="2019-05-31T12:10:00Z">
                    <w:rPr>
                      <w:rFonts w:ascii="Times New Roman" w:hAnsi="Times New Roman"/>
                      <w:sz w:val="24"/>
                      <w:szCs w:val="24"/>
                    </w:rPr>
                  </w:rPrChange>
                </w:rPr>
                <w:delText>0.0000000</w:delText>
              </w:r>
            </w:del>
          </w:p>
        </w:tc>
      </w:tr>
    </w:tbl>
    <w:p>
      <w:pPr>
        <w:rPr>
          <w:ins w:id="2369" w:author="Plankton" w:date="2019-05-31T12:07:00Z"/>
          <w:rFonts w:ascii="Times New Roman" w:hAnsi="Times New Roman"/>
          <w:sz w:val="24"/>
          <w:szCs w:val="24"/>
          <w:lang w:val="en-US"/>
          <w:rPrChange w:id="2370" w:author="Plankton" w:date="2019-05-31T12:08:00Z">
            <w:rPr>
              <w:ins w:id="2371" w:author="Plankton" w:date="2019-05-31T12:07:00Z"/>
              <w:rFonts w:ascii="Times New Roman" w:hAnsi="Times New Roman"/>
              <w:sz w:val="24"/>
              <w:szCs w:val="24"/>
            </w:rPr>
          </w:rPrChange>
        </w:rPr>
      </w:pPr>
      <w:ins w:id="2372" w:author="Plankton" w:date="2019-05-31T12:07:00Z">
        <w:r>
          <w:rPr>
            <w:rFonts w:ascii="Times New Roman" w:hAnsi="Times New Roman"/>
            <w:sz w:val="24"/>
            <w:szCs w:val="24"/>
            <w:lang w:val="en-US"/>
            <w:rPrChange w:id="2373" w:author="Plankton" w:date="2019-05-31T12:08:00Z">
              <w:rPr>
                <w:rFonts w:ascii="Times New Roman" w:hAnsi="Times New Roman"/>
                <w:sz w:val="24"/>
                <w:szCs w:val="24"/>
              </w:rPr>
            </w:rPrChange>
          </w:rPr>
          <w:t xml:space="preserve">Species   Correlation </w:t>
        </w:r>
      </w:ins>
      <w:ins w:id="2374" w:author="Plankton" w:date="2019-05-31T12:07:00Z">
        <w:r>
          <w:rPr>
            <w:rFonts w:ascii="Times New Roman" w:hAnsi="Times New Roman"/>
            <w:sz w:val="24"/>
            <w:szCs w:val="24"/>
            <w:lang w:val="en-US"/>
            <w:rPrChange w:id="2375" w:author="Plankton" w:date="2019-05-31T12:08:00Z">
              <w:rPr>
                <w:rFonts w:ascii="Times New Roman" w:hAnsi="Times New Roman"/>
                <w:sz w:val="24"/>
                <w:szCs w:val="24"/>
              </w:rPr>
            </w:rPrChange>
          </w:rPr>
          <w:tab/>
        </w:r>
      </w:ins>
      <w:ins w:id="2376" w:author="Plankton" w:date="2019-06-01T13:37:00Z">
        <w:r>
          <w:rPr>
            <w:rFonts w:ascii="Times New Roman" w:hAnsi="Times New Roman"/>
            <w:sz w:val="24"/>
            <w:szCs w:val="24"/>
            <w:lang w:val="en-US"/>
          </w:rPr>
          <w:t>Adjusted</w:t>
        </w:r>
      </w:ins>
      <w:ins w:id="2377" w:author="Plankton" w:date="2019-05-31T12:07:00Z">
        <w:r>
          <w:rPr>
            <w:rFonts w:ascii="Times New Roman" w:hAnsi="Times New Roman"/>
            <w:sz w:val="24"/>
            <w:szCs w:val="24"/>
            <w:lang w:val="en-US"/>
            <w:rPrChange w:id="2378" w:author="Plankton" w:date="2019-05-31T12:08:00Z">
              <w:rPr>
                <w:rFonts w:ascii="Times New Roman" w:hAnsi="Times New Roman"/>
                <w:sz w:val="24"/>
                <w:szCs w:val="24"/>
              </w:rPr>
            </w:rPrChange>
          </w:rPr>
          <w:t xml:space="preserve"> p-value</w:t>
        </w:r>
      </w:ins>
    </w:p>
    <w:p>
      <w:pPr>
        <w:rPr>
          <w:ins w:id="2379" w:author="Plankton" w:date="2019-05-31T12:07:00Z"/>
          <w:rFonts w:ascii="Times New Roman" w:hAnsi="Times New Roman"/>
          <w:sz w:val="24"/>
          <w:szCs w:val="24"/>
          <w:lang w:val="en-US"/>
          <w:rPrChange w:id="2380" w:author="Plankton" w:date="2019-05-31T12:08:00Z">
            <w:rPr>
              <w:ins w:id="2381" w:author="Plankton" w:date="2019-05-31T12:07:00Z"/>
              <w:rFonts w:ascii="Times New Roman" w:hAnsi="Times New Roman"/>
              <w:sz w:val="24"/>
              <w:szCs w:val="24"/>
            </w:rPr>
          </w:rPrChange>
        </w:rPr>
      </w:pPr>
      <w:ins w:id="2382" w:author="Plankton" w:date="2019-05-31T12:07:00Z">
        <w:r>
          <w:rPr>
            <w:rFonts w:ascii="Times New Roman" w:hAnsi="Times New Roman"/>
            <w:sz w:val="24"/>
            <w:szCs w:val="24"/>
          </w:rPr>
          <w:t xml:space="preserve">Pseudocalanus -0.15 </w:t>
        </w:r>
      </w:ins>
      <w:ins w:id="2383" w:author="Plankton" w:date="2019-05-31T12:07:00Z">
        <w:r>
          <w:rPr>
            <w:rFonts w:ascii="Times New Roman" w:hAnsi="Times New Roman"/>
            <w:sz w:val="24"/>
            <w:szCs w:val="24"/>
            <w:lang w:val="en-US"/>
            <w:rPrChange w:id="2384" w:author="Plankton" w:date="2019-05-31T12:08:00Z">
              <w:rPr>
                <w:rFonts w:ascii="Times New Roman" w:hAnsi="Times New Roman"/>
                <w:sz w:val="24"/>
                <w:szCs w:val="24"/>
              </w:rPr>
            </w:rPrChange>
          </w:rPr>
          <w:tab/>
        </w:r>
      </w:ins>
      <w:ins w:id="2385" w:author="Plankton" w:date="2019-05-31T12:07:00Z">
        <w:r>
          <w:rPr>
            <w:rFonts w:ascii="Times New Roman" w:hAnsi="Times New Roman"/>
            <w:sz w:val="24"/>
            <w:szCs w:val="24"/>
            <w:lang w:val="en-US"/>
            <w:rPrChange w:id="2386" w:author="Plankton" w:date="2019-05-31T12:08:00Z">
              <w:rPr>
                <w:rFonts w:ascii="Times New Roman" w:hAnsi="Times New Roman"/>
                <w:sz w:val="24"/>
                <w:szCs w:val="24"/>
              </w:rPr>
            </w:rPrChange>
          </w:rPr>
          <w:t>0.8467</w:t>
        </w:r>
      </w:ins>
    </w:p>
    <w:p>
      <w:pPr>
        <w:rPr>
          <w:ins w:id="2387" w:author="Plankton" w:date="2019-05-31T12:07:00Z"/>
          <w:rFonts w:ascii="Times New Roman" w:hAnsi="Times New Roman"/>
          <w:sz w:val="24"/>
          <w:szCs w:val="24"/>
          <w:lang w:val="en-US"/>
          <w:rPrChange w:id="2388" w:author="Plankton" w:date="2019-05-31T12:08:00Z">
            <w:rPr>
              <w:ins w:id="2389" w:author="Plankton" w:date="2019-05-31T12:07:00Z"/>
              <w:rFonts w:ascii="Times New Roman" w:hAnsi="Times New Roman"/>
              <w:sz w:val="24"/>
              <w:szCs w:val="24"/>
            </w:rPr>
          </w:rPrChange>
        </w:rPr>
      </w:pPr>
      <w:ins w:id="2390" w:author="Plankton" w:date="2019-05-31T12:07:00Z">
        <w:r>
          <w:rPr>
            <w:rFonts w:ascii="Times New Roman" w:hAnsi="Times New Roman"/>
            <w:sz w:val="24"/>
            <w:szCs w:val="24"/>
            <w:lang w:val="en-US"/>
            <w:rPrChange w:id="2391" w:author="Plankton" w:date="2019-05-31T12:08:00Z">
              <w:rPr>
                <w:rFonts w:ascii="Times New Roman" w:hAnsi="Times New Roman"/>
                <w:sz w:val="24"/>
                <w:szCs w:val="24"/>
              </w:rPr>
            </w:rPrChange>
          </w:rPr>
          <w:t xml:space="preserve">Calanus </w:t>
        </w:r>
      </w:ins>
      <w:ins w:id="2392" w:author="Plankton" w:date="2019-05-31T12:07:00Z">
        <w:r>
          <w:rPr>
            <w:rFonts w:ascii="Times New Roman" w:hAnsi="Times New Roman"/>
            <w:sz w:val="24"/>
            <w:szCs w:val="24"/>
            <w:lang w:val="en-US"/>
            <w:rPrChange w:id="2393" w:author="Plankton" w:date="2019-05-31T12:08:00Z">
              <w:rPr>
                <w:rFonts w:ascii="Times New Roman" w:hAnsi="Times New Roman"/>
                <w:sz w:val="24"/>
                <w:szCs w:val="24"/>
              </w:rPr>
            </w:rPrChange>
          </w:rPr>
          <w:tab/>
        </w:r>
      </w:ins>
      <w:ins w:id="2394" w:author="Plankton" w:date="2019-05-31T12:07:00Z">
        <w:r>
          <w:rPr>
            <w:rFonts w:ascii="Times New Roman" w:hAnsi="Times New Roman"/>
            <w:sz w:val="24"/>
            <w:szCs w:val="24"/>
            <w:lang w:val="en-US"/>
            <w:rPrChange w:id="2395" w:author="Plankton" w:date="2019-05-31T12:08:00Z">
              <w:rPr>
                <w:rFonts w:ascii="Times New Roman" w:hAnsi="Times New Roman"/>
                <w:sz w:val="24"/>
                <w:szCs w:val="24"/>
              </w:rPr>
            </w:rPrChange>
          </w:rPr>
          <w:t xml:space="preserve">-0.19 </w:t>
        </w:r>
      </w:ins>
      <w:ins w:id="2396" w:author="Plankton" w:date="2019-05-31T12:07:00Z">
        <w:r>
          <w:rPr>
            <w:rFonts w:ascii="Times New Roman" w:hAnsi="Times New Roman"/>
            <w:sz w:val="24"/>
            <w:szCs w:val="24"/>
            <w:lang w:val="en-US"/>
            <w:rPrChange w:id="2397" w:author="Plankton" w:date="2019-05-31T12:08:00Z">
              <w:rPr>
                <w:rFonts w:ascii="Times New Roman" w:hAnsi="Times New Roman"/>
                <w:sz w:val="24"/>
                <w:szCs w:val="24"/>
              </w:rPr>
            </w:rPrChange>
          </w:rPr>
          <w:tab/>
        </w:r>
      </w:ins>
      <w:ins w:id="2398" w:author="Plankton" w:date="2019-05-31T12:07:00Z">
        <w:r>
          <w:rPr>
            <w:rFonts w:ascii="Times New Roman" w:hAnsi="Times New Roman"/>
            <w:sz w:val="24"/>
            <w:szCs w:val="24"/>
            <w:lang w:val="en-US"/>
            <w:rPrChange w:id="2399" w:author="Plankton" w:date="2019-05-31T12:08:00Z">
              <w:rPr>
                <w:rFonts w:ascii="Times New Roman" w:hAnsi="Times New Roman"/>
                <w:sz w:val="24"/>
                <w:szCs w:val="24"/>
              </w:rPr>
            </w:rPrChange>
          </w:rPr>
          <w:t>0.8467</w:t>
        </w:r>
      </w:ins>
    </w:p>
    <w:p>
      <w:pPr>
        <w:rPr>
          <w:ins w:id="2400" w:author="Plankton" w:date="2019-05-31T12:07:00Z"/>
          <w:rFonts w:ascii="Times New Roman" w:hAnsi="Times New Roman"/>
          <w:sz w:val="24"/>
          <w:szCs w:val="24"/>
          <w:lang w:val="en-US"/>
          <w:rPrChange w:id="2401" w:author="Plankton" w:date="2019-05-31T12:08:00Z">
            <w:rPr>
              <w:ins w:id="2402" w:author="Plankton" w:date="2019-05-31T12:07:00Z"/>
              <w:rFonts w:ascii="Times New Roman" w:hAnsi="Times New Roman"/>
              <w:sz w:val="24"/>
              <w:szCs w:val="24"/>
            </w:rPr>
          </w:rPrChange>
        </w:rPr>
      </w:pPr>
      <w:ins w:id="2403" w:author="Plankton" w:date="2019-05-31T12:07:00Z">
        <w:r>
          <w:rPr>
            <w:rFonts w:ascii="Times New Roman" w:hAnsi="Times New Roman"/>
            <w:sz w:val="24"/>
            <w:szCs w:val="24"/>
            <w:lang w:val="en-US"/>
            <w:rPrChange w:id="2404" w:author="Plankton" w:date="2019-05-31T12:08:00Z">
              <w:rPr>
                <w:rFonts w:ascii="Times New Roman" w:hAnsi="Times New Roman"/>
                <w:sz w:val="24"/>
                <w:szCs w:val="24"/>
              </w:rPr>
            </w:rPrChange>
          </w:rPr>
          <w:t xml:space="preserve">Microsetella </w:t>
        </w:r>
      </w:ins>
      <w:ins w:id="2405" w:author="Plankton" w:date="2019-05-31T12:07:00Z">
        <w:r>
          <w:rPr>
            <w:rFonts w:ascii="Times New Roman" w:hAnsi="Times New Roman"/>
            <w:sz w:val="24"/>
            <w:szCs w:val="24"/>
            <w:lang w:val="en-US"/>
            <w:rPrChange w:id="2406" w:author="Plankton" w:date="2019-05-31T12:08:00Z">
              <w:rPr>
                <w:rFonts w:ascii="Times New Roman" w:hAnsi="Times New Roman"/>
                <w:sz w:val="24"/>
                <w:szCs w:val="24"/>
              </w:rPr>
            </w:rPrChange>
          </w:rPr>
          <w:tab/>
        </w:r>
      </w:ins>
      <w:ins w:id="2407" w:author="Plankton" w:date="2019-05-31T12:07:00Z">
        <w:r>
          <w:rPr>
            <w:rFonts w:ascii="Times New Roman" w:hAnsi="Times New Roman"/>
            <w:sz w:val="24"/>
            <w:szCs w:val="24"/>
            <w:lang w:val="en-US"/>
            <w:rPrChange w:id="2408" w:author="Plankton" w:date="2019-05-31T12:08:00Z">
              <w:rPr>
                <w:rFonts w:ascii="Times New Roman" w:hAnsi="Times New Roman"/>
                <w:sz w:val="24"/>
                <w:szCs w:val="24"/>
              </w:rPr>
            </w:rPrChange>
          </w:rPr>
          <w:t xml:space="preserve">-0.41 </w:t>
        </w:r>
      </w:ins>
      <w:ins w:id="2409" w:author="Plankton" w:date="2019-05-31T12:07:00Z">
        <w:r>
          <w:rPr>
            <w:rFonts w:ascii="Times New Roman" w:hAnsi="Times New Roman"/>
            <w:sz w:val="24"/>
            <w:szCs w:val="24"/>
            <w:lang w:val="en-US"/>
            <w:rPrChange w:id="2410" w:author="Plankton" w:date="2019-05-31T12:08:00Z">
              <w:rPr>
                <w:rFonts w:ascii="Times New Roman" w:hAnsi="Times New Roman"/>
                <w:sz w:val="24"/>
                <w:szCs w:val="24"/>
              </w:rPr>
            </w:rPrChange>
          </w:rPr>
          <w:tab/>
        </w:r>
      </w:ins>
      <w:ins w:id="2411" w:author="Plankton" w:date="2019-05-31T12:07:00Z">
        <w:r>
          <w:rPr>
            <w:rFonts w:ascii="Times New Roman" w:hAnsi="Times New Roman"/>
            <w:sz w:val="24"/>
            <w:szCs w:val="24"/>
            <w:lang w:val="en-US"/>
            <w:rPrChange w:id="2412" w:author="Plankton" w:date="2019-05-31T12:08:00Z">
              <w:rPr>
                <w:rFonts w:ascii="Times New Roman" w:hAnsi="Times New Roman"/>
                <w:sz w:val="24"/>
                <w:szCs w:val="24"/>
              </w:rPr>
            </w:rPrChange>
          </w:rPr>
          <w:t>0.4319</w:t>
        </w:r>
      </w:ins>
    </w:p>
    <w:p>
      <w:pPr>
        <w:rPr>
          <w:ins w:id="2413" w:author="Plankton" w:date="2019-05-31T12:07:00Z"/>
          <w:rFonts w:ascii="Times New Roman" w:hAnsi="Times New Roman"/>
          <w:sz w:val="24"/>
          <w:szCs w:val="24"/>
          <w:lang w:val="en-US"/>
          <w:rPrChange w:id="2414" w:author="Plankton" w:date="2019-05-31T12:08:00Z">
            <w:rPr>
              <w:ins w:id="2415" w:author="Plankton" w:date="2019-05-31T12:07:00Z"/>
              <w:rFonts w:ascii="Times New Roman" w:hAnsi="Times New Roman"/>
              <w:sz w:val="24"/>
              <w:szCs w:val="24"/>
            </w:rPr>
          </w:rPrChange>
        </w:rPr>
      </w:pPr>
      <w:ins w:id="2416" w:author="Plankton" w:date="2019-05-31T12:07:00Z">
        <w:r>
          <w:rPr>
            <w:rFonts w:ascii="Times New Roman" w:hAnsi="Times New Roman"/>
            <w:sz w:val="24"/>
            <w:szCs w:val="24"/>
            <w:lang w:val="en-US"/>
            <w:rPrChange w:id="2417" w:author="Plankton" w:date="2019-05-31T12:08:00Z">
              <w:rPr>
                <w:rFonts w:ascii="Times New Roman" w:hAnsi="Times New Roman"/>
                <w:sz w:val="24"/>
                <w:szCs w:val="24"/>
              </w:rPr>
            </w:rPrChange>
          </w:rPr>
          <w:t xml:space="preserve">Oithona </w:t>
        </w:r>
      </w:ins>
      <w:ins w:id="2418" w:author="Plankton" w:date="2019-05-31T12:07:00Z">
        <w:r>
          <w:rPr>
            <w:rFonts w:ascii="Times New Roman" w:hAnsi="Times New Roman"/>
            <w:sz w:val="24"/>
            <w:szCs w:val="24"/>
            <w:lang w:val="en-US"/>
            <w:rPrChange w:id="2419" w:author="Plankton" w:date="2019-05-31T12:08:00Z">
              <w:rPr>
                <w:rFonts w:ascii="Times New Roman" w:hAnsi="Times New Roman"/>
                <w:sz w:val="24"/>
                <w:szCs w:val="24"/>
              </w:rPr>
            </w:rPrChange>
          </w:rPr>
          <w:tab/>
        </w:r>
      </w:ins>
      <w:ins w:id="2420" w:author="Plankton" w:date="2019-05-31T12:07:00Z">
        <w:r>
          <w:rPr>
            <w:rFonts w:ascii="Times New Roman" w:hAnsi="Times New Roman"/>
            <w:sz w:val="24"/>
            <w:szCs w:val="24"/>
            <w:lang w:val="en-US"/>
            <w:rPrChange w:id="2421" w:author="Plankton" w:date="2019-05-31T12:08:00Z">
              <w:rPr>
                <w:rFonts w:ascii="Times New Roman" w:hAnsi="Times New Roman"/>
                <w:sz w:val="24"/>
                <w:szCs w:val="24"/>
              </w:rPr>
            </w:rPrChange>
          </w:rPr>
          <w:t xml:space="preserve">-0.33 </w:t>
        </w:r>
      </w:ins>
      <w:ins w:id="2422" w:author="Plankton" w:date="2019-05-31T12:07:00Z">
        <w:r>
          <w:rPr>
            <w:rFonts w:ascii="Times New Roman" w:hAnsi="Times New Roman"/>
            <w:sz w:val="24"/>
            <w:szCs w:val="24"/>
            <w:lang w:val="en-US"/>
            <w:rPrChange w:id="2423" w:author="Plankton" w:date="2019-05-31T12:08:00Z">
              <w:rPr>
                <w:rFonts w:ascii="Times New Roman" w:hAnsi="Times New Roman"/>
                <w:sz w:val="24"/>
                <w:szCs w:val="24"/>
              </w:rPr>
            </w:rPrChange>
          </w:rPr>
          <w:tab/>
        </w:r>
      </w:ins>
      <w:ins w:id="2424" w:author="Plankton" w:date="2019-05-31T12:07:00Z">
        <w:r>
          <w:rPr>
            <w:rFonts w:ascii="Times New Roman" w:hAnsi="Times New Roman"/>
            <w:sz w:val="24"/>
            <w:szCs w:val="24"/>
            <w:lang w:val="en-US"/>
            <w:rPrChange w:id="2425" w:author="Plankton" w:date="2019-05-31T12:08:00Z">
              <w:rPr>
                <w:rFonts w:ascii="Times New Roman" w:hAnsi="Times New Roman"/>
                <w:sz w:val="24"/>
                <w:szCs w:val="24"/>
              </w:rPr>
            </w:rPrChange>
          </w:rPr>
          <w:t>0.5905</w:t>
        </w:r>
      </w:ins>
    </w:p>
    <w:p>
      <w:pPr>
        <w:rPr>
          <w:ins w:id="2426" w:author="Plankton" w:date="2019-05-31T12:07:00Z"/>
          <w:rFonts w:ascii="Times New Roman" w:hAnsi="Times New Roman"/>
          <w:sz w:val="24"/>
          <w:szCs w:val="24"/>
          <w:lang w:val="en-US"/>
          <w:rPrChange w:id="2427" w:author="Plankton" w:date="2019-05-31T12:08:00Z">
            <w:rPr>
              <w:ins w:id="2428" w:author="Plankton" w:date="2019-05-31T12:07:00Z"/>
              <w:rFonts w:ascii="Times New Roman" w:hAnsi="Times New Roman"/>
              <w:sz w:val="24"/>
              <w:szCs w:val="24"/>
            </w:rPr>
          </w:rPrChange>
        </w:rPr>
      </w:pPr>
      <w:ins w:id="2429" w:author="Plankton" w:date="2019-05-31T12:07:00Z">
        <w:r>
          <w:rPr>
            <w:rFonts w:ascii="Times New Roman" w:hAnsi="Times New Roman"/>
            <w:sz w:val="24"/>
            <w:szCs w:val="24"/>
            <w:lang w:val="en-US"/>
            <w:rPrChange w:id="2430" w:author="Plankton" w:date="2019-05-31T12:08:00Z">
              <w:rPr>
                <w:rFonts w:ascii="Times New Roman" w:hAnsi="Times New Roman"/>
                <w:sz w:val="24"/>
                <w:szCs w:val="24"/>
              </w:rPr>
            </w:rPrChange>
          </w:rPr>
          <w:t xml:space="preserve">Centropages </w:t>
        </w:r>
      </w:ins>
      <w:ins w:id="2431" w:author="Plankton" w:date="2019-05-31T12:07:00Z">
        <w:r>
          <w:rPr>
            <w:rFonts w:ascii="Times New Roman" w:hAnsi="Times New Roman"/>
            <w:sz w:val="24"/>
            <w:szCs w:val="24"/>
            <w:lang w:val="en-US"/>
            <w:rPrChange w:id="2432" w:author="Plankton" w:date="2019-05-31T12:08:00Z">
              <w:rPr>
                <w:rFonts w:ascii="Times New Roman" w:hAnsi="Times New Roman"/>
                <w:sz w:val="24"/>
                <w:szCs w:val="24"/>
              </w:rPr>
            </w:rPrChange>
          </w:rPr>
          <w:tab/>
        </w:r>
      </w:ins>
      <w:ins w:id="2433" w:author="Plankton" w:date="2019-05-31T12:07:00Z">
        <w:r>
          <w:rPr>
            <w:rFonts w:ascii="Times New Roman" w:hAnsi="Times New Roman"/>
            <w:sz w:val="24"/>
            <w:szCs w:val="24"/>
            <w:lang w:val="en-US"/>
            <w:rPrChange w:id="2434" w:author="Plankton" w:date="2019-05-31T12:08:00Z">
              <w:rPr>
                <w:rFonts w:ascii="Times New Roman" w:hAnsi="Times New Roman"/>
                <w:sz w:val="24"/>
                <w:szCs w:val="24"/>
              </w:rPr>
            </w:rPrChange>
          </w:rPr>
          <w:t xml:space="preserve">-0.67 </w:t>
        </w:r>
      </w:ins>
      <w:ins w:id="2435" w:author="Plankton" w:date="2019-05-31T12:07:00Z">
        <w:r>
          <w:rPr>
            <w:rFonts w:ascii="Times New Roman" w:hAnsi="Times New Roman"/>
            <w:sz w:val="24"/>
            <w:szCs w:val="24"/>
            <w:lang w:val="en-US"/>
            <w:rPrChange w:id="2436" w:author="Plankton" w:date="2019-05-31T12:08:00Z">
              <w:rPr>
                <w:rFonts w:ascii="Times New Roman" w:hAnsi="Times New Roman"/>
                <w:sz w:val="24"/>
                <w:szCs w:val="24"/>
              </w:rPr>
            </w:rPrChange>
          </w:rPr>
          <w:tab/>
        </w:r>
      </w:ins>
      <w:ins w:id="2437" w:author="Plankton" w:date="2019-05-31T12:07:00Z">
        <w:r>
          <w:rPr>
            <w:rFonts w:ascii="Times New Roman" w:hAnsi="Times New Roman"/>
            <w:sz w:val="24"/>
            <w:szCs w:val="24"/>
            <w:lang w:val="en-US"/>
            <w:rPrChange w:id="2438" w:author="Plankton" w:date="2019-05-31T12:08:00Z">
              <w:rPr>
                <w:rFonts w:ascii="Times New Roman" w:hAnsi="Times New Roman"/>
                <w:sz w:val="24"/>
                <w:szCs w:val="24"/>
              </w:rPr>
            </w:rPrChange>
          </w:rPr>
          <w:t>0.0192</w:t>
        </w:r>
      </w:ins>
    </w:p>
    <w:p>
      <w:pPr>
        <w:rPr>
          <w:ins w:id="2439" w:author="Plankton" w:date="2019-05-31T12:07:00Z"/>
          <w:rFonts w:ascii="Times New Roman" w:hAnsi="Times New Roman"/>
          <w:sz w:val="24"/>
          <w:szCs w:val="24"/>
          <w:lang w:val="en-US"/>
          <w:rPrChange w:id="2440" w:author="Plankton" w:date="2019-05-31T12:08:00Z">
            <w:rPr>
              <w:ins w:id="2441" w:author="Plankton" w:date="2019-05-31T12:07:00Z"/>
              <w:rFonts w:ascii="Times New Roman" w:hAnsi="Times New Roman"/>
              <w:sz w:val="24"/>
              <w:szCs w:val="24"/>
            </w:rPr>
          </w:rPrChange>
        </w:rPr>
      </w:pPr>
      <w:ins w:id="2442" w:author="Plankton" w:date="2019-05-31T12:07:00Z">
        <w:r>
          <w:rPr>
            <w:rFonts w:ascii="Times New Roman" w:hAnsi="Times New Roman"/>
            <w:sz w:val="24"/>
            <w:szCs w:val="24"/>
            <w:lang w:val="en-US"/>
            <w:rPrChange w:id="2443" w:author="Plankton" w:date="2019-05-31T12:08:00Z">
              <w:rPr>
                <w:rFonts w:ascii="Times New Roman" w:hAnsi="Times New Roman"/>
                <w:sz w:val="24"/>
                <w:szCs w:val="24"/>
              </w:rPr>
            </w:rPrChange>
          </w:rPr>
          <w:t xml:space="preserve">Acartia </w:t>
        </w:r>
      </w:ins>
      <w:ins w:id="2444" w:author="Plankton" w:date="2019-05-31T12:07:00Z">
        <w:r>
          <w:rPr>
            <w:rFonts w:ascii="Times New Roman" w:hAnsi="Times New Roman"/>
            <w:sz w:val="24"/>
            <w:szCs w:val="24"/>
            <w:lang w:val="en-US"/>
            <w:rPrChange w:id="2445" w:author="Plankton" w:date="2019-05-31T12:08:00Z">
              <w:rPr>
                <w:rFonts w:ascii="Times New Roman" w:hAnsi="Times New Roman"/>
                <w:sz w:val="24"/>
                <w:szCs w:val="24"/>
              </w:rPr>
            </w:rPrChange>
          </w:rPr>
          <w:tab/>
        </w:r>
      </w:ins>
      <w:ins w:id="2446" w:author="Plankton" w:date="2019-05-31T12:07:00Z">
        <w:r>
          <w:rPr>
            <w:rFonts w:ascii="Times New Roman" w:hAnsi="Times New Roman"/>
            <w:sz w:val="24"/>
            <w:szCs w:val="24"/>
            <w:lang w:val="en-US"/>
            <w:rPrChange w:id="2447" w:author="Plankton" w:date="2019-05-31T12:08:00Z">
              <w:rPr>
                <w:rFonts w:ascii="Times New Roman" w:hAnsi="Times New Roman"/>
                <w:sz w:val="24"/>
                <w:szCs w:val="24"/>
              </w:rPr>
            </w:rPrChange>
          </w:rPr>
          <w:t xml:space="preserve">-0.56 </w:t>
        </w:r>
      </w:ins>
      <w:ins w:id="2448" w:author="Plankton" w:date="2019-05-31T12:07:00Z">
        <w:r>
          <w:rPr>
            <w:rFonts w:ascii="Times New Roman" w:hAnsi="Times New Roman"/>
            <w:sz w:val="24"/>
            <w:szCs w:val="24"/>
            <w:lang w:val="en-US"/>
            <w:rPrChange w:id="2449" w:author="Plankton" w:date="2019-05-31T12:08:00Z">
              <w:rPr>
                <w:rFonts w:ascii="Times New Roman" w:hAnsi="Times New Roman"/>
                <w:sz w:val="24"/>
                <w:szCs w:val="24"/>
              </w:rPr>
            </w:rPrChange>
          </w:rPr>
          <w:tab/>
        </w:r>
      </w:ins>
      <w:ins w:id="2450" w:author="Plankton" w:date="2019-05-31T12:07:00Z">
        <w:r>
          <w:rPr>
            <w:rFonts w:ascii="Times New Roman" w:hAnsi="Times New Roman"/>
            <w:sz w:val="24"/>
            <w:szCs w:val="24"/>
            <w:lang w:val="en-US"/>
            <w:rPrChange w:id="2451" w:author="Plankton" w:date="2019-05-31T12:08:00Z">
              <w:rPr>
                <w:rFonts w:ascii="Times New Roman" w:hAnsi="Times New Roman"/>
                <w:sz w:val="24"/>
                <w:szCs w:val="24"/>
              </w:rPr>
            </w:rPrChange>
          </w:rPr>
          <w:t>0.1003</w:t>
        </w:r>
      </w:ins>
    </w:p>
    <w:p>
      <w:pPr>
        <w:rPr>
          <w:ins w:id="2452" w:author="Plankton" w:date="2019-05-31T12:08:00Z"/>
          <w:rFonts w:ascii="Times New Roman" w:hAnsi="Times New Roman"/>
          <w:sz w:val="24"/>
          <w:szCs w:val="24"/>
          <w:lang w:val="en-US"/>
        </w:rPr>
      </w:pPr>
      <w:ins w:id="2453" w:author="Plankton" w:date="2019-05-31T12:07:00Z">
        <w:r>
          <w:rPr>
            <w:rFonts w:ascii="Times New Roman" w:hAnsi="Times New Roman"/>
            <w:sz w:val="24"/>
            <w:szCs w:val="24"/>
            <w:lang w:val="en-US"/>
            <w:rPrChange w:id="2454" w:author="Plankton" w:date="2019-05-31T12:08:00Z">
              <w:rPr>
                <w:rFonts w:ascii="Times New Roman" w:hAnsi="Times New Roman"/>
                <w:sz w:val="24"/>
                <w:szCs w:val="24"/>
              </w:rPr>
            </w:rPrChange>
          </w:rPr>
          <w:t xml:space="preserve">Temora </w:t>
        </w:r>
      </w:ins>
      <w:ins w:id="2455" w:author="Plankton" w:date="2019-05-31T12:07:00Z">
        <w:r>
          <w:rPr>
            <w:rFonts w:ascii="Times New Roman" w:hAnsi="Times New Roman"/>
            <w:sz w:val="24"/>
            <w:szCs w:val="24"/>
            <w:lang w:val="en-US"/>
            <w:rPrChange w:id="2456" w:author="Plankton" w:date="2019-05-31T12:08:00Z">
              <w:rPr>
                <w:rFonts w:ascii="Times New Roman" w:hAnsi="Times New Roman"/>
                <w:sz w:val="24"/>
                <w:szCs w:val="24"/>
              </w:rPr>
            </w:rPrChange>
          </w:rPr>
          <w:tab/>
        </w:r>
      </w:ins>
      <w:ins w:id="2457" w:author="Plankton" w:date="2019-05-31T12:07:00Z">
        <w:r>
          <w:rPr>
            <w:rFonts w:ascii="Times New Roman" w:hAnsi="Times New Roman"/>
            <w:sz w:val="24"/>
            <w:szCs w:val="24"/>
            <w:lang w:val="en-US"/>
            <w:rPrChange w:id="2458" w:author="Plankton" w:date="2019-05-31T12:08:00Z">
              <w:rPr>
                <w:rFonts w:ascii="Times New Roman" w:hAnsi="Times New Roman"/>
                <w:sz w:val="24"/>
                <w:szCs w:val="24"/>
              </w:rPr>
            </w:rPrChange>
          </w:rPr>
          <w:t xml:space="preserve">-0.74 </w:t>
        </w:r>
      </w:ins>
      <w:ins w:id="2459" w:author="Plankton" w:date="2019-05-31T12:07:00Z">
        <w:r>
          <w:rPr>
            <w:rFonts w:ascii="Times New Roman" w:hAnsi="Times New Roman"/>
            <w:sz w:val="24"/>
            <w:szCs w:val="24"/>
            <w:lang w:val="en-US"/>
            <w:rPrChange w:id="2460" w:author="Plankton" w:date="2019-05-31T12:08:00Z">
              <w:rPr>
                <w:rFonts w:ascii="Times New Roman" w:hAnsi="Times New Roman"/>
                <w:sz w:val="24"/>
                <w:szCs w:val="24"/>
              </w:rPr>
            </w:rPrChange>
          </w:rPr>
          <w:tab/>
        </w:r>
      </w:ins>
      <w:ins w:id="2461" w:author="Plankton" w:date="2019-05-31T12:07:00Z">
        <w:r>
          <w:rPr>
            <w:rFonts w:ascii="Times New Roman" w:hAnsi="Times New Roman"/>
            <w:sz w:val="24"/>
            <w:szCs w:val="24"/>
            <w:lang w:val="en-US"/>
            <w:rPrChange w:id="2462" w:author="Plankton" w:date="2019-05-31T12:08:00Z">
              <w:rPr>
                <w:rFonts w:ascii="Times New Roman" w:hAnsi="Times New Roman"/>
                <w:sz w:val="24"/>
                <w:szCs w:val="24"/>
              </w:rPr>
            </w:rPrChange>
          </w:rPr>
          <w:t>0.0070</w:t>
        </w:r>
      </w:ins>
    </w:p>
    <w:p>
      <w:pPr>
        <w:rPr>
          <w:ins w:id="2463" w:author="Plankton" w:date="2019-05-31T12:08:00Z"/>
          <w:rFonts w:ascii="Times New Roman" w:hAnsi="Times New Roman"/>
          <w:sz w:val="24"/>
          <w:szCs w:val="24"/>
          <w:lang w:val="en-US"/>
        </w:rPr>
      </w:pPr>
    </w:p>
    <w:p>
      <w:pPr>
        <w:rPr>
          <w:ins w:id="2464" w:author="Plankton" w:date="2019-05-31T12:08:00Z"/>
          <w:rFonts w:ascii="Times New Roman" w:hAnsi="Times New Roman"/>
          <w:sz w:val="24"/>
          <w:szCs w:val="24"/>
          <w:lang w:val="en-US"/>
        </w:rPr>
      </w:pPr>
    </w:p>
    <w:p>
      <w:pPr>
        <w:rPr>
          <w:del w:id="2465" w:author="Plankton" w:date="2019-05-31T12:06:00Z"/>
          <w:rFonts w:ascii="Times New Roman" w:hAnsi="Times New Roman"/>
          <w:sz w:val="24"/>
          <w:szCs w:val="24"/>
          <w:lang w:val="en-US"/>
          <w:rPrChange w:id="2466" w:author="Plankton" w:date="2019-05-31T12:08:00Z">
            <w:rPr>
              <w:del w:id="2467" w:author="Plankton" w:date="2019-05-31T12:06:00Z"/>
              <w:rFonts w:ascii="Times New Roman" w:hAnsi="Times New Roman"/>
              <w:sz w:val="24"/>
              <w:szCs w:val="24"/>
            </w:rPr>
          </w:rPrChange>
        </w:rPr>
      </w:pPr>
      <w:del w:id="2468" w:author="Plankton" w:date="2019-05-31T12:06:00Z">
        <w:r>
          <w:rPr>
            <w:rFonts w:ascii="Times New Roman" w:hAnsi="Times New Roman"/>
            <w:sz w:val="24"/>
            <w:szCs w:val="24"/>
          </w:rPr>
          <w:delText>Можно</w:delText>
        </w:r>
      </w:del>
      <w:del w:id="2469" w:author="Plankton" w:date="2019-05-31T12:06:00Z">
        <w:r>
          <w:rPr>
            <w:rFonts w:ascii="Times New Roman" w:hAnsi="Times New Roman"/>
            <w:sz w:val="24"/>
            <w:szCs w:val="24"/>
            <w:lang w:val="en-US"/>
            <w:rPrChange w:id="2470" w:author="Plankton" w:date="2019-05-31T12:08:00Z">
              <w:rPr>
                <w:rFonts w:ascii="Times New Roman" w:hAnsi="Times New Roman"/>
                <w:sz w:val="24"/>
                <w:szCs w:val="24"/>
              </w:rPr>
            </w:rPrChange>
          </w:rPr>
          <w:delText xml:space="preserve"> </w:delText>
        </w:r>
      </w:del>
      <w:del w:id="2471" w:author="Plankton" w:date="2019-05-31T12:06:00Z">
        <w:r>
          <w:rPr>
            <w:rFonts w:ascii="Times New Roman" w:hAnsi="Times New Roman"/>
            <w:sz w:val="24"/>
            <w:szCs w:val="24"/>
          </w:rPr>
          <w:delText>эту</w:delText>
        </w:r>
      </w:del>
      <w:del w:id="2472" w:author="Plankton" w:date="2019-05-31T12:06:00Z">
        <w:r>
          <w:rPr>
            <w:rFonts w:ascii="Times New Roman" w:hAnsi="Times New Roman"/>
            <w:sz w:val="24"/>
            <w:szCs w:val="24"/>
            <w:lang w:val="en-US"/>
            <w:rPrChange w:id="2473" w:author="Plankton" w:date="2019-05-31T12:08:00Z">
              <w:rPr>
                <w:rFonts w:ascii="Times New Roman" w:hAnsi="Times New Roman"/>
                <w:sz w:val="24"/>
                <w:szCs w:val="24"/>
              </w:rPr>
            </w:rPrChange>
          </w:rPr>
          <w:delText xml:space="preserve"> </w:delText>
        </w:r>
      </w:del>
      <w:del w:id="2474" w:author="Plankton" w:date="2019-05-31T12:06:00Z">
        <w:r>
          <w:rPr>
            <w:rFonts w:ascii="Times New Roman" w:hAnsi="Times New Roman"/>
            <w:sz w:val="24"/>
            <w:szCs w:val="24"/>
          </w:rPr>
          <w:delText>таблицу</w:delText>
        </w:r>
      </w:del>
      <w:del w:id="2475" w:author="Plankton" w:date="2019-05-31T12:06:00Z">
        <w:r>
          <w:rPr>
            <w:rFonts w:ascii="Times New Roman" w:hAnsi="Times New Roman"/>
            <w:sz w:val="24"/>
            <w:szCs w:val="24"/>
            <w:lang w:val="en-US"/>
            <w:rPrChange w:id="2476" w:author="Plankton" w:date="2019-05-31T12:08:00Z">
              <w:rPr>
                <w:rFonts w:ascii="Times New Roman" w:hAnsi="Times New Roman"/>
                <w:sz w:val="24"/>
                <w:szCs w:val="24"/>
              </w:rPr>
            </w:rPrChange>
          </w:rPr>
          <w:delText xml:space="preserve"> </w:delText>
        </w:r>
      </w:del>
      <w:del w:id="2477" w:author="Plankton" w:date="2019-05-31T12:06:00Z">
        <w:r>
          <w:rPr>
            <w:rFonts w:ascii="Times New Roman" w:hAnsi="Times New Roman"/>
            <w:sz w:val="24"/>
            <w:szCs w:val="24"/>
          </w:rPr>
          <w:delText>скомбинировать</w:delText>
        </w:r>
      </w:del>
      <w:del w:id="2478" w:author="Plankton" w:date="2019-05-31T12:06:00Z">
        <w:r>
          <w:rPr>
            <w:rFonts w:ascii="Times New Roman" w:hAnsi="Times New Roman"/>
            <w:sz w:val="24"/>
            <w:szCs w:val="24"/>
            <w:lang w:val="en-US"/>
            <w:rPrChange w:id="2479" w:author="Plankton" w:date="2019-05-31T12:08:00Z">
              <w:rPr>
                <w:rFonts w:ascii="Times New Roman" w:hAnsi="Times New Roman"/>
                <w:sz w:val="24"/>
                <w:szCs w:val="24"/>
              </w:rPr>
            </w:rPrChange>
          </w:rPr>
          <w:delText xml:space="preserve"> </w:delText>
        </w:r>
      </w:del>
      <w:del w:id="2480" w:author="Plankton" w:date="2019-05-31T12:06:00Z">
        <w:r>
          <w:rPr>
            <w:rFonts w:ascii="Times New Roman" w:hAnsi="Times New Roman"/>
            <w:sz w:val="24"/>
            <w:szCs w:val="24"/>
          </w:rPr>
          <w:delText>с</w:delText>
        </w:r>
      </w:del>
      <w:del w:id="2481" w:author="Plankton" w:date="2019-05-31T12:06:00Z">
        <w:r>
          <w:rPr>
            <w:rFonts w:ascii="Times New Roman" w:hAnsi="Times New Roman"/>
            <w:sz w:val="24"/>
            <w:szCs w:val="24"/>
            <w:lang w:val="en-US"/>
            <w:rPrChange w:id="2482" w:author="Plankton" w:date="2019-05-31T12:08:00Z">
              <w:rPr>
                <w:rFonts w:ascii="Times New Roman" w:hAnsi="Times New Roman"/>
                <w:sz w:val="24"/>
                <w:szCs w:val="24"/>
              </w:rPr>
            </w:rPrChange>
          </w:rPr>
          <w:delText xml:space="preserve"> </w:delText>
        </w:r>
      </w:del>
      <w:del w:id="2483" w:author="Plankton" w:date="2019-05-31T12:06:00Z">
        <w:r>
          <w:rPr>
            <w:rFonts w:ascii="Times New Roman" w:hAnsi="Times New Roman"/>
            <w:sz w:val="24"/>
            <w:szCs w:val="24"/>
          </w:rPr>
          <w:delText>вот</w:delText>
        </w:r>
      </w:del>
      <w:del w:id="2484" w:author="Plankton" w:date="2019-05-31T12:06:00Z">
        <w:r>
          <w:rPr>
            <w:rFonts w:ascii="Times New Roman" w:hAnsi="Times New Roman"/>
            <w:sz w:val="24"/>
            <w:szCs w:val="24"/>
            <w:lang w:val="en-US"/>
            <w:rPrChange w:id="2485" w:author="Plankton" w:date="2019-05-31T12:08:00Z">
              <w:rPr>
                <w:rFonts w:ascii="Times New Roman" w:hAnsi="Times New Roman"/>
                <w:sz w:val="24"/>
                <w:szCs w:val="24"/>
              </w:rPr>
            </w:rPrChange>
          </w:rPr>
          <w:delText xml:space="preserve"> </w:delText>
        </w:r>
      </w:del>
      <w:del w:id="2486" w:author="Plankton" w:date="2019-05-31T12:06:00Z">
        <w:r>
          <w:rPr>
            <w:rFonts w:ascii="Times New Roman" w:hAnsi="Times New Roman"/>
            <w:sz w:val="24"/>
            <w:szCs w:val="24"/>
          </w:rPr>
          <w:delText>таким</w:delText>
        </w:r>
      </w:del>
      <w:del w:id="2487" w:author="Plankton" w:date="2019-05-31T12:06:00Z">
        <w:r>
          <w:rPr>
            <w:rFonts w:ascii="Times New Roman" w:hAnsi="Times New Roman"/>
            <w:sz w:val="24"/>
            <w:szCs w:val="24"/>
            <w:lang w:val="en-US"/>
            <w:rPrChange w:id="2488" w:author="Plankton" w:date="2019-05-31T12:08:00Z">
              <w:rPr>
                <w:rFonts w:ascii="Times New Roman" w:hAnsi="Times New Roman"/>
                <w:sz w:val="24"/>
                <w:szCs w:val="24"/>
              </w:rPr>
            </w:rPrChange>
          </w:rPr>
          <w:delText xml:space="preserve"> </w:delText>
        </w:r>
      </w:del>
      <w:del w:id="2489" w:author="Plankton" w:date="2019-05-31T12:06:00Z">
        <w:r>
          <w:rPr>
            <w:rFonts w:ascii="Times New Roman" w:hAnsi="Times New Roman"/>
            <w:sz w:val="24"/>
            <w:szCs w:val="24"/>
          </w:rPr>
          <w:delText>рисунком</w:delText>
        </w:r>
      </w:del>
      <w:del w:id="2490" w:author="Plankton" w:date="2019-05-31T12:06:00Z">
        <w:r>
          <w:rPr>
            <w:rFonts w:ascii="Times New Roman" w:hAnsi="Times New Roman"/>
            <w:sz w:val="24"/>
            <w:szCs w:val="24"/>
            <w:lang w:val="en-US"/>
            <w:rPrChange w:id="2491" w:author="Plankton" w:date="2019-05-31T12:08:00Z">
              <w:rPr>
                <w:rFonts w:ascii="Times New Roman" w:hAnsi="Times New Roman"/>
                <w:sz w:val="24"/>
                <w:szCs w:val="24"/>
              </w:rPr>
            </w:rPrChange>
          </w:rPr>
          <w:delText xml:space="preserve">. </w:delText>
        </w:r>
      </w:del>
      <w:del w:id="2492" w:author="Plankton" w:date="2019-05-31T12:06:00Z">
        <w:r>
          <w:rPr>
            <w:rFonts w:ascii="Times New Roman" w:hAnsi="Times New Roman"/>
            <w:sz w:val="24"/>
            <w:szCs w:val="24"/>
          </w:rPr>
          <w:delText>По</w:delText>
        </w:r>
      </w:del>
      <w:del w:id="2493" w:author="Plankton" w:date="2019-05-31T12:06:00Z">
        <w:r>
          <w:rPr>
            <w:rFonts w:ascii="Times New Roman" w:hAnsi="Times New Roman"/>
            <w:sz w:val="24"/>
            <w:szCs w:val="24"/>
            <w:lang w:val="en-US"/>
            <w:rPrChange w:id="2494" w:author="Plankton" w:date="2019-05-31T12:08:00Z">
              <w:rPr>
                <w:rFonts w:ascii="Times New Roman" w:hAnsi="Times New Roman"/>
                <w:sz w:val="24"/>
                <w:szCs w:val="24"/>
              </w:rPr>
            </w:rPrChange>
          </w:rPr>
          <w:delText xml:space="preserve"> </w:delText>
        </w:r>
      </w:del>
      <w:del w:id="2495" w:author="Plankton" w:date="2019-05-31T12:06:00Z">
        <w:r>
          <w:rPr>
            <w:rFonts w:ascii="Times New Roman" w:hAnsi="Times New Roman"/>
            <w:sz w:val="24"/>
            <w:szCs w:val="24"/>
          </w:rPr>
          <w:delText>оси</w:delText>
        </w:r>
      </w:del>
      <w:del w:id="2496" w:author="Plankton" w:date="2019-05-31T12:06:00Z">
        <w:r>
          <w:rPr>
            <w:rFonts w:ascii="Times New Roman" w:hAnsi="Times New Roman"/>
            <w:sz w:val="24"/>
            <w:szCs w:val="24"/>
            <w:lang w:val="en-US"/>
            <w:rPrChange w:id="2497" w:author="Plankton" w:date="2019-05-31T12:08:00Z">
              <w:rPr>
                <w:rFonts w:ascii="Times New Roman" w:hAnsi="Times New Roman"/>
                <w:sz w:val="24"/>
                <w:szCs w:val="24"/>
              </w:rPr>
            </w:rPrChange>
          </w:rPr>
          <w:delText xml:space="preserve"> </w:delText>
        </w:r>
      </w:del>
      <w:del w:id="2498" w:author="Plankton" w:date="2019-05-31T12:06:00Z">
        <w:r>
          <w:rPr>
            <w:rFonts w:ascii="Times New Roman" w:hAnsi="Times New Roman"/>
            <w:sz w:val="24"/>
            <w:szCs w:val="24"/>
          </w:rPr>
          <w:delText>ОХ</w:delText>
        </w:r>
      </w:del>
      <w:del w:id="2499" w:author="Plankton" w:date="2019-05-31T12:06:00Z">
        <w:r>
          <w:rPr>
            <w:rFonts w:ascii="Times New Roman" w:hAnsi="Times New Roman"/>
            <w:sz w:val="24"/>
            <w:szCs w:val="24"/>
            <w:lang w:val="en-US"/>
            <w:rPrChange w:id="2500" w:author="Plankton" w:date="2019-05-31T12:08:00Z">
              <w:rPr>
                <w:rFonts w:ascii="Times New Roman" w:hAnsi="Times New Roman"/>
                <w:sz w:val="24"/>
                <w:szCs w:val="24"/>
              </w:rPr>
            </w:rPrChange>
          </w:rPr>
          <w:delText xml:space="preserve"> </w:delText>
        </w:r>
      </w:del>
      <w:del w:id="2501" w:author="Plankton" w:date="2019-05-31T12:06:00Z">
        <w:r>
          <w:rPr>
            <w:rFonts w:ascii="Times New Roman" w:hAnsi="Times New Roman"/>
            <w:sz w:val="24"/>
            <w:szCs w:val="24"/>
          </w:rPr>
          <w:delText>отложены</w:delText>
        </w:r>
      </w:del>
      <w:del w:id="2502" w:author="Plankton" w:date="2019-05-31T12:06:00Z">
        <w:r>
          <w:rPr>
            <w:rFonts w:ascii="Times New Roman" w:hAnsi="Times New Roman"/>
            <w:sz w:val="24"/>
            <w:szCs w:val="24"/>
            <w:lang w:val="en-US"/>
            <w:rPrChange w:id="2503" w:author="Plankton" w:date="2019-05-31T12:08:00Z">
              <w:rPr>
                <w:rFonts w:ascii="Times New Roman" w:hAnsi="Times New Roman"/>
                <w:sz w:val="24"/>
                <w:szCs w:val="24"/>
              </w:rPr>
            </w:rPrChange>
          </w:rPr>
          <w:delText xml:space="preserve"> </w:delText>
        </w:r>
      </w:del>
      <w:del w:id="2504" w:author="Plankton" w:date="2019-05-31T12:06:00Z">
        <w:r>
          <w:rPr>
            <w:rFonts w:ascii="Times New Roman" w:hAnsi="Times New Roman"/>
            <w:sz w:val="24"/>
            <w:szCs w:val="24"/>
          </w:rPr>
          <w:delText>разость</w:delText>
        </w:r>
      </w:del>
      <w:del w:id="2505" w:author="Plankton" w:date="2019-05-31T12:06:00Z">
        <w:r>
          <w:rPr>
            <w:rFonts w:ascii="Times New Roman" w:hAnsi="Times New Roman"/>
            <w:sz w:val="24"/>
            <w:szCs w:val="24"/>
            <w:lang w:val="en-US"/>
            <w:rPrChange w:id="2506" w:author="Plankton" w:date="2019-05-31T12:08:00Z">
              <w:rPr>
                <w:rFonts w:ascii="Times New Roman" w:hAnsi="Times New Roman"/>
                <w:sz w:val="24"/>
                <w:szCs w:val="24"/>
              </w:rPr>
            </w:rPrChange>
          </w:rPr>
          <w:delText xml:space="preserve"> </w:delText>
        </w:r>
      </w:del>
      <w:del w:id="2507" w:author="Plankton" w:date="2019-05-31T12:06:00Z">
        <w:r>
          <w:rPr>
            <w:rFonts w:ascii="Times New Roman" w:hAnsi="Times New Roman"/>
            <w:sz w:val="24"/>
            <w:szCs w:val="24"/>
          </w:rPr>
          <w:delText>между</w:delText>
        </w:r>
      </w:del>
      <w:del w:id="2508" w:author="Plankton" w:date="2019-05-31T12:06:00Z">
        <w:r>
          <w:rPr>
            <w:rFonts w:ascii="Times New Roman" w:hAnsi="Times New Roman"/>
            <w:sz w:val="24"/>
            <w:szCs w:val="24"/>
            <w:lang w:val="en-US"/>
            <w:rPrChange w:id="2509" w:author="Plankton" w:date="2019-05-31T12:08:00Z">
              <w:rPr>
                <w:rFonts w:ascii="Times New Roman" w:hAnsi="Times New Roman"/>
                <w:sz w:val="24"/>
                <w:szCs w:val="24"/>
              </w:rPr>
            </w:rPrChange>
          </w:rPr>
          <w:delText xml:space="preserve"> </w:delText>
        </w:r>
      </w:del>
      <w:del w:id="2510" w:author="Plankton" w:date="2019-05-31T12:06:00Z">
        <w:r>
          <w:rPr>
            <w:rFonts w:ascii="Times New Roman" w:hAnsi="Times New Roman"/>
            <w:sz w:val="24"/>
            <w:szCs w:val="24"/>
          </w:rPr>
          <w:delText>датой</w:delText>
        </w:r>
      </w:del>
      <w:del w:id="2511" w:author="Plankton" w:date="2019-05-31T12:06:00Z">
        <w:r>
          <w:rPr>
            <w:rFonts w:ascii="Times New Roman" w:hAnsi="Times New Roman"/>
            <w:sz w:val="24"/>
            <w:szCs w:val="24"/>
            <w:lang w:val="en-US"/>
            <w:rPrChange w:id="2512" w:author="Plankton" w:date="2019-05-31T12:08:00Z">
              <w:rPr>
                <w:rFonts w:ascii="Times New Roman" w:hAnsi="Times New Roman"/>
                <w:sz w:val="24"/>
                <w:szCs w:val="24"/>
              </w:rPr>
            </w:rPrChange>
          </w:rPr>
          <w:delText xml:space="preserve"> </w:delText>
        </w:r>
      </w:del>
      <w:del w:id="2513" w:author="Plankton" w:date="2019-05-31T12:06:00Z">
        <w:r>
          <w:rPr>
            <w:rFonts w:ascii="Times New Roman" w:hAnsi="Times New Roman"/>
            <w:sz w:val="24"/>
            <w:szCs w:val="24"/>
          </w:rPr>
          <w:delText>начала</w:delText>
        </w:r>
      </w:del>
      <w:del w:id="2514" w:author="Plankton" w:date="2019-05-31T12:06:00Z">
        <w:r>
          <w:rPr>
            <w:rFonts w:ascii="Times New Roman" w:hAnsi="Times New Roman"/>
            <w:sz w:val="24"/>
            <w:szCs w:val="24"/>
            <w:lang w:val="en-US"/>
            <w:rPrChange w:id="2515" w:author="Plankton" w:date="2019-05-31T12:08:00Z">
              <w:rPr>
                <w:rFonts w:ascii="Times New Roman" w:hAnsi="Times New Roman"/>
                <w:sz w:val="24"/>
                <w:szCs w:val="24"/>
              </w:rPr>
            </w:rPrChange>
          </w:rPr>
          <w:delText xml:space="preserve"> </w:delText>
        </w:r>
      </w:del>
      <w:del w:id="2516" w:author="Plankton" w:date="2019-05-31T12:06:00Z">
        <w:r>
          <w:rPr>
            <w:rFonts w:ascii="Times New Roman" w:hAnsi="Times New Roman"/>
            <w:sz w:val="24"/>
            <w:szCs w:val="24"/>
          </w:rPr>
          <w:delText>в</w:delText>
        </w:r>
      </w:del>
      <w:del w:id="2517" w:author="Plankton" w:date="2019-05-31T12:06:00Z">
        <w:r>
          <w:rPr>
            <w:rFonts w:ascii="Times New Roman" w:hAnsi="Times New Roman"/>
            <w:sz w:val="24"/>
            <w:szCs w:val="24"/>
            <w:lang w:val="en-US"/>
            <w:rPrChange w:id="2518" w:author="Plankton" w:date="2019-05-31T12:08:00Z">
              <w:rPr>
                <w:rFonts w:ascii="Times New Roman" w:hAnsi="Times New Roman"/>
                <w:sz w:val="24"/>
                <w:szCs w:val="24"/>
              </w:rPr>
            </w:rPrChange>
          </w:rPr>
          <w:delText xml:space="preserve"> </w:delText>
        </w:r>
      </w:del>
      <w:del w:id="2519" w:author="Plankton" w:date="2019-05-31T12:06:00Z">
        <w:r>
          <w:rPr>
            <w:rFonts w:ascii="Times New Roman" w:hAnsi="Times New Roman"/>
            <w:sz w:val="24"/>
            <w:szCs w:val="24"/>
          </w:rPr>
          <w:delText>год</w:delText>
        </w:r>
      </w:del>
      <w:del w:id="2520" w:author="Plankton" w:date="2019-05-31T12:06:00Z">
        <w:r>
          <w:rPr>
            <w:rFonts w:ascii="Times New Roman" w:hAnsi="Times New Roman"/>
            <w:sz w:val="24"/>
            <w:szCs w:val="24"/>
            <w:lang w:val="en-US"/>
            <w:rPrChange w:id="2521" w:author="Plankton" w:date="2019-05-31T12:08:00Z">
              <w:rPr>
                <w:rFonts w:ascii="Times New Roman" w:hAnsi="Times New Roman"/>
                <w:sz w:val="24"/>
                <w:szCs w:val="24"/>
              </w:rPr>
            </w:rPrChange>
          </w:rPr>
          <w:delText xml:space="preserve"> t </w:delText>
        </w:r>
      </w:del>
      <w:del w:id="2522" w:author="Plankton" w:date="2019-05-31T12:06:00Z">
        <w:r>
          <w:rPr>
            <w:rFonts w:ascii="Times New Roman" w:hAnsi="Times New Roman"/>
            <w:sz w:val="24"/>
            <w:szCs w:val="24"/>
          </w:rPr>
          <w:delText>и</w:delText>
        </w:r>
      </w:del>
      <w:del w:id="2523" w:author="Plankton" w:date="2019-05-31T12:06:00Z">
        <w:r>
          <w:rPr>
            <w:rFonts w:ascii="Times New Roman" w:hAnsi="Times New Roman"/>
            <w:sz w:val="24"/>
            <w:szCs w:val="24"/>
            <w:lang w:val="en-US"/>
            <w:rPrChange w:id="2524" w:author="Plankton" w:date="2019-05-31T12:08:00Z">
              <w:rPr>
                <w:rFonts w:ascii="Times New Roman" w:hAnsi="Times New Roman"/>
                <w:sz w:val="24"/>
                <w:szCs w:val="24"/>
              </w:rPr>
            </w:rPrChange>
          </w:rPr>
          <w:delText xml:space="preserve"> </w:delText>
        </w:r>
      </w:del>
      <w:del w:id="2525" w:author="Plankton" w:date="2019-05-31T12:06:00Z">
        <w:r>
          <w:rPr>
            <w:rFonts w:ascii="Times New Roman" w:hAnsi="Times New Roman"/>
            <w:sz w:val="24"/>
            <w:szCs w:val="24"/>
          </w:rPr>
          <w:delText>в</w:delText>
        </w:r>
      </w:del>
      <w:del w:id="2526" w:author="Plankton" w:date="2019-05-31T12:06:00Z">
        <w:r>
          <w:rPr>
            <w:rFonts w:ascii="Times New Roman" w:hAnsi="Times New Roman"/>
            <w:sz w:val="24"/>
            <w:szCs w:val="24"/>
            <w:lang w:val="en-US"/>
            <w:rPrChange w:id="2527" w:author="Plankton" w:date="2019-05-31T12:08:00Z">
              <w:rPr>
                <w:rFonts w:ascii="Times New Roman" w:hAnsi="Times New Roman"/>
                <w:sz w:val="24"/>
                <w:szCs w:val="24"/>
              </w:rPr>
            </w:rPrChange>
          </w:rPr>
          <w:delText xml:space="preserve"> </w:delText>
        </w:r>
      </w:del>
      <w:del w:id="2528" w:author="Plankton" w:date="2019-05-31T12:06:00Z">
        <w:r>
          <w:rPr>
            <w:rFonts w:ascii="Times New Roman" w:hAnsi="Times New Roman"/>
            <w:sz w:val="24"/>
            <w:szCs w:val="24"/>
          </w:rPr>
          <w:delText>год</w:delText>
        </w:r>
      </w:del>
      <w:del w:id="2529" w:author="Plankton" w:date="2019-05-31T12:06:00Z">
        <w:r>
          <w:rPr>
            <w:rFonts w:ascii="Times New Roman" w:hAnsi="Times New Roman"/>
            <w:sz w:val="24"/>
            <w:szCs w:val="24"/>
            <w:lang w:val="en-US"/>
            <w:rPrChange w:id="2530" w:author="Plankton" w:date="2019-05-31T12:08:00Z">
              <w:rPr>
                <w:rFonts w:ascii="Times New Roman" w:hAnsi="Times New Roman"/>
                <w:sz w:val="24"/>
                <w:szCs w:val="24"/>
              </w:rPr>
            </w:rPrChange>
          </w:rPr>
          <w:delText xml:space="preserve"> t−1. </w:delText>
        </w:r>
      </w:del>
      <w:del w:id="2531" w:author="Plankton" w:date="2019-05-31T12:06:00Z">
        <w:r>
          <w:rPr>
            <w:rFonts w:ascii="Times New Roman" w:hAnsi="Times New Roman"/>
            <w:sz w:val="24"/>
            <w:szCs w:val="24"/>
          </w:rPr>
          <w:delText>По</w:delText>
        </w:r>
      </w:del>
      <w:del w:id="2532" w:author="Plankton" w:date="2019-05-31T12:06:00Z">
        <w:r>
          <w:rPr>
            <w:rFonts w:ascii="Times New Roman" w:hAnsi="Times New Roman"/>
            <w:sz w:val="24"/>
            <w:szCs w:val="24"/>
            <w:lang w:val="en-US"/>
            <w:rPrChange w:id="2533" w:author="Plankton" w:date="2019-05-31T12:08:00Z">
              <w:rPr>
                <w:rFonts w:ascii="Times New Roman" w:hAnsi="Times New Roman"/>
                <w:sz w:val="24"/>
                <w:szCs w:val="24"/>
              </w:rPr>
            </w:rPrChange>
          </w:rPr>
          <w:delText xml:space="preserve"> </w:delText>
        </w:r>
      </w:del>
      <w:del w:id="2534" w:author="Plankton" w:date="2019-05-31T12:06:00Z">
        <w:r>
          <w:rPr>
            <w:rFonts w:ascii="Times New Roman" w:hAnsi="Times New Roman"/>
            <w:sz w:val="24"/>
            <w:szCs w:val="24"/>
          </w:rPr>
          <w:delText>оси</w:delText>
        </w:r>
      </w:del>
      <w:del w:id="2535" w:author="Plankton" w:date="2019-05-31T12:06:00Z">
        <w:r>
          <w:rPr>
            <w:rFonts w:ascii="Times New Roman" w:hAnsi="Times New Roman"/>
            <w:sz w:val="24"/>
            <w:szCs w:val="24"/>
            <w:lang w:val="en-US"/>
            <w:rPrChange w:id="2536" w:author="Plankton" w:date="2019-05-31T12:08:00Z">
              <w:rPr>
                <w:rFonts w:ascii="Times New Roman" w:hAnsi="Times New Roman"/>
                <w:sz w:val="24"/>
                <w:szCs w:val="24"/>
              </w:rPr>
            </w:rPrChange>
          </w:rPr>
          <w:delText xml:space="preserve"> </w:delText>
        </w:r>
      </w:del>
      <w:del w:id="2537" w:author="Plankton" w:date="2019-05-31T12:06:00Z">
        <w:r>
          <w:rPr>
            <w:rFonts w:ascii="Times New Roman" w:hAnsi="Times New Roman"/>
            <w:sz w:val="24"/>
            <w:szCs w:val="24"/>
          </w:rPr>
          <w:delText>ОУ</w:delText>
        </w:r>
      </w:del>
      <w:del w:id="2538" w:author="Plankton" w:date="2019-05-31T12:06:00Z">
        <w:r>
          <w:rPr>
            <w:rFonts w:ascii="Times New Roman" w:hAnsi="Times New Roman"/>
            <w:sz w:val="24"/>
            <w:szCs w:val="24"/>
            <w:lang w:val="en-US"/>
            <w:rPrChange w:id="2539" w:author="Plankton" w:date="2019-05-31T12:08:00Z">
              <w:rPr>
                <w:rFonts w:ascii="Times New Roman" w:hAnsi="Times New Roman"/>
                <w:sz w:val="24"/>
                <w:szCs w:val="24"/>
              </w:rPr>
            </w:rPrChange>
          </w:rPr>
          <w:delText xml:space="preserve"> - </w:delText>
        </w:r>
      </w:del>
      <w:del w:id="2540" w:author="Plankton" w:date="2019-05-31T12:06:00Z">
        <w:r>
          <w:rPr>
            <w:rFonts w:ascii="Times New Roman" w:hAnsi="Times New Roman"/>
            <w:sz w:val="24"/>
            <w:szCs w:val="24"/>
          </w:rPr>
          <w:delText>аологичная</w:delText>
        </w:r>
      </w:del>
      <w:del w:id="2541" w:author="Plankton" w:date="2019-05-31T12:06:00Z">
        <w:r>
          <w:rPr>
            <w:rFonts w:ascii="Times New Roman" w:hAnsi="Times New Roman"/>
            <w:sz w:val="24"/>
            <w:szCs w:val="24"/>
            <w:lang w:val="en-US"/>
            <w:rPrChange w:id="2542" w:author="Plankton" w:date="2019-05-31T12:08:00Z">
              <w:rPr>
                <w:rFonts w:ascii="Times New Roman" w:hAnsi="Times New Roman"/>
                <w:sz w:val="24"/>
                <w:szCs w:val="24"/>
              </w:rPr>
            </w:rPrChange>
          </w:rPr>
          <w:delText xml:space="preserve"> </w:delText>
        </w:r>
      </w:del>
      <w:del w:id="2543" w:author="Plankton" w:date="2019-05-31T12:06:00Z">
        <w:r>
          <w:rPr>
            <w:rFonts w:ascii="Times New Roman" w:hAnsi="Times New Roman"/>
            <w:sz w:val="24"/>
            <w:szCs w:val="24"/>
          </w:rPr>
          <w:delText>разность</w:delText>
        </w:r>
      </w:del>
      <w:del w:id="2544" w:author="Plankton" w:date="2019-05-31T12:06:00Z">
        <w:r>
          <w:rPr>
            <w:rFonts w:ascii="Times New Roman" w:hAnsi="Times New Roman"/>
            <w:sz w:val="24"/>
            <w:szCs w:val="24"/>
            <w:lang w:val="en-US"/>
            <w:rPrChange w:id="2545" w:author="Plankton" w:date="2019-05-31T12:08:00Z">
              <w:rPr>
                <w:rFonts w:ascii="Times New Roman" w:hAnsi="Times New Roman"/>
                <w:sz w:val="24"/>
                <w:szCs w:val="24"/>
              </w:rPr>
            </w:rPrChange>
          </w:rPr>
          <w:delText xml:space="preserve"> </w:delText>
        </w:r>
      </w:del>
      <w:del w:id="2546" w:author="Plankton" w:date="2019-05-31T12:06:00Z">
        <w:r>
          <w:rPr>
            <w:rFonts w:ascii="Times New Roman" w:hAnsi="Times New Roman"/>
            <w:sz w:val="24"/>
            <w:szCs w:val="24"/>
          </w:rPr>
          <w:delText>между</w:delText>
        </w:r>
      </w:del>
      <w:del w:id="2547" w:author="Plankton" w:date="2019-05-31T12:06:00Z">
        <w:r>
          <w:rPr>
            <w:rFonts w:ascii="Times New Roman" w:hAnsi="Times New Roman"/>
            <w:sz w:val="24"/>
            <w:szCs w:val="24"/>
            <w:lang w:val="en-US"/>
            <w:rPrChange w:id="2548" w:author="Plankton" w:date="2019-05-31T12:08:00Z">
              <w:rPr>
                <w:rFonts w:ascii="Times New Roman" w:hAnsi="Times New Roman"/>
                <w:sz w:val="24"/>
                <w:szCs w:val="24"/>
              </w:rPr>
            </w:rPrChange>
          </w:rPr>
          <w:delText xml:space="preserve"> </w:delText>
        </w:r>
      </w:del>
      <w:del w:id="2549" w:author="Plankton" w:date="2019-05-31T12:06:00Z">
        <w:r>
          <w:rPr>
            <w:rFonts w:ascii="Times New Roman" w:hAnsi="Times New Roman"/>
            <w:sz w:val="24"/>
            <w:szCs w:val="24"/>
          </w:rPr>
          <w:delText>логарифмами</w:delText>
        </w:r>
      </w:del>
      <w:del w:id="2550" w:author="Plankton" w:date="2019-05-31T12:06:00Z">
        <w:r>
          <w:rPr>
            <w:rFonts w:ascii="Times New Roman" w:hAnsi="Times New Roman"/>
            <w:sz w:val="24"/>
            <w:szCs w:val="24"/>
            <w:lang w:val="en-US"/>
            <w:rPrChange w:id="2551" w:author="Plankton" w:date="2019-05-31T12:08:00Z">
              <w:rPr>
                <w:rFonts w:ascii="Times New Roman" w:hAnsi="Times New Roman"/>
                <w:sz w:val="24"/>
                <w:szCs w:val="24"/>
              </w:rPr>
            </w:rPrChange>
          </w:rPr>
          <w:delText xml:space="preserve"> </w:delText>
        </w:r>
      </w:del>
      <w:del w:id="2552" w:author="Plankton" w:date="2019-05-31T12:06:00Z">
        <w:r>
          <w:rPr>
            <w:rFonts w:ascii="Times New Roman" w:hAnsi="Times New Roman"/>
            <w:sz w:val="24"/>
            <w:szCs w:val="24"/>
          </w:rPr>
          <w:delText>обилия</w:delText>
        </w:r>
      </w:del>
      <w:del w:id="2553" w:author="Plankton" w:date="2019-05-31T12:06:00Z">
        <w:r>
          <w:rPr>
            <w:rFonts w:ascii="Times New Roman" w:hAnsi="Times New Roman"/>
            <w:sz w:val="24"/>
            <w:szCs w:val="24"/>
            <w:lang w:val="en-US"/>
            <w:rPrChange w:id="2554" w:author="Plankton" w:date="2019-05-31T12:08:00Z">
              <w:rPr>
                <w:rFonts w:ascii="Times New Roman" w:hAnsi="Times New Roman"/>
                <w:sz w:val="24"/>
                <w:szCs w:val="24"/>
              </w:rPr>
            </w:rPrChange>
          </w:rPr>
          <w:delText xml:space="preserve"> </w:delText>
        </w:r>
      </w:del>
      <w:del w:id="2555" w:author="Plankton" w:date="2019-05-31T12:06:00Z">
        <w:r>
          <w:rPr>
            <w:rFonts w:ascii="Times New Roman" w:hAnsi="Times New Roman"/>
            <w:sz w:val="24"/>
            <w:szCs w:val="24"/>
          </w:rPr>
          <w:delText>видов</w:delText>
        </w:r>
      </w:del>
      <w:del w:id="2556" w:author="Plankton" w:date="2019-05-31T12:06:00Z">
        <w:r>
          <w:rPr>
            <w:rFonts w:ascii="Times New Roman" w:hAnsi="Times New Roman"/>
            <w:sz w:val="24"/>
            <w:szCs w:val="24"/>
            <w:lang w:val="en-US"/>
            <w:rPrChange w:id="2557" w:author="Plankton" w:date="2019-05-31T12:08:00Z">
              <w:rPr>
                <w:rFonts w:ascii="Times New Roman" w:hAnsi="Times New Roman"/>
                <w:sz w:val="24"/>
                <w:szCs w:val="24"/>
              </w:rPr>
            </w:rPrChange>
          </w:rPr>
          <w:delText>.</w:delText>
        </w:r>
      </w:del>
    </w:p>
    <w:p>
      <w:pPr>
        <w:rPr>
          <w:rFonts w:ascii="Times New Roman" w:hAnsi="Times New Roman"/>
          <w:sz w:val="24"/>
          <w:szCs w:val="24"/>
          <w:lang w:val="en-US"/>
          <w:rPrChange w:id="2558" w:author="Plankton" w:date="2019-05-31T12:08:00Z">
            <w:rPr>
              <w:rFonts w:ascii="Times New Roman" w:hAnsi="Times New Roman"/>
              <w:sz w:val="24"/>
              <w:szCs w:val="24"/>
            </w:rPr>
          </w:rPrChange>
        </w:rPr>
      </w:pPr>
    </w:p>
    <w:p>
      <w:pPr>
        <w:rPr>
          <w:ins w:id="2559" w:author="Plankton" w:date="2019-05-31T12:05:00Z"/>
          <w:rFonts w:ascii="Times New Roman" w:hAnsi="Times New Roman"/>
          <w:sz w:val="24"/>
          <w:szCs w:val="24"/>
        </w:rPr>
      </w:pPr>
      <w:ins w:id="2560" w:author="Plankton" w:date="2019-05-31T12:05:00Z">
        <w:r>
          <w:rPr>
            <w:rFonts w:ascii="Times New Roman" w:hAnsi="Times New Roman"/>
            <w:sz w:val="24"/>
            <w:szCs w:val="24"/>
            <w:lang w:eastAsia="ru-RU"/>
          </w:rPr>
          <w:drawing>
            <wp:inline distT="0" distB="0" distL="0" distR="0">
              <wp:extent cx="5759450" cy="4113530"/>
              <wp:effectExtent l="0" t="0" r="0" b="1270"/>
              <wp:docPr id="3" name="Рисунок 3" descr="C:\Users\Unick\AppData\Local\Microsoft\Windows\INetCache\Content.MSO\5C1E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Unick\AppData\Local\Microsoft\Windows\INetCache\Content.MSO\5C1EE3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9450" cy="4113893"/>
                      </a:xfrm>
                      <a:prstGeom prst="rect">
                        <a:avLst/>
                      </a:prstGeom>
                      <a:noFill/>
                      <a:ln>
                        <a:noFill/>
                      </a:ln>
                    </pic:spPr>
                  </pic:pic>
                </a:graphicData>
              </a:graphic>
            </wp:inline>
          </w:drawing>
        </w:r>
      </w:ins>
    </w:p>
    <w:p>
      <w:pPr>
        <w:rPr>
          <w:ins w:id="2562" w:author="Plankton" w:date="2019-05-31T12:06:00Z"/>
          <w:rFonts w:ascii="Times New Roman" w:hAnsi="Times New Roman"/>
          <w:sz w:val="24"/>
          <w:szCs w:val="24"/>
        </w:rPr>
      </w:pPr>
      <w:ins w:id="2563" w:author="Plankton" w:date="2019-05-31T12:05:00Z">
        <w:r>
          <w:rPr>
            <w:rFonts w:ascii="Times New Roman" w:hAnsi="Times New Roman"/>
            <w:sz w:val="24"/>
            <w:szCs w:val="24"/>
          </w:rPr>
          <w:t xml:space="preserve">Рис. 7. </w:t>
        </w:r>
      </w:ins>
      <w:ins w:id="2564" w:author="Plankton" w:date="2019-05-31T12:06:00Z">
        <w:r>
          <w:rPr>
            <w:rFonts w:ascii="Times New Roman" w:hAnsi="Times New Roman"/>
            <w:sz w:val="24"/>
            <w:szCs w:val="24"/>
          </w:rPr>
          <w:t xml:space="preserve">Связь между обилием вида в данном году и сроками начала сезона. Каждая точка соответствует отдельному году наблюдений. </w:t>
        </w:r>
      </w:ins>
      <w:ins w:id="2565" w:author="Plankton" w:date="2019-05-31T12:06:00Z">
        <w:del w:id="2566" w:author="Plankton" w:date="2019-05-31T12:06:00Z">
          <w:r>
            <w:rPr>
              <w:rFonts w:ascii="Times New Roman" w:hAnsi="Times New Roman"/>
              <w:sz w:val="24"/>
              <w:szCs w:val="24"/>
            </w:rPr>
            <w:delText xml:space="preserve">Можно эту таблицу скомбинировать с вот таким рисунком. </w:delText>
          </w:r>
        </w:del>
      </w:ins>
      <w:ins w:id="2567" w:author="Plankton" w:date="2019-05-31T12:06:00Z">
        <w:r>
          <w:rPr>
            <w:rFonts w:ascii="Times New Roman" w:hAnsi="Times New Roman"/>
            <w:sz w:val="24"/>
            <w:szCs w:val="24"/>
          </w:rPr>
          <w:t>По оси ОХ отложены разность между датой начала в год t и в год t−1. По оси ОУ - а</w:t>
        </w:r>
      </w:ins>
      <w:ins w:id="2568" w:author="Plankton" w:date="2019-05-31T12:06:00Z">
        <w:del w:id="2569" w:author="Plankton" w:date="2019-05-31T12:06:00Z">
          <w:r>
            <w:rPr>
              <w:rFonts w:ascii="Times New Roman" w:hAnsi="Times New Roman"/>
              <w:sz w:val="24"/>
              <w:szCs w:val="24"/>
            </w:rPr>
            <w:delText>о</w:delText>
          </w:r>
        </w:del>
      </w:ins>
      <w:ins w:id="2570" w:author="Plankton" w:date="2019-05-31T12:06:00Z">
        <w:r>
          <w:rPr>
            <w:rFonts w:ascii="Times New Roman" w:hAnsi="Times New Roman"/>
            <w:sz w:val="24"/>
            <w:szCs w:val="24"/>
          </w:rPr>
          <w:t>налогичная разность между логарифмами обилия видов.</w:t>
        </w:r>
      </w:ins>
    </w:p>
    <w:p>
      <w:pPr>
        <w:rPr>
          <w:rFonts w:ascii="Times New Roman" w:hAnsi="Times New Roman"/>
          <w:sz w:val="24"/>
          <w:szCs w:val="24"/>
        </w:rPr>
      </w:pPr>
      <w:del w:id="2571" w:author="Plankton" w:date="2019-05-31T12:05:00Z">
        <w:r>
          <w:rPr>
            <w:rFonts w:ascii="Times New Roman" w:hAnsi="Times New Roman"/>
            <w:sz w:val="24"/>
            <w:szCs w:val="24"/>
            <w:lang w:eastAsia="ru-RU"/>
          </w:rPr>
          <w:drawing>
            <wp:inline distT="0" distB="0" distL="0" distR="0">
              <wp:extent cx="5759450" cy="3917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759450" cy="3917950"/>
                      </a:xfrm>
                      <a:prstGeom prst="rect">
                        <a:avLst/>
                      </a:prstGeom>
                    </pic:spPr>
                  </pic:pic>
                </a:graphicData>
              </a:graphic>
            </wp:inline>
          </w:drawing>
        </w:r>
      </w:del>
    </w:p>
    <w:p>
      <w:pPr>
        <w:rPr>
          <w:rFonts w:ascii="Times New Roman" w:hAnsi="Times New Roman"/>
          <w:sz w:val="24"/>
          <w:szCs w:val="24"/>
        </w:rPr>
      </w:pPr>
    </w:p>
    <w:p>
      <w:pPr>
        <w:pStyle w:val="2"/>
        <w:spacing w:line="480" w:lineRule="auto"/>
        <w:rPr>
          <w:sz w:val="24"/>
          <w:szCs w:val="24"/>
        </w:rPr>
      </w:pPr>
      <w:r>
        <w:rPr>
          <w:sz w:val="28"/>
          <w:lang w:val="en-US"/>
        </w:rPr>
        <w:t>Discussion</w:t>
      </w:r>
    </w:p>
    <w:p>
      <w:pPr>
        <w:spacing w:line="360" w:lineRule="auto"/>
        <w:jc w:val="both"/>
        <w:rPr>
          <w:ins w:id="2574" w:author="Plankton" w:date="2019-05-29T12:40:00Z"/>
          <w:rFonts w:ascii="Times New Roman" w:hAnsi="Times New Roman"/>
          <w:sz w:val="24"/>
          <w:szCs w:val="24"/>
        </w:rPr>
        <w:pPrChange w:id="2573" w:author="Plankton" w:date="2019-06-01T12:04:00Z">
          <w:pPr>
            <w:spacing w:line="480" w:lineRule="auto"/>
            <w:jc w:val="both"/>
          </w:pPr>
        </w:pPrChange>
      </w:pPr>
      <w:ins w:id="2575" w:author="Plankton" w:date="2019-05-29T12:40:00Z">
        <w:r>
          <w:rPr>
            <w:rFonts w:ascii="Times New Roman" w:hAnsi="Times New Roman"/>
            <w:sz w:val="24"/>
            <w:szCs w:val="24"/>
          </w:rPr>
          <w:t>I. Особенности сезонного развития разных видов зоопланктона. Сукцессия. "Разведение" экологических ниш во времени. Виды со сходными пищевыми предпочтениями (Oithona, Microsetella и т.д.).</w:t>
        </w:r>
      </w:ins>
    </w:p>
    <w:p>
      <w:pPr>
        <w:spacing w:line="360" w:lineRule="auto"/>
        <w:ind w:firstLine="709"/>
        <w:jc w:val="both"/>
        <w:rPr>
          <w:ins w:id="2577" w:author="Plankton" w:date="2019-06-03T09:44:00Z"/>
          <w:rFonts w:ascii="Times New Roman" w:hAnsi="Times New Roman"/>
          <w:sz w:val="24"/>
          <w:szCs w:val="24"/>
          <w:lang w:val="en-US"/>
        </w:rPr>
        <w:pPrChange w:id="2576" w:author="Plankton" w:date="2019-06-01T12:04:00Z">
          <w:pPr>
            <w:spacing w:line="480" w:lineRule="auto"/>
            <w:ind w:firstLine="709"/>
            <w:jc w:val="both"/>
          </w:pPr>
        </w:pPrChange>
      </w:pPr>
      <w:ins w:id="2578" w:author="Plankton" w:date="2019-05-29T12:40:00Z">
        <w:r>
          <w:rPr>
            <w:rFonts w:ascii="Times New Roman" w:hAnsi="Times New Roman"/>
            <w:sz w:val="24"/>
            <w:szCs w:val="24"/>
            <w:lang w:val="en-US"/>
          </w:rPr>
          <w:t>The main factor shaping yearly zooplankton succession appears to be the water temperature. Our results indicated that planktonic animals appear in plankton according to their temperature preferences: Arctic and boreal-Arctic species first</w:t>
        </w:r>
      </w:ins>
      <w:ins w:id="2579" w:author="Plankton" w:date="2019-06-08T10:18:00Z">
        <w:r>
          <w:rPr>
            <w:rFonts w:ascii="Times New Roman" w:hAnsi="Times New Roman"/>
            <w:sz w:val="24"/>
            <w:szCs w:val="24"/>
            <w:lang w:val="en-US"/>
          </w:rPr>
          <w:t xml:space="preserve"> (</w:t>
        </w:r>
      </w:ins>
      <w:ins w:id="2580" w:author="Plankton" w:date="2019-06-08T10:18:00Z">
        <w:r>
          <w:rPr>
            <w:rFonts w:ascii="Times New Roman" w:hAnsi="Times New Roman"/>
            <w:i/>
            <w:sz w:val="24"/>
            <w:szCs w:val="24"/>
            <w:lang w:val="en-US"/>
          </w:rPr>
          <w:t>Calanus glacialis</w:t>
        </w:r>
      </w:ins>
      <w:ins w:id="2581" w:author="Plankton" w:date="2019-06-08T10:18:00Z">
        <w:r>
          <w:rPr>
            <w:rFonts w:ascii="Times New Roman" w:hAnsi="Times New Roman"/>
            <w:sz w:val="24"/>
            <w:szCs w:val="24"/>
            <w:lang w:val="en-US"/>
          </w:rPr>
          <w:t xml:space="preserve"> and </w:t>
        </w:r>
      </w:ins>
      <w:ins w:id="2582" w:author="Plankton" w:date="2019-06-08T10:18:00Z">
        <w:r>
          <w:rPr>
            <w:rFonts w:ascii="Times New Roman" w:hAnsi="Times New Roman"/>
            <w:i/>
            <w:sz w:val="24"/>
            <w:szCs w:val="24"/>
            <w:lang w:val="en-US"/>
          </w:rPr>
          <w:t>Pseudocalanus</w:t>
        </w:r>
      </w:ins>
      <w:ins w:id="2583" w:author="Plankton" w:date="2019-06-08T10:18:00Z">
        <w:r>
          <w:rPr>
            <w:rFonts w:ascii="Times New Roman" w:hAnsi="Times New Roman"/>
            <w:sz w:val="24"/>
            <w:szCs w:val="24"/>
            <w:lang w:val="en-US"/>
          </w:rPr>
          <w:t xml:space="preserve"> spp.)</w:t>
        </w:r>
      </w:ins>
      <w:ins w:id="2584" w:author="Plankton" w:date="2019-05-29T12:40:00Z">
        <w:r>
          <w:rPr>
            <w:rFonts w:ascii="Times New Roman" w:hAnsi="Times New Roman"/>
            <w:sz w:val="24"/>
            <w:szCs w:val="24"/>
            <w:lang w:val="en-US"/>
          </w:rPr>
          <w:t>, then boreal</w:t>
        </w:r>
      </w:ins>
      <w:ins w:id="2585" w:author="Plankton" w:date="2019-06-08T10:18:00Z">
        <w:r>
          <w:rPr>
            <w:rFonts w:ascii="Times New Roman" w:hAnsi="Times New Roman"/>
            <w:sz w:val="24"/>
            <w:szCs w:val="24"/>
            <w:lang w:val="en-US"/>
          </w:rPr>
          <w:t xml:space="preserve"> (</w:t>
        </w:r>
      </w:ins>
      <w:ins w:id="2586" w:author="Plankton" w:date="2019-06-08T10:19:00Z">
        <w:r>
          <w:rPr>
            <w:rFonts w:ascii="Times New Roman" w:hAnsi="Times New Roman"/>
            <w:i/>
            <w:sz w:val="24"/>
            <w:szCs w:val="24"/>
            <w:lang w:val="en-US"/>
          </w:rPr>
          <w:t>Acartia</w:t>
        </w:r>
      </w:ins>
      <w:ins w:id="2587" w:author="Plankton" w:date="2019-06-08T10:19:00Z">
        <w:r>
          <w:rPr>
            <w:rFonts w:ascii="Times New Roman" w:hAnsi="Times New Roman"/>
            <w:sz w:val="24"/>
            <w:szCs w:val="24"/>
            <w:lang w:val="en-US"/>
          </w:rPr>
          <w:t xml:space="preserve"> spp., </w:t>
        </w:r>
      </w:ins>
      <w:ins w:id="2588" w:author="Plankton" w:date="2019-06-08T10:19:00Z">
        <w:r>
          <w:rPr>
            <w:rFonts w:ascii="Times New Roman" w:hAnsi="Times New Roman"/>
            <w:i/>
            <w:sz w:val="24"/>
            <w:szCs w:val="24"/>
            <w:lang w:val="en-US"/>
          </w:rPr>
          <w:t>Temora longicornis</w:t>
        </w:r>
      </w:ins>
      <w:ins w:id="2589" w:author="Plankton" w:date="2019-06-08T10:19:00Z">
        <w:r>
          <w:rPr>
            <w:rFonts w:ascii="Times New Roman" w:hAnsi="Times New Roman"/>
            <w:sz w:val="24"/>
            <w:szCs w:val="24"/>
            <w:lang w:val="en-US"/>
          </w:rPr>
          <w:t xml:space="preserve"> and </w:t>
        </w:r>
      </w:ins>
      <w:ins w:id="2590" w:author="Plankton" w:date="2019-06-08T10:19:00Z">
        <w:r>
          <w:rPr>
            <w:rFonts w:ascii="Times New Roman" w:hAnsi="Times New Roman"/>
            <w:i/>
            <w:sz w:val="24"/>
            <w:szCs w:val="24"/>
            <w:lang w:val="en-US"/>
          </w:rPr>
          <w:t>Centropages hamatus</w:t>
        </w:r>
      </w:ins>
      <w:ins w:id="2591" w:author="Plankton" w:date="2019-06-08T10:19:00Z">
        <w:r>
          <w:rPr>
            <w:rFonts w:ascii="Times New Roman" w:hAnsi="Times New Roman"/>
            <w:sz w:val="24"/>
            <w:szCs w:val="24"/>
            <w:lang w:val="en-US"/>
          </w:rPr>
          <w:t>)</w:t>
        </w:r>
      </w:ins>
      <w:ins w:id="2592" w:author="Plankton" w:date="2019-05-29T12:40:00Z">
        <w:r>
          <w:rPr>
            <w:rFonts w:ascii="Times New Roman" w:hAnsi="Times New Roman"/>
            <w:sz w:val="24"/>
            <w:szCs w:val="24"/>
            <w:lang w:val="en-US"/>
          </w:rPr>
          <w:t xml:space="preserve"> and ubiquitous </w:t>
        </w:r>
      </w:ins>
      <w:ins w:id="2593" w:author="Plankton" w:date="2019-06-08T10:19:00Z">
        <w:r>
          <w:rPr>
            <w:rFonts w:ascii="Times New Roman" w:hAnsi="Times New Roman"/>
            <w:sz w:val="24"/>
            <w:szCs w:val="24"/>
            <w:lang w:val="en-US"/>
          </w:rPr>
          <w:t>(</w:t>
        </w:r>
      </w:ins>
      <w:ins w:id="2594" w:author="Plankton" w:date="2019-06-08T10:19:00Z">
        <w:r>
          <w:rPr>
            <w:rFonts w:ascii="Times New Roman" w:hAnsi="Times New Roman"/>
            <w:i/>
            <w:sz w:val="24"/>
            <w:szCs w:val="24"/>
            <w:lang w:val="en-US"/>
          </w:rPr>
          <w:t>Oithona</w:t>
        </w:r>
      </w:ins>
      <w:ins w:id="2595" w:author="Plankton" w:date="2019-06-08T10:19:00Z">
        <w:r>
          <w:rPr>
            <w:rFonts w:ascii="Times New Roman" w:hAnsi="Times New Roman"/>
            <w:sz w:val="24"/>
            <w:szCs w:val="24"/>
            <w:lang w:val="en-US"/>
          </w:rPr>
          <w:t xml:space="preserve"> </w:t>
        </w:r>
      </w:ins>
      <w:ins w:id="2596" w:author="Plankton" w:date="2019-06-08T10:19:00Z">
        <w:r>
          <w:rPr>
            <w:rFonts w:ascii="Times New Roman" w:hAnsi="Times New Roman"/>
            <w:i/>
            <w:sz w:val="24"/>
            <w:szCs w:val="24"/>
            <w:lang w:val="en-US"/>
          </w:rPr>
          <w:t>similis</w:t>
        </w:r>
      </w:ins>
      <w:ins w:id="2597" w:author="Plankton" w:date="2019-06-08T10:19:00Z">
        <w:r>
          <w:rPr>
            <w:rFonts w:ascii="Times New Roman" w:hAnsi="Times New Roman"/>
            <w:sz w:val="24"/>
            <w:szCs w:val="24"/>
            <w:lang w:val="en-US"/>
          </w:rPr>
          <w:t xml:space="preserve"> and </w:t>
        </w:r>
      </w:ins>
      <w:ins w:id="2598" w:author="Plankton" w:date="2019-06-08T10:19:00Z">
        <w:r>
          <w:rPr>
            <w:rFonts w:ascii="Times New Roman" w:hAnsi="Times New Roman"/>
            <w:i/>
            <w:sz w:val="24"/>
            <w:szCs w:val="24"/>
            <w:lang w:val="en-US"/>
          </w:rPr>
          <w:t>Microsetella norvegica</w:t>
        </w:r>
      </w:ins>
      <w:ins w:id="2599" w:author="Plankton" w:date="2019-06-08T10:19:00Z">
        <w:r>
          <w:rPr>
            <w:rFonts w:ascii="Times New Roman" w:hAnsi="Times New Roman"/>
            <w:sz w:val="24"/>
            <w:szCs w:val="24"/>
            <w:lang w:val="en-US"/>
          </w:rPr>
          <w:t xml:space="preserve">) </w:t>
        </w:r>
      </w:ins>
      <w:ins w:id="2600" w:author="Plankton" w:date="2019-05-29T12:40:00Z">
        <w:r>
          <w:rPr>
            <w:rFonts w:ascii="Times New Roman" w:hAnsi="Times New Roman"/>
            <w:sz w:val="24"/>
            <w:szCs w:val="24"/>
            <w:lang w:val="en-US"/>
          </w:rPr>
          <w:t xml:space="preserve">organisms. Each species occupies its specific temporal niche, </w:t>
        </w:r>
      </w:ins>
      <w:ins w:id="2601" w:author="Plankton" w:date="2019-06-08T09:49:00Z">
        <w:r>
          <w:rPr>
            <w:rFonts w:ascii="Times New Roman" w:hAnsi="Times New Roman"/>
            <w:sz w:val="24"/>
            <w:szCs w:val="24"/>
            <w:lang w:val="en-US"/>
          </w:rPr>
          <w:t xml:space="preserve">which is determined </w:t>
        </w:r>
      </w:ins>
      <w:ins w:id="2602" w:author="Plankton" w:date="2019-06-08T09:50:00Z">
        <w:r>
          <w:rPr>
            <w:rFonts w:ascii="Times New Roman" w:hAnsi="Times New Roman"/>
            <w:sz w:val="24"/>
            <w:szCs w:val="24"/>
            <w:lang w:val="en-US"/>
          </w:rPr>
          <w:t>not only</w:t>
        </w:r>
      </w:ins>
      <w:ins w:id="2603" w:author="Plankton" w:date="2019-06-08T09:49:00Z">
        <w:r>
          <w:rPr>
            <w:rFonts w:ascii="Times New Roman" w:hAnsi="Times New Roman"/>
            <w:sz w:val="24"/>
            <w:szCs w:val="24"/>
            <w:lang w:val="en-US"/>
          </w:rPr>
          <w:t xml:space="preserve"> by </w:t>
        </w:r>
      </w:ins>
      <w:ins w:id="2604" w:author="Plankton" w:date="2019-06-08T09:53:00Z">
        <w:r>
          <w:rPr>
            <w:rFonts w:ascii="Times New Roman" w:hAnsi="Times New Roman"/>
            <w:sz w:val="24"/>
            <w:szCs w:val="24"/>
            <w:lang w:val="en-US"/>
          </w:rPr>
          <w:t>temperature curve, but also by f</w:t>
        </w:r>
      </w:ins>
      <w:ins w:id="2605" w:author="Plankton" w:date="2019-06-08T09:56:00Z">
        <w:r>
          <w:rPr>
            <w:rFonts w:ascii="Times New Roman" w:hAnsi="Times New Roman"/>
            <w:sz w:val="24"/>
            <w:szCs w:val="24"/>
            <w:lang w:val="en-US"/>
          </w:rPr>
          <w:t>ee</w:t>
        </w:r>
      </w:ins>
      <w:ins w:id="2606" w:author="Plankton" w:date="2019-06-08T09:53:00Z">
        <w:r>
          <w:rPr>
            <w:rFonts w:ascii="Times New Roman" w:hAnsi="Times New Roman"/>
            <w:sz w:val="24"/>
            <w:szCs w:val="24"/>
            <w:lang w:val="en-US"/>
          </w:rPr>
          <w:t>d</w:t>
        </w:r>
      </w:ins>
      <w:ins w:id="2607" w:author="Plankton" w:date="2019-06-08T09:56:00Z">
        <w:r>
          <w:rPr>
            <w:rFonts w:ascii="Times New Roman" w:hAnsi="Times New Roman"/>
            <w:sz w:val="24"/>
            <w:szCs w:val="24"/>
            <w:lang w:val="en-US"/>
          </w:rPr>
          <w:t>ing</w:t>
        </w:r>
      </w:ins>
      <w:ins w:id="2608" w:author="Plankton" w:date="2019-06-08T09:53:00Z">
        <w:r>
          <w:rPr>
            <w:rFonts w:ascii="Times New Roman" w:hAnsi="Times New Roman"/>
            <w:sz w:val="24"/>
            <w:szCs w:val="24"/>
            <w:lang w:val="en-US"/>
          </w:rPr>
          <w:t xml:space="preserve"> preferences</w:t>
        </w:r>
      </w:ins>
      <w:ins w:id="2609" w:author="Plankton" w:date="2019-06-08T09:56:00Z">
        <w:r>
          <w:rPr>
            <w:rFonts w:ascii="Times New Roman" w:hAnsi="Times New Roman"/>
            <w:sz w:val="24"/>
            <w:szCs w:val="24"/>
            <w:lang w:val="en-US"/>
          </w:rPr>
          <w:t xml:space="preserve"> – each species </w:t>
        </w:r>
      </w:ins>
      <w:ins w:id="2610" w:author="Plankton" w:date="2019-06-11T11:07:00Z">
        <w:r>
          <w:rPr>
            <w:rFonts w:ascii="Times New Roman" w:hAnsi="Times New Roman"/>
            <w:sz w:val="24"/>
            <w:szCs w:val="24"/>
            <w:lang w:val="en-US"/>
          </w:rPr>
          <w:t>must be</w:t>
        </w:r>
      </w:ins>
      <w:ins w:id="2611" w:author="Plankton" w:date="2019-06-08T09:56:00Z">
        <w:r>
          <w:rPr>
            <w:rFonts w:ascii="Times New Roman" w:hAnsi="Times New Roman"/>
            <w:sz w:val="24"/>
            <w:szCs w:val="24"/>
            <w:lang w:val="en-US"/>
          </w:rPr>
          <w:t xml:space="preserve"> synchronized normally with its food</w:t>
        </w:r>
      </w:ins>
      <w:ins w:id="2612" w:author="Plankton" w:date="2019-06-11T11:07:00Z">
        <w:r>
          <w:rPr>
            <w:rFonts w:ascii="Times New Roman" w:hAnsi="Times New Roman"/>
            <w:sz w:val="24"/>
            <w:szCs w:val="24"/>
            <w:lang w:val="en-US"/>
          </w:rPr>
          <w:t xml:space="preserve">, for successful </w:t>
        </w:r>
      </w:ins>
      <w:ins w:id="2613" w:author="Plankton" w:date="2019-06-11T11:08:00Z">
        <w:r>
          <w:rPr>
            <w:rFonts w:ascii="Times New Roman" w:hAnsi="Times New Roman"/>
            <w:sz w:val="24"/>
            <w:szCs w:val="24"/>
            <w:lang w:val="en-US"/>
          </w:rPr>
          <w:t>reproduction</w:t>
        </w:r>
      </w:ins>
      <w:ins w:id="2614" w:author="Plankton" w:date="2019-06-11T11:07:00Z">
        <w:r>
          <w:rPr>
            <w:rFonts w:ascii="Times New Roman" w:hAnsi="Times New Roman"/>
            <w:sz w:val="24"/>
            <w:szCs w:val="24"/>
            <w:lang w:val="en-US"/>
          </w:rPr>
          <w:t xml:space="preserve"> </w:t>
        </w:r>
      </w:ins>
      <w:ins w:id="2615" w:author="Plankton" w:date="2019-06-11T11:08:00Z">
        <w:r>
          <w:rPr>
            <w:rFonts w:ascii="Times New Roman" w:hAnsi="Times New Roman"/>
            <w:sz w:val="24"/>
            <w:szCs w:val="24"/>
            <w:lang w:val="en-US"/>
          </w:rPr>
          <w:t>and development</w:t>
        </w:r>
      </w:ins>
      <w:ins w:id="2616" w:author="Plankton" w:date="2019-06-11T11:30:00Z">
        <w:r>
          <w:rPr>
            <w:rFonts w:ascii="Times New Roman" w:hAnsi="Times New Roman"/>
            <w:sz w:val="24"/>
            <w:szCs w:val="24"/>
            <w:lang w:val="en-US"/>
          </w:rPr>
          <w:t xml:space="preserve"> (Post, Forchhammer, 2008)</w:t>
        </w:r>
      </w:ins>
      <w:ins w:id="2617" w:author="Plankton" w:date="2019-06-11T11:06:00Z">
        <w:r>
          <w:rPr>
            <w:rFonts w:ascii="Times New Roman" w:hAnsi="Times New Roman"/>
            <w:sz w:val="24"/>
            <w:szCs w:val="24"/>
            <w:lang w:val="en-US"/>
          </w:rPr>
          <w:t>.</w:t>
        </w:r>
      </w:ins>
      <w:ins w:id="2618" w:author="Plankton" w:date="2019-06-11T11:05:00Z">
        <w:r>
          <w:rPr>
            <w:rFonts w:ascii="Times New Roman" w:hAnsi="Times New Roman"/>
            <w:sz w:val="24"/>
            <w:szCs w:val="24"/>
            <w:lang w:val="en-US"/>
          </w:rPr>
          <w:t xml:space="preserve"> </w:t>
        </w:r>
      </w:ins>
      <w:ins w:id="2619" w:author="Plankton" w:date="2019-06-11T11:06:00Z">
        <w:r>
          <w:rPr>
            <w:rFonts w:ascii="Times New Roman" w:hAnsi="Times New Roman"/>
            <w:sz w:val="24"/>
            <w:szCs w:val="24"/>
            <w:lang w:val="en-US"/>
          </w:rPr>
          <w:t>This</w:t>
        </w:r>
      </w:ins>
      <w:ins w:id="2620" w:author="Plankton" w:date="2019-06-11T11:05:00Z">
        <w:r>
          <w:rPr>
            <w:rFonts w:ascii="Times New Roman" w:hAnsi="Times New Roman"/>
            <w:sz w:val="24"/>
            <w:szCs w:val="24"/>
            <w:lang w:val="en-US"/>
          </w:rPr>
          <w:t xml:space="preserve"> i</w:t>
        </w:r>
      </w:ins>
      <w:ins w:id="2621" w:author="Plankton" w:date="2019-06-11T11:06:00Z">
        <w:r>
          <w:rPr>
            <w:rFonts w:ascii="Times New Roman" w:hAnsi="Times New Roman"/>
            <w:sz w:val="24"/>
            <w:szCs w:val="24"/>
            <w:lang w:val="en-US"/>
          </w:rPr>
          <w:t>s especially important in Arctic, where period of rich food is very short</w:t>
        </w:r>
      </w:ins>
      <w:ins w:id="2622" w:author="Plankton" w:date="2019-06-08T09:56:00Z">
        <w:r>
          <w:rPr>
            <w:rFonts w:ascii="Times New Roman" w:hAnsi="Times New Roman"/>
            <w:sz w:val="24"/>
            <w:szCs w:val="24"/>
            <w:lang w:val="en-US"/>
          </w:rPr>
          <w:t xml:space="preserve"> (</w:t>
        </w:r>
      </w:ins>
      <w:ins w:id="2623" w:author="Plankton" w:date="2019-06-11T11:02:00Z">
        <w:r>
          <w:rPr>
            <w:rFonts w:ascii="Times New Roman" w:hAnsi="Times New Roman"/>
            <w:sz w:val="24"/>
            <w:szCs w:val="24"/>
            <w:lang w:val="en-US"/>
          </w:rPr>
          <w:t>Falk-Petersen et al., 2009</w:t>
        </w:r>
      </w:ins>
      <w:ins w:id="2624" w:author="Plankton" w:date="2019-06-11T11:19:00Z">
        <w:r>
          <w:rPr>
            <w:rFonts w:ascii="Times New Roman" w:hAnsi="Times New Roman"/>
            <w:sz w:val="24"/>
            <w:szCs w:val="24"/>
            <w:lang w:val="en-US"/>
          </w:rPr>
          <w:t>; Ji et al., 2012</w:t>
        </w:r>
      </w:ins>
      <w:ins w:id="2625" w:author="Plankton" w:date="2019-06-08T09:56:00Z">
        <w:r>
          <w:rPr>
            <w:rFonts w:ascii="Times New Roman" w:hAnsi="Times New Roman"/>
            <w:sz w:val="24"/>
            <w:szCs w:val="24"/>
            <w:lang w:val="en-US"/>
          </w:rPr>
          <w:t>)</w:t>
        </w:r>
      </w:ins>
      <w:ins w:id="2626" w:author="Plankton" w:date="2019-06-08T09:57:00Z">
        <w:r>
          <w:rPr>
            <w:rFonts w:ascii="Times New Roman" w:hAnsi="Times New Roman"/>
            <w:sz w:val="24"/>
            <w:szCs w:val="24"/>
            <w:lang w:val="en-US"/>
          </w:rPr>
          <w:t xml:space="preserve">. </w:t>
        </w:r>
      </w:ins>
      <w:ins w:id="2627" w:author="Plankton" w:date="2019-05-29T12:40:00Z">
        <w:r>
          <w:rPr>
            <w:rFonts w:ascii="Times New Roman" w:hAnsi="Times New Roman"/>
            <w:sz w:val="24"/>
            <w:szCs w:val="24"/>
            <w:lang w:val="en-US"/>
          </w:rPr>
          <w:t xml:space="preserve">Phenological shifts may lead to desynchronization </w:t>
        </w:r>
      </w:ins>
      <w:ins w:id="2628" w:author="Plankton" w:date="2019-06-03T09:59:00Z">
        <w:r>
          <w:rPr>
            <w:rFonts w:ascii="Times New Roman" w:hAnsi="Times New Roman"/>
            <w:sz w:val="24"/>
            <w:szCs w:val="24"/>
            <w:lang w:val="en-US"/>
          </w:rPr>
          <w:t xml:space="preserve">of different trophic levels, </w:t>
        </w:r>
      </w:ins>
      <w:ins w:id="2629" w:author="Plankton" w:date="2019-05-29T12:40:00Z">
        <w:r>
          <w:rPr>
            <w:rFonts w:ascii="Times New Roman" w:hAnsi="Times New Roman"/>
            <w:sz w:val="24"/>
            <w:szCs w:val="24"/>
            <w:lang w:val="en-US"/>
          </w:rPr>
          <w:t>or to mismatch between animals and their feeding objects (Edwards and Richardson, 2004</w:t>
        </w:r>
      </w:ins>
      <w:ins w:id="2630" w:author="Plankton" w:date="2019-06-09T12:59:00Z">
        <w:r>
          <w:rPr>
            <w:rFonts w:ascii="Times New Roman" w:hAnsi="Times New Roman"/>
            <w:sz w:val="24"/>
            <w:szCs w:val="24"/>
            <w:lang w:val="en-US"/>
          </w:rPr>
          <w:t>; Atkinson et al., 2015</w:t>
        </w:r>
      </w:ins>
      <w:ins w:id="2631" w:author="Plankton" w:date="2019-05-29T12:40:00Z">
        <w:r>
          <w:rPr>
            <w:rFonts w:ascii="Times New Roman" w:hAnsi="Times New Roman"/>
            <w:sz w:val="24"/>
            <w:szCs w:val="24"/>
            <w:lang w:val="en-US"/>
          </w:rPr>
          <w:t xml:space="preserve">), because rate of phenological changes at different trophic levels may differ (Thackeray, 2012). </w:t>
        </w:r>
      </w:ins>
      <w:ins w:id="2632" w:author="Plankton" w:date="2019-06-08T09:58:00Z">
        <w:r>
          <w:rPr>
            <w:rFonts w:ascii="Times New Roman" w:hAnsi="Times New Roman"/>
            <w:sz w:val="24"/>
            <w:szCs w:val="24"/>
            <w:lang w:val="en-US"/>
          </w:rPr>
          <w:t xml:space="preserve">Such mismatch may lead to negative consequences for populations of </w:t>
        </w:r>
      </w:ins>
      <w:ins w:id="2633" w:author="Plankton" w:date="2019-06-08T09:59:00Z">
        <w:r>
          <w:rPr>
            <w:rFonts w:ascii="Times New Roman" w:hAnsi="Times New Roman"/>
            <w:sz w:val="24"/>
            <w:szCs w:val="24"/>
            <w:lang w:val="en-US"/>
          </w:rPr>
          <w:t>planktonic animals and to communities as a whole (</w:t>
        </w:r>
      </w:ins>
      <w:ins w:id="2634" w:author="Plankton" w:date="2019-06-11T11:22:00Z">
        <w:r>
          <w:rPr>
            <w:rFonts w:ascii="Times New Roman" w:hAnsi="Times New Roman"/>
            <w:sz w:val="24"/>
            <w:szCs w:val="24"/>
            <w:lang w:val="en-US"/>
          </w:rPr>
          <w:t>Edwards, Richardson, 2004</w:t>
        </w:r>
      </w:ins>
      <w:ins w:id="2635" w:author="Plankton" w:date="2019-06-11T11:24:00Z">
        <w:r>
          <w:rPr>
            <w:rFonts w:ascii="Times New Roman" w:hAnsi="Times New Roman"/>
            <w:sz w:val="24"/>
            <w:szCs w:val="24"/>
            <w:lang w:val="en-US"/>
          </w:rPr>
          <w:t>; Ji et al., 2012</w:t>
        </w:r>
      </w:ins>
      <w:ins w:id="2636" w:author="Plankton" w:date="2019-06-08T09:59:00Z">
        <w:r>
          <w:rPr>
            <w:rFonts w:ascii="Times New Roman" w:hAnsi="Times New Roman"/>
            <w:sz w:val="24"/>
            <w:szCs w:val="24"/>
            <w:lang w:val="en-US"/>
          </w:rPr>
          <w:t>)</w:t>
        </w:r>
      </w:ins>
      <w:ins w:id="2637" w:author="Plankton" w:date="2019-06-08T10:00:00Z">
        <w:r>
          <w:rPr>
            <w:rFonts w:ascii="Times New Roman" w:hAnsi="Times New Roman"/>
            <w:sz w:val="24"/>
            <w:szCs w:val="24"/>
            <w:lang w:val="en-US"/>
          </w:rPr>
          <w:t>.</w:t>
        </w:r>
      </w:ins>
      <w:ins w:id="2638" w:author="Plankton" w:date="2019-06-08T09:58:00Z">
        <w:r>
          <w:rPr>
            <w:rFonts w:ascii="Times New Roman" w:hAnsi="Times New Roman"/>
            <w:sz w:val="24"/>
            <w:szCs w:val="24"/>
            <w:lang w:val="en-US"/>
          </w:rPr>
          <w:t xml:space="preserve"> </w:t>
        </w:r>
      </w:ins>
    </w:p>
    <w:p>
      <w:pPr>
        <w:spacing w:line="360" w:lineRule="auto"/>
        <w:ind w:firstLine="709"/>
        <w:jc w:val="both"/>
        <w:rPr>
          <w:ins w:id="2640" w:author="Plankton" w:date="2019-05-29T12:40:00Z"/>
          <w:rFonts w:ascii="Times New Roman" w:hAnsi="Times New Roman"/>
          <w:sz w:val="24"/>
          <w:szCs w:val="24"/>
          <w:lang w:val="en-US"/>
        </w:rPr>
        <w:pPrChange w:id="2639" w:author="Plankton" w:date="2019-06-08T10:30:00Z">
          <w:pPr>
            <w:spacing w:line="480" w:lineRule="auto"/>
            <w:ind w:firstLine="709"/>
            <w:jc w:val="both"/>
          </w:pPr>
        </w:pPrChange>
      </w:pPr>
      <w:ins w:id="2641" w:author="Plankton" w:date="2019-06-09T13:39:00Z">
        <w:r>
          <w:rPr>
            <w:rFonts w:ascii="Times New Roman" w:hAnsi="Times New Roman"/>
            <w:sz w:val="24"/>
            <w:szCs w:val="24"/>
            <w:lang w:val="en-US"/>
          </w:rPr>
          <w:t>No</w:t>
        </w:r>
      </w:ins>
      <w:ins w:id="2642" w:author="Plankton" w:date="2019-06-09T13:40:00Z">
        <w:r>
          <w:rPr>
            <w:rFonts w:ascii="Times New Roman" w:hAnsi="Times New Roman"/>
            <w:sz w:val="24"/>
            <w:szCs w:val="24"/>
            <w:lang w:val="en-US"/>
          </w:rPr>
          <w:t>rmal course of s</w:t>
        </w:r>
      </w:ins>
      <w:ins w:id="2643" w:author="Plankton" w:date="2019-06-09T13:37:00Z">
        <w:r>
          <w:rPr>
            <w:rFonts w:ascii="Times New Roman" w:hAnsi="Times New Roman"/>
            <w:sz w:val="24"/>
            <w:szCs w:val="24"/>
            <w:lang w:val="en-US"/>
          </w:rPr>
          <w:t>easonal s</w:t>
        </w:r>
      </w:ins>
      <w:ins w:id="2644" w:author="Plankton" w:date="2019-06-09T13:36:00Z">
        <w:r>
          <w:rPr>
            <w:rFonts w:ascii="Times New Roman" w:hAnsi="Times New Roman"/>
            <w:sz w:val="24"/>
            <w:szCs w:val="24"/>
            <w:lang w:val="en-US"/>
          </w:rPr>
          <w:t xml:space="preserve">uccession </w:t>
        </w:r>
      </w:ins>
      <w:ins w:id="2645" w:author="Plankton" w:date="2019-06-09T13:37:00Z">
        <w:r>
          <w:rPr>
            <w:rFonts w:ascii="Times New Roman" w:hAnsi="Times New Roman"/>
            <w:sz w:val="24"/>
            <w:szCs w:val="24"/>
            <w:lang w:val="en-US"/>
          </w:rPr>
          <w:t xml:space="preserve">allows </w:t>
        </w:r>
      </w:ins>
      <w:ins w:id="2646" w:author="Plankton" w:date="2019-06-09T13:38:00Z">
        <w:r>
          <w:rPr>
            <w:rFonts w:ascii="Times New Roman" w:hAnsi="Times New Roman"/>
            <w:sz w:val="24"/>
            <w:szCs w:val="24"/>
            <w:lang w:val="en-US"/>
          </w:rPr>
          <w:t>co</w:t>
        </w:r>
      </w:ins>
      <w:ins w:id="2647" w:author="Plankton" w:date="2019-06-09T13:39:00Z">
        <w:r>
          <w:rPr>
            <w:rFonts w:ascii="Times New Roman" w:hAnsi="Times New Roman"/>
            <w:sz w:val="24"/>
            <w:szCs w:val="24"/>
            <w:lang w:val="en-US"/>
          </w:rPr>
          <w:t>-</w:t>
        </w:r>
      </w:ins>
      <w:ins w:id="2648" w:author="Plankton" w:date="2019-06-09T13:38:00Z">
        <w:r>
          <w:rPr>
            <w:rFonts w:ascii="Times New Roman" w:hAnsi="Times New Roman"/>
            <w:sz w:val="24"/>
            <w:szCs w:val="24"/>
            <w:lang w:val="en-US"/>
          </w:rPr>
          <w:t xml:space="preserve">occuring species to </w:t>
        </w:r>
      </w:ins>
      <w:ins w:id="2649" w:author="Plankton" w:date="2019-06-09T13:40:00Z">
        <w:r>
          <w:rPr>
            <w:rFonts w:ascii="Times New Roman" w:hAnsi="Times New Roman"/>
            <w:sz w:val="24"/>
            <w:szCs w:val="24"/>
            <w:lang w:val="en-US"/>
          </w:rPr>
          <w:t xml:space="preserve">reduce competition by partitioning </w:t>
        </w:r>
      </w:ins>
      <w:ins w:id="2650" w:author="Plankton" w:date="2019-06-09T13:41:00Z">
        <w:r>
          <w:rPr>
            <w:rFonts w:ascii="Times New Roman" w:hAnsi="Times New Roman"/>
            <w:sz w:val="24"/>
            <w:szCs w:val="24"/>
            <w:lang w:val="en-US"/>
          </w:rPr>
          <w:t>resources through time – they occupy different temporal niches (</w:t>
        </w:r>
      </w:ins>
      <w:ins w:id="2651" w:author="Plankton" w:date="2019-06-09T13:43:00Z">
        <w:r>
          <w:rPr>
            <w:rFonts w:ascii="Times New Roman" w:hAnsi="Times New Roman"/>
            <w:sz w:val="24"/>
            <w:szCs w:val="24"/>
            <w:lang w:val="en-US"/>
          </w:rPr>
          <w:t>Pau et al., 2011)</w:t>
        </w:r>
      </w:ins>
      <w:ins w:id="2652" w:author="Plankton" w:date="2019-06-09T13:41:00Z">
        <w:r>
          <w:rPr>
            <w:rFonts w:ascii="Times New Roman" w:hAnsi="Times New Roman"/>
            <w:sz w:val="24"/>
            <w:szCs w:val="24"/>
            <w:lang w:val="en-US"/>
          </w:rPr>
          <w:t>.</w:t>
        </w:r>
      </w:ins>
      <w:ins w:id="2653" w:author="Plankton" w:date="2019-06-09T13:35:00Z">
        <w:r>
          <w:rPr>
            <w:rFonts w:ascii="Times New Roman" w:hAnsi="Times New Roman"/>
            <w:sz w:val="24"/>
            <w:szCs w:val="24"/>
            <w:lang w:val="en-US"/>
          </w:rPr>
          <w:t xml:space="preserve"> </w:t>
        </w:r>
      </w:ins>
      <w:ins w:id="2654" w:author="Plankton" w:date="2019-06-09T13:49:00Z">
        <w:r>
          <w:rPr>
            <w:rFonts w:ascii="Times New Roman" w:hAnsi="Times New Roman"/>
            <w:sz w:val="24"/>
            <w:szCs w:val="24"/>
            <w:lang w:val="en-US"/>
          </w:rPr>
          <w:t>P</w:t>
        </w:r>
      </w:ins>
      <w:ins w:id="2655" w:author="Plankton" w:date="2019-06-08T10:20:00Z">
        <w:r>
          <w:rPr>
            <w:rFonts w:ascii="Times New Roman" w:hAnsi="Times New Roman"/>
            <w:sz w:val="24"/>
            <w:szCs w:val="24"/>
            <w:lang w:val="en-US"/>
          </w:rPr>
          <w:t>henological shifts may result in temporal overlaps between species with similar trophic p</w:t>
        </w:r>
      </w:ins>
      <w:ins w:id="2656" w:author="Plankton" w:date="2019-06-08T10:21:00Z">
        <w:r>
          <w:rPr>
            <w:rFonts w:ascii="Times New Roman" w:hAnsi="Times New Roman"/>
            <w:sz w:val="24"/>
            <w:szCs w:val="24"/>
            <w:lang w:val="en-US"/>
          </w:rPr>
          <w:t>references</w:t>
        </w:r>
      </w:ins>
      <w:ins w:id="2657" w:author="Plankton" w:date="2019-06-11T11:49:00Z">
        <w:r>
          <w:rPr>
            <w:rFonts w:ascii="Times New Roman" w:hAnsi="Times New Roman"/>
            <w:sz w:val="24"/>
            <w:szCs w:val="24"/>
            <w:lang w:val="en-US"/>
          </w:rPr>
          <w:t xml:space="preserve"> and affect competitive </w:t>
        </w:r>
      </w:ins>
      <w:ins w:id="2658" w:author="Plankton" w:date="2019-06-11T11:56:00Z">
        <w:r>
          <w:rPr>
            <w:rFonts w:ascii="Times New Roman" w:hAnsi="Times New Roman"/>
            <w:sz w:val="24"/>
            <w:szCs w:val="24"/>
            <w:lang w:val="en-US"/>
          </w:rPr>
          <w:t>relationships</w:t>
        </w:r>
      </w:ins>
      <w:ins w:id="2659" w:author="Plankton" w:date="2019-06-08T10:35:00Z">
        <w:r>
          <w:rPr>
            <w:rFonts w:ascii="Times New Roman" w:hAnsi="Times New Roman"/>
            <w:sz w:val="24"/>
            <w:szCs w:val="24"/>
            <w:lang w:val="en-US"/>
          </w:rPr>
          <w:t xml:space="preserve"> (</w:t>
        </w:r>
      </w:ins>
      <w:ins w:id="2660" w:author="Plankton" w:date="2019-06-11T11:56:00Z">
        <w:r>
          <w:rPr>
            <w:rFonts w:ascii="Times New Roman" w:hAnsi="Times New Roman"/>
            <w:sz w:val="24"/>
            <w:szCs w:val="24"/>
            <w:lang w:val="en-US"/>
          </w:rPr>
          <w:t xml:space="preserve">Nakazawa, Doi, 2012; </w:t>
        </w:r>
      </w:ins>
      <w:ins w:id="2661" w:author="Plankton" w:date="2019-06-08T10:35:00Z">
        <w:r>
          <w:rPr>
            <w:rFonts w:ascii="Times New Roman" w:hAnsi="Times New Roman"/>
            <w:sz w:val="24"/>
            <w:szCs w:val="24"/>
            <w:lang w:val="en-US"/>
          </w:rPr>
          <w:t>Borkman et al., 2018)</w:t>
        </w:r>
      </w:ins>
      <w:ins w:id="2662" w:author="Plankton" w:date="2019-06-08T10:21:00Z">
        <w:r>
          <w:rPr>
            <w:rFonts w:ascii="Times New Roman" w:hAnsi="Times New Roman"/>
            <w:sz w:val="24"/>
            <w:szCs w:val="24"/>
            <w:lang w:val="en-US"/>
          </w:rPr>
          <w:t>,</w:t>
        </w:r>
      </w:ins>
      <w:ins w:id="2663" w:author="Plankton" w:date="2019-06-08T10:20:00Z">
        <w:r>
          <w:rPr>
            <w:rFonts w:ascii="Times New Roman" w:hAnsi="Times New Roman"/>
            <w:sz w:val="24"/>
            <w:szCs w:val="24"/>
            <w:lang w:val="en-US"/>
          </w:rPr>
          <w:t xml:space="preserve"> </w:t>
        </w:r>
      </w:ins>
      <w:ins w:id="2664" w:author="Plankton" w:date="2019-06-08T10:17:00Z">
        <w:r>
          <w:rPr>
            <w:rFonts w:ascii="Times New Roman" w:hAnsi="Times New Roman"/>
            <w:sz w:val="24"/>
            <w:szCs w:val="24"/>
            <w:lang w:val="en-US"/>
          </w:rPr>
          <w:t>for example,</w:t>
        </w:r>
      </w:ins>
      <w:ins w:id="2665" w:author="Plankton" w:date="2019-06-09T13:49:00Z">
        <w:r>
          <w:rPr>
            <w:rFonts w:ascii="Times New Roman" w:hAnsi="Times New Roman"/>
            <w:sz w:val="24"/>
            <w:szCs w:val="24"/>
            <w:lang w:val="en-US"/>
          </w:rPr>
          <w:t xml:space="preserve"> at our site these are</w:t>
        </w:r>
      </w:ins>
      <w:ins w:id="2666" w:author="Plankton" w:date="2019-06-08T10:17:00Z">
        <w:r>
          <w:rPr>
            <w:rFonts w:ascii="Times New Roman" w:hAnsi="Times New Roman"/>
            <w:sz w:val="24"/>
            <w:szCs w:val="24"/>
            <w:lang w:val="en-US"/>
          </w:rPr>
          <w:t xml:space="preserve"> ubiquitous </w:t>
        </w:r>
      </w:ins>
      <w:ins w:id="2667" w:author="Plankton" w:date="2019-06-08T10:17:00Z">
        <w:r>
          <w:rPr>
            <w:rFonts w:ascii="Times New Roman" w:hAnsi="Times New Roman"/>
            <w:i/>
            <w:sz w:val="24"/>
            <w:szCs w:val="24"/>
            <w:lang w:val="en-US"/>
          </w:rPr>
          <w:t>Oithona</w:t>
        </w:r>
      </w:ins>
      <w:ins w:id="2668" w:author="Plankton" w:date="2019-06-08T10:17:00Z">
        <w:r>
          <w:rPr>
            <w:rFonts w:ascii="Times New Roman" w:hAnsi="Times New Roman"/>
            <w:sz w:val="24"/>
            <w:szCs w:val="24"/>
            <w:lang w:val="en-US"/>
          </w:rPr>
          <w:t xml:space="preserve"> </w:t>
        </w:r>
      </w:ins>
      <w:ins w:id="2669" w:author="Plankton" w:date="2019-06-08T10:17:00Z">
        <w:r>
          <w:rPr>
            <w:rFonts w:ascii="Times New Roman" w:hAnsi="Times New Roman"/>
            <w:i/>
            <w:sz w:val="24"/>
            <w:szCs w:val="24"/>
            <w:lang w:val="en-US"/>
          </w:rPr>
          <w:t>similis</w:t>
        </w:r>
      </w:ins>
      <w:ins w:id="2670" w:author="Plankton" w:date="2019-06-08T10:17:00Z">
        <w:r>
          <w:rPr>
            <w:rFonts w:ascii="Times New Roman" w:hAnsi="Times New Roman"/>
            <w:sz w:val="24"/>
            <w:szCs w:val="24"/>
            <w:lang w:val="en-US"/>
          </w:rPr>
          <w:t xml:space="preserve"> and </w:t>
        </w:r>
      </w:ins>
      <w:ins w:id="2671" w:author="Plankton" w:date="2019-06-08T10:17:00Z">
        <w:r>
          <w:rPr>
            <w:rFonts w:ascii="Times New Roman" w:hAnsi="Times New Roman"/>
            <w:i/>
            <w:sz w:val="24"/>
            <w:szCs w:val="24"/>
            <w:lang w:val="en-US"/>
          </w:rPr>
          <w:t>Microsetella norvegica</w:t>
        </w:r>
      </w:ins>
      <w:ins w:id="2672" w:author="Plankton" w:date="2019-06-08T10:25:00Z">
        <w:r>
          <w:rPr>
            <w:rFonts w:ascii="Times New Roman" w:hAnsi="Times New Roman"/>
            <w:sz w:val="24"/>
            <w:szCs w:val="24"/>
            <w:lang w:val="en-US"/>
          </w:rPr>
          <w:t xml:space="preserve">, which </w:t>
        </w:r>
      </w:ins>
      <w:ins w:id="2673" w:author="Plankton" w:date="2019-06-08T10:26:00Z">
        <w:r>
          <w:rPr>
            <w:rFonts w:ascii="Times New Roman" w:hAnsi="Times New Roman"/>
            <w:sz w:val="24"/>
            <w:szCs w:val="24"/>
            <w:lang w:val="en-US"/>
          </w:rPr>
          <w:t>both</w:t>
        </w:r>
      </w:ins>
      <w:ins w:id="2674" w:author="Plankton" w:date="2019-06-08T10:25:00Z">
        <w:r>
          <w:rPr>
            <w:rFonts w:ascii="Times New Roman" w:hAnsi="Times New Roman"/>
            <w:sz w:val="24"/>
            <w:szCs w:val="24"/>
            <w:lang w:val="en-US"/>
          </w:rPr>
          <w:t xml:space="preserve"> </w:t>
        </w:r>
      </w:ins>
      <w:ins w:id="2675" w:author="Plankton" w:date="2019-06-08T10:26:00Z">
        <w:r>
          <w:rPr>
            <w:rFonts w:ascii="Times New Roman" w:hAnsi="Times New Roman"/>
            <w:sz w:val="24"/>
            <w:szCs w:val="24"/>
            <w:lang w:val="en-US"/>
          </w:rPr>
          <w:t xml:space="preserve">can feed on </w:t>
        </w:r>
      </w:ins>
      <w:ins w:id="2676" w:author="Plankton" w:date="2019-06-08T10:30:00Z">
        <w:r>
          <w:rPr>
            <w:rFonts w:ascii="Times New Roman" w:hAnsi="Times New Roman"/>
            <w:sz w:val="24"/>
            <w:szCs w:val="24"/>
            <w:lang w:val="en-US"/>
          </w:rPr>
          <w:t>microzooplankton and detrital aggregates (González, Smetacek 1994</w:t>
        </w:r>
      </w:ins>
      <w:ins w:id="2677" w:author="Plankton" w:date="2019-06-08T10:31:00Z">
        <w:r>
          <w:rPr>
            <w:rFonts w:ascii="Times New Roman" w:hAnsi="Times New Roman"/>
            <w:sz w:val="24"/>
            <w:szCs w:val="24"/>
            <w:lang w:val="en-US"/>
          </w:rPr>
          <w:t>; Maar et al., 2006</w:t>
        </w:r>
      </w:ins>
      <w:ins w:id="2678" w:author="Plankton" w:date="2019-06-08T10:30:00Z">
        <w:r>
          <w:rPr>
            <w:rFonts w:ascii="Times New Roman" w:hAnsi="Times New Roman"/>
            <w:sz w:val="24"/>
            <w:szCs w:val="24"/>
            <w:lang w:val="en-US"/>
          </w:rPr>
          <w:t>)</w:t>
        </w:r>
      </w:ins>
      <w:ins w:id="2679" w:author="Plankton" w:date="2019-06-08T10:17:00Z">
        <w:r>
          <w:rPr>
            <w:rFonts w:ascii="Times New Roman" w:hAnsi="Times New Roman"/>
            <w:sz w:val="24"/>
            <w:szCs w:val="24"/>
            <w:lang w:val="en-US"/>
          </w:rPr>
          <w:t>.</w:t>
        </w:r>
      </w:ins>
      <w:ins w:id="2680" w:author="Plankton" w:date="2019-06-08T10:31:00Z">
        <w:r>
          <w:rPr>
            <w:rFonts w:ascii="Times New Roman" w:hAnsi="Times New Roman"/>
            <w:sz w:val="24"/>
            <w:szCs w:val="24"/>
            <w:lang w:val="en-US"/>
          </w:rPr>
          <w:t xml:space="preserve"> These two species </w:t>
        </w:r>
      </w:ins>
      <w:ins w:id="2681" w:author="Plankton" w:date="2019-06-08T10:33:00Z">
        <w:r>
          <w:rPr>
            <w:rFonts w:ascii="Times New Roman" w:hAnsi="Times New Roman"/>
            <w:sz w:val="24"/>
            <w:szCs w:val="24"/>
            <w:lang w:val="en-US"/>
          </w:rPr>
          <w:t>form very high population densities</w:t>
        </w:r>
      </w:ins>
      <w:ins w:id="2682" w:author="Plankton" w:date="2019-06-08T10:32:00Z">
        <w:r>
          <w:rPr>
            <w:rFonts w:ascii="Times New Roman" w:hAnsi="Times New Roman"/>
            <w:sz w:val="24"/>
            <w:szCs w:val="24"/>
            <w:lang w:val="en-US"/>
          </w:rPr>
          <w:t xml:space="preserve"> at the study site</w:t>
        </w:r>
      </w:ins>
      <w:ins w:id="2683" w:author="Plankton" w:date="2019-06-08T10:34:00Z">
        <w:r>
          <w:rPr>
            <w:rFonts w:ascii="Times New Roman" w:hAnsi="Times New Roman"/>
            <w:sz w:val="24"/>
            <w:szCs w:val="24"/>
            <w:lang w:val="en-US"/>
          </w:rPr>
          <w:t xml:space="preserve"> (up to tens of thousands)</w:t>
        </w:r>
      </w:ins>
      <w:ins w:id="2684" w:author="Plankton" w:date="2019-06-08T10:32:00Z">
        <w:r>
          <w:rPr>
            <w:rFonts w:ascii="Times New Roman" w:hAnsi="Times New Roman"/>
            <w:sz w:val="24"/>
            <w:szCs w:val="24"/>
            <w:lang w:val="en-US"/>
          </w:rPr>
          <w:t xml:space="preserve">, so competition for food may be </w:t>
        </w:r>
      </w:ins>
      <w:ins w:id="2685" w:author="Plankton" w:date="2019-06-08T10:33:00Z">
        <w:r>
          <w:rPr>
            <w:rFonts w:ascii="Times New Roman" w:hAnsi="Times New Roman"/>
            <w:sz w:val="24"/>
            <w:szCs w:val="24"/>
            <w:lang w:val="en-US"/>
          </w:rPr>
          <w:t>rather high.</w:t>
        </w:r>
      </w:ins>
      <w:ins w:id="2686" w:author="Plankton" w:date="2019-06-08T10:17:00Z">
        <w:r>
          <w:rPr>
            <w:rFonts w:ascii="Times New Roman" w:hAnsi="Times New Roman"/>
            <w:sz w:val="24"/>
            <w:szCs w:val="24"/>
            <w:lang w:val="en-US"/>
          </w:rPr>
          <w:t xml:space="preserve"> Therefore, one can expect correlation between these species’ long-term dynamics. Analysis of long-term dynamics of abundance and phenology timing confirmed this assumption (see below).</w:t>
        </w:r>
      </w:ins>
    </w:p>
    <w:p>
      <w:pPr>
        <w:spacing w:line="360" w:lineRule="auto"/>
        <w:jc w:val="both"/>
        <w:rPr>
          <w:ins w:id="2688" w:author="Plankton" w:date="2019-05-29T12:40:00Z"/>
          <w:rFonts w:ascii="Times New Roman" w:hAnsi="Times New Roman"/>
          <w:sz w:val="24"/>
          <w:szCs w:val="24"/>
          <w:lang w:val="en-US"/>
          <w:rPrChange w:id="2689" w:author="Plankton" w:date="2019-06-04T09:13:00Z">
            <w:rPr>
              <w:ins w:id="2690" w:author="Plankton" w:date="2019-05-29T12:40:00Z"/>
              <w:rFonts w:ascii="Times New Roman" w:hAnsi="Times New Roman"/>
              <w:sz w:val="24"/>
              <w:szCs w:val="24"/>
            </w:rPr>
          </w:rPrChange>
        </w:rPr>
        <w:pPrChange w:id="2687" w:author="Plankton" w:date="2019-06-01T12:04:00Z">
          <w:pPr>
            <w:spacing w:line="480" w:lineRule="auto"/>
            <w:jc w:val="both"/>
          </w:pPr>
        </w:pPrChange>
      </w:pPr>
      <w:ins w:id="2691" w:author="Plankton" w:date="2019-05-29T12:40:00Z">
        <w:r>
          <w:rPr>
            <w:rFonts w:ascii="Times New Roman" w:hAnsi="Times New Roman"/>
            <w:sz w:val="24"/>
            <w:szCs w:val="24"/>
          </w:rPr>
          <w:t xml:space="preserve">II. </w:t>
        </w:r>
      </w:ins>
      <w:ins w:id="2692" w:author="Plankton" w:date="2019-05-29T12:40:00Z">
        <w:r>
          <w:rPr>
            <w:rFonts w:ascii="Times New Roman" w:hAnsi="Times New Roman"/>
            <w:sz w:val="24"/>
            <w:szCs w:val="24"/>
            <w:highlight w:val="none"/>
            <w:rPrChange w:id="2693" w:author="Plankton" w:date="2019-06-01T12:03:00Z">
              <w:rPr>
                <w:rFonts w:ascii="Times New Roman" w:hAnsi="Times New Roman"/>
                <w:sz w:val="24"/>
                <w:szCs w:val="24"/>
                <w:highlight w:val="green"/>
              </w:rPr>
            </w:rPrChange>
          </w:rPr>
          <w:t>Причины наблюдаемых многолетних тенденций. Изменения климата</w:t>
        </w:r>
      </w:ins>
      <w:ins w:id="2694" w:author="Plankton" w:date="2019-06-03T10:00:00Z">
        <w:r>
          <w:rPr>
            <w:rFonts w:ascii="Times New Roman" w:hAnsi="Times New Roman"/>
            <w:sz w:val="24"/>
            <w:szCs w:val="24"/>
          </w:rPr>
          <w:t xml:space="preserve"> (температура и сроки прогрева)</w:t>
        </w:r>
      </w:ins>
      <w:ins w:id="2695" w:author="Plankton" w:date="2019-05-29T12:40:00Z">
        <w:r>
          <w:rPr>
            <w:rFonts w:ascii="Times New Roman" w:hAnsi="Times New Roman"/>
            <w:sz w:val="24"/>
            <w:szCs w:val="24"/>
            <w:highlight w:val="none"/>
            <w:rPrChange w:id="2696" w:author="Plankton" w:date="2019-06-01T12:03:00Z">
              <w:rPr>
                <w:rFonts w:ascii="Times New Roman" w:hAnsi="Times New Roman"/>
                <w:sz w:val="24"/>
                <w:szCs w:val="24"/>
                <w:highlight w:val="green"/>
              </w:rPr>
            </w:rPrChange>
          </w:rPr>
          <w:t>.</w:t>
        </w:r>
      </w:ins>
      <w:ins w:id="2697" w:author="Plankton" w:date="2019-06-13T09:39:00Z">
        <w:r>
          <w:rPr>
            <w:rFonts w:ascii="Times New Roman" w:hAnsi="Times New Roman"/>
            <w:sz w:val="24"/>
            <w:szCs w:val="24"/>
            <w:lang w:val="ru-RU"/>
            <w:rPrChange w:id="2698" w:author="Plankton" w:date="2019-06-13T09:39:00Z">
              <w:rPr>
                <w:rFonts w:ascii="Times New Roman" w:hAnsi="Times New Roman"/>
                <w:sz w:val="24"/>
                <w:szCs w:val="24"/>
                <w:lang w:val="en-US"/>
              </w:rPr>
            </w:rPrChange>
          </w:rPr>
          <w:t xml:space="preserve"> </w:t>
        </w:r>
      </w:ins>
      <w:ins w:id="2699" w:author="Plankton" w:date="2019-06-13T09:39:00Z">
        <w:r>
          <w:rPr>
            <w:rFonts w:ascii="Times New Roman" w:hAnsi="Times New Roman"/>
            <w:sz w:val="24"/>
            <w:szCs w:val="24"/>
          </w:rPr>
          <w:t>Долговременные</w:t>
        </w:r>
      </w:ins>
      <w:ins w:id="2700" w:author="Plankton" w:date="2019-06-13T09:39:00Z">
        <w:r>
          <w:rPr>
            <w:rFonts w:ascii="Times New Roman" w:hAnsi="Times New Roman"/>
            <w:sz w:val="24"/>
            <w:szCs w:val="24"/>
            <w:lang w:val="en-US"/>
            <w:rPrChange w:id="2701" w:author="Plankton" w:date="2019-06-13T09:39:00Z">
              <w:rPr>
                <w:rFonts w:ascii="Times New Roman" w:hAnsi="Times New Roman"/>
                <w:sz w:val="24"/>
                <w:szCs w:val="24"/>
              </w:rPr>
            </w:rPrChange>
          </w:rPr>
          <w:t xml:space="preserve"> </w:t>
        </w:r>
      </w:ins>
      <w:ins w:id="2702" w:author="Plankton" w:date="2019-06-13T09:39:00Z">
        <w:r>
          <w:rPr>
            <w:rFonts w:ascii="Times New Roman" w:hAnsi="Times New Roman"/>
            <w:sz w:val="24"/>
            <w:szCs w:val="24"/>
          </w:rPr>
          <w:t>тренды</w:t>
        </w:r>
      </w:ins>
      <w:ins w:id="2703" w:author="Plankton" w:date="2019-06-13T09:39:00Z">
        <w:r>
          <w:rPr>
            <w:rFonts w:ascii="Times New Roman" w:hAnsi="Times New Roman"/>
            <w:sz w:val="24"/>
            <w:szCs w:val="24"/>
            <w:lang w:val="en-US"/>
            <w:rPrChange w:id="2704" w:author="Plankton" w:date="2019-06-13T09:39:00Z">
              <w:rPr>
                <w:rFonts w:ascii="Times New Roman" w:hAnsi="Times New Roman"/>
                <w:sz w:val="24"/>
                <w:szCs w:val="24"/>
              </w:rPr>
            </w:rPrChange>
          </w:rPr>
          <w:t xml:space="preserve"> </w:t>
        </w:r>
      </w:ins>
      <w:ins w:id="2705" w:author="Plankton" w:date="2019-06-13T09:39:00Z">
        <w:r>
          <w:rPr>
            <w:rFonts w:ascii="Times New Roman" w:hAnsi="Times New Roman"/>
            <w:sz w:val="24"/>
            <w:szCs w:val="24"/>
          </w:rPr>
          <w:t>и</w:t>
        </w:r>
      </w:ins>
      <w:ins w:id="2706" w:author="Plankton" w:date="2019-06-13T09:39:00Z">
        <w:r>
          <w:rPr>
            <w:rFonts w:ascii="Times New Roman" w:hAnsi="Times New Roman"/>
            <w:sz w:val="24"/>
            <w:szCs w:val="24"/>
            <w:lang w:val="en-US"/>
            <w:rPrChange w:id="2707" w:author="Plankton" w:date="2019-06-13T09:39:00Z">
              <w:rPr>
                <w:rFonts w:ascii="Times New Roman" w:hAnsi="Times New Roman"/>
                <w:sz w:val="24"/>
                <w:szCs w:val="24"/>
              </w:rPr>
            </w:rPrChange>
          </w:rPr>
          <w:t xml:space="preserve"> </w:t>
        </w:r>
      </w:ins>
      <w:ins w:id="2708" w:author="Plankton" w:date="2019-06-13T09:39:00Z">
        <w:r>
          <w:rPr>
            <w:rFonts w:ascii="Times New Roman" w:hAnsi="Times New Roman"/>
            <w:sz w:val="24"/>
            <w:szCs w:val="24"/>
          </w:rPr>
          <w:t>межгодовые</w:t>
        </w:r>
      </w:ins>
      <w:ins w:id="2709" w:author="Plankton" w:date="2019-06-13T09:39:00Z">
        <w:r>
          <w:rPr>
            <w:rFonts w:ascii="Times New Roman" w:hAnsi="Times New Roman"/>
            <w:sz w:val="24"/>
            <w:szCs w:val="24"/>
            <w:lang w:val="en-US"/>
            <w:rPrChange w:id="2710" w:author="Plankton" w:date="2019-06-13T09:39:00Z">
              <w:rPr>
                <w:rFonts w:ascii="Times New Roman" w:hAnsi="Times New Roman"/>
                <w:sz w:val="24"/>
                <w:szCs w:val="24"/>
              </w:rPr>
            </w:rPrChange>
          </w:rPr>
          <w:t xml:space="preserve"> </w:t>
        </w:r>
      </w:ins>
      <w:ins w:id="2711" w:author="Plankton" w:date="2019-06-13T09:39:00Z">
        <w:r>
          <w:rPr>
            <w:rFonts w:ascii="Times New Roman" w:hAnsi="Times New Roman"/>
            <w:sz w:val="24"/>
            <w:szCs w:val="24"/>
          </w:rPr>
          <w:t>колебания</w:t>
        </w:r>
      </w:ins>
      <w:ins w:id="2712" w:author="Plankton" w:date="2019-06-13T09:39:00Z">
        <w:r>
          <w:rPr>
            <w:rFonts w:ascii="Times New Roman" w:hAnsi="Times New Roman"/>
            <w:sz w:val="24"/>
            <w:szCs w:val="24"/>
            <w:lang w:val="en-US"/>
            <w:rPrChange w:id="2713" w:author="Plankton" w:date="2019-06-13T09:39:00Z">
              <w:rPr>
                <w:rFonts w:ascii="Times New Roman" w:hAnsi="Times New Roman"/>
                <w:sz w:val="24"/>
                <w:szCs w:val="24"/>
              </w:rPr>
            </w:rPrChange>
          </w:rPr>
          <w:t>.</w:t>
        </w:r>
      </w:ins>
      <w:ins w:id="2714" w:author="Plankton" w:date="2019-05-29T12:40:00Z">
        <w:r>
          <w:rPr>
            <w:rFonts w:ascii="Times New Roman" w:hAnsi="Times New Roman"/>
            <w:sz w:val="24"/>
            <w:szCs w:val="24"/>
            <w:lang w:val="en-US"/>
            <w:rPrChange w:id="2715" w:author="Plankton" w:date="2019-06-13T09:39:00Z">
              <w:rPr>
                <w:rFonts w:ascii="Times New Roman" w:hAnsi="Times New Roman"/>
                <w:sz w:val="24"/>
                <w:szCs w:val="24"/>
              </w:rPr>
            </w:rPrChange>
          </w:rPr>
          <w:t xml:space="preserve"> </w:t>
        </w:r>
      </w:ins>
      <w:ins w:id="2716" w:author="Plankton" w:date="2019-06-01T12:03:00Z">
        <w:r>
          <w:rPr>
            <w:rFonts w:ascii="Times New Roman" w:hAnsi="Times New Roman"/>
            <w:sz w:val="24"/>
            <w:szCs w:val="24"/>
          </w:rPr>
          <w:t>Межвидовые</w:t>
        </w:r>
      </w:ins>
      <w:ins w:id="2717" w:author="Plankton" w:date="2019-06-01T12:03:00Z">
        <w:r>
          <w:rPr>
            <w:rFonts w:ascii="Times New Roman" w:hAnsi="Times New Roman"/>
            <w:sz w:val="24"/>
            <w:szCs w:val="24"/>
            <w:lang w:val="en-US"/>
            <w:rPrChange w:id="2718" w:author="Plankton" w:date="2019-06-04T09:13:00Z">
              <w:rPr>
                <w:rFonts w:ascii="Times New Roman" w:hAnsi="Times New Roman"/>
                <w:sz w:val="24"/>
                <w:szCs w:val="24"/>
              </w:rPr>
            </w:rPrChange>
          </w:rPr>
          <w:t xml:space="preserve"> </w:t>
        </w:r>
      </w:ins>
      <w:ins w:id="2719" w:author="Plankton" w:date="2019-06-01T12:03:00Z">
        <w:r>
          <w:rPr>
            <w:rFonts w:ascii="Times New Roman" w:hAnsi="Times New Roman"/>
            <w:sz w:val="24"/>
            <w:szCs w:val="24"/>
          </w:rPr>
          <w:t>взаимодействия</w:t>
        </w:r>
      </w:ins>
      <w:ins w:id="2720" w:author="Plankton" w:date="2019-06-01T12:03:00Z">
        <w:r>
          <w:rPr>
            <w:rFonts w:ascii="Times New Roman" w:hAnsi="Times New Roman"/>
            <w:sz w:val="24"/>
            <w:szCs w:val="24"/>
            <w:lang w:val="en-US"/>
            <w:rPrChange w:id="2721" w:author="Plankton" w:date="2019-06-04T09:13:00Z">
              <w:rPr>
                <w:rFonts w:ascii="Times New Roman" w:hAnsi="Times New Roman"/>
                <w:sz w:val="24"/>
                <w:szCs w:val="24"/>
              </w:rPr>
            </w:rPrChange>
          </w:rPr>
          <w:t xml:space="preserve"> (</w:t>
        </w:r>
      </w:ins>
      <w:ins w:id="2722" w:author="Plankton" w:date="2019-06-01T12:03:00Z">
        <w:r>
          <w:rPr>
            <w:rFonts w:ascii="Times New Roman" w:hAnsi="Times New Roman"/>
            <w:sz w:val="24"/>
            <w:szCs w:val="24"/>
          </w:rPr>
          <w:t>результаты</w:t>
        </w:r>
      </w:ins>
      <w:ins w:id="2723" w:author="Plankton" w:date="2019-06-01T12:03:00Z">
        <w:r>
          <w:rPr>
            <w:rFonts w:ascii="Times New Roman" w:hAnsi="Times New Roman"/>
            <w:sz w:val="24"/>
            <w:szCs w:val="24"/>
            <w:lang w:val="en-US"/>
            <w:rPrChange w:id="2724" w:author="Plankton" w:date="2019-06-04T09:13:00Z">
              <w:rPr>
                <w:rFonts w:ascii="Times New Roman" w:hAnsi="Times New Roman"/>
                <w:sz w:val="24"/>
                <w:szCs w:val="24"/>
              </w:rPr>
            </w:rPrChange>
          </w:rPr>
          <w:t xml:space="preserve"> </w:t>
        </w:r>
      </w:ins>
      <w:ins w:id="2725" w:author="Plankton" w:date="2019-06-01T12:03:00Z">
        <w:r>
          <w:rPr>
            <w:rFonts w:ascii="Times New Roman" w:hAnsi="Times New Roman"/>
            <w:sz w:val="24"/>
            <w:szCs w:val="24"/>
          </w:rPr>
          <w:t>ССА</w:t>
        </w:r>
      </w:ins>
      <w:ins w:id="2726" w:author="Plankton" w:date="2019-06-01T12:03:00Z">
        <w:r>
          <w:rPr>
            <w:rFonts w:ascii="Times New Roman" w:hAnsi="Times New Roman"/>
            <w:sz w:val="24"/>
            <w:szCs w:val="24"/>
            <w:lang w:val="en-US"/>
            <w:rPrChange w:id="2727" w:author="Plankton" w:date="2019-06-04T09:13:00Z">
              <w:rPr>
                <w:rFonts w:ascii="Times New Roman" w:hAnsi="Times New Roman"/>
                <w:sz w:val="24"/>
                <w:szCs w:val="24"/>
              </w:rPr>
            </w:rPrChange>
          </w:rPr>
          <w:t xml:space="preserve">). </w:t>
        </w:r>
      </w:ins>
    </w:p>
    <w:p>
      <w:pPr>
        <w:spacing w:line="360" w:lineRule="auto"/>
        <w:ind w:firstLine="709"/>
        <w:jc w:val="both"/>
        <w:rPr>
          <w:ins w:id="2729" w:author="Plankton" w:date="2019-06-04T10:28:00Z"/>
          <w:rFonts w:ascii="Times New Roman" w:hAnsi="Times New Roman"/>
          <w:sz w:val="24"/>
          <w:szCs w:val="24"/>
          <w:lang w:val="en-US"/>
        </w:rPr>
        <w:pPrChange w:id="2728" w:author="Plankton" w:date="2019-06-04T09:50:00Z">
          <w:pPr>
            <w:spacing w:line="480" w:lineRule="auto"/>
            <w:ind w:firstLine="709"/>
            <w:jc w:val="both"/>
          </w:pPr>
        </w:pPrChange>
      </w:pPr>
      <w:ins w:id="2730" w:author="Plankton" w:date="2019-06-04T09:28:00Z">
        <w:r>
          <w:rPr>
            <w:rFonts w:ascii="Times New Roman" w:hAnsi="Times New Roman"/>
            <w:sz w:val="24"/>
            <w:szCs w:val="24"/>
            <w:lang w:val="en-US"/>
          </w:rPr>
          <w:t>Significant trend in the dynamics of spring temperature</w:t>
        </w:r>
      </w:ins>
      <w:ins w:id="2731" w:author="Plankton" w:date="2019-06-04T11:04:00Z">
        <w:r>
          <w:rPr>
            <w:rFonts w:ascii="Times New Roman" w:hAnsi="Times New Roman"/>
            <w:sz w:val="24"/>
            <w:szCs w:val="24"/>
            <w:lang w:val="en-US"/>
          </w:rPr>
          <w:t xml:space="preserve"> (3°C) </w:t>
        </w:r>
      </w:ins>
      <w:ins w:id="2732" w:author="Plankton" w:date="2019-06-04T09:31:00Z">
        <w:r>
          <w:rPr>
            <w:rFonts w:ascii="Times New Roman" w:hAnsi="Times New Roman"/>
            <w:sz w:val="24"/>
            <w:szCs w:val="24"/>
            <w:lang w:val="en-US"/>
          </w:rPr>
          <w:t>was detected at the study site, while summer temperature changed insignificantly</w:t>
        </w:r>
      </w:ins>
      <w:ins w:id="2733" w:author="Plankton" w:date="2019-06-04T10:58:00Z">
        <w:r>
          <w:rPr>
            <w:rFonts w:ascii="Times New Roman" w:hAnsi="Times New Roman"/>
            <w:sz w:val="24"/>
            <w:szCs w:val="24"/>
            <w:lang w:val="en-US"/>
          </w:rPr>
          <w:t>, though slight tendency existed</w:t>
        </w:r>
      </w:ins>
      <w:ins w:id="2734" w:author="Plankton" w:date="2019-06-04T10:59:00Z">
        <w:r>
          <w:rPr>
            <w:rFonts w:ascii="Times New Roman" w:hAnsi="Times New Roman"/>
            <w:sz w:val="24"/>
            <w:szCs w:val="24"/>
            <w:lang w:val="en-US"/>
          </w:rPr>
          <w:t xml:space="preserve"> (ca. 0.</w:t>
        </w:r>
      </w:ins>
      <w:ins w:id="2735" w:author="Plankton" w:date="2019-06-04T11:00:00Z">
        <w:r>
          <w:rPr>
            <w:rFonts w:ascii="Times New Roman" w:hAnsi="Times New Roman"/>
            <w:sz w:val="24"/>
            <w:szCs w:val="24"/>
            <w:lang w:val="en-US"/>
          </w:rPr>
          <w:t>0</w:t>
        </w:r>
      </w:ins>
      <w:ins w:id="2736" w:author="Plankton" w:date="2019-06-04T10:59:00Z">
        <w:r>
          <w:rPr>
            <w:rFonts w:ascii="Times New Roman" w:hAnsi="Times New Roman"/>
            <w:sz w:val="24"/>
            <w:szCs w:val="24"/>
            <w:lang w:val="en-US"/>
          </w:rPr>
          <w:t>3°C per year)</w:t>
        </w:r>
      </w:ins>
      <w:ins w:id="2737" w:author="Plankton" w:date="2019-06-04T09:37:00Z">
        <w:r>
          <w:rPr>
            <w:rFonts w:ascii="Times New Roman" w:hAnsi="Times New Roman"/>
            <w:sz w:val="24"/>
            <w:szCs w:val="24"/>
            <w:lang w:val="en-US"/>
          </w:rPr>
          <w:t xml:space="preserve">. </w:t>
        </w:r>
      </w:ins>
      <w:ins w:id="2738" w:author="Plankton" w:date="2019-06-04T09:39:00Z">
        <w:r>
          <w:rPr>
            <w:rFonts w:ascii="Times New Roman" w:hAnsi="Times New Roman"/>
            <w:sz w:val="24"/>
            <w:szCs w:val="24"/>
            <w:lang w:val="en-US"/>
          </w:rPr>
          <w:t xml:space="preserve">These changes </w:t>
        </w:r>
      </w:ins>
      <w:ins w:id="2739" w:author="Plankton" w:date="2019-06-04T10:25:00Z">
        <w:r>
          <w:rPr>
            <w:rFonts w:ascii="Times New Roman" w:hAnsi="Times New Roman"/>
            <w:sz w:val="24"/>
            <w:szCs w:val="24"/>
            <w:lang w:val="en-US"/>
          </w:rPr>
          <w:t>correlated</w:t>
        </w:r>
      </w:ins>
      <w:ins w:id="2740" w:author="Plankton" w:date="2019-06-04T09:39:00Z">
        <w:r>
          <w:rPr>
            <w:rFonts w:ascii="Times New Roman" w:hAnsi="Times New Roman"/>
            <w:sz w:val="24"/>
            <w:szCs w:val="24"/>
            <w:lang w:val="en-US"/>
          </w:rPr>
          <w:t xml:space="preserve"> with the global trend towards warmer Arctic </w:t>
        </w:r>
      </w:ins>
      <w:ins w:id="2741" w:author="Plankton" w:date="2019-06-04T09:40:00Z">
        <w:r>
          <w:rPr>
            <w:rFonts w:ascii="Times New Roman" w:hAnsi="Times New Roman"/>
            <w:sz w:val="24"/>
            <w:szCs w:val="24"/>
            <w:lang w:val="en-US"/>
          </w:rPr>
          <w:t>– p</w:t>
        </w:r>
      </w:ins>
      <w:ins w:id="2742" w:author="Plankton" w:date="2019-06-04T09:39:00Z">
        <w:r>
          <w:rPr>
            <w:rFonts w:ascii="Times New Roman" w:hAnsi="Times New Roman"/>
            <w:sz w:val="24"/>
            <w:szCs w:val="24"/>
            <w:lang w:val="en-US"/>
          </w:rPr>
          <w:t>ronounced changes of temperature have been reported for many Arctic areas</w:t>
        </w:r>
      </w:ins>
      <w:ins w:id="2743" w:author="Plankton" w:date="2019-06-04T11:05:00Z">
        <w:r>
          <w:rPr>
            <w:rFonts w:ascii="Times New Roman" w:hAnsi="Times New Roman"/>
            <w:sz w:val="24"/>
            <w:szCs w:val="24"/>
            <w:lang w:val="en-US"/>
          </w:rPr>
          <w:t xml:space="preserve"> </w:t>
        </w:r>
      </w:ins>
      <w:ins w:id="2744" w:author="Plankton" w:date="2019-06-04T09:39:00Z">
        <w:r>
          <w:rPr>
            <w:rFonts w:ascii="Times New Roman" w:hAnsi="Times New Roman"/>
            <w:sz w:val="24"/>
            <w:szCs w:val="24"/>
            <w:lang w:val="en-US"/>
          </w:rPr>
          <w:t>(ACIA, 2004; IPСС, 2012)</w:t>
        </w:r>
      </w:ins>
      <w:ins w:id="2745" w:author="Plankton" w:date="2019-06-11T16:30:00Z">
        <w:r>
          <w:rPr>
            <w:rFonts w:ascii="Times New Roman" w:hAnsi="Times New Roman"/>
            <w:sz w:val="24"/>
            <w:szCs w:val="24"/>
            <w:lang w:val="en-US"/>
          </w:rPr>
          <w:t>, and were higher than average for Northern Hemisphere (</w:t>
        </w:r>
      </w:ins>
      <w:ins w:id="2746" w:author="Plankton" w:date="2019-06-11T16:31:00Z">
        <w:r>
          <w:rPr>
            <w:rFonts w:ascii="Times New Roman" w:hAnsi="Times New Roman"/>
            <w:sz w:val="24"/>
            <w:szCs w:val="24"/>
            <w:lang w:val="en-US"/>
          </w:rPr>
          <w:t>Davy et al., 2018)</w:t>
        </w:r>
      </w:ins>
      <w:ins w:id="2747" w:author="Plankton" w:date="2019-06-04T09:39:00Z">
        <w:r>
          <w:rPr>
            <w:rFonts w:ascii="Times New Roman" w:hAnsi="Times New Roman"/>
            <w:sz w:val="24"/>
            <w:szCs w:val="24"/>
            <w:lang w:val="en-US"/>
          </w:rPr>
          <w:t>.</w:t>
        </w:r>
      </w:ins>
      <w:ins w:id="2748" w:author="Plankton" w:date="2019-06-04T09:40:00Z">
        <w:r>
          <w:rPr>
            <w:rFonts w:ascii="Times New Roman" w:hAnsi="Times New Roman"/>
            <w:sz w:val="24"/>
            <w:szCs w:val="24"/>
            <w:lang w:val="en-US"/>
          </w:rPr>
          <w:t xml:space="preserve"> </w:t>
        </w:r>
      </w:ins>
      <w:ins w:id="2749" w:author="Plankton" w:date="2019-06-04T09:47:00Z">
        <w:r>
          <w:rPr>
            <w:rFonts w:ascii="Times New Roman" w:hAnsi="Times New Roman"/>
            <w:sz w:val="24"/>
            <w:szCs w:val="24"/>
            <w:lang w:val="en-US"/>
          </w:rPr>
          <w:t xml:space="preserve">Changes of the temperature </w:t>
        </w:r>
      </w:ins>
      <w:ins w:id="2750" w:author="Plankton" w:date="2019-06-04T11:06:00Z">
        <w:r>
          <w:rPr>
            <w:rFonts w:ascii="Times New Roman" w:hAnsi="Times New Roman"/>
            <w:sz w:val="24"/>
            <w:szCs w:val="24"/>
            <w:lang w:val="en-US"/>
          </w:rPr>
          <w:t>may well be the consequence of</w:t>
        </w:r>
      </w:ins>
      <w:ins w:id="2751" w:author="Plankton" w:date="2019-06-04T09:44:00Z">
        <w:r>
          <w:rPr>
            <w:rFonts w:ascii="Times New Roman" w:hAnsi="Times New Roman"/>
            <w:sz w:val="24"/>
            <w:szCs w:val="24"/>
            <w:lang w:val="en-US"/>
          </w:rPr>
          <w:t xml:space="preserve"> the </w:t>
        </w:r>
      </w:ins>
      <w:ins w:id="2752" w:author="Plankton" w:date="2019-06-04T09:48:00Z">
        <w:r>
          <w:rPr>
            <w:rFonts w:ascii="Times New Roman" w:hAnsi="Times New Roman"/>
            <w:sz w:val="24"/>
            <w:szCs w:val="24"/>
            <w:lang w:val="en-US"/>
          </w:rPr>
          <w:t>earlier</w:t>
        </w:r>
      </w:ins>
      <w:ins w:id="2753" w:author="Plankton" w:date="2019-06-04T09:44:00Z">
        <w:r>
          <w:rPr>
            <w:rFonts w:ascii="Times New Roman" w:hAnsi="Times New Roman"/>
            <w:sz w:val="24"/>
            <w:szCs w:val="24"/>
            <w:lang w:val="en-US"/>
          </w:rPr>
          <w:t xml:space="preserve"> seasonal spring warming of water: </w:t>
        </w:r>
      </w:ins>
      <w:ins w:id="2754" w:author="Plankton" w:date="2019-06-04T09:51:00Z">
        <w:r>
          <w:rPr>
            <w:rFonts w:ascii="Times New Roman" w:hAnsi="Times New Roman"/>
            <w:sz w:val="24"/>
            <w:szCs w:val="24"/>
            <w:lang w:val="en-US"/>
          </w:rPr>
          <w:t xml:space="preserve">beginning of the </w:t>
        </w:r>
      </w:ins>
      <w:ins w:id="2755" w:author="Plankton" w:date="2019-05-29T12:40:00Z">
        <w:r>
          <w:rPr>
            <w:rFonts w:ascii="Times New Roman" w:hAnsi="Times New Roman"/>
            <w:sz w:val="24"/>
            <w:szCs w:val="24"/>
            <w:lang w:val="en-US"/>
          </w:rPr>
          <w:t>spring and summer moved to an earlier time by about 3</w:t>
        </w:r>
      </w:ins>
      <w:ins w:id="2756" w:author="Plankton" w:date="2019-06-04T11:06:00Z">
        <w:r>
          <w:rPr>
            <w:rFonts w:ascii="Times New Roman" w:hAnsi="Times New Roman"/>
            <w:sz w:val="24"/>
            <w:szCs w:val="24"/>
            <w:lang w:val="en-US"/>
          </w:rPr>
          <w:t>–</w:t>
        </w:r>
      </w:ins>
      <w:ins w:id="2757" w:author="Plankton" w:date="2019-05-29T12:40:00Z">
        <w:r>
          <w:rPr>
            <w:rFonts w:ascii="Times New Roman" w:hAnsi="Times New Roman"/>
            <w:sz w:val="24"/>
            <w:szCs w:val="24"/>
            <w:lang w:val="en-US"/>
          </w:rPr>
          <w:t>4 weeks</w:t>
        </w:r>
      </w:ins>
      <w:ins w:id="2758" w:author="Plankton" w:date="2019-06-11T17:58:00Z">
        <w:r>
          <w:rPr>
            <w:rFonts w:ascii="Times New Roman" w:hAnsi="Times New Roman"/>
            <w:sz w:val="24"/>
            <w:szCs w:val="24"/>
            <w:lang w:val="en-US"/>
          </w:rPr>
          <w:t xml:space="preserve"> at the study site</w:t>
        </w:r>
      </w:ins>
      <w:ins w:id="2759" w:author="Plankton" w:date="2019-05-29T12:40:00Z">
        <w:r>
          <w:rPr>
            <w:rFonts w:ascii="Times New Roman" w:hAnsi="Times New Roman"/>
            <w:sz w:val="24"/>
            <w:szCs w:val="24"/>
            <w:lang w:val="en-US"/>
          </w:rPr>
          <w:t>.</w:t>
        </w:r>
      </w:ins>
      <w:ins w:id="2760" w:author="Plankton" w:date="2019-06-04T09:52:00Z">
        <w:r>
          <w:rPr>
            <w:rFonts w:ascii="Times New Roman" w:hAnsi="Times New Roman"/>
            <w:sz w:val="24"/>
            <w:szCs w:val="24"/>
            <w:lang w:val="en-US"/>
          </w:rPr>
          <w:t xml:space="preserve"> Similar </w:t>
        </w:r>
      </w:ins>
      <w:ins w:id="2761" w:author="Plankton" w:date="2019-06-04T10:26:00Z">
        <w:r>
          <w:rPr>
            <w:rFonts w:ascii="Times New Roman" w:hAnsi="Times New Roman"/>
            <w:sz w:val="24"/>
            <w:szCs w:val="24"/>
            <w:lang w:val="en-US"/>
          </w:rPr>
          <w:t>trend</w:t>
        </w:r>
      </w:ins>
      <w:ins w:id="2762" w:author="Plankton" w:date="2019-06-11T17:58:00Z">
        <w:r>
          <w:rPr>
            <w:rFonts w:ascii="Times New Roman" w:hAnsi="Times New Roman"/>
            <w:sz w:val="24"/>
            <w:szCs w:val="24"/>
            <w:lang w:val="en-US"/>
          </w:rPr>
          <w:t xml:space="preserve"> during the l</w:t>
        </w:r>
      </w:ins>
      <w:ins w:id="2763" w:author="Plankton" w:date="2019-06-11T17:59:00Z">
        <w:r>
          <w:rPr>
            <w:rFonts w:ascii="Times New Roman" w:hAnsi="Times New Roman"/>
            <w:sz w:val="24"/>
            <w:szCs w:val="24"/>
            <w:lang w:val="en-US"/>
          </w:rPr>
          <w:t>a</w:t>
        </w:r>
      </w:ins>
      <w:ins w:id="2764" w:author="Plankton" w:date="2019-06-11T17:58:00Z">
        <w:r>
          <w:rPr>
            <w:rFonts w:ascii="Times New Roman" w:hAnsi="Times New Roman"/>
            <w:sz w:val="24"/>
            <w:szCs w:val="24"/>
            <w:lang w:val="en-US"/>
          </w:rPr>
          <w:t>st three</w:t>
        </w:r>
      </w:ins>
      <w:ins w:id="2765" w:author="Plankton" w:date="2019-06-11T17:59:00Z">
        <w:r>
          <w:rPr>
            <w:rFonts w:ascii="Times New Roman" w:hAnsi="Times New Roman"/>
            <w:sz w:val="24"/>
            <w:szCs w:val="24"/>
            <w:lang w:val="en-US"/>
          </w:rPr>
          <w:t xml:space="preserve"> decades</w:t>
        </w:r>
      </w:ins>
      <w:ins w:id="2766" w:author="Plankton" w:date="2019-06-04T09:52:00Z">
        <w:r>
          <w:rPr>
            <w:rFonts w:ascii="Times New Roman" w:hAnsi="Times New Roman"/>
            <w:sz w:val="24"/>
            <w:szCs w:val="24"/>
            <w:lang w:val="en-US"/>
          </w:rPr>
          <w:t xml:space="preserve"> w</w:t>
        </w:r>
      </w:ins>
      <w:ins w:id="2767" w:author="Plankton" w:date="2019-06-04T10:26:00Z">
        <w:r>
          <w:rPr>
            <w:rFonts w:ascii="Times New Roman" w:hAnsi="Times New Roman"/>
            <w:sz w:val="24"/>
            <w:szCs w:val="24"/>
            <w:lang w:val="en-US"/>
          </w:rPr>
          <w:t>as</w:t>
        </w:r>
      </w:ins>
      <w:ins w:id="2768" w:author="Plankton" w:date="2019-06-04T09:52:00Z">
        <w:r>
          <w:rPr>
            <w:rFonts w:ascii="Times New Roman" w:hAnsi="Times New Roman"/>
            <w:sz w:val="24"/>
            <w:szCs w:val="24"/>
            <w:lang w:val="en-US"/>
          </w:rPr>
          <w:t xml:space="preserve"> documented in different areas over the </w:t>
        </w:r>
      </w:ins>
      <w:ins w:id="2769" w:author="Plankton" w:date="2019-06-04T09:53:00Z">
        <w:r>
          <w:rPr>
            <w:rFonts w:ascii="Times New Roman" w:hAnsi="Times New Roman"/>
            <w:sz w:val="24"/>
            <w:szCs w:val="24"/>
            <w:lang w:val="en-US"/>
          </w:rPr>
          <w:t>Arctic</w:t>
        </w:r>
      </w:ins>
      <w:ins w:id="2770" w:author="Plankton" w:date="2019-06-11T17:53:00Z">
        <w:r>
          <w:rPr>
            <w:rFonts w:ascii="Times New Roman" w:hAnsi="Times New Roman"/>
            <w:sz w:val="24"/>
            <w:szCs w:val="24"/>
            <w:lang w:val="en-US"/>
          </w:rPr>
          <w:t xml:space="preserve"> for the timing of the ice retreat</w:t>
        </w:r>
      </w:ins>
      <w:ins w:id="2771" w:author="Plankton" w:date="2019-06-04T09:53:00Z">
        <w:r>
          <w:rPr>
            <w:rFonts w:ascii="Times New Roman" w:hAnsi="Times New Roman"/>
            <w:sz w:val="24"/>
            <w:szCs w:val="24"/>
            <w:lang w:val="en-US"/>
          </w:rPr>
          <w:t xml:space="preserve"> (</w:t>
        </w:r>
      </w:ins>
      <w:ins w:id="2772" w:author="Plankton" w:date="2019-06-11T17:54:00Z">
        <w:r>
          <w:rPr>
            <w:rFonts w:ascii="Times New Roman" w:hAnsi="Times New Roman"/>
            <w:sz w:val="24"/>
            <w:szCs w:val="24"/>
            <w:lang w:val="en-US"/>
          </w:rPr>
          <w:t>Ji et al., 2012</w:t>
        </w:r>
      </w:ins>
      <w:ins w:id="2773" w:author="Plankton" w:date="2019-06-04T09:53:00Z">
        <w:r>
          <w:rPr>
            <w:rFonts w:ascii="Times New Roman" w:hAnsi="Times New Roman"/>
            <w:sz w:val="24"/>
            <w:szCs w:val="24"/>
            <w:lang w:val="en-US"/>
          </w:rPr>
          <w:t>).</w:t>
        </w:r>
      </w:ins>
      <w:ins w:id="2774" w:author="Plankton" w:date="2019-05-29T12:40:00Z">
        <w:r>
          <w:rPr>
            <w:rFonts w:ascii="Times New Roman" w:hAnsi="Times New Roman"/>
            <w:sz w:val="24"/>
            <w:szCs w:val="24"/>
            <w:lang w:val="en-US"/>
          </w:rPr>
          <w:t xml:space="preserve"> </w:t>
        </w:r>
      </w:ins>
    </w:p>
    <w:p>
      <w:pPr>
        <w:spacing w:line="360" w:lineRule="auto"/>
        <w:ind w:firstLine="709"/>
        <w:jc w:val="both"/>
        <w:rPr>
          <w:ins w:id="2776" w:author="Plankton" w:date="2019-06-04T10:23:00Z"/>
          <w:rFonts w:ascii="Times New Roman" w:hAnsi="Times New Roman"/>
          <w:sz w:val="24"/>
          <w:szCs w:val="24"/>
          <w:lang w:val="en-US"/>
        </w:rPr>
        <w:pPrChange w:id="2775" w:author="Plankton" w:date="2019-06-04T09:50:00Z">
          <w:pPr>
            <w:spacing w:line="480" w:lineRule="auto"/>
            <w:ind w:firstLine="709"/>
            <w:jc w:val="both"/>
          </w:pPr>
        </w:pPrChange>
      </w:pPr>
      <w:ins w:id="2777" w:author="Plankton" w:date="2019-06-04T10:28:00Z">
        <w:r>
          <w:rPr>
            <w:rFonts w:ascii="Times New Roman" w:hAnsi="Times New Roman"/>
            <w:sz w:val="24"/>
            <w:szCs w:val="24"/>
            <w:lang w:val="en-US"/>
          </w:rPr>
          <w:t>C</w:t>
        </w:r>
      </w:ins>
      <w:ins w:id="2778" w:author="Plankton" w:date="2019-05-29T12:40:00Z">
        <w:r>
          <w:rPr>
            <w:rFonts w:ascii="Times New Roman" w:hAnsi="Times New Roman"/>
            <w:sz w:val="24"/>
            <w:szCs w:val="24"/>
            <w:lang w:val="en-US"/>
          </w:rPr>
          <w:t>onsiderable change</w:t>
        </w:r>
      </w:ins>
      <w:ins w:id="2779" w:author="Plankton" w:date="2019-06-04T10:28:00Z">
        <w:r>
          <w:rPr>
            <w:rFonts w:ascii="Times New Roman" w:hAnsi="Times New Roman"/>
            <w:sz w:val="24"/>
            <w:szCs w:val="24"/>
            <w:lang w:val="en-US"/>
          </w:rPr>
          <w:t xml:space="preserve"> in seasonal temperature dynamics</w:t>
        </w:r>
      </w:ins>
      <w:ins w:id="2780" w:author="Plankton" w:date="2019-05-29T12:40:00Z">
        <w:r>
          <w:rPr>
            <w:rFonts w:ascii="Times New Roman" w:hAnsi="Times New Roman"/>
            <w:sz w:val="24"/>
            <w:szCs w:val="24"/>
            <w:lang w:val="en-US"/>
          </w:rPr>
          <w:t xml:space="preserve"> cannot but influence seasonal cycles of planktonic animals. Indeed, we detected phenological shifts in dynamics of studied species, which coincided with this shift of seasons: </w:t>
        </w:r>
      </w:ins>
      <w:ins w:id="2781" w:author="Plankton" w:date="2019-06-04T10:30:00Z">
        <w:r>
          <w:rPr>
            <w:rFonts w:ascii="Times New Roman" w:hAnsi="Times New Roman"/>
            <w:sz w:val="24"/>
            <w:szCs w:val="24"/>
            <w:lang w:val="en-US"/>
          </w:rPr>
          <w:t>timing of the life-cycle events</w:t>
        </w:r>
      </w:ins>
      <w:ins w:id="2782" w:author="Plankton" w:date="2019-05-29T12:40:00Z">
        <w:r>
          <w:rPr>
            <w:rFonts w:ascii="Times New Roman" w:hAnsi="Times New Roman"/>
            <w:sz w:val="24"/>
            <w:szCs w:val="24"/>
            <w:lang w:val="en-US"/>
          </w:rPr>
          <w:t xml:space="preserve"> of Arctic</w:t>
        </w:r>
      </w:ins>
      <w:ins w:id="2783" w:author="Plankton" w:date="2019-06-04T10:30:00Z">
        <w:r>
          <w:rPr>
            <w:rFonts w:ascii="Times New Roman" w:hAnsi="Times New Roman"/>
            <w:sz w:val="24"/>
            <w:szCs w:val="24"/>
            <w:lang w:val="en-US"/>
          </w:rPr>
          <w:t>,</w:t>
        </w:r>
      </w:ins>
      <w:ins w:id="2784" w:author="Plankton" w:date="2019-05-29T12:40:00Z">
        <w:r>
          <w:rPr>
            <w:rFonts w:ascii="Times New Roman" w:hAnsi="Times New Roman"/>
            <w:sz w:val="24"/>
            <w:szCs w:val="24"/>
            <w:lang w:val="en-US"/>
          </w:rPr>
          <w:t xml:space="preserve"> boreal</w:t>
        </w:r>
      </w:ins>
      <w:ins w:id="2785" w:author="Plankton" w:date="2019-06-04T10:30:00Z">
        <w:r>
          <w:rPr>
            <w:rFonts w:ascii="Times New Roman" w:hAnsi="Times New Roman"/>
            <w:sz w:val="24"/>
            <w:szCs w:val="24"/>
            <w:lang w:val="en-US"/>
          </w:rPr>
          <w:t xml:space="preserve"> and ubiquitous</w:t>
        </w:r>
      </w:ins>
      <w:ins w:id="2786" w:author="Plankton" w:date="2019-05-29T12:40:00Z">
        <w:r>
          <w:rPr>
            <w:rFonts w:ascii="Times New Roman" w:hAnsi="Times New Roman"/>
            <w:sz w:val="24"/>
            <w:szCs w:val="24"/>
            <w:lang w:val="en-US"/>
          </w:rPr>
          <w:t xml:space="preserve"> species advanced by </w:t>
        </w:r>
      </w:ins>
      <w:ins w:id="2787" w:author="Plankton" w:date="2019-06-04T10:31:00Z">
        <w:r>
          <w:rPr>
            <w:rFonts w:ascii="Times New Roman" w:hAnsi="Times New Roman"/>
            <w:sz w:val="24"/>
            <w:szCs w:val="24"/>
            <w:lang w:val="en-US"/>
          </w:rPr>
          <w:t>up to</w:t>
        </w:r>
      </w:ins>
      <w:ins w:id="2788" w:author="Plankton" w:date="2019-05-29T12:40:00Z">
        <w:r>
          <w:rPr>
            <w:rFonts w:ascii="Times New Roman" w:hAnsi="Times New Roman"/>
            <w:sz w:val="24"/>
            <w:szCs w:val="24"/>
            <w:lang w:val="en-US"/>
          </w:rPr>
          <w:t xml:space="preserve"> a month</w:t>
        </w:r>
      </w:ins>
      <w:ins w:id="2789" w:author="Plankton" w:date="2019-06-04T11:08:00Z">
        <w:r>
          <w:rPr>
            <w:rFonts w:ascii="Times New Roman" w:hAnsi="Times New Roman"/>
            <w:sz w:val="24"/>
            <w:szCs w:val="24"/>
            <w:lang w:val="en-US"/>
          </w:rPr>
          <w:t xml:space="preserve"> and even more (Pseudocalanus </w:t>
        </w:r>
      </w:ins>
      <w:ins w:id="2790" w:author="Plankton" w:date="2019-06-08T10:39:00Z">
        <w:r>
          <w:rPr>
            <w:rFonts w:ascii="Times New Roman" w:hAnsi="Times New Roman"/>
            <w:sz w:val="24"/>
            <w:szCs w:val="24"/>
            <w:lang w:val="en-US"/>
          </w:rPr>
          <w:t>end</w:t>
        </w:r>
      </w:ins>
      <w:ins w:id="2791" w:author="Plankton" w:date="2019-06-04T11:08:00Z">
        <w:r>
          <w:rPr>
            <w:rFonts w:ascii="Times New Roman" w:hAnsi="Times New Roman"/>
            <w:sz w:val="24"/>
            <w:szCs w:val="24"/>
            <w:lang w:val="en-US"/>
          </w:rPr>
          <w:t>-of-season shifted by 38 days)</w:t>
        </w:r>
      </w:ins>
      <w:ins w:id="2792" w:author="Plankton" w:date="2019-05-29T12:40:00Z">
        <w:r>
          <w:rPr>
            <w:rFonts w:ascii="Times New Roman" w:hAnsi="Times New Roman"/>
            <w:sz w:val="24"/>
            <w:szCs w:val="24"/>
            <w:lang w:val="en-US"/>
          </w:rPr>
          <w:t xml:space="preserve">. </w:t>
        </w:r>
      </w:ins>
    </w:p>
    <w:p>
      <w:pPr>
        <w:spacing w:line="360" w:lineRule="auto"/>
        <w:ind w:firstLine="709"/>
        <w:jc w:val="both"/>
        <w:rPr>
          <w:ins w:id="2793" w:author="Plankton" w:date="2019-06-04T12:10:00Z"/>
          <w:rFonts w:ascii="Times New Roman" w:hAnsi="Times New Roman"/>
          <w:sz w:val="24"/>
          <w:szCs w:val="24"/>
          <w:lang w:val="en-US"/>
        </w:rPr>
      </w:pPr>
      <w:ins w:id="2794" w:author="Plankton" w:date="2019-06-04T19:19:00Z">
        <w:r>
          <w:rPr>
            <w:rFonts w:ascii="Times New Roman" w:hAnsi="Times New Roman"/>
            <w:sz w:val="24"/>
            <w:szCs w:val="24"/>
            <w:lang w:val="en-US"/>
          </w:rPr>
          <w:t>First copepodites</w:t>
        </w:r>
      </w:ins>
      <w:ins w:id="2795" w:author="Plankton" w:date="2019-06-04T16:26:00Z">
        <w:r>
          <w:rPr>
            <w:rFonts w:ascii="Times New Roman" w:hAnsi="Times New Roman"/>
            <w:sz w:val="24"/>
            <w:szCs w:val="24"/>
            <w:lang w:val="en-US"/>
          </w:rPr>
          <w:t xml:space="preserve"> </w:t>
        </w:r>
      </w:ins>
      <w:ins w:id="2796" w:author="Plankton" w:date="2019-06-04T10:23:00Z">
        <w:r>
          <w:rPr>
            <w:rFonts w:ascii="Times New Roman" w:hAnsi="Times New Roman"/>
            <w:sz w:val="24"/>
            <w:szCs w:val="24"/>
            <w:lang w:val="en-US"/>
          </w:rPr>
          <w:t xml:space="preserve">of </w:t>
        </w:r>
      </w:ins>
      <w:ins w:id="2797" w:author="Plankton" w:date="2019-06-04T10:23:00Z">
        <w:r>
          <w:rPr>
            <w:rFonts w:ascii="Times New Roman" w:hAnsi="Times New Roman"/>
            <w:i/>
            <w:sz w:val="24"/>
            <w:szCs w:val="24"/>
            <w:lang w:val="en-US"/>
            <w:rPrChange w:id="2798" w:author="Plankton" w:date="2019-06-04T11:09:00Z">
              <w:rPr>
                <w:rFonts w:ascii="Times New Roman" w:hAnsi="Times New Roman"/>
                <w:sz w:val="24"/>
                <w:szCs w:val="24"/>
                <w:lang w:val="en-US"/>
              </w:rPr>
            </w:rPrChange>
          </w:rPr>
          <w:t>Calanus glacialis</w:t>
        </w:r>
      </w:ins>
      <w:ins w:id="2799" w:author="Plankton" w:date="2019-06-04T16:26:00Z">
        <w:r>
          <w:rPr>
            <w:rFonts w:ascii="Times New Roman" w:hAnsi="Times New Roman"/>
            <w:sz w:val="24"/>
            <w:szCs w:val="24"/>
            <w:lang w:val="en-US"/>
          </w:rPr>
          <w:t xml:space="preserve"> </w:t>
        </w:r>
      </w:ins>
      <w:ins w:id="2800" w:author="Plankton" w:date="2019-06-04T19:19:00Z">
        <w:r>
          <w:rPr>
            <w:rFonts w:ascii="Times New Roman" w:hAnsi="Times New Roman"/>
            <w:sz w:val="24"/>
            <w:szCs w:val="24"/>
            <w:lang w:val="en-US"/>
          </w:rPr>
          <w:t>appeared</w:t>
        </w:r>
      </w:ins>
      <w:ins w:id="2801" w:author="Plankton" w:date="2019-06-04T16:26:00Z">
        <w:r>
          <w:rPr>
            <w:rFonts w:ascii="Times New Roman" w:hAnsi="Times New Roman"/>
            <w:sz w:val="24"/>
            <w:szCs w:val="24"/>
            <w:lang w:val="en-US"/>
          </w:rPr>
          <w:t xml:space="preserve"> 26 days earlier</w:t>
        </w:r>
      </w:ins>
      <w:ins w:id="2802" w:author="Plankton" w:date="2019-06-04T16:28:00Z">
        <w:r>
          <w:rPr>
            <w:rFonts w:ascii="Times New Roman" w:hAnsi="Times New Roman"/>
            <w:sz w:val="24"/>
            <w:szCs w:val="24"/>
            <w:lang w:val="en-US"/>
          </w:rPr>
          <w:t xml:space="preserve"> </w:t>
        </w:r>
      </w:ins>
      <w:ins w:id="2803" w:author="Plankton" w:date="2019-06-04T19:19:00Z">
        <w:r>
          <w:rPr>
            <w:rFonts w:ascii="Times New Roman" w:hAnsi="Times New Roman"/>
            <w:sz w:val="24"/>
            <w:szCs w:val="24"/>
            <w:lang w:val="en-US"/>
          </w:rPr>
          <w:t xml:space="preserve">towards the end of the </w:t>
        </w:r>
      </w:ins>
      <w:ins w:id="2804" w:author="Plankton" w:date="2019-06-04T19:20:00Z">
        <w:r>
          <w:rPr>
            <w:rFonts w:ascii="Times New Roman" w:hAnsi="Times New Roman"/>
            <w:sz w:val="24"/>
            <w:szCs w:val="24"/>
            <w:lang w:val="en-US"/>
          </w:rPr>
          <w:t>investigated</w:t>
        </w:r>
      </w:ins>
      <w:ins w:id="2805" w:author="Plankton" w:date="2019-06-04T19:19:00Z">
        <w:r>
          <w:rPr>
            <w:rFonts w:ascii="Times New Roman" w:hAnsi="Times New Roman"/>
            <w:sz w:val="24"/>
            <w:szCs w:val="24"/>
            <w:lang w:val="en-US"/>
          </w:rPr>
          <w:t xml:space="preserve"> period</w:t>
        </w:r>
      </w:ins>
      <w:ins w:id="2806" w:author="Plankton" w:date="2019-06-04T19:20:00Z">
        <w:r>
          <w:rPr>
            <w:rFonts w:ascii="Times New Roman" w:hAnsi="Times New Roman"/>
            <w:sz w:val="24"/>
            <w:szCs w:val="24"/>
            <w:lang w:val="en-US"/>
          </w:rPr>
          <w:t xml:space="preserve"> in the study area</w:t>
        </w:r>
      </w:ins>
      <w:ins w:id="2807" w:author="Plankton" w:date="2019-06-04T10:23:00Z">
        <w:r>
          <w:rPr>
            <w:rFonts w:ascii="Times New Roman" w:hAnsi="Times New Roman"/>
            <w:sz w:val="24"/>
            <w:szCs w:val="24"/>
            <w:lang w:val="en-US"/>
          </w:rPr>
          <w:t>.</w:t>
        </w:r>
      </w:ins>
      <w:ins w:id="2808" w:author="Plankton" w:date="2019-06-04T19:21:00Z">
        <w:r>
          <w:rPr>
            <w:rFonts w:ascii="Times New Roman" w:hAnsi="Times New Roman"/>
            <w:sz w:val="24"/>
            <w:szCs w:val="24"/>
            <w:lang w:val="en-US"/>
          </w:rPr>
          <w:t xml:space="preserve"> It is reasonable to connect this shift to the </w:t>
        </w:r>
      </w:ins>
      <w:ins w:id="2809" w:author="Plankton" w:date="2019-06-04T19:22:00Z">
        <w:r>
          <w:rPr>
            <w:rFonts w:ascii="Times New Roman" w:hAnsi="Times New Roman"/>
            <w:sz w:val="24"/>
            <w:szCs w:val="24"/>
            <w:lang w:val="en-US"/>
          </w:rPr>
          <w:t>advance of the seasonal water warming.</w:t>
        </w:r>
      </w:ins>
      <w:ins w:id="2810" w:author="Plankton" w:date="2019-06-04T19:23:00Z">
        <w:r>
          <w:rPr>
            <w:rFonts w:ascii="Times New Roman" w:hAnsi="Times New Roman"/>
            <w:sz w:val="24"/>
            <w:szCs w:val="24"/>
            <w:lang w:val="en-US"/>
          </w:rPr>
          <w:t xml:space="preserve"> However,</w:t>
        </w:r>
      </w:ins>
      <w:ins w:id="2811" w:author="Plankton" w:date="2019-06-04T10:23:00Z">
        <w:r>
          <w:rPr>
            <w:rFonts w:ascii="Times New Roman" w:hAnsi="Times New Roman"/>
            <w:sz w:val="24"/>
            <w:szCs w:val="24"/>
            <w:lang w:val="en-US"/>
          </w:rPr>
          <w:t xml:space="preserve"> </w:t>
        </w:r>
      </w:ins>
      <w:ins w:id="2812" w:author="Plankton" w:date="2019-06-04T19:23:00Z">
        <w:r>
          <w:rPr>
            <w:rFonts w:ascii="Times New Roman" w:hAnsi="Times New Roman"/>
            <w:sz w:val="24"/>
            <w:szCs w:val="24"/>
            <w:lang w:val="en-US"/>
          </w:rPr>
          <w:t>i</w:t>
        </w:r>
      </w:ins>
      <w:ins w:id="2813" w:author="Plankton" w:date="2019-06-04T10:23:00Z">
        <w:r>
          <w:rPr>
            <w:rFonts w:ascii="Times New Roman" w:hAnsi="Times New Roman"/>
            <w:sz w:val="24"/>
            <w:szCs w:val="24"/>
            <w:lang w:val="en-US"/>
          </w:rPr>
          <w:t xml:space="preserve">t was shown that the start of </w:t>
        </w:r>
      </w:ins>
      <w:ins w:id="2814" w:author="Plankton" w:date="2019-06-04T10:23:00Z">
        <w:r>
          <w:rPr>
            <w:rFonts w:ascii="Times New Roman" w:hAnsi="Times New Roman"/>
            <w:i/>
            <w:sz w:val="24"/>
            <w:szCs w:val="24"/>
            <w:lang w:val="en-US"/>
            <w:rPrChange w:id="2815" w:author="Plankton" w:date="2019-06-04T11:09:00Z">
              <w:rPr>
                <w:rFonts w:ascii="Times New Roman" w:hAnsi="Times New Roman"/>
                <w:sz w:val="24"/>
                <w:szCs w:val="24"/>
                <w:lang w:val="en-US"/>
              </w:rPr>
            </w:rPrChange>
          </w:rPr>
          <w:t>C. glacialis</w:t>
        </w:r>
      </w:ins>
      <w:ins w:id="2816" w:author="Plankton" w:date="2019-06-04T10:23:00Z">
        <w:r>
          <w:rPr>
            <w:rFonts w:ascii="Times New Roman" w:hAnsi="Times New Roman"/>
            <w:sz w:val="24"/>
            <w:szCs w:val="24"/>
            <w:lang w:val="en-US"/>
          </w:rPr>
          <w:t xml:space="preserve"> reproduction depends more on the food availability than on the temperature (Ringuette et al., 2002). On the other hand, it is temperature that governs the ice melting and, therefore, the timing of the phytoplankton bloom</w:t>
        </w:r>
      </w:ins>
      <w:ins w:id="2817" w:author="Plankton" w:date="2019-06-04T11:10:00Z">
        <w:r>
          <w:rPr>
            <w:rFonts w:ascii="Times New Roman" w:hAnsi="Times New Roman"/>
            <w:sz w:val="24"/>
            <w:szCs w:val="24"/>
            <w:lang w:val="en-US"/>
          </w:rPr>
          <w:t>.</w:t>
        </w:r>
      </w:ins>
      <w:ins w:id="2818" w:author="Plankton" w:date="2019-06-04T10:23:00Z">
        <w:r>
          <w:rPr>
            <w:rFonts w:ascii="Times New Roman" w:hAnsi="Times New Roman"/>
            <w:sz w:val="24"/>
            <w:szCs w:val="24"/>
            <w:lang w:val="en-US"/>
          </w:rPr>
          <w:t xml:space="preserve"> </w:t>
        </w:r>
      </w:ins>
      <w:ins w:id="2819" w:author="Plankton" w:date="2019-06-04T11:11:00Z">
        <w:r>
          <w:rPr>
            <w:rFonts w:ascii="Times New Roman" w:hAnsi="Times New Roman"/>
            <w:sz w:val="24"/>
            <w:szCs w:val="24"/>
            <w:lang w:val="en-US"/>
          </w:rPr>
          <w:t>Moreover, t</w:t>
        </w:r>
      </w:ins>
      <w:ins w:id="2820" w:author="Plankton" w:date="2019-06-04T11:10:00Z">
        <w:r>
          <w:rPr>
            <w:rFonts w:ascii="Times New Roman" w:hAnsi="Times New Roman"/>
            <w:sz w:val="24"/>
            <w:szCs w:val="24"/>
            <w:lang w:val="en-US"/>
          </w:rPr>
          <w:t xml:space="preserve">emperature influence phytoplankton photosynthetic activity </w:t>
        </w:r>
      </w:ins>
      <w:ins w:id="2821" w:author="Plankton" w:date="2019-06-04T10:23:00Z">
        <w:r>
          <w:rPr>
            <w:rFonts w:ascii="Times New Roman" w:hAnsi="Times New Roman"/>
            <w:sz w:val="24"/>
            <w:szCs w:val="24"/>
            <w:lang w:val="en-US"/>
          </w:rPr>
          <w:t xml:space="preserve">later in the year (Tilzer et al., 1986). Thus, the timing of the reproduction of </w:t>
        </w:r>
      </w:ins>
      <w:ins w:id="2822" w:author="Plankton" w:date="2019-06-04T10:23:00Z">
        <w:r>
          <w:rPr>
            <w:rFonts w:ascii="Times New Roman" w:hAnsi="Times New Roman"/>
            <w:i/>
            <w:sz w:val="24"/>
            <w:szCs w:val="24"/>
            <w:lang w:val="en-US"/>
            <w:rPrChange w:id="2823" w:author="Plankton" w:date="2019-06-04T11:09:00Z">
              <w:rPr>
                <w:rFonts w:ascii="Times New Roman" w:hAnsi="Times New Roman"/>
                <w:sz w:val="24"/>
                <w:szCs w:val="24"/>
                <w:lang w:val="en-US"/>
              </w:rPr>
            </w:rPrChange>
          </w:rPr>
          <w:t>C. glacialis</w:t>
        </w:r>
      </w:ins>
      <w:ins w:id="2824" w:author="Plankton" w:date="2019-06-04T10:23:00Z">
        <w:r>
          <w:rPr>
            <w:rFonts w:ascii="Times New Roman" w:hAnsi="Times New Roman"/>
            <w:sz w:val="24"/>
            <w:szCs w:val="24"/>
            <w:lang w:val="en-US"/>
          </w:rPr>
          <w:t xml:space="preserve"> depends on both food availability and temperature. The timing of </w:t>
        </w:r>
      </w:ins>
      <w:ins w:id="2825" w:author="Plankton" w:date="2019-06-04T10:23:00Z">
        <w:r>
          <w:rPr>
            <w:rFonts w:ascii="Times New Roman" w:hAnsi="Times New Roman"/>
            <w:i/>
            <w:sz w:val="24"/>
            <w:szCs w:val="24"/>
            <w:lang w:val="en-US"/>
            <w:rPrChange w:id="2826" w:author="Plankton" w:date="2019-06-04T11:09:00Z">
              <w:rPr>
                <w:rFonts w:ascii="Times New Roman" w:hAnsi="Times New Roman"/>
                <w:sz w:val="24"/>
                <w:szCs w:val="24"/>
                <w:lang w:val="en-US"/>
              </w:rPr>
            </w:rPrChange>
          </w:rPr>
          <w:t>Calanus</w:t>
        </w:r>
      </w:ins>
      <w:ins w:id="2827" w:author="Plankton" w:date="2019-06-04T10:23:00Z">
        <w:r>
          <w:rPr>
            <w:rFonts w:ascii="Times New Roman" w:hAnsi="Times New Roman"/>
            <w:sz w:val="24"/>
            <w:szCs w:val="24"/>
            <w:lang w:val="en-US"/>
          </w:rPr>
          <w:t xml:space="preserve"> juveniles’ disappearance also has shifted to an earlier time, but by 1</w:t>
        </w:r>
      </w:ins>
      <w:ins w:id="2828" w:author="Plankton" w:date="2019-06-04T16:23:00Z">
        <w:r>
          <w:rPr>
            <w:rFonts w:ascii="Times New Roman" w:hAnsi="Times New Roman"/>
            <w:sz w:val="24"/>
            <w:szCs w:val="24"/>
            <w:highlight w:val="none"/>
            <w:lang w:val="en-US"/>
            <w:rPrChange w:id="2829" w:author="Plankton" w:date="2019-06-04T16:24:00Z">
              <w:rPr>
                <w:rFonts w:ascii="Times New Roman" w:hAnsi="Times New Roman"/>
                <w:sz w:val="24"/>
                <w:szCs w:val="24"/>
                <w:highlight w:val="yellow"/>
              </w:rPr>
            </w:rPrChange>
          </w:rPr>
          <w:t>8</w:t>
        </w:r>
      </w:ins>
      <w:ins w:id="2830" w:author="Plankton" w:date="2019-06-04T10:23:00Z">
        <w:r>
          <w:rPr>
            <w:rFonts w:ascii="Times New Roman" w:hAnsi="Times New Roman"/>
            <w:sz w:val="24"/>
            <w:szCs w:val="24"/>
            <w:lang w:val="en-US"/>
          </w:rPr>
          <w:t xml:space="preserve"> days only (compared to </w:t>
        </w:r>
      </w:ins>
      <w:ins w:id="2831" w:author="Plankton" w:date="2019-06-04T16:24:00Z">
        <w:r>
          <w:rPr>
            <w:rFonts w:ascii="Times New Roman" w:hAnsi="Times New Roman"/>
            <w:sz w:val="24"/>
            <w:szCs w:val="24"/>
            <w:highlight w:val="none"/>
            <w:lang w:val="en-US"/>
            <w:rPrChange w:id="2832" w:author="Plankton" w:date="2019-06-04T16:24:00Z">
              <w:rPr>
                <w:rFonts w:ascii="Times New Roman" w:hAnsi="Times New Roman"/>
                <w:sz w:val="24"/>
                <w:szCs w:val="24"/>
                <w:highlight w:val="yellow"/>
              </w:rPr>
            </w:rPrChange>
          </w:rPr>
          <w:t>26</w:t>
        </w:r>
      </w:ins>
      <w:ins w:id="2833" w:author="Plankton" w:date="2019-06-04T10:23:00Z">
        <w:r>
          <w:rPr>
            <w:rFonts w:ascii="Times New Roman" w:hAnsi="Times New Roman"/>
            <w:sz w:val="24"/>
            <w:szCs w:val="24"/>
            <w:lang w:val="en-US"/>
          </w:rPr>
          <w:t xml:space="preserve"> days for appearance timing). Thus, season of active</w:t>
        </w:r>
      </w:ins>
      <w:ins w:id="2834" w:author="Plankton" w:date="2019-06-04T12:08:00Z">
        <w:r>
          <w:rPr>
            <w:rFonts w:ascii="Times New Roman" w:hAnsi="Times New Roman"/>
            <w:sz w:val="24"/>
            <w:szCs w:val="24"/>
            <w:lang w:val="en-US"/>
            <w:rPrChange w:id="2835" w:author="Plankton" w:date="2019-06-04T12:08:00Z">
              <w:rPr>
                <w:rFonts w:ascii="Times New Roman" w:hAnsi="Times New Roman"/>
                <w:sz w:val="24"/>
                <w:szCs w:val="24"/>
              </w:rPr>
            </w:rPrChange>
          </w:rPr>
          <w:t xml:space="preserve"> </w:t>
        </w:r>
      </w:ins>
      <w:ins w:id="2836" w:author="Plankton" w:date="2019-06-04T12:08:00Z">
        <w:r>
          <w:rPr>
            <w:rFonts w:ascii="Times New Roman" w:hAnsi="Times New Roman"/>
            <w:sz w:val="24"/>
            <w:szCs w:val="24"/>
            <w:lang w:val="en-US"/>
          </w:rPr>
          <w:t>early</w:t>
        </w:r>
      </w:ins>
      <w:ins w:id="2837" w:author="Plankton" w:date="2019-06-04T10:23:00Z">
        <w:r>
          <w:rPr>
            <w:rFonts w:ascii="Times New Roman" w:hAnsi="Times New Roman"/>
            <w:sz w:val="24"/>
            <w:szCs w:val="24"/>
            <w:lang w:val="en-US"/>
          </w:rPr>
          <w:t xml:space="preserve"> development of C. glacialis has shifted to an earlier time and increased. One may conclude that with earlier appearance and faster development </w:t>
        </w:r>
      </w:ins>
      <w:ins w:id="2838" w:author="Plankton" w:date="2019-06-04T10:23:00Z">
        <w:r>
          <w:rPr>
            <w:rFonts w:ascii="Times New Roman" w:hAnsi="Times New Roman"/>
            <w:i/>
            <w:sz w:val="24"/>
            <w:szCs w:val="24"/>
            <w:lang w:val="en-US"/>
            <w:rPrChange w:id="2839" w:author="Plankton" w:date="2019-06-04T12:08:00Z">
              <w:rPr>
                <w:rFonts w:ascii="Times New Roman" w:hAnsi="Times New Roman"/>
                <w:sz w:val="24"/>
                <w:szCs w:val="24"/>
                <w:lang w:val="en-US"/>
              </w:rPr>
            </w:rPrChange>
          </w:rPr>
          <w:t>Calanus</w:t>
        </w:r>
      </w:ins>
      <w:ins w:id="2840" w:author="Plankton" w:date="2019-06-04T10:23:00Z">
        <w:r>
          <w:rPr>
            <w:rFonts w:ascii="Times New Roman" w:hAnsi="Times New Roman"/>
            <w:sz w:val="24"/>
            <w:szCs w:val="24"/>
            <w:lang w:val="en-US"/>
          </w:rPr>
          <w:t xml:space="preserve"> juveniles must leave upper layer much earlier. Moreover, as it was indicated above, spring shifted to an earlier time, and its duration decreased by </w:t>
        </w:r>
      </w:ins>
      <w:ins w:id="2841" w:author="Plankton" w:date="2019-06-04T19:26:00Z">
        <w:r>
          <w:rPr>
            <w:rFonts w:ascii="Times New Roman" w:hAnsi="Times New Roman"/>
            <w:sz w:val="24"/>
            <w:szCs w:val="24"/>
            <w:lang w:val="en-US"/>
          </w:rPr>
          <w:t>6</w:t>
        </w:r>
      </w:ins>
      <w:ins w:id="2842" w:author="Plankton" w:date="2019-06-04T10:23:00Z">
        <w:r>
          <w:rPr>
            <w:rFonts w:ascii="Times New Roman" w:hAnsi="Times New Roman"/>
            <w:sz w:val="24"/>
            <w:szCs w:val="24"/>
            <w:lang w:val="en-US"/>
          </w:rPr>
          <w:t xml:space="preserve"> days. What may explain such discrepancy? </w:t>
        </w:r>
      </w:ins>
      <w:ins w:id="2843" w:author="Plankton" w:date="2019-06-04T10:23:00Z">
        <w:r>
          <w:rPr>
            <w:rFonts w:ascii="Times New Roman" w:hAnsi="Times New Roman"/>
            <w:i/>
            <w:sz w:val="24"/>
            <w:szCs w:val="24"/>
            <w:lang w:val="en-US"/>
            <w:rPrChange w:id="2844" w:author="Plankton" w:date="2019-06-04T12:08:00Z">
              <w:rPr>
                <w:rFonts w:ascii="Times New Roman" w:hAnsi="Times New Roman"/>
                <w:sz w:val="24"/>
                <w:szCs w:val="24"/>
                <w:lang w:val="en-US"/>
              </w:rPr>
            </w:rPrChange>
          </w:rPr>
          <w:t>Calanus</w:t>
        </w:r>
      </w:ins>
      <w:ins w:id="2845" w:author="Plankton" w:date="2019-06-04T10:23:00Z">
        <w:r>
          <w:rPr>
            <w:rFonts w:ascii="Times New Roman" w:hAnsi="Times New Roman"/>
            <w:sz w:val="24"/>
            <w:szCs w:val="24"/>
            <w:lang w:val="en-US"/>
          </w:rPr>
          <w:t xml:space="preserve"> C</w:t>
        </w:r>
      </w:ins>
      <w:ins w:id="2846" w:author="Plankton" w:date="2019-06-04T12:09:00Z">
        <w:r>
          <w:rPr>
            <w:rFonts w:ascii="Times New Roman" w:hAnsi="Times New Roman"/>
            <w:sz w:val="24"/>
            <w:szCs w:val="24"/>
            <w:lang w:val="en-US"/>
          </w:rPr>
          <w:t>3</w:t>
        </w:r>
      </w:ins>
      <w:ins w:id="2847" w:author="Plankton" w:date="2019-06-04T10:23:00Z">
        <w:r>
          <w:rPr>
            <w:rFonts w:ascii="Times New Roman" w:hAnsi="Times New Roman"/>
            <w:sz w:val="24"/>
            <w:szCs w:val="24"/>
            <w:lang w:val="en-US"/>
          </w:rPr>
          <w:t xml:space="preserve"> remain in the depth layer 0–25 m, but stay below 10 m depth by the end of spring (our observations), thus escaping unfavorable thermal conditions. High concentrations of chlorophyll a are observed only to 10 m depth by this time (Usov et al., 2013). So, feeding conditions below this depth are not favorable by the time C</w:t>
        </w:r>
      </w:ins>
      <w:ins w:id="2848" w:author="Plankton" w:date="2019-06-04T12:09:00Z">
        <w:r>
          <w:rPr>
            <w:rFonts w:ascii="Times New Roman" w:hAnsi="Times New Roman"/>
            <w:sz w:val="24"/>
            <w:szCs w:val="24"/>
            <w:lang w:val="en-US"/>
          </w:rPr>
          <w:t>3</w:t>
        </w:r>
      </w:ins>
      <w:ins w:id="2849" w:author="Plankton" w:date="2019-06-04T10:23:00Z">
        <w:r>
          <w:rPr>
            <w:rFonts w:ascii="Times New Roman" w:hAnsi="Times New Roman"/>
            <w:sz w:val="24"/>
            <w:szCs w:val="24"/>
            <w:lang w:val="en-US"/>
          </w:rPr>
          <w:t xml:space="preserve"> leave surface layer. Thus, until Calanus copepodites finally leave 0–25 m layer, they experience the deficit of food. This may be the cause of observed development prolongation. It was shown that starvation increases the developmental time of </w:t>
        </w:r>
      </w:ins>
      <w:ins w:id="2850" w:author="Plankton" w:date="2019-06-04T10:23:00Z">
        <w:r>
          <w:rPr>
            <w:rFonts w:ascii="Times New Roman" w:hAnsi="Times New Roman"/>
            <w:i/>
            <w:sz w:val="24"/>
            <w:szCs w:val="24"/>
            <w:lang w:val="en-US"/>
            <w:rPrChange w:id="2851" w:author="Plankton" w:date="2019-06-04T11:12:00Z">
              <w:rPr>
                <w:rFonts w:ascii="Times New Roman" w:hAnsi="Times New Roman"/>
                <w:sz w:val="24"/>
                <w:szCs w:val="24"/>
                <w:lang w:val="en-US"/>
              </w:rPr>
            </w:rPrChange>
          </w:rPr>
          <w:t>Calanus glacialis</w:t>
        </w:r>
      </w:ins>
      <w:ins w:id="2852" w:author="Plankton" w:date="2019-06-04T10:23:00Z">
        <w:r>
          <w:rPr>
            <w:rFonts w:ascii="Times New Roman" w:hAnsi="Times New Roman"/>
            <w:sz w:val="24"/>
            <w:szCs w:val="24"/>
            <w:lang w:val="en-US"/>
          </w:rPr>
          <w:t xml:space="preserve"> nauplii and may even terminate it (Daase et al., 2011). It is reasonable to expect similar effect of food shortage on copepodite stages. </w:t>
        </w:r>
      </w:ins>
    </w:p>
    <w:p>
      <w:pPr>
        <w:spacing w:line="360" w:lineRule="auto"/>
        <w:ind w:firstLine="709"/>
        <w:jc w:val="both"/>
        <w:rPr>
          <w:ins w:id="2854" w:author="Plankton" w:date="2019-06-04T11:13:00Z"/>
          <w:rFonts w:ascii="Times New Roman" w:hAnsi="Times New Roman"/>
          <w:sz w:val="24"/>
          <w:szCs w:val="24"/>
          <w:lang w:val="en-US"/>
        </w:rPr>
        <w:pPrChange w:id="2853" w:author="Plankton" w:date="2019-06-04T12:16:00Z">
          <w:pPr>
            <w:spacing w:line="480" w:lineRule="auto"/>
            <w:ind w:firstLine="709"/>
            <w:jc w:val="both"/>
          </w:pPr>
        </w:pPrChange>
      </w:pPr>
      <w:ins w:id="2855" w:author="Plankton" w:date="2019-06-04T11:12:00Z">
        <w:r>
          <w:rPr>
            <w:rFonts w:ascii="Times New Roman" w:hAnsi="Times New Roman"/>
            <w:sz w:val="24"/>
            <w:szCs w:val="24"/>
            <w:lang w:val="en-US"/>
          </w:rPr>
          <w:t>It</w:t>
        </w:r>
      </w:ins>
      <w:ins w:id="2856" w:author="Plankton" w:date="2019-06-04T10:23:00Z">
        <w:r>
          <w:rPr>
            <w:rFonts w:ascii="Times New Roman" w:hAnsi="Times New Roman"/>
            <w:sz w:val="24"/>
            <w:szCs w:val="24"/>
            <w:lang w:val="en-US"/>
          </w:rPr>
          <w:t xml:space="preserve"> was reported about the possible mismatch between the ice melt and </w:t>
        </w:r>
      </w:ins>
      <w:ins w:id="2857" w:author="Plankton" w:date="2019-06-04T10:23:00Z">
        <w:r>
          <w:rPr>
            <w:rFonts w:ascii="Times New Roman" w:hAnsi="Times New Roman"/>
            <w:i/>
            <w:sz w:val="24"/>
            <w:szCs w:val="24"/>
            <w:lang w:val="en-US"/>
            <w:rPrChange w:id="2858" w:author="Plankton" w:date="2019-06-04T11:12:00Z">
              <w:rPr>
                <w:rFonts w:ascii="Times New Roman" w:hAnsi="Times New Roman"/>
                <w:sz w:val="24"/>
                <w:szCs w:val="24"/>
                <w:lang w:val="en-US"/>
              </w:rPr>
            </w:rPrChange>
          </w:rPr>
          <w:t>Calanus glacialis</w:t>
        </w:r>
      </w:ins>
      <w:ins w:id="2859" w:author="Plankton" w:date="2019-06-04T10:23:00Z">
        <w:r>
          <w:rPr>
            <w:rFonts w:ascii="Times New Roman" w:hAnsi="Times New Roman"/>
            <w:sz w:val="24"/>
            <w:szCs w:val="24"/>
            <w:lang w:val="en-US"/>
          </w:rPr>
          <w:t xml:space="preserve"> reproduction in the Beaufort Sea and Svalbard, which may have a negative effect on the success of this species (Søreide et al., 2010; Daase et al., 2013). In high Arctic, an early ice melting and intensive warming of upper water layer may cause shortening of period between ice-algae and phytoplankton blooms (Søreide et al., 2010).</w:t>
        </w:r>
      </w:ins>
      <w:ins w:id="2860" w:author="Plankton" w:date="2019-06-04T12:15:00Z">
        <w:r>
          <w:rPr>
            <w:rFonts w:ascii="Times New Roman" w:hAnsi="Times New Roman"/>
            <w:sz w:val="24"/>
            <w:szCs w:val="24"/>
            <w:lang w:val="en-US"/>
            <w:rPrChange w:id="2861" w:author="Plankton" w:date="2019-06-04T12:15:00Z">
              <w:rPr>
                <w:rFonts w:ascii="Times New Roman" w:hAnsi="Times New Roman"/>
                <w:sz w:val="24"/>
                <w:szCs w:val="24"/>
              </w:rPr>
            </w:rPrChange>
          </w:rPr>
          <w:t xml:space="preserve"> </w:t>
        </w:r>
      </w:ins>
      <w:ins w:id="2862" w:author="Plankton" w:date="2019-06-04T12:27:00Z">
        <w:r>
          <w:rPr>
            <w:rFonts w:ascii="Times New Roman" w:hAnsi="Times New Roman"/>
            <w:sz w:val="24"/>
            <w:szCs w:val="24"/>
          </w:rPr>
          <w:t xml:space="preserve">Данные по ледовой обстановке в районе наших исследований также указывают на смещение сроков полного очищения прибрежных районов ото льда почти на месяц на более раннее время. </w:t>
        </w:r>
      </w:ins>
      <w:ins w:id="2863" w:author="Plankton" w:date="2019-06-04T10:23:00Z">
        <w:r>
          <w:rPr>
            <w:rFonts w:ascii="Times New Roman" w:hAnsi="Times New Roman"/>
            <w:sz w:val="24"/>
            <w:szCs w:val="24"/>
            <w:lang w:val="en-US"/>
          </w:rPr>
          <w:t>It may lead to discrepancy between Calanus juveniles' development and the spring peak of the phytoplankton abundance, because reaching the first feeding naupliar stage (N</w:t>
        </w:r>
      </w:ins>
      <w:ins w:id="2864" w:author="Plankton" w:date="2019-06-04T12:10:00Z">
        <w:r>
          <w:rPr>
            <w:rFonts w:ascii="Times New Roman" w:hAnsi="Times New Roman"/>
            <w:sz w:val="24"/>
            <w:szCs w:val="24"/>
            <w:lang w:val="en-US"/>
          </w:rPr>
          <w:t>3</w:t>
        </w:r>
      </w:ins>
      <w:ins w:id="2865" w:author="Plankton" w:date="2019-06-04T10:23:00Z">
        <w:r>
          <w:rPr>
            <w:rFonts w:ascii="Times New Roman" w:hAnsi="Times New Roman"/>
            <w:sz w:val="24"/>
            <w:szCs w:val="24"/>
            <w:lang w:val="en-US"/>
          </w:rPr>
          <w:t>) requires certain time to develop, this process may take longer than the period between the two blooms (Søreide et al., 2010). Unfortunately, we cannot either prove, or refute this for the White Sea population, since no long-term data on phytoplankton abundance are available by now.</w:t>
        </w:r>
      </w:ins>
      <w:ins w:id="2866" w:author="Plankton" w:date="2019-06-04T12:23:00Z">
        <w:r>
          <w:rPr>
            <w:rFonts w:ascii="Times New Roman" w:hAnsi="Times New Roman"/>
            <w:sz w:val="24"/>
            <w:szCs w:val="24"/>
            <w:lang w:val="en-US"/>
            <w:rPrChange w:id="2867" w:author="Plankton" w:date="2019-06-04T12:23:00Z">
              <w:rPr>
                <w:rFonts w:ascii="Times New Roman" w:hAnsi="Times New Roman"/>
                <w:sz w:val="24"/>
                <w:szCs w:val="24"/>
              </w:rPr>
            </w:rPrChange>
          </w:rPr>
          <w:t xml:space="preserve"> </w:t>
        </w:r>
      </w:ins>
      <w:ins w:id="2868" w:author="Plankton" w:date="2019-06-04T12:23:00Z">
        <w:r>
          <w:rPr>
            <w:rFonts w:ascii="Times New Roman" w:hAnsi="Times New Roman"/>
            <w:sz w:val="24"/>
            <w:szCs w:val="24"/>
            <w:lang w:val="en-US"/>
          </w:rPr>
          <w:t>L</w:t>
        </w:r>
      </w:ins>
      <w:ins w:id="2869" w:author="Plankton" w:date="2019-06-04T10:23:00Z">
        <w:r>
          <w:rPr>
            <w:rFonts w:ascii="Times New Roman" w:hAnsi="Times New Roman"/>
            <w:sz w:val="24"/>
            <w:szCs w:val="24"/>
            <w:lang w:val="en-US"/>
          </w:rPr>
          <w:t xml:space="preserve">ong-term positive trend of </w:t>
        </w:r>
      </w:ins>
      <w:ins w:id="2870" w:author="Plankton" w:date="2019-06-04T10:23:00Z">
        <w:r>
          <w:rPr>
            <w:rFonts w:ascii="Times New Roman" w:hAnsi="Times New Roman"/>
            <w:i/>
            <w:sz w:val="24"/>
            <w:szCs w:val="24"/>
            <w:lang w:val="en-US"/>
            <w:rPrChange w:id="2871" w:author="Plankton" w:date="2019-06-04T12:11:00Z">
              <w:rPr>
                <w:rFonts w:ascii="Times New Roman" w:hAnsi="Times New Roman"/>
                <w:sz w:val="24"/>
                <w:szCs w:val="24"/>
                <w:lang w:val="en-US"/>
              </w:rPr>
            </w:rPrChange>
          </w:rPr>
          <w:t>Calanus glacialis</w:t>
        </w:r>
      </w:ins>
      <w:ins w:id="2872" w:author="Plankton" w:date="2019-06-04T10:23:00Z">
        <w:r>
          <w:rPr>
            <w:rFonts w:ascii="Times New Roman" w:hAnsi="Times New Roman"/>
            <w:sz w:val="24"/>
            <w:szCs w:val="24"/>
            <w:lang w:val="en-US"/>
          </w:rPr>
          <w:t xml:space="preserve"> abundance points out that at least at this temporal scale there is no tendency to mismatch.</w:t>
        </w:r>
      </w:ins>
      <w:ins w:id="2873" w:author="Plankton" w:date="2019-06-04T12:21:00Z">
        <w:r>
          <w:rPr>
            <w:rFonts w:ascii="Times New Roman" w:hAnsi="Times New Roman"/>
            <w:sz w:val="24"/>
            <w:szCs w:val="24"/>
            <w:lang w:val="en-US"/>
            <w:rPrChange w:id="2874" w:author="Plankton" w:date="2019-06-04T12:23:00Z">
              <w:rPr>
                <w:rFonts w:ascii="Times New Roman" w:hAnsi="Times New Roman"/>
                <w:sz w:val="24"/>
                <w:szCs w:val="24"/>
              </w:rPr>
            </w:rPrChange>
          </w:rPr>
          <w:t xml:space="preserve"> </w:t>
        </w:r>
      </w:ins>
      <w:ins w:id="2875" w:author="Plankton" w:date="2019-06-04T19:39:00Z">
        <w:r>
          <w:rPr>
            <w:rFonts w:ascii="Times New Roman" w:hAnsi="Times New Roman"/>
            <w:sz w:val="24"/>
            <w:szCs w:val="24"/>
            <w:lang w:val="en-US"/>
          </w:rPr>
          <w:t>O</w:t>
        </w:r>
      </w:ins>
      <w:ins w:id="2876" w:author="Plankton" w:date="2019-06-04T19:36:00Z">
        <w:commentRangeStart w:id="22"/>
        <w:r>
          <w:rPr>
            <w:rFonts w:ascii="Times New Roman" w:hAnsi="Times New Roman"/>
            <w:sz w:val="24"/>
            <w:szCs w:val="24"/>
            <w:lang w:val="en-US"/>
          </w:rPr>
          <w:t>ur findings are</w:t>
        </w:r>
      </w:ins>
      <w:ins w:id="2877" w:author="Plankton" w:date="2019-06-04T19:39:00Z">
        <w:r>
          <w:rPr>
            <w:rFonts w:ascii="Times New Roman" w:hAnsi="Times New Roman"/>
            <w:sz w:val="24"/>
            <w:szCs w:val="24"/>
            <w:lang w:val="en-US"/>
          </w:rPr>
          <w:t xml:space="preserve"> also</w:t>
        </w:r>
      </w:ins>
      <w:ins w:id="2878" w:author="Plankton" w:date="2019-06-04T19:36:00Z">
        <w:r>
          <w:rPr>
            <w:rFonts w:ascii="Times New Roman" w:hAnsi="Times New Roman"/>
            <w:sz w:val="24"/>
            <w:szCs w:val="24"/>
            <w:lang w:val="en-US"/>
          </w:rPr>
          <w:t xml:space="preserve"> supported by the results of modeling temperature increase in Arctic (Feng et al., 2017). The authors argue that rising temperature leads to prolongation of the period of abundant phytoplankton, which leads towards increasing success of </w:t>
        </w:r>
      </w:ins>
      <w:ins w:id="2879" w:author="Plankton" w:date="2019-06-04T19:36:00Z">
        <w:r>
          <w:rPr>
            <w:rFonts w:ascii="Times New Roman" w:hAnsi="Times New Roman"/>
            <w:i/>
            <w:sz w:val="24"/>
            <w:szCs w:val="24"/>
            <w:lang w:val="en-US"/>
          </w:rPr>
          <w:t>Calanus glacialis</w:t>
        </w:r>
      </w:ins>
      <w:ins w:id="2880" w:author="Plankton" w:date="2019-06-04T19:36:00Z">
        <w:r>
          <w:rPr>
            <w:rFonts w:ascii="Times New Roman" w:hAnsi="Times New Roman"/>
            <w:sz w:val="24"/>
            <w:szCs w:val="24"/>
            <w:lang w:val="en-US"/>
          </w:rPr>
          <w:t xml:space="preserve"> in Arctic Ocean. </w:t>
        </w:r>
      </w:ins>
      <w:ins w:id="2881" w:author="Plankton" w:date="2019-06-04T19:38:00Z">
        <w:r>
          <w:rPr>
            <w:rFonts w:ascii="Times New Roman" w:hAnsi="Times New Roman"/>
            <w:sz w:val="24"/>
            <w:szCs w:val="24"/>
            <w:lang w:val="en-US"/>
          </w:rPr>
          <w:t>T</w:t>
        </w:r>
      </w:ins>
      <w:ins w:id="2882" w:author="Plankton" w:date="2019-06-04T19:36:00Z">
        <w:r>
          <w:rPr>
            <w:rFonts w:ascii="Times New Roman" w:hAnsi="Times New Roman"/>
            <w:sz w:val="24"/>
            <w:szCs w:val="24"/>
            <w:lang w:val="en-US"/>
          </w:rPr>
          <w:t xml:space="preserve">his can </w:t>
        </w:r>
      </w:ins>
      <w:ins w:id="2883" w:author="Plankton" w:date="2019-06-04T19:39:00Z">
        <w:r>
          <w:rPr>
            <w:rFonts w:ascii="Times New Roman" w:hAnsi="Times New Roman"/>
            <w:sz w:val="24"/>
            <w:szCs w:val="24"/>
            <w:lang w:val="en-US"/>
          </w:rPr>
          <w:t xml:space="preserve">also </w:t>
        </w:r>
      </w:ins>
      <w:ins w:id="2884" w:author="Plankton" w:date="2019-06-04T19:36:00Z">
        <w:r>
          <w:rPr>
            <w:rFonts w:ascii="Times New Roman" w:hAnsi="Times New Roman"/>
            <w:sz w:val="24"/>
            <w:szCs w:val="24"/>
            <w:lang w:val="en-US"/>
          </w:rPr>
          <w:t xml:space="preserve">be reasonable explanation of </w:t>
        </w:r>
      </w:ins>
      <w:ins w:id="2885" w:author="Plankton" w:date="2019-06-04T19:36:00Z">
        <w:r>
          <w:rPr>
            <w:rFonts w:ascii="Times New Roman" w:hAnsi="Times New Roman"/>
            <w:i/>
            <w:sz w:val="24"/>
            <w:szCs w:val="24"/>
            <w:lang w:val="en-US"/>
          </w:rPr>
          <w:t>Calanus</w:t>
        </w:r>
      </w:ins>
      <w:ins w:id="2886" w:author="Plankton" w:date="2019-06-04T19:36:00Z">
        <w:r>
          <w:rPr>
            <w:rFonts w:ascii="Times New Roman" w:hAnsi="Times New Roman"/>
            <w:sz w:val="24"/>
            <w:szCs w:val="24"/>
            <w:lang w:val="en-US"/>
          </w:rPr>
          <w:t xml:space="preserve"> success in the White Sea.</w:t>
        </w:r>
        <w:commentRangeEnd w:id="22"/>
      </w:ins>
      <w:ins w:id="2887" w:author="Plankton" w:date="2019-06-04T19:36:00Z">
        <w:r>
          <w:rPr>
            <w:rStyle w:val="13"/>
          </w:rPr>
          <w:commentReference w:id="22"/>
        </w:r>
      </w:ins>
      <w:ins w:id="2888" w:author="Plankton" w:date="2019-06-08T16:07:00Z">
        <w:r>
          <w:rPr>
            <w:rFonts w:ascii="Times New Roman" w:hAnsi="Times New Roman"/>
            <w:sz w:val="24"/>
            <w:szCs w:val="24"/>
            <w:lang w:val="en-US"/>
            <w:rPrChange w:id="2889" w:author="Plankton" w:date="2019-06-08T16:07:00Z">
              <w:rPr>
                <w:rFonts w:ascii="Times New Roman" w:hAnsi="Times New Roman"/>
                <w:sz w:val="24"/>
                <w:szCs w:val="24"/>
              </w:rPr>
            </w:rPrChange>
          </w:rPr>
          <w:t xml:space="preserve"> </w:t>
        </w:r>
      </w:ins>
    </w:p>
    <w:p>
      <w:pPr>
        <w:spacing w:line="360" w:lineRule="auto"/>
        <w:ind w:firstLine="709"/>
        <w:jc w:val="both"/>
        <w:rPr>
          <w:ins w:id="2890" w:author="Plankton" w:date="2019-06-04T12:28:00Z"/>
          <w:rFonts w:ascii="Times New Roman" w:hAnsi="Times New Roman"/>
          <w:sz w:val="24"/>
          <w:szCs w:val="24"/>
        </w:rPr>
      </w:pPr>
      <w:ins w:id="2891" w:author="Plankton" w:date="2019-06-04T15:25:00Z">
        <w:r>
          <w:rPr>
            <w:rFonts w:ascii="Times New Roman" w:hAnsi="Times New Roman"/>
            <w:sz w:val="24"/>
            <w:szCs w:val="24"/>
          </w:rPr>
          <w:t>С</w:t>
        </w:r>
      </w:ins>
      <w:ins w:id="2892" w:author="Plankton" w:date="2019-06-04T15:19:00Z">
        <w:r>
          <w:rPr>
            <w:rFonts w:ascii="Times New Roman" w:hAnsi="Times New Roman"/>
            <w:sz w:val="24"/>
            <w:szCs w:val="24"/>
          </w:rPr>
          <w:t>роки появления</w:t>
        </w:r>
      </w:ins>
      <w:ins w:id="2893" w:author="Plankton" w:date="2019-06-04T15:25:00Z">
        <w:r>
          <w:rPr>
            <w:rFonts w:ascii="Times New Roman" w:hAnsi="Times New Roman"/>
            <w:sz w:val="24"/>
            <w:szCs w:val="24"/>
          </w:rPr>
          <w:t xml:space="preserve"> молоди</w:t>
        </w:r>
      </w:ins>
      <w:ins w:id="2894" w:author="Plankton" w:date="2019-06-04T15:19:00Z">
        <w:r>
          <w:rPr>
            <w:rFonts w:ascii="Times New Roman" w:hAnsi="Times New Roman"/>
            <w:sz w:val="24"/>
            <w:szCs w:val="24"/>
          </w:rPr>
          <w:t xml:space="preserve"> </w:t>
        </w:r>
      </w:ins>
      <w:ins w:id="2895" w:author="Plankton" w:date="2019-06-04T12:12:00Z">
        <w:r>
          <w:rPr>
            <w:rFonts w:ascii="Times New Roman" w:hAnsi="Times New Roman"/>
            <w:i/>
            <w:sz w:val="24"/>
            <w:szCs w:val="24"/>
            <w:lang w:val="en-US"/>
          </w:rPr>
          <w:t>Pseudocalanus</w:t>
        </w:r>
      </w:ins>
      <w:ins w:id="2896" w:author="Plankton" w:date="2019-06-04T12:12:00Z">
        <w:r>
          <w:rPr>
            <w:rFonts w:ascii="Times New Roman" w:hAnsi="Times New Roman"/>
            <w:sz w:val="24"/>
            <w:szCs w:val="24"/>
          </w:rPr>
          <w:t xml:space="preserve"> </w:t>
        </w:r>
      </w:ins>
      <w:ins w:id="2897" w:author="Plankton" w:date="2019-06-04T12:12:00Z">
        <w:r>
          <w:rPr>
            <w:rFonts w:ascii="Times New Roman" w:hAnsi="Times New Roman"/>
            <w:sz w:val="24"/>
            <w:szCs w:val="24"/>
            <w:lang w:val="en-US"/>
          </w:rPr>
          <w:t>spp</w:t>
        </w:r>
      </w:ins>
      <w:ins w:id="2898" w:author="Plankton" w:date="2019-06-04T12:12:00Z">
        <w:r>
          <w:rPr>
            <w:rFonts w:ascii="Times New Roman" w:hAnsi="Times New Roman"/>
            <w:sz w:val="24"/>
            <w:szCs w:val="24"/>
          </w:rPr>
          <w:t>.</w:t>
        </w:r>
      </w:ins>
      <w:ins w:id="2899" w:author="Plankton" w:date="2019-06-04T15:25:00Z">
        <w:r>
          <w:rPr>
            <w:rFonts w:ascii="Times New Roman" w:hAnsi="Times New Roman"/>
            <w:sz w:val="24"/>
            <w:szCs w:val="24"/>
          </w:rPr>
          <w:t xml:space="preserve"> сместились </w:t>
        </w:r>
      </w:ins>
      <w:ins w:id="2900" w:author="Plankton" w:date="2019-06-04T15:26:00Z">
        <w:r>
          <w:rPr>
            <w:rFonts w:ascii="Times New Roman" w:hAnsi="Times New Roman"/>
            <w:sz w:val="24"/>
            <w:szCs w:val="24"/>
          </w:rPr>
          <w:t xml:space="preserve">немногим меньше, чем сроки появления </w:t>
        </w:r>
      </w:ins>
      <w:ins w:id="2901" w:author="Plankton" w:date="2019-06-04T15:26:00Z">
        <w:r>
          <w:rPr>
            <w:rFonts w:ascii="Times New Roman" w:hAnsi="Times New Roman"/>
            <w:i/>
            <w:sz w:val="24"/>
            <w:szCs w:val="24"/>
            <w:lang w:val="en-US"/>
          </w:rPr>
          <w:t>Calanus</w:t>
        </w:r>
      </w:ins>
      <w:ins w:id="2902" w:author="Plankton" w:date="2019-06-04T15:26:00Z">
        <w:r>
          <w:rPr>
            <w:rFonts w:ascii="Times New Roman" w:hAnsi="Times New Roman"/>
            <w:sz w:val="24"/>
            <w:szCs w:val="24"/>
          </w:rPr>
          <w:t xml:space="preserve"> </w:t>
        </w:r>
      </w:ins>
      <w:ins w:id="2903" w:author="Plankton" w:date="2019-06-04T15:38:00Z">
        <w:r>
          <w:rPr>
            <w:rFonts w:ascii="Times New Roman" w:hAnsi="Times New Roman"/>
            <w:sz w:val="24"/>
            <w:szCs w:val="24"/>
          </w:rPr>
          <w:t xml:space="preserve">– </w:t>
        </w:r>
      </w:ins>
      <w:ins w:id="2904" w:author="Plankton" w:date="2019-06-04T15:26:00Z">
        <w:r>
          <w:rPr>
            <w:rFonts w:ascii="Times New Roman" w:hAnsi="Times New Roman"/>
            <w:sz w:val="24"/>
            <w:szCs w:val="24"/>
          </w:rPr>
          <w:t xml:space="preserve">примерно на 23 дня. Однако из-за </w:t>
        </w:r>
      </w:ins>
      <w:ins w:id="2905" w:author="Plankton" w:date="2019-06-04T15:27:00Z">
        <w:r>
          <w:rPr>
            <w:rFonts w:ascii="Times New Roman" w:hAnsi="Times New Roman"/>
            <w:sz w:val="24"/>
            <w:szCs w:val="24"/>
          </w:rPr>
          <w:t xml:space="preserve">резких колебаний показателя в начале 1970-х и в начале 1990-х изменения </w:t>
        </w:r>
      </w:ins>
      <w:ins w:id="2906" w:author="Plankton" w:date="2019-06-04T15:38:00Z">
        <w:r>
          <w:rPr>
            <w:rFonts w:ascii="Times New Roman" w:hAnsi="Times New Roman"/>
            <w:sz w:val="24"/>
            <w:szCs w:val="24"/>
          </w:rPr>
          <w:t>оказались</w:t>
        </w:r>
      </w:ins>
      <w:ins w:id="2907" w:author="Plankton" w:date="2019-06-04T15:27:00Z">
        <w:r>
          <w:rPr>
            <w:rFonts w:ascii="Times New Roman" w:hAnsi="Times New Roman"/>
            <w:sz w:val="24"/>
            <w:szCs w:val="24"/>
          </w:rPr>
          <w:t xml:space="preserve"> недостоверны (см. рис. </w:t>
        </w:r>
      </w:ins>
      <w:ins w:id="2908" w:author="Plankton" w:date="2019-06-04T15:28:00Z">
        <w:r>
          <w:rPr>
            <w:rFonts w:ascii="Times New Roman" w:hAnsi="Times New Roman"/>
            <w:sz w:val="24"/>
            <w:szCs w:val="24"/>
          </w:rPr>
          <w:t>5</w:t>
        </w:r>
      </w:ins>
      <w:ins w:id="2909" w:author="Plankton" w:date="2019-06-04T15:27:00Z">
        <w:r>
          <w:rPr>
            <w:rFonts w:ascii="Times New Roman" w:hAnsi="Times New Roman"/>
            <w:sz w:val="24"/>
            <w:szCs w:val="24"/>
          </w:rPr>
          <w:t>)</w:t>
        </w:r>
      </w:ins>
      <w:ins w:id="2910" w:author="Plankton" w:date="2019-06-04T12:12:00Z">
        <w:r>
          <w:rPr>
            <w:rFonts w:ascii="Times New Roman" w:hAnsi="Times New Roman"/>
            <w:sz w:val="24"/>
            <w:szCs w:val="24"/>
          </w:rPr>
          <w:t>.</w:t>
        </w:r>
      </w:ins>
      <w:ins w:id="2911" w:author="Plankton" w:date="2019-06-04T15:22:00Z">
        <w:r>
          <w:rPr>
            <w:rFonts w:ascii="Times New Roman" w:hAnsi="Times New Roman"/>
            <w:sz w:val="24"/>
            <w:szCs w:val="24"/>
          </w:rPr>
          <w:t xml:space="preserve"> </w:t>
        </w:r>
      </w:ins>
      <w:ins w:id="2912" w:author="Plankton" w:date="2019-06-04T12:12:00Z">
        <w:r>
          <w:rPr>
            <w:rFonts w:ascii="Times New Roman" w:hAnsi="Times New Roman"/>
            <w:sz w:val="24"/>
            <w:szCs w:val="24"/>
          </w:rPr>
          <w:t xml:space="preserve">Рост численности </w:t>
        </w:r>
      </w:ins>
      <w:ins w:id="2913" w:author="Plankton" w:date="2019-06-04T15:25:00Z">
        <w:r>
          <w:rPr>
            <w:rFonts w:ascii="Times New Roman" w:hAnsi="Times New Roman"/>
            <w:i/>
            <w:sz w:val="24"/>
            <w:szCs w:val="24"/>
            <w:lang w:val="en-US"/>
          </w:rPr>
          <w:t>Pseudocalanus</w:t>
        </w:r>
      </w:ins>
      <w:ins w:id="2914" w:author="Plankton" w:date="2019-06-04T15:25:00Z">
        <w:r>
          <w:rPr>
            <w:rFonts w:ascii="Times New Roman" w:hAnsi="Times New Roman"/>
            <w:sz w:val="24"/>
            <w:szCs w:val="24"/>
          </w:rPr>
          <w:t xml:space="preserve"> </w:t>
        </w:r>
      </w:ins>
      <w:ins w:id="2915" w:author="Plankton" w:date="2019-06-04T15:25:00Z">
        <w:r>
          <w:rPr>
            <w:rFonts w:ascii="Times New Roman" w:hAnsi="Times New Roman"/>
            <w:sz w:val="24"/>
            <w:szCs w:val="24"/>
            <w:lang w:val="en-US"/>
          </w:rPr>
          <w:t>spp</w:t>
        </w:r>
      </w:ins>
      <w:ins w:id="2916" w:author="Plankton" w:date="2019-06-04T15:25:00Z">
        <w:r>
          <w:rPr>
            <w:rFonts w:ascii="Times New Roman" w:hAnsi="Times New Roman"/>
            <w:sz w:val="24"/>
            <w:szCs w:val="24"/>
          </w:rPr>
          <w:t xml:space="preserve">. </w:t>
        </w:r>
      </w:ins>
      <w:ins w:id="2917" w:author="Plankton" w:date="2019-06-04T12:12:00Z">
        <w:r>
          <w:rPr>
            <w:rFonts w:ascii="Times New Roman" w:hAnsi="Times New Roman"/>
            <w:sz w:val="24"/>
            <w:szCs w:val="24"/>
          </w:rPr>
          <w:t xml:space="preserve">с 1961 г. </w:t>
        </w:r>
      </w:ins>
      <w:ins w:id="2918" w:author="Plankton" w:date="2019-06-04T15:20:00Z">
        <w:r>
          <w:rPr>
            <w:rFonts w:ascii="Times New Roman" w:hAnsi="Times New Roman"/>
            <w:sz w:val="24"/>
            <w:szCs w:val="24"/>
          </w:rPr>
          <w:t xml:space="preserve">также </w:t>
        </w:r>
      </w:ins>
      <w:ins w:id="2919" w:author="Plankton" w:date="2019-06-04T12:12:00Z">
        <w:r>
          <w:rPr>
            <w:rFonts w:ascii="Times New Roman" w:hAnsi="Times New Roman"/>
            <w:sz w:val="24"/>
            <w:szCs w:val="24"/>
          </w:rPr>
          <w:t xml:space="preserve">был недостоверным и относительно небольшим (30% средней многолетней численности), по сравнению с </w:t>
        </w:r>
      </w:ins>
      <w:ins w:id="2920" w:author="Plankton" w:date="2019-06-04T12:12:00Z">
        <w:r>
          <w:rPr>
            <w:rFonts w:ascii="Times New Roman" w:hAnsi="Times New Roman"/>
            <w:i/>
            <w:sz w:val="24"/>
            <w:szCs w:val="24"/>
            <w:lang w:val="en-US"/>
          </w:rPr>
          <w:t>Calanus</w:t>
        </w:r>
      </w:ins>
      <w:ins w:id="2921" w:author="Plankton" w:date="2019-06-04T12:12:00Z">
        <w:r>
          <w:rPr>
            <w:rFonts w:ascii="Times New Roman" w:hAnsi="Times New Roman"/>
            <w:i/>
            <w:sz w:val="24"/>
            <w:szCs w:val="24"/>
          </w:rPr>
          <w:t xml:space="preserve"> </w:t>
        </w:r>
      </w:ins>
      <w:ins w:id="2922" w:author="Plankton" w:date="2019-06-04T12:12:00Z">
        <w:r>
          <w:rPr>
            <w:rFonts w:ascii="Times New Roman" w:hAnsi="Times New Roman"/>
            <w:i/>
            <w:sz w:val="24"/>
            <w:szCs w:val="24"/>
            <w:lang w:val="en-US"/>
          </w:rPr>
          <w:t>glacialis</w:t>
        </w:r>
      </w:ins>
      <w:ins w:id="2923" w:author="Plankton" w:date="2019-06-04T12:12:00Z">
        <w:r>
          <w:rPr>
            <w:rFonts w:ascii="Times New Roman" w:hAnsi="Times New Roman"/>
            <w:sz w:val="24"/>
            <w:szCs w:val="24"/>
          </w:rPr>
          <w:t xml:space="preserve"> численность которого выросла почти вдвое. Однако, учитывая экологическое сходство этих двух видов (</w:t>
        </w:r>
      </w:ins>
      <w:ins w:id="2924" w:author="Plankton" w:date="2019-06-10T18:52:00Z">
        <w:r>
          <w:rPr>
            <w:rFonts w:ascii="Times New Roman" w:hAnsi="Times New Roman"/>
            <w:sz w:val="24"/>
            <w:szCs w:val="24"/>
          </w:rPr>
          <w:t xml:space="preserve">сроки размножения и </w:t>
        </w:r>
      </w:ins>
      <w:ins w:id="2925" w:author="Plankton" w:date="2019-06-04T12:12:00Z">
        <w:r>
          <w:rPr>
            <w:rFonts w:ascii="Times New Roman" w:hAnsi="Times New Roman"/>
            <w:sz w:val="24"/>
            <w:szCs w:val="24"/>
          </w:rPr>
          <w:t>пищевые предпочтения</w:t>
        </w:r>
      </w:ins>
      <w:ins w:id="2926" w:author="Plankton" w:date="2019-06-10T18:52:00Z">
        <w:r>
          <w:rPr>
            <w:rFonts w:ascii="Times New Roman" w:hAnsi="Times New Roman"/>
            <w:sz w:val="24"/>
            <w:szCs w:val="24"/>
          </w:rPr>
          <w:t xml:space="preserve"> в период размножения и раннего развития</w:t>
        </w:r>
      </w:ins>
      <w:ins w:id="2927" w:author="Plankton" w:date="2019-06-04T12:12:00Z">
        <w:r>
          <w:rPr>
            <w:rFonts w:ascii="Times New Roman" w:hAnsi="Times New Roman"/>
            <w:sz w:val="24"/>
            <w:szCs w:val="24"/>
          </w:rPr>
          <w:t xml:space="preserve">; </w:t>
        </w:r>
      </w:ins>
      <w:ins w:id="2928" w:author="Plankton" w:date="2019-06-10T18:50:00Z">
        <w:r>
          <w:rPr>
            <w:rFonts w:ascii="Times New Roman" w:hAnsi="Times New Roman"/>
            <w:sz w:val="24"/>
            <w:szCs w:val="24"/>
          </w:rPr>
          <w:t>Lischka</w:t>
        </w:r>
      </w:ins>
      <w:ins w:id="2929" w:author="Plankton" w:date="2019-06-10T18:50:00Z">
        <w:r>
          <w:rPr>
            <w:rFonts w:ascii="Times New Roman" w:hAnsi="Times New Roman"/>
            <w:sz w:val="24"/>
            <w:szCs w:val="24"/>
            <w:lang w:val="ru-RU"/>
            <w:rPrChange w:id="2930" w:author="Plankton" w:date="2019-06-10T18:50:00Z">
              <w:rPr>
                <w:rFonts w:ascii="Times New Roman" w:hAnsi="Times New Roman"/>
                <w:sz w:val="24"/>
                <w:szCs w:val="24"/>
                <w:lang w:val="en-US"/>
              </w:rPr>
            </w:rPrChange>
          </w:rPr>
          <w:t>.</w:t>
        </w:r>
      </w:ins>
      <w:ins w:id="2931" w:author="Plankton" w:date="2019-06-10T18:50:00Z">
        <w:r>
          <w:rPr>
            <w:rFonts w:ascii="Times New Roman" w:hAnsi="Times New Roman"/>
            <w:sz w:val="24"/>
            <w:szCs w:val="24"/>
          </w:rPr>
          <w:t xml:space="preserve"> Hagen</w:t>
        </w:r>
      </w:ins>
      <w:ins w:id="2932" w:author="Plankton" w:date="2019-06-10T18:50:00Z">
        <w:r>
          <w:rPr>
            <w:rFonts w:ascii="Times New Roman" w:hAnsi="Times New Roman"/>
            <w:sz w:val="24"/>
            <w:szCs w:val="24"/>
            <w:lang w:val="ru-RU"/>
            <w:rPrChange w:id="2933" w:author="Plankton" w:date="2019-06-10T18:50:00Z">
              <w:rPr>
                <w:rFonts w:ascii="Times New Roman" w:hAnsi="Times New Roman"/>
                <w:sz w:val="24"/>
                <w:szCs w:val="24"/>
                <w:lang w:val="en-US"/>
              </w:rPr>
            </w:rPrChange>
          </w:rPr>
          <w:t>, 200</w:t>
        </w:r>
      </w:ins>
      <w:ins w:id="2934" w:author="Plankton" w:date="2019-06-10T18:50:00Z">
        <w:r>
          <w:rPr>
            <w:rFonts w:ascii="Times New Roman" w:hAnsi="Times New Roman"/>
            <w:sz w:val="24"/>
            <w:szCs w:val="24"/>
          </w:rPr>
          <w:t xml:space="preserve">7; </w:t>
        </w:r>
      </w:ins>
      <w:ins w:id="2935" w:author="Plankton" w:date="2019-06-10T18:51:00Z">
        <w:r>
          <w:rPr>
            <w:rFonts w:ascii="Times New Roman" w:hAnsi="Times New Roman"/>
            <w:sz w:val="24"/>
            <w:szCs w:val="24"/>
            <w:lang w:val="en-US"/>
          </w:rPr>
          <w:t>Falk</w:t>
        </w:r>
      </w:ins>
      <w:ins w:id="2936" w:author="Plankton" w:date="2019-06-10T18:51:00Z">
        <w:r>
          <w:rPr>
            <w:rFonts w:ascii="Times New Roman" w:hAnsi="Times New Roman"/>
            <w:sz w:val="24"/>
            <w:szCs w:val="24"/>
            <w:lang w:val="ru-RU"/>
            <w:rPrChange w:id="2937" w:author="Plankton" w:date="2019-06-10T18:51:00Z">
              <w:rPr>
                <w:rFonts w:ascii="Times New Roman" w:hAnsi="Times New Roman"/>
                <w:sz w:val="24"/>
                <w:szCs w:val="24"/>
                <w:lang w:val="en-US"/>
              </w:rPr>
            </w:rPrChange>
          </w:rPr>
          <w:t>-</w:t>
        </w:r>
      </w:ins>
      <w:ins w:id="2938" w:author="Plankton" w:date="2019-06-10T18:51:00Z">
        <w:r>
          <w:rPr>
            <w:rFonts w:ascii="Times New Roman" w:hAnsi="Times New Roman"/>
            <w:sz w:val="24"/>
            <w:szCs w:val="24"/>
            <w:lang w:val="en-US"/>
          </w:rPr>
          <w:t>Petersen</w:t>
        </w:r>
      </w:ins>
      <w:ins w:id="2939" w:author="Plankton" w:date="2019-06-10T18:51:00Z">
        <w:r>
          <w:rPr>
            <w:rFonts w:ascii="Times New Roman" w:hAnsi="Times New Roman"/>
            <w:sz w:val="24"/>
            <w:szCs w:val="24"/>
            <w:lang w:val="ru-RU"/>
            <w:rPrChange w:id="2940" w:author="Plankton" w:date="2019-06-10T18:51:00Z">
              <w:rPr>
                <w:rFonts w:ascii="Times New Roman" w:hAnsi="Times New Roman"/>
                <w:sz w:val="24"/>
                <w:szCs w:val="24"/>
                <w:lang w:val="en-US"/>
              </w:rPr>
            </w:rPrChange>
          </w:rPr>
          <w:t xml:space="preserve"> </w:t>
        </w:r>
      </w:ins>
      <w:ins w:id="2941" w:author="Plankton" w:date="2019-06-10T18:51:00Z">
        <w:r>
          <w:rPr>
            <w:rFonts w:ascii="Times New Roman" w:hAnsi="Times New Roman"/>
            <w:sz w:val="24"/>
            <w:szCs w:val="24"/>
            <w:lang w:val="en-US"/>
          </w:rPr>
          <w:t>et</w:t>
        </w:r>
      </w:ins>
      <w:ins w:id="2942" w:author="Plankton" w:date="2019-06-10T18:51:00Z">
        <w:r>
          <w:rPr>
            <w:rFonts w:ascii="Times New Roman" w:hAnsi="Times New Roman"/>
            <w:sz w:val="24"/>
            <w:szCs w:val="24"/>
            <w:lang w:val="ru-RU"/>
            <w:rPrChange w:id="2943" w:author="Plankton" w:date="2019-06-10T18:51:00Z">
              <w:rPr>
                <w:rFonts w:ascii="Times New Roman" w:hAnsi="Times New Roman"/>
                <w:sz w:val="24"/>
                <w:szCs w:val="24"/>
                <w:lang w:val="en-US"/>
              </w:rPr>
            </w:rPrChange>
          </w:rPr>
          <w:t xml:space="preserve"> </w:t>
        </w:r>
      </w:ins>
      <w:ins w:id="2944" w:author="Plankton" w:date="2019-06-10T18:51:00Z">
        <w:r>
          <w:rPr>
            <w:rFonts w:ascii="Times New Roman" w:hAnsi="Times New Roman"/>
            <w:sz w:val="24"/>
            <w:szCs w:val="24"/>
            <w:lang w:val="en-US"/>
          </w:rPr>
          <w:t>al</w:t>
        </w:r>
      </w:ins>
      <w:ins w:id="2945" w:author="Plankton" w:date="2019-06-10T18:51:00Z">
        <w:r>
          <w:rPr>
            <w:rFonts w:ascii="Times New Roman" w:hAnsi="Times New Roman"/>
            <w:sz w:val="24"/>
            <w:szCs w:val="24"/>
            <w:lang w:val="ru-RU"/>
            <w:rPrChange w:id="2946" w:author="Plankton" w:date="2019-06-10T18:51:00Z">
              <w:rPr>
                <w:rFonts w:ascii="Times New Roman" w:hAnsi="Times New Roman"/>
                <w:sz w:val="24"/>
                <w:szCs w:val="24"/>
                <w:lang w:val="en-US"/>
              </w:rPr>
            </w:rPrChange>
          </w:rPr>
          <w:t>., 2009</w:t>
        </w:r>
      </w:ins>
      <w:ins w:id="2947" w:author="Plankton" w:date="2019-06-04T12:12:00Z">
        <w:r>
          <w:rPr>
            <w:rFonts w:ascii="Times New Roman" w:hAnsi="Times New Roman"/>
            <w:sz w:val="24"/>
            <w:szCs w:val="24"/>
          </w:rPr>
          <w:t xml:space="preserve">), выводы можно сделать те же: колоссальное смещение во времени сроков развития этого вида не приводит к заметному </w:t>
        </w:r>
      </w:ins>
      <w:ins w:id="2948" w:author="Plankton" w:date="2019-06-04T12:12:00Z">
        <w:r>
          <w:rPr>
            <w:rFonts w:ascii="Times New Roman" w:hAnsi="Times New Roman"/>
            <w:sz w:val="24"/>
            <w:szCs w:val="24"/>
            <w:lang w:val="en-US"/>
          </w:rPr>
          <w:t>trophic</w:t>
        </w:r>
      </w:ins>
      <w:ins w:id="2949" w:author="Plankton" w:date="2019-06-04T12:12:00Z">
        <w:r>
          <w:rPr>
            <w:rFonts w:ascii="Times New Roman" w:hAnsi="Times New Roman"/>
            <w:sz w:val="24"/>
            <w:szCs w:val="24"/>
          </w:rPr>
          <w:t xml:space="preserve"> </w:t>
        </w:r>
      </w:ins>
      <w:ins w:id="2950" w:author="Plankton" w:date="2019-06-04T12:12:00Z">
        <w:r>
          <w:rPr>
            <w:rFonts w:ascii="Times New Roman" w:hAnsi="Times New Roman"/>
            <w:sz w:val="24"/>
            <w:szCs w:val="24"/>
            <w:lang w:val="en-US"/>
          </w:rPr>
          <w:t>mismatch</w:t>
        </w:r>
      </w:ins>
      <w:ins w:id="2951" w:author="Plankton" w:date="2019-06-04T12:12:00Z">
        <w:r>
          <w:rPr>
            <w:rFonts w:ascii="Times New Roman" w:hAnsi="Times New Roman"/>
            <w:sz w:val="24"/>
            <w:szCs w:val="24"/>
          </w:rPr>
          <w:t xml:space="preserve">. </w:t>
        </w:r>
      </w:ins>
      <w:ins w:id="2952" w:author="Plankton" w:date="2019-06-04T15:58:00Z">
        <w:r>
          <w:rPr>
            <w:rFonts w:ascii="Times New Roman" w:hAnsi="Times New Roman"/>
            <w:sz w:val="24"/>
            <w:szCs w:val="24"/>
          </w:rPr>
          <w:t xml:space="preserve">Обращает на себя внимание смещение </w:t>
        </w:r>
      </w:ins>
      <w:ins w:id="2953" w:author="Plankton" w:date="2019-06-04T16:01:00Z">
        <w:r>
          <w:rPr>
            <w:rFonts w:ascii="Times New Roman" w:hAnsi="Times New Roman"/>
            <w:sz w:val="24"/>
            <w:szCs w:val="24"/>
          </w:rPr>
          <w:t>конца сезона развития</w:t>
        </w:r>
      </w:ins>
      <w:ins w:id="2954" w:author="Plankton" w:date="2019-06-04T15:58:00Z">
        <w:r>
          <w:rPr>
            <w:rFonts w:ascii="Times New Roman" w:hAnsi="Times New Roman"/>
            <w:sz w:val="24"/>
            <w:szCs w:val="24"/>
          </w:rPr>
          <w:t xml:space="preserve"> </w:t>
        </w:r>
      </w:ins>
      <w:ins w:id="2955" w:author="Plankton" w:date="2019-06-04T15:59:00Z">
        <w:r>
          <w:rPr>
            <w:rFonts w:ascii="Times New Roman" w:hAnsi="Times New Roman"/>
            <w:i/>
            <w:sz w:val="24"/>
            <w:szCs w:val="24"/>
            <w:lang w:val="en-US"/>
          </w:rPr>
          <w:t>Pseudocalanus</w:t>
        </w:r>
      </w:ins>
      <w:ins w:id="2956" w:author="Plankton" w:date="2019-06-04T15:59:00Z">
        <w:r>
          <w:rPr>
            <w:rFonts w:ascii="Times New Roman" w:hAnsi="Times New Roman"/>
            <w:sz w:val="24"/>
            <w:szCs w:val="24"/>
          </w:rPr>
          <w:t xml:space="preserve"> </w:t>
        </w:r>
      </w:ins>
      <w:ins w:id="2957" w:author="Plankton" w:date="2019-06-04T15:59:00Z">
        <w:r>
          <w:rPr>
            <w:rFonts w:ascii="Times New Roman" w:hAnsi="Times New Roman"/>
            <w:sz w:val="24"/>
            <w:szCs w:val="24"/>
            <w:lang w:val="en-US"/>
          </w:rPr>
          <w:t>spp</w:t>
        </w:r>
      </w:ins>
      <w:ins w:id="2958" w:author="Plankton" w:date="2019-06-04T15:59:00Z">
        <w:r>
          <w:rPr>
            <w:rFonts w:ascii="Times New Roman" w:hAnsi="Times New Roman"/>
            <w:sz w:val="24"/>
            <w:szCs w:val="24"/>
          </w:rPr>
          <w:t xml:space="preserve">. </w:t>
        </w:r>
      </w:ins>
      <w:ins w:id="2959" w:author="Plankton" w:date="2019-06-04T16:00:00Z">
        <w:r>
          <w:rPr>
            <w:rFonts w:ascii="Times New Roman" w:hAnsi="Times New Roman"/>
            <w:sz w:val="24"/>
            <w:szCs w:val="24"/>
          </w:rPr>
          <w:t>почти на полтора месяца (38 дней). У</w:t>
        </w:r>
      </w:ins>
      <w:ins w:id="2960" w:author="Plankton" w:date="2019-06-04T16:01:00Z">
        <w:r>
          <w:rPr>
            <w:rFonts w:ascii="Times New Roman" w:hAnsi="Times New Roman"/>
            <w:sz w:val="24"/>
            <w:szCs w:val="24"/>
          </w:rPr>
          <w:t>читывая, что начало сезона</w:t>
        </w:r>
      </w:ins>
      <w:ins w:id="2961" w:author="Plankton" w:date="2019-06-04T16:02:00Z">
        <w:r>
          <w:rPr>
            <w:rFonts w:ascii="Times New Roman" w:hAnsi="Times New Roman"/>
            <w:sz w:val="24"/>
            <w:szCs w:val="24"/>
          </w:rPr>
          <w:t xml:space="preserve"> сместилось всего на 23 дня</w:t>
        </w:r>
      </w:ins>
      <w:ins w:id="2962" w:author="Plankton" w:date="2019-06-04T16:01:00Z">
        <w:r>
          <w:rPr>
            <w:rFonts w:ascii="Times New Roman" w:hAnsi="Times New Roman"/>
            <w:sz w:val="24"/>
            <w:szCs w:val="24"/>
          </w:rPr>
          <w:t xml:space="preserve">, можно говорить </w:t>
        </w:r>
      </w:ins>
      <w:ins w:id="2963" w:author="Plankton" w:date="2019-06-04T16:02:00Z">
        <w:r>
          <w:rPr>
            <w:rFonts w:ascii="Times New Roman" w:hAnsi="Times New Roman"/>
            <w:sz w:val="24"/>
            <w:szCs w:val="24"/>
          </w:rPr>
          <w:t xml:space="preserve">о сокращении </w:t>
        </w:r>
      </w:ins>
      <w:ins w:id="2964" w:author="Plankton" w:date="2019-06-04T16:20:00Z">
        <w:r>
          <w:rPr>
            <w:rFonts w:ascii="Times New Roman" w:hAnsi="Times New Roman"/>
            <w:sz w:val="24"/>
            <w:szCs w:val="24"/>
          </w:rPr>
          <w:t>сезона активного развития</w:t>
        </w:r>
      </w:ins>
      <w:ins w:id="2965" w:author="Plankton" w:date="2019-06-04T16:02:00Z">
        <w:r>
          <w:rPr>
            <w:rFonts w:ascii="Times New Roman" w:hAnsi="Times New Roman"/>
            <w:sz w:val="24"/>
            <w:szCs w:val="24"/>
          </w:rPr>
          <w:t xml:space="preserve"> </w:t>
        </w:r>
      </w:ins>
      <w:ins w:id="2966" w:author="Plankton" w:date="2019-06-04T16:03:00Z">
        <w:r>
          <w:rPr>
            <w:rFonts w:ascii="Times New Roman" w:hAnsi="Times New Roman"/>
            <w:i/>
            <w:sz w:val="24"/>
            <w:szCs w:val="24"/>
            <w:lang w:val="en-US"/>
          </w:rPr>
          <w:t>Pseudocalanus</w:t>
        </w:r>
      </w:ins>
      <w:ins w:id="2967" w:author="Plankton" w:date="2019-06-04T16:03:00Z">
        <w:r>
          <w:rPr>
            <w:rFonts w:ascii="Times New Roman" w:hAnsi="Times New Roman"/>
            <w:sz w:val="24"/>
            <w:szCs w:val="24"/>
          </w:rPr>
          <w:t xml:space="preserve"> </w:t>
        </w:r>
      </w:ins>
      <w:ins w:id="2968" w:author="Plankton" w:date="2019-06-04T16:03:00Z">
        <w:r>
          <w:rPr>
            <w:rFonts w:ascii="Times New Roman" w:hAnsi="Times New Roman"/>
            <w:sz w:val="24"/>
            <w:szCs w:val="24"/>
            <w:lang w:val="en-US"/>
          </w:rPr>
          <w:t>spp</w:t>
        </w:r>
      </w:ins>
      <w:ins w:id="2969" w:author="Plankton" w:date="2019-06-04T16:03:00Z">
        <w:r>
          <w:rPr>
            <w:rFonts w:ascii="Times New Roman" w:hAnsi="Times New Roman"/>
            <w:sz w:val="24"/>
            <w:szCs w:val="24"/>
          </w:rPr>
          <w:t>.</w:t>
        </w:r>
      </w:ins>
      <w:ins w:id="2970" w:author="Plankton" w:date="2019-06-08T16:15:00Z">
        <w:r>
          <w:rPr>
            <w:rFonts w:ascii="Times New Roman" w:hAnsi="Times New Roman"/>
            <w:sz w:val="24"/>
            <w:szCs w:val="24"/>
          </w:rPr>
          <w:t xml:space="preserve"> </w:t>
        </w:r>
      </w:ins>
      <w:ins w:id="2971" w:author="Plankton" w:date="2019-06-08T16:17:00Z">
        <w:r>
          <w:rPr>
            <w:rFonts w:ascii="Times New Roman" w:hAnsi="Times New Roman"/>
            <w:sz w:val="24"/>
            <w:szCs w:val="24"/>
          </w:rPr>
          <w:t xml:space="preserve">Отрицательный сдвиг сроков </w:t>
        </w:r>
      </w:ins>
      <w:ins w:id="2972" w:author="Plankton" w:date="2019-06-08T16:24:00Z">
        <w:r>
          <w:rPr>
            <w:rFonts w:ascii="Times New Roman" w:hAnsi="Times New Roman"/>
            <w:sz w:val="24"/>
            <w:szCs w:val="24"/>
            <w:lang w:val="en-US"/>
          </w:rPr>
          <w:t>center</w:t>
        </w:r>
      </w:ins>
      <w:ins w:id="2973" w:author="Plankton" w:date="2019-06-08T16:24:00Z">
        <w:r>
          <w:rPr>
            <w:rFonts w:ascii="Times New Roman" w:hAnsi="Times New Roman"/>
            <w:sz w:val="24"/>
            <w:szCs w:val="24"/>
            <w:lang w:val="ru-RU"/>
            <w:rPrChange w:id="2974" w:author="Plankton" w:date="2019-06-09T12:49:00Z">
              <w:rPr>
                <w:rFonts w:ascii="Times New Roman" w:hAnsi="Times New Roman"/>
                <w:sz w:val="24"/>
                <w:szCs w:val="24"/>
                <w:lang w:val="en-US"/>
              </w:rPr>
            </w:rPrChange>
          </w:rPr>
          <w:t>-</w:t>
        </w:r>
      </w:ins>
      <w:ins w:id="2975" w:author="Plankton" w:date="2019-06-08T16:24:00Z">
        <w:r>
          <w:rPr>
            <w:rFonts w:ascii="Times New Roman" w:hAnsi="Times New Roman"/>
            <w:sz w:val="24"/>
            <w:szCs w:val="24"/>
            <w:lang w:val="en-US"/>
          </w:rPr>
          <w:t>of</w:t>
        </w:r>
      </w:ins>
      <w:ins w:id="2976" w:author="Plankton" w:date="2019-06-08T16:24:00Z">
        <w:r>
          <w:rPr>
            <w:rFonts w:ascii="Times New Roman" w:hAnsi="Times New Roman"/>
            <w:sz w:val="24"/>
            <w:szCs w:val="24"/>
            <w:lang w:val="ru-RU"/>
            <w:rPrChange w:id="2977" w:author="Plankton" w:date="2019-06-09T12:49:00Z">
              <w:rPr>
                <w:rFonts w:ascii="Times New Roman" w:hAnsi="Times New Roman"/>
                <w:sz w:val="24"/>
                <w:szCs w:val="24"/>
                <w:lang w:val="en-US"/>
              </w:rPr>
            </w:rPrChange>
          </w:rPr>
          <w:t>-</w:t>
        </w:r>
      </w:ins>
      <w:ins w:id="2978" w:author="Plankton" w:date="2019-06-08T16:24:00Z">
        <w:r>
          <w:rPr>
            <w:rFonts w:ascii="Times New Roman" w:hAnsi="Times New Roman"/>
            <w:sz w:val="24"/>
            <w:szCs w:val="24"/>
            <w:lang w:val="en-US"/>
          </w:rPr>
          <w:t>gravity</w:t>
        </w:r>
      </w:ins>
      <w:ins w:id="2979" w:author="Plankton" w:date="2019-06-08T16:24:00Z">
        <w:r>
          <w:rPr>
            <w:rFonts w:ascii="Times New Roman" w:hAnsi="Times New Roman"/>
            <w:sz w:val="24"/>
            <w:szCs w:val="24"/>
            <w:lang w:val="ru-RU"/>
            <w:rPrChange w:id="2980" w:author="Plankton" w:date="2019-06-08T16:25:00Z">
              <w:rPr>
                <w:rFonts w:ascii="Times New Roman" w:hAnsi="Times New Roman"/>
                <w:sz w:val="24"/>
                <w:szCs w:val="24"/>
                <w:lang w:val="en-US"/>
              </w:rPr>
            </w:rPrChange>
          </w:rPr>
          <w:t xml:space="preserve"> </w:t>
        </w:r>
      </w:ins>
      <w:ins w:id="2981" w:author="Plankton" w:date="2019-06-08T16:25:00Z">
        <w:r>
          <w:rPr>
            <w:rFonts w:ascii="Times New Roman" w:hAnsi="Times New Roman"/>
            <w:sz w:val="24"/>
            <w:szCs w:val="24"/>
          </w:rPr>
          <w:t>для видов этого рода отмечен в центральной части Северного моря, что совпало с положительным трендо</w:t>
        </w:r>
      </w:ins>
      <w:ins w:id="2982" w:author="Plankton" w:date="2019-06-08T16:26:00Z">
        <w:r>
          <w:rPr>
            <w:rFonts w:ascii="Times New Roman" w:hAnsi="Times New Roman"/>
            <w:sz w:val="24"/>
            <w:szCs w:val="24"/>
          </w:rPr>
          <w:t>м</w:t>
        </w:r>
      </w:ins>
      <w:ins w:id="2983" w:author="Plankton" w:date="2019-06-08T16:25:00Z">
        <w:r>
          <w:rPr>
            <w:rFonts w:ascii="Times New Roman" w:hAnsi="Times New Roman"/>
            <w:sz w:val="24"/>
            <w:szCs w:val="24"/>
          </w:rPr>
          <w:t xml:space="preserve"> в динамике среднегодовой</w:t>
        </w:r>
      </w:ins>
      <w:ins w:id="2984" w:author="Plankton" w:date="2019-06-08T16:26:00Z">
        <w:r>
          <w:rPr>
            <w:rFonts w:ascii="Times New Roman" w:hAnsi="Times New Roman"/>
            <w:sz w:val="24"/>
            <w:szCs w:val="24"/>
          </w:rPr>
          <w:t xml:space="preserve"> темпера</w:t>
        </w:r>
      </w:ins>
      <w:ins w:id="2985" w:author="Plankton" w:date="2019-06-08T16:27:00Z">
        <w:r>
          <w:rPr>
            <w:rFonts w:ascii="Times New Roman" w:hAnsi="Times New Roman"/>
            <w:sz w:val="24"/>
            <w:szCs w:val="24"/>
          </w:rPr>
          <w:t>т</w:t>
        </w:r>
      </w:ins>
      <w:ins w:id="2986" w:author="Plankton" w:date="2019-06-08T16:26:00Z">
        <w:r>
          <w:rPr>
            <w:rFonts w:ascii="Times New Roman" w:hAnsi="Times New Roman"/>
            <w:sz w:val="24"/>
            <w:szCs w:val="24"/>
          </w:rPr>
          <w:t xml:space="preserve">уры воды на поверхности моря </w:t>
        </w:r>
      </w:ins>
      <w:ins w:id="2987" w:author="Plankton" w:date="2019-06-08T16:27:00Z">
        <w:r>
          <w:rPr>
            <w:rFonts w:ascii="Times New Roman" w:hAnsi="Times New Roman"/>
            <w:sz w:val="24"/>
            <w:szCs w:val="24"/>
          </w:rPr>
          <w:t>(</w:t>
        </w:r>
      </w:ins>
      <w:ins w:id="2988" w:author="Plankton" w:date="2019-06-08T16:27:00Z">
        <w:r>
          <w:rPr>
            <w:rFonts w:ascii="Times New Roman" w:hAnsi="Times New Roman"/>
            <w:sz w:val="24"/>
            <w:szCs w:val="24"/>
            <w:lang w:val="en-US"/>
          </w:rPr>
          <w:t>Mackas</w:t>
        </w:r>
      </w:ins>
      <w:ins w:id="2989" w:author="Plankton" w:date="2019-06-08T16:27:00Z">
        <w:r>
          <w:rPr>
            <w:rFonts w:ascii="Times New Roman" w:hAnsi="Times New Roman"/>
            <w:sz w:val="24"/>
            <w:szCs w:val="24"/>
          </w:rPr>
          <w:t xml:space="preserve"> </w:t>
        </w:r>
      </w:ins>
      <w:ins w:id="2990" w:author="Plankton" w:date="2019-06-08T16:27:00Z">
        <w:r>
          <w:rPr>
            <w:rFonts w:ascii="Times New Roman" w:hAnsi="Times New Roman"/>
            <w:sz w:val="24"/>
            <w:szCs w:val="24"/>
            <w:lang w:val="en-US"/>
          </w:rPr>
          <w:t>et</w:t>
        </w:r>
      </w:ins>
      <w:ins w:id="2991" w:author="Plankton" w:date="2019-06-08T16:27:00Z">
        <w:r>
          <w:rPr>
            <w:rFonts w:ascii="Times New Roman" w:hAnsi="Times New Roman"/>
            <w:sz w:val="24"/>
            <w:szCs w:val="24"/>
          </w:rPr>
          <w:t xml:space="preserve"> </w:t>
        </w:r>
      </w:ins>
      <w:ins w:id="2992" w:author="Plankton" w:date="2019-06-08T16:27:00Z">
        <w:r>
          <w:rPr>
            <w:rFonts w:ascii="Times New Roman" w:hAnsi="Times New Roman"/>
            <w:sz w:val="24"/>
            <w:szCs w:val="24"/>
            <w:lang w:val="en-US"/>
          </w:rPr>
          <w:t>al</w:t>
        </w:r>
      </w:ins>
      <w:ins w:id="2993" w:author="Plankton" w:date="2019-06-08T16:27:00Z">
        <w:r>
          <w:rPr>
            <w:rFonts w:ascii="Times New Roman" w:hAnsi="Times New Roman"/>
            <w:sz w:val="24"/>
            <w:szCs w:val="24"/>
          </w:rPr>
          <w:t>., 2012</w:t>
        </w:r>
      </w:ins>
      <w:ins w:id="2994" w:author="Plankton" w:date="2019-06-08T16:27:00Z">
        <w:r>
          <w:rPr>
            <w:rFonts w:ascii="Times New Roman" w:hAnsi="Times New Roman"/>
            <w:sz w:val="24"/>
            <w:szCs w:val="24"/>
            <w:lang w:val="ru-RU"/>
            <w:rPrChange w:id="2995" w:author="Plankton" w:date="2019-06-08T16:27:00Z">
              <w:rPr>
                <w:rFonts w:ascii="Times New Roman" w:hAnsi="Times New Roman"/>
                <w:sz w:val="24"/>
                <w:szCs w:val="24"/>
                <w:lang w:val="en-US"/>
              </w:rPr>
            </w:rPrChange>
          </w:rPr>
          <w:t xml:space="preserve"> </w:t>
        </w:r>
      </w:ins>
      <w:ins w:id="2996" w:author="Plankton" w:date="2019-06-08T16:27:00Z">
        <w:r>
          <w:rPr>
            <w:rFonts w:ascii="Times New Roman" w:hAnsi="Times New Roman"/>
            <w:sz w:val="24"/>
            <w:szCs w:val="24"/>
            <w:lang w:val="en-US"/>
          </w:rPr>
          <w:t>and</w:t>
        </w:r>
      </w:ins>
      <w:ins w:id="2997" w:author="Plankton" w:date="2019-06-08T16:27:00Z">
        <w:r>
          <w:rPr>
            <w:rFonts w:ascii="Times New Roman" w:hAnsi="Times New Roman"/>
            <w:sz w:val="24"/>
            <w:szCs w:val="24"/>
            <w:lang w:val="ru-RU"/>
            <w:rPrChange w:id="2998" w:author="Plankton" w:date="2019-06-08T16:27:00Z">
              <w:rPr>
                <w:rFonts w:ascii="Times New Roman" w:hAnsi="Times New Roman"/>
                <w:sz w:val="24"/>
                <w:szCs w:val="24"/>
                <w:lang w:val="en-US"/>
              </w:rPr>
            </w:rPrChange>
          </w:rPr>
          <w:t xml:space="preserve"> </w:t>
        </w:r>
      </w:ins>
      <w:ins w:id="2999" w:author="Plankton" w:date="2019-06-08T16:27:00Z">
        <w:r>
          <w:rPr>
            <w:rFonts w:ascii="Times New Roman" w:hAnsi="Times New Roman"/>
            <w:sz w:val="24"/>
            <w:szCs w:val="24"/>
            <w:lang w:val="en-US"/>
          </w:rPr>
          <w:t>references</w:t>
        </w:r>
      </w:ins>
      <w:ins w:id="3000" w:author="Plankton" w:date="2019-06-08T16:27:00Z">
        <w:r>
          <w:rPr>
            <w:rFonts w:ascii="Times New Roman" w:hAnsi="Times New Roman"/>
            <w:sz w:val="24"/>
            <w:szCs w:val="24"/>
            <w:lang w:val="ru-RU"/>
            <w:rPrChange w:id="3001" w:author="Plankton" w:date="2019-06-08T16:27:00Z">
              <w:rPr>
                <w:rFonts w:ascii="Times New Roman" w:hAnsi="Times New Roman"/>
                <w:sz w:val="24"/>
                <w:szCs w:val="24"/>
                <w:lang w:val="en-US"/>
              </w:rPr>
            </w:rPrChange>
          </w:rPr>
          <w:t xml:space="preserve"> </w:t>
        </w:r>
      </w:ins>
      <w:ins w:id="3002" w:author="Plankton" w:date="2019-06-08T16:27:00Z">
        <w:r>
          <w:rPr>
            <w:rFonts w:ascii="Times New Roman" w:hAnsi="Times New Roman"/>
            <w:sz w:val="24"/>
            <w:szCs w:val="24"/>
            <w:lang w:val="en-US"/>
          </w:rPr>
          <w:t>therein</w:t>
        </w:r>
      </w:ins>
      <w:ins w:id="3003" w:author="Plankton" w:date="2019-06-08T16:27:00Z">
        <w:r>
          <w:rPr>
            <w:rFonts w:ascii="Times New Roman" w:hAnsi="Times New Roman"/>
            <w:sz w:val="24"/>
            <w:szCs w:val="24"/>
          </w:rPr>
          <w:t>).</w:t>
        </w:r>
      </w:ins>
    </w:p>
    <w:p>
      <w:pPr>
        <w:spacing w:line="360" w:lineRule="auto"/>
        <w:ind w:firstLine="709"/>
        <w:jc w:val="both"/>
        <w:rPr>
          <w:ins w:id="3004" w:author="Plankton" w:date="2019-06-04T13:11:00Z"/>
          <w:rFonts w:ascii="Times New Roman" w:hAnsi="Times New Roman"/>
          <w:sz w:val="24"/>
          <w:szCs w:val="24"/>
        </w:rPr>
      </w:pPr>
      <w:ins w:id="3005" w:author="Plankton" w:date="2019-06-04T12:29:00Z">
        <w:r>
          <w:rPr>
            <w:rFonts w:ascii="Times New Roman" w:hAnsi="Times New Roman"/>
            <w:sz w:val="24"/>
            <w:szCs w:val="24"/>
          </w:rPr>
          <w:t xml:space="preserve">В связи с вышесказанным, можно </w:t>
        </w:r>
      </w:ins>
      <w:ins w:id="3006" w:author="Plankton" w:date="2019-06-04T12:31:00Z">
        <w:r>
          <w:rPr>
            <w:rFonts w:ascii="Times New Roman" w:hAnsi="Times New Roman"/>
            <w:sz w:val="24"/>
            <w:szCs w:val="24"/>
          </w:rPr>
          <w:t>предположить, что существует</w:t>
        </w:r>
      </w:ins>
      <w:ins w:id="3007" w:author="Plankton" w:date="2019-06-04T12:29:00Z">
        <w:r>
          <w:rPr>
            <w:rFonts w:ascii="Times New Roman" w:hAnsi="Times New Roman"/>
            <w:sz w:val="24"/>
            <w:szCs w:val="24"/>
          </w:rPr>
          <w:t xml:space="preserve"> синхро</w:t>
        </w:r>
      </w:ins>
      <w:ins w:id="3008" w:author="Plankton" w:date="2019-06-04T12:30:00Z">
        <w:r>
          <w:rPr>
            <w:rFonts w:ascii="Times New Roman" w:hAnsi="Times New Roman"/>
            <w:sz w:val="24"/>
            <w:szCs w:val="24"/>
          </w:rPr>
          <w:t>низаци</w:t>
        </w:r>
      </w:ins>
      <w:ins w:id="3009" w:author="Plankton" w:date="2019-06-04T12:31:00Z">
        <w:r>
          <w:rPr>
            <w:rFonts w:ascii="Times New Roman" w:hAnsi="Times New Roman"/>
            <w:sz w:val="24"/>
            <w:szCs w:val="24"/>
          </w:rPr>
          <w:t>я</w:t>
        </w:r>
      </w:ins>
      <w:ins w:id="3010" w:author="Plankton" w:date="2019-06-04T12:30:00Z">
        <w:r>
          <w:rPr>
            <w:rFonts w:ascii="Times New Roman" w:hAnsi="Times New Roman"/>
            <w:sz w:val="24"/>
            <w:szCs w:val="24"/>
          </w:rPr>
          <w:t xml:space="preserve"> </w:t>
        </w:r>
      </w:ins>
      <w:ins w:id="3011" w:author="Plankton" w:date="2019-06-04T12:31:00Z">
        <w:r>
          <w:rPr>
            <w:rFonts w:ascii="Times New Roman" w:hAnsi="Times New Roman"/>
            <w:sz w:val="24"/>
            <w:szCs w:val="24"/>
          </w:rPr>
          <w:t xml:space="preserve">сроков основных событий в жизненных циклах весенних холодноводных видов </w:t>
        </w:r>
      </w:ins>
      <w:ins w:id="3012" w:author="Plankton" w:date="2019-06-04T12:32:00Z">
        <w:r>
          <w:rPr>
            <w:rFonts w:ascii="Times New Roman" w:hAnsi="Times New Roman"/>
            <w:sz w:val="24"/>
            <w:szCs w:val="24"/>
          </w:rPr>
          <w:t xml:space="preserve">с </w:t>
        </w:r>
      </w:ins>
      <w:ins w:id="3013" w:author="Plankton" w:date="2019-06-04T12:30:00Z">
        <w:r>
          <w:rPr>
            <w:rFonts w:ascii="Times New Roman" w:hAnsi="Times New Roman"/>
            <w:sz w:val="24"/>
            <w:szCs w:val="24"/>
          </w:rPr>
          <w:t>изменени</w:t>
        </w:r>
      </w:ins>
      <w:ins w:id="3014" w:author="Plankton" w:date="2019-06-04T12:32:00Z">
        <w:r>
          <w:rPr>
            <w:rFonts w:ascii="Times New Roman" w:hAnsi="Times New Roman"/>
            <w:sz w:val="24"/>
            <w:szCs w:val="24"/>
          </w:rPr>
          <w:t>ями</w:t>
        </w:r>
      </w:ins>
      <w:ins w:id="3015" w:author="Plankton" w:date="2019-06-04T12:30:00Z">
        <w:r>
          <w:rPr>
            <w:rFonts w:ascii="Times New Roman" w:hAnsi="Times New Roman"/>
            <w:sz w:val="24"/>
            <w:szCs w:val="24"/>
          </w:rPr>
          <w:t xml:space="preserve"> в среде. </w:t>
        </w:r>
      </w:ins>
      <w:ins w:id="3016" w:author="Plankton" w:date="2019-06-04T13:07:00Z">
        <w:r>
          <w:rPr>
            <w:rFonts w:ascii="Times New Roman" w:hAnsi="Times New Roman"/>
            <w:sz w:val="24"/>
            <w:szCs w:val="24"/>
          </w:rPr>
          <w:t xml:space="preserve">Можно проследить </w:t>
        </w:r>
      </w:ins>
      <w:ins w:id="3017" w:author="Plankton" w:date="2019-06-04T13:08:00Z">
        <w:r>
          <w:rPr>
            <w:rFonts w:ascii="Times New Roman" w:hAnsi="Times New Roman"/>
            <w:sz w:val="24"/>
            <w:szCs w:val="24"/>
          </w:rPr>
          <w:t xml:space="preserve">причинно-следственную связь: ранний прогрев – раннее </w:t>
        </w:r>
      </w:ins>
      <w:ins w:id="3018" w:author="Plankton" w:date="2019-06-04T13:09:00Z">
        <w:r>
          <w:rPr>
            <w:rFonts w:ascii="Times New Roman" w:hAnsi="Times New Roman"/>
            <w:sz w:val="24"/>
            <w:szCs w:val="24"/>
          </w:rPr>
          <w:t>т</w:t>
        </w:r>
      </w:ins>
      <w:ins w:id="3019" w:author="Plankton" w:date="2019-06-04T13:08:00Z">
        <w:r>
          <w:rPr>
            <w:rFonts w:ascii="Times New Roman" w:hAnsi="Times New Roman"/>
            <w:sz w:val="24"/>
            <w:szCs w:val="24"/>
          </w:rPr>
          <w:t>аяние льда</w:t>
        </w:r>
      </w:ins>
      <w:ins w:id="3020" w:author="Plankton" w:date="2019-06-04T13:09:00Z">
        <w:r>
          <w:rPr>
            <w:rFonts w:ascii="Times New Roman" w:hAnsi="Times New Roman"/>
            <w:sz w:val="24"/>
            <w:szCs w:val="24"/>
          </w:rPr>
          <w:t xml:space="preserve"> – раннее развитие животных.</w:t>
        </w:r>
      </w:ins>
      <w:ins w:id="3021" w:author="Plankton" w:date="2019-06-04T13:07:00Z">
        <w:r>
          <w:rPr>
            <w:rFonts w:ascii="Times New Roman" w:hAnsi="Times New Roman"/>
            <w:sz w:val="24"/>
            <w:szCs w:val="24"/>
          </w:rPr>
          <w:t xml:space="preserve"> </w:t>
        </w:r>
      </w:ins>
      <w:ins w:id="3022" w:author="Plankton" w:date="2019-06-04T12:32:00Z">
        <w:r>
          <w:rPr>
            <w:rFonts w:ascii="Times New Roman" w:hAnsi="Times New Roman"/>
            <w:sz w:val="24"/>
            <w:szCs w:val="24"/>
          </w:rPr>
          <w:t xml:space="preserve">По всей видимости, </w:t>
        </w:r>
      </w:ins>
      <w:ins w:id="3023" w:author="Plankton" w:date="2019-06-08T10:44:00Z">
        <w:r>
          <w:rPr>
            <w:rFonts w:ascii="Times New Roman" w:hAnsi="Times New Roman"/>
            <w:sz w:val="24"/>
            <w:szCs w:val="24"/>
          </w:rPr>
          <w:t>раньше развивается и</w:t>
        </w:r>
      </w:ins>
      <w:ins w:id="3024" w:author="Plankton" w:date="2019-06-04T13:09:00Z">
        <w:r>
          <w:rPr>
            <w:rFonts w:ascii="Times New Roman" w:hAnsi="Times New Roman"/>
            <w:sz w:val="24"/>
            <w:szCs w:val="24"/>
          </w:rPr>
          <w:t xml:space="preserve"> фитопланктон,</w:t>
        </w:r>
      </w:ins>
      <w:ins w:id="3025" w:author="Plankton" w:date="2019-06-08T10:51:00Z">
        <w:r>
          <w:rPr>
            <w:rFonts w:ascii="Times New Roman" w:hAnsi="Times New Roman"/>
            <w:sz w:val="24"/>
            <w:szCs w:val="24"/>
          </w:rPr>
          <w:t xml:space="preserve"> в результате чего имеет место синхронность изменений в планктоне.</w:t>
        </w:r>
      </w:ins>
      <w:ins w:id="3026" w:author="Plankton" w:date="2019-06-04T13:09:00Z">
        <w:r>
          <w:rPr>
            <w:rFonts w:ascii="Times New Roman" w:hAnsi="Times New Roman"/>
            <w:sz w:val="24"/>
            <w:szCs w:val="24"/>
          </w:rPr>
          <w:t xml:space="preserve"> </w:t>
        </w:r>
      </w:ins>
      <w:ins w:id="3027" w:author="Plankton" w:date="2019-06-08T10:51:00Z">
        <w:r>
          <w:rPr>
            <w:rFonts w:ascii="Times New Roman" w:hAnsi="Times New Roman"/>
            <w:sz w:val="24"/>
            <w:szCs w:val="24"/>
          </w:rPr>
          <w:t>Вероятно, п</w:t>
        </w:r>
      </w:ins>
      <w:ins w:id="3028" w:author="Plankton" w:date="2019-06-04T13:09:00Z">
        <w:r>
          <w:rPr>
            <w:rFonts w:ascii="Times New Roman" w:hAnsi="Times New Roman"/>
            <w:sz w:val="24"/>
            <w:szCs w:val="24"/>
          </w:rPr>
          <w:t xml:space="preserve">оэтому мы не наблюдаем негативных изменений в популяциях </w:t>
        </w:r>
      </w:ins>
      <w:ins w:id="3029" w:author="Plankton" w:date="2019-06-04T13:10:00Z">
        <w:r>
          <w:rPr>
            <w:rFonts w:ascii="Times New Roman" w:hAnsi="Times New Roman"/>
            <w:i/>
            <w:sz w:val="24"/>
            <w:szCs w:val="24"/>
            <w:lang w:val="en-US"/>
            <w:rPrChange w:id="3030" w:author="Plankton" w:date="2019-06-04T13:11:00Z">
              <w:rPr>
                <w:rFonts w:ascii="Times New Roman" w:hAnsi="Times New Roman"/>
                <w:sz w:val="24"/>
                <w:szCs w:val="24"/>
                <w:lang w:val="en-US"/>
              </w:rPr>
            </w:rPrChange>
          </w:rPr>
          <w:t>Calanus</w:t>
        </w:r>
      </w:ins>
      <w:ins w:id="3031" w:author="Plankton" w:date="2019-06-04T13:10:00Z">
        <w:r>
          <w:rPr>
            <w:rFonts w:ascii="Times New Roman" w:hAnsi="Times New Roman"/>
            <w:sz w:val="24"/>
            <w:szCs w:val="24"/>
            <w:lang w:val="ru-RU"/>
            <w:rPrChange w:id="3032" w:author="Plankton" w:date="2019-06-04T13:10:00Z">
              <w:rPr>
                <w:rFonts w:ascii="Times New Roman" w:hAnsi="Times New Roman"/>
                <w:sz w:val="24"/>
                <w:szCs w:val="24"/>
                <w:lang w:val="en-US"/>
              </w:rPr>
            </w:rPrChange>
          </w:rPr>
          <w:t xml:space="preserve"> </w:t>
        </w:r>
      </w:ins>
      <w:ins w:id="3033" w:author="Plankton" w:date="2019-06-04T13:10:00Z">
        <w:r>
          <w:rPr>
            <w:rFonts w:ascii="Times New Roman" w:hAnsi="Times New Roman"/>
            <w:sz w:val="24"/>
            <w:szCs w:val="24"/>
          </w:rPr>
          <w:t xml:space="preserve">и </w:t>
        </w:r>
      </w:ins>
      <w:ins w:id="3034" w:author="Plankton" w:date="2019-06-04T13:10:00Z">
        <w:r>
          <w:rPr>
            <w:rFonts w:ascii="Times New Roman" w:hAnsi="Times New Roman"/>
            <w:i/>
            <w:sz w:val="24"/>
            <w:szCs w:val="24"/>
            <w:lang w:val="en-US"/>
            <w:rPrChange w:id="3035" w:author="Plankton" w:date="2019-06-04T13:11:00Z">
              <w:rPr>
                <w:rFonts w:ascii="Times New Roman" w:hAnsi="Times New Roman"/>
                <w:sz w:val="24"/>
                <w:szCs w:val="24"/>
                <w:lang w:val="en-US"/>
              </w:rPr>
            </w:rPrChange>
          </w:rPr>
          <w:t>Pseudocalanus</w:t>
        </w:r>
      </w:ins>
      <w:ins w:id="3036" w:author="Plankton" w:date="2019-06-04T13:10:00Z">
        <w:r>
          <w:rPr>
            <w:rFonts w:ascii="Times New Roman" w:hAnsi="Times New Roman"/>
            <w:sz w:val="24"/>
            <w:szCs w:val="24"/>
          </w:rPr>
          <w:t>.</w:t>
        </w:r>
      </w:ins>
    </w:p>
    <w:p>
      <w:pPr>
        <w:spacing w:line="360" w:lineRule="auto"/>
        <w:ind w:firstLine="709"/>
        <w:jc w:val="both"/>
        <w:rPr>
          <w:ins w:id="3037" w:author="Plankton" w:date="2019-06-04T12:12:00Z"/>
          <w:rFonts w:ascii="Times New Roman" w:hAnsi="Times New Roman"/>
          <w:sz w:val="24"/>
          <w:szCs w:val="24"/>
        </w:rPr>
      </w:pPr>
      <w:ins w:id="3038" w:author="Plankton" w:date="2019-06-04T13:12:00Z">
        <w:r>
          <w:rPr>
            <w:rFonts w:ascii="Times New Roman" w:hAnsi="Times New Roman"/>
            <w:sz w:val="24"/>
            <w:szCs w:val="24"/>
            <w:lang w:val="en-US"/>
            <w:rPrChange w:id="3039" w:author="Plankton" w:date="2019-06-04T13:12:00Z">
              <w:rPr>
                <w:rFonts w:ascii="Times New Roman" w:hAnsi="Times New Roman"/>
                <w:sz w:val="24"/>
                <w:szCs w:val="24"/>
              </w:rPr>
            </w:rPrChange>
          </w:rPr>
          <w:t xml:space="preserve">The </w:t>
        </w:r>
      </w:ins>
      <w:ins w:id="3040" w:author="Plankton" w:date="2019-06-05T12:57:00Z">
        <w:r>
          <w:rPr>
            <w:rFonts w:ascii="Times New Roman" w:hAnsi="Times New Roman"/>
            <w:sz w:val="24"/>
            <w:szCs w:val="24"/>
            <w:lang w:val="en-US"/>
          </w:rPr>
          <w:t>trends</w:t>
        </w:r>
      </w:ins>
      <w:ins w:id="3041" w:author="Plankton" w:date="2019-06-04T13:12:00Z">
        <w:r>
          <w:rPr>
            <w:rFonts w:ascii="Times New Roman" w:hAnsi="Times New Roman"/>
            <w:sz w:val="24"/>
            <w:szCs w:val="24"/>
            <w:lang w:val="en-US"/>
            <w:rPrChange w:id="3042" w:author="Plankton" w:date="2019-06-04T13:12:00Z">
              <w:rPr>
                <w:rFonts w:ascii="Times New Roman" w:hAnsi="Times New Roman"/>
                <w:sz w:val="24"/>
                <w:szCs w:val="24"/>
              </w:rPr>
            </w:rPrChange>
          </w:rPr>
          <w:t xml:space="preserve"> of phenology of the boreal </w:t>
        </w:r>
      </w:ins>
      <w:ins w:id="3043" w:author="Plankton" w:date="2019-06-04T13:12:00Z">
        <w:r>
          <w:rPr>
            <w:rFonts w:ascii="Times New Roman" w:hAnsi="Times New Roman"/>
            <w:i/>
            <w:sz w:val="24"/>
            <w:szCs w:val="24"/>
            <w:lang w:val="en-US"/>
            <w:rPrChange w:id="3044" w:author="Plankton" w:date="2019-06-04T13:12:00Z">
              <w:rPr>
                <w:rFonts w:ascii="Times New Roman" w:hAnsi="Times New Roman"/>
                <w:sz w:val="24"/>
                <w:szCs w:val="24"/>
              </w:rPr>
            </w:rPrChange>
          </w:rPr>
          <w:t>Centropages hamatus</w:t>
        </w:r>
      </w:ins>
      <w:ins w:id="3045" w:author="Plankton" w:date="2019-06-04T13:12:00Z">
        <w:r>
          <w:rPr>
            <w:rFonts w:ascii="Times New Roman" w:hAnsi="Times New Roman"/>
            <w:sz w:val="24"/>
            <w:szCs w:val="24"/>
            <w:lang w:val="en-US"/>
            <w:rPrChange w:id="3046" w:author="Plankton" w:date="2019-06-04T13:12:00Z">
              <w:rPr>
                <w:rFonts w:ascii="Times New Roman" w:hAnsi="Times New Roman"/>
                <w:sz w:val="24"/>
                <w:szCs w:val="24"/>
              </w:rPr>
            </w:rPrChange>
          </w:rPr>
          <w:t xml:space="preserve"> and </w:t>
        </w:r>
      </w:ins>
      <w:ins w:id="3047" w:author="Plankton" w:date="2019-06-04T13:12:00Z">
        <w:r>
          <w:rPr>
            <w:rFonts w:ascii="Times New Roman" w:hAnsi="Times New Roman"/>
            <w:i/>
            <w:sz w:val="24"/>
            <w:szCs w:val="24"/>
            <w:lang w:val="en-US"/>
            <w:rPrChange w:id="3048" w:author="Plankton" w:date="2019-06-04T13:12:00Z">
              <w:rPr>
                <w:rFonts w:ascii="Times New Roman" w:hAnsi="Times New Roman"/>
                <w:sz w:val="24"/>
                <w:szCs w:val="24"/>
              </w:rPr>
            </w:rPrChange>
          </w:rPr>
          <w:t>Temora longicornis</w:t>
        </w:r>
      </w:ins>
      <w:ins w:id="3049" w:author="Plankton" w:date="2019-06-04T13:12:00Z">
        <w:r>
          <w:rPr>
            <w:rFonts w:ascii="Times New Roman" w:hAnsi="Times New Roman"/>
            <w:sz w:val="24"/>
            <w:szCs w:val="24"/>
            <w:lang w:val="en-US"/>
            <w:rPrChange w:id="3050" w:author="Plankton" w:date="2019-06-04T13:12:00Z">
              <w:rPr>
                <w:rFonts w:ascii="Times New Roman" w:hAnsi="Times New Roman"/>
                <w:sz w:val="24"/>
                <w:szCs w:val="24"/>
              </w:rPr>
            </w:rPrChange>
          </w:rPr>
          <w:t xml:space="preserve"> are consistent with the changes of the seasonal cycle of temperature. Particularly, the latter is one of the main triggers of their hatching in the White Sea (</w:t>
        </w:r>
      </w:ins>
      <w:ins w:id="3051" w:author="Plankton" w:date="2019-06-04T13:12:00Z">
        <w:r>
          <w:rPr>
            <w:rFonts w:ascii="Times New Roman" w:hAnsi="Times New Roman"/>
            <w:sz w:val="24"/>
            <w:szCs w:val="24"/>
            <w:lang w:val="en-US"/>
            <w:rPrChange w:id="3052" w:author="Plankton" w:date="2019-06-04T13:12:00Z">
              <w:rPr>
                <w:rFonts w:ascii="Times New Roman" w:hAnsi="Times New Roman"/>
                <w:sz w:val="24"/>
                <w:szCs w:val="24"/>
              </w:rPr>
            </w:rPrChange>
          </w:rPr>
          <w:t>Pertzova</w:t>
        </w:r>
      </w:ins>
      <w:ins w:id="3053" w:author="Plankton" w:date="2019-06-04T13:12:00Z">
        <w:r>
          <w:rPr>
            <w:rFonts w:ascii="Times New Roman" w:hAnsi="Times New Roman"/>
            <w:sz w:val="24"/>
            <w:szCs w:val="24"/>
            <w:lang w:val="en-US"/>
            <w:rPrChange w:id="3054" w:author="Plankton" w:date="2019-06-04T13:12:00Z">
              <w:rPr>
                <w:rFonts w:ascii="Times New Roman" w:hAnsi="Times New Roman"/>
                <w:sz w:val="24"/>
                <w:szCs w:val="24"/>
              </w:rPr>
            </w:rPrChange>
          </w:rPr>
          <w:t>, 1990) and other areas, such as the northern Baltic Sea (</w:t>
        </w:r>
      </w:ins>
      <w:ins w:id="3055" w:author="Plankton" w:date="2019-06-04T13:12:00Z">
        <w:r>
          <w:rPr>
            <w:rFonts w:ascii="Times New Roman" w:hAnsi="Times New Roman"/>
            <w:sz w:val="24"/>
            <w:szCs w:val="24"/>
            <w:lang w:val="en-US"/>
            <w:rPrChange w:id="3056" w:author="Plankton" w:date="2019-06-04T13:12:00Z">
              <w:rPr>
                <w:rFonts w:ascii="Times New Roman" w:hAnsi="Times New Roman"/>
                <w:sz w:val="24"/>
                <w:szCs w:val="24"/>
              </w:rPr>
            </w:rPrChange>
          </w:rPr>
          <w:t>Katajisto</w:t>
        </w:r>
      </w:ins>
      <w:ins w:id="3057" w:author="Plankton" w:date="2019-06-04T13:12:00Z">
        <w:r>
          <w:rPr>
            <w:rFonts w:ascii="Times New Roman" w:hAnsi="Times New Roman"/>
            <w:sz w:val="24"/>
            <w:szCs w:val="24"/>
            <w:lang w:val="en-US"/>
            <w:rPrChange w:id="3058" w:author="Plankton" w:date="2019-06-04T13:12:00Z">
              <w:rPr>
                <w:rFonts w:ascii="Times New Roman" w:hAnsi="Times New Roman"/>
                <w:sz w:val="24"/>
                <w:szCs w:val="24"/>
              </w:rPr>
            </w:rPrChange>
          </w:rPr>
          <w:t xml:space="preserve"> et al., 1998). </w:t>
        </w:r>
      </w:ins>
      <w:ins w:id="3059" w:author="Plankton" w:date="2019-06-07T11:49:00Z">
        <w:r>
          <w:rPr>
            <w:rFonts w:ascii="Times New Roman" w:hAnsi="Times New Roman"/>
            <w:sz w:val="24"/>
            <w:szCs w:val="24"/>
            <w:lang w:val="en-US"/>
          </w:rPr>
          <w:t>The temperature increase</w:t>
        </w:r>
      </w:ins>
      <w:ins w:id="3060" w:author="Plankton" w:date="2019-06-04T13:12:00Z">
        <w:r>
          <w:rPr>
            <w:rFonts w:ascii="Times New Roman" w:hAnsi="Times New Roman"/>
            <w:sz w:val="24"/>
            <w:szCs w:val="24"/>
            <w:lang w:val="en-US"/>
            <w:rPrChange w:id="3061" w:author="Plankton" w:date="2019-06-04T13:12:00Z">
              <w:rPr>
                <w:rFonts w:ascii="Times New Roman" w:hAnsi="Times New Roman"/>
                <w:sz w:val="24"/>
                <w:szCs w:val="24"/>
              </w:rPr>
            </w:rPrChange>
          </w:rPr>
          <w:t xml:space="preserve"> either induces hatching (</w:t>
        </w:r>
      </w:ins>
      <w:ins w:id="3062" w:author="Plankton" w:date="2019-06-04T13:12:00Z">
        <w:r>
          <w:rPr>
            <w:rFonts w:ascii="Times New Roman" w:hAnsi="Times New Roman"/>
            <w:sz w:val="24"/>
            <w:szCs w:val="24"/>
            <w:lang w:val="en-US"/>
            <w:rPrChange w:id="3063" w:author="Plankton" w:date="2019-06-04T13:12:00Z">
              <w:rPr>
                <w:rFonts w:ascii="Times New Roman" w:hAnsi="Times New Roman"/>
                <w:sz w:val="24"/>
                <w:szCs w:val="24"/>
              </w:rPr>
            </w:rPrChange>
          </w:rPr>
          <w:t>Pertzova</w:t>
        </w:r>
      </w:ins>
      <w:ins w:id="3064" w:author="Plankton" w:date="2019-06-04T13:12:00Z">
        <w:r>
          <w:rPr>
            <w:rFonts w:ascii="Times New Roman" w:hAnsi="Times New Roman"/>
            <w:sz w:val="24"/>
            <w:szCs w:val="24"/>
            <w:lang w:val="en-US"/>
            <w:rPrChange w:id="3065" w:author="Plankton" w:date="2019-06-04T13:12:00Z">
              <w:rPr>
                <w:rFonts w:ascii="Times New Roman" w:hAnsi="Times New Roman"/>
                <w:sz w:val="24"/>
                <w:szCs w:val="24"/>
              </w:rPr>
            </w:rPrChange>
          </w:rPr>
          <w:t>, 1990) or shortens egg developmental time (</w:t>
        </w:r>
      </w:ins>
      <w:ins w:id="3066" w:author="Plankton" w:date="2019-06-04T13:12:00Z">
        <w:r>
          <w:rPr>
            <w:rFonts w:ascii="Times New Roman" w:hAnsi="Times New Roman"/>
            <w:sz w:val="24"/>
            <w:szCs w:val="24"/>
            <w:lang w:val="en-US"/>
            <w:rPrChange w:id="3067" w:author="Plankton" w:date="2019-06-04T13:12:00Z">
              <w:rPr>
                <w:rFonts w:ascii="Times New Roman" w:hAnsi="Times New Roman"/>
                <w:sz w:val="24"/>
                <w:szCs w:val="24"/>
              </w:rPr>
            </w:rPrChange>
          </w:rPr>
          <w:t>Katajisto</w:t>
        </w:r>
      </w:ins>
      <w:ins w:id="3068" w:author="Plankton" w:date="2019-06-04T13:12:00Z">
        <w:r>
          <w:rPr>
            <w:rFonts w:ascii="Times New Roman" w:hAnsi="Times New Roman"/>
            <w:sz w:val="24"/>
            <w:szCs w:val="24"/>
            <w:lang w:val="en-US"/>
            <w:rPrChange w:id="3069" w:author="Plankton" w:date="2019-06-04T13:12:00Z">
              <w:rPr>
                <w:rFonts w:ascii="Times New Roman" w:hAnsi="Times New Roman"/>
                <w:sz w:val="24"/>
                <w:szCs w:val="24"/>
              </w:rPr>
            </w:rPrChange>
          </w:rPr>
          <w:t xml:space="preserve"> et al., 1998). </w:t>
        </w:r>
      </w:ins>
      <w:ins w:id="3070" w:author="Plankton" w:date="2019-06-07T11:50:00Z">
        <w:r>
          <w:rPr>
            <w:rFonts w:ascii="Times New Roman" w:hAnsi="Times New Roman"/>
            <w:sz w:val="24"/>
            <w:szCs w:val="24"/>
            <w:lang w:val="en-US"/>
          </w:rPr>
          <w:t xml:space="preserve">Thus, </w:t>
        </w:r>
      </w:ins>
      <w:ins w:id="3071" w:author="Plankton" w:date="2019-06-04T13:12:00Z">
        <w:r>
          <w:rPr>
            <w:rFonts w:ascii="Times New Roman" w:hAnsi="Times New Roman"/>
            <w:sz w:val="24"/>
            <w:szCs w:val="24"/>
            <w:lang w:val="en-US"/>
            <w:rPrChange w:id="3072" w:author="Plankton" w:date="2019-06-04T13:12:00Z">
              <w:rPr>
                <w:rFonts w:ascii="Times New Roman" w:hAnsi="Times New Roman"/>
                <w:sz w:val="24"/>
                <w:szCs w:val="24"/>
              </w:rPr>
            </w:rPrChange>
          </w:rPr>
          <w:t>shift of spring warming may influence the timing of hatching of these species in the White Sea.</w:t>
        </w:r>
      </w:ins>
      <w:ins w:id="3073" w:author="Plankton" w:date="2019-06-05T13:01:00Z">
        <w:r>
          <w:rPr>
            <w:rFonts w:ascii="Times New Roman" w:hAnsi="Times New Roman"/>
            <w:sz w:val="24"/>
            <w:szCs w:val="24"/>
            <w:lang w:val="en-US"/>
          </w:rPr>
          <w:t xml:space="preserve"> </w:t>
        </w:r>
      </w:ins>
      <w:ins w:id="3074" w:author="Plankton" w:date="2019-06-05T13:01:00Z">
        <w:r>
          <w:rPr>
            <w:rFonts w:ascii="Times New Roman" w:hAnsi="Times New Roman"/>
            <w:sz w:val="24"/>
            <w:szCs w:val="24"/>
          </w:rPr>
          <w:t xml:space="preserve">Другие бореальные виды, </w:t>
        </w:r>
      </w:ins>
      <w:ins w:id="3075" w:author="Plankton" w:date="2019-06-05T13:01:00Z">
        <w:r>
          <w:rPr>
            <w:rFonts w:ascii="Times New Roman" w:hAnsi="Times New Roman"/>
            <w:i/>
            <w:sz w:val="24"/>
            <w:szCs w:val="24"/>
            <w:lang w:val="en-US"/>
            <w:rPrChange w:id="3076" w:author="Plankton" w:date="2019-06-05T13:04:00Z">
              <w:rPr>
                <w:rFonts w:ascii="Times New Roman" w:hAnsi="Times New Roman"/>
                <w:sz w:val="24"/>
                <w:szCs w:val="24"/>
                <w:lang w:val="en-US"/>
              </w:rPr>
            </w:rPrChange>
          </w:rPr>
          <w:t>Acartia</w:t>
        </w:r>
      </w:ins>
      <w:ins w:id="3077" w:author="Plankton" w:date="2019-06-05T13:01:00Z">
        <w:r>
          <w:rPr>
            <w:rFonts w:ascii="Times New Roman" w:hAnsi="Times New Roman"/>
            <w:sz w:val="24"/>
            <w:szCs w:val="24"/>
            <w:lang w:val="ru-RU"/>
            <w:rPrChange w:id="3078" w:author="Plankton" w:date="2019-06-05T13:01:00Z">
              <w:rPr>
                <w:rFonts w:ascii="Times New Roman" w:hAnsi="Times New Roman"/>
                <w:sz w:val="24"/>
                <w:szCs w:val="24"/>
                <w:lang w:val="en-US"/>
              </w:rPr>
            </w:rPrChange>
          </w:rPr>
          <w:t xml:space="preserve"> </w:t>
        </w:r>
      </w:ins>
      <w:ins w:id="3079" w:author="Plankton" w:date="2019-06-05T13:01:00Z">
        <w:r>
          <w:rPr>
            <w:rFonts w:ascii="Times New Roman" w:hAnsi="Times New Roman"/>
            <w:sz w:val="24"/>
            <w:szCs w:val="24"/>
            <w:lang w:val="en-US"/>
          </w:rPr>
          <w:t>spp</w:t>
        </w:r>
      </w:ins>
      <w:ins w:id="3080" w:author="Plankton" w:date="2019-06-05T13:01:00Z">
        <w:r>
          <w:rPr>
            <w:rFonts w:ascii="Times New Roman" w:hAnsi="Times New Roman"/>
            <w:sz w:val="24"/>
            <w:szCs w:val="24"/>
            <w:lang w:val="ru-RU"/>
            <w:rPrChange w:id="3081" w:author="Plankton" w:date="2019-06-05T13:01:00Z">
              <w:rPr>
                <w:rFonts w:ascii="Times New Roman" w:hAnsi="Times New Roman"/>
                <w:sz w:val="24"/>
                <w:szCs w:val="24"/>
                <w:lang w:val="en-US"/>
              </w:rPr>
            </w:rPrChange>
          </w:rPr>
          <w:t>.</w:t>
        </w:r>
      </w:ins>
      <w:ins w:id="3082" w:author="Plankton" w:date="2019-06-05T13:01:00Z">
        <w:r>
          <w:rPr>
            <w:rFonts w:ascii="Times New Roman" w:hAnsi="Times New Roman"/>
            <w:sz w:val="24"/>
            <w:szCs w:val="24"/>
          </w:rPr>
          <w:t xml:space="preserve">, не демонстрируют сдвигов начала сезона развития. </w:t>
        </w:r>
      </w:ins>
      <w:ins w:id="3083" w:author="Plankton" w:date="2019-06-07T10:49:00Z">
        <w:r>
          <w:rPr>
            <w:rFonts w:ascii="Times New Roman" w:hAnsi="Times New Roman"/>
            <w:sz w:val="24"/>
            <w:szCs w:val="24"/>
          </w:rPr>
          <w:t xml:space="preserve">Согласно нашим </w:t>
        </w:r>
      </w:ins>
      <w:ins w:id="3084" w:author="Plankton" w:date="2019-06-07T10:57:00Z">
        <w:r>
          <w:rPr>
            <w:rFonts w:ascii="Times New Roman" w:hAnsi="Times New Roman"/>
            <w:sz w:val="24"/>
            <w:szCs w:val="24"/>
          </w:rPr>
          <w:t>наблюдениям</w:t>
        </w:r>
      </w:ins>
      <w:ins w:id="3085" w:author="Plankton" w:date="2019-06-07T11:32:00Z">
        <w:r>
          <w:rPr>
            <w:rFonts w:ascii="Times New Roman" w:hAnsi="Times New Roman"/>
            <w:sz w:val="24"/>
            <w:szCs w:val="24"/>
          </w:rPr>
          <w:t xml:space="preserve"> (см. рис. 2)</w:t>
        </w:r>
      </w:ins>
      <w:ins w:id="3086" w:author="Plankton" w:date="2019-06-07T10:57:00Z">
        <w:r>
          <w:rPr>
            <w:rFonts w:ascii="Times New Roman" w:hAnsi="Times New Roman"/>
            <w:sz w:val="24"/>
            <w:szCs w:val="24"/>
          </w:rPr>
          <w:t xml:space="preserve">, взрослые особи </w:t>
        </w:r>
      </w:ins>
      <w:ins w:id="3087" w:author="Plankton" w:date="2019-06-07T10:58:00Z">
        <w:r>
          <w:rPr>
            <w:rFonts w:ascii="Times New Roman" w:hAnsi="Times New Roman"/>
            <w:i/>
            <w:sz w:val="24"/>
            <w:szCs w:val="24"/>
            <w:lang w:val="en-US"/>
          </w:rPr>
          <w:t>A</w:t>
        </w:r>
      </w:ins>
      <w:ins w:id="3088" w:author="Plankton" w:date="2019-06-07T11:33:00Z">
        <w:r>
          <w:rPr>
            <w:rFonts w:ascii="Times New Roman" w:hAnsi="Times New Roman"/>
            <w:i/>
            <w:sz w:val="24"/>
            <w:szCs w:val="24"/>
            <w:lang w:val="en-US"/>
          </w:rPr>
          <w:t>cartia</w:t>
        </w:r>
      </w:ins>
      <w:ins w:id="3089" w:author="Plankton" w:date="2019-06-07T10:58:00Z">
        <w:r>
          <w:rPr>
            <w:rFonts w:ascii="Times New Roman" w:hAnsi="Times New Roman"/>
            <w:i/>
            <w:sz w:val="24"/>
            <w:szCs w:val="24"/>
          </w:rPr>
          <w:t xml:space="preserve"> </w:t>
        </w:r>
      </w:ins>
      <w:ins w:id="3090" w:author="Plankton" w:date="2019-06-07T10:58:00Z">
        <w:r>
          <w:rPr>
            <w:rFonts w:ascii="Times New Roman" w:hAnsi="Times New Roman"/>
            <w:i/>
            <w:sz w:val="24"/>
            <w:szCs w:val="24"/>
            <w:lang w:val="en-US"/>
          </w:rPr>
          <w:t>longiremis</w:t>
        </w:r>
      </w:ins>
      <w:ins w:id="3091" w:author="Plankton" w:date="2019-06-07T10:58:00Z">
        <w:r>
          <w:rPr>
            <w:rFonts w:ascii="Times New Roman" w:hAnsi="Times New Roman"/>
            <w:sz w:val="24"/>
            <w:szCs w:val="24"/>
          </w:rPr>
          <w:t xml:space="preserve"> встречаются в планктоне круглый год, причем рост численности начинается уже в марте, подо льдом.</w:t>
        </w:r>
      </w:ins>
      <w:ins w:id="3092" w:author="Plankton" w:date="2019-06-07T11:33:00Z">
        <w:r>
          <w:rPr>
            <w:rFonts w:ascii="Times New Roman" w:hAnsi="Times New Roman"/>
            <w:sz w:val="24"/>
            <w:szCs w:val="24"/>
            <w:lang w:val="ru-RU"/>
            <w:rPrChange w:id="3093" w:author="Plankton" w:date="2019-06-07T11:33:00Z">
              <w:rPr>
                <w:rFonts w:ascii="Times New Roman" w:hAnsi="Times New Roman"/>
                <w:sz w:val="24"/>
                <w:szCs w:val="24"/>
                <w:lang w:val="en-US"/>
              </w:rPr>
            </w:rPrChange>
          </w:rPr>
          <w:t xml:space="preserve"> С</w:t>
        </w:r>
      </w:ins>
      <w:ins w:id="3094" w:author="Plankton" w:date="2019-06-07T11:33:00Z">
        <w:r>
          <w:rPr>
            <w:rFonts w:ascii="Times New Roman" w:hAnsi="Times New Roman"/>
            <w:sz w:val="24"/>
            <w:szCs w:val="24"/>
          </w:rPr>
          <w:t xml:space="preserve">корее всего, это </w:t>
        </w:r>
      </w:ins>
      <w:ins w:id="3095" w:author="Plankton" w:date="2019-06-07T11:33:00Z">
        <w:r>
          <w:rPr>
            <w:rFonts w:ascii="Times New Roman" w:hAnsi="Times New Roman"/>
            <w:i/>
            <w:sz w:val="24"/>
            <w:szCs w:val="24"/>
            <w:lang w:val="en-US"/>
          </w:rPr>
          <w:t>A</w:t>
        </w:r>
      </w:ins>
      <w:ins w:id="3096" w:author="Plankton" w:date="2019-06-07T11:34:00Z">
        <w:r>
          <w:rPr>
            <w:rFonts w:ascii="Times New Roman" w:hAnsi="Times New Roman"/>
            <w:i/>
            <w:sz w:val="24"/>
            <w:szCs w:val="24"/>
          </w:rPr>
          <w:t>.</w:t>
        </w:r>
      </w:ins>
      <w:ins w:id="3097" w:author="Plankton" w:date="2019-06-07T11:33:00Z">
        <w:r>
          <w:rPr>
            <w:rFonts w:ascii="Times New Roman" w:hAnsi="Times New Roman"/>
            <w:i/>
            <w:sz w:val="24"/>
            <w:szCs w:val="24"/>
          </w:rPr>
          <w:t xml:space="preserve"> </w:t>
        </w:r>
      </w:ins>
      <w:ins w:id="3098" w:author="Plankton" w:date="2019-06-07T11:33:00Z">
        <w:r>
          <w:rPr>
            <w:rFonts w:ascii="Times New Roman" w:hAnsi="Times New Roman"/>
            <w:i/>
            <w:sz w:val="24"/>
            <w:szCs w:val="24"/>
            <w:lang w:val="en-US"/>
          </w:rPr>
          <w:t>longiremis</w:t>
        </w:r>
      </w:ins>
      <w:ins w:id="3099" w:author="Plankton" w:date="2019-06-07T11:33:00Z">
        <w:r>
          <w:rPr>
            <w:rFonts w:ascii="Times New Roman" w:hAnsi="Times New Roman"/>
            <w:sz w:val="24"/>
            <w:szCs w:val="24"/>
          </w:rPr>
          <w:t xml:space="preserve">, более </w:t>
        </w:r>
      </w:ins>
      <w:ins w:id="3100" w:author="Plankton" w:date="2019-06-07T11:34:00Z">
        <w:r>
          <w:rPr>
            <w:rFonts w:ascii="Times New Roman" w:hAnsi="Times New Roman"/>
            <w:sz w:val="24"/>
            <w:szCs w:val="24"/>
          </w:rPr>
          <w:t>«морской» вид из двух</w:t>
        </w:r>
      </w:ins>
      <w:ins w:id="3101" w:author="Plankton" w:date="2019-06-07T11:46:00Z">
        <w:r>
          <w:rPr>
            <w:rFonts w:ascii="Times New Roman" w:hAnsi="Times New Roman"/>
            <w:sz w:val="24"/>
            <w:szCs w:val="24"/>
          </w:rPr>
          <w:t>, обитающих в районе работ</w:t>
        </w:r>
      </w:ins>
      <w:ins w:id="3102" w:author="Plankton" w:date="2019-06-07T11:34:00Z">
        <w:r>
          <w:rPr>
            <w:rFonts w:ascii="Times New Roman" w:hAnsi="Times New Roman"/>
            <w:sz w:val="24"/>
            <w:szCs w:val="24"/>
          </w:rPr>
          <w:t>.</w:t>
        </w:r>
      </w:ins>
      <w:ins w:id="3103" w:author="Plankton" w:date="2019-06-07T10:58:00Z">
        <w:r>
          <w:rPr>
            <w:rFonts w:ascii="Times New Roman" w:hAnsi="Times New Roman"/>
            <w:sz w:val="24"/>
            <w:szCs w:val="24"/>
          </w:rPr>
          <w:t xml:space="preserve"> </w:t>
        </w:r>
      </w:ins>
      <w:ins w:id="3104" w:author="Plankton" w:date="2019-06-08T10:52:00Z">
        <w:r>
          <w:rPr>
            <w:rFonts w:ascii="Times New Roman" w:hAnsi="Times New Roman"/>
            <w:sz w:val="24"/>
            <w:szCs w:val="24"/>
          </w:rPr>
          <w:t xml:space="preserve">Это позволяет предположить, что </w:t>
        </w:r>
      </w:ins>
      <w:ins w:id="3105" w:author="Plankton" w:date="2019-06-08T10:52:00Z">
        <w:r>
          <w:rPr>
            <w:rFonts w:ascii="Times New Roman" w:hAnsi="Times New Roman"/>
            <w:i/>
            <w:sz w:val="24"/>
            <w:szCs w:val="24"/>
            <w:lang w:val="en-US"/>
          </w:rPr>
          <w:t>A</w:t>
        </w:r>
      </w:ins>
      <w:ins w:id="3106" w:author="Plankton" w:date="2019-06-08T10:52:00Z">
        <w:r>
          <w:rPr>
            <w:rFonts w:ascii="Times New Roman" w:hAnsi="Times New Roman"/>
            <w:i/>
            <w:sz w:val="24"/>
            <w:szCs w:val="24"/>
          </w:rPr>
          <w:t xml:space="preserve">. </w:t>
        </w:r>
      </w:ins>
      <w:ins w:id="3107" w:author="Plankton" w:date="2019-06-08T10:52:00Z">
        <w:r>
          <w:rPr>
            <w:rFonts w:ascii="Times New Roman" w:hAnsi="Times New Roman"/>
            <w:i/>
            <w:sz w:val="24"/>
            <w:szCs w:val="24"/>
            <w:lang w:val="en-US"/>
          </w:rPr>
          <w:t>longiremis</w:t>
        </w:r>
      </w:ins>
      <w:ins w:id="3108" w:author="Plankton" w:date="2019-06-08T10:52:00Z">
        <w:r>
          <w:rPr>
            <w:rFonts w:ascii="Times New Roman" w:hAnsi="Times New Roman"/>
            <w:sz w:val="24"/>
            <w:szCs w:val="24"/>
          </w:rPr>
          <w:t xml:space="preserve"> зависит от температуры в меньшей степени, чем </w:t>
        </w:r>
      </w:ins>
      <w:ins w:id="3109" w:author="Plankton" w:date="2019-06-08T10:52:00Z">
        <w:r>
          <w:rPr>
            <w:rFonts w:ascii="Times New Roman" w:hAnsi="Times New Roman"/>
            <w:i/>
            <w:sz w:val="24"/>
            <w:szCs w:val="24"/>
            <w:lang w:val="en-US"/>
          </w:rPr>
          <w:t>Temora</w:t>
        </w:r>
      </w:ins>
      <w:ins w:id="3110" w:author="Plankton" w:date="2019-06-08T10:52:00Z">
        <w:r>
          <w:rPr>
            <w:rFonts w:ascii="Times New Roman" w:hAnsi="Times New Roman"/>
            <w:sz w:val="24"/>
            <w:szCs w:val="24"/>
          </w:rPr>
          <w:t xml:space="preserve"> и </w:t>
        </w:r>
      </w:ins>
      <w:ins w:id="3111" w:author="Plankton" w:date="2019-06-08T10:52:00Z">
        <w:r>
          <w:rPr>
            <w:rFonts w:ascii="Times New Roman" w:hAnsi="Times New Roman"/>
            <w:i/>
            <w:sz w:val="24"/>
            <w:szCs w:val="24"/>
            <w:lang w:val="en-US"/>
          </w:rPr>
          <w:t>Centropages</w:t>
        </w:r>
      </w:ins>
      <w:ins w:id="3112" w:author="Plankton" w:date="2019-06-08T10:52:00Z">
        <w:r>
          <w:rPr>
            <w:rFonts w:ascii="Times New Roman" w:hAnsi="Times New Roman"/>
            <w:sz w:val="24"/>
            <w:szCs w:val="24"/>
          </w:rPr>
          <w:t xml:space="preserve">. </w:t>
        </w:r>
      </w:ins>
      <w:ins w:id="3113" w:author="Plankton" w:date="2019-06-07T11:47:00Z">
        <w:r>
          <w:rPr>
            <w:rFonts w:ascii="Times New Roman" w:hAnsi="Times New Roman"/>
            <w:sz w:val="24"/>
            <w:szCs w:val="24"/>
          </w:rPr>
          <w:t xml:space="preserve">Второй вид, </w:t>
        </w:r>
      </w:ins>
      <w:ins w:id="3114" w:author="Plankton" w:date="2019-06-07T11:41:00Z">
        <w:r>
          <w:rPr>
            <w:rFonts w:ascii="Times New Roman" w:hAnsi="Times New Roman"/>
            <w:i/>
            <w:sz w:val="24"/>
            <w:szCs w:val="24"/>
            <w:lang w:val="en-US"/>
          </w:rPr>
          <w:t>A</w:t>
        </w:r>
      </w:ins>
      <w:ins w:id="3115" w:author="Plankton" w:date="2019-06-08T10:53:00Z">
        <w:r>
          <w:rPr>
            <w:rFonts w:ascii="Times New Roman" w:hAnsi="Times New Roman"/>
            <w:i/>
            <w:sz w:val="24"/>
            <w:szCs w:val="24"/>
            <w:lang w:val="en-US"/>
          </w:rPr>
          <w:t>cartia</w:t>
        </w:r>
      </w:ins>
      <w:ins w:id="3116" w:author="Plankton" w:date="2019-06-07T11:41:00Z">
        <w:r>
          <w:rPr>
            <w:rFonts w:ascii="Times New Roman" w:hAnsi="Times New Roman"/>
            <w:i/>
            <w:sz w:val="24"/>
            <w:szCs w:val="24"/>
          </w:rPr>
          <w:t xml:space="preserve"> </w:t>
        </w:r>
      </w:ins>
      <w:ins w:id="3117" w:author="Plankton" w:date="2019-06-07T11:41:00Z">
        <w:r>
          <w:rPr>
            <w:rFonts w:ascii="Times New Roman" w:hAnsi="Times New Roman"/>
            <w:i/>
            <w:sz w:val="24"/>
            <w:szCs w:val="24"/>
            <w:lang w:val="en-US"/>
          </w:rPr>
          <w:t>bifilosa</w:t>
        </w:r>
      </w:ins>
      <w:ins w:id="3118" w:author="Plankton" w:date="2019-06-07T11:47:00Z">
        <w:r>
          <w:rPr>
            <w:rFonts w:ascii="Times New Roman" w:hAnsi="Times New Roman"/>
            <w:sz w:val="24"/>
            <w:szCs w:val="24"/>
          </w:rPr>
          <w:t>,</w:t>
        </w:r>
      </w:ins>
      <w:ins w:id="3119" w:author="Plankton" w:date="2019-06-07T11:41:00Z">
        <w:r>
          <w:rPr>
            <w:rFonts w:ascii="Times New Roman" w:hAnsi="Times New Roman"/>
            <w:sz w:val="24"/>
            <w:szCs w:val="24"/>
          </w:rPr>
          <w:t xml:space="preserve"> более теплолюбивый и устойчивый к опреснению</w:t>
        </w:r>
      </w:ins>
      <w:ins w:id="3120" w:author="Plankton" w:date="2019-06-07T11:52:00Z">
        <w:r>
          <w:rPr>
            <w:rFonts w:ascii="Times New Roman" w:hAnsi="Times New Roman"/>
            <w:sz w:val="24"/>
            <w:szCs w:val="24"/>
          </w:rPr>
          <w:t>,</w:t>
        </w:r>
      </w:ins>
      <w:ins w:id="3121" w:author="Plankton" w:date="2019-06-07T11:44:00Z">
        <w:r>
          <w:rPr>
            <w:rFonts w:ascii="Times New Roman" w:hAnsi="Times New Roman"/>
            <w:sz w:val="24"/>
            <w:szCs w:val="24"/>
          </w:rPr>
          <w:t xml:space="preserve"> </w:t>
        </w:r>
      </w:ins>
      <w:ins w:id="3122" w:author="Plankton" w:date="2019-06-07T11:41:00Z">
        <w:r>
          <w:rPr>
            <w:rFonts w:ascii="Times New Roman" w:hAnsi="Times New Roman"/>
            <w:sz w:val="24"/>
            <w:szCs w:val="24"/>
          </w:rPr>
          <w:t xml:space="preserve">населяет в Белом море </w:t>
        </w:r>
      </w:ins>
      <w:ins w:id="3123" w:author="Plankton" w:date="2019-06-07T11:52:00Z">
        <w:r>
          <w:rPr>
            <w:rFonts w:ascii="Times New Roman" w:hAnsi="Times New Roman"/>
            <w:sz w:val="24"/>
            <w:szCs w:val="24"/>
          </w:rPr>
          <w:t xml:space="preserve">в основном </w:t>
        </w:r>
      </w:ins>
      <w:ins w:id="3124" w:author="Plankton" w:date="2019-06-07T11:41:00Z">
        <w:r>
          <w:rPr>
            <w:rFonts w:ascii="Times New Roman" w:hAnsi="Times New Roman"/>
            <w:sz w:val="24"/>
            <w:szCs w:val="24"/>
          </w:rPr>
          <w:t>эстуарные области (</w:t>
        </w:r>
      </w:ins>
      <w:ins w:id="3125" w:author="Plankton" w:date="2019-06-07T11:44:00Z">
        <w:r>
          <w:rPr>
            <w:rFonts w:ascii="Times New Roman" w:hAnsi="Times New Roman"/>
            <w:sz w:val="24"/>
            <w:szCs w:val="24"/>
            <w:lang w:val="en-US"/>
          </w:rPr>
          <w:t>Prudkovsky</w:t>
        </w:r>
      </w:ins>
      <w:ins w:id="3126" w:author="Plankton" w:date="2019-06-07T11:44:00Z">
        <w:r>
          <w:rPr>
            <w:rFonts w:ascii="Times New Roman" w:hAnsi="Times New Roman"/>
            <w:sz w:val="24"/>
            <w:szCs w:val="24"/>
            <w:lang w:val="ru-RU"/>
            <w:rPrChange w:id="3127" w:author="Plankton" w:date="2019-06-11T18:06:00Z">
              <w:rPr>
                <w:rFonts w:ascii="Times New Roman" w:hAnsi="Times New Roman"/>
                <w:sz w:val="24"/>
                <w:szCs w:val="24"/>
                <w:lang w:val="en-US"/>
              </w:rPr>
            </w:rPrChange>
          </w:rPr>
          <w:t>, 2</w:t>
        </w:r>
      </w:ins>
      <w:ins w:id="3128" w:author="Plankton" w:date="2019-06-07T11:45:00Z">
        <w:r>
          <w:rPr>
            <w:rFonts w:ascii="Times New Roman" w:hAnsi="Times New Roman"/>
            <w:sz w:val="24"/>
            <w:szCs w:val="24"/>
            <w:lang w:val="ru-RU"/>
            <w:rPrChange w:id="3129" w:author="Plankton" w:date="2019-06-11T18:06:00Z">
              <w:rPr>
                <w:rFonts w:ascii="Times New Roman" w:hAnsi="Times New Roman"/>
                <w:sz w:val="24"/>
                <w:szCs w:val="24"/>
                <w:lang w:val="en-US"/>
              </w:rPr>
            </w:rPrChange>
          </w:rPr>
          <w:t>003</w:t>
        </w:r>
      </w:ins>
      <w:ins w:id="3130" w:author="Plankton" w:date="2019-06-07T11:41:00Z">
        <w:r>
          <w:rPr>
            <w:rFonts w:ascii="Times New Roman" w:hAnsi="Times New Roman"/>
            <w:sz w:val="24"/>
            <w:szCs w:val="24"/>
          </w:rPr>
          <w:t>)</w:t>
        </w:r>
      </w:ins>
      <w:ins w:id="3131" w:author="Plankton" w:date="2019-06-08T10:53:00Z">
        <w:r>
          <w:rPr>
            <w:rFonts w:ascii="Times New Roman" w:hAnsi="Times New Roman"/>
            <w:sz w:val="24"/>
            <w:szCs w:val="24"/>
          </w:rPr>
          <w:t xml:space="preserve"> и появляется в точке мониторинга позже </w:t>
        </w:r>
      </w:ins>
      <w:ins w:id="3132" w:author="Plankton" w:date="2019-06-08T10:53:00Z">
        <w:r>
          <w:rPr>
            <w:rFonts w:ascii="Times New Roman" w:hAnsi="Times New Roman"/>
            <w:i/>
            <w:sz w:val="24"/>
            <w:szCs w:val="24"/>
            <w:lang w:val="en-US"/>
          </w:rPr>
          <w:t>A</w:t>
        </w:r>
      </w:ins>
      <w:ins w:id="3133" w:author="Plankton" w:date="2019-06-08T10:53:00Z">
        <w:r>
          <w:rPr>
            <w:rFonts w:ascii="Times New Roman" w:hAnsi="Times New Roman"/>
            <w:i/>
            <w:sz w:val="24"/>
            <w:szCs w:val="24"/>
          </w:rPr>
          <w:t xml:space="preserve">. </w:t>
        </w:r>
      </w:ins>
      <w:ins w:id="3134" w:author="Plankton" w:date="2019-06-08T10:53:00Z">
        <w:r>
          <w:rPr>
            <w:rFonts w:ascii="Times New Roman" w:hAnsi="Times New Roman"/>
            <w:i/>
            <w:sz w:val="24"/>
            <w:szCs w:val="24"/>
            <w:lang w:val="en-US"/>
          </w:rPr>
          <w:t>longiremis</w:t>
        </w:r>
      </w:ins>
      <w:ins w:id="3135" w:author="Plankton" w:date="2019-06-07T11:41:00Z">
        <w:r>
          <w:rPr>
            <w:rFonts w:ascii="Times New Roman" w:hAnsi="Times New Roman"/>
            <w:sz w:val="24"/>
            <w:szCs w:val="24"/>
          </w:rPr>
          <w:t xml:space="preserve">. </w:t>
        </w:r>
      </w:ins>
      <w:ins w:id="3136" w:author="Plankton" w:date="2019-06-07T11:58:00Z">
        <w:r>
          <w:rPr>
            <w:rFonts w:ascii="Times New Roman" w:hAnsi="Times New Roman"/>
            <w:sz w:val="24"/>
            <w:szCs w:val="24"/>
          </w:rPr>
          <w:t>Более раннее развитие бореальных видов наблюда</w:t>
        </w:r>
      </w:ins>
      <w:ins w:id="3137" w:author="Plankton" w:date="2019-06-08T10:53:00Z">
        <w:r>
          <w:rPr>
            <w:rFonts w:ascii="Times New Roman" w:hAnsi="Times New Roman"/>
            <w:sz w:val="24"/>
            <w:szCs w:val="24"/>
          </w:rPr>
          <w:t>лось</w:t>
        </w:r>
      </w:ins>
      <w:ins w:id="3138" w:author="Plankton" w:date="2019-06-07T11:58:00Z">
        <w:r>
          <w:rPr>
            <w:rFonts w:ascii="Times New Roman" w:hAnsi="Times New Roman"/>
            <w:sz w:val="24"/>
            <w:szCs w:val="24"/>
          </w:rPr>
          <w:t xml:space="preserve"> и в других ра</w:t>
        </w:r>
      </w:ins>
      <w:ins w:id="3139" w:author="Plankton" w:date="2019-06-07T11:59:00Z">
        <w:r>
          <w:rPr>
            <w:rFonts w:ascii="Times New Roman" w:hAnsi="Times New Roman"/>
            <w:sz w:val="24"/>
            <w:szCs w:val="24"/>
          </w:rPr>
          <w:t>й</w:t>
        </w:r>
      </w:ins>
      <w:ins w:id="3140" w:author="Plankton" w:date="2019-06-07T11:58:00Z">
        <w:r>
          <w:rPr>
            <w:rFonts w:ascii="Times New Roman" w:hAnsi="Times New Roman"/>
            <w:sz w:val="24"/>
            <w:szCs w:val="24"/>
          </w:rPr>
          <w:t xml:space="preserve">онах </w:t>
        </w:r>
      </w:ins>
      <w:ins w:id="3141" w:author="Plankton" w:date="2019-06-07T12:00:00Z">
        <w:r>
          <w:rPr>
            <w:rFonts w:ascii="Times New Roman" w:hAnsi="Times New Roman"/>
            <w:sz w:val="24"/>
            <w:szCs w:val="24"/>
          </w:rPr>
          <w:t>Мирового Океана.</w:t>
        </w:r>
      </w:ins>
      <w:ins w:id="3142" w:author="Plankton" w:date="2019-06-07T12:01:00Z">
        <w:r>
          <w:rPr>
            <w:rFonts w:ascii="Times New Roman" w:hAnsi="Times New Roman"/>
            <w:sz w:val="24"/>
            <w:szCs w:val="24"/>
          </w:rPr>
          <w:t xml:space="preserve"> Так, </w:t>
        </w:r>
      </w:ins>
      <w:ins w:id="3143" w:author="Plankton" w:date="2019-06-07T12:13:00Z">
        <w:r>
          <w:rPr>
            <w:rFonts w:ascii="Times New Roman" w:hAnsi="Times New Roman"/>
            <w:sz w:val="24"/>
            <w:szCs w:val="24"/>
          </w:rPr>
          <w:t xml:space="preserve">сроки появления в планктоне </w:t>
        </w:r>
      </w:ins>
      <w:ins w:id="3144" w:author="Plankton" w:date="2019-06-07T12:01:00Z">
        <w:r>
          <w:rPr>
            <w:rFonts w:ascii="Times New Roman" w:hAnsi="Times New Roman"/>
            <w:sz w:val="24"/>
            <w:szCs w:val="24"/>
          </w:rPr>
          <w:t>теплолюбив</w:t>
        </w:r>
      </w:ins>
      <w:ins w:id="3145" w:author="Plankton" w:date="2019-06-07T12:13:00Z">
        <w:r>
          <w:rPr>
            <w:rFonts w:ascii="Times New Roman" w:hAnsi="Times New Roman"/>
            <w:sz w:val="24"/>
            <w:szCs w:val="24"/>
          </w:rPr>
          <w:t>ой</w:t>
        </w:r>
      </w:ins>
      <w:ins w:id="3146" w:author="Plankton" w:date="2019-06-07T12:01:00Z">
        <w:r>
          <w:rPr>
            <w:rFonts w:ascii="Times New Roman" w:hAnsi="Times New Roman"/>
            <w:sz w:val="24"/>
            <w:szCs w:val="24"/>
          </w:rPr>
          <w:t xml:space="preserve"> </w:t>
        </w:r>
      </w:ins>
      <w:ins w:id="3147" w:author="Plankton" w:date="2019-06-07T12:01:00Z">
        <w:r>
          <w:rPr>
            <w:rFonts w:ascii="Times New Roman" w:hAnsi="Times New Roman"/>
            <w:i/>
            <w:sz w:val="24"/>
            <w:szCs w:val="24"/>
            <w:lang w:val="en-US"/>
            <w:rPrChange w:id="3148" w:author="Plankton" w:date="2019-06-07T12:01:00Z">
              <w:rPr>
                <w:rFonts w:ascii="Times New Roman" w:hAnsi="Times New Roman"/>
                <w:sz w:val="24"/>
                <w:szCs w:val="24"/>
                <w:lang w:val="en-US"/>
              </w:rPr>
            </w:rPrChange>
          </w:rPr>
          <w:t>Acartia</w:t>
        </w:r>
      </w:ins>
      <w:ins w:id="3149" w:author="Plankton" w:date="2019-06-07T12:01:00Z">
        <w:r>
          <w:rPr>
            <w:rFonts w:ascii="Times New Roman" w:hAnsi="Times New Roman"/>
            <w:i/>
            <w:sz w:val="24"/>
            <w:szCs w:val="24"/>
            <w:lang w:val="ru-RU"/>
            <w:rPrChange w:id="3150" w:author="Plankton" w:date="2019-06-07T12:13:00Z">
              <w:rPr>
                <w:rFonts w:ascii="Times New Roman" w:hAnsi="Times New Roman"/>
                <w:sz w:val="24"/>
                <w:szCs w:val="24"/>
                <w:lang w:val="en-US"/>
              </w:rPr>
            </w:rPrChange>
          </w:rPr>
          <w:t xml:space="preserve"> </w:t>
        </w:r>
      </w:ins>
      <w:ins w:id="3151" w:author="Plankton" w:date="2019-06-07T12:01:00Z">
        <w:r>
          <w:rPr>
            <w:rFonts w:ascii="Times New Roman" w:hAnsi="Times New Roman"/>
            <w:i/>
            <w:sz w:val="24"/>
            <w:szCs w:val="24"/>
            <w:lang w:val="en-US"/>
            <w:rPrChange w:id="3152" w:author="Plankton" w:date="2019-06-07T12:01:00Z">
              <w:rPr>
                <w:rFonts w:ascii="Times New Roman" w:hAnsi="Times New Roman"/>
                <w:sz w:val="24"/>
                <w:szCs w:val="24"/>
                <w:lang w:val="en-US"/>
              </w:rPr>
            </w:rPrChange>
          </w:rPr>
          <w:t>tonsa</w:t>
        </w:r>
      </w:ins>
      <w:ins w:id="3153" w:author="Plankton" w:date="2019-06-07T12:01:00Z">
        <w:r>
          <w:rPr>
            <w:rFonts w:ascii="Times New Roman" w:hAnsi="Times New Roman"/>
            <w:sz w:val="24"/>
            <w:szCs w:val="24"/>
          </w:rPr>
          <w:t xml:space="preserve"> в</w:t>
        </w:r>
      </w:ins>
      <w:ins w:id="3154" w:author="Plankton" w:date="2019-06-07T12:03:00Z">
        <w:r>
          <w:rPr/>
          <w:t xml:space="preserve"> </w:t>
        </w:r>
      </w:ins>
      <w:ins w:id="3155" w:author="Plankton" w:date="2019-06-07T12:03:00Z">
        <w:r>
          <w:rPr>
            <w:rFonts w:ascii="Times New Roman" w:hAnsi="Times New Roman"/>
            <w:sz w:val="24"/>
            <w:szCs w:val="24"/>
            <w:lang w:val="en-US"/>
            <w:rPrChange w:id="3156" w:author="Plankton" w:date="2019-06-07T12:03:00Z">
              <w:rPr>
                <w:rFonts w:ascii="Times New Roman" w:hAnsi="Times New Roman"/>
                <w:sz w:val="24"/>
                <w:szCs w:val="24"/>
              </w:rPr>
            </w:rPrChange>
          </w:rPr>
          <w:t>Narragansett</w:t>
        </w:r>
      </w:ins>
      <w:ins w:id="3157" w:author="Plankton" w:date="2019-06-07T12:03:00Z">
        <w:r>
          <w:rPr>
            <w:rFonts w:ascii="Times New Roman" w:hAnsi="Times New Roman"/>
            <w:sz w:val="24"/>
            <w:szCs w:val="24"/>
          </w:rPr>
          <w:t xml:space="preserve"> </w:t>
        </w:r>
      </w:ins>
      <w:ins w:id="3158" w:author="Plankton" w:date="2019-06-07T12:03:00Z">
        <w:r>
          <w:rPr>
            <w:rFonts w:ascii="Times New Roman" w:hAnsi="Times New Roman"/>
            <w:sz w:val="24"/>
            <w:szCs w:val="24"/>
            <w:lang w:val="en-US"/>
            <w:rPrChange w:id="3159" w:author="Plankton" w:date="2019-06-07T12:03:00Z">
              <w:rPr>
                <w:rFonts w:ascii="Times New Roman" w:hAnsi="Times New Roman"/>
                <w:sz w:val="24"/>
                <w:szCs w:val="24"/>
              </w:rPr>
            </w:rPrChange>
          </w:rPr>
          <w:t>Bay</w:t>
        </w:r>
      </w:ins>
      <w:ins w:id="3160" w:author="Plankton" w:date="2019-06-07T12:03:00Z">
        <w:r>
          <w:rPr>
            <w:rFonts w:ascii="Times New Roman" w:hAnsi="Times New Roman"/>
            <w:sz w:val="24"/>
            <w:szCs w:val="24"/>
            <w:lang w:val="ru-RU"/>
            <w:rPrChange w:id="3161" w:author="Plankton" w:date="2019-06-07T12:13:00Z">
              <w:rPr>
                <w:rFonts w:ascii="Times New Roman" w:hAnsi="Times New Roman"/>
                <w:sz w:val="24"/>
                <w:szCs w:val="24"/>
                <w:lang w:val="en-US"/>
              </w:rPr>
            </w:rPrChange>
          </w:rPr>
          <w:t xml:space="preserve"> (</w:t>
        </w:r>
      </w:ins>
      <w:ins w:id="3162" w:author="Plankton" w:date="2019-06-07T12:03:00Z">
        <w:r>
          <w:rPr>
            <w:rFonts w:ascii="Times New Roman" w:hAnsi="Times New Roman"/>
            <w:sz w:val="24"/>
            <w:szCs w:val="24"/>
            <w:lang w:val="en-US"/>
          </w:rPr>
          <w:t>West</w:t>
        </w:r>
      </w:ins>
      <w:ins w:id="3163" w:author="Plankton" w:date="2019-06-07T12:03:00Z">
        <w:r>
          <w:rPr>
            <w:rFonts w:ascii="Times New Roman" w:hAnsi="Times New Roman"/>
            <w:sz w:val="24"/>
            <w:szCs w:val="24"/>
            <w:lang w:val="ru-RU"/>
            <w:rPrChange w:id="3164" w:author="Plankton" w:date="2019-06-07T12:13:00Z">
              <w:rPr>
                <w:rFonts w:ascii="Times New Roman" w:hAnsi="Times New Roman"/>
                <w:sz w:val="24"/>
                <w:szCs w:val="24"/>
                <w:lang w:val="en-US"/>
              </w:rPr>
            </w:rPrChange>
          </w:rPr>
          <w:t xml:space="preserve"> </w:t>
        </w:r>
      </w:ins>
      <w:ins w:id="3165" w:author="Plankton" w:date="2019-06-07T12:03:00Z">
        <w:r>
          <w:rPr>
            <w:rFonts w:ascii="Times New Roman" w:hAnsi="Times New Roman"/>
            <w:sz w:val="24"/>
            <w:szCs w:val="24"/>
            <w:lang w:val="en-US"/>
          </w:rPr>
          <w:t>coast</w:t>
        </w:r>
      </w:ins>
      <w:ins w:id="3166" w:author="Plankton" w:date="2019-06-07T12:03:00Z">
        <w:r>
          <w:rPr>
            <w:rFonts w:ascii="Times New Roman" w:hAnsi="Times New Roman"/>
            <w:sz w:val="24"/>
            <w:szCs w:val="24"/>
            <w:lang w:val="ru-RU"/>
            <w:rPrChange w:id="3167" w:author="Plankton" w:date="2019-06-07T12:13:00Z">
              <w:rPr>
                <w:rFonts w:ascii="Times New Roman" w:hAnsi="Times New Roman"/>
                <w:sz w:val="24"/>
                <w:szCs w:val="24"/>
                <w:lang w:val="en-US"/>
              </w:rPr>
            </w:rPrChange>
          </w:rPr>
          <w:t xml:space="preserve"> </w:t>
        </w:r>
      </w:ins>
      <w:ins w:id="3168" w:author="Plankton" w:date="2019-06-07T12:03:00Z">
        <w:r>
          <w:rPr>
            <w:rFonts w:ascii="Times New Roman" w:hAnsi="Times New Roman"/>
            <w:sz w:val="24"/>
            <w:szCs w:val="24"/>
            <w:lang w:val="en-US"/>
          </w:rPr>
          <w:t>of</w:t>
        </w:r>
      </w:ins>
      <w:ins w:id="3169" w:author="Plankton" w:date="2019-06-07T12:03:00Z">
        <w:r>
          <w:rPr>
            <w:rFonts w:ascii="Times New Roman" w:hAnsi="Times New Roman"/>
            <w:sz w:val="24"/>
            <w:szCs w:val="24"/>
            <w:lang w:val="ru-RU"/>
            <w:rPrChange w:id="3170" w:author="Plankton" w:date="2019-06-07T12:13:00Z">
              <w:rPr>
                <w:rFonts w:ascii="Times New Roman" w:hAnsi="Times New Roman"/>
                <w:sz w:val="24"/>
                <w:szCs w:val="24"/>
                <w:lang w:val="en-US"/>
              </w:rPr>
            </w:rPrChange>
          </w:rPr>
          <w:t xml:space="preserve"> </w:t>
        </w:r>
      </w:ins>
      <w:ins w:id="3171" w:author="Plankton" w:date="2019-06-07T12:03:00Z">
        <w:r>
          <w:rPr>
            <w:rFonts w:ascii="Times New Roman" w:hAnsi="Times New Roman"/>
            <w:sz w:val="24"/>
            <w:szCs w:val="24"/>
            <w:lang w:val="en-US"/>
          </w:rPr>
          <w:t>USA</w:t>
        </w:r>
      </w:ins>
      <w:ins w:id="3172" w:author="Plankton" w:date="2019-06-07T12:03:00Z">
        <w:r>
          <w:rPr>
            <w:rFonts w:ascii="Times New Roman" w:hAnsi="Times New Roman"/>
            <w:sz w:val="24"/>
            <w:szCs w:val="24"/>
            <w:lang w:val="ru-RU"/>
            <w:rPrChange w:id="3173" w:author="Plankton" w:date="2019-06-07T12:13:00Z">
              <w:rPr>
                <w:rFonts w:ascii="Times New Roman" w:hAnsi="Times New Roman"/>
                <w:sz w:val="24"/>
                <w:szCs w:val="24"/>
                <w:lang w:val="en-US"/>
              </w:rPr>
            </w:rPrChange>
          </w:rPr>
          <w:t xml:space="preserve">) </w:t>
        </w:r>
      </w:ins>
      <w:ins w:id="3174" w:author="Plankton" w:date="2019-06-07T12:13:00Z">
        <w:r>
          <w:rPr>
            <w:rFonts w:ascii="Times New Roman" w:hAnsi="Times New Roman"/>
            <w:sz w:val="24"/>
            <w:szCs w:val="24"/>
          </w:rPr>
          <w:t>смес</w:t>
        </w:r>
      </w:ins>
      <w:ins w:id="3175" w:author="Plankton" w:date="2019-06-07T12:33:00Z">
        <w:r>
          <w:rPr>
            <w:rFonts w:ascii="Times New Roman" w:hAnsi="Times New Roman"/>
            <w:sz w:val="24"/>
            <w:szCs w:val="24"/>
          </w:rPr>
          <w:t>т</w:t>
        </w:r>
      </w:ins>
      <w:ins w:id="3176" w:author="Plankton" w:date="2019-06-07T12:13:00Z">
        <w:r>
          <w:rPr>
            <w:rFonts w:ascii="Times New Roman" w:hAnsi="Times New Roman"/>
            <w:sz w:val="24"/>
            <w:szCs w:val="24"/>
          </w:rPr>
          <w:t>ились на более раннее время за период с 1972 по 1990 гг.</w:t>
        </w:r>
      </w:ins>
      <w:ins w:id="3177" w:author="Plankton" w:date="2019-06-07T12:14:00Z">
        <w:r>
          <w:rPr>
            <w:rFonts w:ascii="Times New Roman" w:hAnsi="Times New Roman"/>
            <w:sz w:val="24"/>
            <w:szCs w:val="24"/>
          </w:rPr>
          <w:t>, что совпало по времени со значительным повышением весенней температуры</w:t>
        </w:r>
      </w:ins>
      <w:ins w:id="3178" w:author="Plankton" w:date="2019-06-07T12:01:00Z">
        <w:r>
          <w:rPr>
            <w:rFonts w:ascii="Times New Roman" w:hAnsi="Times New Roman"/>
            <w:sz w:val="24"/>
            <w:szCs w:val="24"/>
          </w:rPr>
          <w:t xml:space="preserve"> </w:t>
        </w:r>
      </w:ins>
      <w:ins w:id="3179" w:author="Plankton" w:date="2019-06-07T12:15:00Z">
        <w:r>
          <w:rPr>
            <w:rFonts w:ascii="Times New Roman" w:hAnsi="Times New Roman"/>
            <w:sz w:val="24"/>
            <w:szCs w:val="24"/>
          </w:rPr>
          <w:t>(</w:t>
        </w:r>
      </w:ins>
      <w:ins w:id="3180" w:author="Plankton" w:date="2019-06-07T12:15:00Z">
        <w:r>
          <w:rPr>
            <w:rFonts w:ascii="Times New Roman" w:hAnsi="Times New Roman"/>
            <w:sz w:val="24"/>
            <w:szCs w:val="24"/>
            <w:lang w:val="en-US"/>
          </w:rPr>
          <w:t>Borkman</w:t>
        </w:r>
      </w:ins>
      <w:ins w:id="3181" w:author="Plankton" w:date="2019-06-07T12:15:00Z">
        <w:r>
          <w:rPr>
            <w:rFonts w:ascii="Times New Roman" w:hAnsi="Times New Roman"/>
            <w:sz w:val="24"/>
            <w:szCs w:val="24"/>
            <w:lang w:val="ru-RU"/>
            <w:rPrChange w:id="3182" w:author="Plankton" w:date="2019-06-07T12:15:00Z">
              <w:rPr>
                <w:rFonts w:ascii="Times New Roman" w:hAnsi="Times New Roman"/>
                <w:sz w:val="24"/>
                <w:szCs w:val="24"/>
                <w:lang w:val="en-US"/>
              </w:rPr>
            </w:rPrChange>
          </w:rPr>
          <w:t xml:space="preserve"> </w:t>
        </w:r>
      </w:ins>
      <w:ins w:id="3183" w:author="Plankton" w:date="2019-06-07T12:15:00Z">
        <w:r>
          <w:rPr>
            <w:rFonts w:ascii="Times New Roman" w:hAnsi="Times New Roman"/>
            <w:sz w:val="24"/>
            <w:szCs w:val="24"/>
            <w:lang w:val="en-US"/>
          </w:rPr>
          <w:t>et</w:t>
        </w:r>
      </w:ins>
      <w:ins w:id="3184" w:author="Plankton" w:date="2019-06-07T12:15:00Z">
        <w:r>
          <w:rPr>
            <w:rFonts w:ascii="Times New Roman" w:hAnsi="Times New Roman"/>
            <w:sz w:val="24"/>
            <w:szCs w:val="24"/>
            <w:lang w:val="ru-RU"/>
            <w:rPrChange w:id="3185" w:author="Plankton" w:date="2019-06-07T12:15:00Z">
              <w:rPr>
                <w:rFonts w:ascii="Times New Roman" w:hAnsi="Times New Roman"/>
                <w:sz w:val="24"/>
                <w:szCs w:val="24"/>
                <w:lang w:val="en-US"/>
              </w:rPr>
            </w:rPrChange>
          </w:rPr>
          <w:t xml:space="preserve"> </w:t>
        </w:r>
      </w:ins>
      <w:ins w:id="3186" w:author="Plankton" w:date="2019-06-07T12:15:00Z">
        <w:r>
          <w:rPr>
            <w:rFonts w:ascii="Times New Roman" w:hAnsi="Times New Roman"/>
            <w:sz w:val="24"/>
            <w:szCs w:val="24"/>
            <w:lang w:val="en-US"/>
          </w:rPr>
          <w:t>al</w:t>
        </w:r>
      </w:ins>
      <w:ins w:id="3187" w:author="Plankton" w:date="2019-06-07T12:15:00Z">
        <w:r>
          <w:rPr>
            <w:rFonts w:ascii="Times New Roman" w:hAnsi="Times New Roman"/>
            <w:sz w:val="24"/>
            <w:szCs w:val="24"/>
            <w:lang w:val="ru-RU"/>
            <w:rPrChange w:id="3188" w:author="Plankton" w:date="2019-06-07T12:15:00Z">
              <w:rPr>
                <w:rFonts w:ascii="Times New Roman" w:hAnsi="Times New Roman"/>
                <w:sz w:val="24"/>
                <w:szCs w:val="24"/>
                <w:lang w:val="en-US"/>
              </w:rPr>
            </w:rPrChange>
          </w:rPr>
          <w:t>., 2018)</w:t>
        </w:r>
      </w:ins>
      <w:ins w:id="3189" w:author="Plankton" w:date="2019-06-07T12:16:00Z">
        <w:r>
          <w:rPr>
            <w:rFonts w:ascii="Times New Roman" w:hAnsi="Times New Roman"/>
            <w:sz w:val="24"/>
            <w:szCs w:val="24"/>
            <w:lang w:val="ru-RU"/>
            <w:rPrChange w:id="3190" w:author="Plankton" w:date="2019-06-07T12:16:00Z">
              <w:rPr>
                <w:rFonts w:ascii="Times New Roman" w:hAnsi="Times New Roman"/>
                <w:sz w:val="24"/>
                <w:szCs w:val="24"/>
                <w:lang w:val="en-US"/>
              </w:rPr>
            </w:rPrChange>
          </w:rPr>
          <w:t>.</w:t>
        </w:r>
      </w:ins>
      <w:ins w:id="3191" w:author="Plankton" w:date="2019-06-07T16:50:00Z">
        <w:r>
          <w:rPr>
            <w:rFonts w:ascii="Times New Roman" w:hAnsi="Times New Roman"/>
            <w:sz w:val="24"/>
            <w:szCs w:val="24"/>
          </w:rPr>
          <w:t xml:space="preserve"> </w:t>
        </w:r>
      </w:ins>
      <w:ins w:id="3192" w:author="Plankton" w:date="2019-06-07T17:36:00Z">
        <w:r>
          <w:rPr>
            <w:rFonts w:ascii="Times New Roman" w:hAnsi="Times New Roman"/>
            <w:sz w:val="24"/>
            <w:szCs w:val="24"/>
          </w:rPr>
          <w:t xml:space="preserve">В </w:t>
        </w:r>
      </w:ins>
      <w:ins w:id="3193" w:author="Plankton" w:date="2019-06-07T17:42:00Z">
        <w:r>
          <w:rPr>
            <w:rFonts w:ascii="Times New Roman" w:hAnsi="Times New Roman"/>
            <w:sz w:val="24"/>
            <w:szCs w:val="24"/>
          </w:rPr>
          <w:t xml:space="preserve">центральной части </w:t>
        </w:r>
      </w:ins>
      <w:ins w:id="3194" w:author="Plankton" w:date="2019-06-07T17:36:00Z">
        <w:r>
          <w:rPr>
            <w:rFonts w:ascii="Times New Roman" w:hAnsi="Times New Roman"/>
            <w:sz w:val="24"/>
            <w:szCs w:val="24"/>
          </w:rPr>
          <w:t>Северно</w:t>
        </w:r>
      </w:ins>
      <w:ins w:id="3195" w:author="Plankton" w:date="2019-06-07T17:42:00Z">
        <w:r>
          <w:rPr>
            <w:rFonts w:ascii="Times New Roman" w:hAnsi="Times New Roman"/>
            <w:sz w:val="24"/>
            <w:szCs w:val="24"/>
          </w:rPr>
          <w:t>го</w:t>
        </w:r>
      </w:ins>
      <w:ins w:id="3196" w:author="Plankton" w:date="2019-06-07T17:36:00Z">
        <w:r>
          <w:rPr>
            <w:rFonts w:ascii="Times New Roman" w:hAnsi="Times New Roman"/>
            <w:sz w:val="24"/>
            <w:szCs w:val="24"/>
          </w:rPr>
          <w:t xml:space="preserve"> мор</w:t>
        </w:r>
      </w:ins>
      <w:ins w:id="3197" w:author="Plankton" w:date="2019-06-07T17:42:00Z">
        <w:r>
          <w:rPr>
            <w:rFonts w:ascii="Times New Roman" w:hAnsi="Times New Roman"/>
            <w:sz w:val="24"/>
            <w:szCs w:val="24"/>
          </w:rPr>
          <w:t>я</w:t>
        </w:r>
      </w:ins>
      <w:ins w:id="3198" w:author="Plankton" w:date="2019-06-07T17:36:00Z">
        <w:r>
          <w:rPr>
            <w:rFonts w:ascii="Times New Roman" w:hAnsi="Times New Roman"/>
            <w:sz w:val="24"/>
            <w:szCs w:val="24"/>
          </w:rPr>
          <w:t xml:space="preserve"> </w:t>
        </w:r>
      </w:ins>
      <w:ins w:id="3199" w:author="Plankton" w:date="2019-06-07T17:43:00Z">
        <w:r>
          <w:rPr>
            <w:rFonts w:ascii="Times New Roman" w:hAnsi="Times New Roman"/>
            <w:sz w:val="24"/>
            <w:szCs w:val="24"/>
          </w:rPr>
          <w:t xml:space="preserve">(1958–2002, 55–58°N) </w:t>
        </w:r>
      </w:ins>
      <w:ins w:id="3200" w:author="Plankton" w:date="2019-06-07T17:36:00Z">
        <w:r>
          <w:rPr>
            <w:rFonts w:ascii="Times New Roman" w:hAnsi="Times New Roman"/>
            <w:sz w:val="24"/>
            <w:szCs w:val="24"/>
          </w:rPr>
          <w:t>такой связи не обнаружено, более того, не наблюдалось</w:t>
        </w:r>
      </w:ins>
      <w:ins w:id="3201" w:author="Plankton" w:date="2019-06-07T17:42:00Z">
        <w:r>
          <w:rPr>
            <w:rFonts w:ascii="Times New Roman" w:hAnsi="Times New Roman"/>
            <w:sz w:val="24"/>
            <w:szCs w:val="24"/>
            <w:lang w:val="ru-RU"/>
            <w:rPrChange w:id="3202" w:author="Plankton" w:date="2019-06-07T17:42:00Z">
              <w:rPr>
                <w:rFonts w:ascii="Times New Roman" w:hAnsi="Times New Roman"/>
                <w:sz w:val="24"/>
                <w:szCs w:val="24"/>
                <w:lang w:val="en-US"/>
              </w:rPr>
            </w:rPrChange>
          </w:rPr>
          <w:t xml:space="preserve"> </w:t>
        </w:r>
      </w:ins>
      <w:ins w:id="3203" w:author="Plankton" w:date="2019-06-07T17:42:00Z">
        <w:r>
          <w:rPr>
            <w:rFonts w:ascii="Times New Roman" w:hAnsi="Times New Roman"/>
            <w:sz w:val="24"/>
            <w:szCs w:val="24"/>
          </w:rPr>
          <w:t>и</w:t>
        </w:r>
      </w:ins>
      <w:ins w:id="3204" w:author="Plankton" w:date="2019-06-07T17:36:00Z">
        <w:r>
          <w:rPr>
            <w:rFonts w:ascii="Times New Roman" w:hAnsi="Times New Roman"/>
            <w:sz w:val="24"/>
            <w:szCs w:val="24"/>
          </w:rPr>
          <w:t xml:space="preserve"> заметного тренда в дина</w:t>
        </w:r>
      </w:ins>
      <w:ins w:id="3205" w:author="Plankton" w:date="2019-06-07T17:37:00Z">
        <w:r>
          <w:rPr>
            <w:rFonts w:ascii="Times New Roman" w:hAnsi="Times New Roman"/>
            <w:sz w:val="24"/>
            <w:szCs w:val="24"/>
          </w:rPr>
          <w:t>м</w:t>
        </w:r>
      </w:ins>
      <w:ins w:id="3206" w:author="Plankton" w:date="2019-06-07T17:36:00Z">
        <w:r>
          <w:rPr>
            <w:rFonts w:ascii="Times New Roman" w:hAnsi="Times New Roman"/>
            <w:sz w:val="24"/>
            <w:szCs w:val="24"/>
          </w:rPr>
          <w:t>ике сроков</w:t>
        </w:r>
      </w:ins>
      <w:ins w:id="3207" w:author="Plankton" w:date="2019-06-07T17:37:00Z">
        <w:r>
          <w:rPr>
            <w:rFonts w:ascii="Times New Roman" w:hAnsi="Times New Roman"/>
            <w:sz w:val="24"/>
            <w:szCs w:val="24"/>
          </w:rPr>
          <w:t xml:space="preserve"> сезонного пика численности </w:t>
        </w:r>
      </w:ins>
      <w:ins w:id="3208" w:author="Plankton" w:date="2019-06-07T17:37:00Z">
        <w:r>
          <w:rPr>
            <w:rFonts w:ascii="Times New Roman" w:hAnsi="Times New Roman"/>
            <w:i/>
            <w:sz w:val="24"/>
            <w:szCs w:val="24"/>
            <w:lang w:val="en-US"/>
            <w:rPrChange w:id="3209" w:author="Plankton" w:date="2019-06-08T10:59:00Z">
              <w:rPr>
                <w:rFonts w:ascii="Times New Roman" w:hAnsi="Times New Roman"/>
                <w:sz w:val="24"/>
                <w:szCs w:val="24"/>
                <w:lang w:val="en-US"/>
              </w:rPr>
            </w:rPrChange>
          </w:rPr>
          <w:t>Acartia</w:t>
        </w:r>
      </w:ins>
      <w:ins w:id="3210" w:author="Plankton" w:date="2019-06-07T17:37:00Z">
        <w:r>
          <w:rPr>
            <w:rFonts w:ascii="Times New Roman" w:hAnsi="Times New Roman"/>
            <w:sz w:val="24"/>
            <w:szCs w:val="24"/>
            <w:lang w:val="ru-RU"/>
            <w:rPrChange w:id="3211" w:author="Plankton" w:date="2019-06-07T17:38:00Z">
              <w:rPr>
                <w:rFonts w:ascii="Times New Roman" w:hAnsi="Times New Roman"/>
                <w:sz w:val="24"/>
                <w:szCs w:val="24"/>
                <w:lang w:val="en-US"/>
              </w:rPr>
            </w:rPrChange>
          </w:rPr>
          <w:t xml:space="preserve"> </w:t>
        </w:r>
      </w:ins>
      <w:ins w:id="3212" w:author="Plankton" w:date="2019-06-07T17:37:00Z">
        <w:r>
          <w:rPr>
            <w:rFonts w:ascii="Times New Roman" w:hAnsi="Times New Roman"/>
            <w:sz w:val="24"/>
            <w:szCs w:val="24"/>
            <w:lang w:val="en-US"/>
          </w:rPr>
          <w:t>spp</w:t>
        </w:r>
      </w:ins>
      <w:ins w:id="3213" w:author="Plankton" w:date="2019-06-07T17:37:00Z">
        <w:r>
          <w:rPr>
            <w:rFonts w:ascii="Times New Roman" w:hAnsi="Times New Roman"/>
            <w:sz w:val="24"/>
            <w:szCs w:val="24"/>
            <w:lang w:val="ru-RU"/>
            <w:rPrChange w:id="3214" w:author="Plankton" w:date="2019-06-07T17:38:00Z">
              <w:rPr>
                <w:rFonts w:ascii="Times New Roman" w:hAnsi="Times New Roman"/>
                <w:sz w:val="24"/>
                <w:szCs w:val="24"/>
                <w:lang w:val="en-US"/>
              </w:rPr>
            </w:rPrChange>
          </w:rPr>
          <w:t>.</w:t>
        </w:r>
      </w:ins>
      <w:ins w:id="3215" w:author="Plankton" w:date="2019-06-07T17:38:00Z">
        <w:r>
          <w:rPr>
            <w:rFonts w:ascii="Times New Roman" w:hAnsi="Times New Roman"/>
            <w:sz w:val="24"/>
            <w:szCs w:val="24"/>
            <w:lang w:val="ru-RU"/>
            <w:rPrChange w:id="3216" w:author="Plankton" w:date="2019-06-07T17:38:00Z">
              <w:rPr>
                <w:rFonts w:ascii="Times New Roman" w:hAnsi="Times New Roman"/>
                <w:sz w:val="24"/>
                <w:szCs w:val="24"/>
                <w:lang w:val="en-US"/>
              </w:rPr>
            </w:rPrChange>
          </w:rPr>
          <w:t xml:space="preserve"> </w:t>
        </w:r>
      </w:ins>
      <w:ins w:id="3217" w:author="Plankton" w:date="2019-06-07T17:38:00Z">
        <w:r>
          <w:rPr>
            <w:rFonts w:ascii="Times New Roman" w:hAnsi="Times New Roman"/>
            <w:sz w:val="24"/>
            <w:szCs w:val="24"/>
            <w:lang w:val="en-US"/>
          </w:rPr>
          <w:t>(Mackas et al., 2012</w:t>
        </w:r>
      </w:ins>
      <w:ins w:id="3218" w:author="Plankton" w:date="2019-06-08T15:19:00Z">
        <w:r>
          <w:rPr>
            <w:rFonts w:ascii="Times New Roman" w:hAnsi="Times New Roman"/>
            <w:sz w:val="24"/>
            <w:szCs w:val="24"/>
            <w:lang w:val="en-US"/>
          </w:rPr>
          <w:t xml:space="preserve"> and references therein</w:t>
        </w:r>
      </w:ins>
      <w:ins w:id="3219" w:author="Plankton" w:date="2019-06-07T17:38:00Z">
        <w:r>
          <w:rPr>
            <w:rFonts w:ascii="Times New Roman" w:hAnsi="Times New Roman"/>
            <w:sz w:val="24"/>
            <w:szCs w:val="24"/>
            <w:lang w:val="en-US"/>
          </w:rPr>
          <w:t>).</w:t>
        </w:r>
      </w:ins>
      <w:ins w:id="3220" w:author="Plankton" w:date="2019-06-07T17:36:00Z">
        <w:r>
          <w:rPr>
            <w:rFonts w:ascii="Times New Roman" w:hAnsi="Times New Roman"/>
            <w:sz w:val="24"/>
            <w:szCs w:val="24"/>
            <w:lang w:val="en-US"/>
            <w:rPrChange w:id="3221" w:author="Plankton" w:date="2019-06-10T18:50:00Z">
              <w:rPr>
                <w:rFonts w:ascii="Times New Roman" w:hAnsi="Times New Roman"/>
                <w:sz w:val="24"/>
                <w:szCs w:val="24"/>
              </w:rPr>
            </w:rPrChange>
          </w:rPr>
          <w:t xml:space="preserve"> </w:t>
        </w:r>
      </w:ins>
      <w:ins w:id="3222" w:author="Plankton" w:date="2019-06-08T10:55:00Z">
        <w:r>
          <w:rPr>
            <w:rFonts w:ascii="Times New Roman" w:hAnsi="Times New Roman"/>
            <w:sz w:val="24"/>
            <w:szCs w:val="24"/>
          </w:rPr>
          <w:t>Примерно</w:t>
        </w:r>
      </w:ins>
      <w:ins w:id="3223" w:author="Plankton" w:date="2019-06-08T10:55:00Z">
        <w:r>
          <w:rPr>
            <w:rFonts w:ascii="Times New Roman" w:hAnsi="Times New Roman"/>
            <w:sz w:val="24"/>
            <w:szCs w:val="24"/>
            <w:lang w:val="en-US"/>
            <w:rPrChange w:id="3224" w:author="Plankton" w:date="2019-06-08T11:19:00Z">
              <w:rPr>
                <w:rFonts w:ascii="Times New Roman" w:hAnsi="Times New Roman"/>
                <w:sz w:val="24"/>
                <w:szCs w:val="24"/>
              </w:rPr>
            </w:rPrChange>
          </w:rPr>
          <w:t xml:space="preserve"> </w:t>
        </w:r>
      </w:ins>
      <w:ins w:id="3225" w:author="Plankton" w:date="2019-06-08T10:55:00Z">
        <w:r>
          <w:rPr>
            <w:rFonts w:ascii="Times New Roman" w:hAnsi="Times New Roman"/>
            <w:sz w:val="24"/>
            <w:szCs w:val="24"/>
          </w:rPr>
          <w:t>в</w:t>
        </w:r>
      </w:ins>
      <w:ins w:id="3226" w:author="Plankton" w:date="2019-06-08T10:55:00Z">
        <w:r>
          <w:rPr>
            <w:rFonts w:ascii="Times New Roman" w:hAnsi="Times New Roman"/>
            <w:sz w:val="24"/>
            <w:szCs w:val="24"/>
            <w:lang w:val="en-US"/>
            <w:rPrChange w:id="3227" w:author="Plankton" w:date="2019-06-08T11:19:00Z">
              <w:rPr>
                <w:rFonts w:ascii="Times New Roman" w:hAnsi="Times New Roman"/>
                <w:sz w:val="24"/>
                <w:szCs w:val="24"/>
              </w:rPr>
            </w:rPrChange>
          </w:rPr>
          <w:t xml:space="preserve"> </w:t>
        </w:r>
      </w:ins>
      <w:ins w:id="3228" w:author="Plankton" w:date="2019-06-08T10:55:00Z">
        <w:r>
          <w:rPr>
            <w:rFonts w:ascii="Times New Roman" w:hAnsi="Times New Roman"/>
            <w:sz w:val="24"/>
            <w:szCs w:val="24"/>
          </w:rPr>
          <w:t>то</w:t>
        </w:r>
      </w:ins>
      <w:ins w:id="3229" w:author="Plankton" w:date="2019-06-08T10:56:00Z">
        <w:r>
          <w:rPr>
            <w:rFonts w:ascii="Times New Roman" w:hAnsi="Times New Roman"/>
            <w:sz w:val="24"/>
            <w:szCs w:val="24"/>
          </w:rPr>
          <w:t>т</w:t>
        </w:r>
      </w:ins>
      <w:ins w:id="3230" w:author="Plankton" w:date="2019-06-08T10:55:00Z">
        <w:r>
          <w:rPr>
            <w:rFonts w:ascii="Times New Roman" w:hAnsi="Times New Roman"/>
            <w:sz w:val="24"/>
            <w:szCs w:val="24"/>
            <w:lang w:val="en-US"/>
            <w:rPrChange w:id="3231" w:author="Plankton" w:date="2019-06-08T11:19:00Z">
              <w:rPr>
                <w:rFonts w:ascii="Times New Roman" w:hAnsi="Times New Roman"/>
                <w:sz w:val="24"/>
                <w:szCs w:val="24"/>
              </w:rPr>
            </w:rPrChange>
          </w:rPr>
          <w:t xml:space="preserve"> </w:t>
        </w:r>
      </w:ins>
      <w:ins w:id="3232" w:author="Plankton" w:date="2019-06-08T10:55:00Z">
        <w:r>
          <w:rPr>
            <w:rFonts w:ascii="Times New Roman" w:hAnsi="Times New Roman"/>
            <w:sz w:val="24"/>
            <w:szCs w:val="24"/>
          </w:rPr>
          <w:t>же</w:t>
        </w:r>
      </w:ins>
      <w:ins w:id="3233" w:author="Plankton" w:date="2019-06-08T10:55:00Z">
        <w:r>
          <w:rPr>
            <w:rFonts w:ascii="Times New Roman" w:hAnsi="Times New Roman"/>
            <w:sz w:val="24"/>
            <w:szCs w:val="24"/>
            <w:lang w:val="en-US"/>
            <w:rPrChange w:id="3234" w:author="Plankton" w:date="2019-06-08T11:19:00Z">
              <w:rPr>
                <w:rFonts w:ascii="Times New Roman" w:hAnsi="Times New Roman"/>
                <w:sz w:val="24"/>
                <w:szCs w:val="24"/>
              </w:rPr>
            </w:rPrChange>
          </w:rPr>
          <w:t xml:space="preserve"> </w:t>
        </w:r>
      </w:ins>
      <w:ins w:id="3235" w:author="Plankton" w:date="2019-06-08T10:56:00Z">
        <w:r>
          <w:rPr>
            <w:rFonts w:ascii="Times New Roman" w:hAnsi="Times New Roman"/>
            <w:sz w:val="24"/>
            <w:szCs w:val="24"/>
          </w:rPr>
          <w:t>период</w:t>
        </w:r>
      </w:ins>
      <w:ins w:id="3236" w:author="Plankton" w:date="2019-06-08T10:55:00Z">
        <w:r>
          <w:rPr>
            <w:rFonts w:ascii="Times New Roman" w:hAnsi="Times New Roman"/>
            <w:sz w:val="24"/>
            <w:szCs w:val="24"/>
            <w:lang w:val="en-US"/>
            <w:rPrChange w:id="3237" w:author="Plankton" w:date="2019-06-08T11:19:00Z">
              <w:rPr>
                <w:rFonts w:ascii="Times New Roman" w:hAnsi="Times New Roman"/>
                <w:sz w:val="24"/>
                <w:szCs w:val="24"/>
              </w:rPr>
            </w:rPrChange>
          </w:rPr>
          <w:t xml:space="preserve"> </w:t>
        </w:r>
      </w:ins>
      <w:ins w:id="3238" w:author="Plankton" w:date="2019-06-08T11:16:00Z">
        <w:r>
          <w:rPr>
            <w:rFonts w:ascii="Times New Roman" w:hAnsi="Times New Roman"/>
            <w:sz w:val="24"/>
            <w:szCs w:val="24"/>
            <w:lang w:val="en-US"/>
            <w:rPrChange w:id="3239" w:author="Plankton" w:date="2019-06-08T11:19:00Z">
              <w:rPr>
                <w:rFonts w:ascii="Times New Roman" w:hAnsi="Times New Roman"/>
                <w:sz w:val="24"/>
                <w:szCs w:val="24"/>
              </w:rPr>
            </w:rPrChange>
          </w:rPr>
          <w:t>(</w:t>
        </w:r>
      </w:ins>
      <w:ins w:id="3240" w:author="Plankton" w:date="2019-06-08T11:16:00Z">
        <w:r>
          <w:rPr>
            <w:rFonts w:ascii="Times New Roman" w:hAnsi="Times New Roman"/>
            <w:sz w:val="24"/>
            <w:szCs w:val="24"/>
          </w:rPr>
          <w:t>с</w:t>
        </w:r>
      </w:ins>
      <w:ins w:id="3241" w:author="Plankton" w:date="2019-06-08T11:16:00Z">
        <w:r>
          <w:rPr>
            <w:rFonts w:ascii="Times New Roman" w:hAnsi="Times New Roman"/>
            <w:sz w:val="24"/>
            <w:szCs w:val="24"/>
            <w:lang w:val="en-US"/>
            <w:rPrChange w:id="3242" w:author="Plankton" w:date="2019-06-08T11:19:00Z">
              <w:rPr>
                <w:rFonts w:ascii="Times New Roman" w:hAnsi="Times New Roman"/>
                <w:sz w:val="24"/>
                <w:szCs w:val="24"/>
              </w:rPr>
            </w:rPrChange>
          </w:rPr>
          <w:t xml:space="preserve"> 1974 </w:t>
        </w:r>
      </w:ins>
      <w:ins w:id="3243" w:author="Plankton" w:date="2019-06-08T11:16:00Z">
        <w:r>
          <w:rPr>
            <w:rFonts w:ascii="Times New Roman" w:hAnsi="Times New Roman"/>
            <w:sz w:val="24"/>
            <w:szCs w:val="24"/>
          </w:rPr>
          <w:t>по</w:t>
        </w:r>
      </w:ins>
      <w:ins w:id="3244" w:author="Plankton" w:date="2019-06-08T11:16:00Z">
        <w:r>
          <w:rPr>
            <w:rFonts w:ascii="Times New Roman" w:hAnsi="Times New Roman"/>
            <w:sz w:val="24"/>
            <w:szCs w:val="24"/>
            <w:lang w:val="en-US"/>
            <w:rPrChange w:id="3245" w:author="Plankton" w:date="2019-06-08T11:19:00Z">
              <w:rPr>
                <w:rFonts w:ascii="Times New Roman" w:hAnsi="Times New Roman"/>
                <w:sz w:val="24"/>
                <w:szCs w:val="24"/>
              </w:rPr>
            </w:rPrChange>
          </w:rPr>
          <w:t xml:space="preserve"> 2004 </w:t>
        </w:r>
      </w:ins>
      <w:ins w:id="3246" w:author="Plankton" w:date="2019-06-08T11:16:00Z">
        <w:r>
          <w:rPr>
            <w:rFonts w:ascii="Times New Roman" w:hAnsi="Times New Roman"/>
            <w:sz w:val="24"/>
            <w:szCs w:val="24"/>
          </w:rPr>
          <w:t>гг</w:t>
        </w:r>
      </w:ins>
      <w:ins w:id="3247" w:author="Plankton" w:date="2019-06-08T11:16:00Z">
        <w:r>
          <w:rPr>
            <w:rFonts w:ascii="Times New Roman" w:hAnsi="Times New Roman"/>
            <w:sz w:val="24"/>
            <w:szCs w:val="24"/>
            <w:lang w:val="en-US"/>
            <w:rPrChange w:id="3248" w:author="Plankton" w:date="2019-06-08T11:19:00Z">
              <w:rPr>
                <w:rFonts w:ascii="Times New Roman" w:hAnsi="Times New Roman"/>
                <w:sz w:val="24"/>
                <w:szCs w:val="24"/>
              </w:rPr>
            </w:rPrChange>
          </w:rPr>
          <w:t xml:space="preserve">.) </w:t>
        </w:r>
      </w:ins>
      <w:ins w:id="3249" w:author="Plankton" w:date="2019-06-08T10:56:00Z">
        <w:r>
          <w:rPr>
            <w:rFonts w:ascii="Times New Roman" w:hAnsi="Times New Roman"/>
            <w:sz w:val="24"/>
            <w:szCs w:val="24"/>
          </w:rPr>
          <w:t>с</w:t>
        </w:r>
      </w:ins>
      <w:ins w:id="3250" w:author="Plankton" w:date="2019-06-07T16:59:00Z">
        <w:r>
          <w:rPr>
            <w:rFonts w:ascii="Times New Roman" w:hAnsi="Times New Roman"/>
            <w:sz w:val="24"/>
            <w:szCs w:val="24"/>
          </w:rPr>
          <w:t>роки</w:t>
        </w:r>
      </w:ins>
      <w:ins w:id="3251" w:author="Plankton" w:date="2019-06-07T16:59:00Z">
        <w:r>
          <w:rPr>
            <w:rFonts w:ascii="Times New Roman" w:hAnsi="Times New Roman"/>
            <w:sz w:val="24"/>
            <w:szCs w:val="24"/>
            <w:lang w:val="en-US"/>
            <w:rPrChange w:id="3252" w:author="Plankton" w:date="2019-06-08T11:19:00Z">
              <w:rPr>
                <w:rFonts w:ascii="Times New Roman" w:hAnsi="Times New Roman"/>
                <w:sz w:val="24"/>
                <w:szCs w:val="24"/>
              </w:rPr>
            </w:rPrChange>
          </w:rPr>
          <w:t xml:space="preserve"> </w:t>
        </w:r>
      </w:ins>
      <w:ins w:id="3253" w:author="Plankton" w:date="2019-06-07T16:59:00Z">
        <w:r>
          <w:rPr>
            <w:rFonts w:ascii="Times New Roman" w:hAnsi="Times New Roman"/>
            <w:sz w:val="24"/>
            <w:szCs w:val="24"/>
          </w:rPr>
          <w:t>середины</w:t>
        </w:r>
      </w:ins>
      <w:ins w:id="3254" w:author="Plankton" w:date="2019-06-07T16:59:00Z">
        <w:r>
          <w:rPr>
            <w:rFonts w:ascii="Times New Roman" w:hAnsi="Times New Roman"/>
            <w:sz w:val="24"/>
            <w:szCs w:val="24"/>
            <w:lang w:val="en-US"/>
            <w:rPrChange w:id="3255" w:author="Plankton" w:date="2019-06-08T11:19:00Z">
              <w:rPr>
                <w:rFonts w:ascii="Times New Roman" w:hAnsi="Times New Roman"/>
                <w:sz w:val="24"/>
                <w:szCs w:val="24"/>
              </w:rPr>
            </w:rPrChange>
          </w:rPr>
          <w:t xml:space="preserve"> </w:t>
        </w:r>
      </w:ins>
      <w:ins w:id="3256" w:author="Plankton" w:date="2019-06-07T16:59:00Z">
        <w:r>
          <w:rPr>
            <w:rFonts w:ascii="Times New Roman" w:hAnsi="Times New Roman"/>
            <w:sz w:val="24"/>
            <w:szCs w:val="24"/>
          </w:rPr>
          <w:t>сезона</w:t>
        </w:r>
      </w:ins>
      <w:ins w:id="3257" w:author="Plankton" w:date="2019-06-07T16:59:00Z">
        <w:r>
          <w:rPr>
            <w:rFonts w:ascii="Times New Roman" w:hAnsi="Times New Roman"/>
            <w:sz w:val="24"/>
            <w:szCs w:val="24"/>
            <w:lang w:val="en-US"/>
            <w:rPrChange w:id="3258" w:author="Plankton" w:date="2019-06-08T11:19:00Z">
              <w:rPr>
                <w:rFonts w:ascii="Times New Roman" w:hAnsi="Times New Roman"/>
                <w:sz w:val="24"/>
                <w:szCs w:val="24"/>
              </w:rPr>
            </w:rPrChange>
          </w:rPr>
          <w:t xml:space="preserve"> (</w:t>
        </w:r>
      </w:ins>
      <w:ins w:id="3259" w:author="Plankton" w:date="2019-06-07T17:02:00Z">
        <w:r>
          <w:rPr>
            <w:rFonts w:ascii="Times New Roman" w:hAnsi="Times New Roman"/>
            <w:sz w:val="24"/>
            <w:szCs w:val="24"/>
            <w:lang w:val="en-US"/>
            <w:rPrChange w:id="3260" w:author="Plankton" w:date="2019-06-07T17:02:00Z">
              <w:rPr>
                <w:rFonts w:ascii="Times New Roman" w:hAnsi="Times New Roman"/>
                <w:sz w:val="24"/>
                <w:szCs w:val="24"/>
              </w:rPr>
            </w:rPrChange>
          </w:rPr>
          <w:t>time</w:t>
        </w:r>
      </w:ins>
      <w:ins w:id="3261" w:author="Plankton" w:date="2019-06-07T17:02:00Z">
        <w:r>
          <w:rPr>
            <w:rFonts w:ascii="Times New Roman" w:hAnsi="Times New Roman"/>
            <w:sz w:val="24"/>
            <w:szCs w:val="24"/>
            <w:lang w:val="en-US"/>
            <w:rPrChange w:id="3262" w:author="Plankton" w:date="2019-06-08T11:19:00Z">
              <w:rPr>
                <w:rFonts w:ascii="Times New Roman" w:hAnsi="Times New Roman"/>
                <w:sz w:val="24"/>
                <w:szCs w:val="24"/>
              </w:rPr>
            </w:rPrChange>
          </w:rPr>
          <w:t xml:space="preserve"> </w:t>
        </w:r>
      </w:ins>
      <w:ins w:id="3263" w:author="Plankton" w:date="2019-06-07T17:02:00Z">
        <w:r>
          <w:rPr>
            <w:rFonts w:ascii="Times New Roman" w:hAnsi="Times New Roman"/>
            <w:sz w:val="24"/>
            <w:szCs w:val="24"/>
            <w:lang w:val="en-US"/>
            <w:rPrChange w:id="3264" w:author="Plankton" w:date="2019-06-07T17:02:00Z">
              <w:rPr>
                <w:rFonts w:ascii="Times New Roman" w:hAnsi="Times New Roman"/>
                <w:sz w:val="24"/>
                <w:szCs w:val="24"/>
              </w:rPr>
            </w:rPrChange>
          </w:rPr>
          <w:t>of</w:t>
        </w:r>
      </w:ins>
      <w:ins w:id="3265" w:author="Plankton" w:date="2019-06-07T17:02:00Z">
        <w:r>
          <w:rPr>
            <w:rFonts w:ascii="Times New Roman" w:hAnsi="Times New Roman"/>
            <w:sz w:val="24"/>
            <w:szCs w:val="24"/>
            <w:lang w:val="en-US"/>
            <w:rPrChange w:id="3266" w:author="Plankton" w:date="2019-06-08T11:19:00Z">
              <w:rPr>
                <w:rFonts w:ascii="Times New Roman" w:hAnsi="Times New Roman"/>
                <w:sz w:val="24"/>
                <w:szCs w:val="24"/>
              </w:rPr>
            </w:rPrChange>
          </w:rPr>
          <w:t xml:space="preserve"> </w:t>
        </w:r>
      </w:ins>
      <w:ins w:id="3267" w:author="Plankton" w:date="2019-06-07T17:02:00Z">
        <w:r>
          <w:rPr>
            <w:rFonts w:ascii="Times New Roman" w:hAnsi="Times New Roman"/>
            <w:sz w:val="24"/>
            <w:szCs w:val="24"/>
            <w:lang w:val="en-US"/>
            <w:rPrChange w:id="3268" w:author="Plankton" w:date="2019-06-07T17:02:00Z">
              <w:rPr>
                <w:rFonts w:ascii="Times New Roman" w:hAnsi="Times New Roman"/>
                <w:sz w:val="24"/>
                <w:szCs w:val="24"/>
              </w:rPr>
            </w:rPrChange>
          </w:rPr>
          <w:t>the</w:t>
        </w:r>
      </w:ins>
      <w:ins w:id="3269" w:author="Plankton" w:date="2019-06-07T17:02:00Z">
        <w:r>
          <w:rPr>
            <w:rFonts w:ascii="Times New Roman" w:hAnsi="Times New Roman"/>
            <w:sz w:val="24"/>
            <w:szCs w:val="24"/>
            <w:lang w:val="en-US"/>
            <w:rPrChange w:id="3270" w:author="Plankton" w:date="2019-06-08T11:19:00Z">
              <w:rPr>
                <w:rFonts w:ascii="Times New Roman" w:hAnsi="Times New Roman"/>
                <w:sz w:val="24"/>
                <w:szCs w:val="24"/>
              </w:rPr>
            </w:rPrChange>
          </w:rPr>
          <w:t xml:space="preserve"> </w:t>
        </w:r>
      </w:ins>
      <w:ins w:id="3271" w:author="Plankton" w:date="2019-06-07T17:02:00Z">
        <w:r>
          <w:rPr>
            <w:rFonts w:ascii="Times New Roman" w:hAnsi="Times New Roman"/>
            <w:sz w:val="24"/>
            <w:szCs w:val="24"/>
            <w:lang w:val="en-US"/>
            <w:rPrChange w:id="3272" w:author="Plankton" w:date="2019-06-07T17:02:00Z">
              <w:rPr>
                <w:rFonts w:ascii="Times New Roman" w:hAnsi="Times New Roman"/>
                <w:sz w:val="24"/>
                <w:szCs w:val="24"/>
              </w:rPr>
            </w:rPrChange>
          </w:rPr>
          <w:t>passage</w:t>
        </w:r>
      </w:ins>
      <w:ins w:id="3273" w:author="Plankton" w:date="2019-06-07T17:02:00Z">
        <w:r>
          <w:rPr>
            <w:rFonts w:ascii="Times New Roman" w:hAnsi="Times New Roman"/>
            <w:sz w:val="24"/>
            <w:szCs w:val="24"/>
            <w:lang w:val="en-US"/>
            <w:rPrChange w:id="3274" w:author="Plankton" w:date="2019-06-08T11:19:00Z">
              <w:rPr>
                <w:rFonts w:ascii="Times New Roman" w:hAnsi="Times New Roman"/>
                <w:sz w:val="24"/>
                <w:szCs w:val="24"/>
              </w:rPr>
            </w:rPrChange>
          </w:rPr>
          <w:t xml:space="preserve"> </w:t>
        </w:r>
      </w:ins>
      <w:ins w:id="3275" w:author="Plankton" w:date="2019-06-07T17:02:00Z">
        <w:r>
          <w:rPr>
            <w:rFonts w:ascii="Times New Roman" w:hAnsi="Times New Roman"/>
            <w:sz w:val="24"/>
            <w:szCs w:val="24"/>
            <w:lang w:val="en-US"/>
            <w:rPrChange w:id="3276" w:author="Plankton" w:date="2019-06-07T17:02:00Z">
              <w:rPr>
                <w:rFonts w:ascii="Times New Roman" w:hAnsi="Times New Roman"/>
                <w:sz w:val="24"/>
                <w:szCs w:val="24"/>
              </w:rPr>
            </w:rPrChange>
          </w:rPr>
          <w:t>of</w:t>
        </w:r>
      </w:ins>
      <w:ins w:id="3277" w:author="Plankton" w:date="2019-06-07T17:02:00Z">
        <w:r>
          <w:rPr>
            <w:rFonts w:ascii="Times New Roman" w:hAnsi="Times New Roman"/>
            <w:sz w:val="24"/>
            <w:szCs w:val="24"/>
            <w:lang w:val="en-US"/>
            <w:rPrChange w:id="3278" w:author="Plankton" w:date="2019-06-08T11:19:00Z">
              <w:rPr>
                <w:rFonts w:ascii="Times New Roman" w:hAnsi="Times New Roman"/>
                <w:sz w:val="24"/>
                <w:szCs w:val="24"/>
              </w:rPr>
            </w:rPrChange>
          </w:rPr>
          <w:t xml:space="preserve"> 50% </w:t>
        </w:r>
      </w:ins>
      <w:ins w:id="3279" w:author="Plankton" w:date="2019-06-07T17:02:00Z">
        <w:r>
          <w:rPr>
            <w:rFonts w:ascii="Times New Roman" w:hAnsi="Times New Roman"/>
            <w:sz w:val="24"/>
            <w:szCs w:val="24"/>
            <w:lang w:val="en-US"/>
            <w:rPrChange w:id="3280" w:author="Plankton" w:date="2019-06-07T17:02:00Z">
              <w:rPr>
                <w:rFonts w:ascii="Times New Roman" w:hAnsi="Times New Roman"/>
                <w:sz w:val="24"/>
                <w:szCs w:val="24"/>
              </w:rPr>
            </w:rPrChange>
          </w:rPr>
          <w:t>of</w:t>
        </w:r>
      </w:ins>
      <w:ins w:id="3281" w:author="Plankton" w:date="2019-06-07T17:02:00Z">
        <w:r>
          <w:rPr>
            <w:rFonts w:ascii="Times New Roman" w:hAnsi="Times New Roman"/>
            <w:sz w:val="24"/>
            <w:szCs w:val="24"/>
            <w:lang w:val="en-US"/>
            <w:rPrChange w:id="3282" w:author="Plankton" w:date="2019-06-08T11:19:00Z">
              <w:rPr>
                <w:rFonts w:ascii="Times New Roman" w:hAnsi="Times New Roman"/>
                <w:sz w:val="24"/>
                <w:szCs w:val="24"/>
              </w:rPr>
            </w:rPrChange>
          </w:rPr>
          <w:t xml:space="preserve"> </w:t>
        </w:r>
      </w:ins>
      <w:ins w:id="3283" w:author="Plankton" w:date="2019-06-07T17:02:00Z">
        <w:r>
          <w:rPr>
            <w:rFonts w:ascii="Times New Roman" w:hAnsi="Times New Roman"/>
            <w:sz w:val="24"/>
            <w:szCs w:val="24"/>
            <w:lang w:val="en-US"/>
            <w:rPrChange w:id="3284" w:author="Plankton" w:date="2019-06-07T17:02:00Z">
              <w:rPr>
                <w:rFonts w:ascii="Times New Roman" w:hAnsi="Times New Roman"/>
                <w:sz w:val="24"/>
                <w:szCs w:val="24"/>
              </w:rPr>
            </w:rPrChange>
          </w:rPr>
          <w:t>the</w:t>
        </w:r>
      </w:ins>
      <w:ins w:id="3285" w:author="Plankton" w:date="2019-06-07T17:02:00Z">
        <w:r>
          <w:rPr>
            <w:rFonts w:ascii="Times New Roman" w:hAnsi="Times New Roman"/>
            <w:sz w:val="24"/>
            <w:szCs w:val="24"/>
            <w:lang w:val="en-US"/>
            <w:rPrChange w:id="3286" w:author="Plankton" w:date="2019-06-08T11:19:00Z">
              <w:rPr>
                <w:rFonts w:ascii="Times New Roman" w:hAnsi="Times New Roman"/>
                <w:sz w:val="24"/>
                <w:szCs w:val="24"/>
              </w:rPr>
            </w:rPrChange>
          </w:rPr>
          <w:t xml:space="preserve"> </w:t>
        </w:r>
      </w:ins>
      <w:ins w:id="3287" w:author="Plankton" w:date="2019-06-07T17:02:00Z">
        <w:r>
          <w:rPr>
            <w:rFonts w:ascii="Times New Roman" w:hAnsi="Times New Roman"/>
            <w:sz w:val="24"/>
            <w:szCs w:val="24"/>
            <w:lang w:val="en-US"/>
            <w:rPrChange w:id="3288" w:author="Plankton" w:date="2019-06-07T17:02:00Z">
              <w:rPr>
                <w:rFonts w:ascii="Times New Roman" w:hAnsi="Times New Roman"/>
                <w:sz w:val="24"/>
                <w:szCs w:val="24"/>
              </w:rPr>
            </w:rPrChange>
          </w:rPr>
          <w:t>annual</w:t>
        </w:r>
      </w:ins>
      <w:ins w:id="3289" w:author="Plankton" w:date="2019-06-07T17:02:00Z">
        <w:r>
          <w:rPr>
            <w:rFonts w:ascii="Times New Roman" w:hAnsi="Times New Roman"/>
            <w:sz w:val="24"/>
            <w:szCs w:val="24"/>
            <w:lang w:val="en-US"/>
            <w:rPrChange w:id="3290" w:author="Plankton" w:date="2019-06-08T11:19:00Z">
              <w:rPr>
                <w:rFonts w:ascii="Times New Roman" w:hAnsi="Times New Roman"/>
                <w:sz w:val="24"/>
                <w:szCs w:val="24"/>
              </w:rPr>
            </w:rPrChange>
          </w:rPr>
          <w:t xml:space="preserve"> </w:t>
        </w:r>
      </w:ins>
      <w:ins w:id="3291" w:author="Plankton" w:date="2019-06-07T17:02:00Z">
        <w:r>
          <w:rPr>
            <w:rFonts w:ascii="Times New Roman" w:hAnsi="Times New Roman"/>
            <w:sz w:val="24"/>
            <w:szCs w:val="24"/>
            <w:lang w:val="en-US"/>
          </w:rPr>
          <w:t>cumulative abundance threshold</w:t>
        </w:r>
      </w:ins>
      <w:ins w:id="3292" w:author="Plankton" w:date="2019-06-07T16:59:00Z">
        <w:r>
          <w:rPr>
            <w:rFonts w:ascii="Times New Roman" w:hAnsi="Times New Roman"/>
            <w:sz w:val="24"/>
            <w:szCs w:val="24"/>
            <w:lang w:val="en-US"/>
          </w:rPr>
          <w:t>)</w:t>
        </w:r>
      </w:ins>
      <w:ins w:id="3293" w:author="Plankton" w:date="2019-06-08T11:19:00Z">
        <w:r>
          <w:rPr>
            <w:rFonts w:ascii="Times New Roman" w:hAnsi="Times New Roman"/>
            <w:sz w:val="24"/>
            <w:szCs w:val="24"/>
            <w:lang w:val="en-US"/>
            <w:rPrChange w:id="3294" w:author="Plankton" w:date="2019-06-08T12:16:00Z">
              <w:rPr>
                <w:rFonts w:ascii="Times New Roman" w:hAnsi="Times New Roman"/>
                <w:sz w:val="24"/>
                <w:szCs w:val="24"/>
              </w:rPr>
            </w:rPrChange>
          </w:rPr>
          <w:t>,</w:t>
        </w:r>
      </w:ins>
      <w:ins w:id="3295" w:author="Plankton" w:date="2019-06-08T11:17:00Z">
        <w:r>
          <w:rPr>
            <w:rFonts w:ascii="Times New Roman" w:hAnsi="Times New Roman"/>
            <w:sz w:val="24"/>
            <w:szCs w:val="24"/>
            <w:lang w:val="en-US"/>
          </w:rPr>
          <w:t xml:space="preserve"> </w:t>
        </w:r>
      </w:ins>
      <w:ins w:id="3296" w:author="Plankton" w:date="2019-06-08T11:19:00Z">
        <w:r>
          <w:rPr>
            <w:rFonts w:ascii="Times New Roman" w:hAnsi="Times New Roman"/>
            <w:i/>
            <w:sz w:val="24"/>
            <w:szCs w:val="24"/>
            <w:lang w:val="en-US"/>
          </w:rPr>
          <w:t>Temora</w:t>
        </w:r>
      </w:ins>
      <w:ins w:id="3297" w:author="Plankton" w:date="2019-06-08T11:19:00Z">
        <w:r>
          <w:rPr>
            <w:rFonts w:ascii="Times New Roman" w:hAnsi="Times New Roman"/>
            <w:i/>
            <w:sz w:val="24"/>
            <w:szCs w:val="24"/>
            <w:lang w:val="en-US"/>
            <w:rPrChange w:id="3298" w:author="Plankton" w:date="2019-06-08T12:16:00Z">
              <w:rPr>
                <w:rFonts w:ascii="Times New Roman" w:hAnsi="Times New Roman"/>
                <w:i/>
                <w:sz w:val="24"/>
                <w:szCs w:val="24"/>
              </w:rPr>
            </w:rPrChange>
          </w:rPr>
          <w:t xml:space="preserve"> </w:t>
        </w:r>
      </w:ins>
      <w:ins w:id="3299" w:author="Plankton" w:date="2019-06-08T11:19:00Z">
        <w:r>
          <w:rPr>
            <w:rFonts w:ascii="Times New Roman" w:hAnsi="Times New Roman"/>
            <w:i/>
            <w:sz w:val="24"/>
            <w:szCs w:val="24"/>
            <w:lang w:val="en-US"/>
          </w:rPr>
          <w:t>longicornis</w:t>
        </w:r>
      </w:ins>
      <w:ins w:id="3300" w:author="Plankton" w:date="2019-06-08T12:16:00Z">
        <w:r>
          <w:rPr>
            <w:rFonts w:ascii="Times New Roman" w:hAnsi="Times New Roman"/>
            <w:i w:val="0"/>
            <w:sz w:val="24"/>
            <w:szCs w:val="24"/>
            <w:lang w:val="en-US"/>
            <w:rPrChange w:id="3301" w:author="Plankton" w:date="2019-06-08T12:16:00Z">
              <w:rPr>
                <w:rFonts w:ascii="Times New Roman" w:hAnsi="Times New Roman"/>
                <w:i/>
                <w:sz w:val="24"/>
                <w:szCs w:val="24"/>
              </w:rPr>
            </w:rPrChange>
          </w:rPr>
          <w:t>,</w:t>
        </w:r>
      </w:ins>
      <w:ins w:id="3302" w:author="Plankton" w:date="2019-06-08T11:19:00Z">
        <w:r>
          <w:rPr>
            <w:rFonts w:ascii="Times New Roman" w:hAnsi="Times New Roman"/>
            <w:sz w:val="24"/>
            <w:szCs w:val="24"/>
            <w:lang w:val="en-US"/>
            <w:rPrChange w:id="3303" w:author="Plankton" w:date="2019-06-08T12:16:00Z">
              <w:rPr>
                <w:rFonts w:ascii="Times New Roman" w:hAnsi="Times New Roman"/>
                <w:sz w:val="24"/>
                <w:szCs w:val="24"/>
              </w:rPr>
            </w:rPrChange>
          </w:rPr>
          <w:t xml:space="preserve"> </w:t>
        </w:r>
      </w:ins>
      <w:ins w:id="3304" w:author="Plankton" w:date="2019-06-08T12:16:00Z">
        <w:r>
          <w:rPr>
            <w:rFonts w:ascii="Times New Roman" w:hAnsi="Times New Roman"/>
            <w:i/>
            <w:sz w:val="24"/>
            <w:szCs w:val="24"/>
            <w:lang w:val="en-US"/>
          </w:rPr>
          <w:t>Acartia</w:t>
        </w:r>
      </w:ins>
      <w:ins w:id="3305" w:author="Plankton" w:date="2019-06-08T12:16:00Z">
        <w:r>
          <w:rPr>
            <w:rFonts w:ascii="Times New Roman" w:hAnsi="Times New Roman"/>
            <w:sz w:val="24"/>
            <w:szCs w:val="24"/>
            <w:lang w:val="en-US"/>
          </w:rPr>
          <w:t xml:space="preserve"> spp. </w:t>
        </w:r>
      </w:ins>
      <w:ins w:id="3306" w:author="Plankton" w:date="2019-06-08T12:16:00Z">
        <w:r>
          <w:rPr>
            <w:rFonts w:ascii="Times New Roman" w:hAnsi="Times New Roman"/>
            <w:sz w:val="24"/>
            <w:szCs w:val="24"/>
          </w:rPr>
          <w:t>и</w:t>
        </w:r>
      </w:ins>
      <w:ins w:id="3307" w:author="Plankton" w:date="2019-06-08T12:16:00Z">
        <w:r>
          <w:rPr>
            <w:rFonts w:ascii="Times New Roman" w:hAnsi="Times New Roman"/>
            <w:sz w:val="24"/>
            <w:szCs w:val="24"/>
            <w:lang w:val="en-US"/>
          </w:rPr>
          <w:t xml:space="preserve"> </w:t>
        </w:r>
      </w:ins>
      <w:ins w:id="3308" w:author="Plankton" w:date="2019-06-08T12:16:00Z">
        <w:r>
          <w:rPr>
            <w:rFonts w:ascii="Times New Roman" w:hAnsi="Times New Roman"/>
            <w:i/>
            <w:sz w:val="24"/>
            <w:szCs w:val="24"/>
            <w:lang w:val="en-US"/>
          </w:rPr>
          <w:t>Temora</w:t>
        </w:r>
      </w:ins>
      <w:ins w:id="3309" w:author="Plankton" w:date="2019-06-08T12:16:00Z">
        <w:r>
          <w:rPr>
            <w:rFonts w:ascii="Times New Roman" w:hAnsi="Times New Roman"/>
            <w:sz w:val="24"/>
            <w:szCs w:val="24"/>
            <w:lang w:val="en-US"/>
          </w:rPr>
          <w:t xml:space="preserve"> spp.</w:t>
        </w:r>
      </w:ins>
      <w:ins w:id="3310" w:author="Plankton" w:date="2019-06-08T12:16:00Z">
        <w:r>
          <w:rPr>
            <w:rFonts w:ascii="Times New Roman" w:hAnsi="Times New Roman"/>
            <w:i/>
            <w:sz w:val="24"/>
            <w:szCs w:val="24"/>
            <w:lang w:val="en-US"/>
          </w:rPr>
          <w:t xml:space="preserve"> </w:t>
        </w:r>
      </w:ins>
      <w:ins w:id="3311" w:author="Plankton" w:date="2019-06-08T12:16:00Z">
        <w:r>
          <w:rPr>
            <w:rFonts w:ascii="Times New Roman" w:hAnsi="Times New Roman"/>
            <w:sz w:val="24"/>
            <w:szCs w:val="24"/>
          </w:rPr>
          <w:t xml:space="preserve">(науплии) </w:t>
        </w:r>
      </w:ins>
      <w:ins w:id="3312" w:author="Plankton" w:date="2019-06-08T11:15:00Z">
        <w:r>
          <w:rPr>
            <w:rFonts w:ascii="Times New Roman" w:hAnsi="Times New Roman"/>
            <w:sz w:val="24"/>
            <w:szCs w:val="24"/>
          </w:rPr>
          <w:t>у острова Гельголанд в</w:t>
        </w:r>
      </w:ins>
      <w:ins w:id="3313" w:author="Plankton" w:date="2019-06-07T17:03:00Z">
        <w:r>
          <w:rPr>
            <w:rFonts w:ascii="Times New Roman" w:hAnsi="Times New Roman"/>
            <w:sz w:val="24"/>
            <w:szCs w:val="24"/>
          </w:rPr>
          <w:t xml:space="preserve"> Северном море </w:t>
        </w:r>
      </w:ins>
      <w:ins w:id="3314" w:author="Plankton" w:date="2019-06-07T17:04:00Z">
        <w:r>
          <w:rPr>
            <w:rFonts w:ascii="Times New Roman" w:hAnsi="Times New Roman"/>
            <w:sz w:val="24"/>
            <w:szCs w:val="24"/>
          </w:rPr>
          <w:t xml:space="preserve">сместились на </w:t>
        </w:r>
      </w:ins>
      <w:ins w:id="3315" w:author="Plankton" w:date="2019-06-08T11:21:00Z">
        <w:r>
          <w:rPr>
            <w:rFonts w:ascii="Times New Roman" w:hAnsi="Times New Roman"/>
            <w:sz w:val="24"/>
            <w:szCs w:val="24"/>
          </w:rPr>
          <w:t xml:space="preserve">сроки от </w:t>
        </w:r>
      </w:ins>
      <w:ins w:id="3316" w:author="Plankton" w:date="2019-06-08T12:15:00Z">
        <w:r>
          <w:rPr>
            <w:rFonts w:ascii="Times New Roman" w:hAnsi="Times New Roman"/>
            <w:sz w:val="24"/>
            <w:szCs w:val="24"/>
          </w:rPr>
          <w:t xml:space="preserve">2.5 </w:t>
        </w:r>
      </w:ins>
      <w:ins w:id="3317" w:author="Plankton" w:date="2019-06-08T12:16:00Z">
        <w:r>
          <w:rPr>
            <w:rFonts w:ascii="Times New Roman" w:hAnsi="Times New Roman"/>
            <w:sz w:val="24"/>
            <w:szCs w:val="24"/>
          </w:rPr>
          <w:t xml:space="preserve">до </w:t>
        </w:r>
      </w:ins>
      <w:ins w:id="3318" w:author="Plankton" w:date="2019-06-08T11:21:00Z">
        <w:r>
          <w:rPr>
            <w:rFonts w:ascii="Times New Roman" w:hAnsi="Times New Roman"/>
            <w:sz w:val="24"/>
            <w:szCs w:val="24"/>
          </w:rPr>
          <w:t xml:space="preserve">4 </w:t>
        </w:r>
      </w:ins>
      <w:ins w:id="3319" w:author="Plankton" w:date="2019-06-07T17:04:00Z">
        <w:r>
          <w:rPr>
            <w:rFonts w:ascii="Times New Roman" w:hAnsi="Times New Roman"/>
            <w:sz w:val="24"/>
            <w:szCs w:val="24"/>
          </w:rPr>
          <w:t>недель</w:t>
        </w:r>
      </w:ins>
      <w:ins w:id="3320" w:author="Plankton" w:date="2019-06-07T17:12:00Z">
        <w:r>
          <w:rPr>
            <w:rFonts w:ascii="Times New Roman" w:hAnsi="Times New Roman"/>
            <w:sz w:val="24"/>
            <w:szCs w:val="24"/>
          </w:rPr>
          <w:t xml:space="preserve"> </w:t>
        </w:r>
      </w:ins>
      <w:ins w:id="3321" w:author="Plankton" w:date="2019-06-08T12:13:00Z">
        <w:r>
          <w:rPr>
            <w:rFonts w:ascii="Times New Roman" w:hAnsi="Times New Roman"/>
            <w:sz w:val="24"/>
            <w:szCs w:val="24"/>
          </w:rPr>
          <w:t xml:space="preserve">на более раннее время </w:t>
        </w:r>
      </w:ins>
      <w:ins w:id="3322" w:author="Plankton" w:date="2019-06-07T17:04:00Z">
        <w:r>
          <w:rPr>
            <w:rFonts w:ascii="Times New Roman" w:hAnsi="Times New Roman"/>
            <w:sz w:val="24"/>
            <w:szCs w:val="24"/>
          </w:rPr>
          <w:t>(</w:t>
        </w:r>
      </w:ins>
      <w:ins w:id="3323" w:author="Plankton" w:date="2019-06-08T12:04:00Z">
        <w:r>
          <w:rPr>
            <w:rFonts w:ascii="Times New Roman" w:hAnsi="Times New Roman"/>
            <w:sz w:val="24"/>
            <w:szCs w:val="24"/>
            <w:lang w:val="en-US"/>
          </w:rPr>
          <w:t>Mackas</w:t>
        </w:r>
      </w:ins>
      <w:ins w:id="3324" w:author="Plankton" w:date="2019-06-08T12:04:00Z">
        <w:r>
          <w:rPr>
            <w:rFonts w:ascii="Times New Roman" w:hAnsi="Times New Roman"/>
            <w:sz w:val="24"/>
            <w:szCs w:val="24"/>
          </w:rPr>
          <w:t xml:space="preserve"> </w:t>
        </w:r>
      </w:ins>
      <w:ins w:id="3325" w:author="Plankton" w:date="2019-06-08T12:04:00Z">
        <w:r>
          <w:rPr>
            <w:rFonts w:ascii="Times New Roman" w:hAnsi="Times New Roman"/>
            <w:sz w:val="24"/>
            <w:szCs w:val="24"/>
            <w:lang w:val="en-US"/>
          </w:rPr>
          <w:t>et</w:t>
        </w:r>
      </w:ins>
      <w:ins w:id="3326" w:author="Plankton" w:date="2019-06-08T12:04:00Z">
        <w:r>
          <w:rPr>
            <w:rFonts w:ascii="Times New Roman" w:hAnsi="Times New Roman"/>
            <w:sz w:val="24"/>
            <w:szCs w:val="24"/>
          </w:rPr>
          <w:t xml:space="preserve"> </w:t>
        </w:r>
      </w:ins>
      <w:ins w:id="3327" w:author="Plankton" w:date="2019-06-08T12:04:00Z">
        <w:r>
          <w:rPr>
            <w:rFonts w:ascii="Times New Roman" w:hAnsi="Times New Roman"/>
            <w:sz w:val="24"/>
            <w:szCs w:val="24"/>
            <w:lang w:val="en-US"/>
          </w:rPr>
          <w:t>al</w:t>
        </w:r>
      </w:ins>
      <w:ins w:id="3328" w:author="Plankton" w:date="2019-06-08T12:04:00Z">
        <w:r>
          <w:rPr>
            <w:rFonts w:ascii="Times New Roman" w:hAnsi="Times New Roman"/>
            <w:sz w:val="24"/>
            <w:szCs w:val="24"/>
          </w:rPr>
          <w:t>., 2012</w:t>
        </w:r>
      </w:ins>
      <w:ins w:id="3329" w:author="Plankton" w:date="2019-06-07T17:05:00Z">
        <w:r>
          <w:rPr>
            <w:rFonts w:ascii="Times New Roman" w:hAnsi="Times New Roman"/>
            <w:sz w:val="24"/>
            <w:szCs w:val="24"/>
            <w:lang w:val="ru-RU"/>
            <w:rPrChange w:id="3330" w:author="Plankton" w:date="2019-06-07T17:12:00Z">
              <w:rPr>
                <w:rFonts w:ascii="Times New Roman" w:hAnsi="Times New Roman"/>
                <w:sz w:val="24"/>
                <w:szCs w:val="24"/>
                <w:lang w:val="en-US"/>
              </w:rPr>
            </w:rPrChange>
          </w:rPr>
          <w:t>).</w:t>
        </w:r>
      </w:ins>
      <w:ins w:id="3331" w:author="Plankton" w:date="2019-06-08T12:06:00Z">
        <w:r>
          <w:rPr>
            <w:rFonts w:ascii="Times New Roman" w:hAnsi="Times New Roman"/>
            <w:sz w:val="24"/>
            <w:szCs w:val="24"/>
          </w:rPr>
          <w:t xml:space="preserve"> </w:t>
        </w:r>
      </w:ins>
      <w:ins w:id="3332" w:author="Plankton" w:date="2019-06-07T17:08:00Z">
        <w:r>
          <w:rPr>
            <w:rFonts w:ascii="Times New Roman" w:hAnsi="Times New Roman"/>
            <w:sz w:val="24"/>
            <w:szCs w:val="24"/>
          </w:rPr>
          <w:t xml:space="preserve">В данном случае изменения фенологии </w:t>
        </w:r>
      </w:ins>
      <w:ins w:id="3333" w:author="Plankton" w:date="2019-06-08T11:53:00Z">
        <w:r>
          <w:rPr>
            <w:rFonts w:ascii="Times New Roman" w:hAnsi="Times New Roman"/>
            <w:sz w:val="24"/>
            <w:szCs w:val="24"/>
          </w:rPr>
          <w:t xml:space="preserve">совпали </w:t>
        </w:r>
      </w:ins>
      <w:ins w:id="3334" w:author="Plankton" w:date="2019-06-07T17:08:00Z">
        <w:r>
          <w:rPr>
            <w:rFonts w:ascii="Times New Roman" w:hAnsi="Times New Roman"/>
            <w:sz w:val="24"/>
            <w:szCs w:val="24"/>
          </w:rPr>
          <w:t xml:space="preserve">с ростом </w:t>
        </w:r>
      </w:ins>
      <w:ins w:id="3335" w:author="Plankton" w:date="2019-06-08T11:53:00Z">
        <w:r>
          <w:rPr>
            <w:rFonts w:ascii="Times New Roman" w:hAnsi="Times New Roman"/>
            <w:sz w:val="24"/>
            <w:szCs w:val="24"/>
          </w:rPr>
          <w:t>среднегодов</w:t>
        </w:r>
      </w:ins>
      <w:ins w:id="3336" w:author="Plankton" w:date="2019-06-08T11:54:00Z">
        <w:r>
          <w:rPr>
            <w:rFonts w:ascii="Times New Roman" w:hAnsi="Times New Roman"/>
            <w:sz w:val="24"/>
            <w:szCs w:val="24"/>
          </w:rPr>
          <w:t>ой</w:t>
        </w:r>
      </w:ins>
      <w:ins w:id="3337" w:author="Plankton" w:date="2019-06-08T11:53:00Z">
        <w:r>
          <w:rPr>
            <w:rFonts w:ascii="Times New Roman" w:hAnsi="Times New Roman"/>
            <w:sz w:val="24"/>
            <w:szCs w:val="24"/>
          </w:rPr>
          <w:t xml:space="preserve"> и летн</w:t>
        </w:r>
      </w:ins>
      <w:ins w:id="3338" w:author="Plankton" w:date="2019-06-08T11:54:00Z">
        <w:r>
          <w:rPr>
            <w:rFonts w:ascii="Times New Roman" w:hAnsi="Times New Roman"/>
            <w:sz w:val="24"/>
            <w:szCs w:val="24"/>
          </w:rPr>
          <w:t>ей (июнь-август)</w:t>
        </w:r>
      </w:ins>
      <w:ins w:id="3339" w:author="Plankton" w:date="2019-06-07T17:08:00Z">
        <w:r>
          <w:rPr>
            <w:rFonts w:ascii="Times New Roman" w:hAnsi="Times New Roman"/>
            <w:sz w:val="24"/>
            <w:szCs w:val="24"/>
          </w:rPr>
          <w:t xml:space="preserve"> температур</w:t>
        </w:r>
      </w:ins>
      <w:ins w:id="3340" w:author="Plankton" w:date="2019-06-08T11:54:00Z">
        <w:r>
          <w:rPr>
            <w:rFonts w:ascii="Times New Roman" w:hAnsi="Times New Roman"/>
            <w:sz w:val="24"/>
            <w:szCs w:val="24"/>
          </w:rPr>
          <w:t>ы</w:t>
        </w:r>
      </w:ins>
      <w:ins w:id="3341" w:author="Plankton" w:date="2019-06-07T17:10:00Z">
        <w:r>
          <w:rPr>
            <w:rFonts w:ascii="Times New Roman" w:hAnsi="Times New Roman"/>
            <w:sz w:val="24"/>
            <w:szCs w:val="24"/>
          </w:rPr>
          <w:t>.</w:t>
        </w:r>
      </w:ins>
      <w:ins w:id="3342" w:author="Plankton" w:date="2019-06-08T16:06:00Z">
        <w:r>
          <w:rPr>
            <w:rFonts w:ascii="Times New Roman" w:hAnsi="Times New Roman"/>
            <w:sz w:val="24"/>
            <w:szCs w:val="24"/>
          </w:rPr>
          <w:t xml:space="preserve"> </w:t>
        </w:r>
      </w:ins>
    </w:p>
    <w:p>
      <w:pPr>
        <w:spacing w:line="360" w:lineRule="auto"/>
        <w:ind w:firstLine="709"/>
        <w:jc w:val="both"/>
        <w:rPr>
          <w:ins w:id="3343" w:author="Plankton" w:date="2019-06-08T15:15:00Z"/>
          <w:rFonts w:ascii="Times New Roman" w:hAnsi="Times New Roman"/>
          <w:sz w:val="24"/>
          <w:szCs w:val="24"/>
        </w:rPr>
      </w:pPr>
      <w:ins w:id="3344" w:author="Plankton" w:date="2019-06-08T12:18:00Z">
        <w:r>
          <w:rPr>
            <w:rFonts w:ascii="Times New Roman" w:hAnsi="Times New Roman"/>
            <w:sz w:val="24"/>
            <w:szCs w:val="24"/>
          </w:rPr>
          <w:t>Из двух</w:t>
        </w:r>
      </w:ins>
      <w:ins w:id="3345" w:author="Plankton" w:date="2019-06-07T12:22:00Z">
        <w:r>
          <w:rPr>
            <w:rFonts w:ascii="Times New Roman" w:hAnsi="Times New Roman"/>
            <w:sz w:val="24"/>
            <w:szCs w:val="24"/>
          </w:rPr>
          <w:t xml:space="preserve"> </w:t>
        </w:r>
      </w:ins>
      <w:ins w:id="3346" w:author="Plankton" w:date="2019-06-07T12:19:00Z">
        <w:r>
          <w:rPr>
            <w:rFonts w:ascii="Times New Roman" w:hAnsi="Times New Roman"/>
            <w:color w:val="auto"/>
            <w:sz w:val="24"/>
            <w:szCs w:val="24"/>
            <w:rPrChange w:id="3347" w:author="Plankton" w:date="2019-06-07T12:19:00Z">
              <w:rPr>
                <w:rFonts w:ascii="Times New Roman" w:hAnsi="Times New Roman"/>
                <w:color w:val="FF0000"/>
                <w:sz w:val="24"/>
                <w:szCs w:val="24"/>
              </w:rPr>
            </w:rPrChange>
          </w:rPr>
          <w:t>видов-эврибионтов</w:t>
        </w:r>
      </w:ins>
      <w:ins w:id="3348" w:author="Plankton" w:date="2019-06-08T12:18:00Z">
        <w:r>
          <w:rPr>
            <w:rFonts w:ascii="Times New Roman" w:hAnsi="Times New Roman"/>
            <w:sz w:val="24"/>
            <w:szCs w:val="24"/>
          </w:rPr>
          <w:t xml:space="preserve"> </w:t>
        </w:r>
      </w:ins>
      <w:ins w:id="3349" w:author="Plankton" w:date="2019-06-07T12:23:00Z">
        <w:r>
          <w:rPr>
            <w:rFonts w:ascii="Times New Roman" w:hAnsi="Times New Roman"/>
            <w:sz w:val="24"/>
            <w:szCs w:val="24"/>
          </w:rPr>
          <w:t xml:space="preserve">только тренд сроков начала сезона </w:t>
        </w:r>
      </w:ins>
      <w:ins w:id="3350" w:author="Plankton" w:date="2019-06-07T12:20:00Z">
        <w:r>
          <w:rPr>
            <w:rFonts w:ascii="Times New Roman" w:hAnsi="Times New Roman"/>
            <w:i/>
            <w:sz w:val="24"/>
            <w:szCs w:val="24"/>
            <w:lang w:val="en-US"/>
            <w:rPrChange w:id="3351" w:author="Plankton" w:date="2019-06-07T12:26:00Z">
              <w:rPr>
                <w:rFonts w:ascii="Times New Roman" w:hAnsi="Times New Roman"/>
                <w:sz w:val="24"/>
                <w:szCs w:val="24"/>
                <w:lang w:val="en-US"/>
              </w:rPr>
            </w:rPrChange>
          </w:rPr>
          <w:t>Microsetella</w:t>
        </w:r>
      </w:ins>
      <w:ins w:id="3352" w:author="Plankton" w:date="2019-06-07T12:20:00Z">
        <w:r>
          <w:rPr>
            <w:rFonts w:ascii="Times New Roman" w:hAnsi="Times New Roman"/>
            <w:i/>
            <w:sz w:val="24"/>
            <w:szCs w:val="24"/>
            <w:lang w:val="ru-RU"/>
            <w:rPrChange w:id="3353" w:author="Plankton" w:date="2019-06-07T12:26:00Z">
              <w:rPr>
                <w:rFonts w:ascii="Times New Roman" w:hAnsi="Times New Roman"/>
                <w:sz w:val="24"/>
                <w:szCs w:val="24"/>
                <w:lang w:val="en-US"/>
              </w:rPr>
            </w:rPrChange>
          </w:rPr>
          <w:t xml:space="preserve"> </w:t>
        </w:r>
      </w:ins>
      <w:ins w:id="3354" w:author="Plankton" w:date="2019-06-07T12:21:00Z">
        <w:r>
          <w:rPr>
            <w:rFonts w:ascii="Times New Roman" w:hAnsi="Times New Roman"/>
            <w:i/>
            <w:sz w:val="24"/>
            <w:szCs w:val="24"/>
            <w:lang w:val="en-US"/>
            <w:rPrChange w:id="3355" w:author="Plankton" w:date="2019-06-07T12:26:00Z">
              <w:rPr>
                <w:rFonts w:ascii="Times New Roman" w:hAnsi="Times New Roman"/>
                <w:sz w:val="24"/>
                <w:szCs w:val="24"/>
                <w:lang w:val="en-US"/>
              </w:rPr>
            </w:rPrChange>
          </w:rPr>
          <w:t>norvegica</w:t>
        </w:r>
      </w:ins>
      <w:ins w:id="3356" w:author="Plankton" w:date="2019-06-07T12:23:00Z">
        <w:r>
          <w:rPr>
            <w:rFonts w:ascii="Times New Roman" w:hAnsi="Times New Roman"/>
            <w:sz w:val="24"/>
            <w:szCs w:val="24"/>
          </w:rPr>
          <w:t xml:space="preserve"> был достовер</w:t>
        </w:r>
      </w:ins>
      <w:ins w:id="3357" w:author="Plankton" w:date="2019-06-07T12:26:00Z">
        <w:r>
          <w:rPr>
            <w:rFonts w:ascii="Times New Roman" w:hAnsi="Times New Roman"/>
            <w:sz w:val="24"/>
            <w:szCs w:val="24"/>
          </w:rPr>
          <w:t>ен.</w:t>
        </w:r>
      </w:ins>
      <w:ins w:id="3358" w:author="Plankton" w:date="2019-06-07T12:19:00Z">
        <w:r>
          <w:rPr>
            <w:rFonts w:ascii="Times New Roman" w:hAnsi="Times New Roman"/>
            <w:color w:val="auto"/>
            <w:sz w:val="24"/>
            <w:szCs w:val="24"/>
            <w:rPrChange w:id="3359" w:author="Plankton" w:date="2019-06-07T12:19:00Z">
              <w:rPr>
                <w:rFonts w:ascii="Times New Roman" w:hAnsi="Times New Roman"/>
                <w:color w:val="FF0000"/>
                <w:sz w:val="24"/>
                <w:szCs w:val="24"/>
              </w:rPr>
            </w:rPrChange>
          </w:rPr>
          <w:t xml:space="preserve"> </w:t>
        </w:r>
      </w:ins>
      <w:ins w:id="3360" w:author="Plankton" w:date="2019-06-07T12:23:00Z">
        <w:r>
          <w:rPr>
            <w:rFonts w:ascii="Times New Roman" w:hAnsi="Times New Roman"/>
            <w:i/>
            <w:sz w:val="24"/>
            <w:szCs w:val="24"/>
            <w:lang w:val="en-US"/>
            <w:rPrChange w:id="3361" w:author="Plankton" w:date="2019-06-07T12:27:00Z">
              <w:rPr>
                <w:rFonts w:ascii="Times New Roman" w:hAnsi="Times New Roman"/>
                <w:sz w:val="24"/>
                <w:szCs w:val="24"/>
                <w:lang w:val="en-US"/>
              </w:rPr>
            </w:rPrChange>
          </w:rPr>
          <w:t>Oithona</w:t>
        </w:r>
      </w:ins>
      <w:ins w:id="3362" w:author="Plankton" w:date="2019-06-07T12:23:00Z">
        <w:r>
          <w:rPr>
            <w:rFonts w:ascii="Times New Roman" w:hAnsi="Times New Roman"/>
            <w:i/>
            <w:sz w:val="24"/>
            <w:szCs w:val="24"/>
            <w:rPrChange w:id="3363" w:author="Plankton" w:date="2019-06-07T12:27:00Z">
              <w:rPr>
                <w:rFonts w:ascii="Times New Roman" w:hAnsi="Times New Roman"/>
                <w:sz w:val="24"/>
                <w:szCs w:val="24"/>
              </w:rPr>
            </w:rPrChange>
          </w:rPr>
          <w:t xml:space="preserve"> </w:t>
        </w:r>
      </w:ins>
      <w:ins w:id="3364" w:author="Plankton" w:date="2019-06-07T12:23:00Z">
        <w:r>
          <w:rPr>
            <w:rFonts w:ascii="Times New Roman" w:hAnsi="Times New Roman"/>
            <w:i/>
            <w:sz w:val="24"/>
            <w:szCs w:val="24"/>
            <w:lang w:val="en-US"/>
            <w:rPrChange w:id="3365" w:author="Plankton" w:date="2019-06-07T12:27:00Z">
              <w:rPr>
                <w:rFonts w:ascii="Times New Roman" w:hAnsi="Times New Roman"/>
                <w:sz w:val="24"/>
                <w:szCs w:val="24"/>
                <w:lang w:val="en-US"/>
              </w:rPr>
            </w:rPrChange>
          </w:rPr>
          <w:t>similis</w:t>
        </w:r>
      </w:ins>
      <w:ins w:id="3366" w:author="Plankton" w:date="2019-06-07T12:26:00Z">
        <w:r>
          <w:rPr>
            <w:rFonts w:ascii="Times New Roman" w:hAnsi="Times New Roman"/>
            <w:sz w:val="24"/>
            <w:szCs w:val="24"/>
          </w:rPr>
          <w:t xml:space="preserve"> не демонстрировала достоверных изменений</w:t>
        </w:r>
      </w:ins>
      <w:ins w:id="3367" w:author="Plankton" w:date="2019-06-07T12:27:00Z">
        <w:r>
          <w:rPr>
            <w:rFonts w:ascii="Times New Roman" w:hAnsi="Times New Roman"/>
            <w:sz w:val="24"/>
            <w:szCs w:val="24"/>
          </w:rPr>
          <w:t>.</w:t>
        </w:r>
      </w:ins>
      <w:ins w:id="3368" w:author="Plankton" w:date="2019-06-07T13:04:00Z">
        <w:r>
          <w:rPr>
            <w:rFonts w:ascii="Times New Roman" w:hAnsi="Times New Roman"/>
            <w:sz w:val="24"/>
            <w:szCs w:val="24"/>
          </w:rPr>
          <w:t xml:space="preserve"> Описанные различия можно объяснить тем, что размножение </w:t>
        </w:r>
      </w:ins>
      <w:ins w:id="3369" w:author="Plankton" w:date="2019-06-07T13:05:00Z">
        <w:r>
          <w:rPr>
            <w:rFonts w:ascii="Times New Roman" w:hAnsi="Times New Roman"/>
            <w:i/>
            <w:sz w:val="24"/>
            <w:szCs w:val="24"/>
            <w:lang w:val="en-US"/>
          </w:rPr>
          <w:t>M</w:t>
        </w:r>
      </w:ins>
      <w:ins w:id="3370" w:author="Plankton" w:date="2019-06-07T13:05:00Z">
        <w:r>
          <w:rPr>
            <w:rFonts w:ascii="Times New Roman" w:hAnsi="Times New Roman"/>
            <w:i/>
            <w:sz w:val="24"/>
            <w:szCs w:val="24"/>
          </w:rPr>
          <w:t xml:space="preserve">. </w:t>
        </w:r>
      </w:ins>
      <w:ins w:id="3371" w:author="Plankton" w:date="2019-06-07T13:05:00Z">
        <w:r>
          <w:rPr>
            <w:rFonts w:ascii="Times New Roman" w:hAnsi="Times New Roman"/>
            <w:i/>
            <w:sz w:val="24"/>
            <w:szCs w:val="24"/>
            <w:lang w:val="en-US"/>
          </w:rPr>
          <w:t>norvegica</w:t>
        </w:r>
      </w:ins>
      <w:ins w:id="3372" w:author="Plankton" w:date="2019-06-07T13:05:00Z">
        <w:r>
          <w:rPr>
            <w:rFonts w:ascii="Times New Roman" w:hAnsi="Times New Roman"/>
            <w:sz w:val="24"/>
            <w:szCs w:val="24"/>
          </w:rPr>
          <w:t xml:space="preserve">, несмотря на то, что вид круглый год присутствует в планктоне, </w:t>
        </w:r>
      </w:ins>
      <w:ins w:id="3373" w:author="Plankton" w:date="2019-06-07T13:06:00Z">
        <w:r>
          <w:rPr>
            <w:rFonts w:ascii="Times New Roman" w:hAnsi="Times New Roman"/>
            <w:sz w:val="24"/>
            <w:szCs w:val="24"/>
          </w:rPr>
          <w:t>н</w:t>
        </w:r>
      </w:ins>
      <w:ins w:id="3374" w:author="Plankton" w:date="2019-06-07T13:05:00Z">
        <w:r>
          <w:rPr>
            <w:rFonts w:ascii="Times New Roman" w:hAnsi="Times New Roman"/>
            <w:sz w:val="24"/>
            <w:szCs w:val="24"/>
          </w:rPr>
          <w:t xml:space="preserve">ачинается </w:t>
        </w:r>
      </w:ins>
      <w:ins w:id="3375" w:author="Plankton" w:date="2019-06-07T13:06:00Z">
        <w:r>
          <w:rPr>
            <w:rFonts w:ascii="Times New Roman" w:hAnsi="Times New Roman"/>
            <w:sz w:val="24"/>
            <w:szCs w:val="24"/>
          </w:rPr>
          <w:t>только в июне (собств. данные). В то же время,</w:t>
        </w:r>
      </w:ins>
      <w:ins w:id="3376" w:author="Plankton" w:date="2019-06-07T13:07:00Z">
        <w:r>
          <w:rPr>
            <w:rFonts w:ascii="Times New Roman" w:hAnsi="Times New Roman"/>
            <w:sz w:val="24"/>
            <w:szCs w:val="24"/>
          </w:rPr>
          <w:t xml:space="preserve"> науплии</w:t>
        </w:r>
      </w:ins>
      <w:ins w:id="3377" w:author="Plankton" w:date="2019-06-07T13:06:00Z">
        <w:r>
          <w:rPr>
            <w:rFonts w:ascii="Times New Roman" w:hAnsi="Times New Roman"/>
            <w:sz w:val="24"/>
            <w:szCs w:val="24"/>
          </w:rPr>
          <w:t xml:space="preserve"> </w:t>
        </w:r>
      </w:ins>
      <w:ins w:id="3378" w:author="Plankton" w:date="2019-06-07T13:06:00Z">
        <w:r>
          <w:rPr>
            <w:rFonts w:ascii="Times New Roman" w:hAnsi="Times New Roman"/>
            <w:i/>
            <w:sz w:val="24"/>
            <w:szCs w:val="24"/>
            <w:lang w:val="en-US"/>
          </w:rPr>
          <w:t>O</w:t>
        </w:r>
      </w:ins>
      <w:ins w:id="3379" w:author="Plankton" w:date="2019-06-07T13:06:00Z">
        <w:r>
          <w:rPr>
            <w:rFonts w:ascii="Times New Roman" w:hAnsi="Times New Roman"/>
            <w:i/>
            <w:sz w:val="24"/>
            <w:szCs w:val="24"/>
          </w:rPr>
          <w:t xml:space="preserve">. </w:t>
        </w:r>
      </w:ins>
      <w:ins w:id="3380" w:author="Plankton" w:date="2019-06-07T13:06:00Z">
        <w:r>
          <w:rPr>
            <w:rFonts w:ascii="Times New Roman" w:hAnsi="Times New Roman"/>
            <w:i/>
            <w:sz w:val="24"/>
            <w:szCs w:val="24"/>
            <w:lang w:val="en-US"/>
          </w:rPr>
          <w:t>similis</w:t>
        </w:r>
      </w:ins>
      <w:ins w:id="3381" w:author="Plankton" w:date="2019-06-07T13:07:00Z">
        <w:r>
          <w:rPr>
            <w:rFonts w:ascii="Times New Roman" w:hAnsi="Times New Roman"/>
            <w:sz w:val="24"/>
            <w:szCs w:val="24"/>
          </w:rPr>
          <w:t xml:space="preserve"> встречаются в планктоне в течение всего года.</w:t>
        </w:r>
      </w:ins>
      <w:ins w:id="3382" w:author="Plankton" w:date="2019-06-07T13:06:00Z">
        <w:r>
          <w:rPr>
            <w:rFonts w:ascii="Times New Roman" w:hAnsi="Times New Roman"/>
            <w:sz w:val="24"/>
            <w:szCs w:val="24"/>
          </w:rPr>
          <w:t xml:space="preserve"> </w:t>
        </w:r>
      </w:ins>
      <w:ins w:id="3383" w:author="Plankton" w:date="2019-06-07T13:08:00Z">
        <w:r>
          <w:rPr>
            <w:rFonts w:ascii="Times New Roman" w:hAnsi="Times New Roman"/>
            <w:sz w:val="24"/>
            <w:szCs w:val="24"/>
          </w:rPr>
          <w:t xml:space="preserve">Вероятно, </w:t>
        </w:r>
      </w:ins>
      <w:ins w:id="3384" w:author="Plankton" w:date="2019-06-07T13:10:00Z">
        <w:r>
          <w:rPr>
            <w:rFonts w:ascii="Times New Roman" w:hAnsi="Times New Roman"/>
            <w:sz w:val="24"/>
            <w:szCs w:val="24"/>
          </w:rPr>
          <w:t xml:space="preserve">среди </w:t>
        </w:r>
      </w:ins>
      <w:ins w:id="3385" w:author="Plankton" w:date="2019-06-07T13:08:00Z">
        <w:r>
          <w:rPr>
            <w:rFonts w:ascii="Times New Roman" w:hAnsi="Times New Roman"/>
            <w:sz w:val="24"/>
            <w:szCs w:val="24"/>
          </w:rPr>
          <w:t>триггеро</w:t>
        </w:r>
      </w:ins>
      <w:ins w:id="3386" w:author="Plankton" w:date="2019-06-07T13:10:00Z">
        <w:r>
          <w:rPr>
            <w:rFonts w:ascii="Times New Roman" w:hAnsi="Times New Roman"/>
            <w:sz w:val="24"/>
            <w:szCs w:val="24"/>
          </w:rPr>
          <w:t>в</w:t>
        </w:r>
      </w:ins>
      <w:ins w:id="3387" w:author="Plankton" w:date="2019-06-07T13:08:00Z">
        <w:r>
          <w:rPr>
            <w:rFonts w:ascii="Times New Roman" w:hAnsi="Times New Roman"/>
            <w:sz w:val="24"/>
            <w:szCs w:val="24"/>
          </w:rPr>
          <w:t xml:space="preserve"> начала активного </w:t>
        </w:r>
      </w:ins>
      <w:ins w:id="3388" w:author="Plankton" w:date="2019-06-07T13:09:00Z">
        <w:r>
          <w:rPr>
            <w:rFonts w:ascii="Times New Roman" w:hAnsi="Times New Roman"/>
            <w:sz w:val="24"/>
            <w:szCs w:val="24"/>
          </w:rPr>
          <w:t>р</w:t>
        </w:r>
      </w:ins>
      <w:ins w:id="3389" w:author="Plankton" w:date="2019-06-07T13:08:00Z">
        <w:r>
          <w:rPr>
            <w:rFonts w:ascii="Times New Roman" w:hAnsi="Times New Roman"/>
            <w:sz w:val="24"/>
            <w:szCs w:val="24"/>
          </w:rPr>
          <w:t xml:space="preserve">азвития </w:t>
        </w:r>
      </w:ins>
      <w:ins w:id="3390" w:author="Plankton" w:date="2019-06-07T13:09:00Z">
        <w:r>
          <w:rPr>
            <w:rFonts w:ascii="Times New Roman" w:hAnsi="Times New Roman"/>
            <w:sz w:val="24"/>
            <w:szCs w:val="24"/>
          </w:rPr>
          <w:t xml:space="preserve">этого вида </w:t>
        </w:r>
      </w:ins>
      <w:ins w:id="3391" w:author="Plankton" w:date="2019-06-07T13:10:00Z">
        <w:r>
          <w:rPr>
            <w:rFonts w:ascii="Times New Roman" w:hAnsi="Times New Roman"/>
            <w:sz w:val="24"/>
            <w:szCs w:val="24"/>
          </w:rPr>
          <w:t xml:space="preserve">температура занимает не первое место. </w:t>
        </w:r>
      </w:ins>
      <w:ins w:id="3392" w:author="Plankton" w:date="2019-06-07T13:55:00Z">
        <w:r>
          <w:rPr>
            <w:rFonts w:ascii="Times New Roman" w:hAnsi="Times New Roman"/>
            <w:sz w:val="24"/>
            <w:szCs w:val="24"/>
          </w:rPr>
          <w:t>Это косвенно подтверждается космополитическим распространением данного вида.</w:t>
        </w:r>
      </w:ins>
      <w:ins w:id="3393" w:author="Plankton" w:date="2019-06-08T11:57:00Z">
        <w:r>
          <w:rPr>
            <w:rFonts w:ascii="Times New Roman" w:hAnsi="Times New Roman"/>
            <w:sz w:val="24"/>
            <w:szCs w:val="24"/>
          </w:rPr>
          <w:t xml:space="preserve"> </w:t>
        </w:r>
      </w:ins>
      <w:ins w:id="3394" w:author="Plankton" w:date="2019-06-08T12:19:00Z">
        <w:r>
          <w:rPr>
            <w:rFonts w:ascii="Times New Roman" w:hAnsi="Times New Roman"/>
            <w:sz w:val="24"/>
            <w:szCs w:val="24"/>
          </w:rPr>
          <w:t>В то же время, з</w:t>
        </w:r>
      </w:ins>
      <w:ins w:id="3395" w:author="Plankton" w:date="2019-06-08T11:57:00Z">
        <w:r>
          <w:rPr>
            <w:rFonts w:ascii="Times New Roman" w:hAnsi="Times New Roman"/>
            <w:sz w:val="24"/>
            <w:szCs w:val="24"/>
          </w:rPr>
          <w:t xml:space="preserve">начительное смещение середины </w:t>
        </w:r>
      </w:ins>
      <w:ins w:id="3396" w:author="Plankton" w:date="2019-06-08T11:58:00Z">
        <w:r>
          <w:rPr>
            <w:rFonts w:ascii="Times New Roman" w:hAnsi="Times New Roman"/>
            <w:sz w:val="24"/>
            <w:szCs w:val="24"/>
          </w:rPr>
          <w:t>сезона (50%-я кумулята</w:t>
        </w:r>
      </w:ins>
      <w:ins w:id="3397" w:author="Plankton" w:date="2019-06-12T09:10:00Z">
        <w:r>
          <w:rPr>
            <w:rFonts w:ascii="Times New Roman" w:hAnsi="Times New Roman"/>
            <w:sz w:val="24"/>
            <w:szCs w:val="24"/>
          </w:rPr>
          <w:t xml:space="preserve"> численности</w:t>
        </w:r>
      </w:ins>
      <w:ins w:id="3398" w:author="Plankton" w:date="2019-06-08T11:58:00Z">
        <w:r>
          <w:rPr>
            <w:rFonts w:ascii="Times New Roman" w:hAnsi="Times New Roman"/>
            <w:sz w:val="24"/>
            <w:szCs w:val="24"/>
          </w:rPr>
          <w:t>, см. выше)</w:t>
        </w:r>
      </w:ins>
      <w:ins w:id="3399" w:author="Plankton" w:date="2019-06-08T12:01:00Z">
        <w:r>
          <w:rPr>
            <w:rFonts w:ascii="Times New Roman" w:hAnsi="Times New Roman"/>
            <w:sz w:val="24"/>
            <w:szCs w:val="24"/>
          </w:rPr>
          <w:t xml:space="preserve"> на более раннее время</w:t>
        </w:r>
      </w:ins>
      <w:ins w:id="3400" w:author="Plankton" w:date="2019-06-08T11:58:00Z">
        <w:r>
          <w:rPr>
            <w:rFonts w:ascii="Times New Roman" w:hAnsi="Times New Roman"/>
            <w:sz w:val="24"/>
            <w:szCs w:val="24"/>
          </w:rPr>
          <w:t xml:space="preserve"> в сезонной динамике</w:t>
        </w:r>
      </w:ins>
      <w:ins w:id="3401" w:author="Plankton" w:date="2019-06-07T13:55:00Z">
        <w:r>
          <w:rPr>
            <w:rFonts w:ascii="Times New Roman" w:hAnsi="Times New Roman"/>
            <w:color w:val="FF0000"/>
            <w:sz w:val="24"/>
            <w:szCs w:val="24"/>
          </w:rPr>
          <w:t xml:space="preserve"> </w:t>
        </w:r>
      </w:ins>
      <w:ins w:id="3402" w:author="Plankton" w:date="2019-06-08T11:58:00Z">
        <w:r>
          <w:rPr>
            <w:rFonts w:ascii="Times New Roman" w:hAnsi="Times New Roman"/>
            <w:i/>
            <w:sz w:val="24"/>
            <w:szCs w:val="24"/>
            <w:lang w:val="en-US"/>
          </w:rPr>
          <w:t>Microsetella</w:t>
        </w:r>
      </w:ins>
      <w:ins w:id="3403" w:author="Plankton" w:date="2019-06-08T11:59:00Z">
        <w:r>
          <w:rPr>
            <w:rFonts w:ascii="Times New Roman" w:hAnsi="Times New Roman"/>
            <w:sz w:val="24"/>
            <w:szCs w:val="24"/>
          </w:rPr>
          <w:t xml:space="preserve"> </w:t>
        </w:r>
      </w:ins>
      <w:ins w:id="3404" w:author="Plankton" w:date="2019-06-08T11:59:00Z">
        <w:r>
          <w:rPr>
            <w:rFonts w:ascii="Times New Roman" w:hAnsi="Times New Roman"/>
            <w:sz w:val="24"/>
            <w:szCs w:val="24"/>
            <w:lang w:val="en-US"/>
          </w:rPr>
          <w:t>spp</w:t>
        </w:r>
      </w:ins>
      <w:ins w:id="3405" w:author="Plankton" w:date="2019-06-08T11:59:00Z">
        <w:r>
          <w:rPr>
            <w:rFonts w:ascii="Times New Roman" w:hAnsi="Times New Roman"/>
            <w:sz w:val="24"/>
            <w:szCs w:val="24"/>
            <w:lang w:val="ru-RU"/>
            <w:rPrChange w:id="3406" w:author="Plankton" w:date="2019-06-08T11:59:00Z">
              <w:rPr>
                <w:rFonts w:ascii="Times New Roman" w:hAnsi="Times New Roman"/>
                <w:sz w:val="24"/>
                <w:szCs w:val="24"/>
                <w:lang w:val="en-US"/>
              </w:rPr>
            </w:rPrChange>
          </w:rPr>
          <w:t>.</w:t>
        </w:r>
      </w:ins>
      <w:ins w:id="3407" w:author="Plankton" w:date="2019-06-08T12:00:00Z">
        <w:r>
          <w:rPr>
            <w:rFonts w:ascii="Times New Roman" w:hAnsi="Times New Roman"/>
            <w:sz w:val="24"/>
            <w:szCs w:val="24"/>
          </w:rPr>
          <w:t xml:space="preserve"> (15 недель!)</w:t>
        </w:r>
      </w:ins>
      <w:ins w:id="3408" w:author="Plankton" w:date="2019-06-08T11:59:00Z">
        <w:r>
          <w:rPr>
            <w:rFonts w:ascii="Times New Roman" w:hAnsi="Times New Roman"/>
            <w:sz w:val="24"/>
            <w:szCs w:val="24"/>
            <w:lang w:val="ru-RU"/>
            <w:rPrChange w:id="3409" w:author="Plankton" w:date="2019-06-08T11:59:00Z">
              <w:rPr>
                <w:rFonts w:ascii="Times New Roman" w:hAnsi="Times New Roman"/>
                <w:sz w:val="24"/>
                <w:szCs w:val="24"/>
                <w:lang w:val="en-US"/>
              </w:rPr>
            </w:rPrChange>
          </w:rPr>
          <w:t xml:space="preserve"> </w:t>
        </w:r>
      </w:ins>
      <w:ins w:id="3410" w:author="Plankton" w:date="2019-06-08T11:59:00Z">
        <w:r>
          <w:rPr>
            <w:rFonts w:ascii="Times New Roman" w:hAnsi="Times New Roman"/>
            <w:sz w:val="24"/>
            <w:szCs w:val="24"/>
          </w:rPr>
          <w:t>и</w:t>
        </w:r>
      </w:ins>
      <w:ins w:id="3411" w:author="Plankton" w:date="2019-06-08T11:59:00Z">
        <w:r>
          <w:rPr>
            <w:rFonts w:ascii="Times New Roman" w:hAnsi="Times New Roman"/>
            <w:sz w:val="24"/>
            <w:szCs w:val="24"/>
            <w:lang w:val="ru-RU"/>
            <w:rPrChange w:id="3412" w:author="Plankton" w:date="2019-06-08T11:59:00Z">
              <w:rPr>
                <w:rFonts w:ascii="Times New Roman" w:hAnsi="Times New Roman"/>
                <w:sz w:val="24"/>
                <w:szCs w:val="24"/>
                <w:lang w:val="en-US"/>
              </w:rPr>
            </w:rPrChange>
          </w:rPr>
          <w:t xml:space="preserve"> </w:t>
        </w:r>
      </w:ins>
      <w:ins w:id="3413" w:author="Plankton" w:date="2019-06-08T11:59:00Z">
        <w:r>
          <w:rPr>
            <w:rFonts w:ascii="Times New Roman" w:hAnsi="Times New Roman"/>
            <w:i/>
            <w:sz w:val="24"/>
            <w:szCs w:val="24"/>
            <w:lang w:val="en-US"/>
          </w:rPr>
          <w:t>Oithona</w:t>
        </w:r>
      </w:ins>
      <w:ins w:id="3414" w:author="Plankton" w:date="2019-06-08T11:59:00Z">
        <w:r>
          <w:rPr>
            <w:rFonts w:ascii="Times New Roman" w:hAnsi="Times New Roman"/>
            <w:color w:val="FF0000"/>
            <w:sz w:val="24"/>
            <w:szCs w:val="24"/>
          </w:rPr>
          <w:t xml:space="preserve"> </w:t>
        </w:r>
      </w:ins>
      <w:ins w:id="3415" w:author="Plankton" w:date="2019-06-08T12:00:00Z">
        <w:r>
          <w:rPr>
            <w:rFonts w:ascii="Times New Roman" w:hAnsi="Times New Roman"/>
            <w:sz w:val="24"/>
            <w:szCs w:val="24"/>
            <w:lang w:val="en-US"/>
          </w:rPr>
          <w:t>spp</w:t>
        </w:r>
      </w:ins>
      <w:ins w:id="3416" w:author="Plankton" w:date="2019-06-08T12:00:00Z">
        <w:r>
          <w:rPr>
            <w:rFonts w:ascii="Times New Roman" w:hAnsi="Times New Roman"/>
            <w:sz w:val="24"/>
            <w:szCs w:val="24"/>
          </w:rPr>
          <w:t>.</w:t>
        </w:r>
      </w:ins>
      <w:ins w:id="3417" w:author="Plankton" w:date="2019-06-08T12:01:00Z">
        <w:r>
          <w:rPr>
            <w:rFonts w:ascii="Times New Roman" w:hAnsi="Times New Roman"/>
            <w:sz w:val="24"/>
            <w:szCs w:val="24"/>
          </w:rPr>
          <w:t xml:space="preserve"> (ок. 4 недель)</w:t>
        </w:r>
      </w:ins>
      <w:ins w:id="3418" w:author="Plankton" w:date="2019-06-08T12:00:00Z">
        <w:r>
          <w:rPr>
            <w:rFonts w:ascii="Times New Roman" w:hAnsi="Times New Roman"/>
            <w:sz w:val="24"/>
            <w:szCs w:val="24"/>
          </w:rPr>
          <w:t xml:space="preserve"> отмечено у о. Гельголанд </w:t>
        </w:r>
      </w:ins>
      <w:ins w:id="3419" w:author="Plankton" w:date="2019-06-08T12:04:00Z">
        <w:r>
          <w:rPr>
            <w:rFonts w:ascii="Times New Roman" w:hAnsi="Times New Roman"/>
            <w:sz w:val="24"/>
            <w:szCs w:val="24"/>
          </w:rPr>
          <w:t>(</w:t>
        </w:r>
      </w:ins>
      <w:ins w:id="3420" w:author="Plankton" w:date="2019-06-08T12:04:00Z">
        <w:r>
          <w:rPr>
            <w:rFonts w:ascii="Times New Roman" w:hAnsi="Times New Roman"/>
            <w:sz w:val="24"/>
            <w:szCs w:val="24"/>
            <w:lang w:val="en-US"/>
          </w:rPr>
          <w:t>Mackas</w:t>
        </w:r>
      </w:ins>
      <w:ins w:id="3421" w:author="Plankton" w:date="2019-06-08T12:04:00Z">
        <w:r>
          <w:rPr>
            <w:rFonts w:ascii="Times New Roman" w:hAnsi="Times New Roman"/>
            <w:sz w:val="24"/>
            <w:szCs w:val="24"/>
          </w:rPr>
          <w:t xml:space="preserve"> </w:t>
        </w:r>
      </w:ins>
      <w:ins w:id="3422" w:author="Plankton" w:date="2019-06-08T12:04:00Z">
        <w:r>
          <w:rPr>
            <w:rFonts w:ascii="Times New Roman" w:hAnsi="Times New Roman"/>
            <w:sz w:val="24"/>
            <w:szCs w:val="24"/>
            <w:lang w:val="en-US"/>
          </w:rPr>
          <w:t>et</w:t>
        </w:r>
      </w:ins>
      <w:ins w:id="3423" w:author="Plankton" w:date="2019-06-08T12:04:00Z">
        <w:r>
          <w:rPr>
            <w:rFonts w:ascii="Times New Roman" w:hAnsi="Times New Roman"/>
            <w:sz w:val="24"/>
            <w:szCs w:val="24"/>
          </w:rPr>
          <w:t xml:space="preserve"> </w:t>
        </w:r>
      </w:ins>
      <w:ins w:id="3424" w:author="Plankton" w:date="2019-06-08T12:04:00Z">
        <w:r>
          <w:rPr>
            <w:rFonts w:ascii="Times New Roman" w:hAnsi="Times New Roman"/>
            <w:sz w:val="24"/>
            <w:szCs w:val="24"/>
            <w:lang w:val="en-US"/>
          </w:rPr>
          <w:t>al</w:t>
        </w:r>
      </w:ins>
      <w:ins w:id="3425" w:author="Plankton" w:date="2019-06-08T12:04:00Z">
        <w:r>
          <w:rPr>
            <w:rFonts w:ascii="Times New Roman" w:hAnsi="Times New Roman"/>
            <w:sz w:val="24"/>
            <w:szCs w:val="24"/>
          </w:rPr>
          <w:t xml:space="preserve">., 2012). </w:t>
        </w:r>
      </w:ins>
      <w:ins w:id="3426" w:author="Plankton" w:date="2019-06-08T12:05:00Z">
        <w:r>
          <w:rPr>
            <w:rFonts w:ascii="Times New Roman" w:hAnsi="Times New Roman"/>
            <w:sz w:val="24"/>
            <w:szCs w:val="24"/>
          </w:rPr>
          <w:t>Эти изменения совпали</w:t>
        </w:r>
      </w:ins>
      <w:ins w:id="3427" w:author="Plankton" w:date="2019-06-08T12:04:00Z">
        <w:r>
          <w:rPr>
            <w:rFonts w:ascii="Times New Roman" w:hAnsi="Times New Roman"/>
            <w:color w:val="FF0000"/>
            <w:sz w:val="24"/>
            <w:szCs w:val="24"/>
          </w:rPr>
          <w:t xml:space="preserve"> </w:t>
        </w:r>
      </w:ins>
      <w:ins w:id="3428" w:author="Plankton" w:date="2019-06-08T12:05:00Z">
        <w:r>
          <w:rPr>
            <w:rFonts w:ascii="Times New Roman" w:hAnsi="Times New Roman"/>
            <w:sz w:val="24"/>
            <w:szCs w:val="24"/>
          </w:rPr>
          <w:t>с ростом среднегодовой и летней температуры.</w:t>
        </w:r>
      </w:ins>
      <w:ins w:id="3429" w:author="Plankton" w:date="2019-06-08T12:22:00Z">
        <w:r>
          <w:rPr>
            <w:rFonts w:ascii="Times New Roman" w:hAnsi="Times New Roman"/>
            <w:sz w:val="24"/>
            <w:szCs w:val="24"/>
          </w:rPr>
          <w:t xml:space="preserve"> </w:t>
        </w:r>
      </w:ins>
      <w:ins w:id="3430" w:author="Plankton" w:date="2019-06-08T12:24:00Z">
        <w:r>
          <w:rPr>
            <w:rFonts w:ascii="Times New Roman" w:hAnsi="Times New Roman"/>
            <w:sz w:val="24"/>
            <w:szCs w:val="24"/>
          </w:rPr>
          <w:t xml:space="preserve">Такая же тенденция </w:t>
        </w:r>
      </w:ins>
      <w:ins w:id="3431" w:author="Plankton" w:date="2019-06-08T12:26:00Z">
        <w:r>
          <w:rPr>
            <w:rFonts w:ascii="Times New Roman" w:hAnsi="Times New Roman"/>
            <w:sz w:val="24"/>
            <w:szCs w:val="24"/>
          </w:rPr>
          <w:t xml:space="preserve">к более ранним срокам середины сезона </w:t>
        </w:r>
      </w:ins>
      <w:ins w:id="3432" w:author="Plankton" w:date="2019-06-08T12:28:00Z">
        <w:r>
          <w:rPr>
            <w:rFonts w:ascii="Times New Roman" w:hAnsi="Times New Roman"/>
            <w:sz w:val="24"/>
            <w:szCs w:val="24"/>
          </w:rPr>
          <w:t xml:space="preserve">и его начала </w:t>
        </w:r>
      </w:ins>
      <w:ins w:id="3433" w:author="Plankton" w:date="2019-06-08T12:24:00Z">
        <w:r>
          <w:rPr>
            <w:rFonts w:ascii="Times New Roman" w:hAnsi="Times New Roman"/>
            <w:sz w:val="24"/>
            <w:szCs w:val="24"/>
          </w:rPr>
          <w:t xml:space="preserve">прослеживается в динамике </w:t>
        </w:r>
      </w:ins>
      <w:ins w:id="3434" w:author="Plankton" w:date="2019-06-08T12:24:00Z">
        <w:r>
          <w:rPr>
            <w:rFonts w:ascii="Times New Roman" w:hAnsi="Times New Roman"/>
            <w:i/>
            <w:sz w:val="24"/>
            <w:szCs w:val="24"/>
            <w:lang w:val="en-US"/>
            <w:rPrChange w:id="3435" w:author="Plankton" w:date="2019-06-08T12:25:00Z">
              <w:rPr>
                <w:rFonts w:ascii="Times New Roman" w:hAnsi="Times New Roman"/>
                <w:sz w:val="24"/>
                <w:szCs w:val="24"/>
                <w:lang w:val="en-US"/>
              </w:rPr>
            </w:rPrChange>
          </w:rPr>
          <w:t>Oithona</w:t>
        </w:r>
      </w:ins>
      <w:ins w:id="3436" w:author="Plankton" w:date="2019-06-08T12:24:00Z">
        <w:r>
          <w:rPr>
            <w:rFonts w:ascii="Times New Roman" w:hAnsi="Times New Roman"/>
            <w:sz w:val="24"/>
            <w:szCs w:val="24"/>
            <w:lang w:val="ru-RU"/>
            <w:rPrChange w:id="3437" w:author="Plankton" w:date="2019-06-08T12:25:00Z">
              <w:rPr>
                <w:rFonts w:ascii="Times New Roman" w:hAnsi="Times New Roman"/>
                <w:sz w:val="24"/>
                <w:szCs w:val="24"/>
                <w:lang w:val="en-US"/>
              </w:rPr>
            </w:rPrChange>
          </w:rPr>
          <w:t xml:space="preserve"> </w:t>
        </w:r>
      </w:ins>
      <w:ins w:id="3438" w:author="Plankton" w:date="2019-06-08T12:24:00Z">
        <w:r>
          <w:rPr>
            <w:rFonts w:ascii="Times New Roman" w:hAnsi="Times New Roman"/>
            <w:sz w:val="24"/>
            <w:szCs w:val="24"/>
            <w:lang w:val="en-US"/>
          </w:rPr>
          <w:t>spp</w:t>
        </w:r>
      </w:ins>
      <w:ins w:id="3439" w:author="Plankton" w:date="2019-06-08T12:24:00Z">
        <w:r>
          <w:rPr>
            <w:rFonts w:ascii="Times New Roman" w:hAnsi="Times New Roman"/>
            <w:sz w:val="24"/>
            <w:szCs w:val="24"/>
            <w:lang w:val="ru-RU"/>
            <w:rPrChange w:id="3440" w:author="Plankton" w:date="2019-06-08T12:25:00Z">
              <w:rPr>
                <w:rFonts w:ascii="Times New Roman" w:hAnsi="Times New Roman"/>
                <w:sz w:val="24"/>
                <w:szCs w:val="24"/>
                <w:lang w:val="en-US"/>
              </w:rPr>
            </w:rPrChange>
          </w:rPr>
          <w:t>.</w:t>
        </w:r>
      </w:ins>
      <w:ins w:id="3441" w:author="Plankton" w:date="2019-06-08T12:25:00Z">
        <w:r>
          <w:rPr>
            <w:rFonts w:ascii="Times New Roman" w:hAnsi="Times New Roman"/>
            <w:sz w:val="24"/>
            <w:szCs w:val="24"/>
            <w:lang w:val="ru-RU"/>
            <w:rPrChange w:id="3442" w:author="Plankton" w:date="2019-06-08T12:25:00Z">
              <w:rPr>
                <w:rFonts w:ascii="Times New Roman" w:hAnsi="Times New Roman"/>
                <w:sz w:val="24"/>
                <w:szCs w:val="24"/>
                <w:lang w:val="en-US"/>
              </w:rPr>
            </w:rPrChange>
          </w:rPr>
          <w:t xml:space="preserve"> </w:t>
        </w:r>
      </w:ins>
      <w:ins w:id="3443" w:author="Plankton" w:date="2019-06-08T12:25:00Z">
        <w:r>
          <w:rPr>
            <w:rFonts w:ascii="Times New Roman" w:hAnsi="Times New Roman"/>
            <w:sz w:val="24"/>
            <w:szCs w:val="24"/>
          </w:rPr>
          <w:t>в проливе Ла-Манш (</w:t>
        </w:r>
      </w:ins>
      <w:ins w:id="3444" w:author="Plankton" w:date="2019-06-08T12:25:00Z">
        <w:r>
          <w:rPr>
            <w:rFonts w:ascii="Times New Roman" w:hAnsi="Times New Roman"/>
            <w:sz w:val="24"/>
            <w:szCs w:val="24"/>
            <w:lang w:val="en-US"/>
          </w:rPr>
          <w:t>Mackas</w:t>
        </w:r>
      </w:ins>
      <w:ins w:id="3445" w:author="Plankton" w:date="2019-06-08T12:25:00Z">
        <w:r>
          <w:rPr>
            <w:rFonts w:ascii="Times New Roman" w:hAnsi="Times New Roman"/>
            <w:sz w:val="24"/>
            <w:szCs w:val="24"/>
          </w:rPr>
          <w:t xml:space="preserve"> </w:t>
        </w:r>
      </w:ins>
      <w:ins w:id="3446" w:author="Plankton" w:date="2019-06-08T12:25:00Z">
        <w:r>
          <w:rPr>
            <w:rFonts w:ascii="Times New Roman" w:hAnsi="Times New Roman"/>
            <w:sz w:val="24"/>
            <w:szCs w:val="24"/>
            <w:lang w:val="en-US"/>
          </w:rPr>
          <w:t>et</w:t>
        </w:r>
      </w:ins>
      <w:ins w:id="3447" w:author="Plankton" w:date="2019-06-08T12:25:00Z">
        <w:r>
          <w:rPr>
            <w:rFonts w:ascii="Times New Roman" w:hAnsi="Times New Roman"/>
            <w:sz w:val="24"/>
            <w:szCs w:val="24"/>
          </w:rPr>
          <w:t xml:space="preserve"> </w:t>
        </w:r>
      </w:ins>
      <w:ins w:id="3448" w:author="Plankton" w:date="2019-06-08T12:25:00Z">
        <w:r>
          <w:rPr>
            <w:rFonts w:ascii="Times New Roman" w:hAnsi="Times New Roman"/>
            <w:sz w:val="24"/>
            <w:szCs w:val="24"/>
            <w:lang w:val="en-US"/>
          </w:rPr>
          <w:t>al</w:t>
        </w:r>
      </w:ins>
      <w:ins w:id="3449" w:author="Plankton" w:date="2019-06-08T12:25:00Z">
        <w:r>
          <w:rPr>
            <w:rFonts w:ascii="Times New Roman" w:hAnsi="Times New Roman"/>
            <w:sz w:val="24"/>
            <w:szCs w:val="24"/>
          </w:rPr>
          <w:t xml:space="preserve">., 2012). </w:t>
        </w:r>
      </w:ins>
      <w:ins w:id="3450" w:author="Plankton" w:date="2019-06-12T09:13:00Z">
        <w:r>
          <w:rPr>
            <w:rFonts w:ascii="Times New Roman" w:hAnsi="Times New Roman"/>
            <w:sz w:val="24"/>
            <w:szCs w:val="24"/>
          </w:rPr>
          <w:t xml:space="preserve">Похожая зависимость прослеживается и в северной части Тихого океана. Время наступления сезонного пика биомассы interzonal migrant copepod </w:t>
        </w:r>
      </w:ins>
      <w:ins w:id="3451" w:author="Plankton" w:date="2019-06-12T09:13:00Z">
        <w:r>
          <w:rPr>
            <w:rFonts w:ascii="Times New Roman" w:hAnsi="Times New Roman"/>
            <w:i/>
            <w:sz w:val="24"/>
            <w:szCs w:val="24"/>
          </w:rPr>
          <w:t>Neocalanus plumchrus</w:t>
        </w:r>
      </w:ins>
      <w:ins w:id="3452" w:author="Plankton" w:date="2019-06-12T09:13:00Z">
        <w:r>
          <w:rPr>
            <w:rFonts w:ascii="Times New Roman" w:hAnsi="Times New Roman"/>
            <w:sz w:val="24"/>
            <w:szCs w:val="24"/>
          </w:rPr>
          <w:t xml:space="preserve"> сместилось с начала 1970-х гг. более, чем на месяц на более раннее время, что совпало с ростом весенней температуры (</w:t>
        </w:r>
      </w:ins>
      <w:ins w:id="3453" w:author="Plankton" w:date="2019-06-12T09:13:00Z">
        <w:r>
          <w:rPr>
            <w:rFonts w:ascii="Times New Roman" w:hAnsi="Times New Roman"/>
            <w:sz w:val="24"/>
            <w:szCs w:val="24"/>
            <w:lang w:val="en-US"/>
          </w:rPr>
          <w:t>Mackas</w:t>
        </w:r>
      </w:ins>
      <w:ins w:id="3454" w:author="Plankton" w:date="2019-06-12T09:13:00Z">
        <w:r>
          <w:rPr>
            <w:rFonts w:ascii="Times New Roman" w:hAnsi="Times New Roman"/>
            <w:sz w:val="24"/>
            <w:szCs w:val="24"/>
          </w:rPr>
          <w:t xml:space="preserve"> </w:t>
        </w:r>
      </w:ins>
      <w:ins w:id="3455" w:author="Plankton" w:date="2019-06-12T09:13:00Z">
        <w:r>
          <w:rPr>
            <w:rFonts w:ascii="Times New Roman" w:hAnsi="Times New Roman"/>
            <w:sz w:val="24"/>
            <w:szCs w:val="24"/>
            <w:lang w:val="en-US"/>
          </w:rPr>
          <w:t>et</w:t>
        </w:r>
      </w:ins>
      <w:ins w:id="3456" w:author="Plankton" w:date="2019-06-12T09:13:00Z">
        <w:r>
          <w:rPr>
            <w:rFonts w:ascii="Times New Roman" w:hAnsi="Times New Roman"/>
            <w:sz w:val="24"/>
            <w:szCs w:val="24"/>
          </w:rPr>
          <w:t xml:space="preserve"> </w:t>
        </w:r>
      </w:ins>
      <w:ins w:id="3457" w:author="Plankton" w:date="2019-06-12T09:13:00Z">
        <w:r>
          <w:rPr>
            <w:rFonts w:ascii="Times New Roman" w:hAnsi="Times New Roman"/>
            <w:sz w:val="24"/>
            <w:szCs w:val="24"/>
            <w:lang w:val="en-US"/>
          </w:rPr>
          <w:t>al</w:t>
        </w:r>
      </w:ins>
      <w:ins w:id="3458" w:author="Plankton" w:date="2019-06-12T09:13:00Z">
        <w:r>
          <w:rPr>
            <w:rFonts w:ascii="Times New Roman" w:hAnsi="Times New Roman"/>
            <w:sz w:val="24"/>
            <w:szCs w:val="24"/>
          </w:rPr>
          <w:t>., 2012).</w:t>
        </w:r>
      </w:ins>
    </w:p>
    <w:p>
      <w:pPr>
        <w:spacing w:line="360" w:lineRule="auto"/>
        <w:ind w:firstLine="709"/>
        <w:jc w:val="both"/>
        <w:rPr>
          <w:ins w:id="3459" w:author="Plankton" w:date="2019-06-07T13:08:00Z"/>
          <w:rFonts w:ascii="Times New Roman" w:hAnsi="Times New Roman"/>
          <w:sz w:val="24"/>
          <w:szCs w:val="24"/>
        </w:rPr>
      </w:pPr>
      <w:ins w:id="3460" w:author="Plankton" w:date="2019-06-08T15:34:00Z">
        <w:r>
          <w:rPr>
            <w:rFonts w:ascii="Times New Roman" w:hAnsi="Times New Roman"/>
            <w:sz w:val="24"/>
            <w:szCs w:val="24"/>
          </w:rPr>
          <w:t>Как видно</w:t>
        </w:r>
      </w:ins>
      <w:ins w:id="3461" w:author="Plankton" w:date="2019-06-08T15:16:00Z">
        <w:r>
          <w:rPr>
            <w:rFonts w:ascii="Times New Roman" w:hAnsi="Times New Roman"/>
            <w:sz w:val="24"/>
            <w:szCs w:val="24"/>
          </w:rPr>
          <w:t>, в</w:t>
        </w:r>
      </w:ins>
      <w:ins w:id="3462" w:author="Plankton" w:date="2019-06-08T15:15:00Z">
        <w:r>
          <w:rPr>
            <w:rFonts w:ascii="Times New Roman" w:hAnsi="Times New Roman"/>
            <w:sz w:val="24"/>
            <w:szCs w:val="24"/>
          </w:rPr>
          <w:t xml:space="preserve"> разных регионах </w:t>
        </w:r>
      </w:ins>
      <w:ins w:id="3463" w:author="Plankton" w:date="2019-06-12T09:13:00Z">
        <w:r>
          <w:rPr>
            <w:rFonts w:ascii="Times New Roman" w:hAnsi="Times New Roman"/>
            <w:sz w:val="24"/>
            <w:szCs w:val="24"/>
          </w:rPr>
          <w:t>Мирового океана</w:t>
        </w:r>
      </w:ins>
      <w:ins w:id="3464" w:author="Plankton" w:date="2019-06-08T15:34:00Z">
        <w:r>
          <w:rPr>
            <w:rFonts w:ascii="Times New Roman" w:hAnsi="Times New Roman"/>
            <w:sz w:val="24"/>
            <w:szCs w:val="24"/>
          </w:rPr>
          <w:t xml:space="preserve"> и для видов с разными</w:t>
        </w:r>
      </w:ins>
      <w:ins w:id="3465" w:author="Plankton" w:date="2019-06-08T15:15:00Z">
        <w:r>
          <w:rPr>
            <w:rFonts w:ascii="Times New Roman" w:hAnsi="Times New Roman"/>
            <w:sz w:val="24"/>
            <w:szCs w:val="24"/>
          </w:rPr>
          <w:t xml:space="preserve"> </w:t>
        </w:r>
      </w:ins>
      <w:ins w:id="3466" w:author="Plankton" w:date="2019-06-08T15:34:00Z">
        <w:r>
          <w:rPr>
            <w:rFonts w:ascii="Times New Roman" w:hAnsi="Times New Roman"/>
            <w:sz w:val="24"/>
            <w:szCs w:val="24"/>
          </w:rPr>
          <w:t xml:space="preserve">температурными предпочтениями </w:t>
        </w:r>
      </w:ins>
      <w:ins w:id="3467" w:author="Plankton" w:date="2019-06-08T15:15:00Z">
        <w:r>
          <w:rPr>
            <w:rFonts w:ascii="Times New Roman" w:hAnsi="Times New Roman"/>
            <w:sz w:val="24"/>
            <w:szCs w:val="24"/>
          </w:rPr>
          <w:t xml:space="preserve">прослеживается закономерность </w:t>
        </w:r>
      </w:ins>
      <w:ins w:id="3468" w:author="Plankton" w:date="2019-06-08T15:16:00Z">
        <w:r>
          <w:rPr>
            <w:rFonts w:ascii="Times New Roman" w:hAnsi="Times New Roman"/>
            <w:sz w:val="24"/>
            <w:szCs w:val="24"/>
            <w:lang w:val="ru-RU"/>
            <w:rPrChange w:id="3469" w:author="Plankton" w:date="2019-06-08T15:16:00Z">
              <w:rPr>
                <w:rFonts w:ascii="Times New Roman" w:hAnsi="Times New Roman"/>
                <w:sz w:val="24"/>
                <w:szCs w:val="24"/>
                <w:lang w:val="en-US"/>
              </w:rPr>
            </w:rPrChange>
          </w:rPr>
          <w:t>“</w:t>
        </w:r>
      </w:ins>
      <w:ins w:id="3470" w:author="Plankton" w:date="2019-06-08T15:16:00Z">
        <w:r>
          <w:rPr>
            <w:rFonts w:ascii="Times New Roman" w:hAnsi="Times New Roman"/>
            <w:sz w:val="24"/>
            <w:szCs w:val="24"/>
            <w:lang w:val="en-US"/>
          </w:rPr>
          <w:t>the</w:t>
        </w:r>
      </w:ins>
      <w:ins w:id="3471" w:author="Plankton" w:date="2019-06-08T15:16:00Z">
        <w:r>
          <w:rPr>
            <w:rFonts w:ascii="Times New Roman" w:hAnsi="Times New Roman"/>
            <w:sz w:val="24"/>
            <w:szCs w:val="24"/>
            <w:lang w:val="ru-RU"/>
            <w:rPrChange w:id="3472" w:author="Plankton" w:date="2019-06-08T15:16:00Z">
              <w:rPr>
                <w:rFonts w:ascii="Times New Roman" w:hAnsi="Times New Roman"/>
                <w:sz w:val="24"/>
                <w:szCs w:val="24"/>
                <w:lang w:val="en-US"/>
              </w:rPr>
            </w:rPrChange>
          </w:rPr>
          <w:t xml:space="preserve"> </w:t>
        </w:r>
      </w:ins>
      <w:ins w:id="3473" w:author="Plankton" w:date="2019-06-08T15:16:00Z">
        <w:r>
          <w:rPr>
            <w:rFonts w:ascii="Times New Roman" w:hAnsi="Times New Roman"/>
            <w:sz w:val="24"/>
            <w:szCs w:val="24"/>
            <w:lang w:val="en-US"/>
          </w:rPr>
          <w:t>warmer</w:t>
        </w:r>
      </w:ins>
      <w:ins w:id="3474" w:author="Plankton" w:date="2019-06-08T15:16:00Z">
        <w:r>
          <w:rPr>
            <w:rFonts w:ascii="Times New Roman" w:hAnsi="Times New Roman"/>
            <w:sz w:val="24"/>
            <w:szCs w:val="24"/>
            <w:lang w:val="ru-RU"/>
            <w:rPrChange w:id="3475" w:author="Plankton" w:date="2019-06-08T15:16:00Z">
              <w:rPr>
                <w:rFonts w:ascii="Times New Roman" w:hAnsi="Times New Roman"/>
                <w:sz w:val="24"/>
                <w:szCs w:val="24"/>
                <w:lang w:val="en-US"/>
              </w:rPr>
            </w:rPrChange>
          </w:rPr>
          <w:t xml:space="preserve"> </w:t>
        </w:r>
      </w:ins>
      <w:ins w:id="3476" w:author="Plankton" w:date="2019-06-08T15:16:00Z">
        <w:r>
          <w:rPr>
            <w:rFonts w:ascii="Times New Roman" w:hAnsi="Times New Roman"/>
            <w:sz w:val="24"/>
            <w:szCs w:val="24"/>
            <w:lang w:val="en-US"/>
          </w:rPr>
          <w:t>the</w:t>
        </w:r>
      </w:ins>
      <w:ins w:id="3477" w:author="Plankton" w:date="2019-06-08T15:16:00Z">
        <w:r>
          <w:rPr>
            <w:rFonts w:ascii="Times New Roman" w:hAnsi="Times New Roman"/>
            <w:sz w:val="24"/>
            <w:szCs w:val="24"/>
            <w:lang w:val="ru-RU"/>
            <w:rPrChange w:id="3478" w:author="Plankton" w:date="2019-06-08T15:16:00Z">
              <w:rPr>
                <w:rFonts w:ascii="Times New Roman" w:hAnsi="Times New Roman"/>
                <w:sz w:val="24"/>
                <w:szCs w:val="24"/>
                <w:lang w:val="en-US"/>
              </w:rPr>
            </w:rPrChange>
          </w:rPr>
          <w:t xml:space="preserve"> </w:t>
        </w:r>
      </w:ins>
      <w:ins w:id="3479" w:author="Plankton" w:date="2019-06-08T15:16:00Z">
        <w:r>
          <w:rPr>
            <w:rFonts w:ascii="Times New Roman" w:hAnsi="Times New Roman"/>
            <w:sz w:val="24"/>
            <w:szCs w:val="24"/>
            <w:lang w:val="en-US"/>
          </w:rPr>
          <w:t>earlier</w:t>
        </w:r>
      </w:ins>
      <w:ins w:id="3480" w:author="Plankton" w:date="2019-06-08T15:16:00Z">
        <w:r>
          <w:rPr>
            <w:rFonts w:ascii="Times New Roman" w:hAnsi="Times New Roman"/>
            <w:sz w:val="24"/>
            <w:szCs w:val="24"/>
            <w:lang w:val="ru-RU"/>
            <w:rPrChange w:id="3481" w:author="Plankton" w:date="2019-06-08T15:16:00Z">
              <w:rPr>
                <w:rFonts w:ascii="Times New Roman" w:hAnsi="Times New Roman"/>
                <w:sz w:val="24"/>
                <w:szCs w:val="24"/>
                <w:lang w:val="en-US"/>
              </w:rPr>
            </w:rPrChange>
          </w:rPr>
          <w:t>”</w:t>
        </w:r>
      </w:ins>
      <w:ins w:id="3482" w:author="Plankton" w:date="2019-06-08T15:22:00Z">
        <w:r>
          <w:rPr>
            <w:rFonts w:ascii="Times New Roman" w:hAnsi="Times New Roman"/>
            <w:sz w:val="24"/>
            <w:szCs w:val="24"/>
          </w:rPr>
          <w:t xml:space="preserve">. </w:t>
        </w:r>
      </w:ins>
      <w:ins w:id="3483" w:author="Plankton" w:date="2019-06-12T09:13:00Z">
        <w:r>
          <w:rPr>
            <w:rFonts w:ascii="Times New Roman" w:hAnsi="Times New Roman"/>
            <w:sz w:val="24"/>
            <w:szCs w:val="24"/>
          </w:rPr>
          <w:t xml:space="preserve">Это согласуется с тенденциями, отмеченными </w:t>
        </w:r>
      </w:ins>
      <w:ins w:id="3484" w:author="Plankton" w:date="2019-06-12T09:14:00Z">
        <w:r>
          <w:rPr>
            <w:rFonts w:ascii="Times New Roman" w:hAnsi="Times New Roman"/>
            <w:sz w:val="24"/>
            <w:szCs w:val="24"/>
          </w:rPr>
          <w:t>в районе исследований, в Белом море</w:t>
        </w:r>
      </w:ins>
      <w:ins w:id="3485" w:author="Plankton" w:date="2019-06-12T15:56:00Z">
        <w:r>
          <w:rPr>
            <w:rFonts w:ascii="Times New Roman" w:hAnsi="Times New Roman"/>
            <w:sz w:val="24"/>
            <w:szCs w:val="24"/>
          </w:rPr>
          <w:t>, то есть с тенденцией к повышению весенней температуры</w:t>
        </w:r>
      </w:ins>
      <w:ins w:id="3486" w:author="Plankton" w:date="2019-06-12T09:14:00Z">
        <w:r>
          <w:rPr>
            <w:rFonts w:ascii="Times New Roman" w:hAnsi="Times New Roman"/>
            <w:sz w:val="24"/>
            <w:szCs w:val="24"/>
          </w:rPr>
          <w:t xml:space="preserve">. </w:t>
        </w:r>
      </w:ins>
    </w:p>
    <w:p>
      <w:pPr>
        <w:spacing w:line="360" w:lineRule="auto"/>
        <w:ind w:firstLine="709"/>
        <w:jc w:val="both"/>
        <w:rPr>
          <w:ins w:id="3487" w:author="Plankton" w:date="2019-06-12T12:31:00Z"/>
          <w:rFonts w:ascii="Times New Roman" w:hAnsi="Times New Roman"/>
          <w:sz w:val="24"/>
          <w:szCs w:val="24"/>
        </w:rPr>
      </w:pPr>
      <w:ins w:id="3488" w:author="Plankton" w:date="2019-06-12T09:15:00Z">
        <w:r>
          <w:rPr>
            <w:rFonts w:ascii="Times New Roman" w:hAnsi="Times New Roman"/>
            <w:sz w:val="24"/>
            <w:szCs w:val="24"/>
          </w:rPr>
          <w:t xml:space="preserve">Наличие или отсутствие трендов в многолетней динамике фенологических показателей не </w:t>
        </w:r>
      </w:ins>
      <w:ins w:id="3489" w:author="Plankton" w:date="2019-06-12T09:16:00Z">
        <w:r>
          <w:rPr>
            <w:rFonts w:ascii="Times New Roman" w:hAnsi="Times New Roman"/>
            <w:sz w:val="24"/>
            <w:szCs w:val="24"/>
          </w:rPr>
          <w:t xml:space="preserve">отрицает </w:t>
        </w:r>
      </w:ins>
      <w:ins w:id="3490" w:author="Plankton" w:date="2019-06-12T09:18:00Z">
        <w:r>
          <w:rPr>
            <w:rFonts w:ascii="Times New Roman" w:hAnsi="Times New Roman"/>
            <w:sz w:val="24"/>
            <w:szCs w:val="24"/>
          </w:rPr>
          <w:t xml:space="preserve">отсутствие или наличие </w:t>
        </w:r>
      </w:ins>
      <w:ins w:id="3491" w:author="Plankton" w:date="2019-06-12T09:16:00Z">
        <w:r>
          <w:rPr>
            <w:rFonts w:ascii="Times New Roman" w:hAnsi="Times New Roman"/>
            <w:sz w:val="24"/>
            <w:szCs w:val="24"/>
          </w:rPr>
          <w:t>связи на уровне межгодовых изменений</w:t>
        </w:r>
      </w:ins>
      <w:ins w:id="3492" w:author="Plankton" w:date="2019-06-12T09:17:00Z">
        <w:r>
          <w:rPr>
            <w:rFonts w:ascii="Times New Roman" w:hAnsi="Times New Roman"/>
            <w:sz w:val="24"/>
            <w:szCs w:val="24"/>
          </w:rPr>
          <w:t>.</w:t>
        </w:r>
      </w:ins>
      <w:ins w:id="3493" w:author="Plankton" w:date="2019-06-12T12:31:00Z">
        <w:r>
          <w:rPr>
            <w:rFonts w:ascii="Times New Roman" w:hAnsi="Times New Roman"/>
            <w:sz w:val="24"/>
            <w:szCs w:val="24"/>
          </w:rPr>
          <w:t xml:space="preserve"> Сроки пика численности С1 </w:t>
        </w:r>
      </w:ins>
      <w:ins w:id="3494" w:author="Plankton" w:date="2019-06-12T12:31:00Z">
        <w:r>
          <w:rPr>
            <w:rFonts w:ascii="Times New Roman" w:hAnsi="Times New Roman"/>
            <w:i/>
            <w:sz w:val="24"/>
            <w:szCs w:val="24"/>
            <w:lang w:val="en-US"/>
          </w:rPr>
          <w:t>Calanus</w:t>
        </w:r>
      </w:ins>
      <w:ins w:id="3495" w:author="Plankton" w:date="2019-06-12T12:31:00Z">
        <w:r>
          <w:rPr>
            <w:rFonts w:ascii="Times New Roman" w:hAnsi="Times New Roman"/>
            <w:i/>
            <w:sz w:val="24"/>
            <w:szCs w:val="24"/>
          </w:rPr>
          <w:t xml:space="preserve"> </w:t>
        </w:r>
      </w:ins>
      <w:ins w:id="3496" w:author="Plankton" w:date="2019-06-12T12:31:00Z">
        <w:r>
          <w:rPr>
            <w:rFonts w:ascii="Times New Roman" w:hAnsi="Times New Roman"/>
            <w:i/>
            <w:sz w:val="24"/>
            <w:szCs w:val="24"/>
            <w:lang w:val="en-US"/>
          </w:rPr>
          <w:t>finmarchicus</w:t>
        </w:r>
      </w:ins>
      <w:ins w:id="3497" w:author="Plankton" w:date="2019-06-12T12:31:00Z">
        <w:r>
          <w:rPr>
            <w:rFonts w:ascii="Times New Roman" w:hAnsi="Times New Roman"/>
            <w:sz w:val="24"/>
            <w:szCs w:val="24"/>
          </w:rPr>
          <w:t xml:space="preserve"> </w:t>
        </w:r>
      </w:ins>
      <w:ins w:id="3498" w:author="Plankton" w:date="2019-06-12T12:31:00Z">
        <w:r>
          <w:rPr>
            <w:rFonts w:ascii="Times New Roman" w:hAnsi="Times New Roman"/>
            <w:sz w:val="24"/>
            <w:szCs w:val="24"/>
            <w:lang w:val="en-US"/>
          </w:rPr>
          <w:t>in</w:t>
        </w:r>
      </w:ins>
      <w:ins w:id="3499" w:author="Plankton" w:date="2019-06-12T12:31:00Z">
        <w:r>
          <w:rPr>
            <w:rFonts w:ascii="Times New Roman" w:hAnsi="Times New Roman"/>
            <w:sz w:val="24"/>
            <w:szCs w:val="24"/>
          </w:rPr>
          <w:t xml:space="preserve"> </w:t>
        </w:r>
      </w:ins>
      <w:ins w:id="3500" w:author="Plankton" w:date="2019-06-12T12:31:00Z">
        <w:r>
          <w:rPr>
            <w:rFonts w:ascii="Times New Roman" w:hAnsi="Times New Roman"/>
            <w:sz w:val="24"/>
            <w:szCs w:val="24"/>
            <w:lang w:val="en-US"/>
          </w:rPr>
          <w:t>the</w:t>
        </w:r>
      </w:ins>
      <w:ins w:id="3501" w:author="Plankton" w:date="2019-06-12T12:31:00Z">
        <w:r>
          <w:rPr>
            <w:rFonts w:ascii="Times New Roman" w:hAnsi="Times New Roman"/>
            <w:sz w:val="24"/>
            <w:szCs w:val="24"/>
          </w:rPr>
          <w:t xml:space="preserve"> </w:t>
        </w:r>
      </w:ins>
      <w:ins w:id="3502" w:author="Plankton" w:date="2019-06-12T12:31:00Z">
        <w:r>
          <w:rPr>
            <w:rFonts w:ascii="Times New Roman" w:hAnsi="Times New Roman"/>
            <w:sz w:val="24"/>
            <w:szCs w:val="24"/>
            <w:lang w:val="en-US"/>
          </w:rPr>
          <w:t>Norwegian</w:t>
        </w:r>
      </w:ins>
      <w:ins w:id="3503" w:author="Plankton" w:date="2019-06-12T12:31:00Z">
        <w:r>
          <w:rPr>
            <w:rFonts w:ascii="Times New Roman" w:hAnsi="Times New Roman"/>
            <w:sz w:val="24"/>
            <w:szCs w:val="24"/>
          </w:rPr>
          <w:t xml:space="preserve"> </w:t>
        </w:r>
      </w:ins>
      <w:ins w:id="3504" w:author="Plankton" w:date="2019-06-12T12:31:00Z">
        <w:r>
          <w:rPr>
            <w:rFonts w:ascii="Times New Roman" w:hAnsi="Times New Roman"/>
            <w:sz w:val="24"/>
            <w:szCs w:val="24"/>
            <w:lang w:val="en-US"/>
          </w:rPr>
          <w:t>Sea</w:t>
        </w:r>
      </w:ins>
      <w:ins w:id="3505" w:author="Plankton" w:date="2019-06-12T12:31:00Z">
        <w:r>
          <w:rPr>
            <w:rFonts w:ascii="Times New Roman" w:hAnsi="Times New Roman"/>
            <w:sz w:val="24"/>
            <w:szCs w:val="24"/>
          </w:rPr>
          <w:t xml:space="preserve"> отрицательно связаны с температурой в апреле, однако тренд не прослеживается, несмотря на его наличие в динамике апрельской температуры (</w:t>
        </w:r>
      </w:ins>
      <w:ins w:id="3506" w:author="Plankton" w:date="2019-06-12T12:31:00Z">
        <w:r>
          <w:rPr>
            <w:rFonts w:ascii="Times New Roman" w:hAnsi="Times New Roman"/>
            <w:sz w:val="24"/>
            <w:szCs w:val="24"/>
            <w:lang w:val="en-US"/>
          </w:rPr>
          <w:t>Mackas</w:t>
        </w:r>
      </w:ins>
      <w:ins w:id="3507" w:author="Plankton" w:date="2019-06-12T12:31:00Z">
        <w:r>
          <w:rPr>
            <w:rFonts w:ascii="Times New Roman" w:hAnsi="Times New Roman"/>
            <w:sz w:val="24"/>
            <w:szCs w:val="24"/>
          </w:rPr>
          <w:t xml:space="preserve"> </w:t>
        </w:r>
      </w:ins>
      <w:ins w:id="3508" w:author="Plankton" w:date="2019-06-12T12:31:00Z">
        <w:r>
          <w:rPr>
            <w:rFonts w:ascii="Times New Roman" w:hAnsi="Times New Roman"/>
            <w:sz w:val="24"/>
            <w:szCs w:val="24"/>
            <w:lang w:val="en-US"/>
          </w:rPr>
          <w:t>et</w:t>
        </w:r>
      </w:ins>
      <w:ins w:id="3509" w:author="Plankton" w:date="2019-06-12T12:31:00Z">
        <w:r>
          <w:rPr>
            <w:rFonts w:ascii="Times New Roman" w:hAnsi="Times New Roman"/>
            <w:sz w:val="24"/>
            <w:szCs w:val="24"/>
          </w:rPr>
          <w:t xml:space="preserve"> </w:t>
        </w:r>
      </w:ins>
      <w:ins w:id="3510" w:author="Plankton" w:date="2019-06-12T12:31:00Z">
        <w:r>
          <w:rPr>
            <w:rFonts w:ascii="Times New Roman" w:hAnsi="Times New Roman"/>
            <w:sz w:val="24"/>
            <w:szCs w:val="24"/>
            <w:lang w:val="en-US"/>
          </w:rPr>
          <w:t>al</w:t>
        </w:r>
      </w:ins>
      <w:ins w:id="3511" w:author="Plankton" w:date="2019-06-12T12:31:00Z">
        <w:r>
          <w:rPr>
            <w:rFonts w:ascii="Times New Roman" w:hAnsi="Times New Roman"/>
            <w:sz w:val="24"/>
            <w:szCs w:val="24"/>
          </w:rPr>
          <w:t>., 2012). В той же работе приведено множество свидетельств отрицательной связи весенней температуры с фенологическими сроками самых разных видов в Северной Атлантике и Северной Пацифике. Это подтверждает закономерность “</w:t>
        </w:r>
      </w:ins>
      <w:ins w:id="3512" w:author="Plankton" w:date="2019-06-12T12:31:00Z">
        <w:r>
          <w:rPr>
            <w:rFonts w:ascii="Times New Roman" w:hAnsi="Times New Roman"/>
            <w:sz w:val="24"/>
            <w:szCs w:val="24"/>
            <w:lang w:val="en-US"/>
          </w:rPr>
          <w:t>the</w:t>
        </w:r>
      </w:ins>
      <w:ins w:id="3513" w:author="Plankton" w:date="2019-06-12T12:31:00Z">
        <w:r>
          <w:rPr>
            <w:rFonts w:ascii="Times New Roman" w:hAnsi="Times New Roman"/>
            <w:sz w:val="24"/>
            <w:szCs w:val="24"/>
          </w:rPr>
          <w:t xml:space="preserve"> </w:t>
        </w:r>
      </w:ins>
      <w:ins w:id="3514" w:author="Plankton" w:date="2019-06-12T12:31:00Z">
        <w:r>
          <w:rPr>
            <w:rFonts w:ascii="Times New Roman" w:hAnsi="Times New Roman"/>
            <w:sz w:val="24"/>
            <w:szCs w:val="24"/>
            <w:lang w:val="en-US"/>
          </w:rPr>
          <w:t>warmer</w:t>
        </w:r>
      </w:ins>
      <w:ins w:id="3515" w:author="Plankton" w:date="2019-06-12T12:31:00Z">
        <w:r>
          <w:rPr>
            <w:rFonts w:ascii="Times New Roman" w:hAnsi="Times New Roman"/>
            <w:sz w:val="24"/>
            <w:szCs w:val="24"/>
          </w:rPr>
          <w:t xml:space="preserve">, </w:t>
        </w:r>
      </w:ins>
      <w:ins w:id="3516" w:author="Plankton" w:date="2019-06-12T12:31:00Z">
        <w:r>
          <w:rPr>
            <w:rFonts w:ascii="Times New Roman" w:hAnsi="Times New Roman"/>
            <w:sz w:val="24"/>
            <w:szCs w:val="24"/>
            <w:lang w:val="en-US"/>
          </w:rPr>
          <w:t>the</w:t>
        </w:r>
      </w:ins>
      <w:ins w:id="3517" w:author="Plankton" w:date="2019-06-12T12:31:00Z">
        <w:r>
          <w:rPr>
            <w:rFonts w:ascii="Times New Roman" w:hAnsi="Times New Roman"/>
            <w:sz w:val="24"/>
            <w:szCs w:val="24"/>
          </w:rPr>
          <w:t xml:space="preserve"> </w:t>
        </w:r>
      </w:ins>
      <w:ins w:id="3518" w:author="Plankton" w:date="2019-06-12T12:31:00Z">
        <w:r>
          <w:rPr>
            <w:rFonts w:ascii="Times New Roman" w:hAnsi="Times New Roman"/>
            <w:sz w:val="24"/>
            <w:szCs w:val="24"/>
            <w:lang w:val="en-US"/>
          </w:rPr>
          <w:t>earlier</w:t>
        </w:r>
      </w:ins>
      <w:ins w:id="3519" w:author="Plankton" w:date="2019-06-12T12:31:00Z">
        <w:r>
          <w:rPr>
            <w:rFonts w:ascii="Times New Roman" w:hAnsi="Times New Roman"/>
            <w:sz w:val="24"/>
            <w:szCs w:val="24"/>
          </w:rPr>
          <w:t>”, упомянутую выше.</w:t>
        </w:r>
      </w:ins>
    </w:p>
    <w:p>
      <w:pPr>
        <w:spacing w:line="360" w:lineRule="auto"/>
        <w:ind w:firstLine="709"/>
        <w:jc w:val="both"/>
        <w:rPr>
          <w:ins w:id="3520" w:author="Plankton" w:date="2019-06-12T11:44:00Z"/>
          <w:rFonts w:ascii="Times New Roman" w:hAnsi="Times New Roman"/>
          <w:sz w:val="24"/>
          <w:szCs w:val="24"/>
        </w:rPr>
      </w:pPr>
      <w:ins w:id="3521" w:author="Plankton" w:date="2019-06-12T12:32:00Z">
        <w:r>
          <w:rPr>
            <w:rFonts w:ascii="Times New Roman" w:hAnsi="Times New Roman"/>
            <w:sz w:val="24"/>
            <w:szCs w:val="24"/>
          </w:rPr>
          <w:t>Межгодовые колебания сроков различных событий в</w:t>
        </w:r>
      </w:ins>
      <w:ins w:id="3522" w:author="Plankton" w:date="2019-06-12T12:33:00Z">
        <w:r>
          <w:rPr>
            <w:rFonts w:ascii="Times New Roman" w:hAnsi="Times New Roman"/>
            <w:sz w:val="24"/>
            <w:szCs w:val="24"/>
          </w:rPr>
          <w:t>о внешней среде и в</w:t>
        </w:r>
      </w:ins>
      <w:ins w:id="3523" w:author="Plankton" w:date="2019-06-12T12:32:00Z">
        <w:r>
          <w:rPr>
            <w:rFonts w:ascii="Times New Roman" w:hAnsi="Times New Roman"/>
            <w:sz w:val="24"/>
            <w:szCs w:val="24"/>
          </w:rPr>
          <w:t xml:space="preserve"> планктоне демонстрируют значительную амплитуду в Белом море. Следовательно, можно ожидать </w:t>
        </w:r>
      </w:ins>
      <w:ins w:id="3524" w:author="Plankton" w:date="2019-06-12T12:33:00Z">
        <w:r>
          <w:rPr>
            <w:rFonts w:ascii="Times New Roman" w:hAnsi="Times New Roman"/>
            <w:sz w:val="24"/>
            <w:szCs w:val="24"/>
          </w:rPr>
          <w:t>влияния первых на вторые</w:t>
        </w:r>
      </w:ins>
      <w:ins w:id="3525" w:author="Plankton" w:date="2019-06-12T15:31:00Z">
        <w:r>
          <w:rPr>
            <w:rFonts w:ascii="Times New Roman" w:hAnsi="Times New Roman"/>
            <w:sz w:val="24"/>
            <w:szCs w:val="24"/>
          </w:rPr>
          <w:t>, что подтверждают</w:t>
        </w:r>
      </w:ins>
      <w:ins w:id="3526" w:author="Plankton" w:date="2019-06-12T15:32:00Z">
        <w:r>
          <w:rPr>
            <w:rFonts w:ascii="Times New Roman" w:hAnsi="Times New Roman"/>
            <w:sz w:val="24"/>
            <w:szCs w:val="24"/>
          </w:rPr>
          <w:t xml:space="preserve"> р</w:t>
        </w:r>
      </w:ins>
      <w:ins w:id="3527" w:author="Plankton" w:date="2019-06-12T09:18:00Z">
        <w:r>
          <w:rPr>
            <w:rFonts w:ascii="Times New Roman" w:hAnsi="Times New Roman"/>
            <w:sz w:val="24"/>
            <w:szCs w:val="24"/>
          </w:rPr>
          <w:t>езультаты канонического</w:t>
        </w:r>
      </w:ins>
      <w:ins w:id="3528" w:author="Plankton" w:date="2019-06-12T09:17:00Z">
        <w:r>
          <w:rPr>
            <w:rFonts w:ascii="Times New Roman" w:hAnsi="Times New Roman"/>
            <w:sz w:val="24"/>
            <w:szCs w:val="24"/>
          </w:rPr>
          <w:t xml:space="preserve"> </w:t>
        </w:r>
      </w:ins>
      <w:ins w:id="3529" w:author="Plankton" w:date="2019-06-12T09:19:00Z">
        <w:r>
          <w:rPr>
            <w:rFonts w:ascii="Times New Roman" w:hAnsi="Times New Roman"/>
            <w:sz w:val="24"/>
            <w:szCs w:val="24"/>
          </w:rPr>
          <w:t xml:space="preserve">корреспондентного анализа. </w:t>
        </w:r>
      </w:ins>
      <w:ins w:id="3530" w:author="Plankton" w:date="2019-06-06T09:28:00Z">
        <w:r>
          <w:rPr>
            <w:rFonts w:ascii="Times New Roman" w:hAnsi="Times New Roman"/>
            <w:sz w:val="24"/>
            <w:szCs w:val="24"/>
          </w:rPr>
          <w:t xml:space="preserve">В финальную модель вошло </w:t>
        </w:r>
      </w:ins>
      <w:ins w:id="3531" w:author="Plankton" w:date="2019-06-06T09:30:00Z">
        <w:r>
          <w:rPr>
            <w:rFonts w:ascii="Times New Roman" w:hAnsi="Times New Roman"/>
            <w:sz w:val="24"/>
            <w:szCs w:val="24"/>
          </w:rPr>
          <w:t xml:space="preserve">три абиотических </w:t>
        </w:r>
      </w:ins>
      <w:ins w:id="3532" w:author="Plankton" w:date="2019-06-06T09:28:00Z">
        <w:r>
          <w:rPr>
            <w:rFonts w:ascii="Times New Roman" w:hAnsi="Times New Roman"/>
            <w:sz w:val="24"/>
            <w:szCs w:val="24"/>
          </w:rPr>
          <w:t>фактор</w:t>
        </w:r>
      </w:ins>
      <w:ins w:id="3533" w:author="Plankton" w:date="2019-06-06T09:30:00Z">
        <w:r>
          <w:rPr>
            <w:rFonts w:ascii="Times New Roman" w:hAnsi="Times New Roman"/>
            <w:sz w:val="24"/>
            <w:szCs w:val="24"/>
          </w:rPr>
          <w:t>а</w:t>
        </w:r>
      </w:ins>
      <w:ins w:id="3534" w:author="Plankton" w:date="2019-06-06T09:29:00Z">
        <w:r>
          <w:rPr>
            <w:rFonts w:ascii="Times New Roman" w:hAnsi="Times New Roman"/>
            <w:sz w:val="24"/>
            <w:szCs w:val="24"/>
          </w:rPr>
          <w:t xml:space="preserve">, из которых наиболее значимыми представляются сроки схода льда </w:t>
        </w:r>
      </w:ins>
      <w:ins w:id="3535" w:author="Plankton" w:date="2019-06-06T09:30:00Z">
        <w:r>
          <w:rPr>
            <w:rFonts w:ascii="Times New Roman" w:hAnsi="Times New Roman"/>
            <w:sz w:val="24"/>
            <w:szCs w:val="24"/>
          </w:rPr>
          <w:t>и начала весны</w:t>
        </w:r>
      </w:ins>
      <w:ins w:id="3536" w:author="Plankton" w:date="2019-06-06T09:31:00Z">
        <w:r>
          <w:rPr>
            <w:rFonts w:ascii="Times New Roman" w:hAnsi="Times New Roman"/>
            <w:sz w:val="24"/>
            <w:szCs w:val="24"/>
          </w:rPr>
          <w:t xml:space="preserve">. </w:t>
        </w:r>
      </w:ins>
      <w:ins w:id="3537" w:author="Plankton" w:date="2019-06-06T09:31:00Z">
        <w:r>
          <w:rPr>
            <w:rFonts w:ascii="Times New Roman" w:hAnsi="Times New Roman"/>
            <w:sz w:val="24"/>
            <w:szCs w:val="24"/>
            <w:highlight w:val="yellow"/>
            <w:rPrChange w:id="3538" w:author="Plankton" w:date="2019-06-06T09:49:00Z">
              <w:rPr>
                <w:rFonts w:ascii="Times New Roman" w:hAnsi="Times New Roman"/>
                <w:sz w:val="24"/>
                <w:szCs w:val="24"/>
              </w:rPr>
            </w:rPrChange>
          </w:rPr>
          <w:t>Сроки окончания лета в прошлом году</w:t>
        </w:r>
      </w:ins>
      <w:ins w:id="3539" w:author="Plankton" w:date="2019-06-06T09:32:00Z">
        <w:r>
          <w:rPr>
            <w:rFonts w:ascii="Times New Roman" w:hAnsi="Times New Roman"/>
            <w:sz w:val="24"/>
            <w:szCs w:val="24"/>
            <w:highlight w:val="yellow"/>
            <w:rPrChange w:id="3540" w:author="Plankton" w:date="2019-06-06T09:49:00Z">
              <w:rPr>
                <w:rFonts w:ascii="Times New Roman" w:hAnsi="Times New Roman"/>
                <w:sz w:val="24"/>
                <w:szCs w:val="24"/>
              </w:rPr>
            </w:rPrChange>
          </w:rPr>
          <w:t xml:space="preserve"> объективно могли бы оказать влияние на бореальные виды, однако такой связи не прослеживается</w:t>
        </w:r>
      </w:ins>
      <w:ins w:id="3541" w:author="Plankton" w:date="2019-06-06T09:34:00Z">
        <w:r>
          <w:rPr>
            <w:rFonts w:ascii="Times New Roman" w:hAnsi="Times New Roman"/>
            <w:sz w:val="24"/>
            <w:szCs w:val="24"/>
            <w:highlight w:val="yellow"/>
            <w:rPrChange w:id="3542" w:author="Plankton" w:date="2019-06-06T09:49:00Z">
              <w:rPr>
                <w:rFonts w:ascii="Times New Roman" w:hAnsi="Times New Roman"/>
                <w:sz w:val="24"/>
                <w:szCs w:val="24"/>
              </w:rPr>
            </w:rPrChange>
          </w:rPr>
          <w:t xml:space="preserve">. Вызывает также сомнение реальность </w:t>
        </w:r>
      </w:ins>
      <w:ins w:id="3543" w:author="Plankton" w:date="2019-06-06T09:39:00Z">
        <w:r>
          <w:rPr>
            <w:rFonts w:ascii="Times New Roman" w:hAnsi="Times New Roman"/>
            <w:sz w:val="24"/>
            <w:szCs w:val="24"/>
            <w:highlight w:val="yellow"/>
            <w:rPrChange w:id="3544" w:author="Plankton" w:date="2019-06-06T09:49:00Z">
              <w:rPr>
                <w:rFonts w:ascii="Times New Roman" w:hAnsi="Times New Roman"/>
                <w:sz w:val="24"/>
                <w:szCs w:val="24"/>
              </w:rPr>
            </w:rPrChange>
          </w:rPr>
          <w:t xml:space="preserve">положительной </w:t>
        </w:r>
      </w:ins>
      <w:ins w:id="3545" w:author="Plankton" w:date="2019-06-06T09:34:00Z">
        <w:r>
          <w:rPr>
            <w:rFonts w:ascii="Times New Roman" w:hAnsi="Times New Roman"/>
            <w:sz w:val="24"/>
            <w:szCs w:val="24"/>
            <w:highlight w:val="yellow"/>
            <w:rPrChange w:id="3546" w:author="Plankton" w:date="2019-06-06T09:49:00Z">
              <w:rPr>
                <w:rFonts w:ascii="Times New Roman" w:hAnsi="Times New Roman"/>
                <w:sz w:val="24"/>
                <w:szCs w:val="24"/>
              </w:rPr>
            </w:rPrChange>
          </w:rPr>
          <w:t xml:space="preserve">связи этого показателя и сроков схода льда на следующий год. </w:t>
        </w:r>
      </w:ins>
      <w:ins w:id="3547" w:author="Plankton" w:date="2019-06-06T09:43:00Z">
        <w:r>
          <w:rPr>
            <w:rFonts w:ascii="Times New Roman" w:hAnsi="Times New Roman"/>
            <w:sz w:val="24"/>
            <w:szCs w:val="24"/>
            <w:highlight w:val="yellow"/>
            <w:rPrChange w:id="3548" w:author="Plankton" w:date="2019-06-06T09:49:00Z">
              <w:rPr>
                <w:rFonts w:ascii="Times New Roman" w:hAnsi="Times New Roman"/>
                <w:sz w:val="24"/>
                <w:szCs w:val="24"/>
              </w:rPr>
            </w:rPrChange>
          </w:rPr>
          <w:t>Наоборот, л</w:t>
        </w:r>
      </w:ins>
      <w:ins w:id="3549" w:author="Plankton" w:date="2019-06-06T09:34:00Z">
        <w:r>
          <w:rPr>
            <w:rFonts w:ascii="Times New Roman" w:hAnsi="Times New Roman"/>
            <w:sz w:val="24"/>
            <w:szCs w:val="24"/>
            <w:highlight w:val="yellow"/>
            <w:rPrChange w:id="3550" w:author="Plankton" w:date="2019-06-06T09:49:00Z">
              <w:rPr>
                <w:rFonts w:ascii="Times New Roman" w:hAnsi="Times New Roman"/>
                <w:sz w:val="24"/>
                <w:szCs w:val="24"/>
              </w:rPr>
            </w:rPrChange>
          </w:rPr>
          <w:t>огично было бы предположить, что по</w:t>
        </w:r>
      </w:ins>
      <w:ins w:id="3551" w:author="Plankton" w:date="2019-06-06T09:35:00Z">
        <w:r>
          <w:rPr>
            <w:rFonts w:ascii="Times New Roman" w:hAnsi="Times New Roman"/>
            <w:sz w:val="24"/>
            <w:szCs w:val="24"/>
            <w:highlight w:val="yellow"/>
            <w:rPrChange w:id="3552" w:author="Plankton" w:date="2019-06-06T09:49:00Z">
              <w:rPr>
                <w:rFonts w:ascii="Times New Roman" w:hAnsi="Times New Roman"/>
                <w:sz w:val="24"/>
                <w:szCs w:val="24"/>
              </w:rPr>
            </w:rPrChange>
          </w:rPr>
          <w:t>з</w:t>
        </w:r>
      </w:ins>
      <w:ins w:id="3553" w:author="Plankton" w:date="2019-06-06T09:34:00Z">
        <w:r>
          <w:rPr>
            <w:rFonts w:ascii="Times New Roman" w:hAnsi="Times New Roman"/>
            <w:sz w:val="24"/>
            <w:szCs w:val="24"/>
            <w:highlight w:val="yellow"/>
            <w:rPrChange w:id="3554" w:author="Plankton" w:date="2019-06-06T09:49:00Z">
              <w:rPr>
                <w:rFonts w:ascii="Times New Roman" w:hAnsi="Times New Roman"/>
                <w:sz w:val="24"/>
                <w:szCs w:val="24"/>
              </w:rPr>
            </w:rPrChange>
          </w:rPr>
          <w:t xml:space="preserve">днее </w:t>
        </w:r>
      </w:ins>
      <w:ins w:id="3555" w:author="Plankton" w:date="2019-06-06T09:35:00Z">
        <w:r>
          <w:rPr>
            <w:rFonts w:ascii="Times New Roman" w:hAnsi="Times New Roman"/>
            <w:sz w:val="24"/>
            <w:szCs w:val="24"/>
            <w:highlight w:val="yellow"/>
            <w:rPrChange w:id="3556" w:author="Plankton" w:date="2019-06-06T09:49:00Z">
              <w:rPr>
                <w:rFonts w:ascii="Times New Roman" w:hAnsi="Times New Roman"/>
                <w:sz w:val="24"/>
                <w:szCs w:val="24"/>
              </w:rPr>
            </w:rPrChange>
          </w:rPr>
          <w:t xml:space="preserve">окончание лета приведет к большему </w:t>
        </w:r>
      </w:ins>
      <w:ins w:id="3557" w:author="Plankton" w:date="2019-06-06T09:35:00Z">
        <w:r>
          <w:rPr>
            <w:rFonts w:ascii="Times New Roman" w:hAnsi="Times New Roman"/>
            <w:sz w:val="24"/>
            <w:szCs w:val="24"/>
            <w:highlight w:val="yellow"/>
            <w:rPrChange w:id="3558" w:author="Plankton" w:date="2019-06-06T09:49:00Z">
              <w:rPr>
                <w:rFonts w:ascii="Times New Roman" w:hAnsi="Times New Roman"/>
                <w:sz w:val="24"/>
                <w:szCs w:val="24"/>
              </w:rPr>
            </w:rPrChange>
          </w:rPr>
          <w:t>накоплению тепла в море и к более теплой зиме и формированию более тонкого льда</w:t>
        </w:r>
      </w:ins>
      <w:ins w:id="3559" w:author="Plankton" w:date="2019-06-06T09:37:00Z">
        <w:r>
          <w:rPr>
            <w:rFonts w:ascii="Times New Roman" w:hAnsi="Times New Roman"/>
            <w:sz w:val="24"/>
            <w:szCs w:val="24"/>
            <w:highlight w:val="yellow"/>
            <w:rPrChange w:id="3560" w:author="Plankton" w:date="2019-06-06T09:49:00Z">
              <w:rPr>
                <w:rFonts w:ascii="Times New Roman" w:hAnsi="Times New Roman"/>
                <w:sz w:val="24"/>
                <w:szCs w:val="24"/>
              </w:rPr>
            </w:rPrChange>
          </w:rPr>
          <w:t>. Последний, соответственно, таял бы раньше</w:t>
        </w:r>
      </w:ins>
      <w:ins w:id="3561" w:author="Plankton" w:date="2019-06-06T09:47:00Z">
        <w:r>
          <w:rPr>
            <w:rFonts w:ascii="Times New Roman" w:hAnsi="Times New Roman"/>
            <w:sz w:val="24"/>
            <w:szCs w:val="24"/>
            <w:highlight w:val="yellow"/>
            <w:rPrChange w:id="3562" w:author="Plankton" w:date="2019-06-06T09:49:00Z">
              <w:rPr>
                <w:rFonts w:ascii="Times New Roman" w:hAnsi="Times New Roman"/>
                <w:sz w:val="24"/>
                <w:szCs w:val="24"/>
              </w:rPr>
            </w:rPrChange>
          </w:rPr>
          <w:t xml:space="preserve">. В связи с вышесказанным, данный фактор мы исключим из дальнейшего </w:t>
        </w:r>
      </w:ins>
      <w:ins w:id="3563" w:author="Plankton" w:date="2019-06-06T09:48:00Z">
        <w:r>
          <w:rPr>
            <w:rFonts w:ascii="Times New Roman" w:hAnsi="Times New Roman"/>
            <w:sz w:val="24"/>
            <w:szCs w:val="24"/>
            <w:highlight w:val="yellow"/>
            <w:rPrChange w:id="3564" w:author="Plankton" w:date="2019-06-06T09:49:00Z">
              <w:rPr>
                <w:rFonts w:ascii="Times New Roman" w:hAnsi="Times New Roman"/>
                <w:sz w:val="24"/>
                <w:szCs w:val="24"/>
              </w:rPr>
            </w:rPrChange>
          </w:rPr>
          <w:t>обсуждения, поскольку механизм его действия крайне сложно объяснить.</w:t>
        </w:r>
      </w:ins>
      <w:ins w:id="3565" w:author="Plankton" w:date="2019-06-06T09:28:00Z">
        <w:r>
          <w:rPr>
            <w:rFonts w:ascii="Times New Roman" w:hAnsi="Times New Roman"/>
            <w:sz w:val="24"/>
            <w:szCs w:val="24"/>
          </w:rPr>
          <w:t xml:space="preserve"> </w:t>
        </w:r>
      </w:ins>
      <w:ins w:id="3566" w:author="Plankton" w:date="2019-06-06T09:25:00Z">
        <w:r>
          <w:rPr>
            <w:rFonts w:ascii="Times New Roman" w:hAnsi="Times New Roman"/>
            <w:sz w:val="24"/>
            <w:szCs w:val="24"/>
          </w:rPr>
          <w:t>Р</w:t>
        </w:r>
      </w:ins>
      <w:ins w:id="3567" w:author="Plankton" w:date="2019-06-06T09:13:00Z">
        <w:r>
          <w:rPr>
            <w:rFonts w:ascii="Times New Roman" w:hAnsi="Times New Roman"/>
            <w:sz w:val="24"/>
            <w:szCs w:val="24"/>
          </w:rPr>
          <w:t>езультат</w:t>
        </w:r>
      </w:ins>
      <w:ins w:id="3568" w:author="Plankton" w:date="2019-06-06T09:25:00Z">
        <w:r>
          <w:rPr>
            <w:rFonts w:ascii="Times New Roman" w:hAnsi="Times New Roman"/>
            <w:sz w:val="24"/>
            <w:szCs w:val="24"/>
          </w:rPr>
          <w:t>ы</w:t>
        </w:r>
      </w:ins>
      <w:ins w:id="3569" w:author="Plankton" w:date="2019-06-06T09:13:00Z">
        <w:r>
          <w:rPr>
            <w:rFonts w:ascii="Times New Roman" w:hAnsi="Times New Roman"/>
            <w:sz w:val="24"/>
            <w:szCs w:val="24"/>
          </w:rPr>
          <w:t xml:space="preserve"> </w:t>
        </w:r>
      </w:ins>
      <w:ins w:id="3570" w:author="Plankton" w:date="2019-06-06T09:13:00Z">
        <w:r>
          <w:rPr>
            <w:rFonts w:ascii="Times New Roman" w:hAnsi="Times New Roman"/>
            <w:sz w:val="24"/>
            <w:szCs w:val="24"/>
            <w:lang w:val="en-US"/>
          </w:rPr>
          <w:t>CCA</w:t>
        </w:r>
      </w:ins>
      <w:ins w:id="3571" w:author="Plankton" w:date="2019-06-06T09:25:00Z">
        <w:r>
          <w:rPr>
            <w:rFonts w:ascii="Times New Roman" w:hAnsi="Times New Roman"/>
            <w:sz w:val="24"/>
            <w:szCs w:val="24"/>
          </w:rPr>
          <w:t xml:space="preserve"> показали</w:t>
        </w:r>
      </w:ins>
      <w:ins w:id="3572" w:author="Plankton" w:date="2019-06-06T09:13:00Z">
        <w:r>
          <w:rPr>
            <w:rFonts w:ascii="Times New Roman" w:hAnsi="Times New Roman"/>
            <w:sz w:val="24"/>
            <w:szCs w:val="24"/>
          </w:rPr>
          <w:t>,</w:t>
        </w:r>
      </w:ins>
      <w:ins w:id="3573" w:author="Plankton" w:date="2019-06-06T09:25:00Z">
        <w:r>
          <w:rPr>
            <w:rFonts w:ascii="Times New Roman" w:hAnsi="Times New Roman"/>
            <w:sz w:val="24"/>
            <w:szCs w:val="24"/>
          </w:rPr>
          <w:t xml:space="preserve"> что</w:t>
        </w:r>
      </w:ins>
      <w:ins w:id="3574" w:author="Plankton" w:date="2019-06-06T09:13:00Z">
        <w:r>
          <w:rPr>
            <w:rFonts w:ascii="Times New Roman" w:hAnsi="Times New Roman"/>
            <w:sz w:val="24"/>
            <w:szCs w:val="24"/>
          </w:rPr>
          <w:t xml:space="preserve"> наиболее </w:t>
        </w:r>
      </w:ins>
      <w:ins w:id="3575" w:author="Plankton" w:date="2019-06-06T09:17:00Z">
        <w:r>
          <w:rPr>
            <w:rFonts w:ascii="Times New Roman" w:hAnsi="Times New Roman"/>
            <w:sz w:val="24"/>
            <w:szCs w:val="24"/>
          </w:rPr>
          <w:t xml:space="preserve">тесно со сроками схода льда связаны сроки </w:t>
        </w:r>
      </w:ins>
      <w:ins w:id="3576" w:author="Plankton" w:date="2019-06-06T09:19:00Z">
        <w:r>
          <w:rPr>
            <w:rFonts w:ascii="Times New Roman" w:hAnsi="Times New Roman"/>
            <w:sz w:val="24"/>
            <w:szCs w:val="24"/>
          </w:rPr>
          <w:t xml:space="preserve">середины и окончания сезона </w:t>
        </w:r>
      </w:ins>
      <w:ins w:id="3577" w:author="Plankton" w:date="2019-06-06T09:19:00Z">
        <w:r>
          <w:rPr>
            <w:rFonts w:ascii="Times New Roman" w:hAnsi="Times New Roman"/>
            <w:i/>
            <w:sz w:val="24"/>
            <w:szCs w:val="24"/>
            <w:lang w:val="en-US"/>
            <w:rPrChange w:id="3578" w:author="Plankton" w:date="2019-06-12T15:33:00Z">
              <w:rPr>
                <w:rFonts w:ascii="Times New Roman" w:hAnsi="Times New Roman"/>
                <w:sz w:val="24"/>
                <w:szCs w:val="24"/>
                <w:lang w:val="en-US"/>
              </w:rPr>
            </w:rPrChange>
          </w:rPr>
          <w:t>Microsetella</w:t>
        </w:r>
      </w:ins>
      <w:ins w:id="3579" w:author="Plankton" w:date="2019-06-06T09:17:00Z">
        <w:r>
          <w:rPr>
            <w:rFonts w:ascii="Times New Roman" w:hAnsi="Times New Roman"/>
            <w:sz w:val="24"/>
            <w:szCs w:val="24"/>
          </w:rPr>
          <w:t xml:space="preserve"> </w:t>
        </w:r>
      </w:ins>
      <w:ins w:id="3580" w:author="Plankton" w:date="2019-06-06T09:20:00Z">
        <w:r>
          <w:rPr>
            <w:rFonts w:ascii="Times New Roman" w:hAnsi="Times New Roman"/>
            <w:sz w:val="24"/>
            <w:szCs w:val="24"/>
            <w:highlight w:val="yellow"/>
            <w:rPrChange w:id="3581" w:author="Plankton" w:date="2019-06-06T09:49:00Z">
              <w:rPr>
                <w:rFonts w:ascii="Times New Roman" w:hAnsi="Times New Roman"/>
                <w:sz w:val="24"/>
                <w:szCs w:val="24"/>
              </w:rPr>
            </w:rPrChange>
          </w:rPr>
          <w:t>и начала сезона и пика численности</w:t>
        </w:r>
      </w:ins>
      <w:ins w:id="3582" w:author="Plankton" w:date="2019-06-06T09:20:00Z">
        <w:r>
          <w:rPr>
            <w:rFonts w:ascii="Times New Roman" w:hAnsi="Times New Roman"/>
            <w:sz w:val="24"/>
            <w:szCs w:val="24"/>
            <w:highlight w:val="yellow"/>
            <w:lang w:val="ru-RU"/>
            <w:rPrChange w:id="3583" w:author="Plankton" w:date="2019-06-06T09:49:00Z">
              <w:rPr>
                <w:rFonts w:ascii="Times New Roman" w:hAnsi="Times New Roman"/>
                <w:sz w:val="24"/>
                <w:szCs w:val="24"/>
                <w:lang w:val="en-US"/>
              </w:rPr>
            </w:rPrChange>
          </w:rPr>
          <w:t xml:space="preserve"> </w:t>
        </w:r>
      </w:ins>
      <w:ins w:id="3584" w:author="Plankton" w:date="2019-06-06T09:20:00Z">
        <w:r>
          <w:rPr>
            <w:rFonts w:ascii="Times New Roman" w:hAnsi="Times New Roman"/>
            <w:sz w:val="24"/>
            <w:szCs w:val="24"/>
            <w:highlight w:val="yellow"/>
            <w:lang w:val="en-US"/>
            <w:rPrChange w:id="3585" w:author="Plankton" w:date="2019-06-06T09:49:00Z">
              <w:rPr>
                <w:rFonts w:ascii="Times New Roman" w:hAnsi="Times New Roman"/>
                <w:sz w:val="24"/>
                <w:szCs w:val="24"/>
                <w:lang w:val="en-US"/>
              </w:rPr>
            </w:rPrChange>
          </w:rPr>
          <w:t>Oithona</w:t>
        </w:r>
      </w:ins>
      <w:ins w:id="3586" w:author="Plankton" w:date="2019-06-06T09:20:00Z">
        <w:r>
          <w:rPr>
            <w:rFonts w:ascii="Times New Roman" w:hAnsi="Times New Roman"/>
            <w:sz w:val="24"/>
            <w:szCs w:val="24"/>
          </w:rPr>
          <w:t>.</w:t>
        </w:r>
      </w:ins>
      <w:ins w:id="3587" w:author="Plankton" w:date="2019-06-06T09:17:00Z">
        <w:r>
          <w:rPr>
            <w:rFonts w:ascii="Times New Roman" w:hAnsi="Times New Roman"/>
            <w:sz w:val="24"/>
            <w:szCs w:val="24"/>
          </w:rPr>
          <w:t xml:space="preserve"> </w:t>
        </w:r>
      </w:ins>
      <w:ins w:id="3588" w:author="Plankton" w:date="2019-06-06T09:21:00Z">
        <w:r>
          <w:rPr>
            <w:rFonts w:ascii="Times New Roman" w:hAnsi="Times New Roman"/>
            <w:sz w:val="24"/>
            <w:szCs w:val="24"/>
          </w:rPr>
          <w:t>Причем, в первом случае связь положительна</w:t>
        </w:r>
      </w:ins>
      <w:ins w:id="3589" w:author="Plankton" w:date="2019-06-06T09:21:00Z">
        <w:r>
          <w:rPr>
            <w:rFonts w:ascii="Times New Roman" w:hAnsi="Times New Roman"/>
            <w:sz w:val="24"/>
            <w:szCs w:val="24"/>
            <w:highlight w:val="yellow"/>
            <w:rPrChange w:id="3590" w:author="Plankton" w:date="2019-06-06T09:49:00Z">
              <w:rPr>
                <w:rFonts w:ascii="Times New Roman" w:hAnsi="Times New Roman"/>
                <w:sz w:val="24"/>
                <w:szCs w:val="24"/>
              </w:rPr>
            </w:rPrChange>
          </w:rPr>
          <w:t>, а во втором отрицате</w:t>
        </w:r>
      </w:ins>
      <w:ins w:id="3591" w:author="Plankton" w:date="2019-06-06T09:22:00Z">
        <w:r>
          <w:rPr>
            <w:rFonts w:ascii="Times New Roman" w:hAnsi="Times New Roman"/>
            <w:sz w:val="24"/>
            <w:szCs w:val="24"/>
            <w:highlight w:val="yellow"/>
            <w:rPrChange w:id="3592" w:author="Plankton" w:date="2019-06-06T09:49:00Z">
              <w:rPr>
                <w:rFonts w:ascii="Times New Roman" w:hAnsi="Times New Roman"/>
                <w:sz w:val="24"/>
                <w:szCs w:val="24"/>
              </w:rPr>
            </w:rPrChange>
          </w:rPr>
          <w:t>л</w:t>
        </w:r>
      </w:ins>
      <w:ins w:id="3593" w:author="Plankton" w:date="2019-06-06T09:21:00Z">
        <w:r>
          <w:rPr>
            <w:rFonts w:ascii="Times New Roman" w:hAnsi="Times New Roman"/>
            <w:sz w:val="24"/>
            <w:szCs w:val="24"/>
            <w:highlight w:val="yellow"/>
            <w:rPrChange w:id="3594" w:author="Plankton" w:date="2019-06-06T09:49:00Z">
              <w:rPr>
                <w:rFonts w:ascii="Times New Roman" w:hAnsi="Times New Roman"/>
                <w:sz w:val="24"/>
                <w:szCs w:val="24"/>
              </w:rPr>
            </w:rPrChange>
          </w:rPr>
          <w:t>ьна</w:t>
        </w:r>
      </w:ins>
      <w:ins w:id="3595" w:author="Plankton" w:date="2019-06-12T09:23:00Z">
        <w:r>
          <w:rPr>
            <w:rFonts w:ascii="Times New Roman" w:hAnsi="Times New Roman"/>
            <w:sz w:val="24"/>
            <w:szCs w:val="24"/>
          </w:rPr>
          <w:t xml:space="preserve">. </w:t>
        </w:r>
      </w:ins>
      <w:ins w:id="3596" w:author="Plankton" w:date="2019-06-12T09:24:00Z">
        <w:r>
          <w:rPr>
            <w:rFonts w:ascii="Times New Roman" w:hAnsi="Times New Roman"/>
            <w:sz w:val="24"/>
            <w:szCs w:val="24"/>
          </w:rPr>
          <w:t xml:space="preserve">Поведение молоди </w:t>
        </w:r>
      </w:ins>
      <w:ins w:id="3597" w:author="Plankton" w:date="2019-06-12T09:24:00Z">
        <w:r>
          <w:rPr>
            <w:rFonts w:ascii="Times New Roman" w:hAnsi="Times New Roman"/>
            <w:i/>
            <w:sz w:val="24"/>
            <w:szCs w:val="24"/>
            <w:lang w:val="en-US"/>
            <w:rPrChange w:id="3598" w:author="Plankton" w:date="2019-06-12T15:33:00Z">
              <w:rPr>
                <w:rFonts w:ascii="Times New Roman" w:hAnsi="Times New Roman"/>
                <w:sz w:val="24"/>
                <w:szCs w:val="24"/>
                <w:lang w:val="en-US"/>
              </w:rPr>
            </w:rPrChange>
          </w:rPr>
          <w:t>Microsetella</w:t>
        </w:r>
      </w:ins>
      <w:ins w:id="3599" w:author="Plankton" w:date="2019-06-12T09:24:00Z">
        <w:r>
          <w:rPr>
            <w:rFonts w:ascii="Times New Roman" w:hAnsi="Times New Roman"/>
            <w:sz w:val="24"/>
            <w:szCs w:val="24"/>
          </w:rPr>
          <w:t xml:space="preserve"> вполне можно объяснить более ранними процессами в пелагиали в годы с ранним сходом льда. </w:t>
        </w:r>
      </w:ins>
      <w:ins w:id="3600" w:author="Plankton" w:date="2019-06-12T09:27:00Z">
        <w:r>
          <w:rPr>
            <w:rFonts w:ascii="Times New Roman" w:hAnsi="Times New Roman"/>
            <w:sz w:val="24"/>
            <w:szCs w:val="24"/>
          </w:rPr>
          <w:t>Однако следует отметить относительно слабую связь сроков схода льда и начала весны</w:t>
        </w:r>
      </w:ins>
      <w:ins w:id="3601" w:author="Plankton" w:date="2019-06-12T09:28:00Z">
        <w:r>
          <w:rPr>
            <w:rFonts w:ascii="Times New Roman" w:hAnsi="Times New Roman"/>
            <w:sz w:val="24"/>
            <w:szCs w:val="24"/>
          </w:rPr>
          <w:t xml:space="preserve">. Причина, возможно, кроется в том, что прогрев воды зависит </w:t>
        </w:r>
      </w:ins>
      <w:ins w:id="3602" w:author="Plankton" w:date="2019-06-12T15:34:00Z">
        <w:r>
          <w:rPr>
            <w:rFonts w:ascii="Times New Roman" w:hAnsi="Times New Roman"/>
            <w:sz w:val="24"/>
            <w:szCs w:val="24"/>
          </w:rPr>
          <w:t xml:space="preserve">не только </w:t>
        </w:r>
      </w:ins>
      <w:ins w:id="3603" w:author="Plankton" w:date="2019-06-12T09:28:00Z">
        <w:r>
          <w:rPr>
            <w:rFonts w:ascii="Times New Roman" w:hAnsi="Times New Roman"/>
            <w:sz w:val="24"/>
            <w:szCs w:val="24"/>
          </w:rPr>
          <w:t xml:space="preserve">от таяния льда </w:t>
        </w:r>
      </w:ins>
      <w:ins w:id="3604" w:author="Plankton" w:date="2019-06-12T09:29:00Z">
        <w:r>
          <w:rPr>
            <w:rFonts w:ascii="Times New Roman" w:hAnsi="Times New Roman"/>
            <w:sz w:val="24"/>
            <w:szCs w:val="24"/>
          </w:rPr>
          <w:t>– важную роль играет ход температуры во</w:t>
        </w:r>
      </w:ins>
      <w:ins w:id="3605" w:author="Plankton" w:date="2019-06-12T09:30:00Z">
        <w:r>
          <w:rPr>
            <w:rFonts w:ascii="Times New Roman" w:hAnsi="Times New Roman"/>
            <w:sz w:val="24"/>
            <w:szCs w:val="24"/>
          </w:rPr>
          <w:t>з</w:t>
        </w:r>
      </w:ins>
      <w:ins w:id="3606" w:author="Plankton" w:date="2019-06-12T09:29:00Z">
        <w:r>
          <w:rPr>
            <w:rFonts w:ascii="Times New Roman" w:hAnsi="Times New Roman"/>
            <w:sz w:val="24"/>
            <w:szCs w:val="24"/>
          </w:rPr>
          <w:t xml:space="preserve">духа и </w:t>
        </w:r>
      </w:ins>
      <w:ins w:id="3607" w:author="Plankton" w:date="2019-06-12T09:30:00Z">
        <w:r>
          <w:rPr>
            <w:rFonts w:ascii="Times New Roman" w:hAnsi="Times New Roman"/>
            <w:sz w:val="24"/>
            <w:szCs w:val="24"/>
          </w:rPr>
          <w:t>ветровая нагрузка</w:t>
        </w:r>
      </w:ins>
      <w:ins w:id="3608" w:author="Plankton" w:date="2019-06-12T09:56:00Z">
        <w:r>
          <w:rPr>
            <w:rFonts w:ascii="Times New Roman" w:hAnsi="Times New Roman"/>
            <w:sz w:val="24"/>
            <w:szCs w:val="24"/>
          </w:rPr>
          <w:t xml:space="preserve"> после </w:t>
        </w:r>
      </w:ins>
      <w:ins w:id="3609" w:author="Plankton" w:date="2019-06-12T15:34:00Z">
        <w:r>
          <w:rPr>
            <w:rFonts w:ascii="Times New Roman" w:hAnsi="Times New Roman"/>
            <w:sz w:val="24"/>
            <w:szCs w:val="24"/>
          </w:rPr>
          <w:t>схода</w:t>
        </w:r>
      </w:ins>
      <w:ins w:id="3610" w:author="Plankton" w:date="2019-06-12T09:56:00Z">
        <w:r>
          <w:rPr>
            <w:rFonts w:ascii="Times New Roman" w:hAnsi="Times New Roman"/>
            <w:sz w:val="24"/>
            <w:szCs w:val="24"/>
          </w:rPr>
          <w:t xml:space="preserve"> льда</w:t>
        </w:r>
      </w:ins>
      <w:ins w:id="3611" w:author="Plankton" w:date="2019-06-12T09:30:00Z">
        <w:r>
          <w:rPr>
            <w:rFonts w:ascii="Times New Roman" w:hAnsi="Times New Roman"/>
            <w:sz w:val="24"/>
            <w:szCs w:val="24"/>
          </w:rPr>
          <w:t xml:space="preserve"> </w:t>
        </w:r>
      </w:ins>
      <w:ins w:id="3612" w:author="Plankton" w:date="2019-06-12T09:30:00Z">
        <w:r>
          <w:rPr>
            <w:rFonts w:ascii="Times New Roman" w:hAnsi="Times New Roman"/>
            <w:sz w:val="24"/>
            <w:szCs w:val="24"/>
            <w:highlight w:val="yellow"/>
            <w:rPrChange w:id="3613" w:author="Plankton" w:date="2019-06-12T09:30:00Z">
              <w:rPr>
                <w:rFonts w:ascii="Times New Roman" w:hAnsi="Times New Roman"/>
                <w:sz w:val="24"/>
                <w:szCs w:val="24"/>
              </w:rPr>
            </w:rPrChange>
          </w:rPr>
          <w:t>(…</w:t>
        </w:r>
      </w:ins>
      <w:ins w:id="3614" w:author="Plankton" w:date="2019-06-12T09:30:00Z">
        <w:r>
          <w:rPr>
            <w:rFonts w:ascii="Times New Roman" w:hAnsi="Times New Roman"/>
            <w:sz w:val="24"/>
            <w:szCs w:val="24"/>
          </w:rPr>
          <w:t>).</w:t>
        </w:r>
      </w:ins>
      <w:ins w:id="3615" w:author="Plankton" w:date="2019-06-12T09:32:00Z">
        <w:r>
          <w:rPr>
            <w:rFonts w:ascii="Times New Roman" w:hAnsi="Times New Roman"/>
            <w:sz w:val="24"/>
            <w:szCs w:val="24"/>
          </w:rPr>
          <w:t xml:space="preserve"> </w:t>
        </w:r>
      </w:ins>
      <w:ins w:id="3616" w:author="Plankton" w:date="2019-06-12T10:05:00Z">
        <w:r>
          <w:rPr>
            <w:rFonts w:ascii="Times New Roman" w:hAnsi="Times New Roman"/>
            <w:sz w:val="24"/>
            <w:szCs w:val="24"/>
          </w:rPr>
          <w:t xml:space="preserve">То же самое можно сказать и о сроках цветения фитопланктона. </w:t>
        </w:r>
      </w:ins>
      <w:ins w:id="3617" w:author="Plankton" w:date="2019-06-11T16:43:00Z">
        <w:r>
          <w:rPr>
            <w:rFonts w:ascii="Times New Roman" w:hAnsi="Times New Roman"/>
            <w:sz w:val="24"/>
            <w:szCs w:val="24"/>
            <w:lang w:val="en-US"/>
          </w:rPr>
          <w:t>Earlier ice retreat does not necessarily mean earlier phytoplankton bloom. In fact, the opposite relationship exists in the southeastern</w:t>
        </w:r>
      </w:ins>
      <w:ins w:id="3618" w:author="Plankton" w:date="2019-06-11T16:44:00Z">
        <w:r>
          <w:rPr>
            <w:rFonts w:ascii="Times New Roman" w:hAnsi="Times New Roman"/>
            <w:sz w:val="24"/>
            <w:szCs w:val="24"/>
            <w:lang w:val="en-US"/>
          </w:rPr>
          <w:t xml:space="preserve"> </w:t>
        </w:r>
      </w:ins>
      <w:ins w:id="3619" w:author="Plankton" w:date="2019-06-11T16:43:00Z">
        <w:r>
          <w:rPr>
            <w:rFonts w:ascii="Times New Roman" w:hAnsi="Times New Roman"/>
            <w:sz w:val="24"/>
            <w:szCs w:val="24"/>
            <w:lang w:val="en-US"/>
          </w:rPr>
          <w:t xml:space="preserve">Bering Sea </w:t>
        </w:r>
      </w:ins>
      <w:ins w:id="3620" w:author="Plankton" w:date="2019-06-11T16:42:00Z">
        <w:r>
          <w:rPr>
            <w:rFonts w:ascii="Times New Roman" w:hAnsi="Times New Roman"/>
            <w:sz w:val="24"/>
            <w:szCs w:val="24"/>
            <w:lang w:val="en-US"/>
          </w:rPr>
          <w:t>where winters with no ice or early ice retreat</w:t>
        </w:r>
      </w:ins>
      <w:ins w:id="3621" w:author="Plankton" w:date="2019-06-11T16:44:00Z">
        <w:r>
          <w:rPr>
            <w:rFonts w:ascii="Times New Roman" w:hAnsi="Times New Roman"/>
            <w:sz w:val="24"/>
            <w:szCs w:val="24"/>
            <w:lang w:val="en-US"/>
          </w:rPr>
          <w:t xml:space="preserve"> </w:t>
        </w:r>
      </w:ins>
      <w:ins w:id="3622" w:author="Plankton" w:date="2019-06-11T16:42:00Z">
        <w:r>
          <w:rPr>
            <w:rFonts w:ascii="Times New Roman" w:hAnsi="Times New Roman"/>
            <w:sz w:val="24"/>
            <w:szCs w:val="24"/>
            <w:lang w:val="en-US"/>
          </w:rPr>
          <w:t>have a delayed spring bloom whereas late ice retreat</w:t>
        </w:r>
      </w:ins>
      <w:ins w:id="3623" w:author="Plankton" w:date="2019-06-11T16:44:00Z">
        <w:r>
          <w:rPr>
            <w:rFonts w:ascii="Times New Roman" w:hAnsi="Times New Roman"/>
            <w:sz w:val="24"/>
            <w:szCs w:val="24"/>
            <w:lang w:val="en-US"/>
          </w:rPr>
          <w:t xml:space="preserve"> </w:t>
        </w:r>
      </w:ins>
      <w:ins w:id="3624" w:author="Plankton" w:date="2019-06-11T16:42:00Z">
        <w:r>
          <w:rPr>
            <w:rFonts w:ascii="Times New Roman" w:hAnsi="Times New Roman"/>
            <w:sz w:val="24"/>
            <w:szCs w:val="24"/>
            <w:lang w:val="en-US"/>
          </w:rPr>
          <w:t>leads to an early, ice-associated bloom (Hunt et al., 2002).</w:t>
        </w:r>
      </w:ins>
      <w:ins w:id="3625" w:author="Plankton" w:date="2019-06-12T09:45:00Z">
        <w:r>
          <w:rPr>
            <w:rFonts w:ascii="Times New Roman" w:hAnsi="Times New Roman"/>
            <w:sz w:val="24"/>
            <w:szCs w:val="24"/>
            <w:lang w:val="en-US"/>
            <w:rPrChange w:id="3626" w:author="Plankton" w:date="2019-06-12T09:45:00Z">
              <w:rPr>
                <w:rFonts w:ascii="Times New Roman" w:hAnsi="Times New Roman"/>
                <w:sz w:val="24"/>
                <w:szCs w:val="24"/>
              </w:rPr>
            </w:rPrChange>
          </w:rPr>
          <w:t xml:space="preserve"> </w:t>
        </w:r>
      </w:ins>
      <w:ins w:id="3627" w:author="Plankton" w:date="2019-06-12T09:45:00Z">
        <w:r>
          <w:rPr>
            <w:rFonts w:ascii="Times New Roman" w:hAnsi="Times New Roman"/>
            <w:sz w:val="24"/>
            <w:szCs w:val="24"/>
          </w:rPr>
          <w:t xml:space="preserve">В этой работе </w:t>
        </w:r>
      </w:ins>
      <w:ins w:id="3628" w:author="Plankton" w:date="2019-06-12T09:49:00Z">
        <w:r>
          <w:rPr>
            <w:rFonts w:ascii="Times New Roman" w:hAnsi="Times New Roman"/>
            <w:sz w:val="24"/>
            <w:szCs w:val="24"/>
          </w:rPr>
          <w:t xml:space="preserve">показано, что </w:t>
        </w:r>
      </w:ins>
      <w:ins w:id="3629" w:author="Plankton" w:date="2019-06-12T09:52:00Z">
        <w:r>
          <w:rPr>
            <w:rFonts w:ascii="Times New Roman" w:hAnsi="Times New Roman"/>
            <w:sz w:val="24"/>
            <w:szCs w:val="24"/>
          </w:rPr>
          <w:t>ранний сход льда</w:t>
        </w:r>
      </w:ins>
      <w:ins w:id="3630" w:author="Plankton" w:date="2019-06-12T09:57:00Z">
        <w:r>
          <w:rPr>
            <w:rFonts w:ascii="Times New Roman" w:hAnsi="Times New Roman"/>
            <w:sz w:val="24"/>
            <w:szCs w:val="24"/>
          </w:rPr>
          <w:t xml:space="preserve"> или его отсутствие</w:t>
        </w:r>
      </w:ins>
      <w:ins w:id="3631" w:author="Plankton" w:date="2019-06-12T09:52:00Z">
        <w:r>
          <w:rPr>
            <w:rFonts w:ascii="Times New Roman" w:hAnsi="Times New Roman"/>
            <w:sz w:val="24"/>
            <w:szCs w:val="24"/>
          </w:rPr>
          <w:t xml:space="preserve"> способствует ран</w:t>
        </w:r>
      </w:ins>
      <w:ins w:id="3632" w:author="Plankton" w:date="2019-06-12T09:53:00Z">
        <w:r>
          <w:rPr>
            <w:rFonts w:ascii="Times New Roman" w:hAnsi="Times New Roman"/>
            <w:sz w:val="24"/>
            <w:szCs w:val="24"/>
          </w:rPr>
          <w:t>н</w:t>
        </w:r>
      </w:ins>
      <w:ins w:id="3633" w:author="Plankton" w:date="2019-06-12T09:52:00Z">
        <w:r>
          <w:rPr>
            <w:rFonts w:ascii="Times New Roman" w:hAnsi="Times New Roman"/>
            <w:sz w:val="24"/>
            <w:szCs w:val="24"/>
          </w:rPr>
          <w:t>ему проникновению ветрово</w:t>
        </w:r>
      </w:ins>
      <w:ins w:id="3634" w:author="Plankton" w:date="2019-06-12T09:53:00Z">
        <w:r>
          <w:rPr>
            <w:rFonts w:ascii="Times New Roman" w:hAnsi="Times New Roman"/>
            <w:sz w:val="24"/>
            <w:szCs w:val="24"/>
          </w:rPr>
          <w:t>го</w:t>
        </w:r>
      </w:ins>
      <w:ins w:id="3635" w:author="Plankton" w:date="2019-06-12T09:52:00Z">
        <w:r>
          <w:rPr>
            <w:rFonts w:ascii="Times New Roman" w:hAnsi="Times New Roman"/>
            <w:sz w:val="24"/>
            <w:szCs w:val="24"/>
          </w:rPr>
          <w:t xml:space="preserve"> </w:t>
        </w:r>
      </w:ins>
      <w:ins w:id="3636" w:author="Plankton" w:date="2019-06-12T09:53:00Z">
        <w:r>
          <w:rPr>
            <w:rFonts w:ascii="Times New Roman" w:hAnsi="Times New Roman"/>
            <w:sz w:val="24"/>
            <w:szCs w:val="24"/>
          </w:rPr>
          <w:t>перемешивания</w:t>
        </w:r>
      </w:ins>
      <w:ins w:id="3637" w:author="Plankton" w:date="2019-06-12T09:54:00Z">
        <w:r>
          <w:rPr>
            <w:rFonts w:ascii="Times New Roman" w:hAnsi="Times New Roman"/>
            <w:sz w:val="24"/>
            <w:szCs w:val="24"/>
          </w:rPr>
          <w:t xml:space="preserve"> в водную толщу</w:t>
        </w:r>
      </w:ins>
      <w:ins w:id="3638" w:author="Plankton" w:date="2019-06-12T15:36:00Z">
        <w:r>
          <w:rPr>
            <w:rFonts w:ascii="Times New Roman" w:hAnsi="Times New Roman"/>
            <w:sz w:val="24"/>
            <w:szCs w:val="24"/>
          </w:rPr>
          <w:t>, еще до установления оптимального для фитопланктона режима освещения</w:t>
        </w:r>
      </w:ins>
      <w:ins w:id="3639" w:author="Plankton" w:date="2019-06-12T15:37:00Z">
        <w:r>
          <w:rPr>
            <w:rFonts w:ascii="Times New Roman" w:hAnsi="Times New Roman"/>
            <w:sz w:val="24"/>
            <w:szCs w:val="24"/>
          </w:rPr>
          <w:t>. Э</w:t>
        </w:r>
      </w:ins>
      <w:ins w:id="3640" w:author="Plankton" w:date="2019-06-12T09:53:00Z">
        <w:r>
          <w:rPr>
            <w:rFonts w:ascii="Times New Roman" w:hAnsi="Times New Roman"/>
            <w:sz w:val="24"/>
            <w:szCs w:val="24"/>
          </w:rPr>
          <w:t>то приводит к отсрочке весеннего цветения</w:t>
        </w:r>
      </w:ins>
      <w:ins w:id="3641" w:author="Plankton" w:date="2019-06-12T15:37:00Z">
        <w:r>
          <w:rPr>
            <w:rFonts w:ascii="Times New Roman" w:hAnsi="Times New Roman"/>
            <w:sz w:val="24"/>
            <w:szCs w:val="24"/>
          </w:rPr>
          <w:t xml:space="preserve"> относительно годов с поздним таянием льда</w:t>
        </w:r>
      </w:ins>
      <w:ins w:id="3642" w:author="Plankton" w:date="2019-06-12T09:54:00Z">
        <w:r>
          <w:rPr>
            <w:rFonts w:ascii="Times New Roman" w:hAnsi="Times New Roman"/>
            <w:sz w:val="24"/>
            <w:szCs w:val="24"/>
          </w:rPr>
          <w:t>.</w:t>
        </w:r>
      </w:ins>
      <w:ins w:id="3643" w:author="Plankton" w:date="2019-06-12T09:51:00Z">
        <w:r>
          <w:rPr>
            <w:rFonts w:ascii="Times New Roman" w:hAnsi="Times New Roman"/>
            <w:sz w:val="24"/>
            <w:szCs w:val="24"/>
          </w:rPr>
          <w:t xml:space="preserve"> </w:t>
        </w:r>
      </w:ins>
      <w:ins w:id="3644" w:author="Plankton" w:date="2019-06-12T09:55:00Z">
        <w:r>
          <w:rPr>
            <w:rFonts w:ascii="Times New Roman" w:hAnsi="Times New Roman"/>
            <w:sz w:val="24"/>
            <w:szCs w:val="24"/>
          </w:rPr>
          <w:t>Если при этом температура воздуха была низкой, могут сместиться также сроки гидрологических сезонов.</w:t>
        </w:r>
      </w:ins>
      <w:ins w:id="3645" w:author="Plankton" w:date="2019-06-12T09:57:00Z">
        <w:r>
          <w:rPr>
            <w:rFonts w:ascii="Times New Roman" w:hAnsi="Times New Roman"/>
            <w:sz w:val="24"/>
            <w:szCs w:val="24"/>
          </w:rPr>
          <w:t xml:space="preserve"> </w:t>
        </w:r>
      </w:ins>
      <w:ins w:id="3646" w:author="Plankton" w:date="2019-06-12T09:59:00Z">
        <w:r>
          <w:rPr>
            <w:rFonts w:ascii="Times New Roman" w:hAnsi="Times New Roman"/>
            <w:sz w:val="24"/>
            <w:szCs w:val="24"/>
          </w:rPr>
          <w:t xml:space="preserve">Авторам приходилось </w:t>
        </w:r>
      </w:ins>
      <w:ins w:id="3647" w:author="Plankton" w:date="2019-06-12T10:00:00Z">
        <w:r>
          <w:rPr>
            <w:rFonts w:ascii="Times New Roman" w:hAnsi="Times New Roman"/>
            <w:sz w:val="24"/>
            <w:szCs w:val="24"/>
          </w:rPr>
          <w:t>часто</w:t>
        </w:r>
      </w:ins>
      <w:ins w:id="3648" w:author="Plankton" w:date="2019-06-12T09:59:00Z">
        <w:r>
          <w:rPr>
            <w:rFonts w:ascii="Times New Roman" w:hAnsi="Times New Roman"/>
            <w:sz w:val="24"/>
            <w:szCs w:val="24"/>
          </w:rPr>
          <w:t xml:space="preserve"> наблюдать</w:t>
        </w:r>
      </w:ins>
      <w:ins w:id="3649" w:author="Plankton" w:date="2019-06-12T10:00:00Z">
        <w:r>
          <w:rPr>
            <w:rFonts w:ascii="Times New Roman" w:hAnsi="Times New Roman"/>
            <w:sz w:val="24"/>
            <w:szCs w:val="24"/>
          </w:rPr>
          <w:t xml:space="preserve"> </w:t>
        </w:r>
      </w:ins>
      <w:ins w:id="3650" w:author="Plankton" w:date="2019-06-12T10:07:00Z">
        <w:r>
          <w:rPr>
            <w:rFonts w:ascii="Times New Roman" w:hAnsi="Times New Roman"/>
            <w:sz w:val="24"/>
            <w:szCs w:val="24"/>
          </w:rPr>
          <w:t>снижение</w:t>
        </w:r>
      </w:ins>
      <w:ins w:id="3651" w:author="Plankton" w:date="2019-06-12T10:00:00Z">
        <w:r>
          <w:rPr>
            <w:rFonts w:ascii="Times New Roman" w:hAnsi="Times New Roman"/>
            <w:sz w:val="24"/>
            <w:szCs w:val="24"/>
          </w:rPr>
          <w:t xml:space="preserve"> температуры воздуха весной</w:t>
        </w:r>
      </w:ins>
      <w:ins w:id="3652" w:author="Plankton" w:date="2019-06-12T10:01:00Z">
        <w:r>
          <w:rPr>
            <w:rFonts w:ascii="Times New Roman" w:hAnsi="Times New Roman"/>
            <w:sz w:val="24"/>
            <w:szCs w:val="24"/>
          </w:rPr>
          <w:t xml:space="preserve"> в районе исследований, которая приводила к кратковременному охлаждению водной толщи. </w:t>
        </w:r>
      </w:ins>
      <w:ins w:id="3653" w:author="Plankton" w:date="2019-06-12T10:02:00Z">
        <w:r>
          <w:rPr>
            <w:rFonts w:ascii="Times New Roman" w:hAnsi="Times New Roman"/>
            <w:sz w:val="24"/>
            <w:szCs w:val="24"/>
          </w:rPr>
          <w:t>Если при этом имело место усиление ветра, снижение температуры продолжалось относительно долго.</w:t>
        </w:r>
      </w:ins>
      <w:ins w:id="3654" w:author="Plankton" w:date="2019-06-12T10:05:00Z">
        <w:r>
          <w:rPr>
            <w:rFonts w:ascii="Times New Roman" w:hAnsi="Times New Roman"/>
            <w:sz w:val="24"/>
            <w:szCs w:val="24"/>
          </w:rPr>
          <w:t xml:space="preserve"> С этой точки зрения объяснима отрицательная связь фенологии </w:t>
        </w:r>
      </w:ins>
      <w:ins w:id="3655" w:author="Plankton" w:date="2019-06-12T10:05:00Z">
        <w:r>
          <w:rPr>
            <w:rFonts w:ascii="Times New Roman" w:hAnsi="Times New Roman"/>
            <w:i/>
            <w:sz w:val="24"/>
            <w:szCs w:val="24"/>
            <w:lang w:val="en-US"/>
            <w:rPrChange w:id="3656" w:author="Plankton" w:date="2019-06-12T10:06:00Z">
              <w:rPr>
                <w:rFonts w:ascii="Times New Roman" w:hAnsi="Times New Roman"/>
                <w:sz w:val="24"/>
                <w:szCs w:val="24"/>
                <w:lang w:val="en-US"/>
              </w:rPr>
            </w:rPrChange>
          </w:rPr>
          <w:t>Oithona</w:t>
        </w:r>
      </w:ins>
      <w:ins w:id="3657" w:author="Plankton" w:date="2019-06-12T10:05:00Z">
        <w:r>
          <w:rPr>
            <w:rFonts w:ascii="Times New Roman" w:hAnsi="Times New Roman"/>
            <w:sz w:val="24"/>
            <w:szCs w:val="24"/>
          </w:rPr>
          <w:t xml:space="preserve"> и сроков схода льда.</w:t>
        </w:r>
      </w:ins>
      <w:ins w:id="3658" w:author="Plankton" w:date="2019-06-12T10:06:00Z">
        <w:r>
          <w:rPr>
            <w:rFonts w:ascii="Times New Roman" w:hAnsi="Times New Roman"/>
            <w:sz w:val="24"/>
            <w:szCs w:val="24"/>
          </w:rPr>
          <w:t xml:space="preserve"> </w:t>
        </w:r>
      </w:ins>
    </w:p>
    <w:p>
      <w:pPr>
        <w:spacing w:line="360" w:lineRule="auto"/>
        <w:ind w:firstLine="709"/>
        <w:jc w:val="both"/>
        <w:rPr>
          <w:ins w:id="3659" w:author="Plankton" w:date="2019-06-05T15:52:00Z"/>
          <w:rFonts w:ascii="Times New Roman" w:hAnsi="Times New Roman"/>
          <w:color w:val="auto"/>
          <w:sz w:val="24"/>
          <w:szCs w:val="24"/>
          <w:rPrChange w:id="3660" w:author="Plankton" w:date="2019-06-12T12:28:00Z">
            <w:rPr>
              <w:ins w:id="3661" w:author="Plankton" w:date="2019-06-05T15:52:00Z"/>
              <w:rFonts w:ascii="Times New Roman" w:hAnsi="Times New Roman"/>
              <w:color w:val="FF0000"/>
              <w:sz w:val="24"/>
              <w:szCs w:val="24"/>
            </w:rPr>
          </w:rPrChange>
        </w:rPr>
      </w:pPr>
      <w:ins w:id="3662" w:author="Plankton" w:date="2019-06-12T11:59:00Z">
        <w:r>
          <w:rPr>
            <w:rFonts w:ascii="Times New Roman" w:hAnsi="Times New Roman"/>
            <w:sz w:val="24"/>
            <w:szCs w:val="24"/>
          </w:rPr>
          <w:t>В то же время,</w:t>
        </w:r>
      </w:ins>
      <w:ins w:id="3663" w:author="Plankton" w:date="2019-06-12T11:57:00Z">
        <w:r>
          <w:rPr>
            <w:rFonts w:ascii="Times New Roman" w:hAnsi="Times New Roman"/>
            <w:sz w:val="24"/>
            <w:szCs w:val="24"/>
          </w:rPr>
          <w:t xml:space="preserve"> </w:t>
        </w:r>
      </w:ins>
      <w:ins w:id="3664" w:author="Plankton" w:date="2019-06-12T11:58:00Z">
        <w:r>
          <w:rPr>
            <w:rFonts w:ascii="Times New Roman" w:hAnsi="Times New Roman"/>
            <w:sz w:val="24"/>
            <w:szCs w:val="24"/>
          </w:rPr>
          <w:t xml:space="preserve">сроки </w:t>
        </w:r>
      </w:ins>
      <w:ins w:id="3665" w:author="Plankton" w:date="2019-06-12T12:01:00Z">
        <w:r>
          <w:rPr>
            <w:rFonts w:ascii="Times New Roman" w:hAnsi="Times New Roman"/>
            <w:sz w:val="24"/>
            <w:szCs w:val="24"/>
          </w:rPr>
          <w:t>событий в сезонных циклах</w:t>
        </w:r>
      </w:ins>
      <w:ins w:id="3666" w:author="Plankton" w:date="2019-06-12T11:57:00Z">
        <w:r>
          <w:rPr>
            <w:rFonts w:ascii="Times New Roman" w:hAnsi="Times New Roman"/>
            <w:sz w:val="24"/>
            <w:szCs w:val="24"/>
          </w:rPr>
          <w:t xml:space="preserve"> </w:t>
        </w:r>
      </w:ins>
      <w:ins w:id="3667" w:author="Plankton" w:date="2019-06-12T11:58:00Z">
        <w:r>
          <w:rPr>
            <w:rFonts w:ascii="Times New Roman" w:hAnsi="Times New Roman"/>
            <w:i/>
            <w:sz w:val="24"/>
            <w:szCs w:val="24"/>
            <w:lang w:val="en-US"/>
          </w:rPr>
          <w:t>Oithona</w:t>
        </w:r>
      </w:ins>
      <w:ins w:id="3668" w:author="Plankton" w:date="2019-06-12T11:58:00Z">
        <w:r>
          <w:rPr>
            <w:rFonts w:ascii="Times New Roman" w:hAnsi="Times New Roman"/>
            <w:i/>
            <w:sz w:val="24"/>
            <w:szCs w:val="24"/>
            <w:lang w:val="ru-RU"/>
            <w:rPrChange w:id="3669" w:author="Plankton" w:date="2019-06-12T11:58:00Z">
              <w:rPr>
                <w:rFonts w:ascii="Times New Roman" w:hAnsi="Times New Roman"/>
                <w:i/>
                <w:sz w:val="24"/>
                <w:szCs w:val="24"/>
                <w:lang w:val="en-US"/>
              </w:rPr>
            </w:rPrChange>
          </w:rPr>
          <w:t xml:space="preserve"> </w:t>
        </w:r>
      </w:ins>
      <w:ins w:id="3670" w:author="Plankton" w:date="2019-06-12T11:58:00Z">
        <w:r>
          <w:rPr>
            <w:rFonts w:ascii="Times New Roman" w:hAnsi="Times New Roman"/>
            <w:sz w:val="24"/>
            <w:szCs w:val="24"/>
          </w:rPr>
          <w:t xml:space="preserve">и </w:t>
        </w:r>
      </w:ins>
      <w:ins w:id="3671" w:author="Plankton" w:date="2019-06-12T11:58:00Z">
        <w:r>
          <w:rPr>
            <w:rFonts w:ascii="Times New Roman" w:hAnsi="Times New Roman"/>
            <w:i/>
            <w:sz w:val="24"/>
            <w:szCs w:val="24"/>
            <w:lang w:val="en-US"/>
          </w:rPr>
          <w:t>Microsetella</w:t>
        </w:r>
      </w:ins>
      <w:ins w:id="3672" w:author="Plankton" w:date="2019-06-12T11:58:00Z">
        <w:r>
          <w:rPr>
            <w:rFonts w:ascii="Times New Roman" w:hAnsi="Times New Roman"/>
            <w:sz w:val="24"/>
            <w:szCs w:val="24"/>
          </w:rPr>
          <w:t xml:space="preserve"> колеблются в противофазе</w:t>
        </w:r>
      </w:ins>
      <w:ins w:id="3673" w:author="Plankton" w:date="2019-06-12T11:59:00Z">
        <w:r>
          <w:rPr>
            <w:rFonts w:ascii="Times New Roman" w:hAnsi="Times New Roman"/>
            <w:sz w:val="24"/>
            <w:szCs w:val="24"/>
          </w:rPr>
          <w:t>: ранн</w:t>
        </w:r>
      </w:ins>
      <w:ins w:id="3674" w:author="Plankton" w:date="2019-06-12T12:01:00Z">
        <w:r>
          <w:rPr>
            <w:rFonts w:ascii="Times New Roman" w:hAnsi="Times New Roman"/>
            <w:sz w:val="24"/>
            <w:szCs w:val="24"/>
          </w:rPr>
          <w:t>и</w:t>
        </w:r>
      </w:ins>
      <w:ins w:id="3675" w:author="Plankton" w:date="2019-06-12T11:59:00Z">
        <w:r>
          <w:rPr>
            <w:rFonts w:ascii="Times New Roman" w:hAnsi="Times New Roman"/>
            <w:sz w:val="24"/>
            <w:szCs w:val="24"/>
          </w:rPr>
          <w:t>е</w:t>
        </w:r>
      </w:ins>
      <w:ins w:id="3676" w:author="Plankton" w:date="2019-06-12T12:00:00Z">
        <w:r>
          <w:rPr>
            <w:rFonts w:ascii="Times New Roman" w:hAnsi="Times New Roman"/>
            <w:sz w:val="24"/>
            <w:szCs w:val="24"/>
          </w:rPr>
          <w:t xml:space="preserve"> </w:t>
        </w:r>
      </w:ins>
      <w:ins w:id="3677" w:author="Plankton" w:date="2019-06-12T12:01:00Z">
        <w:r>
          <w:rPr>
            <w:rFonts w:ascii="Times New Roman" w:hAnsi="Times New Roman"/>
            <w:sz w:val="24"/>
            <w:szCs w:val="24"/>
          </w:rPr>
          <w:t>сроки</w:t>
        </w:r>
      </w:ins>
      <w:ins w:id="3678" w:author="Plankton" w:date="2019-06-12T12:00:00Z">
        <w:r>
          <w:rPr>
            <w:rFonts w:ascii="Times New Roman" w:hAnsi="Times New Roman"/>
            <w:sz w:val="24"/>
            <w:szCs w:val="24"/>
          </w:rPr>
          <w:t xml:space="preserve"> первой соответствуют поздн</w:t>
        </w:r>
      </w:ins>
      <w:ins w:id="3679" w:author="Plankton" w:date="2019-06-12T12:01:00Z">
        <w:r>
          <w:rPr>
            <w:rFonts w:ascii="Times New Roman" w:hAnsi="Times New Roman"/>
            <w:sz w:val="24"/>
            <w:szCs w:val="24"/>
          </w:rPr>
          <w:t>им</w:t>
        </w:r>
      </w:ins>
      <w:ins w:id="3680" w:author="Plankton" w:date="2019-06-12T11:59:00Z">
        <w:r>
          <w:rPr>
            <w:rFonts w:ascii="Times New Roman" w:hAnsi="Times New Roman"/>
            <w:sz w:val="24"/>
            <w:szCs w:val="24"/>
          </w:rPr>
          <w:t xml:space="preserve"> </w:t>
        </w:r>
      </w:ins>
      <w:ins w:id="3681" w:author="Plankton" w:date="2019-06-12T12:01:00Z">
        <w:r>
          <w:rPr>
            <w:rFonts w:ascii="Times New Roman" w:hAnsi="Times New Roman"/>
            <w:sz w:val="24"/>
            <w:szCs w:val="24"/>
          </w:rPr>
          <w:t>срокам</w:t>
        </w:r>
      </w:ins>
      <w:ins w:id="3682" w:author="Plankton" w:date="2019-06-12T11:59:00Z">
        <w:r>
          <w:rPr>
            <w:rFonts w:ascii="Times New Roman" w:hAnsi="Times New Roman"/>
            <w:sz w:val="24"/>
            <w:szCs w:val="24"/>
          </w:rPr>
          <w:t xml:space="preserve"> </w:t>
        </w:r>
      </w:ins>
      <w:ins w:id="3683" w:author="Plankton" w:date="2019-06-12T12:00:00Z">
        <w:r>
          <w:rPr>
            <w:rFonts w:ascii="Times New Roman" w:hAnsi="Times New Roman"/>
            <w:sz w:val="24"/>
            <w:szCs w:val="24"/>
          </w:rPr>
          <w:t>второй, и наоборот.</w:t>
        </w:r>
      </w:ins>
      <w:ins w:id="3684" w:author="Plankton" w:date="2019-06-12T12:04:00Z">
        <w:r>
          <w:rPr>
            <w:rFonts w:ascii="Times New Roman" w:hAnsi="Times New Roman"/>
            <w:sz w:val="24"/>
            <w:szCs w:val="24"/>
          </w:rPr>
          <w:t xml:space="preserve"> Эта связь согласуется с </w:t>
        </w:r>
      </w:ins>
      <w:ins w:id="3685" w:author="Plankton" w:date="2019-06-12T12:05:00Z">
        <w:r>
          <w:rPr>
            <w:rFonts w:ascii="Times New Roman" w:hAnsi="Times New Roman"/>
            <w:sz w:val="24"/>
            <w:szCs w:val="24"/>
          </w:rPr>
          <w:t>тем</w:t>
        </w:r>
      </w:ins>
      <w:ins w:id="3686" w:author="Plankton" w:date="2019-06-12T12:04:00Z">
        <w:r>
          <w:rPr>
            <w:rFonts w:ascii="Times New Roman" w:hAnsi="Times New Roman"/>
            <w:sz w:val="24"/>
            <w:szCs w:val="24"/>
          </w:rPr>
          <w:t>, что эти два вида имеют сходные пищевые предпочтения</w:t>
        </w:r>
      </w:ins>
      <w:ins w:id="3687" w:author="Plankton" w:date="2019-06-12T12:05:00Z">
        <w:r>
          <w:rPr>
            <w:rFonts w:ascii="Times New Roman" w:hAnsi="Times New Roman"/>
            <w:sz w:val="24"/>
            <w:szCs w:val="24"/>
          </w:rPr>
          <w:t xml:space="preserve"> (</w:t>
        </w:r>
      </w:ins>
      <w:ins w:id="3688" w:author="Plankton" w:date="2019-06-12T12:05:00Z">
        <w:r>
          <w:rPr>
            <w:rFonts w:ascii="Times New Roman" w:hAnsi="Times New Roman"/>
            <w:sz w:val="24"/>
            <w:szCs w:val="24"/>
            <w:lang w:val="en-US"/>
          </w:rPr>
          <w:t>Gonz</w:t>
        </w:r>
      </w:ins>
      <w:ins w:id="3689" w:author="Plankton" w:date="2019-06-12T12:05:00Z">
        <w:r>
          <w:rPr>
            <w:rFonts w:ascii="Times New Roman" w:hAnsi="Times New Roman"/>
            <w:sz w:val="24"/>
            <w:szCs w:val="24"/>
            <w:lang w:val="ru-RU"/>
            <w:rPrChange w:id="3690" w:author="Plankton" w:date="2019-06-12T12:05:00Z">
              <w:rPr>
                <w:rFonts w:ascii="Times New Roman" w:hAnsi="Times New Roman"/>
                <w:sz w:val="24"/>
                <w:szCs w:val="24"/>
                <w:lang w:val="en-US"/>
              </w:rPr>
            </w:rPrChange>
          </w:rPr>
          <w:t>á</w:t>
        </w:r>
      </w:ins>
      <w:ins w:id="3691" w:author="Plankton" w:date="2019-06-12T12:05:00Z">
        <w:r>
          <w:rPr>
            <w:rFonts w:ascii="Times New Roman" w:hAnsi="Times New Roman"/>
            <w:sz w:val="24"/>
            <w:szCs w:val="24"/>
            <w:lang w:val="en-US"/>
          </w:rPr>
          <w:t>lez</w:t>
        </w:r>
      </w:ins>
      <w:ins w:id="3692" w:author="Plankton" w:date="2019-06-12T12:05:00Z">
        <w:r>
          <w:rPr>
            <w:rFonts w:ascii="Times New Roman" w:hAnsi="Times New Roman"/>
            <w:sz w:val="24"/>
            <w:szCs w:val="24"/>
            <w:lang w:val="ru-RU"/>
            <w:rPrChange w:id="3693" w:author="Plankton" w:date="2019-06-12T12:05:00Z">
              <w:rPr>
                <w:rFonts w:ascii="Times New Roman" w:hAnsi="Times New Roman"/>
                <w:sz w:val="24"/>
                <w:szCs w:val="24"/>
                <w:lang w:val="en-US"/>
              </w:rPr>
            </w:rPrChange>
          </w:rPr>
          <w:t xml:space="preserve">, </w:t>
        </w:r>
      </w:ins>
      <w:ins w:id="3694" w:author="Plankton" w:date="2019-06-12T12:05:00Z">
        <w:r>
          <w:rPr>
            <w:rFonts w:ascii="Times New Roman" w:hAnsi="Times New Roman"/>
            <w:sz w:val="24"/>
            <w:szCs w:val="24"/>
            <w:lang w:val="en-US"/>
          </w:rPr>
          <w:t>Smetacek</w:t>
        </w:r>
      </w:ins>
      <w:ins w:id="3695" w:author="Plankton" w:date="2019-06-12T12:05:00Z">
        <w:r>
          <w:rPr>
            <w:rFonts w:ascii="Times New Roman" w:hAnsi="Times New Roman"/>
            <w:sz w:val="24"/>
            <w:szCs w:val="24"/>
            <w:lang w:val="ru-RU"/>
            <w:rPrChange w:id="3696" w:author="Plankton" w:date="2019-06-12T12:05:00Z">
              <w:rPr>
                <w:rFonts w:ascii="Times New Roman" w:hAnsi="Times New Roman"/>
                <w:sz w:val="24"/>
                <w:szCs w:val="24"/>
                <w:lang w:val="en-US"/>
              </w:rPr>
            </w:rPrChange>
          </w:rPr>
          <w:t xml:space="preserve"> 1994; </w:t>
        </w:r>
      </w:ins>
      <w:ins w:id="3697" w:author="Plankton" w:date="2019-06-12T12:05:00Z">
        <w:r>
          <w:rPr>
            <w:rFonts w:ascii="Times New Roman" w:hAnsi="Times New Roman"/>
            <w:sz w:val="24"/>
            <w:szCs w:val="24"/>
            <w:lang w:val="en-US"/>
          </w:rPr>
          <w:t>Maar</w:t>
        </w:r>
      </w:ins>
      <w:ins w:id="3698" w:author="Plankton" w:date="2019-06-12T12:05:00Z">
        <w:r>
          <w:rPr>
            <w:rFonts w:ascii="Times New Roman" w:hAnsi="Times New Roman"/>
            <w:sz w:val="24"/>
            <w:szCs w:val="24"/>
            <w:lang w:val="ru-RU"/>
            <w:rPrChange w:id="3699" w:author="Plankton" w:date="2019-06-12T12:05:00Z">
              <w:rPr>
                <w:rFonts w:ascii="Times New Roman" w:hAnsi="Times New Roman"/>
                <w:sz w:val="24"/>
                <w:szCs w:val="24"/>
                <w:lang w:val="en-US"/>
              </w:rPr>
            </w:rPrChange>
          </w:rPr>
          <w:t xml:space="preserve"> </w:t>
        </w:r>
      </w:ins>
      <w:ins w:id="3700" w:author="Plankton" w:date="2019-06-12T12:05:00Z">
        <w:r>
          <w:rPr>
            <w:rFonts w:ascii="Times New Roman" w:hAnsi="Times New Roman"/>
            <w:sz w:val="24"/>
            <w:szCs w:val="24"/>
            <w:lang w:val="en-US"/>
          </w:rPr>
          <w:t>et</w:t>
        </w:r>
      </w:ins>
      <w:ins w:id="3701" w:author="Plankton" w:date="2019-06-12T12:05:00Z">
        <w:r>
          <w:rPr>
            <w:rFonts w:ascii="Times New Roman" w:hAnsi="Times New Roman"/>
            <w:sz w:val="24"/>
            <w:szCs w:val="24"/>
            <w:lang w:val="ru-RU"/>
            <w:rPrChange w:id="3702" w:author="Plankton" w:date="2019-06-12T12:05:00Z">
              <w:rPr>
                <w:rFonts w:ascii="Times New Roman" w:hAnsi="Times New Roman"/>
                <w:sz w:val="24"/>
                <w:szCs w:val="24"/>
                <w:lang w:val="en-US"/>
              </w:rPr>
            </w:rPrChange>
          </w:rPr>
          <w:t xml:space="preserve"> </w:t>
        </w:r>
      </w:ins>
      <w:ins w:id="3703" w:author="Plankton" w:date="2019-06-12T12:05:00Z">
        <w:r>
          <w:rPr>
            <w:rFonts w:ascii="Times New Roman" w:hAnsi="Times New Roman"/>
            <w:sz w:val="24"/>
            <w:szCs w:val="24"/>
            <w:lang w:val="en-US"/>
          </w:rPr>
          <w:t>al</w:t>
        </w:r>
      </w:ins>
      <w:ins w:id="3704" w:author="Plankton" w:date="2019-06-12T12:05:00Z">
        <w:r>
          <w:rPr>
            <w:rFonts w:ascii="Times New Roman" w:hAnsi="Times New Roman"/>
            <w:sz w:val="24"/>
            <w:szCs w:val="24"/>
            <w:lang w:val="ru-RU"/>
            <w:rPrChange w:id="3705" w:author="Plankton" w:date="2019-06-12T12:05:00Z">
              <w:rPr>
                <w:rFonts w:ascii="Times New Roman" w:hAnsi="Times New Roman"/>
                <w:sz w:val="24"/>
                <w:szCs w:val="24"/>
                <w:lang w:val="en-US"/>
              </w:rPr>
            </w:rPrChange>
          </w:rPr>
          <w:t>., 2006</w:t>
        </w:r>
      </w:ins>
      <w:ins w:id="3706" w:author="Plankton" w:date="2019-06-12T12:05:00Z">
        <w:r>
          <w:rPr>
            <w:rFonts w:ascii="Times New Roman" w:hAnsi="Times New Roman"/>
            <w:sz w:val="24"/>
            <w:szCs w:val="24"/>
          </w:rPr>
          <w:t>).</w:t>
        </w:r>
      </w:ins>
      <w:ins w:id="3707" w:author="Plankton" w:date="2019-06-12T12:06:00Z">
        <w:r>
          <w:rPr>
            <w:rFonts w:ascii="Times New Roman" w:hAnsi="Times New Roman"/>
            <w:sz w:val="24"/>
            <w:szCs w:val="24"/>
          </w:rPr>
          <w:t xml:space="preserve"> Причем, пересечение трофических ниш усугубляется высокими численностями этих двух видов в районе исследований</w:t>
        </w:r>
      </w:ins>
      <w:ins w:id="3708" w:author="Plankton" w:date="2019-06-12T12:07:00Z">
        <w:r>
          <w:rPr>
            <w:rFonts w:ascii="Times New Roman" w:hAnsi="Times New Roman"/>
            <w:sz w:val="24"/>
            <w:szCs w:val="24"/>
          </w:rPr>
          <w:t xml:space="preserve"> и</w:t>
        </w:r>
      </w:ins>
      <w:ins w:id="3709" w:author="Plankton" w:date="2019-06-12T12:14:00Z">
        <w:r>
          <w:rPr>
            <w:rFonts w:ascii="Times New Roman" w:hAnsi="Times New Roman"/>
            <w:sz w:val="24"/>
            <w:szCs w:val="24"/>
          </w:rPr>
          <w:t xml:space="preserve"> значительным</w:t>
        </w:r>
      </w:ins>
      <w:ins w:id="3710" w:author="Plankton" w:date="2019-06-12T12:07:00Z">
        <w:r>
          <w:rPr>
            <w:rFonts w:ascii="Times New Roman" w:hAnsi="Times New Roman"/>
            <w:sz w:val="24"/>
            <w:szCs w:val="24"/>
          </w:rPr>
          <w:t xml:space="preserve"> пересечением временных ниш (</w:t>
        </w:r>
      </w:ins>
      <w:ins w:id="3711" w:author="Plankton" w:date="2019-06-12T12:14:00Z">
        <w:r>
          <w:rPr>
            <w:rFonts w:ascii="Times New Roman" w:hAnsi="Times New Roman"/>
            <w:sz w:val="24"/>
            <w:szCs w:val="24"/>
          </w:rPr>
          <w:t>см. рис. 2)</w:t>
        </w:r>
      </w:ins>
      <w:ins w:id="3712" w:author="Plankton" w:date="2019-06-12T12:06:00Z">
        <w:r>
          <w:rPr>
            <w:rFonts w:ascii="Times New Roman" w:hAnsi="Times New Roman"/>
            <w:sz w:val="24"/>
            <w:szCs w:val="24"/>
          </w:rPr>
          <w:t>.</w:t>
        </w:r>
      </w:ins>
      <w:ins w:id="3713" w:author="Plankton" w:date="2019-06-12T12:02:00Z">
        <w:r>
          <w:rPr>
            <w:rFonts w:ascii="Times New Roman" w:hAnsi="Times New Roman"/>
            <w:sz w:val="24"/>
            <w:szCs w:val="24"/>
          </w:rPr>
          <w:t xml:space="preserve"> По всей видимости, межвидовые взаимодействия играют </w:t>
        </w:r>
      </w:ins>
      <w:ins w:id="3714" w:author="Plankton" w:date="2019-06-12T15:39:00Z">
        <w:r>
          <w:rPr>
            <w:rFonts w:ascii="Times New Roman" w:hAnsi="Times New Roman"/>
            <w:sz w:val="24"/>
            <w:szCs w:val="24"/>
          </w:rPr>
          <w:t>важную</w:t>
        </w:r>
      </w:ins>
      <w:ins w:id="3715" w:author="Plankton" w:date="2019-06-12T12:03:00Z">
        <w:r>
          <w:rPr>
            <w:rFonts w:ascii="Times New Roman" w:hAnsi="Times New Roman"/>
            <w:sz w:val="24"/>
            <w:szCs w:val="24"/>
          </w:rPr>
          <w:t xml:space="preserve"> роль в </w:t>
        </w:r>
      </w:ins>
      <w:ins w:id="3716" w:author="Plankton" w:date="2019-06-12T15:39:00Z">
        <w:r>
          <w:rPr>
            <w:rFonts w:ascii="Times New Roman" w:hAnsi="Times New Roman"/>
            <w:sz w:val="24"/>
            <w:szCs w:val="24"/>
          </w:rPr>
          <w:t xml:space="preserve">сезонной </w:t>
        </w:r>
      </w:ins>
      <w:ins w:id="3717" w:author="Plankton" w:date="2019-06-12T12:14:00Z">
        <w:r>
          <w:rPr>
            <w:rFonts w:ascii="Times New Roman" w:hAnsi="Times New Roman"/>
            <w:sz w:val="24"/>
            <w:szCs w:val="24"/>
          </w:rPr>
          <w:t>динамике этих двух видов.</w:t>
        </w:r>
      </w:ins>
      <w:ins w:id="3718" w:author="Plankton" w:date="2019-06-12T12:24:00Z">
        <w:r>
          <w:rPr>
            <w:rFonts w:ascii="Times New Roman" w:hAnsi="Times New Roman"/>
            <w:sz w:val="24"/>
            <w:szCs w:val="24"/>
          </w:rPr>
          <w:t xml:space="preserve"> Следует</w:t>
        </w:r>
      </w:ins>
      <w:ins w:id="3719" w:author="Plankton" w:date="2019-06-12T12:25:00Z">
        <w:r>
          <w:rPr>
            <w:rFonts w:ascii="Times New Roman" w:hAnsi="Times New Roman"/>
            <w:sz w:val="24"/>
            <w:szCs w:val="24"/>
          </w:rPr>
          <w:t xml:space="preserve"> также</w:t>
        </w:r>
      </w:ins>
      <w:ins w:id="3720" w:author="Plankton" w:date="2019-06-12T12:24:00Z">
        <w:r>
          <w:rPr>
            <w:rFonts w:ascii="Times New Roman" w:hAnsi="Times New Roman"/>
            <w:sz w:val="24"/>
            <w:szCs w:val="24"/>
          </w:rPr>
          <w:t xml:space="preserve"> заметить, что сроки фенологических событий в сезонном цикле </w:t>
        </w:r>
      </w:ins>
      <w:ins w:id="3721" w:author="Plankton" w:date="2019-06-12T12:24:00Z">
        <w:r>
          <w:rPr>
            <w:rFonts w:ascii="Times New Roman" w:hAnsi="Times New Roman"/>
            <w:i/>
            <w:sz w:val="24"/>
            <w:szCs w:val="24"/>
            <w:lang w:val="en-US"/>
          </w:rPr>
          <w:t>Microsetella</w:t>
        </w:r>
      </w:ins>
      <w:ins w:id="3722" w:author="Plankton" w:date="2019-06-12T12:24:00Z">
        <w:r>
          <w:rPr>
            <w:rFonts w:ascii="Times New Roman" w:hAnsi="Times New Roman"/>
            <w:sz w:val="24"/>
            <w:szCs w:val="24"/>
          </w:rPr>
          <w:t xml:space="preserve"> отрицательно связаны с ее численностью в этот год. То есть, чем раньше начинается сезон развития этого вида, тем ниже его численность.</w:t>
        </w:r>
      </w:ins>
      <w:ins w:id="3723" w:author="Plankton" w:date="2019-06-12T12:25:00Z">
        <w:r>
          <w:rPr>
            <w:rFonts w:ascii="Times New Roman" w:hAnsi="Times New Roman"/>
            <w:sz w:val="24"/>
            <w:szCs w:val="24"/>
          </w:rPr>
          <w:t xml:space="preserve"> Вероятно, получая преимущество раннего развития, </w:t>
        </w:r>
      </w:ins>
      <w:ins w:id="3724" w:author="Plankton" w:date="2019-06-12T12:25:00Z">
        <w:r>
          <w:rPr>
            <w:rFonts w:ascii="Times New Roman" w:hAnsi="Times New Roman"/>
            <w:i/>
            <w:sz w:val="24"/>
            <w:szCs w:val="24"/>
            <w:lang w:val="en-US"/>
          </w:rPr>
          <w:t>Microsetella</w:t>
        </w:r>
      </w:ins>
      <w:ins w:id="3725" w:author="Plankton" w:date="2019-06-12T12:25:00Z">
        <w:r>
          <w:rPr>
            <w:rFonts w:ascii="Times New Roman" w:hAnsi="Times New Roman"/>
            <w:sz w:val="24"/>
            <w:szCs w:val="24"/>
          </w:rPr>
          <w:t xml:space="preserve"> не успевает достичь высоких значений численности</w:t>
        </w:r>
      </w:ins>
      <w:ins w:id="3726" w:author="Plankton" w:date="2019-06-12T15:39:00Z">
        <w:r>
          <w:rPr>
            <w:rFonts w:ascii="Times New Roman" w:hAnsi="Times New Roman"/>
            <w:sz w:val="24"/>
            <w:szCs w:val="24"/>
          </w:rPr>
          <w:t xml:space="preserve"> до массового развития конкурента, </w:t>
        </w:r>
      </w:ins>
      <w:ins w:id="3727" w:author="Plankton" w:date="2019-06-12T15:39:00Z">
        <w:r>
          <w:rPr>
            <w:rFonts w:ascii="Times New Roman" w:hAnsi="Times New Roman"/>
            <w:i/>
            <w:sz w:val="24"/>
            <w:szCs w:val="24"/>
            <w:lang w:val="en-US"/>
            <w:rPrChange w:id="3728" w:author="Plankton" w:date="2019-06-12T15:40:00Z">
              <w:rPr>
                <w:rFonts w:ascii="Times New Roman" w:hAnsi="Times New Roman"/>
                <w:sz w:val="24"/>
                <w:szCs w:val="24"/>
                <w:lang w:val="en-US"/>
              </w:rPr>
            </w:rPrChange>
          </w:rPr>
          <w:t>Oithona</w:t>
        </w:r>
      </w:ins>
      <w:ins w:id="3729" w:author="Plankton" w:date="2019-06-12T15:39:00Z">
        <w:r>
          <w:rPr>
            <w:rFonts w:ascii="Times New Roman" w:hAnsi="Times New Roman"/>
            <w:i/>
            <w:sz w:val="24"/>
            <w:szCs w:val="24"/>
            <w:lang w:val="ru-RU"/>
            <w:rPrChange w:id="3730" w:author="Plankton" w:date="2019-06-12T15:40:00Z">
              <w:rPr>
                <w:rFonts w:ascii="Times New Roman" w:hAnsi="Times New Roman"/>
                <w:sz w:val="24"/>
                <w:szCs w:val="24"/>
                <w:lang w:val="en-US"/>
              </w:rPr>
            </w:rPrChange>
          </w:rPr>
          <w:t xml:space="preserve"> </w:t>
        </w:r>
      </w:ins>
      <w:ins w:id="3731" w:author="Plankton" w:date="2019-06-12T15:40:00Z">
        <w:r>
          <w:rPr>
            <w:rFonts w:ascii="Times New Roman" w:hAnsi="Times New Roman"/>
            <w:i/>
            <w:sz w:val="24"/>
            <w:szCs w:val="24"/>
            <w:lang w:val="en-US"/>
            <w:rPrChange w:id="3732" w:author="Plankton" w:date="2019-06-12T15:40:00Z">
              <w:rPr>
                <w:rFonts w:ascii="Times New Roman" w:hAnsi="Times New Roman"/>
                <w:sz w:val="24"/>
                <w:szCs w:val="24"/>
                <w:lang w:val="en-US"/>
              </w:rPr>
            </w:rPrChange>
          </w:rPr>
          <w:t>similis</w:t>
        </w:r>
      </w:ins>
      <w:ins w:id="3733" w:author="Plankton" w:date="2019-06-12T12:26:00Z">
        <w:r>
          <w:rPr>
            <w:rFonts w:ascii="Times New Roman" w:hAnsi="Times New Roman"/>
            <w:sz w:val="24"/>
            <w:szCs w:val="24"/>
          </w:rPr>
          <w:t>.</w:t>
        </w:r>
      </w:ins>
      <w:ins w:id="3734" w:author="Plankton" w:date="2019-06-12T12:28:00Z">
        <w:r>
          <w:rPr>
            <w:rFonts w:ascii="Times New Roman" w:hAnsi="Times New Roman"/>
            <w:sz w:val="24"/>
            <w:szCs w:val="24"/>
          </w:rPr>
          <w:t xml:space="preserve"> </w:t>
        </w:r>
      </w:ins>
    </w:p>
    <w:p>
      <w:pPr>
        <w:spacing w:line="360" w:lineRule="auto"/>
        <w:ind w:firstLine="709"/>
        <w:jc w:val="both"/>
        <w:rPr>
          <w:ins w:id="3735" w:author="Plankton" w:date="2019-06-05T12:52:00Z"/>
          <w:rFonts w:ascii="Times New Roman" w:hAnsi="Times New Roman"/>
          <w:color w:val="FF0000"/>
          <w:sz w:val="24"/>
          <w:szCs w:val="24"/>
          <w:rPrChange w:id="3736" w:author="Plankton" w:date="2019-06-05T12:53:00Z">
            <w:rPr>
              <w:ins w:id="3737" w:author="Plankton" w:date="2019-06-05T12:52:00Z"/>
              <w:rFonts w:ascii="Times New Roman" w:hAnsi="Times New Roman"/>
              <w:sz w:val="24"/>
              <w:szCs w:val="24"/>
            </w:rPr>
          </w:rPrChange>
        </w:rPr>
      </w:pPr>
      <w:ins w:id="3738" w:author="Plankton" w:date="2019-06-05T15:53:00Z">
        <w:r>
          <w:rPr>
            <w:color w:val="FF0000"/>
          </w:rPr>
          <w:t xml:space="preserve">События, связанные с осью </w:t>
        </w:r>
      </w:ins>
      <w:ins w:id="3739" w:author="Plankton" w:date="2019-06-05T15:53:00Z">
        <w:r>
          <w:rPr>
            <w:color w:val="FF0000"/>
            <w:lang w:val="en-US"/>
          </w:rPr>
          <w:t>CCA</w:t>
        </w:r>
      </w:ins>
      <w:ins w:id="3740" w:author="Plankton" w:date="2019-06-05T15:53:00Z">
        <w:r>
          <w:rPr>
            <w:color w:val="FF0000"/>
          </w:rPr>
          <w:t>2 я не стал бы рассматривать, е</w:t>
        </w:r>
      </w:ins>
      <w:ins w:id="3741" w:author="Plankton" w:date="2019-06-05T16:53:00Z">
        <w:r>
          <w:rPr>
            <w:color w:val="FF0000"/>
          </w:rPr>
          <w:t>с</w:t>
        </w:r>
      </w:ins>
      <w:ins w:id="3742" w:author="Plankton" w:date="2019-06-05T15:53:00Z">
        <w:r>
          <w:rPr>
            <w:color w:val="FF0000"/>
          </w:rPr>
          <w:t>ли только не найдется разумного объяснения.</w:t>
        </w:r>
      </w:ins>
    </w:p>
    <w:p>
      <w:pPr>
        <w:spacing w:line="360" w:lineRule="auto"/>
        <w:ind w:firstLine="709"/>
        <w:jc w:val="both"/>
        <w:rPr>
          <w:ins w:id="3743" w:author="Plankton" w:date="2019-06-12T15:53:00Z"/>
          <w:rFonts w:ascii="Times New Roman" w:hAnsi="Times New Roman"/>
          <w:sz w:val="24"/>
          <w:szCs w:val="24"/>
        </w:rPr>
      </w:pPr>
      <w:ins w:id="3744" w:author="Plankton" w:date="2019-06-12T15:41:00Z">
        <w:r>
          <w:rPr>
            <w:rFonts w:ascii="Times New Roman" w:hAnsi="Times New Roman"/>
            <w:sz w:val="24"/>
            <w:szCs w:val="24"/>
          </w:rPr>
          <w:t>М</w:t>
        </w:r>
      </w:ins>
      <w:ins w:id="3745" w:author="Plankton" w:date="2019-06-01T12:06:00Z">
        <w:r>
          <w:rPr>
            <w:rFonts w:ascii="Times New Roman" w:hAnsi="Times New Roman"/>
            <w:sz w:val="24"/>
            <w:szCs w:val="24"/>
          </w:rPr>
          <w:t>ежвидов</w:t>
        </w:r>
      </w:ins>
      <w:ins w:id="3746" w:author="Plankton" w:date="2019-06-01T12:07:00Z">
        <w:r>
          <w:rPr>
            <w:rFonts w:ascii="Times New Roman" w:hAnsi="Times New Roman"/>
            <w:sz w:val="24"/>
            <w:szCs w:val="24"/>
          </w:rPr>
          <w:t>ы</w:t>
        </w:r>
      </w:ins>
      <w:ins w:id="3747" w:author="Plankton" w:date="2019-06-12T15:41:00Z">
        <w:r>
          <w:rPr>
            <w:rFonts w:ascii="Times New Roman" w:hAnsi="Times New Roman"/>
            <w:sz w:val="24"/>
            <w:szCs w:val="24"/>
          </w:rPr>
          <w:t>ми</w:t>
        </w:r>
      </w:ins>
      <w:ins w:id="3748" w:author="Plankton" w:date="2019-06-01T12:06:00Z">
        <w:r>
          <w:rPr>
            <w:rFonts w:ascii="Times New Roman" w:hAnsi="Times New Roman"/>
            <w:sz w:val="24"/>
            <w:szCs w:val="24"/>
          </w:rPr>
          <w:t xml:space="preserve"> взаимодействи</w:t>
        </w:r>
      </w:ins>
      <w:ins w:id="3749" w:author="Plankton" w:date="2019-06-01T12:07:00Z">
        <w:r>
          <w:rPr>
            <w:rFonts w:ascii="Times New Roman" w:hAnsi="Times New Roman"/>
            <w:sz w:val="24"/>
            <w:szCs w:val="24"/>
          </w:rPr>
          <w:t>я</w:t>
        </w:r>
      </w:ins>
      <w:ins w:id="3750" w:author="Plankton" w:date="2019-06-12T15:41:00Z">
        <w:r>
          <w:rPr>
            <w:rFonts w:ascii="Times New Roman" w:hAnsi="Times New Roman"/>
            <w:sz w:val="24"/>
            <w:szCs w:val="24"/>
          </w:rPr>
          <w:t>ми можно объяснить</w:t>
        </w:r>
      </w:ins>
      <w:ins w:id="3751" w:author="Plankton" w:date="2019-06-12T15:49:00Z">
        <w:r>
          <w:rPr>
            <w:rFonts w:ascii="Times New Roman" w:hAnsi="Times New Roman"/>
            <w:sz w:val="24"/>
            <w:szCs w:val="24"/>
          </w:rPr>
          <w:t xml:space="preserve"> также</w:t>
        </w:r>
      </w:ins>
      <w:ins w:id="3752" w:author="Plankton" w:date="2019-06-12T15:41:00Z">
        <w:r>
          <w:rPr>
            <w:rFonts w:ascii="Times New Roman" w:hAnsi="Times New Roman"/>
            <w:sz w:val="24"/>
            <w:szCs w:val="24"/>
          </w:rPr>
          <w:t xml:space="preserve"> </w:t>
        </w:r>
      </w:ins>
      <w:ins w:id="3753" w:author="Plankton" w:date="2019-06-12T15:44:00Z">
        <w:r>
          <w:rPr>
            <w:rFonts w:ascii="Times New Roman" w:hAnsi="Times New Roman"/>
            <w:sz w:val="24"/>
            <w:szCs w:val="24"/>
          </w:rPr>
          <w:t xml:space="preserve">связь между численностью </w:t>
        </w:r>
      </w:ins>
      <w:ins w:id="3754" w:author="Plankton" w:date="2019-06-12T15:44:00Z">
        <w:r>
          <w:rPr>
            <w:rFonts w:ascii="Times New Roman" w:hAnsi="Times New Roman"/>
            <w:i/>
            <w:sz w:val="24"/>
            <w:szCs w:val="24"/>
            <w:lang w:val="en-US"/>
            <w:rPrChange w:id="3755" w:author="Plankton" w:date="2019-06-12T15:45:00Z">
              <w:rPr>
                <w:rFonts w:ascii="Times New Roman" w:hAnsi="Times New Roman"/>
                <w:sz w:val="24"/>
                <w:szCs w:val="24"/>
                <w:lang w:val="en-US"/>
              </w:rPr>
            </w:rPrChange>
          </w:rPr>
          <w:t>Acartia</w:t>
        </w:r>
      </w:ins>
      <w:ins w:id="3756" w:author="Plankton" w:date="2019-06-12T15:44:00Z">
        <w:r>
          <w:rPr>
            <w:rFonts w:ascii="Times New Roman" w:hAnsi="Times New Roman"/>
            <w:sz w:val="24"/>
            <w:szCs w:val="24"/>
            <w:lang w:val="ru-RU"/>
            <w:rPrChange w:id="3757" w:author="Plankton" w:date="2019-06-12T15:45:00Z">
              <w:rPr>
                <w:rFonts w:ascii="Times New Roman" w:hAnsi="Times New Roman"/>
                <w:sz w:val="24"/>
                <w:szCs w:val="24"/>
                <w:lang w:val="en-US"/>
              </w:rPr>
            </w:rPrChange>
          </w:rPr>
          <w:t xml:space="preserve"> </w:t>
        </w:r>
      </w:ins>
      <w:ins w:id="3758" w:author="Plankton" w:date="2019-06-12T15:44:00Z">
        <w:r>
          <w:rPr>
            <w:rFonts w:ascii="Times New Roman" w:hAnsi="Times New Roman"/>
            <w:sz w:val="24"/>
            <w:szCs w:val="24"/>
            <w:lang w:val="en-US"/>
          </w:rPr>
          <w:t>spp</w:t>
        </w:r>
      </w:ins>
      <w:ins w:id="3759" w:author="Plankton" w:date="2019-06-12T15:44:00Z">
        <w:r>
          <w:rPr>
            <w:rFonts w:ascii="Times New Roman" w:hAnsi="Times New Roman"/>
            <w:sz w:val="24"/>
            <w:szCs w:val="24"/>
            <w:lang w:val="ru-RU"/>
            <w:rPrChange w:id="3760" w:author="Plankton" w:date="2019-06-12T15:45:00Z">
              <w:rPr>
                <w:rFonts w:ascii="Times New Roman" w:hAnsi="Times New Roman"/>
                <w:sz w:val="24"/>
                <w:szCs w:val="24"/>
                <w:lang w:val="en-US"/>
              </w:rPr>
            </w:rPrChange>
          </w:rPr>
          <w:t xml:space="preserve">. </w:t>
        </w:r>
      </w:ins>
      <w:ins w:id="3761" w:author="Plankton" w:date="2019-06-12T15:44:00Z">
        <w:r>
          <w:rPr>
            <w:rFonts w:ascii="Times New Roman" w:hAnsi="Times New Roman"/>
            <w:sz w:val="24"/>
            <w:szCs w:val="24"/>
          </w:rPr>
          <w:t xml:space="preserve">и сроками начала сезона и пика численности </w:t>
        </w:r>
      </w:ins>
      <w:ins w:id="3762" w:author="Plankton" w:date="2019-06-12T15:44:00Z">
        <w:r>
          <w:rPr>
            <w:rFonts w:ascii="Times New Roman" w:hAnsi="Times New Roman"/>
            <w:i/>
            <w:sz w:val="24"/>
            <w:szCs w:val="24"/>
            <w:lang w:val="en-US"/>
            <w:rPrChange w:id="3763" w:author="Plankton" w:date="2019-06-12T15:45:00Z">
              <w:rPr>
                <w:rFonts w:ascii="Times New Roman" w:hAnsi="Times New Roman"/>
                <w:sz w:val="24"/>
                <w:szCs w:val="24"/>
                <w:lang w:val="en-US"/>
              </w:rPr>
            </w:rPrChange>
          </w:rPr>
          <w:t>Temora</w:t>
        </w:r>
      </w:ins>
      <w:ins w:id="3764" w:author="Plankton" w:date="2019-06-12T15:44:00Z">
        <w:r>
          <w:rPr>
            <w:rFonts w:ascii="Times New Roman" w:hAnsi="Times New Roman"/>
            <w:i/>
            <w:sz w:val="24"/>
            <w:szCs w:val="24"/>
            <w:lang w:val="ru-RU"/>
            <w:rPrChange w:id="3765" w:author="Plankton" w:date="2019-06-12T15:45:00Z">
              <w:rPr>
                <w:rFonts w:ascii="Times New Roman" w:hAnsi="Times New Roman"/>
                <w:sz w:val="24"/>
                <w:szCs w:val="24"/>
                <w:lang w:val="en-US"/>
              </w:rPr>
            </w:rPrChange>
          </w:rPr>
          <w:t xml:space="preserve"> </w:t>
        </w:r>
      </w:ins>
      <w:ins w:id="3766" w:author="Plankton" w:date="2019-06-12T15:44:00Z">
        <w:r>
          <w:rPr>
            <w:rFonts w:ascii="Times New Roman" w:hAnsi="Times New Roman"/>
            <w:i/>
            <w:sz w:val="24"/>
            <w:szCs w:val="24"/>
            <w:lang w:val="en-US"/>
            <w:rPrChange w:id="3767" w:author="Plankton" w:date="2019-06-12T15:45:00Z">
              <w:rPr>
                <w:rFonts w:ascii="Times New Roman" w:hAnsi="Times New Roman"/>
                <w:sz w:val="24"/>
                <w:szCs w:val="24"/>
                <w:lang w:val="en-US"/>
              </w:rPr>
            </w:rPrChange>
          </w:rPr>
          <w:t>longicornis</w:t>
        </w:r>
      </w:ins>
      <w:ins w:id="3768" w:author="Plankton" w:date="2019-06-01T12:06:00Z">
        <w:r>
          <w:rPr>
            <w:rFonts w:ascii="Times New Roman" w:hAnsi="Times New Roman"/>
            <w:sz w:val="24"/>
            <w:szCs w:val="24"/>
          </w:rPr>
          <w:t>.</w:t>
        </w:r>
      </w:ins>
      <w:ins w:id="3769" w:author="Plankton" w:date="2019-06-12T15:45:00Z">
        <w:r>
          <w:rPr>
            <w:rFonts w:ascii="Times New Roman" w:hAnsi="Times New Roman"/>
            <w:sz w:val="24"/>
            <w:szCs w:val="24"/>
          </w:rPr>
          <w:t xml:space="preserve"> Чем больше обилие первого вида, тем позже сроки событий в динамике </w:t>
        </w:r>
      </w:ins>
      <w:ins w:id="3770" w:author="Plankton" w:date="2019-06-12T15:45:00Z">
        <w:r>
          <w:rPr>
            <w:rFonts w:ascii="Times New Roman" w:hAnsi="Times New Roman"/>
            <w:i/>
            <w:sz w:val="24"/>
            <w:szCs w:val="24"/>
            <w:lang w:val="en-US"/>
            <w:rPrChange w:id="3771" w:author="Plankton" w:date="2019-06-12T15:45:00Z">
              <w:rPr>
                <w:rFonts w:ascii="Times New Roman" w:hAnsi="Times New Roman"/>
                <w:sz w:val="24"/>
                <w:szCs w:val="24"/>
                <w:lang w:val="en-US"/>
              </w:rPr>
            </w:rPrChange>
          </w:rPr>
          <w:t>Temora</w:t>
        </w:r>
      </w:ins>
      <w:ins w:id="3772" w:author="Plankton" w:date="2019-06-12T15:47:00Z">
        <w:r>
          <w:rPr>
            <w:rFonts w:ascii="Times New Roman" w:hAnsi="Times New Roman"/>
            <w:sz w:val="24"/>
            <w:szCs w:val="24"/>
          </w:rPr>
          <w:t xml:space="preserve">. При этом сроки пика численности </w:t>
        </w:r>
      </w:ins>
      <w:ins w:id="3773" w:author="Plankton" w:date="2019-06-12T15:48:00Z">
        <w:r>
          <w:rPr>
            <w:rFonts w:ascii="Times New Roman" w:hAnsi="Times New Roman"/>
            <w:i/>
            <w:sz w:val="24"/>
            <w:szCs w:val="24"/>
            <w:lang w:val="en-US"/>
          </w:rPr>
          <w:t>Acartia</w:t>
        </w:r>
      </w:ins>
      <w:ins w:id="3774" w:author="Plankton" w:date="2019-06-12T15:48:00Z">
        <w:r>
          <w:rPr>
            <w:rFonts w:ascii="Times New Roman" w:hAnsi="Times New Roman"/>
            <w:sz w:val="24"/>
            <w:szCs w:val="24"/>
          </w:rPr>
          <w:t xml:space="preserve"> смещаются согласованно с</w:t>
        </w:r>
      </w:ins>
      <w:ins w:id="3775" w:author="Plankton" w:date="2019-06-12T15:49:00Z">
        <w:r>
          <w:rPr>
            <w:rFonts w:ascii="Times New Roman" w:hAnsi="Times New Roman"/>
            <w:sz w:val="24"/>
            <w:szCs w:val="24"/>
          </w:rPr>
          <w:t>о сроками</w:t>
        </w:r>
      </w:ins>
      <w:ins w:id="3776" w:author="Plankton" w:date="2019-06-12T15:48:00Z">
        <w:r>
          <w:rPr>
            <w:rFonts w:ascii="Times New Roman" w:hAnsi="Times New Roman"/>
            <w:sz w:val="24"/>
            <w:szCs w:val="24"/>
          </w:rPr>
          <w:t xml:space="preserve"> </w:t>
        </w:r>
      </w:ins>
      <w:ins w:id="3777" w:author="Plankton" w:date="2019-06-12T15:48:00Z">
        <w:r>
          <w:rPr>
            <w:rFonts w:ascii="Times New Roman" w:hAnsi="Times New Roman"/>
            <w:i/>
            <w:sz w:val="24"/>
            <w:szCs w:val="24"/>
            <w:lang w:val="en-US"/>
          </w:rPr>
          <w:t>Temora</w:t>
        </w:r>
      </w:ins>
      <w:ins w:id="3778" w:author="Plankton" w:date="2019-06-12T15:48:00Z">
        <w:r>
          <w:rPr>
            <w:rFonts w:ascii="Times New Roman" w:hAnsi="Times New Roman"/>
            <w:sz w:val="24"/>
            <w:szCs w:val="24"/>
          </w:rPr>
          <w:t xml:space="preserve">. </w:t>
        </w:r>
      </w:ins>
      <w:ins w:id="3779" w:author="Plankton" w:date="2019-06-12T15:49:00Z">
        <w:r>
          <w:rPr>
            <w:rFonts w:ascii="Times New Roman" w:hAnsi="Times New Roman"/>
            <w:sz w:val="24"/>
            <w:szCs w:val="24"/>
          </w:rPr>
          <w:t xml:space="preserve">Получается, что чем больше </w:t>
        </w:r>
      </w:ins>
      <w:ins w:id="3780" w:author="Plankton" w:date="2019-06-12T15:50:00Z">
        <w:r>
          <w:rPr>
            <w:rFonts w:ascii="Times New Roman" w:hAnsi="Times New Roman"/>
            <w:i/>
            <w:sz w:val="24"/>
            <w:szCs w:val="24"/>
            <w:lang w:val="en-US"/>
          </w:rPr>
          <w:t>Acartia</w:t>
        </w:r>
      </w:ins>
      <w:ins w:id="3781" w:author="Plankton" w:date="2019-06-12T15:50:00Z">
        <w:r>
          <w:rPr>
            <w:rFonts w:ascii="Times New Roman" w:hAnsi="Times New Roman"/>
            <w:sz w:val="24"/>
            <w:szCs w:val="24"/>
          </w:rPr>
          <w:t xml:space="preserve"> и позже она достигает пика обилия, тем позже развивается </w:t>
        </w:r>
      </w:ins>
      <w:ins w:id="3782" w:author="Plankton" w:date="2019-06-12T15:50:00Z">
        <w:r>
          <w:rPr>
            <w:rFonts w:ascii="Times New Roman" w:hAnsi="Times New Roman"/>
            <w:i/>
            <w:sz w:val="24"/>
            <w:szCs w:val="24"/>
            <w:lang w:val="en-US"/>
          </w:rPr>
          <w:t>Temora</w:t>
        </w:r>
      </w:ins>
      <w:ins w:id="3783" w:author="Plankton" w:date="2019-06-12T15:50:00Z">
        <w:r>
          <w:rPr>
            <w:rFonts w:ascii="Times New Roman" w:hAnsi="Times New Roman"/>
            <w:sz w:val="24"/>
            <w:szCs w:val="24"/>
          </w:rPr>
          <w:t xml:space="preserve">. Это можно объяснить так же, как и взаимосвязь видов-эврибионтов, перекрыванием </w:t>
        </w:r>
      </w:ins>
      <w:ins w:id="3784" w:author="Plankton" w:date="2019-06-12T15:51:00Z">
        <w:r>
          <w:rPr>
            <w:rFonts w:ascii="Times New Roman" w:hAnsi="Times New Roman"/>
            <w:sz w:val="24"/>
            <w:szCs w:val="24"/>
          </w:rPr>
          <w:t>трофических ниш – оба вида имеют сходные пищевые предпочтения (</w:t>
        </w:r>
      </w:ins>
      <w:ins w:id="3785" w:author="Plankton" w:date="2019-06-12T15:53:00Z">
        <w:r>
          <w:rPr>
            <w:rFonts w:ascii="Times New Roman" w:hAnsi="Times New Roman"/>
            <w:sz w:val="24"/>
            <w:szCs w:val="24"/>
            <w:lang w:val="en-US"/>
          </w:rPr>
          <w:t>Martynova</w:t>
        </w:r>
      </w:ins>
      <w:ins w:id="3786" w:author="Plankton" w:date="2019-06-12T15:53:00Z">
        <w:r>
          <w:rPr>
            <w:rFonts w:ascii="Times New Roman" w:hAnsi="Times New Roman"/>
            <w:sz w:val="24"/>
            <w:szCs w:val="24"/>
          </w:rPr>
          <w:t xml:space="preserve"> </w:t>
        </w:r>
      </w:ins>
      <w:ins w:id="3787" w:author="Plankton" w:date="2019-06-12T15:53:00Z">
        <w:r>
          <w:rPr>
            <w:rFonts w:ascii="Times New Roman" w:hAnsi="Times New Roman"/>
            <w:sz w:val="24"/>
            <w:szCs w:val="24"/>
            <w:lang w:val="en-US"/>
          </w:rPr>
          <w:t>et</w:t>
        </w:r>
      </w:ins>
      <w:ins w:id="3788" w:author="Plankton" w:date="2019-06-12T15:53:00Z">
        <w:r>
          <w:rPr>
            <w:rFonts w:ascii="Times New Roman" w:hAnsi="Times New Roman"/>
            <w:sz w:val="24"/>
            <w:szCs w:val="24"/>
            <w:lang w:val="ru-RU"/>
            <w:rPrChange w:id="3789" w:author="Plankton" w:date="2019-06-12T15:53:00Z">
              <w:rPr>
                <w:rFonts w:ascii="Times New Roman" w:hAnsi="Times New Roman"/>
                <w:sz w:val="24"/>
                <w:szCs w:val="24"/>
                <w:lang w:val="en-US"/>
              </w:rPr>
            </w:rPrChange>
          </w:rPr>
          <w:t xml:space="preserve"> </w:t>
        </w:r>
      </w:ins>
      <w:ins w:id="3790" w:author="Plankton" w:date="2019-06-12T15:53:00Z">
        <w:r>
          <w:rPr>
            <w:rFonts w:ascii="Times New Roman" w:hAnsi="Times New Roman"/>
            <w:sz w:val="24"/>
            <w:szCs w:val="24"/>
            <w:lang w:val="en-US"/>
          </w:rPr>
          <w:t>al</w:t>
        </w:r>
      </w:ins>
      <w:ins w:id="3791" w:author="Plankton" w:date="2019-06-12T15:53:00Z">
        <w:r>
          <w:rPr>
            <w:rFonts w:ascii="Times New Roman" w:hAnsi="Times New Roman"/>
            <w:sz w:val="24"/>
            <w:szCs w:val="24"/>
            <w:lang w:val="ru-RU"/>
            <w:rPrChange w:id="3792" w:author="Plankton" w:date="2019-06-12T15:53:00Z">
              <w:rPr>
                <w:rFonts w:ascii="Times New Roman" w:hAnsi="Times New Roman"/>
                <w:sz w:val="24"/>
                <w:szCs w:val="24"/>
                <w:lang w:val="en-US"/>
              </w:rPr>
            </w:rPrChange>
          </w:rPr>
          <w:t xml:space="preserve">., 2009; </w:t>
        </w:r>
      </w:ins>
      <w:ins w:id="3793" w:author="Plankton" w:date="2019-06-12T15:53:00Z">
        <w:r>
          <w:rPr>
            <w:rFonts w:ascii="Times New Roman" w:hAnsi="Times New Roman"/>
            <w:sz w:val="24"/>
            <w:szCs w:val="24"/>
            <w:lang w:val="en-US"/>
          </w:rPr>
          <w:t>Martynova</w:t>
        </w:r>
      </w:ins>
      <w:ins w:id="3794" w:author="Plankton" w:date="2019-06-12T15:53:00Z">
        <w:r>
          <w:rPr>
            <w:rFonts w:ascii="Times New Roman" w:hAnsi="Times New Roman"/>
            <w:sz w:val="24"/>
            <w:szCs w:val="24"/>
            <w:lang w:val="ru-RU"/>
            <w:rPrChange w:id="3795" w:author="Plankton" w:date="2019-06-12T15:53:00Z">
              <w:rPr>
                <w:rFonts w:ascii="Times New Roman" w:hAnsi="Times New Roman"/>
                <w:sz w:val="24"/>
                <w:szCs w:val="24"/>
                <w:lang w:val="en-US"/>
              </w:rPr>
            </w:rPrChange>
          </w:rPr>
          <w:t xml:space="preserve"> </w:t>
        </w:r>
      </w:ins>
      <w:ins w:id="3796" w:author="Plankton" w:date="2019-06-12T15:53:00Z">
        <w:r>
          <w:rPr>
            <w:rFonts w:ascii="Times New Roman" w:hAnsi="Times New Roman"/>
            <w:sz w:val="24"/>
            <w:szCs w:val="24"/>
            <w:lang w:val="en-US"/>
          </w:rPr>
          <w:t>et</w:t>
        </w:r>
      </w:ins>
      <w:ins w:id="3797" w:author="Plankton" w:date="2019-06-12T15:53:00Z">
        <w:r>
          <w:rPr>
            <w:rFonts w:ascii="Times New Roman" w:hAnsi="Times New Roman"/>
            <w:sz w:val="24"/>
            <w:szCs w:val="24"/>
            <w:lang w:val="ru-RU"/>
            <w:rPrChange w:id="3798" w:author="Plankton" w:date="2019-06-12T15:53:00Z">
              <w:rPr>
                <w:rFonts w:ascii="Times New Roman" w:hAnsi="Times New Roman"/>
                <w:sz w:val="24"/>
                <w:szCs w:val="24"/>
                <w:lang w:val="en-US"/>
              </w:rPr>
            </w:rPrChange>
          </w:rPr>
          <w:t xml:space="preserve"> </w:t>
        </w:r>
      </w:ins>
      <w:ins w:id="3799" w:author="Plankton" w:date="2019-06-12T15:53:00Z">
        <w:r>
          <w:rPr>
            <w:rFonts w:ascii="Times New Roman" w:hAnsi="Times New Roman"/>
            <w:sz w:val="24"/>
            <w:szCs w:val="24"/>
            <w:lang w:val="en-US"/>
          </w:rPr>
          <w:t>al</w:t>
        </w:r>
      </w:ins>
      <w:ins w:id="3800" w:author="Plankton" w:date="2019-06-12T15:53:00Z">
        <w:r>
          <w:rPr>
            <w:rFonts w:ascii="Times New Roman" w:hAnsi="Times New Roman"/>
            <w:sz w:val="24"/>
            <w:szCs w:val="24"/>
            <w:lang w:val="ru-RU"/>
            <w:rPrChange w:id="3801" w:author="Plankton" w:date="2019-06-12T15:53:00Z">
              <w:rPr>
                <w:rFonts w:ascii="Times New Roman" w:hAnsi="Times New Roman"/>
                <w:sz w:val="24"/>
                <w:szCs w:val="24"/>
                <w:lang w:val="en-US"/>
              </w:rPr>
            </w:rPrChange>
          </w:rPr>
          <w:t>., 2011)</w:t>
        </w:r>
      </w:ins>
      <w:ins w:id="3802" w:author="Plankton" w:date="2019-06-12T15:53:00Z">
        <w:r>
          <w:rPr>
            <w:rFonts w:ascii="Times New Roman" w:hAnsi="Times New Roman"/>
            <w:sz w:val="24"/>
            <w:szCs w:val="24"/>
          </w:rPr>
          <w:t xml:space="preserve">. </w:t>
        </w:r>
      </w:ins>
    </w:p>
    <w:p>
      <w:pPr>
        <w:spacing w:line="360" w:lineRule="auto"/>
        <w:ind w:firstLine="709"/>
        <w:jc w:val="both"/>
        <w:rPr>
          <w:ins w:id="3803" w:author="Plankton" w:date="2019-06-01T12:09:00Z"/>
          <w:rFonts w:ascii="Times New Roman" w:hAnsi="Times New Roman"/>
          <w:sz w:val="24"/>
          <w:szCs w:val="24"/>
        </w:rPr>
      </w:pPr>
      <w:ins w:id="3804" w:author="Plankton" w:date="2019-06-12T15:53:00Z">
        <w:r>
          <w:rPr>
            <w:rFonts w:ascii="Times New Roman" w:hAnsi="Times New Roman"/>
            <w:sz w:val="24"/>
            <w:szCs w:val="24"/>
          </w:rPr>
          <w:t xml:space="preserve">Таким образом, </w:t>
        </w:r>
      </w:ins>
      <w:ins w:id="3805" w:author="Plankton" w:date="2019-06-12T15:54:00Z">
        <w:r>
          <w:rPr>
            <w:rFonts w:ascii="Times New Roman" w:hAnsi="Times New Roman"/>
            <w:sz w:val="24"/>
            <w:szCs w:val="24"/>
          </w:rPr>
          <w:t>межгодовые колебания сроков фенологических событий бореальных и эврибионтных видов в значите</w:t>
        </w:r>
      </w:ins>
      <w:ins w:id="3806" w:author="Plankton" w:date="2019-06-12T15:55:00Z">
        <w:r>
          <w:rPr>
            <w:rFonts w:ascii="Times New Roman" w:hAnsi="Times New Roman"/>
            <w:sz w:val="24"/>
            <w:szCs w:val="24"/>
          </w:rPr>
          <w:t>л</w:t>
        </w:r>
      </w:ins>
      <w:ins w:id="3807" w:author="Plankton" w:date="2019-06-12T15:54:00Z">
        <w:r>
          <w:rPr>
            <w:rFonts w:ascii="Times New Roman" w:hAnsi="Times New Roman"/>
            <w:sz w:val="24"/>
            <w:szCs w:val="24"/>
          </w:rPr>
          <w:t xml:space="preserve">ьной степени </w:t>
        </w:r>
      </w:ins>
      <w:ins w:id="3808" w:author="Plankton" w:date="2019-06-12T15:55:00Z">
        <w:r>
          <w:rPr>
            <w:rFonts w:ascii="Times New Roman" w:hAnsi="Times New Roman"/>
            <w:sz w:val="24"/>
            <w:szCs w:val="24"/>
          </w:rPr>
          <w:t>определяются межвидовыми взаимодействиями.</w:t>
        </w:r>
      </w:ins>
      <w:ins w:id="3809" w:author="Plankton" w:date="2019-06-12T15:57:00Z">
        <w:r>
          <w:rPr>
            <w:rFonts w:ascii="Times New Roman" w:hAnsi="Times New Roman"/>
            <w:sz w:val="24"/>
            <w:szCs w:val="24"/>
          </w:rPr>
          <w:t xml:space="preserve"> </w:t>
        </w:r>
      </w:ins>
      <w:ins w:id="3810" w:author="Plankton" w:date="2019-06-12T15:58:00Z">
        <w:r>
          <w:rPr>
            <w:rFonts w:ascii="Times New Roman" w:hAnsi="Times New Roman"/>
            <w:sz w:val="24"/>
            <w:szCs w:val="24"/>
          </w:rPr>
          <w:t>Однако климатические изменения также играют определенную роль</w:t>
        </w:r>
      </w:ins>
      <w:ins w:id="3811" w:author="Plankton" w:date="2019-06-12T15:59:00Z">
        <w:r>
          <w:rPr>
            <w:rFonts w:ascii="Times New Roman" w:hAnsi="Times New Roman"/>
            <w:sz w:val="24"/>
            <w:szCs w:val="24"/>
          </w:rPr>
          <w:t>.</w:t>
        </w:r>
      </w:ins>
      <w:ins w:id="3812" w:author="Plankton" w:date="2019-06-12T15:58:00Z">
        <w:r>
          <w:rPr>
            <w:rFonts w:ascii="Times New Roman" w:hAnsi="Times New Roman"/>
            <w:sz w:val="24"/>
            <w:szCs w:val="24"/>
          </w:rPr>
          <w:t xml:space="preserve"> </w:t>
        </w:r>
      </w:ins>
      <w:ins w:id="3813" w:author="Plankton" w:date="2019-06-12T15:59:00Z">
        <w:r>
          <w:rPr>
            <w:rFonts w:ascii="Times New Roman" w:hAnsi="Times New Roman"/>
            <w:sz w:val="24"/>
            <w:szCs w:val="24"/>
          </w:rPr>
          <w:t>Так, с</w:t>
        </w:r>
      </w:ins>
      <w:ins w:id="3814" w:author="Plankton" w:date="2019-06-12T15:57:00Z">
        <w:r>
          <w:rPr>
            <w:rFonts w:ascii="Times New Roman" w:hAnsi="Times New Roman"/>
            <w:sz w:val="24"/>
            <w:szCs w:val="24"/>
          </w:rPr>
          <w:t xml:space="preserve">роки схода льда могут влиять на </w:t>
        </w:r>
      </w:ins>
      <w:ins w:id="3815" w:author="Plankton" w:date="2019-06-12T15:59:00Z">
        <w:r>
          <w:rPr>
            <w:rFonts w:ascii="Times New Roman" w:hAnsi="Times New Roman"/>
            <w:sz w:val="24"/>
            <w:szCs w:val="24"/>
          </w:rPr>
          <w:t>сроки событий в сезонных циклах эврибионтов</w:t>
        </w:r>
      </w:ins>
      <w:ins w:id="3816" w:author="Plankton" w:date="2019-06-12T16:01:00Z">
        <w:r>
          <w:rPr>
            <w:rFonts w:ascii="Times New Roman" w:hAnsi="Times New Roman"/>
            <w:sz w:val="24"/>
            <w:szCs w:val="24"/>
          </w:rPr>
          <w:t xml:space="preserve">, несмотря на то, что </w:t>
        </w:r>
      </w:ins>
      <w:ins w:id="3817" w:author="Plankton" w:date="2019-06-12T16:03:00Z">
        <w:r>
          <w:rPr>
            <w:rFonts w:ascii="Times New Roman" w:hAnsi="Times New Roman"/>
            <w:sz w:val="24"/>
            <w:szCs w:val="24"/>
          </w:rPr>
          <w:t>они практически не влияют на сроки весеннего потепления</w:t>
        </w:r>
      </w:ins>
      <w:ins w:id="3818" w:author="Plankton" w:date="2019-06-12T15:59:00Z">
        <w:r>
          <w:rPr>
            <w:rFonts w:ascii="Times New Roman" w:hAnsi="Times New Roman"/>
            <w:sz w:val="24"/>
            <w:szCs w:val="24"/>
          </w:rPr>
          <w:t>.</w:t>
        </w:r>
      </w:ins>
    </w:p>
    <w:p>
      <w:pPr>
        <w:spacing w:line="360" w:lineRule="auto"/>
        <w:ind w:firstLine="709"/>
        <w:jc w:val="both"/>
        <w:rPr>
          <w:ins w:id="3819" w:author="Plankton" w:date="2019-06-01T12:04:00Z"/>
          <w:rFonts w:ascii="Times New Roman" w:hAnsi="Times New Roman"/>
          <w:sz w:val="24"/>
          <w:szCs w:val="24"/>
        </w:rPr>
      </w:pPr>
    </w:p>
    <w:p>
      <w:pPr>
        <w:spacing w:line="360" w:lineRule="auto"/>
        <w:jc w:val="both"/>
        <w:rPr>
          <w:ins w:id="3821" w:author="Plankton" w:date="2019-05-29T12:40:00Z"/>
          <w:rFonts w:ascii="Times New Roman" w:hAnsi="Times New Roman"/>
          <w:sz w:val="24"/>
          <w:szCs w:val="24"/>
          <w:lang w:val="ru-RU"/>
          <w:rPrChange w:id="3822" w:author="Plankton" w:date="2019-06-03T09:22:00Z">
            <w:rPr>
              <w:ins w:id="3823" w:author="Plankton" w:date="2019-05-29T12:40:00Z"/>
              <w:rFonts w:ascii="Times New Roman" w:hAnsi="Times New Roman"/>
              <w:sz w:val="24"/>
              <w:szCs w:val="24"/>
              <w:lang w:val="en-US"/>
            </w:rPr>
          </w:rPrChange>
        </w:rPr>
        <w:pPrChange w:id="3820" w:author="Plankton" w:date="2019-06-01T12:04:00Z">
          <w:pPr>
            <w:spacing w:line="480" w:lineRule="auto"/>
            <w:jc w:val="both"/>
          </w:pPr>
        </w:pPrChange>
      </w:pPr>
      <w:ins w:id="3824" w:author="Plankton" w:date="2019-05-29T12:40:00Z">
        <w:r>
          <w:rPr>
            <w:rFonts w:ascii="Times New Roman" w:hAnsi="Times New Roman"/>
            <w:sz w:val="24"/>
            <w:szCs w:val="24"/>
            <w:lang w:val="en-US"/>
          </w:rPr>
          <w:t>III</w:t>
        </w:r>
      </w:ins>
      <w:ins w:id="3825" w:author="Plankton" w:date="2019-05-29T12:40:00Z">
        <w:r>
          <w:rPr>
            <w:rFonts w:ascii="Times New Roman" w:hAnsi="Times New Roman"/>
            <w:sz w:val="24"/>
            <w:szCs w:val="24"/>
          </w:rPr>
          <w:t xml:space="preserve">. Последствия фенологических сдвигов. </w:t>
        </w:r>
      </w:ins>
      <w:ins w:id="3826" w:author="Plankton" w:date="2019-05-29T12:40:00Z">
        <w:r>
          <w:rPr>
            <w:rFonts w:ascii="Times New Roman" w:hAnsi="Times New Roman"/>
            <w:sz w:val="24"/>
            <w:szCs w:val="24"/>
            <w:lang w:val="en-US"/>
          </w:rPr>
          <w:t>Trophic</w:t>
        </w:r>
      </w:ins>
      <w:ins w:id="3827" w:author="Plankton" w:date="2019-05-29T12:40:00Z">
        <w:r>
          <w:rPr>
            <w:rFonts w:ascii="Times New Roman" w:hAnsi="Times New Roman"/>
            <w:sz w:val="24"/>
            <w:szCs w:val="24"/>
          </w:rPr>
          <w:t xml:space="preserve"> </w:t>
        </w:r>
      </w:ins>
      <w:ins w:id="3828" w:author="Plankton" w:date="2019-05-29T12:40:00Z">
        <w:r>
          <w:rPr>
            <w:rFonts w:ascii="Times New Roman" w:hAnsi="Times New Roman"/>
            <w:sz w:val="24"/>
            <w:szCs w:val="24"/>
            <w:lang w:val="en-US"/>
          </w:rPr>
          <w:t>mismatch</w:t>
        </w:r>
      </w:ins>
      <w:ins w:id="3829" w:author="Plankton" w:date="2019-06-03T10:07:00Z">
        <w:r>
          <w:rPr>
            <w:rFonts w:ascii="Times New Roman" w:hAnsi="Times New Roman"/>
            <w:sz w:val="24"/>
            <w:szCs w:val="24"/>
          </w:rPr>
          <w:t xml:space="preserve"> – потенциально отрицательное влияние на обилие</w:t>
        </w:r>
      </w:ins>
      <w:ins w:id="3830" w:author="Plankton" w:date="2019-05-29T12:40:00Z">
        <w:r>
          <w:rPr>
            <w:rFonts w:ascii="Times New Roman" w:hAnsi="Times New Roman"/>
            <w:sz w:val="24"/>
            <w:szCs w:val="24"/>
          </w:rPr>
          <w:t xml:space="preserve">. Межвидовые взаимодействия (перекрывание ниш – </w:t>
        </w:r>
      </w:ins>
      <w:ins w:id="3831" w:author="Plankton" w:date="2019-05-29T12:40:00Z">
        <w:r>
          <w:rPr>
            <w:rFonts w:ascii="Times New Roman" w:hAnsi="Times New Roman"/>
            <w:sz w:val="24"/>
            <w:szCs w:val="24"/>
            <w:lang w:val="en-US"/>
          </w:rPr>
          <w:t>Oithona</w:t>
        </w:r>
      </w:ins>
      <w:ins w:id="3832" w:author="Plankton" w:date="2019-05-29T12:40:00Z">
        <w:r>
          <w:rPr>
            <w:rFonts w:ascii="Times New Roman" w:hAnsi="Times New Roman"/>
            <w:sz w:val="24"/>
            <w:szCs w:val="24"/>
          </w:rPr>
          <w:t>-</w:t>
        </w:r>
      </w:ins>
      <w:ins w:id="3833" w:author="Plankton" w:date="2019-05-29T12:40:00Z">
        <w:r>
          <w:rPr>
            <w:rFonts w:ascii="Times New Roman" w:hAnsi="Times New Roman"/>
            <w:sz w:val="24"/>
            <w:szCs w:val="24"/>
            <w:lang w:val="en-US"/>
          </w:rPr>
          <w:t>Microsetella</w:t>
        </w:r>
      </w:ins>
      <w:ins w:id="3834" w:author="Plankton" w:date="2019-05-29T12:40:00Z">
        <w:r>
          <w:rPr>
            <w:rFonts w:ascii="Times New Roman" w:hAnsi="Times New Roman"/>
            <w:sz w:val="24"/>
            <w:szCs w:val="24"/>
          </w:rPr>
          <w:t>, кратко). Как животные справляются с "Trophic mismatch"? Устойчивость (resilience) отдельных видов и сообществ в целом. Сохранение синхронизации всей экосистемы</w:t>
        </w:r>
      </w:ins>
      <w:ins w:id="3835" w:author="Plankton" w:date="2019-06-13T09:42:00Z">
        <w:r>
          <w:rPr>
            <w:rFonts w:ascii="Times New Roman" w:hAnsi="Times New Roman"/>
            <w:sz w:val="24"/>
            <w:szCs w:val="24"/>
          </w:rPr>
          <w:t xml:space="preserve"> за счет смещения на всех трофических уровнях</w:t>
        </w:r>
      </w:ins>
      <w:ins w:id="3836" w:author="Plankton" w:date="2019-05-29T12:40:00Z">
        <w:r>
          <w:rPr>
            <w:rFonts w:ascii="Times New Roman" w:hAnsi="Times New Roman"/>
            <w:sz w:val="24"/>
            <w:szCs w:val="24"/>
          </w:rPr>
          <w:t xml:space="preserve">? </w:t>
        </w:r>
      </w:ins>
      <w:ins w:id="3837" w:author="Plankton" w:date="2019-06-03T10:29:00Z">
        <w:r>
          <w:rPr>
            <w:rFonts w:ascii="Times New Roman" w:hAnsi="Times New Roman"/>
            <w:sz w:val="24"/>
            <w:szCs w:val="24"/>
          </w:rPr>
          <w:t xml:space="preserve">Способность многих животных переключаться на другие </w:t>
        </w:r>
      </w:ins>
      <w:ins w:id="3838" w:author="Plankton" w:date="2019-06-03T10:30:00Z">
        <w:r>
          <w:rPr>
            <w:rFonts w:ascii="Times New Roman" w:hAnsi="Times New Roman"/>
            <w:sz w:val="24"/>
            <w:szCs w:val="24"/>
          </w:rPr>
          <w:t>пищевые объекты</w:t>
        </w:r>
      </w:ins>
      <w:ins w:id="3839" w:author="Plankton" w:date="2019-06-03T10:31:00Z">
        <w:r>
          <w:rPr>
            <w:rFonts w:ascii="Times New Roman" w:hAnsi="Times New Roman"/>
            <w:sz w:val="24"/>
            <w:szCs w:val="24"/>
          </w:rPr>
          <w:t>, или потенциальная всеядность</w:t>
        </w:r>
      </w:ins>
      <w:ins w:id="3840" w:author="Plankton" w:date="2019-06-03T10:30:00Z">
        <w:r>
          <w:rPr>
            <w:rFonts w:ascii="Times New Roman" w:hAnsi="Times New Roman"/>
            <w:sz w:val="24"/>
            <w:szCs w:val="24"/>
          </w:rPr>
          <w:t xml:space="preserve"> (</w:t>
        </w:r>
      </w:ins>
      <w:ins w:id="3841" w:author="Plankton" w:date="2019-06-03T10:31:00Z">
        <w:r>
          <w:rPr>
            <w:rFonts w:ascii="Times New Roman" w:hAnsi="Times New Roman"/>
            <w:sz w:val="24"/>
            <w:szCs w:val="24"/>
          </w:rPr>
          <w:t>Kiørboe, 2011; Benedetti et al., 2016; Brun et al., 2017</w:t>
        </w:r>
      </w:ins>
      <w:ins w:id="3842" w:author="Plankton" w:date="2019-06-03T10:30:00Z">
        <w:r>
          <w:rPr>
            <w:rFonts w:ascii="Times New Roman" w:hAnsi="Times New Roman"/>
            <w:sz w:val="24"/>
            <w:szCs w:val="24"/>
          </w:rPr>
          <w:t>).</w:t>
        </w:r>
      </w:ins>
      <w:ins w:id="3843" w:author="Plankton" w:date="2019-05-29T12:40:00Z">
        <w:r>
          <w:rPr>
            <w:rFonts w:ascii="Times New Roman" w:hAnsi="Times New Roman"/>
            <w:sz w:val="24"/>
            <w:szCs w:val="24"/>
          </w:rPr>
          <w:t xml:space="preserve"> Последствия смещения временных ниш, их перекрытия (если есть) - тот же mismatch, только между конкурентами. Влияние</w:t>
        </w:r>
      </w:ins>
      <w:ins w:id="3844" w:author="Plankton" w:date="2019-05-29T12:40:00Z">
        <w:r>
          <w:rPr>
            <w:rFonts w:ascii="Times New Roman" w:hAnsi="Times New Roman"/>
            <w:sz w:val="24"/>
            <w:szCs w:val="24"/>
            <w:lang w:val="ru-RU"/>
            <w:rPrChange w:id="3845" w:author="Plankton" w:date="2019-06-03T09:22:00Z">
              <w:rPr>
                <w:rFonts w:ascii="Times New Roman" w:hAnsi="Times New Roman"/>
                <w:sz w:val="24"/>
                <w:szCs w:val="24"/>
                <w:lang w:val="en-US"/>
              </w:rPr>
            </w:rPrChange>
          </w:rPr>
          <w:t xml:space="preserve"> </w:t>
        </w:r>
      </w:ins>
      <w:ins w:id="3846" w:author="Plankton" w:date="2019-05-29T12:40:00Z">
        <w:r>
          <w:rPr>
            <w:rFonts w:ascii="Times New Roman" w:hAnsi="Times New Roman"/>
            <w:sz w:val="24"/>
            <w:szCs w:val="24"/>
          </w:rPr>
          <w:t>временных</w:t>
        </w:r>
      </w:ins>
      <w:ins w:id="3847" w:author="Plankton" w:date="2019-05-29T12:40:00Z">
        <w:r>
          <w:rPr>
            <w:rFonts w:ascii="Times New Roman" w:hAnsi="Times New Roman"/>
            <w:sz w:val="24"/>
            <w:szCs w:val="24"/>
            <w:lang w:val="ru-RU"/>
            <w:rPrChange w:id="3848" w:author="Plankton" w:date="2019-06-03T09:22:00Z">
              <w:rPr>
                <w:rFonts w:ascii="Times New Roman" w:hAnsi="Times New Roman"/>
                <w:sz w:val="24"/>
                <w:szCs w:val="24"/>
                <w:lang w:val="en-US"/>
              </w:rPr>
            </w:rPrChange>
          </w:rPr>
          <w:t xml:space="preserve"> </w:t>
        </w:r>
      </w:ins>
      <w:ins w:id="3849" w:author="Plankton" w:date="2019-05-29T12:40:00Z">
        <w:r>
          <w:rPr>
            <w:rFonts w:ascii="Times New Roman" w:hAnsi="Times New Roman"/>
            <w:sz w:val="24"/>
            <w:szCs w:val="24"/>
          </w:rPr>
          <w:t>сдвигов</w:t>
        </w:r>
      </w:ins>
      <w:ins w:id="3850" w:author="Plankton" w:date="2019-05-29T12:40:00Z">
        <w:r>
          <w:rPr>
            <w:rFonts w:ascii="Times New Roman" w:hAnsi="Times New Roman"/>
            <w:sz w:val="24"/>
            <w:szCs w:val="24"/>
            <w:lang w:val="ru-RU"/>
            <w:rPrChange w:id="3851" w:author="Plankton" w:date="2019-06-03T09:22:00Z">
              <w:rPr>
                <w:rFonts w:ascii="Times New Roman" w:hAnsi="Times New Roman"/>
                <w:sz w:val="24"/>
                <w:szCs w:val="24"/>
                <w:lang w:val="en-US"/>
              </w:rPr>
            </w:rPrChange>
          </w:rPr>
          <w:t xml:space="preserve"> </w:t>
        </w:r>
      </w:ins>
      <w:ins w:id="3852" w:author="Plankton" w:date="2019-05-29T12:40:00Z">
        <w:r>
          <w:rPr>
            <w:rFonts w:ascii="Times New Roman" w:hAnsi="Times New Roman"/>
            <w:sz w:val="24"/>
            <w:szCs w:val="24"/>
          </w:rPr>
          <w:t>на</w:t>
        </w:r>
      </w:ins>
      <w:ins w:id="3853" w:author="Plankton" w:date="2019-05-29T12:40:00Z">
        <w:r>
          <w:rPr>
            <w:rFonts w:ascii="Times New Roman" w:hAnsi="Times New Roman"/>
            <w:sz w:val="24"/>
            <w:szCs w:val="24"/>
            <w:lang w:val="ru-RU"/>
            <w:rPrChange w:id="3854" w:author="Plankton" w:date="2019-06-03T09:22:00Z">
              <w:rPr>
                <w:rFonts w:ascii="Times New Roman" w:hAnsi="Times New Roman"/>
                <w:sz w:val="24"/>
                <w:szCs w:val="24"/>
                <w:lang w:val="en-US"/>
              </w:rPr>
            </w:rPrChange>
          </w:rPr>
          <w:t xml:space="preserve"> </w:t>
        </w:r>
      </w:ins>
      <w:ins w:id="3855" w:author="Plankton" w:date="2019-05-29T12:40:00Z">
        <w:r>
          <w:rPr>
            <w:rFonts w:ascii="Times New Roman" w:hAnsi="Times New Roman"/>
            <w:sz w:val="24"/>
            <w:szCs w:val="24"/>
          </w:rPr>
          <w:t>показатели</w:t>
        </w:r>
      </w:ins>
      <w:ins w:id="3856" w:author="Plankton" w:date="2019-05-29T12:40:00Z">
        <w:r>
          <w:rPr>
            <w:rFonts w:ascii="Times New Roman" w:hAnsi="Times New Roman"/>
            <w:sz w:val="24"/>
            <w:szCs w:val="24"/>
            <w:lang w:val="ru-RU"/>
            <w:rPrChange w:id="3857" w:author="Plankton" w:date="2019-06-03T09:22:00Z">
              <w:rPr>
                <w:rFonts w:ascii="Times New Roman" w:hAnsi="Times New Roman"/>
                <w:sz w:val="24"/>
                <w:szCs w:val="24"/>
                <w:lang w:val="en-US"/>
              </w:rPr>
            </w:rPrChange>
          </w:rPr>
          <w:t xml:space="preserve"> </w:t>
        </w:r>
      </w:ins>
      <w:ins w:id="3858" w:author="Plankton" w:date="2019-05-29T12:40:00Z">
        <w:r>
          <w:rPr>
            <w:rFonts w:ascii="Times New Roman" w:hAnsi="Times New Roman"/>
            <w:sz w:val="24"/>
            <w:szCs w:val="24"/>
          </w:rPr>
          <w:t>обилия</w:t>
        </w:r>
      </w:ins>
      <w:ins w:id="3859" w:author="Plankton" w:date="2019-06-03T10:28:00Z">
        <w:r>
          <w:rPr>
            <w:rFonts w:ascii="Times New Roman" w:hAnsi="Times New Roman"/>
            <w:sz w:val="24"/>
            <w:szCs w:val="24"/>
            <w:lang w:val="ru-RU"/>
            <w:rPrChange w:id="3860" w:author="Plankton" w:date="2019-06-03T10:28:00Z">
              <w:rPr>
                <w:rFonts w:ascii="Times New Roman" w:hAnsi="Times New Roman"/>
                <w:sz w:val="24"/>
                <w:szCs w:val="24"/>
                <w:lang w:val="en-US"/>
              </w:rPr>
            </w:rPrChange>
          </w:rPr>
          <w:t xml:space="preserve"> </w:t>
        </w:r>
      </w:ins>
      <w:ins w:id="3861" w:author="Plankton" w:date="2019-06-03T10:28:00Z">
        <w:r>
          <w:rPr>
            <w:rFonts w:ascii="Times New Roman" w:hAnsi="Times New Roman"/>
            <w:sz w:val="24"/>
            <w:szCs w:val="24"/>
          </w:rPr>
          <w:t>(Richardson 2008, Soreide et al. 2010, Edwards and Richardson 2004)</w:t>
        </w:r>
      </w:ins>
      <w:ins w:id="3862" w:author="Plankton" w:date="2019-05-29T12:40:00Z">
        <w:r>
          <w:rPr>
            <w:rFonts w:ascii="Times New Roman" w:hAnsi="Times New Roman"/>
            <w:sz w:val="24"/>
            <w:szCs w:val="24"/>
            <w:lang w:val="ru-RU"/>
            <w:rPrChange w:id="3863" w:author="Plankton" w:date="2019-06-03T09:22:00Z">
              <w:rPr>
                <w:rFonts w:ascii="Times New Roman" w:hAnsi="Times New Roman"/>
                <w:sz w:val="24"/>
                <w:szCs w:val="24"/>
                <w:lang w:val="en-US"/>
              </w:rPr>
            </w:rPrChange>
          </w:rPr>
          <w:t>.</w:t>
        </w:r>
      </w:ins>
    </w:p>
    <w:p>
      <w:pPr>
        <w:numPr>
          <w:ilvl w:val="0"/>
          <w:numId w:val="0"/>
        </w:numPr>
        <w:spacing w:line="360" w:lineRule="auto"/>
        <w:ind w:left="720" w:firstLine="0"/>
        <w:contextualSpacing/>
        <w:jc w:val="both"/>
        <w:rPr>
          <w:ins w:id="3865" w:author="Plankton" w:date="2019-06-03T09:45:00Z"/>
          <w:rFonts w:ascii="Times New Roman" w:hAnsi="Times New Roman"/>
          <w:sz w:val="24"/>
          <w:szCs w:val="24"/>
        </w:rPr>
        <w:pPrChange w:id="3864" w:author="Plankton" w:date="2019-06-03T09:45:00Z">
          <w:pPr>
            <w:numPr>
              <w:ilvl w:val="0"/>
              <w:numId w:val="5"/>
            </w:numPr>
            <w:spacing w:line="360" w:lineRule="auto"/>
            <w:ind w:left="720" w:hanging="360"/>
            <w:contextualSpacing/>
            <w:jc w:val="both"/>
          </w:pPr>
        </w:pPrChange>
      </w:pPr>
    </w:p>
    <w:p>
      <w:pPr>
        <w:spacing w:line="360" w:lineRule="auto"/>
        <w:ind w:firstLine="709"/>
        <w:jc w:val="both"/>
        <w:rPr>
          <w:ins w:id="3867" w:author="Plankton" w:date="2019-06-03T11:41:00Z"/>
          <w:rFonts w:ascii="Times New Roman" w:hAnsi="Times New Roman"/>
          <w:sz w:val="24"/>
          <w:szCs w:val="24"/>
          <w:lang w:val="ru-RU"/>
          <w:rPrChange w:id="3868" w:author="Plankton" w:date="2019-06-03T11:42:00Z">
            <w:rPr>
              <w:ins w:id="3869" w:author="Plankton" w:date="2019-06-03T11:41:00Z"/>
              <w:rFonts w:ascii="Times New Roman" w:hAnsi="Times New Roman"/>
              <w:sz w:val="24"/>
              <w:szCs w:val="24"/>
              <w:lang w:val="en-US"/>
            </w:rPr>
          </w:rPrChange>
        </w:rPr>
        <w:pPrChange w:id="3866" w:author="Plankton" w:date="2019-06-01T12:04:00Z">
          <w:pPr>
            <w:spacing w:line="480" w:lineRule="auto"/>
            <w:ind w:firstLine="709"/>
            <w:jc w:val="both"/>
          </w:pPr>
        </w:pPrChange>
      </w:pPr>
      <w:ins w:id="3870" w:author="Plankton" w:date="2019-06-01T12:34:00Z">
        <w:r>
          <w:rPr>
            <w:rFonts w:ascii="Times New Roman" w:hAnsi="Times New Roman"/>
            <w:sz w:val="24"/>
            <w:szCs w:val="24"/>
          </w:rPr>
          <w:t xml:space="preserve">Наиболее широко обсуждаемое последствие фенологических сдвигов </w:t>
        </w:r>
      </w:ins>
      <w:ins w:id="3871" w:author="Plankton" w:date="2019-06-01T12:35:00Z">
        <w:r>
          <w:rPr>
            <w:rFonts w:ascii="Times New Roman" w:hAnsi="Times New Roman"/>
            <w:sz w:val="24"/>
            <w:szCs w:val="24"/>
          </w:rPr>
          <w:t>–</w:t>
        </w:r>
      </w:ins>
      <w:ins w:id="3872" w:author="Plankton" w:date="2019-06-01T12:34:00Z">
        <w:r>
          <w:rPr>
            <w:rFonts w:ascii="Times New Roman" w:hAnsi="Times New Roman"/>
            <w:sz w:val="24"/>
            <w:szCs w:val="24"/>
          </w:rPr>
          <w:t xml:space="preserve"> </w:t>
        </w:r>
      </w:ins>
      <w:ins w:id="3873" w:author="Plankton" w:date="2019-06-01T12:35:00Z">
        <w:r>
          <w:rPr>
            <w:rFonts w:ascii="Times New Roman" w:hAnsi="Times New Roman"/>
            <w:sz w:val="24"/>
            <w:szCs w:val="24"/>
            <w:lang w:val="en-US"/>
          </w:rPr>
          <w:t>trophic</w:t>
        </w:r>
      </w:ins>
      <w:ins w:id="3874" w:author="Plankton" w:date="2019-06-01T12:35:00Z">
        <w:r>
          <w:rPr>
            <w:rFonts w:ascii="Times New Roman" w:hAnsi="Times New Roman"/>
            <w:sz w:val="24"/>
            <w:szCs w:val="24"/>
            <w:lang w:val="ru-RU"/>
            <w:rPrChange w:id="3875" w:author="Plankton" w:date="2019-06-01T12:35:00Z">
              <w:rPr>
                <w:rFonts w:ascii="Times New Roman" w:hAnsi="Times New Roman"/>
                <w:sz w:val="24"/>
                <w:szCs w:val="24"/>
                <w:lang w:val="en-US"/>
              </w:rPr>
            </w:rPrChange>
          </w:rPr>
          <w:t xml:space="preserve"> </w:t>
        </w:r>
      </w:ins>
      <w:ins w:id="3876" w:author="Plankton" w:date="2019-06-01T12:35:00Z">
        <w:r>
          <w:rPr>
            <w:rFonts w:ascii="Times New Roman" w:hAnsi="Times New Roman"/>
            <w:sz w:val="24"/>
            <w:szCs w:val="24"/>
            <w:lang w:val="en-US"/>
          </w:rPr>
          <w:t>mismatch</w:t>
        </w:r>
      </w:ins>
      <w:ins w:id="3877" w:author="Plankton" w:date="2019-06-01T12:36:00Z">
        <w:r>
          <w:rPr>
            <w:rFonts w:ascii="Times New Roman" w:hAnsi="Times New Roman"/>
            <w:sz w:val="24"/>
            <w:szCs w:val="24"/>
          </w:rPr>
          <w:t>, который</w:t>
        </w:r>
      </w:ins>
      <w:ins w:id="3878" w:author="Plankton" w:date="2019-06-01T12:35:00Z">
        <w:r>
          <w:rPr>
            <w:rFonts w:ascii="Times New Roman" w:hAnsi="Times New Roman"/>
            <w:sz w:val="24"/>
            <w:szCs w:val="24"/>
          </w:rPr>
          <w:t xml:space="preserve"> отрицательно влияет на популяции соответствующих в</w:t>
        </w:r>
      </w:ins>
      <w:ins w:id="3879" w:author="Plankton" w:date="2019-06-01T12:36:00Z">
        <w:r>
          <w:rPr>
            <w:rFonts w:ascii="Times New Roman" w:hAnsi="Times New Roman"/>
            <w:sz w:val="24"/>
            <w:szCs w:val="24"/>
          </w:rPr>
          <w:t>ид</w:t>
        </w:r>
      </w:ins>
      <w:ins w:id="3880" w:author="Plankton" w:date="2019-06-01T12:35:00Z">
        <w:r>
          <w:rPr>
            <w:rFonts w:ascii="Times New Roman" w:hAnsi="Times New Roman"/>
            <w:sz w:val="24"/>
            <w:szCs w:val="24"/>
          </w:rPr>
          <w:t>ов</w:t>
        </w:r>
      </w:ins>
      <w:ins w:id="3881" w:author="Plankton" w:date="2019-06-01T12:36:00Z">
        <w:r>
          <w:rPr>
            <w:rFonts w:ascii="Times New Roman" w:hAnsi="Times New Roman"/>
            <w:sz w:val="24"/>
            <w:szCs w:val="24"/>
          </w:rPr>
          <w:t>.</w:t>
        </w:r>
      </w:ins>
      <w:ins w:id="3882" w:author="Plankton" w:date="2019-06-01T12:56:00Z">
        <w:r>
          <w:rPr>
            <w:rFonts w:ascii="Times New Roman" w:hAnsi="Times New Roman"/>
            <w:sz w:val="24"/>
            <w:szCs w:val="24"/>
          </w:rPr>
          <w:t xml:space="preserve"> </w:t>
        </w:r>
      </w:ins>
      <w:ins w:id="3883" w:author="Plankton" w:date="2019-06-09T13:07:00Z">
        <w:r>
          <w:rPr>
            <w:rFonts w:ascii="Times New Roman" w:hAnsi="Times New Roman"/>
            <w:sz w:val="24"/>
            <w:szCs w:val="24"/>
            <w:lang w:val="en-US"/>
          </w:rPr>
          <w:t>I</w:t>
        </w:r>
      </w:ins>
      <w:ins w:id="3884" w:author="Plankton" w:date="2019-06-03T11:31:00Z">
        <w:r>
          <w:rPr>
            <w:rFonts w:ascii="Times New Roman" w:hAnsi="Times New Roman"/>
            <w:sz w:val="24"/>
            <w:szCs w:val="24"/>
            <w:lang w:val="en-US"/>
          </w:rPr>
          <w:t>t</w:t>
        </w:r>
      </w:ins>
      <w:ins w:id="3885" w:author="Plankton" w:date="2019-06-03T11:13:00Z">
        <w:r>
          <w:rPr>
            <w:rFonts w:ascii="Times New Roman" w:hAnsi="Times New Roman"/>
            <w:sz w:val="24"/>
            <w:szCs w:val="24"/>
            <w:lang w:val="en-US"/>
            <w:rPrChange w:id="3886" w:author="Plankton" w:date="2019-06-03T11:25:00Z">
              <w:rPr>
                <w:rFonts w:ascii="Times New Roman" w:hAnsi="Times New Roman"/>
                <w:sz w:val="24"/>
                <w:szCs w:val="24"/>
              </w:rPr>
            </w:rPrChange>
          </w:rPr>
          <w:t xml:space="preserve"> </w:t>
        </w:r>
      </w:ins>
      <w:ins w:id="3887" w:author="Plankton" w:date="2019-06-03T11:13:00Z">
        <w:r>
          <w:rPr>
            <w:rFonts w:ascii="Times New Roman" w:hAnsi="Times New Roman"/>
            <w:sz w:val="24"/>
            <w:szCs w:val="24"/>
            <w:lang w:val="en-US"/>
            <w:rPrChange w:id="3888" w:author="Plankton" w:date="2019-06-03T11:13:00Z">
              <w:rPr>
                <w:rFonts w:ascii="Times New Roman" w:hAnsi="Times New Roman"/>
                <w:sz w:val="24"/>
                <w:szCs w:val="24"/>
              </w:rPr>
            </w:rPrChange>
          </w:rPr>
          <w:t>was</w:t>
        </w:r>
      </w:ins>
      <w:ins w:id="3889" w:author="Plankton" w:date="2019-06-03T11:13:00Z">
        <w:r>
          <w:rPr>
            <w:rFonts w:ascii="Times New Roman" w:hAnsi="Times New Roman"/>
            <w:sz w:val="24"/>
            <w:szCs w:val="24"/>
            <w:lang w:val="en-US"/>
            <w:rPrChange w:id="3890" w:author="Plankton" w:date="2019-06-03T11:25:00Z">
              <w:rPr>
                <w:rFonts w:ascii="Times New Roman" w:hAnsi="Times New Roman"/>
                <w:sz w:val="24"/>
                <w:szCs w:val="24"/>
              </w:rPr>
            </w:rPrChange>
          </w:rPr>
          <w:t xml:space="preserve"> </w:t>
        </w:r>
      </w:ins>
      <w:ins w:id="3891" w:author="Plankton" w:date="2019-06-03T11:13:00Z">
        <w:r>
          <w:rPr>
            <w:rFonts w:ascii="Times New Roman" w:hAnsi="Times New Roman"/>
            <w:sz w:val="24"/>
            <w:szCs w:val="24"/>
            <w:lang w:val="en-US"/>
            <w:rPrChange w:id="3892" w:author="Plankton" w:date="2019-06-03T11:13:00Z">
              <w:rPr>
                <w:rFonts w:ascii="Times New Roman" w:hAnsi="Times New Roman"/>
                <w:sz w:val="24"/>
                <w:szCs w:val="24"/>
              </w:rPr>
            </w:rPrChange>
          </w:rPr>
          <w:t>reported</w:t>
        </w:r>
      </w:ins>
      <w:ins w:id="3893" w:author="Plankton" w:date="2019-06-03T11:13:00Z">
        <w:r>
          <w:rPr>
            <w:rFonts w:ascii="Times New Roman" w:hAnsi="Times New Roman"/>
            <w:sz w:val="24"/>
            <w:szCs w:val="24"/>
            <w:lang w:val="en-US"/>
            <w:rPrChange w:id="3894" w:author="Plankton" w:date="2019-06-03T11:25:00Z">
              <w:rPr>
                <w:rFonts w:ascii="Times New Roman" w:hAnsi="Times New Roman"/>
                <w:sz w:val="24"/>
                <w:szCs w:val="24"/>
              </w:rPr>
            </w:rPrChange>
          </w:rPr>
          <w:t xml:space="preserve"> </w:t>
        </w:r>
      </w:ins>
      <w:ins w:id="3895" w:author="Plankton" w:date="2019-06-03T11:13:00Z">
        <w:r>
          <w:rPr>
            <w:rFonts w:ascii="Times New Roman" w:hAnsi="Times New Roman"/>
            <w:sz w:val="24"/>
            <w:szCs w:val="24"/>
            <w:lang w:val="en-US"/>
            <w:rPrChange w:id="3896" w:author="Plankton" w:date="2019-06-03T11:13:00Z">
              <w:rPr>
                <w:rFonts w:ascii="Times New Roman" w:hAnsi="Times New Roman"/>
                <w:sz w:val="24"/>
                <w:szCs w:val="24"/>
              </w:rPr>
            </w:rPrChange>
          </w:rPr>
          <w:t>about</w:t>
        </w:r>
      </w:ins>
      <w:ins w:id="3897" w:author="Plankton" w:date="2019-06-03T11:13:00Z">
        <w:r>
          <w:rPr>
            <w:rFonts w:ascii="Times New Roman" w:hAnsi="Times New Roman"/>
            <w:sz w:val="24"/>
            <w:szCs w:val="24"/>
            <w:lang w:val="en-US"/>
            <w:rPrChange w:id="3898" w:author="Plankton" w:date="2019-06-03T11:25:00Z">
              <w:rPr>
                <w:rFonts w:ascii="Times New Roman" w:hAnsi="Times New Roman"/>
                <w:sz w:val="24"/>
                <w:szCs w:val="24"/>
              </w:rPr>
            </w:rPrChange>
          </w:rPr>
          <w:t xml:space="preserve"> </w:t>
        </w:r>
      </w:ins>
      <w:ins w:id="3899" w:author="Plankton" w:date="2019-06-03T11:13:00Z">
        <w:r>
          <w:rPr>
            <w:rFonts w:ascii="Times New Roman" w:hAnsi="Times New Roman"/>
            <w:sz w:val="24"/>
            <w:szCs w:val="24"/>
            <w:lang w:val="en-US"/>
            <w:rPrChange w:id="3900" w:author="Plankton" w:date="2019-06-03T11:13:00Z">
              <w:rPr>
                <w:rFonts w:ascii="Times New Roman" w:hAnsi="Times New Roman"/>
                <w:sz w:val="24"/>
                <w:szCs w:val="24"/>
              </w:rPr>
            </w:rPrChange>
          </w:rPr>
          <w:t>the</w:t>
        </w:r>
      </w:ins>
      <w:ins w:id="3901" w:author="Plankton" w:date="2019-06-03T11:13:00Z">
        <w:r>
          <w:rPr>
            <w:rFonts w:ascii="Times New Roman" w:hAnsi="Times New Roman"/>
            <w:sz w:val="24"/>
            <w:szCs w:val="24"/>
            <w:lang w:val="en-US"/>
            <w:rPrChange w:id="3902" w:author="Plankton" w:date="2019-06-03T11:25:00Z">
              <w:rPr>
                <w:rFonts w:ascii="Times New Roman" w:hAnsi="Times New Roman"/>
                <w:sz w:val="24"/>
                <w:szCs w:val="24"/>
              </w:rPr>
            </w:rPrChange>
          </w:rPr>
          <w:t xml:space="preserve"> </w:t>
        </w:r>
      </w:ins>
      <w:ins w:id="3903" w:author="Plankton" w:date="2019-06-03T11:13:00Z">
        <w:r>
          <w:rPr>
            <w:rFonts w:ascii="Times New Roman" w:hAnsi="Times New Roman"/>
            <w:sz w:val="24"/>
            <w:szCs w:val="24"/>
            <w:lang w:val="en-US"/>
            <w:rPrChange w:id="3904" w:author="Plankton" w:date="2019-06-03T11:13:00Z">
              <w:rPr>
                <w:rFonts w:ascii="Times New Roman" w:hAnsi="Times New Roman"/>
                <w:sz w:val="24"/>
                <w:szCs w:val="24"/>
              </w:rPr>
            </w:rPrChange>
          </w:rPr>
          <w:t>possible</w:t>
        </w:r>
      </w:ins>
      <w:ins w:id="3905" w:author="Plankton" w:date="2019-06-03T11:13:00Z">
        <w:r>
          <w:rPr>
            <w:rFonts w:ascii="Times New Roman" w:hAnsi="Times New Roman"/>
            <w:sz w:val="24"/>
            <w:szCs w:val="24"/>
            <w:lang w:val="en-US"/>
            <w:rPrChange w:id="3906" w:author="Plankton" w:date="2019-06-03T11:25:00Z">
              <w:rPr>
                <w:rFonts w:ascii="Times New Roman" w:hAnsi="Times New Roman"/>
                <w:sz w:val="24"/>
                <w:szCs w:val="24"/>
              </w:rPr>
            </w:rPrChange>
          </w:rPr>
          <w:t xml:space="preserve"> </w:t>
        </w:r>
      </w:ins>
      <w:ins w:id="3907" w:author="Plankton" w:date="2019-06-03T11:13:00Z">
        <w:r>
          <w:rPr>
            <w:rFonts w:ascii="Times New Roman" w:hAnsi="Times New Roman"/>
            <w:sz w:val="24"/>
            <w:szCs w:val="24"/>
            <w:lang w:val="en-US"/>
            <w:rPrChange w:id="3908" w:author="Plankton" w:date="2019-06-03T11:13:00Z">
              <w:rPr>
                <w:rFonts w:ascii="Times New Roman" w:hAnsi="Times New Roman"/>
                <w:sz w:val="24"/>
                <w:szCs w:val="24"/>
              </w:rPr>
            </w:rPrChange>
          </w:rPr>
          <w:t>mismatch</w:t>
        </w:r>
      </w:ins>
      <w:ins w:id="3909" w:author="Plankton" w:date="2019-06-03T11:13:00Z">
        <w:r>
          <w:rPr>
            <w:rFonts w:ascii="Times New Roman" w:hAnsi="Times New Roman"/>
            <w:sz w:val="24"/>
            <w:szCs w:val="24"/>
            <w:lang w:val="en-US"/>
            <w:rPrChange w:id="3910" w:author="Plankton" w:date="2019-06-03T11:25:00Z">
              <w:rPr>
                <w:rFonts w:ascii="Times New Roman" w:hAnsi="Times New Roman"/>
                <w:sz w:val="24"/>
                <w:szCs w:val="24"/>
              </w:rPr>
            </w:rPrChange>
          </w:rPr>
          <w:t xml:space="preserve"> </w:t>
        </w:r>
      </w:ins>
      <w:ins w:id="3911" w:author="Plankton" w:date="2019-06-03T11:13:00Z">
        <w:r>
          <w:rPr>
            <w:rFonts w:ascii="Times New Roman" w:hAnsi="Times New Roman"/>
            <w:sz w:val="24"/>
            <w:szCs w:val="24"/>
            <w:lang w:val="en-US"/>
            <w:rPrChange w:id="3912" w:author="Plankton" w:date="2019-06-03T11:13:00Z">
              <w:rPr>
                <w:rFonts w:ascii="Times New Roman" w:hAnsi="Times New Roman"/>
                <w:sz w:val="24"/>
                <w:szCs w:val="24"/>
              </w:rPr>
            </w:rPrChange>
          </w:rPr>
          <w:t>between</w:t>
        </w:r>
      </w:ins>
      <w:ins w:id="3913" w:author="Plankton" w:date="2019-06-03T11:13:00Z">
        <w:r>
          <w:rPr>
            <w:rFonts w:ascii="Times New Roman" w:hAnsi="Times New Roman"/>
            <w:sz w:val="24"/>
            <w:szCs w:val="24"/>
            <w:lang w:val="en-US"/>
            <w:rPrChange w:id="3914" w:author="Plankton" w:date="2019-06-03T11:25:00Z">
              <w:rPr>
                <w:rFonts w:ascii="Times New Roman" w:hAnsi="Times New Roman"/>
                <w:sz w:val="24"/>
                <w:szCs w:val="24"/>
              </w:rPr>
            </w:rPrChange>
          </w:rPr>
          <w:t xml:space="preserve"> </w:t>
        </w:r>
      </w:ins>
      <w:ins w:id="3915" w:author="Plankton" w:date="2019-06-03T11:13:00Z">
        <w:r>
          <w:rPr>
            <w:rFonts w:ascii="Times New Roman" w:hAnsi="Times New Roman"/>
            <w:sz w:val="24"/>
            <w:szCs w:val="24"/>
            <w:lang w:val="en-US"/>
            <w:rPrChange w:id="3916" w:author="Plankton" w:date="2019-06-03T11:13:00Z">
              <w:rPr>
                <w:rFonts w:ascii="Times New Roman" w:hAnsi="Times New Roman"/>
                <w:sz w:val="24"/>
                <w:szCs w:val="24"/>
              </w:rPr>
            </w:rPrChange>
          </w:rPr>
          <w:t>the</w:t>
        </w:r>
      </w:ins>
      <w:ins w:id="3917" w:author="Plankton" w:date="2019-06-03T11:13:00Z">
        <w:r>
          <w:rPr>
            <w:rFonts w:ascii="Times New Roman" w:hAnsi="Times New Roman"/>
            <w:sz w:val="24"/>
            <w:szCs w:val="24"/>
            <w:lang w:val="en-US"/>
            <w:rPrChange w:id="3918" w:author="Plankton" w:date="2019-06-03T11:25:00Z">
              <w:rPr>
                <w:rFonts w:ascii="Times New Roman" w:hAnsi="Times New Roman"/>
                <w:sz w:val="24"/>
                <w:szCs w:val="24"/>
              </w:rPr>
            </w:rPrChange>
          </w:rPr>
          <w:t xml:space="preserve"> </w:t>
        </w:r>
      </w:ins>
      <w:ins w:id="3919" w:author="Plankton" w:date="2019-06-03T11:13:00Z">
        <w:r>
          <w:rPr>
            <w:rFonts w:ascii="Times New Roman" w:hAnsi="Times New Roman"/>
            <w:sz w:val="24"/>
            <w:szCs w:val="24"/>
            <w:lang w:val="en-US"/>
            <w:rPrChange w:id="3920" w:author="Plankton" w:date="2019-06-03T11:13:00Z">
              <w:rPr>
                <w:rFonts w:ascii="Times New Roman" w:hAnsi="Times New Roman"/>
                <w:sz w:val="24"/>
                <w:szCs w:val="24"/>
              </w:rPr>
            </w:rPrChange>
          </w:rPr>
          <w:t>ice</w:t>
        </w:r>
      </w:ins>
      <w:ins w:id="3921" w:author="Plankton" w:date="2019-06-03T11:13:00Z">
        <w:r>
          <w:rPr>
            <w:rFonts w:ascii="Times New Roman" w:hAnsi="Times New Roman"/>
            <w:sz w:val="24"/>
            <w:szCs w:val="24"/>
            <w:lang w:val="en-US"/>
            <w:rPrChange w:id="3922" w:author="Plankton" w:date="2019-06-03T11:25:00Z">
              <w:rPr>
                <w:rFonts w:ascii="Times New Roman" w:hAnsi="Times New Roman"/>
                <w:sz w:val="24"/>
                <w:szCs w:val="24"/>
              </w:rPr>
            </w:rPrChange>
          </w:rPr>
          <w:t xml:space="preserve"> </w:t>
        </w:r>
      </w:ins>
      <w:ins w:id="3923" w:author="Plankton" w:date="2019-06-03T11:13:00Z">
        <w:r>
          <w:rPr>
            <w:rFonts w:ascii="Times New Roman" w:hAnsi="Times New Roman"/>
            <w:sz w:val="24"/>
            <w:szCs w:val="24"/>
            <w:lang w:val="en-US"/>
            <w:rPrChange w:id="3924" w:author="Plankton" w:date="2019-06-03T11:13:00Z">
              <w:rPr>
                <w:rFonts w:ascii="Times New Roman" w:hAnsi="Times New Roman"/>
                <w:sz w:val="24"/>
                <w:szCs w:val="24"/>
              </w:rPr>
            </w:rPrChange>
          </w:rPr>
          <w:t>melt</w:t>
        </w:r>
      </w:ins>
      <w:ins w:id="3925" w:author="Plankton" w:date="2019-06-03T11:13:00Z">
        <w:r>
          <w:rPr>
            <w:rFonts w:ascii="Times New Roman" w:hAnsi="Times New Roman"/>
            <w:sz w:val="24"/>
            <w:szCs w:val="24"/>
            <w:lang w:val="en-US"/>
            <w:rPrChange w:id="3926" w:author="Plankton" w:date="2019-06-03T11:25:00Z">
              <w:rPr>
                <w:rFonts w:ascii="Times New Roman" w:hAnsi="Times New Roman"/>
                <w:sz w:val="24"/>
                <w:szCs w:val="24"/>
              </w:rPr>
            </w:rPrChange>
          </w:rPr>
          <w:t xml:space="preserve"> </w:t>
        </w:r>
      </w:ins>
      <w:ins w:id="3927" w:author="Plankton" w:date="2019-06-03T11:13:00Z">
        <w:r>
          <w:rPr>
            <w:rFonts w:ascii="Times New Roman" w:hAnsi="Times New Roman"/>
            <w:sz w:val="24"/>
            <w:szCs w:val="24"/>
            <w:lang w:val="en-US"/>
            <w:rPrChange w:id="3928" w:author="Plankton" w:date="2019-06-03T11:13:00Z">
              <w:rPr>
                <w:rFonts w:ascii="Times New Roman" w:hAnsi="Times New Roman"/>
                <w:sz w:val="24"/>
                <w:szCs w:val="24"/>
              </w:rPr>
            </w:rPrChange>
          </w:rPr>
          <w:t>and</w:t>
        </w:r>
      </w:ins>
      <w:ins w:id="3929" w:author="Plankton" w:date="2019-06-03T11:13:00Z">
        <w:r>
          <w:rPr>
            <w:rFonts w:ascii="Times New Roman" w:hAnsi="Times New Roman"/>
            <w:sz w:val="24"/>
            <w:szCs w:val="24"/>
            <w:lang w:val="en-US"/>
            <w:rPrChange w:id="3930" w:author="Plankton" w:date="2019-06-03T11:25:00Z">
              <w:rPr>
                <w:rFonts w:ascii="Times New Roman" w:hAnsi="Times New Roman"/>
                <w:sz w:val="24"/>
                <w:szCs w:val="24"/>
              </w:rPr>
            </w:rPrChange>
          </w:rPr>
          <w:t xml:space="preserve"> </w:t>
        </w:r>
      </w:ins>
      <w:ins w:id="3931" w:author="Plankton" w:date="2019-06-03T11:13:00Z">
        <w:r>
          <w:rPr>
            <w:rFonts w:ascii="Times New Roman" w:hAnsi="Times New Roman"/>
            <w:i/>
            <w:sz w:val="24"/>
            <w:szCs w:val="24"/>
            <w:lang w:val="en-US"/>
            <w:rPrChange w:id="3932" w:author="Plankton" w:date="2019-06-03T11:32:00Z">
              <w:rPr>
                <w:rFonts w:ascii="Times New Roman" w:hAnsi="Times New Roman"/>
                <w:sz w:val="24"/>
                <w:szCs w:val="24"/>
              </w:rPr>
            </w:rPrChange>
          </w:rPr>
          <w:t>Calanus glacialis</w:t>
        </w:r>
      </w:ins>
      <w:ins w:id="3933" w:author="Plankton" w:date="2019-06-03T11:13:00Z">
        <w:r>
          <w:rPr>
            <w:rFonts w:ascii="Times New Roman" w:hAnsi="Times New Roman"/>
            <w:sz w:val="24"/>
            <w:szCs w:val="24"/>
            <w:lang w:val="en-US"/>
            <w:rPrChange w:id="3934" w:author="Plankton" w:date="2019-06-03T11:25:00Z">
              <w:rPr>
                <w:rFonts w:ascii="Times New Roman" w:hAnsi="Times New Roman"/>
                <w:sz w:val="24"/>
                <w:szCs w:val="24"/>
              </w:rPr>
            </w:rPrChange>
          </w:rPr>
          <w:t xml:space="preserve"> </w:t>
        </w:r>
      </w:ins>
      <w:ins w:id="3935" w:author="Plankton" w:date="2019-06-03T11:13:00Z">
        <w:r>
          <w:rPr>
            <w:rFonts w:ascii="Times New Roman" w:hAnsi="Times New Roman"/>
            <w:sz w:val="24"/>
            <w:szCs w:val="24"/>
            <w:lang w:val="en-US"/>
            <w:rPrChange w:id="3936" w:author="Plankton" w:date="2019-06-03T11:13:00Z">
              <w:rPr>
                <w:rFonts w:ascii="Times New Roman" w:hAnsi="Times New Roman"/>
                <w:sz w:val="24"/>
                <w:szCs w:val="24"/>
              </w:rPr>
            </w:rPrChange>
          </w:rPr>
          <w:t>reproduction</w:t>
        </w:r>
      </w:ins>
      <w:ins w:id="3937" w:author="Plankton" w:date="2019-06-03T11:13:00Z">
        <w:r>
          <w:rPr>
            <w:rFonts w:ascii="Times New Roman" w:hAnsi="Times New Roman"/>
            <w:sz w:val="24"/>
            <w:szCs w:val="24"/>
            <w:lang w:val="en-US"/>
            <w:rPrChange w:id="3938" w:author="Plankton" w:date="2019-06-03T11:25:00Z">
              <w:rPr>
                <w:rFonts w:ascii="Times New Roman" w:hAnsi="Times New Roman"/>
                <w:sz w:val="24"/>
                <w:szCs w:val="24"/>
              </w:rPr>
            </w:rPrChange>
          </w:rPr>
          <w:t xml:space="preserve"> </w:t>
        </w:r>
      </w:ins>
      <w:ins w:id="3939" w:author="Plankton" w:date="2019-06-03T11:13:00Z">
        <w:r>
          <w:rPr>
            <w:rFonts w:ascii="Times New Roman" w:hAnsi="Times New Roman"/>
            <w:sz w:val="24"/>
            <w:szCs w:val="24"/>
            <w:lang w:val="en-US"/>
            <w:rPrChange w:id="3940" w:author="Plankton" w:date="2019-06-03T11:13:00Z">
              <w:rPr>
                <w:rFonts w:ascii="Times New Roman" w:hAnsi="Times New Roman"/>
                <w:sz w:val="24"/>
                <w:szCs w:val="24"/>
              </w:rPr>
            </w:rPrChange>
          </w:rPr>
          <w:t>in</w:t>
        </w:r>
      </w:ins>
      <w:ins w:id="3941" w:author="Plankton" w:date="2019-06-03T11:13:00Z">
        <w:r>
          <w:rPr>
            <w:rFonts w:ascii="Times New Roman" w:hAnsi="Times New Roman"/>
            <w:sz w:val="24"/>
            <w:szCs w:val="24"/>
            <w:lang w:val="en-US"/>
            <w:rPrChange w:id="3942" w:author="Plankton" w:date="2019-06-03T11:25:00Z">
              <w:rPr>
                <w:rFonts w:ascii="Times New Roman" w:hAnsi="Times New Roman"/>
                <w:sz w:val="24"/>
                <w:szCs w:val="24"/>
              </w:rPr>
            </w:rPrChange>
          </w:rPr>
          <w:t xml:space="preserve"> </w:t>
        </w:r>
      </w:ins>
      <w:ins w:id="3943" w:author="Plankton" w:date="2019-06-03T11:13:00Z">
        <w:r>
          <w:rPr>
            <w:rFonts w:ascii="Times New Roman" w:hAnsi="Times New Roman"/>
            <w:sz w:val="24"/>
            <w:szCs w:val="24"/>
            <w:lang w:val="en-US"/>
            <w:rPrChange w:id="3944" w:author="Plankton" w:date="2019-06-03T11:13:00Z">
              <w:rPr>
                <w:rFonts w:ascii="Times New Roman" w:hAnsi="Times New Roman"/>
                <w:sz w:val="24"/>
                <w:szCs w:val="24"/>
              </w:rPr>
            </w:rPrChange>
          </w:rPr>
          <w:t>the</w:t>
        </w:r>
      </w:ins>
      <w:ins w:id="3945" w:author="Plankton" w:date="2019-06-03T11:13:00Z">
        <w:r>
          <w:rPr>
            <w:rFonts w:ascii="Times New Roman" w:hAnsi="Times New Roman"/>
            <w:sz w:val="24"/>
            <w:szCs w:val="24"/>
            <w:lang w:val="en-US"/>
            <w:rPrChange w:id="3946" w:author="Plankton" w:date="2019-06-03T11:25:00Z">
              <w:rPr>
                <w:rFonts w:ascii="Times New Roman" w:hAnsi="Times New Roman"/>
                <w:sz w:val="24"/>
                <w:szCs w:val="24"/>
              </w:rPr>
            </w:rPrChange>
          </w:rPr>
          <w:t xml:space="preserve"> </w:t>
        </w:r>
      </w:ins>
      <w:ins w:id="3947" w:author="Plankton" w:date="2019-06-03T11:13:00Z">
        <w:r>
          <w:rPr>
            <w:rFonts w:ascii="Times New Roman" w:hAnsi="Times New Roman"/>
            <w:sz w:val="24"/>
            <w:szCs w:val="24"/>
            <w:lang w:val="en-US"/>
            <w:rPrChange w:id="3948" w:author="Plankton" w:date="2019-06-03T11:13:00Z">
              <w:rPr>
                <w:rFonts w:ascii="Times New Roman" w:hAnsi="Times New Roman"/>
                <w:sz w:val="24"/>
                <w:szCs w:val="24"/>
              </w:rPr>
            </w:rPrChange>
          </w:rPr>
          <w:t>Beaufort</w:t>
        </w:r>
      </w:ins>
      <w:ins w:id="3949" w:author="Plankton" w:date="2019-06-03T11:13:00Z">
        <w:r>
          <w:rPr>
            <w:rFonts w:ascii="Times New Roman" w:hAnsi="Times New Roman"/>
            <w:sz w:val="24"/>
            <w:szCs w:val="24"/>
            <w:lang w:val="en-US"/>
            <w:rPrChange w:id="3950" w:author="Plankton" w:date="2019-06-03T11:25:00Z">
              <w:rPr>
                <w:rFonts w:ascii="Times New Roman" w:hAnsi="Times New Roman"/>
                <w:sz w:val="24"/>
                <w:szCs w:val="24"/>
              </w:rPr>
            </w:rPrChange>
          </w:rPr>
          <w:t xml:space="preserve"> </w:t>
        </w:r>
      </w:ins>
      <w:ins w:id="3951" w:author="Plankton" w:date="2019-06-03T11:13:00Z">
        <w:r>
          <w:rPr>
            <w:rFonts w:ascii="Times New Roman" w:hAnsi="Times New Roman"/>
            <w:sz w:val="24"/>
            <w:szCs w:val="24"/>
            <w:lang w:val="en-US"/>
            <w:rPrChange w:id="3952" w:author="Plankton" w:date="2019-06-03T11:13:00Z">
              <w:rPr>
                <w:rFonts w:ascii="Times New Roman" w:hAnsi="Times New Roman"/>
                <w:sz w:val="24"/>
                <w:szCs w:val="24"/>
              </w:rPr>
            </w:rPrChange>
          </w:rPr>
          <w:t>Sea</w:t>
        </w:r>
      </w:ins>
      <w:ins w:id="3953" w:author="Plankton" w:date="2019-06-03T11:13:00Z">
        <w:r>
          <w:rPr>
            <w:rFonts w:ascii="Times New Roman" w:hAnsi="Times New Roman"/>
            <w:sz w:val="24"/>
            <w:szCs w:val="24"/>
            <w:lang w:val="en-US"/>
            <w:rPrChange w:id="3954" w:author="Plankton" w:date="2019-06-03T11:25:00Z">
              <w:rPr>
                <w:rFonts w:ascii="Times New Roman" w:hAnsi="Times New Roman"/>
                <w:sz w:val="24"/>
                <w:szCs w:val="24"/>
              </w:rPr>
            </w:rPrChange>
          </w:rPr>
          <w:t xml:space="preserve"> </w:t>
        </w:r>
      </w:ins>
      <w:ins w:id="3955" w:author="Plankton" w:date="2019-06-03T11:13:00Z">
        <w:r>
          <w:rPr>
            <w:rFonts w:ascii="Times New Roman" w:hAnsi="Times New Roman"/>
            <w:sz w:val="24"/>
            <w:szCs w:val="24"/>
            <w:lang w:val="en-US"/>
            <w:rPrChange w:id="3956" w:author="Plankton" w:date="2019-06-03T11:13:00Z">
              <w:rPr>
                <w:rFonts w:ascii="Times New Roman" w:hAnsi="Times New Roman"/>
                <w:sz w:val="24"/>
                <w:szCs w:val="24"/>
              </w:rPr>
            </w:rPrChange>
          </w:rPr>
          <w:t>and</w:t>
        </w:r>
      </w:ins>
      <w:ins w:id="3957" w:author="Plankton" w:date="2019-06-03T11:13:00Z">
        <w:r>
          <w:rPr>
            <w:rFonts w:ascii="Times New Roman" w:hAnsi="Times New Roman"/>
            <w:sz w:val="24"/>
            <w:szCs w:val="24"/>
            <w:lang w:val="en-US"/>
            <w:rPrChange w:id="3958" w:author="Plankton" w:date="2019-06-03T11:25:00Z">
              <w:rPr>
                <w:rFonts w:ascii="Times New Roman" w:hAnsi="Times New Roman"/>
                <w:sz w:val="24"/>
                <w:szCs w:val="24"/>
              </w:rPr>
            </w:rPrChange>
          </w:rPr>
          <w:t xml:space="preserve"> </w:t>
        </w:r>
      </w:ins>
      <w:ins w:id="3959" w:author="Plankton" w:date="2019-06-03T11:13:00Z">
        <w:r>
          <w:rPr>
            <w:rFonts w:ascii="Times New Roman" w:hAnsi="Times New Roman"/>
            <w:sz w:val="24"/>
            <w:szCs w:val="24"/>
            <w:lang w:val="en-US"/>
            <w:rPrChange w:id="3960" w:author="Plankton" w:date="2019-06-03T11:13:00Z">
              <w:rPr>
                <w:rFonts w:ascii="Times New Roman" w:hAnsi="Times New Roman"/>
                <w:sz w:val="24"/>
                <w:szCs w:val="24"/>
              </w:rPr>
            </w:rPrChange>
          </w:rPr>
          <w:t>Svalbard</w:t>
        </w:r>
      </w:ins>
      <w:ins w:id="3961" w:author="Plankton" w:date="2019-06-03T11:13:00Z">
        <w:r>
          <w:rPr>
            <w:rFonts w:ascii="Times New Roman" w:hAnsi="Times New Roman"/>
            <w:sz w:val="24"/>
            <w:szCs w:val="24"/>
            <w:lang w:val="en-US"/>
            <w:rPrChange w:id="3962" w:author="Plankton" w:date="2019-06-03T11:25:00Z">
              <w:rPr>
                <w:rFonts w:ascii="Times New Roman" w:hAnsi="Times New Roman"/>
                <w:sz w:val="24"/>
                <w:szCs w:val="24"/>
              </w:rPr>
            </w:rPrChange>
          </w:rPr>
          <w:t xml:space="preserve">, </w:t>
        </w:r>
      </w:ins>
      <w:ins w:id="3963" w:author="Plankton" w:date="2019-06-03T11:13:00Z">
        <w:r>
          <w:rPr>
            <w:rFonts w:ascii="Times New Roman" w:hAnsi="Times New Roman"/>
            <w:sz w:val="24"/>
            <w:szCs w:val="24"/>
            <w:lang w:val="en-US"/>
            <w:rPrChange w:id="3964" w:author="Plankton" w:date="2019-06-03T11:13:00Z">
              <w:rPr>
                <w:rFonts w:ascii="Times New Roman" w:hAnsi="Times New Roman"/>
                <w:sz w:val="24"/>
                <w:szCs w:val="24"/>
              </w:rPr>
            </w:rPrChange>
          </w:rPr>
          <w:t>which</w:t>
        </w:r>
      </w:ins>
      <w:ins w:id="3965" w:author="Plankton" w:date="2019-06-03T11:13:00Z">
        <w:r>
          <w:rPr>
            <w:rFonts w:ascii="Times New Roman" w:hAnsi="Times New Roman"/>
            <w:sz w:val="24"/>
            <w:szCs w:val="24"/>
            <w:lang w:val="en-US"/>
            <w:rPrChange w:id="3966" w:author="Plankton" w:date="2019-06-03T11:25:00Z">
              <w:rPr>
                <w:rFonts w:ascii="Times New Roman" w:hAnsi="Times New Roman"/>
                <w:sz w:val="24"/>
                <w:szCs w:val="24"/>
              </w:rPr>
            </w:rPrChange>
          </w:rPr>
          <w:t xml:space="preserve"> </w:t>
        </w:r>
      </w:ins>
      <w:ins w:id="3967" w:author="Plankton" w:date="2019-06-03T11:13:00Z">
        <w:r>
          <w:rPr>
            <w:rFonts w:ascii="Times New Roman" w:hAnsi="Times New Roman"/>
            <w:sz w:val="24"/>
            <w:szCs w:val="24"/>
            <w:lang w:val="en-US"/>
            <w:rPrChange w:id="3968" w:author="Plankton" w:date="2019-06-03T11:13:00Z">
              <w:rPr>
                <w:rFonts w:ascii="Times New Roman" w:hAnsi="Times New Roman"/>
                <w:sz w:val="24"/>
                <w:szCs w:val="24"/>
              </w:rPr>
            </w:rPrChange>
          </w:rPr>
          <w:t>may</w:t>
        </w:r>
      </w:ins>
      <w:ins w:id="3969" w:author="Plankton" w:date="2019-06-03T11:13:00Z">
        <w:r>
          <w:rPr>
            <w:rFonts w:ascii="Times New Roman" w:hAnsi="Times New Roman"/>
            <w:sz w:val="24"/>
            <w:szCs w:val="24"/>
            <w:lang w:val="en-US"/>
            <w:rPrChange w:id="3970" w:author="Plankton" w:date="2019-06-03T11:25:00Z">
              <w:rPr>
                <w:rFonts w:ascii="Times New Roman" w:hAnsi="Times New Roman"/>
                <w:sz w:val="24"/>
                <w:szCs w:val="24"/>
              </w:rPr>
            </w:rPrChange>
          </w:rPr>
          <w:t xml:space="preserve"> </w:t>
        </w:r>
      </w:ins>
      <w:ins w:id="3971" w:author="Plankton" w:date="2019-06-03T11:13:00Z">
        <w:r>
          <w:rPr>
            <w:rFonts w:ascii="Times New Roman" w:hAnsi="Times New Roman"/>
            <w:sz w:val="24"/>
            <w:szCs w:val="24"/>
            <w:lang w:val="en-US"/>
            <w:rPrChange w:id="3972" w:author="Plankton" w:date="2019-06-03T11:13:00Z">
              <w:rPr>
                <w:rFonts w:ascii="Times New Roman" w:hAnsi="Times New Roman"/>
                <w:sz w:val="24"/>
                <w:szCs w:val="24"/>
              </w:rPr>
            </w:rPrChange>
          </w:rPr>
          <w:t>have</w:t>
        </w:r>
      </w:ins>
      <w:ins w:id="3973" w:author="Plankton" w:date="2019-06-03T11:13:00Z">
        <w:r>
          <w:rPr>
            <w:rFonts w:ascii="Times New Roman" w:hAnsi="Times New Roman"/>
            <w:sz w:val="24"/>
            <w:szCs w:val="24"/>
            <w:lang w:val="en-US"/>
            <w:rPrChange w:id="3974" w:author="Plankton" w:date="2019-06-03T11:25:00Z">
              <w:rPr>
                <w:rFonts w:ascii="Times New Roman" w:hAnsi="Times New Roman"/>
                <w:sz w:val="24"/>
                <w:szCs w:val="24"/>
              </w:rPr>
            </w:rPrChange>
          </w:rPr>
          <w:t xml:space="preserve"> </w:t>
        </w:r>
      </w:ins>
      <w:ins w:id="3975" w:author="Plankton" w:date="2019-06-03T11:13:00Z">
        <w:r>
          <w:rPr>
            <w:rFonts w:ascii="Times New Roman" w:hAnsi="Times New Roman"/>
            <w:sz w:val="24"/>
            <w:szCs w:val="24"/>
            <w:lang w:val="en-US"/>
            <w:rPrChange w:id="3976" w:author="Plankton" w:date="2019-06-03T11:13:00Z">
              <w:rPr>
                <w:rFonts w:ascii="Times New Roman" w:hAnsi="Times New Roman"/>
                <w:sz w:val="24"/>
                <w:szCs w:val="24"/>
              </w:rPr>
            </w:rPrChange>
          </w:rPr>
          <w:t>a</w:t>
        </w:r>
      </w:ins>
      <w:ins w:id="3977" w:author="Plankton" w:date="2019-06-03T11:13:00Z">
        <w:r>
          <w:rPr>
            <w:rFonts w:ascii="Times New Roman" w:hAnsi="Times New Roman"/>
            <w:sz w:val="24"/>
            <w:szCs w:val="24"/>
            <w:lang w:val="en-US"/>
            <w:rPrChange w:id="3978" w:author="Plankton" w:date="2019-06-03T11:25:00Z">
              <w:rPr>
                <w:rFonts w:ascii="Times New Roman" w:hAnsi="Times New Roman"/>
                <w:sz w:val="24"/>
                <w:szCs w:val="24"/>
              </w:rPr>
            </w:rPrChange>
          </w:rPr>
          <w:t xml:space="preserve"> </w:t>
        </w:r>
      </w:ins>
      <w:ins w:id="3979" w:author="Plankton" w:date="2019-06-03T11:13:00Z">
        <w:r>
          <w:rPr>
            <w:rFonts w:ascii="Times New Roman" w:hAnsi="Times New Roman"/>
            <w:sz w:val="24"/>
            <w:szCs w:val="24"/>
            <w:lang w:val="en-US"/>
            <w:rPrChange w:id="3980" w:author="Plankton" w:date="2019-06-03T11:13:00Z">
              <w:rPr>
                <w:rFonts w:ascii="Times New Roman" w:hAnsi="Times New Roman"/>
                <w:sz w:val="24"/>
                <w:szCs w:val="24"/>
              </w:rPr>
            </w:rPrChange>
          </w:rPr>
          <w:t>negative</w:t>
        </w:r>
      </w:ins>
      <w:ins w:id="3981" w:author="Plankton" w:date="2019-06-03T11:13:00Z">
        <w:r>
          <w:rPr>
            <w:rFonts w:ascii="Times New Roman" w:hAnsi="Times New Roman"/>
            <w:sz w:val="24"/>
            <w:szCs w:val="24"/>
            <w:lang w:val="en-US"/>
            <w:rPrChange w:id="3982" w:author="Plankton" w:date="2019-06-03T11:25:00Z">
              <w:rPr>
                <w:rFonts w:ascii="Times New Roman" w:hAnsi="Times New Roman"/>
                <w:sz w:val="24"/>
                <w:szCs w:val="24"/>
              </w:rPr>
            </w:rPrChange>
          </w:rPr>
          <w:t xml:space="preserve"> </w:t>
        </w:r>
      </w:ins>
      <w:ins w:id="3983" w:author="Plankton" w:date="2019-06-03T11:13:00Z">
        <w:r>
          <w:rPr>
            <w:rFonts w:ascii="Times New Roman" w:hAnsi="Times New Roman"/>
            <w:sz w:val="24"/>
            <w:szCs w:val="24"/>
            <w:lang w:val="en-US"/>
            <w:rPrChange w:id="3984" w:author="Plankton" w:date="2019-06-03T11:13:00Z">
              <w:rPr>
                <w:rFonts w:ascii="Times New Roman" w:hAnsi="Times New Roman"/>
                <w:sz w:val="24"/>
                <w:szCs w:val="24"/>
              </w:rPr>
            </w:rPrChange>
          </w:rPr>
          <w:t>effect</w:t>
        </w:r>
      </w:ins>
      <w:ins w:id="3985" w:author="Plankton" w:date="2019-06-03T11:13:00Z">
        <w:r>
          <w:rPr>
            <w:rFonts w:ascii="Times New Roman" w:hAnsi="Times New Roman"/>
            <w:sz w:val="24"/>
            <w:szCs w:val="24"/>
            <w:lang w:val="en-US"/>
            <w:rPrChange w:id="3986" w:author="Plankton" w:date="2019-06-03T11:25:00Z">
              <w:rPr>
                <w:rFonts w:ascii="Times New Roman" w:hAnsi="Times New Roman"/>
                <w:sz w:val="24"/>
                <w:szCs w:val="24"/>
              </w:rPr>
            </w:rPrChange>
          </w:rPr>
          <w:t xml:space="preserve"> </w:t>
        </w:r>
      </w:ins>
      <w:ins w:id="3987" w:author="Plankton" w:date="2019-06-03T11:13:00Z">
        <w:r>
          <w:rPr>
            <w:rFonts w:ascii="Times New Roman" w:hAnsi="Times New Roman"/>
            <w:sz w:val="24"/>
            <w:szCs w:val="24"/>
            <w:lang w:val="en-US"/>
            <w:rPrChange w:id="3988" w:author="Plankton" w:date="2019-06-03T11:13:00Z">
              <w:rPr>
                <w:rFonts w:ascii="Times New Roman" w:hAnsi="Times New Roman"/>
                <w:sz w:val="24"/>
                <w:szCs w:val="24"/>
              </w:rPr>
            </w:rPrChange>
          </w:rPr>
          <w:t>on</w:t>
        </w:r>
      </w:ins>
      <w:ins w:id="3989" w:author="Plankton" w:date="2019-06-03T11:13:00Z">
        <w:r>
          <w:rPr>
            <w:rFonts w:ascii="Times New Roman" w:hAnsi="Times New Roman"/>
            <w:sz w:val="24"/>
            <w:szCs w:val="24"/>
            <w:lang w:val="en-US"/>
            <w:rPrChange w:id="3990" w:author="Plankton" w:date="2019-06-03T11:25:00Z">
              <w:rPr>
                <w:rFonts w:ascii="Times New Roman" w:hAnsi="Times New Roman"/>
                <w:sz w:val="24"/>
                <w:szCs w:val="24"/>
              </w:rPr>
            </w:rPrChange>
          </w:rPr>
          <w:t xml:space="preserve"> </w:t>
        </w:r>
      </w:ins>
      <w:ins w:id="3991" w:author="Plankton" w:date="2019-06-03T11:13:00Z">
        <w:r>
          <w:rPr>
            <w:rFonts w:ascii="Times New Roman" w:hAnsi="Times New Roman"/>
            <w:sz w:val="24"/>
            <w:szCs w:val="24"/>
            <w:lang w:val="en-US"/>
            <w:rPrChange w:id="3992" w:author="Plankton" w:date="2019-06-03T11:13:00Z">
              <w:rPr>
                <w:rFonts w:ascii="Times New Roman" w:hAnsi="Times New Roman"/>
                <w:sz w:val="24"/>
                <w:szCs w:val="24"/>
              </w:rPr>
            </w:rPrChange>
          </w:rPr>
          <w:t>the</w:t>
        </w:r>
      </w:ins>
      <w:ins w:id="3993" w:author="Plankton" w:date="2019-06-03T11:13:00Z">
        <w:r>
          <w:rPr>
            <w:rFonts w:ascii="Times New Roman" w:hAnsi="Times New Roman"/>
            <w:sz w:val="24"/>
            <w:szCs w:val="24"/>
            <w:lang w:val="en-US"/>
            <w:rPrChange w:id="3994" w:author="Plankton" w:date="2019-06-03T11:25:00Z">
              <w:rPr>
                <w:rFonts w:ascii="Times New Roman" w:hAnsi="Times New Roman"/>
                <w:sz w:val="24"/>
                <w:szCs w:val="24"/>
              </w:rPr>
            </w:rPrChange>
          </w:rPr>
          <w:t xml:space="preserve"> </w:t>
        </w:r>
      </w:ins>
      <w:ins w:id="3995" w:author="Plankton" w:date="2019-06-03T11:13:00Z">
        <w:r>
          <w:rPr>
            <w:rFonts w:ascii="Times New Roman" w:hAnsi="Times New Roman"/>
            <w:sz w:val="24"/>
            <w:szCs w:val="24"/>
            <w:lang w:val="en-US"/>
            <w:rPrChange w:id="3996" w:author="Plankton" w:date="2019-06-03T11:13:00Z">
              <w:rPr>
                <w:rFonts w:ascii="Times New Roman" w:hAnsi="Times New Roman"/>
                <w:sz w:val="24"/>
                <w:szCs w:val="24"/>
              </w:rPr>
            </w:rPrChange>
          </w:rPr>
          <w:t>success</w:t>
        </w:r>
      </w:ins>
      <w:ins w:id="3997" w:author="Plankton" w:date="2019-06-03T11:13:00Z">
        <w:r>
          <w:rPr>
            <w:rFonts w:ascii="Times New Roman" w:hAnsi="Times New Roman"/>
            <w:sz w:val="24"/>
            <w:szCs w:val="24"/>
            <w:lang w:val="en-US"/>
            <w:rPrChange w:id="3998" w:author="Plankton" w:date="2019-06-03T11:25:00Z">
              <w:rPr>
                <w:rFonts w:ascii="Times New Roman" w:hAnsi="Times New Roman"/>
                <w:sz w:val="24"/>
                <w:szCs w:val="24"/>
              </w:rPr>
            </w:rPrChange>
          </w:rPr>
          <w:t xml:space="preserve"> </w:t>
        </w:r>
      </w:ins>
      <w:ins w:id="3999" w:author="Plankton" w:date="2019-06-03T11:13:00Z">
        <w:r>
          <w:rPr>
            <w:rFonts w:ascii="Times New Roman" w:hAnsi="Times New Roman"/>
            <w:sz w:val="24"/>
            <w:szCs w:val="24"/>
            <w:lang w:val="en-US"/>
            <w:rPrChange w:id="4000" w:author="Plankton" w:date="2019-06-03T11:13:00Z">
              <w:rPr>
                <w:rFonts w:ascii="Times New Roman" w:hAnsi="Times New Roman"/>
                <w:sz w:val="24"/>
                <w:szCs w:val="24"/>
              </w:rPr>
            </w:rPrChange>
          </w:rPr>
          <w:t>of</w:t>
        </w:r>
      </w:ins>
      <w:ins w:id="4001" w:author="Plankton" w:date="2019-06-03T11:13:00Z">
        <w:r>
          <w:rPr>
            <w:rFonts w:ascii="Times New Roman" w:hAnsi="Times New Roman"/>
            <w:sz w:val="24"/>
            <w:szCs w:val="24"/>
            <w:lang w:val="en-US"/>
            <w:rPrChange w:id="4002" w:author="Plankton" w:date="2019-06-03T11:25:00Z">
              <w:rPr>
                <w:rFonts w:ascii="Times New Roman" w:hAnsi="Times New Roman"/>
                <w:sz w:val="24"/>
                <w:szCs w:val="24"/>
              </w:rPr>
            </w:rPrChange>
          </w:rPr>
          <w:t xml:space="preserve"> </w:t>
        </w:r>
      </w:ins>
      <w:ins w:id="4003" w:author="Plankton" w:date="2019-06-03T11:13:00Z">
        <w:r>
          <w:rPr>
            <w:rFonts w:ascii="Times New Roman" w:hAnsi="Times New Roman"/>
            <w:sz w:val="24"/>
            <w:szCs w:val="24"/>
            <w:lang w:val="en-US"/>
            <w:rPrChange w:id="4004" w:author="Plankton" w:date="2019-06-03T11:13:00Z">
              <w:rPr>
                <w:rFonts w:ascii="Times New Roman" w:hAnsi="Times New Roman"/>
                <w:sz w:val="24"/>
                <w:szCs w:val="24"/>
              </w:rPr>
            </w:rPrChange>
          </w:rPr>
          <w:t>this</w:t>
        </w:r>
      </w:ins>
      <w:ins w:id="4005" w:author="Plankton" w:date="2019-06-03T11:13:00Z">
        <w:r>
          <w:rPr>
            <w:rFonts w:ascii="Times New Roman" w:hAnsi="Times New Roman"/>
            <w:sz w:val="24"/>
            <w:szCs w:val="24"/>
            <w:lang w:val="en-US"/>
            <w:rPrChange w:id="4006" w:author="Plankton" w:date="2019-06-03T11:25:00Z">
              <w:rPr>
                <w:rFonts w:ascii="Times New Roman" w:hAnsi="Times New Roman"/>
                <w:sz w:val="24"/>
                <w:szCs w:val="24"/>
              </w:rPr>
            </w:rPrChange>
          </w:rPr>
          <w:t xml:space="preserve"> </w:t>
        </w:r>
      </w:ins>
      <w:ins w:id="4007" w:author="Plankton" w:date="2019-06-03T11:13:00Z">
        <w:r>
          <w:rPr>
            <w:rFonts w:ascii="Times New Roman" w:hAnsi="Times New Roman"/>
            <w:sz w:val="24"/>
            <w:szCs w:val="24"/>
            <w:lang w:val="en-US"/>
            <w:rPrChange w:id="4008" w:author="Plankton" w:date="2019-06-03T11:13:00Z">
              <w:rPr>
                <w:rFonts w:ascii="Times New Roman" w:hAnsi="Times New Roman"/>
                <w:sz w:val="24"/>
                <w:szCs w:val="24"/>
              </w:rPr>
            </w:rPrChange>
          </w:rPr>
          <w:t>species</w:t>
        </w:r>
      </w:ins>
      <w:ins w:id="4009" w:author="Plankton" w:date="2019-06-03T11:13:00Z">
        <w:r>
          <w:rPr>
            <w:rFonts w:ascii="Times New Roman" w:hAnsi="Times New Roman"/>
            <w:sz w:val="24"/>
            <w:szCs w:val="24"/>
            <w:lang w:val="en-US"/>
            <w:rPrChange w:id="4010" w:author="Plankton" w:date="2019-06-03T11:25:00Z">
              <w:rPr>
                <w:rFonts w:ascii="Times New Roman" w:hAnsi="Times New Roman"/>
                <w:sz w:val="24"/>
                <w:szCs w:val="24"/>
              </w:rPr>
            </w:rPrChange>
          </w:rPr>
          <w:t xml:space="preserve"> (</w:t>
        </w:r>
      </w:ins>
      <w:ins w:id="4011" w:author="Plankton" w:date="2019-06-03T11:13:00Z">
        <w:r>
          <w:rPr>
            <w:rFonts w:ascii="Times New Roman" w:hAnsi="Times New Roman"/>
            <w:sz w:val="24"/>
            <w:szCs w:val="24"/>
            <w:lang w:val="en-US"/>
            <w:rPrChange w:id="4012" w:author="Plankton" w:date="2019-06-03T11:13:00Z">
              <w:rPr>
                <w:rFonts w:ascii="Times New Roman" w:hAnsi="Times New Roman"/>
                <w:sz w:val="24"/>
                <w:szCs w:val="24"/>
              </w:rPr>
            </w:rPrChange>
          </w:rPr>
          <w:t>S</w:t>
        </w:r>
      </w:ins>
      <w:ins w:id="4013" w:author="Plankton" w:date="2019-06-03T11:13:00Z">
        <w:r>
          <w:rPr>
            <w:rFonts w:ascii="Times New Roman" w:hAnsi="Times New Roman"/>
            <w:sz w:val="24"/>
            <w:szCs w:val="24"/>
            <w:lang w:val="en-US"/>
            <w:rPrChange w:id="4014" w:author="Plankton" w:date="2019-06-03T11:25:00Z">
              <w:rPr>
                <w:rFonts w:ascii="Times New Roman" w:hAnsi="Times New Roman"/>
                <w:sz w:val="24"/>
                <w:szCs w:val="24"/>
              </w:rPr>
            </w:rPrChange>
          </w:rPr>
          <w:t>ø</w:t>
        </w:r>
      </w:ins>
      <w:ins w:id="4015" w:author="Plankton" w:date="2019-06-03T11:13:00Z">
        <w:r>
          <w:rPr>
            <w:rFonts w:ascii="Times New Roman" w:hAnsi="Times New Roman"/>
            <w:sz w:val="24"/>
            <w:szCs w:val="24"/>
            <w:lang w:val="en-US"/>
            <w:rPrChange w:id="4016" w:author="Plankton" w:date="2019-06-03T11:13:00Z">
              <w:rPr>
                <w:rFonts w:ascii="Times New Roman" w:hAnsi="Times New Roman"/>
                <w:sz w:val="24"/>
                <w:szCs w:val="24"/>
              </w:rPr>
            </w:rPrChange>
          </w:rPr>
          <w:t>reide</w:t>
        </w:r>
      </w:ins>
      <w:ins w:id="4017" w:author="Plankton" w:date="2019-06-03T11:13:00Z">
        <w:r>
          <w:rPr>
            <w:rFonts w:ascii="Times New Roman" w:hAnsi="Times New Roman"/>
            <w:sz w:val="24"/>
            <w:szCs w:val="24"/>
            <w:lang w:val="en-US"/>
            <w:rPrChange w:id="4018" w:author="Plankton" w:date="2019-06-03T11:25:00Z">
              <w:rPr>
                <w:rFonts w:ascii="Times New Roman" w:hAnsi="Times New Roman"/>
                <w:sz w:val="24"/>
                <w:szCs w:val="24"/>
              </w:rPr>
            </w:rPrChange>
          </w:rPr>
          <w:t xml:space="preserve"> </w:t>
        </w:r>
      </w:ins>
      <w:ins w:id="4019" w:author="Plankton" w:date="2019-06-03T11:13:00Z">
        <w:r>
          <w:rPr>
            <w:rFonts w:ascii="Times New Roman" w:hAnsi="Times New Roman"/>
            <w:sz w:val="24"/>
            <w:szCs w:val="24"/>
            <w:lang w:val="en-US"/>
            <w:rPrChange w:id="4020" w:author="Plankton" w:date="2019-06-03T11:13:00Z">
              <w:rPr>
                <w:rFonts w:ascii="Times New Roman" w:hAnsi="Times New Roman"/>
                <w:sz w:val="24"/>
                <w:szCs w:val="24"/>
              </w:rPr>
            </w:rPrChange>
          </w:rPr>
          <w:t>et</w:t>
        </w:r>
      </w:ins>
      <w:ins w:id="4021" w:author="Plankton" w:date="2019-06-03T11:13:00Z">
        <w:r>
          <w:rPr>
            <w:rFonts w:ascii="Times New Roman" w:hAnsi="Times New Roman"/>
            <w:sz w:val="24"/>
            <w:szCs w:val="24"/>
            <w:lang w:val="en-US"/>
            <w:rPrChange w:id="4022" w:author="Plankton" w:date="2019-06-03T11:25:00Z">
              <w:rPr>
                <w:rFonts w:ascii="Times New Roman" w:hAnsi="Times New Roman"/>
                <w:sz w:val="24"/>
                <w:szCs w:val="24"/>
              </w:rPr>
            </w:rPrChange>
          </w:rPr>
          <w:t xml:space="preserve"> </w:t>
        </w:r>
      </w:ins>
      <w:ins w:id="4023" w:author="Plankton" w:date="2019-06-03T11:13:00Z">
        <w:r>
          <w:rPr>
            <w:rFonts w:ascii="Times New Roman" w:hAnsi="Times New Roman"/>
            <w:sz w:val="24"/>
            <w:szCs w:val="24"/>
            <w:lang w:val="en-US"/>
            <w:rPrChange w:id="4024" w:author="Plankton" w:date="2019-06-03T11:13:00Z">
              <w:rPr>
                <w:rFonts w:ascii="Times New Roman" w:hAnsi="Times New Roman"/>
                <w:sz w:val="24"/>
                <w:szCs w:val="24"/>
              </w:rPr>
            </w:rPrChange>
          </w:rPr>
          <w:t>al</w:t>
        </w:r>
      </w:ins>
      <w:ins w:id="4025" w:author="Plankton" w:date="2019-06-03T11:13:00Z">
        <w:r>
          <w:rPr>
            <w:rFonts w:ascii="Times New Roman" w:hAnsi="Times New Roman"/>
            <w:sz w:val="24"/>
            <w:szCs w:val="24"/>
            <w:lang w:val="en-US"/>
            <w:rPrChange w:id="4026" w:author="Plankton" w:date="2019-06-03T11:25:00Z">
              <w:rPr>
                <w:rFonts w:ascii="Times New Roman" w:hAnsi="Times New Roman"/>
                <w:sz w:val="24"/>
                <w:szCs w:val="24"/>
              </w:rPr>
            </w:rPrChange>
          </w:rPr>
          <w:t xml:space="preserve">., 2010; </w:t>
        </w:r>
      </w:ins>
      <w:ins w:id="4027" w:author="Plankton" w:date="2019-06-03T11:13:00Z">
        <w:r>
          <w:rPr>
            <w:rFonts w:ascii="Times New Roman" w:hAnsi="Times New Roman"/>
            <w:sz w:val="24"/>
            <w:szCs w:val="24"/>
            <w:lang w:val="en-US"/>
            <w:rPrChange w:id="4028" w:author="Plankton" w:date="2019-06-03T11:13:00Z">
              <w:rPr>
                <w:rFonts w:ascii="Times New Roman" w:hAnsi="Times New Roman"/>
                <w:sz w:val="24"/>
                <w:szCs w:val="24"/>
              </w:rPr>
            </w:rPrChange>
          </w:rPr>
          <w:t>Daase</w:t>
        </w:r>
      </w:ins>
      <w:ins w:id="4029" w:author="Plankton" w:date="2019-06-03T11:13:00Z">
        <w:r>
          <w:rPr>
            <w:rFonts w:ascii="Times New Roman" w:hAnsi="Times New Roman"/>
            <w:sz w:val="24"/>
            <w:szCs w:val="24"/>
            <w:lang w:val="en-US"/>
            <w:rPrChange w:id="4030" w:author="Plankton" w:date="2019-06-03T11:25:00Z">
              <w:rPr>
                <w:rFonts w:ascii="Times New Roman" w:hAnsi="Times New Roman"/>
                <w:sz w:val="24"/>
                <w:szCs w:val="24"/>
              </w:rPr>
            </w:rPrChange>
          </w:rPr>
          <w:t xml:space="preserve"> </w:t>
        </w:r>
      </w:ins>
      <w:ins w:id="4031" w:author="Plankton" w:date="2019-06-03T11:13:00Z">
        <w:r>
          <w:rPr>
            <w:rFonts w:ascii="Times New Roman" w:hAnsi="Times New Roman"/>
            <w:sz w:val="24"/>
            <w:szCs w:val="24"/>
            <w:lang w:val="en-US"/>
            <w:rPrChange w:id="4032" w:author="Plankton" w:date="2019-06-03T11:13:00Z">
              <w:rPr>
                <w:rFonts w:ascii="Times New Roman" w:hAnsi="Times New Roman"/>
                <w:sz w:val="24"/>
                <w:szCs w:val="24"/>
              </w:rPr>
            </w:rPrChange>
          </w:rPr>
          <w:t>et</w:t>
        </w:r>
      </w:ins>
      <w:ins w:id="4033" w:author="Plankton" w:date="2019-06-03T11:13:00Z">
        <w:r>
          <w:rPr>
            <w:rFonts w:ascii="Times New Roman" w:hAnsi="Times New Roman"/>
            <w:sz w:val="24"/>
            <w:szCs w:val="24"/>
            <w:lang w:val="en-US"/>
            <w:rPrChange w:id="4034" w:author="Plankton" w:date="2019-06-03T11:25:00Z">
              <w:rPr>
                <w:rFonts w:ascii="Times New Roman" w:hAnsi="Times New Roman"/>
                <w:sz w:val="24"/>
                <w:szCs w:val="24"/>
              </w:rPr>
            </w:rPrChange>
          </w:rPr>
          <w:t xml:space="preserve"> </w:t>
        </w:r>
      </w:ins>
      <w:ins w:id="4035" w:author="Plankton" w:date="2019-06-03T11:13:00Z">
        <w:r>
          <w:rPr>
            <w:rFonts w:ascii="Times New Roman" w:hAnsi="Times New Roman"/>
            <w:sz w:val="24"/>
            <w:szCs w:val="24"/>
            <w:lang w:val="en-US"/>
            <w:rPrChange w:id="4036" w:author="Plankton" w:date="2019-06-03T11:13:00Z">
              <w:rPr>
                <w:rFonts w:ascii="Times New Roman" w:hAnsi="Times New Roman"/>
                <w:sz w:val="24"/>
                <w:szCs w:val="24"/>
              </w:rPr>
            </w:rPrChange>
          </w:rPr>
          <w:t>al</w:t>
        </w:r>
      </w:ins>
      <w:ins w:id="4037" w:author="Plankton" w:date="2019-06-03T11:13:00Z">
        <w:r>
          <w:rPr>
            <w:rFonts w:ascii="Times New Roman" w:hAnsi="Times New Roman"/>
            <w:sz w:val="24"/>
            <w:szCs w:val="24"/>
            <w:lang w:val="en-US"/>
            <w:rPrChange w:id="4038" w:author="Plankton" w:date="2019-06-03T11:25:00Z">
              <w:rPr>
                <w:rFonts w:ascii="Times New Roman" w:hAnsi="Times New Roman"/>
                <w:sz w:val="24"/>
                <w:szCs w:val="24"/>
              </w:rPr>
            </w:rPrChange>
          </w:rPr>
          <w:t xml:space="preserve">., 2013). </w:t>
        </w:r>
      </w:ins>
      <w:ins w:id="4039" w:author="Plankton" w:date="2019-06-03T11:13:00Z">
        <w:r>
          <w:rPr>
            <w:rFonts w:ascii="Times New Roman" w:hAnsi="Times New Roman"/>
            <w:sz w:val="24"/>
            <w:szCs w:val="24"/>
            <w:lang w:val="en-US"/>
            <w:rPrChange w:id="4040" w:author="Plankton" w:date="2019-06-03T11:13:00Z">
              <w:rPr>
                <w:rFonts w:ascii="Times New Roman" w:hAnsi="Times New Roman"/>
                <w:sz w:val="24"/>
                <w:szCs w:val="24"/>
              </w:rPr>
            </w:rPrChange>
          </w:rPr>
          <w:t>In high Arctic, an early ice melting and intensive warming of upper water layer may cause shortening of period between ice-algae and phytoplankton blooms (</w:t>
        </w:r>
      </w:ins>
      <w:ins w:id="4041" w:author="Plankton" w:date="2019-06-03T11:13:00Z">
        <w:r>
          <w:rPr>
            <w:rFonts w:ascii="Times New Roman" w:hAnsi="Times New Roman"/>
            <w:sz w:val="24"/>
            <w:szCs w:val="24"/>
            <w:lang w:val="en-US"/>
            <w:rPrChange w:id="4042" w:author="Plankton" w:date="2019-06-03T11:13:00Z">
              <w:rPr>
                <w:rFonts w:ascii="Times New Roman" w:hAnsi="Times New Roman"/>
                <w:sz w:val="24"/>
                <w:szCs w:val="24"/>
              </w:rPr>
            </w:rPrChange>
          </w:rPr>
          <w:t>Søreide</w:t>
        </w:r>
      </w:ins>
      <w:ins w:id="4043" w:author="Plankton" w:date="2019-06-03T11:13:00Z">
        <w:r>
          <w:rPr>
            <w:rFonts w:ascii="Times New Roman" w:hAnsi="Times New Roman"/>
            <w:sz w:val="24"/>
            <w:szCs w:val="24"/>
            <w:lang w:val="en-US"/>
            <w:rPrChange w:id="4044" w:author="Plankton" w:date="2019-06-03T11:13:00Z">
              <w:rPr>
                <w:rFonts w:ascii="Times New Roman" w:hAnsi="Times New Roman"/>
                <w:sz w:val="24"/>
                <w:szCs w:val="24"/>
              </w:rPr>
            </w:rPrChange>
          </w:rPr>
          <w:t xml:space="preserve"> et al., 2010). It may lead to discrepancy between </w:t>
        </w:r>
      </w:ins>
      <w:ins w:id="4045" w:author="Plankton" w:date="2019-06-03T11:13:00Z">
        <w:r>
          <w:rPr>
            <w:rFonts w:ascii="Times New Roman" w:hAnsi="Times New Roman"/>
            <w:i/>
            <w:sz w:val="24"/>
            <w:szCs w:val="24"/>
            <w:lang w:val="en-US"/>
            <w:rPrChange w:id="4046" w:author="Plankton" w:date="2019-06-12T16:22:00Z">
              <w:rPr>
                <w:rFonts w:ascii="Times New Roman" w:hAnsi="Times New Roman"/>
                <w:sz w:val="24"/>
                <w:szCs w:val="24"/>
              </w:rPr>
            </w:rPrChange>
          </w:rPr>
          <w:t>Calanus</w:t>
        </w:r>
      </w:ins>
      <w:ins w:id="4047" w:author="Plankton" w:date="2019-06-03T11:13:00Z">
        <w:r>
          <w:rPr>
            <w:rFonts w:ascii="Times New Roman" w:hAnsi="Times New Roman"/>
            <w:sz w:val="24"/>
            <w:szCs w:val="24"/>
            <w:lang w:val="en-US"/>
            <w:rPrChange w:id="4048" w:author="Plankton" w:date="2019-06-03T11:13:00Z">
              <w:rPr>
                <w:rFonts w:ascii="Times New Roman" w:hAnsi="Times New Roman"/>
                <w:sz w:val="24"/>
                <w:szCs w:val="24"/>
              </w:rPr>
            </w:rPrChange>
          </w:rPr>
          <w:t xml:space="preserve"> juveniles' development and the spring peak of the phytoplankton abundance, because reaching the first feeding </w:t>
        </w:r>
      </w:ins>
      <w:ins w:id="4049" w:author="Plankton" w:date="2019-06-03T11:13:00Z">
        <w:r>
          <w:rPr>
            <w:rFonts w:ascii="Times New Roman" w:hAnsi="Times New Roman"/>
            <w:sz w:val="24"/>
            <w:szCs w:val="24"/>
            <w:lang w:val="en-US"/>
            <w:rPrChange w:id="4050" w:author="Plankton" w:date="2019-06-03T11:13:00Z">
              <w:rPr>
                <w:rFonts w:ascii="Times New Roman" w:hAnsi="Times New Roman"/>
                <w:sz w:val="24"/>
                <w:szCs w:val="24"/>
              </w:rPr>
            </w:rPrChange>
          </w:rPr>
          <w:t>naupliar</w:t>
        </w:r>
      </w:ins>
      <w:ins w:id="4051" w:author="Plankton" w:date="2019-06-03T11:13:00Z">
        <w:r>
          <w:rPr>
            <w:rFonts w:ascii="Times New Roman" w:hAnsi="Times New Roman"/>
            <w:sz w:val="24"/>
            <w:szCs w:val="24"/>
            <w:lang w:val="en-US"/>
            <w:rPrChange w:id="4052" w:author="Plankton" w:date="2019-06-03T11:13:00Z">
              <w:rPr>
                <w:rFonts w:ascii="Times New Roman" w:hAnsi="Times New Roman"/>
                <w:sz w:val="24"/>
                <w:szCs w:val="24"/>
              </w:rPr>
            </w:rPrChange>
          </w:rPr>
          <w:t xml:space="preserve"> stage (NIII) requires certain time to develop, this process may take longer than the period between the two blooms (</w:t>
        </w:r>
      </w:ins>
      <w:ins w:id="4053" w:author="Plankton" w:date="2019-06-03T11:13:00Z">
        <w:r>
          <w:rPr>
            <w:rFonts w:ascii="Times New Roman" w:hAnsi="Times New Roman"/>
            <w:sz w:val="24"/>
            <w:szCs w:val="24"/>
            <w:lang w:val="en-US"/>
            <w:rPrChange w:id="4054" w:author="Plankton" w:date="2019-06-03T11:13:00Z">
              <w:rPr>
                <w:rFonts w:ascii="Times New Roman" w:hAnsi="Times New Roman"/>
                <w:sz w:val="24"/>
                <w:szCs w:val="24"/>
              </w:rPr>
            </w:rPrChange>
          </w:rPr>
          <w:t>Søreide</w:t>
        </w:r>
      </w:ins>
      <w:ins w:id="4055" w:author="Plankton" w:date="2019-06-03T11:13:00Z">
        <w:r>
          <w:rPr>
            <w:rFonts w:ascii="Times New Roman" w:hAnsi="Times New Roman"/>
            <w:sz w:val="24"/>
            <w:szCs w:val="24"/>
            <w:lang w:val="en-US"/>
            <w:rPrChange w:id="4056" w:author="Plankton" w:date="2019-06-03T11:13:00Z">
              <w:rPr>
                <w:rFonts w:ascii="Times New Roman" w:hAnsi="Times New Roman"/>
                <w:sz w:val="24"/>
                <w:szCs w:val="24"/>
              </w:rPr>
            </w:rPrChange>
          </w:rPr>
          <w:t xml:space="preserve"> et al., 2010). Unfortunately, we cannot either prove, or refute this for the White Sea population, since no long-term data on phytoplankton abundance are available by now. However, long-term positive trend of Calanus glacialis abundance points out that at least at this temporal scale there is no tendency to mismatch.</w:t>
        </w:r>
      </w:ins>
      <w:ins w:id="4057" w:author="Plankton" w:date="2019-06-03T11:13:00Z">
        <w:r>
          <w:rPr>
            <w:rFonts w:ascii="Times New Roman" w:hAnsi="Times New Roman"/>
            <w:sz w:val="24"/>
            <w:szCs w:val="24"/>
            <w:lang w:val="en-US"/>
            <w:rPrChange w:id="4058" w:author="Plankton" w:date="2019-06-03T11:14:00Z">
              <w:rPr>
                <w:rFonts w:ascii="Times New Roman" w:hAnsi="Times New Roman"/>
                <w:sz w:val="24"/>
                <w:szCs w:val="24"/>
              </w:rPr>
            </w:rPrChange>
          </w:rPr>
          <w:t xml:space="preserve"> </w:t>
        </w:r>
      </w:ins>
      <w:ins w:id="4059" w:author="Plankton" w:date="2019-06-03T11:42:00Z">
        <w:r>
          <w:rPr>
            <w:rFonts w:ascii="Times New Roman" w:hAnsi="Times New Roman"/>
            <w:sz w:val="24"/>
            <w:szCs w:val="24"/>
          </w:rPr>
          <w:t xml:space="preserve">Одной из причин такой устойчивости к изменениям фенологии может быть </w:t>
        </w:r>
      </w:ins>
      <w:ins w:id="4060" w:author="Plankton" w:date="2019-06-03T12:29:00Z">
        <w:r>
          <w:rPr>
            <w:rFonts w:ascii="Times New Roman" w:hAnsi="Times New Roman"/>
            <w:sz w:val="24"/>
            <w:szCs w:val="24"/>
          </w:rPr>
          <w:t>потенциальная эврифагия (</w:t>
        </w:r>
      </w:ins>
      <w:ins w:id="4061" w:author="Plankton" w:date="2019-06-03T12:39:00Z">
        <w:r>
          <w:rPr>
            <w:rFonts w:ascii="Times New Roman" w:hAnsi="Times New Roman"/>
            <w:sz w:val="24"/>
            <w:szCs w:val="24"/>
            <w:lang w:val="en-US"/>
          </w:rPr>
          <w:t>Levinsen</w:t>
        </w:r>
      </w:ins>
      <w:ins w:id="4062" w:author="Plankton" w:date="2019-06-03T12:39:00Z">
        <w:r>
          <w:rPr>
            <w:rFonts w:ascii="Times New Roman" w:hAnsi="Times New Roman"/>
            <w:sz w:val="24"/>
            <w:szCs w:val="24"/>
          </w:rPr>
          <w:t xml:space="preserve"> </w:t>
        </w:r>
      </w:ins>
      <w:ins w:id="4063" w:author="Plankton" w:date="2019-06-03T12:39:00Z">
        <w:r>
          <w:rPr>
            <w:rFonts w:ascii="Times New Roman" w:hAnsi="Times New Roman"/>
            <w:sz w:val="24"/>
            <w:szCs w:val="24"/>
            <w:lang w:val="en-US"/>
          </w:rPr>
          <w:t>et</w:t>
        </w:r>
      </w:ins>
      <w:ins w:id="4064" w:author="Plankton" w:date="2019-06-03T12:39:00Z">
        <w:r>
          <w:rPr>
            <w:rFonts w:ascii="Times New Roman" w:hAnsi="Times New Roman"/>
            <w:sz w:val="24"/>
            <w:szCs w:val="24"/>
          </w:rPr>
          <w:t xml:space="preserve"> </w:t>
        </w:r>
      </w:ins>
      <w:ins w:id="4065" w:author="Plankton" w:date="2019-06-03T12:39:00Z">
        <w:r>
          <w:rPr>
            <w:rFonts w:ascii="Times New Roman" w:hAnsi="Times New Roman"/>
            <w:sz w:val="24"/>
            <w:szCs w:val="24"/>
            <w:lang w:val="en-US"/>
          </w:rPr>
          <w:t>al</w:t>
        </w:r>
      </w:ins>
      <w:ins w:id="4066" w:author="Plankton" w:date="2019-06-03T12:39:00Z">
        <w:r>
          <w:rPr>
            <w:rFonts w:ascii="Times New Roman" w:hAnsi="Times New Roman"/>
            <w:sz w:val="24"/>
            <w:szCs w:val="24"/>
          </w:rPr>
          <w:t xml:space="preserve">., 2000; </w:t>
        </w:r>
      </w:ins>
      <w:ins w:id="4067" w:author="Plankton" w:date="2019-06-03T12:29:00Z">
        <w:r>
          <w:rPr>
            <w:rFonts w:ascii="Times New Roman" w:hAnsi="Times New Roman"/>
            <w:sz w:val="24"/>
            <w:szCs w:val="24"/>
            <w:lang w:val="en-US"/>
          </w:rPr>
          <w:t>Turner</w:t>
        </w:r>
      </w:ins>
      <w:ins w:id="4068" w:author="Plankton" w:date="2019-06-03T12:29:00Z">
        <w:r>
          <w:rPr>
            <w:rFonts w:ascii="Times New Roman" w:hAnsi="Times New Roman"/>
            <w:sz w:val="24"/>
            <w:szCs w:val="24"/>
            <w:lang w:val="ru-RU"/>
            <w:rPrChange w:id="4069" w:author="Plankton" w:date="2019-06-03T12:29:00Z">
              <w:rPr>
                <w:rFonts w:ascii="Times New Roman" w:hAnsi="Times New Roman"/>
                <w:sz w:val="24"/>
                <w:szCs w:val="24"/>
                <w:lang w:val="en-US"/>
              </w:rPr>
            </w:rPrChange>
          </w:rPr>
          <w:t xml:space="preserve"> </w:t>
        </w:r>
      </w:ins>
      <w:ins w:id="4070" w:author="Plankton" w:date="2019-06-03T12:29:00Z">
        <w:r>
          <w:rPr>
            <w:rFonts w:ascii="Times New Roman" w:hAnsi="Times New Roman"/>
            <w:sz w:val="24"/>
            <w:szCs w:val="24"/>
            <w:lang w:val="en-US"/>
          </w:rPr>
          <w:t>et</w:t>
        </w:r>
      </w:ins>
      <w:ins w:id="4071" w:author="Plankton" w:date="2019-06-03T12:29:00Z">
        <w:r>
          <w:rPr>
            <w:rFonts w:ascii="Times New Roman" w:hAnsi="Times New Roman"/>
            <w:sz w:val="24"/>
            <w:szCs w:val="24"/>
            <w:lang w:val="ru-RU"/>
            <w:rPrChange w:id="4072" w:author="Plankton" w:date="2019-06-03T12:29:00Z">
              <w:rPr>
                <w:rFonts w:ascii="Times New Roman" w:hAnsi="Times New Roman"/>
                <w:sz w:val="24"/>
                <w:szCs w:val="24"/>
                <w:lang w:val="en-US"/>
              </w:rPr>
            </w:rPrChange>
          </w:rPr>
          <w:t xml:space="preserve"> </w:t>
        </w:r>
      </w:ins>
      <w:ins w:id="4073" w:author="Plankton" w:date="2019-06-03T12:29:00Z">
        <w:r>
          <w:rPr>
            <w:rFonts w:ascii="Times New Roman" w:hAnsi="Times New Roman"/>
            <w:sz w:val="24"/>
            <w:szCs w:val="24"/>
            <w:lang w:val="en-US"/>
          </w:rPr>
          <w:t>al</w:t>
        </w:r>
      </w:ins>
      <w:ins w:id="4074" w:author="Plankton" w:date="2019-06-03T12:29:00Z">
        <w:r>
          <w:rPr>
            <w:rFonts w:ascii="Times New Roman" w:hAnsi="Times New Roman"/>
            <w:sz w:val="24"/>
            <w:szCs w:val="24"/>
            <w:lang w:val="ru-RU"/>
            <w:rPrChange w:id="4075" w:author="Plankton" w:date="2019-06-03T12:29:00Z">
              <w:rPr>
                <w:rFonts w:ascii="Times New Roman" w:hAnsi="Times New Roman"/>
                <w:sz w:val="24"/>
                <w:szCs w:val="24"/>
                <w:lang w:val="en-US"/>
              </w:rPr>
            </w:rPrChange>
          </w:rPr>
          <w:t>., 2001</w:t>
        </w:r>
      </w:ins>
      <w:ins w:id="4076" w:author="Plankton" w:date="2019-06-03T12:29:00Z">
        <w:r>
          <w:rPr>
            <w:rFonts w:ascii="Times New Roman" w:hAnsi="Times New Roman"/>
            <w:sz w:val="24"/>
            <w:szCs w:val="24"/>
          </w:rPr>
          <w:t xml:space="preserve">) и </w:t>
        </w:r>
      </w:ins>
      <w:ins w:id="4077" w:author="Plankton" w:date="2019-06-03T11:42:00Z">
        <w:r>
          <w:rPr>
            <w:rFonts w:ascii="Times New Roman" w:hAnsi="Times New Roman"/>
            <w:sz w:val="24"/>
            <w:szCs w:val="24"/>
          </w:rPr>
          <w:t>способность переключаться на другие пищев</w:t>
        </w:r>
      </w:ins>
      <w:ins w:id="4078" w:author="Plankton" w:date="2019-06-03T11:43:00Z">
        <w:r>
          <w:rPr>
            <w:rFonts w:ascii="Times New Roman" w:hAnsi="Times New Roman"/>
            <w:sz w:val="24"/>
            <w:szCs w:val="24"/>
          </w:rPr>
          <w:t>ы</w:t>
        </w:r>
      </w:ins>
      <w:ins w:id="4079" w:author="Plankton" w:date="2019-06-03T11:42:00Z">
        <w:r>
          <w:rPr>
            <w:rFonts w:ascii="Times New Roman" w:hAnsi="Times New Roman"/>
            <w:sz w:val="24"/>
            <w:szCs w:val="24"/>
          </w:rPr>
          <w:t>е объекты</w:t>
        </w:r>
      </w:ins>
      <w:ins w:id="4080" w:author="Plankton" w:date="2019-06-03T12:21:00Z">
        <w:r>
          <w:rPr>
            <w:rFonts w:ascii="Times New Roman" w:hAnsi="Times New Roman"/>
            <w:sz w:val="24"/>
            <w:szCs w:val="24"/>
            <w:lang w:val="ru-RU"/>
            <w:rPrChange w:id="4081" w:author="Plankton" w:date="2019-06-03T12:21:00Z">
              <w:rPr>
                <w:rFonts w:ascii="Times New Roman" w:hAnsi="Times New Roman"/>
                <w:sz w:val="24"/>
                <w:szCs w:val="24"/>
                <w:lang w:val="en-US"/>
              </w:rPr>
            </w:rPrChange>
          </w:rPr>
          <w:t xml:space="preserve"> </w:t>
        </w:r>
      </w:ins>
      <w:ins w:id="4082" w:author="Plankton" w:date="2019-06-03T12:21:00Z">
        <w:r>
          <w:rPr>
            <w:rFonts w:ascii="Times New Roman" w:hAnsi="Times New Roman"/>
            <w:sz w:val="24"/>
            <w:szCs w:val="24"/>
          </w:rPr>
          <w:t>в услови</w:t>
        </w:r>
      </w:ins>
      <w:ins w:id="4083" w:author="Plankton" w:date="2019-06-03T12:22:00Z">
        <w:r>
          <w:rPr>
            <w:rFonts w:ascii="Times New Roman" w:hAnsi="Times New Roman"/>
            <w:sz w:val="24"/>
            <w:szCs w:val="24"/>
          </w:rPr>
          <w:t>ях недостатк</w:t>
        </w:r>
      </w:ins>
      <w:ins w:id="4084" w:author="Plankton" w:date="2019-06-03T12:28:00Z">
        <w:r>
          <w:rPr>
            <w:rFonts w:ascii="Times New Roman" w:hAnsi="Times New Roman"/>
            <w:sz w:val="24"/>
            <w:szCs w:val="24"/>
          </w:rPr>
          <w:t>а</w:t>
        </w:r>
      </w:ins>
      <w:ins w:id="4085" w:author="Plankton" w:date="2019-06-03T12:22:00Z">
        <w:r>
          <w:rPr>
            <w:rFonts w:ascii="Times New Roman" w:hAnsi="Times New Roman"/>
            <w:sz w:val="24"/>
            <w:szCs w:val="24"/>
          </w:rPr>
          <w:t xml:space="preserve"> пищи</w:t>
        </w:r>
      </w:ins>
      <w:ins w:id="4086" w:author="Plankton" w:date="2019-06-03T12:07:00Z">
        <w:r>
          <w:rPr>
            <w:rFonts w:ascii="Times New Roman" w:hAnsi="Times New Roman"/>
            <w:sz w:val="24"/>
            <w:szCs w:val="24"/>
          </w:rPr>
          <w:t xml:space="preserve"> (</w:t>
        </w:r>
      </w:ins>
      <w:ins w:id="4087" w:author="Plankton" w:date="2019-06-03T12:22:00Z">
        <w:r>
          <w:rPr>
            <w:rFonts w:ascii="Times New Roman" w:hAnsi="Times New Roman"/>
            <w:sz w:val="24"/>
            <w:szCs w:val="24"/>
            <w:lang w:val="en-US"/>
          </w:rPr>
          <w:t>Saiz</w:t>
        </w:r>
      </w:ins>
      <w:ins w:id="4088" w:author="Plankton" w:date="2019-06-03T12:22:00Z">
        <w:r>
          <w:rPr>
            <w:rFonts w:ascii="Times New Roman" w:hAnsi="Times New Roman"/>
            <w:sz w:val="24"/>
            <w:szCs w:val="24"/>
          </w:rPr>
          <w:t>,</w:t>
        </w:r>
      </w:ins>
      <w:ins w:id="4089" w:author="Plankton" w:date="2019-06-03T12:22:00Z">
        <w:r>
          <w:rPr>
            <w:rFonts w:ascii="Times New Roman" w:hAnsi="Times New Roman"/>
            <w:sz w:val="24"/>
            <w:szCs w:val="24"/>
            <w:lang w:val="ru-RU"/>
            <w:rPrChange w:id="4090" w:author="Plankton" w:date="2019-06-03T12:22:00Z">
              <w:rPr>
                <w:rFonts w:ascii="Times New Roman" w:hAnsi="Times New Roman"/>
                <w:sz w:val="24"/>
                <w:szCs w:val="24"/>
                <w:lang w:val="en-US"/>
              </w:rPr>
            </w:rPrChange>
          </w:rPr>
          <w:t xml:space="preserve"> </w:t>
        </w:r>
      </w:ins>
      <w:ins w:id="4091" w:author="Plankton" w:date="2019-06-03T12:22:00Z">
        <w:r>
          <w:rPr>
            <w:rFonts w:ascii="Times New Roman" w:hAnsi="Times New Roman"/>
            <w:sz w:val="24"/>
            <w:szCs w:val="24"/>
            <w:lang w:val="en-US"/>
          </w:rPr>
          <w:t>Calbet</w:t>
        </w:r>
      </w:ins>
      <w:ins w:id="4092" w:author="Plankton" w:date="2019-06-03T12:22:00Z">
        <w:r>
          <w:rPr>
            <w:rFonts w:ascii="Times New Roman" w:hAnsi="Times New Roman"/>
            <w:sz w:val="24"/>
            <w:szCs w:val="24"/>
            <w:lang w:val="ru-RU"/>
            <w:rPrChange w:id="4093" w:author="Plankton" w:date="2019-06-03T12:22:00Z">
              <w:rPr>
                <w:rFonts w:ascii="Times New Roman" w:hAnsi="Times New Roman"/>
                <w:sz w:val="24"/>
                <w:szCs w:val="24"/>
                <w:lang w:val="en-US"/>
              </w:rPr>
            </w:rPrChange>
          </w:rPr>
          <w:t>, 2010</w:t>
        </w:r>
      </w:ins>
      <w:ins w:id="4094" w:author="Plankton" w:date="2019-06-03T12:09:00Z">
        <w:r>
          <w:rPr>
            <w:rFonts w:ascii="Times New Roman" w:hAnsi="Times New Roman"/>
            <w:sz w:val="24"/>
            <w:szCs w:val="24"/>
            <w:lang w:val="ru-RU"/>
            <w:rPrChange w:id="4095" w:author="Plankton" w:date="2019-06-03T12:09:00Z">
              <w:rPr>
                <w:rFonts w:ascii="Times New Roman" w:hAnsi="Times New Roman"/>
                <w:sz w:val="24"/>
                <w:szCs w:val="24"/>
                <w:lang w:val="en-US"/>
              </w:rPr>
            </w:rPrChange>
          </w:rPr>
          <w:t>)</w:t>
        </w:r>
      </w:ins>
      <w:ins w:id="4096" w:author="Plankton" w:date="2019-06-03T11:43:00Z">
        <w:r>
          <w:rPr>
            <w:rFonts w:ascii="Times New Roman" w:hAnsi="Times New Roman"/>
            <w:sz w:val="24"/>
            <w:szCs w:val="24"/>
          </w:rPr>
          <w:t xml:space="preserve">, что особенно важно для видов, </w:t>
        </w:r>
      </w:ins>
      <w:ins w:id="4097" w:author="Plankton" w:date="2019-06-03T11:44:00Z">
        <w:r>
          <w:rPr>
            <w:rFonts w:ascii="Times New Roman" w:hAnsi="Times New Roman"/>
            <w:sz w:val="24"/>
            <w:szCs w:val="24"/>
          </w:rPr>
          <w:t>использующих относительно узкий весенний пик цветения</w:t>
        </w:r>
      </w:ins>
      <w:ins w:id="4098" w:author="Plankton" w:date="2019-06-03T12:39:00Z">
        <w:r>
          <w:rPr>
            <w:rFonts w:ascii="Times New Roman" w:hAnsi="Times New Roman"/>
            <w:sz w:val="24"/>
            <w:szCs w:val="24"/>
          </w:rPr>
          <w:t>.</w:t>
        </w:r>
      </w:ins>
      <w:ins w:id="4099" w:author="Plankton" w:date="2019-06-03T11:44:00Z">
        <w:r>
          <w:rPr>
            <w:rFonts w:ascii="Times New Roman" w:hAnsi="Times New Roman"/>
            <w:sz w:val="24"/>
            <w:szCs w:val="24"/>
          </w:rPr>
          <w:t xml:space="preserve"> </w:t>
        </w:r>
      </w:ins>
      <w:ins w:id="4100" w:author="Plankton" w:date="2019-06-12T16:22:00Z">
        <w:r>
          <w:rPr>
            <w:rFonts w:ascii="Times New Roman" w:hAnsi="Times New Roman"/>
            <w:sz w:val="24"/>
            <w:szCs w:val="24"/>
          </w:rPr>
          <w:t xml:space="preserve">То же самое </w:t>
        </w:r>
      </w:ins>
      <w:ins w:id="4101" w:author="Plankton" w:date="2019-06-12T16:23:00Z">
        <w:r>
          <w:rPr>
            <w:rFonts w:ascii="Times New Roman" w:hAnsi="Times New Roman"/>
            <w:sz w:val="24"/>
            <w:szCs w:val="24"/>
          </w:rPr>
          <w:t xml:space="preserve">можно сказать о </w:t>
        </w:r>
      </w:ins>
      <w:ins w:id="4102" w:author="Plankton" w:date="2019-06-12T16:23:00Z">
        <w:r>
          <w:rPr>
            <w:rFonts w:ascii="Times New Roman" w:hAnsi="Times New Roman"/>
            <w:i/>
            <w:sz w:val="24"/>
            <w:szCs w:val="24"/>
            <w:lang w:val="en-US"/>
            <w:rPrChange w:id="4103" w:author="Plankton" w:date="2019-06-12T16:26:00Z">
              <w:rPr>
                <w:rFonts w:ascii="Times New Roman" w:hAnsi="Times New Roman"/>
                <w:sz w:val="24"/>
                <w:szCs w:val="24"/>
                <w:lang w:val="en-US"/>
              </w:rPr>
            </w:rPrChange>
          </w:rPr>
          <w:t>Pseudocalanus</w:t>
        </w:r>
      </w:ins>
      <w:ins w:id="4104" w:author="Plankton" w:date="2019-06-12T16:23:00Z">
        <w:r>
          <w:rPr>
            <w:rFonts w:ascii="Times New Roman" w:hAnsi="Times New Roman"/>
            <w:sz w:val="24"/>
            <w:szCs w:val="24"/>
            <w:lang w:val="ru-RU"/>
            <w:rPrChange w:id="4105" w:author="Plankton" w:date="2019-06-12T16:23:00Z">
              <w:rPr>
                <w:rFonts w:ascii="Times New Roman" w:hAnsi="Times New Roman"/>
                <w:sz w:val="24"/>
                <w:szCs w:val="24"/>
                <w:lang w:val="en-US"/>
              </w:rPr>
            </w:rPrChange>
          </w:rPr>
          <w:t xml:space="preserve"> </w:t>
        </w:r>
      </w:ins>
      <w:ins w:id="4106" w:author="Plankton" w:date="2019-06-12T16:23:00Z">
        <w:r>
          <w:rPr>
            <w:rFonts w:ascii="Times New Roman" w:hAnsi="Times New Roman"/>
            <w:sz w:val="24"/>
            <w:szCs w:val="24"/>
            <w:lang w:val="en-US"/>
          </w:rPr>
          <w:t>spp</w:t>
        </w:r>
      </w:ins>
      <w:ins w:id="4107" w:author="Plankton" w:date="2019-06-12T16:23:00Z">
        <w:r>
          <w:rPr>
            <w:rFonts w:ascii="Times New Roman" w:hAnsi="Times New Roman"/>
            <w:sz w:val="24"/>
            <w:szCs w:val="24"/>
            <w:lang w:val="ru-RU"/>
            <w:rPrChange w:id="4108" w:author="Plankton" w:date="2019-06-12T16:23:00Z">
              <w:rPr>
                <w:rFonts w:ascii="Times New Roman" w:hAnsi="Times New Roman"/>
                <w:sz w:val="24"/>
                <w:szCs w:val="24"/>
                <w:lang w:val="en-US"/>
              </w:rPr>
            </w:rPrChange>
          </w:rPr>
          <w:t>.</w:t>
        </w:r>
      </w:ins>
      <w:ins w:id="4109" w:author="Plankton" w:date="2019-06-12T16:23:00Z">
        <w:r>
          <w:rPr>
            <w:rFonts w:ascii="Times New Roman" w:hAnsi="Times New Roman"/>
            <w:sz w:val="24"/>
            <w:szCs w:val="24"/>
          </w:rPr>
          <w:t xml:space="preserve">, </w:t>
        </w:r>
      </w:ins>
      <w:ins w:id="4110" w:author="Plankton" w:date="2019-06-12T16:24:00Z">
        <w:r>
          <w:rPr>
            <w:rFonts w:ascii="Times New Roman" w:hAnsi="Times New Roman"/>
            <w:sz w:val="24"/>
            <w:szCs w:val="24"/>
          </w:rPr>
          <w:t xml:space="preserve">которые очень похожи на </w:t>
        </w:r>
      </w:ins>
      <w:ins w:id="4111" w:author="Plankton" w:date="2019-06-12T16:24:00Z">
        <w:r>
          <w:rPr>
            <w:rFonts w:ascii="Times New Roman" w:hAnsi="Times New Roman"/>
            <w:i/>
            <w:sz w:val="24"/>
            <w:szCs w:val="24"/>
            <w:lang w:val="en-US"/>
            <w:rPrChange w:id="4112" w:author="Plankton" w:date="2019-06-12T16:26:00Z">
              <w:rPr>
                <w:rFonts w:ascii="Times New Roman" w:hAnsi="Times New Roman"/>
                <w:sz w:val="24"/>
                <w:szCs w:val="24"/>
                <w:lang w:val="en-US"/>
              </w:rPr>
            </w:rPrChange>
          </w:rPr>
          <w:t>C</w:t>
        </w:r>
      </w:ins>
      <w:ins w:id="4113" w:author="Plankton" w:date="2019-06-12T16:24:00Z">
        <w:r>
          <w:rPr>
            <w:rFonts w:ascii="Times New Roman" w:hAnsi="Times New Roman"/>
            <w:i/>
            <w:sz w:val="24"/>
            <w:szCs w:val="24"/>
            <w:lang w:val="ru-RU"/>
            <w:rPrChange w:id="4114" w:author="Plankton" w:date="2019-06-12T16:26:00Z">
              <w:rPr>
                <w:rFonts w:ascii="Times New Roman" w:hAnsi="Times New Roman"/>
                <w:sz w:val="24"/>
                <w:szCs w:val="24"/>
                <w:lang w:val="en-US"/>
              </w:rPr>
            </w:rPrChange>
          </w:rPr>
          <w:t xml:space="preserve">. </w:t>
        </w:r>
      </w:ins>
      <w:ins w:id="4115" w:author="Plankton" w:date="2019-06-12T16:24:00Z">
        <w:r>
          <w:rPr>
            <w:rFonts w:ascii="Times New Roman" w:hAnsi="Times New Roman"/>
            <w:i/>
            <w:sz w:val="24"/>
            <w:szCs w:val="24"/>
            <w:lang w:val="en-US"/>
            <w:rPrChange w:id="4116" w:author="Plankton" w:date="2019-06-12T16:26:00Z">
              <w:rPr>
                <w:rFonts w:ascii="Times New Roman" w:hAnsi="Times New Roman"/>
                <w:sz w:val="24"/>
                <w:szCs w:val="24"/>
                <w:lang w:val="en-US"/>
              </w:rPr>
            </w:rPrChange>
          </w:rPr>
          <w:t>glacialis</w:t>
        </w:r>
      </w:ins>
      <w:ins w:id="4117" w:author="Plankton" w:date="2019-06-12T16:24:00Z">
        <w:r>
          <w:rPr>
            <w:rFonts w:ascii="Times New Roman" w:hAnsi="Times New Roman"/>
            <w:sz w:val="24"/>
            <w:szCs w:val="24"/>
          </w:rPr>
          <w:t xml:space="preserve"> </w:t>
        </w:r>
      </w:ins>
      <w:ins w:id="4118" w:author="Plankton" w:date="2019-06-12T16:25:00Z">
        <w:r>
          <w:rPr>
            <w:rFonts w:ascii="Times New Roman" w:hAnsi="Times New Roman"/>
            <w:sz w:val="24"/>
            <w:szCs w:val="24"/>
          </w:rPr>
          <w:t>в</w:t>
        </w:r>
      </w:ins>
      <w:ins w:id="4119" w:author="Plankton" w:date="2019-06-12T16:24:00Z">
        <w:r>
          <w:rPr>
            <w:rFonts w:ascii="Times New Roman" w:hAnsi="Times New Roman"/>
            <w:sz w:val="24"/>
            <w:szCs w:val="24"/>
          </w:rPr>
          <w:t xml:space="preserve"> </w:t>
        </w:r>
      </w:ins>
      <w:ins w:id="4120" w:author="Plankton" w:date="2019-06-12T16:25:00Z">
        <w:r>
          <w:rPr>
            <w:rFonts w:ascii="Times New Roman" w:hAnsi="Times New Roman"/>
            <w:sz w:val="24"/>
            <w:szCs w:val="24"/>
          </w:rPr>
          <w:t xml:space="preserve">весенней части </w:t>
        </w:r>
      </w:ins>
      <w:ins w:id="4121" w:author="Plankton" w:date="2019-06-12T16:27:00Z">
        <w:r>
          <w:rPr>
            <w:rFonts w:ascii="Times New Roman" w:hAnsi="Times New Roman"/>
            <w:sz w:val="24"/>
            <w:szCs w:val="24"/>
          </w:rPr>
          <w:t xml:space="preserve">своего </w:t>
        </w:r>
      </w:ins>
      <w:ins w:id="4122" w:author="Plankton" w:date="2019-06-12T16:25:00Z">
        <w:r>
          <w:rPr>
            <w:rFonts w:ascii="Times New Roman" w:hAnsi="Times New Roman"/>
            <w:sz w:val="24"/>
            <w:szCs w:val="24"/>
          </w:rPr>
          <w:t>сезонного цикла развития</w:t>
        </w:r>
      </w:ins>
      <w:ins w:id="4123" w:author="Plankton" w:date="2019-06-12T16:26:00Z">
        <w:r>
          <w:rPr>
            <w:rFonts w:ascii="Times New Roman" w:hAnsi="Times New Roman"/>
            <w:sz w:val="24"/>
            <w:szCs w:val="24"/>
          </w:rPr>
          <w:t xml:space="preserve"> в районе исследований</w:t>
        </w:r>
      </w:ins>
      <w:ins w:id="4124" w:author="Plankton" w:date="2019-06-12T16:24:00Z">
        <w:r>
          <w:rPr>
            <w:rFonts w:ascii="Times New Roman" w:hAnsi="Times New Roman"/>
            <w:sz w:val="24"/>
            <w:szCs w:val="24"/>
          </w:rPr>
          <w:t xml:space="preserve"> </w:t>
        </w:r>
      </w:ins>
      <w:ins w:id="4125" w:author="Plankton" w:date="2019-06-12T16:23:00Z">
        <w:r>
          <w:rPr>
            <w:rFonts w:ascii="Times New Roman" w:hAnsi="Times New Roman"/>
            <w:sz w:val="24"/>
            <w:szCs w:val="24"/>
          </w:rPr>
          <w:t>(</w:t>
        </w:r>
      </w:ins>
      <w:ins w:id="4126" w:author="Plankton" w:date="2019-06-12T16:26:00Z">
        <w:r>
          <w:rPr>
            <w:rFonts w:ascii="Times New Roman" w:hAnsi="Times New Roman"/>
            <w:sz w:val="24"/>
            <w:szCs w:val="24"/>
            <w:lang w:val="en-US"/>
          </w:rPr>
          <w:t>Prygunkova</w:t>
        </w:r>
      </w:ins>
      <w:ins w:id="4127" w:author="Plankton" w:date="2019-06-12T16:26:00Z">
        <w:r>
          <w:rPr>
            <w:rFonts w:ascii="Times New Roman" w:hAnsi="Times New Roman"/>
            <w:sz w:val="24"/>
            <w:szCs w:val="24"/>
          </w:rPr>
          <w:t>,</w:t>
        </w:r>
      </w:ins>
      <w:ins w:id="4128" w:author="Plankton" w:date="2019-06-12T16:26:00Z">
        <w:r>
          <w:rPr>
            <w:rFonts w:ascii="Times New Roman" w:hAnsi="Times New Roman"/>
            <w:sz w:val="24"/>
            <w:szCs w:val="24"/>
            <w:lang w:val="ru-RU"/>
            <w:rPrChange w:id="4129" w:author="Plankton" w:date="2019-06-12T16:26:00Z">
              <w:rPr>
                <w:rFonts w:ascii="Times New Roman" w:hAnsi="Times New Roman"/>
                <w:sz w:val="24"/>
                <w:szCs w:val="24"/>
                <w:lang w:val="en-US"/>
              </w:rPr>
            </w:rPrChange>
          </w:rPr>
          <w:t xml:space="preserve"> 1974</w:t>
        </w:r>
      </w:ins>
      <w:ins w:id="4130" w:author="Plankton" w:date="2019-06-12T16:27:00Z">
        <w:r>
          <w:rPr>
            <w:rFonts w:ascii="Times New Roman" w:hAnsi="Times New Roman"/>
            <w:sz w:val="24"/>
            <w:szCs w:val="24"/>
          </w:rPr>
          <w:t>); к тому же</w:t>
        </w:r>
      </w:ins>
      <w:ins w:id="4131" w:author="Plankton" w:date="2019-06-12T16:28:00Z">
        <w:r>
          <w:rPr>
            <w:rFonts w:ascii="Times New Roman" w:hAnsi="Times New Roman"/>
            <w:sz w:val="24"/>
            <w:szCs w:val="24"/>
          </w:rPr>
          <w:t>,</w:t>
        </w:r>
      </w:ins>
      <w:ins w:id="4132" w:author="Plankton" w:date="2019-06-12T16:27:00Z">
        <w:r>
          <w:rPr>
            <w:rFonts w:ascii="Times New Roman" w:hAnsi="Times New Roman"/>
            <w:sz w:val="24"/>
            <w:szCs w:val="24"/>
          </w:rPr>
          <w:t xml:space="preserve"> </w:t>
        </w:r>
      </w:ins>
      <w:ins w:id="4133" w:author="Plankton" w:date="2019-06-12T16:28:00Z">
        <w:r>
          <w:rPr>
            <w:rFonts w:ascii="Times New Roman" w:hAnsi="Times New Roman"/>
            <w:sz w:val="24"/>
            <w:szCs w:val="24"/>
          </w:rPr>
          <w:t xml:space="preserve">по крайней мере один из двух видов этого рода, </w:t>
        </w:r>
      </w:ins>
      <w:ins w:id="4134" w:author="Plankton" w:date="2019-06-12T16:28:00Z">
        <w:r>
          <w:rPr>
            <w:rFonts w:ascii="Times New Roman" w:hAnsi="Times New Roman"/>
            <w:i/>
            <w:sz w:val="24"/>
            <w:szCs w:val="24"/>
            <w:lang w:val="en-US"/>
            <w:rPrChange w:id="4135" w:author="Plankton" w:date="2019-06-12T16:28:00Z">
              <w:rPr>
                <w:rFonts w:ascii="Times New Roman" w:hAnsi="Times New Roman"/>
                <w:sz w:val="24"/>
                <w:szCs w:val="24"/>
                <w:lang w:val="en-US"/>
              </w:rPr>
            </w:rPrChange>
          </w:rPr>
          <w:t>P</w:t>
        </w:r>
      </w:ins>
      <w:ins w:id="4136" w:author="Plankton" w:date="2019-06-12T16:28:00Z">
        <w:r>
          <w:rPr>
            <w:rFonts w:ascii="Times New Roman" w:hAnsi="Times New Roman"/>
            <w:i/>
            <w:sz w:val="24"/>
            <w:szCs w:val="24"/>
            <w:lang w:val="ru-RU"/>
            <w:rPrChange w:id="4137" w:author="Plankton" w:date="2019-06-12T16:28:00Z">
              <w:rPr>
                <w:rFonts w:ascii="Times New Roman" w:hAnsi="Times New Roman"/>
                <w:sz w:val="24"/>
                <w:szCs w:val="24"/>
                <w:lang w:val="en-US"/>
              </w:rPr>
            </w:rPrChange>
          </w:rPr>
          <w:t xml:space="preserve">. </w:t>
        </w:r>
      </w:ins>
      <w:ins w:id="4138" w:author="Plankton" w:date="2019-06-12T16:28:00Z">
        <w:r>
          <w:rPr>
            <w:rFonts w:ascii="Times New Roman" w:hAnsi="Times New Roman"/>
            <w:i/>
            <w:sz w:val="24"/>
            <w:szCs w:val="24"/>
            <w:lang w:val="en-US"/>
            <w:rPrChange w:id="4139" w:author="Plankton" w:date="2019-06-12T16:28:00Z">
              <w:rPr>
                <w:rFonts w:ascii="Times New Roman" w:hAnsi="Times New Roman"/>
                <w:sz w:val="24"/>
                <w:szCs w:val="24"/>
                <w:lang w:val="en-US"/>
              </w:rPr>
            </w:rPrChange>
          </w:rPr>
          <w:t>minutus</w:t>
        </w:r>
      </w:ins>
      <w:ins w:id="4140" w:author="Plankton" w:date="2019-06-12T16:28:00Z">
        <w:r>
          <w:rPr>
            <w:rFonts w:ascii="Times New Roman" w:hAnsi="Times New Roman"/>
            <w:sz w:val="24"/>
            <w:szCs w:val="24"/>
            <w:lang w:val="ru-RU"/>
            <w:rPrChange w:id="4141" w:author="Plankton" w:date="2019-06-12T16:28:00Z">
              <w:rPr>
                <w:rFonts w:ascii="Times New Roman" w:hAnsi="Times New Roman"/>
                <w:sz w:val="24"/>
                <w:szCs w:val="24"/>
                <w:lang w:val="en-US"/>
              </w:rPr>
            </w:rPrChange>
          </w:rPr>
          <w:t>,</w:t>
        </w:r>
      </w:ins>
      <w:ins w:id="4142" w:author="Plankton" w:date="2019-06-12T16:27:00Z">
        <w:r>
          <w:rPr>
            <w:rFonts w:ascii="Times New Roman" w:hAnsi="Times New Roman"/>
            <w:sz w:val="24"/>
            <w:szCs w:val="24"/>
          </w:rPr>
          <w:t xml:space="preserve"> опп</w:t>
        </w:r>
      </w:ins>
      <w:ins w:id="4143" w:author="Plankton" w:date="2019-06-12T16:28:00Z">
        <w:r>
          <w:rPr>
            <w:rFonts w:ascii="Times New Roman" w:hAnsi="Times New Roman"/>
            <w:sz w:val="24"/>
            <w:szCs w:val="24"/>
          </w:rPr>
          <w:t>о</w:t>
        </w:r>
      </w:ins>
      <w:ins w:id="4144" w:author="Plankton" w:date="2019-06-12T16:27:00Z">
        <w:r>
          <w:rPr>
            <w:rFonts w:ascii="Times New Roman" w:hAnsi="Times New Roman"/>
            <w:sz w:val="24"/>
            <w:szCs w:val="24"/>
          </w:rPr>
          <w:t>ртунист по сво</w:t>
        </w:r>
      </w:ins>
      <w:ins w:id="4145" w:author="Plankton" w:date="2019-06-12T16:30:00Z">
        <w:r>
          <w:rPr>
            <w:rFonts w:ascii="Times New Roman" w:hAnsi="Times New Roman"/>
            <w:sz w:val="24"/>
            <w:szCs w:val="24"/>
          </w:rPr>
          <w:t>им</w:t>
        </w:r>
      </w:ins>
      <w:ins w:id="4146" w:author="Plankton" w:date="2019-06-12T16:27:00Z">
        <w:r>
          <w:rPr>
            <w:rFonts w:ascii="Times New Roman" w:hAnsi="Times New Roman"/>
            <w:sz w:val="24"/>
            <w:szCs w:val="24"/>
          </w:rPr>
          <w:t xml:space="preserve"> пищев</w:t>
        </w:r>
      </w:ins>
      <w:ins w:id="4147" w:author="Plankton" w:date="2019-06-12T16:30:00Z">
        <w:r>
          <w:rPr>
            <w:rFonts w:ascii="Times New Roman" w:hAnsi="Times New Roman"/>
            <w:sz w:val="24"/>
            <w:szCs w:val="24"/>
          </w:rPr>
          <w:t>ым</w:t>
        </w:r>
      </w:ins>
      <w:ins w:id="4148" w:author="Plankton" w:date="2019-06-12T16:27:00Z">
        <w:r>
          <w:rPr>
            <w:rFonts w:ascii="Times New Roman" w:hAnsi="Times New Roman"/>
            <w:sz w:val="24"/>
            <w:szCs w:val="24"/>
          </w:rPr>
          <w:t xml:space="preserve"> </w:t>
        </w:r>
      </w:ins>
      <w:ins w:id="4149" w:author="Plankton" w:date="2019-06-12T16:30:00Z">
        <w:r>
          <w:rPr>
            <w:rFonts w:ascii="Times New Roman" w:hAnsi="Times New Roman"/>
            <w:sz w:val="24"/>
            <w:szCs w:val="24"/>
          </w:rPr>
          <w:t>предпочтениям</w:t>
        </w:r>
      </w:ins>
      <w:ins w:id="4150" w:author="Plankton" w:date="2019-06-12T16:26:00Z">
        <w:r>
          <w:rPr>
            <w:rFonts w:ascii="Times New Roman" w:hAnsi="Times New Roman"/>
            <w:sz w:val="24"/>
            <w:szCs w:val="24"/>
          </w:rPr>
          <w:t xml:space="preserve"> </w:t>
        </w:r>
      </w:ins>
      <w:ins w:id="4151" w:author="Plankton" w:date="2019-06-12T16:27:00Z">
        <w:r>
          <w:rPr>
            <w:rFonts w:ascii="Times New Roman" w:hAnsi="Times New Roman"/>
            <w:sz w:val="24"/>
            <w:szCs w:val="24"/>
          </w:rPr>
          <w:t>(</w:t>
        </w:r>
      </w:ins>
      <w:ins w:id="4152" w:author="Plankton" w:date="2019-06-12T16:23:00Z">
        <w:r>
          <w:rPr>
            <w:rFonts w:ascii="Times New Roman" w:hAnsi="Times New Roman"/>
            <w:sz w:val="24"/>
            <w:szCs w:val="24"/>
          </w:rPr>
          <w:t>Lischka, Hagen, 2007)</w:t>
        </w:r>
      </w:ins>
      <w:ins w:id="4153" w:author="Plankton" w:date="2019-06-12T16:26:00Z">
        <w:r>
          <w:rPr>
            <w:rFonts w:ascii="Times New Roman" w:hAnsi="Times New Roman"/>
            <w:sz w:val="24"/>
            <w:szCs w:val="24"/>
          </w:rPr>
          <w:t>.</w:t>
        </w:r>
      </w:ins>
    </w:p>
    <w:p>
      <w:pPr>
        <w:spacing w:line="360" w:lineRule="auto"/>
        <w:ind w:firstLine="709"/>
        <w:jc w:val="both"/>
        <w:rPr>
          <w:ins w:id="4155" w:author="Plankton" w:date="2019-06-12T16:33:00Z"/>
          <w:rFonts w:ascii="Times New Roman" w:hAnsi="Times New Roman"/>
          <w:sz w:val="24"/>
          <w:szCs w:val="24"/>
        </w:rPr>
        <w:pPrChange w:id="4154" w:author="Plankton" w:date="2019-06-01T12:04:00Z">
          <w:pPr>
            <w:spacing w:line="480" w:lineRule="auto"/>
            <w:ind w:firstLine="709"/>
            <w:jc w:val="both"/>
          </w:pPr>
        </w:pPrChange>
      </w:pPr>
      <w:ins w:id="4156" w:author="Plankton" w:date="2019-06-12T16:33:00Z">
        <w:r>
          <w:rPr>
            <w:rFonts w:ascii="Times New Roman" w:hAnsi="Times New Roman"/>
            <w:sz w:val="24"/>
            <w:szCs w:val="24"/>
          </w:rPr>
          <w:t xml:space="preserve">Лишь в двух случаях </w:t>
        </w:r>
      </w:ins>
      <w:ins w:id="4157" w:author="Plankton" w:date="2019-06-12T17:09:00Z">
        <w:r>
          <w:rPr>
            <w:rFonts w:ascii="Times New Roman" w:hAnsi="Times New Roman"/>
            <w:sz w:val="24"/>
            <w:szCs w:val="24"/>
          </w:rPr>
          <w:t xml:space="preserve">фенологические </w:t>
        </w:r>
      </w:ins>
      <w:ins w:id="4158" w:author="Plankton" w:date="2019-06-12T16:33:00Z">
        <w:r>
          <w:rPr>
            <w:rFonts w:ascii="Times New Roman" w:hAnsi="Times New Roman"/>
            <w:sz w:val="24"/>
            <w:szCs w:val="24"/>
          </w:rPr>
          <w:t xml:space="preserve">сдвиги связаны с изменением численности </w:t>
        </w:r>
      </w:ins>
      <w:ins w:id="4159" w:author="Plankton" w:date="2019-06-12T17:09:00Z">
        <w:r>
          <w:rPr>
            <w:rFonts w:ascii="Times New Roman" w:hAnsi="Times New Roman"/>
            <w:sz w:val="24"/>
            <w:szCs w:val="24"/>
          </w:rPr>
          <w:t xml:space="preserve">– в динамике бореальных теплолюбивых видов </w:t>
        </w:r>
      </w:ins>
      <w:ins w:id="4160" w:author="Plankton" w:date="2019-06-12T16:33:00Z">
        <w:r>
          <w:rPr>
            <w:rFonts w:ascii="Times New Roman" w:hAnsi="Times New Roman"/>
            <w:i/>
            <w:sz w:val="24"/>
            <w:szCs w:val="24"/>
            <w:lang w:val="en-US"/>
          </w:rPr>
          <w:t>Centropages</w:t>
        </w:r>
      </w:ins>
      <w:ins w:id="4161" w:author="Plankton" w:date="2019-06-12T16:33:00Z">
        <w:r>
          <w:rPr>
            <w:rFonts w:ascii="Times New Roman" w:hAnsi="Times New Roman"/>
            <w:sz w:val="24"/>
            <w:szCs w:val="24"/>
          </w:rPr>
          <w:t xml:space="preserve"> </w:t>
        </w:r>
      </w:ins>
      <w:ins w:id="4162" w:author="Plankton" w:date="2019-06-12T16:33:00Z">
        <w:r>
          <w:rPr>
            <w:rFonts w:ascii="Times New Roman" w:hAnsi="Times New Roman"/>
            <w:sz w:val="24"/>
            <w:szCs w:val="24"/>
            <w:lang w:val="en-US"/>
          </w:rPr>
          <w:t>and</w:t>
        </w:r>
      </w:ins>
      <w:ins w:id="4163" w:author="Plankton" w:date="2019-06-12T16:33:00Z">
        <w:r>
          <w:rPr>
            <w:rFonts w:ascii="Times New Roman" w:hAnsi="Times New Roman"/>
            <w:sz w:val="24"/>
            <w:szCs w:val="24"/>
          </w:rPr>
          <w:t xml:space="preserve"> </w:t>
        </w:r>
      </w:ins>
      <w:ins w:id="4164" w:author="Plankton" w:date="2019-06-12T16:33:00Z">
        <w:r>
          <w:rPr>
            <w:rFonts w:ascii="Times New Roman" w:hAnsi="Times New Roman"/>
            <w:i/>
            <w:sz w:val="24"/>
            <w:szCs w:val="24"/>
            <w:lang w:val="en-US"/>
          </w:rPr>
          <w:t>Temora</w:t>
        </w:r>
      </w:ins>
      <w:ins w:id="4165" w:author="Plankton" w:date="2019-06-12T16:33:00Z">
        <w:r>
          <w:rPr>
            <w:rFonts w:ascii="Times New Roman" w:hAnsi="Times New Roman"/>
            <w:sz w:val="24"/>
            <w:szCs w:val="24"/>
          </w:rPr>
          <w:t>.</w:t>
        </w:r>
      </w:ins>
      <w:ins w:id="4166" w:author="Plankton" w:date="2019-06-12T17:09:00Z">
        <w:r>
          <w:rPr>
            <w:rFonts w:ascii="Times New Roman" w:hAnsi="Times New Roman"/>
            <w:sz w:val="24"/>
            <w:szCs w:val="24"/>
          </w:rPr>
          <w:t xml:space="preserve"> </w:t>
        </w:r>
      </w:ins>
      <w:ins w:id="4167" w:author="Plankton" w:date="2019-06-12T17:10:00Z">
        <w:r>
          <w:rPr>
            <w:rFonts w:ascii="Times New Roman" w:hAnsi="Times New Roman"/>
            <w:sz w:val="24"/>
            <w:szCs w:val="24"/>
          </w:rPr>
          <w:t>Определенная тенденция к такой связи прослеживается и в д</w:t>
        </w:r>
      </w:ins>
      <w:ins w:id="4168" w:author="Plankton" w:date="2019-06-12T17:11:00Z">
        <w:r>
          <w:rPr>
            <w:rFonts w:ascii="Times New Roman" w:hAnsi="Times New Roman"/>
            <w:sz w:val="24"/>
            <w:szCs w:val="24"/>
          </w:rPr>
          <w:t>и</w:t>
        </w:r>
      </w:ins>
      <w:ins w:id="4169" w:author="Plankton" w:date="2019-06-12T17:10:00Z">
        <w:r>
          <w:rPr>
            <w:rFonts w:ascii="Times New Roman" w:hAnsi="Times New Roman"/>
            <w:sz w:val="24"/>
            <w:szCs w:val="24"/>
          </w:rPr>
          <w:t xml:space="preserve">намике </w:t>
        </w:r>
      </w:ins>
      <w:ins w:id="4170" w:author="Plankton" w:date="2019-06-12T17:11:00Z">
        <w:r>
          <w:rPr>
            <w:rFonts w:ascii="Times New Roman" w:hAnsi="Times New Roman"/>
            <w:sz w:val="24"/>
            <w:szCs w:val="24"/>
          </w:rPr>
          <w:t xml:space="preserve">численности бореальной </w:t>
        </w:r>
      </w:ins>
      <w:ins w:id="4171" w:author="Plankton" w:date="2019-06-12T17:11:00Z">
        <w:r>
          <w:rPr>
            <w:rFonts w:ascii="Times New Roman" w:hAnsi="Times New Roman"/>
            <w:i/>
            <w:sz w:val="24"/>
            <w:szCs w:val="24"/>
            <w:lang w:val="en-US"/>
            <w:rPrChange w:id="4172" w:author="Plankton" w:date="2019-06-12T17:11:00Z">
              <w:rPr>
                <w:rFonts w:ascii="Times New Roman" w:hAnsi="Times New Roman"/>
                <w:sz w:val="24"/>
                <w:szCs w:val="24"/>
                <w:lang w:val="en-US"/>
              </w:rPr>
            </w:rPrChange>
          </w:rPr>
          <w:t>Acartia</w:t>
        </w:r>
      </w:ins>
      <w:ins w:id="4173" w:author="Plankton" w:date="2019-06-12T17:11:00Z">
        <w:r>
          <w:rPr>
            <w:rFonts w:ascii="Times New Roman" w:hAnsi="Times New Roman"/>
            <w:sz w:val="24"/>
            <w:szCs w:val="24"/>
          </w:rPr>
          <w:t xml:space="preserve">. </w:t>
        </w:r>
      </w:ins>
      <w:ins w:id="4174" w:author="Plankton" w:date="2019-06-12T17:12:00Z">
        <w:r>
          <w:rPr>
            <w:rFonts w:ascii="Times New Roman" w:hAnsi="Times New Roman"/>
            <w:sz w:val="24"/>
            <w:szCs w:val="24"/>
          </w:rPr>
          <w:t>В</w:t>
        </w:r>
      </w:ins>
      <w:ins w:id="4175" w:author="Plankton" w:date="2019-06-12T17:14:00Z">
        <w:r>
          <w:rPr>
            <w:rFonts w:ascii="Times New Roman" w:hAnsi="Times New Roman"/>
            <w:sz w:val="24"/>
            <w:szCs w:val="24"/>
          </w:rPr>
          <w:t>о</w:t>
        </w:r>
      </w:ins>
      <w:ins w:id="4176" w:author="Plankton" w:date="2019-06-12T17:12:00Z">
        <w:r>
          <w:rPr>
            <w:rFonts w:ascii="Times New Roman" w:hAnsi="Times New Roman"/>
            <w:sz w:val="24"/>
            <w:szCs w:val="24"/>
          </w:rPr>
          <w:t xml:space="preserve"> всех случаях связь отрицательна</w:t>
        </w:r>
      </w:ins>
      <w:ins w:id="4177" w:author="Plankton" w:date="2019-06-12T17:14:00Z">
        <w:r>
          <w:rPr>
            <w:rFonts w:ascii="Times New Roman" w:hAnsi="Times New Roman"/>
            <w:sz w:val="24"/>
            <w:szCs w:val="24"/>
          </w:rPr>
          <w:t>, то есть раннее начало сезона положите</w:t>
        </w:r>
      </w:ins>
      <w:ins w:id="4178" w:author="Plankton" w:date="2019-06-12T17:15:00Z">
        <w:r>
          <w:rPr>
            <w:rFonts w:ascii="Times New Roman" w:hAnsi="Times New Roman"/>
            <w:sz w:val="24"/>
            <w:szCs w:val="24"/>
          </w:rPr>
          <w:t>л</w:t>
        </w:r>
      </w:ins>
      <w:ins w:id="4179" w:author="Plankton" w:date="2019-06-12T17:14:00Z">
        <w:r>
          <w:rPr>
            <w:rFonts w:ascii="Times New Roman" w:hAnsi="Times New Roman"/>
            <w:sz w:val="24"/>
            <w:szCs w:val="24"/>
          </w:rPr>
          <w:t>ьно</w:t>
        </w:r>
      </w:ins>
      <w:ins w:id="4180" w:author="Plankton" w:date="2019-06-12T17:15:00Z">
        <w:r>
          <w:rPr>
            <w:rFonts w:ascii="Times New Roman" w:hAnsi="Times New Roman"/>
            <w:sz w:val="24"/>
            <w:szCs w:val="24"/>
          </w:rPr>
          <w:t xml:space="preserve"> влияет на</w:t>
        </w:r>
      </w:ins>
      <w:ins w:id="4181" w:author="Plankton" w:date="2019-06-12T17:14:00Z">
        <w:r>
          <w:rPr>
            <w:rFonts w:ascii="Times New Roman" w:hAnsi="Times New Roman"/>
            <w:sz w:val="24"/>
            <w:szCs w:val="24"/>
          </w:rPr>
          <w:t xml:space="preserve"> численность видов.</w:t>
        </w:r>
      </w:ins>
      <w:ins w:id="4182" w:author="Plankton" w:date="2019-06-12T17:15:00Z">
        <w:r>
          <w:rPr>
            <w:rFonts w:ascii="Times New Roman" w:hAnsi="Times New Roman"/>
            <w:sz w:val="24"/>
            <w:szCs w:val="24"/>
          </w:rPr>
          <w:t xml:space="preserve"> </w:t>
        </w:r>
      </w:ins>
      <w:ins w:id="4183" w:author="Plankton" w:date="2019-06-12T17:21:00Z">
        <w:r>
          <w:rPr>
            <w:rFonts w:ascii="Times New Roman" w:hAnsi="Times New Roman"/>
            <w:sz w:val="24"/>
            <w:szCs w:val="24"/>
          </w:rPr>
          <w:t xml:space="preserve">Следует вспомнить также, что конец сезона развития </w:t>
        </w:r>
      </w:ins>
      <w:ins w:id="4184" w:author="Plankton" w:date="2019-06-12T17:21:00Z">
        <w:r>
          <w:rPr>
            <w:rFonts w:ascii="Times New Roman" w:hAnsi="Times New Roman"/>
            <w:i/>
            <w:sz w:val="24"/>
            <w:szCs w:val="24"/>
            <w:lang w:val="en-US"/>
          </w:rPr>
          <w:t>Centropages</w:t>
        </w:r>
      </w:ins>
      <w:ins w:id="4185" w:author="Plankton" w:date="2019-06-12T17:21:00Z">
        <w:r>
          <w:rPr>
            <w:rFonts w:ascii="Times New Roman" w:hAnsi="Times New Roman"/>
            <w:sz w:val="24"/>
            <w:szCs w:val="24"/>
          </w:rPr>
          <w:t xml:space="preserve"> </w:t>
        </w:r>
      </w:ins>
      <w:ins w:id="4186" w:author="Plankton" w:date="2019-06-12T17:21:00Z">
        <w:r>
          <w:rPr>
            <w:rFonts w:ascii="Times New Roman" w:hAnsi="Times New Roman"/>
            <w:sz w:val="24"/>
            <w:szCs w:val="24"/>
            <w:lang w:val="en-US"/>
          </w:rPr>
          <w:t>and</w:t>
        </w:r>
      </w:ins>
      <w:ins w:id="4187" w:author="Plankton" w:date="2019-06-12T17:21:00Z">
        <w:r>
          <w:rPr>
            <w:rFonts w:ascii="Times New Roman" w:hAnsi="Times New Roman"/>
            <w:sz w:val="24"/>
            <w:szCs w:val="24"/>
          </w:rPr>
          <w:t xml:space="preserve"> </w:t>
        </w:r>
      </w:ins>
      <w:ins w:id="4188" w:author="Plankton" w:date="2019-06-12T17:21:00Z">
        <w:r>
          <w:rPr>
            <w:rFonts w:ascii="Times New Roman" w:hAnsi="Times New Roman"/>
            <w:i/>
            <w:sz w:val="24"/>
            <w:szCs w:val="24"/>
            <w:lang w:val="en-US"/>
          </w:rPr>
          <w:t>Temora</w:t>
        </w:r>
      </w:ins>
      <w:ins w:id="4189" w:author="Plankton" w:date="2019-06-12T17:21:00Z">
        <w:r>
          <w:rPr>
            <w:rFonts w:ascii="Times New Roman" w:hAnsi="Times New Roman"/>
            <w:sz w:val="24"/>
            <w:szCs w:val="24"/>
          </w:rPr>
          <w:t xml:space="preserve"> </w:t>
        </w:r>
      </w:ins>
      <w:ins w:id="4190" w:author="Plankton" w:date="2019-06-12T17:22:00Z">
        <w:r>
          <w:rPr>
            <w:rFonts w:ascii="Times New Roman" w:hAnsi="Times New Roman"/>
            <w:sz w:val="24"/>
            <w:szCs w:val="24"/>
          </w:rPr>
          <w:t xml:space="preserve">достоверно не сместился за период наблюдений, то есть сезон стал несколько длиннее. </w:t>
        </w:r>
      </w:ins>
      <w:ins w:id="4191" w:author="Plankton" w:date="2019-06-12T17:18:00Z">
        <w:r>
          <w:rPr>
            <w:rFonts w:ascii="Times New Roman" w:hAnsi="Times New Roman"/>
            <w:sz w:val="24"/>
            <w:szCs w:val="24"/>
          </w:rPr>
          <w:t xml:space="preserve">Можно предположить, что при раннем </w:t>
        </w:r>
      </w:ins>
      <w:ins w:id="4192" w:author="Plankton" w:date="2019-06-12T17:20:00Z">
        <w:r>
          <w:rPr>
            <w:rFonts w:ascii="Times New Roman" w:hAnsi="Times New Roman"/>
            <w:sz w:val="24"/>
            <w:szCs w:val="24"/>
          </w:rPr>
          <w:t xml:space="preserve">развитии данные виды получают </w:t>
        </w:r>
      </w:ins>
      <w:ins w:id="4193" w:author="Plankton" w:date="2019-06-12T17:23:00Z">
        <w:r>
          <w:rPr>
            <w:rFonts w:ascii="Times New Roman" w:hAnsi="Times New Roman"/>
            <w:sz w:val="24"/>
            <w:szCs w:val="24"/>
          </w:rPr>
          <w:t xml:space="preserve">преимущество в использовании пищевых ресурсов, в том числе и за счет увеличения продолжительности </w:t>
        </w:r>
      </w:ins>
      <w:ins w:id="4194" w:author="Plankton" w:date="2019-06-12T17:24:00Z">
        <w:r>
          <w:rPr>
            <w:rFonts w:ascii="Times New Roman" w:hAnsi="Times New Roman"/>
            <w:sz w:val="24"/>
            <w:szCs w:val="24"/>
          </w:rPr>
          <w:t>периода</w:t>
        </w:r>
      </w:ins>
      <w:ins w:id="4195" w:author="Plankton" w:date="2019-06-12T17:23:00Z">
        <w:r>
          <w:rPr>
            <w:rFonts w:ascii="Times New Roman" w:hAnsi="Times New Roman"/>
            <w:sz w:val="24"/>
            <w:szCs w:val="24"/>
          </w:rPr>
          <w:t xml:space="preserve"> активно</w:t>
        </w:r>
      </w:ins>
      <w:ins w:id="4196" w:author="Plankton" w:date="2019-06-12T17:24:00Z">
        <w:r>
          <w:rPr>
            <w:rFonts w:ascii="Times New Roman" w:hAnsi="Times New Roman"/>
            <w:sz w:val="24"/>
            <w:szCs w:val="24"/>
          </w:rPr>
          <w:t>сти</w:t>
        </w:r>
      </w:ins>
      <w:ins w:id="4197" w:author="Plankton" w:date="2019-06-12T17:20:00Z">
        <w:r>
          <w:rPr>
            <w:rFonts w:ascii="Times New Roman" w:hAnsi="Times New Roman"/>
            <w:sz w:val="24"/>
            <w:szCs w:val="24"/>
          </w:rPr>
          <w:t xml:space="preserve">, что неизбежно </w:t>
        </w:r>
      </w:ins>
      <w:ins w:id="4198" w:author="Plankton" w:date="2019-06-12T17:24:00Z">
        <w:r>
          <w:rPr>
            <w:rFonts w:ascii="Times New Roman" w:hAnsi="Times New Roman"/>
            <w:sz w:val="24"/>
            <w:szCs w:val="24"/>
          </w:rPr>
          <w:t>положительно сказывается на успехе популяции (</w:t>
        </w:r>
      </w:ins>
      <w:ins w:id="4199" w:author="Plankton" w:date="2019-06-12T17:24:00Z">
        <w:r>
          <w:rPr>
            <w:rFonts w:ascii="Times New Roman" w:hAnsi="Times New Roman"/>
            <w:sz w:val="24"/>
            <w:szCs w:val="24"/>
            <w:highlight w:val="yellow"/>
            <w:rPrChange w:id="4200" w:author="Plankton" w:date="2019-06-12T17:24:00Z">
              <w:rPr>
                <w:rFonts w:ascii="Times New Roman" w:hAnsi="Times New Roman"/>
                <w:sz w:val="24"/>
                <w:szCs w:val="24"/>
              </w:rPr>
            </w:rPrChange>
          </w:rPr>
          <w:t>…</w:t>
        </w:r>
      </w:ins>
      <w:ins w:id="4201" w:author="Plankton" w:date="2019-06-12T17:24:00Z">
        <w:r>
          <w:rPr>
            <w:rFonts w:ascii="Times New Roman" w:hAnsi="Times New Roman"/>
            <w:sz w:val="24"/>
            <w:szCs w:val="24"/>
          </w:rPr>
          <w:t>).</w:t>
        </w:r>
      </w:ins>
    </w:p>
    <w:p>
      <w:pPr>
        <w:spacing w:line="360" w:lineRule="auto"/>
        <w:ind w:firstLine="709"/>
        <w:jc w:val="both"/>
        <w:rPr>
          <w:ins w:id="4203" w:author="Plankton" w:date="2019-06-12T16:56:00Z"/>
          <w:rFonts w:ascii="Times New Roman" w:hAnsi="Times New Roman"/>
          <w:sz w:val="24"/>
          <w:szCs w:val="24"/>
        </w:rPr>
        <w:pPrChange w:id="4202" w:author="Plankton" w:date="2019-06-01T12:04:00Z">
          <w:pPr>
            <w:spacing w:line="480" w:lineRule="auto"/>
            <w:ind w:firstLine="709"/>
            <w:jc w:val="both"/>
          </w:pPr>
        </w:pPrChange>
      </w:pPr>
      <w:ins w:id="4204" w:author="Plankton" w:date="2019-06-03T11:41:00Z">
        <w:r>
          <w:rPr>
            <w:rFonts w:ascii="Times New Roman" w:hAnsi="Times New Roman"/>
            <w:sz w:val="24"/>
            <w:szCs w:val="24"/>
          </w:rPr>
          <w:t xml:space="preserve">Несмотря на значительные сдвиги сроков ключевых событий в жизненных циклах почти всех исследованных видов, </w:t>
        </w:r>
      </w:ins>
      <w:ins w:id="4205" w:author="Plankton" w:date="2019-06-12T16:33:00Z">
        <w:r>
          <w:rPr>
            <w:rFonts w:ascii="Times New Roman" w:hAnsi="Times New Roman"/>
            <w:sz w:val="24"/>
            <w:szCs w:val="24"/>
          </w:rPr>
          <w:t xml:space="preserve">лишь малая их часть демонстрирует связь между </w:t>
        </w:r>
      </w:ins>
      <w:ins w:id="4206" w:author="Plankton" w:date="2019-06-12T16:34:00Z">
        <w:r>
          <w:rPr>
            <w:rFonts w:ascii="Times New Roman" w:hAnsi="Times New Roman"/>
            <w:sz w:val="24"/>
            <w:szCs w:val="24"/>
          </w:rPr>
          <w:t xml:space="preserve">этими </w:t>
        </w:r>
      </w:ins>
      <w:ins w:id="4207" w:author="Plankton" w:date="2019-06-12T16:33:00Z">
        <w:r>
          <w:rPr>
            <w:rFonts w:ascii="Times New Roman" w:hAnsi="Times New Roman"/>
            <w:sz w:val="24"/>
            <w:szCs w:val="24"/>
          </w:rPr>
          <w:t>с</w:t>
        </w:r>
      </w:ins>
      <w:ins w:id="4208" w:author="Plankton" w:date="2019-06-12T16:34:00Z">
        <w:r>
          <w:rPr>
            <w:rFonts w:ascii="Times New Roman" w:hAnsi="Times New Roman"/>
            <w:sz w:val="24"/>
            <w:szCs w:val="24"/>
          </w:rPr>
          <w:t>роками и численностью</w:t>
        </w:r>
      </w:ins>
      <w:ins w:id="4209" w:author="Plankton" w:date="2019-06-12T16:35:00Z">
        <w:r>
          <w:rPr>
            <w:rFonts w:ascii="Times New Roman" w:hAnsi="Times New Roman"/>
            <w:sz w:val="24"/>
            <w:szCs w:val="24"/>
          </w:rPr>
          <w:t>. Тому может быть несколько объяснений.</w:t>
        </w:r>
      </w:ins>
      <w:ins w:id="4210" w:author="Plankton" w:date="2019-06-03T11:41:00Z">
        <w:r>
          <w:rPr>
            <w:rFonts w:ascii="Times New Roman" w:hAnsi="Times New Roman"/>
            <w:sz w:val="24"/>
            <w:szCs w:val="24"/>
          </w:rPr>
          <w:t xml:space="preserve"> </w:t>
        </w:r>
      </w:ins>
      <w:ins w:id="4211" w:author="Plankton" w:date="2019-06-12T16:35:00Z">
        <w:r>
          <w:rPr>
            <w:rFonts w:ascii="Times New Roman" w:hAnsi="Times New Roman"/>
            <w:sz w:val="24"/>
            <w:szCs w:val="24"/>
          </w:rPr>
          <w:t xml:space="preserve">Во-первых, потенциальная эврифагия практически всех планктонных </w:t>
        </w:r>
      </w:ins>
      <w:ins w:id="4212" w:author="Plankton" w:date="2019-06-12T16:36:00Z">
        <w:r>
          <w:rPr>
            <w:rFonts w:ascii="Times New Roman" w:hAnsi="Times New Roman"/>
            <w:sz w:val="24"/>
            <w:szCs w:val="24"/>
          </w:rPr>
          <w:t>копепод, обитающих в Белом море, о чем говорилось выше. Во-вторых, к</w:t>
        </w:r>
      </w:ins>
      <w:ins w:id="4213" w:author="Plankton" w:date="2019-06-09T13:12:00Z">
        <w:r>
          <w:rPr>
            <w:rFonts w:ascii="Times New Roman" w:hAnsi="Times New Roman"/>
            <w:sz w:val="24"/>
            <w:szCs w:val="24"/>
          </w:rPr>
          <w:t xml:space="preserve">ак показали некоторые исследования, десинхронизация </w:t>
        </w:r>
      </w:ins>
      <w:ins w:id="4214" w:author="Plankton" w:date="2019-06-09T13:14:00Z">
        <w:r>
          <w:rPr>
            <w:rFonts w:ascii="Times New Roman" w:hAnsi="Times New Roman"/>
            <w:sz w:val="24"/>
            <w:szCs w:val="24"/>
          </w:rPr>
          <w:t xml:space="preserve">"хищника" и "жертвы" в сезонном цикле далеко не всегда должна влиять на "успех" первого, так как </w:t>
        </w:r>
      </w:ins>
      <w:ins w:id="4215" w:author="Plankton" w:date="2019-06-09T13:17:00Z">
        <w:r>
          <w:rPr>
            <w:rFonts w:ascii="Times New Roman" w:hAnsi="Times New Roman"/>
            <w:sz w:val="24"/>
            <w:szCs w:val="24"/>
          </w:rPr>
          <w:t xml:space="preserve">большее значение приобретают другие факторы – например, </w:t>
        </w:r>
      </w:ins>
      <w:ins w:id="4216" w:author="Plankton" w:date="2019-06-09T13:18:00Z">
        <w:r>
          <w:rPr>
            <w:rFonts w:ascii="Times New Roman" w:hAnsi="Times New Roman"/>
            <w:sz w:val="24"/>
            <w:szCs w:val="24"/>
          </w:rPr>
          <w:t xml:space="preserve">food </w:t>
        </w:r>
      </w:ins>
      <w:ins w:id="4217" w:author="Plankton" w:date="2019-06-09T13:18:00Z">
        <w:r>
          <w:rPr>
            <w:rFonts w:ascii="Times New Roman" w:hAnsi="Times New Roman"/>
            <w:sz w:val="24"/>
            <w:szCs w:val="24"/>
            <w:lang w:val="en-US"/>
            <w:rPrChange w:id="4218" w:author="Plankton" w:date="2019-06-09T13:18:00Z">
              <w:rPr>
                <w:rFonts w:ascii="Times New Roman" w:hAnsi="Times New Roman"/>
                <w:sz w:val="24"/>
                <w:szCs w:val="24"/>
              </w:rPr>
            </w:rPrChange>
          </w:rPr>
          <w:t>quantity</w:t>
        </w:r>
      </w:ins>
      <w:ins w:id="4219" w:author="Plankton" w:date="2019-06-09T13:18:00Z">
        <w:r>
          <w:rPr>
            <w:rFonts w:ascii="Times New Roman" w:hAnsi="Times New Roman"/>
            <w:sz w:val="24"/>
            <w:szCs w:val="24"/>
          </w:rPr>
          <w:t xml:space="preserve">, </w:t>
        </w:r>
      </w:ins>
      <w:ins w:id="4220" w:author="Plankton" w:date="2019-06-09T13:18:00Z">
        <w:r>
          <w:rPr>
            <w:rFonts w:ascii="Times New Roman" w:hAnsi="Times New Roman"/>
            <w:sz w:val="24"/>
            <w:szCs w:val="24"/>
            <w:lang w:val="en-US"/>
            <w:rPrChange w:id="4221" w:author="Plankton" w:date="2019-06-09T13:18:00Z">
              <w:rPr>
                <w:rFonts w:ascii="Times New Roman" w:hAnsi="Times New Roman"/>
                <w:sz w:val="24"/>
                <w:szCs w:val="24"/>
              </w:rPr>
            </w:rPrChange>
          </w:rPr>
          <w:t>high</w:t>
        </w:r>
      </w:ins>
      <w:ins w:id="4222" w:author="Plankton" w:date="2019-06-09T13:18:00Z">
        <w:r>
          <w:rPr>
            <w:rFonts w:ascii="Times New Roman" w:hAnsi="Times New Roman"/>
            <w:sz w:val="24"/>
            <w:szCs w:val="24"/>
          </w:rPr>
          <w:t xml:space="preserve"> </w:t>
        </w:r>
      </w:ins>
      <w:ins w:id="4223" w:author="Plankton" w:date="2019-06-09T13:18:00Z">
        <w:r>
          <w:rPr>
            <w:rFonts w:ascii="Times New Roman" w:hAnsi="Times New Roman"/>
            <w:sz w:val="24"/>
            <w:szCs w:val="24"/>
            <w:lang w:val="en-US"/>
            <w:rPrChange w:id="4224" w:author="Plankton" w:date="2019-06-09T13:18:00Z">
              <w:rPr>
                <w:rFonts w:ascii="Times New Roman" w:hAnsi="Times New Roman"/>
                <w:sz w:val="24"/>
                <w:szCs w:val="24"/>
              </w:rPr>
            </w:rPrChange>
          </w:rPr>
          <w:t>food</w:t>
        </w:r>
      </w:ins>
      <w:ins w:id="4225" w:author="Plankton" w:date="2019-06-09T13:18:00Z">
        <w:r>
          <w:rPr>
            <w:rFonts w:ascii="Times New Roman" w:hAnsi="Times New Roman"/>
            <w:sz w:val="24"/>
            <w:szCs w:val="24"/>
          </w:rPr>
          <w:t xml:space="preserve"> </w:t>
        </w:r>
      </w:ins>
      <w:ins w:id="4226" w:author="Plankton" w:date="2019-06-09T13:18:00Z">
        <w:r>
          <w:rPr>
            <w:rFonts w:ascii="Times New Roman" w:hAnsi="Times New Roman"/>
            <w:sz w:val="24"/>
            <w:szCs w:val="24"/>
            <w:lang w:val="en-US"/>
            <w:rPrChange w:id="4227" w:author="Plankton" w:date="2019-06-09T13:18:00Z">
              <w:rPr>
                <w:rFonts w:ascii="Times New Roman" w:hAnsi="Times New Roman"/>
                <w:sz w:val="24"/>
                <w:szCs w:val="24"/>
              </w:rPr>
            </w:rPrChange>
          </w:rPr>
          <w:t>baseline</w:t>
        </w:r>
      </w:ins>
      <w:ins w:id="4228" w:author="Plankton" w:date="2019-06-09T13:18:00Z">
        <w:r>
          <w:rPr>
            <w:rFonts w:ascii="Times New Roman" w:hAnsi="Times New Roman"/>
            <w:sz w:val="24"/>
            <w:szCs w:val="24"/>
          </w:rPr>
          <w:t xml:space="preserve"> </w:t>
        </w:r>
      </w:ins>
      <w:ins w:id="4229" w:author="Plankton" w:date="2019-06-09T13:18:00Z">
        <w:r>
          <w:rPr>
            <w:rFonts w:ascii="Times New Roman" w:hAnsi="Times New Roman"/>
            <w:sz w:val="24"/>
            <w:szCs w:val="24"/>
            <w:lang w:val="en-US"/>
            <w:rPrChange w:id="4230" w:author="Plankton" w:date="2019-06-09T13:18:00Z">
              <w:rPr>
                <w:rFonts w:ascii="Times New Roman" w:hAnsi="Times New Roman"/>
                <w:sz w:val="24"/>
                <w:szCs w:val="24"/>
              </w:rPr>
            </w:rPrChange>
          </w:rPr>
          <w:t>levels</w:t>
        </w:r>
      </w:ins>
      <w:ins w:id="4231" w:author="Plankton" w:date="2019-06-09T13:18:00Z">
        <w:r>
          <w:rPr>
            <w:rFonts w:ascii="Times New Roman" w:hAnsi="Times New Roman"/>
            <w:sz w:val="24"/>
            <w:szCs w:val="24"/>
          </w:rPr>
          <w:t xml:space="preserve">, </w:t>
        </w:r>
      </w:ins>
      <w:ins w:id="4232" w:author="Plankton" w:date="2019-06-09T13:18:00Z">
        <w:r>
          <w:rPr>
            <w:rFonts w:ascii="Times New Roman" w:hAnsi="Times New Roman"/>
            <w:sz w:val="24"/>
            <w:szCs w:val="24"/>
            <w:lang w:val="en-US"/>
            <w:rPrChange w:id="4233" w:author="Plankton" w:date="2019-06-09T13:18:00Z">
              <w:rPr>
                <w:rFonts w:ascii="Times New Roman" w:hAnsi="Times New Roman"/>
                <w:sz w:val="24"/>
                <w:szCs w:val="24"/>
              </w:rPr>
            </w:rPrChange>
          </w:rPr>
          <w:t>turnover</w:t>
        </w:r>
      </w:ins>
      <w:ins w:id="4234" w:author="Plankton" w:date="2019-06-09T13:18:00Z">
        <w:r>
          <w:rPr>
            <w:rFonts w:ascii="Times New Roman" w:hAnsi="Times New Roman"/>
            <w:sz w:val="24"/>
            <w:szCs w:val="24"/>
          </w:rPr>
          <w:t xml:space="preserve"> </w:t>
        </w:r>
      </w:ins>
      <w:ins w:id="4235" w:author="Plankton" w:date="2019-06-09T13:18:00Z">
        <w:r>
          <w:rPr>
            <w:rFonts w:ascii="Times New Roman" w:hAnsi="Times New Roman"/>
            <w:sz w:val="24"/>
            <w:szCs w:val="24"/>
            <w:lang w:val="en-US"/>
            <w:rPrChange w:id="4236" w:author="Plankton" w:date="2019-06-09T13:18:00Z">
              <w:rPr>
                <w:rFonts w:ascii="Times New Roman" w:hAnsi="Times New Roman"/>
                <w:sz w:val="24"/>
                <w:szCs w:val="24"/>
              </w:rPr>
            </w:rPrChange>
          </w:rPr>
          <w:t>rates</w:t>
        </w:r>
      </w:ins>
      <w:ins w:id="4237" w:author="Plankton" w:date="2019-06-09T13:18:00Z">
        <w:r>
          <w:rPr>
            <w:rFonts w:ascii="Times New Roman" w:hAnsi="Times New Roman"/>
            <w:sz w:val="24"/>
            <w:szCs w:val="24"/>
          </w:rPr>
          <w:t xml:space="preserve"> </w:t>
        </w:r>
      </w:ins>
      <w:ins w:id="4238" w:author="Plankton" w:date="2019-06-09T13:18:00Z">
        <w:r>
          <w:rPr>
            <w:rFonts w:ascii="Times New Roman" w:hAnsi="Times New Roman"/>
            <w:sz w:val="24"/>
            <w:szCs w:val="24"/>
            <w:lang w:val="en-US"/>
            <w:rPrChange w:id="4239" w:author="Plankton" w:date="2019-06-09T13:18:00Z">
              <w:rPr>
                <w:rFonts w:ascii="Times New Roman" w:hAnsi="Times New Roman"/>
                <w:sz w:val="24"/>
                <w:szCs w:val="24"/>
              </w:rPr>
            </w:rPrChange>
          </w:rPr>
          <w:t>and</w:t>
        </w:r>
      </w:ins>
      <w:ins w:id="4240" w:author="Plankton" w:date="2019-06-09T13:18:00Z">
        <w:r>
          <w:rPr>
            <w:rFonts w:ascii="Times New Roman" w:hAnsi="Times New Roman"/>
            <w:sz w:val="24"/>
            <w:szCs w:val="24"/>
          </w:rPr>
          <w:t xml:space="preserve"> </w:t>
        </w:r>
      </w:ins>
      <w:ins w:id="4241" w:author="Plankton" w:date="2019-06-09T13:18:00Z">
        <w:r>
          <w:rPr>
            <w:rFonts w:ascii="Times New Roman" w:hAnsi="Times New Roman"/>
            <w:sz w:val="24"/>
            <w:szCs w:val="24"/>
            <w:lang w:val="en-US"/>
            <w:rPrChange w:id="4242" w:author="Plankton" w:date="2019-06-09T13:18:00Z">
              <w:rPr>
                <w:rFonts w:ascii="Times New Roman" w:hAnsi="Times New Roman"/>
                <w:sz w:val="24"/>
                <w:szCs w:val="24"/>
              </w:rPr>
            </w:rPrChange>
          </w:rPr>
          <w:t>prolonged</w:t>
        </w:r>
      </w:ins>
      <w:ins w:id="4243" w:author="Plankton" w:date="2019-06-09T13:18:00Z">
        <w:r>
          <w:rPr>
            <w:rFonts w:ascii="Times New Roman" w:hAnsi="Times New Roman"/>
            <w:sz w:val="24"/>
            <w:szCs w:val="24"/>
          </w:rPr>
          <w:t xml:space="preserve"> </w:t>
        </w:r>
      </w:ins>
      <w:ins w:id="4244" w:author="Plankton" w:date="2019-06-09T13:18:00Z">
        <w:r>
          <w:rPr>
            <w:rFonts w:ascii="Times New Roman" w:hAnsi="Times New Roman"/>
            <w:sz w:val="24"/>
            <w:szCs w:val="24"/>
            <w:lang w:val="en-US"/>
            <w:rPrChange w:id="4245" w:author="Plankton" w:date="2019-06-09T13:18:00Z">
              <w:rPr>
                <w:rFonts w:ascii="Times New Roman" w:hAnsi="Times New Roman"/>
                <w:sz w:val="24"/>
                <w:szCs w:val="24"/>
              </w:rPr>
            </w:rPrChange>
          </w:rPr>
          <w:t>seasonal</w:t>
        </w:r>
      </w:ins>
      <w:ins w:id="4246" w:author="Plankton" w:date="2019-06-09T13:18:00Z">
        <w:r>
          <w:rPr>
            <w:rFonts w:ascii="Times New Roman" w:hAnsi="Times New Roman"/>
            <w:sz w:val="24"/>
            <w:szCs w:val="24"/>
          </w:rPr>
          <w:t xml:space="preserve"> </w:t>
        </w:r>
      </w:ins>
      <w:ins w:id="4247" w:author="Plankton" w:date="2019-06-09T13:18:00Z">
        <w:r>
          <w:rPr>
            <w:rFonts w:ascii="Times New Roman" w:hAnsi="Times New Roman"/>
            <w:sz w:val="24"/>
            <w:szCs w:val="24"/>
            <w:lang w:val="en-US"/>
            <w:rPrChange w:id="4248" w:author="Plankton" w:date="2019-06-09T13:18:00Z">
              <w:rPr>
                <w:rFonts w:ascii="Times New Roman" w:hAnsi="Times New Roman"/>
                <w:sz w:val="24"/>
                <w:szCs w:val="24"/>
              </w:rPr>
            </w:rPrChange>
          </w:rPr>
          <w:t>availability</w:t>
        </w:r>
      </w:ins>
      <w:ins w:id="4249" w:author="Plankton" w:date="2019-06-09T13:18:00Z">
        <w:r>
          <w:rPr>
            <w:rFonts w:ascii="Times New Roman" w:hAnsi="Times New Roman"/>
            <w:sz w:val="24"/>
            <w:szCs w:val="24"/>
          </w:rPr>
          <w:t xml:space="preserve"> (</w:t>
        </w:r>
      </w:ins>
      <w:ins w:id="4250" w:author="Plankton" w:date="2019-06-09T13:18:00Z">
        <w:r>
          <w:rPr>
            <w:rFonts w:ascii="Times New Roman" w:hAnsi="Times New Roman"/>
            <w:sz w:val="24"/>
            <w:szCs w:val="24"/>
            <w:lang w:val="en-US"/>
          </w:rPr>
          <w:t>Atkinson</w:t>
        </w:r>
      </w:ins>
      <w:ins w:id="4251" w:author="Plankton" w:date="2019-06-09T13:18:00Z">
        <w:r>
          <w:rPr>
            <w:rFonts w:ascii="Times New Roman" w:hAnsi="Times New Roman"/>
            <w:sz w:val="24"/>
            <w:szCs w:val="24"/>
            <w:lang w:val="ru-RU"/>
            <w:rPrChange w:id="4252" w:author="Plankton" w:date="2019-06-09T13:18:00Z">
              <w:rPr>
                <w:rFonts w:ascii="Times New Roman" w:hAnsi="Times New Roman"/>
                <w:sz w:val="24"/>
                <w:szCs w:val="24"/>
                <w:lang w:val="en-US"/>
              </w:rPr>
            </w:rPrChange>
          </w:rPr>
          <w:t xml:space="preserve"> </w:t>
        </w:r>
      </w:ins>
      <w:ins w:id="4253" w:author="Plankton" w:date="2019-06-09T13:18:00Z">
        <w:r>
          <w:rPr>
            <w:rFonts w:ascii="Times New Roman" w:hAnsi="Times New Roman"/>
            <w:sz w:val="24"/>
            <w:szCs w:val="24"/>
            <w:lang w:val="en-US"/>
          </w:rPr>
          <w:t>et</w:t>
        </w:r>
      </w:ins>
      <w:ins w:id="4254" w:author="Plankton" w:date="2019-06-09T13:18:00Z">
        <w:r>
          <w:rPr>
            <w:rFonts w:ascii="Times New Roman" w:hAnsi="Times New Roman"/>
            <w:sz w:val="24"/>
            <w:szCs w:val="24"/>
            <w:lang w:val="ru-RU"/>
            <w:rPrChange w:id="4255" w:author="Plankton" w:date="2019-06-09T13:18:00Z">
              <w:rPr>
                <w:rFonts w:ascii="Times New Roman" w:hAnsi="Times New Roman"/>
                <w:sz w:val="24"/>
                <w:szCs w:val="24"/>
                <w:lang w:val="en-US"/>
              </w:rPr>
            </w:rPrChange>
          </w:rPr>
          <w:t xml:space="preserve"> </w:t>
        </w:r>
      </w:ins>
      <w:ins w:id="4256" w:author="Plankton" w:date="2019-06-09T13:18:00Z">
        <w:r>
          <w:rPr>
            <w:rFonts w:ascii="Times New Roman" w:hAnsi="Times New Roman"/>
            <w:sz w:val="24"/>
            <w:szCs w:val="24"/>
            <w:lang w:val="en-US"/>
          </w:rPr>
          <w:t>al</w:t>
        </w:r>
      </w:ins>
      <w:ins w:id="4257" w:author="Plankton" w:date="2019-06-09T13:18:00Z">
        <w:r>
          <w:rPr>
            <w:rFonts w:ascii="Times New Roman" w:hAnsi="Times New Roman"/>
            <w:sz w:val="24"/>
            <w:szCs w:val="24"/>
            <w:lang w:val="ru-RU"/>
            <w:rPrChange w:id="4258" w:author="Plankton" w:date="2019-06-09T13:18:00Z">
              <w:rPr>
                <w:rFonts w:ascii="Times New Roman" w:hAnsi="Times New Roman"/>
                <w:sz w:val="24"/>
                <w:szCs w:val="24"/>
                <w:lang w:val="en-US"/>
              </w:rPr>
            </w:rPrChange>
          </w:rPr>
          <w:t>., 2015</w:t>
        </w:r>
      </w:ins>
      <w:ins w:id="4259" w:author="Plankton" w:date="2019-06-09T13:19:00Z">
        <w:r>
          <w:rPr>
            <w:rFonts w:ascii="Times New Roman" w:hAnsi="Times New Roman"/>
            <w:sz w:val="24"/>
            <w:szCs w:val="24"/>
          </w:rPr>
          <w:t>).</w:t>
        </w:r>
      </w:ins>
      <w:ins w:id="4260" w:author="Plankton" w:date="2019-06-12T16:37:00Z">
        <w:r>
          <w:rPr>
            <w:rFonts w:ascii="Times New Roman" w:hAnsi="Times New Roman"/>
            <w:sz w:val="24"/>
            <w:szCs w:val="24"/>
          </w:rPr>
          <w:t xml:space="preserve"> </w:t>
        </w:r>
      </w:ins>
      <w:ins w:id="4261" w:author="Plankton" w:date="2019-06-12T16:57:00Z">
        <w:r>
          <w:rPr>
            <w:rFonts w:ascii="Times New Roman" w:hAnsi="Times New Roman"/>
            <w:sz w:val="24"/>
            <w:szCs w:val="24"/>
          </w:rPr>
          <w:t>Т</w:t>
        </w:r>
      </w:ins>
      <w:ins w:id="4262" w:author="Plankton" w:date="2019-06-12T16:55:00Z">
        <w:r>
          <w:rPr>
            <w:rFonts w:ascii="Times New Roman" w:hAnsi="Times New Roman"/>
            <w:sz w:val="24"/>
            <w:szCs w:val="24"/>
          </w:rPr>
          <w:t xml:space="preserve">е же авторы </w:t>
        </w:r>
      </w:ins>
      <w:ins w:id="4263" w:author="Plankton" w:date="2019-06-12T16:57:00Z">
        <w:r>
          <w:rPr>
            <w:rFonts w:ascii="Times New Roman" w:hAnsi="Times New Roman"/>
            <w:sz w:val="24"/>
            <w:szCs w:val="24"/>
          </w:rPr>
          <w:t>утверждают</w:t>
        </w:r>
      </w:ins>
      <w:ins w:id="4264" w:author="Plankton" w:date="2019-06-12T16:58:00Z">
        <w:r>
          <w:rPr>
            <w:rFonts w:ascii="Times New Roman" w:hAnsi="Times New Roman"/>
            <w:sz w:val="24"/>
            <w:szCs w:val="24"/>
          </w:rPr>
          <w:t xml:space="preserve"> также</w:t>
        </w:r>
      </w:ins>
      <w:ins w:id="4265" w:author="Plankton" w:date="2019-06-12T16:55:00Z">
        <w:r>
          <w:rPr>
            <w:rFonts w:ascii="Times New Roman" w:hAnsi="Times New Roman"/>
            <w:sz w:val="24"/>
            <w:szCs w:val="24"/>
          </w:rPr>
          <w:t xml:space="preserve">, что теория </w:t>
        </w:r>
      </w:ins>
      <w:ins w:id="4266" w:author="Plankton" w:date="2019-06-12T16:55:00Z">
        <w:r>
          <w:rPr>
            <w:rFonts w:ascii="Times New Roman" w:hAnsi="Times New Roman"/>
            <w:sz w:val="24"/>
            <w:szCs w:val="24"/>
            <w:lang w:val="ru-RU"/>
            <w:rPrChange w:id="4267" w:author="Plankton" w:date="2019-06-12T16:56:00Z">
              <w:rPr>
                <w:rFonts w:ascii="Times New Roman" w:hAnsi="Times New Roman"/>
                <w:sz w:val="24"/>
                <w:szCs w:val="24"/>
                <w:lang w:val="en-US"/>
              </w:rPr>
            </w:rPrChange>
          </w:rPr>
          <w:t>"</w:t>
        </w:r>
      </w:ins>
      <w:ins w:id="4268" w:author="Plankton" w:date="2019-06-12T16:55:00Z">
        <w:r>
          <w:rPr>
            <w:rFonts w:ascii="Times New Roman" w:hAnsi="Times New Roman"/>
            <w:sz w:val="24"/>
            <w:szCs w:val="24"/>
            <w:lang w:val="en-US"/>
          </w:rPr>
          <w:t>trophic</w:t>
        </w:r>
      </w:ins>
      <w:ins w:id="4269" w:author="Plankton" w:date="2019-06-12T16:55:00Z">
        <w:r>
          <w:rPr>
            <w:rFonts w:ascii="Times New Roman" w:hAnsi="Times New Roman"/>
            <w:sz w:val="24"/>
            <w:szCs w:val="24"/>
            <w:lang w:val="ru-RU"/>
            <w:rPrChange w:id="4270" w:author="Plankton" w:date="2019-06-12T16:56:00Z">
              <w:rPr>
                <w:rFonts w:ascii="Times New Roman" w:hAnsi="Times New Roman"/>
                <w:sz w:val="24"/>
                <w:szCs w:val="24"/>
                <w:lang w:val="en-US"/>
              </w:rPr>
            </w:rPrChange>
          </w:rPr>
          <w:t xml:space="preserve"> </w:t>
        </w:r>
      </w:ins>
      <w:ins w:id="4271" w:author="Plankton" w:date="2019-06-12T16:55:00Z">
        <w:r>
          <w:rPr>
            <w:rFonts w:ascii="Times New Roman" w:hAnsi="Times New Roman"/>
            <w:sz w:val="24"/>
            <w:szCs w:val="24"/>
            <w:lang w:val="en-US"/>
          </w:rPr>
          <w:t>mismatch</w:t>
        </w:r>
      </w:ins>
      <w:ins w:id="4272" w:author="Plankton" w:date="2019-06-12T16:55:00Z">
        <w:r>
          <w:rPr>
            <w:rFonts w:ascii="Times New Roman" w:hAnsi="Times New Roman"/>
            <w:sz w:val="24"/>
            <w:szCs w:val="24"/>
            <w:lang w:val="ru-RU"/>
            <w:rPrChange w:id="4273" w:author="Plankton" w:date="2019-06-12T16:56:00Z">
              <w:rPr>
                <w:rFonts w:ascii="Times New Roman" w:hAnsi="Times New Roman"/>
                <w:sz w:val="24"/>
                <w:szCs w:val="24"/>
                <w:lang w:val="en-US"/>
              </w:rPr>
            </w:rPrChange>
          </w:rPr>
          <w:t>"</w:t>
        </w:r>
      </w:ins>
      <w:ins w:id="4274" w:author="Plankton" w:date="2019-06-12T16:56:00Z">
        <w:r>
          <w:rPr>
            <w:rFonts w:ascii="Times New Roman" w:hAnsi="Times New Roman"/>
            <w:sz w:val="24"/>
            <w:szCs w:val="24"/>
          </w:rPr>
          <w:t xml:space="preserve"> более применима </w:t>
        </w:r>
      </w:ins>
      <w:ins w:id="4275" w:author="Plankton" w:date="2019-06-12T16:57:00Z">
        <w:r>
          <w:rPr>
            <w:rFonts w:ascii="Times New Roman" w:hAnsi="Times New Roman"/>
            <w:sz w:val="24"/>
            <w:szCs w:val="24"/>
          </w:rPr>
          <w:t>к организмам с узкими пищевыми предпочтениями</w:t>
        </w:r>
      </w:ins>
      <w:ins w:id="4276" w:author="Plankton" w:date="2019-06-12T16:58:00Z">
        <w:r>
          <w:rPr>
            <w:rFonts w:ascii="Times New Roman" w:hAnsi="Times New Roman"/>
            <w:sz w:val="24"/>
            <w:szCs w:val="24"/>
          </w:rPr>
          <w:t xml:space="preserve"> (видам-специалистам), каковых, как мы выяснили, не так много в Белом море</w:t>
        </w:r>
      </w:ins>
      <w:ins w:id="4277" w:author="Plankton" w:date="2019-06-12T16:57:00Z">
        <w:r>
          <w:rPr>
            <w:rFonts w:ascii="Times New Roman" w:hAnsi="Times New Roman"/>
            <w:sz w:val="24"/>
            <w:szCs w:val="24"/>
          </w:rPr>
          <w:t>.</w:t>
        </w:r>
      </w:ins>
    </w:p>
    <w:p>
      <w:pPr>
        <w:spacing w:line="360" w:lineRule="auto"/>
        <w:ind w:firstLine="709"/>
        <w:jc w:val="both"/>
        <w:rPr>
          <w:ins w:id="4279" w:author="Plankton" w:date="2019-05-29T12:40:00Z"/>
          <w:rFonts w:ascii="Times New Roman" w:hAnsi="Times New Roman"/>
          <w:sz w:val="24"/>
          <w:szCs w:val="24"/>
          <w:lang w:val="ru-RU"/>
          <w:rPrChange w:id="4280" w:author="Plankton" w:date="2019-06-12T16:56:00Z">
            <w:rPr>
              <w:ins w:id="4281" w:author="Plankton" w:date="2019-05-29T12:40:00Z"/>
              <w:rFonts w:ascii="Times New Roman" w:hAnsi="Times New Roman"/>
              <w:sz w:val="24"/>
              <w:szCs w:val="24"/>
              <w:lang w:val="en-US"/>
            </w:rPr>
          </w:rPrChange>
        </w:rPr>
        <w:pPrChange w:id="4278" w:author="Plankton" w:date="2019-06-01T12:04:00Z">
          <w:pPr>
            <w:spacing w:line="480" w:lineRule="auto"/>
            <w:ind w:firstLine="709"/>
            <w:jc w:val="both"/>
          </w:pPr>
        </w:pPrChange>
      </w:pPr>
      <w:ins w:id="4282" w:author="Plankton" w:date="2019-06-12T16:59:00Z">
        <w:r>
          <w:rPr>
            <w:rFonts w:ascii="Times New Roman" w:hAnsi="Times New Roman"/>
            <w:sz w:val="24"/>
            <w:szCs w:val="24"/>
          </w:rPr>
          <w:t>Проведенная нами работа указывает на</w:t>
        </w:r>
      </w:ins>
      <w:ins w:id="4283" w:author="Plankton" w:date="2019-06-12T17:03:00Z">
        <w:r>
          <w:rPr>
            <w:rFonts w:ascii="Times New Roman" w:hAnsi="Times New Roman"/>
            <w:sz w:val="24"/>
            <w:szCs w:val="24"/>
          </w:rPr>
          <w:t xml:space="preserve"> крайне высокое значение трофических связей в планктонных сообществах.</w:t>
        </w:r>
      </w:ins>
      <w:ins w:id="4284" w:author="Plankton" w:date="2019-06-12T17:04:00Z">
        <w:r>
          <w:rPr>
            <w:rFonts w:ascii="Times New Roman" w:hAnsi="Times New Roman"/>
            <w:sz w:val="24"/>
            <w:szCs w:val="24"/>
          </w:rPr>
          <w:t xml:space="preserve"> Это и отношения потребитель – пищевой объект, и конкурентные взаимоотношения между видами со сходными пищевыми предпочтениями (</w:t>
        </w:r>
      </w:ins>
      <w:ins w:id="4285" w:author="Plankton" w:date="2019-06-12T17:05:00Z">
        <w:r>
          <w:rPr>
            <w:rFonts w:ascii="Times New Roman" w:hAnsi="Times New Roman"/>
            <w:i/>
            <w:sz w:val="24"/>
            <w:szCs w:val="24"/>
            <w:lang w:val="en-US"/>
            <w:rPrChange w:id="4286" w:author="Plankton" w:date="2019-06-12T17:05:00Z">
              <w:rPr>
                <w:rFonts w:ascii="Times New Roman" w:hAnsi="Times New Roman"/>
                <w:sz w:val="24"/>
                <w:szCs w:val="24"/>
                <w:lang w:val="en-US"/>
              </w:rPr>
            </w:rPrChange>
          </w:rPr>
          <w:t>Oithona</w:t>
        </w:r>
      </w:ins>
      <w:ins w:id="4287" w:author="Plankton" w:date="2019-06-12T17:05:00Z">
        <w:r>
          <w:rPr>
            <w:rFonts w:ascii="Times New Roman" w:hAnsi="Times New Roman"/>
            <w:i/>
            <w:sz w:val="24"/>
            <w:szCs w:val="24"/>
            <w:lang w:val="ru-RU"/>
            <w:rPrChange w:id="4288" w:author="Plankton" w:date="2019-06-12T17:05:00Z">
              <w:rPr>
                <w:rFonts w:ascii="Times New Roman" w:hAnsi="Times New Roman"/>
                <w:sz w:val="24"/>
                <w:szCs w:val="24"/>
                <w:lang w:val="en-US"/>
              </w:rPr>
            </w:rPrChange>
          </w:rPr>
          <w:t xml:space="preserve"> – </w:t>
        </w:r>
      </w:ins>
      <w:ins w:id="4289" w:author="Plankton" w:date="2019-06-12T17:05:00Z">
        <w:r>
          <w:rPr>
            <w:rFonts w:ascii="Times New Roman" w:hAnsi="Times New Roman"/>
            <w:i/>
            <w:sz w:val="24"/>
            <w:szCs w:val="24"/>
            <w:lang w:val="en-US"/>
            <w:rPrChange w:id="4290" w:author="Plankton" w:date="2019-06-12T17:05:00Z">
              <w:rPr>
                <w:rFonts w:ascii="Times New Roman" w:hAnsi="Times New Roman"/>
                <w:sz w:val="24"/>
                <w:szCs w:val="24"/>
                <w:lang w:val="en-US"/>
              </w:rPr>
            </w:rPrChange>
          </w:rPr>
          <w:t>Microsetella</w:t>
        </w:r>
      </w:ins>
      <w:ins w:id="4291" w:author="Plankton" w:date="2019-06-12T17:05:00Z">
        <w:r>
          <w:rPr>
            <w:rFonts w:ascii="Times New Roman" w:hAnsi="Times New Roman"/>
            <w:i/>
            <w:sz w:val="24"/>
            <w:szCs w:val="24"/>
            <w:lang w:val="ru-RU"/>
            <w:rPrChange w:id="4292" w:author="Plankton" w:date="2019-06-12T17:05:00Z">
              <w:rPr>
                <w:rFonts w:ascii="Times New Roman" w:hAnsi="Times New Roman"/>
                <w:sz w:val="24"/>
                <w:szCs w:val="24"/>
                <w:lang w:val="en-US"/>
              </w:rPr>
            </w:rPrChange>
          </w:rPr>
          <w:t xml:space="preserve">, </w:t>
        </w:r>
      </w:ins>
      <w:ins w:id="4293" w:author="Plankton" w:date="2019-06-12T17:05:00Z">
        <w:r>
          <w:rPr>
            <w:rFonts w:ascii="Times New Roman" w:hAnsi="Times New Roman"/>
            <w:i/>
            <w:sz w:val="24"/>
            <w:szCs w:val="24"/>
            <w:lang w:val="en-US"/>
            <w:rPrChange w:id="4294" w:author="Plankton" w:date="2019-06-12T17:05:00Z">
              <w:rPr>
                <w:rFonts w:ascii="Times New Roman" w:hAnsi="Times New Roman"/>
                <w:sz w:val="24"/>
                <w:szCs w:val="24"/>
                <w:lang w:val="en-US"/>
              </w:rPr>
            </w:rPrChange>
          </w:rPr>
          <w:t>Acartia</w:t>
        </w:r>
      </w:ins>
      <w:ins w:id="4295" w:author="Plankton" w:date="2019-06-12T17:05:00Z">
        <w:r>
          <w:rPr>
            <w:rFonts w:ascii="Times New Roman" w:hAnsi="Times New Roman"/>
            <w:i/>
            <w:sz w:val="24"/>
            <w:szCs w:val="24"/>
            <w:lang w:val="ru-RU"/>
            <w:rPrChange w:id="4296" w:author="Plankton" w:date="2019-06-12T17:05:00Z">
              <w:rPr>
                <w:rFonts w:ascii="Times New Roman" w:hAnsi="Times New Roman"/>
                <w:sz w:val="24"/>
                <w:szCs w:val="24"/>
                <w:lang w:val="en-US"/>
              </w:rPr>
            </w:rPrChange>
          </w:rPr>
          <w:t xml:space="preserve"> – </w:t>
        </w:r>
      </w:ins>
      <w:ins w:id="4297" w:author="Plankton" w:date="2019-06-12T17:05:00Z">
        <w:r>
          <w:rPr>
            <w:rFonts w:ascii="Times New Roman" w:hAnsi="Times New Roman"/>
            <w:i/>
            <w:sz w:val="24"/>
            <w:szCs w:val="24"/>
            <w:lang w:val="en-US"/>
            <w:rPrChange w:id="4298" w:author="Plankton" w:date="2019-06-12T17:05:00Z">
              <w:rPr>
                <w:rFonts w:ascii="Times New Roman" w:hAnsi="Times New Roman"/>
                <w:sz w:val="24"/>
                <w:szCs w:val="24"/>
                <w:lang w:val="en-US"/>
              </w:rPr>
            </w:rPrChange>
          </w:rPr>
          <w:t>Temora</w:t>
        </w:r>
      </w:ins>
      <w:ins w:id="4299" w:author="Plankton" w:date="2019-06-12T17:05:00Z">
        <w:r>
          <w:rPr>
            <w:rFonts w:ascii="Times New Roman" w:hAnsi="Times New Roman"/>
            <w:sz w:val="24"/>
            <w:szCs w:val="24"/>
            <w:lang w:val="ru-RU"/>
            <w:rPrChange w:id="4300" w:author="Plankton" w:date="2019-06-12T17:05:00Z">
              <w:rPr>
                <w:rFonts w:ascii="Times New Roman" w:hAnsi="Times New Roman"/>
                <w:sz w:val="24"/>
                <w:szCs w:val="24"/>
                <w:lang w:val="en-US"/>
              </w:rPr>
            </w:rPrChange>
          </w:rPr>
          <w:t>)</w:t>
        </w:r>
      </w:ins>
      <w:ins w:id="4301" w:author="Plankton" w:date="2019-06-12T17:06:00Z">
        <w:r>
          <w:rPr>
            <w:rFonts w:ascii="Times New Roman" w:hAnsi="Times New Roman"/>
            <w:sz w:val="24"/>
            <w:szCs w:val="24"/>
          </w:rPr>
          <w:t>. Таким образом, помимо изменений во внешней среде,</w:t>
        </w:r>
      </w:ins>
      <w:ins w:id="4302" w:author="Plankton" w:date="2019-06-12T16:59:00Z">
        <w:r>
          <w:rPr>
            <w:rFonts w:ascii="Times New Roman" w:hAnsi="Times New Roman"/>
            <w:sz w:val="24"/>
            <w:szCs w:val="24"/>
          </w:rPr>
          <w:t xml:space="preserve"> </w:t>
        </w:r>
      </w:ins>
      <w:ins w:id="4303" w:author="Plankton" w:date="2019-06-12T17:06:00Z">
        <w:r>
          <w:rPr>
            <w:rFonts w:ascii="Times New Roman" w:hAnsi="Times New Roman"/>
            <w:sz w:val="24"/>
            <w:szCs w:val="24"/>
          </w:rPr>
          <w:t>для формирования сезонных циклов развития планктонных животных в</w:t>
        </w:r>
      </w:ins>
      <w:ins w:id="4304" w:author="Plankton" w:date="2019-06-12T17:01:00Z">
        <w:r>
          <w:rPr>
            <w:rFonts w:ascii="Times New Roman" w:hAnsi="Times New Roman"/>
            <w:sz w:val="24"/>
            <w:szCs w:val="24"/>
          </w:rPr>
          <w:t>ажн</w:t>
        </w:r>
      </w:ins>
      <w:ins w:id="4305" w:author="Plankton" w:date="2019-06-12T17:03:00Z">
        <w:r>
          <w:rPr>
            <w:rFonts w:ascii="Times New Roman" w:hAnsi="Times New Roman"/>
            <w:sz w:val="24"/>
            <w:szCs w:val="24"/>
          </w:rPr>
          <w:t>а также</w:t>
        </w:r>
      </w:ins>
      <w:ins w:id="4306" w:author="Plankton" w:date="2019-06-12T17:01:00Z">
        <w:r>
          <w:rPr>
            <w:rFonts w:ascii="Times New Roman" w:hAnsi="Times New Roman"/>
            <w:sz w:val="24"/>
            <w:szCs w:val="24"/>
          </w:rPr>
          <w:t xml:space="preserve"> роль </w:t>
        </w:r>
      </w:ins>
      <w:ins w:id="4307" w:author="Plankton" w:date="2019-06-12T17:07:00Z">
        <w:r>
          <w:rPr>
            <w:rFonts w:ascii="Times New Roman" w:hAnsi="Times New Roman"/>
            <w:sz w:val="24"/>
            <w:szCs w:val="24"/>
          </w:rPr>
          <w:t>биотических</w:t>
        </w:r>
      </w:ins>
      <w:ins w:id="4308" w:author="Plankton" w:date="2019-06-12T17:01:00Z">
        <w:r>
          <w:rPr>
            <w:rFonts w:ascii="Times New Roman" w:hAnsi="Times New Roman"/>
            <w:sz w:val="24"/>
            <w:szCs w:val="24"/>
          </w:rPr>
          <w:t xml:space="preserve"> взаимодействий</w:t>
        </w:r>
      </w:ins>
      <w:ins w:id="4309" w:author="Plankton" w:date="2019-06-12T17:02:00Z">
        <w:r>
          <w:rPr>
            <w:rFonts w:ascii="Times New Roman" w:hAnsi="Times New Roman"/>
            <w:sz w:val="24"/>
            <w:szCs w:val="24"/>
          </w:rPr>
          <w:t xml:space="preserve">. </w:t>
        </w:r>
      </w:ins>
    </w:p>
    <w:p>
      <w:pPr>
        <w:spacing w:line="360" w:lineRule="auto"/>
        <w:ind w:firstLine="0"/>
        <w:jc w:val="both"/>
        <w:rPr>
          <w:ins w:id="4311" w:author="Plankton" w:date="2019-05-29T12:40:00Z"/>
          <w:rFonts w:ascii="Times New Roman" w:hAnsi="Times New Roman"/>
          <w:sz w:val="24"/>
          <w:szCs w:val="24"/>
        </w:rPr>
        <w:pPrChange w:id="4310" w:author="Plankton" w:date="2019-06-01T12:04:00Z">
          <w:pPr>
            <w:spacing w:line="480" w:lineRule="auto"/>
            <w:ind w:firstLine="709"/>
            <w:jc w:val="both"/>
          </w:pPr>
        </w:pPrChange>
      </w:pPr>
    </w:p>
    <w:p>
      <w:pPr>
        <w:spacing w:line="360" w:lineRule="auto"/>
        <w:jc w:val="both"/>
        <w:rPr>
          <w:ins w:id="4313" w:author="Plankton" w:date="2019-05-29T12:40:00Z"/>
          <w:rFonts w:ascii="Times New Roman" w:hAnsi="Times New Roman"/>
          <w:sz w:val="24"/>
          <w:szCs w:val="24"/>
          <w:lang w:val="ru-RU"/>
          <w:rPrChange w:id="4314" w:author="Plankton" w:date="2019-05-29T13:21:00Z">
            <w:rPr>
              <w:ins w:id="4315" w:author="Plankton" w:date="2019-05-29T12:40:00Z"/>
              <w:rFonts w:ascii="Times New Roman" w:hAnsi="Times New Roman"/>
              <w:sz w:val="24"/>
              <w:szCs w:val="24"/>
              <w:lang w:val="en-US"/>
            </w:rPr>
          </w:rPrChange>
        </w:rPr>
        <w:pPrChange w:id="4312" w:author="Plankton" w:date="2019-06-01T12:04:00Z">
          <w:pPr>
            <w:spacing w:line="480" w:lineRule="auto"/>
            <w:jc w:val="both"/>
          </w:pPr>
        </w:pPrChange>
      </w:pPr>
      <w:ins w:id="4316" w:author="Plankton" w:date="2019-05-29T12:40:00Z">
        <w:r>
          <w:rPr>
            <w:rFonts w:ascii="Times New Roman" w:hAnsi="Times New Roman"/>
            <w:sz w:val="24"/>
            <w:szCs w:val="24"/>
            <w:highlight w:val="yellow"/>
            <w:rPrChange w:id="4317" w:author="Plankton" w:date="2019-06-12T17:07:00Z">
              <w:rPr>
                <w:rFonts w:ascii="Times New Roman" w:hAnsi="Times New Roman"/>
                <w:sz w:val="24"/>
                <w:szCs w:val="24"/>
              </w:rPr>
            </w:rPrChange>
          </w:rPr>
          <w:t xml:space="preserve">V. Что дальше? </w:t>
        </w:r>
      </w:ins>
    </w:p>
    <w:p>
      <w:pPr>
        <w:spacing w:after="0" w:line="360" w:lineRule="auto"/>
        <w:rPr>
          <w:rFonts w:ascii="Times New Roman" w:hAnsi="Times New Roman"/>
          <w:sz w:val="24"/>
          <w:szCs w:val="24"/>
        </w:rPr>
        <w:pPrChange w:id="4318" w:author="Plankton" w:date="2019-06-01T12:04:00Z">
          <w:pPr>
            <w:spacing w:after="0" w:line="240" w:lineRule="auto"/>
          </w:pPr>
        </w:pPrChange>
      </w:pPr>
      <w:r>
        <w:rPr>
          <w:rFonts w:ascii="Times New Roman" w:hAnsi="Times New Roman"/>
          <w:sz w:val="24"/>
          <w:szCs w:val="24"/>
        </w:rPr>
        <w:br w:type="page"/>
      </w:r>
    </w:p>
    <w:p>
      <w:pPr>
        <w:spacing w:line="360" w:lineRule="auto"/>
        <w:jc w:val="both"/>
        <w:rPr>
          <w:rFonts w:ascii="Times New Roman" w:hAnsi="Times New Roman"/>
          <w:sz w:val="24"/>
          <w:szCs w:val="24"/>
        </w:rPr>
        <w:pPrChange w:id="4319" w:author="Plankton" w:date="2019-06-01T12:04:00Z">
          <w:pPr>
            <w:spacing w:line="480" w:lineRule="auto"/>
            <w:jc w:val="both"/>
          </w:pPr>
        </w:pPrChange>
      </w:pPr>
    </w:p>
    <w:p>
      <w:pPr>
        <w:pStyle w:val="2"/>
        <w:spacing w:line="360" w:lineRule="auto"/>
        <w:rPr>
          <w:sz w:val="24"/>
          <w:szCs w:val="24"/>
          <w:lang w:val="en-US"/>
        </w:rPr>
        <w:pPrChange w:id="4320" w:author="Plankton" w:date="2019-06-01T12:04:00Z">
          <w:pPr>
            <w:pStyle w:val="2"/>
            <w:spacing w:line="480" w:lineRule="auto"/>
          </w:pPr>
        </w:pPrChange>
      </w:pPr>
      <w:r>
        <w:rPr>
          <w:sz w:val="28"/>
          <w:lang w:val="en-US"/>
        </w:rPr>
        <w:t>Acknowledgments</w:t>
      </w:r>
    </w:p>
    <w:p>
      <w:pPr>
        <w:spacing w:line="360" w:lineRule="auto"/>
        <w:jc w:val="both"/>
        <w:rPr>
          <w:rFonts w:ascii="Times New Roman" w:hAnsi="Times New Roman"/>
          <w:sz w:val="24"/>
          <w:szCs w:val="24"/>
          <w:lang w:val="en-US"/>
        </w:rPr>
        <w:pPrChange w:id="4321" w:author="Plankton" w:date="2019-06-01T12:04:00Z">
          <w:pPr>
            <w:spacing w:line="480" w:lineRule="auto"/>
            <w:jc w:val="both"/>
          </w:pPr>
        </w:pPrChange>
      </w:pPr>
      <w:r>
        <w:rPr>
          <w:rFonts w:ascii="Times New Roman" w:hAnsi="Times New Roman"/>
          <w:sz w:val="24"/>
          <w:szCs w:val="24"/>
          <w:lang w:val="en-US"/>
        </w:rPr>
        <w:t>We would like to express our gratitude to all the people who took part in monitoring since 1957, especially to Dr. Regina V. Prygunkova, who kept running this program for almost 30 years and summarized the plankton data from 1960 to 1995. We are also grateful to oceanologist Alexey I. Babkov (worked in 1973–1995), who summarized the hydrological data of monitoring. Our thanks go to other participants of the program and to the captains and crews of the research vessels. This research is supported by the ongoing Basic Research Program of the Russian Academy of Sciences "The fauna of the White Sea and adjacent basins: adaptive traits of organisms and populations under the influence of the climate change" (reg. No АААА-А17-117021300219-7).</w:t>
      </w:r>
    </w:p>
    <w:p>
      <w:pPr>
        <w:spacing w:line="360" w:lineRule="auto"/>
        <w:jc w:val="both"/>
        <w:rPr>
          <w:rFonts w:ascii="Times New Roman" w:hAnsi="Times New Roman"/>
          <w:sz w:val="24"/>
          <w:szCs w:val="24"/>
          <w:lang w:val="en-US"/>
        </w:rPr>
        <w:pPrChange w:id="4322" w:author="Plankton" w:date="2019-06-01T12:04:00Z">
          <w:pPr>
            <w:spacing w:line="480" w:lineRule="auto"/>
            <w:jc w:val="both"/>
          </w:pPr>
        </w:pPrChange>
      </w:pPr>
    </w:p>
    <w:p>
      <w:pPr>
        <w:pStyle w:val="2"/>
        <w:spacing w:line="360" w:lineRule="auto"/>
        <w:rPr>
          <w:sz w:val="24"/>
          <w:szCs w:val="24"/>
          <w:lang w:val="en-US"/>
        </w:rPr>
        <w:pPrChange w:id="4323" w:author="Plankton" w:date="2019-06-01T12:04:00Z">
          <w:pPr>
            <w:pStyle w:val="2"/>
            <w:spacing w:line="480" w:lineRule="auto"/>
          </w:pPr>
        </w:pPrChange>
      </w:pPr>
      <w:r>
        <w:rPr>
          <w:sz w:val="28"/>
          <w:lang w:val="en-US"/>
        </w:rPr>
        <w:t xml:space="preserve">References </w:t>
      </w:r>
    </w:p>
    <w:p>
      <w:pPr>
        <w:spacing w:line="360" w:lineRule="auto"/>
        <w:jc w:val="both"/>
        <w:rPr>
          <w:ins w:id="4325" w:author="Plankton" w:date="2019-05-29T12:42:00Z"/>
          <w:rFonts w:ascii="Times New Roman" w:hAnsi="Times New Roman"/>
          <w:sz w:val="24"/>
          <w:szCs w:val="24"/>
          <w:lang w:val="en-US"/>
        </w:rPr>
        <w:pPrChange w:id="4324" w:author="Plankton" w:date="2019-06-01T12:04:00Z">
          <w:pPr>
            <w:spacing w:line="480" w:lineRule="auto"/>
            <w:jc w:val="both"/>
          </w:pPr>
        </w:pPrChange>
      </w:pPr>
      <w:ins w:id="4326" w:author="Plankton" w:date="2019-05-29T12:42:00Z">
        <w:r>
          <w:rPr>
            <w:rFonts w:ascii="Times New Roman" w:hAnsi="Times New Roman"/>
            <w:sz w:val="24"/>
            <w:szCs w:val="24"/>
            <w:lang w:val="en-US"/>
          </w:rPr>
          <w:t>ACIA (2004) Impacts of a Warming Arctic: Arctic Climate Impact Assessment. ACIA Overview report. Cambridge University Press.</w:t>
        </w:r>
      </w:ins>
    </w:p>
    <w:p>
      <w:pPr>
        <w:spacing w:line="360" w:lineRule="auto"/>
        <w:jc w:val="both"/>
        <w:rPr>
          <w:ins w:id="4328" w:author="Plankton" w:date="2019-05-29T12:42:00Z"/>
          <w:rFonts w:ascii="Times New Roman" w:hAnsi="Times New Roman"/>
          <w:sz w:val="24"/>
          <w:szCs w:val="24"/>
          <w:lang w:val="en-US"/>
        </w:rPr>
        <w:pPrChange w:id="4327" w:author="Plankton" w:date="2019-06-01T12:04:00Z">
          <w:pPr>
            <w:spacing w:line="480" w:lineRule="auto"/>
            <w:jc w:val="both"/>
          </w:pPr>
        </w:pPrChange>
      </w:pPr>
      <w:ins w:id="4329" w:author="Plankton" w:date="2019-05-29T12:42:00Z">
        <w:r>
          <w:rPr>
            <w:rFonts w:ascii="Times New Roman" w:hAnsi="Times New Roman"/>
            <w:sz w:val="24"/>
            <w:szCs w:val="24"/>
            <w:lang w:val="en-US"/>
          </w:rPr>
          <w:t>Arendt KE, Juul-Pedersen T, Mortensen J, Blicher ME, Rysgaard S (2012) A 5-year study of seasonal patterns in mesozooplankton community structure in a sub-Arctic fjord reveals dominance of Microsetella norvegica (Crustacea, Copepoda), J Plankton Res 35: 105–120, https://doi.org/10.1093/plankt/fbs087</w:t>
        </w:r>
      </w:ins>
    </w:p>
    <w:p>
      <w:pPr>
        <w:spacing w:line="360" w:lineRule="auto"/>
        <w:jc w:val="both"/>
        <w:rPr>
          <w:ins w:id="4331" w:author="Plankton" w:date="2019-05-29T12:42:00Z"/>
          <w:rFonts w:ascii="Times New Roman" w:hAnsi="Times New Roman"/>
          <w:sz w:val="24"/>
          <w:szCs w:val="24"/>
          <w:lang w:val="en-US"/>
        </w:rPr>
        <w:pPrChange w:id="4330" w:author="Plankton" w:date="2019-06-01T12:04:00Z">
          <w:pPr>
            <w:spacing w:line="480" w:lineRule="auto"/>
            <w:jc w:val="both"/>
          </w:pPr>
        </w:pPrChange>
      </w:pPr>
      <w:ins w:id="4332" w:author="Plankton" w:date="2019-05-29T12:42:00Z">
        <w:r>
          <w:rPr>
            <w:rFonts w:ascii="Times New Roman" w:hAnsi="Times New Roman"/>
            <w:sz w:val="24"/>
            <w:szCs w:val="24"/>
            <w:lang w:val="en-US"/>
          </w:rPr>
          <w:t>Atkinson A, Harmer RA, Widdicombe CE, McEvoy AJ, Smyth TJ, Cummings DG, Somerfield PJ, Maud JL, McConville K (2015) Questioning the role of phenology shifts and trophic mismatching in a planktonic food web. Prog Oceanogr 137: 498–512. https://doi.org/10.1016/j.pocean.2015.04.023</w:t>
        </w:r>
      </w:ins>
    </w:p>
    <w:p>
      <w:pPr>
        <w:spacing w:line="360" w:lineRule="auto"/>
        <w:jc w:val="both"/>
        <w:rPr>
          <w:ins w:id="4334" w:author="Plankton" w:date="2019-05-29T12:42:00Z"/>
          <w:rFonts w:ascii="Times New Roman" w:hAnsi="Times New Roman"/>
          <w:sz w:val="24"/>
          <w:szCs w:val="24"/>
          <w:lang w:val="en-US"/>
        </w:rPr>
        <w:pPrChange w:id="4333" w:author="Plankton" w:date="2019-06-01T12:04:00Z">
          <w:pPr>
            <w:spacing w:line="480" w:lineRule="auto"/>
            <w:jc w:val="both"/>
          </w:pPr>
        </w:pPrChange>
      </w:pPr>
      <w:ins w:id="4335" w:author="Plankton" w:date="2019-05-29T12:42:00Z">
        <w:r>
          <w:rPr>
            <w:rFonts w:ascii="Times New Roman" w:hAnsi="Times New Roman"/>
            <w:sz w:val="24"/>
            <w:szCs w:val="24"/>
            <w:lang w:val="en-US"/>
          </w:rPr>
          <w:t>Babkov AI (1982) The brief hydrological characteristic of Chupa inlet, the White Sea. Explorations of the fauna of the seas 27(35): 3–16. [in Russian]</w:t>
        </w:r>
      </w:ins>
    </w:p>
    <w:p>
      <w:pPr>
        <w:spacing w:line="360" w:lineRule="auto"/>
        <w:jc w:val="both"/>
        <w:rPr>
          <w:ins w:id="4337" w:author="Plankton" w:date="2019-05-31T12:40:00Z"/>
          <w:rFonts w:ascii="Times New Roman" w:hAnsi="Times New Roman"/>
          <w:sz w:val="24"/>
          <w:szCs w:val="24"/>
          <w:lang w:val="en-US"/>
        </w:rPr>
        <w:pPrChange w:id="4336" w:author="Plankton" w:date="2019-06-01T12:04:00Z">
          <w:pPr>
            <w:spacing w:line="480" w:lineRule="auto"/>
            <w:jc w:val="both"/>
          </w:pPr>
        </w:pPrChange>
      </w:pPr>
      <w:ins w:id="4338" w:author="Plankton" w:date="2019-05-29T12:42:00Z">
        <w:r>
          <w:rPr>
            <w:rFonts w:ascii="Times New Roman" w:hAnsi="Times New Roman"/>
            <w:sz w:val="24"/>
            <w:szCs w:val="24"/>
            <w:lang w:val="en-US"/>
          </w:rPr>
          <w:t>Babkov AI (1985) About the principles of determination of hydrological seasons (by the example of Chupa inlet, the White Sea. Explorations of the fauna of the seas 31(39): 84–88. [in Russian]</w:t>
        </w:r>
      </w:ins>
    </w:p>
    <w:p>
      <w:pPr>
        <w:spacing w:line="360" w:lineRule="auto"/>
        <w:jc w:val="both"/>
        <w:rPr>
          <w:ins w:id="4340" w:author="Plankton" w:date="2019-05-29T12:42:00Z"/>
          <w:rFonts w:ascii="Times New Roman" w:hAnsi="Times New Roman"/>
          <w:sz w:val="24"/>
          <w:szCs w:val="24"/>
          <w:lang w:val="en-US"/>
        </w:rPr>
        <w:pPrChange w:id="4339" w:author="Plankton" w:date="2019-06-01T12:04:00Z">
          <w:pPr>
            <w:spacing w:line="480" w:lineRule="auto"/>
            <w:jc w:val="both"/>
          </w:pPr>
        </w:pPrChange>
      </w:pPr>
      <w:ins w:id="4341" w:author="Plankton" w:date="2019-05-31T12:40:00Z">
        <w:r>
          <w:rPr>
            <w:rFonts w:ascii="Times New Roman" w:hAnsi="Times New Roman"/>
            <w:sz w:val="24"/>
            <w:szCs w:val="24"/>
            <w:lang w:val="en-US"/>
          </w:rPr>
          <w:t>Bates DM</w:t>
        </w:r>
      </w:ins>
      <w:ins w:id="4342" w:author="Plankton" w:date="2019-05-31T12:41:00Z">
        <w:r>
          <w:rPr>
            <w:rFonts w:ascii="Times New Roman" w:hAnsi="Times New Roman"/>
            <w:sz w:val="24"/>
            <w:szCs w:val="24"/>
            <w:lang w:val="en-US"/>
            <w:rPrChange w:id="4343" w:author="Plankton" w:date="2019-05-31T12:41:00Z">
              <w:rPr>
                <w:rFonts w:ascii="Times New Roman" w:hAnsi="Times New Roman"/>
                <w:sz w:val="24"/>
                <w:szCs w:val="24"/>
              </w:rPr>
            </w:rPrChange>
          </w:rPr>
          <w:t>,</w:t>
        </w:r>
      </w:ins>
      <w:ins w:id="4344" w:author="Plankton" w:date="2019-05-31T12:40:00Z">
        <w:r>
          <w:rPr>
            <w:rFonts w:ascii="Times New Roman" w:hAnsi="Times New Roman"/>
            <w:sz w:val="24"/>
            <w:szCs w:val="24"/>
            <w:lang w:val="en-US"/>
          </w:rPr>
          <w:t xml:space="preserve"> Chambers JM (1992) Nonlinear models. Chapter 10 of</w:t>
        </w:r>
      </w:ins>
      <w:ins w:id="4345" w:author="Plankton" w:date="2019-05-31T12:41:00Z">
        <w:r>
          <w:rPr>
            <w:rFonts w:ascii="Times New Roman" w:hAnsi="Times New Roman"/>
            <w:sz w:val="24"/>
            <w:szCs w:val="24"/>
            <w:lang w:val="en-US"/>
            <w:rPrChange w:id="4346" w:author="Plankton" w:date="2019-05-31T12:41:00Z">
              <w:rPr>
                <w:rFonts w:ascii="Times New Roman" w:hAnsi="Times New Roman"/>
                <w:sz w:val="24"/>
                <w:szCs w:val="24"/>
              </w:rPr>
            </w:rPrChange>
          </w:rPr>
          <w:t>:</w:t>
        </w:r>
      </w:ins>
      <w:ins w:id="4347" w:author="Plankton" w:date="2019-05-31T12:40:00Z">
        <w:r>
          <w:rPr>
            <w:rFonts w:ascii="Times New Roman" w:hAnsi="Times New Roman"/>
            <w:sz w:val="24"/>
            <w:szCs w:val="24"/>
            <w:lang w:val="en-US"/>
          </w:rPr>
          <w:t xml:space="preserve"> Statistical Models</w:t>
        </w:r>
      </w:ins>
      <w:ins w:id="4348" w:author="Plankton" w:date="2019-05-31T12:43:00Z">
        <w:r>
          <w:rPr>
            <w:rFonts w:ascii="Times New Roman" w:hAnsi="Times New Roman"/>
            <w:sz w:val="24"/>
            <w:szCs w:val="24"/>
            <w:lang w:val="en-US"/>
            <w:rPrChange w:id="4349" w:author="Plankton" w:date="2019-05-31T12:43:00Z">
              <w:rPr>
                <w:rFonts w:ascii="Times New Roman" w:hAnsi="Times New Roman"/>
                <w:sz w:val="24"/>
                <w:szCs w:val="24"/>
              </w:rPr>
            </w:rPrChange>
          </w:rPr>
          <w:t>.</w:t>
        </w:r>
      </w:ins>
      <w:ins w:id="4350" w:author="Plankton" w:date="2019-05-31T12:40:00Z">
        <w:r>
          <w:rPr>
            <w:rFonts w:ascii="Times New Roman" w:hAnsi="Times New Roman"/>
            <w:sz w:val="24"/>
            <w:szCs w:val="24"/>
            <w:lang w:val="en-US"/>
          </w:rPr>
          <w:t xml:space="preserve"> </w:t>
        </w:r>
      </w:ins>
      <w:ins w:id="4351" w:author="Plankton" w:date="2019-05-31T12:43:00Z">
        <w:r>
          <w:rPr>
            <w:rFonts w:ascii="Times New Roman" w:hAnsi="Times New Roman"/>
            <w:sz w:val="24"/>
            <w:szCs w:val="24"/>
            <w:lang w:val="en-US"/>
          </w:rPr>
          <w:t>S. J. M. Chambers and T. J. Hastie, Eds.,</w:t>
        </w:r>
      </w:ins>
      <w:ins w:id="4352" w:author="Plankton" w:date="2019-05-31T12:40:00Z">
        <w:r>
          <w:rPr>
            <w:rFonts w:ascii="Times New Roman" w:hAnsi="Times New Roman"/>
            <w:sz w:val="24"/>
            <w:szCs w:val="24"/>
            <w:lang w:val="en-US"/>
          </w:rPr>
          <w:t xml:space="preserve"> Wadsworth &amp; Brooks/Cole.</w:t>
        </w:r>
      </w:ins>
    </w:p>
    <w:p>
      <w:pPr>
        <w:spacing w:line="360" w:lineRule="auto"/>
        <w:jc w:val="both"/>
        <w:rPr>
          <w:ins w:id="4354" w:author="Plankton" w:date="2019-05-29T12:42:00Z"/>
          <w:rFonts w:ascii="Times New Roman" w:hAnsi="Times New Roman"/>
          <w:sz w:val="24"/>
          <w:szCs w:val="24"/>
          <w:lang w:val="en-US"/>
        </w:rPr>
        <w:pPrChange w:id="4353" w:author="Plankton" w:date="2019-06-01T12:04:00Z">
          <w:pPr>
            <w:spacing w:line="480" w:lineRule="auto"/>
            <w:jc w:val="both"/>
          </w:pPr>
        </w:pPrChange>
      </w:pPr>
      <w:ins w:id="4355" w:author="Plankton" w:date="2019-05-29T12:42:00Z">
        <w:r>
          <w:rPr>
            <w:rFonts w:ascii="Times New Roman" w:hAnsi="Times New Roman"/>
            <w:sz w:val="24"/>
            <w:szCs w:val="24"/>
            <w:lang w:val="en-US"/>
          </w:rPr>
          <w:t xml:space="preserve">Batten SD, Mackas DL (2009) Shortened duration of the annual </w:t>
        </w:r>
      </w:ins>
      <w:ins w:id="4356" w:author="Plankton" w:date="2019-05-29T12:42:00Z">
        <w:r>
          <w:rPr>
            <w:rFonts w:ascii="Times New Roman" w:hAnsi="Times New Roman"/>
            <w:i/>
            <w:sz w:val="24"/>
            <w:szCs w:val="24"/>
            <w:lang w:val="en-US"/>
          </w:rPr>
          <w:t>Neocalanus plumchrus</w:t>
        </w:r>
      </w:ins>
      <w:ins w:id="4357" w:author="Plankton" w:date="2019-05-29T12:42:00Z">
        <w:r>
          <w:rPr>
            <w:rFonts w:ascii="Times New Roman" w:hAnsi="Times New Roman"/>
            <w:sz w:val="24"/>
            <w:szCs w:val="24"/>
            <w:lang w:val="en-US"/>
          </w:rPr>
          <w:t xml:space="preserve"> biomass peak in the Northeast Pacific. </w:t>
        </w:r>
      </w:ins>
      <w:ins w:id="4358" w:author="Plankton" w:date="2019-05-29T12:42:00Z">
        <w:r>
          <w:rPr>
            <w:rFonts w:ascii="Times New Roman" w:hAnsi="Times New Roman"/>
            <w:iCs/>
            <w:sz w:val="24"/>
            <w:szCs w:val="24"/>
            <w:lang/>
          </w:rPr>
          <w:t>Mar Ecol Prog Ser 393: 189–198.</w:t>
        </w:r>
      </w:ins>
    </w:p>
    <w:p>
      <w:pPr>
        <w:spacing w:line="360" w:lineRule="auto"/>
        <w:jc w:val="both"/>
        <w:rPr>
          <w:ins w:id="4360" w:author="Plankton" w:date="2019-05-31T11:55:00Z"/>
          <w:rFonts w:ascii="Times New Roman" w:hAnsi="Times New Roman"/>
          <w:sz w:val="24"/>
          <w:szCs w:val="24"/>
          <w:lang w:val="en-US"/>
        </w:rPr>
        <w:pPrChange w:id="4359" w:author="Plankton" w:date="2019-06-01T12:04:00Z">
          <w:pPr>
            <w:spacing w:line="480" w:lineRule="auto"/>
            <w:jc w:val="both"/>
          </w:pPr>
        </w:pPrChange>
      </w:pPr>
      <w:ins w:id="4361" w:author="Plankton" w:date="2019-05-29T12:42:00Z">
        <w:r>
          <w:rPr>
            <w:rFonts w:ascii="Times New Roman" w:hAnsi="Times New Roman"/>
            <w:sz w:val="24"/>
            <w:szCs w:val="24"/>
            <w:lang w:val="en-US"/>
          </w:rPr>
          <w:t>Beaugrand G, Kirby RR (2018) How Do Marine Pelagic Species Respond to Climate Change? Theories and Observations.</w:t>
        </w:r>
      </w:ins>
      <w:ins w:id="4362" w:author="Plankton" w:date="2019-05-29T12:42:00Z">
        <w:r>
          <w:rPr>
            <w:rFonts w:ascii="Times New Roman" w:hAnsi="Times New Roman"/>
            <w:lang w:val="en-US"/>
            <w:rPrChange w:id="4363" w:author="Plankton" w:date="2019-05-29T13:21:00Z">
              <w:rPr>
                <w:lang w:val="en-US"/>
              </w:rPr>
            </w:rPrChange>
          </w:rPr>
          <w:t xml:space="preserve"> </w:t>
        </w:r>
      </w:ins>
      <w:ins w:id="4364" w:author="Plankton" w:date="2019-05-29T12:42:00Z">
        <w:r>
          <w:rPr>
            <w:rFonts w:ascii="Times New Roman" w:hAnsi="Times New Roman"/>
            <w:sz w:val="24"/>
            <w:szCs w:val="24"/>
            <w:lang w:val="en-US"/>
          </w:rPr>
          <w:t xml:space="preserve">Annu Rev Mar Sci 10: 15.1–15.29. </w:t>
        </w:r>
      </w:ins>
      <w:ins w:id="4365" w:author="Plankton" w:date="2019-05-31T11:55:00Z">
        <w:r>
          <w:rPr>
            <w:rFonts w:ascii="Times New Roman" w:hAnsi="Times New Roman"/>
            <w:sz w:val="24"/>
            <w:szCs w:val="24"/>
            <w:lang w:val="en-US"/>
          </w:rPr>
          <w:fldChar w:fldCharType="begin"/>
        </w:r>
      </w:ins>
      <w:ins w:id="4366" w:author="Plankton" w:date="2019-05-31T11:55:00Z">
        <w:r>
          <w:rPr>
            <w:rFonts w:ascii="Times New Roman" w:hAnsi="Times New Roman"/>
            <w:sz w:val="24"/>
            <w:szCs w:val="24"/>
            <w:lang w:val="en-US"/>
          </w:rPr>
          <w:instrText xml:space="preserve"> HYPERLINK "</w:instrText>
        </w:r>
      </w:ins>
      <w:ins w:id="4367" w:author="Plankton" w:date="2019-05-29T12:42:00Z">
        <w:r>
          <w:rPr>
            <w:rFonts w:ascii="Times New Roman" w:hAnsi="Times New Roman"/>
            <w:sz w:val="24"/>
            <w:szCs w:val="24"/>
            <w:lang w:val="en-US"/>
          </w:rPr>
          <w:instrText xml:space="preserve">https://doi.org/10.1146/annurev-marine-121916-063304</w:instrText>
        </w:r>
      </w:ins>
      <w:ins w:id="4368" w:author="Plankton" w:date="2019-05-31T11:55:00Z">
        <w:r>
          <w:rPr>
            <w:rFonts w:ascii="Times New Roman" w:hAnsi="Times New Roman"/>
            <w:sz w:val="24"/>
            <w:szCs w:val="24"/>
            <w:lang w:val="en-US"/>
          </w:rPr>
          <w:instrText xml:space="preserve">" </w:instrText>
        </w:r>
      </w:ins>
      <w:ins w:id="4369" w:author="Plankton" w:date="2019-05-31T11:55:00Z">
        <w:r>
          <w:rPr>
            <w:rFonts w:ascii="Times New Roman" w:hAnsi="Times New Roman"/>
            <w:sz w:val="24"/>
            <w:szCs w:val="24"/>
            <w:lang w:val="en-US"/>
          </w:rPr>
          <w:fldChar w:fldCharType="separate"/>
        </w:r>
      </w:ins>
      <w:ins w:id="4370" w:author="Plankton" w:date="2019-05-29T12:42:00Z">
        <w:r>
          <w:rPr>
            <w:rStyle w:val="15"/>
            <w:rFonts w:ascii="Times New Roman" w:hAnsi="Times New Roman"/>
            <w:sz w:val="24"/>
            <w:szCs w:val="24"/>
            <w:lang w:val="en-US"/>
          </w:rPr>
          <w:t>https://doi.org/10.1146/annurev-marine-121916-063304</w:t>
        </w:r>
      </w:ins>
      <w:ins w:id="4371" w:author="Plankton" w:date="2019-05-31T11:55:00Z">
        <w:r>
          <w:rPr>
            <w:rFonts w:ascii="Times New Roman" w:hAnsi="Times New Roman"/>
            <w:sz w:val="24"/>
            <w:szCs w:val="24"/>
            <w:lang w:val="en-US"/>
          </w:rPr>
          <w:fldChar w:fldCharType="end"/>
        </w:r>
      </w:ins>
    </w:p>
    <w:p>
      <w:pPr>
        <w:spacing w:line="360" w:lineRule="auto"/>
        <w:jc w:val="both"/>
        <w:rPr>
          <w:ins w:id="4373" w:author="Plankton" w:date="2019-05-31T12:54:00Z"/>
          <w:rFonts w:ascii="Times New Roman" w:hAnsi="Times New Roman"/>
          <w:sz w:val="24"/>
          <w:szCs w:val="24"/>
          <w:lang w:val="en-US"/>
        </w:rPr>
        <w:pPrChange w:id="4372" w:author="Plankton" w:date="2019-06-01T12:04:00Z">
          <w:pPr>
            <w:spacing w:line="480" w:lineRule="auto"/>
            <w:jc w:val="both"/>
          </w:pPr>
        </w:pPrChange>
      </w:pPr>
      <w:r>
        <w:rPr>
          <w:rFonts w:ascii="Times New Roman" w:hAnsi="Times New Roman"/>
          <w:sz w:val="24"/>
          <w:szCs w:val="24"/>
          <w:lang w:val="en-US"/>
        </w:rPr>
        <w:t>Benjamini</w:t>
      </w:r>
      <w:del w:id="4374" w:author="Plankton" w:date="2019-05-31T12:54:00Z">
        <w:r>
          <w:rPr>
            <w:rFonts w:ascii="Times New Roman" w:hAnsi="Times New Roman"/>
            <w:sz w:val="24"/>
            <w:szCs w:val="24"/>
            <w:lang w:val="en-US"/>
          </w:rPr>
          <w:delText>,</w:delText>
        </w:r>
      </w:del>
      <w:r>
        <w:rPr>
          <w:rFonts w:ascii="Times New Roman" w:hAnsi="Times New Roman"/>
          <w:sz w:val="24"/>
          <w:szCs w:val="24"/>
          <w:lang w:val="en-US"/>
        </w:rPr>
        <w:t xml:space="preserve"> Y</w:t>
      </w:r>
      <w:del w:id="4375" w:author="Plankton" w:date="2019-05-31T12:54:00Z">
        <w:r>
          <w:rPr>
            <w:rFonts w:ascii="Times New Roman" w:hAnsi="Times New Roman"/>
            <w:sz w:val="24"/>
            <w:szCs w:val="24"/>
            <w:lang w:val="en-US"/>
          </w:rPr>
          <w:delText>.</w:delText>
        </w:r>
      </w:del>
      <w:r>
        <w:rPr>
          <w:rFonts w:ascii="Times New Roman" w:hAnsi="Times New Roman"/>
          <w:sz w:val="24"/>
          <w:szCs w:val="24"/>
          <w:lang w:val="en-US"/>
        </w:rPr>
        <w:t xml:space="preserve">, </w:t>
      </w:r>
      <w:del w:id="4376" w:author="Plankton" w:date="2019-05-31T12:54:00Z">
        <w:r>
          <w:rPr>
            <w:rFonts w:ascii="Times New Roman" w:hAnsi="Times New Roman"/>
            <w:sz w:val="24"/>
            <w:szCs w:val="24"/>
            <w:lang w:val="en-US"/>
          </w:rPr>
          <w:delText xml:space="preserve">&amp; </w:delText>
        </w:r>
      </w:del>
      <w:r>
        <w:rPr>
          <w:rFonts w:ascii="Times New Roman" w:hAnsi="Times New Roman"/>
          <w:sz w:val="24"/>
          <w:szCs w:val="24"/>
          <w:lang w:val="en-US"/>
        </w:rPr>
        <w:t>Hochberg</w:t>
      </w:r>
      <w:del w:id="4377" w:author="Plankton" w:date="2019-05-31T12:54:00Z">
        <w:r>
          <w:rPr>
            <w:rFonts w:ascii="Times New Roman" w:hAnsi="Times New Roman"/>
            <w:sz w:val="24"/>
            <w:szCs w:val="24"/>
            <w:lang w:val="en-US"/>
          </w:rPr>
          <w:delText>,</w:delText>
        </w:r>
      </w:del>
      <w:r>
        <w:rPr>
          <w:rFonts w:ascii="Times New Roman" w:hAnsi="Times New Roman"/>
          <w:sz w:val="24"/>
          <w:szCs w:val="24"/>
          <w:lang w:val="en-US"/>
        </w:rPr>
        <w:t xml:space="preserve"> Y</w:t>
      </w:r>
      <w:del w:id="4378" w:author="Plankton" w:date="2019-05-31T12:54:00Z">
        <w:r>
          <w:rPr>
            <w:rFonts w:ascii="Times New Roman" w:hAnsi="Times New Roman"/>
            <w:sz w:val="24"/>
            <w:szCs w:val="24"/>
            <w:lang w:val="en-US"/>
          </w:rPr>
          <w:delText>.</w:delText>
        </w:r>
      </w:del>
      <w:r>
        <w:rPr>
          <w:rFonts w:ascii="Times New Roman" w:hAnsi="Times New Roman"/>
          <w:sz w:val="24"/>
          <w:szCs w:val="24"/>
          <w:lang w:val="en-US"/>
        </w:rPr>
        <w:t xml:space="preserve"> (1995)</w:t>
      </w:r>
      <w:del w:id="4379" w:author="Plankton" w:date="2019-05-31T12:54:00Z">
        <w:r>
          <w:rPr>
            <w:rFonts w:ascii="Times New Roman" w:hAnsi="Times New Roman"/>
            <w:sz w:val="24"/>
            <w:szCs w:val="24"/>
            <w:lang w:val="en-US"/>
          </w:rPr>
          <w:delText>.</w:delText>
        </w:r>
      </w:del>
      <w:r>
        <w:rPr>
          <w:rFonts w:ascii="Times New Roman" w:hAnsi="Times New Roman"/>
          <w:sz w:val="24"/>
          <w:szCs w:val="24"/>
          <w:lang w:val="en-US"/>
        </w:rPr>
        <w:t xml:space="preserve"> Controlling the false discovery rate: a practical and powerful approach to multiple testing. Journal of the Royal statistical society: series B (Methodological)</w:t>
      </w:r>
      <w:del w:id="4380" w:author="Plankton" w:date="2019-05-31T12:55:00Z">
        <w:r>
          <w:rPr>
            <w:rFonts w:ascii="Times New Roman" w:hAnsi="Times New Roman"/>
            <w:sz w:val="24"/>
            <w:szCs w:val="24"/>
            <w:lang w:val="en-US"/>
          </w:rPr>
          <w:delText>,</w:delText>
        </w:r>
      </w:del>
      <w:r>
        <w:rPr>
          <w:rFonts w:ascii="Times New Roman" w:hAnsi="Times New Roman"/>
          <w:sz w:val="24"/>
          <w:szCs w:val="24"/>
          <w:lang w:val="en-US"/>
        </w:rPr>
        <w:t xml:space="preserve"> 57</w:t>
      </w:r>
      <w:del w:id="4381" w:author="Plankton" w:date="2019-05-31T12:55:00Z">
        <w:r>
          <w:rPr>
            <w:rFonts w:ascii="Times New Roman" w:hAnsi="Times New Roman"/>
            <w:sz w:val="24"/>
            <w:szCs w:val="24"/>
            <w:lang w:val="en-US"/>
          </w:rPr>
          <w:delText>(1),</w:delText>
        </w:r>
      </w:del>
      <w:ins w:id="4382" w:author="Plankton" w:date="2019-05-31T12:55:00Z">
        <w:r>
          <w:rPr>
            <w:rFonts w:ascii="Times New Roman" w:hAnsi="Times New Roman"/>
            <w:sz w:val="24"/>
            <w:szCs w:val="24"/>
            <w:lang w:val="en-US"/>
          </w:rPr>
          <w:t>:</w:t>
        </w:r>
      </w:ins>
      <w:r>
        <w:rPr>
          <w:rFonts w:ascii="Times New Roman" w:hAnsi="Times New Roman"/>
          <w:sz w:val="24"/>
          <w:szCs w:val="24"/>
          <w:lang w:val="en-US"/>
        </w:rPr>
        <w:t xml:space="preserve"> 289</w:t>
      </w:r>
      <w:del w:id="4383" w:author="Plankton" w:date="2019-05-31T12:55:00Z">
        <w:r>
          <w:rPr>
            <w:rFonts w:ascii="Times New Roman" w:hAnsi="Times New Roman"/>
            <w:sz w:val="24"/>
            <w:szCs w:val="24"/>
            <w:lang w:val="en-US"/>
          </w:rPr>
          <w:delText>-</w:delText>
        </w:r>
      </w:del>
      <w:ins w:id="4384" w:author="Plankton" w:date="2019-05-31T12:55:00Z">
        <w:r>
          <w:rPr>
            <w:rFonts w:ascii="Times New Roman" w:hAnsi="Times New Roman"/>
            <w:sz w:val="24"/>
            <w:szCs w:val="24"/>
            <w:lang w:val="en-US"/>
          </w:rPr>
          <w:t>–</w:t>
        </w:r>
      </w:ins>
      <w:r>
        <w:rPr>
          <w:rFonts w:ascii="Times New Roman" w:hAnsi="Times New Roman"/>
          <w:sz w:val="24"/>
          <w:szCs w:val="24"/>
          <w:lang w:val="en-US"/>
        </w:rPr>
        <w:t>300.</w:t>
      </w:r>
    </w:p>
    <w:p>
      <w:pPr>
        <w:spacing w:line="360" w:lineRule="auto"/>
        <w:jc w:val="both"/>
        <w:rPr>
          <w:ins w:id="4386" w:author="Plankton" w:date="2019-05-29T12:42:00Z"/>
          <w:rFonts w:ascii="Times New Roman" w:hAnsi="Times New Roman"/>
          <w:sz w:val="24"/>
          <w:szCs w:val="24"/>
          <w:lang w:val="en-US"/>
        </w:rPr>
        <w:pPrChange w:id="4385" w:author="Plankton" w:date="2019-06-01T12:04:00Z">
          <w:pPr>
            <w:spacing w:line="480" w:lineRule="auto"/>
            <w:jc w:val="both"/>
          </w:pPr>
        </w:pPrChange>
      </w:pPr>
      <w:ins w:id="4387" w:author="Plankton" w:date="2019-05-29T12:42:00Z">
        <w:r>
          <w:rPr>
            <w:rFonts w:ascii="Times New Roman" w:hAnsi="Times New Roman"/>
            <w:sz w:val="24"/>
            <w:szCs w:val="24"/>
            <w:lang w:val="en-US"/>
          </w:rPr>
          <w:t>Berger V, Dahle S, Galaktionov K, Kosobokova X, Naumov A, Rat'kova T, Savinov V, Savinova T (2001) White Sea. Ecology and Environment. Derzavets Publisher, St.-Petersburg, Tromsø.</w:t>
        </w:r>
      </w:ins>
    </w:p>
    <w:p>
      <w:pPr>
        <w:spacing w:line="360" w:lineRule="auto"/>
        <w:jc w:val="both"/>
        <w:rPr>
          <w:ins w:id="4389" w:author="Plankton" w:date="2019-05-29T12:42:00Z"/>
          <w:rFonts w:ascii="Times New Roman" w:hAnsi="Times New Roman"/>
          <w:sz w:val="24"/>
          <w:szCs w:val="24"/>
          <w:lang w:val="en-US"/>
        </w:rPr>
        <w:pPrChange w:id="4388" w:author="Plankton" w:date="2019-06-01T12:04:00Z">
          <w:pPr>
            <w:spacing w:line="480" w:lineRule="auto"/>
            <w:jc w:val="both"/>
          </w:pPr>
        </w:pPrChange>
      </w:pPr>
      <w:ins w:id="4390" w:author="Plankton" w:date="2019-05-29T12:42:00Z">
        <w:r>
          <w:rPr>
            <w:rFonts w:ascii="Times New Roman" w:hAnsi="Times New Roman"/>
            <w:sz w:val="24"/>
            <w:szCs w:val="24"/>
            <w:lang w:val="en-US"/>
          </w:rPr>
          <w:t>Bogorov VG (1941) Diel vertical distribution of zooplankton in the polar conditions (in the White Sea). Transactions of The Polar Institute of Marine Fisheries and Oceanography, Murmansk 7: 287–311.</w:t>
        </w:r>
      </w:ins>
    </w:p>
    <w:p>
      <w:pPr>
        <w:spacing w:line="360" w:lineRule="auto"/>
        <w:jc w:val="both"/>
        <w:rPr>
          <w:ins w:id="4392" w:author="Plankton" w:date="2019-05-29T12:42:00Z"/>
          <w:rFonts w:ascii="Times New Roman" w:hAnsi="Times New Roman"/>
          <w:sz w:val="24"/>
          <w:szCs w:val="24"/>
          <w:lang w:val="en-US"/>
        </w:rPr>
        <w:pPrChange w:id="4391" w:author="Plankton" w:date="2019-06-01T12:04:00Z">
          <w:pPr>
            <w:spacing w:line="480" w:lineRule="auto"/>
            <w:jc w:val="both"/>
          </w:pPr>
        </w:pPrChange>
      </w:pPr>
      <w:ins w:id="4393" w:author="Plankton" w:date="2019-05-29T12:42:00Z">
        <w:r>
          <w:rPr>
            <w:rFonts w:ascii="Times New Roman" w:hAnsi="Times New Roman"/>
            <w:sz w:val="24"/>
            <w:szCs w:val="24"/>
            <w:lang w:val="en-US"/>
          </w:rPr>
          <w:t xml:space="preserve">Bonnet D, Harris RP, Yebra L, Guilhaumon F, Conway DVP, Hirst AG (2009) Temperature effects on </w:t>
        </w:r>
      </w:ins>
      <w:ins w:id="4394" w:author="Plankton" w:date="2019-05-29T12:42:00Z">
        <w:r>
          <w:rPr>
            <w:rFonts w:ascii="Times New Roman" w:hAnsi="Times New Roman"/>
            <w:i/>
            <w:sz w:val="24"/>
            <w:szCs w:val="24"/>
            <w:lang w:val="en-US"/>
          </w:rPr>
          <w:t>Calanus helgolandicus</w:t>
        </w:r>
      </w:ins>
      <w:ins w:id="4395" w:author="Plankton" w:date="2019-05-29T12:42:00Z">
        <w:r>
          <w:rPr>
            <w:rFonts w:ascii="Times New Roman" w:hAnsi="Times New Roman"/>
            <w:sz w:val="24"/>
            <w:szCs w:val="24"/>
            <w:lang w:val="en-US"/>
          </w:rPr>
          <w:t xml:space="preserve"> (Copepoda: Calanoida) development time and egg production. J Plankton Res 31: 31–44. </w:t>
        </w:r>
      </w:ins>
      <w:ins w:id="4396" w:author="Plankton" w:date="2019-05-29T12:42:00Z">
        <w:r>
          <w:rPr>
            <w:rFonts w:ascii="Times New Roman" w:hAnsi="Times New Roman"/>
            <w:color w:val="0000FF"/>
            <w:sz w:val="24"/>
            <w:szCs w:val="24"/>
            <w:u w:val="single"/>
            <w:lang w:val="en-US"/>
          </w:rPr>
          <w:fldChar w:fldCharType="begin"/>
        </w:r>
      </w:ins>
      <w:ins w:id="4397" w:author="Plankton" w:date="2019-05-29T12:42:00Z">
        <w:r>
          <w:rPr>
            <w:rFonts w:ascii="Times New Roman" w:hAnsi="Times New Roman"/>
            <w:color w:val="0000FF"/>
            <w:sz w:val="24"/>
            <w:szCs w:val="24"/>
            <w:u w:val="single"/>
            <w:lang w:val="en-US"/>
          </w:rPr>
          <w:instrText xml:space="preserve"> HYPERLINK "https://doi.org/10.1093/plankt/fbn099" </w:instrText>
        </w:r>
      </w:ins>
      <w:ins w:id="4398" w:author="Plankton" w:date="2019-05-29T12:42:00Z">
        <w:r>
          <w:rPr>
            <w:rFonts w:ascii="Times New Roman" w:hAnsi="Times New Roman"/>
            <w:color w:val="0000FF"/>
            <w:sz w:val="24"/>
            <w:szCs w:val="24"/>
            <w:u w:val="single"/>
            <w:lang w:val="en-US"/>
          </w:rPr>
          <w:fldChar w:fldCharType="separate"/>
        </w:r>
      </w:ins>
      <w:ins w:id="4399" w:author="Plankton" w:date="2019-05-29T12:42:00Z">
        <w:r>
          <w:rPr>
            <w:rFonts w:ascii="Times New Roman" w:hAnsi="Times New Roman"/>
            <w:color w:val="0000FF"/>
            <w:sz w:val="24"/>
            <w:szCs w:val="24"/>
            <w:u w:val="single"/>
            <w:lang w:val="en-US"/>
          </w:rPr>
          <w:t>https://doi.org/10.1093/plankt/fbn099</w:t>
        </w:r>
      </w:ins>
      <w:ins w:id="4400" w:author="Plankton" w:date="2019-05-29T12:42:00Z">
        <w:r>
          <w:rPr>
            <w:rFonts w:ascii="Times New Roman" w:hAnsi="Times New Roman"/>
            <w:color w:val="0000FF"/>
            <w:sz w:val="24"/>
            <w:szCs w:val="24"/>
            <w:u w:val="single"/>
            <w:lang w:val="en-US"/>
          </w:rPr>
          <w:fldChar w:fldCharType="end"/>
        </w:r>
      </w:ins>
    </w:p>
    <w:p>
      <w:pPr>
        <w:spacing w:line="360" w:lineRule="auto"/>
        <w:jc w:val="both"/>
        <w:rPr>
          <w:ins w:id="4402" w:author="Plankton" w:date="2019-05-29T12:42:00Z"/>
          <w:rFonts w:ascii="Times New Roman" w:hAnsi="Times New Roman"/>
          <w:sz w:val="24"/>
          <w:szCs w:val="24"/>
          <w:lang w:val="en-US"/>
        </w:rPr>
        <w:pPrChange w:id="4401" w:author="Plankton" w:date="2019-06-01T12:04:00Z">
          <w:pPr>
            <w:spacing w:line="480" w:lineRule="auto"/>
            <w:jc w:val="both"/>
          </w:pPr>
        </w:pPrChange>
      </w:pPr>
      <w:ins w:id="4403" w:author="Plankton" w:date="2019-05-29T12:42:00Z">
        <w:r>
          <w:rPr>
            <w:rFonts w:ascii="Times New Roman" w:hAnsi="Times New Roman"/>
            <w:sz w:val="24"/>
            <w:szCs w:val="24"/>
            <w:lang w:val="en-US"/>
          </w:rPr>
          <w:t xml:space="preserve">Borkman DG, Fofonoff P, Smayda TJ, Turner JT (2018) Changing </w:t>
        </w:r>
      </w:ins>
      <w:ins w:id="4404" w:author="Plankton" w:date="2019-05-29T12:42:00Z">
        <w:r>
          <w:rPr>
            <w:rFonts w:ascii="Times New Roman" w:hAnsi="Times New Roman"/>
            <w:i/>
            <w:sz w:val="24"/>
            <w:szCs w:val="24"/>
            <w:lang w:val="en-US"/>
          </w:rPr>
          <w:t>Acartia</w:t>
        </w:r>
      </w:ins>
      <w:ins w:id="4405" w:author="Plankton" w:date="2019-05-29T12:42:00Z">
        <w:r>
          <w:rPr>
            <w:rFonts w:ascii="Times New Roman" w:hAnsi="Times New Roman"/>
            <w:sz w:val="24"/>
            <w:szCs w:val="24"/>
            <w:lang w:val="en-US"/>
          </w:rPr>
          <w:t xml:space="preserve"> spp. phenology and abundance during a warming period in Narragansett Bay, Rhode Island, USA: 1972–1990. J Plankton Res 40: 580–594. https://doi.org/10.1093/plankt/fby029</w:t>
        </w:r>
      </w:ins>
    </w:p>
    <w:p>
      <w:pPr>
        <w:spacing w:line="360" w:lineRule="auto"/>
        <w:jc w:val="both"/>
        <w:rPr>
          <w:ins w:id="4407" w:author="Plankton" w:date="2019-05-29T12:42:00Z"/>
          <w:rFonts w:ascii="Times New Roman" w:hAnsi="Times New Roman"/>
          <w:sz w:val="24"/>
          <w:szCs w:val="24"/>
          <w:lang w:val="en-US"/>
        </w:rPr>
        <w:pPrChange w:id="4406" w:author="Plankton" w:date="2019-06-01T12:04:00Z">
          <w:pPr>
            <w:spacing w:line="480" w:lineRule="auto"/>
            <w:jc w:val="both"/>
          </w:pPr>
        </w:pPrChange>
      </w:pPr>
      <w:ins w:id="4408" w:author="Plankton" w:date="2019-05-29T12:42:00Z">
        <w:r>
          <w:rPr>
            <w:rFonts w:ascii="Times New Roman" w:hAnsi="Times New Roman"/>
            <w:sz w:val="24"/>
            <w:szCs w:val="24"/>
            <w:lang w:val="en-US"/>
          </w:rPr>
          <w:t>Box GEP, Jenkins GW (1976) Time Series Analysis: Forecasting and Control. CA: Holden-Day, San Francisco.</w:t>
        </w:r>
      </w:ins>
    </w:p>
    <w:p>
      <w:pPr>
        <w:spacing w:line="360" w:lineRule="auto"/>
        <w:jc w:val="both"/>
        <w:rPr>
          <w:ins w:id="4410" w:author="Plankton" w:date="2019-05-29T12:42:00Z"/>
          <w:rFonts w:ascii="Times New Roman" w:hAnsi="Times New Roman"/>
          <w:iCs/>
          <w:sz w:val="24"/>
          <w:szCs w:val="24"/>
          <w:lang w:val="en-US"/>
        </w:rPr>
        <w:pPrChange w:id="4409" w:author="Plankton" w:date="2019-06-01T12:04:00Z">
          <w:pPr>
            <w:spacing w:line="480" w:lineRule="auto"/>
            <w:jc w:val="both"/>
          </w:pPr>
        </w:pPrChange>
      </w:pPr>
      <w:ins w:id="4411" w:author="Plankton" w:date="2019-05-29T12:42:00Z">
        <w:r>
          <w:rPr>
            <w:rFonts w:ascii="Times New Roman" w:hAnsi="Times New Roman"/>
            <w:iCs/>
            <w:sz w:val="24"/>
            <w:szCs w:val="24"/>
            <w:lang w:val="en-US"/>
          </w:rPr>
          <w:t>Carton JA</w:t>
        </w:r>
      </w:ins>
      <w:ins w:id="4412" w:author="Plankton" w:date="2019-05-29T12:42:00Z">
        <w:r>
          <w:rPr>
            <w:rFonts w:ascii="Times New Roman" w:hAnsi="Times New Roman"/>
            <w:i/>
            <w:iCs/>
            <w:sz w:val="24"/>
            <w:szCs w:val="24"/>
            <w:lang w:val="en-US"/>
          </w:rPr>
          <w:t xml:space="preserve">, </w:t>
        </w:r>
      </w:ins>
      <w:ins w:id="4413" w:author="Plankton" w:date="2019-05-29T12:42:00Z">
        <w:r>
          <w:rPr>
            <w:rFonts w:ascii="Times New Roman" w:hAnsi="Times New Roman"/>
            <w:iCs/>
            <w:sz w:val="24"/>
            <w:szCs w:val="24"/>
            <w:lang w:val="en-US"/>
          </w:rPr>
          <w:t>Ding Y</w:t>
        </w:r>
      </w:ins>
      <w:ins w:id="4414" w:author="Plankton" w:date="2019-05-29T12:42:00Z">
        <w:r>
          <w:rPr>
            <w:rFonts w:ascii="Times New Roman" w:hAnsi="Times New Roman"/>
            <w:i/>
            <w:iCs/>
            <w:sz w:val="24"/>
            <w:szCs w:val="24"/>
            <w:lang w:val="en-US"/>
          </w:rPr>
          <w:t xml:space="preserve">, </w:t>
        </w:r>
      </w:ins>
      <w:ins w:id="4415" w:author="Plankton" w:date="2019-05-29T12:42:00Z">
        <w:r>
          <w:rPr>
            <w:rFonts w:ascii="Times New Roman" w:hAnsi="Times New Roman"/>
            <w:iCs/>
            <w:sz w:val="24"/>
            <w:szCs w:val="24"/>
            <w:lang w:val="en-US"/>
          </w:rPr>
          <w:t>Arrigo</w:t>
        </w:r>
      </w:ins>
      <w:ins w:id="4416" w:author="Plankton" w:date="2019-05-29T12:42:00Z">
        <w:r>
          <w:rPr>
            <w:rFonts w:ascii="Times New Roman" w:hAnsi="Times New Roman"/>
            <w:i/>
            <w:iCs/>
            <w:sz w:val="24"/>
            <w:szCs w:val="24"/>
            <w:lang w:val="en-US"/>
          </w:rPr>
          <w:t xml:space="preserve"> </w:t>
        </w:r>
      </w:ins>
      <w:ins w:id="4417" w:author="Plankton" w:date="2019-05-29T12:42:00Z">
        <w:r>
          <w:rPr>
            <w:rFonts w:ascii="Times New Roman" w:hAnsi="Times New Roman"/>
            <w:iCs/>
            <w:sz w:val="24"/>
            <w:szCs w:val="24"/>
            <w:lang w:val="en-US"/>
          </w:rPr>
          <w:t>KR</w:t>
        </w:r>
      </w:ins>
      <w:ins w:id="4418" w:author="Plankton" w:date="2019-05-29T12:42:00Z">
        <w:r>
          <w:rPr>
            <w:rFonts w:ascii="Times New Roman" w:hAnsi="Times New Roman"/>
            <w:i/>
            <w:iCs/>
            <w:sz w:val="24"/>
            <w:szCs w:val="24"/>
            <w:lang w:val="en-US"/>
          </w:rPr>
          <w:t xml:space="preserve"> </w:t>
        </w:r>
      </w:ins>
      <w:ins w:id="4419" w:author="Plankton" w:date="2019-05-29T12:42:00Z">
        <w:r>
          <w:rPr>
            <w:rFonts w:ascii="Times New Roman" w:hAnsi="Times New Roman"/>
            <w:iCs/>
            <w:sz w:val="24"/>
            <w:szCs w:val="24"/>
            <w:lang w:val="en-US"/>
          </w:rPr>
          <w:t>(2015)</w:t>
        </w:r>
      </w:ins>
      <w:ins w:id="4420" w:author="Plankton" w:date="2019-05-29T12:42:00Z">
        <w:r>
          <w:rPr>
            <w:rFonts w:ascii="Times New Roman" w:hAnsi="Times New Roman"/>
            <w:i/>
            <w:iCs/>
            <w:sz w:val="24"/>
            <w:szCs w:val="24"/>
            <w:lang w:val="en-US"/>
          </w:rPr>
          <w:t xml:space="preserve"> </w:t>
        </w:r>
      </w:ins>
      <w:ins w:id="4421" w:author="Plankton" w:date="2019-05-29T12:42:00Z">
        <w:r>
          <w:rPr>
            <w:rFonts w:ascii="Times New Roman" w:hAnsi="Times New Roman"/>
            <w:iCs/>
            <w:sz w:val="24"/>
            <w:szCs w:val="24"/>
            <w:lang w:val="en-US"/>
          </w:rPr>
          <w:t>The seasonal cycle of the Arctic Ocean under climate change. Geophys Res Lett 42:</w:t>
        </w:r>
      </w:ins>
      <w:ins w:id="4422" w:author="Plankton" w:date="2019-05-29T12:42:00Z">
        <w:r>
          <w:rPr>
            <w:rFonts w:ascii="Times New Roman" w:hAnsi="Times New Roman"/>
            <w:i/>
            <w:iCs/>
            <w:sz w:val="24"/>
            <w:szCs w:val="24"/>
            <w:lang w:val="en-US"/>
          </w:rPr>
          <w:t xml:space="preserve"> </w:t>
        </w:r>
      </w:ins>
      <w:ins w:id="4423" w:author="Plankton" w:date="2019-05-29T12:42:00Z">
        <w:r>
          <w:rPr>
            <w:rFonts w:ascii="Times New Roman" w:hAnsi="Times New Roman"/>
            <w:iCs/>
            <w:sz w:val="24"/>
            <w:szCs w:val="24"/>
            <w:lang w:val="en-US"/>
          </w:rPr>
          <w:t>7681</w:t>
        </w:r>
      </w:ins>
      <w:ins w:id="4424" w:author="Plankton" w:date="2019-05-29T12:42:00Z">
        <w:r>
          <w:rPr>
            <w:rFonts w:ascii="Times New Roman" w:hAnsi="Times New Roman"/>
            <w:i/>
            <w:iCs/>
            <w:sz w:val="24"/>
            <w:szCs w:val="24"/>
            <w:lang w:val="en-US"/>
          </w:rPr>
          <w:t>–</w:t>
        </w:r>
      </w:ins>
      <w:ins w:id="4425" w:author="Plankton" w:date="2019-05-29T12:42:00Z">
        <w:r>
          <w:rPr>
            <w:rFonts w:ascii="Times New Roman" w:hAnsi="Times New Roman"/>
            <w:iCs/>
            <w:sz w:val="24"/>
            <w:szCs w:val="24"/>
            <w:lang w:val="en-US"/>
          </w:rPr>
          <w:t xml:space="preserve">7686. </w:t>
        </w:r>
      </w:ins>
      <w:ins w:id="4426" w:author="Plankton" w:date="2019-05-29T12:42:00Z">
        <w:r>
          <w:rPr>
            <w:rFonts w:ascii="Times New Roman" w:hAnsi="Times New Roman"/>
            <w:iCs/>
            <w:color w:val="0000FF"/>
            <w:sz w:val="24"/>
            <w:szCs w:val="24"/>
            <w:u w:val="single"/>
            <w:lang w:val="en-US"/>
          </w:rPr>
          <w:fldChar w:fldCharType="begin"/>
        </w:r>
      </w:ins>
      <w:ins w:id="4427" w:author="Plankton" w:date="2019-05-29T12:42:00Z">
        <w:r>
          <w:rPr>
            <w:rFonts w:ascii="Times New Roman" w:hAnsi="Times New Roman"/>
            <w:iCs/>
            <w:color w:val="0000FF"/>
            <w:sz w:val="24"/>
            <w:szCs w:val="24"/>
            <w:u w:val="single"/>
            <w:lang w:val="en-US"/>
          </w:rPr>
          <w:instrText xml:space="preserve"> HYPERLINK "https://doi.org/10.1002/2015GL064514" </w:instrText>
        </w:r>
      </w:ins>
      <w:ins w:id="4428" w:author="Plankton" w:date="2019-05-29T12:42:00Z">
        <w:r>
          <w:rPr>
            <w:rFonts w:ascii="Times New Roman" w:hAnsi="Times New Roman"/>
            <w:iCs/>
            <w:color w:val="0000FF"/>
            <w:sz w:val="24"/>
            <w:szCs w:val="24"/>
            <w:u w:val="single"/>
            <w:lang w:val="en-US"/>
          </w:rPr>
          <w:fldChar w:fldCharType="separate"/>
        </w:r>
      </w:ins>
      <w:ins w:id="4429" w:author="Plankton" w:date="2019-05-29T12:42:00Z">
        <w:r>
          <w:rPr>
            <w:rFonts w:ascii="Times New Roman" w:hAnsi="Times New Roman"/>
            <w:iCs/>
            <w:color w:val="0000FF"/>
            <w:sz w:val="24"/>
            <w:szCs w:val="24"/>
            <w:u w:val="single"/>
            <w:lang w:val="en-US"/>
          </w:rPr>
          <w:t>https://doi.org/10.1002/2015GL064514</w:t>
        </w:r>
      </w:ins>
      <w:ins w:id="4430" w:author="Plankton" w:date="2019-05-29T12:42:00Z">
        <w:r>
          <w:rPr>
            <w:rFonts w:ascii="Times New Roman" w:hAnsi="Times New Roman"/>
            <w:iCs/>
            <w:color w:val="0000FF"/>
            <w:sz w:val="24"/>
            <w:szCs w:val="24"/>
            <w:u w:val="single"/>
            <w:lang w:val="en-US"/>
          </w:rPr>
          <w:fldChar w:fldCharType="end"/>
        </w:r>
      </w:ins>
    </w:p>
    <w:p>
      <w:pPr>
        <w:spacing w:line="360" w:lineRule="auto"/>
        <w:jc w:val="both"/>
        <w:rPr>
          <w:ins w:id="4432" w:author="Plankton" w:date="2019-05-31T12:52:00Z"/>
          <w:rFonts w:ascii="Times New Roman" w:hAnsi="Times New Roman"/>
          <w:iCs/>
          <w:sz w:val="24"/>
          <w:szCs w:val="24"/>
          <w:lang w:val="en-US"/>
        </w:rPr>
        <w:pPrChange w:id="4431" w:author="Plankton" w:date="2019-06-01T12:04:00Z">
          <w:pPr>
            <w:spacing w:line="480" w:lineRule="auto"/>
            <w:jc w:val="both"/>
          </w:pPr>
        </w:pPrChange>
      </w:pPr>
      <w:ins w:id="4433" w:author="Plankton" w:date="2019-05-29T12:42:00Z">
        <w:r>
          <w:rPr>
            <w:rFonts w:ascii="Times New Roman" w:hAnsi="Times New Roman"/>
            <w:iCs/>
            <w:sz w:val="24"/>
            <w:szCs w:val="24"/>
            <w:lang w:val="en-US"/>
          </w:rPr>
          <w:t xml:space="preserve">Castellani C, Robinson C, Smith T, Lampitt RS (2005) Temperature affects respiration rate of Oithona similis. </w:t>
        </w:r>
      </w:ins>
      <w:ins w:id="4434" w:author="Plankton" w:date="2019-05-29T12:42:00Z">
        <w:r>
          <w:rPr>
            <w:rFonts w:ascii="Times New Roman" w:hAnsi="Times New Roman"/>
            <w:iCs/>
            <w:sz w:val="24"/>
            <w:szCs w:val="24"/>
            <w:lang/>
          </w:rPr>
          <w:t>Mar Ecol Prog Ser 285: 129–</w:t>
        </w:r>
      </w:ins>
      <w:ins w:id="4435" w:author="Plankton" w:date="2019-05-29T12:42:00Z">
        <w:r>
          <w:rPr>
            <w:rFonts w:ascii="Times New Roman" w:hAnsi="Times New Roman"/>
            <w:iCs/>
            <w:sz w:val="24"/>
            <w:szCs w:val="24"/>
            <w:lang w:val="en-US"/>
          </w:rPr>
          <w:t xml:space="preserve">135. </w:t>
        </w:r>
      </w:ins>
      <w:ins w:id="4436" w:author="Plankton" w:date="2019-05-31T12:52:00Z">
        <w:r>
          <w:rPr>
            <w:rFonts w:ascii="Times New Roman" w:hAnsi="Times New Roman"/>
            <w:iCs/>
            <w:sz w:val="24"/>
            <w:szCs w:val="24"/>
            <w:lang w:val="en-US"/>
          </w:rPr>
          <w:fldChar w:fldCharType="begin"/>
        </w:r>
      </w:ins>
      <w:ins w:id="4437" w:author="Plankton" w:date="2019-05-31T12:52:00Z">
        <w:r>
          <w:rPr>
            <w:rFonts w:ascii="Times New Roman" w:hAnsi="Times New Roman"/>
            <w:iCs/>
            <w:sz w:val="24"/>
            <w:szCs w:val="24"/>
            <w:lang w:val="en-US"/>
          </w:rPr>
          <w:instrText xml:space="preserve"> HYPERLINK "</w:instrText>
        </w:r>
      </w:ins>
      <w:ins w:id="4438" w:author="Plankton" w:date="2019-05-29T12:42:00Z">
        <w:r>
          <w:rPr>
            <w:rFonts w:ascii="Times New Roman" w:hAnsi="Times New Roman"/>
            <w:iCs/>
            <w:sz w:val="24"/>
            <w:szCs w:val="24"/>
            <w:lang w:val="en-US"/>
          </w:rPr>
          <w:instrText xml:space="preserve">https://doi.org/10.3354/meps285129</w:instrText>
        </w:r>
      </w:ins>
      <w:ins w:id="4439" w:author="Plankton" w:date="2019-05-31T12:52:00Z">
        <w:r>
          <w:rPr>
            <w:rFonts w:ascii="Times New Roman" w:hAnsi="Times New Roman"/>
            <w:iCs/>
            <w:sz w:val="24"/>
            <w:szCs w:val="24"/>
            <w:lang w:val="en-US"/>
          </w:rPr>
          <w:instrText xml:space="preserve">" </w:instrText>
        </w:r>
      </w:ins>
      <w:ins w:id="4440" w:author="Plankton" w:date="2019-05-31T12:52:00Z">
        <w:r>
          <w:rPr>
            <w:rFonts w:ascii="Times New Roman" w:hAnsi="Times New Roman"/>
            <w:iCs/>
            <w:sz w:val="24"/>
            <w:szCs w:val="24"/>
            <w:lang w:val="en-US"/>
          </w:rPr>
          <w:fldChar w:fldCharType="separate"/>
        </w:r>
      </w:ins>
      <w:ins w:id="4441" w:author="Plankton" w:date="2019-05-29T12:42:00Z">
        <w:r>
          <w:rPr>
            <w:rStyle w:val="15"/>
            <w:rFonts w:ascii="Times New Roman" w:hAnsi="Times New Roman"/>
            <w:iCs/>
            <w:sz w:val="24"/>
            <w:szCs w:val="24"/>
            <w:lang w:val="en-US"/>
          </w:rPr>
          <w:t>https://doi.org/10.3354/meps285129</w:t>
        </w:r>
      </w:ins>
      <w:ins w:id="4442" w:author="Plankton" w:date="2019-05-31T12:52:00Z">
        <w:r>
          <w:rPr>
            <w:rFonts w:ascii="Times New Roman" w:hAnsi="Times New Roman"/>
            <w:iCs/>
            <w:sz w:val="24"/>
            <w:szCs w:val="24"/>
            <w:lang w:val="en-US"/>
          </w:rPr>
          <w:fldChar w:fldCharType="end"/>
        </w:r>
      </w:ins>
    </w:p>
    <w:p>
      <w:pPr>
        <w:spacing w:line="360" w:lineRule="auto"/>
        <w:jc w:val="both"/>
        <w:rPr>
          <w:ins w:id="4444" w:author="Plankton" w:date="2019-05-29T12:42:00Z"/>
          <w:rFonts w:ascii="Times New Roman" w:hAnsi="Times New Roman"/>
          <w:iCs/>
          <w:sz w:val="24"/>
          <w:szCs w:val="24"/>
          <w:lang w:val="en-US"/>
        </w:rPr>
        <w:pPrChange w:id="4443" w:author="Plankton" w:date="2019-06-01T12:04:00Z">
          <w:pPr>
            <w:spacing w:line="480" w:lineRule="auto"/>
            <w:jc w:val="both"/>
          </w:pPr>
        </w:pPrChange>
      </w:pPr>
      <w:r>
        <w:rPr>
          <w:rFonts w:ascii="Times New Roman" w:hAnsi="Times New Roman"/>
          <w:iCs/>
          <w:sz w:val="24"/>
          <w:szCs w:val="24"/>
          <w:lang w:val="en-US"/>
        </w:rPr>
        <w:t>Clarke</w:t>
      </w:r>
      <w:del w:id="4445" w:author="Plankton" w:date="2019-05-31T12:52:00Z">
        <w:r>
          <w:rPr>
            <w:rFonts w:ascii="Times New Roman" w:hAnsi="Times New Roman"/>
            <w:iCs/>
            <w:sz w:val="24"/>
            <w:szCs w:val="24"/>
            <w:lang w:val="en-US"/>
          </w:rPr>
          <w:delText>,</w:delText>
        </w:r>
      </w:del>
      <w:r>
        <w:rPr>
          <w:rFonts w:ascii="Times New Roman" w:hAnsi="Times New Roman"/>
          <w:iCs/>
          <w:sz w:val="24"/>
          <w:szCs w:val="24"/>
          <w:lang w:val="en-US"/>
        </w:rPr>
        <w:t xml:space="preserve"> K</w:t>
      </w:r>
      <w:del w:id="4446" w:author="Plankton" w:date="2019-05-31T12:52:00Z">
        <w:r>
          <w:rPr>
            <w:rFonts w:ascii="Times New Roman" w:hAnsi="Times New Roman"/>
            <w:iCs/>
            <w:sz w:val="24"/>
            <w:szCs w:val="24"/>
            <w:lang w:val="en-US"/>
          </w:rPr>
          <w:delText xml:space="preserve">. </w:delText>
        </w:r>
      </w:del>
      <w:r>
        <w:rPr>
          <w:rFonts w:ascii="Times New Roman" w:hAnsi="Times New Roman"/>
          <w:iCs/>
          <w:sz w:val="24"/>
          <w:szCs w:val="24"/>
          <w:lang w:val="en-US"/>
        </w:rPr>
        <w:t>R</w:t>
      </w:r>
      <w:del w:id="4447" w:author="Plankton" w:date="2019-05-31T12:52:00Z">
        <w:r>
          <w:rPr>
            <w:rFonts w:ascii="Times New Roman" w:hAnsi="Times New Roman"/>
            <w:iCs/>
            <w:sz w:val="24"/>
            <w:szCs w:val="24"/>
            <w:lang w:val="en-US"/>
          </w:rPr>
          <w:delText xml:space="preserve">. &amp; </w:delText>
        </w:r>
      </w:del>
      <w:ins w:id="4448" w:author="Plankton" w:date="2019-05-31T12:52:00Z">
        <w:r>
          <w:rPr>
            <w:rFonts w:ascii="Times New Roman" w:hAnsi="Times New Roman"/>
            <w:iCs/>
            <w:sz w:val="24"/>
            <w:szCs w:val="24"/>
            <w:lang w:val="en-US"/>
          </w:rPr>
          <w:t xml:space="preserve">, </w:t>
        </w:r>
      </w:ins>
      <w:del w:id="4449" w:author="Plankton" w:date="2019-05-31T12:52:00Z">
        <w:r>
          <w:rPr>
            <w:rFonts w:ascii="Times New Roman" w:hAnsi="Times New Roman"/>
            <w:iCs/>
            <w:sz w:val="24"/>
            <w:szCs w:val="24"/>
            <w:lang w:val="en-US"/>
          </w:rPr>
          <w:delText xml:space="preserve">R. N. </w:delText>
        </w:r>
      </w:del>
      <w:r>
        <w:rPr>
          <w:rFonts w:ascii="Times New Roman" w:hAnsi="Times New Roman"/>
          <w:iCs/>
          <w:sz w:val="24"/>
          <w:szCs w:val="24"/>
          <w:lang w:val="en-US"/>
        </w:rPr>
        <w:t>Gorley</w:t>
      </w:r>
      <w:ins w:id="4450" w:author="Plankton" w:date="2019-05-31T12:52:00Z">
        <w:r>
          <w:rPr>
            <w:rFonts w:ascii="Times New Roman" w:hAnsi="Times New Roman"/>
            <w:iCs/>
            <w:sz w:val="24"/>
            <w:szCs w:val="24"/>
            <w:lang w:val="en-US"/>
          </w:rPr>
          <w:t xml:space="preserve"> </w:t>
        </w:r>
      </w:ins>
      <w:del w:id="4451" w:author="Plankton" w:date="2019-05-31T12:52:00Z">
        <w:r>
          <w:rPr>
            <w:rFonts w:ascii="Times New Roman" w:hAnsi="Times New Roman"/>
            <w:iCs/>
            <w:sz w:val="24"/>
            <w:szCs w:val="24"/>
            <w:lang w:val="en-US"/>
          </w:rPr>
          <w:delText>,</w:delText>
        </w:r>
      </w:del>
      <w:ins w:id="4452" w:author="Plankton" w:date="2019-05-31T12:52:00Z">
        <w:r>
          <w:rPr>
            <w:rFonts w:ascii="Times New Roman" w:hAnsi="Times New Roman"/>
            <w:iCs/>
            <w:sz w:val="24"/>
            <w:szCs w:val="24"/>
            <w:lang w:val="en-US"/>
          </w:rPr>
          <w:t>RN</w:t>
        </w:r>
      </w:ins>
      <w:r>
        <w:rPr>
          <w:rFonts w:ascii="Times New Roman" w:hAnsi="Times New Roman"/>
          <w:iCs/>
          <w:sz w:val="24"/>
          <w:szCs w:val="24"/>
          <w:lang w:val="en-US"/>
        </w:rPr>
        <w:t xml:space="preserve"> </w:t>
      </w:r>
      <w:ins w:id="4453" w:author="Plankton" w:date="2019-05-31T12:52:00Z">
        <w:r>
          <w:rPr>
            <w:rFonts w:ascii="Times New Roman" w:hAnsi="Times New Roman"/>
            <w:iCs/>
            <w:sz w:val="24"/>
            <w:szCs w:val="24"/>
            <w:lang w:val="en-US"/>
          </w:rPr>
          <w:t>(</w:t>
        </w:r>
      </w:ins>
      <w:r>
        <w:rPr>
          <w:rFonts w:ascii="Times New Roman" w:hAnsi="Times New Roman"/>
          <w:iCs/>
          <w:sz w:val="24"/>
          <w:szCs w:val="24"/>
          <w:lang w:val="en-US"/>
        </w:rPr>
        <w:t>2006</w:t>
      </w:r>
      <w:del w:id="4454" w:author="Plankton" w:date="2019-05-31T12:53:00Z">
        <w:r>
          <w:rPr>
            <w:rFonts w:ascii="Times New Roman" w:hAnsi="Times New Roman"/>
            <w:iCs/>
            <w:sz w:val="24"/>
            <w:szCs w:val="24"/>
            <w:lang w:val="en-US"/>
          </w:rPr>
          <w:delText xml:space="preserve">. </w:delText>
        </w:r>
      </w:del>
      <w:ins w:id="4455" w:author="Plankton" w:date="2019-05-31T12:53:00Z">
        <w:r>
          <w:rPr>
            <w:rFonts w:ascii="Times New Roman" w:hAnsi="Times New Roman"/>
            <w:iCs/>
            <w:sz w:val="24"/>
            <w:szCs w:val="24"/>
            <w:lang w:val="en-US"/>
          </w:rPr>
          <w:t xml:space="preserve">) </w:t>
        </w:r>
      </w:ins>
      <w:r>
        <w:rPr>
          <w:rFonts w:ascii="Times New Roman" w:hAnsi="Times New Roman"/>
          <w:iCs/>
          <w:sz w:val="24"/>
          <w:szCs w:val="24"/>
          <w:lang w:val="en-US"/>
        </w:rPr>
        <w:t>PRIMER v6: User Manual/Tutorial. Primer-E Ltd., Plymouth.</w:t>
      </w:r>
    </w:p>
    <w:p>
      <w:pPr>
        <w:spacing w:line="360" w:lineRule="auto"/>
        <w:jc w:val="both"/>
        <w:rPr>
          <w:ins w:id="4457" w:author="Plankton" w:date="2019-05-29T12:42:00Z"/>
          <w:rFonts w:ascii="Times New Roman" w:hAnsi="Times New Roman"/>
          <w:sz w:val="24"/>
          <w:szCs w:val="24"/>
          <w:lang w:val="en-US"/>
        </w:rPr>
        <w:pPrChange w:id="4456" w:author="Plankton" w:date="2019-06-01T12:04:00Z">
          <w:pPr>
            <w:spacing w:line="480" w:lineRule="auto"/>
            <w:jc w:val="both"/>
          </w:pPr>
        </w:pPrChange>
      </w:pPr>
      <w:ins w:id="4458" w:author="Plankton" w:date="2019-05-29T12:42:00Z">
        <w:r>
          <w:rPr>
            <w:rFonts w:ascii="Times New Roman" w:hAnsi="Times New Roman"/>
            <w:sz w:val="24"/>
            <w:szCs w:val="24"/>
            <w:lang w:val="en-US"/>
          </w:rPr>
          <w:t xml:space="preserve">Corkett CJ, McLaren IA, Sevigny JM (1986) The rearing of the marine calanoid copepods </w:t>
        </w:r>
      </w:ins>
      <w:ins w:id="4459" w:author="Plankton" w:date="2019-05-29T12:42:00Z">
        <w:r>
          <w:rPr>
            <w:rFonts w:ascii="Times New Roman" w:hAnsi="Times New Roman"/>
            <w:i/>
            <w:sz w:val="24"/>
            <w:szCs w:val="24"/>
            <w:lang w:val="en-US"/>
          </w:rPr>
          <w:t xml:space="preserve">Calanus finmarchicus </w:t>
        </w:r>
      </w:ins>
      <w:ins w:id="4460" w:author="Plankton" w:date="2019-05-29T12:42:00Z">
        <w:r>
          <w:rPr>
            <w:rFonts w:ascii="Times New Roman" w:hAnsi="Times New Roman"/>
            <w:sz w:val="24"/>
            <w:szCs w:val="24"/>
            <w:lang w:val="en-US"/>
          </w:rPr>
          <w:t xml:space="preserve">(Gunnerus), </w:t>
        </w:r>
      </w:ins>
      <w:ins w:id="4461" w:author="Plankton" w:date="2019-05-29T12:42:00Z">
        <w:r>
          <w:rPr>
            <w:rFonts w:ascii="Times New Roman" w:hAnsi="Times New Roman"/>
            <w:i/>
            <w:sz w:val="24"/>
            <w:szCs w:val="24"/>
            <w:lang w:val="en-US"/>
          </w:rPr>
          <w:t xml:space="preserve">C. glacialis </w:t>
        </w:r>
      </w:ins>
      <w:ins w:id="4462" w:author="Plankton" w:date="2019-05-29T12:42:00Z">
        <w:r>
          <w:rPr>
            <w:rFonts w:ascii="Times New Roman" w:hAnsi="Times New Roman"/>
            <w:sz w:val="24"/>
            <w:szCs w:val="24"/>
            <w:lang w:val="en-US"/>
          </w:rPr>
          <w:t xml:space="preserve">Jaschnov and </w:t>
        </w:r>
      </w:ins>
      <w:ins w:id="4463" w:author="Plankton" w:date="2019-05-29T12:42:00Z">
        <w:r>
          <w:rPr>
            <w:rFonts w:ascii="Times New Roman" w:hAnsi="Times New Roman"/>
            <w:i/>
            <w:sz w:val="24"/>
            <w:szCs w:val="24"/>
            <w:lang w:val="en-US"/>
          </w:rPr>
          <w:t xml:space="preserve">C. hyperboreus </w:t>
        </w:r>
      </w:ins>
      <w:ins w:id="4464" w:author="Plankton" w:date="2019-05-29T12:42:00Z">
        <w:r>
          <w:rPr>
            <w:rFonts w:ascii="Times New Roman" w:hAnsi="Times New Roman"/>
            <w:sz w:val="24"/>
            <w:szCs w:val="24"/>
            <w:lang w:val="en-US"/>
          </w:rPr>
          <w:t>Kroyer with comment on the equiproportional rule. Syllogeus 58, The National Museum of Natural Sciences, Ottawa: 539–546.</w:t>
        </w:r>
      </w:ins>
    </w:p>
    <w:p>
      <w:pPr>
        <w:spacing w:line="360" w:lineRule="auto"/>
        <w:jc w:val="both"/>
        <w:rPr>
          <w:ins w:id="4466" w:author="Plankton" w:date="2019-05-29T12:42:00Z"/>
          <w:rFonts w:ascii="Times New Roman" w:hAnsi="Times New Roman"/>
          <w:sz w:val="24"/>
          <w:szCs w:val="24"/>
          <w:lang w:val="en-US"/>
        </w:rPr>
        <w:pPrChange w:id="4465" w:author="Plankton" w:date="2019-06-01T12:04:00Z">
          <w:pPr>
            <w:spacing w:line="480" w:lineRule="auto"/>
            <w:jc w:val="both"/>
          </w:pPr>
        </w:pPrChange>
      </w:pPr>
      <w:ins w:id="4467" w:author="Plankton" w:date="2019-05-29T12:42:00Z">
        <w:r>
          <w:rPr>
            <w:rFonts w:ascii="Times New Roman" w:hAnsi="Times New Roman"/>
            <w:sz w:val="24"/>
            <w:szCs w:val="24"/>
            <w:lang w:val="en-US"/>
          </w:rPr>
          <w:t xml:space="preserve">Daase M, Søreide J, Martynova D (2011) Effects of food quality and food concentration on naupliar development of </w:t>
        </w:r>
      </w:ins>
      <w:ins w:id="4468" w:author="Plankton" w:date="2019-05-29T12:42:00Z">
        <w:r>
          <w:rPr>
            <w:rFonts w:ascii="Times New Roman" w:hAnsi="Times New Roman"/>
            <w:i/>
            <w:sz w:val="24"/>
            <w:szCs w:val="24"/>
            <w:lang w:val="en-US"/>
          </w:rPr>
          <w:t>Calanus glacialis</w:t>
        </w:r>
      </w:ins>
      <w:ins w:id="4469" w:author="Plankton" w:date="2019-05-29T12:42:00Z">
        <w:r>
          <w:rPr>
            <w:rFonts w:ascii="Times New Roman" w:hAnsi="Times New Roman"/>
            <w:sz w:val="24"/>
            <w:szCs w:val="24"/>
            <w:lang w:val="en-US"/>
          </w:rPr>
          <w:t xml:space="preserve"> at sub-zero temperatures. Mar Ecol Prog Ser 429: 111–124. https://doi.org/10.3354/meps09075</w:t>
        </w:r>
      </w:ins>
    </w:p>
    <w:p>
      <w:pPr>
        <w:spacing w:line="360" w:lineRule="auto"/>
        <w:rPr>
          <w:ins w:id="4471" w:author="Plankton" w:date="2019-05-29T12:42:00Z"/>
          <w:rFonts w:ascii="Times New Roman" w:hAnsi="Times New Roman"/>
          <w:sz w:val="24"/>
          <w:szCs w:val="24"/>
          <w:lang w:val="en-US"/>
        </w:rPr>
        <w:pPrChange w:id="4470" w:author="Plankton" w:date="2019-06-01T12:04:00Z">
          <w:pPr>
            <w:spacing w:line="480" w:lineRule="auto"/>
          </w:pPr>
        </w:pPrChange>
      </w:pPr>
      <w:ins w:id="4472" w:author="Plankton" w:date="2019-05-29T12:42:00Z">
        <w:r>
          <w:rPr>
            <w:rFonts w:ascii="Times New Roman" w:hAnsi="Times New Roman"/>
            <w:sz w:val="24"/>
            <w:szCs w:val="24"/>
            <w:lang w:val="en-US"/>
          </w:rPr>
          <w:t xml:space="preserve">Daase M, Falk-Petersen S, Varpe Ø, Darnis G, Søreide JE, Wold A, Leu E, Berge J, Philippe B, Fortierc L (2013) Timing of reproductive events in the marine copepod </w:t>
        </w:r>
      </w:ins>
      <w:ins w:id="4473" w:author="Plankton" w:date="2019-05-29T12:42:00Z">
        <w:r>
          <w:rPr>
            <w:rFonts w:ascii="Times New Roman" w:hAnsi="Times New Roman"/>
            <w:i/>
            <w:iCs/>
            <w:sz w:val="24"/>
            <w:szCs w:val="24"/>
            <w:lang w:val="en-US"/>
          </w:rPr>
          <w:t>Calanus glacialis</w:t>
        </w:r>
      </w:ins>
      <w:ins w:id="4474" w:author="Plankton" w:date="2019-05-29T12:42:00Z">
        <w:r>
          <w:rPr>
            <w:rFonts w:ascii="Times New Roman" w:hAnsi="Times New Roman"/>
            <w:sz w:val="24"/>
            <w:szCs w:val="24"/>
            <w:lang w:val="en-US"/>
          </w:rPr>
          <w:t>: a pan-Arctic perspective. Can J Fish Aquat Sci 70: 871–884. https://doi.org/10.1139/cjfas-2012-0401</w:t>
        </w:r>
      </w:ins>
    </w:p>
    <w:p>
      <w:pPr>
        <w:spacing w:line="360" w:lineRule="auto"/>
        <w:rPr>
          <w:ins w:id="4476" w:author="Plankton" w:date="2019-06-11T16:33:00Z"/>
          <w:rFonts w:ascii="Times New Roman" w:hAnsi="Times New Roman"/>
          <w:sz w:val="24"/>
          <w:szCs w:val="24"/>
          <w:lang w:val="en-US"/>
        </w:rPr>
        <w:pPrChange w:id="4475" w:author="Plankton" w:date="2019-06-11T16:33:00Z">
          <w:pPr>
            <w:spacing w:line="480" w:lineRule="auto"/>
          </w:pPr>
        </w:pPrChange>
      </w:pPr>
      <w:ins w:id="4477" w:author="Plankton" w:date="2019-05-29T12:42:00Z">
        <w:r>
          <w:rPr>
            <w:rFonts w:ascii="Times New Roman" w:hAnsi="Times New Roman"/>
            <w:sz w:val="24"/>
            <w:szCs w:val="24"/>
            <w:lang w:val="en-US"/>
          </w:rPr>
          <w:t xml:space="preserve">Danielsdottir MG, Brett MT, Arhonditsis GB (2007) Phytoplankton food quality control of planktonic food web processes. Hydrobiologia 589: 29–41. </w:t>
        </w:r>
      </w:ins>
      <w:ins w:id="4478" w:author="Plankton" w:date="2019-06-11T16:33:00Z">
        <w:r>
          <w:rPr>
            <w:rFonts w:ascii="Times New Roman" w:hAnsi="Times New Roman"/>
            <w:sz w:val="24"/>
            <w:szCs w:val="24"/>
            <w:lang w:val="en-US"/>
          </w:rPr>
          <w:fldChar w:fldCharType="begin"/>
        </w:r>
      </w:ins>
      <w:ins w:id="4479" w:author="Plankton" w:date="2019-06-11T16:33:00Z">
        <w:r>
          <w:rPr>
            <w:rFonts w:ascii="Times New Roman" w:hAnsi="Times New Roman"/>
            <w:sz w:val="24"/>
            <w:szCs w:val="24"/>
            <w:lang w:val="en-US"/>
          </w:rPr>
          <w:instrText xml:space="preserve"> HYPERLINK "</w:instrText>
        </w:r>
      </w:ins>
      <w:ins w:id="4480" w:author="Plankton" w:date="2019-05-29T12:42:00Z">
        <w:r>
          <w:rPr>
            <w:rFonts w:ascii="Times New Roman" w:hAnsi="Times New Roman"/>
            <w:sz w:val="24"/>
            <w:szCs w:val="24"/>
            <w:lang w:val="en-US"/>
          </w:rPr>
          <w:instrText xml:space="preserve">https://doi.org/10.1007/s10750-007-0714-6</w:instrText>
        </w:r>
      </w:ins>
      <w:ins w:id="4481" w:author="Plankton" w:date="2019-06-11T16:33:00Z">
        <w:r>
          <w:rPr>
            <w:rFonts w:ascii="Times New Roman" w:hAnsi="Times New Roman"/>
            <w:sz w:val="24"/>
            <w:szCs w:val="24"/>
            <w:lang w:val="en-US"/>
          </w:rPr>
          <w:instrText xml:space="preserve">" </w:instrText>
        </w:r>
      </w:ins>
      <w:ins w:id="4482" w:author="Plankton" w:date="2019-06-11T16:33:00Z">
        <w:r>
          <w:rPr>
            <w:rFonts w:ascii="Times New Roman" w:hAnsi="Times New Roman"/>
            <w:sz w:val="24"/>
            <w:szCs w:val="24"/>
            <w:lang w:val="en-US"/>
          </w:rPr>
          <w:fldChar w:fldCharType="separate"/>
        </w:r>
      </w:ins>
      <w:ins w:id="4483" w:author="Plankton" w:date="2019-05-29T12:42:00Z">
        <w:r>
          <w:rPr>
            <w:rStyle w:val="15"/>
            <w:rFonts w:ascii="Times New Roman" w:hAnsi="Times New Roman"/>
            <w:sz w:val="24"/>
            <w:szCs w:val="24"/>
            <w:lang w:val="en-US"/>
          </w:rPr>
          <w:t>https://doi.org/10.1007/s10750-007-0714-6</w:t>
        </w:r>
      </w:ins>
      <w:ins w:id="4484" w:author="Plankton" w:date="2019-06-11T16:33:00Z">
        <w:r>
          <w:rPr>
            <w:rFonts w:ascii="Times New Roman" w:hAnsi="Times New Roman"/>
            <w:sz w:val="24"/>
            <w:szCs w:val="24"/>
            <w:lang w:val="en-US"/>
          </w:rPr>
          <w:fldChar w:fldCharType="end"/>
        </w:r>
      </w:ins>
    </w:p>
    <w:p>
      <w:pPr>
        <w:spacing w:line="360" w:lineRule="auto"/>
        <w:rPr>
          <w:ins w:id="4486" w:author="Plankton" w:date="2019-05-29T12:42:00Z"/>
          <w:rFonts w:ascii="Times New Roman" w:hAnsi="Times New Roman"/>
          <w:sz w:val="24"/>
          <w:szCs w:val="24"/>
          <w:lang w:val="en-US"/>
          <w:rPrChange w:id="4487" w:author="Plankton" w:date="2019-05-29T13:21:00Z">
            <w:rPr>
              <w:ins w:id="4488" w:author="Plankton" w:date="2019-05-29T12:42:00Z"/>
              <w:sz w:val="24"/>
              <w:szCs w:val="24"/>
              <w:lang w:val="en-US"/>
            </w:rPr>
          </w:rPrChange>
        </w:rPr>
        <w:pPrChange w:id="4485" w:author="Plankton" w:date="2019-06-11T16:33:00Z">
          <w:pPr>
            <w:spacing w:line="480" w:lineRule="auto"/>
          </w:pPr>
        </w:pPrChange>
      </w:pPr>
      <w:ins w:id="4489" w:author="Plankton" w:date="2019-06-11T16:33:00Z">
        <w:r>
          <w:rPr>
            <w:rFonts w:ascii="Times New Roman" w:hAnsi="Times New Roman"/>
            <w:sz w:val="24"/>
            <w:szCs w:val="24"/>
            <w:lang w:val="en-US"/>
          </w:rPr>
          <w:t xml:space="preserve">Davy R, Chen L, Hanna E </w:t>
        </w:r>
      </w:ins>
      <w:ins w:id="4490" w:author="Plankton" w:date="2019-06-11T16:34:00Z">
        <w:r>
          <w:rPr>
            <w:rFonts w:ascii="Times New Roman" w:hAnsi="Times New Roman"/>
            <w:sz w:val="24"/>
            <w:szCs w:val="24"/>
            <w:lang w:val="en-US"/>
          </w:rPr>
          <w:t>(2018)</w:t>
        </w:r>
      </w:ins>
      <w:ins w:id="4491" w:author="Plankton" w:date="2019-06-11T16:33:00Z">
        <w:r>
          <w:rPr>
            <w:rFonts w:ascii="Times New Roman" w:hAnsi="Times New Roman"/>
            <w:sz w:val="24"/>
            <w:szCs w:val="24"/>
            <w:lang w:val="en-US"/>
          </w:rPr>
          <w:t xml:space="preserve"> Arctic amplification metrics. Int J Climatol 38: 4384–4394. https://doi.org/10.1002/joc.5675</w:t>
        </w:r>
      </w:ins>
    </w:p>
    <w:p>
      <w:pPr>
        <w:spacing w:line="360" w:lineRule="auto"/>
        <w:jc w:val="both"/>
        <w:rPr>
          <w:ins w:id="4493" w:author="Plankton" w:date="2019-05-29T12:42:00Z"/>
          <w:rFonts w:ascii="Times New Roman" w:hAnsi="Times New Roman"/>
          <w:sz w:val="24"/>
          <w:szCs w:val="24"/>
          <w:lang w:val="en-US"/>
        </w:rPr>
        <w:pPrChange w:id="4492" w:author="Plankton" w:date="2019-06-11T16:33:00Z">
          <w:pPr>
            <w:spacing w:line="480" w:lineRule="auto"/>
            <w:jc w:val="both"/>
          </w:pPr>
        </w:pPrChange>
      </w:pPr>
      <w:ins w:id="4494" w:author="Plankton" w:date="2019-05-29T12:42:00Z">
        <w:r>
          <w:rPr>
            <w:rFonts w:ascii="Times New Roman" w:hAnsi="Times New Roman"/>
            <w:sz w:val="24"/>
            <w:szCs w:val="24"/>
            <w:lang w:val="en-US"/>
          </w:rPr>
          <w:t xml:space="preserve">Devreker D, Souissi S, Forget-Leray J, Leboulenger F (2007) Effects of salinity and temperature on the post-embryonic development of </w:t>
        </w:r>
      </w:ins>
      <w:ins w:id="4495" w:author="Plankton" w:date="2019-05-29T12:42:00Z">
        <w:r>
          <w:rPr>
            <w:rFonts w:ascii="Times New Roman" w:hAnsi="Times New Roman"/>
            <w:i/>
            <w:sz w:val="24"/>
            <w:szCs w:val="24"/>
            <w:lang w:val="en-US"/>
          </w:rPr>
          <w:t>Eurytemora affinis</w:t>
        </w:r>
      </w:ins>
      <w:ins w:id="4496" w:author="Plankton" w:date="2019-05-29T12:42:00Z">
        <w:r>
          <w:rPr>
            <w:rFonts w:ascii="Times New Roman" w:hAnsi="Times New Roman"/>
            <w:sz w:val="24"/>
            <w:szCs w:val="24"/>
            <w:lang w:val="en-US"/>
          </w:rPr>
          <w:t xml:space="preserve"> (Copepoda; Calanoida) from the Seine estuary: a laboratory study. J Plankton Res 29 (suppl 1): i117–i133. https://doi.org/10.1093/plankt/fbl071</w:t>
        </w:r>
      </w:ins>
    </w:p>
    <w:p>
      <w:pPr>
        <w:spacing w:line="360" w:lineRule="auto"/>
        <w:jc w:val="both"/>
        <w:rPr>
          <w:ins w:id="4498" w:author="Plankton" w:date="2019-05-29T12:42:00Z"/>
          <w:rFonts w:ascii="Times New Roman" w:hAnsi="Times New Roman"/>
          <w:sz w:val="24"/>
          <w:szCs w:val="24"/>
          <w:lang w:val="en-US"/>
        </w:rPr>
        <w:pPrChange w:id="4497" w:author="Plankton" w:date="2019-06-01T12:04:00Z">
          <w:pPr>
            <w:spacing w:line="480" w:lineRule="auto"/>
            <w:jc w:val="both"/>
          </w:pPr>
        </w:pPrChange>
      </w:pPr>
      <w:ins w:id="4499" w:author="Plankton" w:date="2019-05-29T12:42:00Z">
        <w:r>
          <w:rPr>
            <w:rFonts w:ascii="Times New Roman" w:hAnsi="Times New Roman"/>
            <w:sz w:val="24"/>
            <w:szCs w:val="24"/>
            <w:lang w:val="en-US"/>
          </w:rPr>
          <w:t>Edwards M, Richardson AJ (2004) Impact of climate change on marine pelagic phenology and trophic mismatch. Nature 430: 881–884. https:// doi.org/10.1038/nature02808</w:t>
        </w:r>
      </w:ins>
    </w:p>
    <w:p>
      <w:pPr>
        <w:spacing w:line="360" w:lineRule="auto"/>
        <w:jc w:val="both"/>
        <w:rPr>
          <w:ins w:id="4501" w:author="Plankton" w:date="2019-05-29T12:42:00Z"/>
          <w:rFonts w:ascii="Times New Roman" w:hAnsi="Times New Roman"/>
          <w:sz w:val="24"/>
          <w:szCs w:val="24"/>
          <w:lang w:val="en-US"/>
        </w:rPr>
        <w:pPrChange w:id="4500" w:author="Plankton" w:date="2019-06-01T12:04:00Z">
          <w:pPr>
            <w:spacing w:line="480" w:lineRule="auto"/>
            <w:jc w:val="both"/>
          </w:pPr>
        </w:pPrChange>
      </w:pPr>
      <w:ins w:id="4502" w:author="Plankton" w:date="2019-05-29T12:42:00Z">
        <w:r>
          <w:rPr>
            <w:rFonts w:ascii="Times New Roman" w:hAnsi="Times New Roman"/>
            <w:sz w:val="24"/>
            <w:szCs w:val="24"/>
            <w:lang w:val="en-US"/>
          </w:rPr>
          <w:t>Eilertsen HC, Sandberg S, Tøllefsen H (1995) Photoperiodic control of diatom spore growth; a theory to explain the onset of phytoplankton blooms. Mar Ecol Prog Ser 116: 303–307.</w:t>
        </w:r>
      </w:ins>
    </w:p>
    <w:p>
      <w:pPr>
        <w:spacing w:line="360" w:lineRule="auto"/>
        <w:jc w:val="both"/>
        <w:rPr>
          <w:ins w:id="4504" w:author="Plankton" w:date="2019-05-29T12:42:00Z"/>
          <w:rFonts w:ascii="Times New Roman" w:hAnsi="Times New Roman"/>
          <w:sz w:val="24"/>
          <w:szCs w:val="24"/>
          <w:lang w:val="en-US"/>
        </w:rPr>
        <w:pPrChange w:id="4503" w:author="Plankton" w:date="2019-06-01T12:04:00Z">
          <w:pPr>
            <w:spacing w:line="480" w:lineRule="auto"/>
            <w:jc w:val="both"/>
          </w:pPr>
        </w:pPrChange>
      </w:pPr>
      <w:ins w:id="4505" w:author="Plankton" w:date="2019-05-29T12:42:00Z">
        <w:r>
          <w:rPr>
            <w:rFonts w:ascii="Times New Roman" w:hAnsi="Times New Roman"/>
            <w:sz w:val="24"/>
            <w:szCs w:val="24"/>
            <w:lang w:val="en-US"/>
          </w:rPr>
          <w:t>Engel M (2005) Calanoid copepod resting eggs – a safeguard against adverse environmental conditions in the German Bight and the Kara Sea? Berichte zur Polar- und Meeresforschung 508: 1–108.</w:t>
        </w:r>
      </w:ins>
    </w:p>
    <w:p>
      <w:pPr>
        <w:spacing w:line="360" w:lineRule="auto"/>
        <w:jc w:val="both"/>
        <w:rPr>
          <w:ins w:id="4507" w:author="Plankton" w:date="2019-05-29T12:42:00Z"/>
          <w:rFonts w:ascii="Times New Roman" w:hAnsi="Times New Roman"/>
          <w:sz w:val="24"/>
          <w:szCs w:val="24"/>
          <w:lang w:val="en-US"/>
        </w:rPr>
        <w:pPrChange w:id="4506" w:author="Plankton" w:date="2019-06-01T12:04:00Z">
          <w:pPr>
            <w:spacing w:line="480" w:lineRule="auto"/>
            <w:jc w:val="both"/>
          </w:pPr>
        </w:pPrChange>
      </w:pPr>
      <w:ins w:id="4508" w:author="Plankton" w:date="2019-05-29T12:42:00Z">
        <w:r>
          <w:rPr>
            <w:rFonts w:ascii="Times New Roman" w:hAnsi="Times New Roman"/>
            <w:sz w:val="24"/>
            <w:szCs w:val="24"/>
            <w:lang w:val="sv-SE"/>
          </w:rPr>
          <w:t xml:space="preserve">Falk-Petersen, S., Mayzaud, P., Kattner, G., &amp; Sargent, J. </w:t>
        </w:r>
      </w:ins>
      <w:ins w:id="4509" w:author="Plankton" w:date="2019-05-29T12:42:00Z">
        <w:r>
          <w:rPr>
            <w:rFonts w:ascii="Times New Roman" w:hAnsi="Times New Roman"/>
            <w:sz w:val="24"/>
            <w:szCs w:val="24"/>
            <w:lang w:val="en-US"/>
          </w:rPr>
          <w:t xml:space="preserve">R. (2009). Lipids and life strategy of Arctic </w:t>
        </w:r>
      </w:ins>
      <w:ins w:id="4510" w:author="Plankton" w:date="2019-05-29T12:42:00Z">
        <w:r>
          <w:rPr>
            <w:rFonts w:ascii="Times New Roman" w:hAnsi="Times New Roman"/>
            <w:i/>
            <w:sz w:val="24"/>
            <w:szCs w:val="24"/>
            <w:lang w:val="en-US"/>
          </w:rPr>
          <w:t>Calanus</w:t>
        </w:r>
      </w:ins>
      <w:ins w:id="4511" w:author="Plankton" w:date="2019-05-29T12:42:00Z">
        <w:r>
          <w:rPr>
            <w:rFonts w:ascii="Times New Roman" w:hAnsi="Times New Roman"/>
            <w:sz w:val="24"/>
            <w:szCs w:val="24"/>
            <w:lang w:val="en-US"/>
          </w:rPr>
          <w:t>. Mar Biol Res 5: 18–39. https://doi.org/10.1080/ 17451000802512267</w:t>
        </w:r>
      </w:ins>
    </w:p>
    <w:p>
      <w:pPr>
        <w:spacing w:line="360" w:lineRule="auto"/>
        <w:jc w:val="both"/>
        <w:rPr>
          <w:ins w:id="4513" w:author="Plankton" w:date="2019-05-29T12:42:00Z"/>
          <w:rFonts w:ascii="Times New Roman" w:hAnsi="Times New Roman"/>
          <w:sz w:val="24"/>
          <w:szCs w:val="24"/>
          <w:lang w:val="en-US"/>
        </w:rPr>
        <w:pPrChange w:id="4512" w:author="Plankton" w:date="2019-06-01T12:04:00Z">
          <w:pPr>
            <w:spacing w:line="480" w:lineRule="auto"/>
            <w:jc w:val="both"/>
          </w:pPr>
        </w:pPrChange>
      </w:pPr>
      <w:ins w:id="4514" w:author="Plankton" w:date="2019-05-29T12:42:00Z">
        <w:r>
          <w:rPr>
            <w:rFonts w:ascii="Times New Roman" w:hAnsi="Times New Roman"/>
            <w:sz w:val="24"/>
            <w:szCs w:val="24"/>
            <w:lang w:val="en-US"/>
          </w:rPr>
          <w:t xml:space="preserve">Feng Z, Ji R, Ashjian C, Campbell R, Zhang J. (2018) Biogeographic responses of the copepod </w:t>
        </w:r>
      </w:ins>
      <w:ins w:id="4515" w:author="Plankton" w:date="2019-05-29T12:42:00Z">
        <w:r>
          <w:rPr>
            <w:rFonts w:ascii="Times New Roman" w:hAnsi="Times New Roman"/>
            <w:i/>
            <w:sz w:val="24"/>
            <w:szCs w:val="24"/>
            <w:lang w:val="en-US"/>
          </w:rPr>
          <w:t>Calanus glacialis</w:t>
        </w:r>
      </w:ins>
      <w:ins w:id="4516" w:author="Plankton" w:date="2019-05-29T12:42:00Z">
        <w:r>
          <w:rPr>
            <w:rFonts w:ascii="Times New Roman" w:hAnsi="Times New Roman"/>
            <w:sz w:val="24"/>
            <w:szCs w:val="24"/>
            <w:lang w:val="en-US"/>
          </w:rPr>
          <w:t xml:space="preserve"> to a changing Arctic marine environment. Glob Change Biol 24: e159–e170. https://doi.org/10.1111/gcb.13890</w:t>
        </w:r>
      </w:ins>
    </w:p>
    <w:p>
      <w:pPr>
        <w:spacing w:line="360" w:lineRule="auto"/>
        <w:jc w:val="both"/>
        <w:rPr>
          <w:ins w:id="4518" w:author="Plankton" w:date="2019-05-29T12:42:00Z"/>
          <w:rFonts w:ascii="Times New Roman" w:hAnsi="Times New Roman"/>
          <w:sz w:val="24"/>
          <w:szCs w:val="24"/>
          <w:lang w:val="en-US"/>
        </w:rPr>
        <w:pPrChange w:id="4517" w:author="Plankton" w:date="2019-06-01T12:04:00Z">
          <w:pPr>
            <w:spacing w:line="480" w:lineRule="auto"/>
            <w:jc w:val="both"/>
          </w:pPr>
        </w:pPrChange>
      </w:pPr>
      <w:ins w:id="4519" w:author="Plankton" w:date="2019-05-29T12:42:00Z">
        <w:r>
          <w:rPr>
            <w:rFonts w:ascii="Times New Roman" w:hAnsi="Times New Roman"/>
            <w:sz w:val="24"/>
            <w:szCs w:val="24"/>
            <w:lang w:val="sv-SE"/>
          </w:rPr>
          <w:t xml:space="preserve">Filatov NN, Pozdnyakov DV, Johannessen OM, Petterson LH, Bobylev LP (2005) </w:t>
        </w:r>
      </w:ins>
      <w:ins w:id="4520" w:author="Plankton" w:date="2019-05-29T12:42:00Z">
        <w:r>
          <w:rPr>
            <w:rFonts w:ascii="Times New Roman" w:hAnsi="Times New Roman"/>
            <w:sz w:val="24"/>
            <w:szCs w:val="24"/>
            <w:lang w:val="en-US"/>
          </w:rPr>
          <w:t>White Sea. Its Marine Environment and Ecosystem Dynamics Influenced by Global Change. Springer-Praxis Publishing, Chichester.</w:t>
        </w:r>
      </w:ins>
    </w:p>
    <w:p>
      <w:pPr>
        <w:spacing w:line="360" w:lineRule="auto"/>
        <w:jc w:val="both"/>
        <w:rPr>
          <w:ins w:id="4522" w:author="Plankton" w:date="2019-05-31T12:44:00Z"/>
          <w:rFonts w:ascii="Times New Roman" w:hAnsi="Times New Roman"/>
          <w:color w:val="0000FF"/>
          <w:sz w:val="24"/>
          <w:szCs w:val="24"/>
          <w:u w:val="single"/>
          <w:lang w:val="en-US"/>
        </w:rPr>
        <w:pPrChange w:id="4521" w:author="Plankton" w:date="2019-06-01T12:04:00Z">
          <w:pPr>
            <w:spacing w:line="480" w:lineRule="auto"/>
            <w:jc w:val="both"/>
          </w:pPr>
        </w:pPrChange>
      </w:pPr>
      <w:ins w:id="4523" w:author="Plankton" w:date="2019-05-29T12:42:00Z">
        <w:r>
          <w:rPr>
            <w:rFonts w:ascii="Times New Roman" w:hAnsi="Times New Roman"/>
            <w:sz w:val="24"/>
            <w:szCs w:val="24"/>
            <w:lang w:val="en-US"/>
          </w:rPr>
          <w:t xml:space="preserve">Gillooly JF (2000) Effect of body size and temperature on generation time in zooplankton. J Plankton Res 22: 241–251. </w:t>
        </w:r>
      </w:ins>
      <w:ins w:id="4524" w:author="Plankton" w:date="2019-05-29T12:42:00Z">
        <w:r>
          <w:rPr>
            <w:rFonts w:ascii="Times New Roman" w:hAnsi="Times New Roman"/>
            <w:color w:val="0000FF"/>
            <w:sz w:val="24"/>
            <w:szCs w:val="24"/>
            <w:u w:val="single"/>
            <w:lang w:val="en-US"/>
          </w:rPr>
          <w:fldChar w:fldCharType="begin"/>
        </w:r>
      </w:ins>
      <w:ins w:id="4525" w:author="Plankton" w:date="2019-05-29T12:42:00Z">
        <w:r>
          <w:rPr>
            <w:rFonts w:ascii="Times New Roman" w:hAnsi="Times New Roman"/>
            <w:color w:val="0000FF"/>
            <w:sz w:val="24"/>
            <w:szCs w:val="24"/>
            <w:u w:val="single"/>
            <w:lang w:val="en-US"/>
          </w:rPr>
          <w:instrText xml:space="preserve"> HYPERLINK "https://doi.org/10.1093/plankt/22.2.241" </w:instrText>
        </w:r>
      </w:ins>
      <w:ins w:id="4526" w:author="Plankton" w:date="2019-05-29T12:42:00Z">
        <w:r>
          <w:rPr>
            <w:rFonts w:ascii="Times New Roman" w:hAnsi="Times New Roman"/>
            <w:color w:val="0000FF"/>
            <w:sz w:val="24"/>
            <w:szCs w:val="24"/>
            <w:u w:val="single"/>
            <w:lang w:val="en-US"/>
          </w:rPr>
          <w:fldChar w:fldCharType="separate"/>
        </w:r>
      </w:ins>
      <w:ins w:id="4527" w:author="Plankton" w:date="2019-05-29T12:42:00Z">
        <w:r>
          <w:rPr>
            <w:rFonts w:ascii="Times New Roman" w:hAnsi="Times New Roman"/>
            <w:color w:val="0000FF"/>
            <w:sz w:val="24"/>
            <w:szCs w:val="24"/>
            <w:u w:val="single"/>
            <w:lang w:val="en-US"/>
          </w:rPr>
          <w:t>https://doi.org/10.1093/plankt/22.2.241</w:t>
        </w:r>
      </w:ins>
      <w:ins w:id="4528" w:author="Plankton" w:date="2019-05-29T12:42:00Z">
        <w:r>
          <w:rPr>
            <w:rFonts w:ascii="Times New Roman" w:hAnsi="Times New Roman"/>
            <w:color w:val="0000FF"/>
            <w:sz w:val="24"/>
            <w:szCs w:val="24"/>
            <w:u w:val="single"/>
            <w:lang w:val="en-US"/>
          </w:rPr>
          <w:fldChar w:fldCharType="end"/>
        </w:r>
      </w:ins>
    </w:p>
    <w:p>
      <w:pPr>
        <w:spacing w:line="360" w:lineRule="auto"/>
        <w:jc w:val="both"/>
        <w:rPr>
          <w:ins w:id="4530" w:author="Plankton" w:date="2019-05-31T12:44:00Z"/>
          <w:rFonts w:ascii="Times New Roman" w:hAnsi="Times New Roman"/>
          <w:sz w:val="24"/>
          <w:szCs w:val="24"/>
          <w:lang w:val="en-US"/>
        </w:rPr>
        <w:pPrChange w:id="4529" w:author="Plankton" w:date="2019-06-01T12:04:00Z">
          <w:pPr>
            <w:spacing w:line="480" w:lineRule="auto"/>
            <w:jc w:val="both"/>
          </w:pPr>
        </w:pPrChange>
      </w:pPr>
      <w:ins w:id="4531" w:author="Plankton" w:date="2019-05-31T12:44:00Z">
        <w:del w:id="4532" w:author="Plankton" w:date="2019-05-31T12:44:00Z">
          <w:r>
            <w:rPr>
              <w:rFonts w:ascii="Times New Roman" w:hAnsi="Times New Roman"/>
              <w:sz w:val="24"/>
              <w:szCs w:val="24"/>
              <w:lang w:val="en-US"/>
            </w:rPr>
            <w:delText xml:space="preserve">N. </w:delText>
          </w:r>
        </w:del>
      </w:ins>
      <w:ins w:id="4533" w:author="Plankton" w:date="2019-05-31T12:44:00Z">
        <w:r>
          <w:rPr>
            <w:rFonts w:ascii="Times New Roman" w:hAnsi="Times New Roman"/>
            <w:sz w:val="24"/>
            <w:szCs w:val="24"/>
            <w:lang w:val="en-US"/>
          </w:rPr>
          <w:t>Golyandina</w:t>
        </w:r>
      </w:ins>
      <w:ins w:id="4534" w:author="Plankton" w:date="2019-05-31T12:45:00Z">
        <w:r>
          <w:rPr>
            <w:rFonts w:ascii="Times New Roman" w:hAnsi="Times New Roman"/>
            <w:sz w:val="24"/>
            <w:szCs w:val="24"/>
            <w:lang w:val="en-US"/>
            <w:rPrChange w:id="4535" w:author="Plankton" w:date="2019-05-31T12:45:00Z">
              <w:rPr>
                <w:rFonts w:ascii="Times New Roman" w:hAnsi="Times New Roman"/>
                <w:sz w:val="24"/>
                <w:szCs w:val="24"/>
              </w:rPr>
            </w:rPrChange>
          </w:rPr>
          <w:t xml:space="preserve"> </w:t>
        </w:r>
      </w:ins>
      <w:ins w:id="4536" w:author="Plankton" w:date="2019-05-31T12:45:00Z">
        <w:r>
          <w:rPr>
            <w:rFonts w:ascii="Times New Roman" w:hAnsi="Times New Roman"/>
            <w:sz w:val="24"/>
            <w:szCs w:val="24"/>
            <w:lang w:val="en-US"/>
          </w:rPr>
          <w:t>N</w:t>
        </w:r>
      </w:ins>
      <w:ins w:id="4537" w:author="Plankton" w:date="2019-05-31T12:44:00Z">
        <w:r>
          <w:rPr>
            <w:rFonts w:ascii="Times New Roman" w:hAnsi="Times New Roman"/>
            <w:sz w:val="24"/>
            <w:szCs w:val="24"/>
            <w:lang w:val="en-US"/>
          </w:rPr>
          <w:t xml:space="preserve">, </w:t>
        </w:r>
      </w:ins>
      <w:ins w:id="4538" w:author="Plankton" w:date="2019-05-31T12:44:00Z">
        <w:del w:id="4539" w:author="Plankton" w:date="2019-05-31T12:45:00Z">
          <w:r>
            <w:rPr>
              <w:rFonts w:ascii="Times New Roman" w:hAnsi="Times New Roman"/>
              <w:sz w:val="24"/>
              <w:szCs w:val="24"/>
              <w:lang w:val="en-US"/>
            </w:rPr>
            <w:delText xml:space="preserve">E. </w:delText>
          </w:r>
        </w:del>
      </w:ins>
      <w:ins w:id="4540" w:author="Plankton" w:date="2019-05-31T12:44:00Z">
        <w:r>
          <w:rPr>
            <w:rFonts w:ascii="Times New Roman" w:hAnsi="Times New Roman"/>
            <w:sz w:val="24"/>
            <w:szCs w:val="24"/>
            <w:lang w:val="en-US"/>
          </w:rPr>
          <w:t>Osipov</w:t>
        </w:r>
      </w:ins>
      <w:ins w:id="4541" w:author="Plankton" w:date="2019-05-31T12:45:00Z">
        <w:r>
          <w:rPr>
            <w:rFonts w:ascii="Times New Roman" w:hAnsi="Times New Roman"/>
            <w:sz w:val="24"/>
            <w:szCs w:val="24"/>
            <w:lang w:val="en-US"/>
          </w:rPr>
          <w:t xml:space="preserve"> E</w:t>
        </w:r>
      </w:ins>
      <w:ins w:id="4542" w:author="Plankton" w:date="2019-05-31T12:44:00Z">
        <w:r>
          <w:rPr>
            <w:rFonts w:ascii="Times New Roman" w:hAnsi="Times New Roman"/>
            <w:sz w:val="24"/>
            <w:szCs w:val="24"/>
            <w:lang w:val="en-US"/>
          </w:rPr>
          <w:t xml:space="preserve"> (2007)</w:t>
        </w:r>
      </w:ins>
      <w:ins w:id="4543" w:author="Plankton" w:date="2019-05-31T12:44:00Z">
        <w:del w:id="4544" w:author="Plankton" w:date="2019-05-31T12:45:00Z">
          <w:r>
            <w:rPr>
              <w:rFonts w:ascii="Times New Roman" w:hAnsi="Times New Roman"/>
              <w:sz w:val="24"/>
              <w:szCs w:val="24"/>
              <w:lang w:val="en-US"/>
            </w:rPr>
            <w:delText>:</w:delText>
          </w:r>
        </w:del>
      </w:ins>
      <w:ins w:id="4545" w:author="Plankton" w:date="2019-05-31T12:44:00Z">
        <w:r>
          <w:rPr>
            <w:rFonts w:ascii="Times New Roman" w:hAnsi="Times New Roman"/>
            <w:sz w:val="24"/>
            <w:szCs w:val="24"/>
            <w:lang w:val="en-US"/>
          </w:rPr>
          <w:t xml:space="preserve"> The “Caterpillar”</w:t>
        </w:r>
      </w:ins>
      <w:ins w:id="4546" w:author="Plankton" w:date="2019-05-31T12:45:00Z">
        <w:r>
          <w:rPr>
            <w:rFonts w:ascii="Times New Roman" w:hAnsi="Times New Roman"/>
            <w:sz w:val="24"/>
            <w:szCs w:val="24"/>
            <w:lang w:val="en-US"/>
          </w:rPr>
          <w:t xml:space="preserve"> </w:t>
        </w:r>
      </w:ins>
      <w:ins w:id="4547" w:author="Plankton" w:date="2019-05-31T12:44:00Z">
        <w:del w:id="4548" w:author="Plankton" w:date="2019-05-31T12:45:00Z">
          <w:r>
            <w:rPr>
              <w:rFonts w:ascii="Times New Roman" w:hAnsi="Times New Roman"/>
              <w:sz w:val="24"/>
              <w:szCs w:val="24"/>
              <w:lang w:val="en-US"/>
            </w:rPr>
            <w:delText>-</w:delText>
          </w:r>
        </w:del>
      </w:ins>
      <w:ins w:id="4549" w:author="Plankton" w:date="2019-05-31T12:45:00Z">
        <w:r>
          <w:rPr>
            <w:rFonts w:ascii="Times New Roman" w:hAnsi="Times New Roman"/>
            <w:sz w:val="24"/>
            <w:szCs w:val="24"/>
            <w:lang w:val="en-US"/>
          </w:rPr>
          <w:t xml:space="preserve">– </w:t>
        </w:r>
      </w:ins>
      <w:ins w:id="4550" w:author="Plankton" w:date="2019-05-31T12:44:00Z">
        <w:r>
          <w:rPr>
            <w:rFonts w:ascii="Times New Roman" w:hAnsi="Times New Roman"/>
            <w:sz w:val="24"/>
            <w:szCs w:val="24"/>
            <w:lang w:val="en-US"/>
          </w:rPr>
          <w:t>SSA method for analysis of time series with missing values. Journal of Statistical Planning and Inference</w:t>
        </w:r>
      </w:ins>
      <w:ins w:id="4551" w:author="Plankton" w:date="2019-05-31T12:44:00Z">
        <w:del w:id="4552" w:author="Plankton" w:date="2019-05-31T12:45:00Z">
          <w:r>
            <w:rPr>
              <w:rFonts w:ascii="Times New Roman" w:hAnsi="Times New Roman"/>
              <w:sz w:val="24"/>
              <w:szCs w:val="24"/>
              <w:lang w:val="en-US"/>
            </w:rPr>
            <w:delText>, Vol.</w:delText>
          </w:r>
        </w:del>
      </w:ins>
      <w:ins w:id="4553" w:author="Plankton" w:date="2019-05-31T12:44:00Z">
        <w:r>
          <w:rPr>
            <w:rFonts w:ascii="Times New Roman" w:hAnsi="Times New Roman"/>
            <w:sz w:val="24"/>
            <w:szCs w:val="24"/>
            <w:lang w:val="en-US"/>
          </w:rPr>
          <w:t xml:space="preserve"> 137</w:t>
        </w:r>
      </w:ins>
      <w:ins w:id="4554" w:author="Plankton" w:date="2019-05-31T12:44:00Z">
        <w:del w:id="4555" w:author="Plankton" w:date="2019-05-31T12:45:00Z">
          <w:r>
            <w:rPr>
              <w:rFonts w:ascii="Times New Roman" w:hAnsi="Times New Roman"/>
              <w:sz w:val="24"/>
              <w:szCs w:val="24"/>
              <w:lang w:val="en-US"/>
            </w:rPr>
            <w:delText>, No. 8,</w:delText>
          </w:r>
        </w:del>
      </w:ins>
      <w:ins w:id="4556" w:author="Plankton" w:date="2019-05-31T12:45:00Z">
        <w:r>
          <w:rPr>
            <w:rFonts w:ascii="Times New Roman" w:hAnsi="Times New Roman"/>
            <w:sz w:val="24"/>
            <w:szCs w:val="24"/>
            <w:lang w:val="en-US"/>
          </w:rPr>
          <w:t>:</w:t>
        </w:r>
      </w:ins>
      <w:ins w:id="4557" w:author="Plankton" w:date="2019-05-31T12:44:00Z">
        <w:del w:id="4558" w:author="Plankton" w:date="2019-05-31T12:45:00Z">
          <w:r>
            <w:rPr>
              <w:rFonts w:ascii="Times New Roman" w:hAnsi="Times New Roman"/>
              <w:sz w:val="24"/>
              <w:szCs w:val="24"/>
              <w:lang w:val="en-US"/>
            </w:rPr>
            <w:delText xml:space="preserve"> Pp</w:delText>
          </w:r>
        </w:del>
      </w:ins>
      <w:ins w:id="4559" w:author="Plankton" w:date="2019-05-31T12:44:00Z">
        <w:r>
          <w:rPr>
            <w:rFonts w:ascii="Times New Roman" w:hAnsi="Times New Roman"/>
            <w:sz w:val="24"/>
            <w:szCs w:val="24"/>
            <w:lang w:val="en-US"/>
          </w:rPr>
          <w:t xml:space="preserve"> 2642–2653</w:t>
        </w:r>
      </w:ins>
      <w:ins w:id="4560" w:author="Plankton" w:date="2019-05-31T12:47:00Z">
        <w:r>
          <w:rPr>
            <w:rFonts w:ascii="Times New Roman" w:hAnsi="Times New Roman"/>
            <w:sz w:val="24"/>
            <w:szCs w:val="24"/>
            <w:lang w:val="en-US"/>
          </w:rPr>
          <w:t>.</w:t>
        </w:r>
      </w:ins>
      <w:ins w:id="4561" w:author="Plankton" w:date="2019-05-31T12:48:00Z">
        <w:r>
          <w:rPr>
            <w:rFonts w:ascii="Times New Roman" w:hAnsi="Times New Roman"/>
            <w:sz w:val="24"/>
            <w:szCs w:val="24"/>
            <w:lang w:val="en-US"/>
          </w:rPr>
          <w:t xml:space="preserve"> https://doi.org/10.1016/j.jspi.2006.05.014</w:t>
        </w:r>
      </w:ins>
    </w:p>
    <w:p>
      <w:pPr>
        <w:spacing w:line="360" w:lineRule="auto"/>
        <w:jc w:val="both"/>
        <w:rPr>
          <w:ins w:id="4563" w:author="Plankton" w:date="2019-05-31T12:44:00Z"/>
          <w:rFonts w:ascii="Times New Roman" w:hAnsi="Times New Roman"/>
          <w:sz w:val="24"/>
          <w:szCs w:val="24"/>
          <w:lang w:val="en-US"/>
        </w:rPr>
        <w:pPrChange w:id="4562" w:author="Plankton" w:date="2019-06-01T12:04:00Z">
          <w:pPr>
            <w:spacing w:line="480" w:lineRule="auto"/>
            <w:jc w:val="both"/>
          </w:pPr>
        </w:pPrChange>
      </w:pPr>
      <w:ins w:id="4564" w:author="Plankton" w:date="2019-05-31T12:44:00Z">
        <w:r>
          <w:rPr>
            <w:rFonts w:ascii="Times New Roman" w:hAnsi="Times New Roman"/>
            <w:sz w:val="24"/>
            <w:szCs w:val="24"/>
            <w:lang w:val="en-US"/>
          </w:rPr>
          <w:t>Golyandina</w:t>
        </w:r>
      </w:ins>
      <w:ins w:id="4565" w:author="Plankton" w:date="2019-05-31T12:44:00Z">
        <w:del w:id="4566" w:author="Plankton" w:date="2019-05-31T12:45:00Z">
          <w:r>
            <w:rPr>
              <w:rFonts w:ascii="Times New Roman" w:hAnsi="Times New Roman"/>
              <w:sz w:val="24"/>
              <w:szCs w:val="24"/>
              <w:lang w:val="en-US"/>
            </w:rPr>
            <w:delText>,</w:delText>
          </w:r>
        </w:del>
      </w:ins>
      <w:ins w:id="4567" w:author="Plankton" w:date="2019-05-31T12:44:00Z">
        <w:r>
          <w:rPr>
            <w:rFonts w:ascii="Times New Roman" w:hAnsi="Times New Roman"/>
            <w:sz w:val="24"/>
            <w:szCs w:val="24"/>
            <w:lang w:val="en-US"/>
          </w:rPr>
          <w:t xml:space="preserve"> N</w:t>
        </w:r>
      </w:ins>
      <w:ins w:id="4568" w:author="Plankton" w:date="2019-05-31T12:44:00Z">
        <w:del w:id="4569" w:author="Plankton" w:date="2019-05-31T12:45:00Z">
          <w:r>
            <w:rPr>
              <w:rFonts w:ascii="Times New Roman" w:hAnsi="Times New Roman"/>
              <w:sz w:val="24"/>
              <w:szCs w:val="24"/>
              <w:lang w:val="en-US"/>
            </w:rPr>
            <w:delText>.</w:delText>
          </w:r>
        </w:del>
      </w:ins>
      <w:ins w:id="4570" w:author="Plankton" w:date="2019-05-31T12:44:00Z">
        <w:r>
          <w:rPr>
            <w:rFonts w:ascii="Times New Roman" w:hAnsi="Times New Roman"/>
            <w:sz w:val="24"/>
            <w:szCs w:val="24"/>
            <w:lang w:val="en-US"/>
          </w:rPr>
          <w:t xml:space="preserve">, </w:t>
        </w:r>
      </w:ins>
      <w:ins w:id="4571" w:author="Plankton" w:date="2019-05-31T12:44:00Z">
        <w:del w:id="4572" w:author="Plankton" w:date="2019-05-31T12:45:00Z">
          <w:r>
            <w:rPr>
              <w:rFonts w:ascii="Times New Roman" w:hAnsi="Times New Roman"/>
              <w:sz w:val="24"/>
              <w:szCs w:val="24"/>
              <w:lang w:val="en-US"/>
            </w:rPr>
            <w:delText xml:space="preserve">&amp; </w:delText>
          </w:r>
        </w:del>
      </w:ins>
      <w:ins w:id="4573" w:author="Plankton" w:date="2019-05-31T12:44:00Z">
        <w:r>
          <w:rPr>
            <w:rFonts w:ascii="Times New Roman" w:hAnsi="Times New Roman"/>
            <w:sz w:val="24"/>
            <w:szCs w:val="24"/>
            <w:lang w:val="en-US"/>
          </w:rPr>
          <w:t>Zhigljavsky</w:t>
        </w:r>
      </w:ins>
      <w:ins w:id="4574" w:author="Plankton" w:date="2019-05-31T12:44:00Z">
        <w:del w:id="4575" w:author="Plankton" w:date="2019-05-31T12:46:00Z">
          <w:r>
            <w:rPr>
              <w:rFonts w:ascii="Times New Roman" w:hAnsi="Times New Roman"/>
              <w:sz w:val="24"/>
              <w:szCs w:val="24"/>
              <w:lang w:val="en-US"/>
            </w:rPr>
            <w:delText>,</w:delText>
          </w:r>
        </w:del>
      </w:ins>
      <w:ins w:id="4576" w:author="Plankton" w:date="2019-05-31T12:44:00Z">
        <w:r>
          <w:rPr>
            <w:rFonts w:ascii="Times New Roman" w:hAnsi="Times New Roman"/>
            <w:sz w:val="24"/>
            <w:szCs w:val="24"/>
            <w:lang w:val="en-US"/>
          </w:rPr>
          <w:t xml:space="preserve"> A</w:t>
        </w:r>
      </w:ins>
      <w:ins w:id="4577" w:author="Plankton" w:date="2019-05-31T12:44:00Z">
        <w:del w:id="4578" w:author="Plankton" w:date="2019-05-31T12:46:00Z">
          <w:r>
            <w:rPr>
              <w:rFonts w:ascii="Times New Roman" w:hAnsi="Times New Roman"/>
              <w:sz w:val="24"/>
              <w:szCs w:val="24"/>
              <w:lang w:val="en-US"/>
            </w:rPr>
            <w:delText>.</w:delText>
          </w:r>
        </w:del>
      </w:ins>
      <w:ins w:id="4579" w:author="Plankton" w:date="2019-05-31T12:44:00Z">
        <w:r>
          <w:rPr>
            <w:rFonts w:ascii="Times New Roman" w:hAnsi="Times New Roman"/>
            <w:sz w:val="24"/>
            <w:szCs w:val="24"/>
            <w:lang w:val="en-US"/>
          </w:rPr>
          <w:t xml:space="preserve"> (2013)</w:t>
        </w:r>
      </w:ins>
      <w:ins w:id="4580" w:author="Plankton" w:date="2019-05-31T12:44:00Z">
        <w:del w:id="4581" w:author="Plankton" w:date="2019-05-31T12:46:00Z">
          <w:r>
            <w:rPr>
              <w:rFonts w:ascii="Times New Roman" w:hAnsi="Times New Roman"/>
              <w:sz w:val="24"/>
              <w:szCs w:val="24"/>
              <w:lang w:val="en-US"/>
            </w:rPr>
            <w:delText>.</w:delText>
          </w:r>
        </w:del>
      </w:ins>
      <w:ins w:id="4582" w:author="Plankton" w:date="2019-05-31T12:44:00Z">
        <w:r>
          <w:rPr>
            <w:rFonts w:ascii="Times New Roman" w:hAnsi="Times New Roman"/>
            <w:sz w:val="24"/>
            <w:szCs w:val="24"/>
            <w:lang w:val="en-US"/>
          </w:rPr>
          <w:t xml:space="preserve"> Singular Spectrum Analysis for time series. Springer Science &amp; Business Media.</w:t>
        </w:r>
      </w:ins>
      <w:ins w:id="4583" w:author="Plankton" w:date="2019-05-31T12:48:00Z">
        <w:r>
          <w:rPr>
            <w:rFonts w:ascii="Times New Roman" w:hAnsi="Times New Roman"/>
            <w:sz w:val="24"/>
            <w:szCs w:val="24"/>
            <w:lang w:val="en-US"/>
          </w:rPr>
          <w:t xml:space="preserve"> </w:t>
        </w:r>
      </w:ins>
    </w:p>
    <w:p>
      <w:pPr>
        <w:spacing w:line="360" w:lineRule="auto"/>
        <w:jc w:val="both"/>
        <w:rPr>
          <w:ins w:id="4585" w:author="Plankton" w:date="2019-06-07T13:42:00Z"/>
          <w:rFonts w:ascii="Times New Roman" w:hAnsi="Times New Roman"/>
          <w:sz w:val="24"/>
          <w:szCs w:val="24"/>
          <w:lang w:val="en-US"/>
        </w:rPr>
        <w:pPrChange w:id="4584" w:author="Plankton" w:date="2019-06-01T12:04:00Z">
          <w:pPr>
            <w:spacing w:line="480" w:lineRule="auto"/>
            <w:jc w:val="both"/>
          </w:pPr>
        </w:pPrChange>
      </w:pPr>
      <w:ins w:id="4586" w:author="Plankton" w:date="2019-05-31T12:44:00Z">
        <w:del w:id="4587" w:author="Plankton" w:date="2019-05-31T12:46:00Z">
          <w:r>
            <w:rPr>
              <w:rFonts w:ascii="Times New Roman" w:hAnsi="Times New Roman"/>
              <w:sz w:val="24"/>
              <w:szCs w:val="24"/>
              <w:lang w:val="en-US"/>
            </w:rPr>
            <w:delText xml:space="preserve">Nina </w:delText>
          </w:r>
        </w:del>
      </w:ins>
      <w:ins w:id="4588" w:author="Plankton" w:date="2019-05-31T12:44:00Z">
        <w:r>
          <w:rPr>
            <w:rFonts w:ascii="Times New Roman" w:hAnsi="Times New Roman"/>
            <w:sz w:val="24"/>
            <w:szCs w:val="24"/>
            <w:lang w:val="en-US"/>
          </w:rPr>
          <w:t>Golyandina</w:t>
        </w:r>
      </w:ins>
      <w:ins w:id="4589" w:author="Plankton" w:date="2019-05-31T12:46:00Z">
        <w:r>
          <w:rPr>
            <w:rFonts w:ascii="Times New Roman" w:hAnsi="Times New Roman"/>
            <w:sz w:val="24"/>
            <w:szCs w:val="24"/>
            <w:lang w:val="en-US"/>
          </w:rPr>
          <w:t xml:space="preserve"> N,</w:t>
        </w:r>
      </w:ins>
      <w:ins w:id="4590" w:author="Plankton" w:date="2019-05-31T12:44:00Z">
        <w:del w:id="4591" w:author="Plankton" w:date="2019-05-31T12:46:00Z">
          <w:r>
            <w:rPr>
              <w:rFonts w:ascii="Times New Roman" w:hAnsi="Times New Roman"/>
              <w:sz w:val="24"/>
              <w:szCs w:val="24"/>
              <w:lang w:val="en-US"/>
            </w:rPr>
            <w:delText xml:space="preserve"> and</w:delText>
          </w:r>
        </w:del>
      </w:ins>
      <w:ins w:id="4592" w:author="Plankton" w:date="2019-05-31T12:44:00Z">
        <w:r>
          <w:rPr>
            <w:rFonts w:ascii="Times New Roman" w:hAnsi="Times New Roman"/>
            <w:sz w:val="24"/>
            <w:szCs w:val="24"/>
            <w:lang w:val="en-US"/>
          </w:rPr>
          <w:t xml:space="preserve"> </w:t>
        </w:r>
      </w:ins>
      <w:ins w:id="4593" w:author="Plankton" w:date="2019-05-31T12:44:00Z">
        <w:del w:id="4594" w:author="Plankton" w:date="2019-05-31T12:46:00Z">
          <w:r>
            <w:rPr>
              <w:rFonts w:ascii="Times New Roman" w:hAnsi="Times New Roman"/>
              <w:sz w:val="24"/>
              <w:szCs w:val="24"/>
              <w:lang w:val="en-US"/>
            </w:rPr>
            <w:delText xml:space="preserve">Anton </w:delText>
          </w:r>
        </w:del>
      </w:ins>
      <w:ins w:id="4595" w:author="Plankton" w:date="2019-05-31T12:44:00Z">
        <w:r>
          <w:rPr>
            <w:rFonts w:ascii="Times New Roman" w:hAnsi="Times New Roman"/>
            <w:sz w:val="24"/>
            <w:szCs w:val="24"/>
            <w:lang w:val="en-US"/>
          </w:rPr>
          <w:t>Korobeynikov</w:t>
        </w:r>
      </w:ins>
      <w:ins w:id="4596" w:author="Plankton" w:date="2019-05-31T12:46:00Z">
        <w:r>
          <w:rPr>
            <w:rFonts w:ascii="Times New Roman" w:hAnsi="Times New Roman"/>
            <w:sz w:val="24"/>
            <w:szCs w:val="24"/>
            <w:lang w:val="en-US"/>
          </w:rPr>
          <w:t xml:space="preserve"> A</w:t>
        </w:r>
      </w:ins>
      <w:ins w:id="4597" w:author="Plankton" w:date="2019-05-31T12:44:00Z">
        <w:r>
          <w:rPr>
            <w:rFonts w:ascii="Times New Roman" w:hAnsi="Times New Roman"/>
            <w:sz w:val="24"/>
            <w:szCs w:val="24"/>
            <w:lang w:val="en-US"/>
          </w:rPr>
          <w:t xml:space="preserve"> (2014) Basic Singular Spectrum Analysis and Forecasting with R. Computational Statistics and Data Analysis</w:t>
        </w:r>
      </w:ins>
      <w:ins w:id="4598" w:author="Plankton" w:date="2019-05-31T12:44:00Z">
        <w:del w:id="4599" w:author="Plankton" w:date="2019-05-31T12:46:00Z">
          <w:r>
            <w:rPr>
              <w:rFonts w:ascii="Times New Roman" w:hAnsi="Times New Roman"/>
              <w:sz w:val="24"/>
              <w:szCs w:val="24"/>
              <w:lang w:val="en-US"/>
            </w:rPr>
            <w:delText>, Vol.</w:delText>
          </w:r>
        </w:del>
      </w:ins>
      <w:ins w:id="4600" w:author="Plankton" w:date="2019-05-31T12:44:00Z">
        <w:r>
          <w:rPr>
            <w:rFonts w:ascii="Times New Roman" w:hAnsi="Times New Roman"/>
            <w:sz w:val="24"/>
            <w:szCs w:val="24"/>
            <w:lang w:val="en-US"/>
          </w:rPr>
          <w:t xml:space="preserve"> 71</w:t>
        </w:r>
      </w:ins>
      <w:ins w:id="4601" w:author="Plankton" w:date="2019-05-31T12:44:00Z">
        <w:del w:id="4602" w:author="Plankton" w:date="2019-05-31T12:47:00Z">
          <w:r>
            <w:rPr>
              <w:rFonts w:ascii="Times New Roman" w:hAnsi="Times New Roman"/>
              <w:sz w:val="24"/>
              <w:szCs w:val="24"/>
              <w:lang w:val="en-US"/>
            </w:rPr>
            <w:delText>,</w:delText>
          </w:r>
        </w:del>
      </w:ins>
      <w:ins w:id="4603" w:author="Plankton" w:date="2019-05-31T12:47:00Z">
        <w:r>
          <w:rPr>
            <w:rFonts w:ascii="Times New Roman" w:hAnsi="Times New Roman"/>
            <w:sz w:val="24"/>
            <w:szCs w:val="24"/>
            <w:lang w:val="en-US"/>
          </w:rPr>
          <w:t>:</w:t>
        </w:r>
      </w:ins>
      <w:ins w:id="4604" w:author="Plankton" w:date="2019-05-31T12:44:00Z">
        <w:r>
          <w:rPr>
            <w:rFonts w:ascii="Times New Roman" w:hAnsi="Times New Roman"/>
            <w:sz w:val="24"/>
            <w:szCs w:val="24"/>
            <w:lang w:val="en-US"/>
          </w:rPr>
          <w:t xml:space="preserve"> 934-954</w:t>
        </w:r>
      </w:ins>
      <w:ins w:id="4605" w:author="Plankton" w:date="2019-05-31T12:48:00Z">
        <w:r>
          <w:rPr>
            <w:rFonts w:ascii="Times New Roman" w:hAnsi="Times New Roman"/>
            <w:sz w:val="24"/>
            <w:szCs w:val="24"/>
            <w:lang w:val="en-US"/>
          </w:rPr>
          <w:t xml:space="preserve">. </w:t>
        </w:r>
      </w:ins>
      <w:ins w:id="4606" w:author="Plankton" w:date="2019-06-07T13:42:00Z">
        <w:r>
          <w:rPr>
            <w:rFonts w:ascii="Times New Roman" w:hAnsi="Times New Roman"/>
            <w:sz w:val="24"/>
            <w:szCs w:val="24"/>
            <w:lang w:val="en-US"/>
          </w:rPr>
          <w:fldChar w:fldCharType="begin"/>
        </w:r>
      </w:ins>
      <w:ins w:id="4607" w:author="Plankton" w:date="2019-06-07T13:42:00Z">
        <w:r>
          <w:rPr>
            <w:rFonts w:ascii="Times New Roman" w:hAnsi="Times New Roman"/>
            <w:sz w:val="24"/>
            <w:szCs w:val="24"/>
            <w:lang w:val="en-US"/>
          </w:rPr>
          <w:instrText xml:space="preserve"> HYPERLINK "</w:instrText>
        </w:r>
      </w:ins>
      <w:ins w:id="4608" w:author="Plankton" w:date="2019-05-31T12:50:00Z">
        <w:r>
          <w:rPr>
            <w:rFonts w:ascii="Times New Roman" w:hAnsi="Times New Roman"/>
            <w:sz w:val="24"/>
            <w:szCs w:val="24"/>
            <w:lang w:val="en-US"/>
          </w:rPr>
          <w:instrText xml:space="preserve">https://doi.org/10.1016/j.csda.2013.04.009</w:instrText>
        </w:r>
      </w:ins>
      <w:ins w:id="4609" w:author="Plankton" w:date="2019-06-07T13:42:00Z">
        <w:r>
          <w:rPr>
            <w:rFonts w:ascii="Times New Roman" w:hAnsi="Times New Roman"/>
            <w:sz w:val="24"/>
            <w:szCs w:val="24"/>
            <w:lang w:val="en-US"/>
          </w:rPr>
          <w:instrText xml:space="preserve">" </w:instrText>
        </w:r>
      </w:ins>
      <w:ins w:id="4610" w:author="Plankton" w:date="2019-06-07T13:42:00Z">
        <w:r>
          <w:rPr>
            <w:rFonts w:ascii="Times New Roman" w:hAnsi="Times New Roman"/>
            <w:sz w:val="24"/>
            <w:szCs w:val="24"/>
            <w:lang w:val="en-US"/>
          </w:rPr>
          <w:fldChar w:fldCharType="separate"/>
        </w:r>
      </w:ins>
      <w:ins w:id="4611" w:author="Plankton" w:date="2019-05-31T12:50:00Z">
        <w:r>
          <w:rPr>
            <w:rStyle w:val="15"/>
            <w:rFonts w:ascii="Times New Roman" w:hAnsi="Times New Roman"/>
            <w:sz w:val="24"/>
            <w:szCs w:val="24"/>
            <w:lang w:val="en-US"/>
          </w:rPr>
          <w:t>https://doi.org/10.1016/j.csda.2013.04.009</w:t>
        </w:r>
      </w:ins>
      <w:ins w:id="4612" w:author="Plankton" w:date="2019-06-07T13:42:00Z">
        <w:r>
          <w:rPr>
            <w:rFonts w:ascii="Times New Roman" w:hAnsi="Times New Roman"/>
            <w:sz w:val="24"/>
            <w:szCs w:val="24"/>
            <w:lang w:val="en-US"/>
          </w:rPr>
          <w:fldChar w:fldCharType="end"/>
        </w:r>
      </w:ins>
    </w:p>
    <w:p>
      <w:pPr>
        <w:spacing w:line="360" w:lineRule="auto"/>
        <w:jc w:val="both"/>
        <w:rPr>
          <w:ins w:id="4614" w:author="Plankton" w:date="2019-05-29T12:42:00Z"/>
          <w:rFonts w:ascii="Times New Roman" w:hAnsi="Times New Roman"/>
          <w:sz w:val="24"/>
          <w:szCs w:val="24"/>
          <w:lang w:val="en-US"/>
        </w:rPr>
        <w:pPrChange w:id="4613" w:author="Plankton" w:date="2019-06-01T12:04:00Z">
          <w:pPr>
            <w:spacing w:line="480" w:lineRule="auto"/>
            <w:jc w:val="both"/>
          </w:pPr>
        </w:pPrChange>
      </w:pPr>
      <w:ins w:id="4615" w:author="Plankton" w:date="2019-06-07T13:42:00Z">
        <w:r>
          <w:rPr>
            <w:rFonts w:ascii="Times New Roman" w:hAnsi="Times New Roman"/>
            <w:sz w:val="24"/>
            <w:szCs w:val="24"/>
            <w:lang w:val="en-US"/>
          </w:rPr>
          <w:t>Gonzalez HE, Smetacek</w:t>
        </w:r>
      </w:ins>
      <w:ins w:id="4616" w:author="Plankton" w:date="2019-06-07T13:42:00Z">
        <w:r>
          <w:rPr>
            <w:rFonts w:ascii="Times New Roman" w:hAnsi="Times New Roman"/>
            <w:sz w:val="24"/>
            <w:szCs w:val="24"/>
            <w:lang w:val="en-US"/>
            <w:rPrChange w:id="4617" w:author="Plankton" w:date="2019-06-07T13:43:00Z">
              <w:rPr>
                <w:rFonts w:ascii="Times New Roman" w:hAnsi="Times New Roman"/>
                <w:sz w:val="24"/>
                <w:szCs w:val="24"/>
              </w:rPr>
            </w:rPrChange>
          </w:rPr>
          <w:t xml:space="preserve"> </w:t>
        </w:r>
      </w:ins>
      <w:ins w:id="4618" w:author="Plankton" w:date="2019-06-07T13:42:00Z">
        <w:r>
          <w:rPr>
            <w:rFonts w:ascii="Times New Roman" w:hAnsi="Times New Roman"/>
            <w:sz w:val="24"/>
            <w:szCs w:val="24"/>
          </w:rPr>
          <w:t>М</w:t>
        </w:r>
      </w:ins>
      <w:ins w:id="4619" w:author="Plankton" w:date="2019-06-07T13:42:00Z">
        <w:r>
          <w:rPr>
            <w:rFonts w:ascii="Times New Roman" w:hAnsi="Times New Roman"/>
            <w:sz w:val="24"/>
            <w:szCs w:val="24"/>
            <w:lang w:val="en-US"/>
            <w:rPrChange w:id="4620" w:author="Plankton" w:date="2019-06-07T13:43:00Z">
              <w:rPr>
                <w:rFonts w:ascii="Times New Roman" w:hAnsi="Times New Roman"/>
                <w:sz w:val="24"/>
                <w:szCs w:val="24"/>
              </w:rPr>
            </w:rPrChange>
          </w:rPr>
          <w:t xml:space="preserve"> (1994) </w:t>
        </w:r>
      </w:ins>
      <w:ins w:id="4621" w:author="Plankton" w:date="2019-06-07T13:43:00Z">
        <w:r>
          <w:rPr>
            <w:rFonts w:ascii="Times New Roman" w:hAnsi="Times New Roman"/>
            <w:sz w:val="24"/>
            <w:szCs w:val="24"/>
            <w:lang w:val="en-US"/>
            <w:rPrChange w:id="4622" w:author="Plankton" w:date="2019-06-07T13:43:00Z">
              <w:rPr>
                <w:rFonts w:ascii="Times New Roman" w:hAnsi="Times New Roman"/>
                <w:sz w:val="24"/>
                <w:szCs w:val="24"/>
              </w:rPr>
            </w:rPrChange>
          </w:rPr>
          <w:t>The</w:t>
        </w:r>
      </w:ins>
      <w:ins w:id="4623" w:author="Plankton" w:date="2019-06-07T13:43:00Z">
        <w:r>
          <w:rPr>
            <w:rFonts w:ascii="Times New Roman" w:hAnsi="Times New Roman"/>
            <w:sz w:val="24"/>
            <w:szCs w:val="24"/>
            <w:lang w:val="en-US"/>
            <w:rPrChange w:id="4624" w:author="Plankton" w:date="2019-06-07T13:43:00Z">
              <w:rPr>
                <w:rFonts w:ascii="Times New Roman" w:hAnsi="Times New Roman"/>
                <w:sz w:val="24"/>
                <w:szCs w:val="24"/>
              </w:rPr>
            </w:rPrChange>
          </w:rPr>
          <w:t xml:space="preserve"> possible role o</w:t>
        </w:r>
      </w:ins>
      <w:ins w:id="4625" w:author="Plankton" w:date="2019-06-07T13:43:00Z">
        <w:r>
          <w:rPr>
            <w:rFonts w:ascii="Times New Roman" w:hAnsi="Times New Roman"/>
            <w:sz w:val="24"/>
            <w:szCs w:val="24"/>
            <w:lang w:val="en-US"/>
          </w:rPr>
          <w:t>f the cyclopoid copepod</w:t>
        </w:r>
      </w:ins>
      <w:ins w:id="4626" w:author="Plankton" w:date="2019-06-07T13:43:00Z">
        <w:r>
          <w:rPr>
            <w:rFonts w:ascii="Times New Roman" w:hAnsi="Times New Roman"/>
            <w:sz w:val="24"/>
            <w:szCs w:val="24"/>
            <w:lang w:val="en-US"/>
            <w:rPrChange w:id="4627" w:author="Plankton" w:date="2019-06-07T13:43:00Z">
              <w:rPr>
                <w:rFonts w:ascii="Times New Roman" w:hAnsi="Times New Roman"/>
                <w:sz w:val="24"/>
                <w:szCs w:val="24"/>
              </w:rPr>
            </w:rPrChange>
          </w:rPr>
          <w:t xml:space="preserve"> Oithona in retarding vertical flux of zooplankton </w:t>
        </w:r>
      </w:ins>
      <w:ins w:id="4628" w:author="Plankton" w:date="2019-06-07T13:43:00Z">
        <w:r>
          <w:rPr>
            <w:rFonts w:ascii="Times New Roman" w:hAnsi="Times New Roman"/>
            <w:sz w:val="24"/>
            <w:szCs w:val="24"/>
            <w:lang w:val="en-US"/>
            <w:rPrChange w:id="4629" w:author="Plankton" w:date="2019-06-07T13:43:00Z">
              <w:rPr>
                <w:rFonts w:ascii="Times New Roman" w:hAnsi="Times New Roman"/>
                <w:sz w:val="24"/>
                <w:szCs w:val="24"/>
              </w:rPr>
            </w:rPrChange>
          </w:rPr>
          <w:t>faecal</w:t>
        </w:r>
      </w:ins>
      <w:ins w:id="4630" w:author="Plankton" w:date="2019-06-07T13:43:00Z">
        <w:r>
          <w:rPr>
            <w:rFonts w:ascii="Times New Roman" w:hAnsi="Times New Roman"/>
            <w:sz w:val="24"/>
            <w:szCs w:val="24"/>
            <w:lang w:val="en-US"/>
            <w:rPrChange w:id="4631" w:author="Plankton" w:date="2019-06-07T13:43:00Z">
              <w:rPr>
                <w:rFonts w:ascii="Times New Roman" w:hAnsi="Times New Roman"/>
                <w:sz w:val="24"/>
                <w:szCs w:val="24"/>
              </w:rPr>
            </w:rPrChange>
          </w:rPr>
          <w:t xml:space="preserve"> material</w:t>
        </w:r>
      </w:ins>
      <w:ins w:id="4632" w:author="Plankton" w:date="2019-06-07T13:43:00Z">
        <w:r>
          <w:rPr>
            <w:rFonts w:ascii="Times New Roman" w:hAnsi="Times New Roman"/>
            <w:sz w:val="24"/>
            <w:szCs w:val="24"/>
            <w:lang w:val="en-US"/>
          </w:rPr>
          <w:t xml:space="preserve">. </w:t>
        </w:r>
      </w:ins>
      <w:ins w:id="4633" w:author="Plankton" w:date="2019-06-07T13:44:00Z">
        <w:r>
          <w:rPr>
            <w:rFonts w:ascii="Times New Roman" w:hAnsi="Times New Roman"/>
            <w:sz w:val="24"/>
            <w:szCs w:val="24"/>
            <w:lang w:val="en-US"/>
          </w:rPr>
          <w:t>Mar Ecol Prog Ser 113: 233-246.</w:t>
        </w:r>
      </w:ins>
      <w:ins w:id="4634" w:author="Plankton" w:date="2019-06-07T13:45:00Z">
        <w:r>
          <w:rPr>
            <w:rFonts w:ascii="Times New Roman" w:hAnsi="Times New Roman"/>
            <w:sz w:val="24"/>
            <w:szCs w:val="24"/>
            <w:lang w:val="en-US"/>
          </w:rPr>
          <w:t xml:space="preserve"> </w:t>
        </w:r>
      </w:ins>
    </w:p>
    <w:p>
      <w:pPr>
        <w:spacing w:line="360" w:lineRule="auto"/>
        <w:jc w:val="both"/>
        <w:rPr>
          <w:ins w:id="4636" w:author="Plankton" w:date="2019-06-07T17:06:00Z"/>
          <w:rFonts w:ascii="Times New Roman" w:hAnsi="Times New Roman"/>
          <w:sz w:val="24"/>
          <w:szCs w:val="24"/>
          <w:lang w:val="en-US"/>
        </w:rPr>
        <w:pPrChange w:id="4635" w:author="Plankton" w:date="2019-06-01T12:04:00Z">
          <w:pPr>
            <w:spacing w:line="480" w:lineRule="auto"/>
            <w:jc w:val="both"/>
          </w:pPr>
        </w:pPrChange>
      </w:pPr>
      <w:ins w:id="4637" w:author="Plankton" w:date="2019-05-29T12:42:00Z">
        <w:r>
          <w:rPr>
            <w:rFonts w:ascii="Times New Roman" w:hAnsi="Times New Roman"/>
            <w:sz w:val="24"/>
            <w:szCs w:val="24"/>
            <w:lang w:val="en-US"/>
          </w:rPr>
          <w:t>Green, E. P. Dagg, M. J. (1997). Mesozooplankton associations with medium to large marine snow aggregates in the northern Gulf of Mexico. J Plankton Res 19: 435–447.</w:t>
        </w:r>
      </w:ins>
    </w:p>
    <w:p>
      <w:pPr>
        <w:spacing w:line="360" w:lineRule="auto"/>
        <w:jc w:val="both"/>
        <w:rPr>
          <w:ins w:id="4638" w:author="Plankton" w:date="2019-06-07T17:07:00Z"/>
          <w:rFonts w:ascii="Times New Roman" w:hAnsi="Times New Roman"/>
          <w:sz w:val="24"/>
          <w:szCs w:val="24"/>
          <w:lang w:val="en-US"/>
        </w:rPr>
      </w:pPr>
      <w:ins w:id="4639" w:author="Plankton" w:date="2019-06-07T17:06:00Z">
        <w:r>
          <w:rPr>
            <w:rFonts w:ascii="Times New Roman" w:hAnsi="Times New Roman"/>
            <w:sz w:val="24"/>
            <w:szCs w:val="24"/>
            <w:lang w:val="en-US"/>
          </w:rPr>
          <w:t>Greve  W, Reiners F, Nast J, Hoffmann</w:t>
        </w:r>
      </w:ins>
      <w:ins w:id="4640" w:author="Plankton" w:date="2019-06-07T17:07:00Z">
        <w:r>
          <w:rPr>
            <w:rFonts w:ascii="Times New Roman" w:hAnsi="Times New Roman"/>
            <w:sz w:val="24"/>
            <w:szCs w:val="24"/>
            <w:lang w:val="en-US"/>
          </w:rPr>
          <w:t xml:space="preserve"> S (2004) </w:t>
        </w:r>
      </w:ins>
      <w:ins w:id="4641" w:author="Plankton" w:date="2019-06-07T17:06:00Z">
        <w:r>
          <w:rPr>
            <w:rFonts w:ascii="Times New Roman" w:hAnsi="Times New Roman"/>
            <w:sz w:val="24"/>
            <w:szCs w:val="24"/>
            <w:lang w:val="en-US"/>
          </w:rPr>
          <w:t>Helgoland Roads meso- and macrozooplankton time-series</w:t>
        </w:r>
      </w:ins>
      <w:ins w:id="4642" w:author="Plankton" w:date="2019-06-07T17:07:00Z">
        <w:r>
          <w:rPr>
            <w:rFonts w:ascii="Times New Roman" w:hAnsi="Times New Roman"/>
            <w:sz w:val="24"/>
            <w:szCs w:val="24"/>
            <w:lang w:val="en-US"/>
          </w:rPr>
          <w:t xml:space="preserve"> </w:t>
        </w:r>
      </w:ins>
      <w:ins w:id="4643" w:author="Plankton" w:date="2019-06-07T17:06:00Z">
        <w:r>
          <w:rPr>
            <w:rFonts w:ascii="Times New Roman" w:hAnsi="Times New Roman"/>
            <w:sz w:val="24"/>
            <w:szCs w:val="24"/>
            <w:lang w:val="en-US"/>
          </w:rPr>
          <w:t>1974 to 2004: lessons from 30 years of single spot, high frequency</w:t>
        </w:r>
      </w:ins>
      <w:ins w:id="4644" w:author="Plankton" w:date="2019-06-07T17:07:00Z">
        <w:r>
          <w:rPr>
            <w:rFonts w:ascii="Times New Roman" w:hAnsi="Times New Roman"/>
            <w:sz w:val="24"/>
            <w:szCs w:val="24"/>
            <w:lang w:val="en-US"/>
          </w:rPr>
          <w:t xml:space="preserve"> </w:t>
        </w:r>
      </w:ins>
      <w:ins w:id="4645" w:author="Plankton" w:date="2019-06-07T17:06:00Z">
        <w:r>
          <w:rPr>
            <w:rFonts w:ascii="Times New Roman" w:hAnsi="Times New Roman"/>
            <w:sz w:val="24"/>
            <w:szCs w:val="24"/>
            <w:lang w:val="en-US"/>
          </w:rPr>
          <w:t>sampling at the only off-shore island of the North Sea</w:t>
        </w:r>
      </w:ins>
      <w:ins w:id="4646" w:author="Plankton" w:date="2019-06-07T17:07:00Z">
        <w:r>
          <w:rPr>
            <w:rFonts w:ascii="Times New Roman" w:hAnsi="Times New Roman"/>
            <w:sz w:val="24"/>
            <w:szCs w:val="24"/>
            <w:lang w:val="en-US"/>
          </w:rPr>
          <w:t>. Helgol Mar Res 58: 274–288.</w:t>
        </w:r>
      </w:ins>
    </w:p>
    <w:p>
      <w:pPr>
        <w:spacing w:line="360" w:lineRule="auto"/>
        <w:jc w:val="both"/>
        <w:rPr>
          <w:ins w:id="4648" w:author="Plankton" w:date="2019-05-29T12:42:00Z"/>
          <w:rFonts w:ascii="Times New Roman" w:hAnsi="Times New Roman"/>
          <w:sz w:val="24"/>
          <w:szCs w:val="24"/>
          <w:lang w:val="en-US"/>
        </w:rPr>
        <w:pPrChange w:id="4647" w:author="Plankton" w:date="2019-06-01T12:04:00Z">
          <w:pPr>
            <w:spacing w:line="480" w:lineRule="auto"/>
            <w:jc w:val="both"/>
          </w:pPr>
        </w:pPrChange>
      </w:pPr>
      <w:ins w:id="4649" w:author="Plankton" w:date="2019-06-07T17:08:00Z">
        <w:r>
          <w:rPr>
            <w:rFonts w:ascii="Times New Roman" w:hAnsi="Times New Roman"/>
            <w:sz w:val="24"/>
            <w:szCs w:val="24"/>
            <w:lang w:val="en-US"/>
          </w:rPr>
          <w:t>https://doi.org/</w:t>
        </w:r>
      </w:ins>
      <w:ins w:id="4650" w:author="Plankton" w:date="2019-06-07T17:07:00Z">
        <w:r>
          <w:rPr>
            <w:rFonts w:ascii="Times New Roman" w:hAnsi="Times New Roman"/>
            <w:sz w:val="24"/>
            <w:szCs w:val="24"/>
            <w:lang w:val="en-US"/>
          </w:rPr>
          <w:t>10.1007/s10152-004-0191-5</w:t>
        </w:r>
      </w:ins>
    </w:p>
    <w:p>
      <w:pPr>
        <w:spacing w:line="360" w:lineRule="auto"/>
        <w:jc w:val="both"/>
        <w:rPr>
          <w:ins w:id="4652" w:author="Plankton" w:date="2019-05-29T12:42:00Z"/>
          <w:rFonts w:ascii="Times New Roman" w:hAnsi="Times New Roman"/>
          <w:sz w:val="24"/>
          <w:szCs w:val="24"/>
          <w:lang w:val="en-US"/>
        </w:rPr>
        <w:pPrChange w:id="4651" w:author="Plankton" w:date="2019-06-01T12:04:00Z">
          <w:pPr>
            <w:spacing w:line="480" w:lineRule="auto"/>
            <w:jc w:val="both"/>
          </w:pPr>
        </w:pPrChange>
      </w:pPr>
      <w:ins w:id="4653" w:author="Plankton" w:date="2019-05-29T12:42:00Z">
        <w:r>
          <w:rPr>
            <w:rFonts w:ascii="Times New Roman" w:hAnsi="Times New Roman"/>
            <w:sz w:val="24"/>
            <w:szCs w:val="24"/>
            <w:lang w:val="en-US"/>
          </w:rPr>
          <w:t>Harris RP, Wiebe PH, Lenz J, Skjoldal H-R, Huntley M (eds) (2000) ICES Zooplankton Methodology Manual. Academic Press, London.</w:t>
        </w:r>
      </w:ins>
    </w:p>
    <w:p>
      <w:pPr>
        <w:spacing w:line="360" w:lineRule="auto"/>
        <w:jc w:val="both"/>
        <w:rPr>
          <w:ins w:id="4655" w:author="Plankton" w:date="2019-05-29T12:42:00Z"/>
          <w:rFonts w:ascii="Times New Roman" w:hAnsi="Times New Roman"/>
          <w:sz w:val="24"/>
          <w:szCs w:val="24"/>
          <w:lang w:val="en-US"/>
        </w:rPr>
        <w:pPrChange w:id="4654" w:author="Plankton" w:date="2019-06-01T12:04:00Z">
          <w:pPr>
            <w:spacing w:line="480" w:lineRule="auto"/>
            <w:jc w:val="both"/>
          </w:pPr>
        </w:pPrChange>
      </w:pPr>
      <w:ins w:id="4656" w:author="Plankton" w:date="2019-05-29T12:42:00Z">
        <w:r>
          <w:rPr>
            <w:rFonts w:ascii="Times New Roman" w:hAnsi="Times New Roman"/>
            <w:sz w:val="24"/>
            <w:szCs w:val="24"/>
            <w:lang w:val="en-US"/>
          </w:rPr>
          <w:t>Hays GC, Carr MR, Taylor AH (1993) The relationship between Gulf Stream position and copepod abundance derived from the Continuous Plankton Recorder Survey: separating biological signal from sampling noise. J Plankton Res 15: 1359–1373. https://doi.org/ 10.1093/plankt/15.12.1359</w:t>
        </w:r>
      </w:ins>
    </w:p>
    <w:p>
      <w:pPr>
        <w:spacing w:line="360" w:lineRule="auto"/>
        <w:jc w:val="both"/>
        <w:rPr>
          <w:ins w:id="4658" w:author="Plankton" w:date="2019-06-12T09:50:00Z"/>
          <w:rFonts w:ascii="Times New Roman" w:hAnsi="Times New Roman"/>
          <w:sz w:val="24"/>
          <w:szCs w:val="24"/>
          <w:lang w:val="en-US"/>
        </w:rPr>
        <w:pPrChange w:id="4657" w:author="Plankton" w:date="2019-06-01T12:04:00Z">
          <w:pPr>
            <w:spacing w:line="480" w:lineRule="auto"/>
            <w:jc w:val="both"/>
          </w:pPr>
        </w:pPrChange>
      </w:pPr>
      <w:ins w:id="4659" w:author="Plankton" w:date="2019-05-29T12:42:00Z">
        <w:r>
          <w:rPr>
            <w:rFonts w:ascii="Times New Roman" w:hAnsi="Times New Roman"/>
            <w:sz w:val="24"/>
            <w:szCs w:val="24"/>
            <w:lang w:val="en-US"/>
          </w:rPr>
          <w:t>Hirche H-J (1987) Temperature and plankton. II. Effect on respiration and swimming activity in copepods from the Greenland Sea. Mar Biol 94: 347–356. https://doi.org/ 10.1007/BF00428240</w:t>
        </w:r>
      </w:ins>
    </w:p>
    <w:p>
      <w:pPr>
        <w:spacing w:line="360" w:lineRule="auto"/>
        <w:jc w:val="both"/>
        <w:rPr>
          <w:ins w:id="4661" w:author="Plankton" w:date="2019-05-29T12:42:00Z"/>
          <w:rFonts w:ascii="Times New Roman" w:hAnsi="Times New Roman"/>
          <w:sz w:val="24"/>
          <w:szCs w:val="24"/>
          <w:lang w:val="en-US"/>
        </w:rPr>
        <w:pPrChange w:id="4660" w:author="Plankton" w:date="2019-06-01T12:04:00Z">
          <w:pPr>
            <w:spacing w:line="480" w:lineRule="auto"/>
            <w:jc w:val="both"/>
          </w:pPr>
        </w:pPrChange>
      </w:pPr>
      <w:ins w:id="4662" w:author="Plankton" w:date="2019-06-12T09:50:00Z">
        <w:r>
          <w:rPr>
            <w:rFonts w:ascii="Times New Roman" w:hAnsi="Times New Roman"/>
            <w:sz w:val="24"/>
            <w:szCs w:val="24"/>
            <w:lang w:val="en-US"/>
          </w:rPr>
          <w:t>Hunt GL Jr, Stabeno P, Walters G, Sinclair E, Brodeur RD, Napp JM, Bond NA (2002) Climate change and control of the southeastern Bering Sea pelagic ecosystem. Deep Sea Research Part II: Topical Studies in Oceanography 49: 5821–5853. https://doi.org/10.1016/S0967-0645(02)00321-1</w:t>
        </w:r>
      </w:ins>
    </w:p>
    <w:p>
      <w:pPr>
        <w:spacing w:line="360" w:lineRule="auto"/>
        <w:jc w:val="both"/>
        <w:rPr>
          <w:ins w:id="4664" w:author="Plankton" w:date="2019-05-29T12:42:00Z"/>
          <w:rFonts w:ascii="Times New Roman" w:hAnsi="Times New Roman"/>
          <w:sz w:val="24"/>
          <w:szCs w:val="24"/>
          <w:lang w:val="en-US"/>
        </w:rPr>
        <w:pPrChange w:id="4663" w:author="Plankton" w:date="2019-06-01T12:04:00Z">
          <w:pPr>
            <w:spacing w:line="480" w:lineRule="auto"/>
            <w:jc w:val="both"/>
          </w:pPr>
        </w:pPrChange>
      </w:pPr>
      <w:ins w:id="4665" w:author="Plankton" w:date="2019-05-29T12:42:00Z">
        <w:r>
          <w:rPr>
            <w:rFonts w:ascii="Times New Roman" w:hAnsi="Times New Roman"/>
            <w:sz w:val="24"/>
            <w:szCs w:val="24"/>
            <w:lang w:val="en-US"/>
          </w:rPr>
          <w:t>Hurrell JW (1995) Decadal trends in the North Atlantic Oscillation and relationships to regional temperature and precipitation. Science, 269: 676–679.</w:t>
        </w:r>
      </w:ins>
    </w:p>
    <w:p>
      <w:pPr>
        <w:spacing w:line="360" w:lineRule="auto"/>
        <w:jc w:val="both"/>
        <w:rPr>
          <w:ins w:id="4667" w:author="Plankton" w:date="2019-05-29T12:42:00Z"/>
          <w:rFonts w:ascii="Times New Roman" w:hAnsi="Times New Roman"/>
          <w:sz w:val="24"/>
          <w:szCs w:val="24"/>
          <w:lang w:val="en-US"/>
        </w:rPr>
        <w:pPrChange w:id="4666" w:author="Plankton" w:date="2019-06-01T12:04:00Z">
          <w:pPr>
            <w:spacing w:line="480" w:lineRule="auto"/>
            <w:jc w:val="both"/>
          </w:pPr>
        </w:pPrChange>
      </w:pPr>
      <w:ins w:id="4668" w:author="Plankton" w:date="2019-05-29T12:42:00Z">
        <w:r>
          <w:rPr>
            <w:rFonts w:ascii="Times New Roman" w:hAnsi="Times New Roman"/>
            <w:sz w:val="24"/>
            <w:szCs w:val="24"/>
            <w:lang w:val="en-US"/>
          </w:rPr>
          <w:t>IPCC (2007) Climate Change 2007. The Physical Science Basis. Working Group I, Contribution to the Fourth Assessment Report of the IPCC Intergovernmental Panel on Climate Change. Cambridge University Press, Cambridge.</w:t>
        </w:r>
      </w:ins>
    </w:p>
    <w:p>
      <w:pPr>
        <w:spacing w:line="360" w:lineRule="auto"/>
        <w:jc w:val="both"/>
        <w:rPr>
          <w:ins w:id="4670" w:author="Plankton" w:date="2019-05-29T12:42:00Z"/>
          <w:rFonts w:ascii="Times New Roman" w:hAnsi="Times New Roman"/>
          <w:sz w:val="24"/>
          <w:szCs w:val="24"/>
          <w:lang w:val="en-US"/>
        </w:rPr>
        <w:pPrChange w:id="4669" w:author="Plankton" w:date="2019-06-01T12:04:00Z">
          <w:pPr>
            <w:spacing w:line="480" w:lineRule="auto"/>
            <w:jc w:val="both"/>
          </w:pPr>
        </w:pPrChange>
      </w:pPr>
      <w:ins w:id="4671" w:author="Plankton" w:date="2019-05-29T12:42:00Z">
        <w:r>
          <w:rPr>
            <w:rFonts w:ascii="Times New Roman" w:hAnsi="Times New Roman"/>
            <w:sz w:val="24"/>
            <w:szCs w:val="24"/>
            <w:lang w:val="en-US"/>
          </w:rPr>
          <w:t>IPCC (2013): Climate Change 2013: The Physical Science Basis. Contribution of Working Group I to the Fifth Assessment Report of the Intergovernmental Panel on Climate Change. Cambridge University Press, Cambridge.</w:t>
        </w:r>
      </w:ins>
    </w:p>
    <w:p>
      <w:pPr>
        <w:spacing w:line="360" w:lineRule="auto"/>
        <w:jc w:val="both"/>
        <w:rPr>
          <w:ins w:id="4673" w:author="Plankton" w:date="2019-05-29T12:42:00Z"/>
          <w:rFonts w:ascii="Times New Roman" w:hAnsi="Times New Roman"/>
          <w:sz w:val="24"/>
          <w:szCs w:val="24"/>
          <w:lang w:val="en-US"/>
        </w:rPr>
        <w:pPrChange w:id="4672" w:author="Plankton" w:date="2019-06-01T12:04:00Z">
          <w:pPr>
            <w:spacing w:line="480" w:lineRule="auto"/>
            <w:jc w:val="both"/>
          </w:pPr>
        </w:pPrChange>
      </w:pPr>
      <w:ins w:id="4674" w:author="Plankton" w:date="2019-05-29T12:42:00Z">
        <w:r>
          <w:rPr>
            <w:rFonts w:ascii="Times New Roman" w:hAnsi="Times New Roman"/>
            <w:sz w:val="24"/>
            <w:szCs w:val="24"/>
            <w:lang w:val="en-US"/>
          </w:rPr>
          <w:t xml:space="preserve">Ji R, Edwards M, Mackas DL, Runge JA, Thomas AC (2010) Marine plankton phenology and life history in a changing climate: current research and future directions. J Plankton Res 32: 1355–1368. </w:t>
        </w:r>
      </w:ins>
      <w:ins w:id="4675" w:author="Plankton" w:date="2019-05-29T12:42:00Z">
        <w:r>
          <w:rPr>
            <w:rFonts w:ascii="Times New Roman" w:hAnsi="Times New Roman"/>
            <w:color w:val="0000FF"/>
            <w:sz w:val="24"/>
            <w:szCs w:val="24"/>
            <w:u w:val="single"/>
            <w:lang w:val="en-US"/>
          </w:rPr>
          <w:fldChar w:fldCharType="begin"/>
        </w:r>
      </w:ins>
      <w:ins w:id="4676" w:author="Plankton" w:date="2019-05-29T12:42:00Z">
        <w:r>
          <w:rPr>
            <w:rFonts w:ascii="Times New Roman" w:hAnsi="Times New Roman"/>
            <w:color w:val="0000FF"/>
            <w:sz w:val="24"/>
            <w:szCs w:val="24"/>
            <w:u w:val="single"/>
            <w:lang w:val="en-US"/>
          </w:rPr>
          <w:instrText xml:space="preserve"> HYPERLINK "https://doi.org/10.1093/plankt/fbq062" </w:instrText>
        </w:r>
      </w:ins>
      <w:ins w:id="4677" w:author="Plankton" w:date="2019-05-29T12:42:00Z">
        <w:r>
          <w:rPr>
            <w:rFonts w:ascii="Times New Roman" w:hAnsi="Times New Roman"/>
            <w:color w:val="0000FF"/>
            <w:sz w:val="24"/>
            <w:szCs w:val="24"/>
            <w:u w:val="single"/>
            <w:lang w:val="en-US"/>
          </w:rPr>
          <w:fldChar w:fldCharType="separate"/>
        </w:r>
      </w:ins>
      <w:ins w:id="4678" w:author="Plankton" w:date="2019-05-29T12:42:00Z">
        <w:r>
          <w:rPr>
            <w:rFonts w:ascii="Times New Roman" w:hAnsi="Times New Roman"/>
            <w:color w:val="0000FF"/>
            <w:sz w:val="24"/>
            <w:szCs w:val="24"/>
            <w:u w:val="single"/>
            <w:lang w:val="en-US"/>
          </w:rPr>
          <w:t>https://doi.org/10.1093/plankt/fbq062</w:t>
        </w:r>
      </w:ins>
      <w:ins w:id="4679" w:author="Plankton" w:date="2019-05-29T12:42:00Z">
        <w:r>
          <w:rPr>
            <w:rFonts w:ascii="Times New Roman" w:hAnsi="Times New Roman"/>
            <w:color w:val="0000FF"/>
            <w:sz w:val="24"/>
            <w:szCs w:val="24"/>
            <w:u w:val="single"/>
            <w:lang w:val="en-US"/>
          </w:rPr>
          <w:fldChar w:fldCharType="end"/>
        </w:r>
      </w:ins>
    </w:p>
    <w:p>
      <w:pPr>
        <w:spacing w:line="360" w:lineRule="auto"/>
        <w:jc w:val="both"/>
        <w:rPr>
          <w:ins w:id="4681" w:author="Plankton" w:date="2019-05-29T12:42:00Z"/>
          <w:rFonts w:ascii="Times New Roman" w:hAnsi="Times New Roman"/>
          <w:sz w:val="24"/>
          <w:szCs w:val="24"/>
          <w:lang w:val="en-US"/>
        </w:rPr>
        <w:pPrChange w:id="4680" w:author="Plankton" w:date="2019-06-01T12:04:00Z">
          <w:pPr>
            <w:spacing w:line="480" w:lineRule="auto"/>
            <w:jc w:val="both"/>
          </w:pPr>
        </w:pPrChange>
      </w:pPr>
      <w:ins w:id="4682" w:author="Plankton" w:date="2019-05-29T12:42:00Z">
        <w:r>
          <w:rPr>
            <w:rFonts w:ascii="Times New Roman" w:hAnsi="Times New Roman"/>
            <w:sz w:val="24"/>
            <w:szCs w:val="24"/>
            <w:lang w:val="en-US"/>
          </w:rPr>
          <w:t>Ji R, Jin M, Varpe Ø (2012) Sea ice phenology and timing of primary production pulses in the Arctic Ocean. Glob Change Biol 19: 734–741. https://doi.org/10.1111/gcb.12074</w:t>
        </w:r>
      </w:ins>
    </w:p>
    <w:p>
      <w:pPr>
        <w:spacing w:line="360" w:lineRule="auto"/>
        <w:jc w:val="both"/>
        <w:rPr>
          <w:ins w:id="4684" w:author="Plankton" w:date="2019-05-29T12:42:00Z"/>
          <w:rFonts w:ascii="Times New Roman" w:hAnsi="Times New Roman"/>
          <w:sz w:val="24"/>
          <w:szCs w:val="24"/>
          <w:lang w:val="en-US"/>
        </w:rPr>
        <w:pPrChange w:id="4683" w:author="Plankton" w:date="2019-06-01T12:04:00Z">
          <w:pPr>
            <w:spacing w:line="480" w:lineRule="auto"/>
            <w:jc w:val="both"/>
          </w:pPr>
        </w:pPrChange>
      </w:pPr>
      <w:ins w:id="4685" w:author="Plankton" w:date="2019-05-29T12:42:00Z">
        <w:r>
          <w:rPr>
            <w:rFonts w:ascii="Times New Roman" w:hAnsi="Times New Roman"/>
            <w:sz w:val="24"/>
            <w:szCs w:val="24"/>
            <w:lang w:val="en-US"/>
          </w:rPr>
          <w:t>Katajisto T, Viitasalo M, Koski M (1998) Seasonal occurrence and hatching of calanoid eggs in sediments of the northern Baltic Sea. Mar Ecol Prog Ser 163: 133–143.</w:t>
        </w:r>
      </w:ins>
    </w:p>
    <w:p>
      <w:pPr>
        <w:spacing w:line="360" w:lineRule="auto"/>
        <w:jc w:val="both"/>
        <w:rPr>
          <w:ins w:id="4687" w:author="Plankton" w:date="2019-05-29T12:42:00Z"/>
          <w:rFonts w:ascii="Times New Roman" w:hAnsi="Times New Roman"/>
          <w:sz w:val="24"/>
          <w:szCs w:val="24"/>
          <w:lang w:val="en-US"/>
        </w:rPr>
        <w:pPrChange w:id="4686" w:author="Plankton" w:date="2019-06-01T12:04:00Z">
          <w:pPr>
            <w:spacing w:line="480" w:lineRule="auto"/>
            <w:jc w:val="both"/>
          </w:pPr>
        </w:pPrChange>
      </w:pPr>
      <w:ins w:id="4688" w:author="Plankton" w:date="2019-05-29T12:42:00Z">
        <w:r>
          <w:rPr>
            <w:rFonts w:ascii="Times New Roman" w:hAnsi="Times New Roman"/>
            <w:sz w:val="24"/>
            <w:szCs w:val="24"/>
            <w:lang w:val="en-US"/>
          </w:rPr>
          <w:t>Katajisto T (2006) Benthic resting eggs in the life cycles of calanoid copepods in the northern Baltic Sea. W. &amp; A. de Nottbeck Foundation Science Report 29: 1–46.</w:t>
        </w:r>
      </w:ins>
    </w:p>
    <w:p>
      <w:pPr>
        <w:spacing w:line="360" w:lineRule="auto"/>
        <w:jc w:val="both"/>
        <w:rPr>
          <w:ins w:id="4690" w:author="Plankton" w:date="2019-06-07T13:26:00Z"/>
          <w:rFonts w:ascii="Times New Roman" w:hAnsi="Times New Roman"/>
          <w:sz w:val="24"/>
          <w:szCs w:val="24"/>
          <w:lang w:val="en-US"/>
        </w:rPr>
        <w:pPrChange w:id="4689" w:author="Plankton" w:date="2019-06-01T12:04:00Z">
          <w:pPr>
            <w:spacing w:line="480" w:lineRule="auto"/>
            <w:jc w:val="both"/>
          </w:pPr>
        </w:pPrChange>
      </w:pPr>
      <w:ins w:id="4691" w:author="Plankton" w:date="2019-05-29T12:42:00Z">
        <w:r>
          <w:rPr>
            <w:rFonts w:ascii="Times New Roman" w:hAnsi="Times New Roman"/>
            <w:sz w:val="24"/>
            <w:szCs w:val="24"/>
            <w:lang w:val="en-US"/>
          </w:rPr>
          <w:t xml:space="preserve">Koski M, Kuosa H (1999) The effect of temperature, food concentration and female size on the egg production of the planktonic copepod </w:t>
        </w:r>
      </w:ins>
      <w:ins w:id="4692" w:author="Plankton" w:date="2019-05-29T12:42:00Z">
        <w:r>
          <w:rPr>
            <w:rFonts w:ascii="Times New Roman" w:hAnsi="Times New Roman"/>
            <w:i/>
            <w:sz w:val="24"/>
            <w:szCs w:val="24"/>
            <w:lang w:val="en-US"/>
          </w:rPr>
          <w:t>Acartia bifilosa</w:t>
        </w:r>
      </w:ins>
      <w:ins w:id="4693" w:author="Plankton" w:date="2019-05-29T12:42:00Z">
        <w:r>
          <w:rPr>
            <w:rFonts w:ascii="Times New Roman" w:hAnsi="Times New Roman"/>
            <w:sz w:val="24"/>
            <w:szCs w:val="24"/>
            <w:lang w:val="en-US"/>
          </w:rPr>
          <w:t xml:space="preserve">. J Plankton Res 21: 1779–1789. </w:t>
        </w:r>
      </w:ins>
      <w:ins w:id="4694" w:author="Plankton" w:date="2019-06-07T13:26:00Z">
        <w:r>
          <w:rPr>
            <w:rFonts w:ascii="Times New Roman" w:hAnsi="Times New Roman"/>
            <w:sz w:val="24"/>
            <w:szCs w:val="24"/>
            <w:lang w:val="en-US"/>
          </w:rPr>
          <w:fldChar w:fldCharType="begin"/>
        </w:r>
      </w:ins>
      <w:ins w:id="4695" w:author="Plankton" w:date="2019-06-07T13:26:00Z">
        <w:r>
          <w:rPr>
            <w:rFonts w:ascii="Times New Roman" w:hAnsi="Times New Roman"/>
            <w:sz w:val="24"/>
            <w:szCs w:val="24"/>
            <w:lang w:val="en-US"/>
          </w:rPr>
          <w:instrText xml:space="preserve"> HYPERLINK "</w:instrText>
        </w:r>
      </w:ins>
      <w:ins w:id="4696" w:author="Plankton" w:date="2019-05-29T12:42:00Z">
        <w:r>
          <w:rPr>
            <w:rFonts w:ascii="Times New Roman" w:hAnsi="Times New Roman"/>
            <w:sz w:val="24"/>
            <w:szCs w:val="24"/>
            <w:lang w:val="en-US"/>
          </w:rPr>
          <w:instrText xml:space="preserve">https://doi.org/10.1093/plankt/21.9.1779</w:instrText>
        </w:r>
      </w:ins>
      <w:ins w:id="4697" w:author="Plankton" w:date="2019-06-07T13:26:00Z">
        <w:r>
          <w:rPr>
            <w:rFonts w:ascii="Times New Roman" w:hAnsi="Times New Roman"/>
            <w:sz w:val="24"/>
            <w:szCs w:val="24"/>
            <w:lang w:val="en-US"/>
          </w:rPr>
          <w:instrText xml:space="preserve">" </w:instrText>
        </w:r>
      </w:ins>
      <w:ins w:id="4698" w:author="Plankton" w:date="2019-06-07T13:26:00Z">
        <w:r>
          <w:rPr>
            <w:rFonts w:ascii="Times New Roman" w:hAnsi="Times New Roman"/>
            <w:sz w:val="24"/>
            <w:szCs w:val="24"/>
            <w:lang w:val="en-US"/>
          </w:rPr>
          <w:fldChar w:fldCharType="separate"/>
        </w:r>
      </w:ins>
      <w:ins w:id="4699" w:author="Plankton" w:date="2019-05-29T12:42:00Z">
        <w:r>
          <w:rPr>
            <w:rStyle w:val="15"/>
            <w:rFonts w:ascii="Times New Roman" w:hAnsi="Times New Roman"/>
            <w:sz w:val="24"/>
            <w:szCs w:val="24"/>
            <w:lang w:val="en-US"/>
          </w:rPr>
          <w:t>https://doi.org/10.1093/plankt/21.9.1779</w:t>
        </w:r>
      </w:ins>
      <w:ins w:id="4700" w:author="Plankton" w:date="2019-06-07T13:26:00Z">
        <w:r>
          <w:rPr>
            <w:rFonts w:ascii="Times New Roman" w:hAnsi="Times New Roman"/>
            <w:sz w:val="24"/>
            <w:szCs w:val="24"/>
            <w:lang w:val="en-US"/>
          </w:rPr>
          <w:fldChar w:fldCharType="end"/>
        </w:r>
      </w:ins>
    </w:p>
    <w:p>
      <w:pPr>
        <w:spacing w:line="360" w:lineRule="auto"/>
        <w:jc w:val="both"/>
        <w:rPr>
          <w:ins w:id="4702" w:author="Plankton" w:date="2019-05-29T12:42:00Z"/>
          <w:rFonts w:ascii="Times New Roman" w:hAnsi="Times New Roman"/>
          <w:sz w:val="24"/>
          <w:szCs w:val="24"/>
          <w:lang w:val="en-US"/>
        </w:rPr>
        <w:pPrChange w:id="4701" w:author="Plankton" w:date="2019-06-01T12:04:00Z">
          <w:pPr>
            <w:spacing w:line="480" w:lineRule="auto"/>
            <w:jc w:val="both"/>
          </w:pPr>
        </w:pPrChange>
      </w:pPr>
      <w:ins w:id="4703" w:author="Plankton" w:date="2019-06-07T13:26:00Z">
        <w:r>
          <w:rPr>
            <w:rFonts w:ascii="Times New Roman" w:hAnsi="Times New Roman"/>
            <w:sz w:val="24"/>
            <w:szCs w:val="24"/>
            <w:lang w:val="en-US"/>
          </w:rPr>
          <w:t xml:space="preserve">Koski M, </w:t>
        </w:r>
      </w:ins>
      <w:ins w:id="4704" w:author="Plankton" w:date="2019-06-07T13:27:00Z">
        <w:r>
          <w:rPr>
            <w:rFonts w:ascii="Times New Roman" w:hAnsi="Times New Roman"/>
            <w:sz w:val="24"/>
            <w:szCs w:val="24"/>
            <w:lang w:val="en-US"/>
          </w:rPr>
          <w:t xml:space="preserve">Kiørboe T, </w:t>
        </w:r>
      </w:ins>
      <w:ins w:id="4705" w:author="Plankton" w:date="2019-06-07T13:28:00Z">
        <w:r>
          <w:rPr>
            <w:rFonts w:ascii="Times New Roman" w:hAnsi="Times New Roman"/>
            <w:sz w:val="24"/>
            <w:szCs w:val="24"/>
            <w:lang w:val="en-US"/>
          </w:rPr>
          <w:t xml:space="preserve">Takahashi K (2005) Benthic life in the pelagic: Aggregate encounter and degradation rates by pelagic harpacticoid copepods. Limnol Oceanogr </w:t>
        </w:r>
      </w:ins>
      <w:ins w:id="4706" w:author="Plankton" w:date="2019-06-07T13:29:00Z">
        <w:r>
          <w:rPr>
            <w:rFonts w:ascii="Times New Roman" w:hAnsi="Times New Roman"/>
            <w:sz w:val="24"/>
            <w:szCs w:val="24"/>
            <w:lang w:val="en-US"/>
          </w:rPr>
          <w:t xml:space="preserve">50: 1254–1263. </w:t>
        </w:r>
      </w:ins>
      <w:ins w:id="4707" w:author="Plankton" w:date="2019-06-07T13:30:00Z">
        <w:r>
          <w:rPr>
            <w:rFonts w:ascii="Times New Roman" w:hAnsi="Times New Roman"/>
            <w:sz w:val="24"/>
            <w:szCs w:val="24"/>
            <w:lang w:val="en-US"/>
          </w:rPr>
          <w:t>https://doi.org/10.4319/lo.2005.50.4.1254</w:t>
        </w:r>
      </w:ins>
    </w:p>
    <w:p>
      <w:pPr>
        <w:spacing w:line="360" w:lineRule="auto"/>
        <w:jc w:val="both"/>
        <w:rPr>
          <w:ins w:id="4709" w:author="Plankton" w:date="2019-05-29T12:42:00Z"/>
          <w:rFonts w:ascii="Times New Roman" w:hAnsi="Times New Roman"/>
          <w:sz w:val="24"/>
          <w:szCs w:val="24"/>
          <w:lang w:val="en-US"/>
        </w:rPr>
        <w:pPrChange w:id="4708" w:author="Plankton" w:date="2019-06-01T12:04:00Z">
          <w:pPr>
            <w:spacing w:line="480" w:lineRule="auto"/>
            <w:jc w:val="both"/>
          </w:pPr>
        </w:pPrChange>
      </w:pPr>
      <w:ins w:id="4710" w:author="Plankton" w:date="2019-05-29T12:42:00Z">
        <w:r>
          <w:rPr>
            <w:rFonts w:ascii="Times New Roman" w:hAnsi="Times New Roman"/>
            <w:sz w:val="24"/>
            <w:szCs w:val="24"/>
            <w:lang w:val="en-US"/>
          </w:rPr>
          <w:t xml:space="preserve">Kosobokova KN (1999) The reproductive cycle and life history of the Arctic copepod </w:t>
        </w:r>
      </w:ins>
      <w:ins w:id="4711" w:author="Plankton" w:date="2019-05-29T12:42:00Z">
        <w:r>
          <w:rPr>
            <w:rFonts w:ascii="Times New Roman" w:hAnsi="Times New Roman"/>
            <w:i/>
            <w:sz w:val="24"/>
            <w:szCs w:val="24"/>
            <w:lang w:val="en-US"/>
          </w:rPr>
          <w:t>Calanus glacialis</w:t>
        </w:r>
      </w:ins>
      <w:ins w:id="4712" w:author="Plankton" w:date="2019-05-29T12:42:00Z">
        <w:r>
          <w:rPr>
            <w:rFonts w:ascii="Times New Roman" w:hAnsi="Times New Roman"/>
            <w:sz w:val="24"/>
            <w:szCs w:val="24"/>
            <w:lang w:val="en-US"/>
          </w:rPr>
          <w:t xml:space="preserve"> in the White Sea. Polar Biol 22: 254–263. https://doi.org/10.1007/ s003000050418</w:t>
        </w:r>
      </w:ins>
    </w:p>
    <w:p>
      <w:pPr>
        <w:spacing w:line="360" w:lineRule="auto"/>
        <w:jc w:val="both"/>
        <w:rPr>
          <w:ins w:id="4714" w:author="Plankton" w:date="2019-05-29T12:42:00Z"/>
          <w:rFonts w:ascii="Times New Roman" w:hAnsi="Times New Roman"/>
          <w:sz w:val="24"/>
          <w:szCs w:val="24"/>
          <w:lang w:val="en-US"/>
        </w:rPr>
        <w:pPrChange w:id="4713" w:author="Plankton" w:date="2019-06-01T12:04:00Z">
          <w:pPr>
            <w:spacing w:line="480" w:lineRule="auto"/>
            <w:jc w:val="both"/>
          </w:pPr>
        </w:pPrChange>
      </w:pPr>
      <w:ins w:id="4715" w:author="Plankton" w:date="2019-05-29T12:42:00Z">
        <w:r>
          <w:rPr>
            <w:rFonts w:ascii="Times New Roman" w:hAnsi="Times New Roman"/>
            <w:sz w:val="24"/>
            <w:szCs w:val="24"/>
            <w:lang w:val="en-US"/>
          </w:rPr>
          <w:t>Kosobokova KN, Rat’kova TN, Sazhin AF (2003) Zooplankton in the ice-covered Chupa Inlet (White Sea) in the early spring of 2002. Oceanology 43: 694–703.</w:t>
        </w:r>
      </w:ins>
    </w:p>
    <w:p>
      <w:pPr>
        <w:spacing w:line="360" w:lineRule="auto"/>
        <w:jc w:val="both"/>
        <w:rPr>
          <w:ins w:id="4717" w:author="Plankton" w:date="2019-05-31T12:53:00Z"/>
          <w:rFonts w:ascii="Times New Roman" w:hAnsi="Times New Roman"/>
          <w:sz w:val="24"/>
          <w:szCs w:val="24"/>
          <w:lang w:val="en-US"/>
        </w:rPr>
        <w:pPrChange w:id="4716" w:author="Plankton" w:date="2019-06-01T12:04:00Z">
          <w:pPr>
            <w:spacing w:line="480" w:lineRule="auto"/>
            <w:jc w:val="both"/>
          </w:pPr>
        </w:pPrChange>
      </w:pPr>
      <w:ins w:id="4718" w:author="Plankton" w:date="2019-05-29T12:42:00Z">
        <w:r>
          <w:rPr>
            <w:rFonts w:ascii="Times New Roman" w:hAnsi="Times New Roman"/>
            <w:sz w:val="24"/>
            <w:szCs w:val="24"/>
            <w:lang w:val="en-US"/>
          </w:rPr>
          <w:t xml:space="preserve">Kwasniewski S, Walkusz W, Cottier FR, Leu E (2013) Mesozooplankton dynamics in relation to food availability during spring and early summer in a high latitude glaciated fjord (Kongsfjorden), with focus on </w:t>
        </w:r>
      </w:ins>
      <w:ins w:id="4719" w:author="Plankton" w:date="2019-05-29T12:42:00Z">
        <w:r>
          <w:rPr>
            <w:rFonts w:ascii="Times New Roman" w:hAnsi="Times New Roman"/>
            <w:i/>
            <w:iCs/>
            <w:sz w:val="24"/>
            <w:szCs w:val="24"/>
            <w:lang w:val="en-US"/>
          </w:rPr>
          <w:t>Calanus</w:t>
        </w:r>
      </w:ins>
      <w:ins w:id="4720" w:author="Plankton" w:date="2019-05-29T12:42:00Z">
        <w:r>
          <w:rPr>
            <w:rFonts w:ascii="Times New Roman" w:hAnsi="Times New Roman"/>
            <w:sz w:val="24"/>
            <w:szCs w:val="24"/>
            <w:lang w:val="en-US"/>
          </w:rPr>
          <w:t xml:space="preserve">. J Mar Syst 111: 83–96. </w:t>
        </w:r>
      </w:ins>
      <w:ins w:id="4721" w:author="Plankton" w:date="2019-05-31T12:53:00Z">
        <w:r>
          <w:rPr>
            <w:rFonts w:ascii="Times New Roman" w:hAnsi="Times New Roman"/>
            <w:sz w:val="24"/>
            <w:szCs w:val="24"/>
            <w:lang w:val="en-US"/>
          </w:rPr>
          <w:fldChar w:fldCharType="begin"/>
        </w:r>
      </w:ins>
      <w:ins w:id="4722" w:author="Plankton" w:date="2019-05-31T12:53:00Z">
        <w:r>
          <w:rPr>
            <w:rFonts w:ascii="Times New Roman" w:hAnsi="Times New Roman"/>
            <w:sz w:val="24"/>
            <w:szCs w:val="24"/>
            <w:lang w:val="en-US"/>
          </w:rPr>
          <w:instrText xml:space="preserve"> HYPERLINK "</w:instrText>
        </w:r>
      </w:ins>
      <w:ins w:id="4723" w:author="Plankton" w:date="2019-05-29T12:42:00Z">
        <w:r>
          <w:rPr>
            <w:rFonts w:ascii="Times New Roman" w:hAnsi="Times New Roman"/>
            <w:sz w:val="24"/>
            <w:szCs w:val="24"/>
            <w:lang w:val="en-US"/>
          </w:rPr>
          <w:instrText xml:space="preserve">https://doi.org/10.1016/j.jmarsys.2012.09.012</w:instrText>
        </w:r>
      </w:ins>
      <w:ins w:id="4724" w:author="Plankton" w:date="2019-05-31T12:53:00Z">
        <w:r>
          <w:rPr>
            <w:rFonts w:ascii="Times New Roman" w:hAnsi="Times New Roman"/>
            <w:sz w:val="24"/>
            <w:szCs w:val="24"/>
            <w:lang w:val="en-US"/>
          </w:rPr>
          <w:instrText xml:space="preserve">" </w:instrText>
        </w:r>
      </w:ins>
      <w:ins w:id="4725" w:author="Plankton" w:date="2019-05-31T12:53:00Z">
        <w:r>
          <w:rPr>
            <w:rFonts w:ascii="Times New Roman" w:hAnsi="Times New Roman"/>
            <w:sz w:val="24"/>
            <w:szCs w:val="24"/>
            <w:lang w:val="en-US"/>
          </w:rPr>
          <w:fldChar w:fldCharType="separate"/>
        </w:r>
      </w:ins>
      <w:ins w:id="4726" w:author="Plankton" w:date="2019-05-29T12:42:00Z">
        <w:r>
          <w:rPr>
            <w:rStyle w:val="15"/>
            <w:rFonts w:ascii="Times New Roman" w:hAnsi="Times New Roman"/>
            <w:sz w:val="24"/>
            <w:szCs w:val="24"/>
            <w:lang w:val="en-US"/>
          </w:rPr>
          <w:t>https://doi.org/10.1016/j.jmarsys.2012.09.012</w:t>
        </w:r>
      </w:ins>
      <w:ins w:id="4727" w:author="Plankton" w:date="2019-05-31T12:53:00Z">
        <w:r>
          <w:rPr>
            <w:rFonts w:ascii="Times New Roman" w:hAnsi="Times New Roman"/>
            <w:sz w:val="24"/>
            <w:szCs w:val="24"/>
            <w:lang w:val="en-US"/>
          </w:rPr>
          <w:fldChar w:fldCharType="end"/>
        </w:r>
      </w:ins>
    </w:p>
    <w:p>
      <w:pPr>
        <w:spacing w:line="360" w:lineRule="auto"/>
        <w:jc w:val="both"/>
        <w:rPr>
          <w:ins w:id="4729" w:author="Plankton" w:date="2019-05-29T12:42:00Z"/>
          <w:rFonts w:ascii="Times New Roman" w:hAnsi="Times New Roman"/>
          <w:sz w:val="24"/>
          <w:szCs w:val="24"/>
          <w:lang w:val="en-US"/>
        </w:rPr>
        <w:pPrChange w:id="4728" w:author="Plankton" w:date="2019-06-01T12:04:00Z">
          <w:pPr>
            <w:spacing w:line="480" w:lineRule="auto"/>
            <w:jc w:val="both"/>
          </w:pPr>
        </w:pPrChange>
      </w:pPr>
      <w:r>
        <w:rPr>
          <w:rFonts w:ascii="Times New Roman" w:hAnsi="Times New Roman"/>
          <w:sz w:val="24"/>
          <w:szCs w:val="24"/>
          <w:lang w:val="en-US"/>
        </w:rPr>
        <w:t>Legendre</w:t>
      </w:r>
      <w:del w:id="4730" w:author="Plankton" w:date="2019-05-31T12:53:00Z">
        <w:r>
          <w:rPr>
            <w:rFonts w:ascii="Times New Roman" w:hAnsi="Times New Roman"/>
            <w:sz w:val="24"/>
            <w:szCs w:val="24"/>
            <w:lang w:val="en-US"/>
          </w:rPr>
          <w:delText>,</w:delText>
        </w:r>
      </w:del>
      <w:r>
        <w:rPr>
          <w:rFonts w:ascii="Times New Roman" w:hAnsi="Times New Roman"/>
          <w:sz w:val="24"/>
          <w:szCs w:val="24"/>
          <w:lang w:val="en-US"/>
        </w:rPr>
        <w:t xml:space="preserve"> P</w:t>
      </w:r>
      <w:del w:id="4731" w:author="Plankton" w:date="2019-05-31T12:53:00Z">
        <w:r>
          <w:rPr>
            <w:rFonts w:ascii="Times New Roman" w:hAnsi="Times New Roman"/>
            <w:sz w:val="24"/>
            <w:szCs w:val="24"/>
            <w:lang w:val="en-US"/>
          </w:rPr>
          <w:delText>. &amp;</w:delText>
        </w:r>
      </w:del>
      <w:ins w:id="4732" w:author="Plankton" w:date="2019-05-31T12:53:00Z">
        <w:r>
          <w:rPr>
            <w:rFonts w:ascii="Times New Roman" w:hAnsi="Times New Roman"/>
            <w:sz w:val="24"/>
            <w:szCs w:val="24"/>
            <w:lang w:val="en-US"/>
          </w:rPr>
          <w:t>,</w:t>
        </w:r>
      </w:ins>
      <w:del w:id="4733" w:author="Plankton" w:date="2019-05-31T12:53:00Z">
        <w:r>
          <w:rPr>
            <w:rFonts w:ascii="Times New Roman" w:hAnsi="Times New Roman"/>
            <w:sz w:val="24"/>
            <w:szCs w:val="24"/>
            <w:lang w:val="en-US"/>
          </w:rPr>
          <w:delText xml:space="preserve"> L.</w:delText>
        </w:r>
      </w:del>
      <w:r>
        <w:rPr>
          <w:rFonts w:ascii="Times New Roman" w:hAnsi="Times New Roman"/>
          <w:sz w:val="24"/>
          <w:szCs w:val="24"/>
          <w:lang w:val="en-US"/>
        </w:rPr>
        <w:t xml:space="preserve"> Legendre</w:t>
      </w:r>
      <w:ins w:id="4734" w:author="Plankton" w:date="2019-05-31T12:53:00Z">
        <w:r>
          <w:rPr>
            <w:rFonts w:ascii="Times New Roman" w:hAnsi="Times New Roman"/>
            <w:sz w:val="24"/>
            <w:szCs w:val="24"/>
            <w:lang w:val="en-US"/>
          </w:rPr>
          <w:t xml:space="preserve"> </w:t>
        </w:r>
      </w:ins>
      <w:del w:id="4735" w:author="Plankton" w:date="2019-05-31T12:53:00Z">
        <w:r>
          <w:rPr>
            <w:rFonts w:ascii="Times New Roman" w:hAnsi="Times New Roman"/>
            <w:sz w:val="24"/>
            <w:szCs w:val="24"/>
            <w:lang w:val="en-US"/>
          </w:rPr>
          <w:delText>,</w:delText>
        </w:r>
      </w:del>
      <w:ins w:id="4736" w:author="Plankton" w:date="2019-05-31T12:53:00Z">
        <w:r>
          <w:rPr>
            <w:rFonts w:ascii="Times New Roman" w:hAnsi="Times New Roman"/>
            <w:sz w:val="24"/>
            <w:szCs w:val="24"/>
            <w:lang w:val="en-US"/>
          </w:rPr>
          <w:t>L</w:t>
        </w:r>
      </w:ins>
      <w:r>
        <w:rPr>
          <w:rFonts w:ascii="Times New Roman" w:hAnsi="Times New Roman"/>
          <w:sz w:val="24"/>
          <w:szCs w:val="24"/>
          <w:lang w:val="en-US"/>
        </w:rPr>
        <w:t xml:space="preserve"> </w:t>
      </w:r>
      <w:ins w:id="4737" w:author="Plankton" w:date="2019-05-31T12:53:00Z">
        <w:r>
          <w:rPr>
            <w:rFonts w:ascii="Times New Roman" w:hAnsi="Times New Roman"/>
            <w:sz w:val="24"/>
            <w:szCs w:val="24"/>
            <w:lang w:val="en-US"/>
          </w:rPr>
          <w:t>(</w:t>
        </w:r>
      </w:ins>
      <w:r>
        <w:rPr>
          <w:rFonts w:ascii="Times New Roman" w:hAnsi="Times New Roman"/>
          <w:sz w:val="24"/>
          <w:szCs w:val="24"/>
          <w:lang w:val="en-US"/>
        </w:rPr>
        <w:t>2012</w:t>
      </w:r>
      <w:del w:id="4738" w:author="Plankton" w:date="2019-05-31T12:53:00Z">
        <w:r>
          <w:rPr>
            <w:rFonts w:ascii="Times New Roman" w:hAnsi="Times New Roman"/>
            <w:sz w:val="24"/>
            <w:szCs w:val="24"/>
            <w:lang w:val="en-US"/>
          </w:rPr>
          <w:delText>.</w:delText>
        </w:r>
      </w:del>
      <w:ins w:id="4739" w:author="Plankton" w:date="2019-05-31T12:54:00Z">
        <w:r>
          <w:rPr>
            <w:rFonts w:ascii="Times New Roman" w:hAnsi="Times New Roman"/>
            <w:sz w:val="24"/>
            <w:szCs w:val="24"/>
            <w:lang w:val="en-US"/>
          </w:rPr>
          <w:t>)</w:t>
        </w:r>
      </w:ins>
      <w:r>
        <w:rPr>
          <w:rFonts w:ascii="Times New Roman" w:hAnsi="Times New Roman"/>
          <w:sz w:val="24"/>
          <w:szCs w:val="24"/>
          <w:lang w:val="en-US"/>
        </w:rPr>
        <w:t xml:space="preserve"> Numerical Ecology. Elsevier, Third English edition.</w:t>
      </w:r>
    </w:p>
    <w:p>
      <w:pPr>
        <w:spacing w:line="360" w:lineRule="auto"/>
        <w:jc w:val="both"/>
        <w:rPr>
          <w:ins w:id="4741" w:author="Plankton" w:date="2019-05-29T12:42:00Z"/>
          <w:rFonts w:ascii="Times New Roman" w:hAnsi="Times New Roman"/>
          <w:sz w:val="24"/>
          <w:szCs w:val="24"/>
          <w:lang w:val="en-US"/>
        </w:rPr>
        <w:pPrChange w:id="4740" w:author="Plankton" w:date="2019-06-01T12:04:00Z">
          <w:pPr>
            <w:spacing w:line="480" w:lineRule="auto"/>
            <w:jc w:val="both"/>
          </w:pPr>
        </w:pPrChange>
      </w:pPr>
      <w:ins w:id="4742" w:author="Plankton" w:date="2019-05-29T12:42:00Z">
        <w:r>
          <w:rPr>
            <w:rFonts w:ascii="Times New Roman" w:hAnsi="Times New Roman"/>
            <w:sz w:val="24"/>
            <w:szCs w:val="24"/>
            <w:lang w:val="en-US"/>
          </w:rPr>
          <w:t>Levinsen H, Turner JT, Nielsen TG, Hansen BW (2000) On the trophic coupling between protists and copepods in arctic marine ecosystems. Mar Ecol Prog Ser 204: 65–77. https://doi.org/10.3354/meps204065</w:t>
        </w:r>
      </w:ins>
    </w:p>
    <w:p>
      <w:pPr>
        <w:spacing w:line="360" w:lineRule="auto"/>
        <w:jc w:val="both"/>
        <w:rPr>
          <w:ins w:id="4744" w:author="Plankton" w:date="2019-06-07T13:46:00Z"/>
          <w:rFonts w:ascii="Times New Roman" w:hAnsi="Times New Roman"/>
          <w:color w:val="0000FF"/>
          <w:sz w:val="24"/>
          <w:szCs w:val="24"/>
          <w:u w:val="single"/>
          <w:lang w:val="en-US"/>
        </w:rPr>
        <w:pPrChange w:id="4743" w:author="Plankton" w:date="2019-06-01T12:04:00Z">
          <w:pPr>
            <w:spacing w:line="480" w:lineRule="auto"/>
            <w:jc w:val="both"/>
          </w:pPr>
        </w:pPrChange>
      </w:pPr>
      <w:ins w:id="4745" w:author="Plankton" w:date="2019-05-29T12:42:00Z">
        <w:r>
          <w:rPr>
            <w:rFonts w:ascii="Times New Roman" w:hAnsi="Times New Roman"/>
            <w:sz w:val="24"/>
            <w:szCs w:val="24"/>
            <w:lang w:val="en-US"/>
          </w:rPr>
          <w:t xml:space="preserve">Light B, Grenfell TC, Perovich DK (2008) Transmission and absorption of solar radiation by Arctic sea ice during the melt season. J Geophys Res 113: C03023. </w:t>
        </w:r>
      </w:ins>
      <w:ins w:id="4746" w:author="Plankton" w:date="2019-05-29T12:42:00Z">
        <w:r>
          <w:rPr>
            <w:rFonts w:ascii="Times New Roman" w:hAnsi="Times New Roman"/>
            <w:color w:val="0000FF"/>
            <w:sz w:val="24"/>
            <w:szCs w:val="24"/>
            <w:u w:val="single"/>
            <w:lang w:val="en-US"/>
          </w:rPr>
          <w:fldChar w:fldCharType="begin"/>
        </w:r>
      </w:ins>
      <w:ins w:id="4747" w:author="Plankton" w:date="2019-05-29T12:42:00Z">
        <w:r>
          <w:rPr>
            <w:rFonts w:ascii="Times New Roman" w:hAnsi="Times New Roman"/>
            <w:color w:val="0000FF"/>
            <w:sz w:val="24"/>
            <w:szCs w:val="24"/>
            <w:u w:val="single"/>
            <w:lang w:val="en-US"/>
          </w:rPr>
          <w:instrText xml:space="preserve"> HYPERLINK "http://dx.doi.org/10.1029/2006JC003977" </w:instrText>
        </w:r>
      </w:ins>
      <w:ins w:id="4748" w:author="Plankton" w:date="2019-05-29T12:42:00Z">
        <w:r>
          <w:rPr>
            <w:rFonts w:ascii="Times New Roman" w:hAnsi="Times New Roman"/>
            <w:color w:val="0000FF"/>
            <w:sz w:val="24"/>
            <w:szCs w:val="24"/>
            <w:u w:val="single"/>
            <w:lang w:val="en-US"/>
          </w:rPr>
          <w:fldChar w:fldCharType="separate"/>
        </w:r>
      </w:ins>
      <w:ins w:id="4749" w:author="Plankton" w:date="2019-05-29T12:42:00Z">
        <w:r>
          <w:rPr>
            <w:rFonts w:ascii="Times New Roman" w:hAnsi="Times New Roman"/>
            <w:color w:val="0000FF"/>
            <w:sz w:val="24"/>
            <w:szCs w:val="24"/>
            <w:u w:val="single"/>
            <w:lang w:val="en-US"/>
          </w:rPr>
          <w:t>http://dx.doi.org/10.1029/2006JC003977</w:t>
        </w:r>
      </w:ins>
      <w:ins w:id="4750" w:author="Plankton" w:date="2019-05-29T12:42:00Z">
        <w:r>
          <w:rPr>
            <w:rFonts w:ascii="Times New Roman" w:hAnsi="Times New Roman"/>
            <w:color w:val="0000FF"/>
            <w:sz w:val="24"/>
            <w:szCs w:val="24"/>
            <w:u w:val="single"/>
            <w:lang w:val="en-US"/>
          </w:rPr>
          <w:fldChar w:fldCharType="end"/>
        </w:r>
      </w:ins>
    </w:p>
    <w:p>
      <w:pPr>
        <w:spacing w:line="360" w:lineRule="auto"/>
        <w:jc w:val="both"/>
        <w:rPr>
          <w:ins w:id="4751" w:author="Plankton" w:date="2019-06-07T13:47:00Z"/>
          <w:rFonts w:ascii="Times New Roman" w:hAnsi="Times New Roman"/>
          <w:sz w:val="24"/>
          <w:szCs w:val="24"/>
          <w:lang w:val="en-US"/>
        </w:rPr>
      </w:pPr>
      <w:ins w:id="4752" w:author="Plankton" w:date="2019-06-07T13:46:00Z">
        <w:r>
          <w:rPr>
            <w:rFonts w:ascii="Times New Roman" w:hAnsi="Times New Roman"/>
            <w:sz w:val="24"/>
            <w:szCs w:val="24"/>
            <w:lang w:val="en-US"/>
          </w:rPr>
          <w:t>Lischka S</w:t>
        </w:r>
      </w:ins>
      <w:ins w:id="4753" w:author="Plankton" w:date="2019-06-07T13:47:00Z">
        <w:r>
          <w:rPr>
            <w:rFonts w:ascii="Times New Roman" w:hAnsi="Times New Roman"/>
            <w:sz w:val="24"/>
            <w:szCs w:val="24"/>
            <w:lang w:val="en-US"/>
          </w:rPr>
          <w:t>,</w:t>
        </w:r>
      </w:ins>
      <w:ins w:id="4754" w:author="Plankton" w:date="2019-06-07T13:46:00Z">
        <w:r>
          <w:rPr>
            <w:rFonts w:ascii="Times New Roman" w:hAnsi="Times New Roman"/>
            <w:sz w:val="24"/>
            <w:szCs w:val="24"/>
            <w:lang w:val="en-US"/>
          </w:rPr>
          <w:t xml:space="preserve"> Hagen</w:t>
        </w:r>
      </w:ins>
      <w:ins w:id="4755" w:author="Plankton" w:date="2019-06-07T13:47:00Z">
        <w:r>
          <w:rPr>
            <w:rFonts w:ascii="Times New Roman" w:hAnsi="Times New Roman"/>
            <w:sz w:val="24"/>
            <w:szCs w:val="24"/>
            <w:lang w:val="en-US"/>
          </w:rPr>
          <w:t xml:space="preserve"> W (2007) Seasonal lipid dynamics of the copepods Pseudocalanus minutus</w:t>
        </w:r>
      </w:ins>
    </w:p>
    <w:p>
      <w:pPr>
        <w:spacing w:line="360" w:lineRule="auto"/>
        <w:jc w:val="both"/>
        <w:rPr>
          <w:ins w:id="4757" w:author="Plankton" w:date="2019-05-29T12:42:00Z"/>
          <w:rFonts w:ascii="Times New Roman" w:hAnsi="Times New Roman"/>
          <w:sz w:val="24"/>
          <w:szCs w:val="24"/>
          <w:lang w:val="en-US"/>
        </w:rPr>
        <w:pPrChange w:id="4756" w:author="Plankton" w:date="2019-06-01T12:04:00Z">
          <w:pPr>
            <w:spacing w:line="480" w:lineRule="auto"/>
            <w:jc w:val="both"/>
          </w:pPr>
        </w:pPrChange>
      </w:pPr>
      <w:ins w:id="4758" w:author="Plankton" w:date="2019-06-07T13:47:00Z">
        <w:r>
          <w:rPr>
            <w:rFonts w:ascii="Times New Roman" w:hAnsi="Times New Roman"/>
            <w:sz w:val="24"/>
            <w:szCs w:val="24"/>
            <w:lang w:val="en-US"/>
          </w:rPr>
          <w:t>(Calanoida) and Oithona similis (Cyclopoida) in the Arctic Kongsfjorden (Svalbard)</w:t>
        </w:r>
      </w:ins>
      <w:ins w:id="4759" w:author="Plankton" w:date="2019-06-10T18:53:00Z">
        <w:r>
          <w:rPr>
            <w:rFonts w:ascii="Times New Roman" w:hAnsi="Times New Roman"/>
            <w:sz w:val="24"/>
            <w:szCs w:val="24"/>
            <w:lang w:val="en-US"/>
          </w:rPr>
          <w:t>.</w:t>
        </w:r>
      </w:ins>
      <w:ins w:id="4760" w:author="Plankton" w:date="2019-06-07T13:47:00Z">
        <w:r>
          <w:rPr>
            <w:rFonts w:ascii="Times New Roman" w:hAnsi="Times New Roman"/>
            <w:sz w:val="24"/>
            <w:szCs w:val="24"/>
            <w:lang w:val="en-US"/>
          </w:rPr>
          <w:t xml:space="preserve"> Mar Biol 150:</w:t>
        </w:r>
      </w:ins>
      <w:ins w:id="4761" w:author="Plankton" w:date="2019-06-10T18:53:00Z">
        <w:r>
          <w:rPr>
            <w:rFonts w:ascii="Times New Roman" w:hAnsi="Times New Roman"/>
            <w:sz w:val="24"/>
            <w:szCs w:val="24"/>
            <w:lang w:val="en-US"/>
          </w:rPr>
          <w:t xml:space="preserve"> </w:t>
        </w:r>
      </w:ins>
      <w:ins w:id="4762" w:author="Plankton" w:date="2019-06-07T13:47:00Z">
        <w:r>
          <w:rPr>
            <w:rFonts w:ascii="Times New Roman" w:hAnsi="Times New Roman"/>
            <w:sz w:val="24"/>
            <w:szCs w:val="24"/>
            <w:lang w:val="en-US"/>
          </w:rPr>
          <w:t xml:space="preserve">443–454. </w:t>
        </w:r>
      </w:ins>
      <w:ins w:id="4763" w:author="Plankton" w:date="2019-06-07T13:48:00Z">
        <w:r>
          <w:rPr>
            <w:rFonts w:ascii="Times New Roman" w:hAnsi="Times New Roman"/>
            <w:sz w:val="24"/>
            <w:szCs w:val="24"/>
            <w:lang w:val="en-US"/>
          </w:rPr>
          <w:t>https://doi.org/10.1007/s00227-006-0359-4</w:t>
        </w:r>
      </w:ins>
    </w:p>
    <w:p>
      <w:pPr>
        <w:spacing w:line="360" w:lineRule="auto"/>
        <w:jc w:val="both"/>
        <w:rPr>
          <w:ins w:id="4765" w:author="Plankton" w:date="2019-05-29T12:42:00Z"/>
          <w:rFonts w:ascii="Times New Roman" w:hAnsi="Times New Roman"/>
          <w:sz w:val="24"/>
          <w:szCs w:val="24"/>
          <w:lang w:val="en-US"/>
        </w:rPr>
        <w:pPrChange w:id="4764" w:author="Plankton" w:date="2019-06-01T12:04:00Z">
          <w:pPr>
            <w:spacing w:line="480" w:lineRule="auto"/>
            <w:jc w:val="both"/>
          </w:pPr>
        </w:pPrChange>
      </w:pPr>
      <w:ins w:id="4766" w:author="Plankton" w:date="2019-05-29T12:42:00Z">
        <w:r>
          <w:rPr>
            <w:rFonts w:ascii="Times New Roman" w:hAnsi="Times New Roman"/>
            <w:sz w:val="24"/>
            <w:szCs w:val="24"/>
            <w:lang w:val="en-US"/>
          </w:rPr>
          <w:t xml:space="preserve">Maar M., Visser A.W., Nielsen T.G., Stips A., Saito H. (2006). Turbulence and feeding behaviour affect the vertical distributions of </w:t>
        </w:r>
      </w:ins>
      <w:ins w:id="4767" w:author="Plankton" w:date="2019-05-29T12:42:00Z">
        <w:r>
          <w:rPr>
            <w:rFonts w:ascii="Times New Roman" w:hAnsi="Times New Roman"/>
            <w:i/>
            <w:sz w:val="24"/>
            <w:szCs w:val="24"/>
            <w:lang w:val="en-US"/>
          </w:rPr>
          <w:t>Oithona similis</w:t>
        </w:r>
      </w:ins>
      <w:ins w:id="4768" w:author="Plankton" w:date="2019-05-29T12:42:00Z">
        <w:r>
          <w:rPr>
            <w:rFonts w:ascii="Times New Roman" w:hAnsi="Times New Roman"/>
            <w:sz w:val="24"/>
            <w:szCs w:val="24"/>
            <w:lang w:val="en-US"/>
          </w:rPr>
          <w:t xml:space="preserve"> and </w:t>
        </w:r>
      </w:ins>
      <w:ins w:id="4769" w:author="Plankton" w:date="2019-05-29T12:42:00Z">
        <w:r>
          <w:rPr>
            <w:rFonts w:ascii="Times New Roman" w:hAnsi="Times New Roman"/>
            <w:i/>
            <w:sz w:val="24"/>
            <w:szCs w:val="24"/>
            <w:lang w:val="en-US"/>
          </w:rPr>
          <w:t>Microsetella norwegica</w:t>
        </w:r>
      </w:ins>
      <w:ins w:id="4770" w:author="Plankton" w:date="2019-05-29T12:42:00Z">
        <w:r>
          <w:rPr>
            <w:rFonts w:ascii="Times New Roman" w:hAnsi="Times New Roman"/>
            <w:sz w:val="24"/>
            <w:szCs w:val="24"/>
            <w:lang w:val="en-US"/>
          </w:rPr>
          <w:t>. Mar Ecol Prog Ser 313, 157–172.</w:t>
        </w:r>
      </w:ins>
    </w:p>
    <w:p>
      <w:pPr>
        <w:spacing w:line="360" w:lineRule="auto"/>
        <w:jc w:val="both"/>
        <w:rPr>
          <w:ins w:id="4772" w:author="Plankton" w:date="2019-06-07T17:38:00Z"/>
          <w:rFonts w:ascii="Times New Roman" w:hAnsi="Times New Roman"/>
          <w:color w:val="0000FF"/>
          <w:sz w:val="24"/>
          <w:szCs w:val="24"/>
          <w:u w:val="single"/>
          <w:lang w:val="en-US"/>
        </w:rPr>
        <w:pPrChange w:id="4771" w:author="Plankton" w:date="2019-06-01T12:04:00Z">
          <w:pPr>
            <w:spacing w:line="480" w:lineRule="auto"/>
            <w:jc w:val="both"/>
          </w:pPr>
        </w:pPrChange>
      </w:pPr>
      <w:ins w:id="4773" w:author="Plankton" w:date="2019-05-29T12:42:00Z">
        <w:r>
          <w:rPr>
            <w:rFonts w:ascii="Times New Roman" w:hAnsi="Times New Roman"/>
            <w:sz w:val="24"/>
            <w:szCs w:val="24"/>
            <w:lang w:val="en-US"/>
          </w:rPr>
          <w:t xml:space="preserve">Mackas DL, Goldblatt R, Lewis AG (1998) Interdecadal variation in developmental timing of </w:t>
        </w:r>
      </w:ins>
      <w:ins w:id="4774" w:author="Plankton" w:date="2019-05-29T12:42:00Z">
        <w:r>
          <w:rPr>
            <w:rFonts w:ascii="Times New Roman" w:hAnsi="Times New Roman"/>
            <w:i/>
            <w:sz w:val="24"/>
            <w:szCs w:val="24"/>
            <w:lang w:val="en-US"/>
          </w:rPr>
          <w:t>Neocalanus plumchrus</w:t>
        </w:r>
      </w:ins>
      <w:ins w:id="4775" w:author="Plankton" w:date="2019-05-29T12:42:00Z">
        <w:r>
          <w:rPr>
            <w:rFonts w:ascii="Times New Roman" w:hAnsi="Times New Roman"/>
            <w:sz w:val="24"/>
            <w:szCs w:val="24"/>
            <w:lang w:val="en-US"/>
          </w:rPr>
          <w:t xml:space="preserve"> populations at Ocean Station P in the subarctic North Pacific. Can J Fish Aquat Sci 55: 1878-1893. </w:t>
        </w:r>
      </w:ins>
      <w:ins w:id="4776" w:author="Plankton" w:date="2019-05-29T12:42:00Z">
        <w:r>
          <w:rPr>
            <w:rFonts w:ascii="Times New Roman" w:hAnsi="Times New Roman"/>
            <w:color w:val="0000FF"/>
            <w:sz w:val="24"/>
            <w:szCs w:val="24"/>
            <w:u w:val="single"/>
            <w:lang w:val="en-US"/>
          </w:rPr>
          <w:fldChar w:fldCharType="begin"/>
        </w:r>
      </w:ins>
      <w:ins w:id="4777" w:author="Plankton" w:date="2019-05-29T12:42:00Z">
        <w:r>
          <w:rPr>
            <w:rFonts w:ascii="Times New Roman" w:hAnsi="Times New Roman"/>
            <w:color w:val="0000FF"/>
            <w:sz w:val="24"/>
            <w:szCs w:val="24"/>
            <w:u w:val="single"/>
            <w:lang w:val="en-US"/>
          </w:rPr>
          <w:instrText xml:space="preserve"> HYPERLINK "https://doi.org/10.1139/f98-080" </w:instrText>
        </w:r>
      </w:ins>
      <w:ins w:id="4778" w:author="Plankton" w:date="2019-05-29T12:42:00Z">
        <w:r>
          <w:rPr>
            <w:rFonts w:ascii="Times New Roman" w:hAnsi="Times New Roman"/>
            <w:color w:val="0000FF"/>
            <w:sz w:val="24"/>
            <w:szCs w:val="24"/>
            <w:u w:val="single"/>
            <w:lang w:val="en-US"/>
          </w:rPr>
          <w:fldChar w:fldCharType="separate"/>
        </w:r>
      </w:ins>
      <w:ins w:id="4779" w:author="Plankton" w:date="2019-05-29T12:42:00Z">
        <w:r>
          <w:rPr>
            <w:rFonts w:ascii="Times New Roman" w:hAnsi="Times New Roman"/>
            <w:color w:val="0000FF"/>
            <w:sz w:val="24"/>
            <w:szCs w:val="24"/>
            <w:u w:val="single"/>
            <w:lang w:val="en-US"/>
          </w:rPr>
          <w:t>https://doi.org/10.1139/f98-080</w:t>
        </w:r>
      </w:ins>
      <w:ins w:id="4780" w:author="Plankton" w:date="2019-05-29T12:42:00Z">
        <w:r>
          <w:rPr>
            <w:rFonts w:ascii="Times New Roman" w:hAnsi="Times New Roman"/>
            <w:color w:val="0000FF"/>
            <w:sz w:val="24"/>
            <w:szCs w:val="24"/>
            <w:u w:val="single"/>
            <w:lang w:val="en-US"/>
          </w:rPr>
          <w:fldChar w:fldCharType="end"/>
        </w:r>
      </w:ins>
    </w:p>
    <w:p>
      <w:pPr>
        <w:spacing w:line="360" w:lineRule="auto"/>
        <w:jc w:val="both"/>
        <w:rPr>
          <w:ins w:id="4782" w:author="Plankton" w:date="2019-05-29T12:42:00Z"/>
          <w:rFonts w:ascii="Times New Roman" w:hAnsi="Times New Roman"/>
          <w:sz w:val="24"/>
          <w:szCs w:val="24"/>
          <w:lang w:val="en-US"/>
        </w:rPr>
        <w:pPrChange w:id="4781" w:author="Plankton" w:date="2019-06-01T12:04:00Z">
          <w:pPr>
            <w:spacing w:line="480" w:lineRule="auto"/>
            <w:jc w:val="both"/>
          </w:pPr>
        </w:pPrChange>
      </w:pPr>
      <w:ins w:id="4783" w:author="Plankton" w:date="2019-06-07T17:39:00Z">
        <w:r>
          <w:rPr>
            <w:rFonts w:ascii="Times New Roman" w:hAnsi="Times New Roman"/>
            <w:sz w:val="24"/>
            <w:szCs w:val="24"/>
            <w:highlight w:val="yellow"/>
            <w:lang w:val="en-US"/>
            <w:rPrChange w:id="4784" w:author="Plankton" w:date="2019-06-07T17:41:00Z">
              <w:rPr>
                <w:rFonts w:ascii="Times New Roman" w:hAnsi="Times New Roman"/>
                <w:sz w:val="24"/>
                <w:szCs w:val="24"/>
                <w:lang w:val="en-US"/>
              </w:rPr>
            </w:rPrChange>
          </w:rPr>
          <w:t xml:space="preserve">D.L. </w:t>
        </w:r>
      </w:ins>
      <w:ins w:id="4785" w:author="Plankton" w:date="2019-06-07T17:39:00Z">
        <w:r>
          <w:rPr>
            <w:rFonts w:ascii="Times New Roman" w:hAnsi="Times New Roman"/>
            <w:sz w:val="24"/>
            <w:szCs w:val="24"/>
            <w:highlight w:val="yellow"/>
            <w:lang w:val="en-US"/>
            <w:rPrChange w:id="4786" w:author="Plankton" w:date="2019-06-07T17:41:00Z">
              <w:rPr>
                <w:rFonts w:ascii="Times New Roman" w:hAnsi="Times New Roman"/>
                <w:sz w:val="24"/>
                <w:szCs w:val="24"/>
                <w:lang w:val="en-US"/>
              </w:rPr>
            </w:rPrChange>
          </w:rPr>
          <w:t>Mackas</w:t>
        </w:r>
      </w:ins>
      <w:ins w:id="4787" w:author="Plankton" w:date="2019-06-07T17:39:00Z">
        <w:r>
          <w:rPr>
            <w:rFonts w:ascii="Times New Roman" w:hAnsi="Times New Roman"/>
            <w:sz w:val="24"/>
            <w:szCs w:val="24"/>
            <w:highlight w:val="yellow"/>
            <w:lang w:val="en-US"/>
            <w:rPrChange w:id="4788" w:author="Plankton" w:date="2019-06-07T17:41:00Z">
              <w:rPr>
                <w:rFonts w:ascii="Times New Roman" w:hAnsi="Times New Roman"/>
                <w:sz w:val="24"/>
                <w:szCs w:val="24"/>
                <w:lang w:val="en-US"/>
              </w:rPr>
            </w:rPrChange>
          </w:rPr>
          <w:t xml:space="preserve"> a,</w:t>
        </w:r>
      </w:ins>
      <w:ins w:id="4789" w:author="Plankton" w:date="2019-06-07T17:39:00Z">
        <w:r>
          <w:rPr>
            <w:rFonts w:ascii="Cambria Math" w:hAnsi="Cambria Math" w:cs="Cambria Math"/>
            <w:sz w:val="24"/>
            <w:szCs w:val="24"/>
            <w:highlight w:val="yellow"/>
            <w:lang w:val="en-US"/>
            <w:rPrChange w:id="4790" w:author="Plankton" w:date="2019-06-07T17:41:00Z">
              <w:rPr>
                <w:rFonts w:ascii="Cambria Math" w:hAnsi="Cambria Math" w:cs="Cambria Math"/>
                <w:sz w:val="24"/>
                <w:szCs w:val="24"/>
                <w:lang w:val="en-US"/>
              </w:rPr>
            </w:rPrChange>
          </w:rPr>
          <w:t>⇑</w:t>
        </w:r>
      </w:ins>
      <w:ins w:id="4791" w:author="Plankton" w:date="2019-06-07T17:39:00Z">
        <w:r>
          <w:rPr>
            <w:rFonts w:ascii="Times New Roman" w:hAnsi="Times New Roman"/>
            <w:sz w:val="24"/>
            <w:szCs w:val="24"/>
            <w:highlight w:val="yellow"/>
            <w:lang w:val="en-US"/>
            <w:rPrChange w:id="4792" w:author="Plankton" w:date="2019-06-07T17:41:00Z">
              <w:rPr>
                <w:rFonts w:ascii="Times New Roman" w:hAnsi="Times New Roman"/>
                <w:sz w:val="24"/>
                <w:szCs w:val="24"/>
                <w:lang w:val="en-US"/>
              </w:rPr>
            </w:rPrChange>
          </w:rPr>
          <w:t xml:space="preserve">, W. </w:t>
        </w:r>
      </w:ins>
      <w:ins w:id="4793" w:author="Plankton" w:date="2019-06-07T17:39:00Z">
        <w:r>
          <w:rPr>
            <w:rFonts w:ascii="Times New Roman" w:hAnsi="Times New Roman"/>
            <w:sz w:val="24"/>
            <w:szCs w:val="24"/>
            <w:highlight w:val="yellow"/>
            <w:lang w:val="en-US"/>
            <w:rPrChange w:id="4794" w:author="Plankton" w:date="2019-06-07T17:41:00Z">
              <w:rPr>
                <w:rFonts w:ascii="Times New Roman" w:hAnsi="Times New Roman"/>
                <w:sz w:val="24"/>
                <w:szCs w:val="24"/>
                <w:lang w:val="en-US"/>
              </w:rPr>
            </w:rPrChange>
          </w:rPr>
          <w:t>Greve</w:t>
        </w:r>
      </w:ins>
      <w:ins w:id="4795" w:author="Plankton" w:date="2019-06-07T17:39:00Z">
        <w:r>
          <w:rPr>
            <w:rFonts w:ascii="Times New Roman" w:hAnsi="Times New Roman"/>
            <w:sz w:val="24"/>
            <w:szCs w:val="24"/>
            <w:highlight w:val="yellow"/>
            <w:lang w:val="en-US"/>
            <w:rPrChange w:id="4796" w:author="Plankton" w:date="2019-06-07T17:41:00Z">
              <w:rPr>
                <w:rFonts w:ascii="Times New Roman" w:hAnsi="Times New Roman"/>
                <w:sz w:val="24"/>
                <w:szCs w:val="24"/>
                <w:lang w:val="en-US"/>
              </w:rPr>
            </w:rPrChange>
          </w:rPr>
          <w:t xml:space="preserve"> b, M. Edwards c, S. Chiba d, K. Tadokoro e, D. </w:t>
        </w:r>
      </w:ins>
      <w:ins w:id="4797" w:author="Plankton" w:date="2019-06-07T17:39:00Z">
        <w:r>
          <w:rPr>
            <w:rFonts w:ascii="Times New Roman" w:hAnsi="Times New Roman"/>
            <w:sz w:val="24"/>
            <w:szCs w:val="24"/>
            <w:highlight w:val="yellow"/>
            <w:lang w:val="en-US"/>
            <w:rPrChange w:id="4798" w:author="Plankton" w:date="2019-06-07T17:41:00Z">
              <w:rPr>
                <w:rFonts w:ascii="Times New Roman" w:hAnsi="Times New Roman"/>
                <w:sz w:val="24"/>
                <w:szCs w:val="24"/>
                <w:lang w:val="en-US"/>
              </w:rPr>
            </w:rPrChange>
          </w:rPr>
          <w:t>Eloire</w:t>
        </w:r>
      </w:ins>
      <w:ins w:id="4799" w:author="Plankton" w:date="2019-06-07T17:39:00Z">
        <w:r>
          <w:rPr>
            <w:rFonts w:ascii="Times New Roman" w:hAnsi="Times New Roman"/>
            <w:sz w:val="24"/>
            <w:szCs w:val="24"/>
            <w:highlight w:val="yellow"/>
            <w:lang w:val="en-US"/>
            <w:rPrChange w:id="4800" w:author="Plankton" w:date="2019-06-07T17:41:00Z">
              <w:rPr>
                <w:rFonts w:ascii="Times New Roman" w:hAnsi="Times New Roman"/>
                <w:sz w:val="24"/>
                <w:szCs w:val="24"/>
                <w:lang w:val="en-US"/>
              </w:rPr>
            </w:rPrChange>
          </w:rPr>
          <w:t xml:space="preserve"> f, M.G. </w:t>
        </w:r>
      </w:ins>
      <w:ins w:id="4801" w:author="Plankton" w:date="2019-06-07T17:39:00Z">
        <w:r>
          <w:rPr>
            <w:rFonts w:ascii="Times New Roman" w:hAnsi="Times New Roman"/>
            <w:sz w:val="24"/>
            <w:szCs w:val="24"/>
            <w:highlight w:val="yellow"/>
            <w:lang w:val="en-US"/>
            <w:rPrChange w:id="4802" w:author="Plankton" w:date="2019-06-07T17:41:00Z">
              <w:rPr>
                <w:rFonts w:ascii="Times New Roman" w:hAnsi="Times New Roman"/>
                <w:sz w:val="24"/>
                <w:szCs w:val="24"/>
                <w:lang w:val="en-US"/>
              </w:rPr>
            </w:rPrChange>
          </w:rPr>
          <w:t>Mazzocchi</w:t>
        </w:r>
      </w:ins>
      <w:ins w:id="4803" w:author="Plankton" w:date="2019-06-07T17:39:00Z">
        <w:r>
          <w:rPr>
            <w:rFonts w:ascii="Times New Roman" w:hAnsi="Times New Roman"/>
            <w:sz w:val="24"/>
            <w:szCs w:val="24"/>
            <w:highlight w:val="yellow"/>
            <w:lang w:val="en-US"/>
            <w:rPrChange w:id="4804" w:author="Plankton" w:date="2019-06-07T17:41:00Z">
              <w:rPr>
                <w:rFonts w:ascii="Times New Roman" w:hAnsi="Times New Roman"/>
                <w:sz w:val="24"/>
                <w:szCs w:val="24"/>
                <w:lang w:val="en-US"/>
              </w:rPr>
            </w:rPrChange>
          </w:rPr>
          <w:t xml:space="preserve"> g, S. Batten h, A.J. Richardson </w:t>
        </w:r>
      </w:ins>
      <w:ins w:id="4805" w:author="Plankton" w:date="2019-06-07T17:39:00Z">
        <w:r>
          <w:rPr>
            <w:rFonts w:ascii="Times New Roman" w:hAnsi="Times New Roman"/>
            <w:sz w:val="24"/>
            <w:szCs w:val="24"/>
            <w:highlight w:val="yellow"/>
            <w:lang w:val="en-US"/>
            <w:rPrChange w:id="4806" w:author="Plankton" w:date="2019-06-07T17:41:00Z">
              <w:rPr>
                <w:rFonts w:ascii="Times New Roman" w:hAnsi="Times New Roman"/>
                <w:sz w:val="24"/>
                <w:szCs w:val="24"/>
                <w:lang w:val="en-US"/>
              </w:rPr>
            </w:rPrChange>
          </w:rPr>
          <w:t>i,j</w:t>
        </w:r>
      </w:ins>
      <w:ins w:id="4807" w:author="Plankton" w:date="2019-06-07T17:39:00Z">
        <w:r>
          <w:rPr>
            <w:rFonts w:ascii="Times New Roman" w:hAnsi="Times New Roman"/>
            <w:sz w:val="24"/>
            <w:szCs w:val="24"/>
            <w:highlight w:val="yellow"/>
            <w:lang w:val="en-US"/>
            <w:rPrChange w:id="4808" w:author="Plankton" w:date="2019-06-07T17:41:00Z">
              <w:rPr>
                <w:rFonts w:ascii="Times New Roman" w:hAnsi="Times New Roman"/>
                <w:sz w:val="24"/>
                <w:szCs w:val="24"/>
                <w:lang w:val="en-US"/>
              </w:rPr>
            </w:rPrChange>
          </w:rPr>
          <w:t xml:space="preserve">, C. Johnson k, E. Head k, A. </w:t>
        </w:r>
      </w:ins>
      <w:ins w:id="4809" w:author="Plankton" w:date="2019-06-07T17:39:00Z">
        <w:r>
          <w:rPr>
            <w:rFonts w:ascii="Times New Roman" w:hAnsi="Times New Roman"/>
            <w:sz w:val="24"/>
            <w:szCs w:val="24"/>
            <w:highlight w:val="yellow"/>
            <w:lang w:val="en-US"/>
            <w:rPrChange w:id="4810" w:author="Plankton" w:date="2019-06-07T17:41:00Z">
              <w:rPr>
                <w:rFonts w:ascii="Times New Roman" w:hAnsi="Times New Roman"/>
                <w:sz w:val="24"/>
                <w:szCs w:val="24"/>
                <w:lang w:val="en-US"/>
              </w:rPr>
            </w:rPrChange>
          </w:rPr>
          <w:t>Conversi</w:t>
        </w:r>
      </w:ins>
      <w:ins w:id="4811" w:author="Plankton" w:date="2019-06-07T17:39:00Z">
        <w:r>
          <w:rPr>
            <w:rFonts w:ascii="Times New Roman" w:hAnsi="Times New Roman"/>
            <w:sz w:val="24"/>
            <w:szCs w:val="24"/>
            <w:highlight w:val="yellow"/>
            <w:lang w:val="en-US"/>
            <w:rPrChange w:id="4812" w:author="Plankton" w:date="2019-06-07T17:41:00Z">
              <w:rPr>
                <w:rFonts w:ascii="Times New Roman" w:hAnsi="Times New Roman"/>
                <w:sz w:val="24"/>
                <w:szCs w:val="24"/>
                <w:lang w:val="en-US"/>
              </w:rPr>
            </w:rPrChange>
          </w:rPr>
          <w:t xml:space="preserve"> l, T. </w:t>
        </w:r>
      </w:ins>
      <w:ins w:id="4813" w:author="Plankton" w:date="2019-06-07T17:39:00Z">
        <w:r>
          <w:rPr>
            <w:rFonts w:ascii="Times New Roman" w:hAnsi="Times New Roman"/>
            <w:sz w:val="24"/>
            <w:szCs w:val="24"/>
            <w:highlight w:val="yellow"/>
            <w:lang w:val="en-US"/>
            <w:rPrChange w:id="4814" w:author="Plankton" w:date="2019-06-07T17:41:00Z">
              <w:rPr>
                <w:rFonts w:ascii="Times New Roman" w:hAnsi="Times New Roman"/>
                <w:sz w:val="24"/>
                <w:szCs w:val="24"/>
                <w:lang w:val="en-US"/>
              </w:rPr>
            </w:rPrChange>
          </w:rPr>
          <w:t>Peluso</w:t>
        </w:r>
      </w:ins>
      <w:ins w:id="4815" w:author="Plankton" w:date="2019-06-07T17:39:00Z">
        <w:r>
          <w:rPr>
            <w:rFonts w:ascii="Times New Roman" w:hAnsi="Times New Roman"/>
            <w:sz w:val="24"/>
            <w:szCs w:val="24"/>
            <w:lang w:val="en-US"/>
          </w:rPr>
          <w:t xml:space="preserve"> Changing zooplankton seasonality in a changing ocean: Comparing time series of zooplankton phenology. </w:t>
        </w:r>
      </w:ins>
      <w:ins w:id="4816" w:author="Plankton" w:date="2019-06-07T17:40:00Z">
        <w:r>
          <w:rPr>
            <w:rFonts w:ascii="Times New Roman" w:hAnsi="Times New Roman"/>
            <w:sz w:val="24"/>
            <w:szCs w:val="24"/>
            <w:lang w:val="en-US"/>
          </w:rPr>
          <w:t xml:space="preserve">Progress in Oceanography 97–100: 31–62. </w:t>
        </w:r>
      </w:ins>
      <w:ins w:id="4817" w:author="Plankton" w:date="2019-06-07T17:41:00Z">
        <w:r>
          <w:rPr>
            <w:rFonts w:ascii="Times New Roman" w:hAnsi="Times New Roman"/>
            <w:sz w:val="24"/>
            <w:szCs w:val="24"/>
            <w:lang w:val="en-US"/>
          </w:rPr>
          <w:t>https://doi.org/ 10.1016/j.pocean.2011.11.005</w:t>
        </w:r>
      </w:ins>
    </w:p>
    <w:p>
      <w:pPr>
        <w:spacing w:line="360" w:lineRule="auto"/>
        <w:jc w:val="both"/>
        <w:rPr>
          <w:ins w:id="4819" w:author="Plankton" w:date="2019-05-29T12:42:00Z"/>
          <w:rFonts w:ascii="Times New Roman" w:hAnsi="Times New Roman"/>
          <w:sz w:val="24"/>
          <w:szCs w:val="24"/>
          <w:lang w:val="en-US"/>
        </w:rPr>
        <w:pPrChange w:id="4818" w:author="Plankton" w:date="2019-06-01T12:04:00Z">
          <w:pPr>
            <w:spacing w:line="480" w:lineRule="auto"/>
            <w:jc w:val="both"/>
          </w:pPr>
        </w:pPrChange>
      </w:pPr>
      <w:ins w:id="4820" w:author="Plankton" w:date="2019-05-29T12:42:00Z">
        <w:r>
          <w:rPr>
            <w:rFonts w:ascii="Times New Roman" w:hAnsi="Times New Roman"/>
            <w:sz w:val="24"/>
            <w:szCs w:val="24"/>
            <w:lang w:val="en-US"/>
          </w:rPr>
          <w:t xml:space="preserve">Markhaseva EL, Abramova AA, Mingazov ND (2012) </w:t>
        </w:r>
      </w:ins>
      <w:ins w:id="4821" w:author="Plankton" w:date="2019-05-29T12:42:00Z">
        <w:r>
          <w:rPr>
            <w:rFonts w:ascii="Times New Roman" w:hAnsi="Times New Roman"/>
            <w:i/>
            <w:sz w:val="24"/>
            <w:szCs w:val="24"/>
            <w:lang w:val="en-US"/>
          </w:rPr>
          <w:t>Pseudocalanus acuspes</w:t>
        </w:r>
      </w:ins>
      <w:ins w:id="4822" w:author="Plankton" w:date="2019-05-29T12:42:00Z">
        <w:r>
          <w:rPr>
            <w:rFonts w:ascii="Times New Roman" w:hAnsi="Times New Roman"/>
            <w:sz w:val="24"/>
            <w:szCs w:val="24"/>
            <w:lang w:val="en-US"/>
          </w:rPr>
          <w:t xml:space="preserve"> (Crustacea, Copepoda) from the White Sea. Proceedings of the Zoological Institute RAS 316 (1): 57–70.</w:t>
        </w:r>
      </w:ins>
    </w:p>
    <w:p>
      <w:pPr>
        <w:spacing w:line="360" w:lineRule="auto"/>
        <w:jc w:val="both"/>
        <w:rPr>
          <w:ins w:id="4824" w:author="Plankton" w:date="2019-05-29T12:42:00Z"/>
          <w:rFonts w:ascii="Times New Roman" w:hAnsi="Times New Roman"/>
          <w:sz w:val="24"/>
          <w:szCs w:val="24"/>
          <w:lang w:val="en-US"/>
        </w:rPr>
        <w:pPrChange w:id="4823" w:author="Plankton" w:date="2019-06-01T12:04:00Z">
          <w:pPr>
            <w:spacing w:line="480" w:lineRule="auto"/>
            <w:jc w:val="both"/>
          </w:pPr>
        </w:pPrChange>
      </w:pPr>
      <w:ins w:id="4825" w:author="Plankton" w:date="2019-05-29T12:42:00Z">
        <w:r>
          <w:rPr>
            <w:rFonts w:ascii="Times New Roman" w:hAnsi="Times New Roman"/>
            <w:sz w:val="24"/>
            <w:szCs w:val="24"/>
            <w:lang w:val="en-US"/>
          </w:rPr>
          <w:t>Martynova DM, Graeve M, Bathmann UV (2009) Adaptation strategies of copepods (superfamily Centropagoidea) in the White Sea (66°N). Polar Biol 32: 133–146. https://doi.org/10.1007/s00300-008-0513-1</w:t>
        </w:r>
      </w:ins>
    </w:p>
    <w:p>
      <w:pPr>
        <w:spacing w:line="360" w:lineRule="auto"/>
        <w:jc w:val="both"/>
        <w:rPr>
          <w:ins w:id="4827" w:author="Plankton" w:date="2019-05-29T12:42:00Z"/>
          <w:rFonts w:ascii="Times New Roman" w:hAnsi="Times New Roman"/>
          <w:sz w:val="24"/>
          <w:szCs w:val="24"/>
          <w:lang w:val="en-US"/>
        </w:rPr>
        <w:pPrChange w:id="4826" w:author="Plankton" w:date="2019-06-01T12:04:00Z">
          <w:pPr>
            <w:spacing w:line="480" w:lineRule="auto"/>
            <w:jc w:val="both"/>
          </w:pPr>
        </w:pPrChange>
      </w:pPr>
      <w:ins w:id="4828" w:author="Plankton" w:date="2019-05-29T12:42:00Z">
        <w:r>
          <w:rPr>
            <w:rFonts w:ascii="Times New Roman" w:hAnsi="Times New Roman"/>
            <w:sz w:val="24"/>
            <w:szCs w:val="24"/>
            <w:lang w:val="en-US"/>
          </w:rPr>
          <w:t xml:space="preserve">Martynova DM, Kazus NA, Bathmann UV, Graeve M, Sukhotin AA (2011) Seasonal abundance and feeding patterns of copepods </w:t>
        </w:r>
      </w:ins>
      <w:ins w:id="4829" w:author="Plankton" w:date="2019-05-29T12:42:00Z">
        <w:r>
          <w:rPr>
            <w:rFonts w:ascii="Times New Roman" w:hAnsi="Times New Roman"/>
            <w:i/>
            <w:sz w:val="24"/>
            <w:szCs w:val="24"/>
            <w:lang w:val="en-US"/>
          </w:rPr>
          <w:t>Temora longicornis</w:t>
        </w:r>
      </w:ins>
      <w:ins w:id="4830" w:author="Plankton" w:date="2019-05-29T12:42:00Z">
        <w:r>
          <w:rPr>
            <w:rFonts w:ascii="Times New Roman" w:hAnsi="Times New Roman"/>
            <w:sz w:val="24"/>
            <w:szCs w:val="24"/>
            <w:lang w:val="en-US"/>
          </w:rPr>
          <w:t xml:space="preserve">, </w:t>
        </w:r>
      </w:ins>
      <w:ins w:id="4831" w:author="Plankton" w:date="2019-05-29T12:42:00Z">
        <w:r>
          <w:rPr>
            <w:rFonts w:ascii="Times New Roman" w:hAnsi="Times New Roman"/>
            <w:i/>
            <w:sz w:val="24"/>
            <w:szCs w:val="24"/>
            <w:lang w:val="en-US"/>
          </w:rPr>
          <w:t>Centropages hamatus</w:t>
        </w:r>
      </w:ins>
      <w:ins w:id="4832" w:author="Plankton" w:date="2019-05-29T12:42:00Z">
        <w:r>
          <w:rPr>
            <w:rFonts w:ascii="Times New Roman" w:hAnsi="Times New Roman"/>
            <w:sz w:val="24"/>
            <w:szCs w:val="24"/>
            <w:lang w:val="en-US"/>
          </w:rPr>
          <w:t xml:space="preserve"> and </w:t>
        </w:r>
      </w:ins>
      <w:ins w:id="4833" w:author="Plankton" w:date="2019-05-29T12:42:00Z">
        <w:r>
          <w:rPr>
            <w:rFonts w:ascii="Times New Roman" w:hAnsi="Times New Roman"/>
            <w:i/>
            <w:sz w:val="24"/>
            <w:szCs w:val="24"/>
            <w:lang w:val="en-US"/>
          </w:rPr>
          <w:t>Acartia</w:t>
        </w:r>
      </w:ins>
      <w:ins w:id="4834" w:author="Plankton" w:date="2019-05-29T12:42:00Z">
        <w:r>
          <w:rPr>
            <w:rFonts w:ascii="Times New Roman" w:hAnsi="Times New Roman"/>
            <w:sz w:val="24"/>
            <w:szCs w:val="24"/>
            <w:lang w:val="en-US"/>
          </w:rPr>
          <w:t xml:space="preserve"> spp. in the White Sea (66°N). Polar Biol 34: 1175–1195. https://doi.org/ 10.1007/s00300-011-0980-7</w:t>
        </w:r>
      </w:ins>
    </w:p>
    <w:p>
      <w:pPr>
        <w:spacing w:line="360" w:lineRule="auto"/>
        <w:jc w:val="both"/>
        <w:rPr>
          <w:ins w:id="4836" w:author="Plankton" w:date="2019-06-11T11:44:00Z"/>
          <w:rFonts w:ascii="Times New Roman" w:hAnsi="Times New Roman"/>
          <w:sz w:val="24"/>
          <w:szCs w:val="24"/>
          <w:lang w:val="en-US"/>
        </w:rPr>
        <w:pPrChange w:id="4835" w:author="Plankton" w:date="2019-06-01T12:04:00Z">
          <w:pPr>
            <w:spacing w:line="480" w:lineRule="auto"/>
            <w:jc w:val="both"/>
          </w:pPr>
        </w:pPrChange>
      </w:pPr>
      <w:ins w:id="4837" w:author="Plankton" w:date="2019-05-29T12:42:00Z">
        <w:r>
          <w:rPr>
            <w:rFonts w:ascii="Times New Roman" w:hAnsi="Times New Roman"/>
            <w:sz w:val="24"/>
            <w:szCs w:val="24"/>
            <w:lang w:val="en-US"/>
          </w:rPr>
          <w:t xml:space="preserve">McLaren, I. A., Sevigny, J. M., &amp; Corkett, C. J. (1988). Body sizes, development rates, and genome sizes among </w:t>
        </w:r>
      </w:ins>
      <w:ins w:id="4838" w:author="Plankton" w:date="2019-05-29T12:42:00Z">
        <w:r>
          <w:rPr>
            <w:rFonts w:ascii="Times New Roman" w:hAnsi="Times New Roman"/>
            <w:i/>
            <w:sz w:val="24"/>
            <w:szCs w:val="24"/>
            <w:lang w:val="en-US"/>
          </w:rPr>
          <w:t xml:space="preserve">Calanus </w:t>
        </w:r>
      </w:ins>
      <w:ins w:id="4839" w:author="Plankton" w:date="2019-05-29T12:42:00Z">
        <w:r>
          <w:rPr>
            <w:rFonts w:ascii="Times New Roman" w:hAnsi="Times New Roman"/>
            <w:sz w:val="24"/>
            <w:szCs w:val="24"/>
            <w:lang w:val="en-US"/>
          </w:rPr>
          <w:t xml:space="preserve">species. Hydrobiologia 167: 275–284. </w:t>
        </w:r>
      </w:ins>
      <w:ins w:id="4840" w:author="Plankton" w:date="2019-06-11T11:44:00Z">
        <w:r>
          <w:rPr>
            <w:rFonts w:ascii="Times New Roman" w:hAnsi="Times New Roman"/>
            <w:sz w:val="24"/>
            <w:szCs w:val="24"/>
            <w:lang w:val="en-US"/>
          </w:rPr>
          <w:fldChar w:fldCharType="begin"/>
        </w:r>
      </w:ins>
      <w:ins w:id="4841" w:author="Plankton" w:date="2019-06-11T11:44:00Z">
        <w:r>
          <w:rPr>
            <w:rFonts w:ascii="Times New Roman" w:hAnsi="Times New Roman"/>
            <w:sz w:val="24"/>
            <w:szCs w:val="24"/>
            <w:lang w:val="en-US"/>
          </w:rPr>
          <w:instrText xml:space="preserve"> HYPERLINK "</w:instrText>
        </w:r>
      </w:ins>
      <w:ins w:id="4842" w:author="Plankton" w:date="2019-05-29T12:42:00Z">
        <w:r>
          <w:rPr>
            <w:rFonts w:ascii="Times New Roman" w:hAnsi="Times New Roman"/>
            <w:sz w:val="24"/>
            <w:szCs w:val="24"/>
            <w:lang w:val="en-US"/>
          </w:rPr>
          <w:instrText xml:space="preserve">https://doi.org/10.1007/BF00026315</w:instrText>
        </w:r>
      </w:ins>
      <w:ins w:id="4843" w:author="Plankton" w:date="2019-06-11T11:44:00Z">
        <w:r>
          <w:rPr>
            <w:rFonts w:ascii="Times New Roman" w:hAnsi="Times New Roman"/>
            <w:sz w:val="24"/>
            <w:szCs w:val="24"/>
            <w:lang w:val="en-US"/>
          </w:rPr>
          <w:instrText xml:space="preserve">" </w:instrText>
        </w:r>
      </w:ins>
      <w:ins w:id="4844" w:author="Plankton" w:date="2019-06-11T11:44:00Z">
        <w:r>
          <w:rPr>
            <w:rFonts w:ascii="Times New Roman" w:hAnsi="Times New Roman"/>
            <w:sz w:val="24"/>
            <w:szCs w:val="24"/>
            <w:lang w:val="en-US"/>
          </w:rPr>
          <w:fldChar w:fldCharType="separate"/>
        </w:r>
      </w:ins>
      <w:ins w:id="4845" w:author="Plankton" w:date="2019-05-29T12:42:00Z">
        <w:r>
          <w:rPr>
            <w:rStyle w:val="15"/>
            <w:rFonts w:ascii="Times New Roman" w:hAnsi="Times New Roman"/>
            <w:sz w:val="24"/>
            <w:szCs w:val="24"/>
            <w:lang w:val="en-US"/>
          </w:rPr>
          <w:t>https://doi.org/10.1007/BF00026315</w:t>
        </w:r>
      </w:ins>
      <w:ins w:id="4846" w:author="Plankton" w:date="2019-06-11T11:44:00Z">
        <w:r>
          <w:rPr>
            <w:rFonts w:ascii="Times New Roman" w:hAnsi="Times New Roman"/>
            <w:sz w:val="24"/>
            <w:szCs w:val="24"/>
            <w:lang w:val="en-US"/>
          </w:rPr>
          <w:fldChar w:fldCharType="end"/>
        </w:r>
      </w:ins>
    </w:p>
    <w:p>
      <w:pPr>
        <w:spacing w:line="360" w:lineRule="auto"/>
        <w:jc w:val="both"/>
        <w:rPr>
          <w:ins w:id="4848" w:author="Plankton" w:date="2019-05-29T12:42:00Z"/>
          <w:rFonts w:ascii="Times New Roman" w:hAnsi="Times New Roman"/>
          <w:sz w:val="24"/>
          <w:szCs w:val="24"/>
          <w:lang w:val="en-US"/>
        </w:rPr>
        <w:pPrChange w:id="4847" w:author="Plankton" w:date="2019-06-01T12:04:00Z">
          <w:pPr>
            <w:spacing w:line="480" w:lineRule="auto"/>
            <w:jc w:val="both"/>
          </w:pPr>
        </w:pPrChange>
      </w:pPr>
      <w:ins w:id="4849" w:author="Plankton" w:date="2019-06-11T11:44:00Z">
        <w:r>
          <w:rPr>
            <w:rFonts w:ascii="Times New Roman" w:hAnsi="Times New Roman"/>
            <w:sz w:val="24"/>
            <w:szCs w:val="24"/>
            <w:lang w:val="en-US"/>
          </w:rPr>
          <w:t>Nakazawa T, Doi H (2012) A perspective on match/mismatch of phenology in community contexts. Oikos 121: 489</w:t>
        </w:r>
      </w:ins>
      <w:ins w:id="4850" w:author="Plankton" w:date="2019-06-11T11:45:00Z">
        <w:r>
          <w:rPr>
            <w:rFonts w:ascii="Times New Roman" w:hAnsi="Times New Roman"/>
            <w:sz w:val="24"/>
            <w:szCs w:val="24"/>
            <w:lang w:val="en-US"/>
          </w:rPr>
          <w:t>–</w:t>
        </w:r>
      </w:ins>
      <w:ins w:id="4851" w:author="Plankton" w:date="2019-06-11T11:44:00Z">
        <w:r>
          <w:rPr>
            <w:rFonts w:ascii="Times New Roman" w:hAnsi="Times New Roman"/>
            <w:sz w:val="24"/>
            <w:szCs w:val="24"/>
            <w:lang w:val="en-US"/>
          </w:rPr>
          <w:t>495. doi:10.1111/j.1600-0706.2011.20171.x</w:t>
        </w:r>
      </w:ins>
    </w:p>
    <w:p>
      <w:pPr>
        <w:spacing w:line="360" w:lineRule="auto"/>
        <w:jc w:val="both"/>
        <w:rPr>
          <w:ins w:id="4853" w:author="Plankton" w:date="2019-05-31T12:14:00Z"/>
          <w:rFonts w:ascii="Times New Roman" w:hAnsi="Times New Roman"/>
          <w:bCs/>
          <w:iCs/>
          <w:sz w:val="24"/>
          <w:szCs w:val="24"/>
          <w:lang w:val="en-US" w:eastAsia="ru-RU"/>
        </w:rPr>
        <w:pPrChange w:id="4852" w:author="Plankton" w:date="2019-06-01T12:04:00Z">
          <w:pPr>
            <w:spacing w:line="480" w:lineRule="auto"/>
            <w:jc w:val="both"/>
          </w:pPr>
        </w:pPrChange>
      </w:pPr>
      <w:ins w:id="4854" w:author="Plankton" w:date="2019-05-29T12:42:00Z">
        <w:r>
          <w:rPr>
            <w:rFonts w:ascii="Times New Roman" w:hAnsi="Times New Roman"/>
            <w:sz w:val="24"/>
            <w:szCs w:val="24"/>
            <w:lang w:val="en-US"/>
          </w:rPr>
          <w:t xml:space="preserve">Norrbin F (1991) </w:t>
        </w:r>
      </w:ins>
      <w:ins w:id="4855" w:author="Plankton" w:date="2019-05-29T12:42:00Z">
        <w:r>
          <w:rPr>
            <w:rFonts w:ascii="Times New Roman" w:hAnsi="Times New Roman"/>
            <w:sz w:val="24"/>
            <w:szCs w:val="24"/>
            <w:lang w:val="en-US" w:eastAsia="ru-RU"/>
          </w:rPr>
          <w:t xml:space="preserve">Gonad maturation as an indication </w:t>
        </w:r>
      </w:ins>
      <w:ins w:id="4856" w:author="Plankton" w:date="2019-05-29T12:42:00Z">
        <w:r>
          <w:rPr>
            <w:rFonts w:ascii="Times New Roman" w:hAnsi="Times New Roman"/>
            <w:bCs/>
            <w:sz w:val="24"/>
            <w:szCs w:val="24"/>
            <w:lang w:val="en-US" w:eastAsia="ru-RU"/>
          </w:rPr>
          <w:t xml:space="preserve">of </w:t>
        </w:r>
      </w:ins>
      <w:ins w:id="4857" w:author="Plankton" w:date="2019-05-29T12:42:00Z">
        <w:r>
          <w:rPr>
            <w:rFonts w:ascii="Times New Roman" w:hAnsi="Times New Roman"/>
            <w:sz w:val="24"/>
            <w:szCs w:val="24"/>
            <w:lang w:val="en-US" w:eastAsia="ru-RU"/>
          </w:rPr>
          <w:t xml:space="preserve">seasonal cycles for several species of small copepods in the Barents Sea. </w:t>
        </w:r>
      </w:ins>
      <w:ins w:id="4858" w:author="Plankton" w:date="2019-05-29T12:42:00Z">
        <w:r>
          <w:rPr>
            <w:rFonts w:ascii="Times New Roman" w:hAnsi="Times New Roman"/>
            <w:bCs/>
            <w:iCs/>
            <w:sz w:val="24"/>
            <w:szCs w:val="24"/>
            <w:lang w:val="en-US" w:eastAsia="ru-RU"/>
          </w:rPr>
          <w:t>Polar Res 10: 421–432. https://doi.org/10.1111/ j.1751-8369.1991.tb00663.x</w:t>
        </w:r>
      </w:ins>
    </w:p>
    <w:p>
      <w:pPr>
        <w:spacing w:line="360" w:lineRule="auto"/>
        <w:jc w:val="both"/>
        <w:rPr>
          <w:ins w:id="4860" w:author="Plankton" w:date="2019-06-09T13:43:00Z"/>
          <w:rFonts w:ascii="Times New Roman" w:hAnsi="Times New Roman"/>
          <w:bCs/>
          <w:iCs/>
          <w:sz w:val="24"/>
          <w:szCs w:val="24"/>
          <w:lang w:val="en-US" w:eastAsia="ru-RU"/>
        </w:rPr>
        <w:pPrChange w:id="4859" w:author="Plankton" w:date="2019-06-01T12:04:00Z">
          <w:pPr>
            <w:spacing w:line="480" w:lineRule="auto"/>
            <w:jc w:val="both"/>
          </w:pPr>
        </w:pPrChange>
      </w:pPr>
      <w:ins w:id="4861" w:author="Plankton" w:date="2019-05-31T12:14:00Z">
        <w:r>
          <w:rPr>
            <w:rFonts w:ascii="Times New Roman" w:hAnsi="Times New Roman"/>
            <w:bCs/>
            <w:iCs/>
            <w:sz w:val="24"/>
            <w:szCs w:val="24"/>
            <w:lang w:val="en-US" w:eastAsia="ru-RU"/>
          </w:rPr>
          <w:t>Oksanen J, Guillaume Blanchet</w:t>
        </w:r>
      </w:ins>
      <w:ins w:id="4862" w:author="Plankton" w:date="2019-05-31T12:15:00Z">
        <w:r>
          <w:rPr>
            <w:rFonts w:ascii="Times New Roman" w:hAnsi="Times New Roman"/>
            <w:bCs/>
            <w:iCs/>
            <w:sz w:val="24"/>
            <w:szCs w:val="24"/>
            <w:lang w:val="en-US" w:eastAsia="ru-RU"/>
          </w:rPr>
          <w:t xml:space="preserve"> F.</w:t>
        </w:r>
      </w:ins>
      <w:ins w:id="4863" w:author="Plankton" w:date="2019-05-31T12:14:00Z">
        <w:r>
          <w:rPr>
            <w:rFonts w:ascii="Times New Roman" w:hAnsi="Times New Roman"/>
            <w:bCs/>
            <w:iCs/>
            <w:sz w:val="24"/>
            <w:szCs w:val="24"/>
            <w:lang w:val="en-US" w:eastAsia="ru-RU"/>
          </w:rPr>
          <w:t>, Friendly</w:t>
        </w:r>
      </w:ins>
      <w:ins w:id="4864" w:author="Plankton" w:date="2019-05-31T12:15:00Z">
        <w:r>
          <w:rPr>
            <w:rFonts w:ascii="Times New Roman" w:hAnsi="Times New Roman"/>
            <w:bCs/>
            <w:iCs/>
            <w:sz w:val="24"/>
            <w:szCs w:val="24"/>
            <w:lang w:val="en-US" w:eastAsia="ru-RU"/>
          </w:rPr>
          <w:t xml:space="preserve"> M</w:t>
        </w:r>
      </w:ins>
      <w:ins w:id="4865" w:author="Plankton" w:date="2019-05-31T12:14:00Z">
        <w:r>
          <w:rPr>
            <w:rFonts w:ascii="Times New Roman" w:hAnsi="Times New Roman"/>
            <w:bCs/>
            <w:iCs/>
            <w:sz w:val="24"/>
            <w:szCs w:val="24"/>
            <w:lang w:val="en-US" w:eastAsia="ru-RU"/>
          </w:rPr>
          <w:t>, Kindt</w:t>
        </w:r>
      </w:ins>
      <w:ins w:id="4866" w:author="Plankton" w:date="2019-05-31T12:15:00Z">
        <w:r>
          <w:rPr>
            <w:rFonts w:ascii="Times New Roman" w:hAnsi="Times New Roman"/>
            <w:bCs/>
            <w:iCs/>
            <w:sz w:val="24"/>
            <w:szCs w:val="24"/>
            <w:lang w:val="en-US" w:eastAsia="ru-RU"/>
          </w:rPr>
          <w:t xml:space="preserve"> R</w:t>
        </w:r>
      </w:ins>
      <w:ins w:id="4867" w:author="Plankton" w:date="2019-05-31T12:14:00Z">
        <w:r>
          <w:rPr>
            <w:rFonts w:ascii="Times New Roman" w:hAnsi="Times New Roman"/>
            <w:bCs/>
            <w:iCs/>
            <w:sz w:val="24"/>
            <w:szCs w:val="24"/>
            <w:lang w:val="en-US" w:eastAsia="ru-RU"/>
          </w:rPr>
          <w:t>, Legendre</w:t>
        </w:r>
      </w:ins>
      <w:ins w:id="4868" w:author="Plankton" w:date="2019-05-31T12:15:00Z">
        <w:r>
          <w:rPr>
            <w:rFonts w:ascii="Times New Roman" w:hAnsi="Times New Roman"/>
            <w:bCs/>
            <w:iCs/>
            <w:sz w:val="24"/>
            <w:szCs w:val="24"/>
            <w:lang w:val="en-US" w:eastAsia="ru-RU"/>
          </w:rPr>
          <w:t xml:space="preserve"> P</w:t>
        </w:r>
      </w:ins>
      <w:ins w:id="4869" w:author="Plankton" w:date="2019-05-31T12:14:00Z">
        <w:r>
          <w:rPr>
            <w:rFonts w:ascii="Times New Roman" w:hAnsi="Times New Roman"/>
            <w:bCs/>
            <w:iCs/>
            <w:sz w:val="24"/>
            <w:szCs w:val="24"/>
            <w:lang w:val="en-US" w:eastAsia="ru-RU"/>
          </w:rPr>
          <w:t>, McGlinn</w:t>
        </w:r>
      </w:ins>
      <w:ins w:id="4870" w:author="Plankton" w:date="2019-05-31T12:15:00Z">
        <w:r>
          <w:rPr>
            <w:rFonts w:ascii="Times New Roman" w:hAnsi="Times New Roman"/>
            <w:bCs/>
            <w:iCs/>
            <w:sz w:val="24"/>
            <w:szCs w:val="24"/>
            <w:lang w:val="en-US" w:eastAsia="ru-RU"/>
          </w:rPr>
          <w:t xml:space="preserve"> D</w:t>
        </w:r>
      </w:ins>
      <w:ins w:id="4871" w:author="Plankton" w:date="2019-05-31T12:14:00Z">
        <w:r>
          <w:rPr>
            <w:rFonts w:ascii="Times New Roman" w:hAnsi="Times New Roman"/>
            <w:bCs/>
            <w:iCs/>
            <w:sz w:val="24"/>
            <w:szCs w:val="24"/>
            <w:lang w:val="en-US" w:eastAsia="ru-RU"/>
          </w:rPr>
          <w:t>, Minchin</w:t>
        </w:r>
      </w:ins>
      <w:ins w:id="4872" w:author="Plankton" w:date="2019-05-31T12:15:00Z">
        <w:r>
          <w:rPr>
            <w:rFonts w:ascii="Times New Roman" w:hAnsi="Times New Roman"/>
            <w:bCs/>
            <w:iCs/>
            <w:sz w:val="24"/>
            <w:szCs w:val="24"/>
            <w:lang w:val="en-US" w:eastAsia="ru-RU"/>
          </w:rPr>
          <w:t xml:space="preserve"> PR</w:t>
        </w:r>
      </w:ins>
      <w:ins w:id="4873" w:author="Plankton" w:date="2019-05-31T12:14:00Z">
        <w:r>
          <w:rPr>
            <w:rFonts w:ascii="Times New Roman" w:hAnsi="Times New Roman"/>
            <w:bCs/>
            <w:iCs/>
            <w:sz w:val="24"/>
            <w:szCs w:val="24"/>
            <w:lang w:val="en-US" w:eastAsia="ru-RU"/>
          </w:rPr>
          <w:t>, O’Hara</w:t>
        </w:r>
      </w:ins>
      <w:ins w:id="4874" w:author="Plankton" w:date="2019-05-31T12:16:00Z">
        <w:r>
          <w:rPr>
            <w:rFonts w:ascii="Times New Roman" w:hAnsi="Times New Roman"/>
            <w:bCs/>
            <w:iCs/>
            <w:sz w:val="24"/>
            <w:szCs w:val="24"/>
            <w:lang w:val="en-US" w:eastAsia="ru-RU"/>
          </w:rPr>
          <w:t xml:space="preserve"> RB</w:t>
        </w:r>
      </w:ins>
      <w:ins w:id="4875" w:author="Plankton" w:date="2019-05-31T12:14:00Z">
        <w:r>
          <w:rPr>
            <w:rFonts w:ascii="Times New Roman" w:hAnsi="Times New Roman"/>
            <w:bCs/>
            <w:iCs/>
            <w:sz w:val="24"/>
            <w:szCs w:val="24"/>
            <w:lang w:val="en-US" w:eastAsia="ru-RU"/>
          </w:rPr>
          <w:t>, Simpson</w:t>
        </w:r>
      </w:ins>
      <w:ins w:id="4876" w:author="Plankton" w:date="2019-05-31T12:16:00Z">
        <w:r>
          <w:rPr>
            <w:rFonts w:ascii="Times New Roman" w:hAnsi="Times New Roman"/>
            <w:bCs/>
            <w:iCs/>
            <w:sz w:val="24"/>
            <w:szCs w:val="24"/>
            <w:lang w:val="en-US" w:eastAsia="ru-RU"/>
          </w:rPr>
          <w:t xml:space="preserve"> GL</w:t>
        </w:r>
      </w:ins>
      <w:ins w:id="4877" w:author="Plankton" w:date="2019-05-31T12:14:00Z">
        <w:r>
          <w:rPr>
            <w:rFonts w:ascii="Times New Roman" w:hAnsi="Times New Roman"/>
            <w:bCs/>
            <w:iCs/>
            <w:sz w:val="24"/>
            <w:szCs w:val="24"/>
            <w:lang w:val="en-US" w:eastAsia="ru-RU"/>
          </w:rPr>
          <w:t>, Solymos</w:t>
        </w:r>
      </w:ins>
      <w:ins w:id="4878" w:author="Plankton" w:date="2019-05-31T12:16:00Z">
        <w:r>
          <w:rPr>
            <w:rFonts w:ascii="Times New Roman" w:hAnsi="Times New Roman"/>
            <w:bCs/>
            <w:iCs/>
            <w:sz w:val="24"/>
            <w:szCs w:val="24"/>
            <w:lang w:val="en-US" w:eastAsia="ru-RU"/>
          </w:rPr>
          <w:t xml:space="preserve"> P</w:t>
        </w:r>
      </w:ins>
      <w:ins w:id="4879" w:author="Plankton" w:date="2019-05-31T12:14:00Z">
        <w:r>
          <w:rPr>
            <w:rFonts w:ascii="Times New Roman" w:hAnsi="Times New Roman"/>
            <w:bCs/>
            <w:iCs/>
            <w:sz w:val="24"/>
            <w:szCs w:val="24"/>
            <w:lang w:val="en-US" w:eastAsia="ru-RU"/>
          </w:rPr>
          <w:t>, Stevens</w:t>
        </w:r>
      </w:ins>
      <w:ins w:id="4880" w:author="Plankton" w:date="2019-05-31T12:16:00Z">
        <w:r>
          <w:rPr>
            <w:rFonts w:ascii="Times New Roman" w:hAnsi="Times New Roman"/>
            <w:bCs/>
            <w:iCs/>
            <w:sz w:val="24"/>
            <w:szCs w:val="24"/>
            <w:lang w:val="en-US" w:eastAsia="ru-RU"/>
          </w:rPr>
          <w:t xml:space="preserve"> MHH</w:t>
        </w:r>
      </w:ins>
      <w:ins w:id="4881" w:author="Plankton" w:date="2019-05-31T12:14:00Z">
        <w:r>
          <w:rPr>
            <w:rFonts w:ascii="Times New Roman" w:hAnsi="Times New Roman"/>
            <w:bCs/>
            <w:iCs/>
            <w:sz w:val="24"/>
            <w:szCs w:val="24"/>
            <w:lang w:val="en-US" w:eastAsia="ru-RU"/>
          </w:rPr>
          <w:t>, Szoecs</w:t>
        </w:r>
      </w:ins>
      <w:ins w:id="4882" w:author="Plankton" w:date="2019-05-31T12:16:00Z">
        <w:r>
          <w:rPr>
            <w:rFonts w:ascii="Times New Roman" w:hAnsi="Times New Roman"/>
            <w:bCs/>
            <w:iCs/>
            <w:sz w:val="24"/>
            <w:szCs w:val="24"/>
            <w:lang w:val="en-US" w:eastAsia="ru-RU"/>
          </w:rPr>
          <w:t xml:space="preserve"> E</w:t>
        </w:r>
      </w:ins>
      <w:ins w:id="4883" w:author="Plankton" w:date="2019-05-31T12:14:00Z">
        <w:r>
          <w:rPr>
            <w:rFonts w:ascii="Times New Roman" w:hAnsi="Times New Roman"/>
            <w:bCs/>
            <w:iCs/>
            <w:sz w:val="24"/>
            <w:szCs w:val="24"/>
            <w:lang w:val="en-US" w:eastAsia="ru-RU"/>
          </w:rPr>
          <w:t xml:space="preserve"> Wagner</w:t>
        </w:r>
      </w:ins>
      <w:ins w:id="4884" w:author="Plankton" w:date="2019-05-31T12:17:00Z">
        <w:r>
          <w:rPr>
            <w:rFonts w:ascii="Times New Roman" w:hAnsi="Times New Roman"/>
            <w:bCs/>
            <w:iCs/>
            <w:sz w:val="24"/>
            <w:szCs w:val="24"/>
            <w:lang w:val="en-US" w:eastAsia="ru-RU"/>
          </w:rPr>
          <w:t xml:space="preserve"> H</w:t>
        </w:r>
      </w:ins>
      <w:ins w:id="4885" w:author="Plankton" w:date="2019-05-31T12:14:00Z">
        <w:r>
          <w:rPr>
            <w:rFonts w:ascii="Times New Roman" w:hAnsi="Times New Roman"/>
            <w:bCs/>
            <w:iCs/>
            <w:sz w:val="24"/>
            <w:szCs w:val="24"/>
            <w:lang w:val="en-US" w:eastAsia="ru-RU"/>
          </w:rPr>
          <w:t xml:space="preserve"> (2019) </w:t>
        </w:r>
      </w:ins>
      <w:ins w:id="4886" w:author="Plankton" w:date="2019-05-31T12:17:00Z">
        <w:r>
          <w:rPr>
            <w:rFonts w:ascii="Times New Roman" w:hAnsi="Times New Roman"/>
            <w:bCs/>
            <w:iCs/>
            <w:sz w:val="24"/>
            <w:szCs w:val="24"/>
            <w:lang w:val="en-US" w:eastAsia="ru-RU"/>
          </w:rPr>
          <w:t>V</w:t>
        </w:r>
      </w:ins>
      <w:ins w:id="4887" w:author="Plankton" w:date="2019-05-31T12:14:00Z">
        <w:r>
          <w:rPr>
            <w:rFonts w:ascii="Times New Roman" w:hAnsi="Times New Roman"/>
            <w:bCs/>
            <w:iCs/>
            <w:sz w:val="24"/>
            <w:szCs w:val="24"/>
            <w:lang w:val="en-US" w:eastAsia="ru-RU"/>
          </w:rPr>
          <w:t xml:space="preserve">egan: Community Ecology Package. R package version 2.5-4. </w:t>
        </w:r>
      </w:ins>
      <w:ins w:id="4888" w:author="Plankton" w:date="2019-06-09T13:43:00Z">
        <w:r>
          <w:rPr>
            <w:rFonts w:ascii="Times New Roman" w:hAnsi="Times New Roman"/>
            <w:bCs/>
            <w:iCs/>
            <w:sz w:val="24"/>
            <w:szCs w:val="24"/>
            <w:lang w:val="en-US" w:eastAsia="ru-RU"/>
          </w:rPr>
          <w:fldChar w:fldCharType="begin"/>
        </w:r>
      </w:ins>
      <w:ins w:id="4889" w:author="Plankton" w:date="2019-06-09T13:43:00Z">
        <w:r>
          <w:rPr>
            <w:rFonts w:ascii="Times New Roman" w:hAnsi="Times New Roman"/>
            <w:bCs/>
            <w:iCs/>
            <w:sz w:val="24"/>
            <w:szCs w:val="24"/>
            <w:lang w:val="en-US" w:eastAsia="ru-RU"/>
          </w:rPr>
          <w:instrText xml:space="preserve"> HYPERLINK "</w:instrText>
        </w:r>
      </w:ins>
      <w:ins w:id="4890" w:author="Plankton" w:date="2019-05-31T12:14:00Z">
        <w:r>
          <w:rPr>
            <w:rFonts w:ascii="Times New Roman" w:hAnsi="Times New Roman"/>
            <w:bCs/>
            <w:iCs/>
            <w:sz w:val="24"/>
            <w:szCs w:val="24"/>
            <w:lang w:val="en-US" w:eastAsia="ru-RU"/>
          </w:rPr>
          <w:instrText xml:space="preserve">https://CRAN.R-project.org/package=vegan</w:instrText>
        </w:r>
      </w:ins>
      <w:ins w:id="4891" w:author="Plankton" w:date="2019-06-09T13:43:00Z">
        <w:r>
          <w:rPr>
            <w:rFonts w:ascii="Times New Roman" w:hAnsi="Times New Roman"/>
            <w:bCs/>
            <w:iCs/>
            <w:sz w:val="24"/>
            <w:szCs w:val="24"/>
            <w:lang w:val="en-US" w:eastAsia="ru-RU"/>
          </w:rPr>
          <w:instrText xml:space="preserve">" </w:instrText>
        </w:r>
      </w:ins>
      <w:ins w:id="4892" w:author="Plankton" w:date="2019-06-09T13:43:00Z">
        <w:r>
          <w:rPr>
            <w:rFonts w:ascii="Times New Roman" w:hAnsi="Times New Roman"/>
            <w:bCs/>
            <w:iCs/>
            <w:sz w:val="24"/>
            <w:szCs w:val="24"/>
            <w:lang w:val="en-US" w:eastAsia="ru-RU"/>
          </w:rPr>
          <w:fldChar w:fldCharType="separate"/>
        </w:r>
      </w:ins>
      <w:ins w:id="4893" w:author="Plankton" w:date="2019-05-31T12:14:00Z">
        <w:r>
          <w:rPr>
            <w:rStyle w:val="15"/>
            <w:rFonts w:ascii="Times New Roman" w:hAnsi="Times New Roman"/>
            <w:bCs/>
            <w:iCs/>
            <w:sz w:val="24"/>
            <w:szCs w:val="24"/>
            <w:lang w:val="en-US" w:eastAsia="ru-RU"/>
          </w:rPr>
          <w:t>https://CRAN.R-project.org/package=vegan</w:t>
        </w:r>
      </w:ins>
      <w:ins w:id="4894" w:author="Plankton" w:date="2019-06-09T13:43:00Z">
        <w:r>
          <w:rPr>
            <w:rFonts w:ascii="Times New Roman" w:hAnsi="Times New Roman"/>
            <w:bCs/>
            <w:iCs/>
            <w:sz w:val="24"/>
            <w:szCs w:val="24"/>
            <w:lang w:val="en-US" w:eastAsia="ru-RU"/>
          </w:rPr>
          <w:fldChar w:fldCharType="end"/>
        </w:r>
      </w:ins>
    </w:p>
    <w:p>
      <w:pPr>
        <w:spacing w:line="360" w:lineRule="auto"/>
        <w:jc w:val="both"/>
        <w:rPr>
          <w:ins w:id="4896" w:author="Plankton" w:date="2019-05-29T12:42:00Z"/>
          <w:rFonts w:ascii="Times New Roman" w:hAnsi="Times New Roman"/>
          <w:bCs/>
          <w:iCs/>
          <w:sz w:val="24"/>
          <w:szCs w:val="24"/>
          <w:lang w:val="en-US" w:eastAsia="ru-RU"/>
        </w:rPr>
        <w:pPrChange w:id="4895" w:author="Plankton" w:date="2019-06-01T12:04:00Z">
          <w:pPr>
            <w:spacing w:line="480" w:lineRule="auto"/>
            <w:jc w:val="both"/>
          </w:pPr>
        </w:pPrChange>
      </w:pPr>
      <w:ins w:id="4897" w:author="Plankton" w:date="2019-06-09T13:46:00Z">
        <w:r>
          <w:rPr>
            <w:rFonts w:ascii="Times New Roman" w:hAnsi="Times New Roman"/>
            <w:bCs/>
            <w:iCs/>
            <w:sz w:val="24"/>
            <w:szCs w:val="24"/>
            <w:lang w:val="en-US" w:eastAsia="ru-RU"/>
          </w:rPr>
          <w:t xml:space="preserve">Pau S., Wolkovich EM, Cook BI, Davies TJ, Kraft NJB, Bolmgren K, </w:t>
        </w:r>
      </w:ins>
      <w:ins w:id="4898" w:author="Plankton" w:date="2019-06-09T13:47:00Z">
        <w:r>
          <w:rPr>
            <w:rFonts w:ascii="Times New Roman" w:hAnsi="Times New Roman"/>
            <w:bCs/>
            <w:iCs/>
            <w:sz w:val="24"/>
            <w:szCs w:val="24"/>
            <w:lang w:val="en-US" w:eastAsia="ru-RU"/>
          </w:rPr>
          <w:t>Betancourt JL,</w:t>
        </w:r>
      </w:ins>
      <w:ins w:id="4899" w:author="Plankton" w:date="2019-06-09T13:46:00Z">
        <w:r>
          <w:rPr>
            <w:rFonts w:ascii="Times New Roman" w:hAnsi="Times New Roman"/>
            <w:bCs/>
            <w:iCs/>
            <w:sz w:val="24"/>
            <w:szCs w:val="24"/>
            <w:lang w:val="en-US" w:eastAsia="ru-RU"/>
          </w:rPr>
          <w:t xml:space="preserve"> Cleland EE (2011) Predicting phenology by integrating ecology, evolution and climate science. Global Change Biology17</w:t>
        </w:r>
      </w:ins>
      <w:ins w:id="4900" w:author="Plankton" w:date="2019-06-09T13:48:00Z">
        <w:r>
          <w:rPr>
            <w:rFonts w:ascii="Times New Roman" w:hAnsi="Times New Roman"/>
            <w:bCs/>
            <w:iCs/>
            <w:sz w:val="24"/>
            <w:szCs w:val="24"/>
            <w:lang w:val="en-US" w:eastAsia="ru-RU"/>
          </w:rPr>
          <w:t>:</w:t>
        </w:r>
      </w:ins>
      <w:ins w:id="4901" w:author="Plankton" w:date="2019-06-09T13:46:00Z">
        <w:r>
          <w:rPr>
            <w:rFonts w:ascii="Times New Roman" w:hAnsi="Times New Roman"/>
            <w:bCs/>
            <w:iCs/>
            <w:sz w:val="24"/>
            <w:szCs w:val="24"/>
            <w:lang w:val="en-US" w:eastAsia="ru-RU"/>
          </w:rPr>
          <w:t xml:space="preserve"> 3633–3643. https://doi.org/10.1111/j.1365-2486.2011.02515.x</w:t>
        </w:r>
      </w:ins>
    </w:p>
    <w:p>
      <w:pPr>
        <w:spacing w:line="360" w:lineRule="auto"/>
        <w:jc w:val="both"/>
        <w:rPr>
          <w:ins w:id="4903" w:author="Plankton" w:date="2019-05-29T12:42:00Z"/>
          <w:rFonts w:ascii="Times New Roman" w:hAnsi="Times New Roman"/>
          <w:bCs/>
          <w:iCs/>
          <w:sz w:val="24"/>
          <w:szCs w:val="24"/>
          <w:lang w:val="en-US" w:eastAsia="ru-RU"/>
        </w:rPr>
        <w:pPrChange w:id="4902" w:author="Plankton" w:date="2019-06-01T12:04:00Z">
          <w:pPr>
            <w:spacing w:line="480" w:lineRule="auto"/>
            <w:jc w:val="both"/>
          </w:pPr>
        </w:pPrChange>
      </w:pPr>
      <w:ins w:id="4904" w:author="Plankton" w:date="2019-05-29T12:42:00Z">
        <w:r>
          <w:rPr>
            <w:rFonts w:ascii="Times New Roman" w:hAnsi="Times New Roman"/>
            <w:sz w:val="24"/>
            <w:szCs w:val="24"/>
            <w:lang w:val="en-US"/>
          </w:rPr>
          <w:t>Paffenhöfer</w:t>
        </w:r>
      </w:ins>
      <w:ins w:id="4905" w:author="Plankton" w:date="2019-05-29T12:42:00Z">
        <w:r>
          <w:rPr>
            <w:rFonts w:ascii="Times New Roman" w:hAnsi="Times New Roman"/>
            <w:bCs/>
            <w:iCs/>
            <w:sz w:val="24"/>
            <w:szCs w:val="24"/>
            <w:lang w:val="en-US" w:eastAsia="ru-RU"/>
          </w:rPr>
          <w:t xml:space="preserve"> GA (1993) On the ecology of marine cyclopoid copepods (Crustacea, Copepoda). </w:t>
        </w:r>
      </w:ins>
      <w:ins w:id="4906" w:author="Plankton" w:date="2019-05-29T12:42:00Z">
        <w:r>
          <w:rPr>
            <w:rFonts w:ascii="Times New Roman" w:hAnsi="Times New Roman"/>
            <w:sz w:val="24"/>
            <w:szCs w:val="24"/>
            <w:lang w:val="en-US"/>
          </w:rPr>
          <w:t>J Plankton Res 15: 37–55. https://doi.org/10.1093/plankt/15.1.37</w:t>
        </w:r>
      </w:ins>
    </w:p>
    <w:p>
      <w:pPr>
        <w:spacing w:line="360" w:lineRule="auto"/>
        <w:jc w:val="both"/>
        <w:rPr>
          <w:ins w:id="4908" w:author="Plankton" w:date="2019-05-29T12:42:00Z"/>
          <w:rFonts w:ascii="Times New Roman" w:hAnsi="Times New Roman"/>
          <w:bCs/>
          <w:iCs/>
          <w:sz w:val="24"/>
          <w:szCs w:val="24"/>
          <w:lang w:val="en-US" w:eastAsia="ru-RU"/>
        </w:rPr>
        <w:pPrChange w:id="4907" w:author="Plankton" w:date="2019-06-01T12:04:00Z">
          <w:pPr>
            <w:spacing w:line="480" w:lineRule="auto"/>
            <w:jc w:val="both"/>
          </w:pPr>
        </w:pPrChange>
      </w:pPr>
      <w:ins w:id="4909" w:author="Plankton" w:date="2019-05-29T12:42:00Z">
        <w:r>
          <w:rPr>
            <w:rFonts w:ascii="Times New Roman" w:hAnsi="Times New Roman"/>
            <w:bCs/>
            <w:iCs/>
            <w:sz w:val="24"/>
            <w:szCs w:val="24"/>
            <w:lang w:val="en-US" w:eastAsia="ru-RU"/>
          </w:rPr>
          <w:t>Pertzova, NM (1971) On the quantitative vertical distribution of the zooplankton in Kandalaksha Bay of the White Sea. Integrated investigations of the ocean resources. 2-nd issue. Moscow University Publ., Moscow, pp 153–162.</w:t>
        </w:r>
      </w:ins>
    </w:p>
    <w:p>
      <w:pPr>
        <w:spacing w:line="360" w:lineRule="auto"/>
        <w:jc w:val="both"/>
        <w:rPr>
          <w:ins w:id="4911" w:author="Plankton" w:date="2019-05-29T12:42:00Z"/>
          <w:rFonts w:ascii="Times New Roman" w:hAnsi="Times New Roman"/>
          <w:bCs/>
          <w:iCs/>
          <w:sz w:val="24"/>
          <w:szCs w:val="24"/>
          <w:lang w:val="en-US" w:eastAsia="ru-RU"/>
        </w:rPr>
        <w:pPrChange w:id="4910" w:author="Plankton" w:date="2019-06-01T12:04:00Z">
          <w:pPr>
            <w:spacing w:line="480" w:lineRule="auto"/>
            <w:jc w:val="both"/>
          </w:pPr>
        </w:pPrChange>
      </w:pPr>
      <w:ins w:id="4912" w:author="Plankton" w:date="2019-05-29T12:42:00Z">
        <w:r>
          <w:rPr>
            <w:rFonts w:ascii="Times New Roman" w:hAnsi="Times New Roman"/>
            <w:bCs/>
            <w:iCs/>
            <w:sz w:val="24"/>
            <w:szCs w:val="24"/>
            <w:lang w:val="en-US" w:eastAsia="ru-RU"/>
          </w:rPr>
          <w:t>Pertzova, NM (1974) Life cycle and ecology of warm-water copepod Centropages hamatus in the White Sea. Zoologicheskii Zhurnal 53: 1013–1022. (in Russian).Pertsova NM (1980) Distribution of the zooplankton in the Basin and Kandalaksha Bay of the White Sea. Transactions of the White Sea Biological Station of the Moscow University 5: 49–68.</w:t>
        </w:r>
      </w:ins>
      <w:ins w:id="4913" w:author="Plankton" w:date="2019-05-29T12:42:00Z">
        <w:r>
          <w:rPr>
            <w:rFonts w:ascii="Times New Roman" w:hAnsi="Times New Roman"/>
            <w:sz w:val="24"/>
            <w:szCs w:val="24"/>
            <w:lang w:val="en-US"/>
          </w:rPr>
          <w:t xml:space="preserve"> [in Russian]</w:t>
        </w:r>
      </w:ins>
    </w:p>
    <w:p>
      <w:pPr>
        <w:spacing w:line="360" w:lineRule="auto"/>
        <w:jc w:val="both"/>
        <w:rPr>
          <w:ins w:id="4915" w:author="Plankton" w:date="2019-05-29T12:42:00Z"/>
          <w:rFonts w:ascii="Times New Roman" w:hAnsi="Times New Roman"/>
          <w:sz w:val="24"/>
          <w:szCs w:val="24"/>
          <w:lang w:val="en-US"/>
        </w:rPr>
        <w:pPrChange w:id="4914" w:author="Plankton" w:date="2019-06-01T12:04:00Z">
          <w:pPr>
            <w:spacing w:line="480" w:lineRule="auto"/>
            <w:jc w:val="both"/>
          </w:pPr>
        </w:pPrChange>
      </w:pPr>
      <w:ins w:id="4916" w:author="Plankton" w:date="2019-05-29T12:42:00Z">
        <w:r>
          <w:rPr>
            <w:rFonts w:ascii="Times New Roman" w:hAnsi="Times New Roman"/>
            <w:sz w:val="24"/>
            <w:szCs w:val="24"/>
            <w:lang w:val="en-US"/>
          </w:rPr>
          <w:t xml:space="preserve">Pertzova NM (1990) Ecology of the boreal copepods </w:t>
        </w:r>
      </w:ins>
      <w:ins w:id="4917" w:author="Plankton" w:date="2019-05-29T12:42:00Z">
        <w:r>
          <w:rPr>
            <w:rFonts w:ascii="Times New Roman" w:hAnsi="Times New Roman"/>
            <w:i/>
            <w:sz w:val="24"/>
            <w:szCs w:val="24"/>
            <w:lang w:val="en-US"/>
          </w:rPr>
          <w:t>Centropages hamatus</w:t>
        </w:r>
      </w:ins>
      <w:ins w:id="4918" w:author="Plankton" w:date="2019-05-29T12:42:00Z">
        <w:r>
          <w:rPr>
            <w:rFonts w:ascii="Times New Roman" w:hAnsi="Times New Roman"/>
            <w:sz w:val="24"/>
            <w:szCs w:val="24"/>
            <w:lang w:val="en-US"/>
          </w:rPr>
          <w:t xml:space="preserve"> Lilljeborg and </w:t>
        </w:r>
      </w:ins>
      <w:ins w:id="4919" w:author="Plankton" w:date="2019-05-29T12:42:00Z">
        <w:r>
          <w:rPr>
            <w:rFonts w:ascii="Times New Roman" w:hAnsi="Times New Roman"/>
            <w:i/>
            <w:sz w:val="24"/>
            <w:szCs w:val="24"/>
            <w:lang w:val="en-US"/>
          </w:rPr>
          <w:t>Temora longicornis</w:t>
        </w:r>
      </w:ins>
      <w:ins w:id="4920" w:author="Plankton" w:date="2019-05-29T12:42:00Z">
        <w:r>
          <w:rPr>
            <w:rFonts w:ascii="Times New Roman" w:hAnsi="Times New Roman"/>
            <w:sz w:val="24"/>
            <w:szCs w:val="24"/>
            <w:lang w:val="en-US"/>
          </w:rPr>
          <w:t xml:space="preserve"> Müller in the White Sea and within the range. In Matekin PV (ed), Biological resources of the White Sea. Moscow University Publ., Moscow, pp 80–92.</w:t>
        </w:r>
      </w:ins>
      <w:ins w:id="4921" w:author="Plankton" w:date="2019-06-11T18:05:00Z">
        <w:r>
          <w:rPr>
            <w:rFonts w:ascii="Times New Roman" w:hAnsi="Times New Roman"/>
            <w:sz w:val="24"/>
            <w:szCs w:val="24"/>
            <w:lang w:val="en-US"/>
          </w:rPr>
          <w:t xml:space="preserve"> [in Russian]</w:t>
        </w:r>
      </w:ins>
    </w:p>
    <w:p>
      <w:pPr>
        <w:spacing w:line="360" w:lineRule="auto"/>
        <w:jc w:val="both"/>
        <w:rPr>
          <w:ins w:id="4923" w:author="Plankton" w:date="2019-06-11T11:29:00Z"/>
          <w:rFonts w:ascii="Times New Roman" w:hAnsi="Times New Roman"/>
          <w:sz w:val="24"/>
          <w:szCs w:val="24"/>
          <w:lang w:val="en-US"/>
        </w:rPr>
        <w:pPrChange w:id="4922" w:author="Plankton" w:date="2019-06-01T12:04:00Z">
          <w:pPr>
            <w:spacing w:line="480" w:lineRule="auto"/>
            <w:jc w:val="both"/>
          </w:pPr>
        </w:pPrChange>
      </w:pPr>
      <w:ins w:id="4924" w:author="Plankton" w:date="2019-05-29T12:42:00Z">
        <w:r>
          <w:rPr>
            <w:rFonts w:ascii="Times New Roman" w:hAnsi="Times New Roman"/>
            <w:sz w:val="24"/>
            <w:szCs w:val="24"/>
            <w:lang w:val="en-US"/>
          </w:rPr>
          <w:t xml:space="preserve">Pertsova NM, Kosobokova KN (2010) Interannual and seasonal variation of the population structure, abundance, and biomass of the arctic copepod </w:t>
        </w:r>
      </w:ins>
      <w:ins w:id="4925" w:author="Plankton" w:date="2019-05-29T12:42:00Z">
        <w:r>
          <w:rPr>
            <w:rFonts w:ascii="Times New Roman" w:hAnsi="Times New Roman"/>
            <w:i/>
            <w:sz w:val="24"/>
            <w:szCs w:val="24"/>
            <w:lang w:val="en-US"/>
          </w:rPr>
          <w:t>Calanus glacialis</w:t>
        </w:r>
      </w:ins>
      <w:ins w:id="4926" w:author="Plankton" w:date="2019-05-29T12:42:00Z">
        <w:r>
          <w:rPr>
            <w:rFonts w:ascii="Times New Roman" w:hAnsi="Times New Roman"/>
            <w:sz w:val="24"/>
            <w:szCs w:val="24"/>
            <w:lang w:val="en-US"/>
          </w:rPr>
          <w:t xml:space="preserve"> in the White Sea. Oceanology 50: 531−541.</w:t>
        </w:r>
      </w:ins>
    </w:p>
    <w:p>
      <w:pPr>
        <w:spacing w:line="360" w:lineRule="auto"/>
        <w:jc w:val="both"/>
        <w:rPr>
          <w:ins w:id="4928" w:author="Plankton" w:date="2019-05-29T12:42:00Z"/>
          <w:rFonts w:ascii="Times New Roman" w:hAnsi="Times New Roman"/>
          <w:sz w:val="24"/>
          <w:szCs w:val="24"/>
          <w:lang w:val="en-US"/>
        </w:rPr>
        <w:pPrChange w:id="4927" w:author="Plankton" w:date="2019-06-01T12:04:00Z">
          <w:pPr>
            <w:spacing w:line="480" w:lineRule="auto"/>
            <w:jc w:val="both"/>
          </w:pPr>
        </w:pPrChange>
      </w:pPr>
      <w:ins w:id="4929" w:author="Plankton" w:date="2019-06-11T11:29:00Z">
        <w:r>
          <w:rPr>
            <w:rFonts w:ascii="Times New Roman" w:hAnsi="Times New Roman"/>
            <w:sz w:val="24"/>
            <w:szCs w:val="24"/>
            <w:lang w:val="en-US"/>
          </w:rPr>
          <w:t>Post E, Forchhammer MC (2008) Climate change reduces reproductive success of an Arctic herbivore through trophic mismatch. Philos. Trans. R. Soc. B Biol. Sci. 363: 2367–2373.</w:t>
        </w:r>
      </w:ins>
    </w:p>
    <w:p>
      <w:pPr>
        <w:spacing w:line="360" w:lineRule="auto"/>
        <w:jc w:val="both"/>
        <w:rPr>
          <w:ins w:id="4931" w:author="Plankton" w:date="2019-06-07T11:45:00Z"/>
          <w:rFonts w:ascii="Times New Roman" w:hAnsi="Times New Roman"/>
          <w:sz w:val="24"/>
          <w:szCs w:val="24"/>
          <w:lang w:val="en-US"/>
        </w:rPr>
        <w:pPrChange w:id="4930" w:author="Plankton" w:date="2019-06-01T12:04:00Z">
          <w:pPr>
            <w:spacing w:line="480" w:lineRule="auto"/>
            <w:jc w:val="both"/>
          </w:pPr>
        </w:pPrChange>
      </w:pPr>
      <w:ins w:id="4932" w:author="Plankton" w:date="2019-05-29T12:42:00Z">
        <w:r>
          <w:rPr>
            <w:rFonts w:ascii="Times New Roman" w:hAnsi="Times New Roman"/>
            <w:sz w:val="24"/>
            <w:szCs w:val="24"/>
            <w:lang w:val="en-US"/>
          </w:rPr>
          <w:t>Primakov IM (2005) The impact of hydro-meteorological conditions on primary production. Zoological Sessions. Annual Reports 308: 83–90. </w:t>
        </w:r>
      </w:ins>
    </w:p>
    <w:p>
      <w:pPr>
        <w:spacing w:line="360" w:lineRule="auto"/>
        <w:jc w:val="both"/>
        <w:rPr>
          <w:ins w:id="4934" w:author="Plankton" w:date="2019-05-29T12:42:00Z"/>
          <w:rFonts w:ascii="Times New Roman" w:hAnsi="Times New Roman"/>
          <w:sz w:val="24"/>
          <w:szCs w:val="24"/>
          <w:lang w:val="en-US"/>
        </w:rPr>
        <w:pPrChange w:id="4933" w:author="Plankton" w:date="2019-06-01T12:04:00Z">
          <w:pPr>
            <w:spacing w:line="480" w:lineRule="auto"/>
            <w:jc w:val="both"/>
          </w:pPr>
        </w:pPrChange>
      </w:pPr>
      <w:ins w:id="4935" w:author="Plankton" w:date="2019-06-07T11:45:00Z">
        <w:r>
          <w:rPr>
            <w:rFonts w:ascii="Times New Roman" w:hAnsi="Times New Roman"/>
            <w:sz w:val="24"/>
            <w:szCs w:val="24"/>
            <w:highlight w:val="none"/>
            <w:lang w:val="en-US"/>
            <w:rPrChange w:id="4936" w:author="Plankton" w:date="2019-06-11T18:04:00Z">
              <w:rPr>
                <w:rFonts w:ascii="Times New Roman" w:hAnsi="Times New Roman"/>
                <w:sz w:val="24"/>
                <w:szCs w:val="24"/>
                <w:highlight w:val="yellow"/>
                <w:lang w:val="en-US"/>
              </w:rPr>
            </w:rPrChange>
          </w:rPr>
          <w:t>Prudkovsky</w:t>
        </w:r>
      </w:ins>
      <w:ins w:id="4937" w:author="Plankton" w:date="2019-06-07T11:45:00Z">
        <w:r>
          <w:rPr>
            <w:rFonts w:ascii="Times New Roman" w:hAnsi="Times New Roman"/>
            <w:sz w:val="24"/>
            <w:szCs w:val="24"/>
            <w:highlight w:val="none"/>
            <w:lang w:val="en-US"/>
            <w:rPrChange w:id="4938" w:author="Plankton" w:date="2019-06-11T18:04:00Z">
              <w:rPr>
                <w:rFonts w:ascii="Times New Roman" w:hAnsi="Times New Roman"/>
                <w:sz w:val="24"/>
                <w:szCs w:val="24"/>
                <w:highlight w:val="yellow"/>
                <w:lang w:val="en-US"/>
              </w:rPr>
            </w:rPrChange>
          </w:rPr>
          <w:t xml:space="preserve"> A</w:t>
        </w:r>
      </w:ins>
      <w:ins w:id="4939" w:author="Plankton" w:date="2019-06-07T11:45:00Z">
        <w:r>
          <w:rPr>
            <w:rFonts w:ascii="Times New Roman" w:hAnsi="Times New Roman"/>
            <w:sz w:val="24"/>
            <w:szCs w:val="24"/>
            <w:highlight w:val="none"/>
            <w:lang w:val="en-US"/>
            <w:rPrChange w:id="4940" w:author="Plankton" w:date="2019-06-11T18:04:00Z">
              <w:rPr>
                <w:rFonts w:ascii="Times New Roman" w:hAnsi="Times New Roman"/>
                <w:sz w:val="24"/>
                <w:szCs w:val="24"/>
                <w:highlight w:val="yellow"/>
              </w:rPr>
            </w:rPrChange>
          </w:rPr>
          <w:t xml:space="preserve"> </w:t>
        </w:r>
      </w:ins>
      <w:ins w:id="4941" w:author="Plankton" w:date="2019-06-07T11:45:00Z">
        <w:r>
          <w:rPr>
            <w:rFonts w:ascii="Times New Roman" w:hAnsi="Times New Roman"/>
            <w:sz w:val="24"/>
            <w:szCs w:val="24"/>
            <w:highlight w:val="none"/>
            <w:lang w:val="en-US"/>
            <w:rPrChange w:id="4942" w:author="Plankton" w:date="2019-06-11T18:04:00Z">
              <w:rPr>
                <w:rFonts w:ascii="Times New Roman" w:hAnsi="Times New Roman"/>
                <w:sz w:val="24"/>
                <w:szCs w:val="24"/>
                <w:highlight w:val="yellow"/>
                <w:lang w:val="en-US"/>
              </w:rPr>
            </w:rPrChange>
          </w:rPr>
          <w:t>(</w:t>
        </w:r>
      </w:ins>
      <w:ins w:id="4943" w:author="Plankton" w:date="2019-06-07T11:45:00Z">
        <w:r>
          <w:rPr>
            <w:rFonts w:ascii="Times New Roman" w:hAnsi="Times New Roman"/>
            <w:sz w:val="24"/>
            <w:szCs w:val="24"/>
            <w:highlight w:val="none"/>
            <w:lang w:val="en-US"/>
            <w:rPrChange w:id="4944" w:author="Plankton" w:date="2019-06-11T18:04:00Z">
              <w:rPr>
                <w:rFonts w:ascii="Times New Roman" w:hAnsi="Times New Roman"/>
                <w:sz w:val="24"/>
                <w:szCs w:val="24"/>
                <w:highlight w:val="yellow"/>
              </w:rPr>
            </w:rPrChange>
          </w:rPr>
          <w:t>2003</w:t>
        </w:r>
      </w:ins>
      <w:ins w:id="4945" w:author="Plankton" w:date="2019-06-07T11:45:00Z">
        <w:r>
          <w:rPr>
            <w:rFonts w:ascii="Times New Roman" w:hAnsi="Times New Roman"/>
            <w:sz w:val="24"/>
            <w:szCs w:val="24"/>
            <w:lang w:val="en-US"/>
          </w:rPr>
          <w:t xml:space="preserve">) </w:t>
        </w:r>
      </w:ins>
      <w:ins w:id="4946" w:author="Plankton" w:date="2019-06-11T18:04:00Z">
        <w:r>
          <w:rPr>
            <w:rFonts w:ascii="Times New Roman" w:hAnsi="Times New Roman"/>
            <w:sz w:val="24"/>
            <w:szCs w:val="24"/>
            <w:lang w:val="en-US"/>
          </w:rPr>
          <w:t>Life cycle</w:t>
        </w:r>
      </w:ins>
      <w:ins w:id="4947" w:author="Plankton" w:date="2019-06-11T18:00:00Z">
        <w:r>
          <w:rPr>
            <w:rFonts w:ascii="Times New Roman" w:hAnsi="Times New Roman"/>
            <w:sz w:val="24"/>
            <w:szCs w:val="24"/>
            <w:lang w:val="en-US"/>
          </w:rPr>
          <w:t xml:space="preserve"> of </w:t>
        </w:r>
      </w:ins>
      <w:ins w:id="4948" w:author="Plankton" w:date="2019-06-11T18:00:00Z">
        <w:r>
          <w:rPr>
            <w:rFonts w:ascii="Times New Roman" w:hAnsi="Times New Roman"/>
            <w:i/>
            <w:sz w:val="24"/>
            <w:szCs w:val="24"/>
            <w:lang w:val="en-US"/>
            <w:rPrChange w:id="4949" w:author="Plankton" w:date="2019-06-11T18:04:00Z">
              <w:rPr>
                <w:rFonts w:ascii="Times New Roman" w:hAnsi="Times New Roman"/>
                <w:sz w:val="24"/>
                <w:szCs w:val="24"/>
                <w:lang w:val="en-US"/>
              </w:rPr>
            </w:rPrChange>
          </w:rPr>
          <w:t>Acartia bifilosa</w:t>
        </w:r>
      </w:ins>
      <w:ins w:id="4950" w:author="Plankton" w:date="2019-06-11T18:01:00Z">
        <w:r>
          <w:rPr>
            <w:rFonts w:ascii="Times New Roman" w:hAnsi="Times New Roman"/>
            <w:sz w:val="24"/>
            <w:szCs w:val="24"/>
            <w:lang w:val="en-US"/>
          </w:rPr>
          <w:t xml:space="preserve"> (Copepoda, Calanoida) in the White Sea (Chernorechenskaya Inlet, Kandalaksha Bay). </w:t>
        </w:r>
      </w:ins>
      <w:ins w:id="4951" w:author="Plankton" w:date="2019-06-11T18:03:00Z">
        <w:r>
          <w:rPr>
            <w:rFonts w:ascii="Times New Roman" w:hAnsi="Times New Roman"/>
            <w:sz w:val="24"/>
            <w:szCs w:val="24"/>
            <w:lang w:val="en-US"/>
          </w:rPr>
          <w:t xml:space="preserve">Proc. of the White Sea Biological Station of the Moscow State University, </w:t>
        </w:r>
      </w:ins>
      <w:ins w:id="4952" w:author="Plankton" w:date="2019-06-11T18:04:00Z">
        <w:r>
          <w:rPr>
            <w:rFonts w:ascii="Times New Roman" w:hAnsi="Times New Roman"/>
            <w:sz w:val="24"/>
            <w:szCs w:val="24"/>
            <w:lang w:val="en-US"/>
          </w:rPr>
          <w:t>9: 164–168.</w:t>
        </w:r>
      </w:ins>
      <w:ins w:id="4953" w:author="Plankton" w:date="2019-06-11T18:05:00Z">
        <w:r>
          <w:rPr>
            <w:rFonts w:ascii="Times New Roman" w:hAnsi="Times New Roman"/>
            <w:sz w:val="24"/>
            <w:szCs w:val="24"/>
            <w:lang w:val="en-US"/>
          </w:rPr>
          <w:t xml:space="preserve"> [in Russian]</w:t>
        </w:r>
      </w:ins>
    </w:p>
    <w:p>
      <w:pPr>
        <w:spacing w:line="360" w:lineRule="auto"/>
        <w:jc w:val="both"/>
        <w:rPr>
          <w:ins w:id="4955" w:author="Plankton" w:date="2019-05-29T12:42:00Z"/>
          <w:rFonts w:ascii="Times New Roman" w:hAnsi="Times New Roman"/>
          <w:sz w:val="24"/>
          <w:szCs w:val="24"/>
          <w:lang w:val="en-US"/>
        </w:rPr>
        <w:pPrChange w:id="4954" w:author="Plankton" w:date="2019-06-01T12:04:00Z">
          <w:pPr>
            <w:spacing w:line="480" w:lineRule="auto"/>
            <w:jc w:val="both"/>
          </w:pPr>
        </w:pPrChange>
      </w:pPr>
      <w:ins w:id="4956" w:author="Plankton" w:date="2019-05-29T12:42:00Z">
        <w:r>
          <w:rPr>
            <w:rFonts w:ascii="Times New Roman" w:hAnsi="Times New Roman"/>
            <w:sz w:val="24"/>
            <w:szCs w:val="24"/>
            <w:lang w:val="en-US"/>
          </w:rPr>
          <w:t>Prygunkova RV (1974) Some peculiarities of seasonal development of zooplankton in Chupa Inlet of the White Sea. Explorations of the fauna of the seas 13(21): 4–55. [in Russian]</w:t>
        </w:r>
      </w:ins>
    </w:p>
    <w:p>
      <w:pPr>
        <w:spacing w:line="360" w:lineRule="auto"/>
        <w:jc w:val="both"/>
        <w:rPr>
          <w:ins w:id="4958" w:author="Plankton" w:date="2019-05-29T12:42:00Z"/>
          <w:rFonts w:ascii="Times New Roman" w:hAnsi="Times New Roman"/>
          <w:sz w:val="24"/>
          <w:szCs w:val="24"/>
          <w:lang w:val="en-US"/>
        </w:rPr>
        <w:pPrChange w:id="4957" w:author="Plankton" w:date="2019-06-01T12:04:00Z">
          <w:pPr>
            <w:spacing w:line="480" w:lineRule="auto"/>
            <w:jc w:val="both"/>
          </w:pPr>
        </w:pPrChange>
      </w:pPr>
      <w:ins w:id="4959" w:author="Plankton" w:date="2019-05-29T12:42:00Z">
        <w:r>
          <w:rPr>
            <w:rFonts w:ascii="Times New Roman" w:hAnsi="Times New Roman"/>
            <w:sz w:val="24"/>
            <w:szCs w:val="24"/>
            <w:lang w:val="en-US"/>
          </w:rPr>
          <w:t>Pyper BJ, Peterman RM (1998) Comparison of methods to account for autocorrelation in correlation analyses of fish data. Can J Fish Aquat Sci 55, 2127–2140. https://doi.org/ 10.1139/f98-104</w:t>
        </w:r>
      </w:ins>
    </w:p>
    <w:p>
      <w:pPr>
        <w:spacing w:line="360" w:lineRule="auto"/>
        <w:jc w:val="both"/>
        <w:rPr>
          <w:ins w:id="4961" w:author="Plankton" w:date="2019-05-31T11:53:00Z"/>
          <w:rFonts w:ascii="Times New Roman" w:hAnsi="Times New Roman"/>
          <w:sz w:val="24"/>
          <w:szCs w:val="24"/>
          <w:lang w:val="ru-RU"/>
          <w:rPrChange w:id="4962" w:author="Plankton" w:date="2019-05-31T12:39:00Z">
            <w:rPr>
              <w:ins w:id="4963" w:author="Plankton" w:date="2019-05-31T11:53:00Z"/>
              <w:rFonts w:ascii="Times New Roman" w:hAnsi="Times New Roman"/>
              <w:sz w:val="24"/>
              <w:szCs w:val="24"/>
              <w:lang w:val="en-US"/>
            </w:rPr>
          </w:rPrChange>
        </w:rPr>
        <w:pPrChange w:id="4960" w:author="Plankton" w:date="2019-06-01T12:04:00Z">
          <w:pPr>
            <w:spacing w:line="480" w:lineRule="auto"/>
            <w:jc w:val="both"/>
          </w:pPr>
        </w:pPrChange>
      </w:pPr>
      <w:ins w:id="4964" w:author="Plankton" w:date="2019-05-29T12:42:00Z">
        <w:r>
          <w:rPr>
            <w:rFonts w:ascii="Times New Roman" w:hAnsi="Times New Roman"/>
            <w:sz w:val="24"/>
            <w:szCs w:val="24"/>
            <w:highlight w:val="yellow"/>
            <w:lang w:val="en-US"/>
            <w:rPrChange w:id="4965" w:author="Plankton" w:date="2019-05-31T12:39:00Z">
              <w:rPr>
                <w:rFonts w:ascii="Times New Roman" w:hAnsi="Times New Roman"/>
                <w:sz w:val="24"/>
                <w:szCs w:val="24"/>
                <w:lang w:val="en-US"/>
              </w:rPr>
            </w:rPrChange>
          </w:rPr>
          <w:t>Quenouille</w:t>
        </w:r>
      </w:ins>
      <w:ins w:id="4966" w:author="Plankton" w:date="2019-05-29T12:42:00Z">
        <w:r>
          <w:rPr>
            <w:rFonts w:ascii="Times New Roman" w:hAnsi="Times New Roman"/>
            <w:sz w:val="24"/>
            <w:szCs w:val="24"/>
            <w:highlight w:val="yellow"/>
            <w:lang w:val="en-US"/>
            <w:rPrChange w:id="4967" w:author="Plankton" w:date="2019-05-31T12:39:00Z">
              <w:rPr>
                <w:rFonts w:ascii="Times New Roman" w:hAnsi="Times New Roman"/>
                <w:sz w:val="24"/>
                <w:szCs w:val="24"/>
                <w:lang w:val="en-US"/>
              </w:rPr>
            </w:rPrChange>
          </w:rPr>
          <w:t xml:space="preserve"> NH (1952) Associated Measurements. </w:t>
        </w:r>
      </w:ins>
      <w:ins w:id="4968" w:author="Plankton" w:date="2019-05-29T12:42:00Z">
        <w:r>
          <w:rPr>
            <w:rFonts w:ascii="Times New Roman" w:hAnsi="Times New Roman"/>
            <w:sz w:val="24"/>
            <w:szCs w:val="24"/>
            <w:highlight w:val="yellow"/>
            <w:lang w:val="en-US"/>
            <w:rPrChange w:id="4969" w:author="Plankton" w:date="2019-05-31T12:39:00Z">
              <w:rPr>
                <w:rFonts w:ascii="Times New Roman" w:hAnsi="Times New Roman"/>
                <w:sz w:val="24"/>
                <w:szCs w:val="24"/>
                <w:lang w:val="en-US"/>
              </w:rPr>
            </w:rPrChange>
          </w:rPr>
          <w:t>Butterworths</w:t>
        </w:r>
      </w:ins>
      <w:ins w:id="4970" w:author="Plankton" w:date="2019-05-29T12:42:00Z">
        <w:r>
          <w:rPr>
            <w:rFonts w:ascii="Times New Roman" w:hAnsi="Times New Roman"/>
            <w:sz w:val="24"/>
            <w:szCs w:val="24"/>
            <w:highlight w:val="yellow"/>
            <w:lang w:val="ru-RU"/>
            <w:rPrChange w:id="4971" w:author="Plankton" w:date="2019-05-31T12:39:00Z">
              <w:rPr>
                <w:rFonts w:ascii="Times New Roman" w:hAnsi="Times New Roman"/>
                <w:sz w:val="24"/>
                <w:szCs w:val="24"/>
                <w:lang w:val="en-US"/>
              </w:rPr>
            </w:rPrChange>
          </w:rPr>
          <w:t xml:space="preserve">, </w:t>
        </w:r>
      </w:ins>
      <w:ins w:id="4972" w:author="Plankton" w:date="2019-05-29T12:42:00Z">
        <w:r>
          <w:rPr>
            <w:rFonts w:ascii="Times New Roman" w:hAnsi="Times New Roman"/>
            <w:sz w:val="24"/>
            <w:szCs w:val="24"/>
            <w:highlight w:val="yellow"/>
            <w:lang w:val="en-US"/>
            <w:rPrChange w:id="4973" w:author="Plankton" w:date="2019-05-31T12:39:00Z">
              <w:rPr>
                <w:rFonts w:ascii="Times New Roman" w:hAnsi="Times New Roman"/>
                <w:sz w:val="24"/>
                <w:szCs w:val="24"/>
                <w:lang w:val="en-US"/>
              </w:rPr>
            </w:rPrChange>
          </w:rPr>
          <w:t>London</w:t>
        </w:r>
      </w:ins>
      <w:ins w:id="4974" w:author="Plankton" w:date="2019-05-29T12:42:00Z">
        <w:r>
          <w:rPr>
            <w:rFonts w:ascii="Times New Roman" w:hAnsi="Times New Roman"/>
            <w:sz w:val="24"/>
            <w:szCs w:val="24"/>
            <w:lang w:val="ru-RU"/>
            <w:rPrChange w:id="4975" w:author="Plankton" w:date="2019-05-31T12:39:00Z">
              <w:rPr>
                <w:rFonts w:ascii="Times New Roman" w:hAnsi="Times New Roman"/>
                <w:sz w:val="24"/>
                <w:szCs w:val="24"/>
                <w:lang w:val="en-US"/>
              </w:rPr>
            </w:rPrChange>
          </w:rPr>
          <w:t>.</w:t>
        </w:r>
      </w:ins>
      <w:ins w:id="4976" w:author="Plankton" w:date="2019-05-31T12:39:00Z">
        <w:r>
          <w:rPr>
            <w:rFonts w:ascii="Times New Roman" w:hAnsi="Times New Roman"/>
            <w:sz w:val="24"/>
            <w:szCs w:val="24"/>
            <w:lang w:val="ru-RU"/>
            <w:rPrChange w:id="4977" w:author="Plankton" w:date="2019-05-31T12:39:00Z">
              <w:rPr>
                <w:rFonts w:ascii="Times New Roman" w:hAnsi="Times New Roman"/>
                <w:sz w:val="24"/>
                <w:szCs w:val="24"/>
                <w:lang w:val="en-US"/>
              </w:rPr>
            </w:rPrChange>
          </w:rPr>
          <w:t xml:space="preserve"> </w:t>
        </w:r>
      </w:ins>
      <w:ins w:id="4978" w:author="Plankton" w:date="2019-05-31T12:39:00Z">
        <w:r>
          <w:rPr>
            <w:rFonts w:ascii="Times New Roman" w:hAnsi="Times New Roman"/>
            <w:color w:val="FF0000"/>
            <w:sz w:val="24"/>
            <w:szCs w:val="24"/>
            <w:highlight w:val="yellow"/>
            <w:lang w:val="ru-RU"/>
            <w:rPrChange w:id="4979" w:author="Plankton" w:date="2019-05-31T12:40:00Z">
              <w:rPr>
                <w:rFonts w:ascii="Times New Roman" w:hAnsi="Times New Roman"/>
                <w:sz w:val="24"/>
                <w:szCs w:val="24"/>
                <w:lang w:val="en-US"/>
              </w:rPr>
            </w:rPrChange>
          </w:rPr>
          <w:t>(</w:t>
        </w:r>
      </w:ins>
      <w:ins w:id="4980" w:author="Plankton" w:date="2019-05-31T12:39:00Z">
        <w:r>
          <w:rPr>
            <w:rFonts w:ascii="Times New Roman" w:hAnsi="Times New Roman"/>
            <w:color w:val="FF0000"/>
            <w:sz w:val="24"/>
            <w:szCs w:val="24"/>
            <w:highlight w:val="yellow"/>
            <w:rPrChange w:id="4981" w:author="Plankton" w:date="2019-05-31T12:40:00Z">
              <w:rPr>
                <w:rFonts w:ascii="Times New Roman" w:hAnsi="Times New Roman"/>
                <w:sz w:val="24"/>
                <w:szCs w:val="24"/>
              </w:rPr>
            </w:rPrChange>
          </w:rPr>
          <w:t>есть ли в новом варианте?)</w:t>
        </w:r>
      </w:ins>
    </w:p>
    <w:p>
      <w:pPr>
        <w:spacing w:line="360" w:lineRule="auto"/>
        <w:jc w:val="both"/>
        <w:rPr>
          <w:ins w:id="4983" w:author="Plankton" w:date="2019-05-31T12:39:00Z"/>
          <w:rFonts w:ascii="Times New Roman" w:hAnsi="Times New Roman"/>
          <w:sz w:val="24"/>
          <w:szCs w:val="24"/>
          <w:lang w:val="en-US"/>
        </w:rPr>
        <w:pPrChange w:id="4982" w:author="Plankton" w:date="2019-06-01T12:04:00Z">
          <w:pPr>
            <w:spacing w:line="480" w:lineRule="auto"/>
            <w:jc w:val="both"/>
          </w:pPr>
        </w:pPrChange>
      </w:pPr>
      <w:ins w:id="4984" w:author="Plankton" w:date="2019-05-31T11:53:00Z">
        <w:r>
          <w:rPr>
            <w:rFonts w:ascii="Times New Roman" w:hAnsi="Times New Roman"/>
            <w:sz w:val="24"/>
            <w:szCs w:val="24"/>
            <w:lang w:val="en-US"/>
          </w:rPr>
          <w:t>Quinn GP</w:t>
        </w:r>
      </w:ins>
      <w:ins w:id="4985" w:author="Plankton" w:date="2019-05-31T11:53:00Z">
        <w:r>
          <w:rPr>
            <w:rFonts w:ascii="Times New Roman" w:hAnsi="Times New Roman"/>
            <w:sz w:val="24"/>
            <w:szCs w:val="24"/>
            <w:lang w:val="en-US"/>
            <w:rPrChange w:id="4986" w:author="Plankton" w:date="2019-05-31T11:54:00Z">
              <w:rPr>
                <w:rFonts w:ascii="Times New Roman" w:hAnsi="Times New Roman"/>
                <w:sz w:val="24"/>
                <w:szCs w:val="24"/>
              </w:rPr>
            </w:rPrChange>
          </w:rPr>
          <w:t>,</w:t>
        </w:r>
      </w:ins>
      <w:ins w:id="4987" w:author="Plankton" w:date="2019-05-31T11:53:00Z">
        <w:r>
          <w:rPr>
            <w:rFonts w:ascii="Times New Roman" w:hAnsi="Times New Roman"/>
            <w:sz w:val="24"/>
            <w:szCs w:val="24"/>
            <w:lang w:val="en-US"/>
          </w:rPr>
          <w:t xml:space="preserve"> Keough MJ (2002) Experimental design and data analysis for biologists. Cambridge University Press.</w:t>
        </w:r>
      </w:ins>
    </w:p>
    <w:p>
      <w:pPr>
        <w:spacing w:line="360" w:lineRule="auto"/>
        <w:jc w:val="both"/>
        <w:rPr>
          <w:ins w:id="4989" w:author="Plankton" w:date="2019-05-29T12:42:00Z"/>
          <w:rFonts w:ascii="Times New Roman" w:hAnsi="Times New Roman"/>
          <w:sz w:val="24"/>
          <w:szCs w:val="24"/>
          <w:lang w:val="en-US"/>
        </w:rPr>
        <w:pPrChange w:id="4988" w:author="Plankton" w:date="2019-06-01T12:04:00Z">
          <w:pPr>
            <w:spacing w:line="480" w:lineRule="auto"/>
            <w:jc w:val="both"/>
          </w:pPr>
        </w:pPrChange>
      </w:pPr>
      <w:ins w:id="4990" w:author="Plankton" w:date="2019-05-31T12:39:00Z">
        <w:r>
          <w:rPr>
            <w:rFonts w:ascii="Times New Roman" w:hAnsi="Times New Roman"/>
            <w:sz w:val="24"/>
            <w:szCs w:val="24"/>
            <w:lang w:val="en-US"/>
          </w:rPr>
          <w:t>R Core Team (2019) R: A language and environment for statistical computing. R Foundation for Statistical Computing, Vienna, Austria. URL https://www.R-project.org/.</w:t>
        </w:r>
      </w:ins>
    </w:p>
    <w:p>
      <w:pPr>
        <w:spacing w:line="360" w:lineRule="auto"/>
        <w:jc w:val="both"/>
        <w:rPr>
          <w:ins w:id="4992" w:author="Plankton" w:date="2019-05-29T12:42:00Z"/>
          <w:rFonts w:ascii="Times New Roman" w:hAnsi="Times New Roman"/>
          <w:sz w:val="24"/>
          <w:szCs w:val="24"/>
          <w:lang w:val="en-US"/>
        </w:rPr>
        <w:pPrChange w:id="4991" w:author="Plankton" w:date="2019-06-01T12:04:00Z">
          <w:pPr>
            <w:spacing w:line="480" w:lineRule="auto"/>
            <w:jc w:val="both"/>
          </w:pPr>
        </w:pPrChange>
      </w:pPr>
      <w:ins w:id="4993" w:author="Plankton" w:date="2019-05-29T12:42:00Z">
        <w:r>
          <w:rPr>
            <w:rFonts w:ascii="Times New Roman" w:hAnsi="Times New Roman"/>
            <w:sz w:val="24"/>
            <w:szCs w:val="24"/>
            <w:lang w:val="en-US"/>
          </w:rPr>
          <w:t>Richardson AJ (2008) In hot water: zooplankton and climate change. ICES J Mar Sci 65: 279–295. https://doi.org/10.1093/icesjms/fsn028</w:t>
        </w:r>
      </w:ins>
    </w:p>
    <w:p>
      <w:pPr>
        <w:spacing w:line="360" w:lineRule="auto"/>
        <w:jc w:val="both"/>
        <w:rPr>
          <w:ins w:id="4995" w:author="Plankton" w:date="2019-05-31T11:45:00Z"/>
          <w:rFonts w:ascii="Times New Roman" w:hAnsi="Times New Roman"/>
          <w:sz w:val="24"/>
          <w:szCs w:val="24"/>
          <w:lang w:val="en-US"/>
        </w:rPr>
        <w:pPrChange w:id="4994" w:author="Plankton" w:date="2019-06-01T12:04:00Z">
          <w:pPr>
            <w:spacing w:line="480" w:lineRule="auto"/>
            <w:jc w:val="both"/>
          </w:pPr>
        </w:pPrChange>
      </w:pPr>
      <w:ins w:id="4996" w:author="Plankton" w:date="2019-05-29T12:42:00Z">
        <w:r>
          <w:rPr>
            <w:rFonts w:ascii="Times New Roman" w:hAnsi="Times New Roman"/>
            <w:sz w:val="24"/>
            <w:szCs w:val="24"/>
            <w:lang w:val="en-US"/>
          </w:rPr>
          <w:t xml:space="preserve">Ringuette M, Fortiera L, Fortier M, Runge JA, Bélanger S, Larouche P, Weslawski J-M, Kwasniewski S (2002) Advanced recruitment and accelerated population development in Arctic calanoid copepods of the North Water. Deep-Sea Res II 49: 5081–5099. </w:t>
        </w:r>
      </w:ins>
      <w:ins w:id="4997" w:author="Plankton" w:date="2019-05-31T11:45:00Z">
        <w:r>
          <w:rPr>
            <w:rFonts w:ascii="Times New Roman" w:hAnsi="Times New Roman"/>
            <w:sz w:val="24"/>
            <w:szCs w:val="24"/>
            <w:lang w:val="en-US"/>
          </w:rPr>
          <w:fldChar w:fldCharType="begin"/>
        </w:r>
      </w:ins>
      <w:ins w:id="4998" w:author="Plankton" w:date="2019-05-31T11:45:00Z">
        <w:r>
          <w:rPr>
            <w:rFonts w:ascii="Times New Roman" w:hAnsi="Times New Roman"/>
            <w:sz w:val="24"/>
            <w:szCs w:val="24"/>
            <w:lang w:val="en-US"/>
          </w:rPr>
          <w:instrText xml:space="preserve"> HYPERLINK "</w:instrText>
        </w:r>
      </w:ins>
      <w:ins w:id="4999" w:author="Plankton" w:date="2019-05-29T12:42:00Z">
        <w:r>
          <w:rPr>
            <w:rFonts w:ascii="Times New Roman" w:hAnsi="Times New Roman"/>
            <w:sz w:val="24"/>
            <w:szCs w:val="24"/>
            <w:lang w:val="en-US"/>
          </w:rPr>
          <w:instrText xml:space="preserve">https://doi.org/10.1016/S0967-0645(02)00179-0</w:instrText>
        </w:r>
      </w:ins>
      <w:ins w:id="5000" w:author="Plankton" w:date="2019-05-31T11:45:00Z">
        <w:r>
          <w:rPr>
            <w:rFonts w:ascii="Times New Roman" w:hAnsi="Times New Roman"/>
            <w:sz w:val="24"/>
            <w:szCs w:val="24"/>
            <w:lang w:val="en-US"/>
          </w:rPr>
          <w:instrText xml:space="preserve">" </w:instrText>
        </w:r>
      </w:ins>
      <w:ins w:id="5001" w:author="Plankton" w:date="2019-05-31T11:45:00Z">
        <w:r>
          <w:rPr>
            <w:rFonts w:ascii="Times New Roman" w:hAnsi="Times New Roman"/>
            <w:sz w:val="24"/>
            <w:szCs w:val="24"/>
            <w:lang w:val="en-US"/>
          </w:rPr>
          <w:fldChar w:fldCharType="separate"/>
        </w:r>
      </w:ins>
      <w:ins w:id="5002" w:author="Plankton" w:date="2019-05-29T12:42:00Z">
        <w:r>
          <w:rPr>
            <w:rStyle w:val="15"/>
            <w:rFonts w:ascii="Times New Roman" w:hAnsi="Times New Roman"/>
            <w:sz w:val="24"/>
            <w:szCs w:val="24"/>
            <w:lang w:val="en-US"/>
          </w:rPr>
          <w:t>https://doi.org/10.1016/S0967-0645(02)00179-0</w:t>
        </w:r>
      </w:ins>
      <w:ins w:id="5003" w:author="Plankton" w:date="2019-05-31T11:45:00Z">
        <w:r>
          <w:rPr>
            <w:rFonts w:ascii="Times New Roman" w:hAnsi="Times New Roman"/>
            <w:sz w:val="24"/>
            <w:szCs w:val="24"/>
            <w:lang w:val="en-US"/>
          </w:rPr>
          <w:fldChar w:fldCharType="end"/>
        </w:r>
      </w:ins>
    </w:p>
    <w:p>
      <w:pPr>
        <w:spacing w:line="360" w:lineRule="auto"/>
        <w:jc w:val="both"/>
        <w:rPr>
          <w:ins w:id="5005" w:author="Plankton" w:date="2019-05-31T11:46:00Z"/>
          <w:rFonts w:ascii="Times New Roman" w:hAnsi="Times New Roman"/>
          <w:sz w:val="24"/>
          <w:szCs w:val="24"/>
          <w:lang w:val="en-US"/>
        </w:rPr>
        <w:pPrChange w:id="5004" w:author="Plankton" w:date="2019-06-01T12:04:00Z">
          <w:pPr>
            <w:spacing w:line="480" w:lineRule="auto"/>
            <w:jc w:val="both"/>
          </w:pPr>
        </w:pPrChange>
      </w:pPr>
      <w:ins w:id="5006" w:author="Plankton" w:date="2019-05-31T11:45:00Z">
        <w:r>
          <w:rPr>
            <w:rFonts w:ascii="Times New Roman" w:hAnsi="Times New Roman"/>
            <w:sz w:val="24"/>
            <w:szCs w:val="24"/>
            <w:lang w:val="en-US"/>
          </w:rPr>
          <w:t>Royama T (1981) Fundamental concepts and methodology for the analysis of animal population dynamics, with particular reference to univoltine species. Ecological Monographs, 51(4), 473-493.</w:t>
        </w:r>
      </w:ins>
    </w:p>
    <w:p>
      <w:pPr>
        <w:spacing w:line="360" w:lineRule="auto"/>
        <w:jc w:val="both"/>
        <w:rPr>
          <w:ins w:id="5008" w:author="Plankton" w:date="2019-05-29T12:42:00Z"/>
          <w:rFonts w:ascii="Times New Roman" w:hAnsi="Times New Roman"/>
          <w:sz w:val="24"/>
          <w:szCs w:val="24"/>
          <w:lang w:val="en-US"/>
        </w:rPr>
        <w:pPrChange w:id="5007" w:author="Plankton" w:date="2019-06-01T12:04:00Z">
          <w:pPr>
            <w:spacing w:line="480" w:lineRule="auto"/>
            <w:jc w:val="both"/>
          </w:pPr>
        </w:pPrChange>
      </w:pPr>
      <w:ins w:id="5009" w:author="Plankton" w:date="2019-05-31T11:46:00Z">
        <w:r>
          <w:rPr>
            <w:rFonts w:ascii="Times New Roman" w:hAnsi="Times New Roman"/>
            <w:sz w:val="24"/>
            <w:szCs w:val="24"/>
            <w:lang w:val="en-US"/>
          </w:rPr>
          <w:t>Royama T (1992) Analytical Population Dynamics. Chapman &amp; Hall, London.</w:t>
        </w:r>
      </w:ins>
    </w:p>
    <w:p>
      <w:pPr>
        <w:spacing w:line="360" w:lineRule="auto"/>
        <w:jc w:val="both"/>
        <w:rPr>
          <w:ins w:id="5011" w:author="Plankton" w:date="2019-06-03T12:22:00Z"/>
          <w:rFonts w:ascii="Times New Roman" w:hAnsi="Times New Roman"/>
          <w:sz w:val="24"/>
          <w:szCs w:val="24"/>
          <w:lang w:val="en-US"/>
        </w:rPr>
        <w:pPrChange w:id="5010" w:author="Plankton" w:date="2019-06-01T12:04:00Z">
          <w:pPr>
            <w:spacing w:line="480" w:lineRule="auto"/>
            <w:jc w:val="both"/>
          </w:pPr>
        </w:pPrChange>
      </w:pPr>
      <w:ins w:id="5012" w:author="Plankton" w:date="2019-05-29T12:42:00Z">
        <w:r>
          <w:rPr>
            <w:rFonts w:ascii="Times New Roman" w:hAnsi="Times New Roman"/>
            <w:sz w:val="24"/>
            <w:szCs w:val="24"/>
            <w:lang w:val="en-US"/>
          </w:rPr>
          <w:t>Rusanova MN, Khlebovich VV  (1967) About the influence of anomalous conditions in 1965 – 1966 on the fauna of the White Sea. Oceanology, 7: 164–167. [in Russian]</w:t>
        </w:r>
      </w:ins>
    </w:p>
    <w:p>
      <w:pPr>
        <w:spacing w:line="360" w:lineRule="auto"/>
        <w:jc w:val="both"/>
        <w:rPr>
          <w:ins w:id="5014" w:author="Plankton" w:date="2019-05-29T12:42:00Z"/>
          <w:rFonts w:ascii="Times New Roman" w:hAnsi="Times New Roman"/>
          <w:sz w:val="24"/>
          <w:szCs w:val="24"/>
          <w:lang w:val="en-US"/>
        </w:rPr>
        <w:pPrChange w:id="5013" w:author="Plankton" w:date="2019-06-01T12:04:00Z">
          <w:pPr>
            <w:spacing w:line="480" w:lineRule="auto"/>
            <w:jc w:val="both"/>
          </w:pPr>
        </w:pPrChange>
      </w:pPr>
      <w:ins w:id="5015" w:author="Plankton" w:date="2019-06-03T12:24:00Z">
        <w:r>
          <w:rPr>
            <w:rFonts w:ascii="Times New Roman" w:hAnsi="Times New Roman"/>
            <w:sz w:val="24"/>
            <w:szCs w:val="24"/>
            <w:lang w:val="en-US"/>
          </w:rPr>
          <w:t>Saiz E, Calbet A (2011) Copepod feeding in the ocean: scaling patterns, composition of their diet and the bias of estimates due to microzooplankton grazing during incubations. Hydrobiologia  666: 181</w:t>
        </w:r>
      </w:ins>
      <w:ins w:id="5016" w:author="Plankton" w:date="2019-06-03T12:25:00Z">
        <w:r>
          <w:rPr>
            <w:rFonts w:ascii="Times New Roman" w:hAnsi="Times New Roman"/>
            <w:sz w:val="24"/>
            <w:szCs w:val="24"/>
            <w:lang w:val="en-US"/>
          </w:rPr>
          <w:t>–196</w:t>
        </w:r>
      </w:ins>
      <w:ins w:id="5017" w:author="Plankton" w:date="2019-06-03T12:24:00Z">
        <w:r>
          <w:rPr>
            <w:rFonts w:ascii="Times New Roman" w:hAnsi="Times New Roman"/>
            <w:sz w:val="24"/>
            <w:szCs w:val="24"/>
            <w:lang w:val="en-US"/>
          </w:rPr>
          <w:t>. https://doi.org/10.1007/s10750-010-0421-6</w:t>
        </w:r>
      </w:ins>
    </w:p>
    <w:p>
      <w:pPr>
        <w:spacing w:line="360" w:lineRule="auto"/>
        <w:jc w:val="both"/>
        <w:rPr>
          <w:ins w:id="5019" w:author="Plankton" w:date="2019-05-29T12:42:00Z"/>
          <w:rFonts w:ascii="Times New Roman" w:hAnsi="Times New Roman"/>
          <w:sz w:val="24"/>
          <w:szCs w:val="24"/>
          <w:lang w:val="en-US"/>
        </w:rPr>
        <w:pPrChange w:id="5018" w:author="Plankton" w:date="2019-06-01T12:04:00Z">
          <w:pPr>
            <w:spacing w:line="480" w:lineRule="auto"/>
            <w:jc w:val="both"/>
          </w:pPr>
        </w:pPrChange>
      </w:pPr>
      <w:ins w:id="5020" w:author="Plankton" w:date="2019-05-29T12:42:00Z">
        <w:r>
          <w:rPr>
            <w:rFonts w:ascii="Times New Roman" w:hAnsi="Times New Roman"/>
            <w:sz w:val="24"/>
            <w:szCs w:val="24"/>
            <w:lang w:val="de-DE"/>
          </w:rPr>
          <w:t xml:space="preserve">Sokal RR, Rohlf FJ (1995) </w:t>
        </w:r>
      </w:ins>
      <w:ins w:id="5021" w:author="Plankton" w:date="2019-05-29T12:42:00Z">
        <w:r>
          <w:rPr>
            <w:rFonts w:ascii="Times New Roman" w:hAnsi="Times New Roman"/>
            <w:sz w:val="24"/>
            <w:szCs w:val="24"/>
            <w:lang w:val="en-US"/>
          </w:rPr>
          <w:t>Biometry. The principles and practice of statistics in biological research, 3-rd ed. W. H. Freeman, New-York.</w:t>
        </w:r>
      </w:ins>
    </w:p>
    <w:p>
      <w:pPr>
        <w:spacing w:line="360" w:lineRule="auto"/>
        <w:jc w:val="both"/>
        <w:rPr>
          <w:ins w:id="5023" w:author="Plankton" w:date="2019-05-29T12:42:00Z"/>
          <w:rFonts w:ascii="Times New Roman" w:hAnsi="Times New Roman"/>
          <w:sz w:val="24"/>
          <w:szCs w:val="24"/>
          <w:lang w:val="en-US"/>
        </w:rPr>
        <w:pPrChange w:id="5022" w:author="Plankton" w:date="2019-06-01T12:04:00Z">
          <w:pPr>
            <w:spacing w:line="480" w:lineRule="auto"/>
            <w:jc w:val="both"/>
          </w:pPr>
        </w:pPrChange>
      </w:pPr>
      <w:ins w:id="5024" w:author="Plankton" w:date="2019-05-29T12:42:00Z">
        <w:r>
          <w:rPr>
            <w:rFonts w:ascii="Times New Roman" w:hAnsi="Times New Roman"/>
            <w:sz w:val="24"/>
            <w:szCs w:val="24"/>
            <w:lang w:val="en-US"/>
          </w:rPr>
          <w:t xml:space="preserve">Søreide JE, Leu E, Berge J, Graeve M, Falk-Petersen S (2010) Timing of blooms, algal food quality and </w:t>
        </w:r>
      </w:ins>
      <w:ins w:id="5025" w:author="Plankton" w:date="2019-05-29T12:42:00Z">
        <w:r>
          <w:rPr>
            <w:rFonts w:ascii="Times New Roman" w:hAnsi="Times New Roman"/>
            <w:i/>
            <w:sz w:val="24"/>
            <w:szCs w:val="24"/>
            <w:lang w:val="en-US"/>
          </w:rPr>
          <w:t>Calanus glacialis</w:t>
        </w:r>
      </w:ins>
      <w:ins w:id="5026" w:author="Plankton" w:date="2019-05-29T12:42:00Z">
        <w:r>
          <w:rPr>
            <w:rFonts w:ascii="Times New Roman" w:hAnsi="Times New Roman"/>
            <w:sz w:val="24"/>
            <w:szCs w:val="24"/>
            <w:lang w:val="en-US"/>
          </w:rPr>
          <w:t xml:space="preserve"> reproduction and growth in a changing Arctic. Global Change Biol 16: 3154–3163. </w:t>
        </w:r>
      </w:ins>
      <w:ins w:id="5027" w:author="Plankton" w:date="2019-05-29T12:42:00Z">
        <w:r>
          <w:rPr>
            <w:rFonts w:ascii="Times New Roman" w:hAnsi="Times New Roman"/>
            <w:color w:val="0000FF"/>
            <w:sz w:val="24"/>
            <w:szCs w:val="24"/>
            <w:u w:val="single"/>
            <w:lang w:val="en-US"/>
          </w:rPr>
          <w:fldChar w:fldCharType="begin"/>
        </w:r>
      </w:ins>
      <w:ins w:id="5028" w:author="Plankton" w:date="2019-05-29T12:42:00Z">
        <w:r>
          <w:rPr>
            <w:rFonts w:ascii="Times New Roman" w:hAnsi="Times New Roman"/>
            <w:color w:val="0000FF"/>
            <w:sz w:val="24"/>
            <w:szCs w:val="24"/>
            <w:u w:val="single"/>
            <w:lang w:val="en-US"/>
          </w:rPr>
          <w:instrText xml:space="preserve"> HYPERLINK "https://doi.org/10.1111/j.1365-2486.2010.02175.x" </w:instrText>
        </w:r>
      </w:ins>
      <w:ins w:id="5029" w:author="Plankton" w:date="2019-05-29T12:42:00Z">
        <w:r>
          <w:rPr>
            <w:rFonts w:ascii="Times New Roman" w:hAnsi="Times New Roman"/>
            <w:color w:val="0000FF"/>
            <w:sz w:val="24"/>
            <w:szCs w:val="24"/>
            <w:u w:val="single"/>
            <w:lang w:val="en-US"/>
          </w:rPr>
          <w:fldChar w:fldCharType="separate"/>
        </w:r>
      </w:ins>
      <w:ins w:id="5030" w:author="Plankton" w:date="2019-05-29T12:42:00Z">
        <w:r>
          <w:rPr>
            <w:rFonts w:ascii="Times New Roman" w:hAnsi="Times New Roman"/>
            <w:color w:val="0000FF"/>
            <w:sz w:val="24"/>
            <w:szCs w:val="24"/>
            <w:u w:val="single"/>
            <w:lang w:val="en-US"/>
          </w:rPr>
          <w:t>https://doi.org/10.1111/j.1365-2486.2010.02175.x</w:t>
        </w:r>
      </w:ins>
      <w:ins w:id="5031" w:author="Plankton" w:date="2019-05-29T12:42:00Z">
        <w:r>
          <w:rPr>
            <w:rFonts w:ascii="Times New Roman" w:hAnsi="Times New Roman"/>
            <w:color w:val="0000FF"/>
            <w:sz w:val="24"/>
            <w:szCs w:val="24"/>
            <w:u w:val="single"/>
            <w:lang w:val="en-US"/>
          </w:rPr>
          <w:fldChar w:fldCharType="end"/>
        </w:r>
      </w:ins>
    </w:p>
    <w:p>
      <w:pPr>
        <w:spacing w:line="360" w:lineRule="auto"/>
        <w:jc w:val="both"/>
        <w:rPr>
          <w:ins w:id="5033" w:author="Plankton" w:date="2019-05-31T12:55:00Z"/>
          <w:rFonts w:ascii="Times New Roman" w:hAnsi="Times New Roman"/>
          <w:sz w:val="24"/>
          <w:szCs w:val="24"/>
          <w:lang w:val="en-US"/>
        </w:rPr>
        <w:pPrChange w:id="5032" w:author="Plankton" w:date="2019-06-01T12:04:00Z">
          <w:pPr>
            <w:spacing w:line="480" w:lineRule="auto"/>
            <w:jc w:val="both"/>
          </w:pPr>
        </w:pPrChange>
      </w:pPr>
      <w:ins w:id="5034" w:author="Plankton" w:date="2019-05-29T12:42:00Z">
        <w:r>
          <w:rPr>
            <w:rFonts w:ascii="Times New Roman" w:hAnsi="Times New Roman"/>
            <w:sz w:val="24"/>
            <w:szCs w:val="24"/>
            <w:lang w:val="en-US"/>
          </w:rPr>
          <w:t>Tenth report of the joint panel on oceanographic tables and standards. UNESCO Technical Papers in Marine Science 36 (1981).</w:t>
        </w:r>
      </w:ins>
    </w:p>
    <w:p>
      <w:pPr>
        <w:spacing w:line="360" w:lineRule="auto"/>
        <w:jc w:val="both"/>
        <w:rPr>
          <w:ins w:id="5036" w:author="Plankton" w:date="2019-05-29T12:42:00Z"/>
          <w:rFonts w:ascii="Times New Roman" w:hAnsi="Times New Roman"/>
          <w:sz w:val="24"/>
          <w:szCs w:val="24"/>
          <w:lang w:val="en-US"/>
        </w:rPr>
        <w:pPrChange w:id="5035" w:author="Plankton" w:date="2019-06-01T12:04:00Z">
          <w:pPr>
            <w:spacing w:line="480" w:lineRule="auto"/>
            <w:jc w:val="both"/>
          </w:pPr>
        </w:pPrChange>
      </w:pPr>
      <w:r>
        <w:rPr>
          <w:rFonts w:ascii="Times New Roman" w:hAnsi="Times New Roman"/>
          <w:sz w:val="24"/>
          <w:szCs w:val="24"/>
          <w:lang w:val="en-US"/>
        </w:rPr>
        <w:t>Ter Braak</w:t>
      </w:r>
      <w:del w:id="5037" w:author="Plankton" w:date="2019-05-31T12:55:00Z">
        <w:r>
          <w:rPr>
            <w:rFonts w:ascii="Times New Roman" w:hAnsi="Times New Roman"/>
            <w:sz w:val="24"/>
            <w:szCs w:val="24"/>
            <w:lang w:val="en-US"/>
          </w:rPr>
          <w:delText>,</w:delText>
        </w:r>
      </w:del>
      <w:r>
        <w:rPr>
          <w:rFonts w:ascii="Times New Roman" w:hAnsi="Times New Roman"/>
          <w:sz w:val="24"/>
          <w:szCs w:val="24"/>
          <w:lang w:val="en-US"/>
        </w:rPr>
        <w:t xml:space="preserve"> C</w:t>
      </w:r>
      <w:del w:id="5038" w:author="Plankton" w:date="2019-05-31T12:56:00Z">
        <w:r>
          <w:rPr>
            <w:rFonts w:ascii="Times New Roman" w:hAnsi="Times New Roman"/>
            <w:sz w:val="24"/>
            <w:szCs w:val="24"/>
            <w:lang w:val="en-US"/>
          </w:rPr>
          <w:delText xml:space="preserve">. </w:delText>
        </w:r>
      </w:del>
      <w:r>
        <w:rPr>
          <w:rFonts w:ascii="Times New Roman" w:hAnsi="Times New Roman"/>
          <w:sz w:val="24"/>
          <w:szCs w:val="24"/>
          <w:lang w:val="en-US"/>
        </w:rPr>
        <w:t>J</w:t>
      </w:r>
      <w:del w:id="5039" w:author="Plankton" w:date="2019-05-31T12:56:00Z">
        <w:r>
          <w:rPr>
            <w:rFonts w:ascii="Times New Roman" w:hAnsi="Times New Roman"/>
            <w:sz w:val="24"/>
            <w:szCs w:val="24"/>
            <w:lang w:val="en-US"/>
          </w:rPr>
          <w:delText xml:space="preserve">. </w:delText>
        </w:r>
      </w:del>
      <w:r>
        <w:rPr>
          <w:rFonts w:ascii="Times New Roman" w:hAnsi="Times New Roman"/>
          <w:sz w:val="24"/>
          <w:szCs w:val="24"/>
          <w:lang w:val="en-US"/>
        </w:rPr>
        <w:t>F</w:t>
      </w:r>
      <w:del w:id="5040" w:author="Plankton" w:date="2019-05-31T12:56:00Z">
        <w:r>
          <w:rPr>
            <w:rFonts w:ascii="Times New Roman" w:hAnsi="Times New Roman"/>
            <w:sz w:val="24"/>
            <w:szCs w:val="24"/>
            <w:lang w:val="en-US"/>
          </w:rPr>
          <w:delText>.</w:delText>
        </w:r>
      </w:del>
      <w:r>
        <w:rPr>
          <w:rFonts w:ascii="Times New Roman" w:hAnsi="Times New Roman"/>
          <w:sz w:val="24"/>
          <w:szCs w:val="24"/>
          <w:lang w:val="en-US"/>
        </w:rPr>
        <w:t xml:space="preserve"> (1986) Canonical Correspondence Analysis: a new eigenvector technique for multivariate direct gradient analysis. Ecology 67</w:t>
      </w:r>
      <w:del w:id="5041" w:author="Plankton" w:date="2019-05-31T12:56:00Z">
        <w:r>
          <w:rPr>
            <w:rFonts w:ascii="Times New Roman" w:hAnsi="Times New Roman"/>
            <w:sz w:val="24"/>
            <w:szCs w:val="24"/>
            <w:lang w:val="en-US"/>
          </w:rPr>
          <w:delText xml:space="preserve">, </w:delText>
        </w:r>
      </w:del>
      <w:ins w:id="5042" w:author="Plankton" w:date="2019-05-31T12:56:00Z">
        <w:r>
          <w:rPr>
            <w:rFonts w:ascii="Times New Roman" w:hAnsi="Times New Roman"/>
            <w:sz w:val="24"/>
            <w:szCs w:val="24"/>
            <w:lang w:val="en-US"/>
          </w:rPr>
          <w:t xml:space="preserve">: </w:t>
        </w:r>
      </w:ins>
      <w:r>
        <w:rPr>
          <w:rFonts w:ascii="Times New Roman" w:hAnsi="Times New Roman"/>
          <w:sz w:val="24"/>
          <w:szCs w:val="24"/>
          <w:lang w:val="en-US"/>
        </w:rPr>
        <w:t>1167</w:t>
      </w:r>
      <w:del w:id="5043" w:author="Plankton" w:date="2019-05-31T12:56:00Z">
        <w:r>
          <w:rPr>
            <w:rFonts w:ascii="Times New Roman" w:hAnsi="Times New Roman"/>
            <w:sz w:val="24"/>
            <w:szCs w:val="24"/>
            <w:lang w:val="en-US"/>
          </w:rPr>
          <w:delText>-</w:delText>
        </w:r>
      </w:del>
      <w:ins w:id="5044" w:author="Plankton" w:date="2019-05-31T12:56:00Z">
        <w:r>
          <w:rPr>
            <w:rFonts w:ascii="Times New Roman" w:hAnsi="Times New Roman"/>
            <w:sz w:val="24"/>
            <w:szCs w:val="24"/>
            <w:lang w:val="en-US"/>
          </w:rPr>
          <w:t>–</w:t>
        </w:r>
      </w:ins>
      <w:r>
        <w:rPr>
          <w:rFonts w:ascii="Times New Roman" w:hAnsi="Times New Roman"/>
          <w:sz w:val="24"/>
          <w:szCs w:val="24"/>
          <w:lang w:val="en-US"/>
        </w:rPr>
        <w:t>1179.</w:t>
      </w:r>
      <w:ins w:id="5045" w:author="Plankton" w:date="2019-05-31T12:57:00Z">
        <w:r>
          <w:rPr>
            <w:rFonts w:ascii="Times New Roman" w:hAnsi="Times New Roman"/>
            <w:sz w:val="24"/>
            <w:szCs w:val="24"/>
            <w:lang w:val="en-US"/>
          </w:rPr>
          <w:t xml:space="preserve"> https://doi.org/10.2307/1938672</w:t>
        </w:r>
      </w:ins>
    </w:p>
    <w:p>
      <w:pPr>
        <w:spacing w:line="360" w:lineRule="auto"/>
        <w:jc w:val="both"/>
        <w:rPr>
          <w:ins w:id="5047" w:author="Plankton" w:date="2019-05-29T12:42:00Z"/>
          <w:rFonts w:ascii="Times New Roman" w:hAnsi="Times New Roman"/>
          <w:sz w:val="24"/>
          <w:szCs w:val="24"/>
          <w:lang w:val="en-US"/>
        </w:rPr>
        <w:pPrChange w:id="5046" w:author="Plankton" w:date="2019-06-01T12:04:00Z">
          <w:pPr>
            <w:spacing w:line="480" w:lineRule="auto"/>
            <w:jc w:val="both"/>
          </w:pPr>
        </w:pPrChange>
      </w:pPr>
      <w:ins w:id="5048" w:author="Plankton" w:date="2019-05-29T12:42:00Z">
        <w:r>
          <w:rPr>
            <w:rFonts w:ascii="Times New Roman" w:hAnsi="Times New Roman"/>
            <w:sz w:val="24"/>
            <w:szCs w:val="24"/>
            <w:lang w:val="en-US"/>
          </w:rPr>
          <w:t>Thackeray SJ (2012). Mismatch revisited: What is trophic mismatching from the perspective of the plankton? J Plankton Res 34: 1001–1010. https://doi.org/10.1093/plankt/fbs066</w:t>
        </w:r>
      </w:ins>
    </w:p>
    <w:p>
      <w:pPr>
        <w:spacing w:line="360" w:lineRule="auto"/>
        <w:jc w:val="both"/>
        <w:rPr>
          <w:ins w:id="5050" w:author="Plankton" w:date="2019-05-29T12:42:00Z"/>
          <w:rFonts w:ascii="Times New Roman" w:hAnsi="Times New Roman"/>
          <w:sz w:val="24"/>
          <w:szCs w:val="24"/>
          <w:lang w:val="en-US"/>
        </w:rPr>
        <w:pPrChange w:id="5049" w:author="Plankton" w:date="2019-06-01T12:04:00Z">
          <w:pPr>
            <w:spacing w:line="480" w:lineRule="auto"/>
            <w:jc w:val="both"/>
          </w:pPr>
        </w:pPrChange>
      </w:pPr>
      <w:ins w:id="5051" w:author="Plankton" w:date="2019-05-29T12:42:00Z">
        <w:r>
          <w:rPr>
            <w:rFonts w:ascii="Times New Roman" w:hAnsi="Times New Roman"/>
            <w:sz w:val="24"/>
            <w:szCs w:val="24"/>
            <w:lang w:val="en-US"/>
          </w:rPr>
          <w:t>Thompson DWJ, Wallace JM (1998). The Arctic oscillations signature in the wintertime geopotential height and temperature fields. Geophysical Research Letters 25: 1297–1300. https://doi.org/10.1029/98GL00950</w:t>
        </w:r>
      </w:ins>
    </w:p>
    <w:p>
      <w:pPr>
        <w:spacing w:line="360" w:lineRule="auto"/>
        <w:jc w:val="both"/>
        <w:rPr>
          <w:ins w:id="5053" w:author="Plankton" w:date="2019-05-29T12:42:00Z"/>
          <w:rFonts w:ascii="Times New Roman" w:hAnsi="Times New Roman"/>
          <w:sz w:val="24"/>
          <w:szCs w:val="24"/>
          <w:lang w:val="en-US"/>
        </w:rPr>
        <w:pPrChange w:id="5052" w:author="Plankton" w:date="2019-06-01T12:04:00Z">
          <w:pPr>
            <w:spacing w:line="480" w:lineRule="auto"/>
            <w:jc w:val="both"/>
          </w:pPr>
        </w:pPrChange>
      </w:pPr>
      <w:ins w:id="5054" w:author="Plankton" w:date="2019-05-29T12:42:00Z">
        <w:r>
          <w:rPr>
            <w:rFonts w:ascii="Times New Roman" w:hAnsi="Times New Roman"/>
            <w:sz w:val="24"/>
            <w:szCs w:val="24"/>
            <w:lang w:val="en-US"/>
          </w:rPr>
          <w:t xml:space="preserve">Tilzer MM, Elbrachter M, Gieskes WW, Beese B (1986) Light-temperature interactions in the control of photosynthesis in Antarctic phytoplankton. Polar Biol 5: 105–111. </w:t>
        </w:r>
      </w:ins>
      <w:ins w:id="5055" w:author="Plankton" w:date="2019-05-29T12:42:00Z">
        <w:r>
          <w:rPr>
            <w:rFonts w:ascii="Times New Roman" w:hAnsi="Times New Roman"/>
            <w:color w:val="0000FF"/>
            <w:sz w:val="24"/>
            <w:szCs w:val="24"/>
            <w:u w:val="single"/>
            <w:lang w:val="en-US"/>
          </w:rPr>
          <w:fldChar w:fldCharType="begin"/>
        </w:r>
      </w:ins>
      <w:ins w:id="5056" w:author="Plankton" w:date="2019-05-29T12:42:00Z">
        <w:r>
          <w:rPr>
            <w:rFonts w:ascii="Times New Roman" w:hAnsi="Times New Roman"/>
            <w:color w:val="0000FF"/>
            <w:sz w:val="24"/>
            <w:szCs w:val="24"/>
            <w:u w:val="single"/>
            <w:lang w:val="en-US"/>
          </w:rPr>
          <w:instrText xml:space="preserve"> HYPERLINK "https://doi.org/10.1007/BF00443382" </w:instrText>
        </w:r>
      </w:ins>
      <w:ins w:id="5057" w:author="Plankton" w:date="2019-05-29T12:42:00Z">
        <w:r>
          <w:rPr>
            <w:rFonts w:ascii="Times New Roman" w:hAnsi="Times New Roman"/>
            <w:color w:val="0000FF"/>
            <w:sz w:val="24"/>
            <w:szCs w:val="24"/>
            <w:u w:val="single"/>
            <w:lang w:val="en-US"/>
          </w:rPr>
          <w:fldChar w:fldCharType="separate"/>
        </w:r>
      </w:ins>
      <w:ins w:id="5058" w:author="Plankton" w:date="2019-05-29T12:42:00Z">
        <w:r>
          <w:rPr>
            <w:rFonts w:ascii="Times New Roman" w:hAnsi="Times New Roman"/>
            <w:color w:val="0000FF"/>
            <w:sz w:val="24"/>
            <w:szCs w:val="24"/>
            <w:u w:val="single"/>
            <w:lang w:val="en-US"/>
          </w:rPr>
          <w:t>https://doi.org/10.1007/BF00443382</w:t>
        </w:r>
      </w:ins>
      <w:ins w:id="5059" w:author="Plankton" w:date="2019-05-29T12:42:00Z">
        <w:r>
          <w:rPr>
            <w:rFonts w:ascii="Times New Roman" w:hAnsi="Times New Roman"/>
            <w:color w:val="0000FF"/>
            <w:sz w:val="24"/>
            <w:szCs w:val="24"/>
            <w:u w:val="single"/>
            <w:lang w:val="en-US"/>
          </w:rPr>
          <w:fldChar w:fldCharType="end"/>
        </w:r>
      </w:ins>
    </w:p>
    <w:p>
      <w:pPr>
        <w:spacing w:line="360" w:lineRule="auto"/>
        <w:jc w:val="both"/>
        <w:rPr>
          <w:ins w:id="5061" w:author="Plankton" w:date="2019-05-29T12:42:00Z"/>
          <w:rFonts w:ascii="Times New Roman" w:hAnsi="Times New Roman"/>
          <w:sz w:val="24"/>
          <w:szCs w:val="24"/>
          <w:lang w:val="en-US"/>
        </w:rPr>
        <w:pPrChange w:id="5060" w:author="Plankton" w:date="2019-06-01T12:04:00Z">
          <w:pPr>
            <w:spacing w:line="480" w:lineRule="auto"/>
            <w:jc w:val="both"/>
          </w:pPr>
        </w:pPrChange>
      </w:pPr>
      <w:ins w:id="5062" w:author="Plankton" w:date="2019-05-29T12:42:00Z">
        <w:r>
          <w:rPr>
            <w:rFonts w:ascii="Times New Roman" w:hAnsi="Times New Roman"/>
            <w:sz w:val="24"/>
            <w:szCs w:val="24"/>
            <w:lang w:val="en-US"/>
          </w:rPr>
          <w:t xml:space="preserve">Tourangeau S, Runge JA (1991). Reproduction of </w:t>
        </w:r>
      </w:ins>
      <w:ins w:id="5063" w:author="Plankton" w:date="2019-05-29T12:42:00Z">
        <w:r>
          <w:rPr>
            <w:rFonts w:ascii="Times New Roman" w:hAnsi="Times New Roman"/>
            <w:i/>
            <w:sz w:val="24"/>
            <w:szCs w:val="24"/>
            <w:lang w:val="en-US"/>
          </w:rPr>
          <w:t>Calanus glacialis</w:t>
        </w:r>
      </w:ins>
      <w:ins w:id="5064" w:author="Plankton" w:date="2019-05-29T12:42:00Z">
        <w:r>
          <w:rPr>
            <w:rFonts w:ascii="Times New Roman" w:hAnsi="Times New Roman"/>
            <w:sz w:val="24"/>
            <w:szCs w:val="24"/>
            <w:lang w:val="en-US"/>
          </w:rPr>
          <w:t xml:space="preserve"> under ice in spring in southeastern Hudson Bay, Canada. Mar Biol 108: 227–233. https://doi.org/ 10.1007/BF01344337</w:t>
        </w:r>
      </w:ins>
    </w:p>
    <w:p>
      <w:pPr>
        <w:spacing w:line="360" w:lineRule="auto"/>
        <w:jc w:val="both"/>
        <w:rPr>
          <w:ins w:id="5066" w:author="Plankton" w:date="2019-06-03T12:30:00Z"/>
          <w:rFonts w:ascii="Times New Roman" w:hAnsi="Times New Roman"/>
          <w:sz w:val="24"/>
          <w:szCs w:val="24"/>
          <w:lang w:val="en-US"/>
        </w:rPr>
        <w:pPrChange w:id="5065" w:author="Plankton" w:date="2019-06-01T12:04:00Z">
          <w:pPr>
            <w:spacing w:line="480" w:lineRule="auto"/>
            <w:jc w:val="both"/>
          </w:pPr>
        </w:pPrChange>
      </w:pPr>
      <w:ins w:id="5067" w:author="Plankton" w:date="2019-05-29T12:42:00Z">
        <w:r>
          <w:rPr>
            <w:rFonts w:ascii="Times New Roman" w:hAnsi="Times New Roman"/>
            <w:sz w:val="24"/>
            <w:szCs w:val="24"/>
            <w:lang w:val="en-US"/>
          </w:rPr>
          <w:t>Troshkov VA, Slonova  SA (2000) Zooplankton of the White Sea and its role in the feeding of the White Sea herring. Biological resources of the coastal area of Russian Arctic</w:t>
        </w:r>
      </w:ins>
      <w:ins w:id="5068" w:author="Plankton" w:date="2019-05-29T12:42:00Z">
        <w:r>
          <w:rPr>
            <w:rFonts w:ascii="Times New Roman" w:hAnsi="Times New Roman"/>
            <w:i/>
            <w:sz w:val="24"/>
            <w:szCs w:val="24"/>
            <w:lang w:val="en-US"/>
          </w:rPr>
          <w:t xml:space="preserve">. </w:t>
        </w:r>
      </w:ins>
      <w:ins w:id="5069" w:author="Plankton" w:date="2019-05-29T12:42:00Z">
        <w:r>
          <w:rPr>
            <w:rFonts w:ascii="Times New Roman" w:hAnsi="Times New Roman"/>
            <w:sz w:val="24"/>
            <w:szCs w:val="24"/>
            <w:lang w:val="en-US"/>
          </w:rPr>
          <w:t>Symposium materials. VNIRO Publishers, Moscow: 150–164. [in Russian]</w:t>
        </w:r>
      </w:ins>
    </w:p>
    <w:p>
      <w:pPr>
        <w:spacing w:line="360" w:lineRule="auto"/>
        <w:jc w:val="both"/>
        <w:rPr>
          <w:ins w:id="5070" w:author="Plankton" w:date="2019-06-03T12:32:00Z"/>
          <w:rFonts w:ascii="Times New Roman" w:hAnsi="Times New Roman"/>
          <w:sz w:val="24"/>
          <w:szCs w:val="24"/>
          <w:lang w:val="en-US"/>
        </w:rPr>
      </w:pPr>
      <w:ins w:id="5071" w:author="Plankton" w:date="2019-06-03T12:32:00Z">
        <w:r>
          <w:rPr>
            <w:rFonts w:ascii="Times New Roman" w:hAnsi="Times New Roman"/>
            <w:sz w:val="24"/>
            <w:szCs w:val="24"/>
            <w:lang w:val="en-US"/>
          </w:rPr>
          <w:t>Turner</w:t>
        </w:r>
      </w:ins>
      <w:ins w:id="5072" w:author="Plankton" w:date="2019-06-03T12:33:00Z">
        <w:r>
          <w:rPr>
            <w:rFonts w:ascii="Times New Roman" w:hAnsi="Times New Roman"/>
            <w:sz w:val="24"/>
            <w:szCs w:val="24"/>
            <w:lang w:val="en-US"/>
          </w:rPr>
          <w:t xml:space="preserve"> JT, </w:t>
        </w:r>
      </w:ins>
      <w:ins w:id="5073" w:author="Plankton" w:date="2019-06-03T12:32:00Z">
        <w:r>
          <w:rPr>
            <w:rFonts w:ascii="Times New Roman" w:hAnsi="Times New Roman"/>
            <w:sz w:val="24"/>
            <w:szCs w:val="24"/>
            <w:lang w:val="en-US"/>
          </w:rPr>
          <w:t>Levinsen</w:t>
        </w:r>
      </w:ins>
      <w:ins w:id="5074" w:author="Plankton" w:date="2019-06-03T12:33:00Z">
        <w:r>
          <w:rPr>
            <w:rFonts w:ascii="Times New Roman" w:hAnsi="Times New Roman"/>
            <w:sz w:val="24"/>
            <w:szCs w:val="24"/>
            <w:lang w:val="en-US"/>
          </w:rPr>
          <w:t xml:space="preserve"> H, </w:t>
        </w:r>
      </w:ins>
      <w:ins w:id="5075" w:author="Plankton" w:date="2019-06-03T12:32:00Z">
        <w:r>
          <w:rPr>
            <w:rFonts w:ascii="Times New Roman" w:hAnsi="Times New Roman"/>
            <w:sz w:val="24"/>
            <w:szCs w:val="24"/>
            <w:lang w:val="en-US"/>
          </w:rPr>
          <w:t>Nielsen</w:t>
        </w:r>
      </w:ins>
      <w:ins w:id="5076" w:author="Plankton" w:date="2019-06-03T12:33:00Z">
        <w:r>
          <w:rPr>
            <w:rFonts w:ascii="Times New Roman" w:hAnsi="Times New Roman"/>
            <w:sz w:val="24"/>
            <w:szCs w:val="24"/>
            <w:lang w:val="en-US"/>
          </w:rPr>
          <w:t xml:space="preserve"> TG,</w:t>
        </w:r>
      </w:ins>
      <w:ins w:id="5077" w:author="Plankton" w:date="2019-06-03T12:32:00Z">
        <w:r>
          <w:rPr>
            <w:rFonts w:ascii="Times New Roman" w:hAnsi="Times New Roman"/>
            <w:sz w:val="24"/>
            <w:szCs w:val="24"/>
            <w:lang w:val="en-US"/>
          </w:rPr>
          <w:t xml:space="preserve">  Hansen</w:t>
        </w:r>
      </w:ins>
      <w:ins w:id="5078" w:author="Plankton" w:date="2019-06-03T12:33:00Z">
        <w:r>
          <w:rPr>
            <w:rFonts w:ascii="Times New Roman" w:hAnsi="Times New Roman"/>
            <w:sz w:val="24"/>
            <w:szCs w:val="24"/>
            <w:lang w:val="en-US"/>
          </w:rPr>
          <w:t xml:space="preserve"> BW (2001) </w:t>
        </w:r>
      </w:ins>
      <w:ins w:id="5079" w:author="Plankton" w:date="2019-06-03T12:32:00Z">
        <w:r>
          <w:rPr>
            <w:rFonts w:ascii="Times New Roman" w:hAnsi="Times New Roman"/>
            <w:sz w:val="24"/>
            <w:szCs w:val="24"/>
            <w:lang w:val="en-US"/>
          </w:rPr>
          <w:t>Zooplankton feeding ecology: grazing on phytoplankton and predation on protozoans by copepod and barnacle nauplii in Disko Bay,  West Greenland</w:t>
        </w:r>
      </w:ins>
      <w:ins w:id="5080" w:author="Plankton" w:date="2019-06-03T12:34:00Z">
        <w:r>
          <w:rPr>
            <w:rFonts w:ascii="Times New Roman" w:hAnsi="Times New Roman"/>
            <w:sz w:val="24"/>
            <w:szCs w:val="24"/>
            <w:lang w:val="en-US"/>
          </w:rPr>
          <w:t>.</w:t>
        </w:r>
      </w:ins>
      <w:ins w:id="5081" w:author="Plankton" w:date="2019-06-03T12:32:00Z">
        <w:r>
          <w:rPr>
            <w:rFonts w:ascii="Times New Roman" w:hAnsi="Times New Roman"/>
            <w:sz w:val="24"/>
            <w:szCs w:val="24"/>
            <w:lang w:val="en-US"/>
          </w:rPr>
          <w:t xml:space="preserve"> Mar Ecol Prog Ser</w:t>
        </w:r>
      </w:ins>
      <w:ins w:id="5082" w:author="Plankton" w:date="2019-06-03T12:34:00Z">
        <w:r>
          <w:rPr>
            <w:rFonts w:ascii="Times New Roman" w:hAnsi="Times New Roman"/>
            <w:sz w:val="24"/>
            <w:szCs w:val="24"/>
            <w:lang w:val="en-US"/>
          </w:rPr>
          <w:t xml:space="preserve"> 221: 209–219.</w:t>
        </w:r>
      </w:ins>
      <w:ins w:id="5083" w:author="Plankton" w:date="2019-06-03T12:35:00Z">
        <w:r>
          <w:rPr>
            <w:rFonts w:ascii="Times New Roman" w:hAnsi="Times New Roman"/>
            <w:sz w:val="24"/>
            <w:szCs w:val="24"/>
            <w:lang w:val="en-US"/>
          </w:rPr>
          <w:t xml:space="preserve"> https://doi.org/ 10.3354/meps221209 </w:t>
        </w:r>
      </w:ins>
    </w:p>
    <w:p>
      <w:pPr>
        <w:spacing w:line="360" w:lineRule="auto"/>
        <w:jc w:val="both"/>
        <w:rPr>
          <w:ins w:id="5085" w:author="Plankton" w:date="2019-05-29T12:42:00Z"/>
          <w:rFonts w:ascii="Times New Roman" w:hAnsi="Times New Roman"/>
          <w:sz w:val="24"/>
          <w:szCs w:val="24"/>
          <w:lang w:val="en-US"/>
        </w:rPr>
        <w:pPrChange w:id="5084" w:author="Plankton" w:date="2019-06-01T12:04:00Z">
          <w:pPr>
            <w:spacing w:line="480" w:lineRule="auto"/>
            <w:jc w:val="both"/>
          </w:pPr>
        </w:pPrChange>
      </w:pPr>
      <w:ins w:id="5086" w:author="Plankton" w:date="2019-05-29T12:42:00Z">
        <w:r>
          <w:rPr>
            <w:rFonts w:ascii="Times New Roman" w:hAnsi="Times New Roman"/>
            <w:sz w:val="24"/>
            <w:szCs w:val="24"/>
            <w:lang w:val="en-US"/>
          </w:rPr>
          <w:t>Usov NV (2011) Zooplankton dynamics during winter in ice-covered sea by the example of coastal zone of the White Sea. Bulletin of Saint-Petersburg University (Series 3, Biology) 3: 3−14. [in Russian]</w:t>
        </w:r>
      </w:ins>
    </w:p>
    <w:p>
      <w:pPr>
        <w:spacing w:line="360" w:lineRule="auto"/>
        <w:jc w:val="both"/>
        <w:rPr>
          <w:ins w:id="5088" w:author="Plankton" w:date="2019-05-29T12:42:00Z"/>
          <w:rFonts w:ascii="Times New Roman" w:hAnsi="Times New Roman"/>
          <w:sz w:val="24"/>
          <w:szCs w:val="24"/>
          <w:lang w:val="en-US"/>
        </w:rPr>
        <w:pPrChange w:id="5087" w:author="Plankton" w:date="2019-06-01T12:04:00Z">
          <w:pPr>
            <w:spacing w:line="480" w:lineRule="auto"/>
            <w:jc w:val="both"/>
          </w:pPr>
        </w:pPrChange>
      </w:pPr>
      <w:ins w:id="5089" w:author="Plankton" w:date="2019-05-29T12:42:00Z">
        <w:r>
          <w:rPr>
            <w:rFonts w:ascii="Times New Roman" w:hAnsi="Times New Roman"/>
            <w:sz w:val="24"/>
            <w:szCs w:val="24"/>
            <w:lang w:val="en-US"/>
          </w:rPr>
          <w:t>Usov N, Kutcheva I, Primakov I, Martynova D (2013) Every species is good in its season: Do the shifts in the annual temperature dynamics affect the phenology of the zooplankton species in the White Sea? Hydrobiologia 706: 11–33. https://doi.org/10.1007/s10750-012-1435-z</w:t>
        </w:r>
      </w:ins>
    </w:p>
    <w:p>
      <w:pPr>
        <w:spacing w:line="360" w:lineRule="auto"/>
        <w:jc w:val="both"/>
        <w:rPr>
          <w:ins w:id="5091" w:author="Plankton" w:date="2019-05-29T12:42:00Z"/>
          <w:rFonts w:ascii="Times New Roman" w:hAnsi="Times New Roman"/>
          <w:sz w:val="24"/>
          <w:szCs w:val="24"/>
          <w:lang w:val="en-US"/>
        </w:rPr>
        <w:pPrChange w:id="5090" w:author="Plankton" w:date="2019-06-01T12:04:00Z">
          <w:pPr>
            <w:spacing w:line="480" w:lineRule="auto"/>
            <w:jc w:val="both"/>
          </w:pPr>
        </w:pPrChange>
      </w:pPr>
      <w:ins w:id="5092" w:author="Plankton" w:date="2019-05-29T12:42:00Z">
        <w:r>
          <w:rPr>
            <w:rFonts w:ascii="Times New Roman" w:hAnsi="Times New Roman"/>
            <w:sz w:val="24"/>
            <w:szCs w:val="24"/>
            <w:lang w:val="en-US"/>
          </w:rPr>
          <w:t xml:space="preserve">Wassmann P, Duarte CM, Agusti S, Sejr MK (2011) Footprints of climate change in the Arctic marine ecosystem. Global Change Biol 17: 1235–1249. </w:t>
        </w:r>
      </w:ins>
      <w:ins w:id="5093" w:author="Plankton" w:date="2019-05-29T12:42:00Z">
        <w:r>
          <w:rPr>
            <w:rFonts w:ascii="Times New Roman" w:hAnsi="Times New Roman"/>
            <w:color w:val="0000FF"/>
            <w:sz w:val="24"/>
            <w:szCs w:val="24"/>
            <w:u w:val="single"/>
            <w:lang w:val="en-US"/>
          </w:rPr>
          <w:fldChar w:fldCharType="begin"/>
        </w:r>
      </w:ins>
      <w:ins w:id="5094" w:author="Plankton" w:date="2019-05-29T12:42:00Z">
        <w:r>
          <w:rPr>
            <w:rFonts w:ascii="Times New Roman" w:hAnsi="Times New Roman"/>
            <w:color w:val="0000FF"/>
            <w:sz w:val="24"/>
            <w:szCs w:val="24"/>
            <w:u w:val="single"/>
            <w:lang w:val="en-US"/>
          </w:rPr>
          <w:instrText xml:space="preserve"> HYPERLINK "https://doi.org/10.1111/j.1365-2486.2010.02311.x" </w:instrText>
        </w:r>
      </w:ins>
      <w:ins w:id="5095" w:author="Plankton" w:date="2019-05-29T12:42:00Z">
        <w:r>
          <w:rPr>
            <w:rFonts w:ascii="Times New Roman" w:hAnsi="Times New Roman"/>
            <w:color w:val="0000FF"/>
            <w:sz w:val="24"/>
            <w:szCs w:val="24"/>
            <w:u w:val="single"/>
            <w:lang w:val="en-US"/>
          </w:rPr>
          <w:fldChar w:fldCharType="separate"/>
        </w:r>
      </w:ins>
      <w:ins w:id="5096" w:author="Plankton" w:date="2019-05-29T12:42:00Z">
        <w:r>
          <w:rPr>
            <w:rFonts w:ascii="Times New Roman" w:hAnsi="Times New Roman"/>
            <w:color w:val="0000FF"/>
            <w:sz w:val="24"/>
            <w:szCs w:val="24"/>
            <w:u w:val="single"/>
            <w:lang w:val="en-US"/>
          </w:rPr>
          <w:t>https://doi.org/10.1111/j.1365-2486.2010.02311.x</w:t>
        </w:r>
      </w:ins>
      <w:ins w:id="5097" w:author="Plankton" w:date="2019-05-29T12:42:00Z">
        <w:r>
          <w:rPr>
            <w:rFonts w:ascii="Times New Roman" w:hAnsi="Times New Roman"/>
            <w:color w:val="0000FF"/>
            <w:sz w:val="24"/>
            <w:szCs w:val="24"/>
            <w:u w:val="single"/>
            <w:lang w:val="en-US"/>
          </w:rPr>
          <w:fldChar w:fldCharType="end"/>
        </w:r>
      </w:ins>
    </w:p>
    <w:p>
      <w:pPr>
        <w:spacing w:line="360" w:lineRule="auto"/>
        <w:jc w:val="both"/>
        <w:rPr>
          <w:ins w:id="5099" w:author="Plankton" w:date="2019-05-29T12:42:00Z"/>
          <w:rFonts w:ascii="Times New Roman" w:hAnsi="Times New Roman"/>
          <w:sz w:val="24"/>
          <w:szCs w:val="24"/>
          <w:lang w:val="en-US"/>
        </w:rPr>
        <w:pPrChange w:id="5098" w:author="Plankton" w:date="2019-06-01T12:04:00Z">
          <w:pPr>
            <w:spacing w:line="480" w:lineRule="auto"/>
            <w:jc w:val="both"/>
          </w:pPr>
        </w:pPrChange>
      </w:pPr>
      <w:ins w:id="5100" w:author="Plankton" w:date="2019-05-29T12:42:00Z">
        <w:r>
          <w:rPr>
            <w:rFonts w:ascii="Times New Roman" w:hAnsi="Times New Roman"/>
            <w:sz w:val="24"/>
            <w:szCs w:val="24"/>
            <w:lang w:val="en-US"/>
          </w:rPr>
          <w:t>Weijerman M, Lindeboom H, Zuur AF (2005). Regime shifts in marine ecosystems of the North Sea and Wadden Sea. Mar. Ecol. Prog. Ser. 298: 21–39.</w:t>
        </w:r>
      </w:ins>
      <w:ins w:id="5101" w:author="Plankton" w:date="2019-06-03T12:35:00Z">
        <w:r>
          <w:rPr>
            <w:rFonts w:ascii="Times New Roman" w:hAnsi="Times New Roman"/>
            <w:sz w:val="24"/>
            <w:szCs w:val="24"/>
            <w:lang w:val="en-US"/>
          </w:rPr>
          <w:t xml:space="preserve"> </w:t>
        </w:r>
      </w:ins>
      <w:ins w:id="5102" w:author="Plankton" w:date="2019-06-03T12:37:00Z">
        <w:r>
          <w:rPr>
            <w:rFonts w:ascii="Times New Roman" w:hAnsi="Times New Roman"/>
            <w:sz w:val="24"/>
            <w:szCs w:val="24"/>
            <w:lang w:val="en-US"/>
          </w:rPr>
          <w:t>https://doi.org/10.3354/meps298021</w:t>
        </w:r>
      </w:ins>
    </w:p>
    <w:p>
      <w:pPr>
        <w:spacing w:line="360" w:lineRule="auto"/>
        <w:jc w:val="both"/>
        <w:rPr>
          <w:ins w:id="5104" w:author="Plankton" w:date="2019-05-29T12:42:00Z"/>
          <w:rFonts w:ascii="Times New Roman" w:hAnsi="Times New Roman"/>
          <w:sz w:val="24"/>
          <w:szCs w:val="24"/>
          <w:lang w:val="en-US"/>
        </w:rPr>
        <w:pPrChange w:id="5103" w:author="Plankton" w:date="2019-06-01T12:04:00Z">
          <w:pPr>
            <w:spacing w:line="480" w:lineRule="auto"/>
            <w:jc w:val="both"/>
          </w:pPr>
        </w:pPrChange>
      </w:pPr>
      <w:ins w:id="5105" w:author="Plankton" w:date="2019-05-29T12:42:00Z">
        <w:r>
          <w:rPr>
            <w:rFonts w:ascii="Times New Roman" w:hAnsi="Times New Roman"/>
            <w:sz w:val="24"/>
            <w:szCs w:val="24"/>
            <w:lang w:val="en-US"/>
          </w:rPr>
          <w:t>Zubakha MA, Usov NV (2004) Optimum temperatures for common zooplankton species in the White Sea. Russian Journal of Marine Biology 30: 293–297. https://doi.org/ 10.1023/B:RUMB.0000046547.26708.3e</w:t>
        </w:r>
      </w:ins>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5107" w:author="Plankton" w:date="2019-05-29T12:42:00Z"/>
          <w:rFonts w:ascii="Times New Roman" w:hAnsi="Times New Roman"/>
          <w:sz w:val="24"/>
          <w:szCs w:val="24"/>
          <w:lang w:val="en-US" w:eastAsia="ru-RU"/>
        </w:rPr>
        <w:pPrChange w:id="5106" w:author="Plankton" w:date="2019-06-01T12: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pPrChange>
      </w:pPr>
      <w:ins w:id="5108" w:author="Plankton" w:date="2019-05-29T12:42:00Z">
        <w:r>
          <w:rPr>
            <w:rFonts w:ascii="Times New Roman" w:hAnsi="Times New Roman"/>
            <w:sz w:val="24"/>
            <w:szCs w:val="24"/>
            <w:lang w:val="en-US" w:eastAsia="ru-RU"/>
          </w:rPr>
          <w:t xml:space="preserve">Zhang J, Ashjian C, Campbell R, Spitz YH, Steele M, Hill V (2015) The influence of sea ice and snow cover and nutrient availability on the formation of massive under-ice phytoplankton blooms in the Chukchi Sea. </w:t>
        </w:r>
      </w:ins>
      <w:ins w:id="5109" w:author="Plankton" w:date="2019-05-29T12:42:00Z">
        <w:r>
          <w:rPr>
            <w:rFonts w:ascii="Times New Roman" w:hAnsi="Times New Roman"/>
            <w:sz w:val="24"/>
            <w:szCs w:val="24"/>
            <w:lang w:val="en-US"/>
          </w:rPr>
          <w:t>Deep Sea Res II</w:t>
        </w:r>
      </w:ins>
      <w:ins w:id="5110" w:author="Plankton" w:date="2019-05-29T12:42:00Z">
        <w:r>
          <w:rPr>
            <w:rFonts w:ascii="Times New Roman" w:hAnsi="Times New Roman"/>
            <w:sz w:val="24"/>
            <w:szCs w:val="24"/>
            <w:lang w:val="en-US" w:eastAsia="ru-RU"/>
          </w:rPr>
          <w:t xml:space="preserve"> 118: 122–135. https://doi.org/10.1016/ j.dsr2.2015.02.008</w:t>
        </w:r>
      </w:ins>
    </w:p>
    <w:p>
      <w:pPr>
        <w:spacing w:line="360" w:lineRule="auto"/>
        <w:jc w:val="both"/>
        <w:rPr>
          <w:rFonts w:ascii="Times New Roman" w:hAnsi="Times New Roman"/>
          <w:sz w:val="24"/>
          <w:szCs w:val="24"/>
          <w:lang w:val="en-US"/>
        </w:rPr>
        <w:pPrChange w:id="5111" w:author="Plankton" w:date="2019-06-01T12:04:00Z">
          <w:pPr>
            <w:spacing w:line="480" w:lineRule="auto"/>
            <w:jc w:val="both"/>
          </w:pPr>
        </w:pPrChange>
      </w:pPr>
    </w:p>
    <w:sectPr>
      <w:headerReference r:id="rId5" w:type="default"/>
      <w:pgSz w:w="11906" w:h="16838"/>
      <w:pgMar w:top="1418" w:right="1418" w:bottom="1418" w:left="1418" w:header="709" w:footer="709"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ria Martynova" w:date="2019-05-28T15:02:00Z" w:initials="">
    <w:p w14:paraId="74042A9D">
      <w:pPr>
        <w:pStyle w:val="6"/>
      </w:pPr>
      <w:r>
        <w:t>Эх, Коля! Вадима забыл!</w:t>
      </w:r>
    </w:p>
  </w:comment>
  <w:comment w:id="1" w:author="Daria Martynova" w:date="2019-05-28T15:01:00Z" w:initials="">
    <w:p w14:paraId="45CA0B47">
      <w:pPr>
        <w:pStyle w:val="6"/>
      </w:pPr>
      <w:r>
        <w:t xml:space="preserve">Эти два предложения хороши в </w:t>
      </w:r>
      <w:r>
        <w:rPr>
          <w:lang w:val="en-US"/>
        </w:rPr>
        <w:t>Introduction</w:t>
      </w:r>
      <w:r>
        <w:t>. Я бы всё-таки перечислила здесь наши основные результаты и выводы. А общие фразы можно потом добавить, если будет место по объёму знаков.</w:t>
      </w:r>
    </w:p>
  </w:comment>
  <w:comment w:id="2" w:author="polyd" w:date="2019-06-16T12:55:41Z" w:initials="p">
    <w:p w14:paraId="69C4454F">
      <w:pPr>
        <w:pStyle w:val="6"/>
        <w:rPr>
          <w:lang w:val="ru-RU"/>
        </w:rPr>
      </w:pPr>
      <w:r>
        <w:rPr>
          <w:lang w:val="ru-RU"/>
        </w:rPr>
        <w:t>Это дублирующая  информация.</w:t>
      </w:r>
    </w:p>
  </w:comment>
  <w:comment w:id="3" w:author="polyd" w:date="2019-06-16T12:59:39Z" w:initials="p">
    <w:p w14:paraId="164E42C6">
      <w:pPr>
        <w:pStyle w:val="6"/>
        <w:rPr>
          <w:lang w:val="ru-RU"/>
        </w:rPr>
      </w:pPr>
      <w:r>
        <w:rPr>
          <w:lang w:val="ru-RU"/>
        </w:rPr>
        <w:t>Пердлагаю это убрать во введение.</w:t>
      </w:r>
    </w:p>
  </w:comment>
  <w:comment w:id="4" w:author="polyd" w:date="2019-06-16T13:04:20Z" w:initials="p">
    <w:p w14:paraId="7E512AFC">
      <w:pPr>
        <w:pStyle w:val="6"/>
        <w:rPr>
          <w:lang w:val="ru-RU"/>
        </w:rPr>
      </w:pPr>
      <w:r>
        <w:rPr>
          <w:lang w:val="en-US"/>
        </w:rPr>
        <w:t xml:space="preserve">From the 1 January of the current year! </w:t>
      </w:r>
      <w:r>
        <w:rPr>
          <w:lang w:val="ru-RU"/>
        </w:rPr>
        <w:t>Количество дней можно считать и от любой другой точки отсчта.</w:t>
      </w:r>
    </w:p>
  </w:comment>
  <w:comment w:id="5" w:author="polyd" w:date="2019-06-16T13:11:10Z" w:initials="p">
    <w:p w14:paraId="234E52A8">
      <w:pPr>
        <w:pStyle w:val="6"/>
        <w:rPr>
          <w:lang w:val="ru-RU"/>
        </w:rPr>
      </w:pPr>
      <w:r>
        <w:rPr>
          <w:lang w:val="ru-RU"/>
        </w:rPr>
        <w:t xml:space="preserve">Коля, я здесь не понял, про что ты.  Ведь ниже идет рассказ про это. </w:t>
      </w:r>
    </w:p>
  </w:comment>
  <w:comment w:id="6" w:author="Usov N." w:date="2019-04-08T13:22:00Z" w:initials="N.V.">
    <w:p w14:paraId="24CF5E47">
      <w:pPr>
        <w:pStyle w:val="6"/>
      </w:pPr>
      <w:r>
        <w:t>Вставить новые методы вычисления индексов.</w:t>
      </w:r>
    </w:p>
  </w:comment>
  <w:comment w:id="7" w:author="Plankton" w:date="2019-05-15T11:39:00Z" w:initials="">
    <w:p w14:paraId="603B304E">
      <w:pPr>
        <w:pStyle w:val="6"/>
      </w:pPr>
      <w:r>
        <w:rPr>
          <w:lang w:val="en-US"/>
        </w:rPr>
        <w:t>New</w:t>
      </w:r>
      <w:r>
        <w:t xml:space="preserve"> </w:t>
      </w:r>
      <w:r>
        <w:rPr>
          <w:lang w:val="en-US"/>
        </w:rPr>
        <w:t>method</w:t>
      </w:r>
      <w:r>
        <w:t xml:space="preserve"> – </w:t>
      </w:r>
      <w:r>
        <w:rPr>
          <w:lang w:val="en-US"/>
        </w:rPr>
        <w:t>Vadim</w:t>
      </w:r>
      <w:r>
        <w:t>.</w:t>
      </w:r>
    </w:p>
  </w:comment>
  <w:comment w:id="8" w:author="Usov N." w:date="2019-04-08T13:23:00Z" w:initials="N.V.">
    <w:p w14:paraId="0C5A4A2D">
      <w:pPr>
        <w:pStyle w:val="6"/>
      </w:pPr>
      <w:r>
        <w:t>Вадим - Новые методы!</w:t>
      </w:r>
    </w:p>
  </w:comment>
  <w:comment w:id="9" w:author="Daria Martynova" w:date="2019-05-28T15:10:00Z" w:initials="">
    <w:p w14:paraId="161B3E38">
      <w:pPr>
        <w:pStyle w:val="6"/>
      </w:pPr>
      <w:r>
        <w:t>Перенесла из последнего файла + Колины замечания к тексту.</w:t>
      </w:r>
    </w:p>
  </w:comment>
  <w:comment w:id="10" w:author="Plankton" w:date="2019-05-29T13:27:00Z" w:initials="">
    <w:p w14:paraId="705201E8">
      <w:pPr>
        <w:pStyle w:val="6"/>
        <w:rPr>
          <w:lang w:val="ru-RU"/>
        </w:rPr>
      </w:pPr>
      <w:r>
        <w:t>Вадим, правильно ли я понял?</w:t>
      </w:r>
    </w:p>
  </w:comment>
  <w:comment w:id="11" w:author="polyd" w:date="2019-06-16T13:24:19Z" w:initials="p">
    <w:p w14:paraId="56812B13">
      <w:pPr>
        <w:pStyle w:val="6"/>
        <w:rPr>
          <w:lang w:val="ru-RU"/>
        </w:rPr>
      </w:pPr>
      <w:r>
        <w:rPr>
          <w:lang w:val="ru-RU"/>
        </w:rPr>
        <w:t>Да, все верно!</w:t>
      </w:r>
    </w:p>
  </w:comment>
  <w:comment w:id="12" w:author="polyd" w:date="2019-06-16T13:26:40Z" w:initials="p">
    <w:p w14:paraId="42F63813">
      <w:pPr>
        <w:pStyle w:val="6"/>
        <w:rPr>
          <w:lang w:val="ru-RU"/>
        </w:rPr>
      </w:pPr>
      <w:r>
        <w:rPr>
          <w:lang w:val="ru-RU"/>
        </w:rPr>
        <w:t>Убрал, так как ранее про это вставил.</w:t>
      </w:r>
    </w:p>
  </w:comment>
  <w:comment w:id="13" w:author="Daria Martynova" w:date="2019-05-28T15:16:00Z" w:initials="">
    <w:p w14:paraId="1ABD41F3">
      <w:pPr>
        <w:pStyle w:val="6"/>
      </w:pPr>
      <w:r>
        <w:rPr>
          <w:rStyle w:val="44"/>
          <w:rFonts w:ascii="Tahoma" w:hAnsi="Tahoma" w:cs="Tahoma"/>
        </w:rPr>
        <w:t>​</w:t>
      </w:r>
      <w:r>
        <w:t xml:space="preserve"> </w:t>
      </w:r>
      <w:r>
        <w:rPr>
          <w:rStyle w:val="44"/>
          <w:rFonts w:ascii="Tahoma" w:hAnsi="Tahoma" w:cs="Tahoma"/>
        </w:rPr>
        <w:t>​</w:t>
      </w:r>
      <w:r>
        <w:rPr>
          <w:rStyle w:val="20"/>
          <w:rFonts w:ascii="Tahoma" w:hAnsi="Tahoma" w:cs="Tahoma"/>
        </w:rPr>
        <w:t xml:space="preserve"> </w:t>
      </w:r>
      <w:r>
        <w:rPr>
          <w:rStyle w:val="44"/>
          <w:rFonts w:ascii="Tahoma" w:hAnsi="Tahoma" w:cs="Tahoma"/>
        </w:rPr>
        <w:t>​</w:t>
      </w:r>
      <w:r>
        <w:t xml:space="preserve">Что значат центральные значения (жирные черточки), «коробки», «усы» и точки? </w:t>
      </w:r>
    </w:p>
  </w:comment>
  <w:comment w:id="14" w:author="Daria Martynova" w:date="2019-05-28T15:16:00Z" w:initials="">
    <w:p w14:paraId="66353110">
      <w:pPr>
        <w:pStyle w:val="6"/>
        <w:rPr>
          <w:lang w:val="en-US"/>
        </w:rPr>
      </w:pPr>
      <w:r>
        <w:rPr>
          <w:rStyle w:val="44"/>
          <w:rFonts w:ascii="Tahoma" w:hAnsi="Tahoma" w:cs="Tahoma"/>
        </w:rPr>
        <w:t>​</w:t>
      </w:r>
      <w:r>
        <w:t xml:space="preserve">Что значат центральные значения (жирные черточки), «коробки», «усы» и точки? </w:t>
      </w:r>
      <w:r>
        <w:rPr>
          <w:lang w:val="en-US"/>
        </w:rPr>
        <w:t>“Fenological” – “PHenological”</w:t>
      </w:r>
    </w:p>
  </w:comment>
  <w:comment w:id="15" w:author="Plankton" w:date="2019-05-17T11:59:00Z" w:initials="">
    <w:p w14:paraId="63500FDD">
      <w:pPr>
        <w:pStyle w:val="6"/>
      </w:pPr>
      <w:r>
        <w:rPr>
          <w:lang w:val="en-US"/>
        </w:rPr>
        <w:t>See</w:t>
      </w:r>
      <w:r>
        <w:t xml:space="preserve"> </w:t>
      </w:r>
      <w:r>
        <w:rPr>
          <w:lang w:val="en-US"/>
        </w:rPr>
        <w:t>above</w:t>
      </w:r>
      <w:r>
        <w:t>.</w:t>
      </w:r>
    </w:p>
  </w:comment>
  <w:comment w:id="16" w:author="Plankton" w:date="2019-05-22T13:11:00Z" w:initials="">
    <w:p w14:paraId="66C034A7">
      <w:pPr>
        <w:pStyle w:val="6"/>
      </w:pPr>
      <w:r>
        <w:t>Слишком большое смещение!</w:t>
      </w:r>
    </w:p>
  </w:comment>
  <w:comment w:id="17" w:author="Plankton" w:date="2019-05-22T12:43:00Z" w:initials="">
    <w:p w14:paraId="6BA30288">
      <w:pPr>
        <w:pStyle w:val="6"/>
      </w:pPr>
      <w:r>
        <w:t>Угловой коэффициент?</w:t>
      </w:r>
    </w:p>
  </w:comment>
  <w:comment w:id="18" w:author="Plankton" w:date="2019-05-29T14:20:00Z" w:initials="">
    <w:p w14:paraId="6D6442EF">
      <w:pPr>
        <w:pStyle w:val="6"/>
        <w:numPr>
          <w:ilvl w:val="0"/>
          <w:numId w:val="1"/>
        </w:numPr>
      </w:pPr>
      <w:r>
        <w:t>Хорошо бы графики выстроить по срокам, начиная со льда. Подписи к осям Y сделать – можно попытаться скомпоновать отдельно сроки, отдельно остальное.</w:t>
      </w:r>
    </w:p>
  </w:comment>
  <w:comment w:id="19" w:author="Plankton" w:date="2019-05-31T18:08:00Z" w:initials="">
    <w:p w14:paraId="45F86464">
      <w:pPr>
        <w:pStyle w:val="6"/>
      </w:pPr>
      <w:r>
        <w:t>Может, сослаться на Материалы и методы?</w:t>
      </w:r>
    </w:p>
  </w:comment>
  <w:comment w:id="20" w:author="Daria Martynova" w:date="2019-05-28T15:25:00Z" w:initials="">
    <w:p w14:paraId="5A971072">
      <w:pPr>
        <w:pStyle w:val="6"/>
      </w:pPr>
      <w:r>
        <w:rPr>
          <w:rStyle w:val="44"/>
          <w:rFonts w:ascii="Tahoma" w:hAnsi="Tahoma" w:cs="Tahoma"/>
        </w:rPr>
        <w:t>​</w:t>
      </w:r>
      <w:r>
        <w:t>очень мала доля объясненного варьирования! Уже ничего не сделать?</w:t>
      </w:r>
    </w:p>
  </w:comment>
  <w:comment w:id="21" w:author="Plankton" w:date="2019-06-05T16:25:00Z" w:initials="">
    <w:p w14:paraId="73A059DC">
      <w:pPr>
        <w:pStyle w:val="6"/>
      </w:pPr>
      <w:r>
        <w:t xml:space="preserve">Очень странно. Тренды указывают на обратную связь. По крайней мере, для начала сезона у теморы. Может, вообще не писать это все, сказав, что данные второй оси противоречат и данным регрессии, и здравому смыслу; к тому же эта ось объясняет очень малую долю инерции. Что-то типа </w:t>
      </w:r>
      <w:r>
        <w:rPr>
          <w:lang w:val="en-US"/>
        </w:rPr>
        <w:t>spurious</w:t>
      </w:r>
      <w:r>
        <w:t xml:space="preserve"> </w:t>
      </w:r>
      <w:r>
        <w:rPr>
          <w:lang w:val="en-US"/>
        </w:rPr>
        <w:t>correlations</w:t>
      </w:r>
      <w:r>
        <w:t>.</w:t>
      </w:r>
    </w:p>
  </w:comment>
  <w:comment w:id="22" w:author="Plankton" w:date="2019-06-04T11:17:00Z" w:initials="">
    <w:p w14:paraId="40510D8C">
      <w:pPr>
        <w:pStyle w:val="6"/>
      </w:pPr>
      <w:r>
        <w:t>Даша, это правдоподобно для наших мест?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042A9D" w15:done="0"/>
  <w15:commentEx w15:paraId="45CA0B47" w15:done="0"/>
  <w15:commentEx w15:paraId="69C4454F" w15:done="0"/>
  <w15:commentEx w15:paraId="164E42C6" w15:done="0"/>
  <w15:commentEx w15:paraId="7E512AFC" w15:done="0"/>
  <w15:commentEx w15:paraId="234E52A8" w15:done="0"/>
  <w15:commentEx w15:paraId="24CF5E47" w15:done="0"/>
  <w15:commentEx w15:paraId="603B304E" w15:done="0"/>
  <w15:commentEx w15:paraId="0C5A4A2D" w15:done="0"/>
  <w15:commentEx w15:paraId="161B3E38" w15:done="0" w15:paraIdParent="0C5A4A2D"/>
  <w15:commentEx w15:paraId="705201E8" w15:done="0"/>
  <w15:commentEx w15:paraId="56812B13" w15:done="0"/>
  <w15:commentEx w15:paraId="42F63813" w15:done="0"/>
  <w15:commentEx w15:paraId="1ABD41F3" w15:done="0"/>
  <w15:commentEx w15:paraId="66353110" w15:done="0"/>
  <w15:commentEx w15:paraId="63500FDD" w15:done="0"/>
  <w15:commentEx w15:paraId="66C034A7" w15:done="0"/>
  <w15:commentEx w15:paraId="6BA30288" w15:done="0"/>
  <w15:commentEx w15:paraId="6D6442EF" w15:done="0"/>
  <w15:commentEx w15:paraId="45F86464" w15:done="0"/>
  <w15:commentEx w15:paraId="5A971072" w15:done="0"/>
  <w15:commentEx w15:paraId="73A059DC" w15:done="0"/>
  <w15:commentEx w15:paraId="40510D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Verdana">
    <w:panose1 w:val="020B0604030504040204"/>
    <w:charset w:val="CC"/>
    <w:family w:val="swiss"/>
    <w:pitch w:val="default"/>
    <w:sig w:usb0="A00006FF" w:usb1="4000205B" w:usb2="00000010" w:usb3="00000000" w:csb0="2000019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3976908"/>
      <w:docPartObj>
        <w:docPartGallery w:val="AutoText"/>
      </w:docPartObj>
    </w:sdtPr>
    <w:sdtContent>
      <w:p>
        <w:pPr>
          <w:pStyle w:val="8"/>
          <w:jc w:val="right"/>
        </w:pPr>
        <w:r>
          <w:fldChar w:fldCharType="begin"/>
        </w:r>
        <w:r>
          <w:instrText xml:space="preserve">PAGE   \* MERGEFORMAT</w:instrText>
        </w:r>
        <w:r>
          <w:fldChar w:fldCharType="separate"/>
        </w:r>
        <w:r>
          <w:t>43</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67A4"/>
    <w:multiLevelType w:val="multilevel"/>
    <w:tmpl w:val="0A0E67A4"/>
    <w:lvl w:ilvl="0" w:tentative="0">
      <w:start w:val="1"/>
      <w:numFmt w:val="decimal"/>
      <w:lvlText w:val="%1."/>
      <w:lvlJc w:val="left"/>
      <w:pPr>
        <w:ind w:left="405" w:hanging="36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1">
    <w:nsid w:val="345D08B0"/>
    <w:multiLevelType w:val="multilevel"/>
    <w:tmpl w:val="345D08B0"/>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5655B6"/>
    <w:multiLevelType w:val="multilevel"/>
    <w:tmpl w:val="35565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9D235A1"/>
    <w:multiLevelType w:val="multilevel"/>
    <w:tmpl w:val="49D235A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AE719FE"/>
    <w:multiLevelType w:val="multilevel"/>
    <w:tmpl w:val="5AE719FE"/>
    <w:lvl w:ilvl="0" w:tentative="0">
      <w:start w:val="4"/>
      <w:numFmt w:val="bullet"/>
      <w:lvlText w:val="-"/>
      <w:lvlJc w:val="left"/>
      <w:pPr>
        <w:ind w:left="1069" w:hanging="360"/>
      </w:pPr>
      <w:rPr>
        <w:rFonts w:hint="default" w:ascii="Times New Roman" w:hAnsi="Times New Roman" w:eastAsia="Times New Roman" w:cs="Times New Roman"/>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ria Martynova">
    <w15:presenceInfo w15:providerId="None" w15:userId="Daria Martynova"/>
  </w15:person>
  <w15:person w15:author="Plankton">
    <w15:presenceInfo w15:providerId="None" w15:userId="Plankton"/>
  </w15:person>
  <w15:person w15:author="Usov N.">
    <w15:presenceInfo w15:providerId="None" w15:userId="Usov N."/>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08"/>
  <w:doNotHyphenateCaps/>
  <w:drawingGridHorizontalSpacing w:val="10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39"/>
    <w:rsid w:val="0000055B"/>
    <w:rsid w:val="00001A12"/>
    <w:rsid w:val="000026DD"/>
    <w:rsid w:val="0000273E"/>
    <w:rsid w:val="00004494"/>
    <w:rsid w:val="00004FAA"/>
    <w:rsid w:val="000149AB"/>
    <w:rsid w:val="00015B0C"/>
    <w:rsid w:val="00016890"/>
    <w:rsid w:val="00016EA7"/>
    <w:rsid w:val="0001714B"/>
    <w:rsid w:val="00022BA3"/>
    <w:rsid w:val="00022F3F"/>
    <w:rsid w:val="000234CC"/>
    <w:rsid w:val="00025C6C"/>
    <w:rsid w:val="00025E24"/>
    <w:rsid w:val="00026662"/>
    <w:rsid w:val="00031816"/>
    <w:rsid w:val="00033A29"/>
    <w:rsid w:val="000343D8"/>
    <w:rsid w:val="000346EB"/>
    <w:rsid w:val="00035442"/>
    <w:rsid w:val="00035956"/>
    <w:rsid w:val="000366E0"/>
    <w:rsid w:val="000401BE"/>
    <w:rsid w:val="00041259"/>
    <w:rsid w:val="0004514F"/>
    <w:rsid w:val="0004604E"/>
    <w:rsid w:val="00051861"/>
    <w:rsid w:val="000547FA"/>
    <w:rsid w:val="000564AF"/>
    <w:rsid w:val="00061216"/>
    <w:rsid w:val="00062717"/>
    <w:rsid w:val="00064751"/>
    <w:rsid w:val="00067C3C"/>
    <w:rsid w:val="000701A6"/>
    <w:rsid w:val="000704E0"/>
    <w:rsid w:val="000712D4"/>
    <w:rsid w:val="0007166A"/>
    <w:rsid w:val="00073431"/>
    <w:rsid w:val="00074F57"/>
    <w:rsid w:val="00075743"/>
    <w:rsid w:val="00076717"/>
    <w:rsid w:val="00077126"/>
    <w:rsid w:val="00081068"/>
    <w:rsid w:val="00083509"/>
    <w:rsid w:val="000839F4"/>
    <w:rsid w:val="00084655"/>
    <w:rsid w:val="00084AF8"/>
    <w:rsid w:val="00086CDB"/>
    <w:rsid w:val="00087F54"/>
    <w:rsid w:val="000914CE"/>
    <w:rsid w:val="00091BF0"/>
    <w:rsid w:val="00092F36"/>
    <w:rsid w:val="00094357"/>
    <w:rsid w:val="00094D58"/>
    <w:rsid w:val="00095CE0"/>
    <w:rsid w:val="000A0C5D"/>
    <w:rsid w:val="000A15CB"/>
    <w:rsid w:val="000A755E"/>
    <w:rsid w:val="000A7C6E"/>
    <w:rsid w:val="000A7F35"/>
    <w:rsid w:val="000A7F5D"/>
    <w:rsid w:val="000B2AB6"/>
    <w:rsid w:val="000B3E52"/>
    <w:rsid w:val="000B4E14"/>
    <w:rsid w:val="000B7C77"/>
    <w:rsid w:val="000C1415"/>
    <w:rsid w:val="000C173F"/>
    <w:rsid w:val="000C2DE5"/>
    <w:rsid w:val="000C33D5"/>
    <w:rsid w:val="000C49C1"/>
    <w:rsid w:val="000D0CA9"/>
    <w:rsid w:val="000D11FF"/>
    <w:rsid w:val="000D1C6A"/>
    <w:rsid w:val="000D27EB"/>
    <w:rsid w:val="000D4155"/>
    <w:rsid w:val="000D47A1"/>
    <w:rsid w:val="000D4EC2"/>
    <w:rsid w:val="000D6592"/>
    <w:rsid w:val="000D6D85"/>
    <w:rsid w:val="000E1474"/>
    <w:rsid w:val="000E4FE1"/>
    <w:rsid w:val="000E79F4"/>
    <w:rsid w:val="000F3548"/>
    <w:rsid w:val="000F3867"/>
    <w:rsid w:val="000F4326"/>
    <w:rsid w:val="000F5C2C"/>
    <w:rsid w:val="000F6693"/>
    <w:rsid w:val="000F766A"/>
    <w:rsid w:val="000F78FB"/>
    <w:rsid w:val="0010032B"/>
    <w:rsid w:val="00101451"/>
    <w:rsid w:val="001017A6"/>
    <w:rsid w:val="001022FF"/>
    <w:rsid w:val="0010282A"/>
    <w:rsid w:val="00102CC1"/>
    <w:rsid w:val="0010403A"/>
    <w:rsid w:val="0010493A"/>
    <w:rsid w:val="001076ED"/>
    <w:rsid w:val="0011018C"/>
    <w:rsid w:val="00112C70"/>
    <w:rsid w:val="001143C7"/>
    <w:rsid w:val="00114DA7"/>
    <w:rsid w:val="00115D36"/>
    <w:rsid w:val="00115E61"/>
    <w:rsid w:val="00116F62"/>
    <w:rsid w:val="0012599F"/>
    <w:rsid w:val="00125DCC"/>
    <w:rsid w:val="00127E16"/>
    <w:rsid w:val="00130A3C"/>
    <w:rsid w:val="0013268D"/>
    <w:rsid w:val="00133698"/>
    <w:rsid w:val="001341AF"/>
    <w:rsid w:val="00137F2E"/>
    <w:rsid w:val="00141C42"/>
    <w:rsid w:val="001474D3"/>
    <w:rsid w:val="00150143"/>
    <w:rsid w:val="001514DD"/>
    <w:rsid w:val="00151921"/>
    <w:rsid w:val="00153D0A"/>
    <w:rsid w:val="00154AD4"/>
    <w:rsid w:val="00155998"/>
    <w:rsid w:val="0015625A"/>
    <w:rsid w:val="00160440"/>
    <w:rsid w:val="001624D3"/>
    <w:rsid w:val="0016489A"/>
    <w:rsid w:val="00167DC0"/>
    <w:rsid w:val="00170932"/>
    <w:rsid w:val="00170F49"/>
    <w:rsid w:val="00171060"/>
    <w:rsid w:val="0017287B"/>
    <w:rsid w:val="001732F2"/>
    <w:rsid w:val="00173DA4"/>
    <w:rsid w:val="001756C2"/>
    <w:rsid w:val="00175DFB"/>
    <w:rsid w:val="00177D4F"/>
    <w:rsid w:val="001801FE"/>
    <w:rsid w:val="00182C3F"/>
    <w:rsid w:val="00183238"/>
    <w:rsid w:val="001836E6"/>
    <w:rsid w:val="00184170"/>
    <w:rsid w:val="00185967"/>
    <w:rsid w:val="001920B5"/>
    <w:rsid w:val="00193A99"/>
    <w:rsid w:val="001944C1"/>
    <w:rsid w:val="0019465F"/>
    <w:rsid w:val="0019602F"/>
    <w:rsid w:val="00196576"/>
    <w:rsid w:val="0019741A"/>
    <w:rsid w:val="001A056B"/>
    <w:rsid w:val="001A1E8F"/>
    <w:rsid w:val="001A37E9"/>
    <w:rsid w:val="001A41C7"/>
    <w:rsid w:val="001A47D3"/>
    <w:rsid w:val="001A4872"/>
    <w:rsid w:val="001A4AE4"/>
    <w:rsid w:val="001A503B"/>
    <w:rsid w:val="001A517B"/>
    <w:rsid w:val="001B09F2"/>
    <w:rsid w:val="001B206A"/>
    <w:rsid w:val="001B4D9D"/>
    <w:rsid w:val="001B710F"/>
    <w:rsid w:val="001B7EE2"/>
    <w:rsid w:val="001B7F92"/>
    <w:rsid w:val="001C3501"/>
    <w:rsid w:val="001C446A"/>
    <w:rsid w:val="001C5AC1"/>
    <w:rsid w:val="001C711F"/>
    <w:rsid w:val="001D1161"/>
    <w:rsid w:val="001D3752"/>
    <w:rsid w:val="001D3D3C"/>
    <w:rsid w:val="001D61B6"/>
    <w:rsid w:val="001E25B5"/>
    <w:rsid w:val="001E7885"/>
    <w:rsid w:val="001F05EC"/>
    <w:rsid w:val="001F0671"/>
    <w:rsid w:val="001F60ED"/>
    <w:rsid w:val="001F67B9"/>
    <w:rsid w:val="00202393"/>
    <w:rsid w:val="0020294E"/>
    <w:rsid w:val="0020409A"/>
    <w:rsid w:val="00204652"/>
    <w:rsid w:val="00205FE6"/>
    <w:rsid w:val="002115DE"/>
    <w:rsid w:val="00211CEE"/>
    <w:rsid w:val="002122DF"/>
    <w:rsid w:val="002154A8"/>
    <w:rsid w:val="00215CC1"/>
    <w:rsid w:val="00216174"/>
    <w:rsid w:val="002171A0"/>
    <w:rsid w:val="00220BF2"/>
    <w:rsid w:val="00220CC6"/>
    <w:rsid w:val="00222F04"/>
    <w:rsid w:val="00223D0A"/>
    <w:rsid w:val="00233777"/>
    <w:rsid w:val="00236B4D"/>
    <w:rsid w:val="002415AD"/>
    <w:rsid w:val="00245C95"/>
    <w:rsid w:val="00246965"/>
    <w:rsid w:val="00251DFC"/>
    <w:rsid w:val="00251E75"/>
    <w:rsid w:val="002563AC"/>
    <w:rsid w:val="0025665A"/>
    <w:rsid w:val="002568AB"/>
    <w:rsid w:val="00261858"/>
    <w:rsid w:val="00262F8D"/>
    <w:rsid w:val="0026312F"/>
    <w:rsid w:val="00263139"/>
    <w:rsid w:val="00265ADF"/>
    <w:rsid w:val="00266924"/>
    <w:rsid w:val="00270DFE"/>
    <w:rsid w:val="002722D6"/>
    <w:rsid w:val="00272C77"/>
    <w:rsid w:val="0027352F"/>
    <w:rsid w:val="00274DAA"/>
    <w:rsid w:val="00280089"/>
    <w:rsid w:val="00280F4D"/>
    <w:rsid w:val="00283961"/>
    <w:rsid w:val="00283ABC"/>
    <w:rsid w:val="00284F2A"/>
    <w:rsid w:val="002853C2"/>
    <w:rsid w:val="00285FF1"/>
    <w:rsid w:val="00287DAB"/>
    <w:rsid w:val="00290478"/>
    <w:rsid w:val="0029073B"/>
    <w:rsid w:val="00290B9C"/>
    <w:rsid w:val="00291022"/>
    <w:rsid w:val="00294C26"/>
    <w:rsid w:val="00294CEC"/>
    <w:rsid w:val="00296BF0"/>
    <w:rsid w:val="002A1B3B"/>
    <w:rsid w:val="002A46B5"/>
    <w:rsid w:val="002A48B7"/>
    <w:rsid w:val="002A57A4"/>
    <w:rsid w:val="002A59DA"/>
    <w:rsid w:val="002A5DB2"/>
    <w:rsid w:val="002A6396"/>
    <w:rsid w:val="002A6B29"/>
    <w:rsid w:val="002B0939"/>
    <w:rsid w:val="002B0D59"/>
    <w:rsid w:val="002B30AE"/>
    <w:rsid w:val="002B4C43"/>
    <w:rsid w:val="002B6913"/>
    <w:rsid w:val="002B77F8"/>
    <w:rsid w:val="002C1CB3"/>
    <w:rsid w:val="002C1D2F"/>
    <w:rsid w:val="002C2554"/>
    <w:rsid w:val="002C344F"/>
    <w:rsid w:val="002C4946"/>
    <w:rsid w:val="002C7C60"/>
    <w:rsid w:val="002D00DB"/>
    <w:rsid w:val="002D21DA"/>
    <w:rsid w:val="002D295C"/>
    <w:rsid w:val="002E1539"/>
    <w:rsid w:val="002E25F7"/>
    <w:rsid w:val="002E2EB1"/>
    <w:rsid w:val="002E39DD"/>
    <w:rsid w:val="002E447E"/>
    <w:rsid w:val="002F03AF"/>
    <w:rsid w:val="002F0DC9"/>
    <w:rsid w:val="002F450D"/>
    <w:rsid w:val="002F51D1"/>
    <w:rsid w:val="002F5270"/>
    <w:rsid w:val="002F6665"/>
    <w:rsid w:val="002F7038"/>
    <w:rsid w:val="00300B66"/>
    <w:rsid w:val="0030296B"/>
    <w:rsid w:val="00303D5F"/>
    <w:rsid w:val="00305777"/>
    <w:rsid w:val="0030737C"/>
    <w:rsid w:val="0031139C"/>
    <w:rsid w:val="00315B9B"/>
    <w:rsid w:val="00317386"/>
    <w:rsid w:val="00317BD4"/>
    <w:rsid w:val="00321F5A"/>
    <w:rsid w:val="00324D7F"/>
    <w:rsid w:val="003251D1"/>
    <w:rsid w:val="00325A9C"/>
    <w:rsid w:val="00331093"/>
    <w:rsid w:val="003316FC"/>
    <w:rsid w:val="00331E29"/>
    <w:rsid w:val="0033243A"/>
    <w:rsid w:val="003341EF"/>
    <w:rsid w:val="00335969"/>
    <w:rsid w:val="00335F30"/>
    <w:rsid w:val="0033712F"/>
    <w:rsid w:val="00337A8C"/>
    <w:rsid w:val="003424E6"/>
    <w:rsid w:val="00342947"/>
    <w:rsid w:val="00342B1B"/>
    <w:rsid w:val="00342B75"/>
    <w:rsid w:val="00343205"/>
    <w:rsid w:val="00343AB7"/>
    <w:rsid w:val="00346CC1"/>
    <w:rsid w:val="00350CE0"/>
    <w:rsid w:val="00350D23"/>
    <w:rsid w:val="0035142E"/>
    <w:rsid w:val="00352A45"/>
    <w:rsid w:val="00353B14"/>
    <w:rsid w:val="00354534"/>
    <w:rsid w:val="00354835"/>
    <w:rsid w:val="00356A3D"/>
    <w:rsid w:val="00357A07"/>
    <w:rsid w:val="00360CA8"/>
    <w:rsid w:val="00361DAD"/>
    <w:rsid w:val="00362681"/>
    <w:rsid w:val="00364D05"/>
    <w:rsid w:val="003655EA"/>
    <w:rsid w:val="003701D9"/>
    <w:rsid w:val="00372579"/>
    <w:rsid w:val="00373341"/>
    <w:rsid w:val="0037636B"/>
    <w:rsid w:val="003778D0"/>
    <w:rsid w:val="003806AE"/>
    <w:rsid w:val="0038076A"/>
    <w:rsid w:val="00381054"/>
    <w:rsid w:val="003819AC"/>
    <w:rsid w:val="003839A9"/>
    <w:rsid w:val="003839C2"/>
    <w:rsid w:val="0038479C"/>
    <w:rsid w:val="00384B13"/>
    <w:rsid w:val="00385DAC"/>
    <w:rsid w:val="00386E7F"/>
    <w:rsid w:val="00387043"/>
    <w:rsid w:val="00393C2E"/>
    <w:rsid w:val="00397595"/>
    <w:rsid w:val="003A03E4"/>
    <w:rsid w:val="003A18C5"/>
    <w:rsid w:val="003A29BF"/>
    <w:rsid w:val="003A6CBD"/>
    <w:rsid w:val="003A729F"/>
    <w:rsid w:val="003B3469"/>
    <w:rsid w:val="003B44EA"/>
    <w:rsid w:val="003B4B5C"/>
    <w:rsid w:val="003B5440"/>
    <w:rsid w:val="003B74D4"/>
    <w:rsid w:val="003B7798"/>
    <w:rsid w:val="003C14CA"/>
    <w:rsid w:val="003C2416"/>
    <w:rsid w:val="003C2A80"/>
    <w:rsid w:val="003C3234"/>
    <w:rsid w:val="003C5471"/>
    <w:rsid w:val="003D007C"/>
    <w:rsid w:val="003D18F8"/>
    <w:rsid w:val="003D2357"/>
    <w:rsid w:val="003D3926"/>
    <w:rsid w:val="003D414D"/>
    <w:rsid w:val="003D6AA8"/>
    <w:rsid w:val="003E1E2A"/>
    <w:rsid w:val="003E4D36"/>
    <w:rsid w:val="003E6D96"/>
    <w:rsid w:val="003F4905"/>
    <w:rsid w:val="003F6210"/>
    <w:rsid w:val="003F6302"/>
    <w:rsid w:val="003F7E27"/>
    <w:rsid w:val="00400B6E"/>
    <w:rsid w:val="00403D05"/>
    <w:rsid w:val="004043A2"/>
    <w:rsid w:val="004054B0"/>
    <w:rsid w:val="00405B0F"/>
    <w:rsid w:val="00405C2C"/>
    <w:rsid w:val="0040608A"/>
    <w:rsid w:val="0041189D"/>
    <w:rsid w:val="00414BDF"/>
    <w:rsid w:val="0041524E"/>
    <w:rsid w:val="00420ADF"/>
    <w:rsid w:val="00421793"/>
    <w:rsid w:val="004217DC"/>
    <w:rsid w:val="00425FD9"/>
    <w:rsid w:val="00426325"/>
    <w:rsid w:val="0042634E"/>
    <w:rsid w:val="00426886"/>
    <w:rsid w:val="00426C58"/>
    <w:rsid w:val="00432C64"/>
    <w:rsid w:val="00433614"/>
    <w:rsid w:val="00433D69"/>
    <w:rsid w:val="004342D4"/>
    <w:rsid w:val="0043482A"/>
    <w:rsid w:val="00434BDB"/>
    <w:rsid w:val="00435BBF"/>
    <w:rsid w:val="004364D4"/>
    <w:rsid w:val="00436DE0"/>
    <w:rsid w:val="00436F31"/>
    <w:rsid w:val="004407A9"/>
    <w:rsid w:val="004408B5"/>
    <w:rsid w:val="00440BC9"/>
    <w:rsid w:val="00443B98"/>
    <w:rsid w:val="00443DBC"/>
    <w:rsid w:val="0044427F"/>
    <w:rsid w:val="00445C97"/>
    <w:rsid w:val="0044792B"/>
    <w:rsid w:val="00450A3B"/>
    <w:rsid w:val="00451485"/>
    <w:rsid w:val="004522DE"/>
    <w:rsid w:val="00452F02"/>
    <w:rsid w:val="00453E18"/>
    <w:rsid w:val="004577E6"/>
    <w:rsid w:val="00462148"/>
    <w:rsid w:val="00463B48"/>
    <w:rsid w:val="004661E4"/>
    <w:rsid w:val="00467F60"/>
    <w:rsid w:val="00470843"/>
    <w:rsid w:val="0047380B"/>
    <w:rsid w:val="004762E2"/>
    <w:rsid w:val="00476BB1"/>
    <w:rsid w:val="00476CFD"/>
    <w:rsid w:val="00476D2E"/>
    <w:rsid w:val="004815B1"/>
    <w:rsid w:val="004821C7"/>
    <w:rsid w:val="0048300C"/>
    <w:rsid w:val="004844EF"/>
    <w:rsid w:val="00484527"/>
    <w:rsid w:val="00486AE6"/>
    <w:rsid w:val="00486DCC"/>
    <w:rsid w:val="00487FA6"/>
    <w:rsid w:val="00490592"/>
    <w:rsid w:val="00490884"/>
    <w:rsid w:val="00491714"/>
    <w:rsid w:val="00494235"/>
    <w:rsid w:val="00496CD4"/>
    <w:rsid w:val="00497C35"/>
    <w:rsid w:val="004A054B"/>
    <w:rsid w:val="004A14B5"/>
    <w:rsid w:val="004A292D"/>
    <w:rsid w:val="004A2946"/>
    <w:rsid w:val="004A3A3D"/>
    <w:rsid w:val="004A4161"/>
    <w:rsid w:val="004A55BD"/>
    <w:rsid w:val="004A588F"/>
    <w:rsid w:val="004A6465"/>
    <w:rsid w:val="004A64A2"/>
    <w:rsid w:val="004A7C84"/>
    <w:rsid w:val="004B005F"/>
    <w:rsid w:val="004B1229"/>
    <w:rsid w:val="004B15E8"/>
    <w:rsid w:val="004B3722"/>
    <w:rsid w:val="004B3950"/>
    <w:rsid w:val="004B40D3"/>
    <w:rsid w:val="004B4766"/>
    <w:rsid w:val="004B4F47"/>
    <w:rsid w:val="004B5C38"/>
    <w:rsid w:val="004B5DFC"/>
    <w:rsid w:val="004B624C"/>
    <w:rsid w:val="004C018E"/>
    <w:rsid w:val="004C01DB"/>
    <w:rsid w:val="004C2158"/>
    <w:rsid w:val="004C27F3"/>
    <w:rsid w:val="004C476B"/>
    <w:rsid w:val="004C4896"/>
    <w:rsid w:val="004C6750"/>
    <w:rsid w:val="004C6A99"/>
    <w:rsid w:val="004C6F50"/>
    <w:rsid w:val="004C7AF6"/>
    <w:rsid w:val="004C7C74"/>
    <w:rsid w:val="004D0269"/>
    <w:rsid w:val="004D2615"/>
    <w:rsid w:val="004E202C"/>
    <w:rsid w:val="004E2CCC"/>
    <w:rsid w:val="004E30D5"/>
    <w:rsid w:val="004E4F83"/>
    <w:rsid w:val="004E59AE"/>
    <w:rsid w:val="004E67FE"/>
    <w:rsid w:val="004F1524"/>
    <w:rsid w:val="004F46CA"/>
    <w:rsid w:val="004F4CB5"/>
    <w:rsid w:val="00501407"/>
    <w:rsid w:val="005021B6"/>
    <w:rsid w:val="00503753"/>
    <w:rsid w:val="00504A8D"/>
    <w:rsid w:val="0050572F"/>
    <w:rsid w:val="00506C9A"/>
    <w:rsid w:val="00510952"/>
    <w:rsid w:val="00510C5F"/>
    <w:rsid w:val="0051198F"/>
    <w:rsid w:val="00517808"/>
    <w:rsid w:val="0052106E"/>
    <w:rsid w:val="005217EC"/>
    <w:rsid w:val="00523D60"/>
    <w:rsid w:val="005248A7"/>
    <w:rsid w:val="00524BCF"/>
    <w:rsid w:val="00525CC0"/>
    <w:rsid w:val="00526D66"/>
    <w:rsid w:val="0052731F"/>
    <w:rsid w:val="005277CF"/>
    <w:rsid w:val="00530A62"/>
    <w:rsid w:val="00536A1D"/>
    <w:rsid w:val="00536EC6"/>
    <w:rsid w:val="00542E60"/>
    <w:rsid w:val="005452D4"/>
    <w:rsid w:val="00551866"/>
    <w:rsid w:val="005543B6"/>
    <w:rsid w:val="00554CDF"/>
    <w:rsid w:val="00554E28"/>
    <w:rsid w:val="00555E37"/>
    <w:rsid w:val="00555FEB"/>
    <w:rsid w:val="005572E9"/>
    <w:rsid w:val="00557A67"/>
    <w:rsid w:val="00557F86"/>
    <w:rsid w:val="005608BE"/>
    <w:rsid w:val="00560E54"/>
    <w:rsid w:val="00561335"/>
    <w:rsid w:val="00562097"/>
    <w:rsid w:val="005637BC"/>
    <w:rsid w:val="00565BB0"/>
    <w:rsid w:val="00570064"/>
    <w:rsid w:val="0057056D"/>
    <w:rsid w:val="00576C66"/>
    <w:rsid w:val="005771AF"/>
    <w:rsid w:val="0057763A"/>
    <w:rsid w:val="00583EB5"/>
    <w:rsid w:val="005855CE"/>
    <w:rsid w:val="00586402"/>
    <w:rsid w:val="005871DA"/>
    <w:rsid w:val="0059202D"/>
    <w:rsid w:val="00593976"/>
    <w:rsid w:val="00593B61"/>
    <w:rsid w:val="00593DAA"/>
    <w:rsid w:val="00593E3B"/>
    <w:rsid w:val="005943BB"/>
    <w:rsid w:val="005960B2"/>
    <w:rsid w:val="00596ABF"/>
    <w:rsid w:val="00596FF5"/>
    <w:rsid w:val="005A04F5"/>
    <w:rsid w:val="005A187C"/>
    <w:rsid w:val="005A4591"/>
    <w:rsid w:val="005A657E"/>
    <w:rsid w:val="005A718F"/>
    <w:rsid w:val="005B0A1C"/>
    <w:rsid w:val="005B2AC5"/>
    <w:rsid w:val="005B4D56"/>
    <w:rsid w:val="005B4DD1"/>
    <w:rsid w:val="005B5645"/>
    <w:rsid w:val="005C0645"/>
    <w:rsid w:val="005C334F"/>
    <w:rsid w:val="005C59FF"/>
    <w:rsid w:val="005C5D1C"/>
    <w:rsid w:val="005D3661"/>
    <w:rsid w:val="005D63F9"/>
    <w:rsid w:val="005D6850"/>
    <w:rsid w:val="005D6A66"/>
    <w:rsid w:val="005E0D4E"/>
    <w:rsid w:val="005E27FA"/>
    <w:rsid w:val="005F2208"/>
    <w:rsid w:val="005F56F5"/>
    <w:rsid w:val="005F663C"/>
    <w:rsid w:val="005F7FD0"/>
    <w:rsid w:val="00600353"/>
    <w:rsid w:val="00601353"/>
    <w:rsid w:val="00601D5D"/>
    <w:rsid w:val="006035D8"/>
    <w:rsid w:val="0060650A"/>
    <w:rsid w:val="00606737"/>
    <w:rsid w:val="0060791F"/>
    <w:rsid w:val="006128D4"/>
    <w:rsid w:val="00612E97"/>
    <w:rsid w:val="00615DC1"/>
    <w:rsid w:val="0062073A"/>
    <w:rsid w:val="006207F0"/>
    <w:rsid w:val="00620CE0"/>
    <w:rsid w:val="0062157F"/>
    <w:rsid w:val="006217F1"/>
    <w:rsid w:val="00622E63"/>
    <w:rsid w:val="00623788"/>
    <w:rsid w:val="00623B70"/>
    <w:rsid w:val="00624A1F"/>
    <w:rsid w:val="00624D9C"/>
    <w:rsid w:val="00627DCF"/>
    <w:rsid w:val="0063217E"/>
    <w:rsid w:val="0063476E"/>
    <w:rsid w:val="00634EEE"/>
    <w:rsid w:val="00635819"/>
    <w:rsid w:val="00635BAD"/>
    <w:rsid w:val="0063747D"/>
    <w:rsid w:val="00641769"/>
    <w:rsid w:val="0064316F"/>
    <w:rsid w:val="00643743"/>
    <w:rsid w:val="00645E86"/>
    <w:rsid w:val="00650A59"/>
    <w:rsid w:val="00651365"/>
    <w:rsid w:val="00653629"/>
    <w:rsid w:val="00655995"/>
    <w:rsid w:val="00655C83"/>
    <w:rsid w:val="00661737"/>
    <w:rsid w:val="00662BF9"/>
    <w:rsid w:val="00663A83"/>
    <w:rsid w:val="00665054"/>
    <w:rsid w:val="00666775"/>
    <w:rsid w:val="006705EE"/>
    <w:rsid w:val="00673708"/>
    <w:rsid w:val="00674305"/>
    <w:rsid w:val="00675E10"/>
    <w:rsid w:val="00676DE1"/>
    <w:rsid w:val="006771F6"/>
    <w:rsid w:val="00677641"/>
    <w:rsid w:val="00677C44"/>
    <w:rsid w:val="0068129E"/>
    <w:rsid w:val="00684568"/>
    <w:rsid w:val="00685892"/>
    <w:rsid w:val="006908F9"/>
    <w:rsid w:val="0069129F"/>
    <w:rsid w:val="00694050"/>
    <w:rsid w:val="0069594E"/>
    <w:rsid w:val="006978F3"/>
    <w:rsid w:val="006A064A"/>
    <w:rsid w:val="006A13B1"/>
    <w:rsid w:val="006A18F4"/>
    <w:rsid w:val="006A3474"/>
    <w:rsid w:val="006A35F5"/>
    <w:rsid w:val="006A7C21"/>
    <w:rsid w:val="006B11E9"/>
    <w:rsid w:val="006B12E4"/>
    <w:rsid w:val="006B2292"/>
    <w:rsid w:val="006B6E99"/>
    <w:rsid w:val="006B7805"/>
    <w:rsid w:val="006C5C41"/>
    <w:rsid w:val="006C62FB"/>
    <w:rsid w:val="006C639D"/>
    <w:rsid w:val="006C707A"/>
    <w:rsid w:val="006D024E"/>
    <w:rsid w:val="006D1002"/>
    <w:rsid w:val="006D22FB"/>
    <w:rsid w:val="006D3896"/>
    <w:rsid w:val="006D3E2F"/>
    <w:rsid w:val="006D60D4"/>
    <w:rsid w:val="006E04D1"/>
    <w:rsid w:val="006E185A"/>
    <w:rsid w:val="006E31D5"/>
    <w:rsid w:val="006E3284"/>
    <w:rsid w:val="006F0129"/>
    <w:rsid w:val="006F1221"/>
    <w:rsid w:val="006F18ED"/>
    <w:rsid w:val="006F1BA4"/>
    <w:rsid w:val="006F3338"/>
    <w:rsid w:val="006F4585"/>
    <w:rsid w:val="006F4E77"/>
    <w:rsid w:val="006F5218"/>
    <w:rsid w:val="006F534D"/>
    <w:rsid w:val="006F6ED1"/>
    <w:rsid w:val="007034AD"/>
    <w:rsid w:val="00703744"/>
    <w:rsid w:val="00704064"/>
    <w:rsid w:val="007044DC"/>
    <w:rsid w:val="00705BF7"/>
    <w:rsid w:val="00705DA7"/>
    <w:rsid w:val="00705F19"/>
    <w:rsid w:val="00706672"/>
    <w:rsid w:val="007131B4"/>
    <w:rsid w:val="00713619"/>
    <w:rsid w:val="00714F7D"/>
    <w:rsid w:val="00716E35"/>
    <w:rsid w:val="00717492"/>
    <w:rsid w:val="00722748"/>
    <w:rsid w:val="00725102"/>
    <w:rsid w:val="007256D9"/>
    <w:rsid w:val="00726A9B"/>
    <w:rsid w:val="00727EA2"/>
    <w:rsid w:val="00731371"/>
    <w:rsid w:val="00732109"/>
    <w:rsid w:val="00733FAB"/>
    <w:rsid w:val="00734C49"/>
    <w:rsid w:val="00734F59"/>
    <w:rsid w:val="00735D0D"/>
    <w:rsid w:val="00735DCA"/>
    <w:rsid w:val="00740365"/>
    <w:rsid w:val="007430D0"/>
    <w:rsid w:val="00743547"/>
    <w:rsid w:val="00743CCD"/>
    <w:rsid w:val="00744596"/>
    <w:rsid w:val="00746A85"/>
    <w:rsid w:val="00747047"/>
    <w:rsid w:val="007528E5"/>
    <w:rsid w:val="0075325A"/>
    <w:rsid w:val="00753D4B"/>
    <w:rsid w:val="00753F73"/>
    <w:rsid w:val="00754EA1"/>
    <w:rsid w:val="007555A2"/>
    <w:rsid w:val="00767AE6"/>
    <w:rsid w:val="00780E2A"/>
    <w:rsid w:val="007820CC"/>
    <w:rsid w:val="00782E77"/>
    <w:rsid w:val="00784B57"/>
    <w:rsid w:val="007901F7"/>
    <w:rsid w:val="00790DF6"/>
    <w:rsid w:val="00791961"/>
    <w:rsid w:val="0079342A"/>
    <w:rsid w:val="00793F06"/>
    <w:rsid w:val="007941CA"/>
    <w:rsid w:val="0079489C"/>
    <w:rsid w:val="007951E6"/>
    <w:rsid w:val="0079593D"/>
    <w:rsid w:val="00795A22"/>
    <w:rsid w:val="0079706C"/>
    <w:rsid w:val="00797653"/>
    <w:rsid w:val="007A015D"/>
    <w:rsid w:val="007A3135"/>
    <w:rsid w:val="007A51BE"/>
    <w:rsid w:val="007A6053"/>
    <w:rsid w:val="007A639C"/>
    <w:rsid w:val="007B3655"/>
    <w:rsid w:val="007B46ED"/>
    <w:rsid w:val="007B53CD"/>
    <w:rsid w:val="007B5838"/>
    <w:rsid w:val="007C1B87"/>
    <w:rsid w:val="007C27A6"/>
    <w:rsid w:val="007C4EB4"/>
    <w:rsid w:val="007C737A"/>
    <w:rsid w:val="007C74C2"/>
    <w:rsid w:val="007D5E0D"/>
    <w:rsid w:val="007D676C"/>
    <w:rsid w:val="007D79ED"/>
    <w:rsid w:val="007E34BA"/>
    <w:rsid w:val="007E4D8A"/>
    <w:rsid w:val="007E637B"/>
    <w:rsid w:val="007E734E"/>
    <w:rsid w:val="007E76D1"/>
    <w:rsid w:val="007F1DF8"/>
    <w:rsid w:val="008016A3"/>
    <w:rsid w:val="00801E5B"/>
    <w:rsid w:val="008020AB"/>
    <w:rsid w:val="0080668C"/>
    <w:rsid w:val="008068EA"/>
    <w:rsid w:val="00807037"/>
    <w:rsid w:val="00812AE6"/>
    <w:rsid w:val="008154CC"/>
    <w:rsid w:val="00820DDD"/>
    <w:rsid w:val="00822075"/>
    <w:rsid w:val="0082211D"/>
    <w:rsid w:val="0083178B"/>
    <w:rsid w:val="0083273B"/>
    <w:rsid w:val="0083493B"/>
    <w:rsid w:val="00834EC2"/>
    <w:rsid w:val="008367EF"/>
    <w:rsid w:val="00836B31"/>
    <w:rsid w:val="0083747F"/>
    <w:rsid w:val="00837A6C"/>
    <w:rsid w:val="00842DA2"/>
    <w:rsid w:val="0084307E"/>
    <w:rsid w:val="00843229"/>
    <w:rsid w:val="008478D7"/>
    <w:rsid w:val="008503FC"/>
    <w:rsid w:val="008504F3"/>
    <w:rsid w:val="0085150B"/>
    <w:rsid w:val="00852B7D"/>
    <w:rsid w:val="00852EF4"/>
    <w:rsid w:val="0085459A"/>
    <w:rsid w:val="00854F61"/>
    <w:rsid w:val="00855B96"/>
    <w:rsid w:val="00855FD6"/>
    <w:rsid w:val="008576C5"/>
    <w:rsid w:val="00862CB6"/>
    <w:rsid w:val="00863EA4"/>
    <w:rsid w:val="008657F0"/>
    <w:rsid w:val="00866E72"/>
    <w:rsid w:val="00871174"/>
    <w:rsid w:val="00872A08"/>
    <w:rsid w:val="00872BAF"/>
    <w:rsid w:val="00872E2F"/>
    <w:rsid w:val="00873A60"/>
    <w:rsid w:val="00875B1C"/>
    <w:rsid w:val="00877DC1"/>
    <w:rsid w:val="0088021C"/>
    <w:rsid w:val="00880E1D"/>
    <w:rsid w:val="0088250E"/>
    <w:rsid w:val="00885101"/>
    <w:rsid w:val="00886549"/>
    <w:rsid w:val="0089187B"/>
    <w:rsid w:val="00892657"/>
    <w:rsid w:val="00892C12"/>
    <w:rsid w:val="008960EA"/>
    <w:rsid w:val="00896776"/>
    <w:rsid w:val="00897F8F"/>
    <w:rsid w:val="008A37C4"/>
    <w:rsid w:val="008A5938"/>
    <w:rsid w:val="008A687A"/>
    <w:rsid w:val="008B10D5"/>
    <w:rsid w:val="008B1411"/>
    <w:rsid w:val="008B1676"/>
    <w:rsid w:val="008B1C70"/>
    <w:rsid w:val="008B2ACD"/>
    <w:rsid w:val="008B3706"/>
    <w:rsid w:val="008B399A"/>
    <w:rsid w:val="008B3BF7"/>
    <w:rsid w:val="008B4409"/>
    <w:rsid w:val="008B47C9"/>
    <w:rsid w:val="008C006B"/>
    <w:rsid w:val="008C150E"/>
    <w:rsid w:val="008C1810"/>
    <w:rsid w:val="008C5630"/>
    <w:rsid w:val="008C707C"/>
    <w:rsid w:val="008D2B84"/>
    <w:rsid w:val="008D4358"/>
    <w:rsid w:val="008D4624"/>
    <w:rsid w:val="008D4CEA"/>
    <w:rsid w:val="008D7CC6"/>
    <w:rsid w:val="008E2E9B"/>
    <w:rsid w:val="008E363B"/>
    <w:rsid w:val="008E4F6C"/>
    <w:rsid w:val="008E5010"/>
    <w:rsid w:val="008E5E3A"/>
    <w:rsid w:val="008F119E"/>
    <w:rsid w:val="008F29D3"/>
    <w:rsid w:val="008F541D"/>
    <w:rsid w:val="008F5531"/>
    <w:rsid w:val="008F5C5F"/>
    <w:rsid w:val="008F6A77"/>
    <w:rsid w:val="0090039B"/>
    <w:rsid w:val="009014F0"/>
    <w:rsid w:val="009016F5"/>
    <w:rsid w:val="00901984"/>
    <w:rsid w:val="00905FCD"/>
    <w:rsid w:val="009073C3"/>
    <w:rsid w:val="009100E4"/>
    <w:rsid w:val="009106AF"/>
    <w:rsid w:val="009110CA"/>
    <w:rsid w:val="00913874"/>
    <w:rsid w:val="009205D4"/>
    <w:rsid w:val="0092110E"/>
    <w:rsid w:val="00921D8E"/>
    <w:rsid w:val="00925393"/>
    <w:rsid w:val="00927B32"/>
    <w:rsid w:val="00927EB5"/>
    <w:rsid w:val="009316F3"/>
    <w:rsid w:val="0093365F"/>
    <w:rsid w:val="0093367F"/>
    <w:rsid w:val="00934FF6"/>
    <w:rsid w:val="00935A87"/>
    <w:rsid w:val="00936C7C"/>
    <w:rsid w:val="00936DFE"/>
    <w:rsid w:val="009405CA"/>
    <w:rsid w:val="00940D3E"/>
    <w:rsid w:val="009468FE"/>
    <w:rsid w:val="00951C64"/>
    <w:rsid w:val="009537F9"/>
    <w:rsid w:val="00953A1B"/>
    <w:rsid w:val="0095532C"/>
    <w:rsid w:val="00955421"/>
    <w:rsid w:val="00960291"/>
    <w:rsid w:val="009630FB"/>
    <w:rsid w:val="00966FCF"/>
    <w:rsid w:val="00971886"/>
    <w:rsid w:val="00971F0E"/>
    <w:rsid w:val="00972035"/>
    <w:rsid w:val="009758D3"/>
    <w:rsid w:val="009770AB"/>
    <w:rsid w:val="009773D3"/>
    <w:rsid w:val="0098181C"/>
    <w:rsid w:val="00982E75"/>
    <w:rsid w:val="00982F06"/>
    <w:rsid w:val="0098375D"/>
    <w:rsid w:val="00983B1D"/>
    <w:rsid w:val="00983C48"/>
    <w:rsid w:val="00984AED"/>
    <w:rsid w:val="00986239"/>
    <w:rsid w:val="00990873"/>
    <w:rsid w:val="00990893"/>
    <w:rsid w:val="00991CED"/>
    <w:rsid w:val="00992873"/>
    <w:rsid w:val="009934D4"/>
    <w:rsid w:val="0099453C"/>
    <w:rsid w:val="00995BF8"/>
    <w:rsid w:val="00995E27"/>
    <w:rsid w:val="009A0929"/>
    <w:rsid w:val="009A1D66"/>
    <w:rsid w:val="009A3DA9"/>
    <w:rsid w:val="009A45D6"/>
    <w:rsid w:val="009A4BE7"/>
    <w:rsid w:val="009A7E5F"/>
    <w:rsid w:val="009B0657"/>
    <w:rsid w:val="009B0D99"/>
    <w:rsid w:val="009B10E3"/>
    <w:rsid w:val="009B142D"/>
    <w:rsid w:val="009B37D5"/>
    <w:rsid w:val="009B39A7"/>
    <w:rsid w:val="009B4907"/>
    <w:rsid w:val="009B64B7"/>
    <w:rsid w:val="009B6547"/>
    <w:rsid w:val="009B738E"/>
    <w:rsid w:val="009C459C"/>
    <w:rsid w:val="009C62C8"/>
    <w:rsid w:val="009C789D"/>
    <w:rsid w:val="009C7B44"/>
    <w:rsid w:val="009D2A5B"/>
    <w:rsid w:val="009D40BD"/>
    <w:rsid w:val="009D4F17"/>
    <w:rsid w:val="009D5367"/>
    <w:rsid w:val="009D6B03"/>
    <w:rsid w:val="009D6D1A"/>
    <w:rsid w:val="009E132A"/>
    <w:rsid w:val="009E283C"/>
    <w:rsid w:val="009E33E9"/>
    <w:rsid w:val="009E4165"/>
    <w:rsid w:val="009E6C54"/>
    <w:rsid w:val="009E78DA"/>
    <w:rsid w:val="009E7DC6"/>
    <w:rsid w:val="009F1E20"/>
    <w:rsid w:val="009F5CB1"/>
    <w:rsid w:val="00A016C3"/>
    <w:rsid w:val="00A01E1B"/>
    <w:rsid w:val="00A028DC"/>
    <w:rsid w:val="00A03A6B"/>
    <w:rsid w:val="00A03CCE"/>
    <w:rsid w:val="00A04ACF"/>
    <w:rsid w:val="00A051D1"/>
    <w:rsid w:val="00A057D7"/>
    <w:rsid w:val="00A05C2D"/>
    <w:rsid w:val="00A066D7"/>
    <w:rsid w:val="00A07017"/>
    <w:rsid w:val="00A07044"/>
    <w:rsid w:val="00A13057"/>
    <w:rsid w:val="00A17FE4"/>
    <w:rsid w:val="00A20B9D"/>
    <w:rsid w:val="00A20EE2"/>
    <w:rsid w:val="00A23A43"/>
    <w:rsid w:val="00A243E1"/>
    <w:rsid w:val="00A257AA"/>
    <w:rsid w:val="00A25CF5"/>
    <w:rsid w:val="00A26A5D"/>
    <w:rsid w:val="00A30FD3"/>
    <w:rsid w:val="00A31FD7"/>
    <w:rsid w:val="00A32B65"/>
    <w:rsid w:val="00A34E76"/>
    <w:rsid w:val="00A4047F"/>
    <w:rsid w:val="00A44591"/>
    <w:rsid w:val="00A4590D"/>
    <w:rsid w:val="00A47BED"/>
    <w:rsid w:val="00A47E33"/>
    <w:rsid w:val="00A5260D"/>
    <w:rsid w:val="00A53E89"/>
    <w:rsid w:val="00A54B8D"/>
    <w:rsid w:val="00A5641C"/>
    <w:rsid w:val="00A576A6"/>
    <w:rsid w:val="00A60A5F"/>
    <w:rsid w:val="00A63DB8"/>
    <w:rsid w:val="00A64B89"/>
    <w:rsid w:val="00A72309"/>
    <w:rsid w:val="00A75991"/>
    <w:rsid w:val="00A75D02"/>
    <w:rsid w:val="00A75EDA"/>
    <w:rsid w:val="00A8022C"/>
    <w:rsid w:val="00A82A13"/>
    <w:rsid w:val="00A846D7"/>
    <w:rsid w:val="00A846DD"/>
    <w:rsid w:val="00A848B4"/>
    <w:rsid w:val="00A84B87"/>
    <w:rsid w:val="00A84C9E"/>
    <w:rsid w:val="00A85925"/>
    <w:rsid w:val="00A86754"/>
    <w:rsid w:val="00A917DB"/>
    <w:rsid w:val="00A9197A"/>
    <w:rsid w:val="00A92B37"/>
    <w:rsid w:val="00A960DD"/>
    <w:rsid w:val="00AA0A50"/>
    <w:rsid w:val="00AA1299"/>
    <w:rsid w:val="00AA1504"/>
    <w:rsid w:val="00AA3122"/>
    <w:rsid w:val="00AA333D"/>
    <w:rsid w:val="00AA79C9"/>
    <w:rsid w:val="00AA7E5D"/>
    <w:rsid w:val="00AB18CE"/>
    <w:rsid w:val="00AB3985"/>
    <w:rsid w:val="00AB5328"/>
    <w:rsid w:val="00AC021D"/>
    <w:rsid w:val="00AC2BBB"/>
    <w:rsid w:val="00AD042C"/>
    <w:rsid w:val="00AD1DE7"/>
    <w:rsid w:val="00AD2B15"/>
    <w:rsid w:val="00AD3454"/>
    <w:rsid w:val="00AD35AC"/>
    <w:rsid w:val="00AD5A3D"/>
    <w:rsid w:val="00AD5CDC"/>
    <w:rsid w:val="00AD66A0"/>
    <w:rsid w:val="00AD66CE"/>
    <w:rsid w:val="00AD7221"/>
    <w:rsid w:val="00AD7251"/>
    <w:rsid w:val="00AE0A5C"/>
    <w:rsid w:val="00AE3148"/>
    <w:rsid w:val="00AE44B9"/>
    <w:rsid w:val="00AE5448"/>
    <w:rsid w:val="00AE7127"/>
    <w:rsid w:val="00AE7EA8"/>
    <w:rsid w:val="00AF134D"/>
    <w:rsid w:val="00AF52C7"/>
    <w:rsid w:val="00B00F13"/>
    <w:rsid w:val="00B01A0B"/>
    <w:rsid w:val="00B048B0"/>
    <w:rsid w:val="00B06A79"/>
    <w:rsid w:val="00B07584"/>
    <w:rsid w:val="00B11107"/>
    <w:rsid w:val="00B12947"/>
    <w:rsid w:val="00B15365"/>
    <w:rsid w:val="00B167B6"/>
    <w:rsid w:val="00B16EA3"/>
    <w:rsid w:val="00B229FF"/>
    <w:rsid w:val="00B231BB"/>
    <w:rsid w:val="00B241EA"/>
    <w:rsid w:val="00B24DC8"/>
    <w:rsid w:val="00B26BBD"/>
    <w:rsid w:val="00B30132"/>
    <w:rsid w:val="00B32286"/>
    <w:rsid w:val="00B3402B"/>
    <w:rsid w:val="00B34452"/>
    <w:rsid w:val="00B37DFC"/>
    <w:rsid w:val="00B40072"/>
    <w:rsid w:val="00B40DDB"/>
    <w:rsid w:val="00B423BE"/>
    <w:rsid w:val="00B427D6"/>
    <w:rsid w:val="00B43401"/>
    <w:rsid w:val="00B436DE"/>
    <w:rsid w:val="00B43B69"/>
    <w:rsid w:val="00B43BD7"/>
    <w:rsid w:val="00B46427"/>
    <w:rsid w:val="00B51E9B"/>
    <w:rsid w:val="00B51EB7"/>
    <w:rsid w:val="00B5596D"/>
    <w:rsid w:val="00B56634"/>
    <w:rsid w:val="00B57103"/>
    <w:rsid w:val="00B57AFB"/>
    <w:rsid w:val="00B62EAD"/>
    <w:rsid w:val="00B63262"/>
    <w:rsid w:val="00B65125"/>
    <w:rsid w:val="00B6558E"/>
    <w:rsid w:val="00B6653E"/>
    <w:rsid w:val="00B66753"/>
    <w:rsid w:val="00B66A1B"/>
    <w:rsid w:val="00B723A8"/>
    <w:rsid w:val="00B72B11"/>
    <w:rsid w:val="00B761BB"/>
    <w:rsid w:val="00B77CB6"/>
    <w:rsid w:val="00B80F01"/>
    <w:rsid w:val="00B812A9"/>
    <w:rsid w:val="00B817D2"/>
    <w:rsid w:val="00B8210C"/>
    <w:rsid w:val="00B842B0"/>
    <w:rsid w:val="00B85033"/>
    <w:rsid w:val="00B872E7"/>
    <w:rsid w:val="00B876F9"/>
    <w:rsid w:val="00B9091D"/>
    <w:rsid w:val="00B90EAA"/>
    <w:rsid w:val="00B93D9E"/>
    <w:rsid w:val="00B94E1B"/>
    <w:rsid w:val="00B9691B"/>
    <w:rsid w:val="00B97199"/>
    <w:rsid w:val="00B97544"/>
    <w:rsid w:val="00B97F13"/>
    <w:rsid w:val="00BA0D7B"/>
    <w:rsid w:val="00BA276F"/>
    <w:rsid w:val="00BA43EB"/>
    <w:rsid w:val="00BA60CD"/>
    <w:rsid w:val="00BB1FF7"/>
    <w:rsid w:val="00BB3BF7"/>
    <w:rsid w:val="00BB44E9"/>
    <w:rsid w:val="00BB4AB7"/>
    <w:rsid w:val="00BC1A1E"/>
    <w:rsid w:val="00BC31B6"/>
    <w:rsid w:val="00BC41FD"/>
    <w:rsid w:val="00BC6134"/>
    <w:rsid w:val="00BC79EF"/>
    <w:rsid w:val="00BD291C"/>
    <w:rsid w:val="00BD7803"/>
    <w:rsid w:val="00BE2590"/>
    <w:rsid w:val="00BE6A10"/>
    <w:rsid w:val="00BF1696"/>
    <w:rsid w:val="00BF260E"/>
    <w:rsid w:val="00BF3E30"/>
    <w:rsid w:val="00BF551E"/>
    <w:rsid w:val="00C02E43"/>
    <w:rsid w:val="00C04AE0"/>
    <w:rsid w:val="00C06F60"/>
    <w:rsid w:val="00C07C85"/>
    <w:rsid w:val="00C13A82"/>
    <w:rsid w:val="00C13BBB"/>
    <w:rsid w:val="00C13FB9"/>
    <w:rsid w:val="00C15B9E"/>
    <w:rsid w:val="00C16051"/>
    <w:rsid w:val="00C16630"/>
    <w:rsid w:val="00C1698F"/>
    <w:rsid w:val="00C17B39"/>
    <w:rsid w:val="00C17C2F"/>
    <w:rsid w:val="00C23F23"/>
    <w:rsid w:val="00C24376"/>
    <w:rsid w:val="00C2483F"/>
    <w:rsid w:val="00C267E1"/>
    <w:rsid w:val="00C27EF6"/>
    <w:rsid w:val="00C34479"/>
    <w:rsid w:val="00C3672B"/>
    <w:rsid w:val="00C3713B"/>
    <w:rsid w:val="00C377E2"/>
    <w:rsid w:val="00C412BE"/>
    <w:rsid w:val="00C4393C"/>
    <w:rsid w:val="00C43ECC"/>
    <w:rsid w:val="00C444B8"/>
    <w:rsid w:val="00C44BED"/>
    <w:rsid w:val="00C45BD4"/>
    <w:rsid w:val="00C4614F"/>
    <w:rsid w:val="00C46E93"/>
    <w:rsid w:val="00C51857"/>
    <w:rsid w:val="00C52A1A"/>
    <w:rsid w:val="00C54603"/>
    <w:rsid w:val="00C571CF"/>
    <w:rsid w:val="00C60799"/>
    <w:rsid w:val="00C60C62"/>
    <w:rsid w:val="00C6313A"/>
    <w:rsid w:val="00C6496E"/>
    <w:rsid w:val="00C657AE"/>
    <w:rsid w:val="00C706B9"/>
    <w:rsid w:val="00C706BB"/>
    <w:rsid w:val="00C72A3F"/>
    <w:rsid w:val="00C733B7"/>
    <w:rsid w:val="00C76347"/>
    <w:rsid w:val="00C770AB"/>
    <w:rsid w:val="00C77D89"/>
    <w:rsid w:val="00C81B69"/>
    <w:rsid w:val="00C83B98"/>
    <w:rsid w:val="00C85275"/>
    <w:rsid w:val="00C8529A"/>
    <w:rsid w:val="00C86186"/>
    <w:rsid w:val="00C90CBB"/>
    <w:rsid w:val="00C91869"/>
    <w:rsid w:val="00C92132"/>
    <w:rsid w:val="00C946BB"/>
    <w:rsid w:val="00C9522A"/>
    <w:rsid w:val="00C9590F"/>
    <w:rsid w:val="00C968D8"/>
    <w:rsid w:val="00C96EDE"/>
    <w:rsid w:val="00CA1484"/>
    <w:rsid w:val="00CA2167"/>
    <w:rsid w:val="00CA2C68"/>
    <w:rsid w:val="00CA2F26"/>
    <w:rsid w:val="00CA3A68"/>
    <w:rsid w:val="00CA3E49"/>
    <w:rsid w:val="00CA49D5"/>
    <w:rsid w:val="00CA50B2"/>
    <w:rsid w:val="00CA546E"/>
    <w:rsid w:val="00CA79DC"/>
    <w:rsid w:val="00CB02ED"/>
    <w:rsid w:val="00CB20AA"/>
    <w:rsid w:val="00CB27A4"/>
    <w:rsid w:val="00CB4396"/>
    <w:rsid w:val="00CB5974"/>
    <w:rsid w:val="00CB6B1B"/>
    <w:rsid w:val="00CB71AF"/>
    <w:rsid w:val="00CB75F0"/>
    <w:rsid w:val="00CC47E4"/>
    <w:rsid w:val="00CD06F2"/>
    <w:rsid w:val="00CD1837"/>
    <w:rsid w:val="00CD18F4"/>
    <w:rsid w:val="00CD325B"/>
    <w:rsid w:val="00CD361A"/>
    <w:rsid w:val="00CD53C6"/>
    <w:rsid w:val="00CD5E74"/>
    <w:rsid w:val="00CD5FCD"/>
    <w:rsid w:val="00CD6D54"/>
    <w:rsid w:val="00CE0312"/>
    <w:rsid w:val="00CE0347"/>
    <w:rsid w:val="00CE211A"/>
    <w:rsid w:val="00CE6A39"/>
    <w:rsid w:val="00CE7148"/>
    <w:rsid w:val="00CE7DF2"/>
    <w:rsid w:val="00CF4666"/>
    <w:rsid w:val="00D01DD3"/>
    <w:rsid w:val="00D02497"/>
    <w:rsid w:val="00D03048"/>
    <w:rsid w:val="00D06590"/>
    <w:rsid w:val="00D100AC"/>
    <w:rsid w:val="00D10A1D"/>
    <w:rsid w:val="00D10F91"/>
    <w:rsid w:val="00D13587"/>
    <w:rsid w:val="00D13779"/>
    <w:rsid w:val="00D16690"/>
    <w:rsid w:val="00D1756E"/>
    <w:rsid w:val="00D20B3E"/>
    <w:rsid w:val="00D2243A"/>
    <w:rsid w:val="00D22E96"/>
    <w:rsid w:val="00D245B1"/>
    <w:rsid w:val="00D249F3"/>
    <w:rsid w:val="00D26094"/>
    <w:rsid w:val="00D33402"/>
    <w:rsid w:val="00D33769"/>
    <w:rsid w:val="00D3481B"/>
    <w:rsid w:val="00D4135A"/>
    <w:rsid w:val="00D41FE8"/>
    <w:rsid w:val="00D42691"/>
    <w:rsid w:val="00D4300C"/>
    <w:rsid w:val="00D45416"/>
    <w:rsid w:val="00D46256"/>
    <w:rsid w:val="00D466C1"/>
    <w:rsid w:val="00D46BA7"/>
    <w:rsid w:val="00D476B2"/>
    <w:rsid w:val="00D47FEB"/>
    <w:rsid w:val="00D556FD"/>
    <w:rsid w:val="00D55F03"/>
    <w:rsid w:val="00D608F3"/>
    <w:rsid w:val="00D637B9"/>
    <w:rsid w:val="00D67DAA"/>
    <w:rsid w:val="00D70359"/>
    <w:rsid w:val="00D707E7"/>
    <w:rsid w:val="00D70C70"/>
    <w:rsid w:val="00D72756"/>
    <w:rsid w:val="00D762EF"/>
    <w:rsid w:val="00D774F8"/>
    <w:rsid w:val="00D8137C"/>
    <w:rsid w:val="00D82E8C"/>
    <w:rsid w:val="00D830E6"/>
    <w:rsid w:val="00D85722"/>
    <w:rsid w:val="00D8697B"/>
    <w:rsid w:val="00D909F8"/>
    <w:rsid w:val="00D9275D"/>
    <w:rsid w:val="00D9285D"/>
    <w:rsid w:val="00D93B6F"/>
    <w:rsid w:val="00D93F91"/>
    <w:rsid w:val="00D9603D"/>
    <w:rsid w:val="00D97E06"/>
    <w:rsid w:val="00DA0FEB"/>
    <w:rsid w:val="00DA18AC"/>
    <w:rsid w:val="00DA25FE"/>
    <w:rsid w:val="00DA32D2"/>
    <w:rsid w:val="00DA4C7E"/>
    <w:rsid w:val="00DA5582"/>
    <w:rsid w:val="00DA58B1"/>
    <w:rsid w:val="00DA5BC1"/>
    <w:rsid w:val="00DA69F6"/>
    <w:rsid w:val="00DA73BA"/>
    <w:rsid w:val="00DB0180"/>
    <w:rsid w:val="00DB1459"/>
    <w:rsid w:val="00DB1D65"/>
    <w:rsid w:val="00DB255C"/>
    <w:rsid w:val="00DB36A1"/>
    <w:rsid w:val="00DB4B0E"/>
    <w:rsid w:val="00DB6774"/>
    <w:rsid w:val="00DB6A67"/>
    <w:rsid w:val="00DB7830"/>
    <w:rsid w:val="00DC0BD8"/>
    <w:rsid w:val="00DC0DEE"/>
    <w:rsid w:val="00DC1D2D"/>
    <w:rsid w:val="00DC30DC"/>
    <w:rsid w:val="00DC4798"/>
    <w:rsid w:val="00DC4985"/>
    <w:rsid w:val="00DC57BA"/>
    <w:rsid w:val="00DC6772"/>
    <w:rsid w:val="00DD02A9"/>
    <w:rsid w:val="00DD2C20"/>
    <w:rsid w:val="00DD34FF"/>
    <w:rsid w:val="00DD40BE"/>
    <w:rsid w:val="00DD50CB"/>
    <w:rsid w:val="00DD7519"/>
    <w:rsid w:val="00DE1362"/>
    <w:rsid w:val="00DE4024"/>
    <w:rsid w:val="00DE6896"/>
    <w:rsid w:val="00DF251C"/>
    <w:rsid w:val="00DF3C7E"/>
    <w:rsid w:val="00DF4F81"/>
    <w:rsid w:val="00DF6B03"/>
    <w:rsid w:val="00E0004D"/>
    <w:rsid w:val="00E049B1"/>
    <w:rsid w:val="00E0792B"/>
    <w:rsid w:val="00E10B36"/>
    <w:rsid w:val="00E110AA"/>
    <w:rsid w:val="00E11138"/>
    <w:rsid w:val="00E11893"/>
    <w:rsid w:val="00E12EE5"/>
    <w:rsid w:val="00E1528B"/>
    <w:rsid w:val="00E152EE"/>
    <w:rsid w:val="00E15A06"/>
    <w:rsid w:val="00E16B1D"/>
    <w:rsid w:val="00E179F4"/>
    <w:rsid w:val="00E17D33"/>
    <w:rsid w:val="00E205CF"/>
    <w:rsid w:val="00E20928"/>
    <w:rsid w:val="00E22FAA"/>
    <w:rsid w:val="00E23899"/>
    <w:rsid w:val="00E2745A"/>
    <w:rsid w:val="00E3151C"/>
    <w:rsid w:val="00E32D63"/>
    <w:rsid w:val="00E337DE"/>
    <w:rsid w:val="00E344AF"/>
    <w:rsid w:val="00E375AE"/>
    <w:rsid w:val="00E37A1B"/>
    <w:rsid w:val="00E40507"/>
    <w:rsid w:val="00E40CE0"/>
    <w:rsid w:val="00E41266"/>
    <w:rsid w:val="00E42E8C"/>
    <w:rsid w:val="00E44D98"/>
    <w:rsid w:val="00E53963"/>
    <w:rsid w:val="00E54396"/>
    <w:rsid w:val="00E57368"/>
    <w:rsid w:val="00E57D15"/>
    <w:rsid w:val="00E65B6B"/>
    <w:rsid w:val="00E67603"/>
    <w:rsid w:val="00E70532"/>
    <w:rsid w:val="00E75416"/>
    <w:rsid w:val="00E75BA8"/>
    <w:rsid w:val="00E76773"/>
    <w:rsid w:val="00E77254"/>
    <w:rsid w:val="00E77493"/>
    <w:rsid w:val="00E77B5E"/>
    <w:rsid w:val="00E83FF7"/>
    <w:rsid w:val="00E84B56"/>
    <w:rsid w:val="00E8600A"/>
    <w:rsid w:val="00E86628"/>
    <w:rsid w:val="00E93C1B"/>
    <w:rsid w:val="00E93D9C"/>
    <w:rsid w:val="00E9430B"/>
    <w:rsid w:val="00E94349"/>
    <w:rsid w:val="00E94A81"/>
    <w:rsid w:val="00E95ED9"/>
    <w:rsid w:val="00E96D1D"/>
    <w:rsid w:val="00EA340F"/>
    <w:rsid w:val="00EA5E23"/>
    <w:rsid w:val="00EA5E62"/>
    <w:rsid w:val="00EB14D4"/>
    <w:rsid w:val="00EB4C6E"/>
    <w:rsid w:val="00EB5D86"/>
    <w:rsid w:val="00EC03B1"/>
    <w:rsid w:val="00EC061E"/>
    <w:rsid w:val="00EC0BB0"/>
    <w:rsid w:val="00EC2485"/>
    <w:rsid w:val="00EC2F29"/>
    <w:rsid w:val="00ED0E68"/>
    <w:rsid w:val="00ED2C89"/>
    <w:rsid w:val="00ED7975"/>
    <w:rsid w:val="00EE03EC"/>
    <w:rsid w:val="00EE0FED"/>
    <w:rsid w:val="00EE2515"/>
    <w:rsid w:val="00EE2CE0"/>
    <w:rsid w:val="00EE36DC"/>
    <w:rsid w:val="00EE54DD"/>
    <w:rsid w:val="00EE5C5E"/>
    <w:rsid w:val="00EE7356"/>
    <w:rsid w:val="00EF056D"/>
    <w:rsid w:val="00EF0C6F"/>
    <w:rsid w:val="00EF2ABB"/>
    <w:rsid w:val="00EF40FA"/>
    <w:rsid w:val="00EF6045"/>
    <w:rsid w:val="00EF6F7A"/>
    <w:rsid w:val="00F01E1F"/>
    <w:rsid w:val="00F039D7"/>
    <w:rsid w:val="00F05224"/>
    <w:rsid w:val="00F07892"/>
    <w:rsid w:val="00F10584"/>
    <w:rsid w:val="00F10DA7"/>
    <w:rsid w:val="00F13321"/>
    <w:rsid w:val="00F13774"/>
    <w:rsid w:val="00F16DFF"/>
    <w:rsid w:val="00F204A5"/>
    <w:rsid w:val="00F21039"/>
    <w:rsid w:val="00F217C2"/>
    <w:rsid w:val="00F22CA9"/>
    <w:rsid w:val="00F23439"/>
    <w:rsid w:val="00F24FEB"/>
    <w:rsid w:val="00F312B6"/>
    <w:rsid w:val="00F32A87"/>
    <w:rsid w:val="00F33AFB"/>
    <w:rsid w:val="00F34C55"/>
    <w:rsid w:val="00F3598E"/>
    <w:rsid w:val="00F36395"/>
    <w:rsid w:val="00F374C6"/>
    <w:rsid w:val="00F37AD1"/>
    <w:rsid w:val="00F41710"/>
    <w:rsid w:val="00F4446A"/>
    <w:rsid w:val="00F45FB9"/>
    <w:rsid w:val="00F47C69"/>
    <w:rsid w:val="00F505A5"/>
    <w:rsid w:val="00F50CE2"/>
    <w:rsid w:val="00F512B6"/>
    <w:rsid w:val="00F5382E"/>
    <w:rsid w:val="00F55116"/>
    <w:rsid w:val="00F56470"/>
    <w:rsid w:val="00F60B92"/>
    <w:rsid w:val="00F6239E"/>
    <w:rsid w:val="00F63079"/>
    <w:rsid w:val="00F63B29"/>
    <w:rsid w:val="00F64E71"/>
    <w:rsid w:val="00F6576C"/>
    <w:rsid w:val="00F65FFD"/>
    <w:rsid w:val="00F72488"/>
    <w:rsid w:val="00F72930"/>
    <w:rsid w:val="00F73C0F"/>
    <w:rsid w:val="00F76DB0"/>
    <w:rsid w:val="00F801FB"/>
    <w:rsid w:val="00F80572"/>
    <w:rsid w:val="00F819CE"/>
    <w:rsid w:val="00F858A5"/>
    <w:rsid w:val="00F85E5F"/>
    <w:rsid w:val="00F86DCC"/>
    <w:rsid w:val="00F92300"/>
    <w:rsid w:val="00F93A61"/>
    <w:rsid w:val="00F94A6D"/>
    <w:rsid w:val="00F97A74"/>
    <w:rsid w:val="00FA03B3"/>
    <w:rsid w:val="00FA116A"/>
    <w:rsid w:val="00FA455B"/>
    <w:rsid w:val="00FB0BBC"/>
    <w:rsid w:val="00FB4162"/>
    <w:rsid w:val="00FB453A"/>
    <w:rsid w:val="00FB7EFB"/>
    <w:rsid w:val="00FC00B0"/>
    <w:rsid w:val="00FC0B6E"/>
    <w:rsid w:val="00FC258E"/>
    <w:rsid w:val="00FC3E7A"/>
    <w:rsid w:val="00FD5F4E"/>
    <w:rsid w:val="00FE13B6"/>
    <w:rsid w:val="00FE278E"/>
    <w:rsid w:val="00FE29FD"/>
    <w:rsid w:val="00FE519C"/>
    <w:rsid w:val="00FE6DF9"/>
    <w:rsid w:val="00FE741D"/>
    <w:rsid w:val="00FF037E"/>
    <w:rsid w:val="00FF0903"/>
    <w:rsid w:val="00FF205D"/>
    <w:rsid w:val="00FF2622"/>
    <w:rsid w:val="00FF4201"/>
    <w:rsid w:val="00FF42FF"/>
    <w:rsid w:val="00FF5141"/>
    <w:rsid w:val="00FF69C5"/>
    <w:rsid w:val="70195DE0"/>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uiPriority="0" w:name="footnote text"/>
    <w:lsdException w:unhideWhenUsed="0" w:uiPriority="0" w:name="annotation text"/>
    <w:lsdException w:uiPriority="99" w:semiHidden="0" w:name="header"/>
    <w:lsdException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name="Hyperlink"/>
    <w:lsdException w:uiPriority="0" w:name="FollowedHyperlink"/>
    <w:lsdException w:qFormat="1" w:unhideWhenUsed="0" w:uiPriority="0" w:semiHidden="0" w:name="Strong" w:locked="1"/>
    <w:lsdException w:qFormat="1" w:unhideWhenUsed="0" w:uiPriority="2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nhideWhenUsed="0" w:uiPriority="0" w:name="HTML Cite"/>
    <w:lsdException w:uiPriority="0" w:name="HTML Code"/>
    <w:lsdException w:uiPriority="0" w:name="HTML Definition"/>
    <w:lsdException w:uiPriority="0" w:name="HTML Keyboard"/>
    <w:lsdException w:unhideWhenUsed="0"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Times New Roman" w:cs="Times New Roman"/>
      <w:lang w:val="ru-RU" w:eastAsia="en-US" w:bidi="ar-SA"/>
    </w:rPr>
  </w:style>
  <w:style w:type="paragraph" w:styleId="2">
    <w:name w:val="heading 1"/>
    <w:basedOn w:val="1"/>
    <w:next w:val="1"/>
    <w:link w:val="20"/>
    <w:qFormat/>
    <w:locked/>
    <w:uiPriority w:val="0"/>
    <w:pPr>
      <w:spacing w:before="100" w:beforeAutospacing="1" w:after="100" w:afterAutospacing="1" w:line="240" w:lineRule="auto"/>
      <w:outlineLvl w:val="0"/>
    </w:pPr>
    <w:rPr>
      <w:rFonts w:ascii="Times New Roman" w:hAnsi="Times New Roman" w:eastAsia="Calibri"/>
      <w:b/>
      <w:bCs/>
      <w:kern w:val="36"/>
      <w:sz w:val="48"/>
      <w:szCs w:val="48"/>
      <w:lang w:eastAsia="ru-RU"/>
    </w:rPr>
  </w:style>
  <w:style w:type="paragraph" w:styleId="3">
    <w:name w:val="heading 2"/>
    <w:basedOn w:val="1"/>
    <w:next w:val="1"/>
    <w:link w:val="43"/>
    <w:semiHidden/>
    <w:unhideWhenUsed/>
    <w:qFormat/>
    <w:locked/>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qFormat/>
    <w:locked/>
    <w:uiPriority w:val="0"/>
    <w:pPr>
      <w:keepNext/>
      <w:keepLines/>
      <w:spacing w:before="200" w:after="0"/>
      <w:outlineLvl w:val="2"/>
    </w:pPr>
    <w:rPr>
      <w:rFonts w:ascii="Cambria" w:hAnsi="Cambria" w:eastAsia="Calibri"/>
      <w:b/>
      <w:bCs/>
      <w:color w:val="4F81BD"/>
    </w:rPr>
  </w:style>
  <w:style w:type="character" w:default="1" w:styleId="12">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7"/>
    <w:semiHidden/>
    <w:uiPriority w:val="0"/>
    <w:pPr>
      <w:spacing w:after="0" w:line="240" w:lineRule="auto"/>
    </w:pPr>
    <w:rPr>
      <w:rFonts w:ascii="Tahoma" w:hAnsi="Tahoma"/>
      <w:sz w:val="16"/>
      <w:szCs w:val="16"/>
    </w:rPr>
  </w:style>
  <w:style w:type="paragraph" w:styleId="6">
    <w:name w:val="annotation text"/>
    <w:basedOn w:val="1"/>
    <w:link w:val="25"/>
    <w:semiHidden/>
    <w:uiPriority w:val="0"/>
  </w:style>
  <w:style w:type="paragraph" w:styleId="7">
    <w:name w:val="annotation subject"/>
    <w:basedOn w:val="6"/>
    <w:next w:val="6"/>
    <w:link w:val="26"/>
    <w:semiHidden/>
    <w:uiPriority w:val="0"/>
    <w:rPr>
      <w:b/>
      <w:bCs/>
    </w:rPr>
  </w:style>
  <w:style w:type="paragraph" w:styleId="8">
    <w:name w:val="header"/>
    <w:basedOn w:val="1"/>
    <w:link w:val="41"/>
    <w:unhideWhenUsed/>
    <w:uiPriority w:val="99"/>
    <w:pPr>
      <w:tabs>
        <w:tab w:val="center" w:pos="4677"/>
        <w:tab w:val="right" w:pos="9355"/>
      </w:tabs>
      <w:spacing w:after="0" w:line="240" w:lineRule="auto"/>
    </w:pPr>
  </w:style>
  <w:style w:type="paragraph" w:styleId="9">
    <w:name w:val="footer"/>
    <w:basedOn w:val="1"/>
    <w:link w:val="42"/>
    <w:unhideWhenUsed/>
    <w:uiPriority w:val="0"/>
    <w:pPr>
      <w:tabs>
        <w:tab w:val="center" w:pos="4677"/>
        <w:tab w:val="right" w:pos="9355"/>
      </w:tabs>
      <w:spacing w:after="0" w:line="240" w:lineRule="auto"/>
    </w:pPr>
  </w:style>
  <w:style w:type="paragraph" w:styleId="10">
    <w:name w:val="Normal (Web)"/>
    <w:basedOn w:val="1"/>
    <w:semiHidden/>
    <w:uiPriority w:val="99"/>
    <w:pPr>
      <w:spacing w:before="100" w:beforeAutospacing="1" w:after="100" w:afterAutospacing="1" w:line="240" w:lineRule="auto"/>
    </w:pPr>
    <w:rPr>
      <w:rFonts w:ascii="Times New Roman" w:hAnsi="Times New Roman" w:eastAsia="Calibri"/>
      <w:sz w:val="24"/>
      <w:szCs w:val="24"/>
      <w:lang w:eastAsia="ru-RU"/>
    </w:rPr>
  </w:style>
  <w:style w:type="paragraph" w:styleId="11">
    <w:name w:val="HTML Preformatted"/>
    <w:basedOn w:val="1"/>
    <w:link w:val="38"/>
    <w:semiHidden/>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alibri" w:cs="Courier New"/>
      <w:lang w:eastAsia="ru-RU"/>
    </w:rPr>
  </w:style>
  <w:style w:type="character" w:styleId="13">
    <w:name w:val="annotation reference"/>
    <w:semiHidden/>
    <w:uiPriority w:val="0"/>
    <w:rPr>
      <w:rFonts w:cs="Times New Roman"/>
      <w:sz w:val="16"/>
    </w:rPr>
  </w:style>
  <w:style w:type="character" w:styleId="14">
    <w:name w:val="Emphasis"/>
    <w:qFormat/>
    <w:locked/>
    <w:uiPriority w:val="20"/>
    <w:rPr>
      <w:rFonts w:cs="Times New Roman"/>
      <w:i/>
      <w:iCs/>
    </w:rPr>
  </w:style>
  <w:style w:type="character" w:styleId="15">
    <w:name w:val="Hyperlink"/>
    <w:semiHidden/>
    <w:uiPriority w:val="0"/>
    <w:rPr>
      <w:rFonts w:cs="Times New Roman"/>
      <w:color w:val="0000FF"/>
      <w:u w:val="single"/>
    </w:rPr>
  </w:style>
  <w:style w:type="character" w:styleId="16">
    <w:name w:val="line number"/>
    <w:basedOn w:val="12"/>
    <w:uiPriority w:val="0"/>
  </w:style>
  <w:style w:type="character" w:styleId="17">
    <w:name w:val="HTML Cite"/>
    <w:semiHidden/>
    <w:uiPriority w:val="0"/>
    <w:rPr>
      <w:rFonts w:cs="Times New Roman"/>
      <w:i/>
      <w:iCs/>
    </w:rPr>
  </w:style>
  <w:style w:type="table" w:styleId="19">
    <w:name w:val="Table Grid"/>
    <w:basedOn w:val="18"/>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Заголовок 1 Знак"/>
    <w:link w:val="2"/>
    <w:locked/>
    <w:uiPriority w:val="0"/>
    <w:rPr>
      <w:rFonts w:ascii="Times New Roman" w:hAnsi="Times New Roman" w:cs="Times New Roman"/>
      <w:b/>
      <w:bCs/>
      <w:kern w:val="36"/>
      <w:sz w:val="48"/>
      <w:szCs w:val="48"/>
    </w:rPr>
  </w:style>
  <w:style w:type="character" w:customStyle="1" w:styleId="21">
    <w:name w:val="Заголовок 3 Знак"/>
    <w:link w:val="4"/>
    <w:locked/>
    <w:uiPriority w:val="0"/>
    <w:rPr>
      <w:rFonts w:ascii="Cambria" w:hAnsi="Cambria" w:cs="Times New Roman"/>
      <w:b/>
      <w:bCs/>
      <w:color w:val="4F81BD"/>
      <w:lang w:eastAsia="en-US"/>
    </w:rPr>
  </w:style>
  <w:style w:type="paragraph" w:customStyle="1" w:styleId="22">
    <w:name w:val="Абзац списка1"/>
    <w:basedOn w:val="1"/>
    <w:uiPriority w:val="0"/>
    <w:pPr>
      <w:ind w:left="720"/>
    </w:pPr>
  </w:style>
  <w:style w:type="paragraph" w:customStyle="1" w:styleId="23">
    <w:name w:val="Char Char Знак Знак Знак Знак Знак Знак Знак Знак Знак Знак Char Char Знак Знак Знак Знак Знак Знак Знак"/>
    <w:basedOn w:val="1"/>
    <w:qFormat/>
    <w:uiPriority w:val="0"/>
    <w:pPr>
      <w:spacing w:line="240" w:lineRule="exact"/>
    </w:pPr>
    <w:rPr>
      <w:rFonts w:ascii="Verdana" w:hAnsi="Verdana" w:eastAsia="Calibri" w:cs="Verdana"/>
      <w:lang w:val="en-US"/>
    </w:rPr>
  </w:style>
  <w:style w:type="character" w:customStyle="1" w:styleId="24">
    <w:name w:val="Замещающий текст1"/>
    <w:semiHidden/>
    <w:uiPriority w:val="0"/>
    <w:rPr>
      <w:rFonts w:cs="Times New Roman"/>
      <w:color w:val="808080"/>
    </w:rPr>
  </w:style>
  <w:style w:type="character" w:customStyle="1" w:styleId="25">
    <w:name w:val="Текст примечания Знак"/>
    <w:link w:val="6"/>
    <w:semiHidden/>
    <w:locked/>
    <w:uiPriority w:val="0"/>
    <w:rPr>
      <w:rFonts w:cs="Times New Roman"/>
      <w:lang w:eastAsia="en-US"/>
    </w:rPr>
  </w:style>
  <w:style w:type="character" w:customStyle="1" w:styleId="26">
    <w:name w:val="Тема примечания Знак"/>
    <w:link w:val="7"/>
    <w:semiHidden/>
    <w:locked/>
    <w:uiPriority w:val="0"/>
    <w:rPr>
      <w:rFonts w:cs="Times New Roman"/>
      <w:b/>
      <w:lang w:eastAsia="en-US"/>
    </w:rPr>
  </w:style>
  <w:style w:type="character" w:customStyle="1" w:styleId="27">
    <w:name w:val="Текст выноски Знак"/>
    <w:link w:val="5"/>
    <w:semiHidden/>
    <w:locked/>
    <w:uiPriority w:val="0"/>
    <w:rPr>
      <w:rFonts w:ascii="Tahoma" w:hAnsi="Tahoma" w:cs="Times New Roman"/>
      <w:sz w:val="16"/>
      <w:lang w:eastAsia="en-US"/>
    </w:rPr>
  </w:style>
  <w:style w:type="paragraph" w:customStyle="1" w:styleId="28">
    <w:name w:val="float-left"/>
    <w:basedOn w:val="1"/>
    <w:uiPriority w:val="0"/>
    <w:pPr>
      <w:spacing w:before="100" w:beforeAutospacing="1" w:after="100" w:afterAutospacing="1" w:line="240" w:lineRule="auto"/>
    </w:pPr>
    <w:rPr>
      <w:rFonts w:ascii="Times New Roman" w:hAnsi="Times New Roman" w:eastAsia="Calibri"/>
      <w:sz w:val="24"/>
      <w:szCs w:val="24"/>
      <w:lang w:eastAsia="ru-RU"/>
    </w:rPr>
  </w:style>
  <w:style w:type="paragraph" w:customStyle="1" w:styleId="29">
    <w:name w:val="float-right"/>
    <w:basedOn w:val="1"/>
    <w:uiPriority w:val="0"/>
    <w:pPr>
      <w:spacing w:before="100" w:beforeAutospacing="1" w:after="100" w:afterAutospacing="1" w:line="240" w:lineRule="auto"/>
    </w:pPr>
    <w:rPr>
      <w:rFonts w:ascii="Times New Roman" w:hAnsi="Times New Roman" w:eastAsia="Calibri"/>
      <w:sz w:val="24"/>
      <w:szCs w:val="24"/>
      <w:lang w:eastAsia="ru-RU"/>
    </w:rPr>
  </w:style>
  <w:style w:type="character" w:customStyle="1" w:styleId="30">
    <w:name w:val="italic"/>
    <w:uiPriority w:val="0"/>
    <w:rPr>
      <w:rFonts w:cs="Times New Roman"/>
    </w:rPr>
  </w:style>
  <w:style w:type="character" w:customStyle="1" w:styleId="31">
    <w:name w:val="author"/>
    <w:uiPriority w:val="0"/>
    <w:rPr>
      <w:rFonts w:cs="Times New Roman"/>
    </w:rPr>
  </w:style>
  <w:style w:type="character" w:customStyle="1" w:styleId="32">
    <w:name w:val="pubyear"/>
    <w:uiPriority w:val="0"/>
    <w:rPr>
      <w:rFonts w:cs="Times New Roman"/>
    </w:rPr>
  </w:style>
  <w:style w:type="character" w:customStyle="1" w:styleId="33">
    <w:name w:val="articletitle"/>
    <w:uiPriority w:val="0"/>
    <w:rPr>
      <w:rFonts w:cs="Times New Roman"/>
    </w:rPr>
  </w:style>
  <w:style w:type="character" w:customStyle="1" w:styleId="34">
    <w:name w:val="journaltitle"/>
    <w:uiPriority w:val="0"/>
    <w:rPr>
      <w:rFonts w:cs="Times New Roman"/>
    </w:rPr>
  </w:style>
  <w:style w:type="character" w:customStyle="1" w:styleId="35">
    <w:name w:val="vol"/>
    <w:uiPriority w:val="0"/>
    <w:rPr>
      <w:rFonts w:cs="Times New Roman"/>
    </w:rPr>
  </w:style>
  <w:style w:type="character" w:customStyle="1" w:styleId="36">
    <w:name w:val="pagefirst"/>
    <w:uiPriority w:val="0"/>
    <w:rPr>
      <w:rFonts w:cs="Times New Roman"/>
    </w:rPr>
  </w:style>
  <w:style w:type="character" w:customStyle="1" w:styleId="37">
    <w:name w:val="pagelast"/>
    <w:uiPriority w:val="0"/>
    <w:rPr>
      <w:rFonts w:cs="Times New Roman"/>
    </w:rPr>
  </w:style>
  <w:style w:type="character" w:customStyle="1" w:styleId="38">
    <w:name w:val="Стандартный HTML Знак"/>
    <w:link w:val="11"/>
    <w:semiHidden/>
    <w:locked/>
    <w:uiPriority w:val="0"/>
    <w:rPr>
      <w:rFonts w:ascii="Courier New" w:hAnsi="Courier New" w:cs="Courier New"/>
    </w:rPr>
  </w:style>
  <w:style w:type="paragraph" w:customStyle="1" w:styleId="39">
    <w:name w:val="Revision"/>
    <w:hidden/>
    <w:semiHidden/>
    <w:uiPriority w:val="99"/>
    <w:rPr>
      <w:rFonts w:ascii="Calibri" w:hAnsi="Calibri" w:eastAsia="Times New Roman" w:cs="Times New Roman"/>
      <w:lang w:val="ru-RU" w:eastAsia="en-US" w:bidi="ar-SA"/>
    </w:rPr>
  </w:style>
  <w:style w:type="paragraph" w:styleId="40">
    <w:name w:val="List Paragraph"/>
    <w:basedOn w:val="1"/>
    <w:qFormat/>
    <w:uiPriority w:val="34"/>
    <w:pPr>
      <w:ind w:left="720"/>
      <w:contextualSpacing/>
    </w:pPr>
  </w:style>
  <w:style w:type="character" w:customStyle="1" w:styleId="41">
    <w:name w:val="Верхний колонтитул Знак"/>
    <w:basedOn w:val="12"/>
    <w:link w:val="8"/>
    <w:uiPriority w:val="99"/>
    <w:rPr>
      <w:rFonts w:eastAsia="Times New Roman"/>
      <w:lang w:eastAsia="en-US"/>
    </w:rPr>
  </w:style>
  <w:style w:type="character" w:customStyle="1" w:styleId="42">
    <w:name w:val="Нижний колонтитул Знак"/>
    <w:basedOn w:val="12"/>
    <w:link w:val="9"/>
    <w:uiPriority w:val="0"/>
    <w:rPr>
      <w:rFonts w:eastAsia="Times New Roman"/>
      <w:lang w:eastAsia="en-US"/>
    </w:rPr>
  </w:style>
  <w:style w:type="character" w:customStyle="1" w:styleId="43">
    <w:name w:val="Заголовок 2 Знак"/>
    <w:basedOn w:val="12"/>
    <w:link w:val="3"/>
    <w:semiHidden/>
    <w:uiPriority w:val="0"/>
    <w:rPr>
      <w:rFonts w:asciiTheme="majorHAnsi" w:hAnsiTheme="majorHAnsi" w:eastAsiaTheme="majorEastAsia" w:cstheme="majorBidi"/>
      <w:color w:val="2E75B6" w:themeColor="accent1" w:themeShade="BF"/>
      <w:sz w:val="26"/>
      <w:szCs w:val="26"/>
      <w:lang w:eastAsia="en-US"/>
    </w:rPr>
  </w:style>
  <w:style w:type="character" w:customStyle="1" w:styleId="44">
    <w:name w:val="gmail_default"/>
    <w:basedOn w:val="12"/>
    <w:uiPriority w:val="0"/>
  </w:style>
  <w:style w:type="character" w:customStyle="1" w:styleId="45">
    <w:name w:val="mi"/>
    <w:basedOn w:val="12"/>
    <w:uiPriority w:val="0"/>
  </w:style>
  <w:style w:type="character" w:customStyle="1" w:styleId="46">
    <w:name w:val="mo"/>
    <w:basedOn w:val="12"/>
    <w:uiPriority w:val="0"/>
  </w:style>
  <w:style w:type="character" w:customStyle="1" w:styleId="47">
    <w:name w:val="m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D04050-460B-4071-B4B9-C22C79E8E673}">
  <ds:schemaRefs/>
</ds:datastoreItem>
</file>

<file path=docProps/app.xml><?xml version="1.0" encoding="utf-8"?>
<Properties xmlns="http://schemas.openxmlformats.org/officeDocument/2006/extended-properties" xmlns:vt="http://schemas.openxmlformats.org/officeDocument/2006/docPropsVTypes">
  <Template>Normal.dotm</Template>
  <Company>MultiDVD Team</Company>
  <Pages>45</Pages>
  <Words>14367</Words>
  <Characters>81892</Characters>
  <Lines>682</Lines>
  <Paragraphs>192</Paragraphs>
  <TotalTime>15</TotalTime>
  <ScaleCrop>false</ScaleCrop>
  <LinksUpToDate>false</LinksUpToDate>
  <CharactersWithSpaces>96067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2019-05-28T12:02:00Z</dcterms:created>
  <dc:creator>Unick</dc:creator>
  <cp:lastModifiedBy>polyd</cp:lastModifiedBy>
  <dcterms:modified xsi:type="dcterms:W3CDTF">2019-06-16T10:31:45Z</dcterms:modified>
  <dc:title>Climate change and zooplankton phenology in the White Sea</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