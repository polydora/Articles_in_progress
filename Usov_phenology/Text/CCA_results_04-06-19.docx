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48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Вопросы:</w:t>
      </w:r>
    </w:p>
    <w:p>
      <w:pPr>
        <w:spacing w:after="0" w:line="480" w:lineRule="auto"/>
        <w:ind w:firstLine="709"/>
        <w:jc w:val="both"/>
        <w:rPr>
          <w:ins w:id="0" w:author="polyd" w:date="2019-06-04T15:27:11Z"/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- ССА: Acartia-Microsetella – по оси 2 у них просо колоссальная связь. Понятно, что доля of total inertia у этой оси в два раза меньше, но по ней и значения для точки 12 в 2 раза больше, чем для нее же по оси 1. Неужели это не достойно внимания?</w:t>
      </w:r>
      <w:ins w:id="1" w:author="polyd" w:date="2019-06-04T15:27:05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</w:p>
    <w:p>
      <w:pPr>
        <w:spacing w:after="0" w:line="480" w:lineRule="auto"/>
        <w:ind w:firstLine="709"/>
        <w:jc w:val="both"/>
        <w:rPr>
          <w:ins w:id="2" w:author="polyd" w:date="2019-06-04T15:30:16Z"/>
          <w:rFonts w:ascii="Times New Roman" w:hAnsi="Times New Roman"/>
          <w:sz w:val="24"/>
          <w:szCs w:val="24"/>
          <w:highlight w:val="green"/>
          <w:lang w:val="ru-RU"/>
          <w:rPrChange w:id="3" w:author="polyd" w:date="2019-06-04T15:33:02Z">
            <w:rPr>
              <w:ins w:id="4" w:author="polyd" w:date="2019-06-04T15:30:16Z"/>
              <w:rFonts w:ascii="Times New Roman" w:hAnsi="Times New Roman"/>
              <w:sz w:val="24"/>
              <w:szCs w:val="24"/>
              <w:lang w:val="ru-RU"/>
            </w:rPr>
          </w:rPrChange>
        </w:rPr>
      </w:pPr>
      <w:ins w:id="5" w:author="polyd" w:date="2019-06-04T15:27:05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Ф</w:t>
        </w:r>
      </w:ins>
      <w:ins w:id="8" w:author="polyd" w:date="2019-06-04T15:27:06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9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ормаль</w:t>
        </w:r>
      </w:ins>
      <w:ins w:id="11" w:author="polyd" w:date="2019-06-04T15:27:07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2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но </w:t>
        </w:r>
      </w:ins>
      <w:ins w:id="14" w:author="polyd" w:date="2019-06-04T15:27:08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5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да,</w:t>
        </w:r>
      </w:ins>
      <w:ins w:id="17" w:author="polyd" w:date="2019-06-04T15:27:13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8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 </w:t>
        </w:r>
      </w:ins>
      <w:ins w:id="20" w:author="polyd" w:date="2019-06-04T15:28:35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21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по рез</w:t>
        </w:r>
      </w:ins>
      <w:ins w:id="23" w:author="polyd" w:date="2019-06-04T15:28:36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24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ульта</w:t>
        </w:r>
      </w:ins>
      <w:ins w:id="26" w:author="polyd" w:date="2019-06-04T15:28:37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27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там </w:t>
        </w:r>
      </w:ins>
      <w:ins w:id="29" w:author="polyd" w:date="2019-06-04T15:28:38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0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СС</w:t>
        </w:r>
      </w:ins>
      <w:ins w:id="32" w:author="polyd" w:date="2019-06-04T15:28:40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3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А </w:t>
        </w:r>
      </w:ins>
      <w:ins w:id="35" w:author="polyd" w:date="2019-06-04T15:27:17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6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м</w:t>
        </w:r>
      </w:ins>
      <w:ins w:id="38" w:author="polyd" w:date="2019-06-04T15:27:18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9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ожно </w:t>
        </w:r>
      </w:ins>
      <w:ins w:id="41" w:author="polyd" w:date="2019-06-04T15:27:19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42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говор</w:t>
        </w:r>
      </w:ins>
      <w:ins w:id="44" w:author="polyd" w:date="2019-06-04T15:27:20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45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ить и </w:t>
        </w:r>
      </w:ins>
      <w:ins w:id="47" w:author="polyd" w:date="2019-06-04T15:27:21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48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про с</w:t>
        </w:r>
      </w:ins>
      <w:ins w:id="50" w:author="polyd" w:date="2019-06-04T15:27:22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1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вязи </w:t>
        </w:r>
      </w:ins>
      <w:ins w:id="53" w:author="polyd" w:date="2019-06-04T15:27:26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4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ме</w:t>
        </w:r>
      </w:ins>
      <w:ins w:id="56" w:author="polyd" w:date="2019-06-04T15:27:27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7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жду пр</w:t>
        </w:r>
      </w:ins>
      <w:ins w:id="59" w:author="polyd" w:date="2019-06-04T15:27:28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0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едикто</w:t>
        </w:r>
      </w:ins>
      <w:ins w:id="62" w:author="polyd" w:date="2019-06-04T15:27:29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3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рами</w:t>
        </w:r>
      </w:ins>
      <w:ins w:id="65" w:author="polyd" w:date="2019-06-04T15:28:49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6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.</w:t>
        </w:r>
      </w:ins>
      <w:ins w:id="68" w:author="polyd" w:date="2019-06-04T15:28:50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9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 </w:t>
        </w:r>
      </w:ins>
      <w:ins w:id="71" w:author="polyd" w:date="2019-06-04T15:28:58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72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Но</w:t>
        </w:r>
      </w:ins>
      <w:ins w:id="74" w:author="polyd" w:date="2019-06-04T15:28:59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75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, </w:t>
        </w:r>
      </w:ins>
      <w:ins w:id="77" w:author="polyd" w:date="2019-06-04T15:29:01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78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в дан</w:t>
        </w:r>
      </w:ins>
      <w:ins w:id="80" w:author="polyd" w:date="2019-06-04T15:29:02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81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ном </w:t>
        </w:r>
      </w:ins>
      <w:ins w:id="83" w:author="polyd" w:date="2019-06-04T15:29:03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84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случ</w:t>
        </w:r>
      </w:ins>
      <w:ins w:id="86" w:author="polyd" w:date="2019-06-04T15:29:04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87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ае </w:t>
        </w:r>
      </w:ins>
      <w:ins w:id="89" w:author="polyd" w:date="2019-06-04T15:29:05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90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стр</w:t>
        </w:r>
      </w:ins>
      <w:ins w:id="92" w:author="polyd" w:date="2019-06-04T15:29:06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93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елки</w:t>
        </w:r>
      </w:ins>
      <w:ins w:id="95" w:author="polyd" w:date="2019-06-04T15:29:07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96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, </w:t>
        </w:r>
      </w:ins>
      <w:ins w:id="98" w:author="polyd" w:date="2019-06-04T15:29:14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99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хо</w:t>
        </w:r>
      </w:ins>
      <w:ins w:id="101" w:author="polyd" w:date="2019-06-04T15:29:15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02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ть и </w:t>
        </w:r>
      </w:ins>
      <w:ins w:id="104" w:author="polyd" w:date="2019-06-04T15:29:22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05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смот</w:t>
        </w:r>
      </w:ins>
      <w:ins w:id="107" w:author="polyd" w:date="2019-06-04T15:29:23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08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рят</w:t>
        </w:r>
      </w:ins>
      <w:ins w:id="110" w:author="polyd" w:date="2019-06-04T15:29:25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11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 </w:t>
        </w:r>
      </w:ins>
      <w:ins w:id="113" w:author="polyd" w:date="2019-06-04T15:29:27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14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боле</w:t>
        </w:r>
      </w:ins>
      <w:ins w:id="116" w:author="polyd" w:date="2019-06-04T15:29:28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17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е или </w:t>
        </w:r>
      </w:ins>
      <w:ins w:id="119" w:author="polyd" w:date="2019-06-04T15:29:29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20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мене</w:t>
        </w:r>
      </w:ins>
      <w:ins w:id="122" w:author="polyd" w:date="2019-06-04T15:29:30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23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е </w:t>
        </w:r>
      </w:ins>
      <w:ins w:id="125" w:author="polyd" w:date="2019-06-04T15:29:31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26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в одн</w:t>
        </w:r>
      </w:ins>
      <w:ins w:id="128" w:author="polyd" w:date="2019-06-04T15:29:32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29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у сто</w:t>
        </w:r>
      </w:ins>
      <w:ins w:id="131" w:author="polyd" w:date="2019-06-04T15:29:33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32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рону</w:t>
        </w:r>
      </w:ins>
      <w:ins w:id="134" w:author="polyd" w:date="2019-06-04T15:29:34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35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, но</w:t>
        </w:r>
      </w:ins>
      <w:ins w:id="137" w:author="polyd" w:date="2019-06-04T15:29:35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38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 уг</w:t>
        </w:r>
      </w:ins>
      <w:ins w:id="140" w:author="polyd" w:date="2019-06-04T15:29:36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41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ол </w:t>
        </w:r>
      </w:ins>
      <w:ins w:id="143" w:author="polyd" w:date="2019-06-04T15:29:37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44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(к</w:t>
        </w:r>
      </w:ins>
      <w:ins w:id="146" w:author="polyd" w:date="2019-06-04T15:29:38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47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орре</w:t>
        </w:r>
      </w:ins>
      <w:ins w:id="149" w:author="polyd" w:date="2019-06-04T15:29:40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50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л</w:t>
        </w:r>
      </w:ins>
      <w:ins w:id="152" w:author="polyd" w:date="2019-06-04T15:29:41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53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яц</w:t>
        </w:r>
      </w:ins>
      <w:ins w:id="155" w:author="polyd" w:date="2019-06-04T15:29:42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56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ия)</w:t>
        </w:r>
      </w:ins>
      <w:ins w:id="158" w:author="polyd" w:date="2019-06-04T15:29:43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59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 ме</w:t>
        </w:r>
      </w:ins>
      <w:ins w:id="161" w:author="polyd" w:date="2019-06-04T15:29:44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62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ж</w:t>
        </w:r>
      </w:ins>
      <w:ins w:id="164" w:author="polyd" w:date="2019-06-04T15:29:46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65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ду </w:t>
        </w:r>
      </w:ins>
      <w:ins w:id="167" w:author="polyd" w:date="2019-06-04T15:29:47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68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ними </w:t>
        </w:r>
      </w:ins>
      <w:ins w:id="170" w:author="polyd" w:date="2019-06-04T15:29:48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71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оч</w:t>
        </w:r>
      </w:ins>
      <w:ins w:id="173" w:author="polyd" w:date="2019-06-04T15:29:49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74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ень б</w:t>
        </w:r>
      </w:ins>
      <w:ins w:id="176" w:author="polyd" w:date="2019-06-04T15:29:50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77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ольшо</w:t>
        </w:r>
      </w:ins>
      <w:ins w:id="179" w:author="polyd" w:date="2019-06-04T15:29:51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80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й</w:t>
        </w:r>
      </w:ins>
      <w:ins w:id="182" w:author="polyd" w:date="2019-06-04T15:29:52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83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, </w:t>
        </w:r>
      </w:ins>
      <w:ins w:id="185" w:author="polyd" w:date="2019-06-04T15:29:53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86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то ест</w:t>
        </w:r>
      </w:ins>
      <w:ins w:id="188" w:author="polyd" w:date="2019-06-04T15:29:54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89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ь св</w:t>
        </w:r>
      </w:ins>
      <w:ins w:id="191" w:author="polyd" w:date="2019-06-04T15:29:55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92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зь </w:t>
        </w:r>
      </w:ins>
      <w:ins w:id="194" w:author="polyd" w:date="2019-06-04T15:29:58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95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ни</w:t>
        </w:r>
      </w:ins>
      <w:ins w:id="197" w:author="polyd" w:date="2019-06-04T15:29:59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198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зкая</w:t>
        </w:r>
      </w:ins>
      <w:ins w:id="200" w:author="polyd" w:date="2019-06-04T15:30:00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201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. </w:t>
        </w:r>
      </w:ins>
    </w:p>
    <w:p>
      <w:pPr>
        <w:spacing w:after="0" w:line="480" w:lineRule="auto"/>
        <w:ind w:firstLine="709"/>
        <w:jc w:val="both"/>
        <w:rPr>
          <w:ins w:id="203" w:author="polyd" w:date="2019-06-04T16:41:06Z"/>
          <w:rFonts w:ascii="Times New Roman" w:hAnsi="Times New Roman"/>
          <w:sz w:val="24"/>
          <w:szCs w:val="24"/>
          <w:highlight w:val="green"/>
          <w:lang w:val="ru-RU"/>
        </w:rPr>
      </w:pPr>
      <w:ins w:id="204" w:author="polyd" w:date="2019-06-04T15:30:00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205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В</w:t>
        </w:r>
      </w:ins>
      <w:ins w:id="207" w:author="polyd" w:date="2019-06-04T15:30:01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208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от у</w:t>
        </w:r>
      </w:ins>
      <w:ins w:id="210" w:author="polyd" w:date="2019-06-04T15:30:18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211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 </w:t>
        </w:r>
      </w:ins>
      <w:ins w:id="213" w:author="polyd" w:date="2019-06-04T15:30:34Z">
        <w:r>
          <w:rPr>
            <w:rFonts w:ascii="Times New Roman" w:hAnsi="Times New Roman"/>
            <w:sz w:val="24"/>
            <w:szCs w:val="24"/>
            <w:highlight w:val="green"/>
            <w:lang w:val="en-US"/>
            <w:rPrChange w:id="214" w:author="polyd" w:date="2019-06-04T15:33:02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S</w:t>
        </w:r>
      </w:ins>
      <w:ins w:id="216" w:author="polyd" w:date="2019-06-04T15:30:35Z">
        <w:r>
          <w:rPr>
            <w:rFonts w:ascii="Times New Roman" w:hAnsi="Times New Roman"/>
            <w:sz w:val="24"/>
            <w:szCs w:val="24"/>
            <w:highlight w:val="green"/>
            <w:lang w:val="en-US"/>
            <w:rPrChange w:id="217" w:author="polyd" w:date="2019-06-04T15:33:02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u</w:t>
        </w:r>
      </w:ins>
      <w:ins w:id="219" w:author="polyd" w:date="2019-06-04T15:30:37Z">
        <w:r>
          <w:rPr>
            <w:rFonts w:ascii="Times New Roman" w:hAnsi="Times New Roman"/>
            <w:sz w:val="24"/>
            <w:szCs w:val="24"/>
            <w:highlight w:val="green"/>
            <w:lang w:val="en-US"/>
            <w:rPrChange w:id="220" w:author="polyd" w:date="2019-06-04T15:33:02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FD</w:t>
        </w:r>
      </w:ins>
      <w:ins w:id="222" w:author="polyd" w:date="2019-06-04T15:30:38Z">
        <w:r>
          <w:rPr>
            <w:rFonts w:ascii="Times New Roman" w:hAnsi="Times New Roman"/>
            <w:sz w:val="24"/>
            <w:szCs w:val="24"/>
            <w:highlight w:val="green"/>
            <w:lang w:val="en-US"/>
            <w:rPrChange w:id="223" w:author="polyd" w:date="2019-06-04T15:33:02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P</w:t>
        </w:r>
      </w:ins>
      <w:ins w:id="225" w:author="polyd" w:date="2019-06-04T15:30:40Z">
        <w:r>
          <w:rPr>
            <w:rFonts w:ascii="Times New Roman" w:hAnsi="Times New Roman"/>
            <w:sz w:val="24"/>
            <w:szCs w:val="24"/>
            <w:highlight w:val="green"/>
            <w:lang w:val="en-US"/>
            <w:rPrChange w:id="226" w:author="polyd" w:date="2019-06-04T15:33:02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Y </w:t>
        </w:r>
      </w:ins>
      <w:ins w:id="228" w:author="polyd" w:date="2019-06-04T15:30:43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229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и </w:t>
        </w:r>
      </w:ins>
      <w:ins w:id="231" w:author="polyd" w:date="2019-06-04T15:30:49Z">
        <w:r>
          <w:rPr>
            <w:rFonts w:ascii="Times New Roman" w:hAnsi="Times New Roman"/>
            <w:sz w:val="24"/>
            <w:szCs w:val="24"/>
            <w:highlight w:val="green"/>
            <w:lang w:val="en-US"/>
            <w:rPrChange w:id="232" w:author="polyd" w:date="2019-06-04T15:33:02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ICD</w:t>
        </w:r>
      </w:ins>
      <w:ins w:id="234" w:author="polyd" w:date="2019-06-04T15:30:51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235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 свя</w:t>
        </w:r>
      </w:ins>
      <w:ins w:id="237" w:author="polyd" w:date="2019-06-04T15:30:52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238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зь </w:t>
        </w:r>
      </w:ins>
      <w:ins w:id="240" w:author="polyd" w:date="2019-06-04T15:30:53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241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оч</w:t>
        </w:r>
      </w:ins>
      <w:ins w:id="243" w:author="polyd" w:date="2019-06-04T15:30:54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244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ень </w:t>
        </w:r>
      </w:ins>
      <w:ins w:id="246" w:author="polyd" w:date="2019-06-04T15:30:55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247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высо</w:t>
        </w:r>
      </w:ins>
      <w:ins w:id="249" w:author="polyd" w:date="2019-06-04T15:30:56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250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кая.</w:t>
        </w:r>
      </w:ins>
      <w:ins w:id="252" w:author="polyd" w:date="2019-06-04T15:30:57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253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 </w:t>
        </w:r>
      </w:ins>
      <w:ins w:id="255" w:author="polyd" w:date="2019-06-04T15:30:01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256" w:author="polyd" w:date="2019-06-04T15:33:02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 </w:t>
        </w:r>
      </w:ins>
      <w:ins w:id="258" w:author="polyd" w:date="2019-06-04T16:40:23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>То е</w:t>
        </w:r>
      </w:ins>
      <w:ins w:id="259" w:author="polyd" w:date="2019-06-04T16:40:24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 xml:space="preserve">сть </w:t>
        </w:r>
      </w:ins>
      <w:ins w:id="260" w:author="polyd" w:date="2019-06-04T16:40:25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 xml:space="preserve">чем </w:t>
        </w:r>
      </w:ins>
      <w:ins w:id="261" w:author="polyd" w:date="2019-06-04T16:40:26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>бол</w:t>
        </w:r>
      </w:ins>
      <w:ins w:id="262" w:author="polyd" w:date="2019-06-04T16:40:27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>ее дли</w:t>
        </w:r>
      </w:ins>
      <w:ins w:id="263" w:author="polyd" w:date="2019-06-04T16:40:28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 xml:space="preserve">нное </w:t>
        </w:r>
      </w:ins>
      <w:ins w:id="264" w:author="polyd" w:date="2019-06-04T16:40:29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>лето</w:t>
        </w:r>
      </w:ins>
      <w:ins w:id="265" w:author="polyd" w:date="2019-06-04T16:40:30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 xml:space="preserve"> </w:t>
        </w:r>
      </w:ins>
      <w:ins w:id="266" w:author="polyd" w:date="2019-06-04T16:40:31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>(</w:t>
        </w:r>
      </w:ins>
      <w:ins w:id="267" w:author="polyd" w:date="2019-06-04T16:40:33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>а эт</w:t>
        </w:r>
      </w:ins>
      <w:ins w:id="268" w:author="polyd" w:date="2019-06-04T16:40:34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 xml:space="preserve">о </w:t>
        </w:r>
      </w:ins>
      <w:ins w:id="269" w:author="polyd" w:date="2019-06-04T16:40:36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 xml:space="preserve">е </w:t>
        </w:r>
      </w:ins>
      <w:ins w:id="270" w:author="polyd" w:date="2019-06-04T16:40:37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>важ</w:t>
        </w:r>
      </w:ins>
      <w:ins w:id="271" w:author="polyd" w:date="2019-06-04T16:40:38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 xml:space="preserve">но, </w:t>
        </w:r>
      </w:ins>
      <w:ins w:id="272" w:author="polyd" w:date="2019-06-04T16:40:40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 xml:space="preserve">что </w:t>
        </w:r>
      </w:ins>
      <w:ins w:id="273" w:author="polyd" w:date="2019-06-04T16:40:41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>за про</w:t>
        </w:r>
      </w:ins>
      <w:ins w:id="274" w:author="polyd" w:date="2019-06-04T16:40:42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>шл</w:t>
        </w:r>
      </w:ins>
      <w:ins w:id="275" w:author="polyd" w:date="2019-06-04T16:40:43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 xml:space="preserve">ый </w:t>
        </w:r>
      </w:ins>
      <w:ins w:id="276" w:author="polyd" w:date="2019-06-04T16:40:44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>год</w:t>
        </w:r>
      </w:ins>
      <w:ins w:id="277" w:author="polyd" w:date="2019-06-04T16:40:45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>)</w:t>
        </w:r>
      </w:ins>
      <w:ins w:id="278" w:author="polyd" w:date="2019-06-04T16:40:47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 xml:space="preserve"> те</w:t>
        </w:r>
      </w:ins>
      <w:ins w:id="279" w:author="polyd" w:date="2019-06-04T16:40:48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>м</w:t>
        </w:r>
      </w:ins>
      <w:ins w:id="280" w:author="polyd" w:date="2019-06-04T16:40:49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 xml:space="preserve">, </w:t>
        </w:r>
      </w:ins>
      <w:ins w:id="281" w:author="polyd" w:date="2019-06-04T16:40:50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>навер</w:t>
        </w:r>
      </w:ins>
      <w:ins w:id="282" w:author="polyd" w:date="2019-06-04T16:40:51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 xml:space="preserve">ное, </w:t>
        </w:r>
      </w:ins>
      <w:ins w:id="283" w:author="polyd" w:date="2019-06-04T16:40:52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>тепл</w:t>
        </w:r>
      </w:ins>
      <w:ins w:id="284" w:author="polyd" w:date="2019-06-04T16:40:53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 xml:space="preserve">ее </w:t>
        </w:r>
      </w:ins>
      <w:ins w:id="285" w:author="polyd" w:date="2019-06-04T16:40:54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>годы</w:t>
        </w:r>
      </w:ins>
      <w:ins w:id="286" w:author="polyd" w:date="2019-06-04T16:40:55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>, а ст</w:t>
        </w:r>
      </w:ins>
      <w:ins w:id="287" w:author="polyd" w:date="2019-06-04T16:40:56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>ало бя</w:t>
        </w:r>
      </w:ins>
      <w:ins w:id="288" w:author="polyd" w:date="2019-06-04T16:40:57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>ть ра</w:t>
        </w:r>
      </w:ins>
      <w:ins w:id="289" w:author="polyd" w:date="2019-06-04T16:40:58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>ньш</w:t>
        </w:r>
      </w:ins>
      <w:ins w:id="290" w:author="polyd" w:date="2019-06-04T16:40:59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>е с</w:t>
        </w:r>
      </w:ins>
      <w:ins w:id="291" w:author="polyd" w:date="2019-06-04T16:41:00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 xml:space="preserve">ход </w:t>
        </w:r>
      </w:ins>
      <w:ins w:id="292" w:author="polyd" w:date="2019-06-04T16:41:02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>л</w:t>
        </w:r>
      </w:ins>
      <w:ins w:id="293" w:author="polyd" w:date="2019-06-04T16:41:03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>ьда.</w:t>
        </w:r>
      </w:ins>
      <w:ins w:id="294" w:author="polyd" w:date="2019-06-04T16:41:04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 xml:space="preserve"> </w:t>
        </w:r>
      </w:ins>
    </w:p>
    <w:p>
      <w:pPr>
        <w:spacing w:after="0" w:line="480" w:lineRule="auto"/>
        <w:ind w:firstLine="709"/>
        <w:jc w:val="both"/>
        <w:rPr>
          <w:rFonts w:ascii="Times New Roman" w:hAnsi="Times New Roman"/>
          <w:sz w:val="24"/>
          <w:szCs w:val="24"/>
          <w:highlight w:val="green"/>
          <w:lang w:val="ru-RU"/>
        </w:rPr>
      </w:pPr>
      <w:bookmarkStart w:id="0" w:name="_GoBack"/>
      <w:bookmarkEnd w:id="0"/>
    </w:p>
    <w:p>
      <w:pPr>
        <w:spacing w:after="0" w:line="48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!!! Дата начала сезона Temora (25) выше 28-й точки!</w:t>
      </w:r>
    </w:p>
    <w:p>
      <w:pPr>
        <w:spacing w:after="0" w:line="480" w:lineRule="auto"/>
        <w:ind w:firstLine="709"/>
        <w:jc w:val="both"/>
        <w:rPr>
          <w:ins w:id="295" w:author="polyd" w:date="2019-06-04T15:31:07Z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вообще, я назвал бы два массива точек, заслуживающих внимания: 13+16 и 10+11+12, можно 25+28+24.</w:t>
      </w:r>
    </w:p>
    <w:p>
      <w:pPr>
        <w:spacing w:after="0" w:line="480" w:lineRule="auto"/>
        <w:ind w:firstLine="709"/>
        <w:jc w:val="both"/>
        <w:rPr>
          <w:rFonts w:ascii="Times New Roman" w:hAnsi="Times New Roman"/>
          <w:sz w:val="24"/>
          <w:szCs w:val="24"/>
          <w:highlight w:val="green"/>
          <w:lang w:val="ru-RU"/>
          <w:rPrChange w:id="296" w:author="polyd" w:date="2019-06-04T15:32:10Z">
            <w:rPr>
              <w:rFonts w:ascii="Times New Roman" w:hAnsi="Times New Roman"/>
              <w:sz w:val="24"/>
              <w:szCs w:val="24"/>
              <w:lang w:val="ru-RU"/>
            </w:rPr>
          </w:rPrChange>
        </w:rPr>
      </w:pPr>
      <w:ins w:id="297" w:author="polyd" w:date="2019-06-04T15:31:08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298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ДА, </w:t>
        </w:r>
      </w:ins>
      <w:ins w:id="300" w:author="polyd" w:date="2019-06-04T15:31:09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01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я </w:t>
        </w:r>
      </w:ins>
      <w:ins w:id="303" w:author="polyd" w:date="2019-06-04T15:31:14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04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предл</w:t>
        </w:r>
      </w:ins>
      <w:ins w:id="306" w:author="polyd" w:date="2019-06-04T15:31:15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07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агаю </w:t>
        </w:r>
      </w:ins>
      <w:ins w:id="309" w:author="polyd" w:date="2019-06-04T15:31:21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10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взять</w:t>
        </w:r>
      </w:ins>
      <w:ins w:id="312" w:author="polyd" w:date="2019-06-04T15:31:22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13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 други</w:t>
        </w:r>
      </w:ins>
      <w:ins w:id="315" w:author="polyd" w:date="2019-06-04T15:31:24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16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е гра</w:t>
        </w:r>
      </w:ins>
      <w:ins w:id="318" w:author="polyd" w:date="2019-06-04T15:31:25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19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ниц</w:t>
        </w:r>
      </w:ins>
      <w:ins w:id="321" w:author="polyd" w:date="2019-06-04T15:31:26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22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ы </w:t>
        </w:r>
      </w:ins>
      <w:ins w:id="324" w:author="polyd" w:date="2019-06-04T15:31:27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25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для </w:t>
        </w:r>
      </w:ins>
      <w:ins w:id="327" w:author="polyd" w:date="2019-06-04T15:31:31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28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отс</w:t>
        </w:r>
      </w:ins>
      <w:ins w:id="330" w:author="polyd" w:date="2019-06-04T15:31:32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31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ечени</w:t>
        </w:r>
      </w:ins>
      <w:ins w:id="333" w:author="polyd" w:date="2019-06-04T15:31:33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34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я высо</w:t>
        </w:r>
      </w:ins>
      <w:ins w:id="336" w:author="polyd" w:date="2019-06-04T15:31:34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37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ких</w:t>
        </w:r>
      </w:ins>
      <w:ins w:id="339" w:author="polyd" w:date="2019-06-04T15:31:35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40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 зна</w:t>
        </w:r>
      </w:ins>
      <w:ins w:id="342" w:author="polyd" w:date="2019-06-04T15:31:36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43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чени</w:t>
        </w:r>
      </w:ins>
      <w:ins w:id="345" w:author="polyd" w:date="2019-06-04T15:31:37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46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й</w:t>
        </w:r>
      </w:ins>
      <w:ins w:id="348" w:author="polyd" w:date="2019-06-04T15:31:38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49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 </w:t>
        </w:r>
      </w:ins>
      <w:ins w:id="351" w:author="polyd" w:date="2019-06-04T15:31:40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52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С</w:t>
        </w:r>
      </w:ins>
      <w:ins w:id="354" w:author="polyd" w:date="2019-06-04T15:31:41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55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С</w:t>
        </w:r>
      </w:ins>
      <w:ins w:id="357" w:author="polyd" w:date="2019-06-04T15:31:45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58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А</w:t>
        </w:r>
      </w:ins>
      <w:ins w:id="360" w:author="polyd" w:date="2019-06-04T15:31:46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61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,</w:t>
        </w:r>
      </w:ins>
      <w:ins w:id="363" w:author="polyd" w:date="2019-06-04T15:31:47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64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 что </w:t>
        </w:r>
      </w:ins>
      <w:ins w:id="366" w:author="polyd" w:date="2019-06-04T15:31:48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67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прив</w:t>
        </w:r>
      </w:ins>
      <w:ins w:id="369" w:author="polyd" w:date="2019-06-04T15:31:49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70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еде</w:t>
        </w:r>
      </w:ins>
      <w:ins w:id="372" w:author="polyd" w:date="2019-06-04T15:31:50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73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т к </w:t>
        </w:r>
      </w:ins>
      <w:ins w:id="375" w:author="polyd" w:date="2019-06-04T15:31:51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76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сокр</w:t>
        </w:r>
      </w:ins>
      <w:ins w:id="378" w:author="polyd" w:date="2019-06-04T15:31:52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79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ащени</w:t>
        </w:r>
      </w:ins>
      <w:ins w:id="381" w:author="polyd" w:date="2019-06-04T15:31:53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82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ю </w:t>
        </w:r>
      </w:ins>
      <w:ins w:id="384" w:author="polyd" w:date="2019-06-04T15:31:57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85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колич</w:t>
        </w:r>
      </w:ins>
      <w:ins w:id="387" w:author="polyd" w:date="2019-06-04T15:31:58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88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ества</w:t>
        </w:r>
      </w:ins>
      <w:ins w:id="390" w:author="polyd" w:date="2019-06-04T15:31:59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91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 </w:t>
        </w:r>
      </w:ins>
      <w:ins w:id="393" w:author="polyd" w:date="2019-06-04T15:31:53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94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су</w:t>
        </w:r>
      </w:ins>
      <w:ins w:id="396" w:author="polyd" w:date="2019-06-04T15:31:54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397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щност</w:t>
        </w:r>
      </w:ins>
      <w:ins w:id="399" w:author="polyd" w:date="2019-06-04T15:31:55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400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ей</w:t>
        </w:r>
      </w:ins>
      <w:ins w:id="402" w:author="polyd" w:date="2019-06-04T15:32:00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403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 </w:t>
        </w:r>
      </w:ins>
      <w:ins w:id="405" w:author="polyd" w:date="2019-06-04T15:32:01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406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см. </w:t>
        </w:r>
      </w:ins>
      <w:ins w:id="408" w:author="polyd" w:date="2019-06-04T15:32:02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409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Ни</w:t>
        </w:r>
      </w:ins>
      <w:ins w:id="411" w:author="polyd" w:date="2019-06-04T15:32:04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412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же</w:t>
        </w:r>
      </w:ins>
      <w:ins w:id="414" w:author="polyd" w:date="2019-06-04T15:32:05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415" w:author="polyd" w:date="2019-06-04T15:32:1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.</w:t>
        </w:r>
      </w:ins>
    </w:p>
    <w:p>
      <w:pPr>
        <w:spacing w:after="0" w:line="48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>
      <w:pPr>
        <w:spacing w:after="0" w:line="480" w:lineRule="auto"/>
        <w:ind w:firstLine="709"/>
        <w:jc w:val="both"/>
        <w:rPr>
          <w:rFonts w:ascii="Times New Roman" w:hAnsi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>Long-term dynamics: factors influencing phenology timing</w:t>
      </w:r>
      <w:r>
        <w:commentReference w:id="0"/>
      </w:r>
    </w:p>
    <w:p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  <w:highlight w:val="green"/>
          <w:lang w:val="ru-RU"/>
        </w:rPr>
      </w:pPr>
      <w:r>
        <w:rPr>
          <w:rFonts w:ascii="Times New Roman" w:hAnsi="Times New Roman"/>
          <w:sz w:val="24"/>
          <w:szCs w:val="24"/>
          <w:highlight w:val="green"/>
          <w:lang w:val="ru-RU"/>
        </w:rPr>
        <w:t>Здесь как раз и будет уместен рассказ про многол</w:t>
      </w:r>
      <w:ins w:id="417" w:author="polyd" w:date="2019-06-04T15:33:47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t>е</w:t>
        </w:r>
      </w:ins>
      <w:r>
        <w:rPr>
          <w:rFonts w:ascii="Times New Roman" w:hAnsi="Times New Roman"/>
          <w:sz w:val="24"/>
          <w:szCs w:val="24"/>
          <w:highlight w:val="green"/>
          <w:lang w:val="ru-RU"/>
        </w:rPr>
        <w:t>т</w:t>
      </w:r>
      <w:del w:id="418" w:author="polyd" w:date="2019-06-04T15:33:48Z">
        <w:r>
          <w:rPr>
            <w:rFonts w:ascii="Times New Roman" w:hAnsi="Times New Roman"/>
            <w:sz w:val="24"/>
            <w:szCs w:val="24"/>
            <w:highlight w:val="green"/>
            <w:lang w:val="ru-RU"/>
          </w:rPr>
          <w:delText>е</w:delText>
        </w:r>
      </w:del>
      <w:r>
        <w:rPr>
          <w:rFonts w:ascii="Times New Roman" w:hAnsi="Times New Roman"/>
          <w:sz w:val="24"/>
          <w:szCs w:val="24"/>
          <w:highlight w:val="green"/>
          <w:lang w:val="ru-RU"/>
        </w:rPr>
        <w:t>ние изменения</w:t>
      </w:r>
    </w:p>
    <w:p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ind w:firstLine="709"/>
        <w:jc w:val="both"/>
        <w:rPr>
          <w:del w:id="419" w:author="polyd" w:date="2019-06-04T14:50:22Z"/>
          <w:rFonts w:ascii="Times New Roman" w:hAnsi="Times New Roman"/>
          <w:sz w:val="24"/>
          <w:szCs w:val="24"/>
        </w:rPr>
      </w:pPr>
      <w:ins w:id="420" w:author="polyd" w:date="2019-06-04T14:49:35Z">
        <w:r>
          <w:rPr>
            <w:rFonts w:ascii="Times New Roman" w:hAnsi="Times New Roman"/>
            <w:sz w:val="24"/>
            <w:szCs w:val="24"/>
            <w:lang w:val="ru-RU"/>
          </w:rPr>
          <w:t>Все описанные выше гидролого-климатические факторы, а также биотическте характеристики (обилия видов)</w:t>
        </w:r>
      </w:ins>
      <w:ins w:id="421" w:author="polyd" w:date="2019-06-04T14:49:39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422" w:author="polyd" w:date="2019-06-04T14:49:40Z">
        <w:r>
          <w:rPr>
            <w:rFonts w:ascii="Times New Roman" w:hAnsi="Times New Roman"/>
            <w:sz w:val="24"/>
            <w:szCs w:val="24"/>
            <w:lang w:val="ru-RU"/>
          </w:rPr>
          <w:t>б</w:t>
        </w:r>
      </w:ins>
      <w:ins w:id="423" w:author="polyd" w:date="2019-06-04T14:49:41Z">
        <w:r>
          <w:rPr>
            <w:rFonts w:ascii="Times New Roman" w:hAnsi="Times New Roman"/>
            <w:sz w:val="24"/>
            <w:szCs w:val="24"/>
            <w:lang w:val="ru-RU"/>
          </w:rPr>
          <w:t xml:space="preserve">ыли </w:t>
        </w:r>
      </w:ins>
      <w:ins w:id="424" w:author="polyd" w:date="2019-06-04T14:49:42Z">
        <w:r>
          <w:rPr>
            <w:rFonts w:ascii="Times New Roman" w:hAnsi="Times New Roman"/>
            <w:sz w:val="24"/>
            <w:szCs w:val="24"/>
            <w:lang w:val="ru-RU"/>
          </w:rPr>
          <w:t>вкл</w:t>
        </w:r>
      </w:ins>
      <w:ins w:id="425" w:author="polyd" w:date="2019-06-04T14:49:43Z">
        <w:r>
          <w:rPr>
            <w:rFonts w:ascii="Times New Roman" w:hAnsi="Times New Roman"/>
            <w:sz w:val="24"/>
            <w:szCs w:val="24"/>
            <w:lang w:val="ru-RU"/>
          </w:rPr>
          <w:t>ючен</w:t>
        </w:r>
      </w:ins>
      <w:ins w:id="426" w:author="polyd" w:date="2019-06-04T14:49:44Z">
        <w:r>
          <w:rPr>
            <w:rFonts w:ascii="Times New Roman" w:hAnsi="Times New Roman"/>
            <w:sz w:val="24"/>
            <w:szCs w:val="24"/>
            <w:lang w:val="ru-RU"/>
          </w:rPr>
          <w:t>ы в по</w:t>
        </w:r>
      </w:ins>
      <w:ins w:id="427" w:author="polyd" w:date="2019-06-04T14:49:45Z">
        <w:r>
          <w:rPr>
            <w:rFonts w:ascii="Times New Roman" w:hAnsi="Times New Roman"/>
            <w:sz w:val="24"/>
            <w:szCs w:val="24"/>
            <w:lang w:val="ru-RU"/>
          </w:rPr>
          <w:t>лную</w:t>
        </w:r>
      </w:ins>
      <w:ins w:id="428" w:author="polyd" w:date="2019-06-04T14:49:46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429" w:author="polyd" w:date="2019-06-04T14:49:49Z">
        <w:r>
          <w:rPr>
            <w:rFonts w:ascii="Times New Roman" w:hAnsi="Times New Roman"/>
            <w:sz w:val="24"/>
            <w:szCs w:val="24"/>
            <w:lang w:val="ru-RU"/>
          </w:rPr>
          <w:t>мод</w:t>
        </w:r>
      </w:ins>
      <w:ins w:id="430" w:author="polyd" w:date="2019-06-04T14:50:01Z">
        <w:r>
          <w:rPr>
            <w:rFonts w:ascii="Times New Roman" w:hAnsi="Times New Roman"/>
            <w:sz w:val="24"/>
            <w:szCs w:val="24"/>
            <w:lang w:val="ru-RU"/>
          </w:rPr>
          <w:t>ел</w:t>
        </w:r>
      </w:ins>
      <w:ins w:id="431" w:author="polyd" w:date="2019-06-04T14:50:02Z">
        <w:r>
          <w:rPr>
            <w:rFonts w:ascii="Times New Roman" w:hAnsi="Times New Roman"/>
            <w:sz w:val="24"/>
            <w:szCs w:val="24"/>
            <w:lang w:val="ru-RU"/>
          </w:rPr>
          <w:t xml:space="preserve">ь </w:t>
        </w:r>
      </w:ins>
      <w:ins w:id="432" w:author="polyd" w:date="2019-06-04T14:50:07Z">
        <w:r>
          <w:rPr>
            <w:rFonts w:ascii="Times New Roman" w:hAnsi="Times New Roman"/>
            <w:sz w:val="24"/>
            <w:szCs w:val="24"/>
            <w:lang w:val="ru-RU"/>
          </w:rPr>
          <w:t>к</w:t>
        </w:r>
      </w:ins>
      <w:ins w:id="433" w:author="polyd" w:date="2019-06-04T14:50:08Z">
        <w:r>
          <w:rPr>
            <w:rFonts w:ascii="Times New Roman" w:hAnsi="Times New Roman"/>
            <w:sz w:val="24"/>
            <w:szCs w:val="24"/>
            <w:lang w:val="ru-RU"/>
          </w:rPr>
          <w:t>ан</w:t>
        </w:r>
      </w:ins>
      <w:ins w:id="434" w:author="polyd" w:date="2019-06-04T14:50:09Z">
        <w:r>
          <w:rPr>
            <w:rFonts w:ascii="Times New Roman" w:hAnsi="Times New Roman"/>
            <w:sz w:val="24"/>
            <w:szCs w:val="24"/>
            <w:lang w:val="ru-RU"/>
          </w:rPr>
          <w:t>он</w:t>
        </w:r>
      </w:ins>
      <w:ins w:id="435" w:author="polyd" w:date="2019-06-04T14:50:10Z">
        <w:r>
          <w:rPr>
            <w:rFonts w:ascii="Times New Roman" w:hAnsi="Times New Roman"/>
            <w:sz w:val="24"/>
            <w:szCs w:val="24"/>
            <w:lang w:val="ru-RU"/>
          </w:rPr>
          <w:t>ич</w:t>
        </w:r>
      </w:ins>
      <w:ins w:id="436" w:author="polyd" w:date="2019-06-04T14:50:11Z">
        <w:r>
          <w:rPr>
            <w:rFonts w:ascii="Times New Roman" w:hAnsi="Times New Roman"/>
            <w:sz w:val="24"/>
            <w:szCs w:val="24"/>
            <w:lang w:val="ru-RU"/>
          </w:rPr>
          <w:t>еского</w:t>
        </w:r>
      </w:ins>
      <w:ins w:id="437" w:author="polyd" w:date="2019-06-04T14:50:12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438" w:author="polyd" w:date="2019-06-04T14:50:13Z">
        <w:r>
          <w:rPr>
            <w:rFonts w:ascii="Times New Roman" w:hAnsi="Times New Roman"/>
            <w:sz w:val="24"/>
            <w:szCs w:val="24"/>
            <w:lang w:val="ru-RU"/>
          </w:rPr>
          <w:t>корр</w:t>
        </w:r>
      </w:ins>
      <w:ins w:id="439" w:author="polyd" w:date="2019-06-04T14:50:14Z">
        <w:r>
          <w:rPr>
            <w:rFonts w:ascii="Times New Roman" w:hAnsi="Times New Roman"/>
            <w:sz w:val="24"/>
            <w:szCs w:val="24"/>
            <w:lang w:val="ru-RU"/>
          </w:rPr>
          <w:t>еспон</w:t>
        </w:r>
      </w:ins>
      <w:ins w:id="440" w:author="polyd" w:date="2019-06-04T14:50:15Z">
        <w:r>
          <w:rPr>
            <w:rFonts w:ascii="Times New Roman" w:hAnsi="Times New Roman"/>
            <w:sz w:val="24"/>
            <w:szCs w:val="24"/>
            <w:lang w:val="ru-RU"/>
          </w:rPr>
          <w:t>дентн</w:t>
        </w:r>
      </w:ins>
      <w:ins w:id="441" w:author="polyd" w:date="2019-06-04T14:50:16Z">
        <w:r>
          <w:rPr>
            <w:rFonts w:ascii="Times New Roman" w:hAnsi="Times New Roman"/>
            <w:sz w:val="24"/>
            <w:szCs w:val="24"/>
            <w:lang w:val="ru-RU"/>
          </w:rPr>
          <w:t>ого ан</w:t>
        </w:r>
      </w:ins>
      <w:ins w:id="442" w:author="polyd" w:date="2019-06-04T14:50:17Z">
        <w:r>
          <w:rPr>
            <w:rFonts w:ascii="Times New Roman" w:hAnsi="Times New Roman"/>
            <w:sz w:val="24"/>
            <w:szCs w:val="24"/>
            <w:lang w:val="ru-RU"/>
          </w:rPr>
          <w:t>ализ</w:t>
        </w:r>
      </w:ins>
      <w:ins w:id="443" w:author="polyd" w:date="2019-06-04T14:50:18Z">
        <w:r>
          <w:rPr>
            <w:rFonts w:ascii="Times New Roman" w:hAnsi="Times New Roman"/>
            <w:sz w:val="24"/>
            <w:szCs w:val="24"/>
            <w:lang w:val="ru-RU"/>
          </w:rPr>
          <w:t>а</w:t>
        </w:r>
      </w:ins>
      <w:ins w:id="444" w:author="polyd" w:date="2019-06-04T14:50:19Z">
        <w:r>
          <w:rPr>
            <w:rFonts w:ascii="Times New Roman" w:hAnsi="Times New Roman"/>
            <w:sz w:val="24"/>
            <w:szCs w:val="24"/>
            <w:lang w:val="ru-RU"/>
          </w:rPr>
          <w:t>.</w:t>
        </w:r>
      </w:ins>
      <w:ins w:id="445" w:author="polyd" w:date="2019-06-04T14:50:20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</w:p>
    <w:p>
      <w:pPr>
        <w:spacing w:line="360" w:lineRule="auto"/>
        <w:ind w:firstLine="709"/>
        <w:jc w:val="both"/>
        <w:rPr>
          <w:ins w:id="446" w:author="polyd" w:date="2019-06-04T14:51:03Z"/>
          <w:rFonts w:ascii="Times New Roman" w:hAnsi="Times New Roman"/>
          <w:sz w:val="24"/>
          <w:szCs w:val="24"/>
        </w:rPr>
      </w:pPr>
      <w:del w:id="447" w:author="polyd" w:date="2019-06-04T14:50:23Z">
        <w:r>
          <w:rPr>
            <w:rFonts w:ascii="Times New Roman" w:hAnsi="Times New Roman"/>
            <w:sz w:val="24"/>
            <w:szCs w:val="24"/>
          </w:rPr>
          <w:delText>П</w:delText>
        </w:r>
      </w:del>
      <w:ins w:id="448" w:author="polyd" w:date="2019-06-04T14:50:26Z">
        <w:r>
          <w:rPr>
            <w:rFonts w:ascii="Times New Roman" w:hAnsi="Times New Roman"/>
            <w:sz w:val="24"/>
            <w:szCs w:val="24"/>
            <w:lang w:val="ru-RU"/>
          </w:rPr>
          <w:t>П</w:t>
        </w:r>
      </w:ins>
      <w:r>
        <w:rPr>
          <w:rFonts w:ascii="Times New Roman" w:hAnsi="Times New Roman"/>
          <w:sz w:val="24"/>
          <w:szCs w:val="24"/>
        </w:rPr>
        <w:t>осле процедуры упрощения полной модели, в финальной модели осталось лишь 3 предиктора, характеризующих гидролого-климатические условия: дата начала весны в данном году (</w:t>
      </w:r>
      <w:r>
        <w:rPr>
          <w:rFonts w:ascii="Times New Roman" w:hAnsi="Times New Roman"/>
          <w:sz w:val="24"/>
          <w:szCs w:val="24"/>
          <w:lang w:val="en-US"/>
        </w:rPr>
        <w:t>SpSD</w:t>
      </w:r>
      <w:r>
        <w:rPr>
          <w:rFonts w:ascii="Times New Roman" w:hAnsi="Times New Roman"/>
          <w:sz w:val="24"/>
          <w:szCs w:val="24"/>
        </w:rPr>
        <w:t>), дата схода льда в данном году (</w:t>
      </w:r>
      <w:r>
        <w:rPr>
          <w:rFonts w:ascii="Times New Roman" w:hAnsi="Times New Roman"/>
          <w:sz w:val="24"/>
          <w:szCs w:val="24"/>
          <w:lang w:val="en-US"/>
        </w:rPr>
        <w:t>ICD</w:t>
      </w:r>
      <w:r>
        <w:rPr>
          <w:rFonts w:ascii="Times New Roman" w:hAnsi="Times New Roman"/>
          <w:sz w:val="24"/>
          <w:szCs w:val="24"/>
        </w:rPr>
        <w:t>) и дата окончания лета, которая наблюдалась в прошлом году (</w:t>
      </w:r>
      <w:r>
        <w:rPr>
          <w:rFonts w:ascii="Times New Roman" w:hAnsi="Times New Roman"/>
          <w:sz w:val="24"/>
          <w:szCs w:val="24"/>
          <w:lang w:val="en-US"/>
        </w:rPr>
        <w:t>SuFDPY</w:t>
      </w:r>
      <w:r>
        <w:rPr>
          <w:rFonts w:ascii="Times New Roman" w:hAnsi="Times New Roman"/>
          <w:sz w:val="24"/>
          <w:szCs w:val="24"/>
        </w:rPr>
        <w:t>)</w:t>
      </w:r>
      <w:ins w:id="449" w:author="polyd" w:date="2019-06-04T14:50:48Z">
        <w:r>
          <w:rPr>
            <w:rFonts w:ascii="Times New Roman" w:hAnsi="Times New Roman"/>
            <w:sz w:val="24"/>
            <w:szCs w:val="24"/>
            <w:lang w:val="ru-RU"/>
          </w:rPr>
          <w:t xml:space="preserve">, </w:t>
        </w:r>
      </w:ins>
      <w:ins w:id="450" w:author="polyd" w:date="2019-06-04T14:50:49Z">
        <w:r>
          <w:rPr>
            <w:rFonts w:ascii="Times New Roman" w:hAnsi="Times New Roman"/>
            <w:sz w:val="24"/>
            <w:szCs w:val="24"/>
            <w:lang w:val="ru-RU"/>
          </w:rPr>
          <w:t>а такж</w:t>
        </w:r>
      </w:ins>
      <w:ins w:id="451" w:author="polyd" w:date="2019-06-04T14:50:50Z">
        <w:r>
          <w:rPr>
            <w:rFonts w:ascii="Times New Roman" w:hAnsi="Times New Roman"/>
            <w:sz w:val="24"/>
            <w:szCs w:val="24"/>
            <w:lang w:val="ru-RU"/>
          </w:rPr>
          <w:t xml:space="preserve">е </w:t>
        </w:r>
      </w:ins>
      <w:del w:id="452" w:author="polyd" w:date="2019-06-04T14:50:51Z">
        <w:r>
          <w:rPr>
            <w:rFonts w:ascii="Times New Roman" w:hAnsi="Times New Roman"/>
            <w:sz w:val="24"/>
            <w:szCs w:val="24"/>
          </w:rPr>
          <w:delText xml:space="preserve"> и </w:delText>
        </w:r>
      </w:del>
      <w:r>
        <w:rPr>
          <w:rFonts w:ascii="Times New Roman" w:hAnsi="Times New Roman"/>
          <w:sz w:val="24"/>
          <w:szCs w:val="24"/>
        </w:rPr>
        <w:t xml:space="preserve">два биотических предиктора - обилие </w:t>
      </w:r>
      <w:r>
        <w:rPr>
          <w:rFonts w:ascii="Times New Roman" w:hAnsi="Times New Roman"/>
          <w:i/>
          <w:sz w:val="24"/>
          <w:szCs w:val="24"/>
          <w:lang w:val="en-US"/>
        </w:rPr>
        <w:t>Acartia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i/>
          <w:sz w:val="24"/>
          <w:szCs w:val="24"/>
          <w:lang w:val="en-US"/>
        </w:rPr>
        <w:t>Microsetella</w:t>
      </w:r>
      <w:r>
        <w:rPr>
          <w:rFonts w:ascii="Times New Roman" w:hAnsi="Times New Roman"/>
          <w:sz w:val="24"/>
          <w:szCs w:val="24"/>
        </w:rPr>
        <w:t>. Статистически значимых отличий полной и сокращенной модели выявлено не было (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=1.12,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perm</w:t>
      </w:r>
      <w:r>
        <w:rPr>
          <w:rFonts w:ascii="Times New Roman" w:hAnsi="Times New Roman"/>
          <w:sz w:val="24"/>
          <w:szCs w:val="24"/>
        </w:rPr>
        <w:t xml:space="preserve">=0.022). </w:t>
      </w:r>
    </w:p>
    <w:p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Полученная финальная модель, была статистически значима (Таблица 2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) и (при учете всех канонических корреспондентных осей) объясняла 23.5% of total inertia. При этом из 5 возможных канонических осей статистически значимой оказалась только первая и вторая </w:t>
      </w:r>
      <w:del w:id="453" w:author="polyd" w:date="2019-06-04T14:51:21Z">
        <w:r>
          <w:rPr>
            <w:rFonts w:ascii="Times New Roman" w:hAnsi="Times New Roman"/>
            <w:sz w:val="24"/>
            <w:szCs w:val="24"/>
          </w:rPr>
          <w:delText xml:space="preserve">канонические </w:delText>
        </w:r>
      </w:del>
      <w:r>
        <w:rPr>
          <w:rFonts w:ascii="Times New Roman" w:hAnsi="Times New Roman"/>
          <w:sz w:val="24"/>
          <w:szCs w:val="24"/>
        </w:rPr>
        <w:t>оси (Таблица 2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). На </w:t>
      </w:r>
      <w:del w:id="454" w:author="polyd" w:date="2019-06-04T14:51:28Z">
        <w:r>
          <w:rPr>
            <w:rFonts w:ascii="Times New Roman" w:hAnsi="Times New Roman"/>
            <w:sz w:val="24"/>
            <w:szCs w:val="24"/>
          </w:rPr>
          <w:delText xml:space="preserve">эти две оси </w:delText>
        </w:r>
      </w:del>
      <w:ins w:id="455" w:author="polyd" w:date="2019-06-04T14:51:28Z">
        <w:r>
          <w:rPr>
            <w:rFonts w:ascii="Times New Roman" w:hAnsi="Times New Roman"/>
            <w:sz w:val="24"/>
            <w:szCs w:val="24"/>
            <w:lang w:val="ru-RU"/>
          </w:rPr>
          <w:t>н</w:t>
        </w:r>
      </w:ins>
      <w:ins w:id="456" w:author="polyd" w:date="2019-06-04T14:51:29Z">
        <w:r>
          <w:rPr>
            <w:rFonts w:ascii="Times New Roman" w:hAnsi="Times New Roman"/>
            <w:sz w:val="24"/>
            <w:szCs w:val="24"/>
            <w:lang w:val="ru-RU"/>
          </w:rPr>
          <w:t>их</w:t>
        </w:r>
      </w:ins>
      <w:ins w:id="457" w:author="polyd" w:date="2019-06-04T14:51:30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r>
        <w:rPr>
          <w:rFonts w:ascii="Times New Roman" w:hAnsi="Times New Roman"/>
          <w:sz w:val="24"/>
          <w:szCs w:val="24"/>
        </w:rPr>
        <w:t xml:space="preserve">приходилось 12 и 5.4% of total inertia, соответственно. </w:t>
      </w:r>
      <w:ins w:id="458" w:author="polyd" w:date="2019-06-04T14:51:41Z">
        <w:r>
          <w:rPr>
            <w:rFonts w:ascii="Times New Roman" w:hAnsi="Times New Roman"/>
            <w:sz w:val="24"/>
            <w:szCs w:val="24"/>
            <w:lang w:val="ru-RU"/>
          </w:rPr>
          <w:t>Пр</w:t>
        </w:r>
      </w:ins>
      <w:ins w:id="459" w:author="polyd" w:date="2019-06-04T14:51:42Z">
        <w:r>
          <w:rPr>
            <w:rFonts w:ascii="Times New Roman" w:hAnsi="Times New Roman"/>
            <w:sz w:val="24"/>
            <w:szCs w:val="24"/>
            <w:lang w:val="ru-RU"/>
          </w:rPr>
          <w:t>исутс</w:t>
        </w:r>
      </w:ins>
      <w:ins w:id="460" w:author="polyd" w:date="2019-06-04T14:51:43Z">
        <w:r>
          <w:rPr>
            <w:rFonts w:ascii="Times New Roman" w:hAnsi="Times New Roman"/>
            <w:sz w:val="24"/>
            <w:szCs w:val="24"/>
            <w:lang w:val="ru-RU"/>
          </w:rPr>
          <w:t xml:space="preserve">твие </w:t>
        </w:r>
      </w:ins>
      <w:ins w:id="461" w:author="polyd" w:date="2019-06-04T14:51:46Z">
        <w:r>
          <w:rPr>
            <w:rFonts w:ascii="Times New Roman" w:hAnsi="Times New Roman"/>
            <w:sz w:val="24"/>
            <w:szCs w:val="24"/>
            <w:lang w:val="ru-RU"/>
          </w:rPr>
          <w:t>вс</w:t>
        </w:r>
      </w:ins>
      <w:ins w:id="462" w:author="polyd" w:date="2019-06-04T14:51:47Z">
        <w:r>
          <w:rPr>
            <w:rFonts w:ascii="Times New Roman" w:hAnsi="Times New Roman"/>
            <w:sz w:val="24"/>
            <w:szCs w:val="24"/>
            <w:lang w:val="ru-RU"/>
          </w:rPr>
          <w:t>ех</w:t>
        </w:r>
      </w:ins>
      <w:ins w:id="463" w:author="polyd" w:date="2019-06-04T14:51:48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del w:id="464" w:author="polyd" w:date="2019-06-04T14:51:50Z">
        <w:r>
          <w:rPr>
            <w:rFonts w:ascii="Times New Roman" w:hAnsi="Times New Roman"/>
            <w:sz w:val="24"/>
            <w:szCs w:val="24"/>
          </w:rPr>
          <w:delText xml:space="preserve">Все </w:delText>
        </w:r>
      </w:del>
      <w:r>
        <w:rPr>
          <w:rFonts w:ascii="Times New Roman" w:hAnsi="Times New Roman"/>
          <w:sz w:val="24"/>
          <w:szCs w:val="24"/>
        </w:rPr>
        <w:t>оставши</w:t>
      </w:r>
      <w:ins w:id="465" w:author="polyd" w:date="2019-06-04T14:51:55Z">
        <w:r>
          <w:rPr>
            <w:rFonts w:ascii="Times New Roman" w:hAnsi="Times New Roman"/>
            <w:sz w:val="24"/>
            <w:szCs w:val="24"/>
            <w:lang w:val="ru-RU"/>
          </w:rPr>
          <w:t>хся</w:t>
        </w:r>
      </w:ins>
      <w:del w:id="466" w:author="polyd" w:date="2019-06-04T14:51:54Z">
        <w:r>
          <w:rPr>
            <w:rFonts w:ascii="Times New Roman" w:hAnsi="Times New Roman"/>
            <w:sz w:val="24"/>
            <w:szCs w:val="24"/>
          </w:rPr>
          <w:delText>е</w:delText>
        </w:r>
      </w:del>
      <w:del w:id="467" w:author="polyd" w:date="2019-06-04T14:51:53Z">
        <w:r>
          <w:rPr>
            <w:rFonts w:ascii="Times New Roman" w:hAnsi="Times New Roman"/>
            <w:sz w:val="24"/>
            <w:szCs w:val="24"/>
          </w:rPr>
          <w:delText>ся</w:delText>
        </w:r>
      </w:del>
      <w:r>
        <w:rPr>
          <w:rFonts w:ascii="Times New Roman" w:hAnsi="Times New Roman"/>
          <w:sz w:val="24"/>
          <w:szCs w:val="24"/>
        </w:rPr>
        <w:t xml:space="preserve"> в модели предиктор</w:t>
      </w:r>
      <w:del w:id="468" w:author="polyd" w:date="2019-06-04T14:51:59Z">
        <w:r>
          <w:rPr>
            <w:rFonts w:ascii="Times New Roman" w:hAnsi="Times New Roman"/>
            <w:sz w:val="24"/>
            <w:szCs w:val="24"/>
          </w:rPr>
          <w:delText>ы</w:delText>
        </w:r>
      </w:del>
      <w:ins w:id="469" w:author="polyd" w:date="2019-06-04T14:51:59Z">
        <w:r>
          <w:rPr>
            <w:rFonts w:ascii="Times New Roman" w:hAnsi="Times New Roman"/>
            <w:sz w:val="24"/>
            <w:szCs w:val="24"/>
            <w:lang w:val="ru-RU"/>
          </w:rPr>
          <w:t>ов</w:t>
        </w:r>
      </w:ins>
      <w:r>
        <w:rPr>
          <w:rFonts w:ascii="Times New Roman" w:hAnsi="Times New Roman"/>
          <w:sz w:val="24"/>
          <w:szCs w:val="24"/>
        </w:rPr>
        <w:t xml:space="preserve"> был</w:t>
      </w:r>
      <w:ins w:id="470" w:author="polyd" w:date="2019-06-04T14:52:06Z">
        <w:r>
          <w:rPr>
            <w:rFonts w:ascii="Times New Roman" w:hAnsi="Times New Roman"/>
            <w:sz w:val="24"/>
            <w:szCs w:val="24"/>
            <w:lang w:val="ru-RU"/>
          </w:rPr>
          <w:t>о</w:t>
        </w:r>
      </w:ins>
      <w:del w:id="471" w:author="polyd" w:date="2019-06-04T14:52:05Z">
        <w:r>
          <w:rPr>
            <w:rFonts w:ascii="Times New Roman" w:hAnsi="Times New Roman"/>
            <w:sz w:val="24"/>
            <w:szCs w:val="24"/>
          </w:rPr>
          <w:delText>и</w:delText>
        </w:r>
      </w:del>
      <w:r>
        <w:rPr>
          <w:rFonts w:ascii="Times New Roman" w:hAnsi="Times New Roman"/>
          <w:sz w:val="24"/>
          <w:szCs w:val="24"/>
        </w:rPr>
        <w:t xml:space="preserve"> статистически значим</w:t>
      </w:r>
      <w:ins w:id="472" w:author="polyd" w:date="2019-06-04T14:52:11Z">
        <w:r>
          <w:rPr>
            <w:rFonts w:ascii="Times New Roman" w:hAnsi="Times New Roman"/>
            <w:sz w:val="24"/>
            <w:szCs w:val="24"/>
            <w:lang w:val="ru-RU"/>
          </w:rPr>
          <w:t>о</w:t>
        </w:r>
      </w:ins>
      <w:del w:id="473" w:author="polyd" w:date="2019-06-04T14:52:09Z">
        <w:r>
          <w:rPr>
            <w:rFonts w:ascii="Times New Roman" w:hAnsi="Times New Roman"/>
            <w:sz w:val="24"/>
            <w:szCs w:val="24"/>
          </w:rPr>
          <w:delText>ы</w:delText>
        </w:r>
      </w:del>
      <w:r>
        <w:rPr>
          <w:rFonts w:ascii="Times New Roman" w:hAnsi="Times New Roman"/>
          <w:sz w:val="24"/>
          <w:szCs w:val="24"/>
        </w:rPr>
        <w:t xml:space="preserve"> (Таблица 2с)</w:t>
      </w:r>
    </w:p>
    <w:p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Табл. 2. Оценка значимости </w:t>
      </w:r>
      <w:ins w:id="474" w:author="polyd" w:date="2019-06-04T14:52:22Z">
        <w:r>
          <w:rPr>
            <w:rFonts w:ascii="Times New Roman" w:hAnsi="Times New Roman"/>
            <w:sz w:val="24"/>
            <w:szCs w:val="24"/>
            <w:lang w:val="ru-RU"/>
          </w:rPr>
          <w:t>ком</w:t>
        </w:r>
      </w:ins>
      <w:ins w:id="475" w:author="polyd" w:date="2019-06-04T14:52:23Z">
        <w:r>
          <w:rPr>
            <w:rFonts w:ascii="Times New Roman" w:hAnsi="Times New Roman"/>
            <w:sz w:val="24"/>
            <w:szCs w:val="24"/>
            <w:lang w:val="ru-RU"/>
          </w:rPr>
          <w:t>п</w:t>
        </w:r>
      </w:ins>
      <w:ins w:id="476" w:author="polyd" w:date="2019-06-04T14:52:24Z">
        <w:r>
          <w:rPr>
            <w:rFonts w:ascii="Times New Roman" w:hAnsi="Times New Roman"/>
            <w:sz w:val="24"/>
            <w:szCs w:val="24"/>
            <w:lang w:val="ru-RU"/>
          </w:rPr>
          <w:t>он</w:t>
        </w:r>
      </w:ins>
      <w:ins w:id="477" w:author="polyd" w:date="2019-06-04T14:52:25Z">
        <w:r>
          <w:rPr>
            <w:rFonts w:ascii="Times New Roman" w:hAnsi="Times New Roman"/>
            <w:sz w:val="24"/>
            <w:szCs w:val="24"/>
            <w:lang w:val="ru-RU"/>
          </w:rPr>
          <w:t xml:space="preserve">ентов </w:t>
        </w:r>
      </w:ins>
      <w:r>
        <w:rPr>
          <w:rFonts w:ascii="Times New Roman" w:hAnsi="Times New Roman"/>
          <w:sz w:val="24"/>
          <w:szCs w:val="24"/>
        </w:rPr>
        <w:t xml:space="preserve">модели </w:t>
      </w:r>
      <w:r>
        <w:rPr>
          <w:rFonts w:ascii="Times New Roman" w:hAnsi="Times New Roman"/>
          <w:sz w:val="24"/>
          <w:szCs w:val="24"/>
          <w:lang w:val="en-US"/>
        </w:rPr>
        <w:t>CCA</w:t>
      </w:r>
      <w:r>
        <w:rPr>
          <w:rFonts w:ascii="Times New Roman" w:hAnsi="Times New Roman"/>
          <w:sz w:val="24"/>
          <w:szCs w:val="24"/>
        </w:rPr>
        <w:t xml:space="preserve">. </w:t>
      </w:r>
    </w:p>
    <w:tbl>
      <w:tblPr>
        <w:tblStyle w:val="7"/>
        <w:tblW w:w="71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592"/>
        <w:gridCol w:w="2318"/>
        <w:gridCol w:w="1416"/>
        <w:gridCol w:w="1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7" w:type="dxa"/>
            <w:gridSpan w:val="5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Permutation significance test of the final CCA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Term </w:t>
            </w:r>
          </w:p>
        </w:tc>
        <w:tc>
          <w:tcPr>
            <w:tcW w:w="59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df </w:t>
            </w:r>
          </w:p>
        </w:tc>
        <w:tc>
          <w:tcPr>
            <w:tcW w:w="2318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ChiSquare </w:t>
            </w:r>
          </w:p>
        </w:tc>
        <w:tc>
          <w:tcPr>
            <w:tcW w:w="1416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statistic </w:t>
            </w:r>
          </w:p>
        </w:tc>
        <w:tc>
          <w:tcPr>
            <w:tcW w:w="1036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p.value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Model </w:t>
            </w:r>
          </w:p>
        </w:tc>
        <w:tc>
          <w:tcPr>
            <w:tcW w:w="59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5 </w:t>
            </w:r>
          </w:p>
        </w:tc>
        <w:tc>
          <w:tcPr>
            <w:tcW w:w="2318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0.0029733 </w:t>
            </w:r>
          </w:p>
        </w:tc>
        <w:tc>
          <w:tcPr>
            <w:tcW w:w="1416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3.070672 </w:t>
            </w:r>
          </w:p>
        </w:tc>
        <w:tc>
          <w:tcPr>
            <w:tcW w:w="1036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1e-04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Residual </w:t>
            </w:r>
          </w:p>
        </w:tc>
        <w:tc>
          <w:tcPr>
            <w:tcW w:w="59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50 </w:t>
            </w:r>
          </w:p>
        </w:tc>
        <w:tc>
          <w:tcPr>
            <w:tcW w:w="2318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0.0096830 </w:t>
            </w:r>
          </w:p>
        </w:tc>
        <w:tc>
          <w:tcPr>
            <w:tcW w:w="1416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NA </w:t>
            </w:r>
          </w:p>
        </w:tc>
        <w:tc>
          <w:tcPr>
            <w:tcW w:w="1036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7" w:type="dxa"/>
            <w:gridSpan w:val="5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Permutation significance test of CCA constrained axis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term </w:t>
            </w:r>
          </w:p>
        </w:tc>
        <w:tc>
          <w:tcPr>
            <w:tcW w:w="59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df </w:t>
            </w:r>
          </w:p>
        </w:tc>
        <w:tc>
          <w:tcPr>
            <w:tcW w:w="2318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ChiSquare </w:t>
            </w:r>
          </w:p>
        </w:tc>
        <w:tc>
          <w:tcPr>
            <w:tcW w:w="1416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statistic </w:t>
            </w:r>
          </w:p>
        </w:tc>
        <w:tc>
          <w:tcPr>
            <w:tcW w:w="1036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p.value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CCA1 </w:t>
            </w:r>
          </w:p>
        </w:tc>
        <w:tc>
          <w:tcPr>
            <w:tcW w:w="59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2318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0.0015219 </w:t>
            </w:r>
          </w:p>
        </w:tc>
        <w:tc>
          <w:tcPr>
            <w:tcW w:w="1416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7.8585931 </w:t>
            </w:r>
          </w:p>
        </w:tc>
        <w:tc>
          <w:tcPr>
            <w:tcW w:w="1036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0.0001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CCA2 </w:t>
            </w:r>
          </w:p>
        </w:tc>
        <w:tc>
          <w:tcPr>
            <w:tcW w:w="59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2318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0.0006818 </w:t>
            </w:r>
          </w:p>
        </w:tc>
        <w:tc>
          <w:tcPr>
            <w:tcW w:w="1416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3.5207171 </w:t>
            </w:r>
          </w:p>
        </w:tc>
        <w:tc>
          <w:tcPr>
            <w:tcW w:w="1036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0.0383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CCA3 </w:t>
            </w:r>
          </w:p>
        </w:tc>
        <w:tc>
          <w:tcPr>
            <w:tcW w:w="59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2318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0.0004448 </w:t>
            </w:r>
          </w:p>
        </w:tc>
        <w:tc>
          <w:tcPr>
            <w:tcW w:w="1416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2.2966440 </w:t>
            </w:r>
          </w:p>
        </w:tc>
        <w:tc>
          <w:tcPr>
            <w:tcW w:w="1036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0.1714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CCA4 </w:t>
            </w:r>
          </w:p>
        </w:tc>
        <w:tc>
          <w:tcPr>
            <w:tcW w:w="59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1 </w:t>
            </w:r>
          </w:p>
        </w:tc>
        <w:tc>
          <w:tcPr>
            <w:tcW w:w="2318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0.0002075 </w:t>
            </w:r>
          </w:p>
        </w:tc>
        <w:tc>
          <w:tcPr>
            <w:tcW w:w="1416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1.0715697 </w:t>
            </w:r>
          </w:p>
        </w:tc>
        <w:tc>
          <w:tcPr>
            <w:tcW w:w="1036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0.7107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CCA5 </w:t>
            </w:r>
          </w:p>
        </w:tc>
        <w:tc>
          <w:tcPr>
            <w:tcW w:w="59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1 </w:t>
            </w:r>
          </w:p>
        </w:tc>
        <w:tc>
          <w:tcPr>
            <w:tcW w:w="2318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0.0001173 </w:t>
            </w:r>
          </w:p>
        </w:tc>
        <w:tc>
          <w:tcPr>
            <w:tcW w:w="1416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0.6058361 </w:t>
            </w:r>
          </w:p>
        </w:tc>
        <w:tc>
          <w:tcPr>
            <w:tcW w:w="1036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0.7962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Residual </w:t>
            </w:r>
          </w:p>
        </w:tc>
        <w:tc>
          <w:tcPr>
            <w:tcW w:w="59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50 </w:t>
            </w:r>
          </w:p>
        </w:tc>
        <w:tc>
          <w:tcPr>
            <w:tcW w:w="2318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0.0096830 </w:t>
            </w:r>
          </w:p>
        </w:tc>
        <w:tc>
          <w:tcPr>
            <w:tcW w:w="1416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NA </w:t>
            </w:r>
          </w:p>
        </w:tc>
        <w:tc>
          <w:tcPr>
            <w:tcW w:w="1036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7" w:type="dxa"/>
            <w:gridSpan w:val="5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c) Permutation significance test of each terms included in the CCA model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term </w:t>
            </w:r>
          </w:p>
        </w:tc>
        <w:tc>
          <w:tcPr>
            <w:tcW w:w="59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df </w:t>
            </w:r>
          </w:p>
        </w:tc>
        <w:tc>
          <w:tcPr>
            <w:tcW w:w="2318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ChiSquare </w:t>
            </w:r>
          </w:p>
        </w:tc>
        <w:tc>
          <w:tcPr>
            <w:tcW w:w="1416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statistic </w:t>
            </w:r>
          </w:p>
        </w:tc>
        <w:tc>
          <w:tcPr>
            <w:tcW w:w="1036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p.value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Microsetella_N </w:t>
            </w:r>
          </w:p>
        </w:tc>
        <w:tc>
          <w:tcPr>
            <w:tcW w:w="59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1 </w:t>
            </w:r>
          </w:p>
        </w:tc>
        <w:tc>
          <w:tcPr>
            <w:tcW w:w="2318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0.0010319 </w:t>
            </w:r>
          </w:p>
        </w:tc>
        <w:tc>
          <w:tcPr>
            <w:tcW w:w="1416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5.328538 </w:t>
            </w:r>
          </w:p>
        </w:tc>
        <w:tc>
          <w:tcPr>
            <w:tcW w:w="1036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0.0001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SuFDPY </w:t>
            </w:r>
          </w:p>
        </w:tc>
        <w:tc>
          <w:tcPr>
            <w:tcW w:w="59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1 </w:t>
            </w:r>
          </w:p>
        </w:tc>
        <w:tc>
          <w:tcPr>
            <w:tcW w:w="2318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0.0006538 </w:t>
            </w:r>
          </w:p>
        </w:tc>
        <w:tc>
          <w:tcPr>
            <w:tcW w:w="1416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3.375766 </w:t>
            </w:r>
          </w:p>
        </w:tc>
        <w:tc>
          <w:tcPr>
            <w:tcW w:w="1036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0.0017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SpSD </w:t>
            </w:r>
          </w:p>
        </w:tc>
        <w:tc>
          <w:tcPr>
            <w:tcW w:w="59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1 </w:t>
            </w:r>
          </w:p>
        </w:tc>
        <w:tc>
          <w:tcPr>
            <w:tcW w:w="2318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0.0005805 </w:t>
            </w:r>
          </w:p>
        </w:tc>
        <w:tc>
          <w:tcPr>
            <w:tcW w:w="1416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2.997564 </w:t>
            </w:r>
          </w:p>
        </w:tc>
        <w:tc>
          <w:tcPr>
            <w:tcW w:w="1036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0.0051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Acartia_N </w:t>
            </w:r>
          </w:p>
        </w:tc>
        <w:tc>
          <w:tcPr>
            <w:tcW w:w="59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1 </w:t>
            </w:r>
          </w:p>
        </w:tc>
        <w:tc>
          <w:tcPr>
            <w:tcW w:w="2318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0.0005305 </w:t>
            </w:r>
          </w:p>
        </w:tc>
        <w:tc>
          <w:tcPr>
            <w:tcW w:w="1416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2.739234 </w:t>
            </w:r>
          </w:p>
        </w:tc>
        <w:tc>
          <w:tcPr>
            <w:tcW w:w="1036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0.0090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ICD </w:t>
            </w:r>
          </w:p>
        </w:tc>
        <w:tc>
          <w:tcPr>
            <w:tcW w:w="59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2318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0.0004821 </w:t>
            </w:r>
          </w:p>
        </w:tc>
        <w:tc>
          <w:tcPr>
            <w:tcW w:w="1416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2.489406 </w:t>
            </w:r>
          </w:p>
        </w:tc>
        <w:tc>
          <w:tcPr>
            <w:tcW w:w="1036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0.0169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Residual </w:t>
            </w:r>
          </w:p>
        </w:tc>
        <w:tc>
          <w:tcPr>
            <w:tcW w:w="59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50 </w:t>
            </w:r>
          </w:p>
        </w:tc>
        <w:tc>
          <w:tcPr>
            <w:tcW w:w="2318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0.0096830 </w:t>
            </w:r>
          </w:p>
        </w:tc>
        <w:tc>
          <w:tcPr>
            <w:tcW w:w="1416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NA </w:t>
            </w:r>
          </w:p>
        </w:tc>
        <w:tc>
          <w:tcPr>
            <w:tcW w:w="1036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NA</w:t>
            </w:r>
          </w:p>
        </w:tc>
      </w:tr>
    </w:tbl>
    <w:p>
      <w:pPr>
        <w:spacing w:line="360" w:lineRule="auto"/>
        <w:ind w:firstLine="709"/>
        <w:jc w:val="both"/>
        <w:rPr>
          <w:ins w:id="478" w:author="polyd" w:date="2019-06-04T15:09:12Z"/>
          <w:rFonts w:ascii="Times New Roman" w:hAnsi="Times New Roman"/>
          <w:sz w:val="24"/>
          <w:szCs w:val="24"/>
        </w:rPr>
      </w:pPr>
    </w:p>
    <w:p>
      <w:pPr>
        <w:spacing w:line="360" w:lineRule="auto"/>
        <w:ind w:firstLine="709"/>
        <w:jc w:val="both"/>
        <w:rPr>
          <w:ins w:id="479" w:author="polyd" w:date="2019-06-04T15:09:12Z"/>
          <w:rFonts w:ascii="Times New Roman" w:hAnsi="Times New Roman"/>
          <w:sz w:val="24"/>
          <w:szCs w:val="24"/>
        </w:rPr>
      </w:pPr>
    </w:p>
    <w:p>
      <w:pPr>
        <w:spacing w:line="360" w:lineRule="auto"/>
        <w:ind w:firstLine="709"/>
        <w:jc w:val="both"/>
        <w:rPr>
          <w:ins w:id="480" w:author="polyd" w:date="2019-06-04T15:09:12Z"/>
          <w:rFonts w:ascii="Times New Roman" w:hAnsi="Times New Roman"/>
          <w:sz w:val="24"/>
          <w:szCs w:val="24"/>
        </w:rPr>
      </w:pPr>
    </w:p>
    <w:p>
      <w:pPr>
        <w:spacing w:line="360" w:lineRule="auto"/>
        <w:ind w:firstLine="709"/>
        <w:jc w:val="both"/>
        <w:rPr>
          <w:ins w:id="481" w:author="polyd" w:date="2019-06-04T15:08:45Z"/>
          <w:rFonts w:ascii="Times New Roman" w:hAnsi="Times New Roman"/>
          <w:sz w:val="24"/>
          <w:szCs w:val="24"/>
        </w:rPr>
      </w:pPr>
      <w:ins w:id="482" w:author="polyd" w:date="2019-06-04T15:09:42Z">
        <w:r>
          <w:rPr/>
          <w:drawing>
            <wp:inline distT="0" distB="0" distL="114300" distR="114300">
              <wp:extent cx="5183505" cy="3199130"/>
              <wp:effectExtent l="0" t="0" r="10795" b="1270"/>
              <wp:docPr id="2" name="Изображение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Изображение 1"/>
                      <pic:cNvPicPr>
                        <a:picLocks noChangeAspect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83505" cy="31991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spacing w:line="360" w:lineRule="auto"/>
        <w:ind w:firstLine="709"/>
        <w:jc w:val="both"/>
        <w:rPr>
          <w:ins w:id="484" w:author="polyd" w:date="2019-06-04T15:08:46Z"/>
          <w:rFonts w:ascii="Times New Roman" w:hAnsi="Times New Roman"/>
          <w:sz w:val="24"/>
          <w:szCs w:val="24"/>
        </w:rPr>
      </w:pPr>
    </w:p>
    <w:p>
      <w:pPr>
        <w:spacing w:line="360" w:lineRule="auto"/>
        <w:ind w:firstLine="0"/>
        <w:jc w:val="both"/>
        <w:rPr>
          <w:ins w:id="486" w:author="polyd" w:date="2019-06-04T15:08:46Z"/>
          <w:rFonts w:ascii="Times New Roman" w:hAnsi="Times New Roman"/>
          <w:sz w:val="24"/>
          <w:szCs w:val="24"/>
          <w:highlight w:val="green"/>
          <w:lang w:val="ru-RU"/>
          <w:rPrChange w:id="487" w:author="polyd" w:date="2019-06-04T15:26:56Z">
            <w:rPr>
              <w:ins w:id="488" w:author="polyd" w:date="2019-06-04T15:08:46Z"/>
              <w:rFonts w:ascii="Times New Roman" w:hAnsi="Times New Roman"/>
              <w:sz w:val="24"/>
              <w:szCs w:val="24"/>
              <w:lang w:val="ru-RU"/>
            </w:rPr>
          </w:rPrChange>
        </w:rPr>
        <w:pPrChange w:id="485" w:author="polyd" w:date="2019-06-04T15:09:59Z">
          <w:pPr>
            <w:spacing w:line="360" w:lineRule="auto"/>
            <w:ind w:firstLine="709"/>
            <w:jc w:val="both"/>
          </w:pPr>
        </w:pPrChange>
      </w:pPr>
      <w:ins w:id="489" w:author="polyd" w:date="2019-06-04T15:10:01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490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Чт</w:t>
        </w:r>
      </w:ins>
      <w:ins w:id="492" w:author="polyd" w:date="2019-06-04T15:10:02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493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обы н</w:t>
        </w:r>
      </w:ins>
      <w:ins w:id="495" w:author="polyd" w:date="2019-06-04T15:10:03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496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е </w:t>
        </w:r>
      </w:ins>
      <w:ins w:id="498" w:author="polyd" w:date="2019-06-04T15:10:04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499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плодит</w:t>
        </w:r>
      </w:ins>
      <w:ins w:id="501" w:author="polyd" w:date="2019-06-04T15:10:05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02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ь с</w:t>
        </w:r>
      </w:ins>
      <w:ins w:id="504" w:author="polyd" w:date="2019-06-04T15:10:06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05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у</w:t>
        </w:r>
      </w:ins>
      <w:ins w:id="507" w:author="polyd" w:date="2019-06-04T15:10:07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08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щностей </w:t>
        </w:r>
      </w:ins>
      <w:ins w:id="510" w:author="polyd" w:date="2019-06-04T15:10:08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11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п</w:t>
        </w:r>
      </w:ins>
      <w:ins w:id="513" w:author="polyd" w:date="2019-06-04T15:10:09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14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редла</w:t>
        </w:r>
      </w:ins>
      <w:ins w:id="516" w:author="polyd" w:date="2019-06-04T15:10:10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17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гаю </w:t>
        </w:r>
      </w:ins>
      <w:ins w:id="519" w:author="polyd" w:date="2019-06-04T15:10:13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20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точку</w:t>
        </w:r>
      </w:ins>
      <w:ins w:id="522" w:author="polyd" w:date="2019-06-04T15:10:14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23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 отс</w:t>
        </w:r>
      </w:ins>
      <w:ins w:id="525" w:author="polyd" w:date="2019-06-04T15:10:15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26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ечени</w:t>
        </w:r>
      </w:ins>
      <w:ins w:id="528" w:author="polyd" w:date="2019-06-04T15:10:16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29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я </w:t>
        </w:r>
      </w:ins>
      <w:ins w:id="531" w:author="polyd" w:date="2019-06-04T15:10:19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32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вы</w:t>
        </w:r>
      </w:ins>
      <w:ins w:id="534" w:author="polyd" w:date="2019-06-04T15:10:20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35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соки</w:t>
        </w:r>
      </w:ins>
      <w:ins w:id="537" w:author="polyd" w:date="2019-06-04T15:10:21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38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х </w:t>
        </w:r>
      </w:ins>
      <w:ins w:id="540" w:author="polyd" w:date="2019-06-04T15:10:22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41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зна</w:t>
        </w:r>
      </w:ins>
      <w:ins w:id="543" w:author="polyd" w:date="2019-06-04T15:10:23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44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чений </w:t>
        </w:r>
      </w:ins>
      <w:ins w:id="546" w:author="polyd" w:date="2019-06-04T15:10:29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47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сме</w:t>
        </w:r>
      </w:ins>
      <w:ins w:id="549" w:author="polyd" w:date="2019-06-04T15:10:30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50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стит</w:t>
        </w:r>
      </w:ins>
      <w:ins w:id="552" w:author="polyd" w:date="2019-06-04T15:10:31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53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ь</w:t>
        </w:r>
      </w:ins>
      <w:ins w:id="555" w:author="polyd" w:date="2019-06-04T15:10:39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56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 и </w:t>
        </w:r>
      </w:ins>
      <w:ins w:id="558" w:author="polyd" w:date="2019-06-04T15:10:40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59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ра</w:t>
        </w:r>
      </w:ins>
      <w:ins w:id="561" w:author="polyd" w:date="2019-06-04T15:10:41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62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сс</w:t>
        </w:r>
      </w:ins>
      <w:ins w:id="564" w:author="polyd" w:date="2019-06-04T15:10:42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65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м</w:t>
        </w:r>
      </w:ins>
      <w:ins w:id="567" w:author="polyd" w:date="2019-06-04T15:10:43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68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атр</w:t>
        </w:r>
      </w:ins>
      <w:ins w:id="570" w:author="polyd" w:date="2019-06-04T15:10:44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71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ивать</w:t>
        </w:r>
      </w:ins>
      <w:ins w:id="573" w:author="polyd" w:date="2019-06-04T15:10:45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74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, как </w:t>
        </w:r>
      </w:ins>
      <w:ins w:id="576" w:author="polyd" w:date="2019-06-04T15:10:46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77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досто</w:t>
        </w:r>
      </w:ins>
      <w:ins w:id="579" w:author="polyd" w:date="2019-06-04T15:10:47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80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йные </w:t>
        </w:r>
      </w:ins>
      <w:ins w:id="582" w:author="polyd" w:date="2019-06-04T15:10:48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83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обсуж</w:t>
        </w:r>
      </w:ins>
      <w:ins w:id="585" w:author="polyd" w:date="2019-06-04T15:10:50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86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ден</w:t>
        </w:r>
      </w:ins>
      <w:ins w:id="588" w:author="polyd" w:date="2019-06-04T15:10:51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89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ия </w:t>
        </w:r>
      </w:ins>
      <w:ins w:id="591" w:author="polyd" w:date="2019-06-04T15:10:52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92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те </w:t>
        </w:r>
      </w:ins>
      <w:ins w:id="594" w:author="polyd" w:date="2019-06-04T15:10:53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95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точ</w:t>
        </w:r>
      </w:ins>
      <w:ins w:id="597" w:author="polyd" w:date="2019-06-04T15:10:54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598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ки</w:t>
        </w:r>
      </w:ins>
      <w:ins w:id="600" w:author="polyd" w:date="2019-06-04T15:10:55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01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,</w:t>
        </w:r>
      </w:ins>
      <w:ins w:id="603" w:author="polyd" w:date="2019-06-04T15:10:56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04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 </w:t>
        </w:r>
      </w:ins>
      <w:ins w:id="606" w:author="polyd" w:date="2019-06-04T15:11:50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07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зн</w:t>
        </w:r>
      </w:ins>
      <w:ins w:id="609" w:author="polyd" w:date="2019-06-04T15:11:51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10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аче</w:t>
        </w:r>
      </w:ins>
      <w:ins w:id="612" w:author="polyd" w:date="2019-06-04T15:11:52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13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ния </w:t>
        </w:r>
      </w:ins>
      <w:ins w:id="615" w:author="polyd" w:date="2019-06-04T15:11:53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16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кот</w:t>
        </w:r>
      </w:ins>
      <w:ins w:id="618" w:author="polyd" w:date="2019-06-04T15:11:54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19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орых </w:t>
        </w:r>
      </w:ins>
      <w:ins w:id="621" w:author="polyd" w:date="2019-06-04T15:11:56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22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ока</w:t>
        </w:r>
      </w:ins>
      <w:ins w:id="624" w:author="polyd" w:date="2019-06-04T15:11:57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25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зыва</w:t>
        </w:r>
      </w:ins>
      <w:ins w:id="627" w:author="polyd" w:date="2019-06-04T15:11:58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28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ются </w:t>
        </w:r>
      </w:ins>
      <w:ins w:id="630" w:author="polyd" w:date="2019-06-04T15:11:59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31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ме</w:t>
        </w:r>
      </w:ins>
      <w:ins w:id="633" w:author="polyd" w:date="2019-06-04T15:12:00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34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нь</w:t>
        </w:r>
      </w:ins>
      <w:ins w:id="636" w:author="polyd" w:date="2019-06-04T15:12:01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37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ш</w:t>
        </w:r>
      </w:ins>
      <w:ins w:id="639" w:author="polyd" w:date="2019-06-04T15:12:02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40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е </w:t>
        </w:r>
      </w:ins>
      <w:ins w:id="642" w:author="polyd" w:date="2019-06-04T15:11:27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43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10</w:t>
        </w:r>
      </w:ins>
      <w:ins w:id="645" w:author="polyd" w:date="2019-06-04T15:14:19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46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-го </w:t>
        </w:r>
      </w:ins>
      <w:ins w:id="648" w:author="polyd" w:date="2019-06-04T15:11:28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49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и</w:t>
        </w:r>
      </w:ins>
      <w:ins w:id="651" w:author="polyd" w:date="2019-06-04T15:12:32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52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л</w:t>
        </w:r>
      </w:ins>
      <w:ins w:id="654" w:author="polyd" w:date="2019-06-04T15:12:33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55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и </w:t>
        </w:r>
      </w:ins>
      <w:ins w:id="657" w:author="polyd" w:date="2019-06-04T15:12:34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58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боль</w:t>
        </w:r>
      </w:ins>
      <w:ins w:id="660" w:author="polyd" w:date="2019-06-04T15:12:35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61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ше </w:t>
        </w:r>
      </w:ins>
      <w:ins w:id="663" w:author="polyd" w:date="2019-06-04T15:11:28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64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 </w:t>
        </w:r>
      </w:ins>
      <w:ins w:id="666" w:author="polyd" w:date="2019-06-04T15:11:29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67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90</w:t>
        </w:r>
      </w:ins>
      <w:ins w:id="669" w:author="polyd" w:date="2019-06-04T15:14:24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70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-</w:t>
        </w:r>
      </w:ins>
      <w:ins w:id="672" w:author="polyd" w:date="2019-06-04T15:14:26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73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го </w:t>
        </w:r>
      </w:ins>
      <w:ins w:id="675" w:author="polyd" w:date="2019-06-04T15:11:31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76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пе</w:t>
        </w:r>
      </w:ins>
      <w:ins w:id="678" w:author="polyd" w:date="2019-06-04T15:11:32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79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р</w:t>
        </w:r>
      </w:ins>
      <w:ins w:id="681" w:author="polyd" w:date="2019-06-04T15:14:33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82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ц</w:t>
        </w:r>
      </w:ins>
      <w:ins w:id="684" w:author="polyd" w:date="2019-06-04T15:11:34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85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ентил</w:t>
        </w:r>
      </w:ins>
      <w:ins w:id="687" w:author="polyd" w:date="2019-06-04T15:11:35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88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ей</w:t>
        </w:r>
      </w:ins>
      <w:ins w:id="690" w:author="polyd" w:date="2019-06-04T15:11:10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91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.</w:t>
        </w:r>
      </w:ins>
      <w:ins w:id="693" w:author="polyd" w:date="2019-06-04T15:11:11Z">
        <w:r>
          <w:rPr>
            <w:rFonts w:ascii="Times New Roman" w:hAnsi="Times New Roman"/>
            <w:sz w:val="24"/>
            <w:szCs w:val="24"/>
            <w:highlight w:val="green"/>
            <w:lang w:val="ru-RU"/>
            <w:rPrChange w:id="694" w:author="polyd" w:date="2019-06-04T15:26:56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 xml:space="preserve"> </w:t>
        </w:r>
      </w:ins>
    </w:p>
    <w:p>
      <w:pPr>
        <w:rPr>
          <w:ins w:id="696" w:author="polyd" w:date="2019-06-04T15:25:36Z"/>
          <w:rFonts w:ascii="Times New Roman" w:hAnsi="Times New Roman"/>
          <w:sz w:val="24"/>
          <w:szCs w:val="24"/>
        </w:rPr>
      </w:pPr>
    </w:p>
    <w:p>
      <w:pPr>
        <w:rPr>
          <w:ins w:id="697" w:author="polyd" w:date="2019-06-04T15:25:36Z"/>
          <w:rFonts w:ascii="Times New Roman" w:hAnsi="Times New Roman"/>
          <w:sz w:val="24"/>
          <w:szCs w:val="24"/>
        </w:rPr>
      </w:pPr>
      <w:ins w:id="698" w:author="polyd" w:date="2019-06-04T15:25:36Z">
        <w:r>
          <w:rPr>
            <w:rFonts w:ascii="Times New Roman" w:hAnsi="Times New Roman"/>
            <w:sz w:val="24"/>
            <w:szCs w:val="24"/>
            <w:lang w:val="en-US"/>
          </w:rPr>
          <w:t>Fig</w:t>
        </w:r>
      </w:ins>
      <w:ins w:id="699" w:author="polyd" w:date="2019-06-04T15:25:36Z">
        <w:r>
          <w:rPr>
            <w:rFonts w:ascii="Times New Roman" w:hAnsi="Times New Roman"/>
            <w:sz w:val="24"/>
            <w:szCs w:val="24"/>
          </w:rPr>
          <w:t xml:space="preserve">. 6. Ординация фенологических </w:t>
        </w:r>
      </w:ins>
      <w:ins w:id="700" w:author="polyd" w:date="2019-06-04T15:25:42Z">
        <w:r>
          <w:rPr>
            <w:rFonts w:ascii="Times New Roman" w:hAnsi="Times New Roman"/>
            <w:sz w:val="24"/>
            <w:szCs w:val="24"/>
            <w:lang w:val="ru-RU"/>
          </w:rPr>
          <w:t>х</w:t>
        </w:r>
      </w:ins>
      <w:ins w:id="701" w:author="polyd" w:date="2019-06-04T15:25:43Z">
        <w:r>
          <w:rPr>
            <w:rFonts w:ascii="Times New Roman" w:hAnsi="Times New Roman"/>
            <w:sz w:val="24"/>
            <w:szCs w:val="24"/>
            <w:lang w:val="ru-RU"/>
          </w:rPr>
          <w:t>аракт</w:t>
        </w:r>
      </w:ins>
      <w:ins w:id="702" w:author="polyd" w:date="2019-06-04T15:25:44Z">
        <w:r>
          <w:rPr>
            <w:rFonts w:ascii="Times New Roman" w:hAnsi="Times New Roman"/>
            <w:sz w:val="24"/>
            <w:szCs w:val="24"/>
            <w:lang w:val="ru-RU"/>
          </w:rPr>
          <w:t>еристик</w:t>
        </w:r>
      </w:ins>
      <w:ins w:id="703" w:author="polyd" w:date="2019-06-04T15:25:36Z">
        <w:r>
          <w:rPr>
            <w:rFonts w:ascii="Times New Roman" w:hAnsi="Times New Roman"/>
            <w:sz w:val="24"/>
            <w:szCs w:val="24"/>
          </w:rPr>
          <w:t xml:space="preserve"> видов в ограниченных осях канонического корреспондентного анализа [Ordination of phenological characteristics of species in constrained axis of CCA]. Крупные пронумерованные точки соответствуют фенологическим показателям, которые имеют высокие значения первой и/или второй ограниченной оси (без учета знака), то есть их значения находятся за пределами </w:t>
        </w:r>
      </w:ins>
      <w:ins w:id="704" w:author="polyd" w:date="2019-06-04T15:26:05Z">
        <w:r>
          <w:rPr>
            <w:rFonts w:ascii="Times New Roman" w:hAnsi="Times New Roman"/>
            <w:sz w:val="24"/>
            <w:szCs w:val="24"/>
            <w:lang w:val="ru-RU"/>
          </w:rPr>
          <w:t>10</w:t>
        </w:r>
      </w:ins>
      <w:ins w:id="705" w:author="polyd" w:date="2019-06-04T15:26:07Z">
        <w:r>
          <w:rPr>
            <w:rFonts w:ascii="Times New Roman" w:hAnsi="Times New Roman"/>
            <w:sz w:val="24"/>
            <w:szCs w:val="24"/>
            <w:lang w:val="ru-RU"/>
          </w:rPr>
          <w:t>-</w:t>
        </w:r>
      </w:ins>
      <w:ins w:id="706" w:author="polyd" w:date="2019-06-04T15:26:08Z">
        <w:r>
          <w:rPr>
            <w:rFonts w:ascii="Times New Roman" w:hAnsi="Times New Roman"/>
            <w:sz w:val="24"/>
            <w:szCs w:val="24"/>
            <w:lang w:val="ru-RU"/>
          </w:rPr>
          <w:t xml:space="preserve">го </w:t>
        </w:r>
      </w:ins>
      <w:ins w:id="707" w:author="polyd" w:date="2019-06-04T15:26:15Z">
        <w:r>
          <w:rPr>
            <w:rFonts w:ascii="Times New Roman" w:hAnsi="Times New Roman"/>
            <w:sz w:val="24"/>
            <w:szCs w:val="24"/>
            <w:lang w:val="ru-RU"/>
          </w:rPr>
          <w:t>и</w:t>
        </w:r>
      </w:ins>
      <w:ins w:id="708" w:author="polyd" w:date="2019-06-04T15:26:17Z">
        <w:r>
          <w:rPr>
            <w:rFonts w:ascii="Times New Roman" w:hAnsi="Times New Roman"/>
            <w:sz w:val="24"/>
            <w:szCs w:val="24"/>
            <w:lang w:val="ru-RU"/>
          </w:rPr>
          <w:t xml:space="preserve">ли </w:t>
        </w:r>
      </w:ins>
      <w:ins w:id="709" w:author="polyd" w:date="2019-06-04T15:26:18Z">
        <w:r>
          <w:rPr>
            <w:rFonts w:ascii="Times New Roman" w:hAnsi="Times New Roman"/>
            <w:sz w:val="24"/>
            <w:szCs w:val="24"/>
            <w:lang w:val="ru-RU"/>
          </w:rPr>
          <w:t>90</w:t>
        </w:r>
      </w:ins>
      <w:ins w:id="710" w:author="polyd" w:date="2019-06-04T15:26:19Z">
        <w:r>
          <w:rPr>
            <w:rFonts w:ascii="Times New Roman" w:hAnsi="Times New Roman"/>
            <w:sz w:val="24"/>
            <w:szCs w:val="24"/>
            <w:lang w:val="ru-RU"/>
          </w:rPr>
          <w:t>-го</w:t>
        </w:r>
      </w:ins>
      <w:ins w:id="711" w:author="polyd" w:date="2019-06-04T15:26:20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712" w:author="polyd" w:date="2019-06-04T15:26:21Z">
        <w:r>
          <w:rPr>
            <w:rFonts w:ascii="Times New Roman" w:hAnsi="Times New Roman"/>
            <w:sz w:val="24"/>
            <w:szCs w:val="24"/>
            <w:lang w:val="ru-RU"/>
          </w:rPr>
          <w:t>пе</w:t>
        </w:r>
      </w:ins>
      <w:ins w:id="713" w:author="polyd" w:date="2019-06-04T15:26:22Z">
        <w:r>
          <w:rPr>
            <w:rFonts w:ascii="Times New Roman" w:hAnsi="Times New Roman"/>
            <w:sz w:val="24"/>
            <w:szCs w:val="24"/>
            <w:lang w:val="ru-RU"/>
          </w:rPr>
          <w:t>рц</w:t>
        </w:r>
      </w:ins>
      <w:ins w:id="714" w:author="polyd" w:date="2019-06-04T15:26:23Z">
        <w:r>
          <w:rPr>
            <w:rFonts w:ascii="Times New Roman" w:hAnsi="Times New Roman"/>
            <w:sz w:val="24"/>
            <w:szCs w:val="24"/>
            <w:lang w:val="ru-RU"/>
          </w:rPr>
          <w:t>ент</w:t>
        </w:r>
      </w:ins>
      <w:ins w:id="715" w:author="polyd" w:date="2019-06-04T15:26:24Z">
        <w:r>
          <w:rPr>
            <w:rFonts w:ascii="Times New Roman" w:hAnsi="Times New Roman"/>
            <w:sz w:val="24"/>
            <w:szCs w:val="24"/>
            <w:lang w:val="ru-RU"/>
          </w:rPr>
          <w:t>лей</w:t>
        </w:r>
      </w:ins>
      <w:ins w:id="716" w:author="polyd" w:date="2019-06-04T15:25:36Z">
        <w:r>
          <w:rPr>
            <w:rFonts w:ascii="Times New Roman" w:hAnsi="Times New Roman"/>
            <w:sz w:val="24"/>
            <w:szCs w:val="24"/>
          </w:rPr>
          <w:t xml:space="preserve">. Стрелки обозначают предикторы, вошедшие в финальную модель. </w:t>
        </w:r>
      </w:ins>
    </w:p>
    <w:p>
      <w:pPr>
        <w:spacing w:line="360" w:lineRule="auto"/>
        <w:ind w:firstLine="709"/>
        <w:jc w:val="both"/>
        <w:rPr>
          <w:ins w:id="717" w:author="polyd" w:date="2019-06-04T15:08:46Z"/>
          <w:rFonts w:ascii="Times New Roman" w:hAnsi="Times New Roman"/>
          <w:sz w:val="24"/>
          <w:szCs w:val="24"/>
        </w:rPr>
      </w:pPr>
    </w:p>
    <w:p>
      <w:pPr>
        <w:spacing w:line="360" w:lineRule="auto"/>
        <w:ind w:firstLine="709"/>
        <w:jc w:val="both"/>
        <w:rPr>
          <w:ins w:id="718" w:author="polyd" w:date="2019-06-04T15:34:36Z"/>
          <w:rFonts w:ascii="Times New Roman" w:hAnsi="Times New Roman"/>
          <w:sz w:val="24"/>
          <w:szCs w:val="24"/>
        </w:rPr>
      </w:pPr>
    </w:p>
    <w:p>
      <w:pPr>
        <w:rPr>
          <w:ins w:id="719" w:author="polyd" w:date="2019-06-04T15:34:38Z"/>
          <w:rFonts w:ascii="Times New Roman" w:hAnsi="Times New Roman"/>
          <w:sz w:val="24"/>
          <w:szCs w:val="24"/>
        </w:rPr>
      </w:pPr>
      <w:ins w:id="720" w:author="polyd" w:date="2019-06-04T15:34:38Z">
        <w:r>
          <w:rPr>
            <w:rFonts w:ascii="Times New Roman" w:hAnsi="Times New Roman"/>
            <w:sz w:val="24"/>
            <w:szCs w:val="24"/>
          </w:rPr>
          <w:t>Табл. 3. Обозначения фенологических характеристик.</w:t>
        </w:r>
      </w:ins>
    </w:p>
    <w:tbl>
      <w:tblPr>
        <w:tblStyle w:val="6"/>
        <w:tblW w:w="5404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2"/>
        <w:gridCol w:w="607"/>
        <w:gridCol w:w="1993"/>
        <w:gridCol w:w="62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  <w:ins w:id="721" w:author="polyd" w:date="2019-06-04T15:34:38Z"/>
        </w:trPr>
        <w:tc>
          <w:tcPr>
            <w:tcW w:w="2137" w:type="dxa"/>
            <w:vAlign w:val="center"/>
          </w:tcPr>
          <w:p>
            <w:pPr>
              <w:rPr>
                <w:ins w:id="722" w:author="polyd" w:date="2019-06-04T15:34:38Z"/>
                <w:rFonts w:ascii="Times New Roman" w:hAnsi="Times New Roman"/>
                <w:sz w:val="24"/>
                <w:szCs w:val="24"/>
              </w:rPr>
            </w:pPr>
            <w:ins w:id="723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Phenological Event</w:t>
              </w:r>
            </w:ins>
          </w:p>
        </w:tc>
        <w:tc>
          <w:tcPr>
            <w:tcW w:w="577" w:type="dxa"/>
            <w:vAlign w:val="center"/>
          </w:tcPr>
          <w:p>
            <w:pPr>
              <w:rPr>
                <w:ins w:id="724" w:author="polyd" w:date="2019-06-04T15:34:38Z"/>
                <w:rFonts w:ascii="Times New Roman" w:hAnsi="Times New Roman"/>
                <w:sz w:val="24"/>
                <w:szCs w:val="24"/>
              </w:rPr>
            </w:pPr>
            <w:ins w:id="725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Label</w:t>
              </w:r>
            </w:ins>
          </w:p>
        </w:tc>
        <w:tc>
          <w:tcPr>
            <w:tcW w:w="1963" w:type="dxa"/>
            <w:vAlign w:val="center"/>
          </w:tcPr>
          <w:p>
            <w:pPr>
              <w:rPr>
                <w:ins w:id="726" w:author="polyd" w:date="2019-06-04T15:34:38Z"/>
                <w:rFonts w:ascii="Times New Roman" w:hAnsi="Times New Roman"/>
                <w:sz w:val="24"/>
                <w:szCs w:val="24"/>
              </w:rPr>
            </w:pPr>
            <w:ins w:id="727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 xml:space="preserve"> Phenological Event</w:t>
              </w:r>
            </w:ins>
          </w:p>
        </w:tc>
        <w:tc>
          <w:tcPr>
            <w:tcW w:w="577" w:type="dxa"/>
            <w:vAlign w:val="center"/>
          </w:tcPr>
          <w:p>
            <w:pPr>
              <w:rPr>
                <w:ins w:id="728" w:author="polyd" w:date="2019-06-04T15:34:38Z"/>
                <w:rFonts w:ascii="Times New Roman" w:hAnsi="Times New Roman"/>
                <w:sz w:val="24"/>
                <w:szCs w:val="24"/>
              </w:rPr>
            </w:pPr>
            <w:ins w:id="729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Label</w:t>
              </w:r>
            </w:ins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ins w:id="730" w:author="polyd" w:date="2019-06-04T15:34:38Z"/>
        </w:trPr>
        <w:tc>
          <w:tcPr>
            <w:tcW w:w="2137" w:type="dxa"/>
            <w:vAlign w:val="center"/>
          </w:tcPr>
          <w:p>
            <w:pPr>
              <w:rPr>
                <w:ins w:id="731" w:author="polyd" w:date="2019-06-04T15:34:38Z"/>
                <w:rFonts w:ascii="Times New Roman" w:hAnsi="Times New Roman"/>
                <w:sz w:val="24"/>
                <w:szCs w:val="24"/>
              </w:rPr>
            </w:pPr>
            <w:ins w:id="732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Pseudocalanus_Begin</w:t>
              </w:r>
            </w:ins>
          </w:p>
        </w:tc>
        <w:tc>
          <w:tcPr>
            <w:tcW w:w="577" w:type="dxa"/>
            <w:vAlign w:val="center"/>
          </w:tcPr>
          <w:p>
            <w:pPr>
              <w:rPr>
                <w:ins w:id="733" w:author="polyd" w:date="2019-06-04T15:34:38Z"/>
                <w:rFonts w:ascii="Times New Roman" w:hAnsi="Times New Roman"/>
                <w:sz w:val="24"/>
                <w:szCs w:val="24"/>
              </w:rPr>
            </w:pPr>
            <w:ins w:id="734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1963" w:type="dxa"/>
            <w:vAlign w:val="center"/>
          </w:tcPr>
          <w:p>
            <w:pPr>
              <w:rPr>
                <w:ins w:id="735" w:author="polyd" w:date="2019-06-04T15:34:38Z"/>
                <w:rFonts w:ascii="Times New Roman" w:hAnsi="Times New Roman"/>
                <w:sz w:val="24"/>
                <w:szCs w:val="24"/>
              </w:rPr>
            </w:pPr>
            <w:ins w:id="736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Acartia_Middle</w:t>
              </w:r>
            </w:ins>
          </w:p>
        </w:tc>
        <w:tc>
          <w:tcPr>
            <w:tcW w:w="577" w:type="dxa"/>
            <w:vAlign w:val="center"/>
          </w:tcPr>
          <w:p>
            <w:pPr>
              <w:rPr>
                <w:ins w:id="737" w:author="polyd" w:date="2019-06-04T15:34:38Z"/>
                <w:rFonts w:ascii="Times New Roman" w:hAnsi="Times New Roman"/>
                <w:sz w:val="24"/>
                <w:szCs w:val="24"/>
              </w:rPr>
            </w:pPr>
            <w:ins w:id="738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22</w:t>
              </w:r>
            </w:ins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ins w:id="739" w:author="polyd" w:date="2019-06-04T15:34:38Z"/>
        </w:trPr>
        <w:tc>
          <w:tcPr>
            <w:tcW w:w="2137" w:type="dxa"/>
            <w:vAlign w:val="center"/>
          </w:tcPr>
          <w:p>
            <w:pPr>
              <w:rPr>
                <w:ins w:id="740" w:author="polyd" w:date="2019-06-04T15:34:38Z"/>
                <w:rFonts w:ascii="Times New Roman" w:hAnsi="Times New Roman"/>
                <w:sz w:val="24"/>
                <w:szCs w:val="24"/>
              </w:rPr>
            </w:pPr>
            <w:ins w:id="741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Calanus_Begin</w:t>
              </w:r>
            </w:ins>
          </w:p>
        </w:tc>
        <w:tc>
          <w:tcPr>
            <w:tcW w:w="577" w:type="dxa"/>
            <w:vAlign w:val="center"/>
          </w:tcPr>
          <w:p>
            <w:pPr>
              <w:rPr>
                <w:ins w:id="742" w:author="polyd" w:date="2019-06-04T15:34:38Z"/>
                <w:rFonts w:ascii="Times New Roman" w:hAnsi="Times New Roman"/>
                <w:sz w:val="24"/>
                <w:szCs w:val="24"/>
              </w:rPr>
            </w:pPr>
            <w:ins w:id="743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5</w:t>
              </w:r>
            </w:ins>
          </w:p>
        </w:tc>
        <w:tc>
          <w:tcPr>
            <w:tcW w:w="1963" w:type="dxa"/>
            <w:vAlign w:val="center"/>
          </w:tcPr>
          <w:p>
            <w:pPr>
              <w:rPr>
                <w:ins w:id="744" w:author="polyd" w:date="2019-06-04T15:34:38Z"/>
                <w:rFonts w:ascii="Times New Roman" w:hAnsi="Times New Roman"/>
                <w:sz w:val="24"/>
                <w:szCs w:val="24"/>
              </w:rPr>
            </w:pPr>
            <w:ins w:id="745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Acartia_End</w:t>
              </w:r>
            </w:ins>
          </w:p>
        </w:tc>
        <w:tc>
          <w:tcPr>
            <w:tcW w:w="577" w:type="dxa"/>
            <w:vAlign w:val="center"/>
          </w:tcPr>
          <w:p>
            <w:pPr>
              <w:rPr>
                <w:ins w:id="746" w:author="polyd" w:date="2019-06-04T15:34:38Z"/>
                <w:rFonts w:ascii="Times New Roman" w:hAnsi="Times New Roman"/>
                <w:sz w:val="24"/>
                <w:szCs w:val="24"/>
              </w:rPr>
            </w:pPr>
            <w:ins w:id="747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23</w:t>
              </w:r>
            </w:ins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ins w:id="748" w:author="polyd" w:date="2019-06-04T15:34:38Z"/>
        </w:trPr>
        <w:tc>
          <w:tcPr>
            <w:tcW w:w="2137" w:type="dxa"/>
            <w:vAlign w:val="center"/>
          </w:tcPr>
          <w:p>
            <w:pPr>
              <w:rPr>
                <w:ins w:id="749" w:author="polyd" w:date="2019-06-04T15:34:38Z"/>
                <w:rFonts w:ascii="Times New Roman" w:hAnsi="Times New Roman"/>
                <w:sz w:val="24"/>
                <w:szCs w:val="24"/>
              </w:rPr>
            </w:pPr>
            <w:ins w:id="750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Calanus_Middle</w:t>
              </w:r>
            </w:ins>
          </w:p>
        </w:tc>
        <w:tc>
          <w:tcPr>
            <w:tcW w:w="577" w:type="dxa"/>
            <w:vAlign w:val="center"/>
          </w:tcPr>
          <w:p>
            <w:pPr>
              <w:rPr>
                <w:ins w:id="751" w:author="polyd" w:date="2019-06-04T15:34:38Z"/>
                <w:rFonts w:ascii="Times New Roman" w:hAnsi="Times New Roman"/>
                <w:sz w:val="24"/>
                <w:szCs w:val="24"/>
              </w:rPr>
            </w:pPr>
            <w:ins w:id="752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6</w:t>
              </w:r>
            </w:ins>
          </w:p>
        </w:tc>
        <w:tc>
          <w:tcPr>
            <w:tcW w:w="1963" w:type="dxa"/>
            <w:vAlign w:val="center"/>
          </w:tcPr>
          <w:p>
            <w:pPr>
              <w:rPr>
                <w:ins w:id="753" w:author="polyd" w:date="2019-06-04T15:34:38Z"/>
                <w:rFonts w:ascii="Times New Roman" w:hAnsi="Times New Roman"/>
                <w:sz w:val="24"/>
                <w:szCs w:val="24"/>
              </w:rPr>
            </w:pPr>
            <w:ins w:id="754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Acartia_Peak</w:t>
              </w:r>
            </w:ins>
          </w:p>
        </w:tc>
        <w:tc>
          <w:tcPr>
            <w:tcW w:w="577" w:type="dxa"/>
            <w:vAlign w:val="center"/>
          </w:tcPr>
          <w:p>
            <w:pPr>
              <w:rPr>
                <w:ins w:id="755" w:author="polyd" w:date="2019-06-04T15:34:38Z"/>
                <w:rFonts w:ascii="Times New Roman" w:hAnsi="Times New Roman"/>
                <w:sz w:val="24"/>
                <w:szCs w:val="24"/>
              </w:rPr>
            </w:pPr>
            <w:ins w:id="756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24</w:t>
              </w:r>
            </w:ins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ins w:id="757" w:author="polyd" w:date="2019-06-04T15:34:38Z"/>
        </w:trPr>
        <w:tc>
          <w:tcPr>
            <w:tcW w:w="2137" w:type="dxa"/>
            <w:vAlign w:val="center"/>
          </w:tcPr>
          <w:p>
            <w:pPr>
              <w:rPr>
                <w:ins w:id="758" w:author="polyd" w:date="2019-06-04T15:34:38Z"/>
                <w:rFonts w:ascii="Times New Roman" w:hAnsi="Times New Roman"/>
                <w:sz w:val="24"/>
                <w:szCs w:val="24"/>
              </w:rPr>
            </w:pPr>
            <w:ins w:id="759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Microsetella_Begin</w:t>
              </w:r>
            </w:ins>
          </w:p>
        </w:tc>
        <w:tc>
          <w:tcPr>
            <w:tcW w:w="577" w:type="dxa"/>
            <w:vAlign w:val="center"/>
          </w:tcPr>
          <w:p>
            <w:pPr>
              <w:rPr>
                <w:ins w:id="760" w:author="polyd" w:date="2019-06-04T15:34:38Z"/>
                <w:rFonts w:ascii="Times New Roman" w:hAnsi="Times New Roman"/>
                <w:sz w:val="24"/>
                <w:szCs w:val="24"/>
              </w:rPr>
            </w:pPr>
            <w:ins w:id="761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9</w:t>
              </w:r>
            </w:ins>
          </w:p>
        </w:tc>
        <w:tc>
          <w:tcPr>
            <w:tcW w:w="1963" w:type="dxa"/>
            <w:vAlign w:val="center"/>
          </w:tcPr>
          <w:p>
            <w:pPr>
              <w:rPr>
                <w:ins w:id="762" w:author="polyd" w:date="2019-06-04T15:34:38Z"/>
                <w:rFonts w:ascii="Times New Roman" w:hAnsi="Times New Roman"/>
                <w:sz w:val="24"/>
                <w:szCs w:val="24"/>
              </w:rPr>
            </w:pPr>
            <w:ins w:id="763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Temora_Begin</w:t>
              </w:r>
            </w:ins>
          </w:p>
        </w:tc>
        <w:tc>
          <w:tcPr>
            <w:tcW w:w="577" w:type="dxa"/>
            <w:vAlign w:val="center"/>
          </w:tcPr>
          <w:p>
            <w:pPr>
              <w:rPr>
                <w:ins w:id="764" w:author="polyd" w:date="2019-06-04T15:34:38Z"/>
                <w:rFonts w:ascii="Times New Roman" w:hAnsi="Times New Roman"/>
                <w:sz w:val="24"/>
                <w:szCs w:val="24"/>
              </w:rPr>
            </w:pPr>
            <w:ins w:id="765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25</w:t>
              </w:r>
            </w:ins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ins w:id="766" w:author="polyd" w:date="2019-06-04T15:34:38Z"/>
        </w:trPr>
        <w:tc>
          <w:tcPr>
            <w:tcW w:w="2137" w:type="dxa"/>
            <w:vAlign w:val="center"/>
          </w:tcPr>
          <w:p>
            <w:pPr>
              <w:rPr>
                <w:ins w:id="767" w:author="polyd" w:date="2019-06-04T15:34:38Z"/>
                <w:rFonts w:ascii="Times New Roman" w:hAnsi="Times New Roman"/>
                <w:sz w:val="24"/>
                <w:szCs w:val="24"/>
              </w:rPr>
            </w:pPr>
            <w:ins w:id="768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Microsetella_Middle</w:t>
              </w:r>
            </w:ins>
          </w:p>
        </w:tc>
        <w:tc>
          <w:tcPr>
            <w:tcW w:w="577" w:type="dxa"/>
            <w:vAlign w:val="center"/>
          </w:tcPr>
          <w:p>
            <w:pPr>
              <w:rPr>
                <w:ins w:id="769" w:author="polyd" w:date="2019-06-04T15:34:38Z"/>
                <w:rFonts w:ascii="Times New Roman" w:hAnsi="Times New Roman"/>
                <w:sz w:val="24"/>
                <w:szCs w:val="24"/>
              </w:rPr>
            </w:pPr>
            <w:ins w:id="770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10</w:t>
              </w:r>
            </w:ins>
          </w:p>
        </w:tc>
        <w:tc>
          <w:tcPr>
            <w:tcW w:w="1963" w:type="dxa"/>
            <w:vAlign w:val="center"/>
          </w:tcPr>
          <w:p>
            <w:pPr>
              <w:rPr>
                <w:ins w:id="771" w:author="polyd" w:date="2019-06-04T15:34:38Z"/>
                <w:rFonts w:ascii="Times New Roman" w:hAnsi="Times New Roman"/>
                <w:sz w:val="24"/>
                <w:szCs w:val="24"/>
              </w:rPr>
            </w:pPr>
            <w:ins w:id="772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Temora_Middle</w:t>
              </w:r>
            </w:ins>
          </w:p>
        </w:tc>
        <w:tc>
          <w:tcPr>
            <w:tcW w:w="577" w:type="dxa"/>
            <w:vAlign w:val="center"/>
          </w:tcPr>
          <w:p>
            <w:pPr>
              <w:rPr>
                <w:ins w:id="773" w:author="polyd" w:date="2019-06-04T15:34:38Z"/>
                <w:rFonts w:ascii="Times New Roman" w:hAnsi="Times New Roman"/>
                <w:sz w:val="24"/>
                <w:szCs w:val="24"/>
              </w:rPr>
            </w:pPr>
            <w:ins w:id="774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26</w:t>
              </w:r>
            </w:ins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ins w:id="775" w:author="polyd" w:date="2019-06-04T15:34:38Z"/>
        </w:trPr>
        <w:tc>
          <w:tcPr>
            <w:tcW w:w="2137" w:type="dxa"/>
            <w:vAlign w:val="center"/>
          </w:tcPr>
          <w:p>
            <w:pPr>
              <w:rPr>
                <w:ins w:id="776" w:author="polyd" w:date="2019-06-04T15:34:38Z"/>
                <w:rFonts w:ascii="Times New Roman" w:hAnsi="Times New Roman"/>
                <w:sz w:val="24"/>
                <w:szCs w:val="24"/>
              </w:rPr>
            </w:pPr>
            <w:ins w:id="777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Microsetella_End</w:t>
              </w:r>
            </w:ins>
          </w:p>
        </w:tc>
        <w:tc>
          <w:tcPr>
            <w:tcW w:w="577" w:type="dxa"/>
            <w:vAlign w:val="center"/>
          </w:tcPr>
          <w:p>
            <w:pPr>
              <w:rPr>
                <w:ins w:id="778" w:author="polyd" w:date="2019-06-04T15:34:38Z"/>
                <w:rFonts w:ascii="Times New Roman" w:hAnsi="Times New Roman"/>
                <w:sz w:val="24"/>
                <w:szCs w:val="24"/>
              </w:rPr>
            </w:pPr>
            <w:ins w:id="779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11</w:t>
              </w:r>
            </w:ins>
          </w:p>
        </w:tc>
        <w:tc>
          <w:tcPr>
            <w:tcW w:w="1963" w:type="dxa"/>
            <w:vAlign w:val="center"/>
          </w:tcPr>
          <w:p>
            <w:pPr>
              <w:rPr>
                <w:ins w:id="780" w:author="polyd" w:date="2019-06-04T15:34:38Z"/>
                <w:rFonts w:ascii="Times New Roman" w:hAnsi="Times New Roman"/>
                <w:sz w:val="24"/>
                <w:szCs w:val="24"/>
              </w:rPr>
            </w:pPr>
            <w:ins w:id="781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Temora_Peak</w:t>
              </w:r>
            </w:ins>
          </w:p>
        </w:tc>
        <w:tc>
          <w:tcPr>
            <w:tcW w:w="577" w:type="dxa"/>
            <w:vAlign w:val="center"/>
          </w:tcPr>
          <w:p>
            <w:pPr>
              <w:rPr>
                <w:ins w:id="782" w:author="polyd" w:date="2019-06-04T15:34:38Z"/>
                <w:rFonts w:ascii="Times New Roman" w:hAnsi="Times New Roman"/>
                <w:sz w:val="24"/>
                <w:szCs w:val="24"/>
              </w:rPr>
            </w:pPr>
            <w:ins w:id="783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28</w:t>
              </w:r>
            </w:ins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ins w:id="784" w:author="polyd" w:date="2019-06-04T15:34:38Z"/>
        </w:trPr>
        <w:tc>
          <w:tcPr>
            <w:tcW w:w="2137" w:type="dxa"/>
            <w:vAlign w:val="center"/>
          </w:tcPr>
          <w:p>
            <w:pPr>
              <w:rPr>
                <w:ins w:id="785" w:author="polyd" w:date="2019-06-04T15:34:38Z"/>
                <w:rFonts w:ascii="Times New Roman" w:hAnsi="Times New Roman"/>
                <w:sz w:val="24"/>
                <w:szCs w:val="24"/>
              </w:rPr>
            </w:pPr>
            <w:ins w:id="786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Microsetella_Peak</w:t>
              </w:r>
            </w:ins>
          </w:p>
        </w:tc>
        <w:tc>
          <w:tcPr>
            <w:tcW w:w="577" w:type="dxa"/>
            <w:vAlign w:val="center"/>
          </w:tcPr>
          <w:p>
            <w:pPr>
              <w:rPr>
                <w:ins w:id="787" w:author="polyd" w:date="2019-06-04T15:34:38Z"/>
                <w:rFonts w:ascii="Times New Roman" w:hAnsi="Times New Roman"/>
                <w:sz w:val="24"/>
                <w:szCs w:val="24"/>
              </w:rPr>
            </w:pPr>
            <w:ins w:id="788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12</w:t>
              </w:r>
            </w:ins>
          </w:p>
        </w:tc>
        <w:tc>
          <w:tcPr>
            <w:tcW w:w="1963" w:type="dxa"/>
            <w:vAlign w:val="center"/>
          </w:tcPr>
          <w:p>
            <w:pPr>
              <w:rPr>
                <w:ins w:id="789" w:author="polyd" w:date="2019-06-04T15:34:38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>
            <w:pPr>
              <w:rPr>
                <w:ins w:id="790" w:author="polyd" w:date="2019-06-04T15:34:38Z"/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ins w:id="791" w:author="polyd" w:date="2019-06-04T15:34:38Z"/>
        </w:trPr>
        <w:tc>
          <w:tcPr>
            <w:tcW w:w="2137" w:type="dxa"/>
            <w:vAlign w:val="center"/>
          </w:tcPr>
          <w:p>
            <w:pPr>
              <w:rPr>
                <w:ins w:id="792" w:author="polyd" w:date="2019-06-04T15:34:38Z"/>
                <w:rFonts w:ascii="Times New Roman" w:hAnsi="Times New Roman"/>
                <w:sz w:val="24"/>
                <w:szCs w:val="24"/>
              </w:rPr>
            </w:pPr>
            <w:ins w:id="793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Oithona_Begin</w:t>
              </w:r>
            </w:ins>
          </w:p>
        </w:tc>
        <w:tc>
          <w:tcPr>
            <w:tcW w:w="577" w:type="dxa"/>
            <w:vAlign w:val="center"/>
          </w:tcPr>
          <w:p>
            <w:pPr>
              <w:rPr>
                <w:ins w:id="794" w:author="polyd" w:date="2019-06-04T15:34:38Z"/>
                <w:rFonts w:ascii="Times New Roman" w:hAnsi="Times New Roman"/>
                <w:sz w:val="24"/>
                <w:szCs w:val="24"/>
              </w:rPr>
            </w:pPr>
            <w:ins w:id="795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13</w:t>
              </w:r>
            </w:ins>
          </w:p>
        </w:tc>
        <w:tc>
          <w:tcPr>
            <w:tcW w:w="1963" w:type="dxa"/>
            <w:vAlign w:val="center"/>
          </w:tcPr>
          <w:p>
            <w:pPr>
              <w:rPr>
                <w:ins w:id="796" w:author="polyd" w:date="2019-06-04T15:34:38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>
            <w:pPr>
              <w:rPr>
                <w:ins w:id="797" w:author="polyd" w:date="2019-06-04T15:34:38Z"/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ins w:id="798" w:author="polyd" w:date="2019-06-04T15:34:38Z"/>
        </w:trPr>
        <w:tc>
          <w:tcPr>
            <w:tcW w:w="2137" w:type="dxa"/>
            <w:vAlign w:val="center"/>
          </w:tcPr>
          <w:p>
            <w:pPr>
              <w:rPr>
                <w:ins w:id="799" w:author="polyd" w:date="2019-06-04T15:34:38Z"/>
                <w:rFonts w:ascii="Times New Roman" w:hAnsi="Times New Roman"/>
                <w:sz w:val="24"/>
                <w:szCs w:val="24"/>
              </w:rPr>
            </w:pPr>
            <w:ins w:id="800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Oithona_Middle</w:t>
              </w:r>
            </w:ins>
          </w:p>
        </w:tc>
        <w:tc>
          <w:tcPr>
            <w:tcW w:w="577" w:type="dxa"/>
            <w:vAlign w:val="center"/>
          </w:tcPr>
          <w:p>
            <w:pPr>
              <w:rPr>
                <w:ins w:id="801" w:author="polyd" w:date="2019-06-04T15:34:38Z"/>
                <w:rFonts w:ascii="Times New Roman" w:hAnsi="Times New Roman"/>
                <w:sz w:val="24"/>
                <w:szCs w:val="24"/>
              </w:rPr>
            </w:pPr>
            <w:ins w:id="802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14</w:t>
              </w:r>
            </w:ins>
          </w:p>
        </w:tc>
        <w:tc>
          <w:tcPr>
            <w:tcW w:w="1963" w:type="dxa"/>
            <w:vAlign w:val="center"/>
          </w:tcPr>
          <w:p>
            <w:pPr>
              <w:rPr>
                <w:ins w:id="803" w:author="polyd" w:date="2019-06-04T15:34:38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>
            <w:pPr>
              <w:rPr>
                <w:ins w:id="804" w:author="polyd" w:date="2019-06-04T15:34:38Z"/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ins w:id="805" w:author="polyd" w:date="2019-06-04T15:34:38Z"/>
        </w:trPr>
        <w:tc>
          <w:tcPr>
            <w:tcW w:w="2137" w:type="dxa"/>
            <w:vAlign w:val="center"/>
          </w:tcPr>
          <w:p>
            <w:pPr>
              <w:rPr>
                <w:ins w:id="806" w:author="polyd" w:date="2019-06-04T15:34:38Z"/>
                <w:rFonts w:ascii="Times New Roman" w:hAnsi="Times New Roman"/>
                <w:sz w:val="24"/>
                <w:szCs w:val="24"/>
              </w:rPr>
            </w:pPr>
            <w:ins w:id="807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Oithona_Peak</w:t>
              </w:r>
            </w:ins>
          </w:p>
        </w:tc>
        <w:tc>
          <w:tcPr>
            <w:tcW w:w="577" w:type="dxa"/>
            <w:vAlign w:val="center"/>
          </w:tcPr>
          <w:p>
            <w:pPr>
              <w:rPr>
                <w:ins w:id="808" w:author="polyd" w:date="2019-06-04T15:34:38Z"/>
                <w:rFonts w:ascii="Times New Roman" w:hAnsi="Times New Roman"/>
                <w:sz w:val="24"/>
                <w:szCs w:val="24"/>
              </w:rPr>
            </w:pPr>
            <w:ins w:id="809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16</w:t>
              </w:r>
            </w:ins>
          </w:p>
        </w:tc>
        <w:tc>
          <w:tcPr>
            <w:tcW w:w="1963" w:type="dxa"/>
            <w:vAlign w:val="center"/>
          </w:tcPr>
          <w:p>
            <w:pPr>
              <w:rPr>
                <w:ins w:id="810" w:author="polyd" w:date="2019-06-04T15:34:38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>
            <w:pPr>
              <w:rPr>
                <w:ins w:id="811" w:author="polyd" w:date="2019-06-04T15:34:38Z"/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ins w:id="812" w:author="polyd" w:date="2019-06-04T15:34:38Z"/>
        </w:trPr>
        <w:tc>
          <w:tcPr>
            <w:tcW w:w="2137" w:type="dxa"/>
            <w:vAlign w:val="center"/>
          </w:tcPr>
          <w:p>
            <w:pPr>
              <w:rPr>
                <w:ins w:id="813" w:author="polyd" w:date="2019-06-04T15:34:38Z"/>
                <w:rFonts w:ascii="Times New Roman" w:hAnsi="Times New Roman"/>
                <w:sz w:val="24"/>
                <w:szCs w:val="24"/>
              </w:rPr>
            </w:pPr>
            <w:ins w:id="814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Centropages_Middle</w:t>
              </w:r>
            </w:ins>
          </w:p>
        </w:tc>
        <w:tc>
          <w:tcPr>
            <w:tcW w:w="577" w:type="dxa"/>
            <w:vAlign w:val="center"/>
          </w:tcPr>
          <w:p>
            <w:pPr>
              <w:rPr>
                <w:ins w:id="815" w:author="polyd" w:date="2019-06-04T15:34:38Z"/>
                <w:rFonts w:ascii="Times New Roman" w:hAnsi="Times New Roman"/>
                <w:sz w:val="24"/>
                <w:szCs w:val="24"/>
              </w:rPr>
            </w:pPr>
            <w:ins w:id="816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18</w:t>
              </w:r>
            </w:ins>
          </w:p>
        </w:tc>
        <w:tc>
          <w:tcPr>
            <w:tcW w:w="1963" w:type="dxa"/>
            <w:vAlign w:val="center"/>
          </w:tcPr>
          <w:p>
            <w:pPr>
              <w:rPr>
                <w:ins w:id="817" w:author="polyd" w:date="2019-06-04T15:34:38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>
            <w:pPr>
              <w:rPr>
                <w:ins w:id="818" w:author="polyd" w:date="2019-06-04T15:34:38Z"/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ins w:id="819" w:author="polyd" w:date="2019-06-04T15:34:38Z"/>
        </w:trPr>
        <w:tc>
          <w:tcPr>
            <w:tcW w:w="2137" w:type="dxa"/>
            <w:vAlign w:val="center"/>
          </w:tcPr>
          <w:p>
            <w:pPr>
              <w:rPr>
                <w:ins w:id="820" w:author="polyd" w:date="2019-06-04T15:34:38Z"/>
                <w:rFonts w:ascii="Times New Roman" w:hAnsi="Times New Roman"/>
                <w:sz w:val="24"/>
                <w:szCs w:val="24"/>
              </w:rPr>
            </w:pPr>
            <w:ins w:id="821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Centropages_End</w:t>
              </w:r>
            </w:ins>
          </w:p>
        </w:tc>
        <w:tc>
          <w:tcPr>
            <w:tcW w:w="577" w:type="dxa"/>
            <w:vAlign w:val="center"/>
          </w:tcPr>
          <w:p>
            <w:pPr>
              <w:rPr>
                <w:ins w:id="822" w:author="polyd" w:date="2019-06-04T15:34:38Z"/>
                <w:rFonts w:ascii="Times New Roman" w:hAnsi="Times New Roman"/>
                <w:sz w:val="24"/>
                <w:szCs w:val="24"/>
              </w:rPr>
            </w:pPr>
            <w:ins w:id="823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19</w:t>
              </w:r>
            </w:ins>
          </w:p>
        </w:tc>
        <w:tc>
          <w:tcPr>
            <w:tcW w:w="1963" w:type="dxa"/>
            <w:vAlign w:val="center"/>
          </w:tcPr>
          <w:p>
            <w:pPr>
              <w:rPr>
                <w:ins w:id="824" w:author="polyd" w:date="2019-06-04T15:34:38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>
            <w:pPr>
              <w:rPr>
                <w:ins w:id="825" w:author="polyd" w:date="2019-06-04T15:34:38Z"/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ins w:id="826" w:author="polyd" w:date="2019-06-04T15:34:38Z"/>
        </w:trPr>
        <w:tc>
          <w:tcPr>
            <w:tcW w:w="2137" w:type="dxa"/>
            <w:vAlign w:val="center"/>
          </w:tcPr>
          <w:p>
            <w:pPr>
              <w:rPr>
                <w:ins w:id="827" w:author="polyd" w:date="2019-06-04T15:34:38Z"/>
                <w:rFonts w:ascii="Times New Roman" w:hAnsi="Times New Roman"/>
                <w:sz w:val="24"/>
                <w:szCs w:val="24"/>
              </w:rPr>
            </w:pPr>
            <w:ins w:id="828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Centropages_Peak</w:t>
              </w:r>
            </w:ins>
          </w:p>
        </w:tc>
        <w:tc>
          <w:tcPr>
            <w:tcW w:w="577" w:type="dxa"/>
            <w:vAlign w:val="center"/>
          </w:tcPr>
          <w:p>
            <w:pPr>
              <w:rPr>
                <w:ins w:id="829" w:author="polyd" w:date="2019-06-04T15:34:38Z"/>
                <w:rFonts w:ascii="Times New Roman" w:hAnsi="Times New Roman"/>
                <w:sz w:val="24"/>
                <w:szCs w:val="24"/>
              </w:rPr>
            </w:pPr>
            <w:ins w:id="830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20</w:t>
              </w:r>
            </w:ins>
          </w:p>
        </w:tc>
        <w:tc>
          <w:tcPr>
            <w:tcW w:w="1963" w:type="dxa"/>
            <w:vAlign w:val="center"/>
          </w:tcPr>
          <w:p>
            <w:pPr>
              <w:rPr>
                <w:ins w:id="831" w:author="polyd" w:date="2019-06-04T15:34:38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>
            <w:pPr>
              <w:rPr>
                <w:ins w:id="832" w:author="polyd" w:date="2019-06-04T15:34:38Z"/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ins w:id="833" w:author="polyd" w:date="2019-06-04T15:34:38Z"/>
        </w:trPr>
        <w:tc>
          <w:tcPr>
            <w:tcW w:w="2137" w:type="dxa"/>
            <w:vAlign w:val="center"/>
          </w:tcPr>
          <w:p>
            <w:pPr>
              <w:rPr>
                <w:ins w:id="834" w:author="polyd" w:date="2019-06-04T15:34:38Z"/>
                <w:rFonts w:ascii="Times New Roman" w:hAnsi="Times New Roman"/>
                <w:sz w:val="24"/>
                <w:szCs w:val="24"/>
              </w:rPr>
            </w:pPr>
            <w:ins w:id="835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Acartia_Begin</w:t>
              </w:r>
            </w:ins>
          </w:p>
        </w:tc>
        <w:tc>
          <w:tcPr>
            <w:tcW w:w="577" w:type="dxa"/>
            <w:vAlign w:val="center"/>
          </w:tcPr>
          <w:p>
            <w:pPr>
              <w:rPr>
                <w:ins w:id="836" w:author="polyd" w:date="2019-06-04T15:34:38Z"/>
                <w:rFonts w:ascii="Times New Roman" w:hAnsi="Times New Roman"/>
                <w:sz w:val="24"/>
                <w:szCs w:val="24"/>
              </w:rPr>
            </w:pPr>
            <w:ins w:id="837" w:author="polyd" w:date="2019-06-04T15:34:38Z">
              <w:r>
                <w:rPr>
                  <w:rFonts w:ascii="Times New Roman" w:hAnsi="Times New Roman"/>
                  <w:sz w:val="24"/>
                  <w:szCs w:val="24"/>
                </w:rPr>
                <w:t>21</w:t>
              </w:r>
            </w:ins>
          </w:p>
        </w:tc>
        <w:tc>
          <w:tcPr>
            <w:tcW w:w="1963" w:type="dxa"/>
            <w:vAlign w:val="center"/>
          </w:tcPr>
          <w:p>
            <w:pPr>
              <w:rPr>
                <w:ins w:id="838" w:author="polyd" w:date="2019-06-04T15:34:38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>
            <w:pPr>
              <w:rPr>
                <w:ins w:id="839" w:author="polyd" w:date="2019-06-04T15:34:38Z"/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рисунке 6 приведена ординация фенологических характеристик видов в пространстве первой и второй канонических осей. Видно, что максимальные значения по первой оси приходятся на дату пика (точка 12), дату середины (10), и дату окончания сезона (11) у </w:t>
      </w:r>
      <w:r>
        <w:rPr>
          <w:rFonts w:ascii="Times New Roman" w:hAnsi="Times New Roman"/>
          <w:i/>
          <w:sz w:val="24"/>
          <w:szCs w:val="24"/>
        </w:rPr>
        <w:t>Microsetella</w:t>
      </w:r>
      <w:del w:id="840" w:author="polyd" w:date="2019-06-04T15:15:53Z">
        <w:r>
          <w:rPr>
            <w:rFonts w:ascii="Times New Roman" w:hAnsi="Times New Roman"/>
            <w:sz w:val="24"/>
            <w:szCs w:val="24"/>
          </w:rPr>
          <w:delText xml:space="preserve">, дату начала сезона у </w:delText>
        </w:r>
      </w:del>
      <w:del w:id="841" w:author="polyd" w:date="2019-06-04T15:15:53Z">
        <w:r>
          <w:rPr>
            <w:rFonts w:ascii="Times New Roman" w:hAnsi="Times New Roman"/>
            <w:i/>
            <w:sz w:val="24"/>
            <w:szCs w:val="24"/>
          </w:rPr>
          <w:delText>Calanus</w:delText>
        </w:r>
      </w:del>
      <w:del w:id="842" w:author="polyd" w:date="2019-06-04T15:15:53Z">
        <w:r>
          <w:rPr>
            <w:rFonts w:ascii="Times New Roman" w:hAnsi="Times New Roman"/>
            <w:sz w:val="24"/>
            <w:szCs w:val="24"/>
          </w:rPr>
          <w:delText xml:space="preserve"> (5)</w:delText>
        </w:r>
      </w:del>
      <w:r>
        <w:rPr>
          <w:rFonts w:ascii="Times New Roman" w:hAnsi="Times New Roman"/>
          <w:sz w:val="24"/>
          <w:szCs w:val="24"/>
        </w:rPr>
        <w:t xml:space="preserve">. Все оставшиеся в модели гидролого-климатические факторы, положительно скоррелированы с первой канонической осью. Наиболее сильная корреляция наблюдается у даты схода льда и даты окончания лета в прошлом году. Это означает, что чем позднее происходит сход льда, чем позднее наступает весна и чем позднее закончилось лето в прошлом году, тем позднее происходят указанные выше фенологические события. </w:t>
      </w:r>
    </w:p>
    <w:p>
      <w:pPr>
        <w:spacing w:line="360" w:lineRule="auto"/>
        <w:ind w:firstLine="709"/>
        <w:jc w:val="both"/>
        <w:rPr>
          <w:ins w:id="843" w:author="polyd" w:date="2019-06-04T16:17:16Z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Вместе с тем, есть ряд фенологических событий, которые, напротив, происходят раньше, если указанные гидролого-климатические события происходят позднее. Так, даты начала сезона</w:t>
      </w:r>
      <w:del w:id="844" w:author="polyd" w:date="2019-06-04T14:55:26Z">
        <w:r>
          <w:rPr>
            <w:rFonts w:ascii="Times New Roman" w:hAnsi="Times New Roman"/>
            <w:sz w:val="24"/>
            <w:szCs w:val="24"/>
          </w:rPr>
          <w:delText>, даты середины</w:delText>
        </w:r>
      </w:del>
      <w:r>
        <w:rPr>
          <w:rFonts w:ascii="Times New Roman" w:hAnsi="Times New Roman"/>
          <w:sz w:val="24"/>
          <w:szCs w:val="24"/>
        </w:rPr>
        <w:t xml:space="preserve"> </w:t>
      </w:r>
      <w:ins w:id="845" w:author="polyd" w:date="2019-06-04T15:24:12Z">
        <w:r>
          <w:rPr>
            <w:rFonts w:ascii="Times New Roman" w:hAnsi="Times New Roman"/>
            <w:sz w:val="24"/>
            <w:szCs w:val="24"/>
            <w:lang w:val="ru-RU"/>
          </w:rPr>
          <w:t>дата</w:t>
        </w:r>
      </w:ins>
      <w:ins w:id="846" w:author="polyd" w:date="2019-06-04T15:24:13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847" w:author="polyd" w:date="2019-06-04T15:24:15Z">
        <w:r>
          <w:rPr>
            <w:rFonts w:ascii="Times New Roman" w:hAnsi="Times New Roman"/>
            <w:sz w:val="24"/>
            <w:szCs w:val="24"/>
            <w:lang w:val="ru-RU"/>
          </w:rPr>
          <w:t>середи</w:t>
        </w:r>
      </w:ins>
      <w:ins w:id="848" w:author="polyd" w:date="2019-06-04T15:24:16Z">
        <w:r>
          <w:rPr>
            <w:rFonts w:ascii="Times New Roman" w:hAnsi="Times New Roman"/>
            <w:sz w:val="24"/>
            <w:szCs w:val="24"/>
            <w:lang w:val="ru-RU"/>
          </w:rPr>
          <w:t>ны</w:t>
        </w:r>
      </w:ins>
      <w:ins w:id="849" w:author="polyd" w:date="2019-06-04T15:24:18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r>
        <w:rPr>
          <w:rFonts w:ascii="Times New Roman" w:hAnsi="Times New Roman"/>
          <w:sz w:val="24"/>
          <w:szCs w:val="24"/>
        </w:rPr>
        <w:t xml:space="preserve">и даты пика у </w:t>
      </w:r>
      <w:r>
        <w:rPr>
          <w:rFonts w:ascii="Times New Roman" w:hAnsi="Times New Roman"/>
          <w:i/>
          <w:sz w:val="24"/>
          <w:szCs w:val="24"/>
        </w:rPr>
        <w:t>Oithona</w:t>
      </w:r>
      <w:r>
        <w:rPr>
          <w:rFonts w:ascii="Times New Roman" w:hAnsi="Times New Roman"/>
          <w:sz w:val="24"/>
          <w:szCs w:val="24"/>
        </w:rPr>
        <w:t xml:space="preserve"> (точки 13,</w:t>
      </w:r>
      <w:ins w:id="850" w:author="polyd" w:date="2019-06-04T15:24:25Z">
        <w:r>
          <w:rPr>
            <w:rFonts w:ascii="Times New Roman" w:hAnsi="Times New Roman"/>
            <w:sz w:val="24"/>
            <w:szCs w:val="24"/>
            <w:lang w:val="ru-RU"/>
          </w:rPr>
          <w:t xml:space="preserve"> 1</w:t>
        </w:r>
      </w:ins>
      <w:ins w:id="851" w:author="polyd" w:date="2019-06-04T15:24:26Z">
        <w:r>
          <w:rPr>
            <w:rFonts w:ascii="Times New Roman" w:hAnsi="Times New Roman"/>
            <w:sz w:val="24"/>
            <w:szCs w:val="24"/>
            <w:lang w:val="ru-RU"/>
          </w:rPr>
          <w:t>4</w:t>
        </w:r>
      </w:ins>
      <w:ins w:id="852" w:author="polyd" w:date="2019-06-04T15:24:28Z">
        <w:r>
          <w:rPr>
            <w:rFonts w:ascii="Times New Roman" w:hAnsi="Times New Roman"/>
            <w:sz w:val="24"/>
            <w:szCs w:val="24"/>
            <w:lang w:val="ru-RU"/>
          </w:rPr>
          <w:t>,</w:t>
        </w:r>
      </w:ins>
      <w:r>
        <w:rPr>
          <w:rFonts w:ascii="Times New Roman" w:hAnsi="Times New Roman"/>
          <w:sz w:val="24"/>
          <w:szCs w:val="24"/>
        </w:rPr>
        <w:t xml:space="preserve"> </w:t>
      </w:r>
      <w:del w:id="853" w:author="polyd" w:date="2019-06-04T14:54:34Z">
        <w:commentRangeStart w:id="1"/>
        <w:r>
          <w:rPr>
            <w:rFonts w:ascii="Times New Roman" w:hAnsi="Times New Roman"/>
            <w:sz w:val="24"/>
            <w:szCs w:val="24"/>
            <w:highlight w:val="yellow"/>
          </w:rPr>
          <w:delText>14</w:delText>
        </w:r>
        <w:commentRangeEnd w:id="1"/>
      </w:del>
      <w:del w:id="854" w:author="polyd" w:date="2019-06-04T14:54:34Z">
        <w:r>
          <w:rPr>
            <w:rStyle w:val="5"/>
          </w:rPr>
          <w:commentReference w:id="1"/>
        </w:r>
      </w:del>
      <w:del w:id="855" w:author="polyd" w:date="2019-06-04T14:54:34Z">
        <w:r>
          <w:rPr>
            <w:rFonts w:ascii="Times New Roman" w:hAnsi="Times New Roman"/>
            <w:sz w:val="24"/>
            <w:szCs w:val="24"/>
          </w:rPr>
          <w:delText>,</w:delText>
        </w:r>
      </w:del>
      <w:del w:id="856" w:author="polyd" w:date="2019-06-04T14:54:39Z">
        <w:r>
          <w:rPr>
            <w:rFonts w:ascii="Times New Roman" w:hAnsi="Times New Roman"/>
            <w:sz w:val="24"/>
            <w:szCs w:val="24"/>
          </w:rPr>
          <w:delText xml:space="preserve"> </w:delText>
        </w:r>
      </w:del>
      <w:r>
        <w:rPr>
          <w:rFonts w:ascii="Times New Roman" w:hAnsi="Times New Roman"/>
          <w:sz w:val="24"/>
          <w:szCs w:val="24"/>
        </w:rPr>
        <w:t xml:space="preserve">16) </w:t>
      </w:r>
      <w:del w:id="857" w:author="polyd" w:date="2019-06-04T15:24:35Z">
        <w:r>
          <w:rPr>
            <w:rFonts w:ascii="Times New Roman" w:hAnsi="Times New Roman"/>
            <w:sz w:val="24"/>
            <w:szCs w:val="24"/>
          </w:rPr>
          <w:delText xml:space="preserve">и </w:delText>
        </w:r>
      </w:del>
      <w:del w:id="858" w:author="polyd" w:date="2019-06-04T15:24:35Z">
        <w:commentRangeStart w:id="2"/>
        <w:r>
          <w:rPr>
            <w:rFonts w:ascii="Times New Roman" w:hAnsi="Times New Roman"/>
            <w:i/>
            <w:sz w:val="24"/>
            <w:szCs w:val="24"/>
            <w:highlight w:val="yellow"/>
          </w:rPr>
          <w:delText>Acartia</w:delText>
        </w:r>
      </w:del>
      <w:del w:id="859" w:author="polyd" w:date="2019-06-04T15:24:35Z">
        <w:r>
          <w:rPr>
            <w:rFonts w:ascii="Times New Roman" w:hAnsi="Times New Roman"/>
            <w:sz w:val="24"/>
            <w:szCs w:val="24"/>
            <w:highlight w:val="yellow"/>
          </w:rPr>
          <w:delText xml:space="preserve"> (точки 21, 22, 24), а также дата окончания сезона у </w:delText>
        </w:r>
      </w:del>
      <w:del w:id="860" w:author="polyd" w:date="2019-06-04T15:24:35Z">
        <w:r>
          <w:rPr>
            <w:rFonts w:ascii="Times New Roman" w:hAnsi="Times New Roman"/>
            <w:i/>
            <w:sz w:val="24"/>
            <w:szCs w:val="24"/>
            <w:highlight w:val="yellow"/>
          </w:rPr>
          <w:delText>Acartia</w:delText>
        </w:r>
      </w:del>
      <w:del w:id="861" w:author="polyd" w:date="2019-06-04T15:24:35Z">
        <w:r>
          <w:rPr>
            <w:rFonts w:ascii="Times New Roman" w:hAnsi="Times New Roman"/>
            <w:sz w:val="24"/>
            <w:szCs w:val="24"/>
            <w:highlight w:val="yellow"/>
          </w:rPr>
          <w:delText xml:space="preserve"> (точка 23)</w:delText>
        </w:r>
        <w:commentRangeEnd w:id="2"/>
      </w:del>
      <w:r>
        <w:rPr>
          <w:rStyle w:val="5"/>
          <w:highlight w:val="yellow"/>
        </w:rPr>
        <w:commentReference w:id="2"/>
      </w:r>
      <w:r>
        <w:rPr>
          <w:rFonts w:ascii="Times New Roman" w:hAnsi="Times New Roman"/>
          <w:sz w:val="24"/>
          <w:szCs w:val="24"/>
        </w:rPr>
        <w:t xml:space="preserve"> имеют тенденцию к смещению в меньшую сторону, при увеличении значений гидролого-климатических предикторов. То есть при более позднем сходе льда, более позднем наступлении весны и более позднем окончании лета в прошлом году указанные фенологические события имеют тенденцию происходить раньше. Важно отметить, что отрицательные значения по первой канонической оси положительно коррелируют также и с обилием </w:t>
      </w:r>
      <w:r>
        <w:rPr>
          <w:rFonts w:ascii="Times New Roman" w:hAnsi="Times New Roman"/>
          <w:i/>
          <w:sz w:val="24"/>
          <w:szCs w:val="24"/>
        </w:rPr>
        <w:t>Microsetella</w:t>
      </w:r>
      <w:r>
        <w:rPr>
          <w:rFonts w:ascii="Times New Roman" w:hAnsi="Times New Roman"/>
          <w:sz w:val="24"/>
          <w:szCs w:val="24"/>
        </w:rPr>
        <w:t xml:space="preserve">. То есть в годы, </w:t>
      </w:r>
      <w:r>
        <w:rPr>
          <w:rFonts w:ascii="Times New Roman" w:hAnsi="Times New Roman"/>
          <w:sz w:val="24"/>
          <w:szCs w:val="24"/>
          <w:highlight w:val="cyan"/>
        </w:rPr>
        <w:t xml:space="preserve">когда обилие </w:t>
      </w:r>
      <w:r>
        <w:rPr>
          <w:rFonts w:ascii="Times New Roman" w:hAnsi="Times New Roman"/>
          <w:i/>
          <w:sz w:val="24"/>
          <w:szCs w:val="24"/>
          <w:highlight w:val="cyan"/>
        </w:rPr>
        <w:t>Microsetella</w:t>
      </w:r>
      <w:r>
        <w:rPr>
          <w:rFonts w:ascii="Times New Roman" w:hAnsi="Times New Roman"/>
          <w:sz w:val="24"/>
          <w:szCs w:val="24"/>
          <w:highlight w:val="cyan"/>
        </w:rPr>
        <w:t xml:space="preserve"> велико</w:t>
      </w:r>
      <w:r>
        <w:rPr>
          <w:rFonts w:ascii="Times New Roman" w:hAnsi="Times New Roman"/>
          <w:sz w:val="24"/>
          <w:szCs w:val="24"/>
        </w:rPr>
        <w:t xml:space="preserve">, указанные фенологические показатели имеют тенденцию к смещению в большую сторону, то есть </w:t>
      </w:r>
      <w:r>
        <w:rPr>
          <w:rFonts w:ascii="Times New Roman" w:hAnsi="Times New Roman"/>
          <w:sz w:val="24"/>
          <w:szCs w:val="24"/>
          <w:highlight w:val="cyan"/>
        </w:rPr>
        <w:t>происходят позднее</w:t>
      </w:r>
      <w:r>
        <w:rPr>
          <w:rFonts w:ascii="Times New Roman" w:hAnsi="Times New Roman"/>
          <w:sz w:val="24"/>
          <w:szCs w:val="24"/>
        </w:rPr>
        <w:t xml:space="preserve">. </w:t>
      </w:r>
    </w:p>
    <w:p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ins w:id="862" w:author="polyd" w:date="2019-06-04T16:17:35Z">
        <w:r>
          <w:rPr>
            <w:rFonts w:ascii="Times New Roman" w:hAnsi="Times New Roman"/>
            <w:sz w:val="24"/>
            <w:szCs w:val="24"/>
            <w:lang w:val="ru-RU"/>
          </w:rPr>
          <w:t>Важ</w:t>
        </w:r>
      </w:ins>
      <w:ins w:id="863" w:author="polyd" w:date="2019-06-04T16:17:36Z">
        <w:r>
          <w:rPr>
            <w:rFonts w:ascii="Times New Roman" w:hAnsi="Times New Roman"/>
            <w:sz w:val="24"/>
            <w:szCs w:val="24"/>
            <w:lang w:val="ru-RU"/>
          </w:rPr>
          <w:t>но п</w:t>
        </w:r>
      </w:ins>
      <w:ins w:id="864" w:author="polyd" w:date="2019-06-04T16:17:37Z">
        <w:r>
          <w:rPr>
            <w:rFonts w:ascii="Times New Roman" w:hAnsi="Times New Roman"/>
            <w:sz w:val="24"/>
            <w:szCs w:val="24"/>
            <w:lang w:val="ru-RU"/>
          </w:rPr>
          <w:t>одче</w:t>
        </w:r>
      </w:ins>
      <w:ins w:id="865" w:author="polyd" w:date="2019-06-04T16:17:38Z">
        <w:r>
          <w:rPr>
            <w:rFonts w:ascii="Times New Roman" w:hAnsi="Times New Roman"/>
            <w:sz w:val="24"/>
            <w:szCs w:val="24"/>
            <w:lang w:val="ru-RU"/>
          </w:rPr>
          <w:t>ркну</w:t>
        </w:r>
      </w:ins>
      <w:ins w:id="866" w:author="polyd" w:date="2019-06-04T16:17:39Z">
        <w:r>
          <w:rPr>
            <w:rFonts w:ascii="Times New Roman" w:hAnsi="Times New Roman"/>
            <w:sz w:val="24"/>
            <w:szCs w:val="24"/>
            <w:lang w:val="ru-RU"/>
          </w:rPr>
          <w:t xml:space="preserve">ть, </w:t>
        </w:r>
      </w:ins>
      <w:ins w:id="867" w:author="polyd" w:date="2019-06-04T16:17:40Z">
        <w:r>
          <w:rPr>
            <w:rFonts w:ascii="Times New Roman" w:hAnsi="Times New Roman"/>
            <w:sz w:val="24"/>
            <w:szCs w:val="24"/>
            <w:lang w:val="ru-RU"/>
          </w:rPr>
          <w:t xml:space="preserve">что </w:t>
        </w:r>
      </w:ins>
      <w:ins w:id="868" w:author="polyd" w:date="2019-06-04T16:17:41Z">
        <w:r>
          <w:rPr>
            <w:rFonts w:ascii="Times New Roman" w:hAnsi="Times New Roman"/>
            <w:sz w:val="24"/>
            <w:szCs w:val="24"/>
            <w:lang w:val="ru-RU"/>
          </w:rPr>
          <w:t>ф</w:t>
        </w:r>
      </w:ins>
      <w:ins w:id="869" w:author="polyd" w:date="2019-06-04T16:17:42Z">
        <w:r>
          <w:rPr>
            <w:rFonts w:ascii="Times New Roman" w:hAnsi="Times New Roman"/>
            <w:sz w:val="24"/>
            <w:szCs w:val="24"/>
            <w:lang w:val="ru-RU"/>
          </w:rPr>
          <w:t>еноло</w:t>
        </w:r>
      </w:ins>
      <w:ins w:id="870" w:author="polyd" w:date="2019-06-04T16:17:43Z">
        <w:r>
          <w:rPr>
            <w:rFonts w:ascii="Times New Roman" w:hAnsi="Times New Roman"/>
            <w:sz w:val="24"/>
            <w:szCs w:val="24"/>
            <w:lang w:val="ru-RU"/>
          </w:rPr>
          <w:t>ги</w:t>
        </w:r>
      </w:ins>
      <w:ins w:id="871" w:author="polyd" w:date="2019-06-04T16:17:44Z">
        <w:r>
          <w:rPr>
            <w:rFonts w:ascii="Times New Roman" w:hAnsi="Times New Roman"/>
            <w:sz w:val="24"/>
            <w:szCs w:val="24"/>
            <w:lang w:val="ru-RU"/>
          </w:rPr>
          <w:t>чески</w:t>
        </w:r>
      </w:ins>
      <w:ins w:id="872" w:author="polyd" w:date="2019-06-04T16:17:45Z">
        <w:r>
          <w:rPr>
            <w:rFonts w:ascii="Times New Roman" w:hAnsi="Times New Roman"/>
            <w:sz w:val="24"/>
            <w:szCs w:val="24"/>
            <w:lang w:val="ru-RU"/>
          </w:rPr>
          <w:t xml:space="preserve">е </w:t>
        </w:r>
      </w:ins>
      <w:ins w:id="873" w:author="polyd" w:date="2019-06-04T16:17:46Z">
        <w:r>
          <w:rPr>
            <w:rFonts w:ascii="Times New Roman" w:hAnsi="Times New Roman"/>
            <w:sz w:val="24"/>
            <w:szCs w:val="24"/>
            <w:lang w:val="ru-RU"/>
          </w:rPr>
          <w:t>событ</w:t>
        </w:r>
      </w:ins>
      <w:ins w:id="874" w:author="polyd" w:date="2019-06-04T16:17:47Z">
        <w:r>
          <w:rPr>
            <w:rFonts w:ascii="Times New Roman" w:hAnsi="Times New Roman"/>
            <w:sz w:val="24"/>
            <w:szCs w:val="24"/>
            <w:lang w:val="ru-RU"/>
          </w:rPr>
          <w:t xml:space="preserve">ия </w:t>
        </w:r>
      </w:ins>
      <w:ins w:id="875" w:author="polyd" w:date="2019-06-04T16:17:48Z">
        <w:r>
          <w:rPr>
            <w:rFonts w:ascii="Times New Roman" w:hAnsi="Times New Roman"/>
            <w:sz w:val="24"/>
            <w:szCs w:val="24"/>
            <w:lang w:val="ru-RU"/>
          </w:rPr>
          <w:t xml:space="preserve">у </w:t>
        </w:r>
      </w:ins>
      <w:ins w:id="876" w:author="polyd" w:date="2019-06-04T16:17:55Z">
        <w:r>
          <w:rPr>
            <w:rFonts w:ascii="Times New Roman" w:hAnsi="Times New Roman"/>
            <w:i/>
            <w:sz w:val="24"/>
            <w:szCs w:val="24"/>
          </w:rPr>
          <w:t>Oithona</w:t>
        </w:r>
      </w:ins>
      <w:ins w:id="877" w:author="polyd" w:date="2019-06-04T16:17:55Z">
        <w:r>
          <w:rPr>
            <w:rFonts w:ascii="Times New Roman" w:hAnsi="Times New Roman"/>
            <w:sz w:val="24"/>
            <w:szCs w:val="24"/>
          </w:rPr>
          <w:t xml:space="preserve"> </w:t>
        </w:r>
      </w:ins>
      <w:ins w:id="878" w:author="polyd" w:date="2019-06-04T16:17:58Z">
        <w:r>
          <w:rPr>
            <w:rFonts w:ascii="Times New Roman" w:hAnsi="Times New Roman"/>
            <w:sz w:val="24"/>
            <w:szCs w:val="24"/>
            <w:lang w:val="ru-RU"/>
          </w:rPr>
          <w:t xml:space="preserve">и </w:t>
        </w:r>
      </w:ins>
      <w:ins w:id="879" w:author="polyd" w:date="2019-06-04T16:17:59Z">
        <w:r>
          <w:rPr>
            <w:rFonts w:ascii="Times New Roman" w:hAnsi="Times New Roman"/>
            <w:sz w:val="24"/>
            <w:szCs w:val="24"/>
            <w:lang w:val="ru-RU"/>
          </w:rPr>
          <w:t>фен</w:t>
        </w:r>
      </w:ins>
      <w:ins w:id="880" w:author="polyd" w:date="2019-06-04T16:18:00Z">
        <w:r>
          <w:rPr>
            <w:rFonts w:ascii="Times New Roman" w:hAnsi="Times New Roman"/>
            <w:sz w:val="24"/>
            <w:szCs w:val="24"/>
            <w:lang w:val="ru-RU"/>
          </w:rPr>
          <w:t>оло</w:t>
        </w:r>
      </w:ins>
      <w:ins w:id="881" w:author="polyd" w:date="2019-06-04T16:18:01Z">
        <w:r>
          <w:rPr>
            <w:rFonts w:ascii="Times New Roman" w:hAnsi="Times New Roman"/>
            <w:sz w:val="24"/>
            <w:szCs w:val="24"/>
            <w:lang w:val="ru-RU"/>
          </w:rPr>
          <w:t>ги</w:t>
        </w:r>
      </w:ins>
      <w:ins w:id="882" w:author="polyd" w:date="2019-06-04T16:18:02Z">
        <w:r>
          <w:rPr>
            <w:rFonts w:ascii="Times New Roman" w:hAnsi="Times New Roman"/>
            <w:sz w:val="24"/>
            <w:szCs w:val="24"/>
            <w:lang w:val="ru-RU"/>
          </w:rPr>
          <w:t>чес</w:t>
        </w:r>
      </w:ins>
      <w:ins w:id="883" w:author="polyd" w:date="2019-06-04T16:18:03Z">
        <w:r>
          <w:rPr>
            <w:rFonts w:ascii="Times New Roman" w:hAnsi="Times New Roman"/>
            <w:sz w:val="24"/>
            <w:szCs w:val="24"/>
            <w:lang w:val="ru-RU"/>
          </w:rPr>
          <w:t>к</w:t>
        </w:r>
      </w:ins>
      <w:ins w:id="884" w:author="polyd" w:date="2019-06-04T16:18:04Z">
        <w:r>
          <w:rPr>
            <w:rFonts w:ascii="Times New Roman" w:hAnsi="Times New Roman"/>
            <w:sz w:val="24"/>
            <w:szCs w:val="24"/>
            <w:lang w:val="ru-RU"/>
          </w:rPr>
          <w:t xml:space="preserve">ие </w:t>
        </w:r>
      </w:ins>
      <w:ins w:id="885" w:author="polyd" w:date="2019-06-04T16:18:05Z">
        <w:r>
          <w:rPr>
            <w:rFonts w:ascii="Times New Roman" w:hAnsi="Times New Roman"/>
            <w:sz w:val="24"/>
            <w:szCs w:val="24"/>
            <w:lang w:val="ru-RU"/>
          </w:rPr>
          <w:t>собы</w:t>
        </w:r>
      </w:ins>
      <w:ins w:id="886" w:author="polyd" w:date="2019-06-04T16:18:07Z">
        <w:r>
          <w:rPr>
            <w:rFonts w:ascii="Times New Roman" w:hAnsi="Times New Roman"/>
            <w:sz w:val="24"/>
            <w:szCs w:val="24"/>
            <w:lang w:val="ru-RU"/>
          </w:rPr>
          <w:t>т</w:t>
        </w:r>
      </w:ins>
      <w:ins w:id="887" w:author="polyd" w:date="2019-06-04T16:18:08Z">
        <w:r>
          <w:rPr>
            <w:rFonts w:ascii="Times New Roman" w:hAnsi="Times New Roman"/>
            <w:sz w:val="24"/>
            <w:szCs w:val="24"/>
            <w:lang w:val="ru-RU"/>
          </w:rPr>
          <w:t xml:space="preserve">ия </w:t>
        </w:r>
      </w:ins>
      <w:ins w:id="888" w:author="polyd" w:date="2019-06-04T16:18:09Z">
        <w:r>
          <w:rPr>
            <w:rFonts w:ascii="Times New Roman" w:hAnsi="Times New Roman"/>
            <w:sz w:val="24"/>
            <w:szCs w:val="24"/>
            <w:lang w:val="ru-RU"/>
          </w:rPr>
          <w:t xml:space="preserve">у </w:t>
        </w:r>
      </w:ins>
      <w:ins w:id="889" w:author="polyd" w:date="2019-06-04T16:18:12Z">
        <w:r>
          <w:rPr>
            <w:rFonts w:ascii="Times New Roman" w:hAnsi="Times New Roman"/>
            <w:sz w:val="24"/>
            <w:szCs w:val="24"/>
            <w:lang w:val="en-US"/>
          </w:rPr>
          <w:t>Mi</w:t>
        </w:r>
      </w:ins>
      <w:ins w:id="890" w:author="polyd" w:date="2019-06-04T16:18:14Z">
        <w:r>
          <w:rPr>
            <w:rFonts w:ascii="Times New Roman" w:hAnsi="Times New Roman"/>
            <w:sz w:val="24"/>
            <w:szCs w:val="24"/>
            <w:lang w:val="en-US"/>
          </w:rPr>
          <w:t>cr</w:t>
        </w:r>
      </w:ins>
      <w:ins w:id="891" w:author="polyd" w:date="2019-06-04T16:18:15Z">
        <w:r>
          <w:rPr>
            <w:rFonts w:ascii="Times New Roman" w:hAnsi="Times New Roman"/>
            <w:sz w:val="24"/>
            <w:szCs w:val="24"/>
            <w:lang w:val="en-US"/>
          </w:rPr>
          <w:t>os</w:t>
        </w:r>
      </w:ins>
      <w:ins w:id="892" w:author="polyd" w:date="2019-06-04T16:18:16Z">
        <w:r>
          <w:rPr>
            <w:rFonts w:ascii="Times New Roman" w:hAnsi="Times New Roman"/>
            <w:sz w:val="24"/>
            <w:szCs w:val="24"/>
            <w:lang w:val="en-US"/>
          </w:rPr>
          <w:t>e</w:t>
        </w:r>
      </w:ins>
      <w:ins w:id="893" w:author="polyd" w:date="2019-06-04T16:18:17Z">
        <w:r>
          <w:rPr>
            <w:rFonts w:ascii="Times New Roman" w:hAnsi="Times New Roman"/>
            <w:sz w:val="24"/>
            <w:szCs w:val="24"/>
            <w:lang w:val="en-US"/>
          </w:rPr>
          <w:t>tel</w:t>
        </w:r>
      </w:ins>
      <w:ins w:id="894" w:author="polyd" w:date="2019-06-04T16:18:18Z">
        <w:r>
          <w:rPr>
            <w:rFonts w:ascii="Times New Roman" w:hAnsi="Times New Roman"/>
            <w:sz w:val="24"/>
            <w:szCs w:val="24"/>
            <w:lang w:val="en-US"/>
          </w:rPr>
          <w:t>la</w:t>
        </w:r>
      </w:ins>
      <w:ins w:id="895" w:author="polyd" w:date="2019-06-04T16:18:22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896" w:author="polyd" w:date="2019-06-04T16:18:23Z">
        <w:r>
          <w:rPr>
            <w:rFonts w:ascii="Times New Roman" w:hAnsi="Times New Roman"/>
            <w:sz w:val="24"/>
            <w:szCs w:val="24"/>
            <w:lang w:val="ru-RU"/>
          </w:rPr>
          <w:t>зани</w:t>
        </w:r>
      </w:ins>
      <w:ins w:id="897" w:author="polyd" w:date="2019-06-04T16:18:24Z">
        <w:r>
          <w:rPr>
            <w:rFonts w:ascii="Times New Roman" w:hAnsi="Times New Roman"/>
            <w:sz w:val="24"/>
            <w:szCs w:val="24"/>
            <w:lang w:val="ru-RU"/>
          </w:rPr>
          <w:t xml:space="preserve">мают </w:t>
        </w:r>
      </w:ins>
      <w:ins w:id="898" w:author="polyd" w:date="2019-06-04T16:18:35Z">
        <w:r>
          <w:rPr>
            <w:rFonts w:ascii="Times New Roman" w:hAnsi="Times New Roman"/>
            <w:sz w:val="24"/>
            <w:szCs w:val="24"/>
            <w:lang w:val="ru-RU"/>
          </w:rPr>
          <w:t>диа</w:t>
        </w:r>
      </w:ins>
      <w:ins w:id="899" w:author="polyd" w:date="2019-06-04T16:18:36Z">
        <w:r>
          <w:rPr>
            <w:rFonts w:ascii="Times New Roman" w:hAnsi="Times New Roman"/>
            <w:sz w:val="24"/>
            <w:szCs w:val="24"/>
            <w:lang w:val="ru-RU"/>
          </w:rPr>
          <w:t>метраль</w:t>
        </w:r>
      </w:ins>
      <w:ins w:id="900" w:author="polyd" w:date="2019-06-04T16:18:37Z">
        <w:r>
          <w:rPr>
            <w:rFonts w:ascii="Times New Roman" w:hAnsi="Times New Roman"/>
            <w:sz w:val="24"/>
            <w:szCs w:val="24"/>
            <w:lang w:val="ru-RU"/>
          </w:rPr>
          <w:t xml:space="preserve">ные </w:t>
        </w:r>
      </w:ins>
      <w:ins w:id="901" w:author="polyd" w:date="2019-06-04T16:18:38Z">
        <w:r>
          <w:rPr>
            <w:rFonts w:ascii="Times New Roman" w:hAnsi="Times New Roman"/>
            <w:sz w:val="24"/>
            <w:szCs w:val="24"/>
            <w:lang w:val="ru-RU"/>
          </w:rPr>
          <w:t>поло</w:t>
        </w:r>
      </w:ins>
      <w:ins w:id="902" w:author="polyd" w:date="2019-06-04T16:18:39Z">
        <w:r>
          <w:rPr>
            <w:rFonts w:ascii="Times New Roman" w:hAnsi="Times New Roman"/>
            <w:sz w:val="24"/>
            <w:szCs w:val="24"/>
            <w:lang w:val="ru-RU"/>
          </w:rPr>
          <w:t>же</w:t>
        </w:r>
      </w:ins>
      <w:ins w:id="903" w:author="polyd" w:date="2019-06-04T16:18:40Z">
        <w:r>
          <w:rPr>
            <w:rFonts w:ascii="Times New Roman" w:hAnsi="Times New Roman"/>
            <w:sz w:val="24"/>
            <w:szCs w:val="24"/>
            <w:lang w:val="ru-RU"/>
          </w:rPr>
          <w:t>ния</w:t>
        </w:r>
      </w:ins>
      <w:ins w:id="904" w:author="polyd" w:date="2019-06-04T16:18:41Z">
        <w:r>
          <w:rPr>
            <w:rFonts w:ascii="Times New Roman" w:hAnsi="Times New Roman"/>
            <w:sz w:val="24"/>
            <w:szCs w:val="24"/>
            <w:lang w:val="ru-RU"/>
          </w:rPr>
          <w:t xml:space="preserve"> по </w:t>
        </w:r>
      </w:ins>
      <w:ins w:id="905" w:author="polyd" w:date="2019-06-04T16:18:43Z">
        <w:r>
          <w:rPr>
            <w:rFonts w:ascii="Times New Roman" w:hAnsi="Times New Roman"/>
            <w:sz w:val="24"/>
            <w:szCs w:val="24"/>
            <w:lang w:val="ru-RU"/>
          </w:rPr>
          <w:t>СС</w:t>
        </w:r>
      </w:ins>
      <w:ins w:id="906" w:author="polyd" w:date="2019-06-04T16:18:44Z">
        <w:r>
          <w:rPr>
            <w:rFonts w:ascii="Times New Roman" w:hAnsi="Times New Roman"/>
            <w:sz w:val="24"/>
            <w:szCs w:val="24"/>
            <w:lang w:val="ru-RU"/>
          </w:rPr>
          <w:t>А</w:t>
        </w:r>
      </w:ins>
      <w:ins w:id="907" w:author="polyd" w:date="2019-06-04T16:18:45Z">
        <w:r>
          <w:rPr>
            <w:rFonts w:ascii="Times New Roman" w:hAnsi="Times New Roman"/>
            <w:sz w:val="24"/>
            <w:szCs w:val="24"/>
            <w:lang w:val="ru-RU"/>
          </w:rPr>
          <w:t>1</w:t>
        </w:r>
      </w:ins>
      <w:ins w:id="908" w:author="polyd" w:date="2019-06-04T16:18:46Z">
        <w:r>
          <w:rPr>
            <w:rFonts w:ascii="Times New Roman" w:hAnsi="Times New Roman"/>
            <w:sz w:val="24"/>
            <w:szCs w:val="24"/>
            <w:lang w:val="ru-RU"/>
          </w:rPr>
          <w:t>,</w:t>
        </w:r>
      </w:ins>
      <w:ins w:id="909" w:author="polyd" w:date="2019-06-04T16:18:47Z">
        <w:r>
          <w:rPr>
            <w:rFonts w:ascii="Times New Roman" w:hAnsi="Times New Roman"/>
            <w:sz w:val="24"/>
            <w:szCs w:val="24"/>
            <w:lang w:val="ru-RU"/>
          </w:rPr>
          <w:t xml:space="preserve"> то </w:t>
        </w:r>
      </w:ins>
      <w:ins w:id="910" w:author="polyd" w:date="2019-06-04T16:18:48Z">
        <w:r>
          <w:rPr>
            <w:rFonts w:ascii="Times New Roman" w:hAnsi="Times New Roman"/>
            <w:sz w:val="24"/>
            <w:szCs w:val="24"/>
            <w:lang w:val="ru-RU"/>
          </w:rPr>
          <w:t xml:space="preserve">есть </w:t>
        </w:r>
      </w:ins>
      <w:ins w:id="911" w:author="polyd" w:date="2019-06-04T16:18:49Z">
        <w:r>
          <w:rPr>
            <w:rFonts w:ascii="Times New Roman" w:hAnsi="Times New Roman"/>
            <w:sz w:val="24"/>
            <w:szCs w:val="24"/>
            <w:lang w:val="ru-RU"/>
          </w:rPr>
          <w:t>ч</w:t>
        </w:r>
      </w:ins>
      <w:ins w:id="912" w:author="polyd" w:date="2019-06-04T16:18:50Z">
        <w:r>
          <w:rPr>
            <w:rFonts w:ascii="Times New Roman" w:hAnsi="Times New Roman"/>
            <w:sz w:val="24"/>
            <w:szCs w:val="24"/>
            <w:lang w:val="ru-RU"/>
          </w:rPr>
          <w:t>е</w:t>
        </w:r>
      </w:ins>
      <w:ins w:id="913" w:author="polyd" w:date="2019-06-04T16:18:52Z">
        <w:r>
          <w:rPr>
            <w:rFonts w:ascii="Times New Roman" w:hAnsi="Times New Roman"/>
            <w:sz w:val="24"/>
            <w:szCs w:val="24"/>
            <w:lang w:val="ru-RU"/>
          </w:rPr>
          <w:t>м ран</w:t>
        </w:r>
      </w:ins>
      <w:ins w:id="914" w:author="polyd" w:date="2019-06-04T16:18:54Z">
        <w:r>
          <w:rPr>
            <w:rFonts w:ascii="Times New Roman" w:hAnsi="Times New Roman"/>
            <w:sz w:val="24"/>
            <w:szCs w:val="24"/>
            <w:lang w:val="ru-RU"/>
          </w:rPr>
          <w:t>ьш</w:t>
        </w:r>
      </w:ins>
      <w:ins w:id="915" w:author="polyd" w:date="2019-06-04T16:18:55Z">
        <w:r>
          <w:rPr>
            <w:rFonts w:ascii="Times New Roman" w:hAnsi="Times New Roman"/>
            <w:sz w:val="24"/>
            <w:szCs w:val="24"/>
            <w:lang w:val="ru-RU"/>
          </w:rPr>
          <w:t>е</w:t>
        </w:r>
      </w:ins>
      <w:ins w:id="916" w:author="polyd" w:date="2019-06-04T16:19:02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917" w:author="polyd" w:date="2019-06-04T16:19:03Z">
        <w:r>
          <w:rPr>
            <w:rFonts w:ascii="Times New Roman" w:hAnsi="Times New Roman"/>
            <w:sz w:val="24"/>
            <w:szCs w:val="24"/>
            <w:lang w:val="ru-RU"/>
          </w:rPr>
          <w:t>собы</w:t>
        </w:r>
      </w:ins>
      <w:ins w:id="918" w:author="polyd" w:date="2019-06-04T16:19:04Z">
        <w:r>
          <w:rPr>
            <w:rFonts w:ascii="Times New Roman" w:hAnsi="Times New Roman"/>
            <w:sz w:val="24"/>
            <w:szCs w:val="24"/>
            <w:lang w:val="ru-RU"/>
          </w:rPr>
          <w:t>тия о</w:t>
        </w:r>
      </w:ins>
      <w:ins w:id="919" w:author="polyd" w:date="2019-06-04T16:19:05Z">
        <w:r>
          <w:rPr>
            <w:rFonts w:ascii="Times New Roman" w:hAnsi="Times New Roman"/>
            <w:sz w:val="24"/>
            <w:szCs w:val="24"/>
            <w:lang w:val="ru-RU"/>
          </w:rPr>
          <w:t xml:space="preserve">дного </w:t>
        </w:r>
      </w:ins>
      <w:ins w:id="920" w:author="polyd" w:date="2019-06-04T16:19:06Z">
        <w:r>
          <w:rPr>
            <w:rFonts w:ascii="Times New Roman" w:hAnsi="Times New Roman"/>
            <w:sz w:val="24"/>
            <w:szCs w:val="24"/>
            <w:lang w:val="ru-RU"/>
          </w:rPr>
          <w:t>вида</w:t>
        </w:r>
      </w:ins>
      <w:ins w:id="921" w:author="polyd" w:date="2019-06-04T16:19:08Z">
        <w:r>
          <w:rPr>
            <w:rFonts w:ascii="Times New Roman" w:hAnsi="Times New Roman"/>
            <w:sz w:val="24"/>
            <w:szCs w:val="24"/>
            <w:lang w:val="ru-RU"/>
          </w:rPr>
          <w:t>, т</w:t>
        </w:r>
      </w:ins>
      <w:ins w:id="922" w:author="polyd" w:date="2019-06-04T16:19:09Z">
        <w:r>
          <w:rPr>
            <w:rFonts w:ascii="Times New Roman" w:hAnsi="Times New Roman"/>
            <w:sz w:val="24"/>
            <w:szCs w:val="24"/>
            <w:lang w:val="ru-RU"/>
          </w:rPr>
          <w:t>ем по</w:t>
        </w:r>
      </w:ins>
      <w:ins w:id="923" w:author="polyd" w:date="2019-06-04T16:19:10Z">
        <w:r>
          <w:rPr>
            <w:rFonts w:ascii="Times New Roman" w:hAnsi="Times New Roman"/>
            <w:sz w:val="24"/>
            <w:szCs w:val="24"/>
            <w:lang w:val="ru-RU"/>
          </w:rPr>
          <w:t>зднее</w:t>
        </w:r>
      </w:ins>
      <w:ins w:id="924" w:author="polyd" w:date="2019-06-04T16:19:11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925" w:author="polyd" w:date="2019-06-04T16:19:12Z">
        <w:r>
          <w:rPr>
            <w:rFonts w:ascii="Times New Roman" w:hAnsi="Times New Roman"/>
            <w:sz w:val="24"/>
            <w:szCs w:val="24"/>
            <w:lang w:val="ru-RU"/>
          </w:rPr>
          <w:t>собы</w:t>
        </w:r>
      </w:ins>
      <w:ins w:id="926" w:author="polyd" w:date="2019-06-04T16:19:13Z">
        <w:r>
          <w:rPr>
            <w:rFonts w:ascii="Times New Roman" w:hAnsi="Times New Roman"/>
            <w:sz w:val="24"/>
            <w:szCs w:val="24"/>
            <w:lang w:val="ru-RU"/>
          </w:rPr>
          <w:t xml:space="preserve">тия </w:t>
        </w:r>
      </w:ins>
      <w:ins w:id="927" w:author="polyd" w:date="2019-06-04T16:19:14Z">
        <w:r>
          <w:rPr>
            <w:rFonts w:ascii="Times New Roman" w:hAnsi="Times New Roman"/>
            <w:sz w:val="24"/>
            <w:szCs w:val="24"/>
            <w:lang w:val="ru-RU"/>
          </w:rPr>
          <w:t>у д</w:t>
        </w:r>
      </w:ins>
      <w:ins w:id="928" w:author="polyd" w:date="2019-06-04T16:19:15Z">
        <w:r>
          <w:rPr>
            <w:rFonts w:ascii="Times New Roman" w:hAnsi="Times New Roman"/>
            <w:sz w:val="24"/>
            <w:szCs w:val="24"/>
            <w:lang w:val="ru-RU"/>
          </w:rPr>
          <w:t>ругого</w:t>
        </w:r>
      </w:ins>
      <w:ins w:id="929" w:author="polyd" w:date="2019-06-04T16:19:16Z">
        <w:r>
          <w:rPr>
            <w:rFonts w:ascii="Times New Roman" w:hAnsi="Times New Roman"/>
            <w:sz w:val="24"/>
            <w:szCs w:val="24"/>
            <w:lang w:val="ru-RU"/>
          </w:rPr>
          <w:t xml:space="preserve">. </w:t>
        </w:r>
      </w:ins>
      <w:del w:id="930" w:author="polyd" w:date="2019-06-04T16:17:55Z">
        <w:r>
          <w:rPr>
            <w:rFonts w:ascii="Times New Roman" w:hAnsi="Times New Roman"/>
            <w:sz w:val="24"/>
            <w:szCs w:val="24"/>
          </w:rPr>
          <w:delText xml:space="preserve">Наиболее сильно эта связь проявляется в отношении фенологических характеристик у </w:delText>
        </w:r>
      </w:del>
      <w:del w:id="931" w:author="polyd" w:date="2019-06-04T16:17:55Z">
        <w:r>
          <w:rPr>
            <w:rFonts w:ascii="Times New Roman" w:hAnsi="Times New Roman"/>
            <w:i/>
            <w:sz w:val="24"/>
            <w:szCs w:val="24"/>
            <w:highlight w:val="cyan"/>
          </w:rPr>
          <w:delText>Oithona</w:delText>
        </w:r>
      </w:del>
      <w:del w:id="932" w:author="polyd" w:date="2019-06-04T16:17:55Z">
        <w:r>
          <w:rPr>
            <w:rFonts w:ascii="Times New Roman" w:hAnsi="Times New Roman"/>
            <w:sz w:val="24"/>
            <w:szCs w:val="24"/>
          </w:rPr>
          <w:delText xml:space="preserve">. </w:delText>
        </w:r>
      </w:del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del w:id="933" w:author="polyd" w:date="2019-06-04T15:37:41Z"/>
          <w:rFonts w:ascii="Times New Roman" w:hAnsi="Times New Roman"/>
          <w:sz w:val="24"/>
          <w:szCs w:val="24"/>
        </w:rPr>
      </w:pPr>
      <w:del w:id="934" w:author="polyd" w:date="2019-06-04T15:09:29Z">
        <w:r>
          <w:rPr>
            <w:lang w:eastAsia="ru-RU"/>
          </w:rPr>
          <w:drawing>
            <wp:inline distT="0" distB="0" distL="0" distR="0">
              <wp:extent cx="5397500" cy="3855085"/>
              <wp:effectExtent l="0" t="0" r="0" b="0"/>
              <wp:docPr id="1" name="Рисунок 1" descr="C:\Users\Unick\AppData\Local\Microsoft\Windows\INetCache\Content.MSO\4C9C637C.tm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Рисунок 1" descr="C:\Users\Unick\AppData\Local\Microsoft\Windows\INetCache\Content.MSO\4C9C637C.tmp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1018" cy="3857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rPr>
          <w:del w:id="936" w:author="polyd" w:date="2019-06-04T15:37:41Z"/>
          <w:rFonts w:ascii="Times New Roman" w:hAnsi="Times New Roman"/>
          <w:sz w:val="24"/>
          <w:szCs w:val="24"/>
        </w:rPr>
      </w:pPr>
      <w:del w:id="937" w:author="polyd" w:date="2019-06-04T15:37:41Z">
        <w:r>
          <w:rPr>
            <w:rFonts w:ascii="Times New Roman" w:hAnsi="Times New Roman"/>
            <w:sz w:val="24"/>
            <w:szCs w:val="24"/>
            <w:lang w:val="en-US"/>
          </w:rPr>
          <w:delText>Fig</w:delText>
        </w:r>
      </w:del>
      <w:del w:id="938" w:author="polyd" w:date="2019-06-04T15:37:41Z">
        <w:r>
          <w:rPr>
            <w:rFonts w:ascii="Times New Roman" w:hAnsi="Times New Roman"/>
            <w:sz w:val="24"/>
            <w:szCs w:val="24"/>
          </w:rPr>
          <w:delText xml:space="preserve">. 6. Ординация фенологических параметров видов в ограниченных осях канонического корреспондентного анализа [Ordination of phenological characteristics of species in constrained axis of CCA]. Крупные пронумерованные точки соответствуют фенологическим показателям, которые имеют высокие значения первой и/или второй ограниченной оси (без учета знака), то есть их значения находятся за пределами второго квартиля значений соответствующей оси (обознаения – см. табл. 3). Стрелки обозначают предикторы, вошедшие в финальную модель. </w:delText>
        </w:r>
      </w:del>
    </w:p>
    <w:p>
      <w:pPr>
        <w:rPr>
          <w:del w:id="939" w:author="polyd" w:date="2019-06-04T15:37:41Z"/>
          <w:rFonts w:ascii="Times New Roman" w:hAnsi="Times New Roman"/>
          <w:sz w:val="24"/>
          <w:szCs w:val="24"/>
        </w:rPr>
      </w:pPr>
    </w:p>
    <w:p>
      <w:pPr>
        <w:rPr>
          <w:del w:id="940" w:author="polyd" w:date="2019-06-04T15:37:41Z"/>
          <w:rFonts w:ascii="Times New Roman" w:hAnsi="Times New Roman"/>
          <w:sz w:val="24"/>
          <w:szCs w:val="24"/>
        </w:rPr>
      </w:pPr>
    </w:p>
    <w:p>
      <w:pPr>
        <w:rPr>
          <w:del w:id="941" w:author="polyd" w:date="2019-06-04T15:37:41Z"/>
          <w:rFonts w:ascii="Times New Roman" w:hAnsi="Times New Roman"/>
          <w:sz w:val="24"/>
          <w:szCs w:val="24"/>
        </w:rPr>
      </w:pPr>
      <w:del w:id="942" w:author="polyd" w:date="2019-06-04T15:37:41Z">
        <w:r>
          <w:rPr>
            <w:rFonts w:ascii="Times New Roman" w:hAnsi="Times New Roman"/>
            <w:sz w:val="24"/>
            <w:szCs w:val="24"/>
          </w:rPr>
          <w:delText>Табл. 3. Обозначения фенологических характеристик.</w:delText>
        </w:r>
      </w:del>
    </w:p>
    <w:tbl>
      <w:tblPr>
        <w:tblStyle w:val="6"/>
        <w:tblW w:w="5404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2"/>
        <w:gridCol w:w="607"/>
        <w:gridCol w:w="1993"/>
        <w:gridCol w:w="62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  <w:del w:id="943" w:author="polyd" w:date="2019-06-04T15:37:41Z"/>
        </w:trPr>
        <w:tc>
          <w:tcPr>
            <w:tcW w:w="2137" w:type="dxa"/>
            <w:vAlign w:val="center"/>
          </w:tcPr>
          <w:p>
            <w:pPr>
              <w:rPr>
                <w:del w:id="944" w:author="polyd" w:date="2019-06-04T15:37:41Z"/>
                <w:rFonts w:ascii="Times New Roman" w:hAnsi="Times New Roman"/>
                <w:sz w:val="24"/>
                <w:szCs w:val="24"/>
              </w:rPr>
            </w:pPr>
            <w:del w:id="945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Phenological Event</w:delText>
              </w:r>
            </w:del>
          </w:p>
        </w:tc>
        <w:tc>
          <w:tcPr>
            <w:tcW w:w="577" w:type="dxa"/>
            <w:vAlign w:val="center"/>
          </w:tcPr>
          <w:p>
            <w:pPr>
              <w:rPr>
                <w:del w:id="946" w:author="polyd" w:date="2019-06-04T15:37:41Z"/>
                <w:rFonts w:ascii="Times New Roman" w:hAnsi="Times New Roman"/>
                <w:sz w:val="24"/>
                <w:szCs w:val="24"/>
              </w:rPr>
            </w:pPr>
            <w:del w:id="947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Label</w:delText>
              </w:r>
            </w:del>
          </w:p>
        </w:tc>
        <w:tc>
          <w:tcPr>
            <w:tcW w:w="1963" w:type="dxa"/>
            <w:vAlign w:val="center"/>
          </w:tcPr>
          <w:p>
            <w:pPr>
              <w:rPr>
                <w:del w:id="948" w:author="polyd" w:date="2019-06-04T15:37:41Z"/>
                <w:rFonts w:ascii="Times New Roman" w:hAnsi="Times New Roman"/>
                <w:sz w:val="24"/>
                <w:szCs w:val="24"/>
              </w:rPr>
            </w:pPr>
            <w:del w:id="949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 xml:space="preserve"> Phenological Event</w:delText>
              </w:r>
            </w:del>
          </w:p>
        </w:tc>
        <w:tc>
          <w:tcPr>
            <w:tcW w:w="577" w:type="dxa"/>
            <w:vAlign w:val="center"/>
          </w:tcPr>
          <w:p>
            <w:pPr>
              <w:rPr>
                <w:del w:id="950" w:author="polyd" w:date="2019-06-04T15:37:41Z"/>
                <w:rFonts w:ascii="Times New Roman" w:hAnsi="Times New Roman"/>
                <w:sz w:val="24"/>
                <w:szCs w:val="24"/>
              </w:rPr>
            </w:pPr>
            <w:del w:id="951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Label</w:delText>
              </w:r>
            </w:del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del w:id="952" w:author="polyd" w:date="2019-06-04T15:37:41Z"/>
        </w:trPr>
        <w:tc>
          <w:tcPr>
            <w:tcW w:w="2137" w:type="dxa"/>
            <w:vAlign w:val="center"/>
          </w:tcPr>
          <w:p>
            <w:pPr>
              <w:rPr>
                <w:del w:id="953" w:author="polyd" w:date="2019-06-04T15:37:41Z"/>
                <w:rFonts w:ascii="Times New Roman" w:hAnsi="Times New Roman"/>
                <w:sz w:val="24"/>
                <w:szCs w:val="24"/>
              </w:rPr>
            </w:pPr>
            <w:del w:id="954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Pseudocalanus_Begin</w:delText>
              </w:r>
            </w:del>
          </w:p>
        </w:tc>
        <w:tc>
          <w:tcPr>
            <w:tcW w:w="577" w:type="dxa"/>
            <w:vAlign w:val="center"/>
          </w:tcPr>
          <w:p>
            <w:pPr>
              <w:rPr>
                <w:del w:id="955" w:author="polyd" w:date="2019-06-04T15:37:41Z"/>
                <w:rFonts w:ascii="Times New Roman" w:hAnsi="Times New Roman"/>
                <w:sz w:val="24"/>
                <w:szCs w:val="24"/>
              </w:rPr>
            </w:pPr>
            <w:del w:id="956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1</w:delText>
              </w:r>
            </w:del>
          </w:p>
        </w:tc>
        <w:tc>
          <w:tcPr>
            <w:tcW w:w="1963" w:type="dxa"/>
            <w:vAlign w:val="center"/>
          </w:tcPr>
          <w:p>
            <w:pPr>
              <w:rPr>
                <w:del w:id="957" w:author="polyd" w:date="2019-06-04T15:37:41Z"/>
                <w:rFonts w:ascii="Times New Roman" w:hAnsi="Times New Roman"/>
                <w:sz w:val="24"/>
                <w:szCs w:val="24"/>
              </w:rPr>
            </w:pPr>
            <w:del w:id="958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Acartia_Middle</w:delText>
              </w:r>
            </w:del>
          </w:p>
        </w:tc>
        <w:tc>
          <w:tcPr>
            <w:tcW w:w="577" w:type="dxa"/>
            <w:vAlign w:val="center"/>
          </w:tcPr>
          <w:p>
            <w:pPr>
              <w:rPr>
                <w:del w:id="959" w:author="polyd" w:date="2019-06-04T15:37:41Z"/>
                <w:rFonts w:ascii="Times New Roman" w:hAnsi="Times New Roman"/>
                <w:sz w:val="24"/>
                <w:szCs w:val="24"/>
              </w:rPr>
            </w:pPr>
            <w:del w:id="960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22</w:delText>
              </w:r>
            </w:del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del w:id="961" w:author="polyd" w:date="2019-06-04T15:37:41Z"/>
        </w:trPr>
        <w:tc>
          <w:tcPr>
            <w:tcW w:w="2137" w:type="dxa"/>
            <w:vAlign w:val="center"/>
          </w:tcPr>
          <w:p>
            <w:pPr>
              <w:rPr>
                <w:del w:id="962" w:author="polyd" w:date="2019-06-04T15:37:41Z"/>
                <w:rFonts w:ascii="Times New Roman" w:hAnsi="Times New Roman"/>
                <w:sz w:val="24"/>
                <w:szCs w:val="24"/>
              </w:rPr>
            </w:pPr>
            <w:del w:id="963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Calanus_Begin</w:delText>
              </w:r>
            </w:del>
          </w:p>
        </w:tc>
        <w:tc>
          <w:tcPr>
            <w:tcW w:w="577" w:type="dxa"/>
            <w:vAlign w:val="center"/>
          </w:tcPr>
          <w:p>
            <w:pPr>
              <w:rPr>
                <w:del w:id="964" w:author="polyd" w:date="2019-06-04T15:37:41Z"/>
                <w:rFonts w:ascii="Times New Roman" w:hAnsi="Times New Roman"/>
                <w:sz w:val="24"/>
                <w:szCs w:val="24"/>
              </w:rPr>
            </w:pPr>
            <w:del w:id="965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5</w:delText>
              </w:r>
            </w:del>
          </w:p>
        </w:tc>
        <w:tc>
          <w:tcPr>
            <w:tcW w:w="1963" w:type="dxa"/>
            <w:vAlign w:val="center"/>
          </w:tcPr>
          <w:p>
            <w:pPr>
              <w:rPr>
                <w:del w:id="966" w:author="polyd" w:date="2019-06-04T15:37:41Z"/>
                <w:rFonts w:ascii="Times New Roman" w:hAnsi="Times New Roman"/>
                <w:sz w:val="24"/>
                <w:szCs w:val="24"/>
              </w:rPr>
            </w:pPr>
            <w:del w:id="967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Acartia_End</w:delText>
              </w:r>
            </w:del>
          </w:p>
        </w:tc>
        <w:tc>
          <w:tcPr>
            <w:tcW w:w="577" w:type="dxa"/>
            <w:vAlign w:val="center"/>
          </w:tcPr>
          <w:p>
            <w:pPr>
              <w:rPr>
                <w:del w:id="968" w:author="polyd" w:date="2019-06-04T15:37:41Z"/>
                <w:rFonts w:ascii="Times New Roman" w:hAnsi="Times New Roman"/>
                <w:sz w:val="24"/>
                <w:szCs w:val="24"/>
              </w:rPr>
            </w:pPr>
            <w:del w:id="969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23</w:delText>
              </w:r>
            </w:del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del w:id="970" w:author="polyd" w:date="2019-06-04T15:37:41Z"/>
        </w:trPr>
        <w:tc>
          <w:tcPr>
            <w:tcW w:w="2137" w:type="dxa"/>
            <w:vAlign w:val="center"/>
          </w:tcPr>
          <w:p>
            <w:pPr>
              <w:rPr>
                <w:del w:id="971" w:author="polyd" w:date="2019-06-04T15:37:41Z"/>
                <w:rFonts w:ascii="Times New Roman" w:hAnsi="Times New Roman"/>
                <w:sz w:val="24"/>
                <w:szCs w:val="24"/>
              </w:rPr>
            </w:pPr>
            <w:del w:id="972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Calanus_Middle</w:delText>
              </w:r>
            </w:del>
          </w:p>
        </w:tc>
        <w:tc>
          <w:tcPr>
            <w:tcW w:w="577" w:type="dxa"/>
            <w:vAlign w:val="center"/>
          </w:tcPr>
          <w:p>
            <w:pPr>
              <w:rPr>
                <w:del w:id="973" w:author="polyd" w:date="2019-06-04T15:37:41Z"/>
                <w:rFonts w:ascii="Times New Roman" w:hAnsi="Times New Roman"/>
                <w:sz w:val="24"/>
                <w:szCs w:val="24"/>
              </w:rPr>
            </w:pPr>
            <w:del w:id="974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6</w:delText>
              </w:r>
            </w:del>
          </w:p>
        </w:tc>
        <w:tc>
          <w:tcPr>
            <w:tcW w:w="1963" w:type="dxa"/>
            <w:vAlign w:val="center"/>
          </w:tcPr>
          <w:p>
            <w:pPr>
              <w:rPr>
                <w:del w:id="975" w:author="polyd" w:date="2019-06-04T15:37:41Z"/>
                <w:rFonts w:ascii="Times New Roman" w:hAnsi="Times New Roman"/>
                <w:sz w:val="24"/>
                <w:szCs w:val="24"/>
              </w:rPr>
            </w:pPr>
            <w:del w:id="976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Acartia_Peak</w:delText>
              </w:r>
            </w:del>
          </w:p>
        </w:tc>
        <w:tc>
          <w:tcPr>
            <w:tcW w:w="577" w:type="dxa"/>
            <w:vAlign w:val="center"/>
          </w:tcPr>
          <w:p>
            <w:pPr>
              <w:rPr>
                <w:del w:id="977" w:author="polyd" w:date="2019-06-04T15:37:41Z"/>
                <w:rFonts w:ascii="Times New Roman" w:hAnsi="Times New Roman"/>
                <w:sz w:val="24"/>
                <w:szCs w:val="24"/>
              </w:rPr>
            </w:pPr>
            <w:del w:id="978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24</w:delText>
              </w:r>
            </w:del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del w:id="979" w:author="polyd" w:date="2019-06-04T15:37:41Z"/>
        </w:trPr>
        <w:tc>
          <w:tcPr>
            <w:tcW w:w="2137" w:type="dxa"/>
            <w:vAlign w:val="center"/>
          </w:tcPr>
          <w:p>
            <w:pPr>
              <w:rPr>
                <w:del w:id="980" w:author="polyd" w:date="2019-06-04T15:37:41Z"/>
                <w:rFonts w:ascii="Times New Roman" w:hAnsi="Times New Roman"/>
                <w:sz w:val="24"/>
                <w:szCs w:val="24"/>
              </w:rPr>
            </w:pPr>
            <w:del w:id="981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Microsetella_Begin</w:delText>
              </w:r>
            </w:del>
          </w:p>
        </w:tc>
        <w:tc>
          <w:tcPr>
            <w:tcW w:w="577" w:type="dxa"/>
            <w:vAlign w:val="center"/>
          </w:tcPr>
          <w:p>
            <w:pPr>
              <w:rPr>
                <w:del w:id="982" w:author="polyd" w:date="2019-06-04T15:37:41Z"/>
                <w:rFonts w:ascii="Times New Roman" w:hAnsi="Times New Roman"/>
                <w:sz w:val="24"/>
                <w:szCs w:val="24"/>
              </w:rPr>
            </w:pPr>
            <w:del w:id="983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9</w:delText>
              </w:r>
            </w:del>
          </w:p>
        </w:tc>
        <w:tc>
          <w:tcPr>
            <w:tcW w:w="1963" w:type="dxa"/>
            <w:vAlign w:val="center"/>
          </w:tcPr>
          <w:p>
            <w:pPr>
              <w:rPr>
                <w:del w:id="984" w:author="polyd" w:date="2019-06-04T15:37:41Z"/>
                <w:rFonts w:ascii="Times New Roman" w:hAnsi="Times New Roman"/>
                <w:sz w:val="24"/>
                <w:szCs w:val="24"/>
              </w:rPr>
            </w:pPr>
            <w:del w:id="985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Temora_Begin</w:delText>
              </w:r>
            </w:del>
          </w:p>
        </w:tc>
        <w:tc>
          <w:tcPr>
            <w:tcW w:w="577" w:type="dxa"/>
            <w:vAlign w:val="center"/>
          </w:tcPr>
          <w:p>
            <w:pPr>
              <w:rPr>
                <w:del w:id="986" w:author="polyd" w:date="2019-06-04T15:37:41Z"/>
                <w:rFonts w:ascii="Times New Roman" w:hAnsi="Times New Roman"/>
                <w:sz w:val="24"/>
                <w:szCs w:val="24"/>
              </w:rPr>
            </w:pPr>
            <w:del w:id="987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25</w:delText>
              </w:r>
            </w:del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del w:id="988" w:author="polyd" w:date="2019-06-04T15:37:41Z"/>
        </w:trPr>
        <w:tc>
          <w:tcPr>
            <w:tcW w:w="2137" w:type="dxa"/>
            <w:vAlign w:val="center"/>
          </w:tcPr>
          <w:p>
            <w:pPr>
              <w:rPr>
                <w:del w:id="989" w:author="polyd" w:date="2019-06-04T15:37:41Z"/>
                <w:rFonts w:ascii="Times New Roman" w:hAnsi="Times New Roman"/>
                <w:sz w:val="24"/>
                <w:szCs w:val="24"/>
              </w:rPr>
            </w:pPr>
            <w:del w:id="990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Microsetella_Middle</w:delText>
              </w:r>
            </w:del>
          </w:p>
        </w:tc>
        <w:tc>
          <w:tcPr>
            <w:tcW w:w="577" w:type="dxa"/>
            <w:vAlign w:val="center"/>
          </w:tcPr>
          <w:p>
            <w:pPr>
              <w:rPr>
                <w:del w:id="991" w:author="polyd" w:date="2019-06-04T15:37:41Z"/>
                <w:rFonts w:ascii="Times New Roman" w:hAnsi="Times New Roman"/>
                <w:sz w:val="24"/>
                <w:szCs w:val="24"/>
              </w:rPr>
            </w:pPr>
            <w:del w:id="992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10</w:delText>
              </w:r>
            </w:del>
          </w:p>
        </w:tc>
        <w:tc>
          <w:tcPr>
            <w:tcW w:w="1963" w:type="dxa"/>
            <w:vAlign w:val="center"/>
          </w:tcPr>
          <w:p>
            <w:pPr>
              <w:rPr>
                <w:del w:id="993" w:author="polyd" w:date="2019-06-04T15:37:41Z"/>
                <w:rFonts w:ascii="Times New Roman" w:hAnsi="Times New Roman"/>
                <w:sz w:val="24"/>
                <w:szCs w:val="24"/>
              </w:rPr>
            </w:pPr>
            <w:del w:id="994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Temora_Middle</w:delText>
              </w:r>
            </w:del>
          </w:p>
        </w:tc>
        <w:tc>
          <w:tcPr>
            <w:tcW w:w="577" w:type="dxa"/>
            <w:vAlign w:val="center"/>
          </w:tcPr>
          <w:p>
            <w:pPr>
              <w:rPr>
                <w:del w:id="995" w:author="polyd" w:date="2019-06-04T15:37:41Z"/>
                <w:rFonts w:ascii="Times New Roman" w:hAnsi="Times New Roman"/>
                <w:sz w:val="24"/>
                <w:szCs w:val="24"/>
              </w:rPr>
            </w:pPr>
            <w:del w:id="996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26</w:delText>
              </w:r>
            </w:del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del w:id="997" w:author="polyd" w:date="2019-06-04T15:37:41Z"/>
        </w:trPr>
        <w:tc>
          <w:tcPr>
            <w:tcW w:w="2137" w:type="dxa"/>
            <w:vAlign w:val="center"/>
          </w:tcPr>
          <w:p>
            <w:pPr>
              <w:rPr>
                <w:del w:id="998" w:author="polyd" w:date="2019-06-04T15:37:41Z"/>
                <w:rFonts w:ascii="Times New Roman" w:hAnsi="Times New Roman"/>
                <w:sz w:val="24"/>
                <w:szCs w:val="24"/>
              </w:rPr>
            </w:pPr>
            <w:del w:id="999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Microsetella_End</w:delText>
              </w:r>
            </w:del>
          </w:p>
        </w:tc>
        <w:tc>
          <w:tcPr>
            <w:tcW w:w="577" w:type="dxa"/>
            <w:vAlign w:val="center"/>
          </w:tcPr>
          <w:p>
            <w:pPr>
              <w:rPr>
                <w:del w:id="1000" w:author="polyd" w:date="2019-06-04T15:37:41Z"/>
                <w:rFonts w:ascii="Times New Roman" w:hAnsi="Times New Roman"/>
                <w:sz w:val="24"/>
                <w:szCs w:val="24"/>
              </w:rPr>
            </w:pPr>
            <w:del w:id="1001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11</w:delText>
              </w:r>
            </w:del>
          </w:p>
        </w:tc>
        <w:tc>
          <w:tcPr>
            <w:tcW w:w="1963" w:type="dxa"/>
            <w:vAlign w:val="center"/>
          </w:tcPr>
          <w:p>
            <w:pPr>
              <w:rPr>
                <w:del w:id="1002" w:author="polyd" w:date="2019-06-04T15:37:41Z"/>
                <w:rFonts w:ascii="Times New Roman" w:hAnsi="Times New Roman"/>
                <w:sz w:val="24"/>
                <w:szCs w:val="24"/>
              </w:rPr>
            </w:pPr>
            <w:del w:id="1003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Temora_Peak</w:delText>
              </w:r>
            </w:del>
          </w:p>
        </w:tc>
        <w:tc>
          <w:tcPr>
            <w:tcW w:w="577" w:type="dxa"/>
            <w:vAlign w:val="center"/>
          </w:tcPr>
          <w:p>
            <w:pPr>
              <w:rPr>
                <w:del w:id="1004" w:author="polyd" w:date="2019-06-04T15:37:41Z"/>
                <w:rFonts w:ascii="Times New Roman" w:hAnsi="Times New Roman"/>
                <w:sz w:val="24"/>
                <w:szCs w:val="24"/>
              </w:rPr>
            </w:pPr>
            <w:del w:id="1005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28</w:delText>
              </w:r>
            </w:del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del w:id="1006" w:author="polyd" w:date="2019-06-04T15:37:41Z"/>
        </w:trPr>
        <w:tc>
          <w:tcPr>
            <w:tcW w:w="2137" w:type="dxa"/>
            <w:vAlign w:val="center"/>
          </w:tcPr>
          <w:p>
            <w:pPr>
              <w:rPr>
                <w:del w:id="1007" w:author="polyd" w:date="2019-06-04T15:37:41Z"/>
                <w:rFonts w:ascii="Times New Roman" w:hAnsi="Times New Roman"/>
                <w:sz w:val="24"/>
                <w:szCs w:val="24"/>
              </w:rPr>
            </w:pPr>
            <w:del w:id="1008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Microsetella_Peak</w:delText>
              </w:r>
            </w:del>
          </w:p>
        </w:tc>
        <w:tc>
          <w:tcPr>
            <w:tcW w:w="577" w:type="dxa"/>
            <w:vAlign w:val="center"/>
          </w:tcPr>
          <w:p>
            <w:pPr>
              <w:rPr>
                <w:del w:id="1009" w:author="polyd" w:date="2019-06-04T15:37:41Z"/>
                <w:rFonts w:ascii="Times New Roman" w:hAnsi="Times New Roman"/>
                <w:sz w:val="24"/>
                <w:szCs w:val="24"/>
              </w:rPr>
            </w:pPr>
            <w:del w:id="1010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12</w:delText>
              </w:r>
            </w:del>
          </w:p>
        </w:tc>
        <w:tc>
          <w:tcPr>
            <w:tcW w:w="1963" w:type="dxa"/>
            <w:vAlign w:val="center"/>
          </w:tcPr>
          <w:p>
            <w:pPr>
              <w:rPr>
                <w:del w:id="1011" w:author="polyd" w:date="2019-06-04T15:37:41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>
            <w:pPr>
              <w:rPr>
                <w:del w:id="1012" w:author="polyd" w:date="2019-06-04T15:37:41Z"/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del w:id="1013" w:author="polyd" w:date="2019-06-04T15:37:41Z"/>
        </w:trPr>
        <w:tc>
          <w:tcPr>
            <w:tcW w:w="2137" w:type="dxa"/>
            <w:vAlign w:val="center"/>
          </w:tcPr>
          <w:p>
            <w:pPr>
              <w:rPr>
                <w:del w:id="1014" w:author="polyd" w:date="2019-06-04T15:37:41Z"/>
                <w:rFonts w:ascii="Times New Roman" w:hAnsi="Times New Roman"/>
                <w:sz w:val="24"/>
                <w:szCs w:val="24"/>
              </w:rPr>
            </w:pPr>
            <w:del w:id="1015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Oithona_Begin</w:delText>
              </w:r>
            </w:del>
          </w:p>
        </w:tc>
        <w:tc>
          <w:tcPr>
            <w:tcW w:w="577" w:type="dxa"/>
            <w:vAlign w:val="center"/>
          </w:tcPr>
          <w:p>
            <w:pPr>
              <w:rPr>
                <w:del w:id="1016" w:author="polyd" w:date="2019-06-04T15:37:41Z"/>
                <w:rFonts w:ascii="Times New Roman" w:hAnsi="Times New Roman"/>
                <w:sz w:val="24"/>
                <w:szCs w:val="24"/>
              </w:rPr>
            </w:pPr>
            <w:del w:id="1017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13</w:delText>
              </w:r>
            </w:del>
          </w:p>
        </w:tc>
        <w:tc>
          <w:tcPr>
            <w:tcW w:w="1963" w:type="dxa"/>
            <w:vAlign w:val="center"/>
          </w:tcPr>
          <w:p>
            <w:pPr>
              <w:rPr>
                <w:del w:id="1018" w:author="polyd" w:date="2019-06-04T15:37:41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>
            <w:pPr>
              <w:rPr>
                <w:del w:id="1019" w:author="polyd" w:date="2019-06-04T15:37:41Z"/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del w:id="1020" w:author="polyd" w:date="2019-06-04T15:37:41Z"/>
        </w:trPr>
        <w:tc>
          <w:tcPr>
            <w:tcW w:w="2137" w:type="dxa"/>
            <w:vAlign w:val="center"/>
          </w:tcPr>
          <w:p>
            <w:pPr>
              <w:rPr>
                <w:del w:id="1021" w:author="polyd" w:date="2019-06-04T15:37:41Z"/>
                <w:rFonts w:ascii="Times New Roman" w:hAnsi="Times New Roman"/>
                <w:sz w:val="24"/>
                <w:szCs w:val="24"/>
              </w:rPr>
            </w:pPr>
            <w:del w:id="1022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Oithona_Middle</w:delText>
              </w:r>
            </w:del>
          </w:p>
        </w:tc>
        <w:tc>
          <w:tcPr>
            <w:tcW w:w="577" w:type="dxa"/>
            <w:vAlign w:val="center"/>
          </w:tcPr>
          <w:p>
            <w:pPr>
              <w:rPr>
                <w:del w:id="1023" w:author="polyd" w:date="2019-06-04T15:37:41Z"/>
                <w:rFonts w:ascii="Times New Roman" w:hAnsi="Times New Roman"/>
                <w:sz w:val="24"/>
                <w:szCs w:val="24"/>
              </w:rPr>
            </w:pPr>
            <w:del w:id="1024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14</w:delText>
              </w:r>
            </w:del>
          </w:p>
        </w:tc>
        <w:tc>
          <w:tcPr>
            <w:tcW w:w="1963" w:type="dxa"/>
            <w:vAlign w:val="center"/>
          </w:tcPr>
          <w:p>
            <w:pPr>
              <w:rPr>
                <w:del w:id="1025" w:author="polyd" w:date="2019-06-04T15:37:41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>
            <w:pPr>
              <w:rPr>
                <w:del w:id="1026" w:author="polyd" w:date="2019-06-04T15:37:41Z"/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del w:id="1027" w:author="polyd" w:date="2019-06-04T15:37:41Z"/>
        </w:trPr>
        <w:tc>
          <w:tcPr>
            <w:tcW w:w="2137" w:type="dxa"/>
            <w:vAlign w:val="center"/>
          </w:tcPr>
          <w:p>
            <w:pPr>
              <w:rPr>
                <w:del w:id="1028" w:author="polyd" w:date="2019-06-04T15:37:41Z"/>
                <w:rFonts w:ascii="Times New Roman" w:hAnsi="Times New Roman"/>
                <w:sz w:val="24"/>
                <w:szCs w:val="24"/>
              </w:rPr>
            </w:pPr>
            <w:del w:id="1029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Oithona_Peak</w:delText>
              </w:r>
            </w:del>
          </w:p>
        </w:tc>
        <w:tc>
          <w:tcPr>
            <w:tcW w:w="577" w:type="dxa"/>
            <w:vAlign w:val="center"/>
          </w:tcPr>
          <w:p>
            <w:pPr>
              <w:rPr>
                <w:del w:id="1030" w:author="polyd" w:date="2019-06-04T15:37:41Z"/>
                <w:rFonts w:ascii="Times New Roman" w:hAnsi="Times New Roman"/>
                <w:sz w:val="24"/>
                <w:szCs w:val="24"/>
              </w:rPr>
            </w:pPr>
            <w:del w:id="1031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16</w:delText>
              </w:r>
            </w:del>
          </w:p>
        </w:tc>
        <w:tc>
          <w:tcPr>
            <w:tcW w:w="1963" w:type="dxa"/>
            <w:vAlign w:val="center"/>
          </w:tcPr>
          <w:p>
            <w:pPr>
              <w:rPr>
                <w:del w:id="1032" w:author="polyd" w:date="2019-06-04T15:37:41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>
            <w:pPr>
              <w:rPr>
                <w:del w:id="1033" w:author="polyd" w:date="2019-06-04T15:37:41Z"/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del w:id="1034" w:author="polyd" w:date="2019-06-04T15:37:41Z"/>
        </w:trPr>
        <w:tc>
          <w:tcPr>
            <w:tcW w:w="2137" w:type="dxa"/>
            <w:vAlign w:val="center"/>
          </w:tcPr>
          <w:p>
            <w:pPr>
              <w:rPr>
                <w:del w:id="1035" w:author="polyd" w:date="2019-06-04T15:37:41Z"/>
                <w:rFonts w:ascii="Times New Roman" w:hAnsi="Times New Roman"/>
                <w:sz w:val="24"/>
                <w:szCs w:val="24"/>
              </w:rPr>
            </w:pPr>
            <w:del w:id="1036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Centropages_Middle</w:delText>
              </w:r>
            </w:del>
          </w:p>
        </w:tc>
        <w:tc>
          <w:tcPr>
            <w:tcW w:w="577" w:type="dxa"/>
            <w:vAlign w:val="center"/>
          </w:tcPr>
          <w:p>
            <w:pPr>
              <w:rPr>
                <w:del w:id="1037" w:author="polyd" w:date="2019-06-04T15:37:41Z"/>
                <w:rFonts w:ascii="Times New Roman" w:hAnsi="Times New Roman"/>
                <w:sz w:val="24"/>
                <w:szCs w:val="24"/>
              </w:rPr>
            </w:pPr>
            <w:del w:id="1038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18</w:delText>
              </w:r>
            </w:del>
          </w:p>
        </w:tc>
        <w:tc>
          <w:tcPr>
            <w:tcW w:w="1963" w:type="dxa"/>
            <w:vAlign w:val="center"/>
          </w:tcPr>
          <w:p>
            <w:pPr>
              <w:rPr>
                <w:del w:id="1039" w:author="polyd" w:date="2019-06-04T15:37:41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>
            <w:pPr>
              <w:rPr>
                <w:del w:id="1040" w:author="polyd" w:date="2019-06-04T15:37:41Z"/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del w:id="1041" w:author="polyd" w:date="2019-06-04T15:37:41Z"/>
        </w:trPr>
        <w:tc>
          <w:tcPr>
            <w:tcW w:w="2137" w:type="dxa"/>
            <w:vAlign w:val="center"/>
          </w:tcPr>
          <w:p>
            <w:pPr>
              <w:rPr>
                <w:del w:id="1042" w:author="polyd" w:date="2019-06-04T15:37:41Z"/>
                <w:rFonts w:ascii="Times New Roman" w:hAnsi="Times New Roman"/>
                <w:sz w:val="24"/>
                <w:szCs w:val="24"/>
              </w:rPr>
            </w:pPr>
            <w:del w:id="1043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Centropages_End</w:delText>
              </w:r>
            </w:del>
          </w:p>
        </w:tc>
        <w:tc>
          <w:tcPr>
            <w:tcW w:w="577" w:type="dxa"/>
            <w:vAlign w:val="center"/>
          </w:tcPr>
          <w:p>
            <w:pPr>
              <w:rPr>
                <w:del w:id="1044" w:author="polyd" w:date="2019-06-04T15:37:41Z"/>
                <w:rFonts w:ascii="Times New Roman" w:hAnsi="Times New Roman"/>
                <w:sz w:val="24"/>
                <w:szCs w:val="24"/>
              </w:rPr>
            </w:pPr>
            <w:del w:id="1045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19</w:delText>
              </w:r>
            </w:del>
          </w:p>
        </w:tc>
        <w:tc>
          <w:tcPr>
            <w:tcW w:w="1963" w:type="dxa"/>
            <w:vAlign w:val="center"/>
          </w:tcPr>
          <w:p>
            <w:pPr>
              <w:rPr>
                <w:del w:id="1046" w:author="polyd" w:date="2019-06-04T15:37:41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>
            <w:pPr>
              <w:rPr>
                <w:del w:id="1047" w:author="polyd" w:date="2019-06-04T15:37:41Z"/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del w:id="1048" w:author="polyd" w:date="2019-06-04T15:37:41Z"/>
        </w:trPr>
        <w:tc>
          <w:tcPr>
            <w:tcW w:w="2137" w:type="dxa"/>
            <w:vAlign w:val="center"/>
          </w:tcPr>
          <w:p>
            <w:pPr>
              <w:rPr>
                <w:del w:id="1049" w:author="polyd" w:date="2019-06-04T15:37:41Z"/>
                <w:rFonts w:ascii="Times New Roman" w:hAnsi="Times New Roman"/>
                <w:sz w:val="24"/>
                <w:szCs w:val="24"/>
              </w:rPr>
            </w:pPr>
            <w:del w:id="1050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Centropages_Peak</w:delText>
              </w:r>
            </w:del>
          </w:p>
        </w:tc>
        <w:tc>
          <w:tcPr>
            <w:tcW w:w="577" w:type="dxa"/>
            <w:vAlign w:val="center"/>
          </w:tcPr>
          <w:p>
            <w:pPr>
              <w:rPr>
                <w:del w:id="1051" w:author="polyd" w:date="2019-06-04T15:37:41Z"/>
                <w:rFonts w:ascii="Times New Roman" w:hAnsi="Times New Roman"/>
                <w:sz w:val="24"/>
                <w:szCs w:val="24"/>
              </w:rPr>
            </w:pPr>
            <w:del w:id="1052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20</w:delText>
              </w:r>
            </w:del>
          </w:p>
        </w:tc>
        <w:tc>
          <w:tcPr>
            <w:tcW w:w="1963" w:type="dxa"/>
            <w:vAlign w:val="center"/>
          </w:tcPr>
          <w:p>
            <w:pPr>
              <w:rPr>
                <w:del w:id="1053" w:author="polyd" w:date="2019-06-04T15:37:41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>
            <w:pPr>
              <w:rPr>
                <w:del w:id="1054" w:author="polyd" w:date="2019-06-04T15:37:41Z"/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del w:id="1055" w:author="polyd" w:date="2019-06-04T15:37:41Z"/>
        </w:trPr>
        <w:tc>
          <w:tcPr>
            <w:tcW w:w="2137" w:type="dxa"/>
            <w:vAlign w:val="center"/>
          </w:tcPr>
          <w:p>
            <w:pPr>
              <w:rPr>
                <w:del w:id="1056" w:author="polyd" w:date="2019-06-04T15:37:41Z"/>
                <w:rFonts w:ascii="Times New Roman" w:hAnsi="Times New Roman"/>
                <w:sz w:val="24"/>
                <w:szCs w:val="24"/>
              </w:rPr>
            </w:pPr>
            <w:del w:id="1057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Acartia_Begin</w:delText>
              </w:r>
            </w:del>
          </w:p>
        </w:tc>
        <w:tc>
          <w:tcPr>
            <w:tcW w:w="577" w:type="dxa"/>
            <w:vAlign w:val="center"/>
          </w:tcPr>
          <w:p>
            <w:pPr>
              <w:rPr>
                <w:del w:id="1058" w:author="polyd" w:date="2019-06-04T15:37:41Z"/>
                <w:rFonts w:ascii="Times New Roman" w:hAnsi="Times New Roman"/>
                <w:sz w:val="24"/>
                <w:szCs w:val="24"/>
              </w:rPr>
            </w:pPr>
            <w:del w:id="1059" w:author="polyd" w:date="2019-06-04T15:37:41Z">
              <w:r>
                <w:rPr>
                  <w:rFonts w:ascii="Times New Roman" w:hAnsi="Times New Roman"/>
                  <w:sz w:val="24"/>
                  <w:szCs w:val="24"/>
                </w:rPr>
                <w:delText>21</w:delText>
              </w:r>
            </w:del>
          </w:p>
        </w:tc>
        <w:tc>
          <w:tcPr>
            <w:tcW w:w="1963" w:type="dxa"/>
            <w:vAlign w:val="center"/>
          </w:tcPr>
          <w:p>
            <w:pPr>
              <w:rPr>
                <w:del w:id="1060" w:author="polyd" w:date="2019-06-04T15:37:41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>
            <w:pPr>
              <w:rPr>
                <w:del w:id="1061" w:author="polyd" w:date="2019-06-04T15:37:41Z"/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rPr>
          <w:del w:id="1062" w:author="polyd" w:date="2019-06-04T15:37:42Z"/>
          <w:rFonts w:ascii="Times New Roman" w:hAnsi="Times New Roman"/>
          <w:sz w:val="24"/>
          <w:szCs w:val="24"/>
        </w:rPr>
      </w:pPr>
    </w:p>
    <w:p>
      <w:pPr>
        <w:spacing w:line="360" w:lineRule="auto"/>
        <w:ind w:firstLine="709"/>
        <w:jc w:val="both"/>
        <w:rPr>
          <w:ins w:id="1063" w:author="polyd" w:date="2019-06-04T16:20:14Z"/>
          <w:rFonts w:ascii="Times New Roman" w:hAnsi="Times New Roman"/>
          <w:sz w:val="24"/>
          <w:szCs w:val="24"/>
          <w:lang w:val="ru-RU"/>
        </w:rPr>
      </w:pPr>
      <w:del w:id="1064" w:author="polyd" w:date="2019-06-04T15:37:42Z">
        <w:r>
          <w:rPr>
            <w:rFonts w:ascii="Times New Roman" w:hAnsi="Times New Roman"/>
            <w:sz w:val="24"/>
            <w:szCs w:val="24"/>
          </w:rPr>
          <w:delText>Учитывая низкую информативность второй канонической оси, имеет смысл обсуждать лишь те характеристики, которые имеют максимальные значения по этой оси, но близкие к нулю по ССА1. Так, с</w:delText>
        </w:r>
      </w:del>
      <w:ins w:id="1065" w:author="polyd" w:date="2019-06-04T15:37:47Z">
        <w:r>
          <w:rPr>
            <w:rFonts w:ascii="Times New Roman" w:hAnsi="Times New Roman"/>
            <w:sz w:val="24"/>
            <w:szCs w:val="24"/>
            <w:lang w:val="ru-RU"/>
          </w:rPr>
          <w:t>С</w:t>
        </w:r>
      </w:ins>
      <w:r>
        <w:rPr>
          <w:rFonts w:ascii="Times New Roman" w:hAnsi="Times New Roman"/>
          <w:sz w:val="24"/>
          <w:szCs w:val="24"/>
        </w:rPr>
        <w:t>ам</w:t>
      </w:r>
      <w:del w:id="1066" w:author="polyd" w:date="2019-06-04T15:36:37Z">
        <w:r>
          <w:rPr>
            <w:rFonts w:ascii="Times New Roman" w:hAnsi="Times New Roman"/>
            <w:sz w:val="24"/>
            <w:szCs w:val="24"/>
          </w:rPr>
          <w:delText>о</w:delText>
        </w:r>
      </w:del>
      <w:ins w:id="1067" w:author="polyd" w:date="2019-06-04T15:36:37Z">
        <w:r>
          <w:rPr>
            <w:rFonts w:ascii="Times New Roman" w:hAnsi="Times New Roman"/>
            <w:sz w:val="24"/>
            <w:szCs w:val="24"/>
            <w:lang w:val="ru-RU"/>
          </w:rPr>
          <w:t>ые</w:t>
        </w:r>
      </w:ins>
      <w:del w:id="1068" w:author="polyd" w:date="2019-06-04T15:36:38Z">
        <w:r>
          <w:rPr>
            <w:rFonts w:ascii="Times New Roman" w:hAnsi="Times New Roman"/>
            <w:sz w:val="24"/>
            <w:szCs w:val="24"/>
          </w:rPr>
          <w:delText>е</w:delText>
        </w:r>
      </w:del>
      <w:r>
        <w:rPr>
          <w:rFonts w:ascii="Times New Roman" w:hAnsi="Times New Roman"/>
          <w:sz w:val="24"/>
          <w:szCs w:val="24"/>
        </w:rPr>
        <w:t xml:space="preserve"> высок</w:t>
      </w:r>
      <w:del w:id="1069" w:author="polyd" w:date="2019-06-04T15:36:41Z">
        <w:r>
          <w:rPr>
            <w:rFonts w:ascii="Times New Roman" w:hAnsi="Times New Roman"/>
            <w:sz w:val="24"/>
            <w:szCs w:val="24"/>
          </w:rPr>
          <w:delText>ое</w:delText>
        </w:r>
      </w:del>
      <w:ins w:id="1070" w:author="polyd" w:date="2019-06-04T15:36:41Z">
        <w:r>
          <w:rPr>
            <w:rFonts w:ascii="Times New Roman" w:hAnsi="Times New Roman"/>
            <w:sz w:val="24"/>
            <w:szCs w:val="24"/>
            <w:lang w:val="ru-RU"/>
          </w:rPr>
          <w:t>и</w:t>
        </w:r>
      </w:ins>
      <w:ins w:id="1071" w:author="polyd" w:date="2019-06-04T15:36:42Z">
        <w:r>
          <w:rPr>
            <w:rFonts w:ascii="Times New Roman" w:hAnsi="Times New Roman"/>
            <w:sz w:val="24"/>
            <w:szCs w:val="24"/>
            <w:lang w:val="ru-RU"/>
          </w:rPr>
          <w:t>е</w:t>
        </w:r>
      </w:ins>
      <w:r>
        <w:rPr>
          <w:rFonts w:ascii="Times New Roman" w:hAnsi="Times New Roman"/>
          <w:sz w:val="24"/>
          <w:szCs w:val="24"/>
        </w:rPr>
        <w:t xml:space="preserve"> значени</w:t>
      </w:r>
      <w:del w:id="1072" w:author="polyd" w:date="2019-06-04T15:36:46Z">
        <w:r>
          <w:rPr>
            <w:rFonts w:ascii="Times New Roman" w:hAnsi="Times New Roman"/>
            <w:sz w:val="24"/>
            <w:szCs w:val="24"/>
          </w:rPr>
          <w:delText>е</w:delText>
        </w:r>
      </w:del>
      <w:ins w:id="1073" w:author="polyd" w:date="2019-06-04T15:36:46Z">
        <w:r>
          <w:rPr>
            <w:rFonts w:ascii="Times New Roman" w:hAnsi="Times New Roman"/>
            <w:sz w:val="24"/>
            <w:szCs w:val="24"/>
            <w:lang w:val="ru-RU"/>
          </w:rPr>
          <w:t>я</w:t>
        </w:r>
      </w:ins>
      <w:r>
        <w:rPr>
          <w:rFonts w:ascii="Times New Roman" w:hAnsi="Times New Roman"/>
          <w:sz w:val="24"/>
          <w:szCs w:val="24"/>
        </w:rPr>
        <w:t xml:space="preserve"> по второй канонической оси </w:t>
      </w:r>
      <w:ins w:id="1074" w:author="polyd" w:date="2019-06-04T15:37:56Z">
        <w:r>
          <w:rPr>
            <w:rFonts w:ascii="Times New Roman" w:hAnsi="Times New Roman"/>
            <w:sz w:val="24"/>
            <w:szCs w:val="24"/>
            <w:lang w:val="ru-RU"/>
          </w:rPr>
          <w:t>им</w:t>
        </w:r>
      </w:ins>
      <w:ins w:id="1075" w:author="polyd" w:date="2019-06-04T15:37:58Z">
        <w:r>
          <w:rPr>
            <w:rFonts w:ascii="Times New Roman" w:hAnsi="Times New Roman"/>
            <w:sz w:val="24"/>
            <w:szCs w:val="24"/>
            <w:lang w:val="ru-RU"/>
          </w:rPr>
          <w:t>е</w:t>
        </w:r>
      </w:ins>
      <w:ins w:id="1076" w:author="polyd" w:date="2019-06-04T15:37:59Z">
        <w:r>
          <w:rPr>
            <w:rFonts w:ascii="Times New Roman" w:hAnsi="Times New Roman"/>
            <w:sz w:val="24"/>
            <w:szCs w:val="24"/>
            <w:lang w:val="ru-RU"/>
          </w:rPr>
          <w:t xml:space="preserve">ют </w:t>
        </w:r>
      </w:ins>
      <w:ins w:id="1077" w:author="polyd" w:date="2019-06-04T15:39:34Z">
        <w:r>
          <w:rPr>
            <w:rFonts w:ascii="Times New Roman" w:hAnsi="Times New Roman"/>
            <w:sz w:val="24"/>
            <w:szCs w:val="24"/>
            <w:lang w:val="ru-RU"/>
          </w:rPr>
          <w:t>да</w:t>
        </w:r>
      </w:ins>
      <w:ins w:id="1078" w:author="polyd" w:date="2019-06-04T15:39:36Z">
        <w:r>
          <w:rPr>
            <w:rFonts w:ascii="Times New Roman" w:hAnsi="Times New Roman"/>
            <w:sz w:val="24"/>
            <w:szCs w:val="24"/>
            <w:lang w:val="ru-RU"/>
          </w:rPr>
          <w:t>т</w:t>
        </w:r>
      </w:ins>
      <w:ins w:id="1079" w:author="polyd" w:date="2019-06-04T15:39:40Z">
        <w:r>
          <w:rPr>
            <w:rFonts w:ascii="Times New Roman" w:hAnsi="Times New Roman"/>
            <w:sz w:val="24"/>
            <w:szCs w:val="24"/>
            <w:lang w:val="ru-RU"/>
          </w:rPr>
          <w:t>а</w:t>
        </w:r>
      </w:ins>
      <w:ins w:id="1080" w:author="polyd" w:date="2019-06-04T15:39:41Z">
        <w:r>
          <w:rPr>
            <w:rFonts w:ascii="Times New Roman" w:hAnsi="Times New Roman"/>
            <w:sz w:val="24"/>
            <w:szCs w:val="24"/>
            <w:lang w:val="ru-RU"/>
          </w:rPr>
          <w:t xml:space="preserve"> нач</w:t>
        </w:r>
      </w:ins>
      <w:ins w:id="1081" w:author="polyd" w:date="2019-06-04T15:39:42Z">
        <w:r>
          <w:rPr>
            <w:rFonts w:ascii="Times New Roman" w:hAnsi="Times New Roman"/>
            <w:sz w:val="24"/>
            <w:szCs w:val="24"/>
            <w:lang w:val="ru-RU"/>
          </w:rPr>
          <w:t>ала се</w:t>
        </w:r>
      </w:ins>
      <w:ins w:id="1082" w:author="polyd" w:date="2019-06-04T15:39:43Z">
        <w:r>
          <w:rPr>
            <w:rFonts w:ascii="Times New Roman" w:hAnsi="Times New Roman"/>
            <w:sz w:val="24"/>
            <w:szCs w:val="24"/>
            <w:lang w:val="ru-RU"/>
          </w:rPr>
          <w:t>зон</w:t>
        </w:r>
      </w:ins>
      <w:ins w:id="1083" w:author="polyd" w:date="2019-06-04T15:39:44Z">
        <w:r>
          <w:rPr>
            <w:rFonts w:ascii="Times New Roman" w:hAnsi="Times New Roman"/>
            <w:sz w:val="24"/>
            <w:szCs w:val="24"/>
            <w:lang w:val="ru-RU"/>
          </w:rPr>
          <w:t xml:space="preserve">а </w:t>
        </w:r>
      </w:ins>
      <w:ins w:id="1084" w:author="polyd" w:date="2019-06-04T15:57:16Z">
        <w:r>
          <w:rPr>
            <w:rFonts w:ascii="Times New Roman" w:hAnsi="Times New Roman"/>
            <w:sz w:val="24"/>
            <w:szCs w:val="24"/>
            <w:lang w:val="ru-RU"/>
          </w:rPr>
          <w:t>(</w:t>
        </w:r>
      </w:ins>
      <w:ins w:id="1085" w:author="polyd" w:date="2019-06-04T15:57:17Z">
        <w:r>
          <w:rPr>
            <w:rFonts w:ascii="Times New Roman" w:hAnsi="Times New Roman"/>
            <w:sz w:val="24"/>
            <w:szCs w:val="24"/>
            <w:lang w:val="ru-RU"/>
          </w:rPr>
          <w:t xml:space="preserve">точка </w:t>
        </w:r>
      </w:ins>
      <w:ins w:id="1086" w:author="polyd" w:date="2019-06-04T15:57:21Z">
        <w:r>
          <w:rPr>
            <w:rFonts w:ascii="Times New Roman" w:hAnsi="Times New Roman"/>
            <w:sz w:val="24"/>
            <w:szCs w:val="24"/>
            <w:lang w:val="ru-RU"/>
          </w:rPr>
          <w:t>25</w:t>
        </w:r>
      </w:ins>
      <w:ins w:id="1087" w:author="polyd" w:date="2019-06-04T15:57:22Z">
        <w:r>
          <w:rPr>
            <w:rFonts w:ascii="Times New Roman" w:hAnsi="Times New Roman"/>
            <w:sz w:val="24"/>
            <w:szCs w:val="24"/>
            <w:lang w:val="ru-RU"/>
          </w:rPr>
          <w:t xml:space="preserve">) </w:t>
        </w:r>
      </w:ins>
      <w:ins w:id="1088" w:author="polyd" w:date="2019-06-04T15:39:47Z">
        <w:r>
          <w:rPr>
            <w:rFonts w:ascii="Times New Roman" w:hAnsi="Times New Roman"/>
            <w:sz w:val="24"/>
            <w:szCs w:val="24"/>
            <w:lang w:val="ru-RU"/>
          </w:rPr>
          <w:t>и д</w:t>
        </w:r>
      </w:ins>
      <w:ins w:id="1089" w:author="polyd" w:date="2019-06-04T15:39:48Z">
        <w:r>
          <w:rPr>
            <w:rFonts w:ascii="Times New Roman" w:hAnsi="Times New Roman"/>
            <w:sz w:val="24"/>
            <w:szCs w:val="24"/>
            <w:lang w:val="ru-RU"/>
          </w:rPr>
          <w:t>ата п</w:t>
        </w:r>
      </w:ins>
      <w:ins w:id="1090" w:author="polyd" w:date="2019-06-04T15:39:49Z">
        <w:r>
          <w:rPr>
            <w:rFonts w:ascii="Times New Roman" w:hAnsi="Times New Roman"/>
            <w:sz w:val="24"/>
            <w:szCs w:val="24"/>
            <w:lang w:val="ru-RU"/>
          </w:rPr>
          <w:t>ик</w:t>
        </w:r>
      </w:ins>
      <w:ins w:id="1091" w:author="polyd" w:date="2019-06-04T15:39:50Z">
        <w:r>
          <w:rPr>
            <w:rFonts w:ascii="Times New Roman" w:hAnsi="Times New Roman"/>
            <w:sz w:val="24"/>
            <w:szCs w:val="24"/>
            <w:lang w:val="ru-RU"/>
          </w:rPr>
          <w:t>а</w:t>
        </w:r>
      </w:ins>
      <w:ins w:id="1092" w:author="polyd" w:date="2019-06-04T15:57:26Z">
        <w:r>
          <w:rPr>
            <w:rFonts w:ascii="Times New Roman" w:hAnsi="Times New Roman"/>
            <w:sz w:val="24"/>
            <w:szCs w:val="24"/>
            <w:lang w:val="ru-RU"/>
          </w:rPr>
          <w:t xml:space="preserve"> (</w:t>
        </w:r>
      </w:ins>
      <w:ins w:id="1093" w:author="polyd" w:date="2019-06-04T15:57:28Z">
        <w:r>
          <w:rPr>
            <w:rFonts w:ascii="Times New Roman" w:hAnsi="Times New Roman"/>
            <w:sz w:val="24"/>
            <w:szCs w:val="24"/>
            <w:lang w:val="ru-RU"/>
          </w:rPr>
          <w:t>2</w:t>
        </w:r>
      </w:ins>
      <w:ins w:id="1094" w:author="polyd" w:date="2019-06-04T15:57:29Z">
        <w:r>
          <w:rPr>
            <w:rFonts w:ascii="Times New Roman" w:hAnsi="Times New Roman"/>
            <w:sz w:val="24"/>
            <w:szCs w:val="24"/>
            <w:lang w:val="ru-RU"/>
          </w:rPr>
          <w:t>8)</w:t>
        </w:r>
      </w:ins>
      <w:ins w:id="1095" w:author="polyd" w:date="2019-06-04T15:39:50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1096" w:author="polyd" w:date="2019-06-04T15:39:51Z">
        <w:r>
          <w:rPr>
            <w:rFonts w:ascii="Times New Roman" w:hAnsi="Times New Roman"/>
            <w:sz w:val="24"/>
            <w:szCs w:val="24"/>
            <w:lang w:val="ru-RU"/>
          </w:rPr>
          <w:t xml:space="preserve">у </w:t>
        </w:r>
      </w:ins>
      <w:del w:id="1097" w:author="polyd" w:date="2019-06-04T15:39:54Z">
        <w:r>
          <w:rPr>
            <w:rFonts w:ascii="Times New Roman" w:hAnsi="Times New Roman"/>
            <w:sz w:val="24"/>
            <w:szCs w:val="24"/>
          </w:rPr>
          <w:delText xml:space="preserve">имеет дата </w:delText>
        </w:r>
      </w:del>
      <w:del w:id="1098" w:author="polyd" w:date="2019-06-04T15:39:54Z">
        <w:commentRangeStart w:id="3"/>
        <w:r>
          <w:rPr>
            <w:rFonts w:ascii="Times New Roman" w:hAnsi="Times New Roman"/>
            <w:sz w:val="24"/>
            <w:szCs w:val="24"/>
            <w:highlight w:val="yellow"/>
          </w:rPr>
          <w:delText>пика (точка 28)</w:delText>
        </w:r>
      </w:del>
      <w:del w:id="1099" w:author="polyd" w:date="2019-06-04T15:39:54Z">
        <w:r>
          <w:rPr>
            <w:rFonts w:ascii="Times New Roman" w:hAnsi="Times New Roman"/>
            <w:sz w:val="24"/>
            <w:szCs w:val="24"/>
          </w:rPr>
          <w:delText xml:space="preserve"> </w:delText>
        </w:r>
        <w:commentRangeEnd w:id="3"/>
      </w:del>
      <w:del w:id="1100" w:author="polyd" w:date="2019-06-04T15:39:54Z">
        <w:r>
          <w:rPr>
            <w:rStyle w:val="5"/>
          </w:rPr>
          <w:commentReference w:id="3"/>
        </w:r>
      </w:del>
      <w:del w:id="1101" w:author="polyd" w:date="2019-06-04T15:39:54Z">
        <w:r>
          <w:rPr>
            <w:rFonts w:ascii="Times New Roman" w:hAnsi="Times New Roman"/>
            <w:sz w:val="24"/>
            <w:szCs w:val="24"/>
          </w:rPr>
          <w:delText xml:space="preserve">у Temora. Близкое положение на ординации занимают также </w:delText>
        </w:r>
        <w:commentRangeStart w:id="4"/>
        <w:r>
          <w:rPr>
            <w:rFonts w:ascii="Times New Roman" w:hAnsi="Times New Roman"/>
            <w:sz w:val="24"/>
            <w:szCs w:val="24"/>
          </w:rPr>
          <w:delText xml:space="preserve">точки </w:delText>
        </w:r>
      </w:del>
      <w:del w:id="1102" w:author="polyd" w:date="2019-06-04T15:39:54Z">
        <w:r>
          <w:rPr>
            <w:rFonts w:ascii="Times New Roman" w:hAnsi="Times New Roman"/>
            <w:sz w:val="24"/>
            <w:szCs w:val="24"/>
            <w:highlight w:val="yellow"/>
          </w:rPr>
          <w:delText>27 и 26</w:delText>
        </w:r>
        <w:commentRangeEnd w:id="4"/>
      </w:del>
      <w:del w:id="1103" w:author="polyd" w:date="2019-06-04T15:39:54Z">
        <w:r>
          <w:rPr>
            <w:rStyle w:val="5"/>
            <w:highlight w:val="yellow"/>
          </w:rPr>
          <w:commentReference w:id="4"/>
        </w:r>
      </w:del>
      <w:del w:id="1104" w:author="polyd" w:date="2019-06-04T15:39:54Z">
        <w:r>
          <w:rPr>
            <w:rFonts w:ascii="Times New Roman" w:hAnsi="Times New Roman"/>
            <w:sz w:val="24"/>
            <w:szCs w:val="24"/>
          </w:rPr>
          <w:delText xml:space="preserve">, соответствующие датам середины и окончания сезона у </w:delText>
        </w:r>
      </w:del>
      <w:r>
        <w:rPr>
          <w:rFonts w:ascii="Times New Roman" w:hAnsi="Times New Roman"/>
          <w:sz w:val="24"/>
          <w:szCs w:val="24"/>
        </w:rPr>
        <w:t xml:space="preserve">Temora, а также </w:t>
      </w:r>
      <w:del w:id="1105" w:author="polyd" w:date="2019-06-04T15:39:58Z">
        <w:r>
          <w:rPr>
            <w:rFonts w:ascii="Times New Roman" w:hAnsi="Times New Roman"/>
            <w:sz w:val="24"/>
            <w:szCs w:val="24"/>
          </w:rPr>
          <w:delText xml:space="preserve">точка </w:delText>
        </w:r>
      </w:del>
      <w:del w:id="1106" w:author="polyd" w:date="2019-06-04T15:39:58Z">
        <w:commentRangeStart w:id="5"/>
        <w:r>
          <w:rPr>
            <w:rFonts w:ascii="Times New Roman" w:hAnsi="Times New Roman"/>
            <w:sz w:val="24"/>
            <w:szCs w:val="24"/>
            <w:highlight w:val="yellow"/>
          </w:rPr>
          <w:delText>19</w:delText>
        </w:r>
        <w:commentRangeEnd w:id="5"/>
      </w:del>
      <w:r>
        <w:rPr>
          <w:rStyle w:val="5"/>
          <w:highlight w:val="yellow"/>
        </w:rPr>
        <w:commentReference w:id="5"/>
      </w:r>
      <w:ins w:id="1107" w:author="polyd" w:date="2019-06-04T15:39:58Z">
        <w:r>
          <w:rPr>
            <w:rFonts w:ascii="Times New Roman" w:hAnsi="Times New Roman"/>
            <w:sz w:val="24"/>
            <w:szCs w:val="24"/>
            <w:lang w:val="ru-RU"/>
          </w:rPr>
          <w:t>д</w:t>
        </w:r>
      </w:ins>
      <w:ins w:id="1108" w:author="polyd" w:date="2019-06-04T15:40:00Z">
        <w:r>
          <w:rPr>
            <w:rFonts w:ascii="Times New Roman" w:hAnsi="Times New Roman"/>
            <w:sz w:val="24"/>
            <w:szCs w:val="24"/>
            <w:lang w:val="ru-RU"/>
          </w:rPr>
          <w:t xml:space="preserve">ата </w:t>
        </w:r>
      </w:ins>
      <w:ins w:id="1109" w:author="polyd" w:date="2019-06-04T15:40:01Z">
        <w:r>
          <w:rPr>
            <w:rFonts w:ascii="Times New Roman" w:hAnsi="Times New Roman"/>
            <w:sz w:val="24"/>
            <w:szCs w:val="24"/>
            <w:lang w:val="ru-RU"/>
          </w:rPr>
          <w:t xml:space="preserve">пика </w:t>
        </w:r>
      </w:ins>
      <w:ins w:id="1110" w:author="polyd" w:date="2019-06-04T15:40:02Z">
        <w:r>
          <w:rPr>
            <w:rFonts w:ascii="Times New Roman" w:hAnsi="Times New Roman"/>
            <w:sz w:val="24"/>
            <w:szCs w:val="24"/>
            <w:lang w:val="ru-RU"/>
          </w:rPr>
          <w:t xml:space="preserve">у </w:t>
        </w:r>
      </w:ins>
      <w:ins w:id="1111" w:author="polyd" w:date="2019-06-04T15:40:10Z">
        <w:r>
          <w:rPr>
            <w:rFonts w:ascii="Times New Roman" w:hAnsi="Times New Roman"/>
            <w:sz w:val="24"/>
            <w:szCs w:val="24"/>
            <w:lang w:val="en-US"/>
          </w:rPr>
          <w:t>Aca</w:t>
        </w:r>
      </w:ins>
      <w:ins w:id="1112" w:author="polyd" w:date="2019-06-04T15:40:11Z">
        <w:r>
          <w:rPr>
            <w:rFonts w:ascii="Times New Roman" w:hAnsi="Times New Roman"/>
            <w:sz w:val="24"/>
            <w:szCs w:val="24"/>
            <w:lang w:val="en-US"/>
          </w:rPr>
          <w:t>rtia</w:t>
        </w:r>
      </w:ins>
      <w:ins w:id="1113" w:author="polyd" w:date="2019-06-04T15:57:36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1114" w:author="polyd" w:date="2019-06-04T15:57:37Z">
        <w:r>
          <w:rPr>
            <w:rFonts w:ascii="Times New Roman" w:hAnsi="Times New Roman"/>
            <w:sz w:val="24"/>
            <w:szCs w:val="24"/>
            <w:lang w:val="ru-RU"/>
          </w:rPr>
          <w:t>(24</w:t>
        </w:r>
      </w:ins>
      <w:ins w:id="1115" w:author="polyd" w:date="2019-06-04T15:57:38Z">
        <w:r>
          <w:rPr>
            <w:rFonts w:ascii="Times New Roman" w:hAnsi="Times New Roman"/>
            <w:sz w:val="24"/>
            <w:szCs w:val="24"/>
            <w:lang w:val="ru-RU"/>
          </w:rPr>
          <w:t>)</w:t>
        </w:r>
      </w:ins>
      <w:del w:id="1116" w:author="polyd" w:date="2019-06-04T15:40:17Z">
        <w:r>
          <w:rPr>
            <w:rFonts w:ascii="Times New Roman" w:hAnsi="Times New Roman"/>
            <w:sz w:val="24"/>
            <w:szCs w:val="24"/>
          </w:rPr>
          <w:delText>, соответствующая дате окончания сезона у Centropages</w:delText>
        </w:r>
      </w:del>
      <w:r>
        <w:rPr>
          <w:rFonts w:ascii="Times New Roman" w:hAnsi="Times New Roman"/>
          <w:sz w:val="24"/>
          <w:szCs w:val="24"/>
        </w:rPr>
        <w:t xml:space="preserve">. Наиболее сильно с положительными значениями этой канонической оси коррелирует высокая численность Acartia в данном году. То есть в годы, когда обилие Acartia велико, </w:t>
      </w:r>
      <w:ins w:id="1117" w:author="polyd" w:date="2019-06-04T15:41:49Z">
        <w:r>
          <w:rPr>
            <w:rFonts w:ascii="Times New Roman" w:hAnsi="Times New Roman"/>
            <w:sz w:val="24"/>
            <w:szCs w:val="24"/>
            <w:lang w:val="ru-RU"/>
          </w:rPr>
          <w:t>указ</w:t>
        </w:r>
      </w:ins>
      <w:ins w:id="1118" w:author="polyd" w:date="2019-06-04T15:41:50Z">
        <w:r>
          <w:rPr>
            <w:rFonts w:ascii="Times New Roman" w:hAnsi="Times New Roman"/>
            <w:sz w:val="24"/>
            <w:szCs w:val="24"/>
            <w:lang w:val="ru-RU"/>
          </w:rPr>
          <w:t>анные</w:t>
        </w:r>
      </w:ins>
      <w:ins w:id="1119" w:author="polyd" w:date="2019-06-04T15:41:51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1120" w:author="polyd" w:date="2019-06-04T15:41:52Z">
        <w:r>
          <w:rPr>
            <w:rFonts w:ascii="Times New Roman" w:hAnsi="Times New Roman"/>
            <w:sz w:val="24"/>
            <w:szCs w:val="24"/>
            <w:lang w:val="ru-RU"/>
          </w:rPr>
          <w:t>ф</w:t>
        </w:r>
      </w:ins>
      <w:ins w:id="1121" w:author="polyd" w:date="2019-06-04T15:41:53Z">
        <w:r>
          <w:rPr>
            <w:rFonts w:ascii="Times New Roman" w:hAnsi="Times New Roman"/>
            <w:sz w:val="24"/>
            <w:szCs w:val="24"/>
            <w:lang w:val="ru-RU"/>
          </w:rPr>
          <w:t>еноло</w:t>
        </w:r>
      </w:ins>
      <w:ins w:id="1122" w:author="polyd" w:date="2019-06-04T15:41:54Z">
        <w:r>
          <w:rPr>
            <w:rFonts w:ascii="Times New Roman" w:hAnsi="Times New Roman"/>
            <w:sz w:val="24"/>
            <w:szCs w:val="24"/>
            <w:lang w:val="ru-RU"/>
          </w:rPr>
          <w:t>гичес</w:t>
        </w:r>
      </w:ins>
      <w:ins w:id="1123" w:author="polyd" w:date="2019-06-04T15:41:55Z">
        <w:r>
          <w:rPr>
            <w:rFonts w:ascii="Times New Roman" w:hAnsi="Times New Roman"/>
            <w:sz w:val="24"/>
            <w:szCs w:val="24"/>
            <w:lang w:val="ru-RU"/>
          </w:rPr>
          <w:t xml:space="preserve">кие </w:t>
        </w:r>
      </w:ins>
      <w:ins w:id="1124" w:author="polyd" w:date="2019-06-04T15:42:02Z">
        <w:r>
          <w:rPr>
            <w:rFonts w:ascii="Times New Roman" w:hAnsi="Times New Roman"/>
            <w:sz w:val="24"/>
            <w:szCs w:val="24"/>
            <w:lang w:val="ru-RU"/>
          </w:rPr>
          <w:t>собы</w:t>
        </w:r>
      </w:ins>
      <w:ins w:id="1125" w:author="polyd" w:date="2019-06-04T15:42:03Z">
        <w:r>
          <w:rPr>
            <w:rFonts w:ascii="Times New Roman" w:hAnsi="Times New Roman"/>
            <w:sz w:val="24"/>
            <w:szCs w:val="24"/>
            <w:lang w:val="ru-RU"/>
          </w:rPr>
          <w:t>тия пр</w:t>
        </w:r>
      </w:ins>
      <w:ins w:id="1126" w:author="polyd" w:date="2019-06-04T15:42:04Z">
        <w:r>
          <w:rPr>
            <w:rFonts w:ascii="Times New Roman" w:hAnsi="Times New Roman"/>
            <w:sz w:val="24"/>
            <w:szCs w:val="24"/>
            <w:lang w:val="ru-RU"/>
          </w:rPr>
          <w:t>оисх</w:t>
        </w:r>
      </w:ins>
      <w:ins w:id="1127" w:author="polyd" w:date="2019-06-04T15:42:05Z">
        <w:r>
          <w:rPr>
            <w:rFonts w:ascii="Times New Roman" w:hAnsi="Times New Roman"/>
            <w:sz w:val="24"/>
            <w:szCs w:val="24"/>
            <w:lang w:val="ru-RU"/>
          </w:rPr>
          <w:t xml:space="preserve">одят </w:t>
        </w:r>
      </w:ins>
      <w:ins w:id="1128" w:author="polyd" w:date="2019-06-04T15:42:06Z">
        <w:r>
          <w:rPr>
            <w:rFonts w:ascii="Times New Roman" w:hAnsi="Times New Roman"/>
            <w:sz w:val="24"/>
            <w:szCs w:val="24"/>
            <w:lang w:val="ru-RU"/>
          </w:rPr>
          <w:t>позд</w:t>
        </w:r>
      </w:ins>
      <w:ins w:id="1129" w:author="polyd" w:date="2019-06-04T15:42:07Z">
        <w:r>
          <w:rPr>
            <w:rFonts w:ascii="Times New Roman" w:hAnsi="Times New Roman"/>
            <w:sz w:val="24"/>
            <w:szCs w:val="24"/>
            <w:lang w:val="ru-RU"/>
          </w:rPr>
          <w:t>нее</w:t>
        </w:r>
      </w:ins>
      <w:ins w:id="1130" w:author="polyd" w:date="2019-06-04T15:42:16Z">
        <w:r>
          <w:rPr>
            <w:rFonts w:ascii="Times New Roman" w:hAnsi="Times New Roman"/>
            <w:sz w:val="24"/>
            <w:szCs w:val="24"/>
            <w:lang w:val="ru-RU"/>
          </w:rPr>
          <w:t>.</w:t>
        </w:r>
      </w:ins>
      <w:ins w:id="1131" w:author="polyd" w:date="2019-06-04T15:44:56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1132" w:author="polyd" w:date="2019-06-04T15:57:55Z">
        <w:r>
          <w:rPr>
            <w:rFonts w:ascii="Times New Roman" w:hAnsi="Times New Roman"/>
            <w:sz w:val="24"/>
            <w:szCs w:val="24"/>
            <w:lang w:val="ru-RU"/>
          </w:rPr>
          <w:t>В</w:t>
        </w:r>
      </w:ins>
      <w:ins w:id="1133" w:author="polyd" w:date="2019-06-04T15:57:56Z">
        <w:r>
          <w:rPr>
            <w:rFonts w:ascii="Times New Roman" w:hAnsi="Times New Roman"/>
            <w:sz w:val="24"/>
            <w:szCs w:val="24"/>
            <w:lang w:val="ru-RU"/>
          </w:rPr>
          <w:t>месте с</w:t>
        </w:r>
      </w:ins>
      <w:ins w:id="1134" w:author="polyd" w:date="2019-06-04T15:57:57Z">
        <w:r>
          <w:rPr>
            <w:rFonts w:ascii="Times New Roman" w:hAnsi="Times New Roman"/>
            <w:sz w:val="24"/>
            <w:szCs w:val="24"/>
            <w:lang w:val="ru-RU"/>
          </w:rPr>
          <w:t xml:space="preserve"> тем</w:t>
        </w:r>
      </w:ins>
      <w:ins w:id="1135" w:author="polyd" w:date="2019-06-04T15:57:58Z">
        <w:r>
          <w:rPr>
            <w:rFonts w:ascii="Times New Roman" w:hAnsi="Times New Roman"/>
            <w:sz w:val="24"/>
            <w:szCs w:val="24"/>
            <w:lang w:val="ru-RU"/>
          </w:rPr>
          <w:t xml:space="preserve">, </w:t>
        </w:r>
      </w:ins>
      <w:ins w:id="1136" w:author="polyd" w:date="2019-06-04T15:46:07Z">
        <w:r>
          <w:rPr>
            <w:rFonts w:ascii="Times New Roman" w:hAnsi="Times New Roman"/>
            <w:sz w:val="24"/>
            <w:szCs w:val="24"/>
            <w:lang w:val="ru-RU"/>
          </w:rPr>
          <w:t>в</w:t>
        </w:r>
      </w:ins>
      <w:ins w:id="1137" w:author="polyd" w:date="2019-06-04T15:45:03Z">
        <w:r>
          <w:rPr>
            <w:rFonts w:ascii="Times New Roman" w:hAnsi="Times New Roman"/>
            <w:sz w:val="24"/>
            <w:szCs w:val="24"/>
            <w:lang w:val="ru-RU"/>
          </w:rPr>
          <w:t>то</w:t>
        </w:r>
      </w:ins>
      <w:ins w:id="1138" w:author="polyd" w:date="2019-06-04T15:45:04Z">
        <w:r>
          <w:rPr>
            <w:rFonts w:ascii="Times New Roman" w:hAnsi="Times New Roman"/>
            <w:sz w:val="24"/>
            <w:szCs w:val="24"/>
            <w:lang w:val="ru-RU"/>
          </w:rPr>
          <w:t xml:space="preserve">рая </w:t>
        </w:r>
      </w:ins>
      <w:ins w:id="1139" w:author="polyd" w:date="2019-06-04T15:45:06Z">
        <w:r>
          <w:rPr>
            <w:rFonts w:ascii="Times New Roman" w:hAnsi="Times New Roman"/>
            <w:sz w:val="24"/>
            <w:szCs w:val="24"/>
            <w:lang w:val="ru-RU"/>
          </w:rPr>
          <w:t>кан</w:t>
        </w:r>
      </w:ins>
      <w:ins w:id="1140" w:author="polyd" w:date="2019-06-04T15:45:07Z">
        <w:r>
          <w:rPr>
            <w:rFonts w:ascii="Times New Roman" w:hAnsi="Times New Roman"/>
            <w:sz w:val="24"/>
            <w:szCs w:val="24"/>
            <w:lang w:val="ru-RU"/>
          </w:rPr>
          <w:t>онич</w:t>
        </w:r>
      </w:ins>
      <w:ins w:id="1141" w:author="polyd" w:date="2019-06-04T15:45:08Z">
        <w:r>
          <w:rPr>
            <w:rFonts w:ascii="Times New Roman" w:hAnsi="Times New Roman"/>
            <w:sz w:val="24"/>
            <w:szCs w:val="24"/>
            <w:lang w:val="ru-RU"/>
          </w:rPr>
          <w:t xml:space="preserve">еская </w:t>
        </w:r>
      </w:ins>
      <w:ins w:id="1142" w:author="polyd" w:date="2019-06-04T15:45:09Z">
        <w:r>
          <w:rPr>
            <w:rFonts w:ascii="Times New Roman" w:hAnsi="Times New Roman"/>
            <w:sz w:val="24"/>
            <w:szCs w:val="24"/>
            <w:lang w:val="ru-RU"/>
          </w:rPr>
          <w:t xml:space="preserve">ось </w:t>
        </w:r>
      </w:ins>
      <w:ins w:id="1143" w:author="polyd" w:date="2019-06-04T15:46:11Z">
        <w:r>
          <w:rPr>
            <w:rFonts w:ascii="Times New Roman" w:hAnsi="Times New Roman"/>
            <w:sz w:val="24"/>
            <w:szCs w:val="24"/>
            <w:lang w:val="ru-RU"/>
          </w:rPr>
          <w:t>та</w:t>
        </w:r>
      </w:ins>
      <w:ins w:id="1144" w:author="polyd" w:date="2019-06-04T15:46:12Z">
        <w:r>
          <w:rPr>
            <w:rFonts w:ascii="Times New Roman" w:hAnsi="Times New Roman"/>
            <w:sz w:val="24"/>
            <w:szCs w:val="24"/>
            <w:lang w:val="ru-RU"/>
          </w:rPr>
          <w:t>кже</w:t>
        </w:r>
      </w:ins>
      <w:ins w:id="1145" w:author="polyd" w:date="2019-06-04T15:46:13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1146" w:author="polyd" w:date="2019-06-04T15:45:16Z">
        <w:r>
          <w:rPr>
            <w:rFonts w:ascii="Times New Roman" w:hAnsi="Times New Roman"/>
            <w:sz w:val="24"/>
            <w:szCs w:val="24"/>
            <w:lang w:val="ru-RU"/>
          </w:rPr>
          <w:t>отр</w:t>
        </w:r>
      </w:ins>
      <w:ins w:id="1147" w:author="polyd" w:date="2019-06-04T15:45:17Z">
        <w:r>
          <w:rPr>
            <w:rFonts w:ascii="Times New Roman" w:hAnsi="Times New Roman"/>
            <w:sz w:val="24"/>
            <w:szCs w:val="24"/>
            <w:lang w:val="ru-RU"/>
          </w:rPr>
          <w:t>ицат</w:t>
        </w:r>
      </w:ins>
      <w:ins w:id="1148" w:author="polyd" w:date="2019-06-04T15:45:18Z">
        <w:r>
          <w:rPr>
            <w:rFonts w:ascii="Times New Roman" w:hAnsi="Times New Roman"/>
            <w:sz w:val="24"/>
            <w:szCs w:val="24"/>
            <w:lang w:val="ru-RU"/>
          </w:rPr>
          <w:t xml:space="preserve">ельно </w:t>
        </w:r>
      </w:ins>
      <w:ins w:id="1149" w:author="polyd" w:date="2019-06-04T15:45:19Z">
        <w:r>
          <w:rPr>
            <w:rFonts w:ascii="Times New Roman" w:hAnsi="Times New Roman"/>
            <w:sz w:val="24"/>
            <w:szCs w:val="24"/>
            <w:lang w:val="ru-RU"/>
          </w:rPr>
          <w:t>с</w:t>
        </w:r>
      </w:ins>
      <w:ins w:id="1150" w:author="polyd" w:date="2019-06-04T15:45:21Z">
        <w:r>
          <w:rPr>
            <w:rFonts w:ascii="Times New Roman" w:hAnsi="Times New Roman"/>
            <w:sz w:val="24"/>
            <w:szCs w:val="24"/>
            <w:lang w:val="ru-RU"/>
          </w:rPr>
          <w:t>вязан</w:t>
        </w:r>
      </w:ins>
      <w:ins w:id="1151" w:author="polyd" w:date="2019-06-04T15:45:22Z">
        <w:r>
          <w:rPr>
            <w:rFonts w:ascii="Times New Roman" w:hAnsi="Times New Roman"/>
            <w:sz w:val="24"/>
            <w:szCs w:val="24"/>
            <w:lang w:val="ru-RU"/>
          </w:rPr>
          <w:t xml:space="preserve">а и </w:t>
        </w:r>
      </w:ins>
      <w:ins w:id="1152" w:author="polyd" w:date="2019-06-04T15:45:24Z">
        <w:r>
          <w:rPr>
            <w:rFonts w:ascii="Times New Roman" w:hAnsi="Times New Roman"/>
            <w:sz w:val="24"/>
            <w:szCs w:val="24"/>
            <w:lang w:val="ru-RU"/>
          </w:rPr>
          <w:t xml:space="preserve">с </w:t>
        </w:r>
      </w:ins>
      <w:ins w:id="1153" w:author="polyd" w:date="2019-06-04T15:45:34Z">
        <w:r>
          <w:rPr>
            <w:rFonts w:ascii="Times New Roman" w:hAnsi="Times New Roman"/>
            <w:sz w:val="24"/>
            <w:szCs w:val="24"/>
            <w:lang w:val="ru-RU"/>
          </w:rPr>
          <w:t>датой</w:t>
        </w:r>
      </w:ins>
      <w:ins w:id="1154" w:author="polyd" w:date="2019-06-04T15:45:35Z">
        <w:r>
          <w:rPr>
            <w:rFonts w:ascii="Times New Roman" w:hAnsi="Times New Roman"/>
            <w:sz w:val="24"/>
            <w:szCs w:val="24"/>
            <w:lang w:val="ru-RU"/>
          </w:rPr>
          <w:t xml:space="preserve"> нача</w:t>
        </w:r>
      </w:ins>
      <w:ins w:id="1155" w:author="polyd" w:date="2019-06-04T15:45:36Z">
        <w:r>
          <w:rPr>
            <w:rFonts w:ascii="Times New Roman" w:hAnsi="Times New Roman"/>
            <w:sz w:val="24"/>
            <w:szCs w:val="24"/>
            <w:lang w:val="ru-RU"/>
          </w:rPr>
          <w:t>ла</w:t>
        </w:r>
      </w:ins>
      <w:ins w:id="1156" w:author="polyd" w:date="2019-06-04T15:45:37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1157" w:author="polyd" w:date="2019-06-04T15:45:38Z">
        <w:r>
          <w:rPr>
            <w:rFonts w:ascii="Times New Roman" w:hAnsi="Times New Roman"/>
            <w:sz w:val="24"/>
            <w:szCs w:val="24"/>
            <w:lang w:val="ru-RU"/>
          </w:rPr>
          <w:t>весны</w:t>
        </w:r>
      </w:ins>
      <w:ins w:id="1158" w:author="polyd" w:date="2019-06-04T15:45:39Z">
        <w:r>
          <w:rPr>
            <w:rFonts w:ascii="Times New Roman" w:hAnsi="Times New Roman"/>
            <w:sz w:val="24"/>
            <w:szCs w:val="24"/>
            <w:lang w:val="ru-RU"/>
          </w:rPr>
          <w:t xml:space="preserve"> (</w:t>
        </w:r>
      </w:ins>
      <w:ins w:id="1159" w:author="polyd" w:date="2019-06-04T15:45:42Z">
        <w:r>
          <w:rPr>
            <w:rFonts w:ascii="Times New Roman" w:hAnsi="Times New Roman"/>
            <w:sz w:val="24"/>
            <w:szCs w:val="24"/>
            <w:lang w:val="en-US"/>
          </w:rPr>
          <w:t>S</w:t>
        </w:r>
      </w:ins>
      <w:ins w:id="1160" w:author="polyd" w:date="2019-06-04T15:45:43Z">
        <w:r>
          <w:rPr>
            <w:rFonts w:ascii="Times New Roman" w:hAnsi="Times New Roman"/>
            <w:sz w:val="24"/>
            <w:szCs w:val="24"/>
            <w:lang w:val="en-US"/>
          </w:rPr>
          <w:t>pSD</w:t>
        </w:r>
      </w:ins>
      <w:ins w:id="1161" w:author="polyd" w:date="2019-06-04T15:45:44Z">
        <w:r>
          <w:rPr>
            <w:rFonts w:ascii="Times New Roman" w:hAnsi="Times New Roman"/>
            <w:sz w:val="24"/>
            <w:szCs w:val="24"/>
            <w:lang w:val="en-US"/>
          </w:rPr>
          <w:t>)</w:t>
        </w:r>
      </w:ins>
      <w:ins w:id="1162" w:author="polyd" w:date="2019-06-04T15:46:17Z">
        <w:r>
          <w:rPr>
            <w:rFonts w:ascii="Times New Roman" w:hAnsi="Times New Roman"/>
            <w:sz w:val="24"/>
            <w:szCs w:val="24"/>
            <w:lang w:val="ru-RU"/>
          </w:rPr>
          <w:t xml:space="preserve">. </w:t>
        </w:r>
      </w:ins>
      <w:ins w:id="1163" w:author="polyd" w:date="2019-06-04T15:46:18Z">
        <w:r>
          <w:rPr>
            <w:rFonts w:ascii="Times New Roman" w:hAnsi="Times New Roman"/>
            <w:sz w:val="24"/>
            <w:szCs w:val="24"/>
            <w:lang w:val="ru-RU"/>
          </w:rPr>
          <w:t xml:space="preserve">То </w:t>
        </w:r>
      </w:ins>
      <w:ins w:id="1164" w:author="polyd" w:date="2019-06-04T15:46:19Z">
        <w:r>
          <w:rPr>
            <w:rFonts w:ascii="Times New Roman" w:hAnsi="Times New Roman"/>
            <w:sz w:val="24"/>
            <w:szCs w:val="24"/>
            <w:lang w:val="ru-RU"/>
          </w:rPr>
          <w:t>есть</w:t>
        </w:r>
      </w:ins>
      <w:ins w:id="1165" w:author="polyd" w:date="2019-06-04T15:47:23Z">
        <w:r>
          <w:rPr>
            <w:rFonts w:ascii="Times New Roman" w:hAnsi="Times New Roman"/>
            <w:sz w:val="24"/>
            <w:szCs w:val="24"/>
            <w:lang w:val="ru-RU"/>
          </w:rPr>
          <w:t>,</w:t>
        </w:r>
      </w:ins>
      <w:ins w:id="1166" w:author="polyd" w:date="2019-06-04T15:46:19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1167" w:author="polyd" w:date="2019-06-04T15:46:21Z">
        <w:r>
          <w:rPr>
            <w:rFonts w:ascii="Times New Roman" w:hAnsi="Times New Roman"/>
            <w:sz w:val="24"/>
            <w:szCs w:val="24"/>
            <w:lang w:val="ru-RU"/>
          </w:rPr>
          <w:t>ч</w:t>
        </w:r>
      </w:ins>
      <w:ins w:id="1168" w:author="polyd" w:date="2019-06-04T15:46:22Z">
        <w:r>
          <w:rPr>
            <w:rFonts w:ascii="Times New Roman" w:hAnsi="Times New Roman"/>
            <w:sz w:val="24"/>
            <w:szCs w:val="24"/>
            <w:lang w:val="ru-RU"/>
          </w:rPr>
          <w:t xml:space="preserve">ем </w:t>
        </w:r>
      </w:ins>
      <w:ins w:id="1169" w:author="polyd" w:date="2019-06-04T15:46:47Z">
        <w:r>
          <w:rPr>
            <w:rFonts w:ascii="Times New Roman" w:hAnsi="Times New Roman"/>
            <w:sz w:val="24"/>
            <w:szCs w:val="24"/>
            <w:lang w:val="ru-RU"/>
          </w:rPr>
          <w:t>поз</w:t>
        </w:r>
      </w:ins>
      <w:ins w:id="1170" w:author="polyd" w:date="2019-06-04T15:46:48Z">
        <w:r>
          <w:rPr>
            <w:rFonts w:ascii="Times New Roman" w:hAnsi="Times New Roman"/>
            <w:sz w:val="24"/>
            <w:szCs w:val="24"/>
            <w:lang w:val="ru-RU"/>
          </w:rPr>
          <w:t xml:space="preserve">днее </w:t>
        </w:r>
      </w:ins>
      <w:ins w:id="1171" w:author="polyd" w:date="2019-06-04T15:46:49Z">
        <w:r>
          <w:rPr>
            <w:rFonts w:ascii="Times New Roman" w:hAnsi="Times New Roman"/>
            <w:sz w:val="24"/>
            <w:szCs w:val="24"/>
            <w:lang w:val="ru-RU"/>
          </w:rPr>
          <w:t>н</w:t>
        </w:r>
      </w:ins>
      <w:ins w:id="1172" w:author="polyd" w:date="2019-06-04T15:46:50Z">
        <w:r>
          <w:rPr>
            <w:rFonts w:ascii="Times New Roman" w:hAnsi="Times New Roman"/>
            <w:sz w:val="24"/>
            <w:szCs w:val="24"/>
            <w:lang w:val="ru-RU"/>
          </w:rPr>
          <w:t>ачинае</w:t>
        </w:r>
      </w:ins>
      <w:ins w:id="1173" w:author="polyd" w:date="2019-06-04T15:46:51Z">
        <w:r>
          <w:rPr>
            <w:rFonts w:ascii="Times New Roman" w:hAnsi="Times New Roman"/>
            <w:sz w:val="24"/>
            <w:szCs w:val="24"/>
            <w:lang w:val="ru-RU"/>
          </w:rPr>
          <w:t xml:space="preserve">тся </w:t>
        </w:r>
      </w:ins>
      <w:ins w:id="1174" w:author="polyd" w:date="2019-06-04T15:46:52Z">
        <w:r>
          <w:rPr>
            <w:rFonts w:ascii="Times New Roman" w:hAnsi="Times New Roman"/>
            <w:sz w:val="24"/>
            <w:szCs w:val="24"/>
            <w:lang w:val="ru-RU"/>
          </w:rPr>
          <w:t>вес</w:t>
        </w:r>
      </w:ins>
      <w:ins w:id="1175" w:author="polyd" w:date="2019-06-04T15:46:53Z">
        <w:r>
          <w:rPr>
            <w:rFonts w:ascii="Times New Roman" w:hAnsi="Times New Roman"/>
            <w:sz w:val="24"/>
            <w:szCs w:val="24"/>
            <w:lang w:val="ru-RU"/>
          </w:rPr>
          <w:t>на</w:t>
        </w:r>
      </w:ins>
      <w:ins w:id="1176" w:author="polyd" w:date="2019-06-04T15:47:27Z">
        <w:r>
          <w:rPr>
            <w:rFonts w:ascii="Times New Roman" w:hAnsi="Times New Roman"/>
            <w:sz w:val="24"/>
            <w:szCs w:val="24"/>
            <w:lang w:val="ru-RU"/>
          </w:rPr>
          <w:t>,</w:t>
        </w:r>
      </w:ins>
      <w:ins w:id="1177" w:author="polyd" w:date="2019-06-04T15:46:53Z">
        <w:r>
          <w:rPr>
            <w:rFonts w:ascii="Times New Roman" w:hAnsi="Times New Roman"/>
            <w:sz w:val="24"/>
            <w:szCs w:val="24"/>
            <w:lang w:val="ru-RU"/>
          </w:rPr>
          <w:t xml:space="preserve"> те</w:t>
        </w:r>
      </w:ins>
      <w:ins w:id="1178" w:author="polyd" w:date="2019-06-04T15:46:54Z">
        <w:r>
          <w:rPr>
            <w:rFonts w:ascii="Times New Roman" w:hAnsi="Times New Roman"/>
            <w:sz w:val="24"/>
            <w:szCs w:val="24"/>
            <w:lang w:val="ru-RU"/>
          </w:rPr>
          <w:t xml:space="preserve">м </w:t>
        </w:r>
      </w:ins>
      <w:ins w:id="1179" w:author="polyd" w:date="2019-06-04T15:46:58Z">
        <w:r>
          <w:rPr>
            <w:rFonts w:ascii="Times New Roman" w:hAnsi="Times New Roman"/>
            <w:sz w:val="24"/>
            <w:szCs w:val="24"/>
            <w:lang w:val="ru-RU"/>
          </w:rPr>
          <w:t>рань</w:t>
        </w:r>
      </w:ins>
      <w:ins w:id="1180" w:author="polyd" w:date="2019-06-04T15:46:59Z">
        <w:r>
          <w:rPr>
            <w:rFonts w:ascii="Times New Roman" w:hAnsi="Times New Roman"/>
            <w:sz w:val="24"/>
            <w:szCs w:val="24"/>
            <w:lang w:val="ru-RU"/>
          </w:rPr>
          <w:t xml:space="preserve">ше </w:t>
        </w:r>
      </w:ins>
      <w:ins w:id="1181" w:author="polyd" w:date="2019-06-04T15:47:00Z">
        <w:r>
          <w:rPr>
            <w:rFonts w:ascii="Times New Roman" w:hAnsi="Times New Roman"/>
            <w:sz w:val="24"/>
            <w:szCs w:val="24"/>
            <w:lang w:val="ru-RU"/>
          </w:rPr>
          <w:t>наст</w:t>
        </w:r>
      </w:ins>
      <w:ins w:id="1182" w:author="polyd" w:date="2019-06-04T15:47:01Z">
        <w:r>
          <w:rPr>
            <w:rFonts w:ascii="Times New Roman" w:hAnsi="Times New Roman"/>
            <w:sz w:val="24"/>
            <w:szCs w:val="24"/>
            <w:lang w:val="ru-RU"/>
          </w:rPr>
          <w:t>упаю</w:t>
        </w:r>
      </w:ins>
      <w:ins w:id="1183" w:author="polyd" w:date="2019-06-04T15:47:02Z">
        <w:r>
          <w:rPr>
            <w:rFonts w:ascii="Times New Roman" w:hAnsi="Times New Roman"/>
            <w:sz w:val="24"/>
            <w:szCs w:val="24"/>
            <w:lang w:val="ru-RU"/>
          </w:rPr>
          <w:t xml:space="preserve">т </w:t>
        </w:r>
      </w:ins>
      <w:ins w:id="1184" w:author="polyd" w:date="2019-06-04T15:47:04Z">
        <w:r>
          <w:rPr>
            <w:rFonts w:ascii="Times New Roman" w:hAnsi="Times New Roman"/>
            <w:sz w:val="24"/>
            <w:szCs w:val="24"/>
            <w:lang w:val="ru-RU"/>
          </w:rPr>
          <w:t>ука</w:t>
        </w:r>
      </w:ins>
      <w:ins w:id="1185" w:author="polyd" w:date="2019-06-04T15:47:05Z">
        <w:r>
          <w:rPr>
            <w:rFonts w:ascii="Times New Roman" w:hAnsi="Times New Roman"/>
            <w:sz w:val="24"/>
            <w:szCs w:val="24"/>
            <w:lang w:val="ru-RU"/>
          </w:rPr>
          <w:t>занны</w:t>
        </w:r>
      </w:ins>
      <w:ins w:id="1186" w:author="polyd" w:date="2019-06-04T15:47:06Z">
        <w:r>
          <w:rPr>
            <w:rFonts w:ascii="Times New Roman" w:hAnsi="Times New Roman"/>
            <w:sz w:val="24"/>
            <w:szCs w:val="24"/>
            <w:lang w:val="ru-RU"/>
          </w:rPr>
          <w:t>е вы</w:t>
        </w:r>
      </w:ins>
      <w:ins w:id="1187" w:author="polyd" w:date="2019-06-04T15:47:07Z">
        <w:r>
          <w:rPr>
            <w:rFonts w:ascii="Times New Roman" w:hAnsi="Times New Roman"/>
            <w:sz w:val="24"/>
            <w:szCs w:val="24"/>
            <w:lang w:val="ru-RU"/>
          </w:rPr>
          <w:t xml:space="preserve">ше </w:t>
        </w:r>
      </w:ins>
      <w:ins w:id="1188" w:author="polyd" w:date="2019-06-04T15:47:09Z">
        <w:r>
          <w:rPr>
            <w:rFonts w:ascii="Times New Roman" w:hAnsi="Times New Roman"/>
            <w:sz w:val="24"/>
            <w:szCs w:val="24"/>
            <w:lang w:val="ru-RU"/>
          </w:rPr>
          <w:t>фено</w:t>
        </w:r>
      </w:ins>
      <w:ins w:id="1189" w:author="polyd" w:date="2019-06-04T15:47:10Z">
        <w:r>
          <w:rPr>
            <w:rFonts w:ascii="Times New Roman" w:hAnsi="Times New Roman"/>
            <w:sz w:val="24"/>
            <w:szCs w:val="24"/>
            <w:lang w:val="ru-RU"/>
          </w:rPr>
          <w:t>лог</w:t>
        </w:r>
      </w:ins>
      <w:ins w:id="1190" w:author="polyd" w:date="2019-06-04T15:47:12Z">
        <w:r>
          <w:rPr>
            <w:rFonts w:ascii="Times New Roman" w:hAnsi="Times New Roman"/>
            <w:sz w:val="24"/>
            <w:szCs w:val="24"/>
            <w:lang w:val="ru-RU"/>
          </w:rPr>
          <w:t>иче</w:t>
        </w:r>
      </w:ins>
      <w:ins w:id="1191" w:author="polyd" w:date="2019-06-04T15:47:13Z">
        <w:r>
          <w:rPr>
            <w:rFonts w:ascii="Times New Roman" w:hAnsi="Times New Roman"/>
            <w:sz w:val="24"/>
            <w:szCs w:val="24"/>
            <w:lang w:val="ru-RU"/>
          </w:rPr>
          <w:t>ские со</w:t>
        </w:r>
      </w:ins>
      <w:ins w:id="1192" w:author="polyd" w:date="2019-06-04T15:47:14Z">
        <w:r>
          <w:rPr>
            <w:rFonts w:ascii="Times New Roman" w:hAnsi="Times New Roman"/>
            <w:sz w:val="24"/>
            <w:szCs w:val="24"/>
            <w:lang w:val="ru-RU"/>
          </w:rPr>
          <w:t>быти</w:t>
        </w:r>
      </w:ins>
      <w:ins w:id="1193" w:author="polyd" w:date="2019-06-04T15:47:15Z">
        <w:r>
          <w:rPr>
            <w:rFonts w:ascii="Times New Roman" w:hAnsi="Times New Roman"/>
            <w:sz w:val="24"/>
            <w:szCs w:val="24"/>
            <w:lang w:val="ru-RU"/>
          </w:rPr>
          <w:t>я</w:t>
        </w:r>
      </w:ins>
      <w:ins w:id="1194" w:author="polyd" w:date="2019-06-04T15:47:16Z">
        <w:r>
          <w:rPr>
            <w:rFonts w:ascii="Times New Roman" w:hAnsi="Times New Roman"/>
            <w:sz w:val="24"/>
            <w:szCs w:val="24"/>
            <w:lang w:val="ru-RU"/>
          </w:rPr>
          <w:t xml:space="preserve">. </w:t>
        </w:r>
      </w:ins>
      <w:ins w:id="1195" w:author="polyd" w:date="2019-06-04T15:42:17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1196" w:author="polyd" w:date="2019-06-04T15:42:24Z">
        <w:r>
          <w:rPr>
            <w:rFonts w:ascii="Times New Roman" w:hAnsi="Times New Roman"/>
            <w:sz w:val="24"/>
            <w:szCs w:val="24"/>
            <w:lang w:val="ru-RU"/>
          </w:rPr>
          <w:t>К</w:t>
        </w:r>
      </w:ins>
      <w:ins w:id="1197" w:author="polyd" w:date="2019-06-04T15:42:25Z">
        <w:r>
          <w:rPr>
            <w:rFonts w:ascii="Times New Roman" w:hAnsi="Times New Roman"/>
            <w:sz w:val="24"/>
            <w:szCs w:val="24"/>
            <w:lang w:val="ru-RU"/>
          </w:rPr>
          <w:t>роме то</w:t>
        </w:r>
      </w:ins>
      <w:ins w:id="1198" w:author="polyd" w:date="2019-06-04T15:42:26Z">
        <w:r>
          <w:rPr>
            <w:rFonts w:ascii="Times New Roman" w:hAnsi="Times New Roman"/>
            <w:sz w:val="24"/>
            <w:szCs w:val="24"/>
            <w:lang w:val="ru-RU"/>
          </w:rPr>
          <w:t>го</w:t>
        </w:r>
      </w:ins>
      <w:ins w:id="1199" w:author="polyd" w:date="2019-06-04T15:42:27Z">
        <w:r>
          <w:rPr>
            <w:rFonts w:ascii="Times New Roman" w:hAnsi="Times New Roman"/>
            <w:sz w:val="24"/>
            <w:szCs w:val="24"/>
            <w:lang w:val="ru-RU"/>
          </w:rPr>
          <w:t xml:space="preserve">, </w:t>
        </w:r>
      </w:ins>
      <w:ins w:id="1200" w:author="polyd" w:date="2019-06-04T15:42:33Z">
        <w:r>
          <w:rPr>
            <w:rFonts w:ascii="Times New Roman" w:hAnsi="Times New Roman"/>
            <w:sz w:val="24"/>
            <w:szCs w:val="24"/>
            <w:lang w:val="ru-RU"/>
          </w:rPr>
          <w:t>в</w:t>
        </w:r>
      </w:ins>
      <w:ins w:id="1201" w:author="polyd" w:date="2019-06-04T15:42:34Z">
        <w:r>
          <w:rPr>
            <w:rFonts w:ascii="Times New Roman" w:hAnsi="Times New Roman"/>
            <w:sz w:val="24"/>
            <w:szCs w:val="24"/>
            <w:lang w:val="ru-RU"/>
          </w:rPr>
          <w:t>ы</w:t>
        </w:r>
      </w:ins>
      <w:ins w:id="1202" w:author="polyd" w:date="2019-06-04T15:42:36Z">
        <w:r>
          <w:rPr>
            <w:rFonts w:ascii="Times New Roman" w:hAnsi="Times New Roman"/>
            <w:sz w:val="24"/>
            <w:szCs w:val="24"/>
            <w:lang w:val="ru-RU"/>
          </w:rPr>
          <w:t xml:space="preserve">сокие </w:t>
        </w:r>
      </w:ins>
      <w:ins w:id="1203" w:author="polyd" w:date="2019-06-04T15:42:37Z">
        <w:r>
          <w:rPr>
            <w:rFonts w:ascii="Times New Roman" w:hAnsi="Times New Roman"/>
            <w:sz w:val="24"/>
            <w:szCs w:val="24"/>
            <w:lang w:val="ru-RU"/>
          </w:rPr>
          <w:t>отри</w:t>
        </w:r>
      </w:ins>
      <w:ins w:id="1204" w:author="polyd" w:date="2019-06-04T15:42:38Z">
        <w:r>
          <w:rPr>
            <w:rFonts w:ascii="Times New Roman" w:hAnsi="Times New Roman"/>
            <w:sz w:val="24"/>
            <w:szCs w:val="24"/>
            <w:lang w:val="ru-RU"/>
          </w:rPr>
          <w:t>ца</w:t>
        </w:r>
      </w:ins>
      <w:ins w:id="1205" w:author="polyd" w:date="2019-06-04T15:42:39Z">
        <w:r>
          <w:rPr>
            <w:rFonts w:ascii="Times New Roman" w:hAnsi="Times New Roman"/>
            <w:sz w:val="24"/>
            <w:szCs w:val="24"/>
            <w:lang w:val="ru-RU"/>
          </w:rPr>
          <w:t>тельны</w:t>
        </w:r>
      </w:ins>
      <w:ins w:id="1206" w:author="polyd" w:date="2019-06-04T15:42:40Z">
        <w:r>
          <w:rPr>
            <w:rFonts w:ascii="Times New Roman" w:hAnsi="Times New Roman"/>
            <w:sz w:val="24"/>
            <w:szCs w:val="24"/>
            <w:lang w:val="ru-RU"/>
          </w:rPr>
          <w:t>е зн</w:t>
        </w:r>
      </w:ins>
      <w:ins w:id="1207" w:author="polyd" w:date="2019-06-04T15:42:41Z">
        <w:r>
          <w:rPr>
            <w:rFonts w:ascii="Times New Roman" w:hAnsi="Times New Roman"/>
            <w:sz w:val="24"/>
            <w:szCs w:val="24"/>
            <w:lang w:val="ru-RU"/>
          </w:rPr>
          <w:t>ачения</w:t>
        </w:r>
      </w:ins>
      <w:ins w:id="1208" w:author="polyd" w:date="2019-06-04T15:42:42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1209" w:author="polyd" w:date="2019-06-04T15:42:43Z">
        <w:r>
          <w:rPr>
            <w:rFonts w:ascii="Times New Roman" w:hAnsi="Times New Roman"/>
            <w:sz w:val="24"/>
            <w:szCs w:val="24"/>
            <w:lang w:val="ru-RU"/>
          </w:rPr>
          <w:t>п</w:t>
        </w:r>
      </w:ins>
      <w:ins w:id="1210" w:author="polyd" w:date="2019-06-04T15:42:44Z">
        <w:r>
          <w:rPr>
            <w:rFonts w:ascii="Times New Roman" w:hAnsi="Times New Roman"/>
            <w:sz w:val="24"/>
            <w:szCs w:val="24"/>
            <w:lang w:val="ru-RU"/>
          </w:rPr>
          <w:t>о вт</w:t>
        </w:r>
      </w:ins>
      <w:ins w:id="1211" w:author="polyd" w:date="2019-06-04T15:42:45Z">
        <w:r>
          <w:rPr>
            <w:rFonts w:ascii="Times New Roman" w:hAnsi="Times New Roman"/>
            <w:sz w:val="24"/>
            <w:szCs w:val="24"/>
            <w:lang w:val="ru-RU"/>
          </w:rPr>
          <w:t>о</w:t>
        </w:r>
      </w:ins>
      <w:ins w:id="1212" w:author="polyd" w:date="2019-06-04T15:42:46Z">
        <w:r>
          <w:rPr>
            <w:rFonts w:ascii="Times New Roman" w:hAnsi="Times New Roman"/>
            <w:sz w:val="24"/>
            <w:szCs w:val="24"/>
            <w:lang w:val="ru-RU"/>
          </w:rPr>
          <w:t>ро</w:t>
        </w:r>
      </w:ins>
      <w:ins w:id="1213" w:author="polyd" w:date="2019-06-04T15:42:47Z">
        <w:r>
          <w:rPr>
            <w:rFonts w:ascii="Times New Roman" w:hAnsi="Times New Roman"/>
            <w:sz w:val="24"/>
            <w:szCs w:val="24"/>
            <w:lang w:val="ru-RU"/>
          </w:rPr>
          <w:t xml:space="preserve">й </w:t>
        </w:r>
      </w:ins>
      <w:ins w:id="1214" w:author="polyd" w:date="2019-06-04T15:42:48Z">
        <w:r>
          <w:rPr>
            <w:rFonts w:ascii="Times New Roman" w:hAnsi="Times New Roman"/>
            <w:sz w:val="24"/>
            <w:szCs w:val="24"/>
            <w:lang w:val="ru-RU"/>
          </w:rPr>
          <w:t xml:space="preserve">оси </w:t>
        </w:r>
      </w:ins>
      <w:ins w:id="1215" w:author="polyd" w:date="2019-06-04T15:42:49Z">
        <w:r>
          <w:rPr>
            <w:rFonts w:ascii="Times New Roman" w:hAnsi="Times New Roman"/>
            <w:sz w:val="24"/>
            <w:szCs w:val="24"/>
            <w:lang w:val="ru-RU"/>
          </w:rPr>
          <w:t>и</w:t>
        </w:r>
      </w:ins>
      <w:ins w:id="1216" w:author="polyd" w:date="2019-06-04T15:42:52Z">
        <w:r>
          <w:rPr>
            <w:rFonts w:ascii="Times New Roman" w:hAnsi="Times New Roman"/>
            <w:sz w:val="24"/>
            <w:szCs w:val="24"/>
            <w:lang w:val="ru-RU"/>
          </w:rPr>
          <w:t>ме</w:t>
        </w:r>
      </w:ins>
      <w:ins w:id="1217" w:author="polyd" w:date="2019-06-04T15:42:53Z">
        <w:r>
          <w:rPr>
            <w:rFonts w:ascii="Times New Roman" w:hAnsi="Times New Roman"/>
            <w:sz w:val="24"/>
            <w:szCs w:val="24"/>
            <w:lang w:val="ru-RU"/>
          </w:rPr>
          <w:t>ю</w:t>
        </w:r>
      </w:ins>
      <w:ins w:id="1218" w:author="polyd" w:date="2019-06-04T15:42:54Z">
        <w:r>
          <w:rPr>
            <w:rFonts w:ascii="Times New Roman" w:hAnsi="Times New Roman"/>
            <w:sz w:val="24"/>
            <w:szCs w:val="24"/>
            <w:lang w:val="ru-RU"/>
          </w:rPr>
          <w:t>т т</w:t>
        </w:r>
      </w:ins>
      <w:ins w:id="1219" w:author="polyd" w:date="2019-06-04T15:42:55Z">
        <w:r>
          <w:rPr>
            <w:rFonts w:ascii="Times New Roman" w:hAnsi="Times New Roman"/>
            <w:sz w:val="24"/>
            <w:szCs w:val="24"/>
            <w:lang w:val="ru-RU"/>
          </w:rPr>
          <w:t>ак</w:t>
        </w:r>
      </w:ins>
      <w:ins w:id="1220" w:author="polyd" w:date="2019-06-04T15:42:57Z">
        <w:r>
          <w:rPr>
            <w:rFonts w:ascii="Times New Roman" w:hAnsi="Times New Roman"/>
            <w:sz w:val="24"/>
            <w:szCs w:val="24"/>
            <w:lang w:val="ru-RU"/>
          </w:rPr>
          <w:t xml:space="preserve">же и </w:t>
        </w:r>
      </w:ins>
      <w:ins w:id="1221" w:author="polyd" w:date="2019-06-04T15:43:01Z">
        <w:r>
          <w:rPr>
            <w:rFonts w:ascii="Times New Roman" w:hAnsi="Times New Roman"/>
            <w:sz w:val="24"/>
            <w:szCs w:val="24"/>
            <w:lang w:val="ru-RU"/>
          </w:rPr>
          <w:t>да</w:t>
        </w:r>
      </w:ins>
      <w:ins w:id="1222" w:author="polyd" w:date="2019-06-04T15:43:02Z">
        <w:r>
          <w:rPr>
            <w:rFonts w:ascii="Times New Roman" w:hAnsi="Times New Roman"/>
            <w:sz w:val="24"/>
            <w:szCs w:val="24"/>
            <w:lang w:val="ru-RU"/>
          </w:rPr>
          <w:t>ты</w:t>
        </w:r>
      </w:ins>
      <w:ins w:id="1223" w:author="polyd" w:date="2019-06-04T15:57:02Z">
        <w:r>
          <w:rPr>
            <w:rFonts w:ascii="Times New Roman" w:hAnsi="Times New Roman"/>
            <w:sz w:val="24"/>
            <w:szCs w:val="24"/>
            <w:lang w:val="ru-RU"/>
          </w:rPr>
          <w:t>,</w:t>
        </w:r>
      </w:ins>
      <w:ins w:id="1224" w:author="polyd" w:date="2019-06-04T15:57:03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1225" w:author="polyd" w:date="2019-06-04T15:57:04Z">
        <w:r>
          <w:rPr>
            <w:rFonts w:ascii="Times New Roman" w:hAnsi="Times New Roman"/>
            <w:sz w:val="24"/>
            <w:szCs w:val="24"/>
            <w:lang w:val="ru-RU"/>
          </w:rPr>
          <w:t>харак</w:t>
        </w:r>
      </w:ins>
      <w:ins w:id="1226" w:author="polyd" w:date="2019-06-04T15:57:05Z">
        <w:r>
          <w:rPr>
            <w:rFonts w:ascii="Times New Roman" w:hAnsi="Times New Roman"/>
            <w:sz w:val="24"/>
            <w:szCs w:val="24"/>
            <w:lang w:val="ru-RU"/>
          </w:rPr>
          <w:t>теризу</w:t>
        </w:r>
      </w:ins>
      <w:ins w:id="1227" w:author="polyd" w:date="2019-06-04T15:57:06Z">
        <w:r>
          <w:rPr>
            <w:rFonts w:ascii="Times New Roman" w:hAnsi="Times New Roman"/>
            <w:sz w:val="24"/>
            <w:szCs w:val="24"/>
            <w:lang w:val="ru-RU"/>
          </w:rPr>
          <w:t>ю</w:t>
        </w:r>
      </w:ins>
      <w:ins w:id="1228" w:author="polyd" w:date="2019-06-04T15:58:32Z">
        <w:r>
          <w:rPr>
            <w:rFonts w:ascii="Times New Roman" w:hAnsi="Times New Roman"/>
            <w:sz w:val="24"/>
            <w:szCs w:val="24"/>
            <w:lang w:val="ru-RU"/>
          </w:rPr>
          <w:t xml:space="preserve">щие </w:t>
        </w:r>
      </w:ins>
      <w:ins w:id="1229" w:author="polyd" w:date="2019-06-04T15:58:34Z">
        <w:r>
          <w:rPr>
            <w:rFonts w:ascii="Times New Roman" w:hAnsi="Times New Roman"/>
            <w:sz w:val="24"/>
            <w:szCs w:val="24"/>
            <w:lang w:val="ru-RU"/>
          </w:rPr>
          <w:t>ф</w:t>
        </w:r>
      </w:ins>
      <w:ins w:id="1230" w:author="polyd" w:date="2019-06-04T15:58:35Z">
        <w:r>
          <w:rPr>
            <w:rFonts w:ascii="Times New Roman" w:hAnsi="Times New Roman"/>
            <w:sz w:val="24"/>
            <w:szCs w:val="24"/>
            <w:lang w:val="ru-RU"/>
          </w:rPr>
          <w:t>е</w:t>
        </w:r>
      </w:ins>
      <w:ins w:id="1231" w:author="polyd" w:date="2019-06-04T15:58:36Z">
        <w:r>
          <w:rPr>
            <w:rFonts w:ascii="Times New Roman" w:hAnsi="Times New Roman"/>
            <w:sz w:val="24"/>
            <w:szCs w:val="24"/>
            <w:lang w:val="ru-RU"/>
          </w:rPr>
          <w:t>нол</w:t>
        </w:r>
      </w:ins>
      <w:ins w:id="1232" w:author="polyd" w:date="2019-06-04T15:58:37Z">
        <w:r>
          <w:rPr>
            <w:rFonts w:ascii="Times New Roman" w:hAnsi="Times New Roman"/>
            <w:sz w:val="24"/>
            <w:szCs w:val="24"/>
            <w:lang w:val="ru-RU"/>
          </w:rPr>
          <w:t>ог</w:t>
        </w:r>
      </w:ins>
      <w:ins w:id="1233" w:author="polyd" w:date="2019-06-04T15:58:38Z">
        <w:r>
          <w:rPr>
            <w:rFonts w:ascii="Times New Roman" w:hAnsi="Times New Roman"/>
            <w:sz w:val="24"/>
            <w:szCs w:val="24"/>
            <w:lang w:val="ru-RU"/>
          </w:rPr>
          <w:t>ичес</w:t>
        </w:r>
      </w:ins>
      <w:ins w:id="1234" w:author="polyd" w:date="2019-06-04T15:58:39Z">
        <w:r>
          <w:rPr>
            <w:rFonts w:ascii="Times New Roman" w:hAnsi="Times New Roman"/>
            <w:sz w:val="24"/>
            <w:szCs w:val="24"/>
            <w:lang w:val="ru-RU"/>
          </w:rPr>
          <w:t>к</w:t>
        </w:r>
      </w:ins>
      <w:ins w:id="1235" w:author="polyd" w:date="2019-06-04T15:58:40Z">
        <w:r>
          <w:rPr>
            <w:rFonts w:ascii="Times New Roman" w:hAnsi="Times New Roman"/>
            <w:sz w:val="24"/>
            <w:szCs w:val="24"/>
            <w:lang w:val="ru-RU"/>
          </w:rPr>
          <w:t>и</w:t>
        </w:r>
      </w:ins>
      <w:ins w:id="1236" w:author="polyd" w:date="2019-06-04T15:58:42Z">
        <w:r>
          <w:rPr>
            <w:rFonts w:ascii="Times New Roman" w:hAnsi="Times New Roman"/>
            <w:sz w:val="24"/>
            <w:szCs w:val="24"/>
            <w:lang w:val="ru-RU"/>
          </w:rPr>
          <w:t>е соб</w:t>
        </w:r>
      </w:ins>
      <w:ins w:id="1237" w:author="polyd" w:date="2019-06-04T15:58:43Z">
        <w:r>
          <w:rPr>
            <w:rFonts w:ascii="Times New Roman" w:hAnsi="Times New Roman"/>
            <w:sz w:val="24"/>
            <w:szCs w:val="24"/>
            <w:lang w:val="ru-RU"/>
          </w:rPr>
          <w:t xml:space="preserve">ытия </w:t>
        </w:r>
      </w:ins>
      <w:ins w:id="1238" w:author="polyd" w:date="2019-06-04T15:58:44Z">
        <w:r>
          <w:rPr>
            <w:rFonts w:ascii="Times New Roman" w:hAnsi="Times New Roman"/>
            <w:sz w:val="24"/>
            <w:szCs w:val="24"/>
            <w:lang w:val="ru-RU"/>
          </w:rPr>
          <w:t xml:space="preserve">у </w:t>
        </w:r>
      </w:ins>
      <w:ins w:id="1239" w:author="polyd" w:date="2019-06-04T15:59:20Z">
        <w:r>
          <w:rPr>
            <w:rFonts w:ascii="Times New Roman" w:hAnsi="Times New Roman"/>
            <w:sz w:val="24"/>
            <w:szCs w:val="24"/>
            <w:lang w:val="en-US"/>
          </w:rPr>
          <w:t>Mic</w:t>
        </w:r>
      </w:ins>
      <w:ins w:id="1240" w:author="polyd" w:date="2019-06-04T15:59:21Z">
        <w:r>
          <w:rPr>
            <w:rFonts w:ascii="Times New Roman" w:hAnsi="Times New Roman"/>
            <w:sz w:val="24"/>
            <w:szCs w:val="24"/>
            <w:lang w:val="en-US"/>
          </w:rPr>
          <w:t>ro</w:t>
        </w:r>
      </w:ins>
      <w:ins w:id="1241" w:author="polyd" w:date="2019-06-04T15:59:22Z">
        <w:r>
          <w:rPr>
            <w:rFonts w:ascii="Times New Roman" w:hAnsi="Times New Roman"/>
            <w:sz w:val="24"/>
            <w:szCs w:val="24"/>
            <w:lang w:val="en-US"/>
          </w:rPr>
          <w:t>se</w:t>
        </w:r>
      </w:ins>
      <w:ins w:id="1242" w:author="polyd" w:date="2019-06-04T15:59:23Z">
        <w:r>
          <w:rPr>
            <w:rFonts w:ascii="Times New Roman" w:hAnsi="Times New Roman"/>
            <w:sz w:val="24"/>
            <w:szCs w:val="24"/>
            <w:lang w:val="en-US"/>
          </w:rPr>
          <w:t>tella</w:t>
        </w:r>
      </w:ins>
      <w:ins w:id="1243" w:author="polyd" w:date="2019-06-04T15:59:24Z"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</w:ins>
      <w:ins w:id="1244" w:author="polyd" w:date="2019-06-04T15:59:25Z">
        <w:r>
          <w:rPr>
            <w:rFonts w:ascii="Times New Roman" w:hAnsi="Times New Roman"/>
            <w:sz w:val="24"/>
            <w:szCs w:val="24"/>
            <w:lang w:val="en-US"/>
          </w:rPr>
          <w:t>(</w:t>
        </w:r>
      </w:ins>
      <w:ins w:id="1245" w:author="polyd" w:date="2019-06-04T15:59:30Z">
        <w:r>
          <w:rPr>
            <w:rFonts w:ascii="Times New Roman" w:hAnsi="Times New Roman"/>
            <w:sz w:val="24"/>
            <w:szCs w:val="24"/>
            <w:lang w:val="ru-RU"/>
          </w:rPr>
          <w:t xml:space="preserve">точки </w:t>
        </w:r>
      </w:ins>
      <w:ins w:id="1246" w:author="polyd" w:date="2019-06-04T15:59:31Z">
        <w:r>
          <w:rPr>
            <w:rFonts w:ascii="Times New Roman" w:hAnsi="Times New Roman"/>
            <w:sz w:val="24"/>
            <w:szCs w:val="24"/>
            <w:lang w:val="ru-RU"/>
          </w:rPr>
          <w:t>10,</w:t>
        </w:r>
      </w:ins>
      <w:ins w:id="1247" w:author="polyd" w:date="2019-06-04T15:59:32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1248" w:author="polyd" w:date="2019-06-04T15:59:33Z">
        <w:r>
          <w:rPr>
            <w:rFonts w:ascii="Times New Roman" w:hAnsi="Times New Roman"/>
            <w:sz w:val="24"/>
            <w:szCs w:val="24"/>
            <w:lang w:val="ru-RU"/>
          </w:rPr>
          <w:t>11</w:t>
        </w:r>
      </w:ins>
      <w:ins w:id="1249" w:author="polyd" w:date="2019-06-04T15:59:34Z">
        <w:r>
          <w:rPr>
            <w:rFonts w:ascii="Times New Roman" w:hAnsi="Times New Roman"/>
            <w:sz w:val="24"/>
            <w:szCs w:val="24"/>
            <w:lang w:val="ru-RU"/>
          </w:rPr>
          <w:t>, 1</w:t>
        </w:r>
      </w:ins>
      <w:ins w:id="1250" w:author="polyd" w:date="2019-06-04T15:59:35Z">
        <w:r>
          <w:rPr>
            <w:rFonts w:ascii="Times New Roman" w:hAnsi="Times New Roman"/>
            <w:sz w:val="24"/>
            <w:szCs w:val="24"/>
            <w:lang w:val="ru-RU"/>
          </w:rPr>
          <w:t>2)</w:t>
        </w:r>
      </w:ins>
      <w:ins w:id="1251" w:author="polyd" w:date="2019-06-04T16:21:00Z">
        <w:r>
          <w:rPr>
            <w:rFonts w:ascii="Times New Roman" w:hAnsi="Times New Roman"/>
            <w:sz w:val="24"/>
            <w:szCs w:val="24"/>
            <w:lang w:val="ru-RU"/>
          </w:rPr>
          <w:t xml:space="preserve"> и</w:t>
        </w:r>
      </w:ins>
      <w:ins w:id="1252" w:author="polyd" w:date="2019-06-04T16:22:12Z">
        <w:r>
          <w:rPr>
            <w:rFonts w:ascii="Times New Roman" w:hAnsi="Times New Roman"/>
            <w:sz w:val="24"/>
            <w:szCs w:val="24"/>
            <w:lang w:val="ru-RU"/>
          </w:rPr>
          <w:t>,</w:t>
        </w:r>
      </w:ins>
      <w:ins w:id="1253" w:author="polyd" w:date="2019-06-04T16:22:13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1254" w:author="polyd" w:date="2019-06-04T16:22:14Z">
        <w:r>
          <w:rPr>
            <w:rFonts w:ascii="Times New Roman" w:hAnsi="Times New Roman"/>
            <w:sz w:val="24"/>
            <w:szCs w:val="24"/>
            <w:lang w:val="ru-RU"/>
          </w:rPr>
          <w:t>отча</w:t>
        </w:r>
      </w:ins>
      <w:ins w:id="1255" w:author="polyd" w:date="2019-06-04T16:22:15Z">
        <w:r>
          <w:rPr>
            <w:rFonts w:ascii="Times New Roman" w:hAnsi="Times New Roman"/>
            <w:sz w:val="24"/>
            <w:szCs w:val="24"/>
            <w:lang w:val="ru-RU"/>
          </w:rPr>
          <w:t>сти</w:t>
        </w:r>
      </w:ins>
      <w:ins w:id="1256" w:author="polyd" w:date="2019-06-04T16:22:16Z">
        <w:r>
          <w:rPr>
            <w:rFonts w:ascii="Times New Roman" w:hAnsi="Times New Roman"/>
            <w:sz w:val="24"/>
            <w:szCs w:val="24"/>
            <w:lang w:val="ru-RU"/>
          </w:rPr>
          <w:t>,</w:t>
        </w:r>
      </w:ins>
      <w:ins w:id="1257" w:author="polyd" w:date="2019-06-04T16:21:00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1258" w:author="polyd" w:date="2019-06-04T16:21:02Z">
        <w:r>
          <w:rPr>
            <w:rFonts w:ascii="Times New Roman" w:hAnsi="Times New Roman"/>
            <w:sz w:val="24"/>
            <w:szCs w:val="24"/>
            <w:lang w:val="ru-RU"/>
          </w:rPr>
          <w:t>у</w:t>
        </w:r>
      </w:ins>
      <w:ins w:id="1259" w:author="polyd" w:date="2019-06-04T16:21:08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1260" w:author="polyd" w:date="2019-06-04T16:21:09Z">
        <w:r>
          <w:rPr>
            <w:rFonts w:ascii="Times New Roman" w:hAnsi="Times New Roman"/>
            <w:sz w:val="24"/>
            <w:szCs w:val="24"/>
            <w:lang w:val="en-US"/>
          </w:rPr>
          <w:t>O</w:t>
        </w:r>
      </w:ins>
      <w:ins w:id="1261" w:author="polyd" w:date="2019-06-04T16:21:10Z">
        <w:r>
          <w:rPr>
            <w:rFonts w:ascii="Times New Roman" w:hAnsi="Times New Roman"/>
            <w:sz w:val="24"/>
            <w:szCs w:val="24"/>
            <w:lang w:val="en-US"/>
          </w:rPr>
          <w:t>itho</w:t>
        </w:r>
      </w:ins>
      <w:ins w:id="1262" w:author="polyd" w:date="2019-06-04T16:21:11Z">
        <w:r>
          <w:rPr>
            <w:rFonts w:ascii="Times New Roman" w:hAnsi="Times New Roman"/>
            <w:sz w:val="24"/>
            <w:szCs w:val="24"/>
            <w:lang w:val="en-US"/>
          </w:rPr>
          <w:t>n</w:t>
        </w:r>
      </w:ins>
      <w:ins w:id="1263" w:author="polyd" w:date="2019-06-04T16:21:12Z">
        <w:r>
          <w:rPr>
            <w:rFonts w:ascii="Times New Roman" w:hAnsi="Times New Roman"/>
            <w:sz w:val="24"/>
            <w:szCs w:val="24"/>
            <w:lang w:val="en-US"/>
          </w:rPr>
          <w:t>a</w:t>
        </w:r>
      </w:ins>
      <w:ins w:id="1264" w:author="polyd" w:date="2019-06-04T16:21:17Z"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</w:ins>
      <w:ins w:id="1265" w:author="polyd" w:date="2019-06-04T16:21:19Z">
        <w:r>
          <w:rPr>
            <w:rFonts w:ascii="Times New Roman" w:hAnsi="Times New Roman"/>
            <w:sz w:val="24"/>
            <w:szCs w:val="24"/>
            <w:lang w:val="en-US"/>
          </w:rPr>
          <w:t>(</w:t>
        </w:r>
      </w:ins>
      <w:ins w:id="1266" w:author="polyd" w:date="2019-06-04T16:22:19Z">
        <w:r>
          <w:rPr>
            <w:rFonts w:ascii="Times New Roman" w:hAnsi="Times New Roman"/>
            <w:sz w:val="24"/>
            <w:szCs w:val="24"/>
            <w:lang w:val="ru-RU"/>
          </w:rPr>
          <w:t>т</w:t>
        </w:r>
      </w:ins>
      <w:ins w:id="1267" w:author="polyd" w:date="2019-06-04T16:22:20Z">
        <w:r>
          <w:rPr>
            <w:rFonts w:ascii="Times New Roman" w:hAnsi="Times New Roman"/>
            <w:sz w:val="24"/>
            <w:szCs w:val="24"/>
            <w:lang w:val="ru-RU"/>
          </w:rPr>
          <w:t>очки</w:t>
        </w:r>
      </w:ins>
      <w:ins w:id="1268" w:author="polyd" w:date="2019-06-04T16:22:23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1269" w:author="polyd" w:date="2019-06-04T16:21:58Z">
        <w:r>
          <w:rPr>
            <w:rFonts w:ascii="Times New Roman" w:hAnsi="Times New Roman"/>
            <w:sz w:val="24"/>
            <w:szCs w:val="24"/>
            <w:lang w:val="en-US"/>
          </w:rPr>
          <w:t>1</w:t>
        </w:r>
      </w:ins>
      <w:ins w:id="1270" w:author="polyd" w:date="2019-06-04T16:21:59Z">
        <w:r>
          <w:rPr>
            <w:rFonts w:ascii="Times New Roman" w:hAnsi="Times New Roman"/>
            <w:sz w:val="24"/>
            <w:szCs w:val="24"/>
            <w:lang w:val="en-US"/>
          </w:rPr>
          <w:t>3</w:t>
        </w:r>
      </w:ins>
      <w:ins w:id="1271" w:author="polyd" w:date="2019-06-04T16:22:02Z">
        <w:r>
          <w:rPr>
            <w:rFonts w:ascii="Times New Roman" w:hAnsi="Times New Roman"/>
            <w:sz w:val="24"/>
            <w:szCs w:val="24"/>
            <w:lang w:val="en-US"/>
          </w:rPr>
          <w:t xml:space="preserve">, </w:t>
        </w:r>
      </w:ins>
      <w:ins w:id="1272" w:author="polyd" w:date="2019-06-04T16:22:03Z">
        <w:r>
          <w:rPr>
            <w:rFonts w:ascii="Times New Roman" w:hAnsi="Times New Roman"/>
            <w:sz w:val="24"/>
            <w:szCs w:val="24"/>
            <w:lang w:val="en-US"/>
          </w:rPr>
          <w:t>1</w:t>
        </w:r>
      </w:ins>
      <w:ins w:id="1273" w:author="polyd" w:date="2019-06-04T16:22:04Z">
        <w:r>
          <w:rPr>
            <w:rFonts w:ascii="Times New Roman" w:hAnsi="Times New Roman"/>
            <w:sz w:val="24"/>
            <w:szCs w:val="24"/>
            <w:lang w:val="en-US"/>
          </w:rPr>
          <w:t>6)</w:t>
        </w:r>
      </w:ins>
      <w:ins w:id="1274" w:author="polyd" w:date="2019-06-04T15:59:36Z">
        <w:r>
          <w:rPr>
            <w:rFonts w:ascii="Times New Roman" w:hAnsi="Times New Roman"/>
            <w:sz w:val="24"/>
            <w:szCs w:val="24"/>
            <w:lang w:val="ru-RU"/>
          </w:rPr>
          <w:t>.</w:t>
        </w:r>
      </w:ins>
      <w:ins w:id="1275" w:author="polyd" w:date="2019-06-04T15:59:37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1276" w:author="polyd" w:date="2019-06-04T15:59:43Z">
        <w:r>
          <w:rPr>
            <w:rFonts w:ascii="Times New Roman" w:hAnsi="Times New Roman"/>
            <w:sz w:val="24"/>
            <w:szCs w:val="24"/>
            <w:lang w:val="ru-RU"/>
          </w:rPr>
          <w:t>Т</w:t>
        </w:r>
      </w:ins>
      <w:ins w:id="1277" w:author="polyd" w:date="2019-06-04T15:59:44Z">
        <w:r>
          <w:rPr>
            <w:rFonts w:ascii="Times New Roman" w:hAnsi="Times New Roman"/>
            <w:sz w:val="24"/>
            <w:szCs w:val="24"/>
            <w:lang w:val="ru-RU"/>
          </w:rPr>
          <w:t xml:space="preserve">о </w:t>
        </w:r>
      </w:ins>
      <w:ins w:id="1278" w:author="polyd" w:date="2019-06-04T15:59:45Z">
        <w:r>
          <w:rPr>
            <w:rFonts w:ascii="Times New Roman" w:hAnsi="Times New Roman"/>
            <w:sz w:val="24"/>
            <w:szCs w:val="24"/>
            <w:lang w:val="ru-RU"/>
          </w:rPr>
          <w:t xml:space="preserve">есть </w:t>
        </w:r>
      </w:ins>
      <w:ins w:id="1279" w:author="polyd" w:date="2019-06-04T16:01:12Z">
        <w:r>
          <w:rPr>
            <w:rFonts w:ascii="Times New Roman" w:hAnsi="Times New Roman"/>
            <w:sz w:val="24"/>
            <w:szCs w:val="24"/>
            <w:lang w:val="ru-RU"/>
          </w:rPr>
          <w:t>ф</w:t>
        </w:r>
      </w:ins>
      <w:ins w:id="1280" w:author="polyd" w:date="2019-06-04T16:01:13Z">
        <w:r>
          <w:rPr>
            <w:rFonts w:ascii="Times New Roman" w:hAnsi="Times New Roman"/>
            <w:sz w:val="24"/>
            <w:szCs w:val="24"/>
            <w:lang w:val="ru-RU"/>
          </w:rPr>
          <w:t>ено</w:t>
        </w:r>
      </w:ins>
      <w:ins w:id="1281" w:author="polyd" w:date="2019-06-04T16:01:16Z">
        <w:r>
          <w:rPr>
            <w:rFonts w:ascii="Times New Roman" w:hAnsi="Times New Roman"/>
            <w:sz w:val="24"/>
            <w:szCs w:val="24"/>
            <w:lang w:val="ru-RU"/>
          </w:rPr>
          <w:t>логи</w:t>
        </w:r>
      </w:ins>
      <w:ins w:id="1282" w:author="polyd" w:date="2019-06-04T16:01:17Z">
        <w:r>
          <w:rPr>
            <w:rFonts w:ascii="Times New Roman" w:hAnsi="Times New Roman"/>
            <w:sz w:val="24"/>
            <w:szCs w:val="24"/>
            <w:lang w:val="ru-RU"/>
          </w:rPr>
          <w:t>ческие</w:t>
        </w:r>
      </w:ins>
      <w:ins w:id="1283" w:author="polyd" w:date="2019-06-04T16:01:18Z">
        <w:r>
          <w:rPr>
            <w:rFonts w:ascii="Times New Roman" w:hAnsi="Times New Roman"/>
            <w:sz w:val="24"/>
            <w:szCs w:val="24"/>
            <w:lang w:val="ru-RU"/>
          </w:rPr>
          <w:t xml:space="preserve"> соб</w:t>
        </w:r>
      </w:ins>
      <w:ins w:id="1284" w:author="polyd" w:date="2019-06-04T16:01:19Z">
        <w:r>
          <w:rPr>
            <w:rFonts w:ascii="Times New Roman" w:hAnsi="Times New Roman"/>
            <w:sz w:val="24"/>
            <w:szCs w:val="24"/>
            <w:lang w:val="ru-RU"/>
          </w:rPr>
          <w:t>ытия</w:t>
        </w:r>
      </w:ins>
      <w:ins w:id="1285" w:author="polyd" w:date="2019-06-04T16:01:20Z">
        <w:r>
          <w:rPr>
            <w:rFonts w:ascii="Times New Roman" w:hAnsi="Times New Roman"/>
            <w:sz w:val="24"/>
            <w:szCs w:val="24"/>
            <w:lang w:val="ru-RU"/>
          </w:rPr>
          <w:t xml:space="preserve"> у д</w:t>
        </w:r>
      </w:ins>
      <w:ins w:id="1286" w:author="polyd" w:date="2019-06-04T16:01:21Z">
        <w:r>
          <w:rPr>
            <w:rFonts w:ascii="Times New Roman" w:hAnsi="Times New Roman"/>
            <w:sz w:val="24"/>
            <w:szCs w:val="24"/>
            <w:lang w:val="ru-RU"/>
          </w:rPr>
          <w:t>анн</w:t>
        </w:r>
      </w:ins>
      <w:ins w:id="1287" w:author="polyd" w:date="2019-06-04T16:22:29Z">
        <w:r>
          <w:rPr>
            <w:rFonts w:ascii="Times New Roman" w:hAnsi="Times New Roman"/>
            <w:sz w:val="24"/>
            <w:szCs w:val="24"/>
            <w:lang w:val="ru-RU"/>
          </w:rPr>
          <w:t>ых</w:t>
        </w:r>
      </w:ins>
      <w:ins w:id="1288" w:author="polyd" w:date="2019-06-04T16:01:22Z">
        <w:r>
          <w:rPr>
            <w:rFonts w:ascii="Times New Roman" w:hAnsi="Times New Roman"/>
            <w:sz w:val="24"/>
            <w:szCs w:val="24"/>
            <w:lang w:val="ru-RU"/>
          </w:rPr>
          <w:t xml:space="preserve"> ви</w:t>
        </w:r>
      </w:ins>
      <w:ins w:id="1289" w:author="polyd" w:date="2019-06-04T16:01:23Z">
        <w:r>
          <w:rPr>
            <w:rFonts w:ascii="Times New Roman" w:hAnsi="Times New Roman"/>
            <w:sz w:val="24"/>
            <w:szCs w:val="24"/>
            <w:lang w:val="ru-RU"/>
          </w:rPr>
          <w:t>д</w:t>
        </w:r>
      </w:ins>
      <w:ins w:id="1290" w:author="polyd" w:date="2019-06-04T16:22:33Z">
        <w:r>
          <w:rPr>
            <w:rFonts w:ascii="Times New Roman" w:hAnsi="Times New Roman"/>
            <w:sz w:val="24"/>
            <w:szCs w:val="24"/>
            <w:lang w:val="ru-RU"/>
          </w:rPr>
          <w:t>о</w:t>
        </w:r>
      </w:ins>
      <w:ins w:id="1291" w:author="polyd" w:date="2019-06-04T16:22:34Z">
        <w:r>
          <w:rPr>
            <w:rFonts w:ascii="Times New Roman" w:hAnsi="Times New Roman"/>
            <w:sz w:val="24"/>
            <w:szCs w:val="24"/>
            <w:lang w:val="ru-RU"/>
          </w:rPr>
          <w:t>в</w:t>
        </w:r>
      </w:ins>
      <w:ins w:id="1292" w:author="polyd" w:date="2019-06-04T16:01:23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1293" w:author="polyd" w:date="2019-06-04T16:01:27Z">
        <w:r>
          <w:rPr>
            <w:rFonts w:ascii="Times New Roman" w:hAnsi="Times New Roman"/>
            <w:sz w:val="24"/>
            <w:szCs w:val="24"/>
            <w:lang w:val="ru-RU"/>
          </w:rPr>
          <w:t>н</w:t>
        </w:r>
      </w:ins>
      <w:ins w:id="1294" w:author="polyd" w:date="2019-06-04T16:01:28Z">
        <w:r>
          <w:rPr>
            <w:rFonts w:ascii="Times New Roman" w:hAnsi="Times New Roman"/>
            <w:sz w:val="24"/>
            <w:szCs w:val="24"/>
            <w:lang w:val="ru-RU"/>
          </w:rPr>
          <w:t>аступ</w:t>
        </w:r>
      </w:ins>
      <w:ins w:id="1295" w:author="polyd" w:date="2019-06-04T16:01:29Z">
        <w:r>
          <w:rPr>
            <w:rFonts w:ascii="Times New Roman" w:hAnsi="Times New Roman"/>
            <w:sz w:val="24"/>
            <w:szCs w:val="24"/>
            <w:lang w:val="ru-RU"/>
          </w:rPr>
          <w:t>ают п</w:t>
        </w:r>
      </w:ins>
      <w:ins w:id="1296" w:author="polyd" w:date="2019-06-04T16:01:31Z">
        <w:r>
          <w:rPr>
            <w:rFonts w:ascii="Times New Roman" w:hAnsi="Times New Roman"/>
            <w:sz w:val="24"/>
            <w:szCs w:val="24"/>
            <w:lang w:val="ru-RU"/>
          </w:rPr>
          <w:t>оз</w:t>
        </w:r>
      </w:ins>
      <w:ins w:id="1297" w:author="polyd" w:date="2019-06-04T16:01:32Z">
        <w:r>
          <w:rPr>
            <w:rFonts w:ascii="Times New Roman" w:hAnsi="Times New Roman"/>
            <w:sz w:val="24"/>
            <w:szCs w:val="24"/>
            <w:lang w:val="ru-RU"/>
          </w:rPr>
          <w:t xml:space="preserve">днее </w:t>
        </w:r>
      </w:ins>
      <w:ins w:id="1298" w:author="polyd" w:date="2019-06-04T16:01:33Z">
        <w:r>
          <w:rPr>
            <w:rFonts w:ascii="Times New Roman" w:hAnsi="Times New Roman"/>
            <w:sz w:val="24"/>
            <w:szCs w:val="24"/>
            <w:lang w:val="ru-RU"/>
          </w:rPr>
          <w:t>не то</w:t>
        </w:r>
      </w:ins>
      <w:ins w:id="1299" w:author="polyd" w:date="2019-06-04T16:01:34Z">
        <w:r>
          <w:rPr>
            <w:rFonts w:ascii="Times New Roman" w:hAnsi="Times New Roman"/>
            <w:sz w:val="24"/>
            <w:szCs w:val="24"/>
            <w:lang w:val="ru-RU"/>
          </w:rPr>
          <w:t>л</w:t>
        </w:r>
      </w:ins>
      <w:ins w:id="1300" w:author="polyd" w:date="2019-06-04T16:01:35Z">
        <w:r>
          <w:rPr>
            <w:rFonts w:ascii="Times New Roman" w:hAnsi="Times New Roman"/>
            <w:sz w:val="24"/>
            <w:szCs w:val="24"/>
            <w:lang w:val="ru-RU"/>
          </w:rPr>
          <w:t xml:space="preserve">ько в </w:t>
        </w:r>
      </w:ins>
      <w:ins w:id="1301" w:author="polyd" w:date="2019-06-04T16:01:36Z">
        <w:r>
          <w:rPr>
            <w:rFonts w:ascii="Times New Roman" w:hAnsi="Times New Roman"/>
            <w:sz w:val="24"/>
            <w:szCs w:val="24"/>
            <w:lang w:val="ru-RU"/>
          </w:rPr>
          <w:t>годы,</w:t>
        </w:r>
      </w:ins>
      <w:ins w:id="1302" w:author="polyd" w:date="2019-06-04T16:01:37Z">
        <w:r>
          <w:rPr>
            <w:rFonts w:ascii="Times New Roman" w:hAnsi="Times New Roman"/>
            <w:sz w:val="24"/>
            <w:szCs w:val="24"/>
            <w:lang w:val="ru-RU"/>
          </w:rPr>
          <w:t xml:space="preserve"> ко</w:t>
        </w:r>
      </w:ins>
      <w:ins w:id="1303" w:author="polyd" w:date="2019-06-04T16:01:38Z">
        <w:r>
          <w:rPr>
            <w:rFonts w:ascii="Times New Roman" w:hAnsi="Times New Roman"/>
            <w:sz w:val="24"/>
            <w:szCs w:val="24"/>
            <w:lang w:val="ru-RU"/>
          </w:rPr>
          <w:t xml:space="preserve">гда </w:t>
        </w:r>
      </w:ins>
      <w:ins w:id="1304" w:author="polyd" w:date="2019-06-04T16:01:40Z">
        <w:r>
          <w:rPr>
            <w:rFonts w:ascii="Times New Roman" w:hAnsi="Times New Roman"/>
            <w:sz w:val="24"/>
            <w:szCs w:val="24"/>
            <w:lang w:val="ru-RU"/>
          </w:rPr>
          <w:t>д</w:t>
        </w:r>
      </w:ins>
      <w:ins w:id="1305" w:author="polyd" w:date="2019-06-04T16:01:41Z">
        <w:r>
          <w:rPr>
            <w:rFonts w:ascii="Times New Roman" w:hAnsi="Times New Roman"/>
            <w:sz w:val="24"/>
            <w:szCs w:val="24"/>
            <w:lang w:val="ru-RU"/>
          </w:rPr>
          <w:t>ата</w:t>
        </w:r>
      </w:ins>
      <w:ins w:id="1306" w:author="polyd" w:date="2019-06-04T16:01:42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1307" w:author="polyd" w:date="2019-06-04T16:01:43Z">
        <w:r>
          <w:rPr>
            <w:rFonts w:ascii="Times New Roman" w:hAnsi="Times New Roman"/>
            <w:sz w:val="24"/>
            <w:szCs w:val="24"/>
            <w:lang w:val="ru-RU"/>
          </w:rPr>
          <w:t>нач</w:t>
        </w:r>
      </w:ins>
      <w:ins w:id="1308" w:author="polyd" w:date="2019-06-04T16:01:44Z">
        <w:r>
          <w:rPr>
            <w:rFonts w:ascii="Times New Roman" w:hAnsi="Times New Roman"/>
            <w:sz w:val="24"/>
            <w:szCs w:val="24"/>
            <w:lang w:val="ru-RU"/>
          </w:rPr>
          <w:t>ала ве</w:t>
        </w:r>
      </w:ins>
      <w:ins w:id="1309" w:author="polyd" w:date="2019-06-04T16:01:45Z">
        <w:r>
          <w:rPr>
            <w:rFonts w:ascii="Times New Roman" w:hAnsi="Times New Roman"/>
            <w:sz w:val="24"/>
            <w:szCs w:val="24"/>
            <w:lang w:val="ru-RU"/>
          </w:rPr>
          <w:t>сны с</w:t>
        </w:r>
      </w:ins>
      <w:ins w:id="1310" w:author="polyd" w:date="2019-06-04T16:01:46Z">
        <w:r>
          <w:rPr>
            <w:rFonts w:ascii="Times New Roman" w:hAnsi="Times New Roman"/>
            <w:sz w:val="24"/>
            <w:szCs w:val="24"/>
            <w:lang w:val="ru-RU"/>
          </w:rPr>
          <w:t>ме</w:t>
        </w:r>
      </w:ins>
      <w:ins w:id="1311" w:author="polyd" w:date="2019-06-04T16:01:48Z">
        <w:r>
          <w:rPr>
            <w:rFonts w:ascii="Times New Roman" w:hAnsi="Times New Roman"/>
            <w:sz w:val="24"/>
            <w:szCs w:val="24"/>
            <w:lang w:val="ru-RU"/>
          </w:rPr>
          <w:t>щаетс</w:t>
        </w:r>
      </w:ins>
      <w:ins w:id="1312" w:author="polyd" w:date="2019-06-04T16:01:49Z">
        <w:r>
          <w:rPr>
            <w:rFonts w:ascii="Times New Roman" w:hAnsi="Times New Roman"/>
            <w:sz w:val="24"/>
            <w:szCs w:val="24"/>
            <w:lang w:val="ru-RU"/>
          </w:rPr>
          <w:t xml:space="preserve">я на </w:t>
        </w:r>
      </w:ins>
      <w:ins w:id="1313" w:author="polyd" w:date="2019-06-04T16:01:50Z">
        <w:r>
          <w:rPr>
            <w:rFonts w:ascii="Times New Roman" w:hAnsi="Times New Roman"/>
            <w:sz w:val="24"/>
            <w:szCs w:val="24"/>
            <w:lang w:val="ru-RU"/>
          </w:rPr>
          <w:t xml:space="preserve">более </w:t>
        </w:r>
      </w:ins>
      <w:ins w:id="1314" w:author="polyd" w:date="2019-06-04T16:01:51Z">
        <w:r>
          <w:rPr>
            <w:rFonts w:ascii="Times New Roman" w:hAnsi="Times New Roman"/>
            <w:sz w:val="24"/>
            <w:szCs w:val="24"/>
            <w:lang w:val="ru-RU"/>
          </w:rPr>
          <w:t>поздн</w:t>
        </w:r>
      </w:ins>
      <w:ins w:id="1315" w:author="polyd" w:date="2019-06-04T16:01:52Z">
        <w:r>
          <w:rPr>
            <w:rFonts w:ascii="Times New Roman" w:hAnsi="Times New Roman"/>
            <w:sz w:val="24"/>
            <w:szCs w:val="24"/>
            <w:lang w:val="ru-RU"/>
          </w:rPr>
          <w:t>ие сро</w:t>
        </w:r>
      </w:ins>
      <w:ins w:id="1316" w:author="polyd" w:date="2019-06-04T16:01:53Z">
        <w:r>
          <w:rPr>
            <w:rFonts w:ascii="Times New Roman" w:hAnsi="Times New Roman"/>
            <w:sz w:val="24"/>
            <w:szCs w:val="24"/>
            <w:lang w:val="ru-RU"/>
          </w:rPr>
          <w:t xml:space="preserve">ки, </w:t>
        </w:r>
      </w:ins>
      <w:ins w:id="1317" w:author="polyd" w:date="2019-06-04T16:01:54Z">
        <w:r>
          <w:rPr>
            <w:rFonts w:ascii="Times New Roman" w:hAnsi="Times New Roman"/>
            <w:sz w:val="24"/>
            <w:szCs w:val="24"/>
            <w:lang w:val="ru-RU"/>
          </w:rPr>
          <w:t xml:space="preserve">но и </w:t>
        </w:r>
      </w:ins>
      <w:ins w:id="1318" w:author="polyd" w:date="2019-06-04T16:02:00Z">
        <w:r>
          <w:rPr>
            <w:rFonts w:ascii="Times New Roman" w:hAnsi="Times New Roman"/>
            <w:sz w:val="24"/>
            <w:szCs w:val="24"/>
            <w:lang w:val="ru-RU"/>
          </w:rPr>
          <w:t>такж</w:t>
        </w:r>
      </w:ins>
      <w:ins w:id="1319" w:author="polyd" w:date="2019-06-04T16:02:01Z">
        <w:r>
          <w:rPr>
            <w:rFonts w:ascii="Times New Roman" w:hAnsi="Times New Roman"/>
            <w:sz w:val="24"/>
            <w:szCs w:val="24"/>
            <w:lang w:val="ru-RU"/>
          </w:rPr>
          <w:t xml:space="preserve">е </w:t>
        </w:r>
      </w:ins>
      <w:ins w:id="1320" w:author="polyd" w:date="2019-06-04T16:02:02Z">
        <w:r>
          <w:rPr>
            <w:rFonts w:ascii="Times New Roman" w:hAnsi="Times New Roman"/>
            <w:sz w:val="24"/>
            <w:szCs w:val="24"/>
            <w:lang w:val="ru-RU"/>
          </w:rPr>
          <w:t xml:space="preserve">и в </w:t>
        </w:r>
      </w:ins>
      <w:ins w:id="1321" w:author="polyd" w:date="2019-06-04T16:02:03Z">
        <w:r>
          <w:rPr>
            <w:rFonts w:ascii="Times New Roman" w:hAnsi="Times New Roman"/>
            <w:sz w:val="24"/>
            <w:szCs w:val="24"/>
            <w:lang w:val="ru-RU"/>
          </w:rPr>
          <w:t>годы</w:t>
        </w:r>
      </w:ins>
      <w:ins w:id="1322" w:author="polyd" w:date="2019-06-04T16:02:04Z">
        <w:r>
          <w:rPr>
            <w:rFonts w:ascii="Times New Roman" w:hAnsi="Times New Roman"/>
            <w:sz w:val="24"/>
            <w:szCs w:val="24"/>
            <w:lang w:val="ru-RU"/>
          </w:rPr>
          <w:t xml:space="preserve">, </w:t>
        </w:r>
      </w:ins>
      <w:ins w:id="1323" w:author="polyd" w:date="2019-06-04T16:02:05Z">
        <w:r>
          <w:rPr>
            <w:rFonts w:ascii="Times New Roman" w:hAnsi="Times New Roman"/>
            <w:sz w:val="24"/>
            <w:szCs w:val="24"/>
            <w:lang w:val="ru-RU"/>
          </w:rPr>
          <w:t>когд</w:t>
        </w:r>
      </w:ins>
      <w:ins w:id="1324" w:author="polyd" w:date="2019-06-04T16:02:06Z">
        <w:r>
          <w:rPr>
            <w:rFonts w:ascii="Times New Roman" w:hAnsi="Times New Roman"/>
            <w:sz w:val="24"/>
            <w:szCs w:val="24"/>
            <w:lang w:val="ru-RU"/>
          </w:rPr>
          <w:t>а о</w:t>
        </w:r>
      </w:ins>
      <w:ins w:id="1325" w:author="polyd" w:date="2019-06-04T16:02:07Z">
        <w:r>
          <w:rPr>
            <w:rFonts w:ascii="Times New Roman" w:hAnsi="Times New Roman"/>
            <w:sz w:val="24"/>
            <w:szCs w:val="24"/>
            <w:lang w:val="ru-RU"/>
          </w:rPr>
          <w:t>б</w:t>
        </w:r>
      </w:ins>
      <w:ins w:id="1326" w:author="polyd" w:date="2019-06-04T16:02:09Z">
        <w:r>
          <w:rPr>
            <w:rFonts w:ascii="Times New Roman" w:hAnsi="Times New Roman"/>
            <w:sz w:val="24"/>
            <w:szCs w:val="24"/>
            <w:lang w:val="ru-RU"/>
          </w:rPr>
          <w:t>или</w:t>
        </w:r>
      </w:ins>
      <w:ins w:id="1327" w:author="polyd" w:date="2019-06-04T16:02:10Z">
        <w:r>
          <w:rPr>
            <w:rFonts w:ascii="Times New Roman" w:hAnsi="Times New Roman"/>
            <w:sz w:val="24"/>
            <w:szCs w:val="24"/>
            <w:lang w:val="ru-RU"/>
          </w:rPr>
          <w:t xml:space="preserve">е </w:t>
        </w:r>
      </w:ins>
      <w:ins w:id="1328" w:author="polyd" w:date="2019-06-04T16:02:14Z">
        <w:r>
          <w:rPr>
            <w:rFonts w:ascii="Times New Roman" w:hAnsi="Times New Roman"/>
            <w:sz w:val="24"/>
            <w:szCs w:val="24"/>
            <w:lang w:val="en-US"/>
          </w:rPr>
          <w:t>A</w:t>
        </w:r>
      </w:ins>
      <w:ins w:id="1329" w:author="polyd" w:date="2019-06-04T16:02:15Z">
        <w:r>
          <w:rPr>
            <w:rFonts w:ascii="Times New Roman" w:hAnsi="Times New Roman"/>
            <w:sz w:val="24"/>
            <w:szCs w:val="24"/>
            <w:lang w:val="en-US"/>
          </w:rPr>
          <w:t>ca</w:t>
        </w:r>
      </w:ins>
      <w:ins w:id="1330" w:author="polyd" w:date="2019-06-04T16:02:16Z">
        <w:r>
          <w:rPr>
            <w:rFonts w:ascii="Times New Roman" w:hAnsi="Times New Roman"/>
            <w:sz w:val="24"/>
            <w:szCs w:val="24"/>
            <w:lang w:val="en-US"/>
          </w:rPr>
          <w:t>rtia</w:t>
        </w:r>
      </w:ins>
      <w:ins w:id="1331" w:author="polyd" w:date="2019-06-04T16:02:17Z"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</w:ins>
      <w:ins w:id="1332" w:author="polyd" w:date="2019-06-04T16:02:19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1333" w:author="polyd" w:date="2019-06-04T16:02:22Z">
        <w:r>
          <w:rPr>
            <w:rFonts w:ascii="Times New Roman" w:hAnsi="Times New Roman"/>
            <w:sz w:val="24"/>
            <w:szCs w:val="24"/>
            <w:lang w:val="ru-RU"/>
          </w:rPr>
          <w:t>н</w:t>
        </w:r>
      </w:ins>
      <w:ins w:id="1334" w:author="polyd" w:date="2019-06-04T16:02:23Z">
        <w:r>
          <w:rPr>
            <w:rFonts w:ascii="Times New Roman" w:hAnsi="Times New Roman"/>
            <w:sz w:val="24"/>
            <w:szCs w:val="24"/>
            <w:lang w:val="ru-RU"/>
          </w:rPr>
          <w:t>е</w:t>
        </w:r>
      </w:ins>
      <w:ins w:id="1335" w:author="polyd" w:date="2019-06-04T16:02:24Z">
        <w:r>
          <w:rPr>
            <w:rFonts w:ascii="Times New Roman" w:hAnsi="Times New Roman"/>
            <w:sz w:val="24"/>
            <w:szCs w:val="24"/>
            <w:lang w:val="ru-RU"/>
          </w:rPr>
          <w:t>вели</w:t>
        </w:r>
      </w:ins>
      <w:ins w:id="1336" w:author="polyd" w:date="2019-06-04T16:02:25Z">
        <w:r>
          <w:rPr>
            <w:rFonts w:ascii="Times New Roman" w:hAnsi="Times New Roman"/>
            <w:sz w:val="24"/>
            <w:szCs w:val="24"/>
            <w:lang w:val="ru-RU"/>
          </w:rPr>
          <w:t>ко.</w:t>
        </w:r>
      </w:ins>
      <w:ins w:id="1337" w:author="polyd" w:date="2019-06-04T16:02:26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</w:p>
    <w:p>
      <w:pPr>
        <w:spacing w:line="360" w:lineRule="auto"/>
        <w:ind w:firstLine="709"/>
        <w:jc w:val="both"/>
        <w:rPr>
          <w:ins w:id="1338" w:author="polyd" w:date="2019-06-04T16:01:26Z"/>
          <w:rFonts w:ascii="Times New Roman" w:hAnsi="Times New Roman"/>
          <w:sz w:val="24"/>
          <w:szCs w:val="24"/>
          <w:lang w:val="ru-RU"/>
        </w:rPr>
      </w:pPr>
      <w:ins w:id="1339" w:author="polyd" w:date="2019-06-04T16:20:15Z">
        <w:r>
          <w:rPr>
            <w:rFonts w:ascii="Times New Roman" w:hAnsi="Times New Roman"/>
            <w:sz w:val="24"/>
            <w:szCs w:val="24"/>
            <w:lang w:val="ru-RU"/>
          </w:rPr>
          <w:t>Кр</w:t>
        </w:r>
      </w:ins>
      <w:ins w:id="1340" w:author="polyd" w:date="2019-06-04T16:20:16Z">
        <w:r>
          <w:rPr>
            <w:rFonts w:ascii="Times New Roman" w:hAnsi="Times New Roman"/>
            <w:sz w:val="24"/>
            <w:szCs w:val="24"/>
            <w:lang w:val="ru-RU"/>
          </w:rPr>
          <w:t>оме то</w:t>
        </w:r>
      </w:ins>
      <w:ins w:id="1341" w:author="polyd" w:date="2019-06-04T16:20:17Z">
        <w:r>
          <w:rPr>
            <w:rFonts w:ascii="Times New Roman" w:hAnsi="Times New Roman"/>
            <w:sz w:val="24"/>
            <w:szCs w:val="24"/>
            <w:lang w:val="ru-RU"/>
          </w:rPr>
          <w:t>го</w:t>
        </w:r>
      </w:ins>
      <w:ins w:id="1342" w:author="polyd" w:date="2019-06-04T16:20:18Z">
        <w:r>
          <w:rPr>
            <w:rFonts w:ascii="Times New Roman" w:hAnsi="Times New Roman"/>
            <w:sz w:val="24"/>
            <w:szCs w:val="24"/>
            <w:lang w:val="ru-RU"/>
          </w:rPr>
          <w:t xml:space="preserve">, </w:t>
        </w:r>
      </w:ins>
      <w:ins w:id="1343" w:author="polyd" w:date="2019-06-04T16:20:19Z">
        <w:r>
          <w:rPr>
            <w:rFonts w:ascii="Times New Roman" w:hAnsi="Times New Roman"/>
            <w:sz w:val="24"/>
            <w:szCs w:val="24"/>
            <w:lang w:val="ru-RU"/>
          </w:rPr>
          <w:t>важн</w:t>
        </w:r>
      </w:ins>
      <w:ins w:id="1344" w:author="polyd" w:date="2019-06-04T16:20:20Z">
        <w:r>
          <w:rPr>
            <w:rFonts w:ascii="Times New Roman" w:hAnsi="Times New Roman"/>
            <w:sz w:val="24"/>
            <w:szCs w:val="24"/>
            <w:lang w:val="ru-RU"/>
          </w:rPr>
          <w:t>о подч</w:t>
        </w:r>
      </w:ins>
      <w:ins w:id="1345" w:author="polyd" w:date="2019-06-04T16:20:21Z">
        <w:r>
          <w:rPr>
            <w:rFonts w:ascii="Times New Roman" w:hAnsi="Times New Roman"/>
            <w:sz w:val="24"/>
            <w:szCs w:val="24"/>
            <w:lang w:val="ru-RU"/>
          </w:rPr>
          <w:t>ер</w:t>
        </w:r>
      </w:ins>
      <w:ins w:id="1346" w:author="polyd" w:date="2019-06-04T16:20:23Z">
        <w:r>
          <w:rPr>
            <w:rFonts w:ascii="Times New Roman" w:hAnsi="Times New Roman"/>
            <w:sz w:val="24"/>
            <w:szCs w:val="24"/>
            <w:lang w:val="ru-RU"/>
          </w:rPr>
          <w:t>кну</w:t>
        </w:r>
      </w:ins>
      <w:ins w:id="1347" w:author="polyd" w:date="2019-06-04T16:20:24Z">
        <w:r>
          <w:rPr>
            <w:rFonts w:ascii="Times New Roman" w:hAnsi="Times New Roman"/>
            <w:sz w:val="24"/>
            <w:szCs w:val="24"/>
            <w:lang w:val="ru-RU"/>
          </w:rPr>
          <w:t xml:space="preserve">ть, </w:t>
        </w:r>
      </w:ins>
      <w:ins w:id="1348" w:author="polyd" w:date="2019-06-04T16:20:25Z">
        <w:r>
          <w:rPr>
            <w:rFonts w:ascii="Times New Roman" w:hAnsi="Times New Roman"/>
            <w:sz w:val="24"/>
            <w:szCs w:val="24"/>
            <w:lang w:val="ru-RU"/>
          </w:rPr>
          <w:t xml:space="preserve">что </w:t>
        </w:r>
      </w:ins>
      <w:ins w:id="1349" w:author="polyd" w:date="2019-06-04T16:20:26Z">
        <w:r>
          <w:rPr>
            <w:rFonts w:ascii="Times New Roman" w:hAnsi="Times New Roman"/>
            <w:sz w:val="24"/>
            <w:szCs w:val="24"/>
            <w:lang w:val="ru-RU"/>
          </w:rPr>
          <w:t>ф</w:t>
        </w:r>
      </w:ins>
      <w:ins w:id="1350" w:author="polyd" w:date="2019-06-04T16:20:27Z">
        <w:r>
          <w:rPr>
            <w:rFonts w:ascii="Times New Roman" w:hAnsi="Times New Roman"/>
            <w:sz w:val="24"/>
            <w:szCs w:val="24"/>
            <w:lang w:val="ru-RU"/>
          </w:rPr>
          <w:t>енол</w:t>
        </w:r>
      </w:ins>
      <w:ins w:id="1351" w:author="polyd" w:date="2019-06-04T16:20:28Z">
        <w:r>
          <w:rPr>
            <w:rFonts w:ascii="Times New Roman" w:hAnsi="Times New Roman"/>
            <w:sz w:val="24"/>
            <w:szCs w:val="24"/>
            <w:lang w:val="ru-RU"/>
          </w:rPr>
          <w:t>о</w:t>
        </w:r>
      </w:ins>
      <w:ins w:id="1352" w:author="polyd" w:date="2019-06-04T16:20:29Z">
        <w:r>
          <w:rPr>
            <w:rFonts w:ascii="Times New Roman" w:hAnsi="Times New Roman"/>
            <w:sz w:val="24"/>
            <w:szCs w:val="24"/>
            <w:lang w:val="ru-RU"/>
          </w:rPr>
          <w:t>ги</w:t>
        </w:r>
      </w:ins>
      <w:ins w:id="1353" w:author="polyd" w:date="2019-06-04T16:20:30Z">
        <w:r>
          <w:rPr>
            <w:rFonts w:ascii="Times New Roman" w:hAnsi="Times New Roman"/>
            <w:sz w:val="24"/>
            <w:szCs w:val="24"/>
            <w:lang w:val="ru-RU"/>
          </w:rPr>
          <w:t>ч</w:t>
        </w:r>
      </w:ins>
      <w:ins w:id="1354" w:author="polyd" w:date="2019-06-04T16:20:31Z">
        <w:r>
          <w:rPr>
            <w:rFonts w:ascii="Times New Roman" w:hAnsi="Times New Roman"/>
            <w:sz w:val="24"/>
            <w:szCs w:val="24"/>
            <w:lang w:val="ru-RU"/>
          </w:rPr>
          <w:t>есике</w:t>
        </w:r>
      </w:ins>
      <w:ins w:id="1355" w:author="polyd" w:date="2019-06-04T16:20:32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1356" w:author="polyd" w:date="2019-06-04T16:22:45Z">
        <w:r>
          <w:rPr>
            <w:rFonts w:ascii="Times New Roman" w:hAnsi="Times New Roman"/>
            <w:sz w:val="24"/>
            <w:szCs w:val="24"/>
            <w:lang w:val="ru-RU"/>
          </w:rPr>
          <w:t>с</w:t>
        </w:r>
      </w:ins>
      <w:ins w:id="1357" w:author="polyd" w:date="2019-06-04T16:22:46Z">
        <w:r>
          <w:rPr>
            <w:rFonts w:ascii="Times New Roman" w:hAnsi="Times New Roman"/>
            <w:sz w:val="24"/>
            <w:szCs w:val="24"/>
            <w:lang w:val="ru-RU"/>
          </w:rPr>
          <w:t>обы</w:t>
        </w:r>
      </w:ins>
      <w:ins w:id="1358" w:author="polyd" w:date="2019-06-04T16:22:47Z">
        <w:r>
          <w:rPr>
            <w:rFonts w:ascii="Times New Roman" w:hAnsi="Times New Roman"/>
            <w:sz w:val="24"/>
            <w:szCs w:val="24"/>
            <w:lang w:val="ru-RU"/>
          </w:rPr>
          <w:t xml:space="preserve">тия </w:t>
        </w:r>
      </w:ins>
      <w:ins w:id="1359" w:author="polyd" w:date="2019-06-04T16:22:49Z">
        <w:r>
          <w:rPr>
            <w:rFonts w:ascii="Times New Roman" w:hAnsi="Times New Roman"/>
            <w:sz w:val="24"/>
            <w:szCs w:val="24"/>
            <w:lang w:val="ru-RU"/>
          </w:rPr>
          <w:t xml:space="preserve">у </w:t>
        </w:r>
      </w:ins>
      <w:ins w:id="1360" w:author="polyd" w:date="2019-06-04T16:22:56Z">
        <w:r>
          <w:rPr>
            <w:rFonts w:ascii="Times New Roman" w:hAnsi="Times New Roman"/>
            <w:sz w:val="24"/>
            <w:szCs w:val="24"/>
            <w:lang w:val="en-US"/>
          </w:rPr>
          <w:t xml:space="preserve">Microsetella </w:t>
        </w:r>
      </w:ins>
      <w:ins w:id="1361" w:author="polyd" w:date="2019-06-04T16:22:57Z">
        <w:r>
          <w:rPr>
            <w:rFonts w:ascii="Times New Roman" w:hAnsi="Times New Roman"/>
            <w:sz w:val="24"/>
            <w:szCs w:val="24"/>
            <w:lang w:val="ru-RU"/>
          </w:rPr>
          <w:t>и</w:t>
        </w:r>
      </w:ins>
      <w:ins w:id="1362" w:author="polyd" w:date="2019-06-04T16:22:58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1363" w:author="polyd" w:date="2019-06-04T16:23:03Z">
        <w:r>
          <w:rPr>
            <w:rFonts w:ascii="Times New Roman" w:hAnsi="Times New Roman"/>
            <w:sz w:val="24"/>
            <w:szCs w:val="24"/>
            <w:lang w:val="en-US"/>
          </w:rPr>
          <w:t>Oithona</w:t>
        </w:r>
      </w:ins>
      <w:ins w:id="1364" w:author="polyd" w:date="2019-06-04T16:23:05Z">
        <w:r>
          <w:rPr>
            <w:rFonts w:ascii="Times New Roman" w:hAnsi="Times New Roman"/>
            <w:sz w:val="24"/>
            <w:szCs w:val="24"/>
            <w:lang w:val="ru-RU"/>
          </w:rPr>
          <w:t>, со</w:t>
        </w:r>
      </w:ins>
      <w:ins w:id="1365" w:author="polyd" w:date="2019-06-04T16:23:06Z">
        <w:r>
          <w:rPr>
            <w:rFonts w:ascii="Times New Roman" w:hAnsi="Times New Roman"/>
            <w:sz w:val="24"/>
            <w:szCs w:val="24"/>
            <w:lang w:val="ru-RU"/>
          </w:rPr>
          <w:t>гласн</w:t>
        </w:r>
      </w:ins>
      <w:ins w:id="1366" w:author="polyd" w:date="2019-06-04T16:23:07Z">
        <w:r>
          <w:rPr>
            <w:rFonts w:ascii="Times New Roman" w:hAnsi="Times New Roman"/>
            <w:sz w:val="24"/>
            <w:szCs w:val="24"/>
            <w:lang w:val="ru-RU"/>
          </w:rPr>
          <w:t xml:space="preserve">о </w:t>
        </w:r>
      </w:ins>
      <w:ins w:id="1367" w:author="polyd" w:date="2019-06-04T16:23:08Z">
        <w:r>
          <w:rPr>
            <w:rFonts w:ascii="Times New Roman" w:hAnsi="Times New Roman"/>
            <w:sz w:val="24"/>
            <w:szCs w:val="24"/>
            <w:lang w:val="ru-RU"/>
          </w:rPr>
          <w:t>их</w:t>
        </w:r>
      </w:ins>
      <w:ins w:id="1368" w:author="polyd" w:date="2019-06-04T16:23:09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1369" w:author="polyd" w:date="2019-06-04T16:23:10Z">
        <w:r>
          <w:rPr>
            <w:rFonts w:ascii="Times New Roman" w:hAnsi="Times New Roman"/>
            <w:sz w:val="24"/>
            <w:szCs w:val="24"/>
            <w:lang w:val="ru-RU"/>
          </w:rPr>
          <w:t>диам</w:t>
        </w:r>
      </w:ins>
      <w:ins w:id="1370" w:author="polyd" w:date="2019-06-04T16:23:11Z">
        <w:r>
          <w:rPr>
            <w:rFonts w:ascii="Times New Roman" w:hAnsi="Times New Roman"/>
            <w:sz w:val="24"/>
            <w:szCs w:val="24"/>
            <w:lang w:val="ru-RU"/>
          </w:rPr>
          <w:t>етральн</w:t>
        </w:r>
      </w:ins>
      <w:ins w:id="1371" w:author="polyd" w:date="2019-06-04T16:23:12Z">
        <w:r>
          <w:rPr>
            <w:rFonts w:ascii="Times New Roman" w:hAnsi="Times New Roman"/>
            <w:sz w:val="24"/>
            <w:szCs w:val="24"/>
            <w:lang w:val="ru-RU"/>
          </w:rPr>
          <w:t xml:space="preserve">ому </w:t>
        </w:r>
      </w:ins>
      <w:ins w:id="1372" w:author="polyd" w:date="2019-06-04T16:23:13Z">
        <w:r>
          <w:rPr>
            <w:rFonts w:ascii="Times New Roman" w:hAnsi="Times New Roman"/>
            <w:sz w:val="24"/>
            <w:szCs w:val="24"/>
            <w:lang w:val="ru-RU"/>
          </w:rPr>
          <w:t>полож</w:t>
        </w:r>
      </w:ins>
      <w:ins w:id="1373" w:author="polyd" w:date="2019-06-04T16:23:14Z">
        <w:r>
          <w:rPr>
            <w:rFonts w:ascii="Times New Roman" w:hAnsi="Times New Roman"/>
            <w:sz w:val="24"/>
            <w:szCs w:val="24"/>
            <w:lang w:val="ru-RU"/>
          </w:rPr>
          <w:t>ен</w:t>
        </w:r>
      </w:ins>
      <w:ins w:id="1374" w:author="polyd" w:date="2019-06-04T16:23:17Z">
        <w:r>
          <w:rPr>
            <w:rFonts w:ascii="Times New Roman" w:hAnsi="Times New Roman"/>
            <w:sz w:val="24"/>
            <w:szCs w:val="24"/>
            <w:lang w:val="ru-RU"/>
          </w:rPr>
          <w:t xml:space="preserve">ию </w:t>
        </w:r>
      </w:ins>
      <w:ins w:id="1375" w:author="polyd" w:date="2019-06-04T16:23:53Z">
        <w:r>
          <w:rPr>
            <w:rFonts w:ascii="Times New Roman" w:hAnsi="Times New Roman"/>
            <w:sz w:val="24"/>
            <w:szCs w:val="24"/>
            <w:lang w:val="ru-RU"/>
          </w:rPr>
          <w:t xml:space="preserve">на </w:t>
        </w:r>
      </w:ins>
      <w:ins w:id="1376" w:author="polyd" w:date="2019-06-04T16:23:24Z">
        <w:r>
          <w:rPr>
            <w:rFonts w:ascii="Times New Roman" w:hAnsi="Times New Roman"/>
            <w:sz w:val="24"/>
            <w:szCs w:val="24"/>
            <w:lang w:val="en-US"/>
          </w:rPr>
          <w:t>CCA</w:t>
        </w:r>
      </w:ins>
      <w:ins w:id="1377" w:author="polyd" w:date="2019-06-04T16:23:25Z">
        <w:r>
          <w:rPr>
            <w:rFonts w:ascii="Times New Roman" w:hAnsi="Times New Roman"/>
            <w:sz w:val="24"/>
            <w:szCs w:val="24"/>
            <w:lang w:val="en-US"/>
          </w:rPr>
          <w:t>2</w:t>
        </w:r>
      </w:ins>
      <w:ins w:id="1378" w:author="polyd" w:date="2019-06-04T16:23:48Z">
        <w:r>
          <w:rPr>
            <w:rFonts w:ascii="Times New Roman" w:hAnsi="Times New Roman"/>
            <w:sz w:val="24"/>
            <w:szCs w:val="24"/>
            <w:lang w:val="ru-RU"/>
          </w:rPr>
          <w:t xml:space="preserve"> от</w:t>
        </w:r>
      </w:ins>
      <w:ins w:id="1379" w:author="polyd" w:date="2019-06-04T16:23:49Z">
        <w:r>
          <w:rPr>
            <w:rFonts w:ascii="Times New Roman" w:hAnsi="Times New Roman"/>
            <w:sz w:val="24"/>
            <w:szCs w:val="24"/>
            <w:lang w:val="ru-RU"/>
          </w:rPr>
          <w:t>н</w:t>
        </w:r>
      </w:ins>
      <w:ins w:id="1380" w:author="polyd" w:date="2019-06-04T16:23:56Z">
        <w:r>
          <w:rPr>
            <w:rFonts w:ascii="Times New Roman" w:hAnsi="Times New Roman"/>
            <w:sz w:val="24"/>
            <w:szCs w:val="24"/>
            <w:lang w:val="ru-RU"/>
          </w:rPr>
          <w:t>ос</w:t>
        </w:r>
      </w:ins>
      <w:ins w:id="1381" w:author="polyd" w:date="2019-06-04T16:23:57Z">
        <w:r>
          <w:rPr>
            <w:rFonts w:ascii="Times New Roman" w:hAnsi="Times New Roman"/>
            <w:sz w:val="24"/>
            <w:szCs w:val="24"/>
            <w:lang w:val="ru-RU"/>
          </w:rPr>
          <w:t>ит</w:t>
        </w:r>
      </w:ins>
      <w:ins w:id="1382" w:author="polyd" w:date="2019-06-04T16:23:58Z">
        <w:r>
          <w:rPr>
            <w:rFonts w:ascii="Times New Roman" w:hAnsi="Times New Roman"/>
            <w:sz w:val="24"/>
            <w:szCs w:val="24"/>
            <w:lang w:val="ru-RU"/>
          </w:rPr>
          <w:t>е</w:t>
        </w:r>
      </w:ins>
      <w:ins w:id="1383" w:author="polyd" w:date="2019-06-04T16:23:59Z">
        <w:r>
          <w:rPr>
            <w:rFonts w:ascii="Times New Roman" w:hAnsi="Times New Roman"/>
            <w:sz w:val="24"/>
            <w:szCs w:val="24"/>
            <w:lang w:val="ru-RU"/>
          </w:rPr>
          <w:t>льно</w:t>
        </w:r>
      </w:ins>
      <w:ins w:id="1384" w:author="polyd" w:date="2019-06-04T16:24:00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1385" w:author="polyd" w:date="2019-06-04T16:24:08Z">
        <w:r>
          <w:rPr>
            <w:rFonts w:ascii="Times New Roman" w:hAnsi="Times New Roman"/>
            <w:sz w:val="24"/>
            <w:szCs w:val="24"/>
            <w:lang w:val="ru-RU"/>
          </w:rPr>
          <w:t>фе</w:t>
        </w:r>
      </w:ins>
      <w:ins w:id="1386" w:author="polyd" w:date="2019-06-04T16:24:09Z">
        <w:r>
          <w:rPr>
            <w:rFonts w:ascii="Times New Roman" w:hAnsi="Times New Roman"/>
            <w:sz w:val="24"/>
            <w:szCs w:val="24"/>
            <w:lang w:val="ru-RU"/>
          </w:rPr>
          <w:t>нолог</w:t>
        </w:r>
      </w:ins>
      <w:ins w:id="1387" w:author="polyd" w:date="2019-06-04T16:24:10Z">
        <w:r>
          <w:rPr>
            <w:rFonts w:ascii="Times New Roman" w:hAnsi="Times New Roman"/>
            <w:sz w:val="24"/>
            <w:szCs w:val="24"/>
            <w:lang w:val="ru-RU"/>
          </w:rPr>
          <w:t>иче</w:t>
        </w:r>
      </w:ins>
      <w:ins w:id="1388" w:author="polyd" w:date="2019-06-04T16:24:11Z">
        <w:r>
          <w:rPr>
            <w:rFonts w:ascii="Times New Roman" w:hAnsi="Times New Roman"/>
            <w:sz w:val="24"/>
            <w:szCs w:val="24"/>
            <w:lang w:val="ru-RU"/>
          </w:rPr>
          <w:t xml:space="preserve">ских </w:t>
        </w:r>
      </w:ins>
      <w:ins w:id="1389" w:author="polyd" w:date="2019-06-04T16:24:12Z">
        <w:r>
          <w:rPr>
            <w:rFonts w:ascii="Times New Roman" w:hAnsi="Times New Roman"/>
            <w:sz w:val="24"/>
            <w:szCs w:val="24"/>
            <w:lang w:val="ru-RU"/>
          </w:rPr>
          <w:t>соб</w:t>
        </w:r>
      </w:ins>
      <w:ins w:id="1390" w:author="polyd" w:date="2019-06-04T16:24:13Z">
        <w:r>
          <w:rPr>
            <w:rFonts w:ascii="Times New Roman" w:hAnsi="Times New Roman"/>
            <w:sz w:val="24"/>
            <w:szCs w:val="24"/>
            <w:lang w:val="ru-RU"/>
          </w:rPr>
          <w:t>ы</w:t>
        </w:r>
      </w:ins>
      <w:ins w:id="1391" w:author="polyd" w:date="2019-06-04T16:24:15Z">
        <w:r>
          <w:rPr>
            <w:rFonts w:ascii="Times New Roman" w:hAnsi="Times New Roman"/>
            <w:sz w:val="24"/>
            <w:szCs w:val="24"/>
            <w:lang w:val="ru-RU"/>
          </w:rPr>
          <w:t xml:space="preserve">тий </w:t>
        </w:r>
      </w:ins>
      <w:ins w:id="1392" w:author="polyd" w:date="2019-06-04T16:24:16Z">
        <w:r>
          <w:rPr>
            <w:rFonts w:ascii="Times New Roman" w:hAnsi="Times New Roman"/>
            <w:sz w:val="24"/>
            <w:szCs w:val="24"/>
            <w:lang w:val="ru-RU"/>
          </w:rPr>
          <w:t xml:space="preserve">у </w:t>
        </w:r>
      </w:ins>
      <w:ins w:id="1393" w:author="polyd" w:date="2019-06-04T16:24:21Z">
        <w:r>
          <w:rPr>
            <w:rFonts w:ascii="Times New Roman" w:hAnsi="Times New Roman"/>
            <w:sz w:val="24"/>
            <w:szCs w:val="24"/>
            <w:lang w:val="en-US"/>
          </w:rPr>
          <w:t>T</w:t>
        </w:r>
      </w:ins>
      <w:ins w:id="1394" w:author="polyd" w:date="2019-06-04T16:24:22Z">
        <w:r>
          <w:rPr>
            <w:rFonts w:ascii="Times New Roman" w:hAnsi="Times New Roman"/>
            <w:sz w:val="24"/>
            <w:szCs w:val="24"/>
            <w:lang w:val="en-US"/>
          </w:rPr>
          <w:t>emor</w:t>
        </w:r>
      </w:ins>
      <w:ins w:id="1395" w:author="polyd" w:date="2019-06-04T16:24:23Z">
        <w:r>
          <w:rPr>
            <w:rFonts w:ascii="Times New Roman" w:hAnsi="Times New Roman"/>
            <w:sz w:val="24"/>
            <w:szCs w:val="24"/>
            <w:lang w:val="en-US"/>
          </w:rPr>
          <w:t xml:space="preserve">a </w:t>
        </w:r>
      </w:ins>
      <w:ins w:id="1396" w:author="polyd" w:date="2019-06-04T16:24:24Z">
        <w:r>
          <w:rPr>
            <w:rFonts w:ascii="Times New Roman" w:hAnsi="Times New Roman"/>
            <w:sz w:val="24"/>
            <w:szCs w:val="24"/>
            <w:lang w:val="ru-RU"/>
          </w:rPr>
          <w:t xml:space="preserve">и </w:t>
        </w:r>
      </w:ins>
      <w:ins w:id="1397" w:author="polyd" w:date="2019-06-04T16:24:26Z">
        <w:r>
          <w:rPr>
            <w:rFonts w:ascii="Times New Roman" w:hAnsi="Times New Roman"/>
            <w:sz w:val="24"/>
            <w:szCs w:val="24"/>
            <w:lang w:val="en-US"/>
          </w:rPr>
          <w:t>Ac</w:t>
        </w:r>
      </w:ins>
      <w:ins w:id="1398" w:author="polyd" w:date="2019-06-04T16:24:27Z">
        <w:r>
          <w:rPr>
            <w:rFonts w:ascii="Times New Roman" w:hAnsi="Times New Roman"/>
            <w:sz w:val="24"/>
            <w:szCs w:val="24"/>
            <w:lang w:val="en-US"/>
          </w:rPr>
          <w:t>artia</w:t>
        </w:r>
      </w:ins>
      <w:ins w:id="1399" w:author="polyd" w:date="2019-06-04T16:24:39Z">
        <w:r>
          <w:rPr>
            <w:rFonts w:ascii="Times New Roman" w:hAnsi="Times New Roman"/>
            <w:sz w:val="24"/>
            <w:szCs w:val="24"/>
            <w:lang w:val="ru-RU"/>
          </w:rPr>
          <w:t xml:space="preserve">, </w:t>
        </w:r>
      </w:ins>
      <w:ins w:id="1400" w:author="polyd" w:date="2019-06-04T16:24:42Z">
        <w:r>
          <w:rPr>
            <w:rFonts w:ascii="Times New Roman" w:hAnsi="Times New Roman"/>
            <w:sz w:val="24"/>
            <w:szCs w:val="24"/>
            <w:lang w:val="ru-RU"/>
          </w:rPr>
          <w:t>имеют</w:t>
        </w:r>
      </w:ins>
      <w:ins w:id="1401" w:author="polyd" w:date="2019-06-04T16:24:43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1402" w:author="polyd" w:date="2019-06-04T16:24:44Z">
        <w:r>
          <w:rPr>
            <w:rFonts w:ascii="Times New Roman" w:hAnsi="Times New Roman"/>
            <w:sz w:val="24"/>
            <w:szCs w:val="24"/>
            <w:lang w:val="ru-RU"/>
          </w:rPr>
          <w:t>м</w:t>
        </w:r>
      </w:ins>
      <w:ins w:id="1403" w:author="polyd" w:date="2019-06-04T16:24:45Z">
        <w:r>
          <w:rPr>
            <w:rFonts w:ascii="Times New Roman" w:hAnsi="Times New Roman"/>
            <w:sz w:val="24"/>
            <w:szCs w:val="24"/>
            <w:lang w:val="ru-RU"/>
          </w:rPr>
          <w:t>ежго</w:t>
        </w:r>
      </w:ins>
      <w:ins w:id="1404" w:author="polyd" w:date="2019-06-04T16:24:46Z">
        <w:r>
          <w:rPr>
            <w:rFonts w:ascii="Times New Roman" w:hAnsi="Times New Roman"/>
            <w:sz w:val="24"/>
            <w:szCs w:val="24"/>
            <w:lang w:val="ru-RU"/>
          </w:rPr>
          <w:t>тд</w:t>
        </w:r>
      </w:ins>
      <w:ins w:id="1405" w:author="polyd" w:date="2019-06-04T16:24:47Z">
        <w:r>
          <w:rPr>
            <w:rFonts w:ascii="Times New Roman" w:hAnsi="Times New Roman"/>
            <w:sz w:val="24"/>
            <w:szCs w:val="24"/>
            <w:lang w:val="ru-RU"/>
          </w:rPr>
          <w:t xml:space="preserve">овые </w:t>
        </w:r>
      </w:ins>
      <w:ins w:id="1406" w:author="polyd" w:date="2019-06-04T16:24:48Z">
        <w:r>
          <w:rPr>
            <w:rFonts w:ascii="Times New Roman" w:hAnsi="Times New Roman"/>
            <w:sz w:val="24"/>
            <w:szCs w:val="24"/>
            <w:lang w:val="ru-RU"/>
          </w:rPr>
          <w:t>в</w:t>
        </w:r>
      </w:ins>
      <w:ins w:id="1407" w:author="polyd" w:date="2019-06-04T16:24:49Z">
        <w:r>
          <w:rPr>
            <w:rFonts w:ascii="Times New Roman" w:hAnsi="Times New Roman"/>
            <w:sz w:val="24"/>
            <w:szCs w:val="24"/>
            <w:lang w:val="ru-RU"/>
          </w:rPr>
          <w:t>ар</w:t>
        </w:r>
      </w:ins>
      <w:ins w:id="1408" w:author="polyd" w:date="2019-06-04T16:24:50Z">
        <w:r>
          <w:rPr>
            <w:rFonts w:ascii="Times New Roman" w:hAnsi="Times New Roman"/>
            <w:sz w:val="24"/>
            <w:szCs w:val="24"/>
            <w:lang w:val="ru-RU"/>
          </w:rPr>
          <w:t>иац</w:t>
        </w:r>
      </w:ins>
      <w:ins w:id="1409" w:author="polyd" w:date="2019-06-04T16:24:51Z">
        <w:r>
          <w:rPr>
            <w:rFonts w:ascii="Times New Roman" w:hAnsi="Times New Roman"/>
            <w:sz w:val="24"/>
            <w:szCs w:val="24"/>
            <w:lang w:val="ru-RU"/>
          </w:rPr>
          <w:t xml:space="preserve">ии </w:t>
        </w:r>
      </w:ins>
      <w:ins w:id="1410" w:author="polyd" w:date="2019-06-04T16:24:55Z">
        <w:r>
          <w:rPr>
            <w:rFonts w:ascii="Times New Roman" w:hAnsi="Times New Roman"/>
            <w:sz w:val="24"/>
            <w:szCs w:val="24"/>
            <w:lang w:val="ru-RU"/>
          </w:rPr>
          <w:t>про</w:t>
        </w:r>
      </w:ins>
      <w:ins w:id="1411" w:author="polyd" w:date="2019-06-04T16:24:56Z">
        <w:r>
          <w:rPr>
            <w:rFonts w:ascii="Times New Roman" w:hAnsi="Times New Roman"/>
            <w:sz w:val="24"/>
            <w:szCs w:val="24"/>
            <w:lang w:val="ru-RU"/>
          </w:rPr>
          <w:t>ти</w:t>
        </w:r>
      </w:ins>
      <w:ins w:id="1412" w:author="polyd" w:date="2019-06-04T16:24:57Z">
        <w:r>
          <w:rPr>
            <w:rFonts w:ascii="Times New Roman" w:hAnsi="Times New Roman"/>
            <w:sz w:val="24"/>
            <w:szCs w:val="24"/>
            <w:lang w:val="ru-RU"/>
          </w:rPr>
          <w:t>в</w:t>
        </w:r>
      </w:ins>
      <w:ins w:id="1413" w:author="polyd" w:date="2019-06-04T16:24:58Z">
        <w:r>
          <w:rPr>
            <w:rFonts w:ascii="Times New Roman" w:hAnsi="Times New Roman"/>
            <w:sz w:val="24"/>
            <w:szCs w:val="24"/>
            <w:lang w:val="ru-RU"/>
          </w:rPr>
          <w:t>о</w:t>
        </w:r>
      </w:ins>
      <w:ins w:id="1414" w:author="polyd" w:date="2019-06-04T16:24:59Z">
        <w:r>
          <w:rPr>
            <w:rFonts w:ascii="Times New Roman" w:hAnsi="Times New Roman"/>
            <w:sz w:val="24"/>
            <w:szCs w:val="24"/>
            <w:lang w:val="ru-RU"/>
          </w:rPr>
          <w:t>ф</w:t>
        </w:r>
      </w:ins>
      <w:ins w:id="1415" w:author="polyd" w:date="2019-06-04T16:25:00Z">
        <w:r>
          <w:rPr>
            <w:rFonts w:ascii="Times New Roman" w:hAnsi="Times New Roman"/>
            <w:sz w:val="24"/>
            <w:szCs w:val="24"/>
            <w:lang w:val="ru-RU"/>
          </w:rPr>
          <w:t>а</w:t>
        </w:r>
      </w:ins>
      <w:ins w:id="1416" w:author="polyd" w:date="2019-06-04T16:25:01Z">
        <w:r>
          <w:rPr>
            <w:rFonts w:ascii="Times New Roman" w:hAnsi="Times New Roman"/>
            <w:sz w:val="24"/>
            <w:szCs w:val="24"/>
            <w:lang w:val="ru-RU"/>
          </w:rPr>
          <w:t xml:space="preserve">зные </w:t>
        </w:r>
      </w:ins>
      <w:ins w:id="1417" w:author="polyd" w:date="2019-06-04T16:25:04Z">
        <w:r>
          <w:rPr>
            <w:rFonts w:ascii="Times New Roman" w:hAnsi="Times New Roman"/>
            <w:sz w:val="24"/>
            <w:szCs w:val="24"/>
            <w:lang w:val="ru-RU"/>
          </w:rPr>
          <w:t>меж</w:t>
        </w:r>
      </w:ins>
      <w:ins w:id="1418" w:author="polyd" w:date="2019-06-04T16:25:05Z">
        <w:r>
          <w:rPr>
            <w:rFonts w:ascii="Times New Roman" w:hAnsi="Times New Roman"/>
            <w:sz w:val="24"/>
            <w:szCs w:val="24"/>
            <w:lang w:val="ru-RU"/>
          </w:rPr>
          <w:t>годо</w:t>
        </w:r>
      </w:ins>
      <w:ins w:id="1419" w:author="polyd" w:date="2019-06-04T16:25:06Z">
        <w:r>
          <w:rPr>
            <w:rFonts w:ascii="Times New Roman" w:hAnsi="Times New Roman"/>
            <w:sz w:val="24"/>
            <w:szCs w:val="24"/>
            <w:lang w:val="ru-RU"/>
          </w:rPr>
          <w:t xml:space="preserve">вым </w:t>
        </w:r>
      </w:ins>
      <w:ins w:id="1420" w:author="polyd" w:date="2019-06-04T16:25:07Z">
        <w:r>
          <w:rPr>
            <w:rFonts w:ascii="Times New Roman" w:hAnsi="Times New Roman"/>
            <w:sz w:val="24"/>
            <w:szCs w:val="24"/>
            <w:lang w:val="ru-RU"/>
          </w:rPr>
          <w:t>вариа</w:t>
        </w:r>
      </w:ins>
      <w:ins w:id="1421" w:author="polyd" w:date="2019-06-04T16:25:08Z">
        <w:r>
          <w:rPr>
            <w:rFonts w:ascii="Times New Roman" w:hAnsi="Times New Roman"/>
            <w:sz w:val="24"/>
            <w:szCs w:val="24"/>
            <w:lang w:val="ru-RU"/>
          </w:rPr>
          <w:t>циям</w:t>
        </w:r>
      </w:ins>
      <w:ins w:id="1422" w:author="polyd" w:date="2019-06-04T16:25:09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1423" w:author="polyd" w:date="2019-06-04T16:25:11Z">
        <w:r>
          <w:rPr>
            <w:rFonts w:ascii="Times New Roman" w:hAnsi="Times New Roman"/>
            <w:sz w:val="24"/>
            <w:szCs w:val="24"/>
            <w:lang w:val="ru-RU"/>
          </w:rPr>
          <w:t>фе</w:t>
        </w:r>
      </w:ins>
      <w:ins w:id="1424" w:author="polyd" w:date="2019-06-04T16:25:12Z">
        <w:r>
          <w:rPr>
            <w:rFonts w:ascii="Times New Roman" w:hAnsi="Times New Roman"/>
            <w:sz w:val="24"/>
            <w:szCs w:val="24"/>
            <w:lang w:val="ru-RU"/>
          </w:rPr>
          <w:t>ноло</w:t>
        </w:r>
      </w:ins>
      <w:ins w:id="1425" w:author="polyd" w:date="2019-06-04T16:25:13Z">
        <w:r>
          <w:rPr>
            <w:rFonts w:ascii="Times New Roman" w:hAnsi="Times New Roman"/>
            <w:sz w:val="24"/>
            <w:szCs w:val="24"/>
            <w:lang w:val="ru-RU"/>
          </w:rPr>
          <w:t>гиче</w:t>
        </w:r>
      </w:ins>
      <w:ins w:id="1426" w:author="polyd" w:date="2019-06-04T16:25:14Z">
        <w:r>
          <w:rPr>
            <w:rFonts w:ascii="Times New Roman" w:hAnsi="Times New Roman"/>
            <w:sz w:val="24"/>
            <w:szCs w:val="24"/>
            <w:lang w:val="ru-RU"/>
          </w:rPr>
          <w:t xml:space="preserve">ских </w:t>
        </w:r>
      </w:ins>
      <w:ins w:id="1427" w:author="polyd" w:date="2019-06-04T16:25:15Z">
        <w:r>
          <w:rPr>
            <w:rFonts w:ascii="Times New Roman" w:hAnsi="Times New Roman"/>
            <w:sz w:val="24"/>
            <w:szCs w:val="24"/>
            <w:lang w:val="ru-RU"/>
          </w:rPr>
          <w:t>со</w:t>
        </w:r>
      </w:ins>
      <w:ins w:id="1428" w:author="polyd" w:date="2019-06-04T16:25:16Z">
        <w:r>
          <w:rPr>
            <w:rFonts w:ascii="Times New Roman" w:hAnsi="Times New Roman"/>
            <w:sz w:val="24"/>
            <w:szCs w:val="24"/>
            <w:lang w:val="ru-RU"/>
          </w:rPr>
          <w:t>быти</w:t>
        </w:r>
      </w:ins>
      <w:ins w:id="1429" w:author="polyd" w:date="2019-06-04T16:25:17Z">
        <w:r>
          <w:rPr>
            <w:rFonts w:ascii="Times New Roman" w:hAnsi="Times New Roman"/>
            <w:sz w:val="24"/>
            <w:szCs w:val="24"/>
            <w:lang w:val="ru-RU"/>
          </w:rPr>
          <w:t>й</w:t>
        </w:r>
      </w:ins>
      <w:ins w:id="1430" w:author="polyd" w:date="2019-06-04T16:25:41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1431" w:author="polyd" w:date="2019-06-04T16:25:42Z">
        <w:r>
          <w:rPr>
            <w:rFonts w:ascii="Times New Roman" w:hAnsi="Times New Roman"/>
            <w:sz w:val="24"/>
            <w:szCs w:val="24"/>
            <w:lang w:val="ru-RU"/>
          </w:rPr>
          <w:t xml:space="preserve">у </w:t>
        </w:r>
      </w:ins>
      <w:ins w:id="1432" w:author="polyd" w:date="2019-06-04T16:25:43Z">
        <w:r>
          <w:rPr>
            <w:rFonts w:ascii="Times New Roman" w:hAnsi="Times New Roman"/>
            <w:sz w:val="24"/>
            <w:szCs w:val="24"/>
            <w:lang w:val="ru-RU"/>
          </w:rPr>
          <w:t>двух</w:t>
        </w:r>
      </w:ins>
      <w:ins w:id="1433" w:author="polyd" w:date="2019-06-04T16:25:44Z">
        <w:r>
          <w:rPr>
            <w:rFonts w:ascii="Times New Roman" w:hAnsi="Times New Roman"/>
            <w:sz w:val="24"/>
            <w:szCs w:val="24"/>
            <w:lang w:val="ru-RU"/>
          </w:rPr>
          <w:t xml:space="preserve"> после</w:t>
        </w:r>
      </w:ins>
      <w:ins w:id="1434" w:author="polyd" w:date="2019-06-04T16:25:45Z">
        <w:r>
          <w:rPr>
            <w:rFonts w:ascii="Times New Roman" w:hAnsi="Times New Roman"/>
            <w:sz w:val="24"/>
            <w:szCs w:val="24"/>
            <w:lang w:val="ru-RU"/>
          </w:rPr>
          <w:t xml:space="preserve">дних </w:t>
        </w:r>
      </w:ins>
      <w:ins w:id="1435" w:author="polyd" w:date="2019-06-04T16:25:46Z">
        <w:r>
          <w:rPr>
            <w:rFonts w:ascii="Times New Roman" w:hAnsi="Times New Roman"/>
            <w:sz w:val="24"/>
            <w:szCs w:val="24"/>
            <w:lang w:val="ru-RU"/>
          </w:rPr>
          <w:t>видов</w:t>
        </w:r>
      </w:ins>
      <w:ins w:id="1436" w:author="polyd" w:date="2019-06-04T16:25:47Z">
        <w:r>
          <w:rPr>
            <w:rFonts w:ascii="Times New Roman" w:hAnsi="Times New Roman"/>
            <w:sz w:val="24"/>
            <w:szCs w:val="24"/>
            <w:lang w:val="ru-RU"/>
          </w:rPr>
          <w:t xml:space="preserve">. </w:t>
        </w:r>
      </w:ins>
    </w:p>
    <w:p>
      <w:pPr>
        <w:spacing w:line="360" w:lineRule="auto"/>
        <w:ind w:firstLine="709"/>
        <w:jc w:val="both"/>
        <w:rPr>
          <w:ins w:id="1437" w:author="polyd" w:date="2019-06-04T16:26:10Z"/>
          <w:rFonts w:ascii="Times New Roman" w:hAnsi="Times New Roman"/>
          <w:sz w:val="24"/>
          <w:szCs w:val="24"/>
          <w:lang w:val="ru-RU"/>
        </w:rPr>
      </w:pPr>
    </w:p>
    <w:p>
      <w:pPr>
        <w:spacing w:line="360" w:lineRule="auto"/>
        <w:ind w:firstLine="709"/>
        <w:jc w:val="both"/>
        <w:rPr>
          <w:ins w:id="1438" w:author="polyd" w:date="2019-06-04T16:26:10Z"/>
          <w:rFonts w:ascii="Times New Roman" w:hAnsi="Times New Roman"/>
          <w:sz w:val="24"/>
          <w:szCs w:val="24"/>
          <w:lang w:val="ru-RU"/>
        </w:rPr>
      </w:pPr>
    </w:p>
    <w:p>
      <w:pPr>
        <w:spacing w:line="360" w:lineRule="auto"/>
        <w:ind w:firstLine="709"/>
        <w:jc w:val="both"/>
        <w:rPr>
          <w:ins w:id="1439" w:author="polyd" w:date="2019-06-04T16:25:56Z"/>
          <w:rFonts w:ascii="Times New Roman" w:hAnsi="Times New Roman"/>
          <w:sz w:val="24"/>
          <w:szCs w:val="24"/>
          <w:lang w:val="ru-RU"/>
        </w:rPr>
      </w:pPr>
      <w:ins w:id="1440" w:author="polyd" w:date="2019-06-04T16:25:57Z">
        <w:r>
          <w:rPr>
            <w:rFonts w:ascii="Times New Roman" w:hAnsi="Times New Roman"/>
            <w:sz w:val="24"/>
            <w:szCs w:val="24"/>
            <w:lang w:val="ru-RU"/>
          </w:rPr>
          <w:t xml:space="preserve">То </w:t>
        </w:r>
      </w:ins>
      <w:ins w:id="1441" w:author="polyd" w:date="2019-06-04T16:25:58Z">
        <w:r>
          <w:rPr>
            <w:rFonts w:ascii="Times New Roman" w:hAnsi="Times New Roman"/>
            <w:sz w:val="24"/>
            <w:szCs w:val="24"/>
            <w:lang w:val="ru-RU"/>
          </w:rPr>
          <w:t>что н</w:t>
        </w:r>
      </w:ins>
      <w:ins w:id="1442" w:author="polyd" w:date="2019-06-04T16:25:59Z">
        <w:r>
          <w:rPr>
            <w:rFonts w:ascii="Times New Roman" w:hAnsi="Times New Roman"/>
            <w:sz w:val="24"/>
            <w:szCs w:val="24"/>
            <w:lang w:val="ru-RU"/>
          </w:rPr>
          <w:t>иже,</w:t>
        </w:r>
      </w:ins>
      <w:ins w:id="1443" w:author="polyd" w:date="2019-06-04T16:26:00Z">
        <w:r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ins w:id="1444" w:author="polyd" w:date="2019-06-04T16:26:01Z">
        <w:r>
          <w:rPr>
            <w:rFonts w:ascii="Times New Roman" w:hAnsi="Times New Roman"/>
            <w:sz w:val="24"/>
            <w:szCs w:val="24"/>
            <w:lang w:val="ru-RU"/>
          </w:rPr>
          <w:t>види</w:t>
        </w:r>
      </w:ins>
      <w:ins w:id="1445" w:author="polyd" w:date="2019-06-04T16:26:02Z">
        <w:r>
          <w:rPr>
            <w:rFonts w:ascii="Times New Roman" w:hAnsi="Times New Roman"/>
            <w:sz w:val="24"/>
            <w:szCs w:val="24"/>
            <w:lang w:val="ru-RU"/>
          </w:rPr>
          <w:t>мо</w:t>
        </w:r>
      </w:ins>
      <w:ins w:id="1446" w:author="polyd" w:date="2019-06-04T16:26:03Z">
        <w:r>
          <w:rPr>
            <w:rFonts w:ascii="Times New Roman" w:hAnsi="Times New Roman"/>
            <w:sz w:val="24"/>
            <w:szCs w:val="24"/>
            <w:lang w:val="ru-RU"/>
          </w:rPr>
          <w:t xml:space="preserve">, в </w:t>
        </w:r>
      </w:ins>
      <w:ins w:id="1447" w:author="polyd" w:date="2019-06-04T16:26:04Z">
        <w:r>
          <w:rPr>
            <w:rFonts w:ascii="Times New Roman" w:hAnsi="Times New Roman"/>
            <w:sz w:val="24"/>
            <w:szCs w:val="24"/>
            <w:lang w:val="ru-RU"/>
          </w:rPr>
          <w:t>об</w:t>
        </w:r>
      </w:ins>
      <w:ins w:id="1448" w:author="polyd" w:date="2019-06-04T16:26:05Z">
        <w:r>
          <w:rPr>
            <w:rFonts w:ascii="Times New Roman" w:hAnsi="Times New Roman"/>
            <w:sz w:val="24"/>
            <w:szCs w:val="24"/>
            <w:lang w:val="ru-RU"/>
          </w:rPr>
          <w:t>суж</w:t>
        </w:r>
      </w:ins>
      <w:ins w:id="1449" w:author="polyd" w:date="2019-06-04T16:26:06Z">
        <w:r>
          <w:rPr>
            <w:rFonts w:ascii="Times New Roman" w:hAnsi="Times New Roman"/>
            <w:sz w:val="24"/>
            <w:szCs w:val="24"/>
            <w:lang w:val="ru-RU"/>
          </w:rPr>
          <w:t>дение</w:t>
        </w:r>
      </w:ins>
    </w:p>
    <w:p>
      <w:pPr>
        <w:spacing w:line="360" w:lineRule="auto"/>
        <w:ind w:firstLine="709"/>
        <w:jc w:val="both"/>
        <w:rPr>
          <w:del w:id="1450" w:author="polyd" w:date="2019-06-04T16:03:00Z"/>
          <w:rFonts w:ascii="Times New Roman" w:hAnsi="Times New Roman"/>
          <w:sz w:val="24"/>
          <w:szCs w:val="24"/>
        </w:rPr>
      </w:pPr>
      <w:del w:id="1451" w:author="polyd" w:date="2019-06-04T16:03:00Z">
        <w:r>
          <w:rPr>
            <w:rFonts w:ascii="Times New Roman" w:hAnsi="Times New Roman"/>
            <w:sz w:val="24"/>
            <w:szCs w:val="24"/>
          </w:rPr>
          <w:delText xml:space="preserve">формирование пика численности у Temora происходит позднее. </w:delText>
        </w:r>
      </w:del>
      <w:del w:id="1452" w:author="polyd" w:date="2019-06-04T16:03:00Z">
        <w:r>
          <w:rPr>
            <w:rFonts w:ascii="Times New Roman" w:hAnsi="Times New Roman"/>
            <w:color w:val="FF0000"/>
            <w:sz w:val="24"/>
            <w:szCs w:val="24"/>
            <w:highlight w:val="yellow"/>
          </w:rPr>
          <w:delText>А Acartia-</w:delText>
        </w:r>
      </w:del>
      <w:del w:id="1453" w:author="polyd" w:date="2019-06-04T16:03:00Z">
        <w:r>
          <w:rPr>
            <w:rFonts w:ascii="Times New Roman" w:hAnsi="Times New Roman"/>
            <w:color w:val="FF0000"/>
            <w:sz w:val="24"/>
            <w:szCs w:val="24"/>
            <w:highlight w:val="yellow"/>
            <w:lang w:val="en-US"/>
          </w:rPr>
          <w:delText>Microsetella</w:delText>
        </w:r>
      </w:del>
      <w:del w:id="1454" w:author="polyd" w:date="2019-06-04T16:03:00Z">
        <w:r>
          <w:rPr>
            <w:rFonts w:ascii="Times New Roman" w:hAnsi="Times New Roman"/>
            <w:color w:val="FF0000"/>
            <w:sz w:val="24"/>
            <w:szCs w:val="24"/>
            <w:highlight w:val="yellow"/>
          </w:rPr>
          <w:delText xml:space="preserve"> (точки 10, 11, 12)? </w:delText>
        </w:r>
      </w:del>
      <w:del w:id="1455" w:author="polyd" w:date="2019-06-04T16:03:00Z">
        <w:r>
          <w:rPr>
            <w:rFonts w:ascii="Times New Roman" w:hAnsi="Times New Roman"/>
            <w:color w:val="FF0000"/>
            <w:sz w:val="24"/>
            <w:szCs w:val="24"/>
            <w:highlight w:val="yellow"/>
            <w:lang w:val="en-US"/>
          </w:rPr>
          <w:delText>Acartia</w:delText>
        </w:r>
      </w:del>
      <w:del w:id="1456" w:author="polyd" w:date="2019-06-04T16:03:00Z">
        <w:r>
          <w:rPr>
            <w:rFonts w:ascii="Times New Roman" w:hAnsi="Times New Roman"/>
            <w:color w:val="FF0000"/>
            <w:sz w:val="24"/>
            <w:szCs w:val="24"/>
            <w:highlight w:val="yellow"/>
          </w:rPr>
          <w:delText>-</w:delText>
        </w:r>
      </w:del>
      <w:del w:id="1457" w:author="polyd" w:date="2019-06-04T16:03:00Z">
        <w:r>
          <w:rPr>
            <w:rFonts w:ascii="Times New Roman" w:hAnsi="Times New Roman"/>
            <w:color w:val="FF0000"/>
            <w:sz w:val="24"/>
            <w:szCs w:val="24"/>
            <w:highlight w:val="yellow"/>
            <w:lang w:val="en-US"/>
          </w:rPr>
          <w:delText>SpSD</w:delText>
        </w:r>
      </w:del>
      <w:del w:id="1458" w:author="polyd" w:date="2019-06-04T16:03:00Z">
        <w:r>
          <w:rPr>
            <w:rFonts w:ascii="Times New Roman" w:hAnsi="Times New Roman"/>
            <w:color w:val="FF0000"/>
            <w:sz w:val="24"/>
            <w:szCs w:val="24"/>
            <w:highlight w:val="yellow"/>
          </w:rPr>
          <w:delText xml:space="preserve">, </w:delText>
        </w:r>
      </w:del>
      <w:del w:id="1459" w:author="polyd" w:date="2019-06-04T16:03:00Z">
        <w:r>
          <w:rPr>
            <w:rFonts w:ascii="Times New Roman" w:hAnsi="Times New Roman"/>
            <w:color w:val="FF0000"/>
            <w:sz w:val="24"/>
            <w:szCs w:val="24"/>
            <w:highlight w:val="yellow"/>
            <w:lang w:val="en-US"/>
          </w:rPr>
          <w:delText>Microsetella</w:delText>
        </w:r>
      </w:del>
      <w:del w:id="1460" w:author="polyd" w:date="2019-06-04T16:03:00Z">
        <w:r>
          <w:rPr>
            <w:rFonts w:ascii="Times New Roman" w:hAnsi="Times New Roman"/>
            <w:color w:val="FF0000"/>
            <w:sz w:val="24"/>
            <w:szCs w:val="24"/>
            <w:highlight w:val="yellow"/>
          </w:rPr>
          <w:delText>-</w:delText>
        </w:r>
      </w:del>
      <w:del w:id="1461" w:author="polyd" w:date="2019-06-04T16:03:00Z">
        <w:r>
          <w:rPr>
            <w:rFonts w:ascii="Times New Roman" w:hAnsi="Times New Roman"/>
            <w:color w:val="FF0000"/>
            <w:sz w:val="24"/>
            <w:szCs w:val="24"/>
            <w:highlight w:val="yellow"/>
            <w:lang w:val="en-US"/>
          </w:rPr>
          <w:delText>SpSD</w:delText>
        </w:r>
      </w:del>
      <w:del w:id="1462" w:author="polyd" w:date="2019-06-04T16:03:00Z">
        <w:r>
          <w:rPr>
            <w:rFonts w:ascii="Times New Roman" w:hAnsi="Times New Roman"/>
            <w:color w:val="FF0000"/>
            <w:sz w:val="24"/>
            <w:szCs w:val="24"/>
            <w:highlight w:val="yellow"/>
          </w:rPr>
          <w:delText xml:space="preserve"> – можно ли говорить о связи этих предикторов?</w:delText>
        </w:r>
      </w:del>
    </w:p>
    <w:p>
      <w:pPr>
        <w:rPr>
          <w:lang w:val="ru-RU"/>
        </w:rPr>
      </w:pPr>
      <w:ins w:id="1463" w:author="polyd" w:date="2019-06-04T16:04:05Z">
        <w:r>
          <w:rPr>
            <w:lang w:val="ru-RU"/>
          </w:rPr>
          <w:t>В</w:t>
        </w:r>
      </w:ins>
      <w:ins w:id="1464" w:author="polyd" w:date="2019-06-04T16:04:06Z">
        <w:r>
          <w:rPr>
            <w:lang w:val="ru-RU"/>
          </w:rPr>
          <w:t xml:space="preserve"> ц</w:t>
        </w:r>
      </w:ins>
      <w:ins w:id="1465" w:author="polyd" w:date="2019-06-04T16:04:08Z">
        <w:r>
          <w:rPr>
            <w:lang w:val="ru-RU"/>
          </w:rPr>
          <w:t xml:space="preserve">елом </w:t>
        </w:r>
      </w:ins>
      <w:ins w:id="1466" w:author="polyd" w:date="2019-06-04T16:04:09Z">
        <w:r>
          <w:rPr>
            <w:lang w:val="ru-RU"/>
          </w:rPr>
          <w:t>с</w:t>
        </w:r>
      </w:ins>
      <w:ins w:id="1467" w:author="polyd" w:date="2019-06-04T16:04:10Z">
        <w:r>
          <w:rPr>
            <w:lang w:val="ru-RU"/>
          </w:rPr>
          <w:t xml:space="preserve">вязь </w:t>
        </w:r>
      </w:ins>
      <w:ins w:id="1468" w:author="polyd" w:date="2019-06-04T16:04:18Z">
        <w:r>
          <w:rPr>
            <w:lang w:val="ru-RU"/>
          </w:rPr>
          <w:t>ф</w:t>
        </w:r>
      </w:ins>
      <w:ins w:id="1469" w:author="polyd" w:date="2019-06-04T16:04:19Z">
        <w:r>
          <w:rPr>
            <w:lang w:val="ru-RU"/>
          </w:rPr>
          <w:t>енолог</w:t>
        </w:r>
      </w:ins>
      <w:ins w:id="1470" w:author="polyd" w:date="2019-06-04T16:04:20Z">
        <w:r>
          <w:rPr>
            <w:lang w:val="ru-RU"/>
          </w:rPr>
          <w:t>ическ</w:t>
        </w:r>
      </w:ins>
      <w:ins w:id="1471" w:author="polyd" w:date="2019-06-04T16:04:21Z">
        <w:r>
          <w:rPr>
            <w:lang w:val="ru-RU"/>
          </w:rPr>
          <w:t>их со</w:t>
        </w:r>
      </w:ins>
      <w:ins w:id="1472" w:author="polyd" w:date="2019-06-04T16:04:22Z">
        <w:r>
          <w:rPr>
            <w:lang w:val="ru-RU"/>
          </w:rPr>
          <w:t>быти</w:t>
        </w:r>
      </w:ins>
      <w:ins w:id="1473" w:author="polyd" w:date="2019-06-04T16:04:23Z">
        <w:r>
          <w:rPr>
            <w:lang w:val="ru-RU"/>
          </w:rPr>
          <w:t xml:space="preserve">й </w:t>
        </w:r>
      </w:ins>
      <w:ins w:id="1474" w:author="polyd" w:date="2019-06-04T16:04:30Z">
        <w:r>
          <w:rPr>
            <w:lang w:val="ru-RU"/>
          </w:rPr>
          <w:t xml:space="preserve">с </w:t>
        </w:r>
      </w:ins>
      <w:ins w:id="1475" w:author="polyd" w:date="2019-06-04T16:04:34Z">
        <w:r>
          <w:rPr>
            <w:lang w:val="ru-RU"/>
          </w:rPr>
          <w:t>пр</w:t>
        </w:r>
      </w:ins>
      <w:ins w:id="1476" w:author="polyd" w:date="2019-06-04T16:04:35Z">
        <w:r>
          <w:rPr>
            <w:lang w:val="ru-RU"/>
          </w:rPr>
          <w:t>едикто</w:t>
        </w:r>
      </w:ins>
      <w:ins w:id="1477" w:author="polyd" w:date="2019-06-04T16:04:36Z">
        <w:r>
          <w:rPr>
            <w:lang w:val="ru-RU"/>
          </w:rPr>
          <w:t>рами м</w:t>
        </w:r>
      </w:ins>
      <w:ins w:id="1478" w:author="polyd" w:date="2019-06-04T16:04:37Z">
        <w:r>
          <w:rPr>
            <w:lang w:val="ru-RU"/>
          </w:rPr>
          <w:t xml:space="preserve">ожно </w:t>
        </w:r>
      </w:ins>
      <w:ins w:id="1479" w:author="polyd" w:date="2019-06-04T16:04:38Z">
        <w:r>
          <w:rPr>
            <w:lang w:val="ru-RU"/>
          </w:rPr>
          <w:t>оха</w:t>
        </w:r>
      </w:ins>
      <w:ins w:id="1480" w:author="polyd" w:date="2019-06-04T16:04:39Z">
        <w:r>
          <w:rPr>
            <w:lang w:val="ru-RU"/>
          </w:rPr>
          <w:t>рактер</w:t>
        </w:r>
      </w:ins>
      <w:ins w:id="1481" w:author="polyd" w:date="2019-06-04T16:04:40Z">
        <w:r>
          <w:rPr>
            <w:lang w:val="ru-RU"/>
          </w:rPr>
          <w:t>изо</w:t>
        </w:r>
      </w:ins>
      <w:ins w:id="1482" w:author="polyd" w:date="2019-06-04T16:04:41Z">
        <w:r>
          <w:rPr>
            <w:lang w:val="ru-RU"/>
          </w:rPr>
          <w:t xml:space="preserve">вать </w:t>
        </w:r>
      </w:ins>
      <w:ins w:id="1483" w:author="polyd" w:date="2019-06-04T16:04:42Z">
        <w:r>
          <w:rPr>
            <w:lang w:val="ru-RU"/>
          </w:rPr>
          <w:t>след</w:t>
        </w:r>
      </w:ins>
      <w:ins w:id="1484" w:author="polyd" w:date="2019-06-04T16:04:43Z">
        <w:r>
          <w:rPr>
            <w:lang w:val="ru-RU"/>
          </w:rPr>
          <w:t>ующи</w:t>
        </w:r>
      </w:ins>
      <w:ins w:id="1485" w:author="polyd" w:date="2019-06-04T16:04:44Z">
        <w:r>
          <w:rPr>
            <w:lang w:val="ru-RU"/>
          </w:rPr>
          <w:t>м обр</w:t>
        </w:r>
      </w:ins>
      <w:ins w:id="1486" w:author="polyd" w:date="2019-06-04T16:04:45Z">
        <w:r>
          <w:rPr>
            <w:lang w:val="ru-RU"/>
          </w:rPr>
          <w:t>азом.</w:t>
        </w:r>
      </w:ins>
      <w:ins w:id="1487" w:author="polyd" w:date="2019-06-04T16:04:46Z">
        <w:r>
          <w:rPr>
            <w:lang w:val="ru-RU"/>
          </w:rPr>
          <w:t xml:space="preserve"> </w:t>
        </w:r>
      </w:ins>
      <w:ins w:id="1488" w:author="polyd" w:date="2019-06-04T16:06:15Z">
        <w:r>
          <w:rPr>
            <w:lang w:val="ru-RU"/>
          </w:rPr>
          <w:t>Л</w:t>
        </w:r>
      </w:ins>
      <w:ins w:id="1489" w:author="polyd" w:date="2019-06-04T16:06:16Z">
        <w:r>
          <w:rPr>
            <w:lang w:val="ru-RU"/>
          </w:rPr>
          <w:t xml:space="preserve">ишь </w:t>
        </w:r>
      </w:ins>
      <w:ins w:id="1490" w:author="polyd" w:date="2019-06-04T16:06:18Z">
        <w:r>
          <w:rPr>
            <w:lang w:val="ru-RU"/>
          </w:rPr>
          <w:t xml:space="preserve">у </w:t>
        </w:r>
      </w:ins>
      <w:ins w:id="1491" w:author="polyd" w:date="2019-06-04T16:06:39Z">
        <w:r>
          <w:rPr>
            <w:lang w:val="ru-RU"/>
          </w:rPr>
          <w:t>ч</w:t>
        </w:r>
      </w:ins>
      <w:ins w:id="1492" w:author="polyd" w:date="2019-06-04T16:06:40Z">
        <w:r>
          <w:rPr>
            <w:lang w:val="ru-RU"/>
          </w:rPr>
          <w:t>етыре</w:t>
        </w:r>
      </w:ins>
      <w:ins w:id="1493" w:author="polyd" w:date="2019-06-04T16:06:41Z">
        <w:r>
          <w:rPr>
            <w:lang w:val="ru-RU"/>
          </w:rPr>
          <w:t>х ви</w:t>
        </w:r>
      </w:ins>
      <w:ins w:id="1494" w:author="polyd" w:date="2019-06-04T16:06:42Z">
        <w:r>
          <w:rPr>
            <w:lang w:val="ru-RU"/>
          </w:rPr>
          <w:t xml:space="preserve">дов </w:t>
        </w:r>
      </w:ins>
      <w:ins w:id="1495" w:author="polyd" w:date="2019-06-04T16:06:23Z">
        <w:r>
          <w:rPr>
            <w:lang w:val="ru-RU"/>
          </w:rPr>
          <w:t>от</w:t>
        </w:r>
      </w:ins>
      <w:ins w:id="1496" w:author="polyd" w:date="2019-06-04T16:06:24Z">
        <w:r>
          <w:rPr>
            <w:lang w:val="ru-RU"/>
          </w:rPr>
          <w:t>меча</w:t>
        </w:r>
      </w:ins>
      <w:ins w:id="1497" w:author="polyd" w:date="2019-06-04T16:06:25Z">
        <w:r>
          <w:rPr>
            <w:lang w:val="ru-RU"/>
          </w:rPr>
          <w:t xml:space="preserve">ется </w:t>
        </w:r>
      </w:ins>
      <w:ins w:id="1498" w:author="polyd" w:date="2019-06-04T16:06:26Z">
        <w:r>
          <w:rPr>
            <w:lang w:val="ru-RU"/>
          </w:rPr>
          <w:t>з</w:t>
        </w:r>
      </w:ins>
      <w:ins w:id="1499" w:author="polyd" w:date="2019-06-04T16:06:30Z">
        <w:r>
          <w:rPr>
            <w:lang w:val="ru-RU"/>
          </w:rPr>
          <w:t>аметна</w:t>
        </w:r>
      </w:ins>
      <w:ins w:id="1500" w:author="polyd" w:date="2019-06-04T16:06:31Z">
        <w:r>
          <w:rPr>
            <w:lang w:val="ru-RU"/>
          </w:rPr>
          <w:t xml:space="preserve">я </w:t>
        </w:r>
      </w:ins>
      <w:ins w:id="1501" w:author="polyd" w:date="2019-06-04T16:06:32Z">
        <w:r>
          <w:rPr>
            <w:lang w:val="ru-RU"/>
          </w:rPr>
          <w:t>с</w:t>
        </w:r>
      </w:ins>
      <w:ins w:id="1502" w:author="polyd" w:date="2019-06-04T16:06:33Z">
        <w:r>
          <w:rPr>
            <w:lang w:val="ru-RU"/>
          </w:rPr>
          <w:t>вязь</w:t>
        </w:r>
      </w:ins>
      <w:ins w:id="1503" w:author="polyd" w:date="2019-06-04T16:06:34Z">
        <w:r>
          <w:rPr>
            <w:lang w:val="ru-RU"/>
          </w:rPr>
          <w:t xml:space="preserve"> </w:t>
        </w:r>
      </w:ins>
      <w:ins w:id="1504" w:author="polyd" w:date="2019-06-04T16:06:46Z">
        <w:r>
          <w:rPr>
            <w:lang w:val="ru-RU"/>
          </w:rPr>
          <w:t>и</w:t>
        </w:r>
      </w:ins>
      <w:ins w:id="1505" w:author="polyd" w:date="2019-06-04T16:06:47Z">
        <w:r>
          <w:rPr>
            <w:lang w:val="ru-RU"/>
          </w:rPr>
          <w:t>х фе</w:t>
        </w:r>
      </w:ins>
      <w:ins w:id="1506" w:author="polyd" w:date="2019-06-04T16:06:48Z">
        <w:r>
          <w:rPr>
            <w:lang w:val="ru-RU"/>
          </w:rPr>
          <w:t>н</w:t>
        </w:r>
      </w:ins>
      <w:ins w:id="1507" w:author="polyd" w:date="2019-06-04T16:06:49Z">
        <w:r>
          <w:rPr>
            <w:lang w:val="ru-RU"/>
          </w:rPr>
          <w:t>олог</w:t>
        </w:r>
      </w:ins>
      <w:ins w:id="1508" w:author="polyd" w:date="2019-06-04T16:06:50Z">
        <w:r>
          <w:rPr>
            <w:lang w:val="ru-RU"/>
          </w:rPr>
          <w:t xml:space="preserve">ии </w:t>
        </w:r>
      </w:ins>
      <w:ins w:id="1509" w:author="polyd" w:date="2019-06-04T16:06:51Z">
        <w:r>
          <w:rPr>
            <w:lang w:val="ru-RU"/>
          </w:rPr>
          <w:t xml:space="preserve">с </w:t>
        </w:r>
      </w:ins>
      <w:ins w:id="1510" w:author="polyd" w:date="2019-06-04T16:06:55Z">
        <w:r>
          <w:rPr>
            <w:lang w:val="ru-RU"/>
          </w:rPr>
          <w:t>вне</w:t>
        </w:r>
      </w:ins>
      <w:ins w:id="1511" w:author="polyd" w:date="2019-06-04T16:06:57Z">
        <w:r>
          <w:rPr>
            <w:lang w:val="ru-RU"/>
          </w:rPr>
          <w:t>шни</w:t>
        </w:r>
      </w:ins>
      <w:ins w:id="1512" w:author="polyd" w:date="2019-06-04T16:06:59Z">
        <w:r>
          <w:rPr>
            <w:lang w:val="ru-RU"/>
          </w:rPr>
          <w:t xml:space="preserve">ми </w:t>
        </w:r>
      </w:ins>
      <w:ins w:id="1513" w:author="polyd" w:date="2019-06-04T16:07:00Z">
        <w:r>
          <w:rPr>
            <w:lang w:val="ru-RU"/>
          </w:rPr>
          <w:t>факто</w:t>
        </w:r>
      </w:ins>
      <w:ins w:id="1514" w:author="polyd" w:date="2019-06-04T16:07:01Z">
        <w:r>
          <w:rPr>
            <w:lang w:val="ru-RU"/>
          </w:rPr>
          <w:t>рами</w:t>
        </w:r>
      </w:ins>
      <w:ins w:id="1515" w:author="polyd" w:date="2019-06-04T16:07:02Z">
        <w:r>
          <w:rPr>
            <w:lang w:val="ru-RU"/>
          </w:rPr>
          <w:t xml:space="preserve">. </w:t>
        </w:r>
      </w:ins>
      <w:ins w:id="1516" w:author="polyd" w:date="2019-06-04T16:07:17Z">
        <w:r>
          <w:rPr>
            <w:lang w:val="ru-RU"/>
          </w:rPr>
          <w:t>На</w:t>
        </w:r>
      </w:ins>
      <w:ins w:id="1517" w:author="polyd" w:date="2019-06-04T16:07:13Z">
        <w:r>
          <w:rPr>
            <w:lang w:val="ru-RU"/>
          </w:rPr>
          <w:t>ибо</w:t>
        </w:r>
      </w:ins>
      <w:ins w:id="1518" w:author="polyd" w:date="2019-06-04T16:07:14Z">
        <w:r>
          <w:rPr>
            <w:lang w:val="ru-RU"/>
          </w:rPr>
          <w:t>лее</w:t>
        </w:r>
      </w:ins>
      <w:ins w:id="1519" w:author="polyd" w:date="2019-06-04T16:07:19Z">
        <w:r>
          <w:rPr>
            <w:lang w:val="ru-RU"/>
          </w:rPr>
          <w:t xml:space="preserve"> си</w:t>
        </w:r>
      </w:ins>
      <w:ins w:id="1520" w:author="polyd" w:date="2019-06-04T16:07:20Z">
        <w:r>
          <w:rPr>
            <w:lang w:val="ru-RU"/>
          </w:rPr>
          <w:t xml:space="preserve">льна </w:t>
        </w:r>
      </w:ins>
      <w:ins w:id="1521" w:author="polyd" w:date="2019-06-04T16:07:21Z">
        <w:r>
          <w:rPr>
            <w:lang w:val="ru-RU"/>
          </w:rPr>
          <w:t>связ</w:t>
        </w:r>
      </w:ins>
      <w:ins w:id="1522" w:author="polyd" w:date="2019-06-04T16:07:22Z">
        <w:r>
          <w:rPr>
            <w:lang w:val="ru-RU"/>
          </w:rPr>
          <w:t>ь</w:t>
        </w:r>
      </w:ins>
      <w:ins w:id="1523" w:author="polyd" w:date="2019-06-04T16:09:48Z">
        <w:r>
          <w:rPr>
            <w:lang w:val="ru-RU"/>
          </w:rPr>
          <w:t xml:space="preserve"> </w:t>
        </w:r>
      </w:ins>
      <w:ins w:id="1524" w:author="polyd" w:date="2019-06-04T16:09:49Z">
        <w:r>
          <w:rPr>
            <w:lang w:val="ru-RU"/>
          </w:rPr>
          <w:t>меж</w:t>
        </w:r>
      </w:ins>
      <w:ins w:id="1525" w:author="polyd" w:date="2019-06-04T16:09:50Z">
        <w:r>
          <w:rPr>
            <w:lang w:val="ru-RU"/>
          </w:rPr>
          <w:t>годовы</w:t>
        </w:r>
      </w:ins>
      <w:ins w:id="1526" w:author="polyd" w:date="2019-06-04T16:09:51Z">
        <w:r>
          <w:rPr>
            <w:lang w:val="ru-RU"/>
          </w:rPr>
          <w:t>х ва</w:t>
        </w:r>
      </w:ins>
      <w:ins w:id="1527" w:author="polyd" w:date="2019-06-04T16:09:52Z">
        <w:r>
          <w:rPr>
            <w:lang w:val="ru-RU"/>
          </w:rPr>
          <w:t>ри</w:t>
        </w:r>
      </w:ins>
      <w:ins w:id="1528" w:author="polyd" w:date="2019-06-04T16:09:53Z">
        <w:r>
          <w:rPr>
            <w:lang w:val="ru-RU"/>
          </w:rPr>
          <w:t>аци</w:t>
        </w:r>
      </w:ins>
      <w:ins w:id="1529" w:author="polyd" w:date="2019-06-04T16:09:54Z">
        <w:r>
          <w:rPr>
            <w:lang w:val="ru-RU"/>
          </w:rPr>
          <w:t xml:space="preserve">й </w:t>
        </w:r>
      </w:ins>
      <w:ins w:id="1530" w:author="polyd" w:date="2019-06-04T16:09:58Z">
        <w:r>
          <w:rPr>
            <w:lang w:val="ru-RU"/>
          </w:rPr>
          <w:t>фе</w:t>
        </w:r>
      </w:ins>
      <w:ins w:id="1531" w:author="polyd" w:date="2019-06-04T16:09:59Z">
        <w:r>
          <w:rPr>
            <w:lang w:val="ru-RU"/>
          </w:rPr>
          <w:t>но</w:t>
        </w:r>
      </w:ins>
      <w:ins w:id="1532" w:author="polyd" w:date="2019-06-04T16:10:01Z">
        <w:r>
          <w:rPr>
            <w:lang w:val="ru-RU"/>
          </w:rPr>
          <w:t>лог</w:t>
        </w:r>
      </w:ins>
      <w:ins w:id="1533" w:author="polyd" w:date="2019-06-04T16:10:02Z">
        <w:r>
          <w:rPr>
            <w:lang w:val="ru-RU"/>
          </w:rPr>
          <w:t>ии с</w:t>
        </w:r>
      </w:ins>
      <w:ins w:id="1534" w:author="polyd" w:date="2019-06-04T16:10:03Z">
        <w:r>
          <w:rPr>
            <w:lang w:val="ru-RU"/>
          </w:rPr>
          <w:t xml:space="preserve"> </w:t>
        </w:r>
      </w:ins>
      <w:ins w:id="1535" w:author="polyd" w:date="2019-06-04T16:10:05Z">
        <w:r>
          <w:rPr>
            <w:lang w:val="ru-RU"/>
          </w:rPr>
          <w:t>ме</w:t>
        </w:r>
      </w:ins>
      <w:ins w:id="1536" w:author="polyd" w:date="2019-06-04T16:10:06Z">
        <w:r>
          <w:rPr>
            <w:lang w:val="ru-RU"/>
          </w:rPr>
          <w:t>ж</w:t>
        </w:r>
      </w:ins>
      <w:ins w:id="1537" w:author="polyd" w:date="2019-06-04T16:10:07Z">
        <w:r>
          <w:rPr>
            <w:lang w:val="ru-RU"/>
          </w:rPr>
          <w:t>годов</w:t>
        </w:r>
      </w:ins>
      <w:ins w:id="1538" w:author="polyd" w:date="2019-06-04T16:10:08Z">
        <w:r>
          <w:rPr>
            <w:lang w:val="ru-RU"/>
          </w:rPr>
          <w:t>ой ва</w:t>
        </w:r>
      </w:ins>
      <w:ins w:id="1539" w:author="polyd" w:date="2019-06-04T16:10:09Z">
        <w:r>
          <w:rPr>
            <w:lang w:val="ru-RU"/>
          </w:rPr>
          <w:t>риа</w:t>
        </w:r>
      </w:ins>
      <w:ins w:id="1540" w:author="polyd" w:date="2019-06-04T16:10:10Z">
        <w:r>
          <w:rPr>
            <w:lang w:val="ru-RU"/>
          </w:rPr>
          <w:t>цией</w:t>
        </w:r>
      </w:ins>
      <w:ins w:id="1541" w:author="polyd" w:date="2019-06-04T16:10:11Z">
        <w:r>
          <w:rPr>
            <w:lang w:val="ru-RU"/>
          </w:rPr>
          <w:t xml:space="preserve"> </w:t>
        </w:r>
      </w:ins>
      <w:ins w:id="1542" w:author="polyd" w:date="2019-06-04T16:09:04Z">
        <w:r>
          <w:rPr>
            <w:lang w:val="en-US"/>
          </w:rPr>
          <w:t xml:space="preserve"> </w:t>
        </w:r>
      </w:ins>
      <w:ins w:id="1543" w:author="polyd" w:date="2019-06-04T16:09:10Z">
        <w:r>
          <w:rPr>
            <w:lang w:val="ru-RU"/>
          </w:rPr>
          <w:t>вне</w:t>
        </w:r>
      </w:ins>
      <w:ins w:id="1544" w:author="polyd" w:date="2019-06-04T16:09:11Z">
        <w:r>
          <w:rPr>
            <w:lang w:val="ru-RU"/>
          </w:rPr>
          <w:t>шни</w:t>
        </w:r>
      </w:ins>
      <w:ins w:id="1545" w:author="polyd" w:date="2019-06-04T16:10:17Z">
        <w:r>
          <w:rPr>
            <w:lang w:val="ru-RU"/>
          </w:rPr>
          <w:t>х</w:t>
        </w:r>
      </w:ins>
      <w:ins w:id="1546" w:author="polyd" w:date="2019-06-04T16:09:11Z">
        <w:r>
          <w:rPr>
            <w:lang w:val="ru-RU"/>
          </w:rPr>
          <w:t xml:space="preserve"> </w:t>
        </w:r>
      </w:ins>
      <w:ins w:id="1547" w:author="polyd" w:date="2019-06-04T16:09:12Z">
        <w:r>
          <w:rPr>
            <w:lang w:val="ru-RU"/>
          </w:rPr>
          <w:t>ф</w:t>
        </w:r>
      </w:ins>
      <w:ins w:id="1548" w:author="polyd" w:date="2019-06-04T16:09:13Z">
        <w:r>
          <w:rPr>
            <w:lang w:val="ru-RU"/>
          </w:rPr>
          <w:t>актор</w:t>
        </w:r>
      </w:ins>
      <w:ins w:id="1549" w:author="polyd" w:date="2019-06-04T16:10:21Z">
        <w:r>
          <w:rPr>
            <w:lang w:val="ru-RU"/>
          </w:rPr>
          <w:t>ов</w:t>
        </w:r>
      </w:ins>
      <w:ins w:id="1550" w:author="polyd" w:date="2019-06-04T16:09:14Z">
        <w:r>
          <w:rPr>
            <w:lang w:val="ru-RU"/>
          </w:rPr>
          <w:t xml:space="preserve"> </w:t>
        </w:r>
      </w:ins>
      <w:ins w:id="1551" w:author="polyd" w:date="2019-06-04T16:09:15Z">
        <w:r>
          <w:rPr>
            <w:lang w:val="ru-RU"/>
          </w:rPr>
          <w:t>ли</w:t>
        </w:r>
      </w:ins>
      <w:ins w:id="1552" w:author="polyd" w:date="2019-06-04T16:09:16Z">
        <w:r>
          <w:rPr>
            <w:lang w:val="ru-RU"/>
          </w:rPr>
          <w:t xml:space="preserve">шь </w:t>
        </w:r>
      </w:ins>
      <w:ins w:id="1553" w:author="polyd" w:date="2019-06-04T16:07:22Z">
        <w:r>
          <w:rPr>
            <w:lang w:val="ru-RU"/>
          </w:rPr>
          <w:t xml:space="preserve">у </w:t>
        </w:r>
      </w:ins>
      <w:ins w:id="1554" w:author="polyd" w:date="2019-06-04T16:07:23Z">
        <w:r>
          <w:rPr>
            <w:lang w:val="ru-RU"/>
          </w:rPr>
          <w:t>видо</w:t>
        </w:r>
      </w:ins>
      <w:ins w:id="1555" w:author="polyd" w:date="2019-06-04T16:07:24Z">
        <w:r>
          <w:rPr>
            <w:lang w:val="ru-RU"/>
          </w:rPr>
          <w:t>в</w:t>
        </w:r>
      </w:ins>
      <w:ins w:id="1556" w:author="polyd" w:date="2019-06-04T16:09:21Z">
        <w:r>
          <w:rPr>
            <w:lang w:val="ru-RU"/>
          </w:rPr>
          <w:t>-</w:t>
        </w:r>
      </w:ins>
      <w:ins w:id="1557" w:author="polyd" w:date="2019-06-04T16:07:24Z">
        <w:r>
          <w:rPr>
            <w:lang w:val="ru-RU"/>
          </w:rPr>
          <w:t>опп</w:t>
        </w:r>
      </w:ins>
      <w:ins w:id="1558" w:author="polyd" w:date="2019-06-04T16:07:25Z">
        <w:r>
          <w:rPr>
            <w:lang w:val="ru-RU"/>
          </w:rPr>
          <w:t>ортуни</w:t>
        </w:r>
      </w:ins>
      <w:ins w:id="1559" w:author="polyd" w:date="2019-06-04T16:07:26Z">
        <w:r>
          <w:rPr>
            <w:lang w:val="ru-RU"/>
          </w:rPr>
          <w:t>стов</w:t>
        </w:r>
      </w:ins>
      <w:ins w:id="1560" w:author="polyd" w:date="2019-06-04T16:07:29Z">
        <w:r>
          <w:rPr>
            <w:lang w:val="ru-RU"/>
          </w:rPr>
          <w:t>:</w:t>
        </w:r>
      </w:ins>
      <w:ins w:id="1561" w:author="polyd" w:date="2019-06-04T16:07:30Z">
        <w:r>
          <w:rPr>
            <w:lang w:val="ru-RU"/>
          </w:rPr>
          <w:t xml:space="preserve"> </w:t>
        </w:r>
      </w:ins>
      <w:ins w:id="1562" w:author="polyd" w:date="2019-06-04T16:07:32Z">
        <w:r>
          <w:rPr>
            <w:lang w:val="en-US"/>
          </w:rPr>
          <w:t>Mi</w:t>
        </w:r>
      </w:ins>
      <w:ins w:id="1563" w:author="polyd" w:date="2019-06-04T16:07:33Z">
        <w:r>
          <w:rPr>
            <w:lang w:val="en-US"/>
          </w:rPr>
          <w:t>cro</w:t>
        </w:r>
      </w:ins>
      <w:ins w:id="1564" w:author="polyd" w:date="2019-06-04T16:07:34Z">
        <w:r>
          <w:rPr>
            <w:lang w:val="en-US"/>
          </w:rPr>
          <w:t>set</w:t>
        </w:r>
      </w:ins>
      <w:ins w:id="1565" w:author="polyd" w:date="2019-06-04T16:07:35Z">
        <w:r>
          <w:rPr>
            <w:lang w:val="en-US"/>
          </w:rPr>
          <w:t xml:space="preserve">ella </w:t>
        </w:r>
      </w:ins>
      <w:ins w:id="1566" w:author="polyd" w:date="2019-06-04T16:07:43Z">
        <w:r>
          <w:rPr>
            <w:lang w:val="ru-RU"/>
          </w:rPr>
          <w:t xml:space="preserve">и </w:t>
        </w:r>
      </w:ins>
      <w:ins w:id="1567" w:author="polyd" w:date="2019-06-04T16:07:49Z">
        <w:r>
          <w:rPr>
            <w:lang w:val="en-US"/>
          </w:rPr>
          <w:t>O</w:t>
        </w:r>
      </w:ins>
      <w:ins w:id="1568" w:author="polyd" w:date="2019-06-04T16:07:50Z">
        <w:r>
          <w:rPr>
            <w:lang w:val="en-US"/>
          </w:rPr>
          <w:t>ith</w:t>
        </w:r>
      </w:ins>
      <w:ins w:id="1569" w:author="polyd" w:date="2019-06-04T16:07:51Z">
        <w:r>
          <w:rPr>
            <w:lang w:val="en-US"/>
          </w:rPr>
          <w:t>on</w:t>
        </w:r>
      </w:ins>
      <w:ins w:id="1570" w:author="polyd" w:date="2019-06-04T16:07:52Z">
        <w:r>
          <w:rPr>
            <w:lang w:val="en-US"/>
          </w:rPr>
          <w:t>a.</w:t>
        </w:r>
      </w:ins>
      <w:ins w:id="1571" w:author="polyd" w:date="2019-06-04T16:07:53Z">
        <w:r>
          <w:rPr>
            <w:lang w:val="en-US"/>
          </w:rPr>
          <w:t xml:space="preserve"> </w:t>
        </w:r>
      </w:ins>
      <w:ins w:id="1572" w:author="polyd" w:date="2019-06-04T16:09:32Z">
        <w:r>
          <w:rPr>
            <w:highlight w:val="green"/>
            <w:lang w:val="ru-RU"/>
            <w:rPrChange w:id="1573" w:author="polyd" w:date="2019-06-04T16:12:09Z">
              <w:rPr>
                <w:lang w:val="ru-RU"/>
              </w:rPr>
            </w:rPrChange>
          </w:rPr>
          <w:t>Озн</w:t>
        </w:r>
      </w:ins>
      <w:ins w:id="1575" w:author="polyd" w:date="2019-06-04T16:09:33Z">
        <w:r>
          <w:rPr>
            <w:highlight w:val="green"/>
            <w:lang w:val="ru-RU"/>
            <w:rPrChange w:id="1576" w:author="polyd" w:date="2019-06-04T16:12:09Z">
              <w:rPr>
                <w:lang w:val="ru-RU"/>
              </w:rPr>
            </w:rPrChange>
          </w:rPr>
          <w:t xml:space="preserve">ачает </w:t>
        </w:r>
      </w:ins>
      <w:ins w:id="1578" w:author="polyd" w:date="2019-06-04T16:09:34Z">
        <w:r>
          <w:rPr>
            <w:highlight w:val="green"/>
            <w:lang w:val="ru-RU"/>
            <w:rPrChange w:id="1579" w:author="polyd" w:date="2019-06-04T16:12:09Z">
              <w:rPr>
                <w:lang w:val="ru-RU"/>
              </w:rPr>
            </w:rPrChange>
          </w:rPr>
          <w:t xml:space="preserve">ли </w:t>
        </w:r>
      </w:ins>
      <w:ins w:id="1581" w:author="polyd" w:date="2019-06-04T16:09:36Z">
        <w:r>
          <w:rPr>
            <w:highlight w:val="green"/>
            <w:lang w:val="ru-RU"/>
            <w:rPrChange w:id="1582" w:author="polyd" w:date="2019-06-04T16:12:09Z">
              <w:rPr>
                <w:lang w:val="ru-RU"/>
              </w:rPr>
            </w:rPrChange>
          </w:rPr>
          <w:t>это</w:t>
        </w:r>
      </w:ins>
      <w:ins w:id="1584" w:author="polyd" w:date="2019-06-04T16:09:37Z">
        <w:r>
          <w:rPr>
            <w:highlight w:val="green"/>
            <w:lang w:val="ru-RU"/>
            <w:rPrChange w:id="1585" w:author="polyd" w:date="2019-06-04T16:12:09Z">
              <w:rPr>
                <w:lang w:val="ru-RU"/>
              </w:rPr>
            </w:rPrChange>
          </w:rPr>
          <w:t xml:space="preserve">, что </w:t>
        </w:r>
      </w:ins>
      <w:ins w:id="1587" w:author="polyd" w:date="2019-06-04T16:09:38Z">
        <w:r>
          <w:rPr>
            <w:highlight w:val="green"/>
            <w:lang w:val="ru-RU"/>
            <w:rPrChange w:id="1588" w:author="polyd" w:date="2019-06-04T16:12:09Z">
              <w:rPr>
                <w:lang w:val="ru-RU"/>
              </w:rPr>
            </w:rPrChange>
          </w:rPr>
          <w:t>у ост</w:t>
        </w:r>
      </w:ins>
      <w:ins w:id="1590" w:author="polyd" w:date="2019-06-04T16:09:39Z">
        <w:r>
          <w:rPr>
            <w:highlight w:val="green"/>
            <w:lang w:val="ru-RU"/>
            <w:rPrChange w:id="1591" w:author="polyd" w:date="2019-06-04T16:12:09Z">
              <w:rPr>
                <w:lang w:val="ru-RU"/>
              </w:rPr>
            </w:rPrChange>
          </w:rPr>
          <w:t>альных</w:t>
        </w:r>
      </w:ins>
      <w:ins w:id="1593" w:author="polyd" w:date="2019-06-04T16:09:40Z">
        <w:r>
          <w:rPr>
            <w:highlight w:val="green"/>
            <w:lang w:val="ru-RU"/>
            <w:rPrChange w:id="1594" w:author="polyd" w:date="2019-06-04T16:12:09Z">
              <w:rPr>
                <w:lang w:val="ru-RU"/>
              </w:rPr>
            </w:rPrChange>
          </w:rPr>
          <w:t xml:space="preserve"> вид</w:t>
        </w:r>
      </w:ins>
      <w:ins w:id="1596" w:author="polyd" w:date="2019-06-04T16:09:41Z">
        <w:r>
          <w:rPr>
            <w:highlight w:val="green"/>
            <w:lang w:val="ru-RU"/>
            <w:rPrChange w:id="1597" w:author="polyd" w:date="2019-06-04T16:12:09Z">
              <w:rPr>
                <w:lang w:val="ru-RU"/>
              </w:rPr>
            </w:rPrChange>
          </w:rPr>
          <w:t>ов</w:t>
        </w:r>
      </w:ins>
      <w:ins w:id="1599" w:author="polyd" w:date="2019-06-04T16:11:08Z">
        <w:r>
          <w:rPr>
            <w:highlight w:val="green"/>
            <w:lang w:val="ru-RU"/>
            <w:rPrChange w:id="1600" w:author="polyd" w:date="2019-06-04T16:12:09Z">
              <w:rPr>
                <w:lang w:val="ru-RU"/>
              </w:rPr>
            </w:rPrChange>
          </w:rPr>
          <w:t xml:space="preserve"> </w:t>
        </w:r>
      </w:ins>
      <w:ins w:id="1602" w:author="polyd" w:date="2019-06-04T16:11:09Z">
        <w:r>
          <w:rPr>
            <w:highlight w:val="green"/>
            <w:lang w:val="ru-RU"/>
            <w:rPrChange w:id="1603" w:author="polyd" w:date="2019-06-04T16:12:09Z">
              <w:rPr>
                <w:lang w:val="ru-RU"/>
              </w:rPr>
            </w:rPrChange>
          </w:rPr>
          <w:t>есть к</w:t>
        </w:r>
      </w:ins>
      <w:ins w:id="1605" w:author="polyd" w:date="2019-06-04T16:11:10Z">
        <w:r>
          <w:rPr>
            <w:highlight w:val="green"/>
            <w:lang w:val="ru-RU"/>
            <w:rPrChange w:id="1606" w:author="polyd" w:date="2019-06-04T16:12:09Z">
              <w:rPr>
                <w:lang w:val="ru-RU"/>
              </w:rPr>
            </w:rPrChange>
          </w:rPr>
          <w:t>акая</w:t>
        </w:r>
      </w:ins>
      <w:ins w:id="1608" w:author="polyd" w:date="2019-06-04T16:11:14Z">
        <w:r>
          <w:rPr>
            <w:highlight w:val="green"/>
            <w:lang w:val="ru-RU"/>
            <w:rPrChange w:id="1609" w:author="polyd" w:date="2019-06-04T16:12:09Z">
              <w:rPr>
                <w:lang w:val="ru-RU"/>
              </w:rPr>
            </w:rPrChange>
          </w:rPr>
          <w:t>-т</w:t>
        </w:r>
      </w:ins>
      <w:ins w:id="1611" w:author="polyd" w:date="2019-06-04T16:11:15Z">
        <w:r>
          <w:rPr>
            <w:highlight w:val="green"/>
            <w:lang w:val="ru-RU"/>
            <w:rPrChange w:id="1612" w:author="polyd" w:date="2019-06-04T16:12:09Z">
              <w:rPr>
                <w:lang w:val="ru-RU"/>
              </w:rPr>
            </w:rPrChange>
          </w:rPr>
          <w:t xml:space="preserve">о </w:t>
        </w:r>
      </w:ins>
      <w:ins w:id="1614" w:author="polyd" w:date="2019-06-04T16:11:35Z">
        <w:r>
          <w:rPr>
            <w:highlight w:val="green"/>
            <w:lang w:val="ru-RU"/>
            <w:rPrChange w:id="1615" w:author="polyd" w:date="2019-06-04T16:12:09Z">
              <w:rPr>
                <w:lang w:val="ru-RU"/>
              </w:rPr>
            </w:rPrChange>
          </w:rPr>
          <w:t>внут</w:t>
        </w:r>
      </w:ins>
      <w:ins w:id="1617" w:author="polyd" w:date="2019-06-04T16:11:36Z">
        <w:r>
          <w:rPr>
            <w:highlight w:val="green"/>
            <w:lang w:val="ru-RU"/>
            <w:rPrChange w:id="1618" w:author="polyd" w:date="2019-06-04T16:12:09Z">
              <w:rPr>
                <w:lang w:val="ru-RU"/>
              </w:rPr>
            </w:rPrChange>
          </w:rPr>
          <w:t>ри</w:t>
        </w:r>
      </w:ins>
      <w:ins w:id="1620" w:author="polyd" w:date="2019-06-04T16:11:37Z">
        <w:r>
          <w:rPr>
            <w:highlight w:val="green"/>
            <w:lang w:val="ru-RU"/>
            <w:rPrChange w:id="1621" w:author="polyd" w:date="2019-06-04T16:12:09Z">
              <w:rPr>
                <w:lang w:val="ru-RU"/>
              </w:rPr>
            </w:rPrChange>
          </w:rPr>
          <w:t>попул</w:t>
        </w:r>
      </w:ins>
      <w:ins w:id="1623" w:author="polyd" w:date="2019-06-04T16:11:38Z">
        <w:r>
          <w:rPr>
            <w:highlight w:val="green"/>
            <w:lang w:val="ru-RU"/>
            <w:rPrChange w:id="1624" w:author="polyd" w:date="2019-06-04T16:12:09Z">
              <w:rPr>
                <w:lang w:val="ru-RU"/>
              </w:rPr>
            </w:rPrChange>
          </w:rPr>
          <w:t>яци</w:t>
        </w:r>
      </w:ins>
      <w:ins w:id="1626" w:author="polyd" w:date="2019-06-04T16:11:39Z">
        <w:r>
          <w:rPr>
            <w:highlight w:val="green"/>
            <w:lang w:val="ru-RU"/>
            <w:rPrChange w:id="1627" w:author="polyd" w:date="2019-06-04T16:12:09Z">
              <w:rPr>
                <w:lang w:val="ru-RU"/>
              </w:rPr>
            </w:rPrChange>
          </w:rPr>
          <w:t>нна</w:t>
        </w:r>
      </w:ins>
      <w:ins w:id="1629" w:author="polyd" w:date="2019-06-04T16:11:40Z">
        <w:r>
          <w:rPr>
            <w:highlight w:val="green"/>
            <w:lang w:val="ru-RU"/>
            <w:rPrChange w:id="1630" w:author="polyd" w:date="2019-06-04T16:12:09Z">
              <w:rPr>
                <w:lang w:val="ru-RU"/>
              </w:rPr>
            </w:rPrChange>
          </w:rPr>
          <w:t xml:space="preserve">я </w:t>
        </w:r>
      </w:ins>
      <w:ins w:id="1632" w:author="polyd" w:date="2019-06-04T16:11:42Z">
        <w:r>
          <w:rPr>
            <w:highlight w:val="green"/>
            <w:lang w:val="ru-RU"/>
            <w:rPrChange w:id="1633" w:author="polyd" w:date="2019-06-04T16:12:09Z">
              <w:rPr>
                <w:lang w:val="ru-RU"/>
              </w:rPr>
            </w:rPrChange>
          </w:rPr>
          <w:t>рит</w:t>
        </w:r>
      </w:ins>
      <w:ins w:id="1635" w:author="polyd" w:date="2019-06-04T16:11:43Z">
        <w:r>
          <w:rPr>
            <w:highlight w:val="green"/>
            <w:lang w:val="ru-RU"/>
            <w:rPrChange w:id="1636" w:author="polyd" w:date="2019-06-04T16:12:09Z">
              <w:rPr>
                <w:lang w:val="ru-RU"/>
              </w:rPr>
            </w:rPrChange>
          </w:rPr>
          <w:t>мика</w:t>
        </w:r>
      </w:ins>
      <w:ins w:id="1638" w:author="polyd" w:date="2019-06-04T16:11:44Z">
        <w:r>
          <w:rPr>
            <w:highlight w:val="green"/>
            <w:lang w:val="ru-RU"/>
            <w:rPrChange w:id="1639" w:author="polyd" w:date="2019-06-04T16:12:09Z">
              <w:rPr>
                <w:lang w:val="ru-RU"/>
              </w:rPr>
            </w:rPrChange>
          </w:rPr>
          <w:t>,</w:t>
        </w:r>
      </w:ins>
      <w:ins w:id="1641" w:author="polyd" w:date="2019-06-04T16:11:45Z">
        <w:r>
          <w:rPr>
            <w:highlight w:val="green"/>
            <w:lang w:val="ru-RU"/>
            <w:rPrChange w:id="1642" w:author="polyd" w:date="2019-06-04T16:12:09Z">
              <w:rPr>
                <w:lang w:val="ru-RU"/>
              </w:rPr>
            </w:rPrChange>
          </w:rPr>
          <w:t xml:space="preserve"> кото</w:t>
        </w:r>
      </w:ins>
      <w:ins w:id="1644" w:author="polyd" w:date="2019-06-04T16:11:46Z">
        <w:r>
          <w:rPr>
            <w:highlight w:val="green"/>
            <w:lang w:val="ru-RU"/>
            <w:rPrChange w:id="1645" w:author="polyd" w:date="2019-06-04T16:12:09Z">
              <w:rPr>
                <w:lang w:val="ru-RU"/>
              </w:rPr>
            </w:rPrChange>
          </w:rPr>
          <w:t xml:space="preserve">рая не </w:t>
        </w:r>
      </w:ins>
      <w:ins w:id="1647" w:author="polyd" w:date="2019-06-04T16:11:47Z">
        <w:r>
          <w:rPr>
            <w:highlight w:val="green"/>
            <w:lang w:val="ru-RU"/>
            <w:rPrChange w:id="1648" w:author="polyd" w:date="2019-06-04T16:12:09Z">
              <w:rPr>
                <w:lang w:val="ru-RU"/>
              </w:rPr>
            </w:rPrChange>
          </w:rPr>
          <w:t>с</w:t>
        </w:r>
      </w:ins>
      <w:ins w:id="1650" w:author="polyd" w:date="2019-06-04T16:11:48Z">
        <w:r>
          <w:rPr>
            <w:highlight w:val="green"/>
            <w:lang w:val="ru-RU"/>
            <w:rPrChange w:id="1651" w:author="polyd" w:date="2019-06-04T16:12:09Z">
              <w:rPr>
                <w:lang w:val="ru-RU"/>
              </w:rPr>
            </w:rPrChange>
          </w:rPr>
          <w:t>ме</w:t>
        </w:r>
      </w:ins>
      <w:ins w:id="1653" w:author="polyd" w:date="2019-06-04T16:11:49Z">
        <w:r>
          <w:rPr>
            <w:highlight w:val="green"/>
            <w:lang w:val="ru-RU"/>
            <w:rPrChange w:id="1654" w:author="polyd" w:date="2019-06-04T16:12:09Z">
              <w:rPr>
                <w:lang w:val="ru-RU"/>
              </w:rPr>
            </w:rPrChange>
          </w:rPr>
          <w:t>щаетс</w:t>
        </w:r>
      </w:ins>
      <w:ins w:id="1656" w:author="polyd" w:date="2019-06-04T16:11:50Z">
        <w:r>
          <w:rPr>
            <w:highlight w:val="green"/>
            <w:lang w:val="ru-RU"/>
            <w:rPrChange w:id="1657" w:author="polyd" w:date="2019-06-04T16:12:09Z">
              <w:rPr>
                <w:lang w:val="ru-RU"/>
              </w:rPr>
            </w:rPrChange>
          </w:rPr>
          <w:t xml:space="preserve">я </w:t>
        </w:r>
      </w:ins>
      <w:ins w:id="1659" w:author="polyd" w:date="2019-06-04T16:11:51Z">
        <w:r>
          <w:rPr>
            <w:highlight w:val="green"/>
            <w:lang w:val="ru-RU"/>
            <w:rPrChange w:id="1660" w:author="polyd" w:date="2019-06-04T16:12:09Z">
              <w:rPr>
                <w:lang w:val="ru-RU"/>
              </w:rPr>
            </w:rPrChange>
          </w:rPr>
          <w:t>при ва</w:t>
        </w:r>
      </w:ins>
      <w:ins w:id="1662" w:author="polyd" w:date="2019-06-04T16:11:52Z">
        <w:r>
          <w:rPr>
            <w:highlight w:val="green"/>
            <w:lang w:val="ru-RU"/>
            <w:rPrChange w:id="1663" w:author="polyd" w:date="2019-06-04T16:12:09Z">
              <w:rPr>
                <w:lang w:val="ru-RU"/>
              </w:rPr>
            </w:rPrChange>
          </w:rPr>
          <w:t>риа</w:t>
        </w:r>
      </w:ins>
      <w:ins w:id="1665" w:author="polyd" w:date="2019-06-04T16:11:53Z">
        <w:r>
          <w:rPr>
            <w:highlight w:val="green"/>
            <w:lang w:val="ru-RU"/>
            <w:rPrChange w:id="1666" w:author="polyd" w:date="2019-06-04T16:12:09Z">
              <w:rPr>
                <w:lang w:val="ru-RU"/>
              </w:rPr>
            </w:rPrChange>
          </w:rPr>
          <w:t xml:space="preserve">ции </w:t>
        </w:r>
      </w:ins>
      <w:ins w:id="1668" w:author="polyd" w:date="2019-06-04T16:11:55Z">
        <w:r>
          <w:rPr>
            <w:highlight w:val="green"/>
            <w:lang w:val="ru-RU"/>
            <w:rPrChange w:id="1669" w:author="polyd" w:date="2019-06-04T16:12:09Z">
              <w:rPr>
                <w:lang w:val="ru-RU"/>
              </w:rPr>
            </w:rPrChange>
          </w:rPr>
          <w:t>па</w:t>
        </w:r>
      </w:ins>
      <w:ins w:id="1671" w:author="polyd" w:date="2019-06-04T16:11:56Z">
        <w:r>
          <w:rPr>
            <w:highlight w:val="green"/>
            <w:lang w:val="ru-RU"/>
            <w:rPrChange w:id="1672" w:author="polyd" w:date="2019-06-04T16:12:09Z">
              <w:rPr>
                <w:lang w:val="ru-RU"/>
              </w:rPr>
            </w:rPrChange>
          </w:rPr>
          <w:t>рамтеров</w:t>
        </w:r>
      </w:ins>
      <w:ins w:id="1674" w:author="polyd" w:date="2019-06-04T16:11:57Z">
        <w:r>
          <w:rPr>
            <w:highlight w:val="green"/>
            <w:lang w:val="ru-RU"/>
            <w:rPrChange w:id="1675" w:author="polyd" w:date="2019-06-04T16:12:09Z">
              <w:rPr>
                <w:lang w:val="ru-RU"/>
              </w:rPr>
            </w:rPrChange>
          </w:rPr>
          <w:t xml:space="preserve"> среды</w:t>
        </w:r>
      </w:ins>
      <w:ins w:id="1677" w:author="polyd" w:date="2019-06-04T16:11:58Z">
        <w:r>
          <w:rPr>
            <w:highlight w:val="green"/>
            <w:lang w:val="ru-RU"/>
            <w:rPrChange w:id="1678" w:author="polyd" w:date="2019-06-04T16:12:09Z">
              <w:rPr>
                <w:lang w:val="ru-RU"/>
              </w:rPr>
            </w:rPrChange>
          </w:rPr>
          <w:t>?</w:t>
        </w:r>
      </w:ins>
      <w:ins w:id="1680" w:author="polyd" w:date="2019-06-04T16:10:26Z">
        <w:r>
          <w:rPr>
            <w:lang w:val="ru-RU"/>
          </w:rPr>
          <w:t>.</w:t>
        </w:r>
      </w:ins>
      <w:ins w:id="1681" w:author="polyd" w:date="2019-06-04T16:10:27Z">
        <w:r>
          <w:rPr>
            <w:lang w:val="ru-RU"/>
          </w:rPr>
          <w:t xml:space="preserve"> </w:t>
        </w:r>
      </w:ins>
      <w:ins w:id="1682" w:author="polyd" w:date="2019-06-04T16:15:18Z">
        <w:r>
          <w:rPr>
            <w:lang w:val="ru-RU"/>
          </w:rPr>
          <w:t xml:space="preserve"> </w:t>
        </w:r>
      </w:ins>
      <w:ins w:id="1683" w:author="polyd" w:date="2019-06-04T16:15:19Z">
        <w:r>
          <w:rPr>
            <w:lang w:val="ru-RU"/>
          </w:rPr>
          <w:t>Важ</w:t>
        </w:r>
      </w:ins>
      <w:ins w:id="1684" w:author="polyd" w:date="2019-06-04T16:15:20Z">
        <w:r>
          <w:rPr>
            <w:lang w:val="ru-RU"/>
          </w:rPr>
          <w:t xml:space="preserve">но </w:t>
        </w:r>
      </w:ins>
      <w:ins w:id="1685" w:author="polyd" w:date="2019-06-04T16:15:45Z">
        <w:r>
          <w:rPr>
            <w:lang w:val="ru-RU"/>
          </w:rPr>
          <w:t xml:space="preserve">и </w:t>
        </w:r>
      </w:ins>
      <w:ins w:id="1686" w:author="polyd" w:date="2019-06-04T16:15:46Z">
        <w:r>
          <w:rPr>
            <w:lang w:val="ru-RU"/>
          </w:rPr>
          <w:t>то,</w:t>
        </w:r>
      </w:ins>
      <w:ins w:id="1687" w:author="polyd" w:date="2019-06-04T16:15:47Z">
        <w:r>
          <w:rPr>
            <w:lang w:val="ru-RU"/>
          </w:rPr>
          <w:t xml:space="preserve"> что</w:t>
        </w:r>
      </w:ins>
      <w:ins w:id="1688" w:author="polyd" w:date="2019-06-04T16:15:48Z">
        <w:r>
          <w:rPr>
            <w:lang w:val="ru-RU"/>
          </w:rPr>
          <w:t xml:space="preserve"> </w:t>
        </w:r>
      </w:ins>
      <w:ins w:id="1689" w:author="polyd" w:date="2019-06-04T16:15:52Z">
        <w:r>
          <w:rPr>
            <w:lang w:val="ru-RU"/>
          </w:rPr>
          <w:t>фе</w:t>
        </w:r>
      </w:ins>
      <w:ins w:id="1690" w:author="polyd" w:date="2019-06-04T16:15:53Z">
        <w:r>
          <w:rPr>
            <w:lang w:val="ru-RU"/>
          </w:rPr>
          <w:t>нологи</w:t>
        </w:r>
      </w:ins>
      <w:ins w:id="1691" w:author="polyd" w:date="2019-06-04T16:15:54Z">
        <w:r>
          <w:rPr>
            <w:lang w:val="ru-RU"/>
          </w:rPr>
          <w:t xml:space="preserve">я </w:t>
        </w:r>
      </w:ins>
      <w:ins w:id="1692" w:author="polyd" w:date="2019-06-04T16:15:55Z">
        <w:r>
          <w:rPr>
            <w:lang w:val="ru-RU"/>
          </w:rPr>
          <w:t>э</w:t>
        </w:r>
      </w:ins>
      <w:ins w:id="1693" w:author="polyd" w:date="2019-06-04T16:15:56Z">
        <w:r>
          <w:rPr>
            <w:lang w:val="ru-RU"/>
          </w:rPr>
          <w:t>ти</w:t>
        </w:r>
      </w:ins>
      <w:ins w:id="1694" w:author="polyd" w:date="2019-06-04T16:15:57Z">
        <w:r>
          <w:rPr>
            <w:lang w:val="ru-RU"/>
          </w:rPr>
          <w:t xml:space="preserve">х </w:t>
        </w:r>
      </w:ins>
      <w:ins w:id="1695" w:author="polyd" w:date="2019-06-04T16:15:58Z">
        <w:r>
          <w:rPr>
            <w:lang w:val="ru-RU"/>
          </w:rPr>
          <w:t xml:space="preserve">двух </w:t>
        </w:r>
      </w:ins>
      <w:ins w:id="1696" w:author="polyd" w:date="2019-06-04T16:16:03Z">
        <w:r>
          <w:rPr>
            <w:lang w:val="ru-RU"/>
          </w:rPr>
          <w:t>в</w:t>
        </w:r>
      </w:ins>
      <w:ins w:id="1697" w:author="polyd" w:date="2019-06-04T16:16:04Z">
        <w:r>
          <w:rPr>
            <w:lang w:val="ru-RU"/>
          </w:rPr>
          <w:t>идов</w:t>
        </w:r>
      </w:ins>
      <w:ins w:id="1698" w:author="polyd" w:date="2019-06-04T16:26:44Z">
        <w:r>
          <w:rPr>
            <w:lang w:val="ru-RU"/>
          </w:rPr>
          <w:t>-</w:t>
        </w:r>
      </w:ins>
      <w:ins w:id="1699" w:author="polyd" w:date="2019-06-04T16:16:04Z">
        <w:r>
          <w:rPr>
            <w:lang w:val="ru-RU"/>
          </w:rPr>
          <w:t>о</w:t>
        </w:r>
      </w:ins>
      <w:ins w:id="1700" w:author="polyd" w:date="2019-06-04T16:16:05Z">
        <w:r>
          <w:rPr>
            <w:lang w:val="ru-RU"/>
          </w:rPr>
          <w:t>ппорт</w:t>
        </w:r>
      </w:ins>
      <w:ins w:id="1701" w:author="polyd" w:date="2019-06-04T16:16:06Z">
        <w:r>
          <w:rPr>
            <w:lang w:val="ru-RU"/>
          </w:rPr>
          <w:t>уни</w:t>
        </w:r>
      </w:ins>
      <w:ins w:id="1702" w:author="polyd" w:date="2019-06-04T16:16:07Z">
        <w:r>
          <w:rPr>
            <w:lang w:val="ru-RU"/>
          </w:rPr>
          <w:t>с</w:t>
        </w:r>
      </w:ins>
      <w:ins w:id="1703" w:author="polyd" w:date="2019-06-04T16:16:08Z">
        <w:r>
          <w:rPr>
            <w:lang w:val="ru-RU"/>
          </w:rPr>
          <w:t>тов</w:t>
        </w:r>
      </w:ins>
      <w:ins w:id="1704" w:author="polyd" w:date="2019-06-04T16:16:09Z">
        <w:r>
          <w:rPr>
            <w:lang w:val="ru-RU"/>
          </w:rPr>
          <w:t xml:space="preserve"> </w:t>
        </w:r>
      </w:ins>
      <w:ins w:id="1705" w:author="polyd" w:date="2019-06-04T16:16:11Z">
        <w:r>
          <w:rPr>
            <w:lang w:val="ru-RU"/>
          </w:rPr>
          <w:t>идет в</w:t>
        </w:r>
      </w:ins>
      <w:ins w:id="1706" w:author="polyd" w:date="2019-06-04T16:16:12Z">
        <w:r>
          <w:rPr>
            <w:lang w:val="ru-RU"/>
          </w:rPr>
          <w:t xml:space="preserve"> проти</w:t>
        </w:r>
      </w:ins>
      <w:ins w:id="1707" w:author="polyd" w:date="2019-06-04T16:16:14Z">
        <w:r>
          <w:rPr>
            <w:lang w:val="ru-RU"/>
          </w:rPr>
          <w:t>во</w:t>
        </w:r>
      </w:ins>
      <w:ins w:id="1708" w:author="polyd" w:date="2019-06-04T16:16:15Z">
        <w:r>
          <w:rPr>
            <w:lang w:val="ru-RU"/>
          </w:rPr>
          <w:t>фазе</w:t>
        </w:r>
      </w:ins>
      <w:ins w:id="1709" w:author="polyd" w:date="2019-06-04T16:16:16Z">
        <w:r>
          <w:rPr>
            <w:lang w:val="ru-RU"/>
          </w:rPr>
          <w:t xml:space="preserve"> </w:t>
        </w:r>
      </w:ins>
      <w:ins w:id="1710" w:author="polyd" w:date="2019-06-04T16:16:19Z">
        <w:r>
          <w:rPr>
            <w:lang w:val="ru-RU"/>
          </w:rPr>
          <w:t>(он</w:t>
        </w:r>
      </w:ins>
      <w:ins w:id="1711" w:author="polyd" w:date="2019-06-04T16:16:20Z">
        <w:r>
          <w:rPr>
            <w:lang w:val="ru-RU"/>
          </w:rPr>
          <w:t xml:space="preserve">и </w:t>
        </w:r>
      </w:ins>
      <w:ins w:id="1712" w:author="polyd" w:date="2019-06-04T16:16:28Z">
        <w:r>
          <w:rPr>
            <w:lang w:val="ru-RU"/>
          </w:rPr>
          <w:t>з</w:t>
        </w:r>
      </w:ins>
      <w:ins w:id="1713" w:author="polyd" w:date="2019-06-04T16:16:29Z">
        <w:r>
          <w:rPr>
            <w:lang w:val="ru-RU"/>
          </w:rPr>
          <w:t>анима</w:t>
        </w:r>
      </w:ins>
      <w:ins w:id="1714" w:author="polyd" w:date="2019-06-04T16:16:30Z">
        <w:r>
          <w:rPr>
            <w:lang w:val="ru-RU"/>
          </w:rPr>
          <w:t>ют д</w:t>
        </w:r>
      </w:ins>
      <w:ins w:id="1715" w:author="polyd" w:date="2019-06-04T16:16:32Z">
        <w:r>
          <w:rPr>
            <w:lang w:val="ru-RU"/>
          </w:rPr>
          <w:t>иам</w:t>
        </w:r>
      </w:ins>
      <w:ins w:id="1716" w:author="polyd" w:date="2019-06-04T16:16:33Z">
        <w:r>
          <w:rPr>
            <w:lang w:val="ru-RU"/>
          </w:rPr>
          <w:t>етраль</w:t>
        </w:r>
      </w:ins>
      <w:ins w:id="1717" w:author="polyd" w:date="2019-06-04T16:16:34Z">
        <w:r>
          <w:rPr>
            <w:lang w:val="ru-RU"/>
          </w:rPr>
          <w:t>ные по</w:t>
        </w:r>
      </w:ins>
      <w:ins w:id="1718" w:author="polyd" w:date="2019-06-04T16:16:35Z">
        <w:r>
          <w:rPr>
            <w:lang w:val="ru-RU"/>
          </w:rPr>
          <w:t>зиц</w:t>
        </w:r>
      </w:ins>
      <w:ins w:id="1719" w:author="polyd" w:date="2019-06-04T16:16:36Z">
        <w:r>
          <w:rPr>
            <w:lang w:val="ru-RU"/>
          </w:rPr>
          <w:t xml:space="preserve">ии  </w:t>
        </w:r>
      </w:ins>
      <w:ins w:id="1720" w:author="polyd" w:date="2019-06-04T16:16:37Z">
        <w:r>
          <w:rPr>
            <w:lang w:val="ru-RU"/>
          </w:rPr>
          <w:t xml:space="preserve">на </w:t>
        </w:r>
      </w:ins>
      <w:ins w:id="1721" w:author="polyd" w:date="2019-06-04T16:16:38Z">
        <w:r>
          <w:rPr>
            <w:lang w:val="ru-RU"/>
          </w:rPr>
          <w:t>ор</w:t>
        </w:r>
      </w:ins>
      <w:ins w:id="1722" w:author="polyd" w:date="2019-06-04T16:16:39Z">
        <w:r>
          <w:rPr>
            <w:lang w:val="ru-RU"/>
          </w:rPr>
          <w:t>дина</w:t>
        </w:r>
      </w:ins>
      <w:ins w:id="1723" w:author="polyd" w:date="2019-06-04T16:16:40Z">
        <w:r>
          <w:rPr>
            <w:lang w:val="ru-RU"/>
          </w:rPr>
          <w:t xml:space="preserve">ции </w:t>
        </w:r>
      </w:ins>
      <w:ins w:id="1724" w:author="polyd" w:date="2019-06-04T16:16:41Z">
        <w:r>
          <w:rPr>
            <w:lang w:val="ru-RU"/>
          </w:rPr>
          <w:t xml:space="preserve">по </w:t>
        </w:r>
      </w:ins>
      <w:ins w:id="1725" w:author="polyd" w:date="2019-06-04T16:16:43Z">
        <w:r>
          <w:rPr>
            <w:lang w:val="ru-RU"/>
          </w:rPr>
          <w:t>С</w:t>
        </w:r>
      </w:ins>
      <w:ins w:id="1726" w:author="polyd" w:date="2019-06-04T16:16:44Z">
        <w:r>
          <w:rPr>
            <w:lang w:val="ru-RU"/>
          </w:rPr>
          <w:t>С</w:t>
        </w:r>
      </w:ins>
      <w:ins w:id="1727" w:author="polyd" w:date="2019-06-04T16:16:45Z">
        <w:r>
          <w:rPr>
            <w:lang w:val="ru-RU"/>
          </w:rPr>
          <w:t>А1</w:t>
        </w:r>
      </w:ins>
      <w:ins w:id="1728" w:author="polyd" w:date="2019-06-04T16:16:47Z">
        <w:r>
          <w:rPr>
            <w:lang w:val="ru-RU"/>
          </w:rPr>
          <w:t>)</w:t>
        </w:r>
      </w:ins>
      <w:ins w:id="1729" w:author="polyd" w:date="2019-06-04T16:16:48Z">
        <w:r>
          <w:rPr>
            <w:lang w:val="ru-RU"/>
          </w:rPr>
          <w:t xml:space="preserve">. </w:t>
        </w:r>
      </w:ins>
      <w:ins w:id="1730" w:author="polyd" w:date="2019-06-04T16:16:49Z">
        <w:r>
          <w:rPr>
            <w:lang w:val="ru-RU"/>
          </w:rPr>
          <w:t xml:space="preserve">То </w:t>
        </w:r>
      </w:ins>
      <w:ins w:id="1731" w:author="polyd" w:date="2019-06-04T16:16:50Z">
        <w:r>
          <w:rPr>
            <w:lang w:val="ru-RU"/>
          </w:rPr>
          <w:t>есть</w:t>
        </w:r>
      </w:ins>
      <w:ins w:id="1732" w:author="polyd" w:date="2019-06-04T16:26:50Z">
        <w:r>
          <w:rPr>
            <w:lang w:val="ru-RU"/>
          </w:rPr>
          <w:t xml:space="preserve"> </w:t>
        </w:r>
      </w:ins>
      <w:ins w:id="1733" w:author="polyd" w:date="2019-06-04T16:26:51Z">
        <w:r>
          <w:rPr>
            <w:lang w:val="ru-RU"/>
          </w:rPr>
          <w:t>при р</w:t>
        </w:r>
      </w:ins>
      <w:ins w:id="1734" w:author="polyd" w:date="2019-06-04T16:26:52Z">
        <w:r>
          <w:rPr>
            <w:lang w:val="ru-RU"/>
          </w:rPr>
          <w:t>анн</w:t>
        </w:r>
      </w:ins>
      <w:ins w:id="1735" w:author="polyd" w:date="2019-06-04T16:27:02Z">
        <w:r>
          <w:rPr>
            <w:lang w:val="ru-RU"/>
          </w:rPr>
          <w:t>и</w:t>
        </w:r>
      </w:ins>
      <w:ins w:id="1736" w:author="polyd" w:date="2019-06-04T16:27:03Z">
        <w:r>
          <w:rPr>
            <w:lang w:val="ru-RU"/>
          </w:rPr>
          <w:t>х с</w:t>
        </w:r>
      </w:ins>
      <w:ins w:id="1737" w:author="polyd" w:date="2019-06-04T16:27:04Z">
        <w:r>
          <w:rPr>
            <w:lang w:val="ru-RU"/>
          </w:rPr>
          <w:t>обыт</w:t>
        </w:r>
      </w:ins>
      <w:ins w:id="1738" w:author="polyd" w:date="2019-06-04T16:27:05Z">
        <w:r>
          <w:rPr>
            <w:lang w:val="ru-RU"/>
          </w:rPr>
          <w:t>иях</w:t>
        </w:r>
      </w:ins>
      <w:ins w:id="1739" w:author="polyd" w:date="2019-06-04T16:27:44Z">
        <w:r>
          <w:rPr>
            <w:lang w:val="ru-RU"/>
          </w:rPr>
          <w:t xml:space="preserve"> у </w:t>
        </w:r>
      </w:ins>
      <w:ins w:id="1740" w:author="polyd" w:date="2019-06-04T16:27:06Z">
        <w:r>
          <w:rPr>
            <w:lang w:val="ru-RU"/>
          </w:rPr>
          <w:t>од</w:t>
        </w:r>
      </w:ins>
      <w:ins w:id="1741" w:author="polyd" w:date="2019-06-04T16:27:07Z">
        <w:r>
          <w:rPr>
            <w:lang w:val="ru-RU"/>
          </w:rPr>
          <w:t>ног</w:t>
        </w:r>
      </w:ins>
      <w:ins w:id="1742" w:author="polyd" w:date="2019-06-04T16:27:08Z">
        <w:r>
          <w:rPr>
            <w:lang w:val="ru-RU"/>
          </w:rPr>
          <w:t>о в</w:t>
        </w:r>
      </w:ins>
      <w:ins w:id="1743" w:author="polyd" w:date="2019-06-04T16:27:09Z">
        <w:r>
          <w:rPr>
            <w:lang w:val="ru-RU"/>
          </w:rPr>
          <w:t xml:space="preserve">ида </w:t>
        </w:r>
      </w:ins>
      <w:ins w:id="1744" w:author="polyd" w:date="2019-06-04T16:27:12Z">
        <w:r>
          <w:rPr>
            <w:lang w:val="ru-RU"/>
          </w:rPr>
          <w:t>с</w:t>
        </w:r>
      </w:ins>
      <w:ins w:id="1745" w:author="polyd" w:date="2019-06-04T16:27:13Z">
        <w:r>
          <w:rPr>
            <w:lang w:val="ru-RU"/>
          </w:rPr>
          <w:t>об</w:t>
        </w:r>
      </w:ins>
      <w:ins w:id="1746" w:author="polyd" w:date="2019-06-04T16:27:50Z">
        <w:r>
          <w:rPr>
            <w:lang w:val="ru-RU"/>
          </w:rPr>
          <w:t>ыт</w:t>
        </w:r>
      </w:ins>
      <w:ins w:id="1747" w:author="polyd" w:date="2019-06-04T16:27:16Z">
        <w:r>
          <w:rPr>
            <w:lang w:val="ru-RU"/>
          </w:rPr>
          <w:t xml:space="preserve">ия у </w:t>
        </w:r>
      </w:ins>
      <w:ins w:id="1748" w:author="polyd" w:date="2019-06-04T16:27:17Z">
        <w:r>
          <w:rPr>
            <w:lang w:val="ru-RU"/>
          </w:rPr>
          <w:t>др</w:t>
        </w:r>
      </w:ins>
      <w:ins w:id="1749" w:author="polyd" w:date="2019-06-04T16:27:18Z">
        <w:r>
          <w:rPr>
            <w:lang w:val="ru-RU"/>
          </w:rPr>
          <w:t xml:space="preserve">угого </w:t>
        </w:r>
      </w:ins>
      <w:ins w:id="1750" w:author="polyd" w:date="2019-06-04T16:27:19Z">
        <w:r>
          <w:rPr>
            <w:lang w:val="ru-RU"/>
          </w:rPr>
          <w:t>про</w:t>
        </w:r>
      </w:ins>
      <w:ins w:id="1751" w:author="polyd" w:date="2019-06-04T16:27:20Z">
        <w:r>
          <w:rPr>
            <w:lang w:val="ru-RU"/>
          </w:rPr>
          <w:t>ис</w:t>
        </w:r>
      </w:ins>
      <w:ins w:id="1752" w:author="polyd" w:date="2019-06-04T16:27:22Z">
        <w:r>
          <w:rPr>
            <w:lang w:val="ru-RU"/>
          </w:rPr>
          <w:t>хдя</w:t>
        </w:r>
      </w:ins>
      <w:ins w:id="1753" w:author="polyd" w:date="2019-06-04T16:27:23Z">
        <w:r>
          <w:rPr>
            <w:lang w:val="ru-RU"/>
          </w:rPr>
          <w:t>т по</w:t>
        </w:r>
      </w:ins>
      <w:ins w:id="1754" w:author="polyd" w:date="2019-06-04T16:27:25Z">
        <w:r>
          <w:rPr>
            <w:lang w:val="ru-RU"/>
          </w:rPr>
          <w:t>з</w:t>
        </w:r>
      </w:ins>
      <w:ins w:id="1755" w:author="polyd" w:date="2019-06-04T16:27:26Z">
        <w:r>
          <w:rPr>
            <w:lang w:val="ru-RU"/>
          </w:rPr>
          <w:t>днее</w:t>
        </w:r>
      </w:ins>
      <w:ins w:id="1756" w:author="polyd" w:date="2019-06-04T16:27:34Z">
        <w:r>
          <w:rPr>
            <w:lang w:val="ru-RU"/>
          </w:rPr>
          <w:t xml:space="preserve"> </w:t>
        </w:r>
      </w:ins>
      <w:ins w:id="1757" w:author="polyd" w:date="2019-06-04T16:27:36Z">
        <w:r>
          <w:rPr>
            <w:lang w:val="ru-RU"/>
          </w:rPr>
          <w:t>и нао</w:t>
        </w:r>
      </w:ins>
      <w:ins w:id="1758" w:author="polyd" w:date="2019-06-04T16:27:37Z">
        <w:r>
          <w:rPr>
            <w:lang w:val="ru-RU"/>
          </w:rPr>
          <w:t>борот</w:t>
        </w:r>
      </w:ins>
      <w:ins w:id="1759" w:author="polyd" w:date="2019-06-04T16:27:38Z">
        <w:r>
          <w:rPr>
            <w:lang w:val="ru-RU"/>
          </w:rPr>
          <w:t xml:space="preserve">. </w:t>
        </w:r>
      </w:ins>
      <w:ins w:id="1760" w:author="polyd" w:date="2019-06-04T16:27:27Z">
        <w:r>
          <w:rPr>
            <w:lang w:val="ru-RU"/>
          </w:rPr>
          <w:t xml:space="preserve"> </w:t>
        </w:r>
      </w:ins>
      <w:ins w:id="1761" w:author="polyd" w:date="2019-06-04T16:16:50Z">
        <w:r>
          <w:rPr>
            <w:lang w:val="ru-RU"/>
          </w:rPr>
          <w:t xml:space="preserve"> </w:t>
        </w:r>
      </w:ins>
      <w:ins w:id="1762" w:author="polyd" w:date="2019-06-04T16:10:27Z">
        <w:r>
          <w:rPr>
            <w:lang w:val="ru-RU"/>
          </w:rPr>
          <w:t>По</w:t>
        </w:r>
      </w:ins>
      <w:ins w:id="1763" w:author="polyd" w:date="2019-06-04T16:10:28Z">
        <w:r>
          <w:rPr>
            <w:lang w:val="ru-RU"/>
          </w:rPr>
          <w:t>м</w:t>
        </w:r>
      </w:ins>
      <w:ins w:id="1764" w:author="polyd" w:date="2019-06-04T16:10:30Z">
        <w:r>
          <w:rPr>
            <w:lang w:val="ru-RU"/>
          </w:rPr>
          <w:t>имо</w:t>
        </w:r>
      </w:ins>
      <w:ins w:id="1765" w:author="polyd" w:date="2019-06-04T16:10:31Z">
        <w:r>
          <w:rPr>
            <w:lang w:val="ru-RU"/>
          </w:rPr>
          <w:t xml:space="preserve"> </w:t>
        </w:r>
      </w:ins>
      <w:ins w:id="1766" w:author="polyd" w:date="2019-06-04T16:09:41Z">
        <w:r>
          <w:rPr>
            <w:lang w:val="ru-RU"/>
          </w:rPr>
          <w:t xml:space="preserve"> </w:t>
        </w:r>
      </w:ins>
      <w:ins w:id="1767" w:author="polyd" w:date="2019-06-04T16:12:24Z">
        <w:r>
          <w:rPr>
            <w:lang w:val="ru-RU"/>
          </w:rPr>
          <w:t>в</w:t>
        </w:r>
      </w:ins>
      <w:ins w:id="1768" w:author="polyd" w:date="2019-06-04T16:12:27Z">
        <w:r>
          <w:rPr>
            <w:lang w:val="ru-RU"/>
          </w:rPr>
          <w:t>ли</w:t>
        </w:r>
      </w:ins>
      <w:ins w:id="1769" w:author="polyd" w:date="2019-06-04T16:12:28Z">
        <w:r>
          <w:rPr>
            <w:lang w:val="ru-RU"/>
          </w:rPr>
          <w:t>яния</w:t>
        </w:r>
      </w:ins>
      <w:ins w:id="1770" w:author="polyd" w:date="2019-06-04T16:13:04Z">
        <w:r>
          <w:rPr>
            <w:lang w:val="ru-RU"/>
          </w:rPr>
          <w:t xml:space="preserve"> аб</w:t>
        </w:r>
      </w:ins>
      <w:ins w:id="1771" w:author="polyd" w:date="2019-06-04T16:13:05Z">
        <w:r>
          <w:rPr>
            <w:lang w:val="ru-RU"/>
          </w:rPr>
          <w:t>иоти</w:t>
        </w:r>
      </w:ins>
      <w:ins w:id="1772" w:author="polyd" w:date="2019-06-04T16:13:07Z">
        <w:r>
          <w:rPr>
            <w:lang w:val="ru-RU"/>
          </w:rPr>
          <w:t>чес</w:t>
        </w:r>
      </w:ins>
      <w:ins w:id="1773" w:author="polyd" w:date="2019-06-04T16:13:08Z">
        <w:r>
          <w:rPr>
            <w:lang w:val="ru-RU"/>
          </w:rPr>
          <w:t xml:space="preserve">ких </w:t>
        </w:r>
      </w:ins>
      <w:ins w:id="1774" w:author="polyd" w:date="2019-06-04T16:13:09Z">
        <w:r>
          <w:rPr>
            <w:lang w:val="ru-RU"/>
          </w:rPr>
          <w:t>ф</w:t>
        </w:r>
      </w:ins>
      <w:ins w:id="1775" w:author="polyd" w:date="2019-06-04T16:13:10Z">
        <w:r>
          <w:rPr>
            <w:lang w:val="ru-RU"/>
          </w:rPr>
          <w:t>акторо</w:t>
        </w:r>
      </w:ins>
      <w:ins w:id="1776" w:author="polyd" w:date="2019-06-04T16:13:11Z">
        <w:r>
          <w:rPr>
            <w:lang w:val="ru-RU"/>
          </w:rPr>
          <w:t xml:space="preserve">в, </w:t>
        </w:r>
      </w:ins>
      <w:ins w:id="1777" w:author="polyd" w:date="2019-06-04T16:13:12Z">
        <w:r>
          <w:rPr>
            <w:lang w:val="ru-RU"/>
          </w:rPr>
          <w:t>связ</w:t>
        </w:r>
      </w:ins>
      <w:ins w:id="1778" w:author="polyd" w:date="2019-06-04T16:13:13Z">
        <w:r>
          <w:rPr>
            <w:lang w:val="ru-RU"/>
          </w:rPr>
          <w:t>анны</w:t>
        </w:r>
      </w:ins>
      <w:ins w:id="1779" w:author="polyd" w:date="2019-06-04T16:13:14Z">
        <w:r>
          <w:rPr>
            <w:lang w:val="ru-RU"/>
          </w:rPr>
          <w:t xml:space="preserve">х </w:t>
        </w:r>
      </w:ins>
      <w:ins w:id="1780" w:author="polyd" w:date="2019-06-04T16:13:15Z">
        <w:r>
          <w:rPr>
            <w:lang w:val="ru-RU"/>
          </w:rPr>
          <w:t>с</w:t>
        </w:r>
      </w:ins>
      <w:ins w:id="1781" w:author="polyd" w:date="2019-06-04T16:13:17Z">
        <w:r>
          <w:rPr>
            <w:lang w:val="ru-RU"/>
          </w:rPr>
          <w:t>о с</w:t>
        </w:r>
      </w:ins>
      <w:ins w:id="1782" w:author="polyd" w:date="2019-06-04T16:13:18Z">
        <w:r>
          <w:rPr>
            <w:lang w:val="ru-RU"/>
          </w:rPr>
          <w:t>хо</w:t>
        </w:r>
      </w:ins>
      <w:ins w:id="1783" w:author="polyd" w:date="2019-06-04T16:13:20Z">
        <w:r>
          <w:rPr>
            <w:lang w:val="ru-RU"/>
          </w:rPr>
          <w:t xml:space="preserve">дом </w:t>
        </w:r>
      </w:ins>
      <w:ins w:id="1784" w:author="polyd" w:date="2019-06-04T16:13:21Z">
        <w:r>
          <w:rPr>
            <w:lang w:val="ru-RU"/>
          </w:rPr>
          <w:t>льда</w:t>
        </w:r>
      </w:ins>
      <w:ins w:id="1785" w:author="polyd" w:date="2019-06-04T16:13:22Z">
        <w:r>
          <w:rPr>
            <w:lang w:val="ru-RU"/>
          </w:rPr>
          <w:t xml:space="preserve"> и </w:t>
        </w:r>
      </w:ins>
      <w:ins w:id="1786" w:author="polyd" w:date="2019-06-04T16:13:23Z">
        <w:r>
          <w:rPr>
            <w:lang w:val="ru-RU"/>
          </w:rPr>
          <w:t>прогр</w:t>
        </w:r>
      </w:ins>
      <w:ins w:id="1787" w:author="polyd" w:date="2019-06-04T16:13:24Z">
        <w:r>
          <w:rPr>
            <w:lang w:val="ru-RU"/>
          </w:rPr>
          <w:t>е</w:t>
        </w:r>
      </w:ins>
      <w:ins w:id="1788" w:author="polyd" w:date="2019-06-04T16:13:25Z">
        <w:r>
          <w:rPr>
            <w:lang w:val="ru-RU"/>
          </w:rPr>
          <w:t>во</w:t>
        </w:r>
      </w:ins>
      <w:ins w:id="1789" w:author="polyd" w:date="2019-06-04T16:13:26Z">
        <w:r>
          <w:rPr>
            <w:lang w:val="ru-RU"/>
          </w:rPr>
          <w:t>м</w:t>
        </w:r>
      </w:ins>
      <w:ins w:id="1790" w:author="polyd" w:date="2019-06-04T16:29:22Z">
        <w:r>
          <w:rPr>
            <w:lang w:val="ru-RU"/>
          </w:rPr>
          <w:t xml:space="preserve"> в</w:t>
        </w:r>
      </w:ins>
      <w:ins w:id="1791" w:author="polyd" w:date="2019-06-04T16:29:23Z">
        <w:r>
          <w:rPr>
            <w:lang w:val="ru-RU"/>
          </w:rPr>
          <w:t>од</w:t>
        </w:r>
      </w:ins>
      <w:ins w:id="1792" w:author="polyd" w:date="2019-06-04T16:29:24Z">
        <w:r>
          <w:rPr>
            <w:lang w:val="ru-RU"/>
          </w:rPr>
          <w:t>ы</w:t>
        </w:r>
      </w:ins>
      <w:ins w:id="1793" w:author="polyd" w:date="2019-06-04T16:13:29Z">
        <w:r>
          <w:rPr>
            <w:lang w:val="ru-RU"/>
          </w:rPr>
          <w:t xml:space="preserve">, </w:t>
        </w:r>
      </w:ins>
      <w:ins w:id="1794" w:author="polyd" w:date="2019-06-04T16:13:30Z">
        <w:r>
          <w:rPr>
            <w:lang w:val="ru-RU"/>
          </w:rPr>
          <w:t>видим</w:t>
        </w:r>
      </w:ins>
      <w:ins w:id="1795" w:author="polyd" w:date="2019-06-04T16:13:31Z">
        <w:r>
          <w:rPr>
            <w:lang w:val="ru-RU"/>
          </w:rPr>
          <w:t>о иг</w:t>
        </w:r>
      </w:ins>
      <w:ins w:id="1796" w:author="polyd" w:date="2019-06-04T16:13:32Z">
        <w:r>
          <w:rPr>
            <w:lang w:val="ru-RU"/>
          </w:rPr>
          <w:t xml:space="preserve">рают </w:t>
        </w:r>
      </w:ins>
      <w:ins w:id="1797" w:author="polyd" w:date="2019-06-04T16:13:33Z">
        <w:r>
          <w:rPr>
            <w:lang w:val="ru-RU"/>
          </w:rPr>
          <w:t>р</w:t>
        </w:r>
      </w:ins>
      <w:ins w:id="1798" w:author="polyd" w:date="2019-06-04T16:13:34Z">
        <w:r>
          <w:rPr>
            <w:lang w:val="ru-RU"/>
          </w:rPr>
          <w:t>о</w:t>
        </w:r>
      </w:ins>
      <w:ins w:id="1799" w:author="polyd" w:date="2019-06-04T16:13:35Z">
        <w:r>
          <w:rPr>
            <w:lang w:val="ru-RU"/>
          </w:rPr>
          <w:t xml:space="preserve">ль </w:t>
        </w:r>
      </w:ins>
      <w:ins w:id="1800" w:author="polyd" w:date="2019-06-04T16:13:40Z">
        <w:r>
          <w:rPr>
            <w:lang w:val="ru-RU"/>
          </w:rPr>
          <w:t>и б</w:t>
        </w:r>
      </w:ins>
      <w:ins w:id="1801" w:author="polyd" w:date="2019-06-04T16:13:41Z">
        <w:r>
          <w:rPr>
            <w:lang w:val="ru-RU"/>
          </w:rPr>
          <w:t>иот</w:t>
        </w:r>
      </w:ins>
      <w:ins w:id="1802" w:author="polyd" w:date="2019-06-04T16:13:42Z">
        <w:r>
          <w:rPr>
            <w:lang w:val="ru-RU"/>
          </w:rPr>
          <w:t>и</w:t>
        </w:r>
      </w:ins>
      <w:ins w:id="1803" w:author="polyd" w:date="2019-06-04T16:13:43Z">
        <w:r>
          <w:rPr>
            <w:lang w:val="ru-RU"/>
          </w:rPr>
          <w:t>чес</w:t>
        </w:r>
      </w:ins>
      <w:ins w:id="1804" w:author="polyd" w:date="2019-06-04T16:13:44Z">
        <w:r>
          <w:rPr>
            <w:lang w:val="ru-RU"/>
          </w:rPr>
          <w:t xml:space="preserve">кие </w:t>
        </w:r>
      </w:ins>
      <w:ins w:id="1805" w:author="polyd" w:date="2019-06-04T16:13:45Z">
        <w:r>
          <w:rPr>
            <w:lang w:val="ru-RU"/>
          </w:rPr>
          <w:t>вз</w:t>
        </w:r>
      </w:ins>
      <w:ins w:id="1806" w:author="polyd" w:date="2019-06-04T16:13:46Z">
        <w:r>
          <w:rPr>
            <w:lang w:val="ru-RU"/>
          </w:rPr>
          <w:t>аимод</w:t>
        </w:r>
      </w:ins>
      <w:ins w:id="1807" w:author="polyd" w:date="2019-06-04T16:13:47Z">
        <w:r>
          <w:rPr>
            <w:lang w:val="ru-RU"/>
          </w:rPr>
          <w:t>ейс</w:t>
        </w:r>
      </w:ins>
      <w:ins w:id="1808" w:author="polyd" w:date="2019-06-04T16:13:48Z">
        <w:r>
          <w:rPr>
            <w:lang w:val="ru-RU"/>
          </w:rPr>
          <w:t>твия</w:t>
        </w:r>
      </w:ins>
      <w:ins w:id="1809" w:author="polyd" w:date="2019-06-04T16:28:08Z">
        <w:r>
          <w:rPr>
            <w:lang w:val="ru-RU"/>
          </w:rPr>
          <w:t>.</w:t>
        </w:r>
      </w:ins>
      <w:ins w:id="1810" w:author="polyd" w:date="2019-06-04T16:28:09Z">
        <w:r>
          <w:rPr>
            <w:lang w:val="ru-RU"/>
          </w:rPr>
          <w:t xml:space="preserve"> </w:t>
        </w:r>
      </w:ins>
      <w:ins w:id="1811" w:author="polyd" w:date="2019-06-04T16:14:58Z">
        <w:r>
          <w:rPr>
            <w:lang w:val="ru-RU"/>
          </w:rPr>
          <w:t xml:space="preserve"> </w:t>
        </w:r>
      </w:ins>
      <w:ins w:id="1812" w:author="polyd" w:date="2019-06-04T16:28:13Z">
        <w:r>
          <w:rPr>
            <w:lang w:val="ru-RU"/>
          </w:rPr>
          <w:t>Ф</w:t>
        </w:r>
      </w:ins>
      <w:ins w:id="1813" w:author="polyd" w:date="2019-06-04T16:14:59Z">
        <w:r>
          <w:rPr>
            <w:lang w:val="ru-RU"/>
          </w:rPr>
          <w:t>е</w:t>
        </w:r>
      </w:ins>
      <w:ins w:id="1814" w:author="polyd" w:date="2019-06-04T16:15:01Z">
        <w:r>
          <w:rPr>
            <w:lang w:val="ru-RU"/>
          </w:rPr>
          <w:t>нологи</w:t>
        </w:r>
      </w:ins>
      <w:ins w:id="1815" w:author="polyd" w:date="2019-06-04T16:15:02Z">
        <w:r>
          <w:rPr>
            <w:lang w:val="ru-RU"/>
          </w:rPr>
          <w:t xml:space="preserve">я </w:t>
        </w:r>
      </w:ins>
      <w:ins w:id="1816" w:author="polyd" w:date="2019-06-04T16:28:16Z">
        <w:r>
          <w:rPr>
            <w:lang w:val="ru-RU"/>
          </w:rPr>
          <w:t>н</w:t>
        </w:r>
      </w:ins>
      <w:ins w:id="1817" w:author="polyd" w:date="2019-06-04T16:28:17Z">
        <w:r>
          <w:rPr>
            <w:lang w:val="ru-RU"/>
          </w:rPr>
          <w:t>екотор</w:t>
        </w:r>
      </w:ins>
      <w:ins w:id="1818" w:author="polyd" w:date="2019-06-04T16:28:18Z">
        <w:r>
          <w:rPr>
            <w:lang w:val="ru-RU"/>
          </w:rPr>
          <w:t>ы</w:t>
        </w:r>
      </w:ins>
      <w:ins w:id="1819" w:author="polyd" w:date="2019-06-04T16:28:19Z">
        <w:r>
          <w:rPr>
            <w:lang w:val="ru-RU"/>
          </w:rPr>
          <w:t xml:space="preserve">х </w:t>
        </w:r>
      </w:ins>
      <w:ins w:id="1820" w:author="polyd" w:date="2019-06-04T16:28:20Z">
        <w:r>
          <w:rPr>
            <w:lang w:val="ru-RU"/>
          </w:rPr>
          <w:t>вид</w:t>
        </w:r>
      </w:ins>
      <w:ins w:id="1821" w:author="polyd" w:date="2019-06-04T16:28:21Z">
        <w:r>
          <w:rPr>
            <w:lang w:val="ru-RU"/>
          </w:rPr>
          <w:t xml:space="preserve">ов </w:t>
        </w:r>
      </w:ins>
      <w:ins w:id="1822" w:author="polyd" w:date="2019-06-04T16:28:23Z">
        <w:r>
          <w:rPr>
            <w:lang w:val="ru-RU"/>
          </w:rPr>
          <w:t>может</w:t>
        </w:r>
      </w:ins>
      <w:ins w:id="1823" w:author="polyd" w:date="2019-06-04T16:28:24Z">
        <w:r>
          <w:rPr>
            <w:lang w:val="ru-RU"/>
          </w:rPr>
          <w:t xml:space="preserve"> </w:t>
        </w:r>
      </w:ins>
      <w:ins w:id="1824" w:author="polyd" w:date="2019-06-04T16:28:30Z">
        <w:r>
          <w:rPr>
            <w:lang w:val="ru-RU"/>
          </w:rPr>
          <w:t>ре</w:t>
        </w:r>
      </w:ins>
      <w:ins w:id="1825" w:author="polyd" w:date="2019-06-04T16:28:31Z">
        <w:r>
          <w:rPr>
            <w:lang w:val="ru-RU"/>
          </w:rPr>
          <w:t>гу</w:t>
        </w:r>
      </w:ins>
      <w:ins w:id="1826" w:author="polyd" w:date="2019-06-04T16:28:32Z">
        <w:r>
          <w:rPr>
            <w:lang w:val="ru-RU"/>
          </w:rPr>
          <w:t>литро</w:t>
        </w:r>
      </w:ins>
      <w:ins w:id="1827" w:author="polyd" w:date="2019-06-04T16:28:33Z">
        <w:r>
          <w:rPr>
            <w:lang w:val="ru-RU"/>
          </w:rPr>
          <w:t>ват</w:t>
        </w:r>
      </w:ins>
      <w:ins w:id="1828" w:author="polyd" w:date="2019-06-04T16:28:35Z">
        <w:r>
          <w:rPr>
            <w:lang w:val="ru-RU"/>
          </w:rPr>
          <w:t>ь</w:t>
        </w:r>
      </w:ins>
      <w:ins w:id="1829" w:author="polyd" w:date="2019-06-04T16:28:36Z">
        <w:r>
          <w:rPr>
            <w:lang w:val="ru-RU"/>
          </w:rPr>
          <w:t>ся об</w:t>
        </w:r>
      </w:ins>
      <w:ins w:id="1830" w:author="polyd" w:date="2019-06-04T16:28:37Z">
        <w:r>
          <w:rPr>
            <w:lang w:val="ru-RU"/>
          </w:rPr>
          <w:t>илие</w:t>
        </w:r>
      </w:ins>
      <w:ins w:id="1831" w:author="polyd" w:date="2019-06-04T16:28:39Z">
        <w:r>
          <w:rPr>
            <w:lang w:val="ru-RU"/>
          </w:rPr>
          <w:t xml:space="preserve">м </w:t>
        </w:r>
      </w:ins>
      <w:ins w:id="1832" w:author="polyd" w:date="2019-06-04T16:28:46Z">
        <w:r>
          <w:rPr>
            <w:lang w:val="ru-RU"/>
          </w:rPr>
          <w:t>друг</w:t>
        </w:r>
      </w:ins>
      <w:ins w:id="1833" w:author="polyd" w:date="2019-06-04T16:28:47Z">
        <w:r>
          <w:rPr>
            <w:lang w:val="ru-RU"/>
          </w:rPr>
          <w:t>их ви</w:t>
        </w:r>
      </w:ins>
      <w:ins w:id="1834" w:author="polyd" w:date="2019-06-04T16:28:48Z">
        <w:r>
          <w:rPr>
            <w:lang w:val="ru-RU"/>
          </w:rPr>
          <w:t xml:space="preserve">дов. </w:t>
        </w:r>
      </w:ins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polyd" w:date="2019-06-04T14:45:00Z" w:initials="p">
    <w:p w14:paraId="7A3C4761">
      <w:pPr>
        <w:pStyle w:val="3"/>
        <w:rPr>
          <w:lang w:val="ru-RU"/>
        </w:rPr>
      </w:pPr>
      <w:r>
        <w:rPr>
          <w:lang w:val="ru-RU"/>
        </w:rPr>
        <w:t>Я предлагаю вынести в отдельный раздел описание многолетних терндов в значениях параметров потернциально влияющих а фенологию.</w:t>
      </w:r>
    </w:p>
  </w:comment>
  <w:comment w:id="1" w:author="Plankton" w:date="2019-06-01T11:45:00Z" w:initials="P">
    <w:p w14:paraId="454A3ED3">
      <w:pPr>
        <w:pStyle w:val="3"/>
      </w:pPr>
      <w:r>
        <w:t>Не стоит упоминания – связь намного слабее!</w:t>
      </w:r>
    </w:p>
  </w:comment>
  <w:comment w:id="2" w:author="Plankton" w:date="2019-06-01T11:46:00Z" w:initials="P">
    <w:p w14:paraId="34023225">
      <w:pPr>
        <w:pStyle w:val="3"/>
      </w:pPr>
      <w:r>
        <w:t>То же самое!</w:t>
      </w:r>
    </w:p>
  </w:comment>
  <w:comment w:id="3" w:author="Plankton" w:date="2019-06-01T12:26:00Z" w:initials="P">
    <w:p w14:paraId="1A263990">
      <w:pPr>
        <w:pStyle w:val="3"/>
      </w:pPr>
      <w:r>
        <w:t>Почему?! Дата начала сезона (25) выше!</w:t>
      </w:r>
    </w:p>
  </w:comment>
  <w:comment w:id="4" w:author="Plankton" w:date="2019-06-01T12:29:00Z" w:initials="P">
    <w:p w14:paraId="00FA2C91">
      <w:pPr>
        <w:pStyle w:val="3"/>
      </w:pPr>
      <w:r>
        <w:t>Не вижу их «особости»!</w:t>
      </w:r>
    </w:p>
  </w:comment>
  <w:comment w:id="5" w:author="Plankton" w:date="2019-06-01T12:29:00Z" w:initials="P">
    <w:p w14:paraId="2EF7282E">
      <w:pPr>
        <w:pStyle w:val="3"/>
      </w:pPr>
      <w:r>
        <w:t>То же самое!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A3C4761" w15:done="0"/>
  <w15:commentEx w15:paraId="454A3ED3" w15:done="0"/>
  <w15:commentEx w15:paraId="34023225" w15:done="0"/>
  <w15:commentEx w15:paraId="1A263990" w15:done="0"/>
  <w15:commentEx w15:paraId="00FA2C91" w15:done="0"/>
  <w15:commentEx w15:paraId="2EF7282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235A1"/>
    <w:multiLevelType w:val="multilevel"/>
    <w:tmpl w:val="49D235A1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Plankton">
    <w15:presenceInfo w15:providerId="None" w15:userId="Plankton"/>
  </w15:person>
  <w15:person w15:author="polyd">
    <w15:presenceInfo w15:providerId="None" w15:userId="poly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trackRevisions w:val="1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094"/>
    <w:rsid w:val="00672094"/>
    <w:rsid w:val="006B462C"/>
    <w:rsid w:val="00C50F18"/>
    <w:rsid w:val="049A500E"/>
    <w:rsid w:val="05AC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Times New Roman" w:cs="Times New Roman"/>
      <w:sz w:val="20"/>
      <w:szCs w:val="20"/>
      <w:lang w:val="ru-RU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annotation text"/>
    <w:basedOn w:val="1"/>
    <w:link w:val="8"/>
    <w:semiHidden/>
    <w:uiPriority w:val="0"/>
  </w:style>
  <w:style w:type="character" w:styleId="5">
    <w:name w:val="annotation reference"/>
    <w:semiHidden/>
    <w:uiPriority w:val="0"/>
    <w:rPr>
      <w:rFonts w:cs="Times New Roman"/>
      <w:sz w:val="16"/>
    </w:rPr>
  </w:style>
  <w:style w:type="table" w:styleId="7">
    <w:name w:val="Table Grid"/>
    <w:basedOn w:val="6"/>
    <w:uiPriority w:val="0"/>
    <w:pPr>
      <w:spacing w:after="0" w:line="240" w:lineRule="auto"/>
    </w:pPr>
    <w:rPr>
      <w:rFonts w:ascii="Calibri" w:hAnsi="Calibri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Текст примечания Знак"/>
    <w:basedOn w:val="4"/>
    <w:link w:val="3"/>
    <w:semiHidden/>
    <w:uiPriority w:val="0"/>
    <w:rPr>
      <w:rFonts w:ascii="Calibri" w:hAnsi="Calibri" w:eastAsia="Times New Roman" w:cs="Times New Roman"/>
      <w:sz w:val="20"/>
      <w:szCs w:val="20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Текст выноски Знак"/>
    <w:basedOn w:val="4"/>
    <w:link w:val="2"/>
    <w:semiHidden/>
    <w:qFormat/>
    <w:uiPriority w:val="99"/>
    <w:rPr>
      <w:rFonts w:ascii="Segoe UI" w:hAnsi="Segoe UI" w:eastAsia="Times New Roman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901</Words>
  <Characters>5142</Characters>
  <Lines>42</Lines>
  <Paragraphs>12</Paragraphs>
  <TotalTime>18</TotalTime>
  <ScaleCrop>false</ScaleCrop>
  <LinksUpToDate>false</LinksUpToDate>
  <CharactersWithSpaces>6031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2019-06-01T10:00:00Z</dcterms:created>
  <dc:creator>Plankton</dc:creator>
  <cp:lastModifiedBy>polyd</cp:lastModifiedBy>
  <dcterms:modified xsi:type="dcterms:W3CDTF">2019-06-04T13:41:08Z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