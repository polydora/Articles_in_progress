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ind w:firstLine="709"/>
        <w:jc w:val="center"/>
        <w:rPr>
          <w:rFonts w:ascii="Times New Roman" w:hAnsi="Times New Roman"/>
          <w:b/>
          <w:sz w:val="24"/>
          <w:szCs w:val="24"/>
          <w:lang w:val="en-US"/>
        </w:rPr>
      </w:pPr>
      <w:r>
        <w:rPr>
          <w:rFonts w:ascii="Times New Roman" w:hAnsi="Times New Roman"/>
          <w:b/>
          <w:sz w:val="24"/>
          <w:szCs w:val="24"/>
          <w:lang w:val="en-US"/>
        </w:rPr>
        <w:t xml:space="preserve">Phenological Responses of the Arctic, Ubiquitous and Boreal Copepod Species </w:t>
      </w:r>
    </w:p>
    <w:p>
      <w:pPr>
        <w:spacing w:after="0" w:line="360" w:lineRule="auto"/>
        <w:ind w:firstLine="709"/>
        <w:jc w:val="center"/>
        <w:rPr>
          <w:rFonts w:ascii="Times New Roman" w:hAnsi="Times New Roman"/>
          <w:b/>
          <w:sz w:val="24"/>
          <w:szCs w:val="24"/>
          <w:lang w:val="en-US"/>
        </w:rPr>
      </w:pPr>
      <w:r>
        <w:rPr>
          <w:rFonts w:ascii="Times New Roman" w:hAnsi="Times New Roman"/>
          <w:b/>
          <w:sz w:val="24"/>
          <w:szCs w:val="24"/>
          <w:lang w:val="en-US"/>
        </w:rPr>
        <w:t>to the Long-Term Changes in the Annual Seasonality of the Water Temperature in the White Sea</w:t>
      </w:r>
    </w:p>
    <w:p>
      <w:pPr>
        <w:spacing w:after="0" w:line="360" w:lineRule="auto"/>
        <w:ind w:firstLine="709"/>
        <w:jc w:val="center"/>
        <w:rPr>
          <w:rFonts w:ascii="Times New Roman" w:hAnsi="Times New Roman"/>
          <w:b/>
          <w:sz w:val="24"/>
          <w:szCs w:val="24"/>
          <w:lang w:val="en-US"/>
        </w:rPr>
      </w:pPr>
    </w:p>
    <w:p>
      <w:pPr>
        <w:spacing w:after="0" w:line="360" w:lineRule="auto"/>
        <w:jc w:val="center"/>
        <w:rPr>
          <w:rFonts w:ascii="Times New Roman" w:hAnsi="Times New Roman"/>
          <w:b/>
          <w:sz w:val="24"/>
          <w:vertAlign w:val="superscript"/>
          <w:lang w:val="en-US"/>
        </w:rPr>
      </w:pPr>
      <w:r>
        <w:rPr>
          <w:rFonts w:ascii="Times New Roman" w:hAnsi="Times New Roman"/>
          <w:b/>
          <w:i/>
          <w:sz w:val="24"/>
          <w:lang w:val="en-US"/>
        </w:rPr>
        <w:t>Nikolay V. Usov</w:t>
      </w:r>
      <w:r>
        <w:rPr>
          <w:rFonts w:ascii="Times New Roman" w:hAnsi="Times New Roman"/>
          <w:b/>
          <w:i/>
          <w:sz w:val="24"/>
          <w:vertAlign w:val="superscript"/>
          <w:lang w:val="en-US"/>
        </w:rPr>
        <w:t>1</w:t>
      </w:r>
      <w:r>
        <w:rPr>
          <w:rFonts w:ascii="Times New Roman" w:hAnsi="Times New Roman"/>
          <w:b/>
          <w:i/>
          <w:sz w:val="24"/>
          <w:lang w:val="en-US"/>
        </w:rPr>
        <w:t xml:space="preserve">*, Vadim </w:t>
      </w:r>
      <w:ins w:id="0" w:author="polyd" w:date="2019-10-31T10:59:54Z">
        <w:r>
          <w:rPr>
            <w:rFonts w:ascii="Times New Roman" w:hAnsi="Times New Roman"/>
            <w:b/>
            <w:i/>
            <w:sz w:val="24"/>
            <w:lang w:val="en-US"/>
          </w:rPr>
          <w:t>M</w:t>
        </w:r>
      </w:ins>
      <w:ins w:id="1" w:author="polyd" w:date="2019-10-31T10:59:55Z">
        <w:r>
          <w:rPr>
            <w:rFonts w:ascii="Times New Roman" w:hAnsi="Times New Roman"/>
            <w:b/>
            <w:i/>
            <w:sz w:val="24"/>
            <w:lang w:val="en-US"/>
          </w:rPr>
          <w:t>.</w:t>
        </w:r>
      </w:ins>
      <w:r>
        <w:rPr>
          <w:rFonts w:ascii="Times New Roman" w:hAnsi="Times New Roman"/>
          <w:b/>
          <w:i/>
          <w:sz w:val="24"/>
          <w:lang w:val="en-US"/>
        </w:rPr>
        <w:t xml:space="preserve"> Khaitov</w:t>
      </w:r>
      <w:r>
        <w:rPr>
          <w:rFonts w:ascii="Times New Roman" w:hAnsi="Times New Roman"/>
          <w:b/>
          <w:i/>
          <w:sz w:val="24"/>
          <w:vertAlign w:val="superscript"/>
          <w:lang w:val="en-US"/>
        </w:rPr>
        <w:t>2,3</w:t>
      </w:r>
      <w:r>
        <w:rPr>
          <w:rFonts w:ascii="Times New Roman" w:hAnsi="Times New Roman"/>
          <w:b/>
          <w:i/>
          <w:sz w:val="24"/>
          <w:lang w:val="en-US"/>
        </w:rPr>
        <w:t>, Inna P. Kutcheva</w:t>
      </w:r>
      <w:r>
        <w:rPr>
          <w:rFonts w:ascii="Times New Roman" w:hAnsi="Times New Roman"/>
          <w:b/>
          <w:i/>
          <w:sz w:val="24"/>
          <w:vertAlign w:val="superscript"/>
          <w:lang w:val="en-US"/>
        </w:rPr>
        <w:t>1</w:t>
      </w:r>
      <w:r>
        <w:rPr>
          <w:rFonts w:ascii="Times New Roman" w:hAnsi="Times New Roman"/>
          <w:b/>
          <w:i/>
          <w:sz w:val="24"/>
          <w:lang w:val="en-US"/>
        </w:rPr>
        <w:t>, and Daria M. Martynova</w:t>
      </w:r>
      <w:r>
        <w:rPr>
          <w:rFonts w:ascii="Times New Roman" w:hAnsi="Times New Roman"/>
          <w:b/>
          <w:i/>
          <w:sz w:val="24"/>
          <w:vertAlign w:val="superscript"/>
          <w:lang w:val="en-US"/>
        </w:rPr>
        <w:t>1</w:t>
      </w:r>
      <w:r>
        <w:rPr>
          <w:rFonts w:ascii="Times New Roman" w:hAnsi="Times New Roman"/>
          <w:b/>
          <w:sz w:val="24"/>
          <w:vertAlign w:val="superscript"/>
          <w:lang w:val="en-US"/>
        </w:rPr>
        <w:t>**</w:t>
      </w:r>
    </w:p>
    <w:p>
      <w:pPr>
        <w:spacing w:after="0" w:line="360" w:lineRule="auto"/>
        <w:ind w:firstLine="709"/>
        <w:jc w:val="center"/>
        <w:rPr>
          <w:rFonts w:ascii="Times New Roman" w:hAnsi="Times New Roman"/>
          <w:b/>
          <w:i/>
          <w:sz w:val="24"/>
          <w:lang w:val="en-US"/>
        </w:rPr>
      </w:pPr>
    </w:p>
    <w:p>
      <w:pPr>
        <w:spacing w:after="0" w:line="360" w:lineRule="auto"/>
        <w:jc w:val="both"/>
        <w:rPr>
          <w:rFonts w:ascii="Times New Roman" w:hAnsi="Times New Roman"/>
          <w:i/>
          <w:szCs w:val="24"/>
          <w:lang w:val="en-US"/>
        </w:rPr>
      </w:pPr>
      <w:r>
        <w:rPr>
          <w:rFonts w:ascii="Times New Roman" w:hAnsi="Times New Roman"/>
          <w:szCs w:val="24"/>
          <w:vertAlign w:val="superscript"/>
          <w:lang w:val="en-US"/>
        </w:rPr>
        <w:t>1</w:t>
      </w:r>
      <w:r>
        <w:rPr>
          <w:rFonts w:ascii="Times New Roman" w:hAnsi="Times New Roman"/>
          <w:i/>
          <w:szCs w:val="24"/>
          <w:lang w:val="en-US"/>
        </w:rPr>
        <w:t xml:space="preserve"> White Sea Biological Station, Zoological Institute, Russian Academy of Sciences, St.Petersburg, Russia</w:t>
      </w:r>
    </w:p>
    <w:p>
      <w:pPr>
        <w:spacing w:after="0" w:line="360" w:lineRule="auto"/>
        <w:jc w:val="both"/>
        <w:rPr>
          <w:rFonts w:ascii="Times New Roman" w:hAnsi="Times New Roman"/>
          <w:szCs w:val="24"/>
          <w:lang w:val="en-US"/>
        </w:rPr>
      </w:pPr>
      <w:r>
        <w:rPr>
          <w:rFonts w:ascii="Times New Roman" w:hAnsi="Times New Roman"/>
          <w:szCs w:val="24"/>
          <w:vertAlign w:val="superscript"/>
          <w:lang w:val="en-US"/>
        </w:rPr>
        <w:t>2</w:t>
      </w:r>
      <w:r>
        <w:rPr>
          <w:rFonts w:ascii="Times New Roman" w:hAnsi="Times New Roman"/>
          <w:szCs w:val="24"/>
          <w:lang w:val="en-US"/>
        </w:rPr>
        <w:t xml:space="preserve"> </w:t>
      </w:r>
      <w:r>
        <w:rPr>
          <w:rFonts w:ascii="Times New Roman" w:hAnsi="Times New Roman"/>
          <w:i/>
          <w:szCs w:val="24"/>
          <w:lang w:val="en-US"/>
        </w:rPr>
        <w:t>Saint Petersburg State University, St. Petersburg, Russia</w:t>
      </w:r>
    </w:p>
    <w:p>
      <w:pPr>
        <w:spacing w:after="0" w:line="360" w:lineRule="auto"/>
        <w:jc w:val="both"/>
        <w:rPr>
          <w:rFonts w:ascii="Times New Roman" w:hAnsi="Times New Roman"/>
          <w:i/>
          <w:szCs w:val="24"/>
          <w:lang w:val="en-US"/>
        </w:rPr>
      </w:pPr>
      <w:r>
        <w:rPr>
          <w:rFonts w:ascii="Times New Roman" w:hAnsi="Times New Roman"/>
          <w:szCs w:val="24"/>
          <w:vertAlign w:val="superscript"/>
          <w:lang w:val="en-US"/>
        </w:rPr>
        <w:t>3</w:t>
      </w:r>
      <w:r>
        <w:rPr>
          <w:rFonts w:ascii="Times New Roman" w:hAnsi="Times New Roman"/>
          <w:szCs w:val="24"/>
          <w:lang w:val="en-US"/>
        </w:rPr>
        <w:t xml:space="preserve"> </w:t>
      </w:r>
      <w:r>
        <w:rPr>
          <w:rFonts w:ascii="Times New Roman" w:hAnsi="Times New Roman"/>
          <w:i/>
          <w:szCs w:val="24"/>
          <w:lang w:val="en-US"/>
        </w:rPr>
        <w:t>Kandalaksha State Nature Reserve, Kandalaksha, Russia</w:t>
      </w:r>
    </w:p>
    <w:p>
      <w:pPr>
        <w:pStyle w:val="42"/>
        <w:spacing w:after="0" w:line="360" w:lineRule="auto"/>
        <w:ind w:left="0" w:firstLine="709"/>
        <w:contextualSpacing w:val="0"/>
        <w:rPr>
          <w:rFonts w:ascii="Times New Roman" w:hAnsi="Times New Roman"/>
          <w:sz w:val="24"/>
          <w:szCs w:val="24"/>
          <w:lang w:val="en-US"/>
        </w:rPr>
      </w:pPr>
    </w:p>
    <w:p>
      <w:pPr>
        <w:pStyle w:val="42"/>
        <w:spacing w:after="0" w:line="360" w:lineRule="auto"/>
        <w:ind w:left="0"/>
        <w:contextualSpacing w:val="0"/>
        <w:rPr>
          <w:rFonts w:ascii="Times New Roman" w:hAnsi="Times New Roman"/>
          <w:szCs w:val="24"/>
          <w:lang w:val="en-US"/>
        </w:rPr>
      </w:pPr>
      <w:r>
        <w:rPr>
          <w:rFonts w:ascii="Times New Roman" w:hAnsi="Times New Roman"/>
          <w:szCs w:val="24"/>
          <w:lang w:val="en-US"/>
        </w:rPr>
        <w:t xml:space="preserve">*Corresponding author: </w:t>
      </w:r>
      <w:r>
        <w:fldChar w:fldCharType="begin"/>
      </w:r>
      <w:r>
        <w:rPr>
          <w:lang w:val="en-US"/>
          <w:rPrChange w:id="2" w:author="Usov N." w:date="2019-10-03T08:54:00Z">
            <w:rPr/>
          </w:rPrChange>
        </w:rPr>
        <w:instrText xml:space="preserve"> HYPERLINK "mailto:nikolay.usov@gmail.com" </w:instrText>
      </w:r>
      <w:r>
        <w:fldChar w:fldCharType="separate"/>
      </w:r>
      <w:r>
        <w:rPr>
          <w:rStyle w:val="17"/>
          <w:rFonts w:ascii="Times New Roman" w:hAnsi="Times New Roman"/>
          <w:szCs w:val="24"/>
          <w:lang w:val="en-US"/>
        </w:rPr>
        <w:t>nikolay.usov@gmail.com</w:t>
      </w:r>
      <w:r>
        <w:rPr>
          <w:rStyle w:val="17"/>
          <w:rFonts w:ascii="Times New Roman" w:hAnsi="Times New Roman"/>
          <w:szCs w:val="24"/>
          <w:lang w:val="en-US"/>
        </w:rPr>
        <w:fldChar w:fldCharType="end"/>
      </w:r>
      <w:r>
        <w:rPr>
          <w:rFonts w:ascii="Times New Roman" w:hAnsi="Times New Roman"/>
          <w:szCs w:val="24"/>
          <w:lang w:val="en-US"/>
        </w:rPr>
        <w:t xml:space="preserve">; tel. +7 921 9785522; </w:t>
      </w:r>
    </w:p>
    <w:p>
      <w:pPr>
        <w:pStyle w:val="42"/>
        <w:spacing w:after="0" w:line="360" w:lineRule="auto"/>
        <w:ind w:left="0"/>
        <w:contextualSpacing w:val="0"/>
        <w:rPr>
          <w:rFonts w:ascii="Times New Roman" w:hAnsi="Times New Roman"/>
          <w:szCs w:val="24"/>
          <w:lang w:val="en-US"/>
        </w:rPr>
      </w:pPr>
      <w:r>
        <w:rPr>
          <w:rFonts w:ascii="Times New Roman" w:hAnsi="Times New Roman"/>
          <w:szCs w:val="24"/>
          <w:lang w:val="en-US"/>
        </w:rPr>
        <w:t xml:space="preserve">ORCID ID: https://orcid.org/0000-0001-5093-5603 </w:t>
      </w:r>
    </w:p>
    <w:p>
      <w:pPr>
        <w:spacing w:after="0" w:line="360" w:lineRule="auto"/>
        <w:rPr>
          <w:rFonts w:ascii="Times New Roman" w:hAnsi="Times New Roman"/>
          <w:szCs w:val="24"/>
          <w:lang w:val="en-US"/>
        </w:rPr>
      </w:pPr>
      <w:r>
        <w:rPr>
          <w:rFonts w:ascii="Times New Roman" w:hAnsi="Times New Roman"/>
          <w:szCs w:val="24"/>
          <w:vertAlign w:val="superscript"/>
          <w:lang w:val="en-US"/>
        </w:rPr>
        <w:t>**</w:t>
      </w:r>
      <w:r>
        <w:rPr>
          <w:rFonts w:ascii="Times New Roman" w:hAnsi="Times New Roman"/>
          <w:szCs w:val="24"/>
          <w:lang w:val="en-US"/>
        </w:rPr>
        <w:t xml:space="preserve"> ORCID ID: https://orcid.org/0000-0001-8279-9896</w:t>
      </w:r>
    </w:p>
    <w:p>
      <w:pPr>
        <w:spacing w:after="0" w:line="360" w:lineRule="auto"/>
        <w:ind w:firstLine="709"/>
        <w:rPr>
          <w:rFonts w:ascii="Times New Roman" w:hAnsi="Times New Roman"/>
          <w:color w:val="FF0000"/>
          <w:sz w:val="24"/>
          <w:szCs w:val="24"/>
          <w:lang w:val="en-US"/>
        </w:rPr>
      </w:pPr>
    </w:p>
    <w:p>
      <w:pPr>
        <w:pStyle w:val="2"/>
        <w:spacing w:before="0" w:beforeAutospacing="0" w:after="0" w:afterAutospacing="0" w:line="360" w:lineRule="auto"/>
        <w:ind w:firstLine="709"/>
        <w:rPr>
          <w:sz w:val="24"/>
          <w:szCs w:val="24"/>
          <w:lang w:val="en-US"/>
        </w:rPr>
      </w:pPr>
      <w:r>
        <w:rPr>
          <w:sz w:val="24"/>
          <w:szCs w:val="24"/>
          <w:lang w:val="en-US"/>
        </w:rPr>
        <w:t>Abstract</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Climate change-derived temperature rise has been proved the most intensive in the high latitudes. However, absolute temperature increase is not the only sign of changing climate, which can manifest itself also through temporal shifts of seasonal temperature dynamics, which, in turn, causes temporal shifts of phenological processes in zooplankton. Long-term shift of the timing of seasonal water warming was registered in the north-western White Sea (Chupa Inlet, Kandalaksha Bay).</w:t>
      </w:r>
      <w:ins w:id="3" w:author="Usov N." w:date="2019-10-28T13:20:00Z">
        <w:r>
          <w:rPr>
            <w:rFonts w:ascii="Times New Roman" w:hAnsi="Times New Roman"/>
            <w:sz w:val="24"/>
            <w:szCs w:val="24"/>
            <w:lang w:val="en-US"/>
          </w:rPr>
          <w:t xml:space="preserve"> Beginning of hydrological spring and summer h</w:t>
        </w:r>
      </w:ins>
      <w:ins w:id="4" w:author="Usov N." w:date="2019-10-28T13:48:00Z">
        <w:r>
          <w:rPr>
            <w:rFonts w:ascii="Times New Roman" w:hAnsi="Times New Roman"/>
            <w:sz w:val="24"/>
            <w:szCs w:val="24"/>
            <w:lang w:val="en-US"/>
          </w:rPr>
          <w:t>a</w:t>
        </w:r>
      </w:ins>
      <w:ins w:id="5" w:author="Usov N." w:date="2019-10-28T13:20:00Z">
        <w:r>
          <w:rPr>
            <w:rFonts w:ascii="Times New Roman" w:hAnsi="Times New Roman"/>
            <w:sz w:val="24"/>
            <w:szCs w:val="24"/>
            <w:lang w:val="en-US"/>
          </w:rPr>
          <w:t>ve shifted by more than 3 weeks</w:t>
        </w:r>
      </w:ins>
      <w:ins w:id="6" w:author="Usov N." w:date="2019-10-28T13:48:00Z">
        <w:r>
          <w:rPr>
            <w:rFonts w:ascii="Times New Roman" w:hAnsi="Times New Roman"/>
            <w:sz w:val="24"/>
            <w:szCs w:val="24"/>
            <w:lang w:val="en-US"/>
          </w:rPr>
          <w:t xml:space="preserve"> to an earlier time</w:t>
        </w:r>
      </w:ins>
      <w:ins w:id="7" w:author="Usov N." w:date="2019-10-28T13:20:00Z">
        <w:r>
          <w:rPr>
            <w:rFonts w:ascii="Times New Roman" w:hAnsi="Times New Roman"/>
            <w:sz w:val="24"/>
            <w:szCs w:val="24"/>
            <w:lang w:val="en-US"/>
          </w:rPr>
          <w:t>.</w:t>
        </w:r>
      </w:ins>
      <w:ins w:id="8" w:author="Usov N." w:date="2019-10-28T13:21:00Z">
        <w:r>
          <w:rPr>
            <w:rFonts w:ascii="Times New Roman" w:hAnsi="Times New Roman"/>
            <w:sz w:val="24"/>
            <w:szCs w:val="24"/>
            <w:lang w:val="en-US"/>
          </w:rPr>
          <w:t xml:space="preserve"> The shift</w:t>
        </w:r>
      </w:ins>
      <w:ins w:id="9" w:author="Usov N." w:date="2019-10-28T13:26:00Z">
        <w:r>
          <w:rPr>
            <w:rFonts w:ascii="Times New Roman" w:hAnsi="Times New Roman"/>
            <w:sz w:val="24"/>
            <w:szCs w:val="24"/>
            <w:lang w:val="en-US"/>
          </w:rPr>
          <w:t>s</w:t>
        </w:r>
      </w:ins>
      <w:ins w:id="10" w:author="Usov N." w:date="2019-10-28T13:21:00Z">
        <w:r>
          <w:rPr>
            <w:rFonts w:ascii="Times New Roman" w:hAnsi="Times New Roman"/>
            <w:sz w:val="24"/>
            <w:szCs w:val="24"/>
            <w:lang w:val="en-US"/>
          </w:rPr>
          <w:t xml:space="preserve"> of about the same magnitude </w:t>
        </w:r>
      </w:ins>
      <w:ins w:id="11" w:author="Usov N." w:date="2019-10-28T13:24:00Z">
        <w:r>
          <w:rPr>
            <w:rFonts w:ascii="Times New Roman" w:hAnsi="Times New Roman"/>
            <w:sz w:val="24"/>
            <w:szCs w:val="24"/>
            <w:lang w:val="en-US"/>
          </w:rPr>
          <w:t xml:space="preserve">and even greater </w:t>
        </w:r>
      </w:ins>
      <w:ins w:id="12" w:author="Usov N." w:date="2019-10-28T13:21:00Z">
        <w:r>
          <w:rPr>
            <w:rFonts w:ascii="Times New Roman" w:hAnsi="Times New Roman"/>
            <w:sz w:val="24"/>
            <w:szCs w:val="24"/>
            <w:lang w:val="en-US"/>
          </w:rPr>
          <w:t>w</w:t>
        </w:r>
      </w:ins>
      <w:ins w:id="13" w:author="Usov N." w:date="2019-10-28T13:26:00Z">
        <w:r>
          <w:rPr>
            <w:rFonts w:ascii="Times New Roman" w:hAnsi="Times New Roman"/>
            <w:sz w:val="24"/>
            <w:szCs w:val="24"/>
            <w:lang w:val="en-US"/>
          </w:rPr>
          <w:t>ere</w:t>
        </w:r>
      </w:ins>
      <w:ins w:id="14" w:author="Usov N." w:date="2019-10-28T13:21:00Z">
        <w:r>
          <w:rPr>
            <w:rFonts w:ascii="Times New Roman" w:hAnsi="Times New Roman"/>
            <w:sz w:val="24"/>
            <w:szCs w:val="24"/>
            <w:lang w:val="en-US"/>
          </w:rPr>
          <w:t xml:space="preserve"> detected in timing of </w:t>
        </w:r>
      </w:ins>
      <w:ins w:id="15" w:author="Usov N." w:date="2019-10-28T13:26:00Z">
        <w:r>
          <w:rPr>
            <w:rFonts w:ascii="Times New Roman" w:hAnsi="Times New Roman"/>
            <w:sz w:val="24"/>
            <w:szCs w:val="24"/>
            <w:lang w:val="en-US"/>
          </w:rPr>
          <w:t>phenological events</w:t>
        </w:r>
      </w:ins>
      <w:ins w:id="16" w:author="Usov N." w:date="2019-10-28T13:21:00Z">
        <w:r>
          <w:rPr>
            <w:rFonts w:ascii="Times New Roman" w:hAnsi="Times New Roman"/>
            <w:sz w:val="24"/>
            <w:szCs w:val="24"/>
            <w:lang w:val="en-US"/>
          </w:rPr>
          <w:t xml:space="preserve"> of </w:t>
        </w:r>
      </w:ins>
      <w:ins w:id="17" w:author="Usov N." w:date="2019-10-28T13:21:00Z">
        <w:r>
          <w:rPr>
            <w:rFonts w:ascii="Times New Roman" w:hAnsi="Times New Roman"/>
            <w:i/>
            <w:sz w:val="24"/>
            <w:szCs w:val="24"/>
            <w:lang w:val="en-US"/>
            <w:rPrChange w:id="18" w:author="Usov N." w:date="2019-10-28T13:26:00Z">
              <w:rPr>
                <w:rFonts w:ascii="Times New Roman" w:hAnsi="Times New Roman"/>
                <w:sz w:val="24"/>
                <w:szCs w:val="24"/>
                <w:lang w:val="en-US"/>
              </w:rPr>
            </w:rPrChange>
          </w:rPr>
          <w:t xml:space="preserve">Calanus </w:t>
        </w:r>
      </w:ins>
      <w:ins w:id="19" w:author="Usov N." w:date="2019-10-28T13:23:00Z">
        <w:r>
          <w:rPr>
            <w:rFonts w:ascii="Times New Roman" w:hAnsi="Times New Roman"/>
            <w:i/>
            <w:sz w:val="24"/>
            <w:szCs w:val="24"/>
            <w:lang w:val="en-US"/>
            <w:rPrChange w:id="20" w:author="Usov N." w:date="2019-10-28T13:26:00Z">
              <w:rPr>
                <w:rFonts w:ascii="Times New Roman" w:hAnsi="Times New Roman"/>
                <w:sz w:val="24"/>
                <w:szCs w:val="24"/>
                <w:lang w:val="en-US"/>
              </w:rPr>
            </w:rPrChange>
          </w:rPr>
          <w:t>g</w:t>
        </w:r>
      </w:ins>
      <w:ins w:id="21" w:author="Usov N." w:date="2019-10-28T13:21:00Z">
        <w:r>
          <w:rPr>
            <w:rFonts w:ascii="Times New Roman" w:hAnsi="Times New Roman"/>
            <w:i/>
            <w:sz w:val="24"/>
            <w:szCs w:val="24"/>
            <w:lang w:val="en-US"/>
            <w:rPrChange w:id="22" w:author="Usov N." w:date="2019-10-28T13:26:00Z">
              <w:rPr>
                <w:rFonts w:ascii="Times New Roman" w:hAnsi="Times New Roman"/>
                <w:sz w:val="24"/>
                <w:szCs w:val="24"/>
                <w:lang w:val="en-US"/>
              </w:rPr>
            </w:rPrChange>
          </w:rPr>
          <w:t>laci</w:t>
        </w:r>
      </w:ins>
      <w:ins w:id="23" w:author="Usov N." w:date="2019-10-28T13:23:00Z">
        <w:r>
          <w:rPr>
            <w:rFonts w:ascii="Times New Roman" w:hAnsi="Times New Roman"/>
            <w:i/>
            <w:sz w:val="24"/>
            <w:szCs w:val="24"/>
            <w:lang w:val="en-US"/>
            <w:rPrChange w:id="24" w:author="Usov N." w:date="2019-10-28T13:26:00Z">
              <w:rPr>
                <w:rFonts w:ascii="Times New Roman" w:hAnsi="Times New Roman"/>
                <w:sz w:val="24"/>
                <w:szCs w:val="24"/>
                <w:lang w:val="en-US"/>
              </w:rPr>
            </w:rPrChange>
          </w:rPr>
          <w:t>al</w:t>
        </w:r>
      </w:ins>
      <w:ins w:id="25" w:author="Usov N." w:date="2019-10-28T13:21:00Z">
        <w:r>
          <w:rPr>
            <w:rFonts w:ascii="Times New Roman" w:hAnsi="Times New Roman"/>
            <w:i/>
            <w:sz w:val="24"/>
            <w:szCs w:val="24"/>
            <w:lang w:val="en-US"/>
            <w:rPrChange w:id="26" w:author="Usov N." w:date="2019-10-28T13:26:00Z">
              <w:rPr>
                <w:rFonts w:ascii="Times New Roman" w:hAnsi="Times New Roman"/>
                <w:sz w:val="24"/>
                <w:szCs w:val="24"/>
                <w:lang w:val="en-US"/>
              </w:rPr>
            </w:rPrChange>
          </w:rPr>
          <w:t>is</w:t>
        </w:r>
      </w:ins>
      <w:ins w:id="27" w:author="Usov N." w:date="2019-10-28T13:23:00Z">
        <w:r>
          <w:rPr>
            <w:rFonts w:ascii="Times New Roman" w:hAnsi="Times New Roman"/>
            <w:sz w:val="24"/>
            <w:szCs w:val="24"/>
            <w:lang w:val="en-US"/>
          </w:rPr>
          <w:t xml:space="preserve">, </w:t>
        </w:r>
      </w:ins>
      <w:ins w:id="28" w:author="Usov N." w:date="2019-10-28T13:24:00Z">
        <w:r>
          <w:rPr>
            <w:rFonts w:ascii="Times New Roman" w:hAnsi="Times New Roman"/>
            <w:i/>
            <w:sz w:val="24"/>
            <w:szCs w:val="24"/>
            <w:lang w:val="en-US"/>
            <w:rPrChange w:id="29" w:author="Usov N." w:date="2019-10-28T13:27:00Z">
              <w:rPr>
                <w:rFonts w:ascii="Times New Roman" w:hAnsi="Times New Roman"/>
                <w:sz w:val="24"/>
                <w:szCs w:val="24"/>
                <w:lang w:val="en-US"/>
              </w:rPr>
            </w:rPrChange>
          </w:rPr>
          <w:t>Pseudocalanus</w:t>
        </w:r>
      </w:ins>
      <w:ins w:id="30" w:author="Usov N." w:date="2019-10-28T13:24:00Z">
        <w:r>
          <w:rPr>
            <w:rFonts w:ascii="Times New Roman" w:hAnsi="Times New Roman"/>
            <w:sz w:val="24"/>
            <w:szCs w:val="24"/>
            <w:lang w:val="en-US"/>
          </w:rPr>
          <w:t xml:space="preserve"> spp., </w:t>
        </w:r>
      </w:ins>
      <w:ins w:id="31" w:author="Usov N." w:date="2019-10-28T13:25:00Z">
        <w:r>
          <w:rPr>
            <w:rFonts w:ascii="Times New Roman" w:hAnsi="Times New Roman"/>
            <w:i/>
            <w:sz w:val="24"/>
            <w:szCs w:val="24"/>
            <w:lang w:val="en-US"/>
            <w:rPrChange w:id="32" w:author="Usov N." w:date="2019-10-28T13:27:00Z">
              <w:rPr>
                <w:rFonts w:ascii="Times New Roman" w:hAnsi="Times New Roman"/>
                <w:sz w:val="24"/>
                <w:szCs w:val="24"/>
                <w:lang w:val="en-US"/>
              </w:rPr>
            </w:rPrChange>
          </w:rPr>
          <w:t>Microsetella norvegica</w:t>
        </w:r>
      </w:ins>
      <w:ins w:id="33" w:author="Usov N." w:date="2019-10-28T13:26:00Z">
        <w:r>
          <w:rPr>
            <w:rFonts w:ascii="Times New Roman" w:hAnsi="Times New Roman"/>
            <w:sz w:val="24"/>
            <w:szCs w:val="24"/>
            <w:lang w:val="en-US"/>
          </w:rPr>
          <w:t xml:space="preserve">, </w:t>
        </w:r>
      </w:ins>
      <w:ins w:id="34" w:author="Usov N." w:date="2019-10-28T13:26:00Z">
        <w:r>
          <w:rPr>
            <w:rFonts w:ascii="Times New Roman" w:hAnsi="Times New Roman"/>
            <w:i/>
            <w:sz w:val="24"/>
            <w:szCs w:val="24"/>
            <w:lang w:val="en-US"/>
            <w:rPrChange w:id="35" w:author="Usov N." w:date="2019-10-28T13:27:00Z">
              <w:rPr>
                <w:rFonts w:ascii="Times New Roman" w:hAnsi="Times New Roman"/>
                <w:sz w:val="24"/>
                <w:szCs w:val="24"/>
                <w:lang w:val="en-US"/>
              </w:rPr>
            </w:rPrChange>
          </w:rPr>
          <w:t>Acartia</w:t>
        </w:r>
      </w:ins>
      <w:ins w:id="36" w:author="Usov N." w:date="2019-10-28T13:26:00Z">
        <w:r>
          <w:rPr>
            <w:rFonts w:ascii="Times New Roman" w:hAnsi="Times New Roman"/>
            <w:sz w:val="24"/>
            <w:szCs w:val="24"/>
            <w:lang w:val="en-US"/>
          </w:rPr>
          <w:t xml:space="preserve"> spp., and </w:t>
        </w:r>
      </w:ins>
      <w:ins w:id="37" w:author="Usov N." w:date="2019-10-28T13:26:00Z">
        <w:r>
          <w:rPr>
            <w:rFonts w:ascii="Times New Roman" w:hAnsi="Times New Roman"/>
            <w:i/>
            <w:sz w:val="24"/>
            <w:szCs w:val="24"/>
            <w:lang w:val="en-US"/>
            <w:rPrChange w:id="38" w:author="Usov N." w:date="2019-10-28T13:27:00Z">
              <w:rPr>
                <w:rFonts w:ascii="Times New Roman" w:hAnsi="Times New Roman"/>
                <w:sz w:val="24"/>
                <w:szCs w:val="24"/>
                <w:lang w:val="en-US"/>
              </w:rPr>
            </w:rPrChange>
          </w:rPr>
          <w:t>Temora longicornis</w:t>
        </w:r>
      </w:ins>
      <w:ins w:id="39" w:author="Usov N." w:date="2019-10-28T13:26:00Z">
        <w:r>
          <w:rPr>
            <w:rFonts w:ascii="Times New Roman" w:hAnsi="Times New Roman"/>
            <w:sz w:val="24"/>
            <w:szCs w:val="24"/>
            <w:lang w:val="en-US"/>
          </w:rPr>
          <w:t xml:space="preserve">. </w:t>
        </w:r>
      </w:ins>
      <w:ins w:id="40" w:author="Usov N." w:date="2019-10-28T13:27:00Z">
        <w:r>
          <w:rPr>
            <w:rFonts w:ascii="Times New Roman" w:hAnsi="Times New Roman"/>
            <w:sz w:val="24"/>
            <w:szCs w:val="24"/>
            <w:lang w:val="en-US"/>
          </w:rPr>
          <w:t xml:space="preserve">These shifts caused </w:t>
        </w:r>
      </w:ins>
      <w:ins w:id="41" w:author="Usov N." w:date="2019-10-28T13:28:00Z">
        <w:r>
          <w:rPr>
            <w:rFonts w:ascii="Times New Roman" w:hAnsi="Times New Roman"/>
            <w:sz w:val="24"/>
            <w:szCs w:val="24"/>
            <w:lang w:val="en-US"/>
          </w:rPr>
          <w:t xml:space="preserve">significant changes of </w:t>
        </w:r>
      </w:ins>
      <w:ins w:id="42" w:author="Usov N." w:date="2019-10-28T13:30:00Z">
        <w:r>
          <w:rPr>
            <w:rFonts w:ascii="Times New Roman" w:hAnsi="Times New Roman"/>
            <w:sz w:val="24"/>
            <w:szCs w:val="24"/>
            <w:lang w:val="en-US"/>
          </w:rPr>
          <w:t xml:space="preserve">only </w:t>
        </w:r>
      </w:ins>
      <w:ins w:id="43" w:author="Usov N." w:date="2019-10-28T13:30:00Z">
        <w:r>
          <w:rPr>
            <w:rFonts w:ascii="Times New Roman" w:hAnsi="Times New Roman"/>
            <w:i/>
            <w:sz w:val="24"/>
            <w:szCs w:val="24"/>
            <w:lang w:val="en-US"/>
            <w:rPrChange w:id="44" w:author="Usov N." w:date="2019-10-28T13:31:00Z">
              <w:rPr>
                <w:rFonts w:ascii="Times New Roman" w:hAnsi="Times New Roman"/>
                <w:sz w:val="24"/>
                <w:szCs w:val="24"/>
                <w:lang w:val="en-US"/>
              </w:rPr>
            </w:rPrChange>
          </w:rPr>
          <w:t>Acartia</w:t>
        </w:r>
      </w:ins>
      <w:ins w:id="45" w:author="Usov N." w:date="2019-10-28T13:30:00Z">
        <w:r>
          <w:rPr>
            <w:rFonts w:ascii="Times New Roman" w:hAnsi="Times New Roman"/>
            <w:sz w:val="24"/>
            <w:szCs w:val="24"/>
            <w:lang w:val="en-US"/>
          </w:rPr>
          <w:t xml:space="preserve"> </w:t>
        </w:r>
      </w:ins>
      <w:ins w:id="46" w:author="Usov N." w:date="2019-10-28T13:31:00Z">
        <w:r>
          <w:rPr>
            <w:rFonts w:ascii="Times New Roman" w:hAnsi="Times New Roman"/>
            <w:sz w:val="24"/>
            <w:szCs w:val="24"/>
            <w:lang w:val="en-US"/>
          </w:rPr>
          <w:t xml:space="preserve">spp. </w:t>
        </w:r>
      </w:ins>
      <w:ins w:id="47" w:author="Usov N." w:date="2019-10-28T13:29:00Z">
        <w:r>
          <w:rPr>
            <w:rFonts w:ascii="Times New Roman" w:hAnsi="Times New Roman"/>
            <w:sz w:val="24"/>
            <w:szCs w:val="24"/>
            <w:lang w:val="en-US"/>
          </w:rPr>
          <w:t>abundance.</w:t>
        </w:r>
      </w:ins>
      <w:ins w:id="48" w:author="Usov N." w:date="2019-10-28T13:31:00Z">
        <w:r>
          <w:rPr>
            <w:rFonts w:ascii="Times New Roman" w:hAnsi="Times New Roman"/>
            <w:sz w:val="24"/>
            <w:szCs w:val="24"/>
            <w:lang w:val="en-US"/>
          </w:rPr>
          <w:t xml:space="preserve"> No significant influence of year-to-year changes in species phenology on population abundance wa</w:t>
        </w:r>
      </w:ins>
      <w:ins w:id="49" w:author="Usov N." w:date="2019-10-28T13:33:00Z">
        <w:r>
          <w:rPr>
            <w:rFonts w:ascii="Times New Roman" w:hAnsi="Times New Roman"/>
            <w:sz w:val="24"/>
            <w:szCs w:val="24"/>
            <w:lang w:val="en-US"/>
          </w:rPr>
          <w:t>s</w:t>
        </w:r>
      </w:ins>
      <w:ins w:id="50" w:author="Usov N." w:date="2019-10-28T13:31:00Z">
        <w:r>
          <w:rPr>
            <w:rFonts w:ascii="Times New Roman" w:hAnsi="Times New Roman"/>
            <w:sz w:val="24"/>
            <w:szCs w:val="24"/>
            <w:lang w:val="en-US"/>
          </w:rPr>
          <w:t xml:space="preserve"> detected.</w:t>
        </w:r>
      </w:ins>
      <w:ins w:id="51" w:author="Usov N." w:date="2019-10-28T13:37:00Z">
        <w:r>
          <w:rPr>
            <w:rFonts w:ascii="Times New Roman" w:hAnsi="Times New Roman"/>
            <w:sz w:val="24"/>
            <w:szCs w:val="24"/>
            <w:lang w:val="en-US"/>
          </w:rPr>
          <w:t xml:space="preserve"> </w:t>
        </w:r>
      </w:ins>
      <w:ins w:id="52" w:author="Usov N." w:date="2019-10-28T13:33:00Z">
        <w:r>
          <w:rPr>
            <w:rFonts w:ascii="Times New Roman" w:hAnsi="Times New Roman"/>
            <w:sz w:val="24"/>
            <w:szCs w:val="24"/>
            <w:lang w:val="en-US"/>
          </w:rPr>
          <w:t xml:space="preserve">Several mechanisms of such resilience </w:t>
        </w:r>
      </w:ins>
      <w:ins w:id="53" w:author="Usov N." w:date="2019-10-28T13:49:00Z">
        <w:r>
          <w:rPr>
            <w:rFonts w:ascii="Times New Roman" w:hAnsi="Times New Roman"/>
            <w:sz w:val="24"/>
            <w:szCs w:val="24"/>
            <w:lang w:val="en-US"/>
          </w:rPr>
          <w:t>we</w:t>
        </w:r>
      </w:ins>
      <w:ins w:id="54" w:author="Usov N." w:date="2019-10-28T13:33:00Z">
        <w:r>
          <w:rPr>
            <w:rFonts w:ascii="Times New Roman" w:hAnsi="Times New Roman"/>
            <w:sz w:val="24"/>
            <w:szCs w:val="24"/>
            <w:lang w:val="en-US"/>
          </w:rPr>
          <w:t xml:space="preserve">re proposed: </w:t>
        </w:r>
      </w:ins>
      <w:ins w:id="55" w:author="Usov N." w:date="2019-10-28T13:34:00Z">
        <w:r>
          <w:rPr>
            <w:rFonts w:ascii="Times New Roman" w:hAnsi="Times New Roman"/>
            <w:sz w:val="24"/>
            <w:szCs w:val="24"/>
            <w:lang w:val="en-US"/>
          </w:rPr>
          <w:t xml:space="preserve">a) synchronization of </w:t>
        </w:r>
      </w:ins>
      <w:ins w:id="56" w:author="Usov N." w:date="2019-10-28T13:35:00Z">
        <w:r>
          <w:rPr>
            <w:rFonts w:ascii="Times New Roman" w:hAnsi="Times New Roman"/>
            <w:sz w:val="24"/>
            <w:szCs w:val="24"/>
            <w:lang w:val="en-US"/>
          </w:rPr>
          <w:t xml:space="preserve">changes in </w:t>
        </w:r>
      </w:ins>
      <w:ins w:id="57" w:author="Usov N." w:date="2019-10-28T13:36:00Z">
        <w:r>
          <w:rPr>
            <w:rFonts w:ascii="Times New Roman" w:hAnsi="Times New Roman"/>
            <w:sz w:val="24"/>
            <w:szCs w:val="24"/>
            <w:lang w:val="en-US"/>
          </w:rPr>
          <w:t>zooplankton</w:t>
        </w:r>
      </w:ins>
      <w:ins w:id="58" w:author="Usov N." w:date="2019-10-28T13:34:00Z">
        <w:r>
          <w:rPr>
            <w:rFonts w:ascii="Times New Roman" w:hAnsi="Times New Roman"/>
            <w:sz w:val="24"/>
            <w:szCs w:val="24"/>
            <w:lang w:val="en-US"/>
          </w:rPr>
          <w:t xml:space="preserve"> </w:t>
        </w:r>
      </w:ins>
      <w:ins w:id="59" w:author="Usov N." w:date="2019-10-28T13:36:00Z">
        <w:r>
          <w:rPr>
            <w:rFonts w:ascii="Times New Roman" w:hAnsi="Times New Roman"/>
            <w:sz w:val="24"/>
            <w:szCs w:val="24"/>
            <w:lang w:val="en-US"/>
          </w:rPr>
          <w:t xml:space="preserve">and environment </w:t>
        </w:r>
      </w:ins>
      <w:ins w:id="60" w:author="Usov N." w:date="2019-10-28T13:34:00Z">
        <w:r>
          <w:rPr>
            <w:rFonts w:ascii="Times New Roman" w:hAnsi="Times New Roman"/>
            <w:sz w:val="24"/>
            <w:szCs w:val="24"/>
            <w:lang w:val="en-US"/>
          </w:rPr>
          <w:t xml:space="preserve">seasonal dynamics; b) </w:t>
        </w:r>
      </w:ins>
      <w:ins w:id="61" w:author="Usov N." w:date="2019-10-28T13:38:00Z">
        <w:r>
          <w:rPr>
            <w:rFonts w:ascii="Times New Roman" w:hAnsi="Times New Roman"/>
            <w:sz w:val="24"/>
            <w:szCs w:val="24"/>
            <w:lang w:val="en-US"/>
          </w:rPr>
          <w:t xml:space="preserve">switching </w:t>
        </w:r>
      </w:ins>
      <w:ins w:id="62" w:author="Usov N." w:date="2019-10-28T13:37:00Z">
        <w:r>
          <w:rPr>
            <w:rFonts w:ascii="Times New Roman" w:hAnsi="Times New Roman"/>
            <w:sz w:val="24"/>
            <w:szCs w:val="24"/>
            <w:lang w:val="en-US"/>
          </w:rPr>
          <w:t>of planktonic animals</w:t>
        </w:r>
      </w:ins>
      <w:ins w:id="63" w:author="Usov N." w:date="2019-10-28T13:38:00Z">
        <w:r>
          <w:rPr>
            <w:rFonts w:ascii="Times New Roman" w:hAnsi="Times New Roman"/>
            <w:sz w:val="24"/>
            <w:szCs w:val="24"/>
            <w:lang w:val="en-US"/>
          </w:rPr>
          <w:t xml:space="preserve"> to omnivory in cases of trophic mismatch; </w:t>
        </w:r>
      </w:ins>
      <w:ins w:id="64" w:author="Usov N." w:date="2019-10-28T13:39:00Z">
        <w:r>
          <w:rPr>
            <w:rFonts w:ascii="Times New Roman" w:hAnsi="Times New Roman"/>
            <w:sz w:val="24"/>
            <w:szCs w:val="24"/>
            <w:lang w:val="en-US"/>
          </w:rPr>
          <w:t>c) prolongation of phytoplankton bloom</w:t>
        </w:r>
      </w:ins>
      <w:ins w:id="65" w:author="Usov N." w:date="2019-10-28T13:41:00Z">
        <w:r>
          <w:rPr>
            <w:rFonts w:ascii="Times New Roman" w:hAnsi="Times New Roman"/>
            <w:sz w:val="24"/>
            <w:szCs w:val="24"/>
            <w:lang w:val="en-US"/>
          </w:rPr>
          <w:t xml:space="preserve"> with rising spring temperature</w:t>
        </w:r>
      </w:ins>
      <w:ins w:id="66" w:author="Usov N." w:date="2019-10-28T13:39:00Z">
        <w:r>
          <w:rPr>
            <w:rFonts w:ascii="Times New Roman" w:hAnsi="Times New Roman"/>
            <w:sz w:val="24"/>
            <w:szCs w:val="24"/>
            <w:lang w:val="en-US"/>
          </w:rPr>
          <w:t xml:space="preserve">, which is </w:t>
        </w:r>
      </w:ins>
      <w:ins w:id="67" w:author="Usov N." w:date="2019-10-28T13:40:00Z">
        <w:r>
          <w:rPr>
            <w:rFonts w:ascii="Times New Roman" w:hAnsi="Times New Roman"/>
            <w:sz w:val="24"/>
            <w:szCs w:val="24"/>
            <w:lang w:val="en-US"/>
          </w:rPr>
          <w:t xml:space="preserve">favourable for cold-water spring species </w:t>
        </w:r>
      </w:ins>
      <w:ins w:id="68" w:author="Usov N." w:date="2019-10-28T13:41:00Z">
        <w:r>
          <w:rPr>
            <w:rFonts w:ascii="Times New Roman" w:hAnsi="Times New Roman"/>
            <w:sz w:val="24"/>
            <w:szCs w:val="24"/>
            <w:lang w:val="en-US"/>
          </w:rPr>
          <w:t>(</w:t>
        </w:r>
      </w:ins>
      <w:ins w:id="69" w:author="Usov N." w:date="2019-10-28T13:41:00Z">
        <w:r>
          <w:rPr>
            <w:rFonts w:ascii="Times New Roman" w:hAnsi="Times New Roman"/>
            <w:i/>
            <w:sz w:val="24"/>
            <w:szCs w:val="24"/>
            <w:lang w:val="en-US"/>
            <w:rPrChange w:id="70" w:author="Usov N." w:date="2019-10-28T13:43:00Z">
              <w:rPr>
                <w:rFonts w:ascii="Times New Roman" w:hAnsi="Times New Roman"/>
                <w:sz w:val="24"/>
                <w:szCs w:val="24"/>
                <w:lang w:val="en-US"/>
              </w:rPr>
            </w:rPrChange>
          </w:rPr>
          <w:t>Calanus</w:t>
        </w:r>
      </w:ins>
      <w:ins w:id="71" w:author="Usov N." w:date="2019-10-28T13:41:00Z">
        <w:r>
          <w:rPr>
            <w:rFonts w:ascii="Times New Roman" w:hAnsi="Times New Roman"/>
            <w:sz w:val="24"/>
            <w:szCs w:val="24"/>
            <w:lang w:val="en-US"/>
          </w:rPr>
          <w:t xml:space="preserve"> and </w:t>
        </w:r>
      </w:ins>
      <w:ins w:id="72" w:author="Usov N." w:date="2019-10-28T13:41:00Z">
        <w:r>
          <w:rPr>
            <w:rFonts w:ascii="Times New Roman" w:hAnsi="Times New Roman"/>
            <w:i/>
            <w:sz w:val="24"/>
            <w:szCs w:val="24"/>
            <w:lang w:val="en-US"/>
            <w:rPrChange w:id="73" w:author="Usov N." w:date="2019-10-28T13:43:00Z">
              <w:rPr>
                <w:rFonts w:ascii="Times New Roman" w:hAnsi="Times New Roman"/>
                <w:sz w:val="24"/>
                <w:szCs w:val="24"/>
                <w:lang w:val="en-US"/>
              </w:rPr>
            </w:rPrChange>
          </w:rPr>
          <w:t>Pseudocalanus</w:t>
        </w:r>
      </w:ins>
      <w:ins w:id="74" w:author="Usov N." w:date="2019-10-28T13:41:00Z">
        <w:r>
          <w:rPr>
            <w:rFonts w:ascii="Times New Roman" w:hAnsi="Times New Roman"/>
            <w:sz w:val="24"/>
            <w:szCs w:val="24"/>
            <w:lang w:val="en-US"/>
          </w:rPr>
          <w:t>).</w:t>
        </w:r>
      </w:ins>
      <w:ins w:id="75" w:author="Usov N." w:date="2019-10-28T13:43:00Z">
        <w:r>
          <w:rPr>
            <w:rFonts w:ascii="Times New Roman" w:hAnsi="Times New Roman"/>
            <w:sz w:val="24"/>
            <w:szCs w:val="24"/>
            <w:lang w:val="en-US"/>
          </w:rPr>
          <w:t xml:space="preserve"> </w:t>
        </w:r>
      </w:ins>
      <w:ins w:id="76" w:author="Usov N." w:date="2019-10-28T13:44:00Z">
        <w:r>
          <w:rPr>
            <w:rFonts w:ascii="Times New Roman" w:hAnsi="Times New Roman"/>
            <w:sz w:val="24"/>
            <w:szCs w:val="24"/>
            <w:lang w:val="en-US"/>
          </w:rPr>
          <w:t xml:space="preserve">Interspecific interactions between ubiquitous species </w:t>
        </w:r>
      </w:ins>
      <w:ins w:id="77" w:author="Usov N." w:date="2019-10-28T13:45:00Z">
        <w:r>
          <w:rPr>
            <w:rFonts w:ascii="Times New Roman" w:hAnsi="Times New Roman"/>
            <w:sz w:val="24"/>
            <w:szCs w:val="24"/>
            <w:lang w:val="en-US"/>
          </w:rPr>
          <w:t>influence</w:t>
        </w:r>
      </w:ins>
      <w:ins w:id="78" w:author="Usov N." w:date="2019-10-28T13:46:00Z">
        <w:r>
          <w:rPr>
            <w:rFonts w:ascii="Times New Roman" w:hAnsi="Times New Roman"/>
            <w:sz w:val="24"/>
            <w:szCs w:val="24"/>
            <w:lang w:val="en-US"/>
          </w:rPr>
          <w:t>d</w:t>
        </w:r>
      </w:ins>
      <w:ins w:id="79" w:author="Usov N." w:date="2019-10-28T13:45:00Z">
        <w:r>
          <w:rPr>
            <w:rFonts w:ascii="Times New Roman" w:hAnsi="Times New Roman"/>
            <w:sz w:val="24"/>
            <w:szCs w:val="24"/>
            <w:lang w:val="en-US"/>
          </w:rPr>
          <w:t xml:space="preserve"> their</w:t>
        </w:r>
      </w:ins>
      <w:ins w:id="80" w:author="Usov N." w:date="2019-10-28T13:44:00Z">
        <w:r>
          <w:rPr>
            <w:rFonts w:ascii="Times New Roman" w:hAnsi="Times New Roman"/>
            <w:sz w:val="24"/>
            <w:szCs w:val="24"/>
            <w:lang w:val="en-US"/>
          </w:rPr>
          <w:t xml:space="preserve"> phenology</w:t>
        </w:r>
      </w:ins>
      <w:ins w:id="81" w:author="Usov N." w:date="2019-10-28T13:47:00Z">
        <w:r>
          <w:rPr>
            <w:rFonts w:ascii="Times New Roman" w:hAnsi="Times New Roman"/>
            <w:sz w:val="24"/>
            <w:szCs w:val="24"/>
            <w:lang w:val="en-US"/>
          </w:rPr>
          <w:t xml:space="preserve"> and abundance</w:t>
        </w:r>
      </w:ins>
      <w:ins w:id="82" w:author="Usov N." w:date="2019-10-28T13:46:00Z">
        <w:r>
          <w:rPr>
            <w:rFonts w:ascii="Times New Roman" w:hAnsi="Times New Roman"/>
            <w:sz w:val="24"/>
            <w:szCs w:val="24"/>
            <w:lang w:val="en-US"/>
          </w:rPr>
          <w:t xml:space="preserve">: early development of </w:t>
        </w:r>
      </w:ins>
      <w:ins w:id="83" w:author="Usov N." w:date="2019-10-28T13:46:00Z">
        <w:r>
          <w:rPr>
            <w:rFonts w:ascii="Times New Roman" w:hAnsi="Times New Roman"/>
            <w:i/>
            <w:sz w:val="24"/>
            <w:szCs w:val="24"/>
            <w:lang w:val="en-US"/>
            <w:rPrChange w:id="84" w:author="Usov N." w:date="2019-10-28T13:48:00Z">
              <w:rPr>
                <w:rFonts w:ascii="Times New Roman" w:hAnsi="Times New Roman"/>
                <w:sz w:val="24"/>
                <w:szCs w:val="24"/>
                <w:lang w:val="en-US"/>
              </w:rPr>
            </w:rPrChange>
          </w:rPr>
          <w:t>Microsetella</w:t>
        </w:r>
      </w:ins>
      <w:ins w:id="85" w:author="Usov N." w:date="2019-10-28T13:46:00Z">
        <w:r>
          <w:rPr>
            <w:rFonts w:ascii="Times New Roman" w:hAnsi="Times New Roman"/>
            <w:sz w:val="24"/>
            <w:szCs w:val="24"/>
            <w:lang w:val="en-US"/>
          </w:rPr>
          <w:t xml:space="preserve"> caused later development of </w:t>
        </w:r>
      </w:ins>
      <w:ins w:id="86" w:author="Usov N." w:date="2019-10-28T13:46:00Z">
        <w:r>
          <w:rPr>
            <w:rFonts w:ascii="Times New Roman" w:hAnsi="Times New Roman"/>
            <w:i/>
            <w:sz w:val="24"/>
            <w:szCs w:val="24"/>
            <w:lang w:val="en-US"/>
            <w:rPrChange w:id="87" w:author="Usov N." w:date="2019-10-28T13:48:00Z">
              <w:rPr>
                <w:rFonts w:ascii="Times New Roman" w:hAnsi="Times New Roman"/>
                <w:sz w:val="24"/>
                <w:szCs w:val="24"/>
                <w:lang w:val="en-US"/>
              </w:rPr>
            </w:rPrChange>
          </w:rPr>
          <w:t>Oithona</w:t>
        </w:r>
      </w:ins>
      <w:ins w:id="88" w:author="Usov N." w:date="2019-10-28T13:47:00Z">
        <w:r>
          <w:rPr>
            <w:rFonts w:ascii="Times New Roman" w:hAnsi="Times New Roman"/>
            <w:sz w:val="24"/>
            <w:szCs w:val="24"/>
            <w:lang w:val="en-US"/>
          </w:rPr>
          <w:t xml:space="preserve"> and higher abundance of the former.</w:t>
        </w:r>
      </w:ins>
    </w:p>
    <w:p>
      <w:pPr>
        <w:spacing w:after="0" w:line="360" w:lineRule="auto"/>
        <w:ind w:firstLine="709"/>
        <w:jc w:val="both"/>
        <w:rPr>
          <w:rFonts w:ascii="Times New Roman" w:hAnsi="Times New Roman"/>
          <w:b/>
          <w:sz w:val="24"/>
          <w:szCs w:val="24"/>
          <w:lang w:val="en-US"/>
        </w:rPr>
      </w:pPr>
      <w:r>
        <w:rPr>
          <w:rFonts w:ascii="Times New Roman" w:hAnsi="Times New Roman"/>
          <w:b/>
          <w:sz w:val="24"/>
          <w:szCs w:val="24"/>
          <w:lang w:val="en-US"/>
        </w:rPr>
        <w:t>Key words</w:t>
      </w:r>
      <w:r>
        <w:rPr>
          <w:rFonts w:ascii="Times New Roman" w:hAnsi="Times New Roman"/>
          <w:sz w:val="24"/>
          <w:szCs w:val="24"/>
          <w:lang w:val="en-US"/>
        </w:rPr>
        <w:t>: zooplankton, Copepoda, White Sea, phenology, long-term changes, water temperature.</w:t>
      </w:r>
    </w:p>
    <w:p>
      <w:pPr>
        <w:spacing w:after="0" w:line="360" w:lineRule="auto"/>
        <w:ind w:firstLine="709"/>
        <w:jc w:val="both"/>
        <w:rPr>
          <w:rFonts w:ascii="Times New Roman" w:hAnsi="Times New Roman"/>
          <w:sz w:val="24"/>
          <w:szCs w:val="24"/>
          <w:lang w:val="en-US"/>
        </w:rPr>
      </w:pPr>
    </w:p>
    <w:p>
      <w:pPr>
        <w:pStyle w:val="2"/>
        <w:spacing w:before="0" w:beforeAutospacing="0" w:after="0" w:afterAutospacing="0" w:line="360" w:lineRule="auto"/>
        <w:ind w:firstLine="709"/>
        <w:rPr>
          <w:sz w:val="24"/>
          <w:szCs w:val="24"/>
          <w:lang w:val="en-US"/>
        </w:rPr>
      </w:pPr>
      <w:r>
        <w:rPr>
          <w:sz w:val="24"/>
          <w:szCs w:val="24"/>
          <w:lang w:val="en-US"/>
        </w:rPr>
        <w:t>Introduction</w:t>
      </w:r>
    </w:p>
    <w:p>
      <w:pPr>
        <w:spacing w:after="0" w:line="360" w:lineRule="auto"/>
        <w:ind w:firstLine="709"/>
        <w:jc w:val="both"/>
        <w:rPr>
          <w:rFonts w:ascii="Times New Roman" w:hAnsi="Times New Roman"/>
          <w:sz w:val="24"/>
          <w:lang w:val="en-US"/>
        </w:rPr>
      </w:pPr>
      <w:r>
        <w:rPr>
          <w:rFonts w:ascii="Times New Roman" w:hAnsi="Times New Roman"/>
          <w:sz w:val="24"/>
          <w:szCs w:val="24"/>
          <w:lang w:val="en-US"/>
        </w:rPr>
        <w:t>Recent climate change, manifested through the temperature rise, has been proved the most intensive in high latitudes, especially in the Northern Hemisphere (IPCC, 2007, 2013). High latitudes are also characterized by the pronounced seasonality of solar energy supply and, as a result, seasonality of temperature, which governs the annual cycle of the phyto- and zooplankton production. Two main factors influencing marine ecosystems can be distinguished: the temperature fluctuations and the timing of seasonal warming/cooling. Thus, one can expect that the climate change influences not only absolute values of temperature and other registered environmental parameters but also timing of different events during seasonal cycle. Populations of planktonic organisms respond rather quickly to climatic fluctuations because of short life cycles. Besides that, many planktonic organisms inhabit the upper water layer of the Ocean, which is the most sensitive to the climatic fluctuations. Indeed, climatic changes in the Arctic affect planktonic organisms significantly (Richardson, 2008; Wassmann et al., 2011). Seasonal ice retreat occurs earlier in the Arctic, which causes respective shifts of the timing of phytoplankton bloom (Ji et al., 2012). Planktonic animals respond to long-term trends and year-to-year fluctuations of environmental parameters by temporal shifts of key events in their seasonal cycles (</w:t>
      </w:r>
      <w:ins w:id="89" w:author="Usov N." w:date="2019-09-30T09:15:00Z">
        <w:r>
          <w:rPr>
            <w:rFonts w:ascii="Times New Roman" w:hAnsi="Times New Roman"/>
            <w:sz w:val="24"/>
            <w:szCs w:val="24"/>
            <w:lang w:val="en-US"/>
          </w:rPr>
          <w:t xml:space="preserve">Edwards, Richardson, 2004; </w:t>
        </w:r>
      </w:ins>
      <w:r>
        <w:rPr>
          <w:rFonts w:ascii="Times New Roman" w:hAnsi="Times New Roman"/>
          <w:sz w:val="24"/>
          <w:szCs w:val="24"/>
          <w:lang w:val="en-US"/>
        </w:rPr>
        <w:t xml:space="preserve">Mackas et al., 2012). For example, in the North Sea more than a half of studied species shifted their developmental season to an earlier time during period 1975–2006 (Greve et al., 2004; Mackas et al., 2012). An advance of </w:t>
      </w:r>
      <w:r>
        <w:rPr>
          <w:rFonts w:ascii="Times New Roman" w:hAnsi="Times New Roman"/>
          <w:i/>
          <w:sz w:val="24"/>
          <w:szCs w:val="24"/>
          <w:lang w:val="en-US"/>
        </w:rPr>
        <w:t>Calanus glacialis</w:t>
      </w:r>
      <w:r>
        <w:rPr>
          <w:rFonts w:ascii="Times New Roman" w:hAnsi="Times New Roman"/>
          <w:sz w:val="24"/>
          <w:szCs w:val="24"/>
          <w:lang w:val="en-US"/>
        </w:rPr>
        <w:t xml:space="preserve"> development by about three weeks to an earlier time during period 1961–2010 was reported for the study area earlier (Usov et al., 2013). Large year-to-year fluctuations of </w:t>
      </w:r>
      <w:r>
        <w:rPr>
          <w:rFonts w:ascii="Times New Roman" w:hAnsi="Times New Roman"/>
          <w:i/>
          <w:sz w:val="24"/>
          <w:szCs w:val="24"/>
          <w:lang w:val="en-US"/>
        </w:rPr>
        <w:t>Calanus finmarchicus</w:t>
      </w:r>
      <w:r>
        <w:rPr>
          <w:rFonts w:ascii="Times New Roman" w:hAnsi="Times New Roman"/>
          <w:sz w:val="24"/>
          <w:szCs w:val="24"/>
          <w:lang w:val="en-US"/>
        </w:rPr>
        <w:t xml:space="preserve"> CI abundance peak, spanning about 2 month </w:t>
      </w:r>
      <w:commentRangeStart w:id="0"/>
      <w:r>
        <w:rPr>
          <w:rFonts w:ascii="Times New Roman" w:hAnsi="Times New Roman"/>
          <w:sz w:val="24"/>
          <w:szCs w:val="24"/>
          <w:lang w:val="en-US"/>
        </w:rPr>
        <w:t>(!)</w:t>
      </w:r>
      <w:commentRangeEnd w:id="0"/>
      <w:r>
        <w:commentReference w:id="0"/>
      </w:r>
      <w:r>
        <w:rPr>
          <w:rFonts w:ascii="Times New Roman" w:hAnsi="Times New Roman"/>
          <w:sz w:val="24"/>
          <w:szCs w:val="24"/>
          <w:lang w:val="en-US"/>
        </w:rPr>
        <w:t xml:space="preserve">, was detected in northern Norway (Mackas et al., 2012). Timing of appearance of warm-water </w:t>
      </w:r>
      <w:r>
        <w:rPr>
          <w:rFonts w:ascii="Times New Roman" w:hAnsi="Times New Roman"/>
          <w:i/>
          <w:sz w:val="24"/>
          <w:lang w:val="en-US"/>
        </w:rPr>
        <w:t>Acartia tonsa</w:t>
      </w:r>
      <w:r>
        <w:rPr>
          <w:rFonts w:ascii="Times New Roman" w:hAnsi="Times New Roman"/>
          <w:sz w:val="24"/>
          <w:szCs w:val="24"/>
          <w:lang w:val="en-US"/>
        </w:rPr>
        <w:t xml:space="preserve"> in Narragansett Bay advanced by three weeks during warm period 1972–1990 (Borkman et al., 2018).</w:t>
      </w:r>
      <w:r>
        <w:rPr>
          <w:rFonts w:ascii="Times New Roman" w:hAnsi="Times New Roman"/>
          <w:sz w:val="24"/>
          <w:lang w:val="en-US"/>
        </w:rPr>
        <w:t xml:space="preserve"> </w:t>
      </w:r>
      <w:r>
        <w:rPr>
          <w:rFonts w:ascii="Times New Roman" w:hAnsi="Times New Roman"/>
          <w:sz w:val="24"/>
          <w:szCs w:val="24"/>
          <w:lang w:val="en-US"/>
        </w:rPr>
        <w:t xml:space="preserve">The duration of </w:t>
      </w:r>
      <w:r>
        <w:rPr>
          <w:rFonts w:ascii="Times New Roman" w:hAnsi="Times New Roman"/>
          <w:i/>
          <w:sz w:val="24"/>
          <w:lang w:val="en-US"/>
        </w:rPr>
        <w:t>A. tonsa</w:t>
      </w:r>
      <w:r>
        <w:rPr>
          <w:rFonts w:ascii="Times New Roman" w:hAnsi="Times New Roman"/>
          <w:sz w:val="24"/>
          <w:szCs w:val="24"/>
          <w:lang w:val="en-US"/>
        </w:rPr>
        <w:t xml:space="preserve"> presence in the water increased from 31 to 38 weeks. </w:t>
      </w:r>
      <w:ins w:id="90" w:author="Usov N." w:date="2019-09-30T10:52:00Z">
        <w:r>
          <w:rPr>
            <w:rFonts w:ascii="Times New Roman" w:hAnsi="Times New Roman"/>
            <w:sz w:val="24"/>
            <w:szCs w:val="24"/>
            <w:lang w:val="en-US"/>
          </w:rPr>
          <w:t xml:space="preserve">Timing of the biomass maximum of </w:t>
        </w:r>
      </w:ins>
      <w:ins w:id="91" w:author="Usov N." w:date="2019-09-30T10:52:00Z">
        <w:r>
          <w:rPr>
            <w:rFonts w:ascii="Times New Roman" w:hAnsi="Times New Roman"/>
            <w:i/>
            <w:sz w:val="24"/>
            <w:lang w:val="en-US"/>
          </w:rPr>
          <w:t>Neocalanus plumchrus</w:t>
        </w:r>
      </w:ins>
      <w:ins w:id="92" w:author="Usov N." w:date="2019-09-30T10:52:00Z">
        <w:r>
          <w:rPr>
            <w:rFonts w:ascii="Times New Roman" w:hAnsi="Times New Roman"/>
            <w:sz w:val="24"/>
            <w:lang w:val="en-US"/>
          </w:rPr>
          <w:t xml:space="preserve"> </w:t>
        </w:r>
      </w:ins>
      <w:ins w:id="93" w:author="Usov N." w:date="2019-09-30T10:52:00Z">
        <w:r>
          <w:rPr>
            <w:rFonts w:ascii="Times New Roman" w:hAnsi="Times New Roman"/>
            <w:sz w:val="24"/>
            <w:szCs w:val="24"/>
            <w:lang w:val="en-US"/>
          </w:rPr>
          <w:t>in the North-East Pacific shifted in time according to the temperature in the upper mixed layer of the ocean: it was early by about 60 days in warm years than in cold ones</w:t>
        </w:r>
      </w:ins>
      <w:del w:id="94" w:author="Usov N." w:date="2019-09-30T10:52:00Z">
        <w:r>
          <w:rPr>
            <w:rFonts w:ascii="Times New Roman" w:hAnsi="Times New Roman"/>
            <w:sz w:val="24"/>
            <w:szCs w:val="24"/>
            <w:lang w:val="en-US"/>
          </w:rPr>
          <w:delText xml:space="preserve">The switching of tendency in the dynamics of </w:delText>
        </w:r>
      </w:del>
      <w:del w:id="95" w:author="Usov N." w:date="2019-09-30T10:52:00Z">
        <w:r>
          <w:rPr>
            <w:rFonts w:ascii="Times New Roman" w:hAnsi="Times New Roman"/>
            <w:i/>
            <w:sz w:val="24"/>
            <w:lang w:val="en-US"/>
          </w:rPr>
          <w:delText>Neocalanus plumchrus</w:delText>
        </w:r>
      </w:del>
      <w:del w:id="96" w:author="Usov N." w:date="2019-09-30T10:52:00Z">
        <w:r>
          <w:rPr>
            <w:rFonts w:ascii="Times New Roman" w:hAnsi="Times New Roman"/>
            <w:sz w:val="24"/>
            <w:szCs w:val="24"/>
            <w:lang w:val="en-US"/>
          </w:rPr>
          <w:delText xml:space="preserve"> biomass maximum timing in the North-East Pacific took place in the middle of 1970-ies from positive (movement towards late dates) to negative</w:delText>
        </w:r>
      </w:del>
      <w:r>
        <w:rPr>
          <w:rFonts w:ascii="Times New Roman" w:hAnsi="Times New Roman"/>
          <w:sz w:val="24"/>
          <w:szCs w:val="24"/>
          <w:lang w:val="en-US"/>
        </w:rPr>
        <w:t xml:space="preserve"> (Mackas et al., 1998). </w:t>
      </w:r>
      <w:del w:id="97" w:author="Usov N." w:date="2019-09-30T10:52:00Z">
        <w:r>
          <w:rPr>
            <w:rFonts w:ascii="Times New Roman" w:hAnsi="Times New Roman"/>
            <w:sz w:val="24"/>
            <w:szCs w:val="24"/>
            <w:highlight w:val="yellow"/>
            <w:lang w:val="en-US"/>
          </w:rPr>
          <w:delText>The advance of biomass maximum timing from 1975 to 2000 had reached almost three months</w:delText>
        </w:r>
      </w:del>
      <w:del w:id="98" w:author="Usov N." w:date="2019-09-30T10:52:00Z">
        <w:r>
          <w:rPr>
            <w:rFonts w:ascii="Times New Roman" w:hAnsi="Times New Roman"/>
            <w:sz w:val="24"/>
            <w:szCs w:val="24"/>
            <w:lang w:val="en-US"/>
          </w:rPr>
          <w:delText xml:space="preserve">. </w:delText>
        </w:r>
      </w:del>
      <w:del w:id="99" w:author="Usov N." w:date="2019-09-30T10:53:00Z">
        <w:r>
          <w:rPr>
            <w:rFonts w:ascii="Times New Roman" w:hAnsi="Times New Roman"/>
            <w:sz w:val="24"/>
            <w:szCs w:val="24"/>
            <w:lang w:val="en-US"/>
          </w:rPr>
          <w:delText xml:space="preserve">That is, the </w:delText>
        </w:r>
      </w:del>
      <w:del w:id="100" w:author="Usov N." w:date="2019-09-30T10:53:00Z">
        <w:r>
          <w:rPr>
            <w:rFonts w:ascii="Times New Roman" w:hAnsi="Times New Roman"/>
            <w:sz w:val="24"/>
            <w:szCs w:val="24"/>
            <w:highlight w:val="yellow"/>
            <w:lang w:val="en-US"/>
            <w:rPrChange w:id="101" w:author="Usov N." w:date="2019-09-30T09:14:00Z">
              <w:rPr>
                <w:rFonts w:ascii="Times New Roman" w:hAnsi="Times New Roman"/>
                <w:sz w:val="24"/>
                <w:szCs w:val="24"/>
                <w:lang w:val="en-US"/>
              </w:rPr>
            </w:rPrChange>
          </w:rPr>
          <w:delText>season of active development</w:delText>
        </w:r>
      </w:del>
      <w:del w:id="102" w:author="Usov N." w:date="2019-09-30T10:53:00Z">
        <w:r>
          <w:rPr>
            <w:rFonts w:ascii="Times New Roman" w:hAnsi="Times New Roman"/>
            <w:sz w:val="24"/>
            <w:szCs w:val="24"/>
            <w:lang w:val="en-US"/>
          </w:rPr>
          <w:delText xml:space="preserve"> of </w:delText>
        </w:r>
      </w:del>
      <w:del w:id="103" w:author="Usov N." w:date="2019-09-30T10:53:00Z">
        <w:r>
          <w:rPr>
            <w:rFonts w:ascii="Times New Roman" w:hAnsi="Times New Roman"/>
            <w:i/>
            <w:sz w:val="24"/>
            <w:lang w:val="en-US"/>
          </w:rPr>
          <w:delText>N. plumchrus</w:delText>
        </w:r>
      </w:del>
      <w:del w:id="104" w:author="Usov N." w:date="2019-09-30T10:53:00Z">
        <w:r>
          <w:rPr>
            <w:rFonts w:ascii="Times New Roman" w:hAnsi="Times New Roman"/>
            <w:sz w:val="24"/>
            <w:szCs w:val="24"/>
            <w:lang w:val="en-US"/>
          </w:rPr>
          <w:delText xml:space="preserve"> shifted for three months to an earlier time in the season. </w:delText>
        </w:r>
      </w:del>
      <w:r>
        <w:rPr>
          <w:rFonts w:ascii="Times New Roman" w:hAnsi="Times New Roman"/>
          <w:sz w:val="24"/>
          <w:szCs w:val="24"/>
          <w:lang w:val="en-US"/>
        </w:rPr>
        <w:t xml:space="preserve">Each species must be synchronized normally with its food, for successful reproduction and development (Post, Forchhammer, 2008). This is especially important in Arctic, where period of rich food is very short (Falk-Petersen et al., 2009; Ji et al., 2012). Temporal shifts in seasonal cycles of environmental parameters, zooplankton and trophic objects may lead to the trophic mismatch between consumers and their food, e.g. between zoo- and phytoplankton (Edwards and Richardson, 2004; Søreide et al., 2010; Atkinson et al., 2015), because rate of phenological changes at different trophic levels may differ (Thackeray, 2012). This may negatively affect zooplankton community, which inevitably translates to the next trophic level (Edwards, Richardson, 2004; Ji et al., 2012). Planktonic organisms are indispensable component of marine trophic webs, so, any changes in phyto- and zooplankton abundance or in the timing of phenological events in plankton may lead to the changes along the entire food chain and food web. This stresses the importance of observations of quantitative and phenological changes in plankton. </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In order to track the changes in communities that occur gradually over many years, it is necessary to conduct observations for a long time</w:t>
      </w:r>
      <w:del w:id="105" w:author="Usov N." w:date="2019-09-30T10:55:00Z">
        <w:r>
          <w:rPr>
            <w:rFonts w:ascii="Times New Roman" w:hAnsi="Times New Roman"/>
            <w:sz w:val="24"/>
            <w:szCs w:val="24"/>
            <w:lang w:val="en-US"/>
          </w:rPr>
          <w:delText xml:space="preserve"> as well</w:delText>
        </w:r>
      </w:del>
      <w:r>
        <w:rPr>
          <w:rFonts w:ascii="Times New Roman" w:hAnsi="Times New Roman"/>
          <w:sz w:val="24"/>
          <w:szCs w:val="24"/>
          <w:lang w:val="en-US"/>
        </w:rPr>
        <w:t xml:space="preserve">. An important characteristic of such observations is their continuity, since interannual fluctuations of various parameters, both biological and abiotic (environmental), are great in natural environment. In order to </w:t>
      </w:r>
      <w:del w:id="106" w:author="Usov N." w:date="2019-09-30T10:59:00Z">
        <w:r>
          <w:rPr>
            <w:rFonts w:ascii="Times New Roman" w:hAnsi="Times New Roman"/>
            <w:sz w:val="24"/>
            <w:szCs w:val="24"/>
            <w:lang w:val="en-US"/>
          </w:rPr>
          <w:delText xml:space="preserve">highlight </w:delText>
        </w:r>
      </w:del>
      <w:ins w:id="107" w:author="Usov N." w:date="2019-09-30T10:59:00Z">
        <w:r>
          <w:rPr>
            <w:rFonts w:ascii="Times New Roman" w:hAnsi="Times New Roman"/>
            <w:sz w:val="24"/>
            <w:szCs w:val="24"/>
            <w:lang w:val="en-US"/>
          </w:rPr>
          <w:t xml:space="preserve">separate </w:t>
        </w:r>
      </w:ins>
      <w:r>
        <w:rPr>
          <w:rFonts w:ascii="Times New Roman" w:hAnsi="Times New Roman"/>
          <w:sz w:val="24"/>
          <w:szCs w:val="24"/>
          <w:lang w:val="en-US"/>
        </w:rPr>
        <w:t xml:space="preserve">the “signal” </w:t>
      </w:r>
      <w:del w:id="108" w:author="Usov N." w:date="2019-09-30T10:59:00Z">
        <w:r>
          <w:rPr>
            <w:rFonts w:ascii="Times New Roman" w:hAnsi="Times New Roman"/>
            <w:sz w:val="24"/>
            <w:szCs w:val="24"/>
            <w:lang w:val="en-US"/>
          </w:rPr>
          <w:delText>in this</w:delText>
        </w:r>
      </w:del>
      <w:ins w:id="109" w:author="Usov N." w:date="2019-09-30T10:59:00Z">
        <w:r>
          <w:rPr>
            <w:rFonts w:ascii="Times New Roman" w:hAnsi="Times New Roman"/>
            <w:sz w:val="24"/>
            <w:szCs w:val="24"/>
            <w:lang w:val="en-US"/>
          </w:rPr>
          <w:t>and the</w:t>
        </w:r>
      </w:ins>
      <w:r>
        <w:rPr>
          <w:rFonts w:ascii="Times New Roman" w:hAnsi="Times New Roman"/>
          <w:sz w:val="24"/>
          <w:szCs w:val="24"/>
          <w:lang w:val="en-US"/>
        </w:rPr>
        <w:t xml:space="preserve"> “noise”, it is necessary to register the parameters of interest constantly from year to year. Due to the short life span of planktonic organisms, the frequency of sampling and measuring environmental parameters is of great importance. There are not so many time series that meet the above requirements in the world. The monitoring of the zooplankton in the White Sea performed at the White Sea Biological Station of Zoological Institute, Russian Academy of Sciences, meets most of them (COPEPOD. Interactive Time-series Explorer METABASE, 2018).</w:t>
      </w:r>
    </w:p>
    <w:p>
      <w:pPr>
        <w:spacing w:after="0" w:line="360" w:lineRule="auto"/>
        <w:ind w:firstLine="709"/>
        <w:jc w:val="both"/>
        <w:rPr>
          <w:rFonts w:ascii="Times New Roman" w:hAnsi="Times New Roman"/>
          <w:sz w:val="24"/>
          <w:lang w:val="en-US"/>
        </w:rPr>
      </w:pPr>
      <w:r>
        <w:rPr>
          <w:rFonts w:ascii="Times New Roman" w:hAnsi="Times New Roman"/>
          <w:sz w:val="24"/>
          <w:szCs w:val="24"/>
          <w:lang w:val="en-US"/>
        </w:rPr>
        <w:t xml:space="preserve">The White Sea is a semi-enclosed sub-Arctic basin, so the intensive climatic changes, observed in high latitudes of the Northern Hemisphere, influence this sea inevitably. The White Sea has pronounced continental features, which manifest themselves among other in the long cold winter (surface layer cools down to -1.5 °C) and short, relatively warm summer with surface temperature up to 20 °C (Berger et al., 2001; Filatov et al., 2005; Usov et al., 2013). The sea is covered with ice for 4–6 months (Babkov, 1982; original data). In this regard, the seasonality of all processes, both abiotic and biological, is pronounced in the White Sea. Therefore, any shifts in the timing of events during the year, as mentioned above, can lead to disruption of the links between trophic levels in the biocenosis. This, in turn, can have negative consequences for pelagic communities. Our data obtained over </w:t>
      </w:r>
      <w:ins w:id="110" w:author="Usov N." w:date="2019-09-30T11:03:00Z">
        <w:r>
          <w:rPr>
            <w:rFonts w:ascii="Times New Roman" w:hAnsi="Times New Roman"/>
            <w:sz w:val="24"/>
            <w:szCs w:val="24"/>
            <w:lang w:val="en-US"/>
          </w:rPr>
          <w:t xml:space="preserve">almost </w:t>
        </w:r>
      </w:ins>
      <w:r>
        <w:rPr>
          <w:rFonts w:ascii="Times New Roman" w:hAnsi="Times New Roman"/>
          <w:sz w:val="24"/>
          <w:szCs w:val="24"/>
          <w:lang w:val="en-US"/>
        </w:rPr>
        <w:t xml:space="preserve">60 years with a high sampling frequency theoretically allow us to track such changes in the seasonal course of both environmental parameters and quantitative characteristics of plankton communities. </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The long-term changes of the temperature seasonal cycle in the White Sea has been reported earlier for the period of 1961–201</w:t>
      </w:r>
      <w:r>
        <w:rPr>
          <w:rFonts w:ascii="Times New Roman" w:hAnsi="Times New Roman"/>
          <w:sz w:val="24"/>
          <w:lang w:val="en-US"/>
        </w:rPr>
        <w:t>0</w:t>
      </w:r>
      <w:r>
        <w:rPr>
          <w:rFonts w:ascii="Times New Roman" w:hAnsi="Times New Roman"/>
          <w:sz w:val="24"/>
          <w:szCs w:val="24"/>
          <w:lang w:val="en-US"/>
        </w:rPr>
        <w:t xml:space="preserve"> (Usov et al., 2013). However, the detailed analysis of the phenology of the arctic (</w:t>
      </w:r>
      <w:r>
        <w:rPr>
          <w:rFonts w:ascii="Times New Roman" w:hAnsi="Times New Roman"/>
          <w:i/>
          <w:sz w:val="24"/>
          <w:szCs w:val="24"/>
          <w:lang w:val="en-US"/>
        </w:rPr>
        <w:t>Calanus glacialis</w:t>
      </w:r>
      <w:r>
        <w:rPr>
          <w:rFonts w:ascii="Times New Roman" w:hAnsi="Times New Roman"/>
          <w:sz w:val="24"/>
          <w:szCs w:val="24"/>
          <w:lang w:val="en-US"/>
        </w:rPr>
        <w:t>), boreal-arctic (</w:t>
      </w:r>
      <w:r>
        <w:rPr>
          <w:rFonts w:ascii="Times New Roman" w:hAnsi="Times New Roman"/>
          <w:i/>
          <w:sz w:val="24"/>
          <w:szCs w:val="24"/>
          <w:lang w:val="en-US"/>
        </w:rPr>
        <w:t>Pseudocalanus</w:t>
      </w:r>
      <w:r>
        <w:rPr>
          <w:rFonts w:ascii="Times New Roman" w:hAnsi="Times New Roman"/>
          <w:sz w:val="24"/>
          <w:szCs w:val="24"/>
          <w:lang w:val="en-US"/>
        </w:rPr>
        <w:t xml:space="preserve"> spp.), boreal (</w:t>
      </w:r>
      <w:r>
        <w:rPr>
          <w:rFonts w:ascii="Times New Roman" w:hAnsi="Times New Roman"/>
          <w:i/>
          <w:sz w:val="24"/>
          <w:szCs w:val="24"/>
          <w:lang w:val="en-US"/>
        </w:rPr>
        <w:t>Acartia</w:t>
      </w:r>
      <w:r>
        <w:rPr>
          <w:rFonts w:ascii="Times New Roman" w:hAnsi="Times New Roman"/>
          <w:sz w:val="24"/>
          <w:szCs w:val="24"/>
          <w:lang w:val="en-US"/>
        </w:rPr>
        <w:t xml:space="preserve"> spp., </w:t>
      </w:r>
      <w:r>
        <w:rPr>
          <w:rFonts w:ascii="Times New Roman" w:hAnsi="Times New Roman"/>
          <w:i/>
          <w:sz w:val="24"/>
          <w:szCs w:val="24"/>
          <w:lang w:val="en-US"/>
        </w:rPr>
        <w:t>Centropages hamatus</w:t>
      </w:r>
      <w:r>
        <w:rPr>
          <w:rFonts w:ascii="Times New Roman" w:hAnsi="Times New Roman"/>
          <w:sz w:val="24"/>
          <w:szCs w:val="24"/>
          <w:lang w:val="en-US"/>
        </w:rPr>
        <w:t xml:space="preserve"> and </w:t>
      </w:r>
      <w:r>
        <w:rPr>
          <w:rFonts w:ascii="Times New Roman" w:hAnsi="Times New Roman"/>
          <w:i/>
          <w:sz w:val="24"/>
          <w:szCs w:val="24"/>
          <w:lang w:val="en-US"/>
        </w:rPr>
        <w:t>Temora longicornis</w:t>
      </w:r>
      <w:r>
        <w:rPr>
          <w:rFonts w:ascii="Times New Roman" w:hAnsi="Times New Roman"/>
          <w:sz w:val="24"/>
          <w:szCs w:val="24"/>
          <w:lang w:val="en-US"/>
        </w:rPr>
        <w:t xml:space="preserve">) and </w:t>
      </w:r>
      <w:del w:id="111" w:author="Usov N." w:date="2019-09-30T11:08:00Z">
        <w:commentRangeStart w:id="1"/>
        <w:r>
          <w:rPr>
            <w:rFonts w:ascii="Times New Roman" w:hAnsi="Times New Roman"/>
            <w:sz w:val="24"/>
            <w:szCs w:val="24"/>
            <w:lang w:val="en-US"/>
          </w:rPr>
          <w:delText xml:space="preserve">eurybiont </w:delText>
        </w:r>
      </w:del>
      <w:ins w:id="112" w:author="Usov N." w:date="2019-09-30T11:08:00Z">
        <w:commentRangeStart w:id="2"/>
        <w:r>
          <w:rPr>
            <w:rFonts w:ascii="Times New Roman" w:hAnsi="Times New Roman"/>
            <w:sz w:val="24"/>
            <w:szCs w:val="24"/>
            <w:lang w:val="en-US"/>
          </w:rPr>
          <w:t xml:space="preserve">ubiquitous </w:t>
        </w:r>
        <w:commentRangeEnd w:id="1"/>
      </w:ins>
      <w:r>
        <w:commentReference w:id="1"/>
      </w:r>
      <w:commentRangeEnd w:id="2"/>
      <w:ins w:id="113" w:author="Usov N." w:date="2019-09-30T11:09:00Z">
        <w:r>
          <w:rPr>
            <w:rStyle w:val="15"/>
          </w:rPr>
          <w:commentReference w:id="2"/>
        </w:r>
      </w:ins>
      <w:r>
        <w:rPr>
          <w:rFonts w:ascii="Times New Roman" w:hAnsi="Times New Roman"/>
          <w:sz w:val="24"/>
          <w:szCs w:val="24"/>
          <w:lang w:val="en-US"/>
        </w:rPr>
        <w:t>(</w:t>
      </w:r>
      <w:r>
        <w:rPr>
          <w:rFonts w:ascii="Times New Roman" w:hAnsi="Times New Roman"/>
          <w:i/>
          <w:sz w:val="24"/>
          <w:szCs w:val="24"/>
          <w:lang w:val="en-US"/>
        </w:rPr>
        <w:t>Oithona similis</w:t>
      </w:r>
      <w:r>
        <w:rPr>
          <w:rFonts w:ascii="Times New Roman" w:hAnsi="Times New Roman"/>
          <w:sz w:val="24"/>
          <w:szCs w:val="24"/>
          <w:lang w:val="en-US"/>
        </w:rPr>
        <w:t xml:space="preserve">, </w:t>
      </w:r>
      <w:r>
        <w:rPr>
          <w:rFonts w:ascii="Times New Roman" w:hAnsi="Times New Roman"/>
          <w:i/>
          <w:sz w:val="24"/>
          <w:szCs w:val="24"/>
          <w:lang w:val="en-US"/>
        </w:rPr>
        <w:t>Microsetella norvegica</w:t>
      </w:r>
      <w:r>
        <w:rPr>
          <w:rFonts w:ascii="Times New Roman" w:hAnsi="Times New Roman"/>
          <w:sz w:val="24"/>
          <w:szCs w:val="24"/>
          <w:lang w:val="en-US"/>
        </w:rPr>
        <w:t xml:space="preserve">) organisms in the coastal region of the White Sea was not performed yet. Though some preliminary analysis was done in the work, mentioned above (Usov et al., 2013). </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We hypothesize that the shifts in the temperature seasonal cycle may inevitably influences seasonal cycle of planktonic organisms with different temperature preferences, which, in turn, may potentially lead to the changes in the species abundance.</w:t>
      </w:r>
    </w:p>
    <w:p>
      <w:pPr>
        <w:spacing w:after="0" w:line="360" w:lineRule="auto"/>
        <w:ind w:firstLine="709"/>
        <w:jc w:val="both"/>
        <w:rPr>
          <w:rFonts w:ascii="Times New Roman" w:hAnsi="Times New Roman"/>
          <w:sz w:val="24"/>
          <w:szCs w:val="24"/>
          <w:lang w:val="en-US"/>
        </w:rPr>
      </w:pPr>
    </w:p>
    <w:p>
      <w:pPr>
        <w:pStyle w:val="2"/>
        <w:spacing w:before="0" w:beforeAutospacing="0" w:after="0" w:afterAutospacing="0" w:line="360" w:lineRule="auto"/>
        <w:ind w:firstLine="709"/>
        <w:jc w:val="both"/>
        <w:rPr>
          <w:sz w:val="24"/>
          <w:szCs w:val="24"/>
          <w:lang w:val="en-US"/>
        </w:rPr>
      </w:pPr>
      <w:r>
        <w:rPr>
          <w:sz w:val="24"/>
          <w:szCs w:val="24"/>
          <w:lang w:val="en-US"/>
        </w:rPr>
        <w:t>Materials and methods</w:t>
      </w:r>
    </w:p>
    <w:p>
      <w:pPr>
        <w:spacing w:after="0" w:line="360" w:lineRule="auto"/>
        <w:ind w:firstLine="709"/>
        <w:jc w:val="both"/>
        <w:rPr>
          <w:ins w:id="114" w:author="Usov N." w:date="2019-10-26T11:11:00Z"/>
          <w:rFonts w:ascii="Times New Roman" w:hAnsi="Times New Roman"/>
          <w:sz w:val="24"/>
          <w:szCs w:val="24"/>
          <w:lang w:val="en-US"/>
        </w:rPr>
      </w:pPr>
      <w:r>
        <w:rPr>
          <w:rFonts w:ascii="Times New Roman" w:hAnsi="Times New Roman"/>
          <w:b/>
          <w:i/>
          <w:sz w:val="24"/>
          <w:szCs w:val="24"/>
          <w:lang w:val="en-US"/>
        </w:rPr>
        <w:t>Sampling site and the period of observations</w:t>
      </w:r>
      <w:r>
        <w:rPr>
          <w:rFonts w:ascii="Times New Roman" w:hAnsi="Times New Roman"/>
          <w:sz w:val="24"/>
          <w:szCs w:val="24"/>
          <w:lang w:val="en-US"/>
        </w:rPr>
        <w:t>. Water temperature, water salinity, and the zooplankton abundance have been monitored in Chupa Inlet (Kandalaksha Bay, the White Sea), at the standard station D-1 (65 m depth; 66°19′50″N; 33°40′06″E) since 1961 (Fig. 1). Data from this monitoring site are recorded in the database "White Sea Hydrology and Zooplankton Time-Series: Kartesh D1" (</w:t>
      </w:r>
      <w:ins w:id="115" w:author="Usov N." w:date="2019-09-30T11:12:00Z">
        <w:r>
          <w:rPr>
            <w:rFonts w:ascii="Times New Roman" w:hAnsi="Times New Roman"/>
            <w:sz w:val="24"/>
            <w:szCs w:val="24"/>
            <w:lang w:val="en-US"/>
          </w:rPr>
          <w:t>COPEPOD. Interactive Time-series Explorer METABASE, 2018</w:t>
        </w:r>
      </w:ins>
      <w:del w:id="116" w:author="Usov N." w:date="2019-09-30T11:12:00Z">
        <w:r>
          <w:rPr>
            <w:rFonts w:ascii="Times New Roman" w:hAnsi="Times New Roman"/>
            <w:sz w:val="24"/>
            <w:szCs w:val="24"/>
            <w:lang w:val="en-US"/>
          </w:rPr>
          <w:delText>https://www.st.nmfs.noaa.gov/copepod/time-series/ru-10101</w:delText>
        </w:r>
      </w:del>
      <w:r>
        <w:rPr>
          <w:rFonts w:ascii="Times New Roman" w:hAnsi="Times New Roman"/>
          <w:sz w:val="24"/>
          <w:szCs w:val="24"/>
          <w:lang w:val="en-US"/>
        </w:rPr>
        <w:t xml:space="preserve">); this dataset was used as the data source in this study. The period from </w:t>
      </w:r>
      <w:commentRangeStart w:id="3"/>
      <w:r>
        <w:rPr>
          <w:rFonts w:ascii="Times New Roman" w:hAnsi="Times New Roman"/>
          <w:sz w:val="24"/>
          <w:szCs w:val="24"/>
          <w:lang w:val="en-US"/>
        </w:rPr>
        <w:t>1963 to 2018</w:t>
      </w:r>
      <w:commentRangeEnd w:id="3"/>
      <w:r>
        <w:commentReference w:id="3"/>
      </w:r>
      <w:r>
        <w:rPr>
          <w:rFonts w:ascii="Times New Roman" w:hAnsi="Times New Roman"/>
          <w:sz w:val="24"/>
          <w:szCs w:val="24"/>
          <w:lang w:val="en-US"/>
        </w:rPr>
        <w:t xml:space="preserve"> was used for the data </w:t>
      </w:r>
      <w:del w:id="117" w:author="Usov N." w:date="2019-10-02T13:03:00Z">
        <w:r>
          <w:rPr>
            <w:rFonts w:ascii="Times New Roman" w:hAnsi="Times New Roman"/>
            <w:sz w:val="24"/>
            <w:szCs w:val="24"/>
            <w:lang w:val="en-US"/>
          </w:rPr>
          <w:delText>analyses</w:delText>
        </w:r>
      </w:del>
      <w:ins w:id="118" w:author="Usov N." w:date="2019-10-02T13:03:00Z">
        <w:r>
          <w:rPr>
            <w:rFonts w:ascii="Times New Roman" w:hAnsi="Times New Roman"/>
            <w:sz w:val="24"/>
            <w:szCs w:val="24"/>
            <w:lang w:val="en-US"/>
          </w:rPr>
          <w:t>analysis</w:t>
        </w:r>
      </w:ins>
      <w:r>
        <w:rPr>
          <w:rFonts w:ascii="Times New Roman" w:hAnsi="Times New Roman"/>
          <w:sz w:val="24"/>
          <w:szCs w:val="24"/>
          <w:lang w:val="en-US"/>
        </w:rPr>
        <w:t xml:space="preserve">, because in the first two years there existed gaps in the data for several species. Some gaps in the observations occurred also during the periods of the ice formation and melting, because of danger </w:t>
      </w:r>
      <w:del w:id="119" w:author="Usov N." w:date="2019-09-30T11:13:00Z">
        <w:r>
          <w:rPr>
            <w:rFonts w:ascii="Times New Roman" w:hAnsi="Times New Roman"/>
            <w:sz w:val="24"/>
            <w:szCs w:val="24"/>
            <w:lang w:val="en-US"/>
          </w:rPr>
          <w:delText>for the explorer</w:delText>
        </w:r>
      </w:del>
      <w:ins w:id="120" w:author="Usov N." w:date="2019-09-30T11:13:00Z">
        <w:r>
          <w:rPr>
            <w:rFonts w:ascii="Times New Roman" w:hAnsi="Times New Roman"/>
            <w:sz w:val="24"/>
            <w:szCs w:val="24"/>
            <w:lang w:val="en-US"/>
          </w:rPr>
          <w:t>of</w:t>
        </w:r>
      </w:ins>
      <w:r>
        <w:rPr>
          <w:rFonts w:ascii="Times New Roman" w:hAnsi="Times New Roman"/>
          <w:sz w:val="24"/>
          <w:szCs w:val="24"/>
          <w:lang w:val="en-US"/>
        </w:rPr>
        <w:t xml:space="preserve"> working on the instable ice. However, they did not influence the analysis because we chose seasons less affected by these gaps – spring and summer – to calculate average abundances of animals. We used approximating models for calculation of phenological indices, which allowed us to deal with </w:t>
      </w:r>
      <w:del w:id="121" w:author="Usov N." w:date="2019-10-26T16:17:00Z">
        <w:r>
          <w:rPr>
            <w:rFonts w:ascii="Times New Roman" w:hAnsi="Times New Roman"/>
            <w:sz w:val="24"/>
            <w:szCs w:val="24"/>
            <w:lang w:val="en-US"/>
          </w:rPr>
          <w:delText xml:space="preserve">these </w:delText>
        </w:r>
      </w:del>
      <w:r>
        <w:rPr>
          <w:rFonts w:ascii="Times New Roman" w:hAnsi="Times New Roman"/>
          <w:sz w:val="24"/>
          <w:szCs w:val="24"/>
          <w:lang w:val="en-US"/>
        </w:rPr>
        <w:t xml:space="preserve">gaps (see </w:t>
      </w:r>
      <w:del w:id="122" w:author="Usov N." w:date="2019-10-02T13:04:00Z">
        <w:r>
          <w:rPr>
            <w:rFonts w:ascii="Times New Roman" w:hAnsi="Times New Roman"/>
            <w:sz w:val="24"/>
            <w:szCs w:val="24"/>
            <w:lang w:val="en-US"/>
          </w:rPr>
          <w:delText>beneath</w:delText>
        </w:r>
      </w:del>
      <w:ins w:id="123" w:author="Usov N." w:date="2019-10-02T13:04:00Z">
        <w:r>
          <w:rPr>
            <w:rFonts w:ascii="Times New Roman" w:hAnsi="Times New Roman"/>
            <w:sz w:val="24"/>
            <w:szCs w:val="24"/>
            <w:lang w:val="en-US"/>
          </w:rPr>
          <w:t>below</w:t>
        </w:r>
      </w:ins>
      <w:r>
        <w:rPr>
          <w:rFonts w:ascii="Times New Roman" w:hAnsi="Times New Roman"/>
          <w:sz w:val="24"/>
          <w:szCs w:val="24"/>
          <w:lang w:val="en-US"/>
        </w:rPr>
        <w:t>).</w:t>
      </w:r>
    </w:p>
    <w:p>
      <w:pPr>
        <w:spacing w:after="0" w:line="360" w:lineRule="auto"/>
        <w:ind w:firstLine="0"/>
        <w:jc w:val="both"/>
        <w:rPr>
          <w:ins w:id="125" w:author="Usov N." w:date="2019-10-26T11:12:00Z"/>
          <w:rFonts w:ascii="Times New Roman" w:hAnsi="Times New Roman"/>
          <w:sz w:val="24"/>
          <w:szCs w:val="24"/>
          <w:lang w:val="en-US"/>
        </w:rPr>
        <w:pPrChange w:id="124" w:author="Usov N." w:date="2019-10-26T11:12:00Z">
          <w:pPr>
            <w:spacing w:after="0" w:line="360" w:lineRule="auto"/>
            <w:ind w:firstLine="709"/>
            <w:jc w:val="both"/>
          </w:pPr>
        </w:pPrChange>
      </w:pPr>
    </w:p>
    <w:p>
      <w:pPr>
        <w:spacing w:after="0" w:line="360" w:lineRule="auto"/>
        <w:ind w:firstLine="0"/>
        <w:jc w:val="both"/>
        <w:rPr>
          <w:ins w:id="127" w:author="Usov N." w:date="2019-10-26T11:14:00Z"/>
          <w:rFonts w:ascii="Times New Roman" w:hAnsi="Times New Roman"/>
          <w:sz w:val="24"/>
          <w:szCs w:val="24"/>
          <w:lang w:val="en-US"/>
        </w:rPr>
        <w:pPrChange w:id="126" w:author="Usov N." w:date="2019-10-26T11:12:00Z">
          <w:pPr>
            <w:spacing w:after="0" w:line="360" w:lineRule="auto"/>
            <w:ind w:firstLine="709"/>
            <w:jc w:val="both"/>
          </w:pPr>
        </w:pPrChange>
      </w:pPr>
      <w:ins w:id="128" w:author="Usov N." w:date="2019-10-26T11:14:00Z">
        <w:r>
          <w:rPr>
            <w:rFonts w:ascii="Times New Roman" w:hAnsi="Times New Roman"/>
            <w:sz w:val="24"/>
            <w:szCs w:val="24"/>
            <w:lang w:eastAsia="ru-RU"/>
          </w:rPr>
          <w:drawing>
            <wp:inline distT="0" distB="0" distL="0" distR="0">
              <wp:extent cx="5217160" cy="2791460"/>
              <wp:effectExtent l="0" t="0" r="254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17121" cy="2791476"/>
                      </a:xfrm>
                      <a:prstGeom prst="rect">
                        <a:avLst/>
                      </a:prstGeom>
                    </pic:spPr>
                  </pic:pic>
                </a:graphicData>
              </a:graphic>
            </wp:inline>
          </w:drawing>
        </w:r>
      </w:ins>
    </w:p>
    <w:p>
      <w:pPr>
        <w:spacing w:after="0" w:line="360" w:lineRule="auto"/>
        <w:ind w:firstLine="709"/>
        <w:jc w:val="both"/>
        <w:rPr>
          <w:ins w:id="130" w:author="Usov N." w:date="2019-10-26T11:14:00Z"/>
          <w:rFonts w:ascii="Times New Roman" w:hAnsi="Times New Roman"/>
          <w:sz w:val="24"/>
          <w:szCs w:val="24"/>
          <w:lang w:val="en-US"/>
        </w:rPr>
      </w:pPr>
      <w:ins w:id="131" w:author="Usov N." w:date="2019-10-26T11:14:00Z">
        <w:r>
          <w:rPr>
            <w:rFonts w:ascii="Times New Roman" w:hAnsi="Times New Roman"/>
            <w:sz w:val="24"/>
            <w:szCs w:val="24"/>
            <w:lang w:val="en-US"/>
          </w:rPr>
          <w:t xml:space="preserve">Fig. 1. </w:t>
        </w:r>
      </w:ins>
      <w:ins w:id="132" w:author="Usov N." w:date="2019-10-26T16:01:00Z">
        <w:r>
          <w:rPr>
            <w:rFonts w:ascii="Times New Roman" w:hAnsi="Times New Roman"/>
            <w:sz w:val="24"/>
            <w:szCs w:val="24"/>
            <w:lang w:val="en-US"/>
          </w:rPr>
          <w:t xml:space="preserve">Position of the </w:t>
        </w:r>
      </w:ins>
      <w:ins w:id="133" w:author="Usov N." w:date="2019-10-26T11:14:00Z">
        <w:r>
          <w:rPr>
            <w:rFonts w:ascii="Times New Roman" w:hAnsi="Times New Roman"/>
            <w:sz w:val="24"/>
            <w:szCs w:val="24"/>
            <w:lang w:val="en-US"/>
          </w:rPr>
          <w:t>ampling site (D-1 Station).</w:t>
        </w:r>
      </w:ins>
    </w:p>
    <w:p>
      <w:pPr>
        <w:spacing w:after="0" w:line="360" w:lineRule="auto"/>
        <w:ind w:firstLine="709"/>
        <w:jc w:val="both"/>
        <w:rPr>
          <w:rFonts w:ascii="Times New Roman" w:hAnsi="Times New Roman"/>
          <w:sz w:val="24"/>
          <w:szCs w:val="24"/>
          <w:lang w:val="en-US"/>
        </w:rPr>
      </w:pPr>
    </w:p>
    <w:p>
      <w:pPr>
        <w:spacing w:after="0" w:line="360" w:lineRule="auto"/>
        <w:ind w:firstLine="709"/>
        <w:jc w:val="both"/>
        <w:rPr>
          <w:rFonts w:ascii="Times New Roman" w:hAnsi="Times New Roman"/>
          <w:sz w:val="24"/>
          <w:szCs w:val="24"/>
          <w:lang w:val="en-US"/>
        </w:rPr>
      </w:pPr>
      <w:r>
        <w:rPr>
          <w:rFonts w:ascii="Times New Roman" w:hAnsi="Times New Roman"/>
          <w:b/>
          <w:i/>
          <w:sz w:val="24"/>
          <w:szCs w:val="24"/>
          <w:lang w:val="en-US"/>
        </w:rPr>
        <w:t>Sampling scheme and methods</w:t>
      </w:r>
      <w:r>
        <w:rPr>
          <w:rFonts w:ascii="Times New Roman" w:hAnsi="Times New Roman"/>
          <w:sz w:val="24"/>
          <w:szCs w:val="24"/>
          <w:lang w:val="en-US"/>
        </w:rPr>
        <w:t>. Monitoring was conducted from research vessel during ice-free period and from the ice in winter. Zooplankton sampling was performed every ten days during the ice-free period and monthly from the ice, except for the period of 1962–1969, when the sampling was performed every ten days all the year round. The zooplankton were sampled from standard water layers (0–10 m, 10–25 m, and 25–65 m) by vertical hauls by closing Juday net (mesh size 200 μm; mouth diameter 37 cm, mouth area 0.1 m</w:t>
      </w:r>
      <w:r>
        <w:rPr>
          <w:rFonts w:ascii="Times New Roman" w:hAnsi="Times New Roman"/>
          <w:sz w:val="24"/>
          <w:szCs w:val="24"/>
          <w:vertAlign w:val="superscript"/>
          <w:lang w:val="en-US"/>
        </w:rPr>
        <w:t>2</w:t>
      </w:r>
      <w:r>
        <w:rPr>
          <w:rFonts w:ascii="Times New Roman" w:hAnsi="Times New Roman"/>
          <w:sz w:val="24"/>
          <w:szCs w:val="24"/>
          <w:lang w:val="en-US"/>
        </w:rPr>
        <w:t xml:space="preserve">).The samples have been immediately preserved with formaldehyde (final concentration 2–4%). In total, more than 3400 samples have been collected and processed since 1961. The sample processing was performed by the standard methods (Harris et al., 2000). Briefly, the samples were concentrated to 100-mL or 200-mL volume according to the organisms' concentration assessed visually, and three 1-mL aliquots were taken using a Hensen stempel pipette from concentrated sample to count the abundant species and their stages (whose numbers in an aliquot exceeded 10 ind.); </w:t>
      </w:r>
      <w:r>
        <w:rPr>
          <w:rFonts w:ascii="Times New Roman" w:hAnsi="Times New Roman"/>
          <w:sz w:val="24"/>
          <w:lang w:val="en-US"/>
        </w:rPr>
        <w:t xml:space="preserve">less abundant and large species were counted individually </w:t>
      </w:r>
      <w:del w:id="134" w:author="Usov N." w:date="2019-09-30T11:39:00Z">
        <w:r>
          <w:rPr>
            <w:rFonts w:ascii="Times New Roman" w:hAnsi="Times New Roman"/>
            <w:sz w:val="24"/>
            <w:lang w:val="en-US"/>
          </w:rPr>
          <w:delText xml:space="preserve">for </w:delText>
        </w:r>
      </w:del>
      <w:ins w:id="135" w:author="Usov N." w:date="2019-09-30T11:39:00Z">
        <w:r>
          <w:rPr>
            <w:rFonts w:ascii="Times New Roman" w:hAnsi="Times New Roman"/>
            <w:sz w:val="24"/>
            <w:lang w:val="en-US"/>
          </w:rPr>
          <w:t xml:space="preserve">in </w:t>
        </w:r>
      </w:ins>
      <w:r>
        <w:rPr>
          <w:rFonts w:ascii="Times New Roman" w:hAnsi="Times New Roman"/>
          <w:sz w:val="24"/>
          <w:lang w:val="en-US"/>
        </w:rPr>
        <w:t>the whole sample</w:t>
      </w:r>
      <w:r>
        <w:rPr>
          <w:rFonts w:ascii="Times New Roman" w:hAnsi="Times New Roman"/>
          <w:sz w:val="24"/>
          <w:szCs w:val="24"/>
          <w:lang w:val="en-US"/>
        </w:rPr>
        <w:t xml:space="preserve">. The counting was performed in the Bogorov’s counting chamber. Animals were identified down to the species or genus level. Developmental stages of the copepod species </w:t>
      </w:r>
      <w:r>
        <w:rPr>
          <w:rFonts w:ascii="Times New Roman" w:hAnsi="Times New Roman"/>
          <w:i/>
          <w:sz w:val="24"/>
          <w:szCs w:val="24"/>
          <w:lang w:val="en-US"/>
        </w:rPr>
        <w:t>Calanus glacialis</w:t>
      </w:r>
      <w:r>
        <w:rPr>
          <w:rFonts w:ascii="Times New Roman" w:hAnsi="Times New Roman"/>
          <w:sz w:val="24"/>
          <w:szCs w:val="24"/>
          <w:lang w:val="en-US"/>
        </w:rPr>
        <w:t xml:space="preserve"> and </w:t>
      </w:r>
      <w:r>
        <w:rPr>
          <w:rFonts w:ascii="Times New Roman" w:hAnsi="Times New Roman"/>
          <w:i/>
          <w:sz w:val="24"/>
          <w:szCs w:val="24"/>
          <w:lang w:val="en-US"/>
        </w:rPr>
        <w:t>Pseudocalanus</w:t>
      </w:r>
      <w:r>
        <w:rPr>
          <w:rFonts w:ascii="Times New Roman" w:hAnsi="Times New Roman"/>
          <w:sz w:val="24"/>
          <w:szCs w:val="24"/>
          <w:lang w:val="en-US"/>
        </w:rPr>
        <w:t xml:space="preserve"> spp. were determined to nauplii, CI–CV copepodites, and mature specimens of CVI, i.e. males and females. Copepodite stages of the other, smaller copepod species were combined at counting in a following way: </w:t>
      </w:r>
      <w:ins w:id="136" w:author="Usov N." w:date="2019-10-02T13:43:00Z">
        <w:r>
          <w:rPr>
            <w:rFonts w:ascii="Times New Roman" w:hAnsi="Times New Roman"/>
            <w:sz w:val="24"/>
            <w:szCs w:val="24"/>
            <w:lang w:val="en-US"/>
          </w:rPr>
          <w:t>[</w:t>
        </w:r>
      </w:ins>
      <w:r>
        <w:rPr>
          <w:rFonts w:ascii="Times New Roman" w:hAnsi="Times New Roman"/>
          <w:sz w:val="24"/>
          <w:szCs w:val="24"/>
          <w:lang w:val="en-US"/>
        </w:rPr>
        <w:t>CI</w:t>
      </w:r>
      <w:del w:id="137" w:author="Usov N." w:date="2019-10-02T13:50:00Z">
        <w:r>
          <w:rPr>
            <w:rFonts w:ascii="Times New Roman" w:hAnsi="Times New Roman"/>
            <w:sz w:val="24"/>
            <w:szCs w:val="24"/>
            <w:lang w:val="en-US"/>
          </w:rPr>
          <w:delText>–</w:delText>
        </w:r>
      </w:del>
      <w:ins w:id="138" w:author="Usov N." w:date="2019-10-02T13:50:00Z">
        <w:r>
          <w:rPr>
            <w:rFonts w:ascii="Times New Roman" w:hAnsi="Times New Roman"/>
            <w:sz w:val="24"/>
            <w:szCs w:val="24"/>
            <w:lang w:val="en-US"/>
          </w:rPr>
          <w:t>+</w:t>
        </w:r>
      </w:ins>
      <w:r>
        <w:rPr>
          <w:rFonts w:ascii="Times New Roman" w:hAnsi="Times New Roman"/>
          <w:sz w:val="24"/>
          <w:szCs w:val="24"/>
          <w:lang w:val="en-US"/>
        </w:rPr>
        <w:t>CII</w:t>
      </w:r>
      <w:ins w:id="139" w:author="Usov N." w:date="2019-10-02T13:43:00Z">
        <w:r>
          <w:rPr>
            <w:rFonts w:ascii="Times New Roman" w:hAnsi="Times New Roman"/>
            <w:sz w:val="24"/>
            <w:szCs w:val="24"/>
            <w:lang w:val="en-US"/>
          </w:rPr>
          <w:t>]</w:t>
        </w:r>
      </w:ins>
      <w:r>
        <w:rPr>
          <w:rFonts w:ascii="Times New Roman" w:hAnsi="Times New Roman"/>
          <w:sz w:val="24"/>
          <w:szCs w:val="24"/>
          <w:lang w:val="en-US"/>
        </w:rPr>
        <w:t xml:space="preserve"> </w:t>
      </w:r>
      <w:del w:id="140" w:author="Usov N." w:date="2019-10-02T13:43:00Z">
        <w:r>
          <w:rPr>
            <w:rFonts w:ascii="Times New Roman" w:hAnsi="Times New Roman"/>
            <w:sz w:val="24"/>
            <w:szCs w:val="24"/>
            <w:lang w:val="en-US"/>
          </w:rPr>
          <w:delText>(</w:delText>
        </w:r>
      </w:del>
      <w:del w:id="141" w:author="Usov N." w:date="2019-10-02T13:42:00Z">
        <w:r>
          <w:rPr>
            <w:rFonts w:ascii="Times New Roman" w:hAnsi="Times New Roman"/>
            <w:sz w:val="24"/>
            <w:szCs w:val="24"/>
            <w:lang w:val="en-US"/>
          </w:rPr>
          <w:delText>"juveniles"</w:delText>
        </w:r>
      </w:del>
      <w:del w:id="142" w:author="Usov N." w:date="2019-10-02T13:43:00Z">
        <w:r>
          <w:rPr>
            <w:rFonts w:ascii="Times New Roman" w:hAnsi="Times New Roman"/>
            <w:sz w:val="24"/>
            <w:szCs w:val="24"/>
            <w:lang w:val="en-US"/>
          </w:rPr>
          <w:delText>)</w:delText>
        </w:r>
      </w:del>
      <w:r>
        <w:rPr>
          <w:rFonts w:ascii="Times New Roman" w:hAnsi="Times New Roman"/>
          <w:sz w:val="24"/>
          <w:szCs w:val="24"/>
          <w:lang w:val="en-US"/>
        </w:rPr>
        <w:t xml:space="preserve"> and </w:t>
      </w:r>
      <w:ins w:id="143" w:author="Usov N." w:date="2019-10-02T13:43:00Z">
        <w:r>
          <w:rPr>
            <w:rFonts w:ascii="Times New Roman" w:hAnsi="Times New Roman"/>
            <w:sz w:val="24"/>
            <w:szCs w:val="24"/>
            <w:lang w:val="en-US"/>
          </w:rPr>
          <w:t>[</w:t>
        </w:r>
      </w:ins>
      <w:r>
        <w:rPr>
          <w:rFonts w:ascii="Times New Roman" w:hAnsi="Times New Roman"/>
          <w:sz w:val="24"/>
          <w:szCs w:val="24"/>
          <w:lang w:val="en-US"/>
        </w:rPr>
        <w:t>CIII</w:t>
      </w:r>
      <w:ins w:id="144" w:author="Usov N." w:date="2019-10-02T13:49:00Z">
        <w:r>
          <w:rPr>
            <w:rFonts w:ascii="Times New Roman" w:hAnsi="Times New Roman"/>
            <w:sz w:val="24"/>
            <w:szCs w:val="24"/>
            <w:lang w:val="en-US"/>
          </w:rPr>
          <w:t>+CI</w:t>
        </w:r>
      </w:ins>
      <w:ins w:id="145" w:author="Usov N." w:date="2019-10-02T13:50:00Z">
        <w:r>
          <w:rPr>
            <w:rFonts w:ascii="Times New Roman" w:hAnsi="Times New Roman"/>
            <w:sz w:val="24"/>
            <w:szCs w:val="24"/>
            <w:lang w:val="en-US"/>
          </w:rPr>
          <w:t>V</w:t>
        </w:r>
      </w:ins>
      <w:ins w:id="146" w:author="Usov N." w:date="2019-10-02T13:49:00Z">
        <w:r>
          <w:rPr>
            <w:rFonts w:ascii="Times New Roman" w:hAnsi="Times New Roman"/>
            <w:sz w:val="24"/>
            <w:szCs w:val="24"/>
            <w:lang w:val="en-US"/>
          </w:rPr>
          <w:t>+</w:t>
        </w:r>
      </w:ins>
      <w:del w:id="147" w:author="Usov N." w:date="2019-10-02T13:50:00Z">
        <w:r>
          <w:rPr>
            <w:rFonts w:ascii="Times New Roman" w:hAnsi="Times New Roman"/>
            <w:sz w:val="24"/>
            <w:szCs w:val="24"/>
            <w:lang w:val="en-US"/>
          </w:rPr>
          <w:delText>–</w:delText>
        </w:r>
      </w:del>
      <w:r>
        <w:rPr>
          <w:rFonts w:ascii="Times New Roman" w:hAnsi="Times New Roman"/>
          <w:sz w:val="24"/>
          <w:szCs w:val="24"/>
          <w:lang w:val="en-US"/>
        </w:rPr>
        <w:t>CV</w:t>
      </w:r>
      <w:ins w:id="148" w:author="Usov N." w:date="2019-10-02T13:43:00Z">
        <w:r>
          <w:rPr>
            <w:rFonts w:ascii="Times New Roman" w:hAnsi="Times New Roman"/>
            <w:sz w:val="24"/>
            <w:szCs w:val="24"/>
            <w:lang w:val="en-US"/>
          </w:rPr>
          <w:t>]</w:t>
        </w:r>
      </w:ins>
      <w:del w:id="149" w:author="Usov N." w:date="2019-10-02T13:43:00Z">
        <w:r>
          <w:rPr>
            <w:rFonts w:ascii="Times New Roman" w:hAnsi="Times New Roman"/>
            <w:sz w:val="24"/>
            <w:szCs w:val="24"/>
            <w:lang w:val="en-US"/>
          </w:rPr>
          <w:delText xml:space="preserve"> (</w:delText>
        </w:r>
      </w:del>
      <w:del w:id="150" w:author="Usov N." w:date="2019-10-02T13:42:00Z">
        <w:r>
          <w:rPr>
            <w:rFonts w:ascii="Times New Roman" w:hAnsi="Times New Roman"/>
            <w:sz w:val="24"/>
            <w:szCs w:val="24"/>
            <w:lang w:val="en-US"/>
          </w:rPr>
          <w:delText>"</w:delText>
        </w:r>
      </w:del>
      <w:del w:id="151" w:author="Usov N." w:date="2019-10-02T13:43:00Z">
        <w:r>
          <w:rPr>
            <w:rFonts w:ascii="Times New Roman" w:hAnsi="Times New Roman"/>
            <w:sz w:val="24"/>
            <w:szCs w:val="24"/>
            <w:lang w:val="en-US"/>
          </w:rPr>
          <w:delText>copepodites</w:delText>
        </w:r>
      </w:del>
      <w:del w:id="152" w:author="Usov N." w:date="2019-10-02T13:42:00Z">
        <w:r>
          <w:rPr>
            <w:rFonts w:ascii="Times New Roman" w:hAnsi="Times New Roman"/>
            <w:sz w:val="24"/>
            <w:szCs w:val="24"/>
            <w:lang w:val="en-US"/>
          </w:rPr>
          <w:delText>"</w:delText>
        </w:r>
      </w:del>
      <w:del w:id="153" w:author="Usov N." w:date="2019-10-02T13:43:00Z">
        <w:r>
          <w:rPr>
            <w:rFonts w:ascii="Times New Roman" w:hAnsi="Times New Roman"/>
            <w:sz w:val="24"/>
            <w:szCs w:val="24"/>
            <w:lang w:val="en-US"/>
          </w:rPr>
          <w:delText>)</w:delText>
        </w:r>
      </w:del>
      <w:r>
        <w:rPr>
          <w:rFonts w:ascii="Times New Roman" w:hAnsi="Times New Roman"/>
          <w:sz w:val="24"/>
          <w:szCs w:val="24"/>
          <w:lang w:val="en-US"/>
        </w:rPr>
        <w:t>. The abundance was expressed as a number of individuals per one cubic meter (ind. m</w:t>
      </w:r>
      <w:r>
        <w:rPr>
          <w:rFonts w:ascii="Times New Roman" w:hAnsi="Times New Roman"/>
          <w:sz w:val="24"/>
          <w:szCs w:val="24"/>
          <w:vertAlign w:val="superscript"/>
          <w:lang w:val="en-US"/>
        </w:rPr>
        <w:t>-3</w:t>
      </w:r>
      <w:r>
        <w:rPr>
          <w:rFonts w:ascii="Times New Roman" w:hAnsi="Times New Roman"/>
          <w:sz w:val="24"/>
          <w:szCs w:val="24"/>
          <w:lang w:val="en-US"/>
        </w:rPr>
        <w:t xml:space="preserve">). </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 xml:space="preserve">Temperature was measured in parallel to the zooplankton sampling. During the period of 1961–2006, the water temperature was measured by reversing thermometers mounted on </w:t>
      </w:r>
      <w:del w:id="154" w:author="Usov N." w:date="2019-09-30T11:39:00Z">
        <w:r>
          <w:rPr>
            <w:rFonts w:ascii="Times New Roman" w:hAnsi="Times New Roman"/>
            <w:sz w:val="24"/>
            <w:szCs w:val="24"/>
            <w:lang w:val="en-US"/>
          </w:rPr>
          <w:delText xml:space="preserve">a </w:delText>
        </w:r>
      </w:del>
      <w:ins w:id="155" w:author="Usov N." w:date="2019-09-30T11:39:00Z">
        <w:r>
          <w:rPr>
            <w:rFonts w:ascii="Times New Roman" w:hAnsi="Times New Roman"/>
            <w:sz w:val="24"/>
            <w:szCs w:val="24"/>
            <w:lang w:val="en-US"/>
          </w:rPr>
          <w:t xml:space="preserve">the </w:t>
        </w:r>
      </w:ins>
      <w:ins w:id="156" w:author="Usov N." w:date="2019-10-26T16:20:00Z">
        <w:r>
          <w:rPr>
            <w:rFonts w:ascii="Times New Roman" w:hAnsi="Times New Roman"/>
            <w:sz w:val="24"/>
            <w:szCs w:val="24"/>
            <w:lang w:val="en-US"/>
          </w:rPr>
          <w:t xml:space="preserve">Nansen bottle </w:t>
        </w:r>
      </w:ins>
      <w:del w:id="157" w:author="Usov N." w:date="2019-10-26T16:20:00Z">
        <w:commentRangeStart w:id="4"/>
        <w:r>
          <w:rPr>
            <w:rFonts w:ascii="Times New Roman" w:hAnsi="Times New Roman"/>
            <w:sz w:val="24"/>
            <w:szCs w:val="24"/>
            <w:highlight w:val="yellow"/>
            <w:lang w:val="en-US"/>
            <w:rPrChange w:id="158" w:author="Usov N." w:date="2019-10-02T13:50:00Z">
              <w:rPr>
                <w:rFonts w:ascii="Times New Roman" w:hAnsi="Times New Roman"/>
                <w:sz w:val="24"/>
                <w:szCs w:val="24"/>
                <w:lang w:val="en-US"/>
              </w:rPr>
            </w:rPrChange>
          </w:rPr>
          <w:delText>bathometer</w:delText>
        </w:r>
        <w:commentRangeEnd w:id="4"/>
      </w:del>
      <w:del w:id="159" w:author="Usov N." w:date="2019-10-26T16:20:00Z">
        <w:r>
          <w:rPr>
            <w:rStyle w:val="15"/>
          </w:rPr>
          <w:commentReference w:id="4"/>
        </w:r>
      </w:del>
      <w:del w:id="160" w:author="Usov N." w:date="2019-10-26T16:20:00Z">
        <w:r>
          <w:rPr>
            <w:rFonts w:ascii="Times New Roman" w:hAnsi="Times New Roman"/>
            <w:sz w:val="24"/>
            <w:szCs w:val="24"/>
            <w:highlight w:val="yellow"/>
            <w:lang w:val="en-US"/>
            <w:rPrChange w:id="161" w:author="Usov N." w:date="2019-10-02T13:50:00Z">
              <w:rPr>
                <w:rFonts w:ascii="Times New Roman" w:hAnsi="Times New Roman"/>
                <w:sz w:val="24"/>
                <w:szCs w:val="24"/>
                <w:lang w:val="en-US"/>
              </w:rPr>
            </w:rPrChange>
          </w:rPr>
          <w:delText xml:space="preserve"> </w:delText>
        </w:r>
      </w:del>
      <w:ins w:id="162" w:author="Usov N." w:date="2019-10-26T16:20:00Z">
        <w:r>
          <w:rPr>
            <w:rFonts w:ascii="Times New Roman" w:hAnsi="Times New Roman"/>
            <w:sz w:val="24"/>
            <w:szCs w:val="24"/>
            <w:lang w:val="en-US"/>
            <w:rPrChange w:id="163" w:author="Usov N." w:date="2019-10-26T16:20:00Z">
              <w:rPr>
                <w:rFonts w:ascii="Times New Roman" w:hAnsi="Times New Roman"/>
                <w:sz w:val="24"/>
                <w:szCs w:val="24"/>
              </w:rPr>
            </w:rPrChange>
          </w:rPr>
          <w:t>(</w:t>
        </w:r>
      </w:ins>
      <w:r>
        <w:rPr>
          <w:rFonts w:ascii="Times New Roman" w:hAnsi="Times New Roman"/>
          <w:sz w:val="24"/>
          <w:szCs w:val="24"/>
          <w:lang w:val="en-US"/>
        </w:rPr>
        <w:t>BM-48</w:t>
      </w:r>
      <w:ins w:id="164" w:author="Usov N." w:date="2019-10-26T16:20:00Z">
        <w:r>
          <w:rPr>
            <w:rFonts w:ascii="Times New Roman" w:hAnsi="Times New Roman"/>
            <w:sz w:val="24"/>
            <w:szCs w:val="24"/>
            <w:lang w:val="en-US"/>
            <w:rPrChange w:id="165" w:author="Usov N." w:date="2019-10-26T16:21:00Z">
              <w:rPr>
                <w:rFonts w:ascii="Times New Roman" w:hAnsi="Times New Roman"/>
                <w:sz w:val="24"/>
                <w:szCs w:val="24"/>
              </w:rPr>
            </w:rPrChange>
          </w:rPr>
          <w:t>)</w:t>
        </w:r>
      </w:ins>
      <w:r>
        <w:rPr>
          <w:rFonts w:ascii="Times New Roman" w:hAnsi="Times New Roman"/>
          <w:sz w:val="24"/>
          <w:szCs w:val="24"/>
          <w:lang w:val="en-US"/>
        </w:rPr>
        <w:t xml:space="preserve"> at 0-</w:t>
      </w:r>
      <w:del w:id="166" w:author="Usov N." w:date="2019-10-02T13:15:00Z">
        <w:r>
          <w:rPr>
            <w:rFonts w:ascii="Times New Roman" w:hAnsi="Times New Roman"/>
            <w:sz w:val="24"/>
            <w:szCs w:val="24"/>
            <w:lang w:val="en-US"/>
          </w:rPr>
          <w:delText>m</w:delText>
        </w:r>
      </w:del>
      <w:r>
        <w:rPr>
          <w:rFonts w:ascii="Times New Roman" w:hAnsi="Times New Roman"/>
          <w:sz w:val="24"/>
          <w:szCs w:val="24"/>
          <w:lang w:val="en-US"/>
        </w:rPr>
        <w:t>, 5-</w:t>
      </w:r>
      <w:del w:id="167" w:author="Usov N." w:date="2019-10-02T13:15:00Z">
        <w:r>
          <w:rPr>
            <w:rFonts w:ascii="Times New Roman" w:hAnsi="Times New Roman"/>
            <w:sz w:val="24"/>
            <w:szCs w:val="24"/>
            <w:lang w:val="en-US"/>
          </w:rPr>
          <w:delText>m</w:delText>
        </w:r>
      </w:del>
      <w:r>
        <w:rPr>
          <w:rFonts w:ascii="Times New Roman" w:hAnsi="Times New Roman"/>
          <w:sz w:val="24"/>
          <w:szCs w:val="24"/>
          <w:lang w:val="en-US"/>
        </w:rPr>
        <w:t>, 10-</w:t>
      </w:r>
      <w:del w:id="168" w:author="Usov N." w:date="2019-10-02T13:15:00Z">
        <w:r>
          <w:rPr>
            <w:rFonts w:ascii="Times New Roman" w:hAnsi="Times New Roman"/>
            <w:sz w:val="24"/>
            <w:szCs w:val="24"/>
            <w:lang w:val="en-US"/>
          </w:rPr>
          <w:delText>m</w:delText>
        </w:r>
      </w:del>
      <w:r>
        <w:rPr>
          <w:rFonts w:ascii="Times New Roman" w:hAnsi="Times New Roman"/>
          <w:sz w:val="24"/>
          <w:szCs w:val="24"/>
          <w:lang w:val="en-US"/>
        </w:rPr>
        <w:t>, 15-</w:t>
      </w:r>
      <w:del w:id="169" w:author="Usov N." w:date="2019-10-02T13:15:00Z">
        <w:r>
          <w:rPr>
            <w:rFonts w:ascii="Times New Roman" w:hAnsi="Times New Roman"/>
            <w:sz w:val="24"/>
            <w:szCs w:val="24"/>
            <w:lang w:val="en-US"/>
          </w:rPr>
          <w:delText>m</w:delText>
        </w:r>
      </w:del>
      <w:r>
        <w:rPr>
          <w:rFonts w:ascii="Times New Roman" w:hAnsi="Times New Roman"/>
          <w:sz w:val="24"/>
          <w:szCs w:val="24"/>
          <w:lang w:val="en-US"/>
        </w:rPr>
        <w:t>, 25-</w:t>
      </w:r>
      <w:del w:id="170" w:author="Usov N." w:date="2019-10-02T13:15:00Z">
        <w:r>
          <w:rPr>
            <w:rFonts w:ascii="Times New Roman" w:hAnsi="Times New Roman"/>
            <w:sz w:val="24"/>
            <w:szCs w:val="24"/>
            <w:lang w:val="en-US"/>
          </w:rPr>
          <w:delText>m</w:delText>
        </w:r>
      </w:del>
      <w:r>
        <w:rPr>
          <w:rFonts w:ascii="Times New Roman" w:hAnsi="Times New Roman"/>
          <w:sz w:val="24"/>
          <w:szCs w:val="24"/>
          <w:lang w:val="en-US"/>
        </w:rPr>
        <w:t xml:space="preserve">, 50-m depths and near the bottom (63–65 m) or by bathythermograph GM7-III. Since 2006, the water temperature has been measured by CTD probe MIDAS 500 (Valeport Ltd.) on continuous profiles from surface to bottom. Prior to active application of the new equipment, we </w:t>
      </w:r>
      <w:r>
        <w:rPr>
          <w:rFonts w:ascii="Times New Roman" w:hAnsi="Times New Roman"/>
          <w:sz w:val="24"/>
          <w:lang w:val="en-US"/>
        </w:rPr>
        <w:t>intercalibrated</w:t>
      </w:r>
      <w:r>
        <w:rPr>
          <w:rFonts w:ascii="Times New Roman" w:hAnsi="Times New Roman"/>
          <w:sz w:val="24"/>
          <w:szCs w:val="24"/>
          <w:lang w:val="en-US"/>
        </w:rPr>
        <w:t xml:space="preserve"> CTD with reversing thermometers and bathythermograph. No significant discrepancies were found</w:t>
      </w:r>
      <w:ins w:id="171" w:author="Usov N." w:date="2019-09-30T11:51:00Z">
        <w:r>
          <w:rPr>
            <w:rFonts w:ascii="Times New Roman" w:hAnsi="Times New Roman"/>
            <w:sz w:val="24"/>
            <w:szCs w:val="24"/>
            <w:lang w:val="en-US"/>
          </w:rPr>
          <w:t xml:space="preserve"> within the limits</w:t>
        </w:r>
      </w:ins>
      <w:ins w:id="172" w:author="Usov N." w:date="2019-09-30T11:48:00Z">
        <w:r>
          <w:rPr>
            <w:rFonts w:ascii="Times New Roman" w:hAnsi="Times New Roman"/>
            <w:sz w:val="24"/>
            <w:szCs w:val="24"/>
            <w:lang w:val="en-US"/>
          </w:rPr>
          <w:t xml:space="preserve"> of </w:t>
        </w:r>
      </w:ins>
      <w:ins w:id="173" w:author="Usov N." w:date="2019-09-30T11:50:00Z">
        <w:r>
          <w:rPr>
            <w:rFonts w:ascii="Times New Roman" w:hAnsi="Times New Roman"/>
            <w:sz w:val="24"/>
            <w:szCs w:val="24"/>
            <w:lang w:val="en-US"/>
          </w:rPr>
          <w:t xml:space="preserve">accuracy of </w:t>
        </w:r>
      </w:ins>
      <w:ins w:id="174" w:author="Usov N." w:date="2019-09-30T11:51:00Z">
        <w:r>
          <w:rPr>
            <w:rFonts w:ascii="Times New Roman" w:hAnsi="Times New Roman"/>
            <w:sz w:val="24"/>
            <w:szCs w:val="24"/>
            <w:lang w:val="en-US"/>
          </w:rPr>
          <w:t>old equipment</w:t>
        </w:r>
      </w:ins>
      <w:r>
        <w:rPr>
          <w:rFonts w:ascii="Times New Roman" w:hAnsi="Times New Roman"/>
          <w:sz w:val="24"/>
          <w:szCs w:val="24"/>
          <w:lang w:val="en-US"/>
        </w:rPr>
        <w:t xml:space="preserve">. </w:t>
      </w:r>
    </w:p>
    <w:p>
      <w:pPr>
        <w:spacing w:after="0" w:line="360" w:lineRule="auto"/>
        <w:ind w:firstLine="709"/>
        <w:jc w:val="both"/>
        <w:rPr>
          <w:rFonts w:ascii="Times New Roman" w:hAnsi="Times New Roman"/>
          <w:sz w:val="24"/>
          <w:szCs w:val="24"/>
          <w:lang w:val="en-US"/>
        </w:rPr>
      </w:pPr>
      <w:r>
        <w:rPr>
          <w:rFonts w:ascii="Times New Roman" w:hAnsi="Times New Roman"/>
          <w:b/>
          <w:i/>
          <w:sz w:val="24"/>
          <w:szCs w:val="24"/>
          <w:lang w:val="en-US"/>
        </w:rPr>
        <w:t>Studied species and their ecological characteristics</w:t>
      </w:r>
      <w:r>
        <w:rPr>
          <w:rFonts w:ascii="Times New Roman" w:hAnsi="Times New Roman"/>
          <w:sz w:val="24"/>
          <w:szCs w:val="24"/>
          <w:lang w:val="en-US"/>
        </w:rPr>
        <w:t xml:space="preserve">. The phenology of the six species/genera of planktonic Copepoda were analyzed: cold-water </w:t>
      </w:r>
      <w:del w:id="175" w:author="Usov N." w:date="2019-09-30T11:52:00Z">
        <w:r>
          <w:rPr>
            <w:rFonts w:ascii="Times New Roman" w:hAnsi="Times New Roman"/>
            <w:sz w:val="24"/>
            <w:szCs w:val="24"/>
            <w:lang w:val="en-US"/>
          </w:rPr>
          <w:delText>(</w:delText>
        </w:r>
      </w:del>
      <w:r>
        <w:rPr>
          <w:rFonts w:ascii="Times New Roman" w:hAnsi="Times New Roman"/>
          <w:sz w:val="24"/>
          <w:szCs w:val="24"/>
          <w:lang w:val="en-US"/>
        </w:rPr>
        <w:t>arctic</w:t>
      </w:r>
      <w:del w:id="176" w:author="Usov N." w:date="2019-09-30T11:52:00Z">
        <w:r>
          <w:rPr>
            <w:rFonts w:ascii="Times New Roman" w:hAnsi="Times New Roman"/>
            <w:sz w:val="24"/>
            <w:szCs w:val="24"/>
            <w:lang w:val="en-US"/>
          </w:rPr>
          <w:delText>)</w:delText>
        </w:r>
      </w:del>
      <w:r>
        <w:rPr>
          <w:rFonts w:ascii="Times New Roman" w:hAnsi="Times New Roman"/>
          <w:sz w:val="24"/>
          <w:szCs w:val="24"/>
          <w:lang w:val="en-US"/>
        </w:rPr>
        <w:t xml:space="preserve"> </w:t>
      </w:r>
      <w:r>
        <w:rPr>
          <w:rFonts w:ascii="Times New Roman" w:hAnsi="Times New Roman"/>
          <w:i/>
          <w:sz w:val="24"/>
          <w:szCs w:val="24"/>
          <w:lang w:val="en-US"/>
        </w:rPr>
        <w:t xml:space="preserve">Calanus glacialis </w:t>
      </w:r>
      <w:r>
        <w:rPr>
          <w:rFonts w:ascii="Times New Roman" w:hAnsi="Times New Roman"/>
          <w:sz w:val="24"/>
          <w:szCs w:val="24"/>
          <w:lang w:val="en-US"/>
        </w:rPr>
        <w:t xml:space="preserve">Jaschnov, 1955 and </w:t>
      </w:r>
      <w:ins w:id="177" w:author="Usov N." w:date="2019-09-30T11:52:00Z">
        <w:r>
          <w:rPr>
            <w:rFonts w:ascii="Times New Roman" w:hAnsi="Times New Roman"/>
            <w:sz w:val="24"/>
            <w:szCs w:val="24"/>
            <w:lang w:val="en-US"/>
          </w:rPr>
          <w:t xml:space="preserve">boreal-arctic </w:t>
        </w:r>
      </w:ins>
      <w:r>
        <w:rPr>
          <w:rFonts w:ascii="Times New Roman" w:hAnsi="Times New Roman"/>
          <w:i/>
          <w:sz w:val="24"/>
          <w:szCs w:val="24"/>
          <w:lang w:val="en-US"/>
        </w:rPr>
        <w:t>Pseudocalanus</w:t>
      </w:r>
      <w:r>
        <w:rPr>
          <w:rFonts w:ascii="Times New Roman" w:hAnsi="Times New Roman"/>
          <w:sz w:val="24"/>
          <w:szCs w:val="24"/>
          <w:lang w:val="en-US"/>
        </w:rPr>
        <w:t xml:space="preserve"> spp., warm-water </w:t>
      </w:r>
      <w:del w:id="178" w:author="Usov N." w:date="2019-09-30T11:52:00Z">
        <w:r>
          <w:rPr>
            <w:rFonts w:ascii="Times New Roman" w:hAnsi="Times New Roman"/>
            <w:sz w:val="24"/>
            <w:szCs w:val="24"/>
            <w:lang w:val="en-US"/>
          </w:rPr>
          <w:delText>(</w:delText>
        </w:r>
      </w:del>
      <w:r>
        <w:rPr>
          <w:rFonts w:ascii="Times New Roman" w:hAnsi="Times New Roman"/>
          <w:sz w:val="24"/>
          <w:szCs w:val="24"/>
          <w:lang w:val="en-US"/>
        </w:rPr>
        <w:t>boreal</w:t>
      </w:r>
      <w:del w:id="179" w:author="Usov N." w:date="2019-09-30T11:52:00Z">
        <w:r>
          <w:rPr>
            <w:rFonts w:ascii="Times New Roman" w:hAnsi="Times New Roman"/>
            <w:sz w:val="24"/>
            <w:szCs w:val="24"/>
            <w:lang w:val="en-US"/>
          </w:rPr>
          <w:delText>)</w:delText>
        </w:r>
      </w:del>
      <w:r>
        <w:rPr>
          <w:rFonts w:ascii="Times New Roman" w:hAnsi="Times New Roman"/>
          <w:sz w:val="24"/>
          <w:szCs w:val="24"/>
          <w:lang w:val="en-US"/>
        </w:rPr>
        <w:t xml:space="preserve"> species </w:t>
      </w:r>
      <w:r>
        <w:rPr>
          <w:rFonts w:ascii="Times New Roman" w:hAnsi="Times New Roman"/>
          <w:i/>
          <w:sz w:val="24"/>
          <w:szCs w:val="24"/>
          <w:lang w:val="en-US"/>
        </w:rPr>
        <w:t>Acartia</w:t>
      </w:r>
      <w:r>
        <w:rPr>
          <w:rFonts w:ascii="Times New Roman" w:hAnsi="Times New Roman"/>
          <w:sz w:val="24"/>
          <w:szCs w:val="24"/>
          <w:lang w:val="en-US"/>
        </w:rPr>
        <w:t xml:space="preserve"> spp., </w:t>
      </w:r>
      <w:r>
        <w:rPr>
          <w:rFonts w:ascii="Times New Roman" w:hAnsi="Times New Roman"/>
          <w:i/>
          <w:sz w:val="24"/>
          <w:szCs w:val="24"/>
          <w:lang w:val="en-US"/>
        </w:rPr>
        <w:t>Centropages hamatus</w:t>
      </w:r>
      <w:r>
        <w:rPr>
          <w:rFonts w:ascii="Times New Roman" w:hAnsi="Times New Roman"/>
          <w:sz w:val="24"/>
          <w:szCs w:val="24"/>
          <w:lang w:val="en-US"/>
        </w:rPr>
        <w:t xml:space="preserve"> (Lilljeborg, 1853), and </w:t>
      </w:r>
      <w:r>
        <w:rPr>
          <w:rFonts w:ascii="Times New Roman" w:hAnsi="Times New Roman"/>
          <w:i/>
          <w:sz w:val="24"/>
          <w:szCs w:val="24"/>
          <w:lang w:val="en-US"/>
        </w:rPr>
        <w:t>Temora longicornis</w:t>
      </w:r>
      <w:r>
        <w:rPr>
          <w:rFonts w:ascii="Times New Roman" w:hAnsi="Times New Roman"/>
          <w:sz w:val="24"/>
          <w:szCs w:val="24"/>
          <w:lang w:val="en-US"/>
        </w:rPr>
        <w:t xml:space="preserve"> (Müller, 1792), and ubiquitous </w:t>
      </w:r>
      <w:del w:id="180" w:author="Usov N." w:date="2019-09-30T12:20:00Z">
        <w:r>
          <w:rPr>
            <w:rFonts w:ascii="Times New Roman" w:hAnsi="Times New Roman"/>
            <w:sz w:val="24"/>
            <w:szCs w:val="24"/>
            <w:lang w:val="en-US"/>
          </w:rPr>
          <w:delText>eurybiont</w:delText>
        </w:r>
      </w:del>
      <w:r>
        <w:rPr>
          <w:rFonts w:ascii="Times New Roman" w:hAnsi="Times New Roman"/>
          <w:sz w:val="24"/>
          <w:szCs w:val="24"/>
          <w:lang w:val="en-US"/>
        </w:rPr>
        <w:t xml:space="preserve"> </w:t>
      </w:r>
      <w:r>
        <w:rPr>
          <w:rFonts w:ascii="Times New Roman" w:hAnsi="Times New Roman"/>
          <w:i/>
          <w:sz w:val="24"/>
          <w:szCs w:val="24"/>
          <w:lang w:val="en-US"/>
        </w:rPr>
        <w:t>Oithona similis</w:t>
      </w:r>
      <w:r>
        <w:rPr>
          <w:rFonts w:ascii="Times New Roman" w:hAnsi="Times New Roman"/>
          <w:sz w:val="24"/>
          <w:szCs w:val="24"/>
          <w:lang w:val="en-US"/>
        </w:rPr>
        <w:t xml:space="preserve"> Claus, 1866 and </w:t>
      </w:r>
      <w:r>
        <w:rPr>
          <w:rFonts w:ascii="Times New Roman" w:hAnsi="Times New Roman"/>
          <w:i/>
          <w:sz w:val="24"/>
          <w:szCs w:val="24"/>
          <w:lang w:val="en-US"/>
        </w:rPr>
        <w:t>Microsetella norvegica</w:t>
      </w:r>
      <w:r>
        <w:rPr>
          <w:rFonts w:ascii="Times New Roman" w:hAnsi="Times New Roman"/>
          <w:sz w:val="24"/>
          <w:szCs w:val="24"/>
          <w:lang w:val="en-US"/>
        </w:rPr>
        <w:t xml:space="preserve"> (Boeck, 1864). Arctic </w:t>
      </w:r>
      <w:r>
        <w:rPr>
          <w:rFonts w:ascii="Times New Roman" w:hAnsi="Times New Roman"/>
          <w:i/>
          <w:sz w:val="24"/>
          <w:szCs w:val="24"/>
          <w:lang w:val="en-US"/>
        </w:rPr>
        <w:t>C. glacialis</w:t>
      </w:r>
      <w:r>
        <w:rPr>
          <w:rFonts w:ascii="Times New Roman" w:hAnsi="Times New Roman"/>
          <w:sz w:val="24"/>
          <w:szCs w:val="24"/>
          <w:lang w:val="en-US"/>
        </w:rPr>
        <w:t xml:space="preserve"> has temperature optimum at 3.1 °C (Zubakha and Usov, 2004) ranging from –0.39 to 4.86 °C (Prygunkova, 1974) and 2- to 3-year life cycle (Prygunkova, 1974; Kosobokova, 1999). This species reproduces at the study site in the end of winter–beginning of spring (in March–May). </w:t>
      </w:r>
      <w:r>
        <w:rPr>
          <w:rFonts w:ascii="Times New Roman" w:hAnsi="Times New Roman"/>
          <w:i/>
          <w:sz w:val="24"/>
          <w:szCs w:val="24"/>
          <w:lang w:val="en-US"/>
        </w:rPr>
        <w:t>Pseudocalanus</w:t>
      </w:r>
      <w:r>
        <w:rPr>
          <w:rFonts w:ascii="Times New Roman" w:hAnsi="Times New Roman"/>
          <w:sz w:val="24"/>
          <w:szCs w:val="24"/>
          <w:lang w:val="en-US"/>
        </w:rPr>
        <w:t xml:space="preserve"> genus is presented by two species, </w:t>
      </w:r>
      <w:r>
        <w:rPr>
          <w:rFonts w:ascii="Times New Roman" w:hAnsi="Times New Roman"/>
          <w:i/>
          <w:sz w:val="24"/>
          <w:szCs w:val="24"/>
          <w:lang w:val="en-US"/>
        </w:rPr>
        <w:t>P. acuspes</w:t>
      </w:r>
      <w:r>
        <w:rPr>
          <w:rFonts w:ascii="Times New Roman" w:hAnsi="Times New Roman"/>
          <w:sz w:val="24"/>
          <w:szCs w:val="24"/>
          <w:lang w:val="en-US"/>
        </w:rPr>
        <w:t xml:space="preserve"> and </w:t>
      </w:r>
      <w:r>
        <w:rPr>
          <w:rFonts w:ascii="Times New Roman" w:hAnsi="Times New Roman"/>
          <w:i/>
          <w:sz w:val="24"/>
          <w:szCs w:val="24"/>
          <w:lang w:val="en-US"/>
        </w:rPr>
        <w:t>P. minutus</w:t>
      </w:r>
      <w:r>
        <w:rPr>
          <w:rFonts w:ascii="Times New Roman" w:hAnsi="Times New Roman"/>
          <w:sz w:val="24"/>
          <w:szCs w:val="24"/>
          <w:lang w:val="en-US"/>
        </w:rPr>
        <w:t xml:space="preserve"> (Markhaseva et al., 2012), which were not distinguished historically until the last years. These species are characterized by close temperature optima, according to the narrow seasonal peak of their combined abundance, the calculated temperature optimum for the pooled data is 3.5 °C (Zubakha and Usov, 2004). Boreal </w:t>
      </w:r>
      <w:r>
        <w:rPr>
          <w:rFonts w:ascii="Times New Roman" w:hAnsi="Times New Roman"/>
          <w:i/>
          <w:sz w:val="24"/>
          <w:szCs w:val="24"/>
          <w:lang w:val="en-US"/>
        </w:rPr>
        <w:t>C. hamatus</w:t>
      </w:r>
      <w:r>
        <w:rPr>
          <w:rFonts w:ascii="Times New Roman" w:hAnsi="Times New Roman"/>
          <w:sz w:val="24"/>
          <w:szCs w:val="24"/>
          <w:lang w:val="en-US"/>
        </w:rPr>
        <w:t xml:space="preserve"> and </w:t>
      </w:r>
      <w:r>
        <w:rPr>
          <w:rFonts w:ascii="Times New Roman" w:hAnsi="Times New Roman"/>
          <w:i/>
          <w:sz w:val="24"/>
          <w:szCs w:val="24"/>
          <w:lang w:val="en-US"/>
        </w:rPr>
        <w:t>T. longicornis</w:t>
      </w:r>
      <w:r>
        <w:rPr>
          <w:rFonts w:ascii="Times New Roman" w:hAnsi="Times New Roman"/>
          <w:sz w:val="24"/>
          <w:szCs w:val="24"/>
          <w:lang w:val="en-US"/>
        </w:rPr>
        <w:t xml:space="preserve"> have similar temperature optima at the study area: 10.3 and 9.9 °C, respectively; they produce 2–3 generations during a year (Prygunkova, 1974; Pertzova, 1990). Genus </w:t>
      </w:r>
      <w:r>
        <w:rPr>
          <w:rFonts w:ascii="Times New Roman" w:hAnsi="Times New Roman"/>
          <w:i/>
          <w:sz w:val="24"/>
          <w:szCs w:val="24"/>
          <w:lang w:val="en-US"/>
        </w:rPr>
        <w:t>Acartia</w:t>
      </w:r>
      <w:r>
        <w:rPr>
          <w:rFonts w:ascii="Times New Roman" w:hAnsi="Times New Roman"/>
          <w:sz w:val="24"/>
          <w:szCs w:val="24"/>
          <w:lang w:val="en-US"/>
        </w:rPr>
        <w:t xml:space="preserve"> is presented in the White Sea by two boreal species, which were not distinguished during monitoring: </w:t>
      </w:r>
      <w:r>
        <w:rPr>
          <w:rFonts w:ascii="Times New Roman" w:hAnsi="Times New Roman"/>
          <w:i/>
          <w:sz w:val="24"/>
          <w:szCs w:val="24"/>
          <w:lang w:val="en-US"/>
        </w:rPr>
        <w:t>A. longiremis</w:t>
      </w:r>
      <w:r>
        <w:rPr>
          <w:rFonts w:ascii="Times New Roman" w:hAnsi="Times New Roman"/>
          <w:sz w:val="24"/>
          <w:szCs w:val="24"/>
          <w:lang w:val="en-US"/>
        </w:rPr>
        <w:t xml:space="preserve"> and </w:t>
      </w:r>
      <w:r>
        <w:rPr>
          <w:rFonts w:ascii="Times New Roman" w:hAnsi="Times New Roman"/>
          <w:i/>
          <w:sz w:val="24"/>
          <w:szCs w:val="24"/>
          <w:lang w:val="en-US"/>
        </w:rPr>
        <w:t>A. bifilosa</w:t>
      </w:r>
      <w:r>
        <w:rPr>
          <w:rFonts w:ascii="Times New Roman" w:hAnsi="Times New Roman"/>
          <w:sz w:val="24"/>
          <w:szCs w:val="24"/>
          <w:lang w:val="en-US"/>
        </w:rPr>
        <w:t xml:space="preserve">. </w:t>
      </w:r>
      <w:r>
        <w:rPr>
          <w:rFonts w:ascii="Times New Roman" w:hAnsi="Times New Roman"/>
          <w:sz w:val="24"/>
          <w:lang w:val="en-US"/>
        </w:rPr>
        <w:t xml:space="preserve">They differ slightly </w:t>
      </w:r>
      <w:del w:id="181" w:author="Usov N." w:date="2019-10-02T13:19:00Z">
        <w:r>
          <w:rPr>
            <w:rFonts w:ascii="Times New Roman" w:hAnsi="Times New Roman"/>
            <w:sz w:val="24"/>
            <w:lang w:val="en-US"/>
          </w:rPr>
          <w:delText xml:space="preserve">in </w:delText>
        </w:r>
      </w:del>
      <w:ins w:id="182" w:author="Usov N." w:date="2019-10-02T13:19:00Z">
        <w:r>
          <w:rPr>
            <w:rFonts w:ascii="Times New Roman" w:hAnsi="Times New Roman"/>
            <w:sz w:val="24"/>
            <w:lang w:val="en-US"/>
          </w:rPr>
          <w:t xml:space="preserve">by </w:t>
        </w:r>
      </w:ins>
      <w:r>
        <w:rPr>
          <w:rFonts w:ascii="Times New Roman" w:hAnsi="Times New Roman"/>
          <w:sz w:val="24"/>
          <w:lang w:val="en-US"/>
        </w:rPr>
        <w:t>salinity and temperature preferences</w:t>
      </w:r>
      <w:r>
        <w:rPr>
          <w:rFonts w:ascii="Times New Roman" w:hAnsi="Times New Roman"/>
          <w:sz w:val="24"/>
          <w:szCs w:val="24"/>
          <w:lang w:val="en-US"/>
        </w:rPr>
        <w:t>:</w:t>
      </w:r>
      <w:r>
        <w:rPr>
          <w:rFonts w:ascii="Times New Roman" w:hAnsi="Times New Roman"/>
          <w:sz w:val="24"/>
          <w:lang w:val="en-US"/>
        </w:rPr>
        <w:t xml:space="preserve"> </w:t>
      </w:r>
      <w:r>
        <w:rPr>
          <w:rFonts w:ascii="Times New Roman" w:hAnsi="Times New Roman"/>
          <w:i/>
          <w:sz w:val="24"/>
          <w:lang w:val="en-US"/>
        </w:rPr>
        <w:t>A. bifilosa</w:t>
      </w:r>
      <w:r>
        <w:rPr>
          <w:rFonts w:ascii="Times New Roman" w:hAnsi="Times New Roman"/>
          <w:sz w:val="24"/>
          <w:lang w:val="en-US"/>
        </w:rPr>
        <w:t xml:space="preserve"> </w:t>
      </w:r>
      <w:ins w:id="183" w:author="Usov N." w:date="2019-09-30T12:27:00Z">
        <w:r>
          <w:rPr>
            <w:rFonts w:ascii="Times New Roman" w:hAnsi="Times New Roman"/>
            <w:sz w:val="24"/>
            <w:lang w:val="en-US"/>
          </w:rPr>
          <w:t xml:space="preserve">withstands freshening and </w:t>
        </w:r>
      </w:ins>
      <w:r>
        <w:rPr>
          <w:rFonts w:ascii="Times New Roman" w:hAnsi="Times New Roman"/>
          <w:sz w:val="24"/>
          <w:szCs w:val="24"/>
          <w:lang w:val="en-US"/>
        </w:rPr>
        <w:t>inhabits estuarine regions of the White Sea with low salinity</w:t>
      </w:r>
      <w:ins w:id="184" w:author="Usov N." w:date="2019-09-30T12:30:00Z">
        <w:r>
          <w:rPr>
            <w:rFonts w:ascii="Times New Roman" w:hAnsi="Times New Roman"/>
            <w:sz w:val="24"/>
            <w:szCs w:val="24"/>
            <w:lang w:val="en-US"/>
          </w:rPr>
          <w:t xml:space="preserve"> and higher temperature compared to open sea</w:t>
        </w:r>
      </w:ins>
      <w:r>
        <w:rPr>
          <w:rFonts w:ascii="Times New Roman" w:hAnsi="Times New Roman"/>
          <w:sz w:val="24"/>
          <w:szCs w:val="24"/>
          <w:lang w:val="en-US"/>
        </w:rPr>
        <w:t xml:space="preserve"> (Prudkovsky, 2003)</w:t>
      </w:r>
      <w:r>
        <w:rPr>
          <w:rFonts w:ascii="Times New Roman" w:hAnsi="Times New Roman"/>
          <w:sz w:val="24"/>
          <w:lang w:val="en-US"/>
        </w:rPr>
        <w:t>.</w:t>
      </w:r>
      <w:r>
        <w:rPr>
          <w:rFonts w:ascii="Times New Roman" w:hAnsi="Times New Roman"/>
          <w:sz w:val="24"/>
          <w:szCs w:val="24"/>
          <w:lang w:val="en-US"/>
        </w:rPr>
        <w:t xml:space="preserve"> According to our observations, this species appear</w:t>
      </w:r>
      <w:ins w:id="185" w:author="Usov N." w:date="2019-10-02T13:19:00Z">
        <w:r>
          <w:rPr>
            <w:rFonts w:ascii="Times New Roman" w:hAnsi="Times New Roman"/>
            <w:sz w:val="24"/>
            <w:szCs w:val="24"/>
            <w:lang w:val="en-US"/>
          </w:rPr>
          <w:t>ed</w:t>
        </w:r>
      </w:ins>
      <w:r>
        <w:rPr>
          <w:rFonts w:ascii="Times New Roman" w:hAnsi="Times New Roman"/>
          <w:sz w:val="24"/>
          <w:szCs w:val="24"/>
          <w:lang w:val="en-US"/>
        </w:rPr>
        <w:t xml:space="preserve"> a little later during the season,</w:t>
      </w:r>
      <w:ins w:id="186" w:author="Usov N." w:date="2019-09-30T12:28:00Z">
        <w:r>
          <w:rPr>
            <w:rFonts w:ascii="Times New Roman" w:hAnsi="Times New Roman"/>
            <w:sz w:val="24"/>
            <w:szCs w:val="24"/>
            <w:lang w:val="en-US"/>
          </w:rPr>
          <w:t xml:space="preserve"> than </w:t>
        </w:r>
      </w:ins>
      <w:ins w:id="187" w:author="Usov N." w:date="2019-09-30T12:28:00Z">
        <w:r>
          <w:rPr>
            <w:rFonts w:ascii="Times New Roman" w:hAnsi="Times New Roman"/>
            <w:i/>
            <w:sz w:val="24"/>
            <w:szCs w:val="24"/>
            <w:lang w:val="en-US"/>
            <w:rPrChange w:id="188" w:author="Usov N." w:date="2019-09-30T12:28:00Z">
              <w:rPr>
                <w:rFonts w:ascii="Times New Roman" w:hAnsi="Times New Roman"/>
                <w:sz w:val="24"/>
                <w:szCs w:val="24"/>
                <w:lang w:val="en-US"/>
              </w:rPr>
            </w:rPrChange>
          </w:rPr>
          <w:t>A. longiremis</w:t>
        </w:r>
      </w:ins>
      <w:ins w:id="189" w:author="Usov N." w:date="2019-09-30T12:28:00Z">
        <w:r>
          <w:rPr>
            <w:rFonts w:ascii="Times New Roman" w:hAnsi="Times New Roman"/>
            <w:sz w:val="24"/>
            <w:szCs w:val="24"/>
            <w:lang w:val="en-US"/>
          </w:rPr>
          <w:t>,</w:t>
        </w:r>
      </w:ins>
      <w:r>
        <w:rPr>
          <w:rFonts w:ascii="Times New Roman" w:hAnsi="Times New Roman"/>
          <w:sz w:val="24"/>
          <w:szCs w:val="24"/>
          <w:lang w:val="en-US"/>
        </w:rPr>
        <w:t xml:space="preserve"> when water </w:t>
      </w:r>
      <w:del w:id="190" w:author="Usov N." w:date="2019-10-02T13:19:00Z">
        <w:r>
          <w:rPr>
            <w:rFonts w:ascii="Times New Roman" w:hAnsi="Times New Roman"/>
            <w:sz w:val="24"/>
            <w:szCs w:val="24"/>
            <w:lang w:val="en-US"/>
          </w:rPr>
          <w:delText xml:space="preserve">is </w:delText>
        </w:r>
      </w:del>
      <w:ins w:id="191" w:author="Usov N." w:date="2019-10-02T13:19:00Z">
        <w:r>
          <w:rPr>
            <w:rFonts w:ascii="Times New Roman" w:hAnsi="Times New Roman"/>
            <w:sz w:val="24"/>
            <w:szCs w:val="24"/>
            <w:lang w:val="en-US"/>
          </w:rPr>
          <w:t xml:space="preserve">became </w:t>
        </w:r>
      </w:ins>
      <w:r>
        <w:rPr>
          <w:rFonts w:ascii="Times New Roman" w:hAnsi="Times New Roman"/>
          <w:sz w:val="24"/>
          <w:szCs w:val="24"/>
          <w:lang w:val="en-US"/>
        </w:rPr>
        <w:t xml:space="preserve">warmer. Thus, speaking about timing of appearance of these species, we mean first of all </w:t>
      </w:r>
      <w:r>
        <w:rPr>
          <w:rFonts w:ascii="Times New Roman" w:hAnsi="Times New Roman"/>
          <w:i/>
          <w:sz w:val="24"/>
          <w:lang w:val="en-US"/>
        </w:rPr>
        <w:t>A. longiremis</w:t>
      </w:r>
      <w:r>
        <w:rPr>
          <w:rFonts w:ascii="Times New Roman" w:hAnsi="Times New Roman"/>
          <w:sz w:val="24"/>
          <w:szCs w:val="24"/>
          <w:lang w:val="en-US"/>
        </w:rPr>
        <w:t xml:space="preserve">. Season of high abundance of </w:t>
      </w:r>
      <w:ins w:id="192" w:author="Usov N." w:date="2019-09-30T12:31:00Z">
        <w:r>
          <w:rPr>
            <w:rFonts w:ascii="Times New Roman" w:hAnsi="Times New Roman"/>
            <w:sz w:val="24"/>
            <w:szCs w:val="24"/>
            <w:lang w:val="en-US"/>
          </w:rPr>
          <w:t xml:space="preserve">both </w:t>
        </w:r>
      </w:ins>
      <w:r>
        <w:rPr>
          <w:rFonts w:ascii="Times New Roman" w:hAnsi="Times New Roman"/>
          <w:sz w:val="24"/>
          <w:szCs w:val="24"/>
          <w:lang w:val="en-US"/>
        </w:rPr>
        <w:t xml:space="preserve">these species takes place in warm period of year (June-September). All the studied boreal species overwinter as the dormant eggs, which hatch in the late spring–beginning of summer (June–July; original data). Only single individuals of </w:t>
      </w:r>
      <w:r>
        <w:rPr>
          <w:rFonts w:ascii="Times New Roman" w:hAnsi="Times New Roman"/>
          <w:i/>
          <w:sz w:val="24"/>
          <w:szCs w:val="24"/>
          <w:lang w:val="en-US"/>
        </w:rPr>
        <w:t>Acartia</w:t>
      </w:r>
      <w:r>
        <w:rPr>
          <w:rFonts w:ascii="Times New Roman" w:hAnsi="Times New Roman"/>
          <w:sz w:val="24"/>
          <w:szCs w:val="24"/>
          <w:lang w:val="en-US"/>
        </w:rPr>
        <w:t xml:space="preserve"> spp. were encountered during winter (December--March), while </w:t>
      </w:r>
      <w:r>
        <w:rPr>
          <w:rFonts w:ascii="Times New Roman" w:hAnsi="Times New Roman"/>
          <w:i/>
          <w:sz w:val="24"/>
          <w:szCs w:val="24"/>
          <w:lang w:val="en-US"/>
        </w:rPr>
        <w:t>Centropages</w:t>
      </w:r>
      <w:r>
        <w:rPr>
          <w:rFonts w:ascii="Times New Roman" w:hAnsi="Times New Roman"/>
          <w:sz w:val="24"/>
          <w:szCs w:val="24"/>
          <w:lang w:val="en-US"/>
        </w:rPr>
        <w:t xml:space="preserve"> and </w:t>
      </w:r>
      <w:r>
        <w:rPr>
          <w:rFonts w:ascii="Times New Roman" w:hAnsi="Times New Roman"/>
          <w:i/>
          <w:sz w:val="24"/>
          <w:szCs w:val="24"/>
          <w:lang w:val="en-US"/>
        </w:rPr>
        <w:t>Temora</w:t>
      </w:r>
      <w:r>
        <w:rPr>
          <w:rFonts w:ascii="Times New Roman" w:hAnsi="Times New Roman"/>
          <w:sz w:val="24"/>
          <w:szCs w:val="24"/>
          <w:lang w:val="en-US"/>
        </w:rPr>
        <w:t xml:space="preserve"> were totally absent in that period. Both </w:t>
      </w:r>
      <w:r>
        <w:rPr>
          <w:rFonts w:ascii="Times New Roman" w:hAnsi="Times New Roman"/>
          <w:i/>
          <w:sz w:val="24"/>
          <w:szCs w:val="24"/>
          <w:lang w:val="en-US"/>
        </w:rPr>
        <w:t>Oithona similis</w:t>
      </w:r>
      <w:r>
        <w:rPr>
          <w:rFonts w:ascii="Times New Roman" w:hAnsi="Times New Roman"/>
          <w:sz w:val="24"/>
          <w:szCs w:val="24"/>
          <w:lang w:val="en-US"/>
        </w:rPr>
        <w:t xml:space="preserve"> and </w:t>
      </w:r>
      <w:r>
        <w:rPr>
          <w:rFonts w:ascii="Times New Roman" w:hAnsi="Times New Roman"/>
          <w:i/>
          <w:sz w:val="24"/>
          <w:szCs w:val="24"/>
          <w:lang w:val="en-US"/>
        </w:rPr>
        <w:t>Microsetella norvegica</w:t>
      </w:r>
      <w:r>
        <w:rPr>
          <w:rFonts w:ascii="Times New Roman" w:hAnsi="Times New Roman"/>
          <w:sz w:val="24"/>
          <w:szCs w:val="24"/>
          <w:lang w:val="en-US"/>
        </w:rPr>
        <w:t xml:space="preserve"> are present in the plankton during the whole year and both have the same optima</w:t>
      </w:r>
      <w:ins w:id="193" w:author="Usov N." w:date="2019-09-30T12:53:00Z">
        <w:r>
          <w:rPr>
            <w:rFonts w:ascii="Times New Roman" w:hAnsi="Times New Roman"/>
            <w:sz w:val="24"/>
            <w:szCs w:val="24"/>
            <w:lang w:val="en-US"/>
          </w:rPr>
          <w:t xml:space="preserve"> in the study area</w:t>
        </w:r>
      </w:ins>
      <w:r>
        <w:rPr>
          <w:rFonts w:ascii="Times New Roman" w:hAnsi="Times New Roman"/>
          <w:sz w:val="24"/>
          <w:szCs w:val="24"/>
          <w:lang w:val="en-US"/>
        </w:rPr>
        <w:t>, about 9 °C.</w:t>
      </w:r>
    </w:p>
    <w:p>
      <w:pPr>
        <w:spacing w:after="0" w:line="360" w:lineRule="auto"/>
        <w:ind w:firstLine="709"/>
        <w:jc w:val="both"/>
        <w:rPr>
          <w:ins w:id="194" w:author="Usov N." w:date="2019-10-02T11:50:00Z"/>
          <w:rFonts w:ascii="Times New Roman" w:hAnsi="Times New Roman"/>
          <w:sz w:val="24"/>
          <w:szCs w:val="24"/>
          <w:lang w:val="en-US"/>
        </w:rPr>
      </w:pPr>
      <w:r>
        <w:rPr>
          <w:rFonts w:ascii="Times New Roman" w:hAnsi="Times New Roman"/>
          <w:b/>
          <w:i/>
          <w:sz w:val="24"/>
          <w:szCs w:val="24"/>
          <w:lang w:val="en-US"/>
        </w:rPr>
        <w:t xml:space="preserve">Data </w:t>
      </w:r>
      <w:r>
        <w:rPr>
          <w:rFonts w:ascii="Times New Roman" w:hAnsi="Times New Roman"/>
          <w:b/>
          <w:i/>
          <w:sz w:val="24"/>
          <w:lang w:val="en-US"/>
        </w:rPr>
        <w:t>pre</w:t>
      </w:r>
      <w:r>
        <w:rPr>
          <w:rFonts w:ascii="Times New Roman" w:hAnsi="Times New Roman"/>
          <w:b/>
          <w:i/>
          <w:sz w:val="24"/>
          <w:szCs w:val="24"/>
          <w:lang w:val="en-US"/>
        </w:rPr>
        <w:t>processing</w:t>
      </w:r>
      <w:r>
        <w:rPr>
          <w:rFonts w:ascii="Times New Roman" w:hAnsi="Times New Roman"/>
          <w:sz w:val="24"/>
          <w:szCs w:val="24"/>
          <w:lang w:val="en-US"/>
        </w:rPr>
        <w:t>. The values</w:t>
      </w:r>
      <w:ins w:id="195" w:author="Usov N." w:date="2019-10-02T11:34:00Z">
        <w:r>
          <w:rPr>
            <w:rFonts w:ascii="Times New Roman" w:hAnsi="Times New Roman"/>
            <w:sz w:val="24"/>
            <w:szCs w:val="24"/>
            <w:lang w:val="en-US"/>
          </w:rPr>
          <w:t xml:space="preserve"> of water temperature and species/stage abundance in the layer 0-25 m</w:t>
        </w:r>
      </w:ins>
      <w:r>
        <w:rPr>
          <w:rFonts w:ascii="Times New Roman" w:hAnsi="Times New Roman"/>
          <w:sz w:val="24"/>
          <w:szCs w:val="24"/>
          <w:lang w:val="en-US"/>
        </w:rPr>
        <w:t xml:space="preserve"> on each sampling day </w:t>
      </w:r>
      <w:del w:id="196" w:author="Usov N." w:date="2019-10-02T11:46:00Z">
        <w:r>
          <w:rPr>
            <w:rFonts w:ascii="Times New Roman" w:hAnsi="Times New Roman"/>
            <w:sz w:val="24"/>
            <w:szCs w:val="24"/>
            <w:lang w:val="en-US"/>
          </w:rPr>
          <w:delText>(every 10-th day</w:delText>
        </w:r>
      </w:del>
      <w:del w:id="197" w:author="Usov N." w:date="2019-10-02T11:36:00Z">
        <w:r>
          <w:rPr>
            <w:rFonts w:ascii="Times New Roman" w:hAnsi="Times New Roman"/>
            <w:sz w:val="24"/>
            <w:szCs w:val="24"/>
            <w:lang w:val="en-US"/>
          </w:rPr>
          <w:delText>)</w:delText>
        </w:r>
      </w:del>
      <w:del w:id="198" w:author="Usov N." w:date="2019-10-02T11:46:00Z">
        <w:r>
          <w:rPr>
            <w:rFonts w:ascii="Times New Roman" w:hAnsi="Times New Roman"/>
            <w:sz w:val="24"/>
            <w:szCs w:val="24"/>
            <w:lang w:val="en-US"/>
          </w:rPr>
          <w:delText xml:space="preserve"> </w:delText>
        </w:r>
      </w:del>
      <w:del w:id="199" w:author="Usov N." w:date="2019-10-02T11:35:00Z">
        <w:r>
          <w:rPr>
            <w:rFonts w:ascii="Times New Roman" w:hAnsi="Times New Roman"/>
            <w:sz w:val="24"/>
            <w:szCs w:val="24"/>
            <w:lang w:val="en-US"/>
          </w:rPr>
          <w:delText xml:space="preserve">and seasonal averages of the water temperature and zooplankton/species/stage abundance in 0–25 m depth layer </w:delText>
        </w:r>
      </w:del>
      <w:r>
        <w:rPr>
          <w:rFonts w:ascii="Times New Roman" w:hAnsi="Times New Roman"/>
          <w:sz w:val="24"/>
          <w:szCs w:val="24"/>
          <w:lang w:val="en-US"/>
        </w:rPr>
        <w:t xml:space="preserve">were used in </w:t>
      </w:r>
      <w:ins w:id="200" w:author="Usov N." w:date="2019-10-26T16:03:00Z">
        <w:r>
          <w:rPr>
            <w:rFonts w:ascii="Times New Roman" w:hAnsi="Times New Roman"/>
            <w:sz w:val="24"/>
            <w:szCs w:val="24"/>
            <w:lang w:val="en-US"/>
          </w:rPr>
          <w:t xml:space="preserve">phenological </w:t>
        </w:r>
      </w:ins>
      <w:r>
        <w:rPr>
          <w:rFonts w:ascii="Times New Roman" w:hAnsi="Times New Roman"/>
          <w:sz w:val="24"/>
          <w:szCs w:val="24"/>
          <w:lang w:val="en-US"/>
        </w:rPr>
        <w:t>analysis</w:t>
      </w:r>
      <w:ins w:id="201" w:author="Usov N." w:date="2019-10-26T16:02:00Z">
        <w:r>
          <w:rPr>
            <w:rFonts w:ascii="Times New Roman" w:hAnsi="Times New Roman"/>
            <w:sz w:val="24"/>
            <w:szCs w:val="24"/>
            <w:lang w:val="en-US"/>
          </w:rPr>
          <w:t xml:space="preserve"> </w:t>
        </w:r>
      </w:ins>
      <w:ins w:id="202" w:author="Usov N." w:date="2019-10-26T16:03:00Z">
        <w:r>
          <w:rPr>
            <w:rFonts w:ascii="Times New Roman" w:hAnsi="Times New Roman"/>
            <w:sz w:val="24"/>
            <w:szCs w:val="24"/>
            <w:lang w:val="en-US"/>
          </w:rPr>
          <w:t xml:space="preserve">and Canonical correspondence analysis (see </w:t>
        </w:r>
      </w:ins>
      <w:ins w:id="203" w:author="Usov N." w:date="2019-10-26T16:04:00Z">
        <w:r>
          <w:rPr>
            <w:rFonts w:ascii="Times New Roman" w:hAnsi="Times New Roman"/>
            <w:sz w:val="24"/>
            <w:szCs w:val="24"/>
            <w:lang w:val="en-US"/>
          </w:rPr>
          <w:t>b</w:t>
        </w:r>
      </w:ins>
      <w:ins w:id="204" w:author="Usov N." w:date="2019-10-26T16:03:00Z">
        <w:r>
          <w:rPr>
            <w:rFonts w:ascii="Times New Roman" w:hAnsi="Times New Roman"/>
            <w:sz w:val="24"/>
            <w:szCs w:val="24"/>
            <w:lang w:val="en-US"/>
          </w:rPr>
          <w:t>elow)</w:t>
        </w:r>
      </w:ins>
      <w:r>
        <w:rPr>
          <w:rFonts w:ascii="Times New Roman" w:hAnsi="Times New Roman"/>
          <w:sz w:val="24"/>
          <w:szCs w:val="24"/>
          <w:lang w:val="en-US"/>
        </w:rPr>
        <w:t xml:space="preserve">. </w:t>
      </w:r>
      <w:del w:id="205" w:author="Usov N." w:date="2019-10-02T11:36:00Z">
        <w:r>
          <w:rPr>
            <w:rFonts w:ascii="Times New Roman" w:hAnsi="Times New Roman"/>
            <w:sz w:val="24"/>
            <w:szCs w:val="24"/>
            <w:lang w:val="en-US"/>
          </w:rPr>
          <w:delText xml:space="preserve">This </w:delText>
        </w:r>
      </w:del>
      <w:ins w:id="206" w:author="Usov N." w:date="2019-10-02T11:36:00Z">
        <w:r>
          <w:rPr>
            <w:rFonts w:ascii="Times New Roman" w:hAnsi="Times New Roman"/>
            <w:sz w:val="24"/>
            <w:szCs w:val="24"/>
            <w:lang w:val="en-US"/>
          </w:rPr>
          <w:t xml:space="preserve">The upper 25-m </w:t>
        </w:r>
      </w:ins>
      <w:r>
        <w:rPr>
          <w:rFonts w:ascii="Times New Roman" w:hAnsi="Times New Roman"/>
          <w:sz w:val="24"/>
          <w:szCs w:val="24"/>
          <w:lang w:val="en-US"/>
        </w:rPr>
        <w:t xml:space="preserve">layer lies above seasonal thermocline (10–25 m), and the major part of organic carbon is produced here in the White Sea (Prygunkova, 1974; Pertsova, 1980). The reproduction and early development of the studied species take place here </w:t>
      </w:r>
      <w:del w:id="207" w:author="Usov N." w:date="2019-10-26T16:04:00Z">
        <w:r>
          <w:rPr>
            <w:rFonts w:ascii="Times New Roman" w:hAnsi="Times New Roman"/>
            <w:sz w:val="24"/>
            <w:szCs w:val="24"/>
            <w:lang w:val="en-US"/>
          </w:rPr>
          <w:delText xml:space="preserve">also </w:delText>
        </w:r>
      </w:del>
      <w:ins w:id="208" w:author="Usov N." w:date="2019-10-26T16:04:00Z">
        <w:r>
          <w:rPr>
            <w:rFonts w:ascii="Times New Roman" w:hAnsi="Times New Roman"/>
            <w:sz w:val="24"/>
            <w:szCs w:val="24"/>
            <w:lang w:val="en-US"/>
          </w:rPr>
          <w:t xml:space="preserve">too </w:t>
        </w:r>
      </w:ins>
      <w:r>
        <w:rPr>
          <w:rFonts w:ascii="Times New Roman" w:hAnsi="Times New Roman"/>
          <w:sz w:val="24"/>
          <w:szCs w:val="24"/>
          <w:lang w:val="en-US"/>
        </w:rPr>
        <w:t xml:space="preserve">(Bogorov, 1941; Pertsova, 1971, 1974; Prygunkova, 1974; Pertsova and Kosobokova, 2010; Martynova et al, 2011). </w:t>
      </w:r>
      <w:ins w:id="209" w:author="Usov N." w:date="2019-10-26T16:05:00Z">
        <w:r>
          <w:rPr>
            <w:rFonts w:ascii="Times New Roman" w:hAnsi="Times New Roman"/>
            <w:sz w:val="24"/>
            <w:szCs w:val="24"/>
            <w:lang w:val="en-US"/>
          </w:rPr>
          <w:t xml:space="preserve">Average </w:t>
        </w:r>
      </w:ins>
      <w:ins w:id="210" w:author="Usov N." w:date="2019-10-26T16:44:00Z">
        <w:r>
          <w:rPr>
            <w:rFonts w:ascii="Times New Roman" w:hAnsi="Times New Roman"/>
            <w:sz w:val="24"/>
            <w:szCs w:val="24"/>
            <w:lang w:val="en-US"/>
          </w:rPr>
          <w:t xml:space="preserve">species </w:t>
        </w:r>
      </w:ins>
      <w:ins w:id="211" w:author="Usov N." w:date="2019-10-26T16:05:00Z">
        <w:r>
          <w:rPr>
            <w:rFonts w:ascii="Times New Roman" w:hAnsi="Times New Roman"/>
            <w:sz w:val="24"/>
            <w:szCs w:val="24"/>
            <w:lang w:val="en-US"/>
          </w:rPr>
          <w:t>abundance in the total water column</w:t>
        </w:r>
      </w:ins>
      <w:ins w:id="212" w:author="Usov N." w:date="2019-10-26T16:07:00Z">
        <w:r>
          <w:rPr>
            <w:rFonts w:ascii="Times New Roman" w:hAnsi="Times New Roman"/>
            <w:sz w:val="24"/>
            <w:szCs w:val="24"/>
            <w:lang w:val="en-US"/>
          </w:rPr>
          <w:t xml:space="preserve"> (0-65 m)</w:t>
        </w:r>
      </w:ins>
      <w:ins w:id="213" w:author="Usov N." w:date="2019-10-26T16:05:00Z">
        <w:r>
          <w:rPr>
            <w:rFonts w:ascii="Times New Roman" w:hAnsi="Times New Roman"/>
            <w:sz w:val="24"/>
            <w:szCs w:val="24"/>
            <w:lang w:val="en-US"/>
          </w:rPr>
          <w:t xml:space="preserve"> was used for analysis </w:t>
        </w:r>
      </w:ins>
      <w:ins w:id="214" w:author="Usov N." w:date="2019-10-26T16:44:00Z">
        <w:r>
          <w:rPr>
            <w:rFonts w:ascii="Times New Roman" w:hAnsi="Times New Roman"/>
            <w:sz w:val="24"/>
            <w:szCs w:val="24"/>
            <w:lang w:val="en-US"/>
          </w:rPr>
          <w:t xml:space="preserve">of </w:t>
        </w:r>
      </w:ins>
      <w:ins w:id="215" w:author="Usov N." w:date="2019-10-26T16:25:00Z">
        <w:r>
          <w:rPr>
            <w:rFonts w:ascii="Times New Roman" w:hAnsi="Times New Roman"/>
            <w:sz w:val="24"/>
            <w:szCs w:val="24"/>
            <w:lang w:val="en-US"/>
          </w:rPr>
          <w:t xml:space="preserve">influence </w:t>
        </w:r>
      </w:ins>
      <w:ins w:id="216" w:author="Usov N." w:date="2019-10-26T16:05:00Z">
        <w:r>
          <w:rPr>
            <w:rFonts w:ascii="Times New Roman" w:hAnsi="Times New Roman"/>
            <w:sz w:val="24"/>
            <w:szCs w:val="24"/>
            <w:lang w:val="en-US"/>
          </w:rPr>
          <w:t>of penolo</w:t>
        </w:r>
      </w:ins>
      <w:ins w:id="217" w:author="Usov N." w:date="2019-10-26T16:06:00Z">
        <w:r>
          <w:rPr>
            <w:rFonts w:ascii="Times New Roman" w:hAnsi="Times New Roman"/>
            <w:sz w:val="24"/>
            <w:szCs w:val="24"/>
            <w:lang w:val="en-US"/>
          </w:rPr>
          <w:t>g</w:t>
        </w:r>
      </w:ins>
      <w:ins w:id="218" w:author="Usov N." w:date="2019-10-26T16:44:00Z">
        <w:r>
          <w:rPr>
            <w:rFonts w:ascii="Times New Roman" w:hAnsi="Times New Roman"/>
            <w:sz w:val="24"/>
            <w:szCs w:val="24"/>
            <w:lang w:val="en-US"/>
          </w:rPr>
          <w:t>ical shifts</w:t>
        </w:r>
      </w:ins>
      <w:ins w:id="219" w:author="Usov N." w:date="2019-10-26T16:06:00Z">
        <w:r>
          <w:rPr>
            <w:rFonts w:ascii="Times New Roman" w:hAnsi="Times New Roman"/>
            <w:sz w:val="24"/>
            <w:szCs w:val="24"/>
            <w:lang w:val="en-US"/>
          </w:rPr>
          <w:t xml:space="preserve"> on the population abundance.</w:t>
        </w:r>
      </w:ins>
      <w:ins w:id="220" w:author="Usov N." w:date="2019-10-26T16:46:00Z">
        <w:r>
          <w:rPr>
            <w:rFonts w:ascii="Times New Roman" w:hAnsi="Times New Roman"/>
            <w:sz w:val="24"/>
            <w:szCs w:val="24"/>
            <w:lang w:val="en-US"/>
          </w:rPr>
          <w:t xml:space="preserve"> In this case total water column was considered because the whole populations of studied species (especially older developmental stages) occupy also layers beneath 25-m isobath. Thus, consequences for the whole populations were analyzed.</w:t>
        </w:r>
      </w:ins>
    </w:p>
    <w:p>
      <w:pPr>
        <w:spacing w:after="0" w:line="360" w:lineRule="auto"/>
        <w:ind w:firstLine="709"/>
        <w:jc w:val="both"/>
        <w:rPr>
          <w:rFonts w:ascii="Times New Roman" w:hAnsi="Times New Roman"/>
          <w:sz w:val="24"/>
          <w:szCs w:val="24"/>
          <w:lang w:val="en-US"/>
        </w:rPr>
      </w:pPr>
      <w:ins w:id="221" w:author="Usov N." w:date="2019-10-02T11:42:00Z">
        <w:r>
          <w:rPr>
            <w:rFonts w:ascii="Times New Roman" w:hAnsi="Times New Roman"/>
            <w:sz w:val="24"/>
            <w:szCs w:val="24"/>
            <w:lang w:val="en-US"/>
          </w:rPr>
          <w:t>L</w:t>
        </w:r>
      </w:ins>
      <w:ins w:id="222" w:author="Usov N." w:date="2019-10-02T11:40:00Z">
        <w:r>
          <w:rPr>
            <w:rFonts w:ascii="Times New Roman" w:hAnsi="Times New Roman"/>
            <w:sz w:val="24"/>
            <w:szCs w:val="24"/>
            <w:lang w:val="en-US"/>
          </w:rPr>
          <w:t>ong-term averages</w:t>
        </w:r>
      </w:ins>
      <w:ins w:id="223" w:author="Usov N." w:date="2019-10-02T11:42:00Z">
        <w:r>
          <w:rPr>
            <w:rFonts w:ascii="Times New Roman" w:hAnsi="Times New Roman"/>
            <w:sz w:val="24"/>
            <w:szCs w:val="24"/>
            <w:lang w:val="en-US"/>
          </w:rPr>
          <w:t xml:space="preserve"> of each studied variable</w:t>
        </w:r>
      </w:ins>
      <w:ins w:id="224" w:author="Usov N." w:date="2019-10-02T11:40:00Z">
        <w:r>
          <w:rPr>
            <w:rFonts w:ascii="Times New Roman" w:hAnsi="Times New Roman"/>
            <w:sz w:val="24"/>
            <w:szCs w:val="24"/>
            <w:lang w:val="en-US"/>
          </w:rPr>
          <w:t xml:space="preserve"> </w:t>
        </w:r>
      </w:ins>
      <w:ins w:id="225" w:author="Usov N." w:date="2019-10-02T11:43:00Z">
        <w:r>
          <w:rPr>
            <w:rFonts w:ascii="Times New Roman" w:hAnsi="Times New Roman"/>
            <w:sz w:val="24"/>
            <w:szCs w:val="24"/>
            <w:lang w:val="en-US"/>
          </w:rPr>
          <w:t>on</w:t>
        </w:r>
      </w:ins>
      <w:ins w:id="226" w:author="Usov N." w:date="2019-10-02T11:40:00Z">
        <w:r>
          <w:rPr>
            <w:rFonts w:ascii="Times New Roman" w:hAnsi="Times New Roman"/>
            <w:sz w:val="24"/>
            <w:szCs w:val="24"/>
            <w:lang w:val="en-US"/>
          </w:rPr>
          <w:t xml:space="preserve"> </w:t>
        </w:r>
      </w:ins>
      <w:ins w:id="227" w:author="Usov N." w:date="2019-10-02T13:34:00Z">
        <w:r>
          <w:rPr>
            <w:rFonts w:ascii="Times New Roman" w:hAnsi="Times New Roman"/>
            <w:sz w:val="24"/>
            <w:szCs w:val="24"/>
            <w:lang w:val="en-US"/>
          </w:rPr>
          <w:t>every</w:t>
        </w:r>
      </w:ins>
      <w:ins w:id="228" w:author="Usov N." w:date="2019-10-02T11:40:00Z">
        <w:r>
          <w:rPr>
            <w:rFonts w:ascii="Times New Roman" w:hAnsi="Times New Roman"/>
            <w:sz w:val="24"/>
            <w:szCs w:val="24"/>
            <w:lang w:val="en-US"/>
          </w:rPr>
          <w:t xml:space="preserve"> 10</w:t>
        </w:r>
      </w:ins>
      <w:ins w:id="229" w:author="Usov N." w:date="2019-10-02T11:41:00Z">
        <w:r>
          <w:rPr>
            <w:rFonts w:ascii="Times New Roman" w:hAnsi="Times New Roman"/>
            <w:sz w:val="24"/>
            <w:szCs w:val="24"/>
            <w:lang w:val="en-US"/>
          </w:rPr>
          <w:t xml:space="preserve">-th </w:t>
        </w:r>
      </w:ins>
      <w:ins w:id="230" w:author="Usov N." w:date="2019-10-02T11:40:00Z">
        <w:r>
          <w:rPr>
            <w:rFonts w:ascii="Times New Roman" w:hAnsi="Times New Roman"/>
            <w:sz w:val="24"/>
            <w:szCs w:val="24"/>
            <w:lang w:val="en-US"/>
          </w:rPr>
          <w:t>day</w:t>
        </w:r>
      </w:ins>
      <w:ins w:id="231" w:author="Usov N." w:date="2019-10-02T11:43:00Z">
        <w:r>
          <w:rPr>
            <w:rFonts w:ascii="Times New Roman" w:hAnsi="Times New Roman"/>
            <w:sz w:val="24"/>
            <w:szCs w:val="24"/>
            <w:lang w:val="en-US"/>
          </w:rPr>
          <w:t xml:space="preserve"> of the year</w:t>
        </w:r>
      </w:ins>
      <w:ins w:id="232" w:author="Usov N." w:date="2019-10-02T11:41:00Z">
        <w:r>
          <w:rPr>
            <w:rFonts w:ascii="Times New Roman" w:hAnsi="Times New Roman"/>
            <w:sz w:val="24"/>
            <w:szCs w:val="24"/>
            <w:lang w:val="en-US"/>
          </w:rPr>
          <w:t xml:space="preserve"> were calculated</w:t>
        </w:r>
      </w:ins>
      <w:ins w:id="233" w:author="Usov N." w:date="2019-10-02T11:42:00Z">
        <w:r>
          <w:rPr>
            <w:rFonts w:ascii="Times New Roman" w:hAnsi="Times New Roman"/>
            <w:sz w:val="24"/>
            <w:szCs w:val="24"/>
            <w:lang w:val="en-US"/>
          </w:rPr>
          <w:t xml:space="preserve"> for analysis</w:t>
        </w:r>
      </w:ins>
      <w:ins w:id="234" w:author="Usov N." w:date="2019-10-02T11:43:00Z">
        <w:r>
          <w:rPr>
            <w:rFonts w:ascii="Times New Roman" w:hAnsi="Times New Roman"/>
            <w:sz w:val="24"/>
            <w:szCs w:val="24"/>
            <w:lang w:val="en-US"/>
          </w:rPr>
          <w:t xml:space="preserve"> of</w:t>
        </w:r>
      </w:ins>
      <w:ins w:id="235" w:author="Usov N." w:date="2019-10-02T11:42:00Z">
        <w:r>
          <w:rPr>
            <w:rFonts w:ascii="Times New Roman" w:hAnsi="Times New Roman"/>
            <w:sz w:val="24"/>
            <w:szCs w:val="24"/>
            <w:lang w:val="en-US"/>
          </w:rPr>
          <w:t xml:space="preserve"> seasonal dynamics</w:t>
        </w:r>
      </w:ins>
      <w:ins w:id="236" w:author="Usov N." w:date="2019-10-02T11:41:00Z">
        <w:r>
          <w:rPr>
            <w:rFonts w:ascii="Times New Roman" w:hAnsi="Times New Roman"/>
            <w:sz w:val="24"/>
            <w:szCs w:val="24"/>
            <w:lang w:val="en-US"/>
          </w:rPr>
          <w:t>.</w:t>
        </w:r>
      </w:ins>
      <w:ins w:id="237" w:author="Usov N." w:date="2019-10-02T11:40:00Z">
        <w:r>
          <w:rPr>
            <w:rFonts w:ascii="Times New Roman" w:hAnsi="Times New Roman"/>
            <w:sz w:val="24"/>
            <w:szCs w:val="24"/>
            <w:lang w:val="en-US"/>
          </w:rPr>
          <w:t xml:space="preserve"> </w:t>
        </w:r>
      </w:ins>
      <w:r>
        <w:rPr>
          <w:rFonts w:ascii="Times New Roman" w:hAnsi="Times New Roman"/>
          <w:sz w:val="24"/>
          <w:szCs w:val="24"/>
          <w:lang w:val="en-US"/>
        </w:rPr>
        <w:t>The dates</w:t>
      </w:r>
      <w:ins w:id="238" w:author="Usov N." w:date="2019-10-02T11:50:00Z">
        <w:r>
          <w:rPr>
            <w:rFonts w:ascii="Times New Roman" w:hAnsi="Times New Roman"/>
            <w:sz w:val="24"/>
            <w:szCs w:val="24"/>
            <w:lang w:val="en-US"/>
          </w:rPr>
          <w:t xml:space="preserve"> here and throughout the paper</w:t>
        </w:r>
      </w:ins>
      <w:r>
        <w:rPr>
          <w:rFonts w:ascii="Times New Roman" w:hAnsi="Times New Roman"/>
          <w:sz w:val="24"/>
          <w:szCs w:val="24"/>
          <w:lang w:val="en-US"/>
        </w:rPr>
        <w:t xml:space="preserve"> were expressed as Julian days. </w:t>
      </w:r>
    </w:p>
    <w:p>
      <w:pPr>
        <w:spacing w:after="0" w:line="360" w:lineRule="auto"/>
        <w:ind w:firstLine="709"/>
        <w:jc w:val="both"/>
        <w:rPr>
          <w:ins w:id="239" w:author="Usov N." w:date="2019-10-01T09:10:00Z"/>
          <w:rFonts w:ascii="Times New Roman" w:hAnsi="Times New Roman"/>
          <w:sz w:val="24"/>
          <w:szCs w:val="24"/>
          <w:lang w:val="en-US"/>
          <w:rPrChange w:id="240" w:author="Usov N." w:date="2019-10-02T10:14:00Z">
            <w:rPr>
              <w:ins w:id="241" w:author="Usov N." w:date="2019-10-01T09:10:00Z"/>
              <w:rFonts w:ascii="Times New Roman" w:hAnsi="Times New Roman"/>
              <w:sz w:val="24"/>
              <w:szCs w:val="24"/>
            </w:rPr>
          </w:rPrChange>
        </w:rPr>
      </w:pPr>
      <w:r>
        <w:rPr>
          <w:rFonts w:ascii="Times New Roman" w:hAnsi="Times New Roman"/>
          <w:sz w:val="24"/>
          <w:szCs w:val="24"/>
          <w:lang w:val="en-US"/>
        </w:rPr>
        <w:t xml:space="preserve">Several seasonal events in temperature dynamics </w:t>
      </w:r>
      <w:del w:id="242" w:author="Usov N." w:date="2019-10-26T16:27:00Z">
        <w:r>
          <w:rPr>
            <w:rFonts w:ascii="Times New Roman" w:hAnsi="Times New Roman"/>
            <w:sz w:val="24"/>
            <w:szCs w:val="24"/>
            <w:lang w:val="en-US"/>
          </w:rPr>
          <w:delText xml:space="preserve">and phenological indices </w:delText>
        </w:r>
      </w:del>
      <w:r>
        <w:rPr>
          <w:rFonts w:ascii="Times New Roman" w:hAnsi="Times New Roman"/>
          <w:sz w:val="24"/>
          <w:szCs w:val="24"/>
          <w:lang w:val="en-US"/>
        </w:rPr>
        <w:t xml:space="preserve">were defined and calculated. For this purpose, the hydrological seasons </w:t>
      </w:r>
      <w:ins w:id="243" w:author="Usov N." w:date="2019-10-01T08:43:00Z">
        <w:r>
          <w:rPr>
            <w:rFonts w:ascii="Times New Roman" w:hAnsi="Times New Roman"/>
            <w:sz w:val="24"/>
            <w:szCs w:val="24"/>
            <w:lang w:val="en-US"/>
          </w:rPr>
          <w:t>in</w:t>
        </w:r>
      </w:ins>
      <w:ins w:id="244" w:author="Usov N." w:date="2019-10-01T08:42:00Z">
        <w:r>
          <w:rPr>
            <w:rFonts w:ascii="Times New Roman" w:hAnsi="Times New Roman"/>
            <w:sz w:val="24"/>
            <w:szCs w:val="24"/>
            <w:lang w:val="en-US"/>
          </w:rPr>
          <w:t xml:space="preserve"> 0–25 m depth layer </w:t>
        </w:r>
      </w:ins>
      <w:r>
        <w:rPr>
          <w:rFonts w:ascii="Times New Roman" w:hAnsi="Times New Roman"/>
          <w:sz w:val="24"/>
          <w:szCs w:val="24"/>
          <w:lang w:val="en-US"/>
        </w:rPr>
        <w:t>were defined according to methodology offered by Babkov (1985)</w:t>
      </w:r>
      <w:del w:id="245" w:author="Usov N." w:date="2019-10-01T08:42:00Z">
        <w:r>
          <w:rPr>
            <w:rFonts w:ascii="Times New Roman" w:hAnsi="Times New Roman"/>
            <w:sz w:val="24"/>
            <w:szCs w:val="24"/>
            <w:lang w:val="en-US"/>
          </w:rPr>
          <w:delText xml:space="preserve"> for 0–</w:delText>
        </w:r>
        <w:commentRangeStart w:id="5"/>
        <w:r>
          <w:rPr>
            <w:rFonts w:ascii="Times New Roman" w:hAnsi="Times New Roman"/>
            <w:sz w:val="24"/>
            <w:szCs w:val="24"/>
            <w:lang w:val="en-US"/>
          </w:rPr>
          <w:delText>25</w:delText>
        </w:r>
        <w:commentRangeEnd w:id="5"/>
      </w:del>
      <w:r>
        <w:rPr>
          <w:rStyle w:val="15"/>
        </w:rPr>
        <w:commentReference w:id="5"/>
      </w:r>
      <w:del w:id="246" w:author="Usov N." w:date="2019-10-01T08:42:00Z">
        <w:r>
          <w:rPr>
            <w:rFonts w:ascii="Times New Roman" w:hAnsi="Times New Roman"/>
            <w:sz w:val="24"/>
            <w:szCs w:val="24"/>
            <w:lang w:val="en-US"/>
          </w:rPr>
          <w:delText xml:space="preserve"> m depth layer</w:delText>
        </w:r>
      </w:del>
      <w:r>
        <w:rPr>
          <w:rFonts w:ascii="Times New Roman" w:hAnsi="Times New Roman"/>
          <w:sz w:val="24"/>
          <w:szCs w:val="24"/>
          <w:lang w:val="en-US"/>
        </w:rPr>
        <w:t xml:space="preserve">. According to this scheme, the hydrological winter is a season with water temperatures below 0 °C. Hydrological spring and autumn are the periods of the highest rate of the temperature change (increase or decrease, respectively); they correspond to the intervals between the dates of 0 °C and +5 °C thresholds. Hydrological summer is the period when the average temperature of the layer 0-25 m exceeds +5 °C. This value corresponds also to the upper limit of the optimal temperature range of cold-water zooplankton species (Zubakha, Usov, 2004). The date when average temperature in layer 0–25 m reached 3 °C was accepted as the threshold of spring beginning, because period between 0 and 3 °C thresholds </w:t>
      </w:r>
      <w:del w:id="247" w:author="Usov N." w:date="2019-10-02T13:35:00Z">
        <w:r>
          <w:rPr>
            <w:rFonts w:ascii="Times New Roman" w:hAnsi="Times New Roman"/>
            <w:sz w:val="24"/>
            <w:szCs w:val="24"/>
            <w:lang w:val="en-US"/>
          </w:rPr>
          <w:delText>corresponds to</w:delText>
        </w:r>
      </w:del>
      <w:ins w:id="248" w:author="Usov N." w:date="2019-10-02T13:35:00Z">
        <w:r>
          <w:rPr>
            <w:rFonts w:ascii="Times New Roman" w:hAnsi="Times New Roman"/>
            <w:sz w:val="24"/>
            <w:szCs w:val="24"/>
            <w:lang w:val="en-US"/>
          </w:rPr>
          <w:t>coincides with</w:t>
        </w:r>
      </w:ins>
      <w:r>
        <w:rPr>
          <w:rFonts w:ascii="Times New Roman" w:hAnsi="Times New Roman"/>
          <w:sz w:val="24"/>
          <w:szCs w:val="24"/>
          <w:lang w:val="en-US"/>
        </w:rPr>
        <w:t xml:space="preserve"> the period of ice melting, when the work was technically impossible neither from ice nor from boat or ship. Other thresholds used in analysis are: </w:t>
      </w:r>
      <w:commentRangeStart w:id="6"/>
      <w:r>
        <w:rPr>
          <w:rFonts w:ascii="Times New Roman" w:hAnsi="Times New Roman"/>
          <w:sz w:val="24"/>
          <w:szCs w:val="24"/>
          <w:lang w:val="en-US"/>
        </w:rPr>
        <w:t>4 °C</w:t>
      </w:r>
      <w:commentRangeEnd w:id="6"/>
      <w:r>
        <w:rPr>
          <w:rStyle w:val="15"/>
        </w:rPr>
        <w:commentReference w:id="6"/>
      </w:r>
      <w:r>
        <w:rPr>
          <w:rFonts w:ascii="Times New Roman" w:hAnsi="Times New Roman"/>
          <w:sz w:val="24"/>
          <w:szCs w:val="24"/>
          <w:lang w:val="en-US"/>
        </w:rPr>
        <w:t xml:space="preserve">, 5 °C on ascending part of the seasonal curve and 5 °C on descending part (summer end). Summer duration was the period between these two 5 °C thresholds. </w:t>
      </w:r>
    </w:p>
    <w:p>
      <w:pPr>
        <w:spacing w:after="0" w:line="360" w:lineRule="auto"/>
        <w:ind w:firstLine="709"/>
        <w:jc w:val="both"/>
        <w:rPr>
          <w:rFonts w:ascii="Times New Roman" w:hAnsi="Times New Roman"/>
          <w:sz w:val="24"/>
          <w:szCs w:val="24"/>
          <w:lang w:val="en-US"/>
        </w:rPr>
      </w:pPr>
      <w:ins w:id="249" w:author="Usov N." w:date="2019-10-02T11:46:00Z">
        <w:r>
          <w:rPr>
            <w:rFonts w:ascii="Times New Roman" w:hAnsi="Times New Roman"/>
            <w:sz w:val="24"/>
            <w:szCs w:val="24"/>
            <w:lang w:val="en-US"/>
          </w:rPr>
          <w:t xml:space="preserve">Average values of temperature in spring (May and June) and summer (July-September) of each year </w:t>
        </w:r>
      </w:ins>
      <w:ins w:id="250" w:author="Usov N." w:date="2019-10-02T12:03:00Z">
        <w:r>
          <w:rPr>
            <w:rFonts w:ascii="Times New Roman" w:hAnsi="Times New Roman"/>
            <w:sz w:val="24"/>
            <w:szCs w:val="24"/>
            <w:lang w:val="en-US"/>
          </w:rPr>
          <w:t>were</w:t>
        </w:r>
      </w:ins>
      <w:ins w:id="251" w:author="Usov N." w:date="2019-10-02T11:46:00Z">
        <w:r>
          <w:rPr>
            <w:rFonts w:ascii="Times New Roman" w:hAnsi="Times New Roman"/>
            <w:sz w:val="24"/>
            <w:szCs w:val="24"/>
            <w:lang w:val="en-US"/>
          </w:rPr>
          <w:t xml:space="preserve"> c</w:t>
        </w:r>
      </w:ins>
      <w:ins w:id="252" w:author="Usov N." w:date="2019-10-02T12:03:00Z">
        <w:r>
          <w:rPr>
            <w:rFonts w:ascii="Times New Roman" w:hAnsi="Times New Roman"/>
            <w:sz w:val="24"/>
            <w:szCs w:val="24"/>
            <w:lang w:val="en-US"/>
          </w:rPr>
          <w:t>alculat</w:t>
        </w:r>
      </w:ins>
      <w:ins w:id="253" w:author="Usov N." w:date="2019-10-02T11:46:00Z">
        <w:r>
          <w:rPr>
            <w:rFonts w:ascii="Times New Roman" w:hAnsi="Times New Roman"/>
            <w:sz w:val="24"/>
            <w:szCs w:val="24"/>
            <w:lang w:val="en-US"/>
          </w:rPr>
          <w:t xml:space="preserve">ed for analysis of long-term dynamics. These periods were used because on average they correspond to hydrological spring and summer, respectively. </w:t>
        </w:r>
      </w:ins>
      <w:ins w:id="254" w:author="Usov N." w:date="2019-10-02T11:25:00Z">
        <w:r>
          <w:rPr>
            <w:rFonts w:ascii="Times New Roman" w:hAnsi="Times New Roman"/>
            <w:sz w:val="24"/>
            <w:szCs w:val="24"/>
            <w:lang w:val="en-US"/>
          </w:rPr>
          <w:t xml:space="preserve">Average </w:t>
        </w:r>
      </w:ins>
      <w:ins w:id="255" w:author="Usov N." w:date="2019-10-02T12:46:00Z">
        <w:r>
          <w:rPr>
            <w:rFonts w:ascii="Times New Roman" w:hAnsi="Times New Roman"/>
            <w:sz w:val="24"/>
            <w:szCs w:val="24"/>
            <w:lang w:val="en-US"/>
          </w:rPr>
          <w:t xml:space="preserve">total </w:t>
        </w:r>
      </w:ins>
      <w:ins w:id="256" w:author="Usov N." w:date="2019-10-02T11:25:00Z">
        <w:r>
          <w:rPr>
            <w:rFonts w:ascii="Times New Roman" w:hAnsi="Times New Roman"/>
            <w:sz w:val="24"/>
            <w:szCs w:val="24"/>
            <w:lang w:val="en-US"/>
          </w:rPr>
          <w:t>species abundances</w:t>
        </w:r>
      </w:ins>
      <w:ins w:id="257" w:author="Usov N." w:date="2019-10-03T09:33:00Z">
        <w:r>
          <w:rPr>
            <w:rFonts w:ascii="Times New Roman" w:hAnsi="Times New Roman"/>
            <w:sz w:val="24"/>
            <w:szCs w:val="24"/>
            <w:lang w:val="en-US"/>
          </w:rPr>
          <w:t xml:space="preserve"> </w:t>
        </w:r>
      </w:ins>
      <w:ins w:id="258" w:author="Usov N." w:date="2019-10-03T09:32:00Z">
        <w:r>
          <w:rPr>
            <w:rFonts w:ascii="Times New Roman" w:hAnsi="Times New Roman"/>
            <w:sz w:val="24"/>
            <w:szCs w:val="24"/>
            <w:lang w:val="en-US"/>
          </w:rPr>
          <w:t>(all developmental stages)</w:t>
        </w:r>
      </w:ins>
      <w:ins w:id="259" w:author="Usov N." w:date="2019-10-02T12:47:00Z">
        <w:r>
          <w:rPr>
            <w:rFonts w:ascii="Times New Roman" w:hAnsi="Times New Roman"/>
            <w:sz w:val="24"/>
            <w:szCs w:val="24"/>
            <w:lang w:val="en-US"/>
          </w:rPr>
          <w:t xml:space="preserve"> </w:t>
        </w:r>
      </w:ins>
      <w:ins w:id="260" w:author="Usov N." w:date="2019-10-02T11:25:00Z">
        <w:r>
          <w:rPr>
            <w:rFonts w:ascii="Times New Roman" w:hAnsi="Times New Roman"/>
            <w:sz w:val="24"/>
            <w:szCs w:val="24"/>
            <w:lang w:val="en-US"/>
          </w:rPr>
          <w:t>for period from May through October were used in analysis</w:t>
        </w:r>
      </w:ins>
      <w:ins w:id="261" w:author="Usov N." w:date="2019-10-02T11:31:00Z">
        <w:r>
          <w:rPr>
            <w:rFonts w:ascii="Times New Roman" w:hAnsi="Times New Roman"/>
            <w:sz w:val="24"/>
            <w:szCs w:val="24"/>
            <w:lang w:val="en-US"/>
          </w:rPr>
          <w:t xml:space="preserve"> of long-term dynamics</w:t>
        </w:r>
      </w:ins>
      <w:ins w:id="262" w:author="Usov N." w:date="2019-10-02T12:51:00Z">
        <w:r>
          <w:rPr>
            <w:rFonts w:ascii="Times New Roman" w:hAnsi="Times New Roman"/>
            <w:sz w:val="24"/>
            <w:szCs w:val="24"/>
            <w:lang w:val="en-US"/>
          </w:rPr>
          <w:t>.</w:t>
        </w:r>
      </w:ins>
      <w:ins w:id="263" w:author="Usov N." w:date="2019-10-02T11:25:00Z">
        <w:r>
          <w:rPr>
            <w:rFonts w:ascii="Times New Roman" w:hAnsi="Times New Roman"/>
            <w:sz w:val="24"/>
            <w:szCs w:val="24"/>
            <w:lang w:val="en-US"/>
          </w:rPr>
          <w:t xml:space="preserve"> </w:t>
        </w:r>
      </w:ins>
      <w:ins w:id="264" w:author="Usov N." w:date="2019-10-02T12:51:00Z">
        <w:r>
          <w:rPr>
            <w:rFonts w:ascii="Times New Roman" w:hAnsi="Times New Roman"/>
            <w:sz w:val="24"/>
            <w:szCs w:val="24"/>
            <w:lang w:val="en-US"/>
          </w:rPr>
          <w:t>T</w:t>
        </w:r>
      </w:ins>
      <w:ins w:id="265" w:author="Usov N." w:date="2019-10-02T11:25:00Z">
        <w:r>
          <w:rPr>
            <w:rFonts w:ascii="Times New Roman" w:hAnsi="Times New Roman"/>
            <w:sz w:val="24"/>
            <w:szCs w:val="24"/>
            <w:lang w:val="en-US"/>
          </w:rPr>
          <w:t>his is the period</w:t>
        </w:r>
      </w:ins>
      <w:ins w:id="266" w:author="Usov N." w:date="2019-10-02T11:31:00Z">
        <w:r>
          <w:rPr>
            <w:rFonts w:ascii="Times New Roman" w:hAnsi="Times New Roman"/>
            <w:sz w:val="24"/>
            <w:szCs w:val="24"/>
            <w:lang w:val="en-US"/>
          </w:rPr>
          <w:t xml:space="preserve"> of year</w:t>
        </w:r>
      </w:ins>
      <w:ins w:id="267" w:author="Usov N." w:date="2019-10-02T11:25:00Z">
        <w:r>
          <w:rPr>
            <w:rFonts w:ascii="Times New Roman" w:hAnsi="Times New Roman"/>
            <w:sz w:val="24"/>
            <w:szCs w:val="24"/>
            <w:lang w:val="en-US"/>
          </w:rPr>
          <w:t xml:space="preserve"> which covers the reproduction and active development of all studied species</w:t>
        </w:r>
      </w:ins>
      <w:ins w:id="268" w:author="Usov N." w:date="2019-10-02T11:32:00Z">
        <w:r>
          <w:rPr>
            <w:rFonts w:ascii="Times New Roman" w:hAnsi="Times New Roman"/>
            <w:sz w:val="24"/>
            <w:szCs w:val="24"/>
            <w:lang w:val="en-US"/>
          </w:rPr>
          <w:t>.</w:t>
        </w:r>
      </w:ins>
      <w:ins w:id="269" w:author="Usov N." w:date="2019-10-02T12:46:00Z">
        <w:r>
          <w:rPr>
            <w:rFonts w:ascii="Times New Roman" w:hAnsi="Times New Roman"/>
            <w:sz w:val="24"/>
            <w:szCs w:val="24"/>
            <w:lang w:val="en-US"/>
          </w:rPr>
          <w:t xml:space="preserve"> </w:t>
        </w:r>
      </w:ins>
      <w:ins w:id="270" w:author="Usov N." w:date="2019-10-25T08:49:00Z">
        <w:r>
          <w:rPr>
            <w:rFonts w:ascii="Times New Roman" w:hAnsi="Times New Roman"/>
            <w:sz w:val="24"/>
            <w:szCs w:val="24"/>
            <w:lang w:val="en-US"/>
          </w:rPr>
          <w:t>F</w:t>
        </w:r>
      </w:ins>
      <w:ins w:id="271" w:author="Usov N." w:date="2019-10-03T09:34:00Z">
        <w:r>
          <w:rPr>
            <w:rFonts w:ascii="Times New Roman" w:hAnsi="Times New Roman"/>
            <w:sz w:val="24"/>
            <w:szCs w:val="24"/>
            <w:lang w:val="en-US"/>
          </w:rPr>
          <w:t>irst 4 years</w:t>
        </w:r>
      </w:ins>
      <w:ins w:id="272" w:author="Usov N." w:date="2019-10-25T08:51:00Z">
        <w:r>
          <w:rPr>
            <w:rFonts w:ascii="Times New Roman" w:hAnsi="Times New Roman"/>
            <w:sz w:val="24"/>
            <w:szCs w:val="24"/>
            <w:lang w:val="en-US"/>
          </w:rPr>
          <w:t xml:space="preserve"> of the time series (1961–1964)</w:t>
        </w:r>
      </w:ins>
      <w:ins w:id="273" w:author="Usov N." w:date="2019-10-03T09:34:00Z">
        <w:r>
          <w:rPr>
            <w:rFonts w:ascii="Times New Roman" w:hAnsi="Times New Roman"/>
            <w:sz w:val="24"/>
            <w:szCs w:val="24"/>
            <w:lang w:val="en-US"/>
          </w:rPr>
          <w:t xml:space="preserve"> was removed from analysis </w:t>
        </w:r>
      </w:ins>
      <w:ins w:id="274" w:author="Usov N." w:date="2019-10-25T08:50:00Z">
        <w:r>
          <w:rPr>
            <w:rFonts w:ascii="Times New Roman" w:hAnsi="Times New Roman"/>
            <w:sz w:val="24"/>
            <w:szCs w:val="24"/>
            <w:lang w:val="en-US"/>
          </w:rPr>
          <w:t xml:space="preserve">of the long-term population dynamics of </w:t>
        </w:r>
      </w:ins>
      <w:ins w:id="275" w:author="Usov N." w:date="2019-10-25T08:50:00Z">
        <w:r>
          <w:rPr>
            <w:rFonts w:ascii="Times New Roman" w:hAnsi="Times New Roman"/>
            <w:i/>
            <w:sz w:val="24"/>
            <w:szCs w:val="24"/>
            <w:lang w:val="en-US"/>
          </w:rPr>
          <w:t>Microsetella</w:t>
        </w:r>
      </w:ins>
      <w:ins w:id="276" w:author="Usov N." w:date="2019-10-25T08:50:00Z">
        <w:r>
          <w:rPr>
            <w:rFonts w:ascii="Times New Roman" w:hAnsi="Times New Roman"/>
            <w:sz w:val="24"/>
            <w:szCs w:val="24"/>
            <w:lang w:val="en-US"/>
          </w:rPr>
          <w:t xml:space="preserve"> </w:t>
        </w:r>
      </w:ins>
      <w:ins w:id="277" w:author="Usov N." w:date="2019-10-03T09:34:00Z">
        <w:commentRangeStart w:id="7"/>
        <w:r>
          <w:rPr>
            <w:rFonts w:ascii="Times New Roman" w:hAnsi="Times New Roman"/>
            <w:sz w:val="24"/>
            <w:szCs w:val="24"/>
            <w:lang w:val="en-US"/>
          </w:rPr>
          <w:t xml:space="preserve">because of </w:t>
        </w:r>
      </w:ins>
      <w:ins w:id="278" w:author="Usov N." w:date="2019-10-03T09:42:00Z">
        <w:r>
          <w:rPr>
            <w:rFonts w:ascii="Times New Roman" w:hAnsi="Times New Roman"/>
            <w:sz w:val="24"/>
            <w:szCs w:val="24"/>
            <w:lang w:val="en-US"/>
          </w:rPr>
          <w:t>questionable</w:t>
        </w:r>
      </w:ins>
      <w:ins w:id="279" w:author="Usov N." w:date="2019-10-03T09:34:00Z">
        <w:r>
          <w:rPr>
            <w:rFonts w:ascii="Times New Roman" w:hAnsi="Times New Roman"/>
            <w:sz w:val="24"/>
            <w:szCs w:val="24"/>
            <w:lang w:val="en-US"/>
          </w:rPr>
          <w:t xml:space="preserve"> </w:t>
        </w:r>
      </w:ins>
      <w:ins w:id="280" w:author="Usov N." w:date="2019-10-03T09:41:00Z">
        <w:r>
          <w:rPr>
            <w:rFonts w:ascii="Times New Roman" w:hAnsi="Times New Roman"/>
            <w:sz w:val="24"/>
            <w:szCs w:val="24"/>
            <w:lang w:val="en-US"/>
          </w:rPr>
          <w:t>abundance values</w:t>
        </w:r>
        <w:commentRangeEnd w:id="7"/>
      </w:ins>
      <w:r>
        <w:commentReference w:id="7"/>
      </w:r>
      <w:ins w:id="281" w:author="Usov N." w:date="2019-10-25T08:50:00Z">
        <w:r>
          <w:rPr>
            <w:rFonts w:ascii="Times New Roman" w:hAnsi="Times New Roman"/>
            <w:sz w:val="24"/>
            <w:szCs w:val="24"/>
            <w:lang w:val="en-US"/>
          </w:rPr>
          <w:t>.</w:t>
        </w:r>
      </w:ins>
    </w:p>
    <w:p>
      <w:pPr>
        <w:spacing w:after="0" w:line="360" w:lineRule="auto"/>
        <w:ind w:firstLine="709"/>
        <w:jc w:val="both"/>
        <w:rPr>
          <w:rFonts w:ascii="Times New Roman" w:hAnsi="Times New Roman"/>
          <w:sz w:val="24"/>
          <w:lang w:val="en-US"/>
        </w:rPr>
      </w:pPr>
      <w:r>
        <w:rPr>
          <w:rFonts w:ascii="Times New Roman" w:hAnsi="Times New Roman"/>
          <w:b/>
          <w:i/>
          <w:sz w:val="24"/>
          <w:lang w:val="en-US"/>
        </w:rPr>
        <w:t xml:space="preserve">Defining the phenological events in populations of particular species. </w:t>
      </w:r>
      <w:r>
        <w:rPr>
          <w:rFonts w:ascii="Times New Roman" w:hAnsi="Times New Roman"/>
          <w:sz w:val="24"/>
          <w:lang w:val="en-US"/>
        </w:rPr>
        <w:t>We identified four key events based on the available observations</w:t>
      </w:r>
      <w:del w:id="282" w:author="Usov N." w:date="2019-10-02T12:04:00Z">
        <w:r>
          <w:rPr>
            <w:rFonts w:ascii="Times New Roman" w:hAnsi="Times New Roman"/>
            <w:sz w:val="24"/>
            <w:lang w:val="en-US"/>
          </w:rPr>
          <w:delText>, the dates of these events were</w:delText>
        </w:r>
      </w:del>
      <w:r>
        <w:rPr>
          <w:rFonts w:ascii="Times New Roman" w:hAnsi="Times New Roman"/>
          <w:sz w:val="24"/>
          <w:lang w:val="en-US"/>
        </w:rPr>
        <w:t>: the beginning of the species presence in plankton (</w:t>
      </w:r>
      <w:r>
        <w:rPr>
          <w:rFonts w:ascii="Times New Roman" w:hAnsi="Times New Roman"/>
          <w:sz w:val="24"/>
          <w:szCs w:val="24"/>
          <w:lang w:val="en-US"/>
        </w:rPr>
        <w:t>Beginning</w:t>
      </w:r>
      <w:r>
        <w:rPr>
          <w:rFonts w:ascii="Times New Roman" w:hAnsi="Times New Roman"/>
          <w:sz w:val="24"/>
          <w:lang w:val="en-US"/>
        </w:rPr>
        <w:t>-of-season), the middle of the time interval when the species is presented in plankton (Middle-of-season), the date of peak species abundance (Peak) and end date of the species in the plankton (End-of-season) (after Batten and Mackas, 2009).</w:t>
      </w:r>
    </w:p>
    <w:p>
      <w:pPr>
        <w:spacing w:after="0" w:line="360" w:lineRule="auto"/>
        <w:ind w:firstLine="709"/>
        <w:jc w:val="both"/>
        <w:rPr>
          <w:rFonts w:ascii="Times New Roman" w:hAnsi="Times New Roman"/>
          <w:sz w:val="24"/>
          <w:lang w:val="en-US"/>
        </w:rPr>
      </w:pPr>
      <w:del w:id="283" w:author="Usov N." w:date="2019-10-26T16:08:00Z">
        <w:r>
          <w:rPr>
            <w:rFonts w:ascii="Times New Roman" w:hAnsi="Times New Roman"/>
            <w:sz w:val="24"/>
            <w:lang w:val="en-US"/>
          </w:rPr>
          <w:delText xml:space="preserve">Since we </w:delText>
        </w:r>
      </w:del>
      <w:del w:id="284" w:author="Usov N." w:date="2019-10-01T08:48:00Z">
        <w:r>
          <w:rPr>
            <w:rFonts w:ascii="Times New Roman" w:hAnsi="Times New Roman"/>
            <w:sz w:val="24"/>
            <w:lang w:val="en-US"/>
          </w:rPr>
          <w:delText>had seasonal observations organized according to a decade scheme</w:delText>
        </w:r>
      </w:del>
      <w:del w:id="285" w:author="Usov N." w:date="2019-10-26T16:08:00Z">
        <w:r>
          <w:rPr>
            <w:rFonts w:ascii="Times New Roman" w:hAnsi="Times New Roman"/>
            <w:sz w:val="24"/>
            <w:lang w:val="en-US"/>
          </w:rPr>
          <w:delText>, t</w:delText>
        </w:r>
      </w:del>
      <w:ins w:id="286" w:author="Usov N." w:date="2019-10-26T16:08:00Z">
        <w:r>
          <w:rPr>
            <w:rFonts w:ascii="Times New Roman" w:hAnsi="Times New Roman"/>
            <w:sz w:val="24"/>
            <w:lang w:val="en-US"/>
          </w:rPr>
          <w:t>T</w:t>
        </w:r>
      </w:ins>
      <w:r>
        <w:rPr>
          <w:rFonts w:ascii="Times New Roman" w:hAnsi="Times New Roman"/>
          <w:sz w:val="24"/>
          <w:lang w:val="en-US"/>
        </w:rPr>
        <w:t xml:space="preserve">he dates of key events could fall on the intervals between observations and, therefore, were missed. In this regard, we used the following method for </w:t>
      </w:r>
      <w:r>
        <w:rPr>
          <w:rFonts w:ascii="Times New Roman" w:hAnsi="Times New Roman"/>
          <w:sz w:val="24"/>
          <w:szCs w:val="24"/>
          <w:lang w:val="en-US"/>
        </w:rPr>
        <w:t>detection</w:t>
      </w:r>
      <w:r>
        <w:rPr>
          <w:rFonts w:ascii="Times New Roman" w:hAnsi="Times New Roman"/>
          <w:sz w:val="24"/>
          <w:lang w:val="en-US"/>
        </w:rPr>
        <w:t xml:space="preserve"> of the dates of key events. </w:t>
      </w:r>
      <w:del w:id="287" w:author="Usov N." w:date="2019-10-26T16:56:00Z">
        <w:r>
          <w:rPr>
            <w:rFonts w:ascii="Times New Roman" w:hAnsi="Times New Roman"/>
            <w:sz w:val="24"/>
            <w:lang w:val="en-US"/>
          </w:rPr>
          <w:delText xml:space="preserve">We used the abundance of copepodites as the most abundant and, therefore, the most representative stage as markers of the species presence in plankton. </w:delText>
        </w:r>
      </w:del>
      <w:del w:id="288" w:author="Usov N." w:date="2019-10-01T08:53:00Z">
        <w:r>
          <w:rPr>
            <w:rFonts w:ascii="Times New Roman" w:hAnsi="Times New Roman"/>
            <w:sz w:val="24"/>
            <w:lang w:val="en-US"/>
          </w:rPr>
          <w:delText>(</w:delText>
        </w:r>
      </w:del>
      <w:r>
        <w:rPr>
          <w:rFonts w:ascii="Times New Roman" w:hAnsi="Times New Roman"/>
          <w:sz w:val="24"/>
          <w:lang w:val="en-US"/>
        </w:rPr>
        <w:t xml:space="preserve">For </w:t>
      </w:r>
      <w:r>
        <w:rPr>
          <w:rFonts w:ascii="Times New Roman" w:hAnsi="Times New Roman"/>
          <w:i/>
          <w:sz w:val="24"/>
          <w:lang w:val="en-US"/>
        </w:rPr>
        <w:t>Calanus glacialis</w:t>
      </w:r>
      <w:r>
        <w:rPr>
          <w:rFonts w:ascii="Times New Roman" w:hAnsi="Times New Roman"/>
          <w:sz w:val="24"/>
          <w:lang w:val="en-US"/>
        </w:rPr>
        <w:t>, the total number of copepodites I, II and III was considered</w:t>
      </w:r>
      <w:del w:id="289" w:author="Usov N." w:date="2019-10-01T08:53:00Z">
        <w:r>
          <w:rPr>
            <w:rFonts w:ascii="Times New Roman" w:hAnsi="Times New Roman"/>
            <w:sz w:val="24"/>
            <w:lang w:val="en-US"/>
          </w:rPr>
          <w:delText xml:space="preserve">). </w:delText>
        </w:r>
      </w:del>
      <w:ins w:id="290" w:author="Usov N." w:date="2019-10-01T08:53:00Z">
        <w:r>
          <w:rPr>
            <w:rFonts w:ascii="Times New Roman" w:hAnsi="Times New Roman"/>
            <w:sz w:val="24"/>
            <w:lang w:val="en-US"/>
          </w:rPr>
          <w:t xml:space="preserve">, because </w:t>
        </w:r>
      </w:ins>
      <w:ins w:id="291" w:author="Usov N." w:date="2019-10-02T10:25:00Z">
        <w:r>
          <w:rPr>
            <w:rFonts w:ascii="Times New Roman" w:hAnsi="Times New Roman"/>
            <w:sz w:val="24"/>
            <w:lang w:val="en-US"/>
          </w:rPr>
          <w:t>they for sure belong to this year generation</w:t>
        </w:r>
      </w:ins>
      <w:ins w:id="292" w:author="Usov N." w:date="2019-10-01T08:55:00Z">
        <w:r>
          <w:rPr>
            <w:rFonts w:ascii="Times New Roman" w:hAnsi="Times New Roman"/>
            <w:sz w:val="24"/>
            <w:lang w:val="en-US"/>
          </w:rPr>
          <w:t xml:space="preserve"> </w:t>
        </w:r>
      </w:ins>
      <w:ins w:id="293" w:author="Usov N." w:date="2019-10-02T10:25:00Z">
        <w:r>
          <w:rPr>
            <w:rFonts w:ascii="Times New Roman" w:hAnsi="Times New Roman"/>
            <w:sz w:val="24"/>
            <w:lang w:val="en-US"/>
          </w:rPr>
          <w:t>(</w:t>
        </w:r>
      </w:ins>
      <w:ins w:id="294" w:author="Usov N." w:date="2019-10-01T08:55:00Z">
        <w:r>
          <w:rPr>
            <w:rFonts w:ascii="Times New Roman" w:hAnsi="Times New Roman"/>
            <w:sz w:val="24"/>
            <w:lang w:val="en-US"/>
          </w:rPr>
          <w:t>CIV is overwintering stage and develop</w:t>
        </w:r>
      </w:ins>
      <w:ins w:id="295" w:author="Usov N." w:date="2019-10-01T08:56:00Z">
        <w:r>
          <w:rPr>
            <w:rFonts w:ascii="Times New Roman" w:hAnsi="Times New Roman"/>
            <w:sz w:val="24"/>
            <w:lang w:val="en-US"/>
          </w:rPr>
          <w:t>s</w:t>
        </w:r>
      </w:ins>
      <w:ins w:id="296" w:author="Usov N." w:date="2019-10-01T08:55:00Z">
        <w:r>
          <w:rPr>
            <w:rFonts w:ascii="Times New Roman" w:hAnsi="Times New Roman"/>
            <w:sz w:val="24"/>
            <w:lang w:val="en-US"/>
          </w:rPr>
          <w:t xml:space="preserve"> in deeper layers</w:t>
        </w:r>
      </w:ins>
      <w:ins w:id="297" w:author="Usov N." w:date="2019-10-02T10:25:00Z">
        <w:r>
          <w:rPr>
            <w:rFonts w:ascii="Times New Roman" w:hAnsi="Times New Roman"/>
            <w:sz w:val="24"/>
            <w:lang w:val="en-US"/>
          </w:rPr>
          <w:t>)</w:t>
        </w:r>
      </w:ins>
      <w:ins w:id="298" w:author="Usov N." w:date="2019-10-26T16:50:00Z">
        <w:r>
          <w:rPr>
            <w:rFonts w:ascii="Times New Roman" w:hAnsi="Times New Roman"/>
            <w:sz w:val="24"/>
            <w:lang w:val="en-US"/>
          </w:rPr>
          <w:t xml:space="preserve">. Besides that, </w:t>
        </w:r>
      </w:ins>
      <w:ins w:id="299" w:author="Usov N." w:date="2019-10-26T16:52:00Z">
        <w:r>
          <w:rPr>
            <w:rFonts w:ascii="Times New Roman" w:hAnsi="Times New Roman"/>
            <w:sz w:val="24"/>
            <w:lang w:val="en-US"/>
          </w:rPr>
          <w:t xml:space="preserve">each of </w:t>
        </w:r>
      </w:ins>
      <w:ins w:id="300" w:author="Usov N." w:date="2019-10-26T16:53:00Z">
        <w:r>
          <w:rPr>
            <w:rFonts w:ascii="Times New Roman" w:hAnsi="Times New Roman"/>
            <w:sz w:val="24"/>
            <w:lang w:val="en-US"/>
          </w:rPr>
          <w:t>early stages</w:t>
        </w:r>
      </w:ins>
      <w:ins w:id="301" w:author="Usov N." w:date="2019-10-26T16:50:00Z">
        <w:r>
          <w:rPr>
            <w:rFonts w:ascii="Times New Roman" w:hAnsi="Times New Roman"/>
            <w:sz w:val="24"/>
            <w:lang w:val="en-US"/>
          </w:rPr>
          <w:t xml:space="preserve"> is </w:t>
        </w:r>
      </w:ins>
      <w:ins w:id="302" w:author="Usov N." w:date="2019-10-26T16:51:00Z">
        <w:r>
          <w:rPr>
            <w:rFonts w:ascii="Times New Roman" w:hAnsi="Times New Roman"/>
            <w:sz w:val="24"/>
            <w:lang w:val="en-US"/>
          </w:rPr>
          <w:t>presented in plankton for a very short time</w:t>
        </w:r>
      </w:ins>
      <w:ins w:id="303" w:author="Usov N." w:date="2019-10-26T16:53:00Z">
        <w:r>
          <w:rPr>
            <w:rFonts w:ascii="Times New Roman" w:hAnsi="Times New Roman"/>
            <w:sz w:val="24"/>
            <w:lang w:val="en-US"/>
          </w:rPr>
          <w:t xml:space="preserve">, so their combination is more representative </w:t>
        </w:r>
      </w:ins>
      <w:ins w:id="304" w:author="Usov N." w:date="2019-10-26T16:55:00Z">
        <w:r>
          <w:rPr>
            <w:rFonts w:ascii="Times New Roman" w:hAnsi="Times New Roman"/>
            <w:sz w:val="24"/>
            <w:lang w:val="en-US"/>
          </w:rPr>
          <w:t>for the developmental season of this species</w:t>
        </w:r>
      </w:ins>
      <w:ins w:id="305" w:author="Usov N." w:date="2019-10-01T08:56:00Z">
        <w:r>
          <w:rPr>
            <w:rFonts w:ascii="Times New Roman" w:hAnsi="Times New Roman"/>
            <w:sz w:val="24"/>
            <w:lang w:val="en-US"/>
          </w:rPr>
          <w:t>.</w:t>
        </w:r>
      </w:ins>
      <w:ins w:id="306" w:author="Usov N." w:date="2019-10-01T08:55:00Z">
        <w:r>
          <w:rPr>
            <w:rFonts w:ascii="Times New Roman" w:hAnsi="Times New Roman"/>
            <w:sz w:val="24"/>
            <w:lang w:val="en-US"/>
          </w:rPr>
          <w:t xml:space="preserve"> </w:t>
        </w:r>
      </w:ins>
      <w:ins w:id="307" w:author="Usov N." w:date="2019-10-26T16:55:00Z">
        <w:r>
          <w:rPr>
            <w:rFonts w:ascii="Times New Roman" w:hAnsi="Times New Roman"/>
            <w:sz w:val="24"/>
            <w:lang w:val="en-US"/>
          </w:rPr>
          <w:t xml:space="preserve">Number of CI of </w:t>
        </w:r>
      </w:ins>
      <w:ins w:id="308" w:author="Usov N." w:date="2019-10-02T13:56:00Z">
        <w:r>
          <w:rPr>
            <w:rFonts w:ascii="Times New Roman" w:hAnsi="Times New Roman"/>
            <w:i/>
            <w:sz w:val="24"/>
            <w:lang w:val="en-US"/>
            <w:rPrChange w:id="309" w:author="Usov N." w:date="2019-10-26T16:09:00Z">
              <w:rPr>
                <w:rFonts w:ascii="Times New Roman" w:hAnsi="Times New Roman"/>
                <w:sz w:val="24"/>
                <w:lang w:val="en-US"/>
              </w:rPr>
            </w:rPrChange>
          </w:rPr>
          <w:t>Pseudocalanus</w:t>
        </w:r>
      </w:ins>
      <w:ins w:id="310" w:author="Usov N." w:date="2019-10-02T13:56:00Z">
        <w:r>
          <w:rPr>
            <w:rFonts w:ascii="Times New Roman" w:hAnsi="Times New Roman"/>
            <w:sz w:val="24"/>
            <w:lang w:val="en-US"/>
          </w:rPr>
          <w:t xml:space="preserve"> was considered, because it was representative (large enough for mesh size, used in sampling).</w:t>
        </w:r>
      </w:ins>
      <w:ins w:id="311" w:author="Usov N." w:date="2019-10-26T16:56:00Z">
        <w:r>
          <w:rPr>
            <w:rFonts w:ascii="Times New Roman" w:hAnsi="Times New Roman"/>
            <w:sz w:val="24"/>
            <w:lang w:val="en-US"/>
          </w:rPr>
          <w:t xml:space="preserve"> We used the abundance of late copepodites (CIII–CV) </w:t>
        </w:r>
      </w:ins>
      <w:ins w:id="312" w:author="Usov N." w:date="2019-10-26T16:57:00Z">
        <w:r>
          <w:rPr>
            <w:rFonts w:ascii="Times New Roman" w:hAnsi="Times New Roman"/>
            <w:sz w:val="24"/>
            <w:lang w:val="en-US"/>
          </w:rPr>
          <w:t xml:space="preserve">of boreal and ubiquitous species </w:t>
        </w:r>
      </w:ins>
      <w:ins w:id="313" w:author="Usov N." w:date="2019-10-26T16:56:00Z">
        <w:r>
          <w:rPr>
            <w:rFonts w:ascii="Times New Roman" w:hAnsi="Times New Roman"/>
            <w:sz w:val="24"/>
            <w:lang w:val="en-US"/>
          </w:rPr>
          <w:t>as markers of the species presence in plankton</w:t>
        </w:r>
      </w:ins>
      <w:ins w:id="314" w:author="Usov N." w:date="2019-10-26T16:58:00Z">
        <w:r>
          <w:rPr>
            <w:rFonts w:ascii="Times New Roman" w:hAnsi="Times New Roman"/>
            <w:sz w:val="24"/>
            <w:lang w:val="en-US"/>
          </w:rPr>
          <w:t xml:space="preserve">, because they are better presented in samples taken by 200 </w:t>
        </w:r>
      </w:ins>
      <w:ins w:id="315" w:author="Usov N." w:date="2019-10-26T17:00:00Z">
        <w:r>
          <w:rPr>
            <w:sz w:val="24"/>
            <w:lang w:val="en-US"/>
          </w:rPr>
          <w:t>μ</w:t>
        </w:r>
      </w:ins>
      <w:ins w:id="316" w:author="Usov N." w:date="2019-10-26T17:00:00Z">
        <w:r>
          <w:rPr>
            <w:rFonts w:ascii="Times New Roman" w:hAnsi="Times New Roman"/>
            <w:sz w:val="24"/>
            <w:lang w:val="en-US"/>
          </w:rPr>
          <w:t>m mesh</w:t>
        </w:r>
      </w:ins>
      <w:ins w:id="317" w:author="Usov N." w:date="2019-10-26T16:56:00Z">
        <w:r>
          <w:rPr>
            <w:rFonts w:ascii="Times New Roman" w:hAnsi="Times New Roman"/>
            <w:sz w:val="24"/>
            <w:lang w:val="en-US"/>
          </w:rPr>
          <w:t xml:space="preserve">. </w:t>
        </w:r>
      </w:ins>
      <w:del w:id="318" w:author="Usov N." w:date="2019-10-26T16:09:00Z">
        <w:r>
          <w:rPr>
            <w:rFonts w:ascii="Times New Roman" w:hAnsi="Times New Roman"/>
            <w:sz w:val="24"/>
            <w:highlight w:val="yellow"/>
            <w:lang w:val="en-US"/>
            <w:rPrChange w:id="319" w:author="Usov N." w:date="2019-10-01T09:12:00Z">
              <w:rPr>
                <w:rFonts w:ascii="Times New Roman" w:hAnsi="Times New Roman"/>
                <w:sz w:val="24"/>
                <w:lang w:val="en-US"/>
              </w:rPr>
            </w:rPrChange>
          </w:rPr>
          <w:delText xml:space="preserve">The abundance of individuals of these stages was considered as a measure of the general abundance of the </w:delText>
        </w:r>
      </w:del>
      <w:del w:id="320" w:author="Usov N." w:date="2019-10-26T16:09:00Z">
        <w:commentRangeStart w:id="8"/>
        <w:r>
          <w:rPr>
            <w:rFonts w:ascii="Times New Roman" w:hAnsi="Times New Roman"/>
            <w:sz w:val="24"/>
            <w:highlight w:val="yellow"/>
            <w:lang w:val="en-US"/>
            <w:rPrChange w:id="321" w:author="Usov N." w:date="2019-10-01T09:12:00Z">
              <w:rPr>
                <w:rFonts w:ascii="Times New Roman" w:hAnsi="Times New Roman"/>
                <w:sz w:val="24"/>
                <w:lang w:val="en-US"/>
              </w:rPr>
            </w:rPrChange>
          </w:rPr>
          <w:delText>population</w:delText>
        </w:r>
        <w:commentRangeEnd w:id="8"/>
      </w:del>
      <w:del w:id="322" w:author="Usov N." w:date="2019-10-26T16:09:00Z">
        <w:r>
          <w:rPr>
            <w:rStyle w:val="15"/>
            <w:highlight w:val="yellow"/>
            <w:rPrChange w:id="323" w:author="Usov N." w:date="2019-10-01T09:12:00Z">
              <w:rPr>
                <w:rStyle w:val="15"/>
              </w:rPr>
            </w:rPrChange>
          </w:rPr>
          <w:commentReference w:id="8"/>
        </w:r>
      </w:del>
      <w:del w:id="325" w:author="Usov N." w:date="2019-10-01T09:03:00Z">
        <w:r>
          <w:rPr>
            <w:rFonts w:ascii="Times New Roman" w:hAnsi="Times New Roman"/>
            <w:sz w:val="24"/>
            <w:lang w:val="en-US"/>
          </w:rPr>
          <w:delText>.</w:delText>
        </w:r>
      </w:del>
    </w:p>
    <w:p>
      <w:pPr>
        <w:spacing w:after="0" w:line="360" w:lineRule="auto"/>
        <w:ind w:firstLine="709"/>
        <w:jc w:val="both"/>
        <w:rPr>
          <w:rFonts w:ascii="Times New Roman" w:hAnsi="Times New Roman"/>
          <w:sz w:val="24"/>
          <w:lang w:val="en-US"/>
        </w:rPr>
      </w:pPr>
      <w:r>
        <w:rPr>
          <w:rFonts w:ascii="Times New Roman" w:hAnsi="Times New Roman"/>
          <w:sz w:val="24"/>
          <w:lang w:val="en-US"/>
        </w:rPr>
        <w:t>A cumulative abundance</w:t>
      </w:r>
      <w:ins w:id="326" w:author="Usov N." w:date="2019-10-02T10:35:00Z">
        <w:r>
          <w:rPr>
            <w:rFonts w:ascii="Times New Roman" w:hAnsi="Times New Roman"/>
            <w:sz w:val="24"/>
            <w:lang w:val="en-US"/>
          </w:rPr>
          <w:t>s</w:t>
        </w:r>
      </w:ins>
      <w:r>
        <w:rPr>
          <w:rFonts w:ascii="Times New Roman" w:hAnsi="Times New Roman"/>
          <w:sz w:val="24"/>
          <w:lang w:val="en-US"/>
        </w:rPr>
        <w:t xml:space="preserve"> </w:t>
      </w:r>
      <w:del w:id="327" w:author="Usov N." w:date="2019-10-02T10:35:00Z">
        <w:r>
          <w:rPr>
            <w:rFonts w:ascii="Times New Roman" w:hAnsi="Times New Roman"/>
            <w:sz w:val="24"/>
            <w:lang w:val="en-US"/>
          </w:rPr>
          <w:delText xml:space="preserve">was </w:delText>
        </w:r>
      </w:del>
      <w:del w:id="328" w:author="Usov N." w:date="2019-10-02T13:55:00Z">
        <w:r>
          <w:rPr>
            <w:rFonts w:ascii="Times New Roman" w:hAnsi="Times New Roman"/>
            <w:sz w:val="24"/>
            <w:lang w:val="en-US"/>
          </w:rPr>
          <w:delText xml:space="preserve">calculated for </w:delText>
        </w:r>
      </w:del>
      <w:ins w:id="329" w:author="Usov N." w:date="2019-10-02T13:55:00Z">
        <w:r>
          <w:rPr>
            <w:rFonts w:ascii="Times New Roman" w:hAnsi="Times New Roman"/>
            <w:sz w:val="24"/>
            <w:lang w:val="en-US"/>
          </w:rPr>
          <w:t xml:space="preserve">of </w:t>
        </w:r>
      </w:ins>
      <w:ins w:id="330" w:author="Usov N." w:date="2019-10-02T13:54:00Z">
        <w:r>
          <w:rPr>
            <w:rFonts w:ascii="Times New Roman" w:hAnsi="Times New Roman"/>
            <w:sz w:val="24"/>
            <w:lang w:val="en-US"/>
          </w:rPr>
          <w:t xml:space="preserve">mentioned </w:t>
        </w:r>
      </w:ins>
      <w:ins w:id="331" w:author="Usov N." w:date="2019-10-02T10:41:00Z">
        <w:r>
          <w:rPr>
            <w:rFonts w:ascii="Times New Roman" w:hAnsi="Times New Roman"/>
            <w:sz w:val="24"/>
            <w:lang w:val="en-US"/>
          </w:rPr>
          <w:t>developmental stage</w:t>
        </w:r>
      </w:ins>
      <w:ins w:id="332" w:author="Usov N." w:date="2019-10-02T13:54:00Z">
        <w:r>
          <w:rPr>
            <w:rFonts w:ascii="Times New Roman" w:hAnsi="Times New Roman"/>
            <w:sz w:val="24"/>
            <w:lang w:val="en-US"/>
          </w:rPr>
          <w:t>s</w:t>
        </w:r>
      </w:ins>
      <w:ins w:id="333" w:author="Usov N." w:date="2019-10-02T10:41:00Z">
        <w:r>
          <w:rPr>
            <w:rFonts w:ascii="Times New Roman" w:hAnsi="Times New Roman"/>
            <w:sz w:val="24"/>
            <w:lang w:val="en-US"/>
          </w:rPr>
          <w:t xml:space="preserve"> of </w:t>
        </w:r>
      </w:ins>
      <w:r>
        <w:rPr>
          <w:rFonts w:ascii="Times New Roman" w:hAnsi="Times New Roman"/>
          <w:sz w:val="24"/>
          <w:lang w:val="en-US"/>
        </w:rPr>
        <w:t>each species</w:t>
      </w:r>
      <w:ins w:id="334" w:author="Usov N." w:date="2019-10-02T10:36:00Z">
        <w:r>
          <w:rPr>
            <w:rFonts w:ascii="Times New Roman" w:hAnsi="Times New Roman"/>
            <w:sz w:val="24"/>
            <w:lang w:val="en-US"/>
          </w:rPr>
          <w:t xml:space="preserve">, </w:t>
        </w:r>
      </w:ins>
      <w:ins w:id="335" w:author="Usov N." w:date="2019-10-02T13:55:00Z">
        <w:r>
          <w:rPr>
            <w:rFonts w:ascii="Times New Roman" w:hAnsi="Times New Roman"/>
            <w:sz w:val="24"/>
            <w:lang w:val="en-US"/>
          </w:rPr>
          <w:t xml:space="preserve">were calculated </w:t>
        </w:r>
      </w:ins>
      <w:ins w:id="336" w:author="Usov N." w:date="2019-10-02T10:36:00Z">
        <w:r>
          <w:rPr>
            <w:rFonts w:ascii="Times New Roman" w:hAnsi="Times New Roman"/>
            <w:sz w:val="24"/>
            <w:lang w:val="en-US"/>
          </w:rPr>
          <w:t xml:space="preserve">for each </w:t>
        </w:r>
      </w:ins>
      <w:ins w:id="337" w:author="Usov N." w:date="2019-10-02T10:39:00Z">
        <w:r>
          <w:rPr>
            <w:rFonts w:ascii="Times New Roman" w:hAnsi="Times New Roman"/>
            <w:sz w:val="24"/>
            <w:lang w:val="en-US"/>
          </w:rPr>
          <w:t xml:space="preserve">sampling </w:t>
        </w:r>
      </w:ins>
      <w:ins w:id="338" w:author="Usov N." w:date="2019-10-02T10:36:00Z">
        <w:r>
          <w:rPr>
            <w:rFonts w:ascii="Times New Roman" w:hAnsi="Times New Roman"/>
            <w:sz w:val="24"/>
            <w:lang w:val="en-US"/>
          </w:rPr>
          <w:t>date, starting from January 1</w:t>
        </w:r>
      </w:ins>
      <w:r>
        <w:rPr>
          <w:rFonts w:ascii="Times New Roman" w:hAnsi="Times New Roman"/>
          <w:sz w:val="24"/>
          <w:lang w:val="en-US"/>
        </w:rPr>
        <w:t xml:space="preserve"> in each of the calendar years</w:t>
      </w:r>
      <w:del w:id="339" w:author="polyd" w:date="2019-11-01T10:56:13Z">
        <w:r>
          <w:rPr>
            <w:rFonts w:ascii="Times New Roman" w:hAnsi="Times New Roman"/>
            <w:sz w:val="24"/>
            <w:lang w:val="en-US"/>
          </w:rPr>
          <w:delText xml:space="preserve">; </w:delText>
        </w:r>
        <w:commentRangeStart w:id="9"/>
        <w:r>
          <w:rPr>
            <w:rFonts w:ascii="Times New Roman" w:hAnsi="Times New Roman"/>
            <w:sz w:val="24"/>
            <w:lang w:val="en-US"/>
          </w:rPr>
          <w:delText>this cumulate was a numerical series reflecting the accumulated number of individuals noted in the samples at the moment of observation.</w:delText>
        </w:r>
        <w:commentRangeEnd w:id="9"/>
      </w:del>
      <w:r>
        <w:rPr>
          <w:rStyle w:val="15"/>
        </w:rPr>
        <w:commentReference w:id="9"/>
      </w:r>
      <w:ins w:id="340" w:author="polyd" w:date="2019-11-01T10:56:18Z">
        <w:r>
          <w:rPr>
            <w:rFonts w:ascii="Times New Roman" w:hAnsi="Times New Roman"/>
            <w:sz w:val="24"/>
            <w:lang w:val="en-US"/>
          </w:rPr>
          <w:t>.</w:t>
        </w:r>
      </w:ins>
      <w:r>
        <w:rPr>
          <w:rFonts w:ascii="Times New Roman" w:hAnsi="Times New Roman"/>
          <w:sz w:val="24"/>
          <w:lang w:val="en-US"/>
        </w:rPr>
        <w:t xml:space="preserve"> Th</w:t>
      </w:r>
      <w:ins w:id="341" w:author="Usov N." w:date="2019-10-02T10:34:00Z">
        <w:r>
          <w:rPr>
            <w:rFonts w:ascii="Times New Roman" w:hAnsi="Times New Roman"/>
            <w:sz w:val="24"/>
            <w:lang w:val="en-US"/>
          </w:rPr>
          <w:t>ese</w:t>
        </w:r>
      </w:ins>
      <w:del w:id="342" w:author="Usov N." w:date="2019-10-02T10:34:00Z">
        <w:r>
          <w:rPr>
            <w:rFonts w:ascii="Times New Roman" w:hAnsi="Times New Roman"/>
            <w:sz w:val="24"/>
            <w:lang w:val="en-US"/>
          </w:rPr>
          <w:delText>is</w:delText>
        </w:r>
      </w:del>
      <w:r>
        <w:rPr>
          <w:rFonts w:ascii="Times New Roman" w:hAnsi="Times New Roman"/>
          <w:sz w:val="24"/>
          <w:lang w:val="en-US"/>
        </w:rPr>
        <w:t xml:space="preserve"> cumulative</w:t>
      </w:r>
      <w:ins w:id="343" w:author="Usov N." w:date="2019-10-02T10:34:00Z">
        <w:r>
          <w:rPr>
            <w:rFonts w:ascii="Times New Roman" w:hAnsi="Times New Roman"/>
            <w:sz w:val="24"/>
            <w:lang w:val="en-US"/>
          </w:rPr>
          <w:t xml:space="preserve"> abundances</w:t>
        </w:r>
      </w:ins>
      <w:r>
        <w:rPr>
          <w:rFonts w:ascii="Times New Roman" w:hAnsi="Times New Roman"/>
          <w:sz w:val="24"/>
          <w:lang w:val="en-US"/>
        </w:rPr>
        <w:t xml:space="preserve"> </w:t>
      </w:r>
      <w:del w:id="344" w:author="Usov N." w:date="2019-10-02T10:34:00Z">
        <w:r>
          <w:rPr>
            <w:rFonts w:ascii="Times New Roman" w:hAnsi="Times New Roman"/>
            <w:sz w:val="24"/>
            <w:lang w:val="en-US"/>
          </w:rPr>
          <w:delText xml:space="preserve">was </w:delText>
        </w:r>
      </w:del>
      <w:ins w:id="345" w:author="Usov N." w:date="2019-10-02T10:34:00Z">
        <w:r>
          <w:rPr>
            <w:rFonts w:ascii="Times New Roman" w:hAnsi="Times New Roman"/>
            <w:sz w:val="24"/>
            <w:lang w:val="en-US"/>
          </w:rPr>
          <w:t xml:space="preserve">were </w:t>
        </w:r>
      </w:ins>
      <w:r>
        <w:rPr>
          <w:rFonts w:ascii="Times New Roman" w:hAnsi="Times New Roman"/>
          <w:sz w:val="24"/>
          <w:lang w:val="en-US"/>
        </w:rPr>
        <w:t>approximated using a logistic curve that described the</w:t>
      </w:r>
      <w:ins w:id="346" w:author="Usov N." w:date="2019-10-02T13:56:00Z">
        <w:r>
          <w:rPr>
            <w:rFonts w:ascii="Times New Roman" w:hAnsi="Times New Roman"/>
            <w:sz w:val="24"/>
            <w:lang w:val="en-US"/>
          </w:rPr>
          <w:t>ir</w:t>
        </w:r>
      </w:ins>
      <w:r>
        <w:rPr>
          <w:rFonts w:ascii="Times New Roman" w:hAnsi="Times New Roman"/>
          <w:sz w:val="24"/>
          <w:lang w:val="en-US"/>
        </w:rPr>
        <w:t xml:space="preserve"> dependence </w:t>
      </w:r>
      <w:del w:id="347" w:author="Usov N." w:date="2019-10-02T13:56:00Z">
        <w:r>
          <w:rPr>
            <w:rFonts w:ascii="Times New Roman" w:hAnsi="Times New Roman"/>
            <w:sz w:val="24"/>
            <w:lang w:val="en-US"/>
          </w:rPr>
          <w:delText xml:space="preserve">of cumulatives </w:delText>
        </w:r>
      </w:del>
      <w:r>
        <w:rPr>
          <w:rFonts w:ascii="Times New Roman" w:hAnsi="Times New Roman"/>
          <w:sz w:val="24"/>
          <w:lang w:val="en-US"/>
        </w:rPr>
        <w:t xml:space="preserve">on the number of Julian days </w:t>
      </w:r>
      <w:del w:id="348" w:author="Usov N." w:date="2019-10-02T10:39:00Z">
        <w:r>
          <w:rPr>
            <w:rFonts w:ascii="Times New Roman" w:hAnsi="Times New Roman"/>
            <w:sz w:val="24"/>
            <w:lang w:val="en-US"/>
          </w:rPr>
          <w:delText xml:space="preserve">since </w:delText>
        </w:r>
      </w:del>
      <w:ins w:id="349" w:author="Usov N." w:date="2019-10-02T10:39:00Z">
        <w:r>
          <w:rPr>
            <w:rFonts w:ascii="Times New Roman" w:hAnsi="Times New Roman"/>
            <w:sz w:val="24"/>
            <w:lang w:val="en-US"/>
          </w:rPr>
          <w:t xml:space="preserve">from </w:t>
        </w:r>
      </w:ins>
      <w:r>
        <w:rPr>
          <w:rFonts w:ascii="Times New Roman" w:hAnsi="Times New Roman"/>
          <w:sz w:val="24"/>
          <w:lang w:val="en-US"/>
        </w:rPr>
        <w:t>January 1 of a given year</w:t>
      </w:r>
      <w:del w:id="350" w:author="Usov N." w:date="2019-10-02T10:40:00Z">
        <w:r>
          <w:rPr>
            <w:rFonts w:ascii="Times New Roman" w:hAnsi="Times New Roman"/>
            <w:sz w:val="24"/>
            <w:lang w:val="en-US"/>
          </w:rPr>
          <w:delText xml:space="preserve"> (this date was taken as a reference point for each year)</w:delText>
        </w:r>
      </w:del>
      <w:r>
        <w:rPr>
          <w:rFonts w:ascii="Times New Roman" w:hAnsi="Times New Roman"/>
          <w:sz w:val="24"/>
          <w:lang w:val="en-US"/>
        </w:rPr>
        <w:t>.</w:t>
      </w:r>
    </w:p>
    <w:p>
      <w:pPr>
        <w:spacing w:after="0" w:line="360" w:lineRule="auto"/>
        <w:ind w:firstLine="709"/>
        <w:jc w:val="both"/>
        <w:rPr>
          <w:rFonts w:ascii="Times New Roman" w:hAnsi="Times New Roman"/>
          <w:sz w:val="24"/>
          <w:lang w:val="en-US"/>
        </w:rPr>
      </w:pPr>
      <w:r>
        <w:rPr>
          <w:rFonts w:ascii="Times New Roman" w:hAnsi="Times New Roman"/>
          <w:sz w:val="24"/>
          <w:lang w:val="en-US"/>
        </w:rPr>
        <w:t xml:space="preserve">The </w:t>
      </w:r>
      <w:r>
        <w:rPr>
          <w:rFonts w:ascii="Times New Roman" w:hAnsi="Times New Roman"/>
          <w:sz w:val="24"/>
          <w:szCs w:val="24"/>
          <w:lang w:val="en-US"/>
        </w:rPr>
        <w:t>fitting</w:t>
      </w:r>
      <w:r>
        <w:rPr>
          <w:rFonts w:ascii="Times New Roman" w:hAnsi="Times New Roman"/>
          <w:sz w:val="24"/>
          <w:lang w:val="en-US"/>
        </w:rPr>
        <w:t xml:space="preserve"> of the logistic model was performed using the least squares method using the nls() function (Bates, Chambers, 1992) from the Stats package (R Core Team, 2019). After </w:t>
      </w:r>
      <w:r>
        <w:rPr>
          <w:rFonts w:ascii="Times New Roman" w:hAnsi="Times New Roman"/>
          <w:sz w:val="24"/>
          <w:szCs w:val="24"/>
          <w:lang w:val="en-US"/>
        </w:rPr>
        <w:t xml:space="preserve">estimation of the logistic model </w:t>
      </w:r>
      <w:r>
        <w:rPr>
          <w:rFonts w:ascii="Times New Roman" w:hAnsi="Times New Roman"/>
          <w:sz w:val="24"/>
          <w:lang w:val="en-US"/>
        </w:rPr>
        <w:t xml:space="preserve">parameters, we </w:t>
      </w:r>
      <w:r>
        <w:rPr>
          <w:rFonts w:ascii="Times New Roman" w:hAnsi="Times New Roman"/>
          <w:sz w:val="24"/>
          <w:szCs w:val="24"/>
          <w:lang w:val="en-US"/>
        </w:rPr>
        <w:t xml:space="preserve">calculated </w:t>
      </w:r>
      <w:r>
        <w:rPr>
          <w:rFonts w:ascii="Times New Roman" w:hAnsi="Times New Roman"/>
          <w:sz w:val="24"/>
          <w:lang w:val="en-US"/>
        </w:rPr>
        <w:t>three values:</w:t>
      </w:r>
    </w:p>
    <w:p>
      <w:pPr>
        <w:spacing w:after="0" w:line="360" w:lineRule="auto"/>
        <w:ind w:firstLine="709"/>
        <w:jc w:val="both"/>
        <w:rPr>
          <w:rFonts w:ascii="Times New Roman" w:hAnsi="Times New Roman"/>
          <w:sz w:val="24"/>
          <w:lang w:val="en-US"/>
        </w:rPr>
      </w:pPr>
      <w:r>
        <w:rPr>
          <w:rFonts w:ascii="Times New Roman" w:hAnsi="Times New Roman"/>
          <w:sz w:val="24"/>
          <w:lang w:val="en-US"/>
        </w:rPr>
        <w:t xml:space="preserve">1. Date (the number of Julian days that have passed since the beginning of the year), which accounted for 15% of the asymptote value of the logistic curve </w:t>
      </w:r>
      <w:del w:id="351" w:author="polyd" w:date="2019-10-31T12:15:24Z">
        <w:r>
          <w:rPr>
            <w:rFonts w:ascii="Times New Roman" w:hAnsi="Times New Roman"/>
            <w:sz w:val="24"/>
            <w:lang w:val="en-US"/>
          </w:rPr>
          <w:delText xml:space="preserve">chosen </w:delText>
        </w:r>
      </w:del>
      <w:ins w:id="352" w:author="polyd" w:date="2019-10-31T12:15:24Z">
        <w:r>
          <w:rPr>
            <w:rFonts w:ascii="Times New Roman" w:hAnsi="Times New Roman"/>
            <w:sz w:val="24"/>
            <w:lang w:val="en-US"/>
          </w:rPr>
          <w:t>f</w:t>
        </w:r>
      </w:ins>
      <w:ins w:id="353" w:author="polyd" w:date="2019-10-31T12:15:25Z">
        <w:r>
          <w:rPr>
            <w:rFonts w:ascii="Times New Roman" w:hAnsi="Times New Roman"/>
            <w:sz w:val="24"/>
            <w:lang w:val="en-US"/>
          </w:rPr>
          <w:t>i</w:t>
        </w:r>
      </w:ins>
      <w:ins w:id="354" w:author="polyd" w:date="2019-10-31T12:15:26Z">
        <w:r>
          <w:rPr>
            <w:rFonts w:ascii="Times New Roman" w:hAnsi="Times New Roman"/>
            <w:sz w:val="24"/>
            <w:lang w:val="en-US"/>
          </w:rPr>
          <w:t xml:space="preserve">tted </w:t>
        </w:r>
      </w:ins>
      <w:r>
        <w:rPr>
          <w:rFonts w:ascii="Times New Roman" w:hAnsi="Times New Roman"/>
          <w:sz w:val="24"/>
          <w:lang w:val="en-US"/>
        </w:rPr>
        <w:t>for this species in a given year. This value was considered as the date of the beginning of the presence of the species in the plankton community (Beginning-of-</w:t>
      </w:r>
      <w:r>
        <w:rPr>
          <w:rFonts w:ascii="Times New Roman" w:hAnsi="Times New Roman"/>
          <w:sz w:val="24"/>
          <w:szCs w:val="24"/>
          <w:lang w:val="en-US"/>
        </w:rPr>
        <w:t>season</w:t>
      </w:r>
      <w:r>
        <w:rPr>
          <w:rFonts w:ascii="Times New Roman" w:hAnsi="Times New Roman"/>
          <w:sz w:val="24"/>
          <w:lang w:val="en-US"/>
        </w:rPr>
        <w:t>).</w:t>
      </w:r>
    </w:p>
    <w:p>
      <w:pPr>
        <w:spacing w:after="0" w:line="360" w:lineRule="auto"/>
        <w:ind w:firstLine="709"/>
        <w:jc w:val="both"/>
        <w:rPr>
          <w:rFonts w:ascii="Times New Roman" w:hAnsi="Times New Roman"/>
          <w:sz w:val="24"/>
          <w:lang w:val="en-US"/>
        </w:rPr>
      </w:pPr>
      <w:r>
        <w:rPr>
          <w:rFonts w:ascii="Times New Roman" w:hAnsi="Times New Roman"/>
          <w:sz w:val="24"/>
          <w:lang w:val="en-US"/>
        </w:rPr>
        <w:t>2. The date at which the inflection point was observed on the logistic curve. This value was considered as a characteristic of the “middle point” of the species presence in the plankton community (Middle-</w:t>
      </w:r>
      <w:del w:id="355" w:author="Usov N." w:date="2019-10-02T11:16:00Z">
        <w:r>
          <w:rPr>
            <w:rFonts w:ascii="Times New Roman" w:hAnsi="Times New Roman"/>
            <w:sz w:val="24"/>
            <w:lang w:val="en-US"/>
          </w:rPr>
          <w:delText xml:space="preserve"> </w:delText>
        </w:r>
      </w:del>
      <w:r>
        <w:rPr>
          <w:rFonts w:ascii="Times New Roman" w:hAnsi="Times New Roman"/>
          <w:sz w:val="24"/>
          <w:lang w:val="en-US"/>
        </w:rPr>
        <w:t>of-season).</w:t>
      </w:r>
    </w:p>
    <w:p>
      <w:pPr>
        <w:spacing w:after="0" w:line="360" w:lineRule="auto"/>
        <w:ind w:firstLine="709"/>
        <w:jc w:val="both"/>
        <w:rPr>
          <w:rFonts w:ascii="Times New Roman" w:hAnsi="Times New Roman"/>
          <w:sz w:val="24"/>
          <w:szCs w:val="24"/>
          <w:lang w:val="en-US"/>
        </w:rPr>
      </w:pPr>
      <w:r>
        <w:rPr>
          <w:rFonts w:ascii="Times New Roman" w:hAnsi="Times New Roman"/>
          <w:sz w:val="24"/>
          <w:lang w:val="en-US"/>
        </w:rPr>
        <w:t xml:space="preserve">3. The date on which 85% of the value of the asymptote was observed. This value was considered as a characteristic of the end of the stay of the species in the plankton (End-of-season). </w:t>
      </w:r>
    </w:p>
    <w:p>
      <w:pPr>
        <w:spacing w:after="0" w:line="360" w:lineRule="auto"/>
        <w:ind w:firstLine="709"/>
        <w:jc w:val="both"/>
        <w:rPr>
          <w:rFonts w:ascii="Times New Roman" w:hAnsi="Times New Roman"/>
          <w:sz w:val="24"/>
          <w:lang w:val="en-US"/>
        </w:rPr>
      </w:pPr>
      <w:r>
        <w:rPr>
          <w:rFonts w:ascii="Times New Roman" w:hAnsi="Times New Roman"/>
          <w:sz w:val="24"/>
          <w:szCs w:val="24"/>
          <w:lang w:val="en-US"/>
        </w:rPr>
        <w:t xml:space="preserve">4. </w:t>
      </w:r>
      <w:r>
        <w:rPr>
          <w:rFonts w:ascii="Times New Roman" w:hAnsi="Times New Roman"/>
          <w:sz w:val="24"/>
          <w:lang w:val="en-US"/>
        </w:rPr>
        <w:t>The date of direct observation (without taking into account the approximating logistic curve)</w:t>
      </w:r>
      <w:del w:id="356" w:author="Usov N." w:date="2019-10-26T17:03:00Z">
        <w:r>
          <w:rPr>
            <w:rFonts w:ascii="Times New Roman" w:hAnsi="Times New Roman"/>
            <w:sz w:val="24"/>
            <w:lang w:val="en-US"/>
          </w:rPr>
          <w:delText>, when</w:delText>
        </w:r>
      </w:del>
      <w:ins w:id="357" w:author="Usov N." w:date="2019-10-26T17:03:00Z">
        <w:r>
          <w:rPr>
            <w:rFonts w:ascii="Times New Roman" w:hAnsi="Times New Roman"/>
            <w:sz w:val="24"/>
            <w:lang w:val="en-US"/>
          </w:rPr>
          <w:t xml:space="preserve"> of</w:t>
        </w:r>
      </w:ins>
      <w:r>
        <w:rPr>
          <w:rFonts w:ascii="Times New Roman" w:hAnsi="Times New Roman"/>
          <w:sz w:val="24"/>
          <w:lang w:val="en-US"/>
        </w:rPr>
        <w:t xml:space="preserve"> the maximum species abundance for the entire observation period in a given year</w:t>
      </w:r>
      <w:del w:id="358" w:author="Usov N." w:date="2019-10-26T17:04:00Z">
        <w:r>
          <w:rPr>
            <w:rFonts w:ascii="Times New Roman" w:hAnsi="Times New Roman"/>
            <w:sz w:val="24"/>
            <w:lang w:val="en-US"/>
          </w:rPr>
          <w:delText xml:space="preserve"> was noted</w:delText>
        </w:r>
      </w:del>
      <w:r>
        <w:rPr>
          <w:rFonts w:ascii="Times New Roman" w:hAnsi="Times New Roman"/>
          <w:sz w:val="24"/>
          <w:lang w:val="en-US"/>
        </w:rPr>
        <w:t>, was considered as the date of the peak of the species abundance (Peak).</w:t>
      </w:r>
    </w:p>
    <w:p>
      <w:pPr>
        <w:spacing w:after="0" w:line="360" w:lineRule="auto"/>
        <w:ind w:firstLine="709"/>
        <w:jc w:val="both"/>
        <w:rPr>
          <w:rFonts w:ascii="Times New Roman" w:hAnsi="Times New Roman"/>
          <w:sz w:val="24"/>
          <w:lang w:val="en-US"/>
        </w:rPr>
      </w:pPr>
      <w:commentRangeStart w:id="10"/>
      <w:r>
        <w:rPr>
          <w:rFonts w:ascii="Times New Roman" w:hAnsi="Times New Roman"/>
          <w:sz w:val="24"/>
          <w:lang w:val="en-US"/>
        </w:rPr>
        <w:t xml:space="preserve">In the case of </w:t>
      </w:r>
      <w:r>
        <w:rPr>
          <w:rFonts w:ascii="Times New Roman" w:hAnsi="Times New Roman"/>
          <w:i/>
          <w:sz w:val="24"/>
          <w:lang w:val="en-US"/>
        </w:rPr>
        <w:t>Oithona</w:t>
      </w:r>
      <w:r>
        <w:rPr>
          <w:rFonts w:ascii="Times New Roman" w:hAnsi="Times New Roman"/>
          <w:sz w:val="24"/>
          <w:lang w:val="en-US"/>
        </w:rPr>
        <w:t xml:space="preserve"> (6 </w:t>
      </w:r>
      <w:del w:id="359" w:author="Usov N." w:date="2019-10-02T11:01:00Z">
        <w:r>
          <w:rPr>
            <w:rFonts w:ascii="Times New Roman" w:hAnsi="Times New Roman"/>
            <w:sz w:val="24"/>
            <w:lang w:val="en-US"/>
          </w:rPr>
          <w:delText>cases</w:delText>
        </w:r>
      </w:del>
      <w:ins w:id="360" w:author="Usov N." w:date="2019-10-02T11:01:00Z">
        <w:r>
          <w:rPr>
            <w:rFonts w:ascii="Times New Roman" w:hAnsi="Times New Roman"/>
            <w:sz w:val="24"/>
            <w:lang w:val="en-US"/>
          </w:rPr>
          <w:t>year</w:t>
        </w:r>
      </w:ins>
      <w:ins w:id="361" w:author="Usov N." w:date="2019-10-26T17:04:00Z">
        <w:r>
          <w:rPr>
            <w:rFonts w:ascii="Times New Roman" w:hAnsi="Times New Roman"/>
            <w:sz w:val="24"/>
            <w:lang w:val="en-US"/>
          </w:rPr>
          <w:t>s</w:t>
        </w:r>
      </w:ins>
      <w:r>
        <w:rPr>
          <w:rFonts w:ascii="Times New Roman" w:hAnsi="Times New Roman"/>
          <w:sz w:val="24"/>
          <w:lang w:val="en-US"/>
        </w:rPr>
        <w:t xml:space="preserve">) and </w:t>
      </w:r>
      <w:r>
        <w:rPr>
          <w:rFonts w:ascii="Times New Roman" w:hAnsi="Times New Roman"/>
          <w:i/>
          <w:sz w:val="24"/>
          <w:lang w:val="en-US"/>
        </w:rPr>
        <w:t>Microsetella</w:t>
      </w:r>
      <w:r>
        <w:rPr>
          <w:rFonts w:ascii="Times New Roman" w:hAnsi="Times New Roman"/>
          <w:sz w:val="24"/>
          <w:lang w:val="en-US"/>
        </w:rPr>
        <w:t xml:space="preserve"> (1 </w:t>
      </w:r>
      <w:del w:id="362" w:author="Usov N." w:date="2019-10-02T11:01:00Z">
        <w:r>
          <w:rPr>
            <w:rFonts w:ascii="Times New Roman" w:hAnsi="Times New Roman"/>
            <w:sz w:val="24"/>
            <w:lang w:val="en-US"/>
          </w:rPr>
          <w:delText>case</w:delText>
        </w:r>
      </w:del>
      <w:ins w:id="363" w:author="Usov N." w:date="2019-10-02T11:01:00Z">
        <w:r>
          <w:rPr>
            <w:rFonts w:ascii="Times New Roman" w:hAnsi="Times New Roman"/>
            <w:sz w:val="24"/>
            <w:lang w:val="en-US"/>
          </w:rPr>
          <w:t>year</w:t>
        </w:r>
      </w:ins>
      <w:r>
        <w:rPr>
          <w:rFonts w:ascii="Times New Roman" w:hAnsi="Times New Roman"/>
          <w:sz w:val="24"/>
          <w:lang w:val="en-US"/>
        </w:rPr>
        <w:t xml:space="preserve">), when the proposed algorithm for searching phenological events gave improbable results (the end date of the season </w:t>
      </w:r>
      <w:del w:id="364" w:author="Usov N." w:date="2019-10-02T11:02:00Z">
        <w:r>
          <w:rPr>
            <w:rFonts w:ascii="Times New Roman" w:hAnsi="Times New Roman"/>
            <w:sz w:val="24"/>
            <w:lang w:val="en-US"/>
          </w:rPr>
          <w:delText xml:space="preserve">exceeded </w:delText>
        </w:r>
      </w:del>
      <w:ins w:id="365" w:author="Usov N." w:date="2019-10-02T11:02:00Z">
        <w:r>
          <w:rPr>
            <w:rFonts w:ascii="Times New Roman" w:hAnsi="Times New Roman"/>
            <w:sz w:val="24"/>
            <w:lang w:val="en-US"/>
          </w:rPr>
          <w:t xml:space="preserve">was not reached until </w:t>
        </w:r>
      </w:ins>
      <w:r>
        <w:rPr>
          <w:rFonts w:ascii="Times New Roman" w:hAnsi="Times New Roman"/>
          <w:sz w:val="24"/>
          <w:lang w:val="en-US"/>
        </w:rPr>
        <w:t>365</w:t>
      </w:r>
      <w:ins w:id="366" w:author="Usov N." w:date="2019-10-02T11:02:00Z">
        <w:r>
          <w:rPr>
            <w:rFonts w:ascii="Times New Roman" w:hAnsi="Times New Roman"/>
            <w:sz w:val="24"/>
            <w:lang w:val="en-US"/>
          </w:rPr>
          <w:t>-th</w:t>
        </w:r>
      </w:ins>
      <w:r>
        <w:rPr>
          <w:rFonts w:ascii="Times New Roman" w:hAnsi="Times New Roman"/>
          <w:sz w:val="24"/>
          <w:lang w:val="en-US"/>
        </w:rPr>
        <w:t xml:space="preserve"> day</w:t>
      </w:r>
      <w:del w:id="367" w:author="Usov N." w:date="2019-10-02T11:02:00Z">
        <w:r>
          <w:rPr>
            <w:rFonts w:ascii="Times New Roman" w:hAnsi="Times New Roman"/>
            <w:sz w:val="24"/>
            <w:lang w:val="en-US"/>
          </w:rPr>
          <w:delText>s</w:delText>
        </w:r>
      </w:del>
      <w:r>
        <w:rPr>
          <w:rFonts w:ascii="Times New Roman" w:hAnsi="Times New Roman"/>
          <w:sz w:val="24"/>
          <w:lang w:val="en-US"/>
        </w:rPr>
        <w:t>, i.e., the logistic curve did not reach the plateau and it was not possible to calculate the asymptote value of the logistic curve), these values were considered as missing and their replacement was performed</w:t>
      </w:r>
      <w:r>
        <w:rPr>
          <w:rFonts w:ascii="Times New Roman" w:hAnsi="Times New Roman"/>
          <w:sz w:val="24"/>
          <w:szCs w:val="24"/>
          <w:lang w:val="en-US"/>
        </w:rPr>
        <w:t xml:space="preserve"> by the algorithm described below (SSA – Singular Spectral Analysis).</w:t>
      </w:r>
      <w:commentRangeEnd w:id="10"/>
      <w:r>
        <w:commentReference w:id="10"/>
      </w:r>
    </w:p>
    <w:p>
      <w:pPr>
        <w:spacing w:after="0" w:line="360" w:lineRule="auto"/>
        <w:ind w:firstLine="709"/>
        <w:jc w:val="both"/>
        <w:rPr>
          <w:rFonts w:ascii="Times New Roman" w:hAnsi="Times New Roman"/>
          <w:sz w:val="24"/>
          <w:szCs w:val="24"/>
          <w:lang w:val="en-US"/>
        </w:rPr>
      </w:pPr>
      <w:r>
        <w:rPr>
          <w:rFonts w:ascii="Times New Roman" w:hAnsi="Times New Roman"/>
          <w:b/>
          <w:i/>
          <w:sz w:val="24"/>
          <w:lang w:val="en-US"/>
        </w:rPr>
        <w:t xml:space="preserve">Environmental </w:t>
      </w:r>
      <w:commentRangeStart w:id="11"/>
      <w:r>
        <w:rPr>
          <w:rFonts w:ascii="Times New Roman" w:hAnsi="Times New Roman"/>
          <w:b/>
          <w:i/>
          <w:sz w:val="24"/>
          <w:lang w:val="en-US"/>
        </w:rPr>
        <w:t>parameters</w:t>
      </w:r>
      <w:commentRangeEnd w:id="11"/>
      <w:r>
        <w:rPr>
          <w:rStyle w:val="15"/>
        </w:rPr>
        <w:commentReference w:id="11"/>
      </w:r>
      <w:r>
        <w:rPr>
          <w:rFonts w:ascii="Times New Roman" w:hAnsi="Times New Roman"/>
          <w:b/>
          <w:i/>
          <w:sz w:val="24"/>
          <w:szCs w:val="24"/>
          <w:lang w:val="en-US"/>
        </w:rPr>
        <w:t xml:space="preserve">. </w:t>
      </w:r>
      <w:del w:id="368" w:author="Usov N." w:date="2019-10-02T11:46:00Z">
        <w:r>
          <w:rPr>
            <w:rFonts w:ascii="Times New Roman" w:hAnsi="Times New Roman"/>
            <w:sz w:val="24"/>
            <w:szCs w:val="24"/>
            <w:lang w:val="en-US"/>
          </w:rPr>
          <w:delText xml:space="preserve">Average values of temperature </w:delText>
        </w:r>
      </w:del>
      <w:del w:id="369" w:author="Usov N." w:date="2019-10-02T11:04:00Z">
        <w:r>
          <w:rPr>
            <w:rFonts w:ascii="Times New Roman" w:hAnsi="Times New Roman"/>
            <w:sz w:val="24"/>
            <w:szCs w:val="24"/>
            <w:lang w:val="en-US"/>
          </w:rPr>
          <w:delText xml:space="preserve">and species abundance </w:delText>
        </w:r>
      </w:del>
      <w:del w:id="370" w:author="Usov N." w:date="2019-10-02T11:46:00Z">
        <w:r>
          <w:rPr>
            <w:rFonts w:ascii="Times New Roman" w:hAnsi="Times New Roman"/>
            <w:sz w:val="24"/>
            <w:szCs w:val="24"/>
            <w:lang w:val="en-US"/>
          </w:rPr>
          <w:delText xml:space="preserve">in spring (May and June) and summer (July-September) </w:delText>
        </w:r>
      </w:del>
      <w:del w:id="371" w:author="Usov N." w:date="2019-10-02T11:04:00Z">
        <w:r>
          <w:rPr>
            <w:rFonts w:ascii="Times New Roman" w:hAnsi="Times New Roman"/>
            <w:sz w:val="24"/>
            <w:szCs w:val="24"/>
            <w:lang w:val="en-US"/>
          </w:rPr>
          <w:delText xml:space="preserve">periods </w:delText>
        </w:r>
      </w:del>
      <w:del w:id="372" w:author="Usov N." w:date="2019-10-02T11:46:00Z">
        <w:r>
          <w:rPr>
            <w:rFonts w:ascii="Times New Roman" w:hAnsi="Times New Roman"/>
            <w:sz w:val="24"/>
            <w:szCs w:val="24"/>
            <w:lang w:val="en-US"/>
          </w:rPr>
          <w:delText>have been considered</w:delText>
        </w:r>
      </w:del>
      <w:del w:id="373" w:author="Usov N." w:date="2019-10-02T11:25:00Z">
        <w:r>
          <w:rPr>
            <w:rFonts w:ascii="Times New Roman" w:hAnsi="Times New Roman"/>
            <w:sz w:val="24"/>
            <w:szCs w:val="24"/>
            <w:lang w:val="en-US"/>
          </w:rPr>
          <w:delText xml:space="preserve"> in analysis</w:delText>
        </w:r>
      </w:del>
      <w:del w:id="374" w:author="Usov N." w:date="2019-10-02T11:05:00Z">
        <w:r>
          <w:rPr>
            <w:rFonts w:ascii="Times New Roman" w:hAnsi="Times New Roman"/>
            <w:sz w:val="24"/>
            <w:szCs w:val="24"/>
            <w:lang w:val="en-US"/>
          </w:rPr>
          <w:delText xml:space="preserve"> of long-term dynamics</w:delText>
        </w:r>
      </w:del>
      <w:del w:id="375" w:author="Usov N." w:date="2019-10-02T11:25:00Z">
        <w:r>
          <w:rPr>
            <w:rFonts w:ascii="Times New Roman" w:hAnsi="Times New Roman"/>
            <w:sz w:val="24"/>
            <w:szCs w:val="24"/>
            <w:lang w:val="en-US"/>
          </w:rPr>
          <w:delText>, th</w:delText>
        </w:r>
      </w:del>
      <w:del w:id="376" w:author="Usov N." w:date="2019-10-02T11:09:00Z">
        <w:r>
          <w:rPr>
            <w:rFonts w:ascii="Times New Roman" w:hAnsi="Times New Roman"/>
            <w:sz w:val="24"/>
            <w:szCs w:val="24"/>
            <w:lang w:val="en-US"/>
          </w:rPr>
          <w:delText>ese</w:delText>
        </w:r>
      </w:del>
      <w:del w:id="377" w:author="Usov N." w:date="2019-10-02T11:25:00Z">
        <w:r>
          <w:rPr>
            <w:rFonts w:ascii="Times New Roman" w:hAnsi="Times New Roman"/>
            <w:sz w:val="24"/>
            <w:szCs w:val="24"/>
            <w:lang w:val="en-US"/>
          </w:rPr>
          <w:delText xml:space="preserve"> </w:delText>
        </w:r>
      </w:del>
      <w:del w:id="378" w:author="Usov N." w:date="2019-10-02T11:06:00Z">
        <w:r>
          <w:rPr>
            <w:rFonts w:ascii="Times New Roman" w:hAnsi="Times New Roman"/>
            <w:sz w:val="24"/>
            <w:szCs w:val="24"/>
            <w:lang w:val="en-US"/>
          </w:rPr>
          <w:delText xml:space="preserve">are </w:delText>
        </w:r>
      </w:del>
      <w:del w:id="379" w:author="Usov N." w:date="2019-10-02T11:25:00Z">
        <w:r>
          <w:rPr>
            <w:rFonts w:ascii="Times New Roman" w:hAnsi="Times New Roman"/>
            <w:sz w:val="24"/>
            <w:szCs w:val="24"/>
            <w:lang w:val="en-US"/>
          </w:rPr>
          <w:delText>the period</w:delText>
        </w:r>
      </w:del>
      <w:del w:id="380" w:author="Usov N." w:date="2019-10-02T11:06:00Z">
        <w:r>
          <w:rPr>
            <w:rFonts w:ascii="Times New Roman" w:hAnsi="Times New Roman"/>
            <w:sz w:val="24"/>
            <w:szCs w:val="24"/>
            <w:lang w:val="en-US"/>
          </w:rPr>
          <w:delText>s</w:delText>
        </w:r>
      </w:del>
      <w:del w:id="381" w:author="Usov N." w:date="2019-10-02T11:25:00Z">
        <w:r>
          <w:rPr>
            <w:rFonts w:ascii="Times New Roman" w:hAnsi="Times New Roman"/>
            <w:sz w:val="24"/>
            <w:szCs w:val="24"/>
            <w:lang w:val="en-US"/>
          </w:rPr>
          <w:delText xml:space="preserve"> </w:delText>
        </w:r>
      </w:del>
      <w:del w:id="382" w:author="Usov N." w:date="2019-10-02T11:08:00Z">
        <w:r>
          <w:rPr>
            <w:rFonts w:ascii="Times New Roman" w:hAnsi="Times New Roman"/>
            <w:sz w:val="24"/>
            <w:szCs w:val="24"/>
            <w:lang w:val="en-US"/>
          </w:rPr>
          <w:delText xml:space="preserve">when </w:delText>
        </w:r>
      </w:del>
      <w:del w:id="383" w:author="Usov N." w:date="2019-10-02T11:25:00Z">
        <w:r>
          <w:rPr>
            <w:rFonts w:ascii="Times New Roman" w:hAnsi="Times New Roman"/>
            <w:sz w:val="24"/>
            <w:szCs w:val="24"/>
            <w:lang w:val="en-US"/>
          </w:rPr>
          <w:delText>the reproduction and active development of studied species</w:delText>
        </w:r>
      </w:del>
      <w:del w:id="384" w:author="Usov N." w:date="2019-10-02T11:08:00Z">
        <w:r>
          <w:rPr>
            <w:rFonts w:ascii="Times New Roman" w:hAnsi="Times New Roman"/>
            <w:sz w:val="24"/>
            <w:szCs w:val="24"/>
            <w:lang w:val="en-US"/>
          </w:rPr>
          <w:delText xml:space="preserve"> take place</w:delText>
        </w:r>
      </w:del>
      <w:del w:id="385" w:author="Usov N." w:date="2019-10-02T11:25:00Z">
        <w:r>
          <w:rPr>
            <w:rFonts w:ascii="Times New Roman" w:hAnsi="Times New Roman"/>
            <w:sz w:val="24"/>
            <w:szCs w:val="24"/>
            <w:lang w:val="en-US"/>
          </w:rPr>
          <w:delText xml:space="preserve">. </w:delText>
        </w:r>
      </w:del>
      <w:ins w:id="386" w:author="Usov N." w:date="2019-10-02T12:10:00Z">
        <w:r>
          <w:rPr>
            <w:rFonts w:ascii="Times New Roman" w:hAnsi="Times New Roman"/>
            <w:sz w:val="24"/>
            <w:szCs w:val="24"/>
            <w:lang w:val="en-US"/>
          </w:rPr>
          <w:t xml:space="preserve">Timing of the ice </w:t>
        </w:r>
      </w:ins>
      <w:ins w:id="387" w:author="Usov N." w:date="2019-10-02T12:11:00Z">
        <w:r>
          <w:rPr>
            <w:rFonts w:ascii="Times New Roman" w:hAnsi="Times New Roman"/>
            <w:sz w:val="24"/>
            <w:szCs w:val="24"/>
            <w:lang w:val="en-US"/>
          </w:rPr>
          <w:t>disappearance (ice clearing)</w:t>
        </w:r>
      </w:ins>
      <w:ins w:id="388" w:author="Usov N." w:date="2019-10-02T12:10:00Z">
        <w:r>
          <w:rPr>
            <w:rFonts w:ascii="Times New Roman" w:hAnsi="Times New Roman"/>
            <w:sz w:val="24"/>
            <w:szCs w:val="24"/>
            <w:lang w:val="en-US"/>
          </w:rPr>
          <w:t xml:space="preserve"> in Kovda estuary was used in analysis</w:t>
        </w:r>
      </w:ins>
      <w:ins w:id="389" w:author="Usov N." w:date="2019-10-02T12:13:00Z">
        <w:r>
          <w:rPr>
            <w:rFonts w:ascii="Times New Roman" w:hAnsi="Times New Roman"/>
            <w:sz w:val="24"/>
            <w:szCs w:val="24"/>
            <w:lang w:val="en-US"/>
          </w:rPr>
          <w:t xml:space="preserve"> (</w:t>
        </w:r>
      </w:ins>
      <w:ins w:id="390" w:author="Usov N." w:date="2019-10-02T12:37:00Z">
        <w:r>
          <w:rPr>
            <w:rFonts w:ascii="Times New Roman" w:hAnsi="Times New Roman"/>
            <w:sz w:val="24"/>
            <w:szCs w:val="24"/>
            <w:lang w:val="en-US"/>
          </w:rPr>
          <w:t xml:space="preserve">Dumanskaya, pers. </w:t>
        </w:r>
      </w:ins>
      <w:ins w:id="391" w:author="Usov N." w:date="2019-10-02T12:38:00Z">
        <w:r>
          <w:rPr>
            <w:rFonts w:ascii="Times New Roman" w:hAnsi="Times New Roman"/>
            <w:sz w:val="24"/>
            <w:szCs w:val="24"/>
            <w:lang w:val="en-US"/>
          </w:rPr>
          <w:t>comm.)</w:t>
        </w:r>
      </w:ins>
      <w:ins w:id="392" w:author="Usov N." w:date="2019-10-02T12:08:00Z">
        <w:r>
          <w:rPr>
            <w:rFonts w:ascii="Times New Roman" w:hAnsi="Times New Roman"/>
            <w:sz w:val="24"/>
            <w:szCs w:val="24"/>
            <w:lang w:val="en-US"/>
          </w:rPr>
          <w:t xml:space="preserve">. </w:t>
        </w:r>
      </w:ins>
      <w:ins w:id="393" w:author="Usov N." w:date="2019-10-02T12:12:00Z">
        <w:r>
          <w:rPr>
            <w:rFonts w:ascii="Times New Roman" w:hAnsi="Times New Roman"/>
            <w:sz w:val="24"/>
            <w:szCs w:val="24"/>
            <w:lang w:val="en-US"/>
          </w:rPr>
          <w:t xml:space="preserve">This is the nearest place </w:t>
        </w:r>
      </w:ins>
      <w:ins w:id="394" w:author="Usov N." w:date="2019-10-02T12:41:00Z">
        <w:r>
          <w:rPr>
            <w:rFonts w:ascii="Times New Roman" w:hAnsi="Times New Roman"/>
            <w:sz w:val="24"/>
            <w:szCs w:val="24"/>
            <w:lang w:val="en-US"/>
          </w:rPr>
          <w:t xml:space="preserve">(meteorological station) </w:t>
        </w:r>
      </w:ins>
      <w:ins w:id="395" w:author="Usov N." w:date="2019-10-02T12:12:00Z">
        <w:r>
          <w:rPr>
            <w:rFonts w:ascii="Times New Roman" w:hAnsi="Times New Roman"/>
            <w:sz w:val="24"/>
            <w:szCs w:val="24"/>
            <w:lang w:val="en-US"/>
          </w:rPr>
          <w:t>where ice observations have been conducted during</w:t>
        </w:r>
      </w:ins>
      <w:ins w:id="396" w:author="Usov N." w:date="2019-10-02T12:40:00Z">
        <w:r>
          <w:rPr>
            <w:rFonts w:ascii="Times New Roman" w:hAnsi="Times New Roman"/>
            <w:sz w:val="24"/>
            <w:szCs w:val="24"/>
            <w:lang w:val="en-US"/>
          </w:rPr>
          <w:t xml:space="preserve"> the whole</w:t>
        </w:r>
      </w:ins>
      <w:ins w:id="397" w:author="Usov N." w:date="2019-10-02T12:12:00Z">
        <w:r>
          <w:rPr>
            <w:rFonts w:ascii="Times New Roman" w:hAnsi="Times New Roman"/>
            <w:sz w:val="24"/>
            <w:szCs w:val="24"/>
            <w:lang w:val="en-US"/>
          </w:rPr>
          <w:t xml:space="preserve"> period of </w:t>
        </w:r>
      </w:ins>
      <w:ins w:id="398" w:author="Usov N." w:date="2019-10-02T12:13:00Z">
        <w:r>
          <w:rPr>
            <w:rFonts w:ascii="Times New Roman" w:hAnsi="Times New Roman"/>
            <w:sz w:val="24"/>
            <w:szCs w:val="24"/>
            <w:lang w:val="en-US"/>
          </w:rPr>
          <w:t xml:space="preserve">our </w:t>
        </w:r>
      </w:ins>
      <w:ins w:id="399" w:author="Usov N." w:date="2019-10-02T12:12:00Z">
        <w:r>
          <w:rPr>
            <w:rFonts w:ascii="Times New Roman" w:hAnsi="Times New Roman"/>
            <w:sz w:val="24"/>
            <w:szCs w:val="24"/>
            <w:lang w:val="en-US"/>
          </w:rPr>
          <w:t>observations.</w:t>
        </w:r>
      </w:ins>
    </w:p>
    <w:p>
      <w:pPr>
        <w:spacing w:after="0" w:line="360" w:lineRule="auto"/>
        <w:ind w:firstLine="709"/>
        <w:jc w:val="both"/>
        <w:rPr>
          <w:rFonts w:ascii="Times New Roman" w:hAnsi="Times New Roman"/>
          <w:sz w:val="24"/>
          <w:lang w:val="en-US"/>
        </w:rPr>
      </w:pPr>
      <w:r>
        <w:rPr>
          <w:rFonts w:ascii="Times New Roman" w:hAnsi="Times New Roman"/>
          <w:sz w:val="24"/>
          <w:szCs w:val="24"/>
          <w:lang w:val="en-US"/>
        </w:rPr>
        <w:t>Climatic index</w:t>
      </w:r>
      <w:r>
        <w:rPr>
          <w:rFonts w:ascii="Times New Roman" w:hAnsi="Times New Roman"/>
          <w:sz w:val="24"/>
          <w:lang w:val="en-US"/>
        </w:rPr>
        <w:t xml:space="preserve"> </w:t>
      </w:r>
      <w:r>
        <w:rPr>
          <w:rFonts w:ascii="Times New Roman" w:hAnsi="Times New Roman"/>
          <w:sz w:val="24"/>
          <w:szCs w:val="24"/>
          <w:lang w:val="en-US"/>
        </w:rPr>
        <w:t xml:space="preserve">of North Atlantic Oscillations (NAO) represents winter (December through March) index of the NAO based on the difference of normalized sea level pressure (SLP) between Lisbon, Portugal and Stykkisholmur/Reykjavik, Iceland (Hurrell, 1995; retrieved from https://climatedataguide.ucar.edu/climate-data/hurrell-north-atlantic-oscillation-nao-index-station-based). Arctic Oscillations Index (AOI) data were taken from https://www.cpc.ncep.noaa.gov/products/precip/CWlink/daily_ao_index/ao.shtml. The latter is determined by the difference between sea-level pressure anomalies of one sign in the Arctic and anomalies of opposite sign centered at about 37–45°N. </w:t>
      </w:r>
    </w:p>
    <w:p>
      <w:pPr>
        <w:spacing w:after="0" w:line="360" w:lineRule="auto"/>
        <w:ind w:firstLine="709"/>
        <w:jc w:val="both"/>
        <w:rPr>
          <w:rFonts w:ascii="Times New Roman" w:hAnsi="Times New Roman"/>
          <w:sz w:val="24"/>
          <w:szCs w:val="24"/>
          <w:lang w:val="en-US"/>
        </w:rPr>
      </w:pPr>
    </w:p>
    <w:p>
      <w:pPr>
        <w:spacing w:after="0" w:line="360" w:lineRule="auto"/>
        <w:ind w:firstLine="709"/>
        <w:jc w:val="both"/>
        <w:rPr>
          <w:rFonts w:ascii="Times New Roman" w:hAnsi="Times New Roman"/>
          <w:b/>
          <w:i/>
          <w:sz w:val="32"/>
          <w:szCs w:val="24"/>
          <w:lang w:val="en-US"/>
        </w:rPr>
      </w:pPr>
      <w:r>
        <w:rPr>
          <w:rFonts w:ascii="Times New Roman" w:hAnsi="Times New Roman"/>
          <w:b/>
          <w:i/>
          <w:sz w:val="24"/>
          <w:szCs w:val="24"/>
          <w:lang w:val="en-US"/>
        </w:rPr>
        <w:t xml:space="preserve">Abbreviations of the tested parameters. </w:t>
      </w:r>
      <w:r>
        <w:rPr>
          <w:rFonts w:ascii="Times New Roman" w:hAnsi="Times New Roman"/>
          <w:sz w:val="24"/>
          <w:lang w:val="en-US"/>
        </w:rPr>
        <w:t xml:space="preserve">Main phenological events mentioned above: ‘Begin’ – </w:t>
      </w:r>
      <w:ins w:id="400" w:author="Usov N." w:date="2019-10-02T11:17:00Z">
        <w:r>
          <w:rPr>
            <w:rFonts w:ascii="Times New Roman" w:hAnsi="Times New Roman"/>
            <w:sz w:val="24"/>
            <w:lang w:val="en-US"/>
          </w:rPr>
          <w:t>Beginning-of-</w:t>
        </w:r>
      </w:ins>
      <w:ins w:id="401" w:author="Usov N." w:date="2019-10-02T11:17:00Z">
        <w:r>
          <w:rPr>
            <w:rFonts w:ascii="Times New Roman" w:hAnsi="Times New Roman"/>
            <w:sz w:val="24"/>
            <w:szCs w:val="24"/>
            <w:lang w:val="en-US"/>
          </w:rPr>
          <w:t>season</w:t>
        </w:r>
      </w:ins>
      <w:del w:id="402" w:author="Usov N." w:date="2019-10-02T11:17:00Z">
        <w:r>
          <w:rPr>
            <w:rFonts w:ascii="Times New Roman" w:hAnsi="Times New Roman"/>
            <w:sz w:val="24"/>
            <w:lang w:val="en-US"/>
          </w:rPr>
          <w:delText>start of season</w:delText>
        </w:r>
      </w:del>
      <w:r>
        <w:rPr>
          <w:rFonts w:ascii="Times New Roman" w:hAnsi="Times New Roman"/>
          <w:sz w:val="24"/>
          <w:lang w:val="en-US"/>
        </w:rPr>
        <w:t xml:space="preserve">; ‘Middle’ – </w:t>
      </w:r>
      <w:ins w:id="403" w:author="Usov N." w:date="2019-10-02T11:17:00Z">
        <w:r>
          <w:rPr>
            <w:rFonts w:ascii="Times New Roman" w:hAnsi="Times New Roman"/>
            <w:sz w:val="24"/>
            <w:lang w:val="en-US"/>
          </w:rPr>
          <w:t>Middle-of-season</w:t>
        </w:r>
      </w:ins>
      <w:del w:id="404" w:author="Usov N." w:date="2019-10-02T11:17:00Z">
        <w:r>
          <w:rPr>
            <w:rFonts w:ascii="Times New Roman" w:hAnsi="Times New Roman"/>
            <w:sz w:val="24"/>
            <w:lang w:val="en-US"/>
          </w:rPr>
          <w:delText>middle of season</w:delText>
        </w:r>
      </w:del>
      <w:r>
        <w:rPr>
          <w:rFonts w:ascii="Times New Roman" w:hAnsi="Times New Roman"/>
          <w:sz w:val="24"/>
          <w:lang w:val="en-US"/>
        </w:rPr>
        <w:t xml:space="preserve">; ‘Peak’ – </w:t>
      </w:r>
      <w:ins w:id="405" w:author="Usov N." w:date="2019-10-02T11:19:00Z">
        <w:r>
          <w:rPr>
            <w:rFonts w:ascii="Times New Roman" w:hAnsi="Times New Roman"/>
            <w:sz w:val="24"/>
            <w:lang w:val="en-US"/>
          </w:rPr>
          <w:t>Peak</w:t>
        </w:r>
      </w:ins>
      <w:del w:id="406" w:author="Usov N." w:date="2019-10-02T11:19:00Z">
        <w:r>
          <w:rPr>
            <w:rFonts w:ascii="Times New Roman" w:hAnsi="Times New Roman"/>
            <w:sz w:val="24"/>
            <w:lang w:val="en-US"/>
          </w:rPr>
          <w:delText>seasonal peak of abundance</w:delText>
        </w:r>
      </w:del>
      <w:r>
        <w:rPr>
          <w:rFonts w:ascii="Times New Roman" w:hAnsi="Times New Roman"/>
          <w:sz w:val="24"/>
          <w:lang w:val="en-US"/>
        </w:rPr>
        <w:t xml:space="preserve">; ‘End’ – </w:t>
      </w:r>
      <w:ins w:id="407" w:author="Usov N." w:date="2019-10-02T11:19:00Z">
        <w:r>
          <w:rPr>
            <w:rFonts w:ascii="Times New Roman" w:hAnsi="Times New Roman"/>
            <w:sz w:val="24"/>
            <w:lang w:val="en-US"/>
          </w:rPr>
          <w:t>End-of-season</w:t>
        </w:r>
      </w:ins>
      <w:del w:id="408" w:author="Usov N." w:date="2019-10-02T11:19:00Z">
        <w:r>
          <w:rPr>
            <w:rFonts w:ascii="Times New Roman" w:hAnsi="Times New Roman"/>
            <w:sz w:val="24"/>
            <w:lang w:val="en-US"/>
          </w:rPr>
          <w:delText>end of season</w:delText>
        </w:r>
      </w:del>
      <w:r>
        <w:rPr>
          <w:rFonts w:ascii="Times New Roman" w:hAnsi="Times New Roman"/>
          <w:sz w:val="24"/>
          <w:lang w:val="en-US"/>
        </w:rPr>
        <w:t xml:space="preserve">. Species abbreviations: </w:t>
      </w:r>
      <w:r>
        <w:rPr>
          <w:rFonts w:ascii="Times New Roman" w:hAnsi="Times New Roman"/>
          <w:i/>
          <w:sz w:val="24"/>
          <w:lang w:val="en-US"/>
          <w:rPrChange w:id="409" w:author="Usov N." w:date="2019-10-28T13:01:00Z">
            <w:rPr>
              <w:rFonts w:ascii="Times New Roman" w:hAnsi="Times New Roman"/>
              <w:sz w:val="24"/>
              <w:lang w:val="en-US"/>
            </w:rPr>
          </w:rPrChange>
        </w:rPr>
        <w:t>Pseudocalanus</w:t>
      </w:r>
      <w:r>
        <w:rPr>
          <w:rFonts w:ascii="Times New Roman" w:hAnsi="Times New Roman"/>
          <w:sz w:val="24"/>
          <w:lang w:val="en-US"/>
        </w:rPr>
        <w:t xml:space="preserve"> - </w:t>
      </w:r>
      <w:r>
        <w:rPr>
          <w:rFonts w:ascii="Times New Roman" w:hAnsi="Times New Roman"/>
          <w:i/>
          <w:sz w:val="24"/>
          <w:lang w:val="en-US"/>
        </w:rPr>
        <w:t>Pseudocalanus</w:t>
      </w:r>
      <w:r>
        <w:rPr>
          <w:rFonts w:ascii="Times New Roman" w:hAnsi="Times New Roman"/>
          <w:sz w:val="24"/>
          <w:lang w:val="en-US"/>
        </w:rPr>
        <w:t xml:space="preserve"> spp.; </w:t>
      </w:r>
      <w:r>
        <w:rPr>
          <w:rFonts w:ascii="Times New Roman" w:hAnsi="Times New Roman"/>
          <w:i/>
          <w:sz w:val="24"/>
          <w:lang w:val="en-US"/>
          <w:rPrChange w:id="410" w:author="Usov N." w:date="2019-10-28T13:01:00Z">
            <w:rPr>
              <w:rFonts w:ascii="Times New Roman" w:hAnsi="Times New Roman"/>
              <w:sz w:val="24"/>
              <w:lang w:val="en-US"/>
            </w:rPr>
          </w:rPrChange>
        </w:rPr>
        <w:t>Calanus</w:t>
      </w:r>
      <w:r>
        <w:rPr>
          <w:rFonts w:ascii="Times New Roman" w:hAnsi="Times New Roman"/>
          <w:sz w:val="24"/>
          <w:lang w:val="en-US"/>
        </w:rPr>
        <w:t xml:space="preserve"> - </w:t>
      </w:r>
      <w:r>
        <w:rPr>
          <w:rFonts w:ascii="Times New Roman" w:hAnsi="Times New Roman"/>
          <w:i/>
          <w:sz w:val="24"/>
          <w:lang w:val="en-US"/>
        </w:rPr>
        <w:t>Calanus glacialis</w:t>
      </w:r>
      <w:r>
        <w:rPr>
          <w:rFonts w:ascii="Times New Roman" w:hAnsi="Times New Roman"/>
          <w:sz w:val="24"/>
          <w:lang w:val="en-US"/>
        </w:rPr>
        <w:t xml:space="preserve">; </w:t>
      </w:r>
      <w:r>
        <w:rPr>
          <w:rFonts w:ascii="Times New Roman" w:hAnsi="Times New Roman"/>
          <w:i/>
          <w:sz w:val="24"/>
          <w:lang w:val="en-US"/>
          <w:rPrChange w:id="411" w:author="Usov N." w:date="2019-10-28T13:01:00Z">
            <w:rPr>
              <w:rFonts w:ascii="Times New Roman" w:hAnsi="Times New Roman"/>
              <w:sz w:val="24"/>
              <w:lang w:val="en-US"/>
            </w:rPr>
          </w:rPrChange>
        </w:rPr>
        <w:t>Microsetella</w:t>
      </w:r>
      <w:r>
        <w:rPr>
          <w:rFonts w:ascii="Times New Roman" w:hAnsi="Times New Roman"/>
          <w:sz w:val="24"/>
          <w:lang w:val="en-US"/>
        </w:rPr>
        <w:t xml:space="preserve"> - </w:t>
      </w:r>
      <w:r>
        <w:rPr>
          <w:rFonts w:ascii="Times New Roman" w:hAnsi="Times New Roman"/>
          <w:i/>
          <w:sz w:val="24"/>
          <w:lang w:val="en-US"/>
        </w:rPr>
        <w:t>Microsetella norvegica</w:t>
      </w:r>
      <w:r>
        <w:rPr>
          <w:rFonts w:ascii="Times New Roman" w:hAnsi="Times New Roman"/>
          <w:sz w:val="24"/>
          <w:lang w:val="en-US"/>
        </w:rPr>
        <w:t xml:space="preserve">; </w:t>
      </w:r>
      <w:r>
        <w:rPr>
          <w:rFonts w:ascii="Times New Roman" w:hAnsi="Times New Roman"/>
          <w:i/>
          <w:sz w:val="24"/>
          <w:lang w:val="en-US"/>
          <w:rPrChange w:id="412" w:author="Usov N." w:date="2019-10-28T13:01:00Z">
            <w:rPr>
              <w:rFonts w:ascii="Times New Roman" w:hAnsi="Times New Roman"/>
              <w:sz w:val="24"/>
              <w:lang w:val="en-US"/>
            </w:rPr>
          </w:rPrChange>
        </w:rPr>
        <w:t>Oithona</w:t>
      </w:r>
      <w:r>
        <w:rPr>
          <w:rFonts w:ascii="Times New Roman" w:hAnsi="Times New Roman"/>
          <w:sz w:val="24"/>
          <w:lang w:val="en-US"/>
        </w:rPr>
        <w:t xml:space="preserve"> - </w:t>
      </w:r>
      <w:r>
        <w:rPr>
          <w:rFonts w:ascii="Times New Roman" w:hAnsi="Times New Roman"/>
          <w:i/>
          <w:sz w:val="24"/>
          <w:lang w:val="en-US"/>
        </w:rPr>
        <w:t>Oithona similis</w:t>
      </w:r>
      <w:r>
        <w:rPr>
          <w:rFonts w:ascii="Times New Roman" w:hAnsi="Times New Roman"/>
          <w:sz w:val="24"/>
          <w:lang w:val="en-US"/>
        </w:rPr>
        <w:t xml:space="preserve">; </w:t>
      </w:r>
      <w:r>
        <w:rPr>
          <w:rFonts w:ascii="Times New Roman" w:hAnsi="Times New Roman"/>
          <w:i/>
          <w:sz w:val="24"/>
          <w:lang w:val="en-US"/>
          <w:rPrChange w:id="413" w:author="Usov N." w:date="2019-10-28T13:01:00Z">
            <w:rPr>
              <w:rFonts w:ascii="Times New Roman" w:hAnsi="Times New Roman"/>
              <w:sz w:val="24"/>
              <w:lang w:val="en-US"/>
            </w:rPr>
          </w:rPrChange>
        </w:rPr>
        <w:t>Acartia</w:t>
      </w:r>
      <w:r>
        <w:rPr>
          <w:rFonts w:ascii="Times New Roman" w:hAnsi="Times New Roman"/>
          <w:sz w:val="24"/>
          <w:lang w:val="en-US"/>
        </w:rPr>
        <w:t xml:space="preserve"> - </w:t>
      </w:r>
      <w:r>
        <w:rPr>
          <w:rFonts w:ascii="Times New Roman" w:hAnsi="Times New Roman"/>
          <w:i/>
          <w:sz w:val="24"/>
          <w:lang w:val="en-US"/>
        </w:rPr>
        <w:t>Acartia</w:t>
      </w:r>
      <w:r>
        <w:rPr>
          <w:rFonts w:ascii="Times New Roman" w:hAnsi="Times New Roman"/>
          <w:sz w:val="24"/>
          <w:lang w:val="en-US"/>
        </w:rPr>
        <w:t xml:space="preserve"> spp; </w:t>
      </w:r>
      <w:r>
        <w:rPr>
          <w:rFonts w:ascii="Times New Roman" w:hAnsi="Times New Roman"/>
          <w:i/>
          <w:sz w:val="24"/>
          <w:lang w:val="en-US"/>
          <w:rPrChange w:id="414" w:author="Usov N." w:date="2019-10-28T13:01:00Z">
            <w:rPr>
              <w:rFonts w:ascii="Times New Roman" w:hAnsi="Times New Roman"/>
              <w:sz w:val="24"/>
              <w:lang w:val="en-US"/>
            </w:rPr>
          </w:rPrChange>
        </w:rPr>
        <w:t>Temora</w:t>
      </w:r>
      <w:r>
        <w:rPr>
          <w:rFonts w:ascii="Times New Roman" w:hAnsi="Times New Roman"/>
          <w:sz w:val="24"/>
          <w:lang w:val="en-US"/>
        </w:rPr>
        <w:t xml:space="preserve"> - </w:t>
      </w:r>
      <w:r>
        <w:rPr>
          <w:rFonts w:ascii="Times New Roman" w:hAnsi="Times New Roman"/>
          <w:i/>
          <w:sz w:val="24"/>
          <w:lang w:val="en-US"/>
        </w:rPr>
        <w:t>Temora longicornis</w:t>
      </w:r>
      <w:r>
        <w:rPr>
          <w:rFonts w:ascii="Times New Roman" w:hAnsi="Times New Roman"/>
          <w:sz w:val="24"/>
          <w:lang w:val="en-US"/>
        </w:rPr>
        <w:t xml:space="preserve">; </w:t>
      </w:r>
      <w:r>
        <w:rPr>
          <w:rFonts w:ascii="Times New Roman" w:hAnsi="Times New Roman"/>
          <w:i/>
          <w:sz w:val="24"/>
          <w:lang w:val="en-US"/>
          <w:rPrChange w:id="415" w:author="Usov N." w:date="2019-10-28T13:01:00Z">
            <w:rPr>
              <w:rFonts w:ascii="Times New Roman" w:hAnsi="Times New Roman"/>
              <w:sz w:val="24"/>
              <w:lang w:val="en-US"/>
            </w:rPr>
          </w:rPrChange>
        </w:rPr>
        <w:t>Centropages</w:t>
      </w:r>
      <w:r>
        <w:rPr>
          <w:rFonts w:ascii="Times New Roman" w:hAnsi="Times New Roman"/>
          <w:sz w:val="24"/>
          <w:lang w:val="en-US"/>
        </w:rPr>
        <w:t xml:space="preserve"> – </w:t>
      </w:r>
      <w:r>
        <w:rPr>
          <w:rFonts w:ascii="Times New Roman" w:hAnsi="Times New Roman"/>
          <w:i/>
          <w:sz w:val="24"/>
          <w:lang w:val="en-US"/>
        </w:rPr>
        <w:t>Centropages hamatus</w:t>
      </w:r>
      <w:r>
        <w:rPr>
          <w:rFonts w:ascii="Times New Roman" w:hAnsi="Times New Roman"/>
          <w:sz w:val="24"/>
          <w:lang w:val="en-US"/>
        </w:rPr>
        <w:t xml:space="preserve">. The combination of each two abbreviations is used below for indicating the phenological event for a given species (e.g. Calanus_Peak). </w:t>
      </w:r>
    </w:p>
    <w:p>
      <w:pPr>
        <w:pStyle w:val="11"/>
        <w:spacing w:before="0" w:beforeAutospacing="0" w:after="0" w:afterAutospacing="0" w:line="360" w:lineRule="auto"/>
        <w:ind w:firstLine="709"/>
        <w:jc w:val="both"/>
        <w:rPr>
          <w:ins w:id="416" w:author="polyd" w:date="2019-11-01T15:08:14Z"/>
          <w:lang w:val="en-US"/>
        </w:rPr>
      </w:pPr>
      <w:r>
        <w:rPr>
          <w:lang w:val="en-US"/>
        </w:rPr>
        <w:t xml:space="preserve">Environmental parameters: TPD – Julian day when temperature maximum was observed; SpSD – Julian day when hydrological spring started (water temperature reached 3 °C); SuSD – Julian day when hydrological summer started (water temperature reached </w:t>
      </w:r>
      <w:del w:id="417" w:author="Usov N." w:date="2019-10-02T12:45:00Z">
        <w:r>
          <w:rPr>
            <w:lang w:val="en-US"/>
          </w:rPr>
          <w:delText>3 </w:delText>
        </w:r>
      </w:del>
      <w:ins w:id="418" w:author="Usov N." w:date="2019-10-02T12:45:00Z">
        <w:r>
          <w:rPr>
            <w:lang w:val="en-US"/>
          </w:rPr>
          <w:t>5 </w:t>
        </w:r>
      </w:ins>
      <w:r>
        <w:rPr>
          <w:lang w:val="en-US"/>
        </w:rPr>
        <w:t xml:space="preserve">°C); SuFD – Julian day when hydrological summer </w:t>
      </w:r>
      <w:del w:id="419" w:author="Usov N." w:date="2019-10-02T12:46:00Z">
        <w:r>
          <w:rPr>
            <w:lang w:val="en-US"/>
          </w:rPr>
          <w:delText>ends</w:delText>
        </w:r>
      </w:del>
      <w:ins w:id="420" w:author="Usov N." w:date="2019-10-02T12:46:00Z">
        <w:r>
          <w:rPr>
            <w:lang w:val="en-US"/>
          </w:rPr>
          <w:t xml:space="preserve">ended </w:t>
        </w:r>
      </w:ins>
      <w:ins w:id="421" w:author="Usov N." w:date="2019-10-02T12:45:00Z">
        <w:r>
          <w:rPr>
            <w:lang w:val="en-US"/>
          </w:rPr>
          <w:t>(water temperature cool</w:t>
        </w:r>
      </w:ins>
      <w:ins w:id="422" w:author="Usov N." w:date="2019-10-02T12:46:00Z">
        <w:r>
          <w:rPr>
            <w:lang w:val="en-US"/>
          </w:rPr>
          <w:t>ed</w:t>
        </w:r>
      </w:ins>
      <w:ins w:id="423" w:author="Usov N." w:date="2019-10-02T12:45:00Z">
        <w:r>
          <w:rPr>
            <w:lang w:val="en-US"/>
          </w:rPr>
          <w:t xml:space="preserve"> down to 5 °C)</w:t>
        </w:r>
      </w:ins>
      <w:r>
        <w:rPr>
          <w:lang w:val="en-US"/>
        </w:rPr>
        <w:t>;</w:t>
      </w:r>
      <w:ins w:id="424" w:author="Usov N." w:date="2019-10-26T17:10:00Z">
        <w:r>
          <w:rPr>
            <w:lang w:val="en-US"/>
          </w:rPr>
          <w:t xml:space="preserve"> </w:t>
        </w:r>
      </w:ins>
      <w:ins w:id="425" w:author="Usov N." w:date="2019-10-26T17:10:00Z">
        <w:del w:id="426" w:author="polyd" w:date="2019-11-01T15:06:50Z">
          <w:r>
            <w:rPr>
              <w:lang w:val="en-US"/>
            </w:rPr>
            <w:delText>SuFDPY – date of the end of summer in the previous year</w:delText>
          </w:r>
        </w:del>
      </w:ins>
      <w:ins w:id="427" w:author="Usov N." w:date="2019-10-26T17:10:00Z">
        <w:del w:id="428" w:author="polyd" w:date="2019-11-01T15:06:51Z">
          <w:r>
            <w:rPr>
              <w:lang w:val="en-US"/>
            </w:rPr>
            <w:delText>;</w:delText>
          </w:r>
        </w:del>
      </w:ins>
      <w:r>
        <w:rPr>
          <w:lang w:val="en-US"/>
        </w:rPr>
        <w:t xml:space="preserve"> SuDur – summer duration, Julian days; ICD – Julian day when ice clearing was observed; SpT – Mean spring temperature; SuT – Mean summer temperature; NAO – North Atlantic oscillation index; AOI – Arctic oscillation index.</w:t>
      </w:r>
      <w:ins w:id="429" w:author="polyd" w:date="2019-11-01T15:06:57Z">
        <w:r>
          <w:rPr>
            <w:lang w:val="en-US"/>
          </w:rPr>
          <w:t xml:space="preserve"> </w:t>
        </w:r>
      </w:ins>
      <w:ins w:id="430" w:author="polyd" w:date="2019-11-01T15:08:30Z">
        <w:r>
          <w:rPr>
            <w:lang w:val="en-US"/>
          </w:rPr>
          <w:t>S</w:t>
        </w:r>
      </w:ins>
      <w:ins w:id="431" w:author="polyd" w:date="2019-11-01T15:08:31Z">
        <w:r>
          <w:rPr>
            <w:lang w:val="en-US"/>
          </w:rPr>
          <w:t>u</w:t>
        </w:r>
      </w:ins>
      <w:ins w:id="432" w:author="polyd" w:date="2019-11-01T15:08:33Z">
        <w:r>
          <w:rPr>
            <w:lang w:val="en-US"/>
          </w:rPr>
          <w:t>S</w:t>
        </w:r>
      </w:ins>
      <w:ins w:id="433" w:author="polyd" w:date="2019-11-01T15:08:36Z">
        <w:r>
          <w:rPr>
            <w:lang w:val="en-US"/>
          </w:rPr>
          <w:t>DP</w:t>
        </w:r>
      </w:ins>
      <w:ins w:id="434" w:author="polyd" w:date="2019-11-01T15:08:37Z">
        <w:r>
          <w:rPr>
            <w:lang w:val="en-US"/>
          </w:rPr>
          <w:t>Y</w:t>
        </w:r>
      </w:ins>
      <w:ins w:id="435" w:author="polyd" w:date="2019-11-01T15:08:38Z">
        <w:r>
          <w:rPr>
            <w:lang w:val="en-US"/>
          </w:rPr>
          <w:t>,</w:t>
        </w:r>
      </w:ins>
      <w:ins w:id="436" w:author="polyd" w:date="2019-11-01T15:08:39Z">
        <w:r>
          <w:rPr>
            <w:lang w:val="en-US"/>
          </w:rPr>
          <w:t xml:space="preserve"> </w:t>
        </w:r>
      </w:ins>
      <w:ins w:id="437" w:author="polyd" w:date="2019-11-01T15:06:57Z">
        <w:r>
          <w:rPr>
            <w:lang w:val="en-US"/>
          </w:rPr>
          <w:t>SuFDPY</w:t>
        </w:r>
      </w:ins>
      <w:ins w:id="438" w:author="polyd" w:date="2019-11-01T15:07:10Z">
        <w:r>
          <w:rPr>
            <w:lang w:val="en-US"/>
          </w:rPr>
          <w:t xml:space="preserve">, </w:t>
        </w:r>
      </w:ins>
      <w:ins w:id="439" w:author="polyd" w:date="2019-11-01T15:07:29Z">
        <w:r>
          <w:rPr>
            <w:rFonts w:hint="default"/>
            <w:lang w:val="en-US"/>
            <w:rPrChange w:id="440" w:author="polyd" w:date="2019-11-01T15:07:29Z">
              <w:rPr>
                <w:rFonts w:hint="default"/>
              </w:rPr>
            </w:rPrChange>
          </w:rPr>
          <w:t>SuDurPY</w:t>
        </w:r>
      </w:ins>
      <w:ins w:id="442" w:author="polyd" w:date="2019-11-01T15:07:31Z">
        <w:r>
          <w:rPr>
            <w:rFonts w:hint="default"/>
            <w:lang w:val="en-US"/>
          </w:rPr>
          <w:t xml:space="preserve">, </w:t>
        </w:r>
      </w:ins>
      <w:ins w:id="443" w:author="polyd" w:date="2019-11-01T15:07:43Z">
        <w:r>
          <w:rPr>
            <w:rFonts w:hint="default"/>
            <w:lang w:val="en-US"/>
            <w:rPrChange w:id="444" w:author="polyd" w:date="2019-11-01T15:07:43Z">
              <w:rPr>
                <w:rFonts w:hint="default"/>
              </w:rPr>
            </w:rPrChange>
          </w:rPr>
          <w:t>SpTPY</w:t>
        </w:r>
      </w:ins>
      <w:ins w:id="446" w:author="polyd" w:date="2019-11-01T15:07:45Z">
        <w:r>
          <w:rPr>
            <w:rFonts w:hint="default"/>
            <w:lang w:val="en-US"/>
          </w:rPr>
          <w:t xml:space="preserve">, </w:t>
        </w:r>
      </w:ins>
      <w:ins w:id="447" w:author="polyd" w:date="2019-11-01T15:07:52Z">
        <w:r>
          <w:rPr>
            <w:rFonts w:hint="default"/>
            <w:lang w:val="en-US"/>
            <w:rPrChange w:id="448" w:author="polyd" w:date="2019-11-01T15:07:52Z">
              <w:rPr>
                <w:rFonts w:hint="default"/>
              </w:rPr>
            </w:rPrChange>
          </w:rPr>
          <w:t>NAOPY</w:t>
        </w:r>
      </w:ins>
      <w:ins w:id="450" w:author="polyd" w:date="2019-11-01T15:07:54Z">
        <w:r>
          <w:rPr>
            <w:rFonts w:hint="default"/>
            <w:lang w:val="en-US"/>
          </w:rPr>
          <w:t>,</w:t>
        </w:r>
      </w:ins>
      <w:ins w:id="451" w:author="polyd" w:date="2019-11-01T15:07:55Z">
        <w:r>
          <w:rPr>
            <w:rFonts w:hint="default"/>
            <w:lang w:val="en-US"/>
          </w:rPr>
          <w:t xml:space="preserve"> </w:t>
        </w:r>
      </w:ins>
      <w:ins w:id="452" w:author="polyd" w:date="2019-11-01T15:07:56Z">
        <w:r>
          <w:rPr>
            <w:rFonts w:hint="default"/>
            <w:lang w:val="en-US"/>
          </w:rPr>
          <w:t>AO</w:t>
        </w:r>
      </w:ins>
      <w:ins w:id="453" w:author="polyd" w:date="2019-11-01T15:08:02Z">
        <w:r>
          <w:rPr>
            <w:rFonts w:hint="default"/>
            <w:lang w:val="en-US"/>
          </w:rPr>
          <w:t>I</w:t>
        </w:r>
      </w:ins>
      <w:ins w:id="454" w:author="polyd" w:date="2019-11-01T15:08:04Z">
        <w:r>
          <w:rPr>
            <w:rFonts w:hint="default"/>
            <w:lang w:val="en-US"/>
          </w:rPr>
          <w:t>P</w:t>
        </w:r>
      </w:ins>
      <w:ins w:id="455" w:author="polyd" w:date="2019-11-01T15:08:05Z">
        <w:r>
          <w:rPr>
            <w:rFonts w:hint="default"/>
            <w:lang w:val="en-US"/>
          </w:rPr>
          <w:t>Y</w:t>
        </w:r>
      </w:ins>
      <w:ins w:id="456" w:author="polyd" w:date="2019-11-01T15:06:57Z">
        <w:r>
          <w:rPr>
            <w:lang w:val="en-US"/>
          </w:rPr>
          <w:t xml:space="preserve"> </w:t>
        </w:r>
      </w:ins>
      <w:ins w:id="457" w:author="polyd" w:date="2019-11-01T15:09:27Z">
        <w:r>
          <w:rPr>
            <w:lang w:val="en-US"/>
          </w:rPr>
          <w:t>de</w:t>
        </w:r>
      </w:ins>
      <w:ins w:id="458" w:author="polyd" w:date="2019-11-01T15:09:28Z">
        <w:r>
          <w:rPr>
            <w:lang w:val="en-US"/>
          </w:rPr>
          <w:t>note</w:t>
        </w:r>
      </w:ins>
      <w:ins w:id="459" w:author="polyd" w:date="2019-11-01T15:09:03Z">
        <w:r>
          <w:rPr>
            <w:lang w:val="en-US"/>
          </w:rPr>
          <w:t xml:space="preserve"> </w:t>
        </w:r>
      </w:ins>
      <w:ins w:id="460" w:author="polyd" w:date="2019-11-01T15:09:04Z">
        <w:r>
          <w:rPr>
            <w:lang w:val="en-US"/>
          </w:rPr>
          <w:t xml:space="preserve">SuSD, SuFD, </w:t>
        </w:r>
      </w:ins>
      <w:ins w:id="461" w:author="polyd" w:date="2019-11-01T15:09:04Z">
        <w:r>
          <w:rPr>
            <w:rFonts w:hint="default"/>
            <w:lang w:val="en-US"/>
          </w:rPr>
          <w:t>SuDur, SpT, NAO</w:t>
        </w:r>
      </w:ins>
      <w:ins w:id="462" w:author="polyd" w:date="2019-11-01T15:09:37Z">
        <w:r>
          <w:rPr>
            <w:rFonts w:hint="default"/>
            <w:lang w:val="en-US"/>
          </w:rPr>
          <w:t xml:space="preserve"> </w:t>
        </w:r>
      </w:ins>
      <w:ins w:id="463" w:author="polyd" w:date="2019-11-01T15:09:35Z">
        <w:r>
          <w:rPr>
            <w:rFonts w:hint="default"/>
            <w:lang w:val="en-US"/>
          </w:rPr>
          <w:t>an</w:t>
        </w:r>
      </w:ins>
      <w:ins w:id="464" w:author="polyd" w:date="2019-11-01T15:09:36Z">
        <w:r>
          <w:rPr>
            <w:rFonts w:hint="default"/>
            <w:lang w:val="en-US"/>
          </w:rPr>
          <w:t>d</w:t>
        </w:r>
      </w:ins>
      <w:ins w:id="465" w:author="polyd" w:date="2019-11-01T15:09:04Z">
        <w:r>
          <w:rPr>
            <w:rFonts w:hint="default"/>
            <w:lang w:val="en-US"/>
          </w:rPr>
          <w:t xml:space="preserve"> AOI</w:t>
        </w:r>
      </w:ins>
      <w:ins w:id="466" w:author="polyd" w:date="2019-11-01T15:09:21Z">
        <w:r>
          <w:rPr>
            <w:rFonts w:hint="default"/>
            <w:lang w:val="en-US"/>
          </w:rPr>
          <w:t xml:space="preserve"> </w:t>
        </w:r>
      </w:ins>
      <w:ins w:id="467" w:author="polyd" w:date="2019-11-01T15:09:40Z">
        <w:r>
          <w:rPr>
            <w:rFonts w:hint="default"/>
            <w:lang w:val="en-US"/>
          </w:rPr>
          <w:t>obse</w:t>
        </w:r>
      </w:ins>
      <w:ins w:id="468" w:author="polyd" w:date="2019-11-01T15:09:41Z">
        <w:r>
          <w:rPr>
            <w:rFonts w:hint="default"/>
            <w:lang w:val="en-US"/>
          </w:rPr>
          <w:t>rve</w:t>
        </w:r>
      </w:ins>
      <w:ins w:id="469" w:author="polyd" w:date="2019-11-01T15:09:42Z">
        <w:r>
          <w:rPr>
            <w:rFonts w:hint="default"/>
            <w:lang w:val="en-US"/>
          </w:rPr>
          <w:t xml:space="preserve">d </w:t>
        </w:r>
      </w:ins>
      <w:ins w:id="470" w:author="polyd" w:date="2019-11-01T15:09:43Z">
        <w:r>
          <w:rPr>
            <w:rFonts w:hint="default"/>
            <w:lang w:val="en-US"/>
          </w:rPr>
          <w:t>in t</w:t>
        </w:r>
      </w:ins>
      <w:ins w:id="471" w:author="polyd" w:date="2019-11-01T15:09:44Z">
        <w:r>
          <w:rPr>
            <w:rFonts w:hint="default"/>
            <w:lang w:val="en-US"/>
          </w:rPr>
          <w:t xml:space="preserve">he </w:t>
        </w:r>
      </w:ins>
      <w:ins w:id="472" w:author="polyd" w:date="2019-11-01T15:09:46Z">
        <w:r>
          <w:rPr>
            <w:rFonts w:hint="default"/>
            <w:lang w:val="en-US"/>
          </w:rPr>
          <w:t>pre</w:t>
        </w:r>
      </w:ins>
      <w:ins w:id="473" w:author="polyd" w:date="2019-11-01T15:09:47Z">
        <w:r>
          <w:rPr>
            <w:rFonts w:hint="default"/>
            <w:lang w:val="en-US"/>
          </w:rPr>
          <w:t>vious</w:t>
        </w:r>
      </w:ins>
      <w:ins w:id="474" w:author="polyd" w:date="2019-11-01T15:09:48Z">
        <w:r>
          <w:rPr>
            <w:rFonts w:hint="default"/>
            <w:lang w:val="en-US"/>
          </w:rPr>
          <w:t xml:space="preserve"> y</w:t>
        </w:r>
      </w:ins>
      <w:ins w:id="475" w:author="polyd" w:date="2019-11-01T15:09:49Z">
        <w:r>
          <w:rPr>
            <w:rFonts w:hint="default"/>
            <w:lang w:val="en-US"/>
          </w:rPr>
          <w:t>ear</w:t>
        </w:r>
      </w:ins>
      <w:ins w:id="476" w:author="polyd" w:date="2019-11-01T15:09:50Z">
        <w:r>
          <w:rPr>
            <w:rFonts w:hint="default"/>
            <w:lang w:val="en-US"/>
          </w:rPr>
          <w:t>.</w:t>
        </w:r>
      </w:ins>
      <w:ins w:id="477" w:author="polyd" w:date="2019-11-01T15:06:57Z">
        <w:r>
          <w:rPr>
            <w:lang w:val="en-US"/>
          </w:rPr>
          <w:t xml:space="preserve"> </w:t>
        </w:r>
      </w:ins>
    </w:p>
    <w:p>
      <w:pPr>
        <w:pStyle w:val="11"/>
        <w:spacing w:before="0" w:beforeAutospacing="0" w:after="0" w:afterAutospacing="0" w:line="360" w:lineRule="auto"/>
        <w:ind w:firstLine="709"/>
        <w:jc w:val="both"/>
        <w:rPr>
          <w:ins w:id="478" w:author="Usov N." w:date="2019-10-02T11:22:00Z"/>
          <w:del w:id="479" w:author="polyd" w:date="2019-11-01T15:08:11Z"/>
          <w:lang w:val="en-US"/>
        </w:rPr>
      </w:pPr>
    </w:p>
    <w:p>
      <w:pPr>
        <w:pStyle w:val="11"/>
        <w:spacing w:before="0" w:beforeAutospacing="0" w:after="0" w:afterAutospacing="0" w:line="360" w:lineRule="auto"/>
        <w:ind w:firstLine="709"/>
        <w:jc w:val="both"/>
        <w:rPr>
          <w:lang w:val="en-US"/>
        </w:rPr>
      </w:pPr>
      <w:ins w:id="480" w:author="Usov N." w:date="2019-10-02T11:22:00Z">
        <w:r>
          <w:rPr>
            <w:lang w:val="en-US"/>
          </w:rPr>
          <w:t xml:space="preserve">Species name with index </w:t>
        </w:r>
      </w:ins>
      <w:ins w:id="481" w:author="Usov N." w:date="2019-10-26T17:08:00Z">
        <w:r>
          <w:rPr>
            <w:lang w:val="en-US"/>
            <w:rPrChange w:id="482" w:author="Usov N." w:date="2019-10-26T17:08:00Z">
              <w:rPr/>
            </w:rPrChange>
          </w:rPr>
          <w:t>"</w:t>
        </w:r>
      </w:ins>
      <w:ins w:id="483" w:author="Usov N." w:date="2019-10-02T11:22:00Z">
        <w:r>
          <w:rPr>
            <w:lang w:val="en-US"/>
          </w:rPr>
          <w:t>N</w:t>
        </w:r>
      </w:ins>
      <w:ins w:id="484" w:author="Usov N." w:date="2019-10-26T17:08:00Z">
        <w:r>
          <w:rPr>
            <w:lang w:val="en-US"/>
          </w:rPr>
          <w:t>"</w:t>
        </w:r>
      </w:ins>
      <w:ins w:id="485" w:author="Usov N." w:date="2019-10-02T11:22:00Z">
        <w:r>
          <w:rPr>
            <w:lang w:val="en-US"/>
          </w:rPr>
          <w:t xml:space="preserve"> (e.g. Calanus_N) </w:t>
        </w:r>
      </w:ins>
      <w:ins w:id="486" w:author="Usov N." w:date="2019-10-02T11:23:00Z">
        <w:r>
          <w:rPr>
            <w:lang w:val="en-US"/>
          </w:rPr>
          <w:t>–</w:t>
        </w:r>
      </w:ins>
      <w:ins w:id="487" w:author="Usov N." w:date="2019-10-02T11:22:00Z">
        <w:r>
          <w:rPr>
            <w:lang w:val="en-US"/>
          </w:rPr>
          <w:t xml:space="preserve"> average</w:t>
        </w:r>
      </w:ins>
      <w:ins w:id="488" w:author="Usov N." w:date="2019-10-02T11:23:00Z">
        <w:r>
          <w:rPr>
            <w:lang w:val="en-US"/>
          </w:rPr>
          <w:t xml:space="preserve"> total species abundance for </w:t>
        </w:r>
      </w:ins>
      <w:ins w:id="489" w:author="Usov N." w:date="2019-10-02T11:24:00Z">
        <w:r>
          <w:rPr>
            <w:lang w:val="en-US"/>
          </w:rPr>
          <w:t xml:space="preserve">period of </w:t>
        </w:r>
      </w:ins>
      <w:ins w:id="490" w:author="Usov N." w:date="2019-10-02T11:23:00Z">
        <w:r>
          <w:rPr>
            <w:lang w:val="en-US"/>
          </w:rPr>
          <w:t>May-October.</w:t>
        </w:r>
      </w:ins>
    </w:p>
    <w:p>
      <w:pPr>
        <w:pStyle w:val="11"/>
        <w:spacing w:before="0" w:beforeAutospacing="0" w:after="0" w:afterAutospacing="0" w:line="360" w:lineRule="auto"/>
        <w:ind w:firstLine="709"/>
        <w:jc w:val="both"/>
        <w:rPr>
          <w:lang w:val="en"/>
        </w:rPr>
      </w:pPr>
      <w:del w:id="491" w:author="Usov N." w:date="2019-10-26T17:10:00Z">
        <w:commentRangeStart w:id="12"/>
        <w:r>
          <w:rPr>
            <w:lang w:val="en"/>
          </w:rPr>
          <w:delText>The</w:delText>
        </w:r>
        <w:commentRangeEnd w:id="12"/>
      </w:del>
      <w:r>
        <w:rPr>
          <w:rStyle w:val="15"/>
          <w:rFonts w:ascii="Calibri" w:hAnsi="Calibri" w:eastAsia="Times New Roman"/>
          <w:szCs w:val="20"/>
          <w:lang w:eastAsia="en-US"/>
        </w:rPr>
        <w:commentReference w:id="12"/>
      </w:r>
      <w:del w:id="492" w:author="Usov N." w:date="2019-10-26T17:10:00Z">
        <w:r>
          <w:rPr>
            <w:lang w:val="en"/>
          </w:rPr>
          <w:delText xml:space="preserve"> state of plankton copepod populations in the current year may depend on the events that occurred in the previous year. In this regard, the values of indicators marked in the previous year were considered as the individual factors involved in the further analysis.</w:delText>
        </w:r>
      </w:del>
    </w:p>
    <w:p>
      <w:pPr>
        <w:spacing w:after="0" w:line="360" w:lineRule="auto"/>
        <w:ind w:firstLine="709"/>
        <w:jc w:val="both"/>
        <w:rPr>
          <w:rFonts w:ascii="Times New Roman" w:hAnsi="Times New Roman"/>
          <w:sz w:val="24"/>
          <w:szCs w:val="24"/>
          <w:lang w:val="en-US"/>
        </w:rPr>
      </w:pPr>
    </w:p>
    <w:p>
      <w:pPr>
        <w:spacing w:after="0" w:line="360" w:lineRule="auto"/>
        <w:ind w:firstLine="709"/>
        <w:jc w:val="both"/>
        <w:rPr>
          <w:rFonts w:ascii="Times New Roman" w:hAnsi="Times New Roman"/>
          <w:sz w:val="24"/>
          <w:szCs w:val="24"/>
          <w:lang w:val="en-US"/>
        </w:rPr>
      </w:pPr>
      <w:r>
        <w:rPr>
          <w:rFonts w:ascii="Times New Roman" w:hAnsi="Times New Roman"/>
          <w:b/>
          <w:sz w:val="24"/>
          <w:szCs w:val="24"/>
          <w:lang w:val="en-US"/>
        </w:rPr>
        <w:t>Statistics</w:t>
      </w:r>
      <w:r>
        <w:rPr>
          <w:rFonts w:ascii="Times New Roman" w:hAnsi="Times New Roman"/>
          <w:sz w:val="24"/>
          <w:szCs w:val="24"/>
          <w:lang w:val="en-US"/>
        </w:rPr>
        <w:t xml:space="preserve"> </w:t>
      </w:r>
    </w:p>
    <w:p>
      <w:pPr>
        <w:pStyle w:val="4"/>
        <w:spacing w:before="0" w:line="360" w:lineRule="auto"/>
        <w:ind w:firstLine="709"/>
        <w:jc w:val="both"/>
        <w:rPr>
          <w:rFonts w:ascii="Times New Roman" w:hAnsi="Times New Roman"/>
          <w:b w:val="0"/>
          <w:bCs w:val="0"/>
          <w:color w:val="auto"/>
          <w:sz w:val="24"/>
          <w:szCs w:val="24"/>
          <w:lang w:val="en-US" w:eastAsia="ru-RU"/>
        </w:rPr>
      </w:pPr>
      <w:r>
        <w:rPr>
          <w:rFonts w:ascii="Times New Roman" w:hAnsi="Times New Roman"/>
          <w:b w:val="0"/>
          <w:bCs w:val="0"/>
          <w:color w:val="auto"/>
          <w:sz w:val="24"/>
          <w:szCs w:val="24"/>
          <w:lang w:val="en-US" w:eastAsia="ru-RU"/>
        </w:rPr>
        <w:t xml:space="preserve">All </w:t>
      </w:r>
      <w:del w:id="493" w:author="Usov N." w:date="2019-10-02T13:01:00Z">
        <w:r>
          <w:rPr>
            <w:rFonts w:ascii="Times New Roman" w:hAnsi="Times New Roman"/>
            <w:b w:val="0"/>
            <w:bCs w:val="0"/>
            <w:color w:val="auto"/>
            <w:sz w:val="24"/>
            <w:szCs w:val="24"/>
            <w:lang w:val="en-US" w:eastAsia="ru-RU"/>
          </w:rPr>
          <w:delText xml:space="preserve">material </w:delText>
        </w:r>
      </w:del>
      <w:ins w:id="494" w:author="Usov N." w:date="2019-10-02T13:01:00Z">
        <w:r>
          <w:rPr>
            <w:rFonts w:ascii="Times New Roman" w:hAnsi="Times New Roman"/>
            <w:b w:val="0"/>
            <w:bCs w:val="0"/>
            <w:color w:val="auto"/>
            <w:sz w:val="24"/>
            <w:szCs w:val="24"/>
            <w:lang w:val="en-US" w:eastAsia="ru-RU"/>
          </w:rPr>
          <w:t xml:space="preserve">statistical </w:t>
        </w:r>
      </w:ins>
      <w:r>
        <w:rPr>
          <w:rFonts w:ascii="Times New Roman" w:hAnsi="Times New Roman"/>
          <w:b w:val="0"/>
          <w:bCs w:val="0"/>
          <w:color w:val="auto"/>
          <w:sz w:val="24"/>
          <w:szCs w:val="24"/>
          <w:lang w:val="en-US" w:eastAsia="ru-RU"/>
        </w:rPr>
        <w:t>processing was carried out using the functions of the statistical programming language R 3.5.3 (R Core Team, 2019).</w:t>
      </w:r>
    </w:p>
    <w:p>
      <w:pPr>
        <w:pStyle w:val="11"/>
        <w:spacing w:before="0" w:beforeAutospacing="0" w:after="0" w:afterAutospacing="0" w:line="360" w:lineRule="auto"/>
        <w:ind w:firstLine="709"/>
        <w:jc w:val="both"/>
        <w:rPr>
          <w:rStyle w:val="50"/>
          <w:lang w:val="en"/>
        </w:rPr>
      </w:pPr>
      <w:r>
        <w:rPr>
          <w:rStyle w:val="50"/>
          <w:b/>
          <w:i/>
          <w:lang w:val="en"/>
        </w:rPr>
        <w:t xml:space="preserve">Filling in missing values. </w:t>
      </w:r>
      <w:r>
        <w:rPr>
          <w:lang w:val="en"/>
        </w:rPr>
        <w:t xml:space="preserve">In 1963, 1972 and 1990, the observations did not adequately describe the cumulative for </w:t>
      </w:r>
      <w:r>
        <w:rPr>
          <w:i/>
          <w:lang w:val="en"/>
        </w:rPr>
        <w:t>C. glacialis</w:t>
      </w:r>
      <w:r>
        <w:rPr>
          <w:lang w:val="en"/>
        </w:rPr>
        <w:t xml:space="preserve"> (a very short species presence in plankton fell on the intervals between observations). In these cases, it was not possible to find a logistic curve. In this regard, the missing values of key events were reconstructed using a singular spectral analysis of time series, proposed as a tool for filling gaps in time series (Golyadina, Osipov, 2007; Golyadina, Korobeynikov, 2013). For this analysis, the </w:t>
      </w:r>
      <w:r>
        <w:rPr>
          <w:i/>
          <w:lang w:val="en"/>
        </w:rPr>
        <w:t>gapfill()</w:t>
      </w:r>
      <w:r>
        <w:rPr>
          <w:lang w:val="en"/>
        </w:rPr>
        <w:t xml:space="preserve"> function from the </w:t>
      </w:r>
      <w:r>
        <w:rPr>
          <w:i/>
          <w:lang w:val="en"/>
        </w:rPr>
        <w:t>Rssa</w:t>
      </w:r>
      <w:r>
        <w:rPr>
          <w:lang w:val="en"/>
        </w:rPr>
        <w:t xml:space="preserve"> package was used (Golyadina, Korobeynikov, 2014). </w:t>
      </w:r>
      <w:r>
        <w:rPr>
          <w:rStyle w:val="50"/>
          <w:lang w:val="en"/>
        </w:rPr>
        <w:t>A similar approach was applied to fill in missing values in a time series of environmental factors (see below).</w:t>
      </w:r>
    </w:p>
    <w:p>
      <w:pPr>
        <w:pStyle w:val="11"/>
        <w:spacing w:before="0" w:beforeAutospacing="0" w:after="0" w:afterAutospacing="0" w:line="360" w:lineRule="auto"/>
        <w:ind w:firstLine="709"/>
        <w:jc w:val="both"/>
        <w:rPr>
          <w:lang w:val="en-US"/>
        </w:rPr>
      </w:pPr>
      <w:r>
        <w:rPr>
          <w:rStyle w:val="50"/>
          <w:b/>
          <w:i/>
          <w:lang w:val="en"/>
        </w:rPr>
        <w:t xml:space="preserve">Analysis of the long-term dynamics of the studied parameters. </w:t>
      </w:r>
      <w:r>
        <w:rPr>
          <w:rStyle w:val="50"/>
          <w:lang w:val="en"/>
        </w:rPr>
        <w:t xml:space="preserve">The linear models that relate the value of a particular parameter to time (years of observation) were </w:t>
      </w:r>
      <w:r>
        <w:rPr>
          <w:rStyle w:val="50"/>
          <w:lang w:val="en-US"/>
        </w:rPr>
        <w:t xml:space="preserve">fitted </w:t>
      </w:r>
      <w:r>
        <w:rPr>
          <w:rStyle w:val="50"/>
          <w:lang w:val="en"/>
        </w:rPr>
        <w:t xml:space="preserve">to identify long-term linear trends in the dynamics of phenological indicators of species and their abundance, as well as environmental factors for each of them. The </w:t>
      </w:r>
      <w:r>
        <w:rPr>
          <w:rStyle w:val="50"/>
          <w:lang w:val="en-US"/>
        </w:rPr>
        <w:t xml:space="preserve">estimation </w:t>
      </w:r>
      <w:r>
        <w:rPr>
          <w:rStyle w:val="50"/>
          <w:lang w:val="en"/>
        </w:rPr>
        <w:t xml:space="preserve">of linear model parameters was carried out by the least squares method using the </w:t>
      </w:r>
      <w:r>
        <w:rPr>
          <w:rStyle w:val="50"/>
          <w:i/>
          <w:lang w:val="en"/>
        </w:rPr>
        <w:t>lm()</w:t>
      </w:r>
      <w:r>
        <w:rPr>
          <w:rStyle w:val="50"/>
          <w:lang w:val="en"/>
        </w:rPr>
        <w:t xml:space="preserve"> function from the </w:t>
      </w:r>
      <w:r>
        <w:rPr>
          <w:rStyle w:val="50"/>
          <w:i/>
          <w:lang w:val="en"/>
        </w:rPr>
        <w:t>stats</w:t>
      </w:r>
      <w:r>
        <w:rPr>
          <w:rStyle w:val="50"/>
          <w:lang w:val="en"/>
        </w:rPr>
        <w:t xml:space="preserve"> package (R Core Team, 2019).</w:t>
      </w:r>
    </w:p>
    <w:p>
      <w:pPr>
        <w:pStyle w:val="11"/>
        <w:spacing w:before="0" w:beforeAutospacing="0" w:after="0" w:afterAutospacing="0" w:line="360" w:lineRule="auto"/>
        <w:ind w:firstLine="709"/>
        <w:jc w:val="both"/>
        <w:rPr>
          <w:lang w:val="en-US"/>
        </w:rPr>
      </w:pPr>
      <w:r>
        <w:rPr>
          <w:rStyle w:val="50"/>
          <w:lang w:val="en"/>
        </w:rPr>
        <w:t>However, due to the very high probability of the presence of temporal autocorrelations in the data, we did not use the standard estimates of the statistical significance of model parameters that require independent observations. Instead, we used</w:t>
      </w:r>
      <w:r>
        <w:rPr>
          <w:rStyle w:val="50"/>
          <w:lang w:val="en-US"/>
        </w:rPr>
        <w:t xml:space="preserve"> the permutation assessment based on the </w:t>
      </w:r>
      <w:r>
        <w:rPr>
          <w:rStyle w:val="50"/>
          <w:lang w:val="en"/>
        </w:rPr>
        <w:t xml:space="preserve">“model matrix” approach (Clarke &amp; Gorley, 2006; Legendre &amp; Legendre, 2012). To do this, we calculated the matrix of pairwise Euclidean distances between years, based on a time series representing the long-term changes of a given value. The second </w:t>
      </w:r>
      <w:r>
        <w:rPr>
          <w:rStyle w:val="50"/>
          <w:lang w:val="en-US"/>
        </w:rPr>
        <w:t xml:space="preserve">so-called </w:t>
      </w:r>
      <w:r>
        <w:rPr>
          <w:rStyle w:val="50"/>
          <w:lang w:val="en"/>
        </w:rPr>
        <w:t xml:space="preserve">“gradient” model matrix reflected the pairwise Euclidean distances between the numbers of the natural series from </w:t>
      </w:r>
      <w:commentRangeStart w:id="13"/>
      <w:r>
        <w:rPr>
          <w:rStyle w:val="50"/>
          <w:lang w:val="en"/>
        </w:rPr>
        <w:t>196</w:t>
      </w:r>
      <w:del w:id="495" w:author="polyd" w:date="2019-11-01T15:10:10Z">
        <w:r>
          <w:rPr>
            <w:rStyle w:val="50"/>
            <w:lang w:val="en-US"/>
          </w:rPr>
          <w:delText>3</w:delText>
        </w:r>
      </w:del>
      <w:ins w:id="496" w:author="polyd" w:date="2019-11-01T15:10:10Z">
        <w:r>
          <w:rPr>
            <w:rStyle w:val="50"/>
            <w:lang w:val="en-US"/>
          </w:rPr>
          <w:t>1</w:t>
        </w:r>
      </w:ins>
      <w:r>
        <w:rPr>
          <w:rStyle w:val="50"/>
          <w:lang w:val="en"/>
        </w:rPr>
        <w:t xml:space="preserve"> </w:t>
      </w:r>
      <w:commentRangeEnd w:id="13"/>
      <w:r>
        <w:commentReference w:id="13"/>
      </w:r>
      <w:r>
        <w:rPr>
          <w:rStyle w:val="50"/>
          <w:lang w:val="en"/>
        </w:rPr>
        <w:t>to 2018</w:t>
      </w:r>
      <w:ins w:id="497" w:author="polyd" w:date="2019-11-01T15:10:19Z">
        <w:r>
          <w:rPr>
            <w:rStyle w:val="50"/>
            <w:lang w:val="en-US"/>
          </w:rPr>
          <w:t xml:space="preserve"> </w:t>
        </w:r>
      </w:ins>
      <w:ins w:id="498" w:author="polyd" w:date="2019-11-01T15:10:23Z">
        <w:r>
          <w:rPr>
            <w:rStyle w:val="50"/>
            <w:lang w:val="en-US"/>
          </w:rPr>
          <w:t>(</w:t>
        </w:r>
      </w:ins>
      <w:ins w:id="499" w:author="polyd" w:date="2019-11-01T15:10:42Z">
        <w:r>
          <w:rPr>
            <w:rStyle w:val="50"/>
            <w:lang w:val="en-US"/>
          </w:rPr>
          <w:t>t</w:t>
        </w:r>
      </w:ins>
      <w:ins w:id="500" w:author="polyd" w:date="2019-11-01T15:10:43Z">
        <w:r>
          <w:rPr>
            <w:rStyle w:val="50"/>
            <w:lang w:val="en-US"/>
          </w:rPr>
          <w:t xml:space="preserve">he </w:t>
        </w:r>
      </w:ins>
      <w:ins w:id="501" w:author="polyd" w:date="2019-11-01T15:10:44Z">
        <w:r>
          <w:rPr>
            <w:rStyle w:val="50"/>
            <w:lang w:val="en-US"/>
          </w:rPr>
          <w:t>on</w:t>
        </w:r>
      </w:ins>
      <w:ins w:id="502" w:author="polyd" w:date="2019-11-01T15:10:45Z">
        <w:r>
          <w:rPr>
            <w:rStyle w:val="50"/>
            <w:lang w:val="en-US"/>
          </w:rPr>
          <w:t xml:space="preserve">ly </w:t>
        </w:r>
      </w:ins>
      <w:ins w:id="503" w:author="polyd" w:date="2019-11-01T15:10:46Z">
        <w:r>
          <w:rPr>
            <w:rStyle w:val="50"/>
            <w:lang w:val="en-US"/>
          </w:rPr>
          <w:t>ex</w:t>
        </w:r>
      </w:ins>
      <w:ins w:id="504" w:author="polyd" w:date="2019-11-01T15:10:47Z">
        <w:r>
          <w:rPr>
            <w:rStyle w:val="50"/>
            <w:lang w:val="en-US"/>
          </w:rPr>
          <w:t>cep</w:t>
        </w:r>
      </w:ins>
      <w:ins w:id="505" w:author="polyd" w:date="2019-11-01T15:10:48Z">
        <w:r>
          <w:rPr>
            <w:rStyle w:val="50"/>
            <w:lang w:val="en-US"/>
          </w:rPr>
          <w:t xml:space="preserve">tion </w:t>
        </w:r>
      </w:ins>
      <w:ins w:id="506" w:author="polyd" w:date="2019-11-01T15:10:49Z">
        <w:r>
          <w:rPr>
            <w:rStyle w:val="50"/>
            <w:lang w:val="en-US"/>
          </w:rPr>
          <w:t>w</w:t>
        </w:r>
      </w:ins>
      <w:ins w:id="507" w:author="polyd" w:date="2019-11-01T15:10:50Z">
        <w:r>
          <w:rPr>
            <w:rStyle w:val="50"/>
            <w:lang w:val="en-US"/>
          </w:rPr>
          <w:t xml:space="preserve">as </w:t>
        </w:r>
      </w:ins>
      <w:ins w:id="508" w:author="polyd" w:date="2019-11-01T15:10:51Z">
        <w:r>
          <w:rPr>
            <w:rStyle w:val="50"/>
            <w:lang w:val="en-US"/>
          </w:rPr>
          <w:t>M</w:t>
        </w:r>
      </w:ins>
      <w:ins w:id="509" w:author="polyd" w:date="2019-11-01T15:10:52Z">
        <w:r>
          <w:rPr>
            <w:rStyle w:val="50"/>
            <w:lang w:val="en-US"/>
          </w:rPr>
          <w:t>i</w:t>
        </w:r>
      </w:ins>
      <w:ins w:id="510" w:author="polyd" w:date="2019-11-01T15:10:53Z">
        <w:r>
          <w:rPr>
            <w:rStyle w:val="50"/>
            <w:lang w:val="en-US"/>
          </w:rPr>
          <w:t>cro</w:t>
        </w:r>
      </w:ins>
      <w:ins w:id="511" w:author="polyd" w:date="2019-11-01T15:10:54Z">
        <w:r>
          <w:rPr>
            <w:rStyle w:val="50"/>
            <w:lang w:val="en-US"/>
          </w:rPr>
          <w:t>se</w:t>
        </w:r>
      </w:ins>
      <w:ins w:id="512" w:author="polyd" w:date="2019-11-01T15:10:55Z">
        <w:r>
          <w:rPr>
            <w:rStyle w:val="50"/>
            <w:lang w:val="en-US"/>
          </w:rPr>
          <w:t>tella</w:t>
        </w:r>
      </w:ins>
      <w:ins w:id="513" w:author="polyd" w:date="2019-11-01T15:10:56Z">
        <w:r>
          <w:rPr>
            <w:rStyle w:val="50"/>
            <w:lang w:val="en-US"/>
          </w:rPr>
          <w:t xml:space="preserve"> a</w:t>
        </w:r>
      </w:ins>
      <w:ins w:id="514" w:author="polyd" w:date="2019-11-01T15:10:57Z">
        <w:r>
          <w:rPr>
            <w:rStyle w:val="50"/>
            <w:lang w:val="en-US"/>
          </w:rPr>
          <w:t>bund</w:t>
        </w:r>
      </w:ins>
      <w:ins w:id="515" w:author="polyd" w:date="2019-11-01T15:10:58Z">
        <w:r>
          <w:rPr>
            <w:rStyle w:val="50"/>
            <w:lang w:val="en-US"/>
          </w:rPr>
          <w:t>ance</w:t>
        </w:r>
      </w:ins>
      <w:ins w:id="516" w:author="polyd" w:date="2019-11-01T15:11:03Z">
        <w:r>
          <w:rPr>
            <w:rStyle w:val="50"/>
            <w:lang w:val="en-US"/>
          </w:rPr>
          <w:t xml:space="preserve"> wh</w:t>
        </w:r>
      </w:ins>
      <w:ins w:id="517" w:author="polyd" w:date="2019-11-01T15:11:04Z">
        <w:r>
          <w:rPr>
            <w:rStyle w:val="50"/>
            <w:lang w:val="en-US"/>
          </w:rPr>
          <w:t>ich</w:t>
        </w:r>
      </w:ins>
      <w:ins w:id="518" w:author="polyd" w:date="2019-11-01T15:11:05Z">
        <w:r>
          <w:rPr>
            <w:rStyle w:val="50"/>
            <w:lang w:val="en-US"/>
          </w:rPr>
          <w:t xml:space="preserve"> </w:t>
        </w:r>
      </w:ins>
      <w:ins w:id="519" w:author="polyd" w:date="2019-11-01T15:11:07Z">
        <w:r>
          <w:rPr>
            <w:rStyle w:val="50"/>
            <w:lang w:val="en-US"/>
          </w:rPr>
          <w:t>w</w:t>
        </w:r>
      </w:ins>
      <w:ins w:id="520" w:author="polyd" w:date="2019-11-01T15:11:08Z">
        <w:r>
          <w:rPr>
            <w:rStyle w:val="50"/>
            <w:lang w:val="en-US"/>
          </w:rPr>
          <w:t xml:space="preserve">as </w:t>
        </w:r>
      </w:ins>
      <w:ins w:id="521" w:author="polyd" w:date="2019-11-01T15:11:09Z">
        <w:r>
          <w:rPr>
            <w:rStyle w:val="50"/>
            <w:lang w:val="en-US"/>
          </w:rPr>
          <w:t>me</w:t>
        </w:r>
      </w:ins>
      <w:ins w:id="522" w:author="polyd" w:date="2019-11-01T15:11:10Z">
        <w:r>
          <w:rPr>
            <w:rStyle w:val="50"/>
            <w:lang w:val="en-US"/>
          </w:rPr>
          <w:t>asure</w:t>
        </w:r>
      </w:ins>
      <w:ins w:id="523" w:author="polyd" w:date="2019-11-01T15:11:11Z">
        <w:r>
          <w:rPr>
            <w:rStyle w:val="50"/>
            <w:lang w:val="en-US"/>
          </w:rPr>
          <w:t xml:space="preserve">d </w:t>
        </w:r>
      </w:ins>
      <w:ins w:id="524" w:author="polyd" w:date="2019-11-01T15:11:13Z">
        <w:r>
          <w:rPr>
            <w:rStyle w:val="50"/>
            <w:lang w:val="en-US"/>
          </w:rPr>
          <w:t>from</w:t>
        </w:r>
      </w:ins>
      <w:ins w:id="525" w:author="polyd" w:date="2019-11-01T15:11:14Z">
        <w:r>
          <w:rPr>
            <w:rStyle w:val="50"/>
            <w:lang w:val="en-US"/>
          </w:rPr>
          <w:t xml:space="preserve"> 1</w:t>
        </w:r>
      </w:ins>
      <w:ins w:id="526" w:author="polyd" w:date="2019-11-01T15:11:15Z">
        <w:r>
          <w:rPr>
            <w:rStyle w:val="50"/>
            <w:lang w:val="en-US"/>
          </w:rPr>
          <w:t>9</w:t>
        </w:r>
      </w:ins>
      <w:ins w:id="527" w:author="polyd" w:date="2019-11-01T15:11:16Z">
        <w:r>
          <w:rPr>
            <w:rStyle w:val="50"/>
            <w:lang w:val="en-US"/>
          </w:rPr>
          <w:t>6</w:t>
        </w:r>
      </w:ins>
      <w:ins w:id="528" w:author="polyd" w:date="2019-11-01T15:12:25Z">
        <w:r>
          <w:rPr>
            <w:rStyle w:val="50"/>
            <w:lang w:val="en-US"/>
          </w:rPr>
          <w:t>5</w:t>
        </w:r>
      </w:ins>
      <w:ins w:id="529" w:author="polyd" w:date="2019-11-01T15:11:25Z">
        <w:r>
          <w:rPr>
            <w:rStyle w:val="50"/>
            <w:lang w:val="en-US"/>
          </w:rPr>
          <w:t xml:space="preserve"> th</w:t>
        </w:r>
      </w:ins>
      <w:ins w:id="530" w:author="polyd" w:date="2019-11-01T15:11:26Z">
        <w:r>
          <w:rPr>
            <w:rStyle w:val="50"/>
            <w:lang w:val="en-US"/>
          </w:rPr>
          <w:t xml:space="preserve">us </w:t>
        </w:r>
      </w:ins>
      <w:ins w:id="531" w:author="polyd" w:date="2019-11-01T15:11:27Z">
        <w:r>
          <w:rPr>
            <w:rStyle w:val="50"/>
            <w:lang w:val="en-US"/>
          </w:rPr>
          <w:t>m</w:t>
        </w:r>
      </w:ins>
      <w:ins w:id="532" w:author="polyd" w:date="2019-11-01T15:11:28Z">
        <w:r>
          <w:rPr>
            <w:rStyle w:val="50"/>
            <w:lang w:val="en-US"/>
          </w:rPr>
          <w:t xml:space="preserve">odel </w:t>
        </w:r>
      </w:ins>
      <w:ins w:id="533" w:author="polyd" w:date="2019-11-01T15:11:29Z">
        <w:r>
          <w:rPr>
            <w:rStyle w:val="50"/>
            <w:lang w:val="en-US"/>
          </w:rPr>
          <w:t>mat</w:t>
        </w:r>
      </w:ins>
      <w:ins w:id="534" w:author="polyd" w:date="2019-11-01T15:11:30Z">
        <w:r>
          <w:rPr>
            <w:rStyle w:val="50"/>
            <w:lang w:val="en-US"/>
          </w:rPr>
          <w:t xml:space="preserve">rix </w:t>
        </w:r>
      </w:ins>
      <w:ins w:id="535" w:author="polyd" w:date="2019-11-01T15:11:31Z">
        <w:r>
          <w:rPr>
            <w:rStyle w:val="50"/>
            <w:lang w:val="en-US"/>
          </w:rPr>
          <w:t>for</w:t>
        </w:r>
      </w:ins>
      <w:ins w:id="536" w:author="polyd" w:date="2019-11-01T15:11:32Z">
        <w:r>
          <w:rPr>
            <w:rStyle w:val="50"/>
            <w:lang w:val="en-US"/>
          </w:rPr>
          <w:t xml:space="preserve"> th</w:t>
        </w:r>
      </w:ins>
      <w:ins w:id="537" w:author="polyd" w:date="2019-11-01T15:11:33Z">
        <w:r>
          <w:rPr>
            <w:rStyle w:val="50"/>
            <w:lang w:val="en-US"/>
          </w:rPr>
          <w:t xml:space="preserve">is </w:t>
        </w:r>
      </w:ins>
      <w:ins w:id="538" w:author="polyd" w:date="2019-11-01T15:11:37Z">
        <w:r>
          <w:rPr>
            <w:rStyle w:val="50"/>
            <w:lang w:val="en-US"/>
          </w:rPr>
          <w:t>v</w:t>
        </w:r>
      </w:ins>
      <w:ins w:id="539" w:author="polyd" w:date="2019-11-01T15:11:38Z">
        <w:r>
          <w:rPr>
            <w:rStyle w:val="50"/>
            <w:lang w:val="en-US"/>
          </w:rPr>
          <w:t>aria</w:t>
        </w:r>
      </w:ins>
      <w:ins w:id="540" w:author="polyd" w:date="2019-11-01T15:11:39Z">
        <w:r>
          <w:rPr>
            <w:rStyle w:val="50"/>
            <w:lang w:val="en-US"/>
          </w:rPr>
          <w:t xml:space="preserve">ble </w:t>
        </w:r>
      </w:ins>
      <w:ins w:id="541" w:author="polyd" w:date="2019-11-01T15:11:41Z">
        <w:r>
          <w:rPr>
            <w:rStyle w:val="50"/>
            <w:lang w:val="en-US"/>
          </w:rPr>
          <w:t xml:space="preserve">was </w:t>
        </w:r>
      </w:ins>
      <w:ins w:id="542" w:author="polyd" w:date="2019-11-01T15:11:42Z">
        <w:r>
          <w:rPr>
            <w:rStyle w:val="50"/>
            <w:lang w:val="en-US"/>
          </w:rPr>
          <w:t>c</w:t>
        </w:r>
      </w:ins>
      <w:ins w:id="543" w:author="polyd" w:date="2019-11-01T15:11:43Z">
        <w:r>
          <w:rPr>
            <w:rStyle w:val="50"/>
            <w:lang w:val="en-US"/>
          </w:rPr>
          <w:t>alcu</w:t>
        </w:r>
      </w:ins>
      <w:ins w:id="544" w:author="polyd" w:date="2019-11-01T15:11:44Z">
        <w:r>
          <w:rPr>
            <w:rStyle w:val="50"/>
            <w:lang w:val="en-US"/>
          </w:rPr>
          <w:t>late</w:t>
        </w:r>
      </w:ins>
      <w:ins w:id="545" w:author="polyd" w:date="2019-11-01T15:11:45Z">
        <w:r>
          <w:rPr>
            <w:rStyle w:val="50"/>
            <w:lang w:val="en-US"/>
          </w:rPr>
          <w:t xml:space="preserve">d </w:t>
        </w:r>
      </w:ins>
      <w:ins w:id="546" w:author="polyd" w:date="2019-11-01T15:11:52Z">
        <w:r>
          <w:rPr>
            <w:rStyle w:val="50"/>
            <w:lang w:val="en-US"/>
          </w:rPr>
          <w:t xml:space="preserve">for </w:t>
        </w:r>
      </w:ins>
      <w:ins w:id="547" w:author="polyd" w:date="2019-11-01T15:12:01Z">
        <w:r>
          <w:rPr>
            <w:rStyle w:val="50"/>
            <w:lang w:val="en-US"/>
          </w:rPr>
          <w:t xml:space="preserve">the </w:t>
        </w:r>
      </w:ins>
      <w:ins w:id="548" w:author="polyd" w:date="2019-11-01T15:12:02Z">
        <w:r>
          <w:rPr>
            <w:rStyle w:val="50"/>
            <w:lang w:val="en-US"/>
          </w:rPr>
          <w:t>nat</w:t>
        </w:r>
      </w:ins>
      <w:ins w:id="549" w:author="polyd" w:date="2019-11-01T15:12:03Z">
        <w:r>
          <w:rPr>
            <w:rStyle w:val="50"/>
            <w:lang w:val="en-US"/>
          </w:rPr>
          <w:t>ural</w:t>
        </w:r>
      </w:ins>
      <w:ins w:id="550" w:author="polyd" w:date="2019-11-01T15:12:04Z">
        <w:r>
          <w:rPr>
            <w:rStyle w:val="50"/>
            <w:lang w:val="en-US"/>
          </w:rPr>
          <w:t xml:space="preserve"> </w:t>
        </w:r>
      </w:ins>
      <w:ins w:id="551" w:author="polyd" w:date="2019-11-01T15:12:05Z">
        <w:r>
          <w:rPr>
            <w:rStyle w:val="50"/>
            <w:lang w:val="en-US"/>
          </w:rPr>
          <w:t>nu</w:t>
        </w:r>
      </w:ins>
      <w:ins w:id="552" w:author="polyd" w:date="2019-11-01T15:12:06Z">
        <w:r>
          <w:rPr>
            <w:rStyle w:val="50"/>
            <w:lang w:val="en-US"/>
          </w:rPr>
          <w:t>mbe</w:t>
        </w:r>
      </w:ins>
      <w:ins w:id="553" w:author="polyd" w:date="2019-11-01T15:12:07Z">
        <w:r>
          <w:rPr>
            <w:rStyle w:val="50"/>
            <w:lang w:val="en-US"/>
          </w:rPr>
          <w:t xml:space="preserve">rs </w:t>
        </w:r>
      </w:ins>
      <w:ins w:id="554" w:author="polyd" w:date="2019-11-01T15:12:09Z">
        <w:r>
          <w:rPr>
            <w:rStyle w:val="50"/>
            <w:lang w:val="en-US"/>
          </w:rPr>
          <w:t xml:space="preserve">from </w:t>
        </w:r>
      </w:ins>
      <w:ins w:id="555" w:author="polyd" w:date="2019-11-01T15:12:10Z">
        <w:r>
          <w:rPr>
            <w:rStyle w:val="50"/>
            <w:lang w:val="en-US"/>
          </w:rPr>
          <w:t>1</w:t>
        </w:r>
      </w:ins>
      <w:ins w:id="556" w:author="polyd" w:date="2019-11-01T15:12:11Z">
        <w:r>
          <w:rPr>
            <w:rStyle w:val="50"/>
            <w:lang w:val="en-US"/>
          </w:rPr>
          <w:t>96</w:t>
        </w:r>
      </w:ins>
      <w:ins w:id="557" w:author="polyd" w:date="2019-11-01T15:12:13Z">
        <w:r>
          <w:rPr>
            <w:rStyle w:val="50"/>
            <w:lang w:val="en-US"/>
          </w:rPr>
          <w:t>5</w:t>
        </w:r>
      </w:ins>
      <w:ins w:id="558" w:author="polyd" w:date="2019-11-01T15:12:14Z">
        <w:r>
          <w:rPr>
            <w:rStyle w:val="50"/>
            <w:lang w:val="en-US"/>
          </w:rPr>
          <w:t xml:space="preserve"> t</w:t>
        </w:r>
      </w:ins>
      <w:ins w:id="559" w:author="polyd" w:date="2019-11-01T15:12:15Z">
        <w:r>
          <w:rPr>
            <w:rStyle w:val="50"/>
            <w:lang w:val="en-US"/>
          </w:rPr>
          <w:t>o 20</w:t>
        </w:r>
      </w:ins>
      <w:ins w:id="560" w:author="polyd" w:date="2019-11-01T15:12:16Z">
        <w:r>
          <w:rPr>
            <w:rStyle w:val="50"/>
            <w:lang w:val="en-US"/>
          </w:rPr>
          <w:t>18</w:t>
        </w:r>
      </w:ins>
      <w:ins w:id="561" w:author="polyd" w:date="2019-11-01T15:11:17Z">
        <w:r>
          <w:rPr>
            <w:rStyle w:val="50"/>
            <w:lang w:val="en-US"/>
          </w:rPr>
          <w:t>)</w:t>
        </w:r>
      </w:ins>
      <w:r>
        <w:rPr>
          <w:rStyle w:val="50"/>
          <w:lang w:val="en"/>
        </w:rPr>
        <w:t>. Next, the Mantel correlation between the two matrices was calculated. The assessment of statistical significance was carried out by the permutation method (here and in further cases of permutational significance estimates, 9999 permutations were used). Later we used the significance levels obtained in this analysis (the Mantel correlation per-se was not considered further). Since in all cases we had to deal with multiple hypotheses (</w:t>
      </w:r>
      <w:r>
        <w:rPr>
          <w:rStyle w:val="50"/>
          <w:lang w:val="en-US"/>
        </w:rPr>
        <w:t>several plankton species included in one analyses or several</w:t>
      </w:r>
      <w:r>
        <w:rPr>
          <w:rStyle w:val="50"/>
          <w:lang w:val="en"/>
        </w:rPr>
        <w:t xml:space="preserve"> environmental parameters</w:t>
      </w:r>
      <w:del w:id="562" w:author="Usov N." w:date="2019-10-02T16:44:00Z">
        <w:r>
          <w:rPr>
            <w:rStyle w:val="50"/>
            <w:lang w:val="en-US"/>
          </w:rPr>
          <w:delText>numerous</w:delText>
        </w:r>
      </w:del>
      <w:r>
        <w:rPr>
          <w:rStyle w:val="50"/>
          <w:lang w:val="en"/>
        </w:rPr>
        <w:t xml:space="preserve">), all </w:t>
      </w:r>
      <w:r>
        <w:rPr>
          <w:rStyle w:val="50"/>
          <w:lang w:val="en-US"/>
        </w:rPr>
        <w:t>permutational p-</w:t>
      </w:r>
      <w:r>
        <w:rPr>
          <w:rStyle w:val="50"/>
          <w:lang w:val="en"/>
        </w:rPr>
        <w:t>values were adjusted in accordance with the False Discovery Rate</w:t>
      </w:r>
      <w:r>
        <w:rPr>
          <w:rStyle w:val="50"/>
          <w:lang w:val="en-US"/>
        </w:rPr>
        <w:t xml:space="preserve"> </w:t>
      </w:r>
      <w:r>
        <w:rPr>
          <w:rStyle w:val="50"/>
          <w:lang w:val="en"/>
        </w:rPr>
        <w:t>monitoring procedure (Benjamini, Hochberg, 1995).</w:t>
      </w:r>
    </w:p>
    <w:p>
      <w:pPr>
        <w:pStyle w:val="11"/>
        <w:spacing w:before="0" w:beforeAutospacing="0" w:after="0" w:afterAutospacing="0" w:line="360" w:lineRule="auto"/>
        <w:ind w:firstLine="709"/>
        <w:jc w:val="both"/>
        <w:rPr>
          <w:color w:val="70AD47" w:themeColor="accent6"/>
          <w:lang w:val="en-US"/>
          <w14:textFill>
            <w14:solidFill>
              <w14:schemeClr w14:val="accent6"/>
            </w14:solidFill>
          </w14:textFill>
        </w:rPr>
      </w:pPr>
      <w:r>
        <w:rPr>
          <w:rStyle w:val="50"/>
          <w:lang w:val="en"/>
        </w:rPr>
        <w:t xml:space="preserve">If the </w:t>
      </w:r>
      <w:del w:id="563" w:author="polyd" w:date="2019-11-01T10:57:13Z">
        <w:r>
          <w:rPr>
            <w:rStyle w:val="50"/>
            <w:lang w:val="en-US"/>
          </w:rPr>
          <w:delText xml:space="preserve">corrected </w:delText>
        </w:r>
      </w:del>
      <w:ins w:id="564" w:author="polyd" w:date="2019-11-01T10:57:13Z">
        <w:r>
          <w:rPr>
            <w:rStyle w:val="50"/>
            <w:lang w:val="en-US"/>
          </w:rPr>
          <w:t>ad</w:t>
        </w:r>
      </w:ins>
      <w:ins w:id="565" w:author="polyd" w:date="2019-11-01T10:57:16Z">
        <w:r>
          <w:rPr>
            <w:rStyle w:val="50"/>
            <w:lang w:val="en-US"/>
          </w:rPr>
          <w:t>jus</w:t>
        </w:r>
      </w:ins>
      <w:ins w:id="566" w:author="polyd" w:date="2019-11-01T10:57:17Z">
        <w:r>
          <w:rPr>
            <w:rStyle w:val="50"/>
            <w:lang w:val="en-US"/>
          </w:rPr>
          <w:t xml:space="preserve">ted </w:t>
        </w:r>
      </w:ins>
      <w:ins w:id="567" w:author="polyd" w:date="2019-10-31T12:27:13Z">
        <w:r>
          <w:rPr>
            <w:rStyle w:val="50"/>
            <w:lang w:val="en-US"/>
          </w:rPr>
          <w:t>p</w:t>
        </w:r>
      </w:ins>
      <w:ins w:id="568" w:author="polyd" w:date="2019-10-31T12:27:15Z">
        <w:r>
          <w:rPr>
            <w:rStyle w:val="50"/>
            <w:lang w:val="en-US"/>
          </w:rPr>
          <w:t>-v</w:t>
        </w:r>
      </w:ins>
      <w:ins w:id="569" w:author="polyd" w:date="2019-10-31T12:27:16Z">
        <w:r>
          <w:rPr>
            <w:rStyle w:val="50"/>
            <w:lang w:val="en-US"/>
          </w:rPr>
          <w:t>alu</w:t>
        </w:r>
      </w:ins>
      <w:ins w:id="570" w:author="polyd" w:date="2019-10-31T12:27:17Z">
        <w:r>
          <w:rPr>
            <w:rStyle w:val="50"/>
            <w:lang w:val="en-US"/>
          </w:rPr>
          <w:t xml:space="preserve">e </w:t>
        </w:r>
      </w:ins>
      <w:del w:id="571" w:author="polyd" w:date="2019-10-31T12:27:20Z">
        <w:r>
          <w:rPr>
            <w:rStyle w:val="50"/>
            <w:lang w:val="en"/>
          </w:rPr>
          <w:delText xml:space="preserve">level of significance </w:delText>
        </w:r>
      </w:del>
      <w:r>
        <w:rPr>
          <w:rStyle w:val="50"/>
          <w:lang w:val="en"/>
        </w:rPr>
        <w:t xml:space="preserve">was below the critical level (in all analysis, the value p = 0.05 was set as the critical level), this was considered as evidence of the presence of a certain directional (upward or downward) trend in the long-term dynamics. The trend sign was estimated by the value of the </w:t>
      </w:r>
      <w:r>
        <w:rPr>
          <w:rStyle w:val="50"/>
          <w:lang w:val="en-US"/>
        </w:rPr>
        <w:t xml:space="preserve">slope </w:t>
      </w:r>
      <w:r>
        <w:rPr>
          <w:rStyle w:val="50"/>
          <w:lang w:val="en"/>
        </w:rPr>
        <w:t>coefficient of the fitted linear model. The magnitude of the change</w:t>
      </w:r>
      <w:r>
        <w:rPr>
          <w:rStyle w:val="50"/>
          <w:lang w:val="en-US"/>
        </w:rPr>
        <w:t xml:space="preserve"> </w:t>
      </w:r>
      <w:r>
        <w:rPr>
          <w:rStyle w:val="50"/>
          <w:lang w:val="en"/>
        </w:rPr>
        <w:t xml:space="preserve">of the variable over the observation period was estimated by the </w:t>
      </w:r>
      <w:r>
        <w:rPr>
          <w:rStyle w:val="50"/>
          <w:lang w:val="en-US"/>
        </w:rPr>
        <w:t xml:space="preserve">multiplication of slope coefficient </w:t>
      </w:r>
      <w:r>
        <w:rPr>
          <w:rStyle w:val="50"/>
          <w:lang w:val="en"/>
        </w:rPr>
        <w:t xml:space="preserve">by the </w:t>
      </w:r>
      <w:r>
        <w:rPr>
          <w:rStyle w:val="50"/>
          <w:lang w:val="en-US"/>
        </w:rPr>
        <w:t xml:space="preserve">duration of observations </w:t>
      </w:r>
      <w:r>
        <w:rPr>
          <w:rStyle w:val="50"/>
          <w:lang w:val="en"/>
        </w:rPr>
        <w:t>(57</w:t>
      </w:r>
      <w:r>
        <w:rPr>
          <w:rStyle w:val="50"/>
          <w:lang w:val="en-US"/>
        </w:rPr>
        <w:t xml:space="preserve"> years</w:t>
      </w:r>
      <w:ins w:id="572" w:author="polyd" w:date="2019-10-31T12:28:02Z">
        <w:r>
          <w:rPr>
            <w:rStyle w:val="50"/>
            <w:lang w:val="en-US"/>
          </w:rPr>
          <w:t xml:space="preserve">, </w:t>
        </w:r>
      </w:ins>
      <w:ins w:id="573" w:author="polyd" w:date="2019-10-31T12:28:07Z">
        <w:r>
          <w:rPr>
            <w:rStyle w:val="50"/>
            <w:lang w:val="en-US"/>
          </w:rPr>
          <w:t>53</w:t>
        </w:r>
      </w:ins>
      <w:ins w:id="574" w:author="polyd" w:date="2019-10-31T12:28:08Z">
        <w:r>
          <w:rPr>
            <w:rStyle w:val="50"/>
            <w:lang w:val="en-US"/>
          </w:rPr>
          <w:t xml:space="preserve"> f</w:t>
        </w:r>
      </w:ins>
      <w:ins w:id="575" w:author="polyd" w:date="2019-10-31T12:28:11Z">
        <w:r>
          <w:rPr>
            <w:rStyle w:val="50"/>
            <w:lang w:val="en-US"/>
          </w:rPr>
          <w:t>o</w:t>
        </w:r>
      </w:ins>
      <w:ins w:id="576" w:author="polyd" w:date="2019-10-31T12:28:12Z">
        <w:r>
          <w:rPr>
            <w:rStyle w:val="50"/>
            <w:lang w:val="en-US"/>
          </w:rPr>
          <w:t xml:space="preserve">r </w:t>
        </w:r>
      </w:ins>
      <w:ins w:id="577" w:author="polyd" w:date="2019-10-31T12:28:13Z">
        <w:r>
          <w:rPr>
            <w:rStyle w:val="50"/>
            <w:lang w:val="en-US"/>
          </w:rPr>
          <w:t>Mic</w:t>
        </w:r>
      </w:ins>
      <w:ins w:id="578" w:author="polyd" w:date="2019-10-31T12:28:14Z">
        <w:r>
          <w:rPr>
            <w:rStyle w:val="50"/>
            <w:lang w:val="en-US"/>
          </w:rPr>
          <w:t>ros</w:t>
        </w:r>
      </w:ins>
      <w:ins w:id="579" w:author="polyd" w:date="2019-10-31T12:28:15Z">
        <w:r>
          <w:rPr>
            <w:rStyle w:val="50"/>
            <w:lang w:val="en-US"/>
          </w:rPr>
          <w:t>ete</w:t>
        </w:r>
      </w:ins>
      <w:ins w:id="580" w:author="polyd" w:date="2019-10-31T12:28:16Z">
        <w:r>
          <w:rPr>
            <w:rStyle w:val="50"/>
            <w:lang w:val="en-US"/>
          </w:rPr>
          <w:t>ll</w:t>
        </w:r>
      </w:ins>
      <w:ins w:id="581" w:author="polyd" w:date="2019-10-31T12:28:18Z">
        <w:r>
          <w:rPr>
            <w:rStyle w:val="50"/>
            <w:lang w:val="en-US"/>
          </w:rPr>
          <w:t>a</w:t>
        </w:r>
      </w:ins>
      <w:r>
        <w:rPr>
          <w:rStyle w:val="50"/>
          <w:lang w:val="en"/>
        </w:rPr>
        <w:t xml:space="preserve">). </w:t>
      </w:r>
    </w:p>
    <w:p>
      <w:pPr>
        <w:pStyle w:val="11"/>
        <w:spacing w:before="0" w:beforeAutospacing="0" w:after="0" w:afterAutospacing="0" w:line="360" w:lineRule="auto"/>
        <w:ind w:firstLine="709"/>
        <w:jc w:val="both"/>
        <w:rPr>
          <w:lang w:val="en-US"/>
        </w:rPr>
      </w:pPr>
      <w:del w:id="582" w:author="Usov N." w:date="2019-10-26T17:42:00Z">
        <w:r>
          <w:rPr>
            <w:b/>
            <w:i/>
            <w:lang w:val="en-US"/>
          </w:rPr>
          <w:delText>Phenological events and their analysis</w:delText>
        </w:r>
      </w:del>
      <w:ins w:id="583" w:author="Usov N." w:date="2019-10-26T17:42:00Z">
        <w:r>
          <w:rPr>
            <w:b/>
            <w:i/>
            <w:lang w:val="en-US"/>
          </w:rPr>
          <w:t>Factors, influencing phenology</w:t>
        </w:r>
      </w:ins>
      <w:r>
        <w:rPr>
          <w:b/>
          <w:i/>
          <w:lang w:val="en-US"/>
        </w:rPr>
        <w:t xml:space="preserve">. </w:t>
      </w:r>
      <w:commentRangeStart w:id="14"/>
      <w:r>
        <w:rPr>
          <w:lang w:val="en"/>
        </w:rPr>
        <w:t>To</w:t>
      </w:r>
      <w:commentRangeEnd w:id="14"/>
      <w:r>
        <w:rPr>
          <w:rStyle w:val="15"/>
          <w:rFonts w:ascii="Calibri" w:hAnsi="Calibri" w:eastAsia="Times New Roman"/>
          <w:szCs w:val="20"/>
          <w:lang w:eastAsia="en-US"/>
        </w:rPr>
        <w:commentReference w:id="14"/>
      </w:r>
      <w:r>
        <w:rPr>
          <w:lang w:val="en"/>
        </w:rPr>
        <w:t xml:space="preserve"> identify the factors that influence the phenological events </w:t>
      </w:r>
      <w:r>
        <w:rPr>
          <w:lang w:val="en-US"/>
        </w:rPr>
        <w:t xml:space="preserve">in the seasonal dynamics </w:t>
      </w:r>
      <w:r>
        <w:rPr>
          <w:lang w:val="en"/>
        </w:rPr>
        <w:t xml:space="preserve">of the species, canonical </w:t>
      </w:r>
      <w:del w:id="584" w:author="Usov N." w:date="2019-10-28T11:36:00Z">
        <w:r>
          <w:rPr>
            <w:lang w:val="en"/>
          </w:rPr>
          <w:delText xml:space="preserve">correspondent </w:delText>
        </w:r>
      </w:del>
      <w:ins w:id="585" w:author="Usov N." w:date="2019-10-28T11:36:00Z">
        <w:r>
          <w:rPr>
            <w:lang w:val="en"/>
          </w:rPr>
          <w:t xml:space="preserve">correspondence </w:t>
        </w:r>
      </w:ins>
      <w:r>
        <w:rPr>
          <w:lang w:val="en"/>
        </w:rPr>
        <w:t xml:space="preserve">analysis, CCA was applied (Ter Braak, 1986; Legendre, Legendre, 2012). </w:t>
      </w:r>
      <w:r>
        <w:rPr>
          <w:rStyle w:val="50"/>
          <w:lang w:val="en"/>
        </w:rPr>
        <w:t xml:space="preserve">The “phenological matrix” was used as a dependent matrix, </w:t>
      </w:r>
      <w:r>
        <w:rPr>
          <w:rStyle w:val="50"/>
          <w:lang w:val="en-US"/>
        </w:rPr>
        <w:t xml:space="preserve">28 </w:t>
      </w:r>
      <w:r>
        <w:rPr>
          <w:rStyle w:val="50"/>
          <w:lang w:val="en"/>
        </w:rPr>
        <w:t>columns</w:t>
      </w:r>
      <w:r>
        <w:rPr>
          <w:rStyle w:val="50"/>
          <w:lang w:val="en-US"/>
        </w:rPr>
        <w:t xml:space="preserve"> </w:t>
      </w:r>
      <w:r>
        <w:rPr>
          <w:rStyle w:val="50"/>
          <w:lang w:val="en"/>
        </w:rPr>
        <w:t>of which were formed by key events of each planktonic species (4</w:t>
      </w:r>
      <w:r>
        <w:rPr>
          <w:rStyle w:val="50"/>
          <w:lang w:val="en-US"/>
        </w:rPr>
        <w:t xml:space="preserve"> key events of </w:t>
      </w:r>
      <w:r>
        <w:rPr>
          <w:rStyle w:val="50"/>
          <w:lang w:val="en"/>
        </w:rPr>
        <w:t>7</w:t>
      </w:r>
      <w:r>
        <w:rPr>
          <w:rStyle w:val="50"/>
          <w:lang w:val="en-US"/>
        </w:rPr>
        <w:t xml:space="preserve"> species</w:t>
      </w:r>
      <w:r>
        <w:rPr>
          <w:rStyle w:val="50"/>
          <w:lang w:val="en"/>
        </w:rPr>
        <w:t>), and the rows were the years of observation. The dates of key events (the numbers of Julian days) were given in the cells of the phenological matrix.</w:t>
      </w:r>
    </w:p>
    <w:p>
      <w:pPr>
        <w:pStyle w:val="11"/>
        <w:spacing w:before="0" w:beforeAutospacing="0" w:after="0" w:afterAutospacing="0" w:line="360" w:lineRule="auto"/>
        <w:ind w:firstLine="709"/>
        <w:jc w:val="both"/>
        <w:rPr>
          <w:lang w:val="en-US"/>
        </w:rPr>
      </w:pPr>
      <w:r>
        <w:rPr>
          <w:lang w:val="en"/>
        </w:rPr>
        <w:t>The matrix in which the rows were years and the parameters of the environment were columns (see above) acted as the predictor matrix. However, since phenological events in the life of plankton can be regulated not only by abiotic environmental parameters, but also by biotic interactions with other members of the plankton community, we also included abundance of species</w:t>
      </w:r>
      <w:ins w:id="586" w:author="Usov N." w:date="2019-10-25T08:53:00Z">
        <w:r>
          <w:rPr>
            <w:lang w:val="en"/>
          </w:rPr>
          <w:t xml:space="preserve"> (total population abundance in the </w:t>
        </w:r>
      </w:ins>
      <w:ins w:id="587" w:author="Usov N." w:date="2019-10-25T08:54:00Z">
        <w:r>
          <w:rPr>
            <w:lang w:val="en"/>
          </w:rPr>
          <w:t xml:space="preserve">productive </w:t>
        </w:r>
      </w:ins>
      <w:ins w:id="588" w:author="Usov N." w:date="2019-10-25T08:53:00Z">
        <w:r>
          <w:rPr>
            <w:lang w:val="en"/>
          </w:rPr>
          <w:t>layer 0-25 m)</w:t>
        </w:r>
      </w:ins>
      <w:r>
        <w:rPr>
          <w:lang w:val="en"/>
        </w:rPr>
        <w:t xml:space="preserve"> in the predictor matrix (values were transformed using log(</w:t>
      </w:r>
      <w:del w:id="589" w:author="Usov N." w:date="2019-10-26T17:35:00Z">
        <w:r>
          <w:rPr>
            <w:lang w:val="en"/>
          </w:rPr>
          <w:delText>x</w:delText>
        </w:r>
      </w:del>
      <w:ins w:id="590" w:author="Usov N." w:date="2019-10-26T17:35:00Z">
        <w:r>
          <w:rPr>
            <w:lang w:val="en"/>
          </w:rPr>
          <w:t>N</w:t>
        </w:r>
      </w:ins>
      <w:r>
        <w:rPr>
          <w:lang w:val="en"/>
        </w:rPr>
        <w:t>+1)).</w:t>
      </w:r>
      <w:bookmarkStart w:id="0" w:name="Continue"/>
      <w:bookmarkEnd w:id="0"/>
      <w:r>
        <w:rPr>
          <w:lang w:val="en"/>
        </w:rPr>
        <w:t xml:space="preserve"> The analysis was performed using the </w:t>
      </w:r>
      <w:r>
        <w:rPr>
          <w:i/>
          <w:lang w:val="en"/>
        </w:rPr>
        <w:t>cca()</w:t>
      </w:r>
      <w:r>
        <w:rPr>
          <w:lang w:val="en"/>
        </w:rPr>
        <w:t xml:space="preserve"> function from the </w:t>
      </w:r>
      <w:r>
        <w:rPr>
          <w:i/>
          <w:lang w:val="en"/>
        </w:rPr>
        <w:t>vegan</w:t>
      </w:r>
      <w:r>
        <w:rPr>
          <w:lang w:val="en"/>
        </w:rPr>
        <w:t xml:space="preserve"> package (Oksanen et al., 2019).</w:t>
      </w:r>
      <w:ins w:id="591" w:author="polyd" w:date="2019-11-01T15:04:43Z">
        <w:r>
          <w:rPr>
            <w:lang w:val="en-US"/>
          </w:rPr>
          <w:t xml:space="preserve"> </w:t>
        </w:r>
      </w:ins>
      <w:ins w:id="592" w:author="polyd" w:date="2019-11-01T15:04:44Z">
        <w:r>
          <w:rPr>
            <w:lang w:val="en-US"/>
          </w:rPr>
          <w:t xml:space="preserve">We </w:t>
        </w:r>
      </w:ins>
      <w:ins w:id="593" w:author="polyd" w:date="2019-11-01T15:04:45Z">
        <w:r>
          <w:rPr>
            <w:lang w:val="en-US"/>
          </w:rPr>
          <w:t>also</w:t>
        </w:r>
      </w:ins>
      <w:ins w:id="594" w:author="polyd" w:date="2019-11-01T15:04:46Z">
        <w:r>
          <w:rPr>
            <w:lang w:val="en-US"/>
          </w:rPr>
          <w:t xml:space="preserve"> </w:t>
        </w:r>
      </w:ins>
      <w:ins w:id="595" w:author="polyd" w:date="2019-11-01T15:04:52Z">
        <w:r>
          <w:rPr>
            <w:lang w:val="en-US"/>
          </w:rPr>
          <w:t>su</w:t>
        </w:r>
      </w:ins>
      <w:ins w:id="596" w:author="polyd" w:date="2019-11-01T15:04:53Z">
        <w:r>
          <w:rPr>
            <w:lang w:val="en-US"/>
          </w:rPr>
          <w:t>ppose</w:t>
        </w:r>
      </w:ins>
      <w:ins w:id="597" w:author="polyd" w:date="2019-11-01T15:04:54Z">
        <w:r>
          <w:rPr>
            <w:lang w:val="en-US"/>
          </w:rPr>
          <w:t xml:space="preserve">d </w:t>
        </w:r>
      </w:ins>
      <w:ins w:id="598" w:author="polyd" w:date="2019-11-01T15:04:56Z">
        <w:r>
          <w:rPr>
            <w:lang w:val="en-US"/>
          </w:rPr>
          <w:t>tha</w:t>
        </w:r>
      </w:ins>
      <w:ins w:id="599" w:author="polyd" w:date="2019-11-01T15:04:57Z">
        <w:r>
          <w:rPr>
            <w:lang w:val="en-US"/>
          </w:rPr>
          <w:t xml:space="preserve">t </w:t>
        </w:r>
      </w:ins>
      <w:ins w:id="600" w:author="polyd" w:date="2019-11-01T15:04:58Z">
        <w:r>
          <w:rPr>
            <w:lang w:val="en-US"/>
          </w:rPr>
          <w:t>so</w:t>
        </w:r>
      </w:ins>
      <w:ins w:id="601" w:author="polyd" w:date="2019-11-01T15:04:59Z">
        <w:r>
          <w:rPr>
            <w:lang w:val="en-US"/>
          </w:rPr>
          <w:t xml:space="preserve">me </w:t>
        </w:r>
      </w:ins>
      <w:ins w:id="602" w:author="polyd" w:date="2019-11-01T15:05:00Z">
        <w:r>
          <w:rPr>
            <w:lang w:val="en-US"/>
          </w:rPr>
          <w:t>par</w:t>
        </w:r>
      </w:ins>
      <w:ins w:id="603" w:author="polyd" w:date="2019-11-01T15:05:01Z">
        <w:r>
          <w:rPr>
            <w:lang w:val="en-US"/>
          </w:rPr>
          <w:t>amete</w:t>
        </w:r>
      </w:ins>
      <w:ins w:id="604" w:author="polyd" w:date="2019-11-01T15:05:02Z">
        <w:r>
          <w:rPr>
            <w:lang w:val="en-US"/>
          </w:rPr>
          <w:t xml:space="preserve">rs </w:t>
        </w:r>
      </w:ins>
      <w:ins w:id="605" w:author="polyd" w:date="2019-11-01T15:05:16Z">
        <w:r>
          <w:rPr>
            <w:lang w:val="en-US"/>
          </w:rPr>
          <w:t>o</w:t>
        </w:r>
      </w:ins>
      <w:ins w:id="606" w:author="polyd" w:date="2019-11-01T15:05:17Z">
        <w:r>
          <w:rPr>
            <w:lang w:val="en-US"/>
          </w:rPr>
          <w:t>bse</w:t>
        </w:r>
      </w:ins>
      <w:ins w:id="607" w:author="polyd" w:date="2019-11-01T15:05:18Z">
        <w:r>
          <w:rPr>
            <w:lang w:val="en-US"/>
          </w:rPr>
          <w:t>rved</w:t>
        </w:r>
      </w:ins>
      <w:ins w:id="608" w:author="polyd" w:date="2019-11-01T15:05:19Z">
        <w:r>
          <w:rPr>
            <w:lang w:val="en-US"/>
          </w:rPr>
          <w:t xml:space="preserve"> in</w:t>
        </w:r>
      </w:ins>
      <w:ins w:id="609" w:author="polyd" w:date="2019-11-01T15:05:20Z">
        <w:r>
          <w:rPr>
            <w:lang w:val="en-US"/>
          </w:rPr>
          <w:t xml:space="preserve"> </w:t>
        </w:r>
      </w:ins>
      <w:ins w:id="610" w:author="polyd" w:date="2019-11-01T15:05:21Z">
        <w:r>
          <w:rPr>
            <w:lang w:val="en-US"/>
          </w:rPr>
          <w:t xml:space="preserve">the </w:t>
        </w:r>
      </w:ins>
      <w:ins w:id="611" w:author="polyd" w:date="2019-11-01T15:05:22Z">
        <w:r>
          <w:rPr>
            <w:lang w:val="en-US"/>
          </w:rPr>
          <w:t>pre</w:t>
        </w:r>
      </w:ins>
      <w:ins w:id="612" w:author="polyd" w:date="2019-11-01T15:05:23Z">
        <w:r>
          <w:rPr>
            <w:lang w:val="en-US"/>
          </w:rPr>
          <w:t>viou</w:t>
        </w:r>
      </w:ins>
      <w:ins w:id="613" w:author="polyd" w:date="2019-11-01T15:05:24Z">
        <w:r>
          <w:rPr>
            <w:lang w:val="en-US"/>
          </w:rPr>
          <w:t>s y</w:t>
        </w:r>
      </w:ins>
      <w:ins w:id="614" w:author="polyd" w:date="2019-11-01T15:05:25Z">
        <w:r>
          <w:rPr>
            <w:lang w:val="en-US"/>
          </w:rPr>
          <w:t xml:space="preserve">ear </w:t>
        </w:r>
      </w:ins>
      <w:ins w:id="615" w:author="polyd" w:date="2019-11-01T15:05:28Z">
        <w:r>
          <w:rPr>
            <w:lang w:val="en-US"/>
          </w:rPr>
          <w:t>coul</w:t>
        </w:r>
      </w:ins>
      <w:ins w:id="616" w:author="polyd" w:date="2019-11-01T15:05:29Z">
        <w:r>
          <w:rPr>
            <w:lang w:val="en-US"/>
          </w:rPr>
          <w:t xml:space="preserve">d be </w:t>
        </w:r>
      </w:ins>
      <w:ins w:id="617" w:author="polyd" w:date="2019-11-01T15:05:30Z">
        <w:r>
          <w:rPr>
            <w:lang w:val="en-US"/>
          </w:rPr>
          <w:t>v</w:t>
        </w:r>
      </w:ins>
      <w:ins w:id="618" w:author="polyd" w:date="2019-11-01T15:05:31Z">
        <w:r>
          <w:rPr>
            <w:lang w:val="en-US"/>
          </w:rPr>
          <w:t>alua</w:t>
        </w:r>
      </w:ins>
      <w:ins w:id="619" w:author="polyd" w:date="2019-11-01T15:05:32Z">
        <w:r>
          <w:rPr>
            <w:lang w:val="en-US"/>
          </w:rPr>
          <w:t>ble</w:t>
        </w:r>
      </w:ins>
      <w:ins w:id="620" w:author="polyd" w:date="2019-11-01T15:05:49Z">
        <w:r>
          <w:rPr>
            <w:lang w:val="en-US"/>
          </w:rPr>
          <w:t xml:space="preserve"> th</w:t>
        </w:r>
      </w:ins>
      <w:ins w:id="621" w:author="polyd" w:date="2019-11-01T15:05:50Z">
        <w:r>
          <w:rPr>
            <w:lang w:val="en-US"/>
          </w:rPr>
          <w:t>at</w:t>
        </w:r>
      </w:ins>
      <w:ins w:id="622" w:author="polyd" w:date="2019-11-01T15:05:54Z">
        <w:r>
          <w:rPr>
            <w:rFonts w:hint="default"/>
            <w:lang w:val="en-US"/>
          </w:rPr>
          <w:t xml:space="preserve">’s </w:t>
        </w:r>
      </w:ins>
      <w:ins w:id="623" w:author="polyd" w:date="2019-11-01T15:05:56Z">
        <w:r>
          <w:rPr>
            <w:rFonts w:hint="default"/>
            <w:lang w:val="en-US"/>
          </w:rPr>
          <w:t>wh</w:t>
        </w:r>
      </w:ins>
      <w:ins w:id="624" w:author="polyd" w:date="2019-11-01T15:05:57Z">
        <w:r>
          <w:rPr>
            <w:rFonts w:hint="default"/>
            <w:lang w:val="en-US"/>
          </w:rPr>
          <w:t xml:space="preserve">y </w:t>
        </w:r>
      </w:ins>
    </w:p>
    <w:p>
      <w:pPr>
        <w:pStyle w:val="11"/>
        <w:spacing w:before="0" w:beforeAutospacing="0" w:after="0" w:afterAutospacing="0" w:line="360" w:lineRule="auto"/>
        <w:ind w:firstLine="709"/>
        <w:jc w:val="both"/>
        <w:rPr>
          <w:lang w:val="en-US"/>
        </w:rPr>
      </w:pPr>
      <w:ins w:id="625" w:author="polyd" w:date="2019-10-31T12:30:04Z">
        <w:commentRangeStart w:id="15"/>
        <w:r>
          <w:rPr>
            <w:lang w:val="en-US"/>
          </w:rPr>
          <w:t xml:space="preserve">The </w:t>
        </w:r>
      </w:ins>
      <w:ins w:id="626" w:author="polyd" w:date="2019-10-31T12:30:05Z">
        <w:r>
          <w:rPr>
            <w:lang w:val="en-US"/>
          </w:rPr>
          <w:t>C</w:t>
        </w:r>
      </w:ins>
      <w:ins w:id="627" w:author="polyd" w:date="2019-10-31T12:30:06Z">
        <w:r>
          <w:rPr>
            <w:lang w:val="en-US"/>
          </w:rPr>
          <w:t>C</w:t>
        </w:r>
      </w:ins>
      <w:ins w:id="628" w:author="polyd" w:date="2019-10-31T12:30:07Z">
        <w:r>
          <w:rPr>
            <w:lang w:val="en-US"/>
          </w:rPr>
          <w:t>A</w:t>
        </w:r>
      </w:ins>
      <w:ins w:id="629" w:author="polyd" w:date="2019-10-31T12:30:08Z">
        <w:r>
          <w:rPr>
            <w:lang w:val="en-US"/>
          </w:rPr>
          <w:t xml:space="preserve"> </w:t>
        </w:r>
      </w:ins>
      <w:ins w:id="630" w:author="polyd" w:date="2019-10-31T12:30:14Z">
        <w:r>
          <w:rPr>
            <w:lang w:val="en-US"/>
          </w:rPr>
          <w:t xml:space="preserve">was </w:t>
        </w:r>
      </w:ins>
      <w:ins w:id="631" w:author="polyd" w:date="2019-10-31T12:30:15Z">
        <w:r>
          <w:rPr>
            <w:lang w:val="en-US"/>
          </w:rPr>
          <w:t>per</w:t>
        </w:r>
      </w:ins>
      <w:ins w:id="632" w:author="polyd" w:date="2019-10-31T12:30:16Z">
        <w:r>
          <w:rPr>
            <w:lang w:val="en-US"/>
          </w:rPr>
          <w:t>form</w:t>
        </w:r>
      </w:ins>
      <w:ins w:id="633" w:author="polyd" w:date="2019-10-31T12:30:18Z">
        <w:r>
          <w:rPr>
            <w:lang w:val="en-US"/>
          </w:rPr>
          <w:t>e</w:t>
        </w:r>
      </w:ins>
      <w:ins w:id="634" w:author="polyd" w:date="2019-10-31T12:30:19Z">
        <w:r>
          <w:rPr>
            <w:lang w:val="en-US"/>
          </w:rPr>
          <w:t xml:space="preserve">d </w:t>
        </w:r>
      </w:ins>
      <w:ins w:id="635" w:author="polyd" w:date="2019-10-31T12:30:47Z">
        <w:r>
          <w:rPr>
            <w:lang w:val="en-US"/>
          </w:rPr>
          <w:t>as</w:t>
        </w:r>
      </w:ins>
      <w:ins w:id="636" w:author="polyd" w:date="2019-10-31T12:30:48Z">
        <w:r>
          <w:rPr>
            <w:lang w:val="en-US"/>
          </w:rPr>
          <w:t xml:space="preserve"> </w:t>
        </w:r>
      </w:ins>
      <w:ins w:id="637" w:author="polyd" w:date="2019-10-31T12:30:49Z">
        <w:r>
          <w:rPr>
            <w:lang w:val="en-US"/>
          </w:rPr>
          <w:t>f</w:t>
        </w:r>
      </w:ins>
      <w:ins w:id="638" w:author="polyd" w:date="2019-10-31T12:30:50Z">
        <w:r>
          <w:rPr>
            <w:lang w:val="en-US"/>
          </w:rPr>
          <w:t>ollo</w:t>
        </w:r>
      </w:ins>
      <w:ins w:id="639" w:author="polyd" w:date="2019-10-31T12:30:51Z">
        <w:r>
          <w:rPr>
            <w:lang w:val="en-US"/>
          </w:rPr>
          <w:t xml:space="preserve">w. </w:t>
        </w:r>
      </w:ins>
      <w:ins w:id="640" w:author="Usov N." w:date="2019-10-26T17:38:00Z">
        <w:r>
          <w:rPr>
            <w:lang w:val="en-US"/>
          </w:rPr>
          <w:t>First</w:t>
        </w:r>
      </w:ins>
      <w:ins w:id="641" w:author="polyd" w:date="2019-10-31T12:31:09Z">
        <w:r>
          <w:rPr>
            <w:lang w:val="en-US"/>
          </w:rPr>
          <w:t>ly</w:t>
        </w:r>
      </w:ins>
      <w:ins w:id="642" w:author="Usov N." w:date="2019-10-26T17:38:00Z">
        <w:r>
          <w:rPr>
            <w:lang w:val="en-US"/>
          </w:rPr>
          <w:t>, c</w:t>
        </w:r>
      </w:ins>
      <w:ins w:id="643" w:author="Usov N." w:date="2019-10-26T17:38:00Z">
        <w:r>
          <w:rPr>
            <w:lang w:val="en"/>
          </w:rPr>
          <w:t xml:space="preserve">ollinear predictors with variance inflation factor &gt; 5 were removed from the model. </w:t>
        </w:r>
      </w:ins>
      <w:ins w:id="644" w:author="polyd" w:date="2019-10-31T12:34:03Z">
        <w:r>
          <w:rPr>
            <w:lang w:val="en-US"/>
          </w:rPr>
          <w:t>Se</w:t>
        </w:r>
      </w:ins>
      <w:ins w:id="645" w:author="polyd" w:date="2019-10-31T12:34:04Z">
        <w:r>
          <w:rPr>
            <w:lang w:val="en-US"/>
          </w:rPr>
          <w:t>con</w:t>
        </w:r>
      </w:ins>
      <w:ins w:id="646" w:author="polyd" w:date="2019-10-31T12:34:05Z">
        <w:r>
          <w:rPr>
            <w:lang w:val="en-US"/>
          </w:rPr>
          <w:t>dl</w:t>
        </w:r>
      </w:ins>
      <w:ins w:id="647" w:author="polyd" w:date="2019-10-31T12:34:06Z">
        <w:r>
          <w:rPr>
            <w:lang w:val="en-US"/>
          </w:rPr>
          <w:t>y</w:t>
        </w:r>
      </w:ins>
      <w:ins w:id="648" w:author="polyd" w:date="2019-10-31T12:34:07Z">
        <w:r>
          <w:rPr>
            <w:lang w:val="en-US"/>
          </w:rPr>
          <w:t xml:space="preserve">, </w:t>
        </w:r>
      </w:ins>
      <w:ins w:id="649" w:author="polyd" w:date="2019-10-31T12:34:08Z">
        <w:r>
          <w:rPr>
            <w:lang w:val="en-US"/>
          </w:rPr>
          <w:t>t</w:t>
        </w:r>
      </w:ins>
      <w:del w:id="650" w:author="polyd" w:date="2019-10-31T12:34:09Z">
        <w:r>
          <w:rPr>
            <w:lang w:val="en-US"/>
          </w:rPr>
          <w:delText>After t</w:delText>
        </w:r>
      </w:del>
      <w:ins w:id="651" w:author="Usov N." w:date="2019-10-26T17:38:00Z">
        <w:del w:id="652" w:author="polyd" w:date="2019-10-31T12:34:09Z">
          <w:r>
            <w:rPr>
              <w:lang w:val="en-US"/>
            </w:rPr>
            <w:delText>T</w:delText>
          </w:r>
        </w:del>
      </w:ins>
      <w:r>
        <w:rPr>
          <w:lang w:val="en-US"/>
        </w:rPr>
        <w:t xml:space="preserve">he complete model, including all possible variables from the predictor matrix, was </w:t>
      </w:r>
      <w:del w:id="653" w:author="polyd" w:date="2019-10-31T12:34:26Z">
        <w:r>
          <w:rPr>
            <w:lang w:val="en-US"/>
          </w:rPr>
          <w:delText>constructed,</w:delText>
        </w:r>
      </w:del>
      <w:ins w:id="654" w:author="Usov N." w:date="2019-10-26T17:39:00Z">
        <w:del w:id="655" w:author="polyd" w:date="2019-10-31T12:34:26Z">
          <w:r>
            <w:rPr>
              <w:lang w:val="en-US"/>
            </w:rPr>
            <w:delText>analysed</w:delText>
          </w:r>
        </w:del>
      </w:ins>
      <w:ins w:id="656" w:author="polyd" w:date="2019-10-31T12:34:26Z">
        <w:r>
          <w:rPr>
            <w:lang w:val="en-US"/>
          </w:rPr>
          <w:t>f</w:t>
        </w:r>
      </w:ins>
      <w:ins w:id="657" w:author="polyd" w:date="2019-10-31T12:34:27Z">
        <w:r>
          <w:rPr>
            <w:lang w:val="en-US"/>
          </w:rPr>
          <w:t>itte</w:t>
        </w:r>
      </w:ins>
      <w:ins w:id="658" w:author="polyd" w:date="2019-10-31T12:34:28Z">
        <w:r>
          <w:rPr>
            <w:lang w:val="en-US"/>
          </w:rPr>
          <w:t>d</w:t>
        </w:r>
      </w:ins>
      <w:ins w:id="659" w:author="polyd" w:date="2019-10-31T12:31:32Z">
        <w:r>
          <w:rPr>
            <w:lang w:val="en-US"/>
          </w:rPr>
          <w:t xml:space="preserve">. </w:t>
        </w:r>
      </w:ins>
      <w:ins w:id="660" w:author="polyd" w:date="2019-10-31T12:36:53Z">
        <w:r>
          <w:rPr>
            <w:lang w:val="en-US"/>
          </w:rPr>
          <w:t>Th</w:t>
        </w:r>
      </w:ins>
      <w:ins w:id="661" w:author="polyd" w:date="2019-10-31T12:36:54Z">
        <w:r>
          <w:rPr>
            <w:lang w:val="en-US"/>
          </w:rPr>
          <w:t>er</w:t>
        </w:r>
      </w:ins>
      <w:ins w:id="662" w:author="polyd" w:date="2019-10-31T12:36:55Z">
        <w:r>
          <w:rPr>
            <w:lang w:val="en-US"/>
          </w:rPr>
          <w:t>dl</w:t>
        </w:r>
      </w:ins>
      <w:ins w:id="663" w:author="polyd" w:date="2019-10-31T12:36:56Z">
        <w:r>
          <w:rPr>
            <w:lang w:val="en-US"/>
          </w:rPr>
          <w:t>y</w:t>
        </w:r>
      </w:ins>
      <w:ins w:id="664" w:author="polyd" w:date="2019-10-31T12:36:58Z">
        <w:r>
          <w:rPr>
            <w:lang w:val="en-US"/>
          </w:rPr>
          <w:t xml:space="preserve">, </w:t>
        </w:r>
      </w:ins>
      <w:ins w:id="665" w:author="polyd" w:date="2019-10-31T12:36:59Z">
        <w:r>
          <w:rPr>
            <w:lang w:val="en-US"/>
          </w:rPr>
          <w:t>t</w:t>
        </w:r>
      </w:ins>
      <w:ins w:id="666" w:author="polyd" w:date="2019-10-31T12:36:21Z">
        <w:r>
          <w:rPr>
            <w:lang w:val="en"/>
          </w:rPr>
          <w:t>he permutation method was used to assess the statistical significance of both the final model as a whole</w:t>
        </w:r>
      </w:ins>
      <w:ins w:id="667" w:author="polyd" w:date="2019-11-01T11:00:38Z">
        <w:r>
          <w:rPr>
            <w:lang w:val="en-US"/>
          </w:rPr>
          <w:t>,</w:t>
        </w:r>
      </w:ins>
      <w:ins w:id="668" w:author="polyd" w:date="2019-10-31T12:36:21Z">
        <w:r>
          <w:rPr>
            <w:lang w:val="en"/>
          </w:rPr>
          <w:t xml:space="preserve"> the individual constrained axes and the predictor variables. The estimates were considered statistically significant at a critical level of significance </w:t>
        </w:r>
      </w:ins>
      <w:ins w:id="669" w:author="polyd" w:date="2019-10-31T12:36:21Z">
        <w:r>
          <w:rPr>
            <w:i/>
            <w:lang w:val="en"/>
          </w:rPr>
          <w:t>p</w:t>
        </w:r>
      </w:ins>
      <w:ins w:id="670" w:author="polyd" w:date="2019-10-31T12:36:21Z">
        <w:r>
          <w:rPr>
            <w:lang w:val="en"/>
          </w:rPr>
          <w:t xml:space="preserve"> = 0.05</w:t>
        </w:r>
      </w:ins>
      <w:ins w:id="671" w:author="polyd" w:date="2019-10-31T12:37:43Z">
        <w:r>
          <w:rPr>
            <w:lang w:val="en-US"/>
          </w:rPr>
          <w:t xml:space="preserve">. </w:t>
        </w:r>
      </w:ins>
      <w:ins w:id="672" w:author="polyd" w:date="2019-10-31T12:37:44Z">
        <w:r>
          <w:rPr>
            <w:lang w:val="en-US"/>
          </w:rPr>
          <w:t>An</w:t>
        </w:r>
      </w:ins>
      <w:ins w:id="673" w:author="polyd" w:date="2019-10-31T12:37:45Z">
        <w:r>
          <w:rPr>
            <w:lang w:val="en-US"/>
          </w:rPr>
          <w:t>d</w:t>
        </w:r>
      </w:ins>
      <w:ins w:id="674" w:author="polyd" w:date="2019-10-31T12:37:48Z">
        <w:r>
          <w:rPr>
            <w:lang w:val="en-US"/>
          </w:rPr>
          <w:t xml:space="preserve"> fi</w:t>
        </w:r>
      </w:ins>
      <w:ins w:id="675" w:author="polyd" w:date="2019-10-31T12:37:49Z">
        <w:r>
          <w:rPr>
            <w:lang w:val="en-US"/>
          </w:rPr>
          <w:t>naly</w:t>
        </w:r>
      </w:ins>
      <w:ins w:id="676" w:author="polyd" w:date="2019-10-31T12:37:51Z">
        <w:r>
          <w:rPr>
            <w:lang w:val="en-US"/>
          </w:rPr>
          <w:t xml:space="preserve">, </w:t>
        </w:r>
      </w:ins>
      <w:ins w:id="677" w:author="polyd" w:date="2019-10-31T12:34:53Z">
        <w:r>
          <w:rPr>
            <w:lang w:val="en-US"/>
          </w:rPr>
          <w:t>t</w:t>
        </w:r>
      </w:ins>
      <w:ins w:id="678" w:author="polyd" w:date="2019-10-31T12:34:54Z">
        <w:r>
          <w:rPr>
            <w:lang w:val="en-US"/>
          </w:rPr>
          <w:t>he re</w:t>
        </w:r>
      </w:ins>
      <w:ins w:id="679" w:author="polyd" w:date="2019-10-31T12:34:55Z">
        <w:r>
          <w:rPr>
            <w:lang w:val="en-US"/>
          </w:rPr>
          <w:t>sult</w:t>
        </w:r>
      </w:ins>
      <w:ins w:id="680" w:author="polyd" w:date="2019-10-31T12:34:58Z">
        <w:r>
          <w:rPr>
            <w:lang w:val="en-US"/>
          </w:rPr>
          <w:t>s</w:t>
        </w:r>
      </w:ins>
      <w:ins w:id="681" w:author="polyd" w:date="2019-10-31T12:34:59Z">
        <w:r>
          <w:rPr>
            <w:lang w:val="en-US"/>
          </w:rPr>
          <w:t xml:space="preserve"> of</w:t>
        </w:r>
      </w:ins>
      <w:ins w:id="682" w:author="polyd" w:date="2019-10-31T12:35:00Z">
        <w:r>
          <w:rPr>
            <w:lang w:val="en-US"/>
          </w:rPr>
          <w:t xml:space="preserve"> CC</w:t>
        </w:r>
      </w:ins>
      <w:ins w:id="683" w:author="polyd" w:date="2019-10-31T12:35:01Z">
        <w:r>
          <w:rPr>
            <w:lang w:val="en-US"/>
          </w:rPr>
          <w:t xml:space="preserve">A </w:t>
        </w:r>
      </w:ins>
      <w:ins w:id="684" w:author="polyd" w:date="2019-10-31T12:35:03Z">
        <w:r>
          <w:rPr>
            <w:lang w:val="en-US"/>
          </w:rPr>
          <w:t>were</w:t>
        </w:r>
      </w:ins>
      <w:ins w:id="685" w:author="polyd" w:date="2019-10-31T12:35:04Z">
        <w:r>
          <w:rPr>
            <w:lang w:val="en-US"/>
          </w:rPr>
          <w:t xml:space="preserve"> v</w:t>
        </w:r>
      </w:ins>
      <w:ins w:id="686" w:author="polyd" w:date="2019-10-31T12:35:05Z">
        <w:r>
          <w:rPr>
            <w:lang w:val="en-US"/>
          </w:rPr>
          <w:t>is</w:t>
        </w:r>
      </w:ins>
      <w:ins w:id="687" w:author="polyd" w:date="2019-10-31T12:35:06Z">
        <w:r>
          <w:rPr>
            <w:lang w:val="en-US"/>
          </w:rPr>
          <w:t>uali</w:t>
        </w:r>
      </w:ins>
      <w:ins w:id="688" w:author="polyd" w:date="2019-10-31T12:35:07Z">
        <w:r>
          <w:rPr>
            <w:lang w:val="en-US"/>
          </w:rPr>
          <w:t>zed</w:t>
        </w:r>
      </w:ins>
      <w:ins w:id="689" w:author="polyd" w:date="2019-10-31T12:35:08Z">
        <w:r>
          <w:rPr>
            <w:lang w:val="en-US"/>
          </w:rPr>
          <w:t xml:space="preserve"> </w:t>
        </w:r>
      </w:ins>
      <w:ins w:id="690" w:author="polyd" w:date="2019-10-31T12:35:24Z">
        <w:r>
          <w:rPr>
            <w:lang w:val="en-US"/>
          </w:rPr>
          <w:t xml:space="preserve">by the mean </w:t>
        </w:r>
      </w:ins>
      <w:ins w:id="691" w:author="polyd" w:date="2019-11-01T11:01:28Z">
        <w:r>
          <w:rPr>
            <w:lang w:val="en-US"/>
          </w:rPr>
          <w:t xml:space="preserve">of </w:t>
        </w:r>
      </w:ins>
      <w:ins w:id="692" w:author="polyd" w:date="2019-11-01T11:01:29Z">
        <w:r>
          <w:rPr>
            <w:lang w:val="en-US"/>
          </w:rPr>
          <w:t xml:space="preserve"> </w:t>
        </w:r>
      </w:ins>
      <w:ins w:id="693" w:author="polyd" w:date="2019-10-31T12:35:24Z">
        <w:r>
          <w:rPr>
            <w:lang w:val="en-US"/>
          </w:rPr>
          <w:t>biplot</w:t>
        </w:r>
      </w:ins>
      <w:ins w:id="694" w:author="polyd" w:date="2019-10-31T12:46:14Z">
        <w:r>
          <w:rPr>
            <w:lang w:val="en-US"/>
          </w:rPr>
          <w:t xml:space="preserve"> com</w:t>
        </w:r>
      </w:ins>
      <w:ins w:id="695" w:author="polyd" w:date="2019-10-31T12:46:16Z">
        <w:r>
          <w:rPr>
            <w:lang w:val="en-US"/>
          </w:rPr>
          <w:t>b</w:t>
        </w:r>
      </w:ins>
      <w:ins w:id="696" w:author="polyd" w:date="2019-10-31T12:46:17Z">
        <w:r>
          <w:rPr>
            <w:lang w:val="en-US"/>
          </w:rPr>
          <w:t>inin</w:t>
        </w:r>
      </w:ins>
      <w:ins w:id="697" w:author="polyd" w:date="2019-10-31T12:46:18Z">
        <w:r>
          <w:rPr>
            <w:lang w:val="en-US"/>
          </w:rPr>
          <w:t xml:space="preserve">g </w:t>
        </w:r>
      </w:ins>
      <w:ins w:id="698" w:author="polyd" w:date="2019-10-31T12:46:20Z">
        <w:r>
          <w:rPr>
            <w:lang w:val="en-US"/>
          </w:rPr>
          <w:t>th</w:t>
        </w:r>
      </w:ins>
      <w:ins w:id="699" w:author="polyd" w:date="2019-10-31T12:46:21Z">
        <w:r>
          <w:rPr>
            <w:lang w:val="en-US"/>
          </w:rPr>
          <w:t>e or</w:t>
        </w:r>
      </w:ins>
      <w:ins w:id="700" w:author="polyd" w:date="2019-10-31T12:46:22Z">
        <w:r>
          <w:rPr>
            <w:lang w:val="en-US"/>
          </w:rPr>
          <w:t>dina</w:t>
        </w:r>
      </w:ins>
      <w:ins w:id="701" w:author="polyd" w:date="2019-10-31T12:46:23Z">
        <w:r>
          <w:rPr>
            <w:lang w:val="en-US"/>
          </w:rPr>
          <w:t>tion</w:t>
        </w:r>
      </w:ins>
      <w:ins w:id="702" w:author="polyd" w:date="2019-10-31T12:46:24Z">
        <w:r>
          <w:rPr>
            <w:lang w:val="en-US"/>
          </w:rPr>
          <w:t xml:space="preserve"> o</w:t>
        </w:r>
      </w:ins>
      <w:ins w:id="703" w:author="polyd" w:date="2019-10-31T12:46:25Z">
        <w:r>
          <w:rPr>
            <w:lang w:val="en-US"/>
          </w:rPr>
          <w:t xml:space="preserve">f </w:t>
        </w:r>
      </w:ins>
      <w:ins w:id="704" w:author="polyd" w:date="2019-10-31T12:46:28Z">
        <w:r>
          <w:rPr>
            <w:lang w:val="en-US"/>
          </w:rPr>
          <w:t>spec</w:t>
        </w:r>
      </w:ins>
      <w:ins w:id="705" w:author="polyd" w:date="2019-10-31T12:46:29Z">
        <w:r>
          <w:rPr>
            <w:lang w:val="en-US"/>
          </w:rPr>
          <w:t xml:space="preserve">ies </w:t>
        </w:r>
      </w:ins>
      <w:ins w:id="706" w:author="polyd" w:date="2019-10-31T12:46:31Z">
        <w:r>
          <w:rPr>
            <w:lang w:val="en-US"/>
          </w:rPr>
          <w:t>ph</w:t>
        </w:r>
      </w:ins>
      <w:ins w:id="707" w:author="polyd" w:date="2019-10-31T12:46:32Z">
        <w:r>
          <w:rPr>
            <w:lang w:val="en-US"/>
          </w:rPr>
          <w:t>enolo</w:t>
        </w:r>
      </w:ins>
      <w:ins w:id="708" w:author="polyd" w:date="2019-10-31T12:46:33Z">
        <w:r>
          <w:rPr>
            <w:lang w:val="en-US"/>
          </w:rPr>
          <w:t>gica</w:t>
        </w:r>
      </w:ins>
      <w:ins w:id="709" w:author="polyd" w:date="2019-10-31T12:46:34Z">
        <w:r>
          <w:rPr>
            <w:lang w:val="en-US"/>
          </w:rPr>
          <w:t>l ev</w:t>
        </w:r>
      </w:ins>
      <w:ins w:id="710" w:author="polyd" w:date="2019-10-31T12:46:35Z">
        <w:r>
          <w:rPr>
            <w:lang w:val="en-US"/>
          </w:rPr>
          <w:t>ents</w:t>
        </w:r>
      </w:ins>
      <w:ins w:id="711" w:author="polyd" w:date="2019-10-31T12:46:36Z">
        <w:r>
          <w:rPr>
            <w:lang w:val="en-US"/>
          </w:rPr>
          <w:t xml:space="preserve"> </w:t>
        </w:r>
      </w:ins>
      <w:ins w:id="712" w:author="polyd" w:date="2019-10-31T12:46:37Z">
        <w:r>
          <w:rPr>
            <w:lang w:val="en-US"/>
          </w:rPr>
          <w:t>and</w:t>
        </w:r>
      </w:ins>
      <w:ins w:id="713" w:author="polyd" w:date="2019-10-31T12:46:38Z">
        <w:r>
          <w:rPr>
            <w:lang w:val="en-US"/>
          </w:rPr>
          <w:t xml:space="preserve"> </w:t>
        </w:r>
      </w:ins>
      <w:ins w:id="714" w:author="polyd" w:date="2019-10-31T12:46:40Z">
        <w:r>
          <w:rPr>
            <w:lang w:val="en-US"/>
          </w:rPr>
          <w:t>pre</w:t>
        </w:r>
      </w:ins>
      <w:ins w:id="715" w:author="polyd" w:date="2019-10-31T12:46:41Z">
        <w:r>
          <w:rPr>
            <w:lang w:val="en-US"/>
          </w:rPr>
          <w:t>dict</w:t>
        </w:r>
      </w:ins>
      <w:ins w:id="716" w:author="polyd" w:date="2019-10-31T12:46:42Z">
        <w:r>
          <w:rPr>
            <w:lang w:val="en-US"/>
          </w:rPr>
          <w:t>ors</w:t>
        </w:r>
      </w:ins>
      <w:ins w:id="717" w:author="polyd" w:date="2019-10-31T12:46:43Z">
        <w:r>
          <w:rPr>
            <w:lang w:val="en-US"/>
          </w:rPr>
          <w:t xml:space="preserve"> </w:t>
        </w:r>
      </w:ins>
      <w:ins w:id="718" w:author="polyd" w:date="2019-10-31T12:46:45Z">
        <w:r>
          <w:rPr>
            <w:lang w:val="en-US"/>
          </w:rPr>
          <w:t>(</w:t>
        </w:r>
      </w:ins>
      <w:ins w:id="719" w:author="polyd" w:date="2019-10-31T12:35:32Z">
        <w:r>
          <w:rPr>
            <w:lang w:val="en-US"/>
          </w:rPr>
          <w:t xml:space="preserve">but </w:t>
        </w:r>
      </w:ins>
      <w:ins w:id="720" w:author="polyd" w:date="2019-10-31T12:35:41Z">
        <w:r>
          <w:rPr>
            <w:lang w:val="en-US"/>
          </w:rPr>
          <w:t>o</w:t>
        </w:r>
      </w:ins>
      <w:ins w:id="721" w:author="Usov N." w:date="2019-10-26T17:39:00Z">
        <w:del w:id="722" w:author="polyd" w:date="2019-10-31T12:35:40Z">
          <w:r>
            <w:rPr>
              <w:lang w:val="en-US"/>
            </w:rPr>
            <w:delText>, and o</w:delText>
          </w:r>
        </w:del>
      </w:ins>
      <w:ins w:id="723" w:author="Usov N." w:date="2019-10-26T17:39:00Z">
        <w:r>
          <w:rPr>
            <w:lang w:val="en-US"/>
          </w:rPr>
          <w:t xml:space="preserve">nly those predictors, significant for the model, were presented in </w:t>
        </w:r>
      </w:ins>
      <w:ins w:id="724" w:author="polyd" w:date="2019-10-31T12:35:49Z">
        <w:r>
          <w:rPr>
            <w:lang w:val="en-US"/>
          </w:rPr>
          <w:t xml:space="preserve">the </w:t>
        </w:r>
      </w:ins>
      <w:ins w:id="725" w:author="polyd" w:date="2019-10-31T12:35:51Z">
        <w:r>
          <w:rPr>
            <w:lang w:val="en-US"/>
          </w:rPr>
          <w:t>ill</w:t>
        </w:r>
      </w:ins>
      <w:ins w:id="726" w:author="polyd" w:date="2019-10-31T12:35:52Z">
        <w:r>
          <w:rPr>
            <w:lang w:val="en-US"/>
          </w:rPr>
          <w:t>ust</w:t>
        </w:r>
      </w:ins>
      <w:ins w:id="727" w:author="polyd" w:date="2019-10-31T12:35:53Z">
        <w:r>
          <w:rPr>
            <w:lang w:val="en-US"/>
          </w:rPr>
          <w:t>ratio</w:t>
        </w:r>
      </w:ins>
      <w:ins w:id="728" w:author="polyd" w:date="2019-10-31T12:35:54Z">
        <w:r>
          <w:rPr>
            <w:lang w:val="en-US"/>
          </w:rPr>
          <w:t>n</w:t>
        </w:r>
      </w:ins>
      <w:ins w:id="729" w:author="polyd" w:date="2019-10-31T12:46:55Z">
        <w:r>
          <w:rPr>
            <w:lang w:val="en-US"/>
          </w:rPr>
          <w:t>)</w:t>
        </w:r>
      </w:ins>
      <w:ins w:id="730" w:author="polyd" w:date="2019-10-31T12:35:58Z">
        <w:r>
          <w:rPr>
            <w:lang w:val="en-US"/>
          </w:rPr>
          <w:t>.</w:t>
        </w:r>
      </w:ins>
      <w:ins w:id="731" w:author="Usov N." w:date="2019-10-26T17:39:00Z">
        <w:del w:id="732" w:author="polyd" w:date="2019-10-31T12:35:57Z">
          <w:r>
            <w:rPr>
              <w:lang w:val="en-US"/>
            </w:rPr>
            <w:delText>results.</w:delText>
          </w:r>
        </w:del>
      </w:ins>
      <w:ins w:id="733" w:author="Usov N." w:date="2019-10-26T17:36:00Z">
        <w:del w:id="734" w:author="polyd" w:date="2019-10-31T12:35:57Z">
          <w:r>
            <w:rPr>
              <w:lang w:val="en-US"/>
            </w:rPr>
            <w:delText xml:space="preserve"> </w:delText>
          </w:r>
        </w:del>
      </w:ins>
      <w:del w:id="735" w:author="Usov N." w:date="2019-10-26T17:36:00Z">
        <w:r>
          <w:rPr>
            <w:lang w:val="en-US"/>
          </w:rPr>
          <w:delText xml:space="preserve"> the optimal model was selected according to the stepwise forward selection performed using the </w:delText>
        </w:r>
      </w:del>
      <w:del w:id="736" w:author="Usov N." w:date="2019-10-26T17:36:00Z">
        <w:r>
          <w:rPr>
            <w:i/>
            <w:lang w:val="en-US"/>
          </w:rPr>
          <w:delText>ordistep()</w:delText>
        </w:r>
      </w:del>
      <w:del w:id="737" w:author="Usov N." w:date="2019-10-26T17:36:00Z">
        <w:r>
          <w:rPr>
            <w:lang w:val="en-US"/>
          </w:rPr>
          <w:delText xml:space="preserve"> function from the </w:delText>
        </w:r>
      </w:del>
      <w:del w:id="738" w:author="Usov N." w:date="2019-10-26T17:36:00Z">
        <w:r>
          <w:rPr>
            <w:i/>
            <w:lang w:val="en-US"/>
          </w:rPr>
          <w:delText>vegan</w:delText>
        </w:r>
      </w:del>
      <w:del w:id="739" w:author="Usov N." w:date="2019-10-26T17:36:00Z">
        <w:r>
          <w:rPr>
            <w:lang w:val="en-US"/>
          </w:rPr>
          <w:delText xml:space="preserve"> package</w:delText>
        </w:r>
      </w:del>
      <w:r>
        <w:rPr>
          <w:lang w:val="en-US"/>
        </w:rPr>
        <w:t>.</w:t>
      </w:r>
      <w:commentRangeEnd w:id="15"/>
      <w:r>
        <w:commentReference w:id="15"/>
      </w:r>
    </w:p>
    <w:p>
      <w:pPr>
        <w:pStyle w:val="11"/>
        <w:spacing w:before="0" w:beforeAutospacing="0" w:after="0" w:afterAutospacing="0" w:line="360" w:lineRule="auto"/>
        <w:ind w:firstLine="709"/>
        <w:jc w:val="both"/>
        <w:rPr>
          <w:ins w:id="740" w:author="polyd" w:date="2019-11-01T11:32:44Z"/>
          <w:lang w:val="en"/>
        </w:rPr>
      </w:pPr>
      <w:del w:id="741" w:author="polyd" w:date="2019-10-31T12:36:15Z">
        <w:r>
          <w:rPr>
            <w:lang w:val="en"/>
          </w:rPr>
          <w:delText xml:space="preserve">The permutation method was used to assess the statistical significance of both the final model as a whole and the individual constrained axes and the predictor variables remaining in the final model. The estimates were considered statistically significant at a critical level of significance </w:delText>
        </w:r>
      </w:del>
      <w:del w:id="742" w:author="polyd" w:date="2019-10-31T12:36:15Z">
        <w:r>
          <w:rPr>
            <w:i/>
            <w:lang w:val="en"/>
          </w:rPr>
          <w:delText>p</w:delText>
        </w:r>
      </w:del>
      <w:del w:id="743" w:author="polyd" w:date="2019-10-31T12:36:15Z">
        <w:r>
          <w:rPr>
            <w:lang w:val="en"/>
          </w:rPr>
          <w:delText xml:space="preserve"> = 0.</w:delText>
        </w:r>
        <w:commentRangeStart w:id="16"/>
        <w:r>
          <w:rPr>
            <w:lang w:val="en"/>
          </w:rPr>
          <w:delText>05</w:delText>
        </w:r>
        <w:commentRangeEnd w:id="16"/>
      </w:del>
      <w:r>
        <w:rPr>
          <w:rStyle w:val="15"/>
          <w:rFonts w:ascii="Calibri" w:hAnsi="Calibri" w:eastAsia="Times New Roman"/>
          <w:szCs w:val="20"/>
          <w:lang w:eastAsia="en-US"/>
        </w:rPr>
        <w:commentReference w:id="16"/>
      </w:r>
      <w:r>
        <w:rPr>
          <w:lang w:val="en"/>
        </w:rPr>
        <w:t>.</w:t>
      </w:r>
    </w:p>
    <w:p>
      <w:pPr>
        <w:pStyle w:val="11"/>
        <w:spacing w:before="0" w:beforeAutospacing="0" w:after="0" w:afterAutospacing="0" w:line="360" w:lineRule="auto"/>
        <w:ind w:firstLine="709"/>
        <w:jc w:val="both"/>
        <w:rPr>
          <w:lang w:val="en"/>
        </w:rPr>
      </w:pPr>
    </w:p>
    <w:p>
      <w:pPr>
        <w:pStyle w:val="11"/>
        <w:spacing w:before="0" w:beforeAutospacing="0" w:after="0" w:afterAutospacing="0" w:line="360" w:lineRule="auto"/>
        <w:ind w:firstLine="709"/>
        <w:jc w:val="both"/>
        <w:rPr>
          <w:ins w:id="744" w:author="polyd" w:date="2019-11-01T12:34:02Z"/>
          <w:rStyle w:val="50"/>
          <w:b/>
          <w:i w:val="0"/>
          <w:lang w:val="en"/>
        </w:rPr>
      </w:pPr>
      <w:r>
        <w:rPr>
          <w:rStyle w:val="50"/>
          <w:b/>
          <w:i/>
          <w:lang w:val="en"/>
        </w:rPr>
        <w:t>Relationship of the abundance of the species and its phenological indicators.</w:t>
      </w:r>
      <w:r>
        <w:rPr>
          <w:rStyle w:val="50"/>
          <w:b/>
          <w:i w:val="0"/>
          <w:lang w:val="en"/>
          <w:rPrChange w:id="745" w:author="Usov N." w:date="2019-10-21T23:22:00Z">
            <w:rPr>
              <w:rStyle w:val="50"/>
              <w:b/>
              <w:i/>
              <w:lang w:val="en"/>
            </w:rPr>
          </w:rPrChange>
        </w:rPr>
        <w:t xml:space="preserve"> </w:t>
      </w:r>
    </w:p>
    <w:p>
      <w:pPr>
        <w:pStyle w:val="11"/>
        <w:spacing w:before="0" w:beforeAutospacing="0" w:after="0" w:afterAutospacing="0" w:line="360" w:lineRule="auto"/>
        <w:ind w:firstLine="709"/>
        <w:jc w:val="both"/>
        <w:rPr>
          <w:b/>
          <w:highlight w:val="yellow"/>
          <w:lang w:val="en-US"/>
          <w:rPrChange w:id="746" w:author="Usov N." w:date="2019-10-26T11:00:00Z">
            <w:rPr>
              <w:lang w:val="en-US"/>
            </w:rPr>
          </w:rPrChange>
        </w:rPr>
      </w:pPr>
      <w:ins w:id="747" w:author="polyd" w:date="2019-11-01T12:34:04Z">
        <w:r>
          <w:rPr>
            <w:rStyle w:val="50"/>
            <w:lang w:val="en-US"/>
          </w:rPr>
          <w:t xml:space="preserve">For illustration of </w:t>
        </w:r>
      </w:ins>
      <w:ins w:id="748" w:author="polyd" w:date="2019-11-01T12:34:13Z">
        <w:r>
          <w:rPr>
            <w:rStyle w:val="50"/>
            <w:lang w:val="en-US"/>
          </w:rPr>
          <w:t>a</w:t>
        </w:r>
      </w:ins>
      <w:ins w:id="749" w:author="polyd" w:date="2019-11-01T12:34:14Z">
        <w:r>
          <w:rPr>
            <w:rStyle w:val="50"/>
            <w:lang w:val="en-US"/>
          </w:rPr>
          <w:t>sso</w:t>
        </w:r>
      </w:ins>
      <w:ins w:id="750" w:author="polyd" w:date="2019-11-01T12:34:15Z">
        <w:r>
          <w:rPr>
            <w:rStyle w:val="50"/>
            <w:lang w:val="en-US"/>
          </w:rPr>
          <w:t>ciat</w:t>
        </w:r>
      </w:ins>
      <w:ins w:id="751" w:author="polyd" w:date="2019-11-01T12:34:26Z">
        <w:r>
          <w:rPr>
            <w:rStyle w:val="50"/>
            <w:lang w:val="en-US"/>
          </w:rPr>
          <w:t>i</w:t>
        </w:r>
      </w:ins>
      <w:ins w:id="752" w:author="polyd" w:date="2019-11-01T12:34:16Z">
        <w:r>
          <w:rPr>
            <w:rStyle w:val="50"/>
            <w:lang w:val="en-US"/>
          </w:rPr>
          <w:t>on</w:t>
        </w:r>
      </w:ins>
      <w:ins w:id="753" w:author="polyd" w:date="2019-11-01T12:34:22Z">
        <w:r>
          <w:rPr>
            <w:rStyle w:val="50"/>
            <w:lang w:val="en-US"/>
          </w:rPr>
          <w:t xml:space="preserve"> </w:t>
        </w:r>
      </w:ins>
      <w:ins w:id="754" w:author="polyd" w:date="2019-11-01T12:34:29Z">
        <w:r>
          <w:rPr>
            <w:rStyle w:val="50"/>
            <w:lang w:val="en-US"/>
          </w:rPr>
          <w:t>bet</w:t>
        </w:r>
      </w:ins>
      <w:ins w:id="755" w:author="polyd" w:date="2019-11-01T12:34:30Z">
        <w:r>
          <w:rPr>
            <w:rStyle w:val="50"/>
            <w:lang w:val="en-US"/>
          </w:rPr>
          <w:t>wee</w:t>
        </w:r>
      </w:ins>
      <w:ins w:id="756" w:author="polyd" w:date="2019-11-01T12:34:31Z">
        <w:r>
          <w:rPr>
            <w:rStyle w:val="50"/>
            <w:lang w:val="en-US"/>
          </w:rPr>
          <w:t xml:space="preserve">n </w:t>
        </w:r>
      </w:ins>
      <w:ins w:id="757" w:author="polyd" w:date="2019-11-01T12:34:34Z">
        <w:r>
          <w:rPr>
            <w:rStyle w:val="50"/>
            <w:lang w:val="en-US"/>
          </w:rPr>
          <w:t>sp</w:t>
        </w:r>
      </w:ins>
      <w:ins w:id="758" w:author="polyd" w:date="2019-11-01T12:34:35Z">
        <w:r>
          <w:rPr>
            <w:rStyle w:val="50"/>
            <w:lang w:val="en-US"/>
          </w:rPr>
          <w:t>ecie</w:t>
        </w:r>
      </w:ins>
      <w:ins w:id="759" w:author="polyd" w:date="2019-11-01T12:34:36Z">
        <w:r>
          <w:rPr>
            <w:rStyle w:val="50"/>
            <w:lang w:val="en-US"/>
          </w:rPr>
          <w:t xml:space="preserve">s </w:t>
        </w:r>
      </w:ins>
      <w:ins w:id="760" w:author="polyd" w:date="2019-11-01T12:34:37Z">
        <w:r>
          <w:rPr>
            <w:rStyle w:val="50"/>
            <w:lang w:val="en-US"/>
          </w:rPr>
          <w:t>ab</w:t>
        </w:r>
      </w:ins>
      <w:ins w:id="761" w:author="polyd" w:date="2019-11-01T12:34:38Z">
        <w:r>
          <w:rPr>
            <w:rStyle w:val="50"/>
            <w:lang w:val="en-US"/>
          </w:rPr>
          <w:t>u</w:t>
        </w:r>
      </w:ins>
      <w:ins w:id="762" w:author="polyd" w:date="2019-11-01T12:34:39Z">
        <w:r>
          <w:rPr>
            <w:rStyle w:val="50"/>
            <w:lang w:val="en-US"/>
          </w:rPr>
          <w:t>n</w:t>
        </w:r>
      </w:ins>
      <w:ins w:id="763" w:author="polyd" w:date="2019-11-01T12:34:40Z">
        <w:r>
          <w:rPr>
            <w:rStyle w:val="50"/>
            <w:lang w:val="en-US"/>
          </w:rPr>
          <w:t>da</w:t>
        </w:r>
      </w:ins>
      <w:ins w:id="764" w:author="polyd" w:date="2019-11-01T12:34:41Z">
        <w:r>
          <w:rPr>
            <w:rStyle w:val="50"/>
            <w:lang w:val="en-US"/>
          </w:rPr>
          <w:t>nc</w:t>
        </w:r>
      </w:ins>
      <w:ins w:id="765" w:author="polyd" w:date="2019-11-01T12:34:42Z">
        <w:r>
          <w:rPr>
            <w:rStyle w:val="50"/>
            <w:lang w:val="en-US"/>
          </w:rPr>
          <w:t xml:space="preserve">e </w:t>
        </w:r>
      </w:ins>
      <w:ins w:id="766" w:author="polyd" w:date="2019-11-01T12:34:46Z">
        <w:r>
          <w:rPr>
            <w:rStyle w:val="50"/>
            <w:lang w:val="en-US"/>
          </w:rPr>
          <w:t xml:space="preserve">and </w:t>
        </w:r>
      </w:ins>
      <w:ins w:id="767" w:author="polyd" w:date="2019-11-01T12:35:29Z">
        <w:r>
          <w:rPr>
            <w:rStyle w:val="50"/>
            <w:lang w:val="en"/>
          </w:rPr>
          <w:t>their phenological characteristics</w:t>
        </w:r>
      </w:ins>
      <w:ins w:id="768" w:author="polyd" w:date="2019-11-01T12:35:29Z">
        <w:r>
          <w:rPr>
            <w:rStyle w:val="50"/>
            <w:lang w:val="en-US"/>
          </w:rPr>
          <w:t xml:space="preserve"> (</w:t>
        </w:r>
      </w:ins>
      <w:ins w:id="769" w:author="polyd" w:date="2019-11-01T12:35:29Z">
        <w:r>
          <w:rPr>
            <w:rStyle w:val="50"/>
            <w:lang w:val="en"/>
          </w:rPr>
          <w:t xml:space="preserve">the date of </w:t>
        </w:r>
      </w:ins>
      <w:ins w:id="770" w:author="polyd" w:date="2019-11-01T12:35:29Z">
        <w:r>
          <w:rPr>
            <w:rStyle w:val="50"/>
            <w:lang w:val="en-US"/>
          </w:rPr>
          <w:t xml:space="preserve">beginning-of-season </w:t>
        </w:r>
      </w:ins>
      <w:ins w:id="771" w:author="polyd" w:date="2019-11-01T12:35:29Z">
        <w:r>
          <w:rPr>
            <w:rStyle w:val="50"/>
            <w:lang w:val="en"/>
          </w:rPr>
          <w:t xml:space="preserve">was </w:t>
        </w:r>
      </w:ins>
      <w:ins w:id="772" w:author="polyd" w:date="2019-11-01T12:35:29Z">
        <w:r>
          <w:rPr>
            <w:rStyle w:val="50"/>
            <w:lang w:val="en-US"/>
          </w:rPr>
          <w:t xml:space="preserve">considered </w:t>
        </w:r>
      </w:ins>
      <w:ins w:id="773" w:author="polyd" w:date="2019-11-01T12:35:29Z">
        <w:r>
          <w:rPr>
            <w:rStyle w:val="50"/>
            <w:lang w:val="en"/>
          </w:rPr>
          <w:t>as a phenological marker</w:t>
        </w:r>
      </w:ins>
      <w:ins w:id="774" w:author="polyd" w:date="2019-11-01T12:35:29Z">
        <w:r>
          <w:rPr>
            <w:rStyle w:val="50"/>
            <w:lang w:val="en-US"/>
          </w:rPr>
          <w:t xml:space="preserve"> in the analysis)</w:t>
        </w:r>
      </w:ins>
      <w:ins w:id="775" w:author="polyd" w:date="2019-11-01T12:35:55Z">
        <w:r>
          <w:rPr>
            <w:rStyle w:val="50"/>
            <w:lang w:val="en-US"/>
          </w:rPr>
          <w:t xml:space="preserve"> </w:t>
        </w:r>
      </w:ins>
      <w:ins w:id="776" w:author="polyd" w:date="2019-11-01T12:35:56Z">
        <w:r>
          <w:rPr>
            <w:rStyle w:val="50"/>
            <w:lang w:val="en-US"/>
          </w:rPr>
          <w:t xml:space="preserve">we </w:t>
        </w:r>
      </w:ins>
      <w:ins w:id="777" w:author="polyd" w:date="2019-11-01T12:35:59Z">
        <w:r>
          <w:rPr>
            <w:rStyle w:val="50"/>
            <w:lang w:val="en-US"/>
          </w:rPr>
          <w:t>cons</w:t>
        </w:r>
      </w:ins>
      <w:ins w:id="778" w:author="polyd" w:date="2019-11-01T12:36:00Z">
        <w:r>
          <w:rPr>
            <w:rStyle w:val="50"/>
            <w:lang w:val="en-US"/>
          </w:rPr>
          <w:t>truct</w:t>
        </w:r>
      </w:ins>
      <w:ins w:id="779" w:author="polyd" w:date="2019-11-01T12:36:01Z">
        <w:r>
          <w:rPr>
            <w:rStyle w:val="50"/>
            <w:lang w:val="en-US"/>
          </w:rPr>
          <w:t xml:space="preserve">ed </w:t>
        </w:r>
      </w:ins>
      <w:ins w:id="780" w:author="polyd" w:date="2019-11-01T12:36:19Z">
        <w:r>
          <w:rPr>
            <w:rStyle w:val="50"/>
            <w:lang w:val="en-US"/>
          </w:rPr>
          <w:t>scatt</w:t>
        </w:r>
      </w:ins>
      <w:ins w:id="781" w:author="polyd" w:date="2019-11-01T12:36:20Z">
        <w:r>
          <w:rPr>
            <w:rStyle w:val="50"/>
            <w:lang w:val="en-US"/>
          </w:rPr>
          <w:t xml:space="preserve">er </w:t>
        </w:r>
      </w:ins>
      <w:ins w:id="782" w:author="polyd" w:date="2019-11-01T12:36:22Z">
        <w:r>
          <w:rPr>
            <w:rStyle w:val="50"/>
            <w:lang w:val="en-US"/>
          </w:rPr>
          <w:t>diag</w:t>
        </w:r>
      </w:ins>
      <w:ins w:id="783" w:author="polyd" w:date="2019-11-01T12:36:23Z">
        <w:r>
          <w:rPr>
            <w:rStyle w:val="50"/>
            <w:lang w:val="en-US"/>
          </w:rPr>
          <w:t>rams</w:t>
        </w:r>
      </w:ins>
      <w:ins w:id="784" w:author="polyd" w:date="2019-11-01T12:36:24Z">
        <w:r>
          <w:rPr>
            <w:rStyle w:val="50"/>
            <w:lang w:val="en-US"/>
          </w:rPr>
          <w:t xml:space="preserve"> </w:t>
        </w:r>
      </w:ins>
      <w:ins w:id="785" w:author="polyd" w:date="2019-11-01T12:34:04Z">
        <w:r>
          <w:rPr>
            <w:rStyle w:val="50"/>
            <w:lang w:val="en-US"/>
          </w:rPr>
          <w:t>where start-of-season of each studied species</w:t>
        </w:r>
      </w:ins>
      <w:ins w:id="786" w:author="polyd" w:date="2019-11-01T12:38:03Z">
        <w:r>
          <w:rPr>
            <w:rStyle w:val="50"/>
            <w:lang w:val="en-US"/>
          </w:rPr>
          <w:t xml:space="preserve"> </w:t>
        </w:r>
      </w:ins>
      <w:ins w:id="787" w:author="polyd" w:date="2019-11-01T12:38:07Z">
        <w:r>
          <w:rPr>
            <w:rStyle w:val="50"/>
            <w:lang w:val="en-US"/>
          </w:rPr>
          <w:t>i</w:t>
        </w:r>
      </w:ins>
      <w:ins w:id="788" w:author="polyd" w:date="2019-11-01T12:38:08Z">
        <w:r>
          <w:rPr>
            <w:rStyle w:val="50"/>
            <w:lang w:val="en-US"/>
          </w:rPr>
          <w:t xml:space="preserve">n </w:t>
        </w:r>
      </w:ins>
      <w:ins w:id="789" w:author="polyd" w:date="2019-11-01T12:38:09Z">
        <w:r>
          <w:rPr>
            <w:rStyle w:val="50"/>
            <w:lang w:val="en-US"/>
          </w:rPr>
          <w:t>pa</w:t>
        </w:r>
      </w:ins>
      <w:ins w:id="790" w:author="polyd" w:date="2019-11-01T12:38:10Z">
        <w:r>
          <w:rPr>
            <w:rStyle w:val="50"/>
            <w:lang w:val="en-US"/>
          </w:rPr>
          <w:t>rticu</w:t>
        </w:r>
      </w:ins>
      <w:ins w:id="791" w:author="polyd" w:date="2019-11-01T12:38:11Z">
        <w:r>
          <w:rPr>
            <w:rStyle w:val="50"/>
            <w:lang w:val="en-US"/>
          </w:rPr>
          <w:t xml:space="preserve">lar </w:t>
        </w:r>
      </w:ins>
      <w:ins w:id="792" w:author="polyd" w:date="2019-11-01T12:38:12Z">
        <w:r>
          <w:rPr>
            <w:rStyle w:val="50"/>
            <w:lang w:val="en-US"/>
          </w:rPr>
          <w:t>yea</w:t>
        </w:r>
      </w:ins>
      <w:ins w:id="793" w:author="polyd" w:date="2019-11-01T12:38:13Z">
        <w:r>
          <w:rPr>
            <w:rStyle w:val="50"/>
            <w:lang w:val="en-US"/>
          </w:rPr>
          <w:t xml:space="preserve">r </w:t>
        </w:r>
      </w:ins>
      <w:ins w:id="794" w:author="polyd" w:date="2019-11-01T12:34:04Z">
        <w:r>
          <w:rPr>
            <w:rStyle w:val="50"/>
            <w:lang w:val="en-US"/>
          </w:rPr>
          <w:t xml:space="preserve"> was plotted against respective abundance</w:t>
        </w:r>
      </w:ins>
      <w:ins w:id="795" w:author="polyd" w:date="2019-11-01T12:38:30Z">
        <w:r>
          <w:rPr>
            <w:rStyle w:val="50"/>
            <w:lang w:val="en-US"/>
          </w:rPr>
          <w:t xml:space="preserve"> ob</w:t>
        </w:r>
      </w:ins>
      <w:ins w:id="796" w:author="polyd" w:date="2019-11-01T12:38:31Z">
        <w:r>
          <w:rPr>
            <w:rStyle w:val="50"/>
            <w:lang w:val="en-US"/>
          </w:rPr>
          <w:t>serv</w:t>
        </w:r>
      </w:ins>
      <w:ins w:id="797" w:author="polyd" w:date="2019-11-01T12:38:32Z">
        <w:r>
          <w:rPr>
            <w:rStyle w:val="50"/>
            <w:lang w:val="en-US"/>
          </w:rPr>
          <w:t xml:space="preserve">ed </w:t>
        </w:r>
      </w:ins>
      <w:ins w:id="798" w:author="polyd" w:date="2019-11-01T12:38:33Z">
        <w:r>
          <w:rPr>
            <w:rStyle w:val="50"/>
            <w:lang w:val="en-US"/>
          </w:rPr>
          <w:t>i</w:t>
        </w:r>
      </w:ins>
      <w:ins w:id="799" w:author="polyd" w:date="2019-11-01T12:38:34Z">
        <w:r>
          <w:rPr>
            <w:rStyle w:val="50"/>
            <w:lang w:val="en-US"/>
          </w:rPr>
          <w:t xml:space="preserve">n the </w:t>
        </w:r>
      </w:ins>
      <w:ins w:id="800" w:author="polyd" w:date="2019-11-01T12:38:35Z">
        <w:r>
          <w:rPr>
            <w:rStyle w:val="50"/>
            <w:lang w:val="en-US"/>
          </w:rPr>
          <w:t>sam</w:t>
        </w:r>
      </w:ins>
      <w:ins w:id="801" w:author="polyd" w:date="2019-11-01T12:38:36Z">
        <w:r>
          <w:rPr>
            <w:rStyle w:val="50"/>
            <w:lang w:val="en-US"/>
          </w:rPr>
          <w:t>e y</w:t>
        </w:r>
      </w:ins>
      <w:ins w:id="802" w:author="polyd" w:date="2019-11-01T12:38:37Z">
        <w:r>
          <w:rPr>
            <w:rStyle w:val="50"/>
            <w:lang w:val="en-US"/>
          </w:rPr>
          <w:t>ear</w:t>
        </w:r>
      </w:ins>
      <w:ins w:id="803" w:author="polyd" w:date="2019-11-01T12:38:38Z">
        <w:r>
          <w:rPr>
            <w:rStyle w:val="50"/>
            <w:lang w:val="en-US"/>
          </w:rPr>
          <w:t xml:space="preserve"> (</w:t>
        </w:r>
      </w:ins>
      <w:ins w:id="804" w:author="polyd" w:date="2019-11-01T12:38:40Z">
        <w:r>
          <w:rPr>
            <w:rStyle w:val="50"/>
            <w:lang w:val="en-US"/>
          </w:rPr>
          <w:t xml:space="preserve">log(N+1) </w:t>
        </w:r>
      </w:ins>
      <w:ins w:id="805" w:author="polyd" w:date="2019-11-01T12:38:47Z">
        <w:r>
          <w:rPr>
            <w:rStyle w:val="50"/>
            <w:lang w:val="en-US"/>
          </w:rPr>
          <w:t>)</w:t>
        </w:r>
      </w:ins>
      <w:ins w:id="806" w:author="polyd" w:date="2019-11-01T12:37:29Z">
        <w:r>
          <w:rPr>
            <w:rStyle w:val="50"/>
            <w:lang w:val="en-US"/>
          </w:rPr>
          <w:t>.</w:t>
        </w:r>
      </w:ins>
      <w:ins w:id="807" w:author="polyd" w:date="2019-11-01T12:38:55Z">
        <w:r>
          <w:rPr>
            <w:rStyle w:val="50"/>
            <w:lang w:val="en-US"/>
          </w:rPr>
          <w:t xml:space="preserve"> </w:t>
        </w:r>
      </w:ins>
      <w:ins w:id="808" w:author="polyd" w:date="2019-11-01T12:38:59Z">
        <w:r>
          <w:rPr>
            <w:rStyle w:val="50"/>
            <w:lang w:val="en-US"/>
          </w:rPr>
          <w:t>H</w:t>
        </w:r>
      </w:ins>
      <w:ins w:id="809" w:author="polyd" w:date="2019-11-01T12:39:00Z">
        <w:r>
          <w:rPr>
            <w:rStyle w:val="50"/>
            <w:lang w:val="en-US"/>
          </w:rPr>
          <w:t>ow</w:t>
        </w:r>
      </w:ins>
      <w:ins w:id="810" w:author="polyd" w:date="2019-11-01T12:39:01Z">
        <w:r>
          <w:rPr>
            <w:rStyle w:val="50"/>
            <w:lang w:val="en-US"/>
          </w:rPr>
          <w:t>eve</w:t>
        </w:r>
      </w:ins>
      <w:ins w:id="811" w:author="polyd" w:date="2019-11-01T12:39:02Z">
        <w:r>
          <w:rPr>
            <w:rStyle w:val="50"/>
            <w:lang w:val="en-US"/>
          </w:rPr>
          <w:t>r</w:t>
        </w:r>
      </w:ins>
      <w:ins w:id="812" w:author="polyd" w:date="2019-11-01T12:39:03Z">
        <w:r>
          <w:rPr>
            <w:rStyle w:val="50"/>
            <w:lang w:val="en-US"/>
          </w:rPr>
          <w:t xml:space="preserve">, </w:t>
        </w:r>
      </w:ins>
      <w:ins w:id="813" w:author="polyd" w:date="2019-11-01T12:43:26Z">
        <w:r>
          <w:rPr>
            <w:rStyle w:val="50"/>
            <w:lang w:val="en-US"/>
          </w:rPr>
          <w:t xml:space="preserve">we </w:t>
        </w:r>
      </w:ins>
      <w:ins w:id="814" w:author="polyd" w:date="2019-11-01T12:39:31Z">
        <w:r>
          <w:rPr>
            <w:rStyle w:val="50"/>
            <w:lang w:val="en-US"/>
          </w:rPr>
          <w:t>d</w:t>
        </w:r>
      </w:ins>
      <w:ins w:id="815" w:author="polyd" w:date="2019-11-01T12:39:35Z">
        <w:r>
          <w:rPr>
            <w:rStyle w:val="50"/>
            <w:lang w:val="en-US"/>
          </w:rPr>
          <w:t>id</w:t>
        </w:r>
      </w:ins>
      <w:ins w:id="816" w:author="polyd" w:date="2019-11-01T12:39:38Z">
        <w:r>
          <w:rPr>
            <w:rStyle w:val="50"/>
            <w:lang w:val="en-US"/>
          </w:rPr>
          <w:t xml:space="preserve"> not </w:t>
        </w:r>
      </w:ins>
      <w:ins w:id="817" w:author="polyd" w:date="2019-11-01T12:39:40Z">
        <w:r>
          <w:rPr>
            <w:rStyle w:val="50"/>
            <w:lang w:val="en-US"/>
          </w:rPr>
          <w:t xml:space="preserve">use </w:t>
        </w:r>
      </w:ins>
      <w:ins w:id="818" w:author="polyd" w:date="2019-11-01T12:40:10Z">
        <w:r>
          <w:rPr>
            <w:rStyle w:val="50"/>
            <w:lang w:val="en-US"/>
          </w:rPr>
          <w:t xml:space="preserve">any </w:t>
        </w:r>
      </w:ins>
      <w:ins w:id="819" w:author="polyd" w:date="2019-11-01T12:46:07Z">
        <w:r>
          <w:rPr>
            <w:rStyle w:val="50"/>
            <w:rFonts w:hint="default"/>
            <w:lang w:val="en-US"/>
            <w:rPrChange w:id="820" w:author="polyd" w:date="2019-11-01T12:46:07Z">
              <w:rPr>
                <w:rFonts w:hint="default"/>
              </w:rPr>
            </w:rPrChange>
          </w:rPr>
          <w:t xml:space="preserve">usual </w:t>
        </w:r>
      </w:ins>
      <w:ins w:id="822" w:author="polyd" w:date="2019-11-01T12:39:52Z">
        <w:r>
          <w:rPr>
            <w:rStyle w:val="50"/>
            <w:lang w:val="en-US"/>
          </w:rPr>
          <w:t>c</w:t>
        </w:r>
      </w:ins>
      <w:ins w:id="823" w:author="polyd" w:date="2019-11-01T12:39:53Z">
        <w:r>
          <w:rPr>
            <w:rStyle w:val="50"/>
            <w:lang w:val="en-US"/>
          </w:rPr>
          <w:t>orre</w:t>
        </w:r>
      </w:ins>
      <w:ins w:id="824" w:author="polyd" w:date="2019-11-01T12:39:54Z">
        <w:r>
          <w:rPr>
            <w:rStyle w:val="50"/>
            <w:lang w:val="en-US"/>
          </w:rPr>
          <w:t>l</w:t>
        </w:r>
      </w:ins>
      <w:ins w:id="825" w:author="polyd" w:date="2019-11-01T12:40:18Z">
        <w:r>
          <w:rPr>
            <w:rStyle w:val="50"/>
            <w:lang w:val="en-US"/>
          </w:rPr>
          <w:t>a</w:t>
        </w:r>
      </w:ins>
      <w:ins w:id="826" w:author="polyd" w:date="2019-11-01T12:39:54Z">
        <w:r>
          <w:rPr>
            <w:rStyle w:val="50"/>
            <w:lang w:val="en-US"/>
          </w:rPr>
          <w:t>tio</w:t>
        </w:r>
      </w:ins>
      <w:ins w:id="827" w:author="polyd" w:date="2019-11-01T12:39:55Z">
        <w:r>
          <w:rPr>
            <w:rStyle w:val="50"/>
            <w:lang w:val="en-US"/>
          </w:rPr>
          <w:t>n co</w:t>
        </w:r>
      </w:ins>
      <w:ins w:id="828" w:author="polyd" w:date="2019-11-01T12:39:56Z">
        <w:r>
          <w:rPr>
            <w:rStyle w:val="50"/>
            <w:lang w:val="en-US"/>
          </w:rPr>
          <w:t>eff</w:t>
        </w:r>
      </w:ins>
      <w:ins w:id="829" w:author="polyd" w:date="2019-11-01T12:39:57Z">
        <w:r>
          <w:rPr>
            <w:rStyle w:val="50"/>
            <w:lang w:val="en-US"/>
          </w:rPr>
          <w:t>icien</w:t>
        </w:r>
      </w:ins>
      <w:ins w:id="830" w:author="polyd" w:date="2019-11-01T12:39:58Z">
        <w:r>
          <w:rPr>
            <w:rStyle w:val="50"/>
            <w:lang w:val="en-US"/>
          </w:rPr>
          <w:t>t</w:t>
        </w:r>
      </w:ins>
      <w:ins w:id="831" w:author="polyd" w:date="2019-11-01T12:39:59Z">
        <w:r>
          <w:rPr>
            <w:rStyle w:val="50"/>
            <w:lang w:val="en-US"/>
          </w:rPr>
          <w:t>s</w:t>
        </w:r>
      </w:ins>
      <w:ins w:id="832" w:author="polyd" w:date="2019-11-01T12:40:22Z">
        <w:r>
          <w:rPr>
            <w:rStyle w:val="50"/>
            <w:lang w:val="en-US"/>
          </w:rPr>
          <w:t xml:space="preserve"> </w:t>
        </w:r>
      </w:ins>
      <w:ins w:id="833" w:author="polyd" w:date="2019-11-01T12:40:26Z">
        <w:r>
          <w:rPr>
            <w:rStyle w:val="50"/>
            <w:lang w:val="en-US"/>
          </w:rPr>
          <w:t xml:space="preserve">to </w:t>
        </w:r>
      </w:ins>
      <w:ins w:id="834" w:author="polyd" w:date="2019-11-01T12:40:27Z">
        <w:r>
          <w:rPr>
            <w:rStyle w:val="50"/>
            <w:lang w:val="en-US"/>
          </w:rPr>
          <w:t>a</w:t>
        </w:r>
      </w:ins>
      <w:ins w:id="835" w:author="polyd" w:date="2019-11-01T12:40:28Z">
        <w:r>
          <w:rPr>
            <w:rStyle w:val="50"/>
            <w:lang w:val="en-US"/>
          </w:rPr>
          <w:t xml:space="preserve">ssess </w:t>
        </w:r>
      </w:ins>
      <w:ins w:id="836" w:author="polyd" w:date="2019-11-01T12:40:29Z">
        <w:r>
          <w:rPr>
            <w:rStyle w:val="50"/>
            <w:lang w:val="en-US"/>
          </w:rPr>
          <w:t>t</w:t>
        </w:r>
      </w:ins>
      <w:ins w:id="837" w:author="polyd" w:date="2019-11-01T12:40:30Z">
        <w:r>
          <w:rPr>
            <w:rStyle w:val="50"/>
            <w:lang w:val="en-US"/>
          </w:rPr>
          <w:t xml:space="preserve">he </w:t>
        </w:r>
      </w:ins>
      <w:ins w:id="838" w:author="polyd" w:date="2019-11-01T12:40:39Z">
        <w:r>
          <w:rPr>
            <w:rStyle w:val="50"/>
            <w:lang w:val="en-US"/>
          </w:rPr>
          <w:t>re</w:t>
        </w:r>
      </w:ins>
      <w:ins w:id="839" w:author="polyd" w:date="2019-11-01T12:40:40Z">
        <w:r>
          <w:rPr>
            <w:rStyle w:val="50"/>
            <w:lang w:val="en-US"/>
          </w:rPr>
          <w:t>latio</w:t>
        </w:r>
      </w:ins>
      <w:ins w:id="840" w:author="polyd" w:date="2019-11-01T12:40:41Z">
        <w:r>
          <w:rPr>
            <w:rStyle w:val="50"/>
            <w:lang w:val="en-US"/>
          </w:rPr>
          <w:t>nsh</w:t>
        </w:r>
      </w:ins>
      <w:ins w:id="841" w:author="polyd" w:date="2019-11-01T12:40:42Z">
        <w:r>
          <w:rPr>
            <w:rStyle w:val="50"/>
            <w:lang w:val="en-US"/>
          </w:rPr>
          <w:t xml:space="preserve">ip </w:t>
        </w:r>
      </w:ins>
      <w:ins w:id="842" w:author="polyd" w:date="2019-11-01T12:40:43Z">
        <w:r>
          <w:rPr>
            <w:rStyle w:val="50"/>
            <w:lang w:val="en-US"/>
          </w:rPr>
          <w:t>be</w:t>
        </w:r>
      </w:ins>
      <w:ins w:id="843" w:author="polyd" w:date="2019-11-01T12:40:44Z">
        <w:r>
          <w:rPr>
            <w:rStyle w:val="50"/>
            <w:lang w:val="en-US"/>
          </w:rPr>
          <w:t>tw</w:t>
        </w:r>
      </w:ins>
      <w:ins w:id="844" w:author="polyd" w:date="2019-11-01T12:40:45Z">
        <w:r>
          <w:rPr>
            <w:rStyle w:val="50"/>
            <w:lang w:val="en-US"/>
          </w:rPr>
          <w:t xml:space="preserve">een </w:t>
        </w:r>
      </w:ins>
      <w:ins w:id="845" w:author="polyd" w:date="2019-11-01T12:40:46Z">
        <w:r>
          <w:rPr>
            <w:rStyle w:val="50"/>
            <w:lang w:val="en-US"/>
          </w:rPr>
          <w:t>t</w:t>
        </w:r>
      </w:ins>
      <w:ins w:id="846" w:author="polyd" w:date="2019-11-01T12:40:47Z">
        <w:r>
          <w:rPr>
            <w:rStyle w:val="50"/>
            <w:lang w:val="en-US"/>
          </w:rPr>
          <w:t>he</w:t>
        </w:r>
      </w:ins>
      <w:ins w:id="847" w:author="polyd" w:date="2019-11-01T12:40:49Z">
        <w:r>
          <w:rPr>
            <w:rStyle w:val="50"/>
            <w:lang w:val="en-US"/>
          </w:rPr>
          <w:t>s</w:t>
        </w:r>
      </w:ins>
      <w:ins w:id="848" w:author="polyd" w:date="2019-11-01T12:40:50Z">
        <w:r>
          <w:rPr>
            <w:rStyle w:val="50"/>
            <w:lang w:val="en-US"/>
          </w:rPr>
          <w:t xml:space="preserve">e </w:t>
        </w:r>
      </w:ins>
      <w:ins w:id="849" w:author="polyd" w:date="2019-11-01T12:40:58Z">
        <w:r>
          <w:rPr>
            <w:rStyle w:val="50"/>
            <w:lang w:val="en-US"/>
          </w:rPr>
          <w:t>t</w:t>
        </w:r>
      </w:ins>
      <w:ins w:id="850" w:author="polyd" w:date="2019-11-01T12:40:59Z">
        <w:r>
          <w:rPr>
            <w:rStyle w:val="50"/>
            <w:lang w:val="en-US"/>
          </w:rPr>
          <w:t>w</w:t>
        </w:r>
      </w:ins>
      <w:ins w:id="851" w:author="polyd" w:date="2019-11-01T12:41:00Z">
        <w:r>
          <w:rPr>
            <w:rStyle w:val="50"/>
            <w:lang w:val="en-US"/>
          </w:rPr>
          <w:t xml:space="preserve">o </w:t>
        </w:r>
      </w:ins>
      <w:ins w:id="852" w:author="polyd" w:date="2019-11-01T12:41:01Z">
        <w:r>
          <w:rPr>
            <w:rStyle w:val="50"/>
            <w:lang w:val="en-US"/>
          </w:rPr>
          <w:t>v</w:t>
        </w:r>
      </w:ins>
      <w:ins w:id="853" w:author="polyd" w:date="2019-11-01T12:41:02Z">
        <w:r>
          <w:rPr>
            <w:rStyle w:val="50"/>
            <w:lang w:val="en-US"/>
          </w:rPr>
          <w:t>a</w:t>
        </w:r>
      </w:ins>
      <w:ins w:id="854" w:author="polyd" w:date="2019-11-01T12:41:05Z">
        <w:r>
          <w:rPr>
            <w:rStyle w:val="50"/>
            <w:lang w:val="en-US"/>
          </w:rPr>
          <w:t>l</w:t>
        </w:r>
      </w:ins>
      <w:ins w:id="855" w:author="polyd" w:date="2019-11-01T12:41:07Z">
        <w:r>
          <w:rPr>
            <w:rStyle w:val="50"/>
            <w:lang w:val="en-US"/>
          </w:rPr>
          <w:t>ue</w:t>
        </w:r>
      </w:ins>
      <w:ins w:id="856" w:author="polyd" w:date="2019-11-01T12:41:08Z">
        <w:r>
          <w:rPr>
            <w:rStyle w:val="50"/>
            <w:lang w:val="en-US"/>
          </w:rPr>
          <w:t xml:space="preserve">s. </w:t>
        </w:r>
      </w:ins>
      <w:ins w:id="857" w:author="polyd" w:date="2019-11-01T12:41:14Z">
        <w:r>
          <w:rPr>
            <w:rStyle w:val="50"/>
            <w:lang w:val="en-US"/>
          </w:rPr>
          <w:t>I</w:t>
        </w:r>
      </w:ins>
      <w:ins w:id="858" w:author="polyd" w:date="2019-11-01T12:41:16Z">
        <w:r>
          <w:rPr>
            <w:rStyle w:val="50"/>
            <w:lang w:val="en-US"/>
          </w:rPr>
          <w:t xml:space="preserve">t is </w:t>
        </w:r>
      </w:ins>
      <w:ins w:id="859" w:author="polyd" w:date="2019-11-01T12:41:19Z">
        <w:r>
          <w:rPr>
            <w:rStyle w:val="50"/>
            <w:lang w:val="en-US"/>
          </w:rPr>
          <w:t>wel</w:t>
        </w:r>
      </w:ins>
      <w:ins w:id="860" w:author="polyd" w:date="2019-11-01T12:41:20Z">
        <w:r>
          <w:rPr>
            <w:rStyle w:val="50"/>
            <w:lang w:val="en-US"/>
          </w:rPr>
          <w:t>l</w:t>
        </w:r>
      </w:ins>
      <w:ins w:id="861" w:author="polyd" w:date="2019-11-01T12:41:29Z">
        <w:r>
          <w:rPr>
            <w:rStyle w:val="50"/>
            <w:lang w:val="en-US"/>
          </w:rPr>
          <w:t>-</w:t>
        </w:r>
      </w:ins>
      <w:ins w:id="862" w:author="polyd" w:date="2019-11-01T12:41:21Z">
        <w:r>
          <w:rPr>
            <w:rStyle w:val="50"/>
            <w:lang w:val="en-US"/>
          </w:rPr>
          <w:t>kn</w:t>
        </w:r>
      </w:ins>
      <w:ins w:id="863" w:author="polyd" w:date="2019-11-01T12:41:22Z">
        <w:r>
          <w:rPr>
            <w:rStyle w:val="50"/>
            <w:lang w:val="en-US"/>
          </w:rPr>
          <w:t>own</w:t>
        </w:r>
      </w:ins>
      <w:ins w:id="864" w:author="polyd" w:date="2019-11-01T12:41:23Z">
        <w:r>
          <w:rPr>
            <w:rStyle w:val="50"/>
            <w:lang w:val="en-US"/>
          </w:rPr>
          <w:t xml:space="preserve"> </w:t>
        </w:r>
      </w:ins>
      <w:ins w:id="865" w:author="polyd" w:date="2019-11-01T12:41:32Z">
        <w:r>
          <w:rPr>
            <w:rStyle w:val="50"/>
            <w:lang w:val="en-US"/>
          </w:rPr>
          <w:t>th</w:t>
        </w:r>
      </w:ins>
      <w:ins w:id="866" w:author="polyd" w:date="2019-11-01T12:41:34Z">
        <w:r>
          <w:rPr>
            <w:rStyle w:val="50"/>
            <w:lang w:val="en-US"/>
          </w:rPr>
          <w:t xml:space="preserve">at </w:t>
        </w:r>
      </w:ins>
      <w:del w:id="867" w:author="polyd" w:date="2019-11-01T12:39:07Z">
        <w:r>
          <w:rPr>
            <w:lang w:val="en-US"/>
          </w:rPr>
          <w:delText>T</w:delText>
        </w:r>
      </w:del>
      <w:ins w:id="868" w:author="polyd" w:date="2019-11-01T12:39:10Z">
        <w:r>
          <w:rPr>
            <w:lang w:val="en-US"/>
          </w:rPr>
          <w:t>t</w:t>
        </w:r>
      </w:ins>
      <w:r>
        <w:rPr>
          <w:lang w:val="en-US"/>
        </w:rPr>
        <w:t xml:space="preserve">he assessment of the correlation between population time series and </w:t>
      </w:r>
      <w:del w:id="869" w:author="polyd" w:date="2019-11-01T11:32:58Z">
        <w:r>
          <w:rPr>
            <w:lang w:val="en-US"/>
          </w:rPr>
          <w:delText>environmental</w:delText>
        </w:r>
      </w:del>
      <w:ins w:id="870" w:author="polyd" w:date="2019-11-01T11:32:58Z">
        <w:r>
          <w:rPr>
            <w:lang w:val="en-US"/>
          </w:rPr>
          <w:t>ex</w:t>
        </w:r>
      </w:ins>
      <w:ins w:id="871" w:author="polyd" w:date="2019-11-01T11:32:59Z">
        <w:r>
          <w:rPr>
            <w:lang w:val="en-US"/>
          </w:rPr>
          <w:t>ter</w:t>
        </w:r>
      </w:ins>
      <w:ins w:id="872" w:author="polyd" w:date="2019-11-01T11:33:00Z">
        <w:r>
          <w:rPr>
            <w:lang w:val="en-US"/>
          </w:rPr>
          <w:t>n</w:t>
        </w:r>
      </w:ins>
      <w:ins w:id="873" w:author="polyd" w:date="2019-11-01T11:33:01Z">
        <w:r>
          <w:rPr>
            <w:lang w:val="en-US"/>
          </w:rPr>
          <w:t>a</w:t>
        </w:r>
      </w:ins>
      <w:ins w:id="874" w:author="polyd" w:date="2019-11-01T11:33:02Z">
        <w:r>
          <w:rPr>
            <w:lang w:val="en-US"/>
          </w:rPr>
          <w:t>l</w:t>
        </w:r>
      </w:ins>
      <w:ins w:id="875" w:author="polyd" w:date="2019-11-01T11:33:03Z">
        <w:r>
          <w:rPr>
            <w:lang w:val="en-US"/>
          </w:rPr>
          <w:t xml:space="preserve"> (d</w:t>
        </w:r>
      </w:ins>
      <w:ins w:id="876" w:author="polyd" w:date="2019-11-01T11:33:04Z">
        <w:r>
          <w:rPr>
            <w:lang w:val="en-US"/>
          </w:rPr>
          <w:t>ensi</w:t>
        </w:r>
      </w:ins>
      <w:ins w:id="877" w:author="polyd" w:date="2019-11-01T11:33:05Z">
        <w:r>
          <w:rPr>
            <w:lang w:val="en-US"/>
          </w:rPr>
          <w:t>t</w:t>
        </w:r>
      </w:ins>
      <w:ins w:id="878" w:author="polyd" w:date="2019-11-01T11:33:07Z">
        <w:r>
          <w:rPr>
            <w:lang w:val="en-US"/>
          </w:rPr>
          <w:t>y i</w:t>
        </w:r>
      </w:ins>
      <w:ins w:id="879" w:author="polyd" w:date="2019-11-01T11:33:08Z">
        <w:r>
          <w:rPr>
            <w:lang w:val="en-US"/>
          </w:rPr>
          <w:t>ndep</w:t>
        </w:r>
      </w:ins>
      <w:ins w:id="880" w:author="polyd" w:date="2019-11-01T11:33:09Z">
        <w:r>
          <w:rPr>
            <w:lang w:val="en-US"/>
          </w:rPr>
          <w:t>enden</w:t>
        </w:r>
      </w:ins>
      <w:ins w:id="881" w:author="polyd" w:date="2019-11-01T11:33:10Z">
        <w:r>
          <w:rPr>
            <w:lang w:val="en-US"/>
          </w:rPr>
          <w:t>t</w:t>
        </w:r>
      </w:ins>
      <w:ins w:id="882" w:author="polyd" w:date="2019-11-01T11:33:11Z">
        <w:r>
          <w:rPr>
            <w:lang w:val="en-US"/>
          </w:rPr>
          <w:t>)</w:t>
        </w:r>
      </w:ins>
      <w:r>
        <w:rPr>
          <w:lang w:val="en-US"/>
        </w:rPr>
        <w:t xml:space="preserve"> parameters require some precautions: h</w:t>
      </w:r>
      <w:r>
        <w:rPr>
          <w:lang w:val="en"/>
        </w:rPr>
        <w:t xml:space="preserve">igh correlations may appear even in the absence of </w:t>
      </w:r>
      <w:del w:id="883" w:author="polyd" w:date="2019-11-01T11:43:17Z">
        <w:r>
          <w:rPr>
            <w:lang w:val="en-US"/>
          </w:rPr>
          <w:delText>significant</w:delText>
        </w:r>
      </w:del>
      <w:ins w:id="884" w:author="polyd" w:date="2019-11-01T11:43:17Z">
        <w:r>
          <w:rPr>
            <w:lang w:val="en-US"/>
          </w:rPr>
          <w:t>a</w:t>
        </w:r>
      </w:ins>
      <w:ins w:id="885" w:author="polyd" w:date="2019-11-01T11:43:18Z">
        <w:r>
          <w:rPr>
            <w:lang w:val="en-US"/>
          </w:rPr>
          <w:t>ny</w:t>
        </w:r>
      </w:ins>
      <w:r>
        <w:rPr>
          <w:lang w:val="en"/>
        </w:rPr>
        <w:t xml:space="preserve"> </w:t>
      </w:r>
      <w:r>
        <w:rPr>
          <w:lang w:val="en-US"/>
        </w:rPr>
        <w:t xml:space="preserve">association </w:t>
      </w:r>
      <w:r>
        <w:rPr>
          <w:lang w:val="en"/>
        </w:rPr>
        <w:t xml:space="preserve">between </w:t>
      </w:r>
      <w:r>
        <w:rPr>
          <w:lang w:val="en-US"/>
        </w:rPr>
        <w:t xml:space="preserve">two </w:t>
      </w:r>
      <w:r>
        <w:rPr>
          <w:lang w:val="en"/>
        </w:rPr>
        <w:t>time series (Royama, 1981</w:t>
      </w:r>
      <w:ins w:id="886" w:author="polyd" w:date="2019-11-01T11:37:25Z">
        <w:r>
          <w:rPr>
            <w:lang w:val="en-US"/>
          </w:rPr>
          <w:t>, 19</w:t>
        </w:r>
      </w:ins>
      <w:ins w:id="887" w:author="polyd" w:date="2019-11-01T11:37:26Z">
        <w:r>
          <w:rPr>
            <w:lang w:val="en-US"/>
          </w:rPr>
          <w:t>92</w:t>
        </w:r>
      </w:ins>
      <w:r>
        <w:rPr>
          <w:lang w:val="en"/>
        </w:rPr>
        <w:t>).</w:t>
      </w:r>
      <w:r>
        <w:rPr>
          <w:lang w:val="en-US"/>
        </w:rPr>
        <w:t xml:space="preserve"> </w:t>
      </w:r>
      <w:r>
        <w:rPr>
          <w:rStyle w:val="50"/>
          <w:lang w:val="en"/>
        </w:rPr>
        <w:t xml:space="preserve">In this regard, </w:t>
      </w:r>
      <w:ins w:id="888" w:author="polyd" w:date="2019-11-01T12:44:18Z">
        <w:r>
          <w:rPr>
            <w:rStyle w:val="50"/>
            <w:lang w:val="en-US"/>
          </w:rPr>
          <w:t xml:space="preserve">more </w:t>
        </w:r>
      </w:ins>
      <w:ins w:id="889" w:author="polyd" w:date="2019-11-01T12:44:19Z">
        <w:r>
          <w:rPr>
            <w:rStyle w:val="50"/>
            <w:lang w:val="en-US"/>
          </w:rPr>
          <w:t>c</w:t>
        </w:r>
      </w:ins>
      <w:ins w:id="890" w:author="polyd" w:date="2019-11-01T12:44:20Z">
        <w:r>
          <w:rPr>
            <w:rStyle w:val="50"/>
            <w:lang w:val="en-US"/>
          </w:rPr>
          <w:t>ompl</w:t>
        </w:r>
      </w:ins>
      <w:ins w:id="891" w:author="polyd" w:date="2019-11-01T12:44:27Z">
        <w:r>
          <w:rPr>
            <w:rStyle w:val="50"/>
            <w:lang w:val="en-US"/>
          </w:rPr>
          <w:t>i</w:t>
        </w:r>
      </w:ins>
      <w:ins w:id="892" w:author="polyd" w:date="2019-11-01T12:44:21Z">
        <w:r>
          <w:rPr>
            <w:rStyle w:val="50"/>
            <w:lang w:val="en-US"/>
          </w:rPr>
          <w:t>ca</w:t>
        </w:r>
      </w:ins>
      <w:ins w:id="893" w:author="polyd" w:date="2019-11-01T12:44:22Z">
        <w:r>
          <w:rPr>
            <w:rStyle w:val="50"/>
            <w:lang w:val="en-US"/>
          </w:rPr>
          <w:t>ted</w:t>
        </w:r>
      </w:ins>
      <w:ins w:id="894" w:author="polyd" w:date="2019-11-01T12:44:29Z">
        <w:r>
          <w:rPr>
            <w:rStyle w:val="50"/>
            <w:lang w:val="en-US"/>
          </w:rPr>
          <w:t xml:space="preserve"> a</w:t>
        </w:r>
      </w:ins>
      <w:ins w:id="895" w:author="polyd" w:date="2019-11-01T12:44:30Z">
        <w:r>
          <w:rPr>
            <w:rStyle w:val="50"/>
            <w:lang w:val="en-US"/>
          </w:rPr>
          <w:t>pproa</w:t>
        </w:r>
      </w:ins>
      <w:ins w:id="896" w:author="polyd" w:date="2019-11-01T12:44:31Z">
        <w:r>
          <w:rPr>
            <w:rStyle w:val="50"/>
            <w:lang w:val="en-US"/>
          </w:rPr>
          <w:t xml:space="preserve">ch </w:t>
        </w:r>
      </w:ins>
      <w:ins w:id="897" w:author="polyd" w:date="2019-11-01T12:44:39Z">
        <w:r>
          <w:rPr>
            <w:rStyle w:val="50"/>
            <w:lang w:val="en-US"/>
          </w:rPr>
          <w:t>is</w:t>
        </w:r>
      </w:ins>
      <w:ins w:id="898" w:author="polyd" w:date="2019-11-01T12:44:40Z">
        <w:r>
          <w:rPr>
            <w:rStyle w:val="50"/>
            <w:lang w:val="en-US"/>
          </w:rPr>
          <w:t xml:space="preserve"> ne</w:t>
        </w:r>
      </w:ins>
      <w:ins w:id="899" w:author="polyd" w:date="2019-11-01T12:44:41Z">
        <w:r>
          <w:rPr>
            <w:rStyle w:val="50"/>
            <w:lang w:val="en-US"/>
          </w:rPr>
          <w:t>eded</w:t>
        </w:r>
      </w:ins>
      <w:ins w:id="900" w:author="polyd" w:date="2019-11-01T12:46:39Z">
        <w:r>
          <w:rPr>
            <w:rStyle w:val="50"/>
            <w:lang w:val="en-US"/>
          </w:rPr>
          <w:t xml:space="preserve"> </w:t>
        </w:r>
      </w:ins>
      <w:del w:id="901" w:author="polyd" w:date="2019-11-01T11:36:00Z">
        <w:r>
          <w:rPr>
            <w:rStyle w:val="50"/>
            <w:lang w:val="en"/>
          </w:rPr>
          <w:delText>the dichotomous nominal scale correlation method (</w:delText>
        </w:r>
      </w:del>
      <w:ins w:id="902" w:author="polyd" w:date="2019-11-01T11:36:04Z">
        <w:r>
          <w:rPr>
            <w:rStyle w:val="50"/>
            <w:lang w:val="en-US"/>
          </w:rPr>
          <w:t>(</w:t>
        </w:r>
      </w:ins>
      <w:r>
        <w:rPr>
          <w:rStyle w:val="50"/>
          <w:lang w:val="en"/>
        </w:rPr>
        <w:t xml:space="preserve">Royama, </w:t>
      </w:r>
      <w:del w:id="903" w:author="polyd" w:date="2019-11-01T11:36:08Z">
        <w:r>
          <w:rPr>
            <w:rStyle w:val="50"/>
            <w:lang w:val="en"/>
          </w:rPr>
          <w:delText xml:space="preserve">1981; </w:delText>
        </w:r>
      </w:del>
      <w:r>
        <w:rPr>
          <w:rStyle w:val="50"/>
          <w:lang w:val="en"/>
        </w:rPr>
        <w:t>1992)</w:t>
      </w:r>
      <w:ins w:id="904" w:author="polyd" w:date="2019-11-01T12:46:53Z">
        <w:r>
          <w:rPr>
            <w:rStyle w:val="50"/>
            <w:lang w:val="en-US"/>
          </w:rPr>
          <w:t xml:space="preserve"> </w:t>
        </w:r>
      </w:ins>
      <w:ins w:id="905" w:author="polyd" w:date="2019-11-01T12:46:54Z">
        <w:r>
          <w:rPr>
            <w:rStyle w:val="50"/>
            <w:lang w:val="en-US"/>
          </w:rPr>
          <w:t xml:space="preserve">and  </w:t>
        </w:r>
      </w:ins>
      <w:ins w:id="906" w:author="polyd" w:date="2019-11-01T12:46:56Z">
        <w:r>
          <w:rPr>
            <w:rStyle w:val="50"/>
            <w:lang w:val="en-US"/>
          </w:rPr>
          <w:t>w</w:t>
        </w:r>
      </w:ins>
      <w:ins w:id="907" w:author="polyd" w:date="2019-11-01T11:36:20Z">
        <w:r>
          <w:rPr>
            <w:rStyle w:val="50"/>
            <w:lang w:val="en-US"/>
          </w:rPr>
          <w:t xml:space="preserve">e </w:t>
        </w:r>
      </w:ins>
      <w:del w:id="908" w:author="polyd" w:date="2019-11-01T11:36:26Z">
        <w:r>
          <w:rPr>
            <w:rStyle w:val="50"/>
            <w:lang w:val="en-US"/>
          </w:rPr>
          <w:delText xml:space="preserve"> </w:delText>
        </w:r>
      </w:del>
      <w:del w:id="909" w:author="polyd" w:date="2019-11-01T11:36:26Z">
        <w:r>
          <w:rPr>
            <w:rStyle w:val="50"/>
            <w:lang w:val="en"/>
          </w:rPr>
          <w:delText xml:space="preserve">was </w:delText>
        </w:r>
      </w:del>
      <w:r>
        <w:rPr>
          <w:rStyle w:val="50"/>
          <w:lang w:val="en"/>
        </w:rPr>
        <w:t xml:space="preserve">used </w:t>
      </w:r>
      <w:ins w:id="910" w:author="polyd" w:date="2019-11-01T12:22:29Z">
        <w:r>
          <w:rPr>
            <w:rStyle w:val="50"/>
            <w:lang w:val="en-US"/>
          </w:rPr>
          <w:t>d</w:t>
        </w:r>
      </w:ins>
      <w:ins w:id="911" w:author="polyd" w:date="2019-11-01T12:22:25Z">
        <w:r>
          <w:rPr>
            <w:rStyle w:val="50"/>
            <w:rFonts w:hint="default"/>
            <w:lang w:val="en"/>
            <w:rPrChange w:id="912" w:author="polyd" w:date="2019-11-01T12:22:25Z">
              <w:rPr>
                <w:rFonts w:hint="default"/>
              </w:rPr>
            </w:rPrChange>
          </w:rPr>
          <w:t>ichotomous nominal scale correlations</w:t>
        </w:r>
      </w:ins>
      <w:ins w:id="914" w:author="polyd" w:date="2019-11-01T12:28:39Z">
        <w:r>
          <w:rPr>
            <w:rStyle w:val="50"/>
            <w:lang w:val="en-US"/>
          </w:rPr>
          <w:t xml:space="preserve"> </w:t>
        </w:r>
      </w:ins>
      <w:ins w:id="915" w:author="polyd" w:date="2019-11-01T12:28:45Z">
        <w:r>
          <w:rPr>
            <w:rStyle w:val="50"/>
            <w:lang w:val="en-US"/>
          </w:rPr>
          <w:t>b</w:t>
        </w:r>
      </w:ins>
      <w:ins w:id="916" w:author="polyd" w:date="2019-11-01T12:28:46Z">
        <w:r>
          <w:rPr>
            <w:rStyle w:val="50"/>
            <w:lang w:val="en-US"/>
          </w:rPr>
          <w:t>etw</w:t>
        </w:r>
      </w:ins>
      <w:ins w:id="917" w:author="polyd" w:date="2019-11-01T12:28:47Z">
        <w:r>
          <w:rPr>
            <w:rStyle w:val="50"/>
            <w:lang w:val="en-US"/>
          </w:rPr>
          <w:t>ee</w:t>
        </w:r>
      </w:ins>
      <w:ins w:id="918" w:author="polyd" w:date="2019-11-01T12:28:48Z">
        <w:r>
          <w:rPr>
            <w:rStyle w:val="50"/>
            <w:lang w:val="en-US"/>
          </w:rPr>
          <w:t xml:space="preserve">n </w:t>
        </w:r>
      </w:ins>
      <w:ins w:id="919" w:author="polyd" w:date="2019-11-01T12:28:49Z">
        <w:r>
          <w:rPr>
            <w:rStyle w:val="50"/>
            <w:lang w:val="en-US"/>
          </w:rPr>
          <w:t>sec</w:t>
        </w:r>
      </w:ins>
      <w:ins w:id="920" w:author="polyd" w:date="2019-11-01T12:28:50Z">
        <w:r>
          <w:rPr>
            <w:rStyle w:val="50"/>
            <w:lang w:val="en-US"/>
          </w:rPr>
          <w:t xml:space="preserve">ond </w:t>
        </w:r>
      </w:ins>
      <w:ins w:id="921" w:author="polyd" w:date="2019-11-01T12:28:51Z">
        <w:r>
          <w:rPr>
            <w:rStyle w:val="50"/>
            <w:lang w:val="en-US"/>
          </w:rPr>
          <w:t>d</w:t>
        </w:r>
      </w:ins>
      <w:ins w:id="922" w:author="polyd" w:date="2019-11-01T12:28:53Z">
        <w:r>
          <w:rPr>
            <w:rStyle w:val="50"/>
            <w:lang w:val="en-US"/>
          </w:rPr>
          <w:t>iff</w:t>
        </w:r>
      </w:ins>
      <w:ins w:id="923" w:author="polyd" w:date="2019-11-01T12:28:54Z">
        <w:r>
          <w:rPr>
            <w:rStyle w:val="50"/>
            <w:lang w:val="en-US"/>
          </w:rPr>
          <w:t>e</w:t>
        </w:r>
      </w:ins>
      <w:ins w:id="924" w:author="polyd" w:date="2019-11-01T12:28:55Z">
        <w:r>
          <w:rPr>
            <w:rStyle w:val="50"/>
            <w:lang w:val="en-US"/>
          </w:rPr>
          <w:t>r</w:t>
        </w:r>
      </w:ins>
      <w:ins w:id="925" w:author="polyd" w:date="2019-11-01T12:28:56Z">
        <w:r>
          <w:rPr>
            <w:rStyle w:val="50"/>
            <w:lang w:val="en-US"/>
          </w:rPr>
          <w:t>en</w:t>
        </w:r>
      </w:ins>
      <w:ins w:id="926" w:author="polyd" w:date="2019-11-01T12:28:57Z">
        <w:r>
          <w:rPr>
            <w:rStyle w:val="50"/>
            <w:lang w:val="en-US"/>
          </w:rPr>
          <w:t>c</w:t>
        </w:r>
      </w:ins>
      <w:ins w:id="927" w:author="polyd" w:date="2019-11-01T12:28:58Z">
        <w:r>
          <w:rPr>
            <w:rStyle w:val="50"/>
            <w:lang w:val="en-US"/>
          </w:rPr>
          <w:t>es</w:t>
        </w:r>
      </w:ins>
      <w:ins w:id="928" w:author="polyd" w:date="2019-11-01T12:22:47Z">
        <w:r>
          <w:rPr>
            <w:rStyle w:val="50"/>
            <w:lang w:val="en-US"/>
          </w:rPr>
          <w:t xml:space="preserve"> </w:t>
        </w:r>
      </w:ins>
      <w:ins w:id="929" w:author="polyd" w:date="2019-11-01T12:22:48Z">
        <w:r>
          <w:rPr>
            <w:rStyle w:val="50"/>
            <w:lang w:val="en-US"/>
          </w:rPr>
          <w:t>(</w:t>
        </w:r>
      </w:ins>
      <w:ins w:id="930" w:author="polyd" w:date="2019-11-01T12:24:28Z">
        <w:r>
          <w:rPr>
            <w:lang w:val="en"/>
          </w:rPr>
          <w:t>Royama, 1981</w:t>
        </w:r>
      </w:ins>
      <w:ins w:id="931" w:author="polyd" w:date="2019-11-01T12:24:28Z">
        <w:r>
          <w:rPr>
            <w:lang w:val="en-US"/>
          </w:rPr>
          <w:t>, 1992</w:t>
        </w:r>
      </w:ins>
      <w:ins w:id="932" w:author="polyd" w:date="2019-11-01T12:22:49Z">
        <w:r>
          <w:rPr>
            <w:rStyle w:val="50"/>
            <w:lang w:val="en-US"/>
          </w:rPr>
          <w:t>)</w:t>
        </w:r>
      </w:ins>
      <w:ins w:id="933" w:author="polyd" w:date="2019-11-01T12:22:42Z">
        <w:r>
          <w:rPr>
            <w:rStyle w:val="50"/>
            <w:lang w:val="en-US"/>
          </w:rPr>
          <w:t xml:space="preserve"> </w:t>
        </w:r>
      </w:ins>
      <w:r>
        <w:rPr>
          <w:rStyle w:val="50"/>
          <w:lang w:val="en"/>
        </w:rPr>
        <w:t>to identify the correlation between</w:t>
      </w:r>
      <w:ins w:id="934" w:author="polyd" w:date="2019-11-01T12:47:16Z">
        <w:r>
          <w:rPr>
            <w:rStyle w:val="50"/>
            <w:lang w:val="en-US"/>
          </w:rPr>
          <w:t xml:space="preserve"> t</w:t>
        </w:r>
      </w:ins>
      <w:ins w:id="935" w:author="polyd" w:date="2019-11-01T12:47:17Z">
        <w:r>
          <w:rPr>
            <w:rStyle w:val="50"/>
            <w:lang w:val="en-US"/>
          </w:rPr>
          <w:t>wo</w:t>
        </w:r>
      </w:ins>
      <w:ins w:id="936" w:author="polyd" w:date="2019-11-01T12:47:18Z">
        <w:r>
          <w:rPr>
            <w:rStyle w:val="50"/>
            <w:lang w:val="en-US"/>
          </w:rPr>
          <w:t xml:space="preserve"> </w:t>
        </w:r>
      </w:ins>
      <w:ins w:id="937" w:author="polyd" w:date="2019-11-01T12:47:19Z">
        <w:r>
          <w:rPr>
            <w:rStyle w:val="50"/>
            <w:lang w:val="en-US"/>
          </w:rPr>
          <w:t>tim</w:t>
        </w:r>
      </w:ins>
      <w:ins w:id="938" w:author="polyd" w:date="2019-11-01T12:47:20Z">
        <w:r>
          <w:rPr>
            <w:rStyle w:val="50"/>
            <w:lang w:val="en-US"/>
          </w:rPr>
          <w:t xml:space="preserve">e </w:t>
        </w:r>
      </w:ins>
      <w:ins w:id="939" w:author="polyd" w:date="2019-11-01T12:47:21Z">
        <w:r>
          <w:rPr>
            <w:rStyle w:val="50"/>
            <w:lang w:val="en-US"/>
          </w:rPr>
          <w:t>se</w:t>
        </w:r>
      </w:ins>
      <w:ins w:id="940" w:author="polyd" w:date="2019-11-01T12:47:22Z">
        <w:r>
          <w:rPr>
            <w:rStyle w:val="50"/>
            <w:lang w:val="en-US"/>
          </w:rPr>
          <w:t>ri</w:t>
        </w:r>
      </w:ins>
      <w:ins w:id="941" w:author="polyd" w:date="2019-11-01T12:47:24Z">
        <w:r>
          <w:rPr>
            <w:rStyle w:val="50"/>
            <w:lang w:val="en-US"/>
          </w:rPr>
          <w:t>e</w:t>
        </w:r>
      </w:ins>
      <w:ins w:id="942" w:author="polyd" w:date="2019-11-01T12:47:25Z">
        <w:r>
          <w:rPr>
            <w:rStyle w:val="50"/>
            <w:lang w:val="en-US"/>
          </w:rPr>
          <w:t>s.</w:t>
        </w:r>
      </w:ins>
      <w:del w:id="943" w:author="polyd" w:date="2019-11-01T12:47:29Z">
        <w:r>
          <w:rPr>
            <w:rStyle w:val="50"/>
            <w:lang w:val="en"/>
          </w:rPr>
          <w:delText xml:space="preserve"> the abundance of species and their phenological characteristics</w:delText>
        </w:r>
      </w:del>
      <w:del w:id="944" w:author="polyd" w:date="2019-11-01T12:47:29Z">
        <w:r>
          <w:rPr>
            <w:rStyle w:val="50"/>
            <w:lang w:val="en-US"/>
          </w:rPr>
          <w:delText xml:space="preserve"> (</w:delText>
        </w:r>
      </w:del>
      <w:del w:id="945" w:author="polyd" w:date="2019-11-01T12:47:29Z">
        <w:r>
          <w:rPr>
            <w:rStyle w:val="50"/>
            <w:lang w:val="en"/>
          </w:rPr>
          <w:delText xml:space="preserve">the date of </w:delText>
        </w:r>
      </w:del>
      <w:del w:id="946" w:author="polyd" w:date="2019-11-01T12:47:29Z">
        <w:r>
          <w:rPr>
            <w:rStyle w:val="50"/>
            <w:lang w:val="en-US"/>
          </w:rPr>
          <w:delText xml:space="preserve">beginning-of-season </w:delText>
        </w:r>
      </w:del>
      <w:del w:id="947" w:author="polyd" w:date="2019-11-01T12:47:29Z">
        <w:r>
          <w:rPr>
            <w:rStyle w:val="50"/>
            <w:lang w:val="en"/>
          </w:rPr>
          <w:delText xml:space="preserve">was </w:delText>
        </w:r>
      </w:del>
      <w:del w:id="948" w:author="polyd" w:date="2019-11-01T12:47:29Z">
        <w:r>
          <w:rPr>
            <w:rStyle w:val="50"/>
            <w:lang w:val="en-US"/>
          </w:rPr>
          <w:delText xml:space="preserve">considered </w:delText>
        </w:r>
      </w:del>
      <w:del w:id="949" w:author="polyd" w:date="2019-11-01T12:47:29Z">
        <w:r>
          <w:rPr>
            <w:rStyle w:val="50"/>
            <w:lang w:val="en"/>
          </w:rPr>
          <w:delText>as a phenological marker</w:delText>
        </w:r>
      </w:del>
      <w:del w:id="950" w:author="polyd" w:date="2019-11-01T12:47:29Z">
        <w:r>
          <w:rPr>
            <w:rStyle w:val="50"/>
            <w:lang w:val="en-US"/>
          </w:rPr>
          <w:delText xml:space="preserve"> in the analysis)</w:delText>
        </w:r>
      </w:del>
    </w:p>
    <w:p>
      <w:pPr>
        <w:pStyle w:val="11"/>
        <w:spacing w:before="0" w:beforeAutospacing="0" w:after="0" w:afterAutospacing="0" w:line="360" w:lineRule="auto"/>
        <w:ind w:firstLine="709"/>
        <w:jc w:val="both"/>
        <w:rPr>
          <w:ins w:id="951" w:author="polyd" w:date="2019-11-01T12:48:56Z"/>
          <w:rStyle w:val="50"/>
          <w:lang w:val="en"/>
        </w:rPr>
      </w:pPr>
      <w:del w:id="952" w:author="polyd" w:date="2019-11-01T12:48:34Z">
        <w:r>
          <w:rPr>
            <w:rStyle w:val="50"/>
            <w:lang w:val="en-US"/>
          </w:rPr>
          <w:delText xml:space="preserve">Since the analysis require the stationarity of time series, we applied the de-trending procedure. </w:delText>
        </w:r>
      </w:del>
      <w:r>
        <w:rPr>
          <w:rStyle w:val="50"/>
          <w:lang w:val="en-US"/>
        </w:rPr>
        <w:t>T</w:t>
      </w:r>
      <w:r>
        <w:rPr>
          <w:rStyle w:val="50"/>
          <w:lang w:val="en"/>
        </w:rPr>
        <w:t xml:space="preserve">he first stage of the analysis was to remove from </w:t>
      </w:r>
      <w:del w:id="953" w:author="polyd" w:date="2019-11-01T12:49:05Z">
        <w:r>
          <w:rPr>
            <w:rStyle w:val="50"/>
            <w:lang w:val="en-US"/>
          </w:rPr>
          <w:delText xml:space="preserve">the </w:delText>
        </w:r>
      </w:del>
      <w:ins w:id="954" w:author="polyd" w:date="2019-11-01T12:49:05Z">
        <w:r>
          <w:rPr>
            <w:rStyle w:val="50"/>
            <w:lang w:val="en-US"/>
          </w:rPr>
          <w:t>abu</w:t>
        </w:r>
      </w:ins>
      <w:ins w:id="955" w:author="polyd" w:date="2019-11-01T12:49:06Z">
        <w:r>
          <w:rPr>
            <w:rStyle w:val="50"/>
            <w:lang w:val="en-US"/>
          </w:rPr>
          <w:t>ndan</w:t>
        </w:r>
      </w:ins>
      <w:ins w:id="956" w:author="polyd" w:date="2019-11-01T12:49:07Z">
        <w:r>
          <w:rPr>
            <w:rStyle w:val="50"/>
            <w:lang w:val="en-US"/>
          </w:rPr>
          <w:t xml:space="preserve">ce </w:t>
        </w:r>
      </w:ins>
      <w:r>
        <w:rPr>
          <w:rStyle w:val="50"/>
          <w:lang w:val="en"/>
        </w:rPr>
        <w:t>time series (</w:t>
      </w:r>
      <w:del w:id="957" w:author="polyd" w:date="2019-11-01T12:49:14Z">
        <w:r>
          <w:rPr>
            <w:rStyle w:val="50"/>
            <w:lang w:val="en"/>
          </w:rPr>
          <w:delText xml:space="preserve">a series of logarithms of the abundance </w:delText>
        </w:r>
      </w:del>
      <w:r>
        <w:rPr>
          <w:rStyle w:val="50"/>
          <w:lang w:val="en"/>
        </w:rPr>
        <w:t xml:space="preserve">{X} = {log (N+1)} and </w:t>
      </w:r>
      <w:ins w:id="958" w:author="Usov N." w:date="2019-10-02T16:50:00Z">
        <w:r>
          <w:rPr>
            <w:rStyle w:val="50"/>
            <w:lang w:val="en-US"/>
          </w:rPr>
          <w:t xml:space="preserve">from </w:t>
        </w:r>
      </w:ins>
      <w:r>
        <w:rPr>
          <w:rStyle w:val="50"/>
          <w:lang w:val="en"/>
        </w:rPr>
        <w:t xml:space="preserve">a series of </w:t>
      </w:r>
      <w:r>
        <w:rPr>
          <w:rStyle w:val="50"/>
          <w:lang w:val="en-US"/>
        </w:rPr>
        <w:t xml:space="preserve">dates </w:t>
      </w:r>
      <w:r>
        <w:rPr>
          <w:rStyle w:val="50"/>
          <w:lang w:val="en"/>
        </w:rPr>
        <w:t>of</w:t>
      </w:r>
      <w:r>
        <w:rPr>
          <w:rStyle w:val="50"/>
          <w:lang w:val="en-US"/>
        </w:rPr>
        <w:t xml:space="preserve"> beginning-of-season </w:t>
      </w:r>
      <w:ins w:id="959" w:author="polyd" w:date="2019-11-01T12:51:04Z">
        <w:r>
          <w:rPr>
            <w:rStyle w:val="50"/>
            <w:lang w:val="en-US"/>
          </w:rPr>
          <w:t>(</w:t>
        </w:r>
      </w:ins>
      <w:r>
        <w:rPr>
          <w:rStyle w:val="50"/>
          <w:lang w:val="en"/>
        </w:rPr>
        <w:t>{u}) their linear trends</w:t>
      </w:r>
      <w:del w:id="960" w:author="Usov N." w:date="2019-10-02T16:50:00Z">
        <w:r>
          <w:rPr>
            <w:rStyle w:val="50"/>
            <w:lang w:val="en-US"/>
          </w:rPr>
          <w:delText>.</w:delText>
        </w:r>
      </w:del>
      <w:del w:id="961" w:author="Usov N." w:date="2019-10-02T16:50:00Z">
        <w:r>
          <w:rPr>
            <w:rStyle w:val="50"/>
            <w:lang w:val="en"/>
          </w:rPr>
          <w:delText xml:space="preserve"> </w:delText>
        </w:r>
      </w:del>
      <w:del w:id="962" w:author="Usov N." w:date="2019-10-28T13:03:00Z">
        <w:commentRangeStart w:id="17"/>
        <w:r>
          <w:rPr>
            <w:rStyle w:val="50"/>
            <w:lang w:val="en"/>
          </w:rPr>
          <w:delText>T</w:delText>
        </w:r>
        <w:commentRangeEnd w:id="17"/>
      </w:del>
      <w:r>
        <w:rPr>
          <w:rStyle w:val="15"/>
          <w:rFonts w:ascii="Calibri" w:hAnsi="Calibri" w:eastAsia="Times New Roman"/>
          <w:szCs w:val="20"/>
          <w:lang w:eastAsia="en-US"/>
        </w:rPr>
        <w:commentReference w:id="17"/>
      </w:r>
      <w:r>
        <w:rPr>
          <w:rStyle w:val="50"/>
          <w:lang w:val="en-US"/>
        </w:rPr>
        <w:t>.</w:t>
      </w:r>
      <w:r>
        <w:rPr>
          <w:rStyle w:val="50"/>
          <w:lang w:val="en"/>
        </w:rPr>
        <w:t xml:space="preserve"> </w:t>
      </w:r>
      <w:ins w:id="963" w:author="polyd" w:date="2019-11-01T12:49:34Z">
        <w:r>
          <w:rPr>
            <w:rStyle w:val="50"/>
            <w:lang w:val="en-US"/>
          </w:rPr>
          <w:t>I</w:t>
        </w:r>
      </w:ins>
      <w:ins w:id="964" w:author="polyd" w:date="2019-11-01T12:49:40Z">
        <w:r>
          <w:rPr>
            <w:rStyle w:val="50"/>
            <w:lang w:val="en-US"/>
          </w:rPr>
          <w:t>t</w:t>
        </w:r>
      </w:ins>
      <w:ins w:id="965" w:author="polyd" w:date="2019-11-01T12:49:41Z">
        <w:r>
          <w:rPr>
            <w:rStyle w:val="50"/>
            <w:lang w:val="en-US"/>
          </w:rPr>
          <w:t xml:space="preserve"> is </w:t>
        </w:r>
      </w:ins>
      <w:ins w:id="966" w:author="polyd" w:date="2019-11-01T12:49:42Z">
        <w:r>
          <w:rPr>
            <w:rStyle w:val="50"/>
            <w:lang w:val="en-US"/>
          </w:rPr>
          <w:t>nece</w:t>
        </w:r>
      </w:ins>
      <w:ins w:id="967" w:author="polyd" w:date="2019-11-01T12:49:43Z">
        <w:r>
          <w:rPr>
            <w:rStyle w:val="50"/>
            <w:lang w:val="en-US"/>
          </w:rPr>
          <w:t>ssar</w:t>
        </w:r>
      </w:ins>
      <w:ins w:id="968" w:author="polyd" w:date="2019-11-01T12:49:44Z">
        <w:r>
          <w:rPr>
            <w:rStyle w:val="50"/>
            <w:lang w:val="en-US"/>
          </w:rPr>
          <w:t xml:space="preserve">y </w:t>
        </w:r>
      </w:ins>
      <w:ins w:id="969" w:author="polyd" w:date="2019-11-01T12:49:47Z">
        <w:r>
          <w:rPr>
            <w:rStyle w:val="50"/>
            <w:lang w:val="en-US"/>
          </w:rPr>
          <w:t>si</w:t>
        </w:r>
      </w:ins>
      <w:ins w:id="970" w:author="polyd" w:date="2019-11-01T12:49:48Z">
        <w:r>
          <w:rPr>
            <w:rStyle w:val="50"/>
            <w:lang w:val="en-US"/>
          </w:rPr>
          <w:t>nce</w:t>
        </w:r>
      </w:ins>
      <w:ins w:id="971" w:author="polyd" w:date="2019-11-01T12:50:00Z">
        <w:r>
          <w:rPr>
            <w:rStyle w:val="50"/>
            <w:lang w:val="en-US"/>
          </w:rPr>
          <w:t xml:space="preserve"> he analysis require the stationarity of </w:t>
        </w:r>
      </w:ins>
      <w:ins w:id="972" w:author="polyd" w:date="2019-11-01T12:50:15Z">
        <w:r>
          <w:rPr>
            <w:rStyle w:val="50"/>
            <w:lang w:val="en-US"/>
          </w:rPr>
          <w:t>bot</w:t>
        </w:r>
      </w:ins>
      <w:ins w:id="973" w:author="polyd" w:date="2019-11-01T12:50:16Z">
        <w:r>
          <w:rPr>
            <w:rStyle w:val="50"/>
            <w:lang w:val="en-US"/>
          </w:rPr>
          <w:t xml:space="preserve">h </w:t>
        </w:r>
      </w:ins>
      <w:ins w:id="974" w:author="polyd" w:date="2019-11-01T12:50:00Z">
        <w:r>
          <w:rPr>
            <w:rStyle w:val="50"/>
            <w:lang w:val="en-US"/>
          </w:rPr>
          <w:t>time series</w:t>
        </w:r>
      </w:ins>
      <w:ins w:id="975" w:author="polyd" w:date="2019-11-01T12:50:01Z">
        <w:r>
          <w:rPr>
            <w:rStyle w:val="50"/>
            <w:lang w:val="en-US"/>
          </w:rPr>
          <w:t>.</w:t>
        </w:r>
      </w:ins>
      <w:ins w:id="976" w:author="polyd" w:date="2019-11-01T12:49:48Z">
        <w:r>
          <w:rPr>
            <w:rStyle w:val="50"/>
            <w:lang w:val="en-US"/>
          </w:rPr>
          <w:t xml:space="preserve"> </w:t>
        </w:r>
      </w:ins>
      <w:r>
        <w:rPr>
          <w:rStyle w:val="50"/>
          <w:lang w:val="en-US"/>
        </w:rPr>
        <w:t xml:space="preserve">For this purpose we used not the raw data but the residuals from the linear models </w:t>
      </w:r>
      <w:r>
        <w:rPr>
          <w:rStyle w:val="50"/>
          <w:lang w:val="en"/>
        </w:rPr>
        <w:t xml:space="preserve">describing </w:t>
      </w:r>
      <w:r>
        <w:rPr>
          <w:rStyle w:val="50"/>
          <w:lang w:val="en-US"/>
        </w:rPr>
        <w:t xml:space="preserve">the </w:t>
      </w:r>
      <w:r>
        <w:rPr>
          <w:rStyle w:val="50"/>
          <w:lang w:val="en"/>
        </w:rPr>
        <w:t>relations</w:t>
      </w:r>
      <w:r>
        <w:rPr>
          <w:rStyle w:val="50"/>
          <w:lang w:val="en-US"/>
        </w:rPr>
        <w:t xml:space="preserve"> of the values </w:t>
      </w:r>
      <w:r>
        <w:rPr>
          <w:rStyle w:val="50"/>
          <w:lang w:val="en"/>
        </w:rPr>
        <w:t>with time</w:t>
      </w:r>
      <w:r>
        <w:rPr>
          <w:rStyle w:val="50"/>
          <w:lang w:val="en-US"/>
        </w:rPr>
        <w:t xml:space="preserve"> </w:t>
      </w:r>
      <w:r>
        <w:rPr>
          <w:rStyle w:val="50"/>
          <w:lang w:val="en"/>
        </w:rPr>
        <w:t>(see section about linear models).</w:t>
      </w:r>
    </w:p>
    <w:p>
      <w:pPr>
        <w:pStyle w:val="11"/>
        <w:spacing w:before="0" w:beforeAutospacing="0" w:after="0" w:afterAutospacing="0" w:line="360" w:lineRule="auto"/>
        <w:ind w:firstLine="709"/>
        <w:jc w:val="both"/>
        <w:rPr>
          <w:del w:id="977" w:author="polyd" w:date="2019-11-01T12:50:44Z"/>
          <w:rStyle w:val="50"/>
          <w:lang w:val="en-US"/>
        </w:rPr>
      </w:pPr>
    </w:p>
    <w:p>
      <w:pPr>
        <w:pStyle w:val="11"/>
        <w:spacing w:before="0" w:beforeAutospacing="0" w:after="0" w:afterAutospacing="0" w:line="360" w:lineRule="auto"/>
        <w:ind w:firstLine="709"/>
        <w:jc w:val="both"/>
        <w:rPr>
          <w:del w:id="978" w:author="polyd" w:date="2019-11-01T12:53:20Z"/>
          <w:lang w:val="en-US"/>
        </w:rPr>
      </w:pPr>
      <w:r>
        <w:rPr>
          <w:lang w:val="en"/>
        </w:rPr>
        <w:t xml:space="preserve">The second stage is the analysis of the sign of the second </w:t>
      </w:r>
      <w:ins w:id="979" w:author="polyd" w:date="2019-11-01T11:45:16Z">
        <w:r>
          <w:rPr>
            <w:lang w:val="en-US"/>
          </w:rPr>
          <w:t xml:space="preserve">derivative </w:t>
        </w:r>
      </w:ins>
      <w:del w:id="980" w:author="polyd" w:date="2019-11-01T11:40:34Z">
        <w:r>
          <w:rPr>
            <w:lang w:val="en"/>
          </w:rPr>
          <w:delText xml:space="preserve">derivative </w:delText>
        </w:r>
      </w:del>
      <w:r>
        <w:rPr>
          <w:lang w:val="en"/>
        </w:rPr>
        <w:t>at each time point of the two time series. Both time series</w:t>
      </w:r>
      <w:ins w:id="981" w:author="polyd" w:date="2019-10-31T12:50:03Z">
        <w:r>
          <w:rPr>
            <w:lang w:val="ru-RU"/>
          </w:rPr>
          <w:t xml:space="preserve"> </w:t>
        </w:r>
      </w:ins>
      <w:ins w:id="982" w:author="polyd" w:date="2019-10-31T12:50:04Z">
        <w:r>
          <w:rPr>
            <w:lang w:val="ru-RU"/>
          </w:rPr>
          <w:t>(</w:t>
        </w:r>
      </w:ins>
      <w:ins w:id="983" w:author="polyd" w:date="2019-10-31T12:50:23Z">
        <w:r>
          <w:rPr>
            <w:lang w:val="en-US"/>
          </w:rPr>
          <w:t>{</w:t>
        </w:r>
      </w:ins>
      <w:ins w:id="984" w:author="polyd" w:date="2019-10-31T12:50:09Z">
        <w:r>
          <w:rPr>
            <w:lang w:val="en-US"/>
          </w:rPr>
          <w:t>X</w:t>
        </w:r>
      </w:ins>
      <w:ins w:id="985" w:author="polyd" w:date="2019-10-31T12:50:25Z">
        <w:r>
          <w:rPr>
            <w:lang w:val="en-US"/>
          </w:rPr>
          <w:t>}</w:t>
        </w:r>
      </w:ins>
      <w:ins w:id="986" w:author="polyd" w:date="2019-10-31T12:50:10Z">
        <w:r>
          <w:rPr>
            <w:lang w:val="en-US"/>
          </w:rPr>
          <w:t xml:space="preserve"> </w:t>
        </w:r>
      </w:ins>
      <w:ins w:id="987" w:author="polyd" w:date="2019-10-31T12:50:11Z">
        <w:r>
          <w:rPr>
            <w:lang w:val="en-US"/>
          </w:rPr>
          <w:t xml:space="preserve">and </w:t>
        </w:r>
      </w:ins>
      <w:ins w:id="988" w:author="polyd" w:date="2019-10-31T12:50:27Z">
        <w:r>
          <w:rPr>
            <w:lang w:val="en-US"/>
          </w:rPr>
          <w:t>{</w:t>
        </w:r>
      </w:ins>
      <w:ins w:id="989" w:author="polyd" w:date="2019-10-31T12:50:12Z">
        <w:r>
          <w:rPr>
            <w:lang w:val="en-US"/>
          </w:rPr>
          <w:t>u</w:t>
        </w:r>
      </w:ins>
      <w:ins w:id="990" w:author="polyd" w:date="2019-10-31T12:50:29Z">
        <w:r>
          <w:rPr>
            <w:lang w:val="en-US"/>
          </w:rPr>
          <w:t>}</w:t>
        </w:r>
      </w:ins>
      <w:ins w:id="991" w:author="polyd" w:date="2019-10-31T12:50:13Z">
        <w:r>
          <w:rPr>
            <w:lang w:val="en-US"/>
          </w:rPr>
          <w:t>)</w:t>
        </w:r>
      </w:ins>
      <w:r>
        <w:rPr>
          <w:lang w:val="en"/>
        </w:rPr>
        <w:t xml:space="preserve"> were divided into sliding local segments consisting of the three observation points </w:t>
      </w:r>
      <w:r>
        <w:rPr>
          <w:lang w:val="en-US"/>
        </w:rPr>
        <w:t>X</w:t>
      </w:r>
      <w:r>
        <w:rPr>
          <w:vertAlign w:val="subscript"/>
          <w:lang w:val="en-US"/>
        </w:rPr>
        <w:t>t−1</w:t>
      </w:r>
      <w:r>
        <w:rPr>
          <w:lang w:val="en-US"/>
        </w:rPr>
        <w:t>, X</w:t>
      </w:r>
      <w:r>
        <w:rPr>
          <w:vertAlign w:val="subscript"/>
          <w:lang w:val="en-US"/>
        </w:rPr>
        <w:t>t</w:t>
      </w:r>
      <w:r>
        <w:rPr>
          <w:lang w:val="en-US"/>
        </w:rPr>
        <w:t>, X</w:t>
      </w:r>
      <w:r>
        <w:rPr>
          <w:vertAlign w:val="subscript"/>
          <w:lang w:val="en-US"/>
        </w:rPr>
        <w:t>t+1</w:t>
      </w:r>
      <w:r>
        <w:rPr>
          <w:lang w:val="en"/>
        </w:rPr>
        <w:t xml:space="preserve"> for a time series of abundances and </w:t>
      </w:r>
      <w:r>
        <w:rPr>
          <w:lang w:val="en-US"/>
        </w:rPr>
        <w:t>u</w:t>
      </w:r>
      <w:r>
        <w:rPr>
          <w:vertAlign w:val="subscript"/>
          <w:lang w:val="en-US"/>
        </w:rPr>
        <w:t>t−1</w:t>
      </w:r>
      <w:r>
        <w:rPr>
          <w:lang w:val="en-US"/>
        </w:rPr>
        <w:t>, u</w:t>
      </w:r>
      <w:r>
        <w:rPr>
          <w:vertAlign w:val="subscript"/>
          <w:lang w:val="en-US"/>
        </w:rPr>
        <w:t>t</w:t>
      </w:r>
      <w:r>
        <w:rPr>
          <w:lang w:val="en-US"/>
        </w:rPr>
        <w:t>, u</w:t>
      </w:r>
      <w:r>
        <w:rPr>
          <w:vertAlign w:val="subscript"/>
          <w:lang w:val="en-US"/>
        </w:rPr>
        <w:t>t+1</w:t>
      </w:r>
      <w:r>
        <w:rPr>
          <w:lang w:val="en"/>
        </w:rPr>
        <w:t xml:space="preserve"> for the dates of the beginning of the season. If both segments at the points </w:t>
      </w:r>
      <w:r>
        <w:rPr>
          <w:lang w:val="en-US"/>
        </w:rPr>
        <w:t>X</w:t>
      </w:r>
      <w:r>
        <w:rPr>
          <w:vertAlign w:val="subscript"/>
          <w:lang w:val="en-US"/>
        </w:rPr>
        <w:t>t</w:t>
      </w:r>
      <w:r>
        <w:rPr>
          <w:lang w:val="en"/>
        </w:rPr>
        <w:t xml:space="preserve"> and u</w:t>
      </w:r>
      <w:r>
        <w:rPr>
          <w:vertAlign w:val="subscript"/>
          <w:lang w:val="en"/>
        </w:rPr>
        <w:t>t</w:t>
      </w:r>
      <w:r>
        <w:rPr>
          <w:lang w:val="en"/>
        </w:rPr>
        <w:t xml:space="preserve"> were concave or both were convex (the sign of the second derivative is positive or negative, respectively), then this was considered to be a local coincidence of trends in two time series. If the signs of the second derivatives were different, then it was considered a mismatch. Next, the number of matches (p) and the number of mismatches (q) were calculated when the segments were shifted along the time </w:t>
      </w:r>
      <w:del w:id="992" w:author="polyd" w:date="2019-11-01T12:52:31Z">
        <w:r>
          <w:rPr>
            <w:lang w:val="en-US"/>
          </w:rPr>
          <w:delText>series</w:delText>
        </w:r>
      </w:del>
      <w:ins w:id="993" w:author="polyd" w:date="2019-11-01T12:52:31Z">
        <w:r>
          <w:rPr>
            <w:lang w:val="en-US"/>
          </w:rPr>
          <w:t>ax</w:t>
        </w:r>
      </w:ins>
      <w:ins w:id="994" w:author="polyd" w:date="2019-11-01T12:52:32Z">
        <w:r>
          <w:rPr>
            <w:lang w:val="en-US"/>
          </w:rPr>
          <w:t>is</w:t>
        </w:r>
      </w:ins>
      <w:r>
        <w:rPr>
          <w:lang w:val="en"/>
        </w:rPr>
        <w:t>. After that, the correlation coefficient was calculated by the following formula:</w:t>
      </w:r>
      <w:ins w:id="995" w:author="polyd" w:date="2019-11-01T12:53:19Z">
        <w:r>
          <w:rPr>
            <w:lang w:val="en-US"/>
          </w:rPr>
          <w:t xml:space="preserve"> </w:t>
        </w:r>
      </w:ins>
    </w:p>
    <w:p>
      <w:pPr>
        <w:pStyle w:val="11"/>
        <w:spacing w:before="0" w:beforeAutospacing="0" w:after="0" w:afterAutospacing="0" w:line="360" w:lineRule="auto"/>
        <w:ind w:firstLine="709"/>
        <w:jc w:val="both"/>
        <w:rPr>
          <w:ins w:id="996" w:author="polyd" w:date="2019-11-01T12:53:23Z"/>
        </w:rPr>
      </w:pPr>
    </w:p>
    <w:p>
      <w:pPr>
        <w:pStyle w:val="11"/>
        <w:spacing w:before="0" w:beforeAutospacing="0" w:after="0" w:afterAutospacing="0" w:line="360" w:lineRule="auto"/>
        <w:ind w:firstLine="709"/>
        <w:jc w:val="center"/>
        <w:rPr>
          <w:lang w:val="en-US"/>
        </w:rPr>
        <w:pPrChange w:id="997" w:author="polyd" w:date="2019-11-01T12:53:27Z">
          <w:pPr>
            <w:pStyle w:val="11"/>
            <w:spacing w:before="0" w:beforeAutospacing="0" w:after="0" w:afterAutospacing="0" w:line="360" w:lineRule="auto"/>
            <w:ind w:firstLine="709"/>
            <w:jc w:val="both"/>
          </w:pPr>
        </w:pPrChange>
      </w:pPr>
      <w:r>
        <w:t>δ</w:t>
      </w:r>
      <w:r>
        <w:rPr>
          <w:lang w:val="en-US"/>
        </w:rPr>
        <w:t>=(p−q)/(p+q)</w:t>
      </w:r>
    </w:p>
    <w:p>
      <w:pPr>
        <w:pStyle w:val="11"/>
        <w:spacing w:before="0" w:beforeAutospacing="0" w:after="0" w:afterAutospacing="0" w:line="360" w:lineRule="auto"/>
        <w:ind w:firstLine="709"/>
        <w:jc w:val="both"/>
        <w:rPr>
          <w:ins w:id="998" w:author="Usov N." w:date="2019-10-25T16:05:00Z"/>
          <w:rStyle w:val="50"/>
          <w:lang w:val="en-US"/>
        </w:rPr>
      </w:pPr>
      <w:ins w:id="999" w:author="Usov N." w:date="2019-10-25T10:33:00Z">
        <w:r>
          <w:rPr>
            <w:rStyle w:val="50"/>
            <w:b w:val="0"/>
            <w:lang w:val="en-US"/>
            <w:rPrChange w:id="1000" w:author="Usov N." w:date="2019-10-25T10:33:00Z">
              <w:rPr>
                <w:rStyle w:val="50"/>
                <w:b/>
                <w:lang w:val="en-US"/>
              </w:rPr>
            </w:rPrChange>
          </w:rPr>
          <w:t xml:space="preserve">We did not </w:t>
        </w:r>
      </w:ins>
      <w:ins w:id="1001" w:author="Usov N." w:date="2019-10-25T10:33:00Z">
        <w:r>
          <w:rPr>
            <w:rStyle w:val="50"/>
            <w:lang w:val="en-US"/>
          </w:rPr>
          <w:t>evaluate statistical significance of the Royama</w:t>
        </w:r>
      </w:ins>
      <w:ins w:id="1002" w:author="polyd" w:date="2019-10-31T13:07:14Z">
        <w:r>
          <w:rPr>
            <w:rStyle w:val="50"/>
            <w:rFonts w:hint="default"/>
            <w:lang w:val="en-US"/>
          </w:rPr>
          <w:t>’s</w:t>
        </w:r>
      </w:ins>
      <w:ins w:id="1003" w:author="Usov N." w:date="2019-10-25T10:33:00Z">
        <w:r>
          <w:rPr>
            <w:rStyle w:val="50"/>
            <w:lang w:val="en-US"/>
          </w:rPr>
          <w:t xml:space="preserve"> correlation coefficients</w:t>
        </w:r>
      </w:ins>
      <w:ins w:id="1004" w:author="Usov N." w:date="2019-10-25T10:33:00Z">
        <w:del w:id="1005" w:author="polyd" w:date="2019-11-01T11:06:43Z">
          <w:r>
            <w:rPr>
              <w:rStyle w:val="50"/>
              <w:lang w:val="en-US"/>
            </w:rPr>
            <w:delText xml:space="preserve"> </w:delText>
          </w:r>
        </w:del>
      </w:ins>
      <w:ins w:id="1006" w:author="Usov N." w:date="2019-10-25T10:36:00Z">
        <w:del w:id="1007" w:author="polyd" w:date="2019-11-01T11:06:43Z">
          <w:r>
            <w:rPr>
              <w:rStyle w:val="50"/>
              <w:lang w:val="en-US"/>
            </w:rPr>
            <w:delText>for</w:delText>
          </w:r>
        </w:del>
      </w:ins>
      <w:ins w:id="1008" w:author="Usov N." w:date="2019-10-25T10:33:00Z">
        <w:del w:id="1009" w:author="polyd" w:date="2019-11-01T11:06:43Z">
          <w:r>
            <w:rPr>
              <w:rStyle w:val="50"/>
              <w:lang w:val="en-US"/>
            </w:rPr>
            <w:delText xml:space="preserve"> the following </w:delText>
          </w:r>
        </w:del>
      </w:ins>
      <w:ins w:id="1010" w:author="Usov N." w:date="2019-10-25T10:36:00Z">
        <w:del w:id="1011" w:author="polyd" w:date="2019-11-01T11:06:43Z">
          <w:r>
            <w:rPr>
              <w:rStyle w:val="50"/>
              <w:lang w:val="en-US"/>
            </w:rPr>
            <w:delText xml:space="preserve">reasons. First, the author of the method (Royama, </w:delText>
          </w:r>
        </w:del>
      </w:ins>
      <w:ins w:id="1012" w:author="Usov N." w:date="2019-10-25T10:37:00Z">
        <w:del w:id="1013" w:author="polyd" w:date="2019-11-01T11:06:43Z">
          <w:r>
            <w:rPr>
              <w:rStyle w:val="50"/>
              <w:lang w:val="en-US"/>
            </w:rPr>
            <w:delText>1992</w:delText>
          </w:r>
        </w:del>
      </w:ins>
      <w:ins w:id="1014" w:author="Usov N." w:date="2019-10-25T10:36:00Z">
        <w:del w:id="1015" w:author="polyd" w:date="2019-11-01T11:06:43Z">
          <w:r>
            <w:rPr>
              <w:rStyle w:val="50"/>
              <w:lang w:val="en-US"/>
            </w:rPr>
            <w:delText xml:space="preserve">) </w:delText>
          </w:r>
        </w:del>
      </w:ins>
      <w:ins w:id="1016" w:author="Usov N." w:date="2019-10-25T10:37:00Z">
        <w:del w:id="1017" w:author="polyd" w:date="2019-11-01T11:06:43Z">
          <w:r>
            <w:rPr>
              <w:rStyle w:val="50"/>
              <w:lang w:val="en-US"/>
            </w:rPr>
            <w:delText xml:space="preserve">did not offer approach for the significance testing. </w:delText>
          </w:r>
        </w:del>
      </w:ins>
      <w:ins w:id="1018" w:author="Usov N." w:date="2019-10-25T10:38:00Z">
        <w:del w:id="1019" w:author="polyd" w:date="2019-11-01T11:06:43Z">
          <w:r>
            <w:rPr>
              <w:rStyle w:val="50"/>
              <w:lang w:val="en-US"/>
            </w:rPr>
            <w:delText xml:space="preserve">Second, </w:delText>
          </w:r>
        </w:del>
      </w:ins>
      <w:ins w:id="1020" w:author="Usov N." w:date="2019-10-25T10:39:00Z">
        <w:del w:id="1021" w:author="polyd" w:date="2019-11-01T11:06:43Z">
          <w:r>
            <w:rPr>
              <w:rStyle w:val="50"/>
              <w:lang w:val="en-US"/>
            </w:rPr>
            <w:delText>p</w:delText>
          </w:r>
        </w:del>
      </w:ins>
      <w:ins w:id="1022" w:author="Usov N." w:date="2019-10-25T10:38:00Z">
        <w:del w:id="1023" w:author="polyd" w:date="2019-11-01T11:06:43Z">
          <w:r>
            <w:rPr>
              <w:rStyle w:val="50"/>
              <w:lang w:val="en-US"/>
            </w:rPr>
            <w:delText xml:space="preserve">ermutational assessment of </w:delText>
          </w:r>
        </w:del>
      </w:ins>
      <w:ins w:id="1024" w:author="Usov N." w:date="2019-10-25T10:39:00Z">
        <w:del w:id="1025" w:author="polyd" w:date="2019-11-01T11:06:43Z">
          <w:r>
            <w:rPr>
              <w:rStyle w:val="50"/>
              <w:lang w:val="en-US"/>
            </w:rPr>
            <w:delText xml:space="preserve">the correlation of </w:delText>
          </w:r>
        </w:del>
      </w:ins>
      <w:ins w:id="1026" w:author="Usov N." w:date="2019-10-25T10:38:00Z">
        <w:del w:id="1027" w:author="polyd" w:date="2019-11-01T11:06:43Z">
          <w:r>
            <w:rPr>
              <w:rStyle w:val="50"/>
              <w:lang w:val="en-US"/>
            </w:rPr>
            <w:delText xml:space="preserve">a relatively </w:delText>
          </w:r>
        </w:del>
      </w:ins>
      <w:ins w:id="1028" w:author="Usov N." w:date="2019-10-25T10:39:00Z">
        <w:del w:id="1029" w:author="polyd" w:date="2019-11-01T11:06:43Z">
          <w:r>
            <w:rPr>
              <w:rStyle w:val="50"/>
              <w:lang w:val="en-US"/>
            </w:rPr>
            <w:delText xml:space="preserve">short series </w:delText>
          </w:r>
        </w:del>
      </w:ins>
      <w:ins w:id="1030" w:author="Usov N." w:date="2019-10-25T10:45:00Z">
        <w:del w:id="1031" w:author="polyd" w:date="2019-11-01T11:06:43Z">
          <w:r>
            <w:rPr>
              <w:rStyle w:val="50"/>
              <w:lang w:val="en-US"/>
            </w:rPr>
            <w:delText>has low robustness</w:delText>
          </w:r>
        </w:del>
      </w:ins>
      <w:ins w:id="1032" w:author="Usov N." w:date="2019-10-25T10:46:00Z">
        <w:del w:id="1033" w:author="polyd" w:date="2019-11-01T11:06:43Z">
          <w:r>
            <w:rPr>
              <w:rStyle w:val="50"/>
              <w:lang w:val="en-US"/>
            </w:rPr>
            <w:delText xml:space="preserve">. So we can </w:delText>
          </w:r>
        </w:del>
      </w:ins>
      <w:ins w:id="1034" w:author="Usov N." w:date="2019-10-25T11:00:00Z">
        <w:del w:id="1035" w:author="polyd" w:date="2019-11-01T11:06:43Z">
          <w:r>
            <w:rPr>
              <w:rStyle w:val="50"/>
              <w:lang w:val="en-US"/>
            </w:rPr>
            <w:delText xml:space="preserve">conclude </w:delText>
          </w:r>
        </w:del>
      </w:ins>
      <w:ins w:id="1036" w:author="Usov N." w:date="2019-10-25T10:46:00Z">
        <w:del w:id="1037" w:author="polyd" w:date="2019-11-01T11:06:43Z">
          <w:r>
            <w:rPr>
              <w:rStyle w:val="50"/>
              <w:lang w:val="en-US"/>
            </w:rPr>
            <w:delText xml:space="preserve">only </w:delText>
          </w:r>
        </w:del>
      </w:ins>
      <w:ins w:id="1038" w:author="Usov N." w:date="2019-10-25T11:01:00Z">
        <w:del w:id="1039" w:author="polyd" w:date="2019-11-01T11:06:43Z">
          <w:r>
            <w:rPr>
              <w:rStyle w:val="50"/>
              <w:lang w:val="en-US"/>
            </w:rPr>
            <w:delText>about</w:delText>
          </w:r>
        </w:del>
      </w:ins>
      <w:ins w:id="1040" w:author="Usov N." w:date="2019-10-25T11:00:00Z">
        <w:del w:id="1041" w:author="polyd" w:date="2019-11-01T11:06:43Z">
          <w:r>
            <w:rPr>
              <w:rStyle w:val="50"/>
              <w:lang w:val="en-US"/>
            </w:rPr>
            <w:delText xml:space="preserve"> the</w:delText>
          </w:r>
        </w:del>
      </w:ins>
      <w:ins w:id="1042" w:author="Usov N." w:date="2019-10-25T10:46:00Z">
        <w:del w:id="1043" w:author="polyd" w:date="2019-11-01T11:06:43Z">
          <w:r>
            <w:rPr>
              <w:rStyle w:val="50"/>
              <w:lang w:val="en-US"/>
            </w:rPr>
            <w:delText xml:space="preserve"> </w:delText>
          </w:r>
        </w:del>
      </w:ins>
      <w:ins w:id="1044" w:author="polyd" w:date="2019-11-01T11:06:43Z">
        <w:r>
          <w:rPr>
            <w:rStyle w:val="50"/>
            <w:lang w:val="en-US"/>
          </w:rPr>
          <w:t xml:space="preserve"> b</w:t>
        </w:r>
      </w:ins>
      <w:ins w:id="1045" w:author="polyd" w:date="2019-11-01T11:06:44Z">
        <w:r>
          <w:rPr>
            <w:rStyle w:val="50"/>
            <w:lang w:val="en-US"/>
          </w:rPr>
          <w:t xml:space="preserve">ut </w:t>
        </w:r>
      </w:ins>
      <w:ins w:id="1046" w:author="polyd" w:date="2019-11-01T11:06:45Z">
        <w:r>
          <w:rPr>
            <w:rStyle w:val="50"/>
            <w:lang w:val="en-US"/>
          </w:rPr>
          <w:t>u</w:t>
        </w:r>
      </w:ins>
      <w:ins w:id="1047" w:author="polyd" w:date="2019-11-01T11:06:46Z">
        <w:r>
          <w:rPr>
            <w:rStyle w:val="50"/>
            <w:lang w:val="en-US"/>
          </w:rPr>
          <w:t xml:space="preserve">sed </w:t>
        </w:r>
      </w:ins>
      <w:ins w:id="1048" w:author="polyd" w:date="2019-11-01T11:06:50Z">
        <w:r>
          <w:rPr>
            <w:rStyle w:val="50"/>
            <w:lang w:val="en-US"/>
          </w:rPr>
          <w:t>th</w:t>
        </w:r>
      </w:ins>
      <w:ins w:id="1049" w:author="polyd" w:date="2019-11-01T11:06:53Z">
        <w:r>
          <w:rPr>
            <w:rStyle w:val="50"/>
            <w:lang w:val="en-US"/>
          </w:rPr>
          <w:t>ese</w:t>
        </w:r>
      </w:ins>
      <w:ins w:id="1050" w:author="polyd" w:date="2019-11-01T11:06:54Z">
        <w:r>
          <w:rPr>
            <w:rStyle w:val="50"/>
            <w:lang w:val="en-US"/>
          </w:rPr>
          <w:t xml:space="preserve"> </w:t>
        </w:r>
      </w:ins>
      <w:ins w:id="1051" w:author="polyd" w:date="2019-11-01T11:06:55Z">
        <w:r>
          <w:rPr>
            <w:rStyle w:val="50"/>
            <w:lang w:val="en-US"/>
          </w:rPr>
          <w:t>va</w:t>
        </w:r>
      </w:ins>
      <w:ins w:id="1052" w:author="polyd" w:date="2019-11-01T11:06:56Z">
        <w:r>
          <w:rPr>
            <w:rStyle w:val="50"/>
            <w:lang w:val="en-US"/>
          </w:rPr>
          <w:t>lu</w:t>
        </w:r>
      </w:ins>
      <w:ins w:id="1053" w:author="polyd" w:date="2019-11-01T11:06:57Z">
        <w:r>
          <w:rPr>
            <w:rStyle w:val="50"/>
            <w:lang w:val="en-US"/>
          </w:rPr>
          <w:t>e</w:t>
        </w:r>
      </w:ins>
      <w:ins w:id="1054" w:author="polyd" w:date="2019-11-01T11:06:58Z">
        <w:r>
          <w:rPr>
            <w:rStyle w:val="50"/>
            <w:lang w:val="en-US"/>
          </w:rPr>
          <w:t>s</w:t>
        </w:r>
      </w:ins>
      <w:ins w:id="1055" w:author="polyd" w:date="2019-11-01T11:18:43Z">
        <w:r>
          <w:rPr>
            <w:rStyle w:val="50"/>
            <w:lang w:val="en-US"/>
          </w:rPr>
          <w:t xml:space="preserve"> </w:t>
        </w:r>
      </w:ins>
      <w:ins w:id="1056" w:author="polyd" w:date="2019-11-01T11:18:40Z">
        <w:r>
          <w:rPr>
            <w:rStyle w:val="50"/>
            <w:lang w:val="en-US"/>
          </w:rPr>
          <w:t>on</w:t>
        </w:r>
      </w:ins>
      <w:ins w:id="1057" w:author="polyd" w:date="2019-11-01T11:18:41Z">
        <w:r>
          <w:rPr>
            <w:rStyle w:val="50"/>
            <w:lang w:val="en-US"/>
          </w:rPr>
          <w:t xml:space="preserve">ly </w:t>
        </w:r>
      </w:ins>
      <w:ins w:id="1058" w:author="polyd" w:date="2019-11-01T12:27:16Z">
        <w:r>
          <w:rPr>
            <w:rStyle w:val="50"/>
            <w:lang w:val="en-US"/>
          </w:rPr>
          <w:t xml:space="preserve">as </w:t>
        </w:r>
      </w:ins>
      <w:ins w:id="1059" w:author="polyd" w:date="2019-11-01T12:27:17Z">
        <w:r>
          <w:rPr>
            <w:rStyle w:val="50"/>
            <w:lang w:val="en-US"/>
          </w:rPr>
          <w:t>in</w:t>
        </w:r>
      </w:ins>
      <w:ins w:id="1060" w:author="polyd" w:date="2019-11-01T12:27:18Z">
        <w:r>
          <w:rPr>
            <w:rStyle w:val="50"/>
            <w:lang w:val="en-US"/>
          </w:rPr>
          <w:t>dic</w:t>
        </w:r>
      </w:ins>
      <w:ins w:id="1061" w:author="polyd" w:date="2019-11-01T12:27:19Z">
        <w:r>
          <w:rPr>
            <w:rStyle w:val="50"/>
            <w:lang w:val="en-US"/>
          </w:rPr>
          <w:t>ato</w:t>
        </w:r>
      </w:ins>
      <w:ins w:id="1062" w:author="polyd" w:date="2019-11-01T12:27:20Z">
        <w:r>
          <w:rPr>
            <w:rStyle w:val="50"/>
            <w:lang w:val="en-US"/>
          </w:rPr>
          <w:t>r</w:t>
        </w:r>
      </w:ins>
      <w:ins w:id="1063" w:author="polyd" w:date="2019-11-01T12:52:55Z">
        <w:r>
          <w:rPr>
            <w:rStyle w:val="50"/>
            <w:lang w:val="en-US"/>
          </w:rPr>
          <w:t>s</w:t>
        </w:r>
      </w:ins>
      <w:ins w:id="1064" w:author="polyd" w:date="2019-11-01T12:27:20Z">
        <w:r>
          <w:rPr>
            <w:rStyle w:val="50"/>
            <w:lang w:val="en-US"/>
          </w:rPr>
          <w:t xml:space="preserve"> </w:t>
        </w:r>
      </w:ins>
      <w:ins w:id="1065" w:author="polyd" w:date="2019-11-01T12:27:21Z">
        <w:r>
          <w:rPr>
            <w:rStyle w:val="50"/>
            <w:lang w:val="en-US"/>
          </w:rPr>
          <w:t>of</w:t>
        </w:r>
      </w:ins>
      <w:ins w:id="1066" w:author="polyd" w:date="2019-11-01T12:27:22Z">
        <w:r>
          <w:rPr>
            <w:rStyle w:val="50"/>
            <w:lang w:val="en-US"/>
          </w:rPr>
          <w:t xml:space="preserve"> </w:t>
        </w:r>
      </w:ins>
      <w:ins w:id="1067" w:author="polyd" w:date="2019-11-01T11:07:15Z">
        <w:r>
          <w:rPr>
            <w:rStyle w:val="50"/>
            <w:lang w:val="en-US"/>
          </w:rPr>
          <w:t>the</w:t>
        </w:r>
      </w:ins>
      <w:ins w:id="1068" w:author="polyd" w:date="2019-11-01T11:07:16Z">
        <w:r>
          <w:rPr>
            <w:rStyle w:val="50"/>
            <w:lang w:val="en-US"/>
          </w:rPr>
          <w:t xml:space="preserve"> </w:t>
        </w:r>
      </w:ins>
      <w:ins w:id="1069" w:author="Usov N." w:date="2019-10-25T10:46:00Z">
        <w:r>
          <w:rPr>
            <w:rStyle w:val="50"/>
            <w:lang w:val="en-US"/>
          </w:rPr>
          <w:t>tendencies</w:t>
        </w:r>
      </w:ins>
      <w:ins w:id="1070" w:author="polyd" w:date="2019-10-31T12:54:51Z">
        <w:r>
          <w:rPr>
            <w:rStyle w:val="50"/>
            <w:lang w:val="en-US"/>
          </w:rPr>
          <w:t xml:space="preserve"> in</w:t>
        </w:r>
      </w:ins>
      <w:ins w:id="1071" w:author="polyd" w:date="2019-10-31T12:54:52Z">
        <w:r>
          <w:rPr>
            <w:rStyle w:val="50"/>
            <w:lang w:val="en-US"/>
          </w:rPr>
          <w:t xml:space="preserve"> </w:t>
        </w:r>
      </w:ins>
      <w:ins w:id="1072" w:author="polyd" w:date="2019-11-01T12:33:24Z">
        <w:r>
          <w:rPr>
            <w:rStyle w:val="50"/>
            <w:lang w:val="en-US"/>
          </w:rPr>
          <w:t>co</w:t>
        </w:r>
      </w:ins>
      <w:ins w:id="1073" w:author="polyd" w:date="2019-11-01T12:33:25Z">
        <w:r>
          <w:rPr>
            <w:rStyle w:val="50"/>
            <w:lang w:val="en-US"/>
          </w:rPr>
          <w:t>rrela</w:t>
        </w:r>
      </w:ins>
      <w:ins w:id="1074" w:author="polyd" w:date="2019-11-01T12:33:26Z">
        <w:r>
          <w:rPr>
            <w:rStyle w:val="50"/>
            <w:lang w:val="en-US"/>
          </w:rPr>
          <w:t>tions</w:t>
        </w:r>
      </w:ins>
      <w:ins w:id="1075" w:author="polyd" w:date="2019-10-31T12:54:56Z">
        <w:r>
          <w:rPr>
            <w:rStyle w:val="50"/>
            <w:lang w:val="en-US"/>
          </w:rPr>
          <w:t xml:space="preserve"> be</w:t>
        </w:r>
      </w:ins>
      <w:ins w:id="1076" w:author="polyd" w:date="2019-10-31T12:54:57Z">
        <w:r>
          <w:rPr>
            <w:rStyle w:val="50"/>
            <w:lang w:val="en-US"/>
          </w:rPr>
          <w:t>twee</w:t>
        </w:r>
      </w:ins>
      <w:ins w:id="1077" w:author="polyd" w:date="2019-10-31T12:54:59Z">
        <w:r>
          <w:rPr>
            <w:rStyle w:val="50"/>
            <w:lang w:val="en-US"/>
          </w:rPr>
          <w:t xml:space="preserve">n </w:t>
        </w:r>
      </w:ins>
      <w:ins w:id="1078" w:author="polyd" w:date="2019-10-31T12:55:00Z">
        <w:r>
          <w:rPr>
            <w:rStyle w:val="50"/>
            <w:lang w:val="en-US"/>
          </w:rPr>
          <w:t>ti</w:t>
        </w:r>
      </w:ins>
      <w:ins w:id="1079" w:author="polyd" w:date="2019-10-31T12:55:01Z">
        <w:r>
          <w:rPr>
            <w:rStyle w:val="50"/>
            <w:lang w:val="en-US"/>
          </w:rPr>
          <w:t>me se</w:t>
        </w:r>
      </w:ins>
      <w:ins w:id="1080" w:author="polyd" w:date="2019-10-31T12:55:02Z">
        <w:r>
          <w:rPr>
            <w:rStyle w:val="50"/>
            <w:lang w:val="en-US"/>
          </w:rPr>
          <w:t>ries</w:t>
        </w:r>
      </w:ins>
      <w:ins w:id="1081" w:author="Usov N." w:date="2019-10-25T10:46:00Z">
        <w:del w:id="1082" w:author="polyd" w:date="2019-11-01T11:18:52Z">
          <w:r>
            <w:rPr>
              <w:rStyle w:val="50"/>
              <w:lang w:val="en-US"/>
            </w:rPr>
            <w:delText xml:space="preserve"> based on the Royama</w:delText>
          </w:r>
        </w:del>
      </w:ins>
      <w:ins w:id="1083" w:author="polyd" w:date="2019-10-31T12:55:24Z">
        <w:r>
          <w:rPr>
            <w:rStyle w:val="50"/>
            <w:rFonts w:hint="default"/>
            <w:lang w:val="en-US"/>
          </w:rPr>
          <w:t>.</w:t>
        </w:r>
      </w:ins>
      <w:ins w:id="1084" w:author="Usov N." w:date="2019-10-25T10:46:00Z">
        <w:del w:id="1085" w:author="polyd" w:date="2019-11-01T11:41:32Z">
          <w:r>
            <w:rPr>
              <w:rStyle w:val="50"/>
              <w:lang w:val="en-US"/>
            </w:rPr>
            <w:delText xml:space="preserve"> correlations.</w:delText>
          </w:r>
        </w:del>
      </w:ins>
    </w:p>
    <w:p>
      <w:pPr>
        <w:pStyle w:val="11"/>
        <w:spacing w:before="0" w:beforeAutospacing="0" w:after="0" w:afterAutospacing="0" w:line="360" w:lineRule="auto"/>
        <w:ind w:firstLine="709"/>
        <w:jc w:val="both"/>
        <w:rPr>
          <w:ins w:id="1086" w:author="Usov N." w:date="2019-10-25T10:33:00Z"/>
          <w:del w:id="1087" w:author="polyd" w:date="2019-11-01T12:33:54Z"/>
          <w:rStyle w:val="50"/>
          <w:b w:val="0"/>
          <w:lang w:val="en-US"/>
          <w:rPrChange w:id="1088" w:author="Usov N." w:date="2019-10-25T10:33:00Z">
            <w:rPr>
              <w:ins w:id="1089" w:author="Usov N." w:date="2019-10-25T10:33:00Z"/>
              <w:del w:id="1090" w:author="polyd" w:date="2019-11-01T12:33:54Z"/>
              <w:rStyle w:val="50"/>
              <w:b/>
              <w:lang w:val="en-US"/>
            </w:rPr>
          </w:rPrChange>
        </w:rPr>
      </w:pPr>
      <w:ins w:id="1091" w:author="Usov N." w:date="2019-10-25T16:05:00Z">
        <w:del w:id="1092" w:author="polyd" w:date="2019-11-01T12:33:54Z">
          <w:r>
            <w:rPr>
              <w:rStyle w:val="50"/>
              <w:lang w:val="en-US"/>
            </w:rPr>
            <w:delText xml:space="preserve">For illustration of the results of this analysis diagrams were built, where </w:delText>
          </w:r>
        </w:del>
      </w:ins>
      <w:ins w:id="1093" w:author="Usov N." w:date="2019-10-25T16:07:00Z">
        <w:del w:id="1094" w:author="polyd" w:date="2019-11-01T12:33:54Z">
          <w:r>
            <w:rPr>
              <w:rStyle w:val="50"/>
              <w:lang w:val="en-US"/>
            </w:rPr>
            <w:delText xml:space="preserve">start-of-season of </w:delText>
          </w:r>
        </w:del>
      </w:ins>
      <w:ins w:id="1095" w:author="Usov N." w:date="2019-10-25T16:08:00Z">
        <w:del w:id="1096" w:author="polyd" w:date="2019-11-01T12:33:54Z">
          <w:r>
            <w:rPr>
              <w:rStyle w:val="50"/>
              <w:lang w:val="en-US"/>
            </w:rPr>
            <w:delText xml:space="preserve">each </w:delText>
          </w:r>
        </w:del>
      </w:ins>
      <w:ins w:id="1097" w:author="Usov N." w:date="2019-10-25T16:07:00Z">
        <w:del w:id="1098" w:author="polyd" w:date="2019-11-01T12:33:54Z">
          <w:r>
            <w:rPr>
              <w:rStyle w:val="50"/>
              <w:lang w:val="en-US"/>
            </w:rPr>
            <w:delText>studied species w</w:delText>
          </w:r>
        </w:del>
      </w:ins>
      <w:ins w:id="1099" w:author="Usov N." w:date="2019-10-25T16:08:00Z">
        <w:del w:id="1100" w:author="polyd" w:date="2019-11-01T12:33:54Z">
          <w:r>
            <w:rPr>
              <w:rStyle w:val="50"/>
              <w:lang w:val="en-US"/>
            </w:rPr>
            <w:delText>as plotted against log</w:delText>
          </w:r>
        </w:del>
      </w:ins>
      <w:ins w:id="1101" w:author="Usov N." w:date="2019-10-26T11:01:00Z">
        <w:del w:id="1102" w:author="polyd" w:date="2019-11-01T12:33:54Z">
          <w:r>
            <w:rPr>
              <w:rStyle w:val="50"/>
              <w:lang w:val="en-US"/>
              <w:rPrChange w:id="1103" w:author="Usov N." w:date="2019-10-26T11:01:00Z">
                <w:rPr>
                  <w:rStyle w:val="50"/>
                </w:rPr>
              </w:rPrChange>
            </w:rPr>
            <w:delText>(</w:delText>
          </w:r>
        </w:del>
      </w:ins>
      <w:ins w:id="1106" w:author="Usov N." w:date="2019-10-26T11:01:00Z">
        <w:del w:id="1107" w:author="polyd" w:date="2019-11-01T12:33:54Z">
          <w:r>
            <w:rPr>
              <w:rStyle w:val="50"/>
              <w:lang w:val="en-US"/>
            </w:rPr>
            <w:delText>N</w:delText>
          </w:r>
        </w:del>
      </w:ins>
      <w:ins w:id="1108" w:author="Usov N." w:date="2019-10-25T16:08:00Z">
        <w:del w:id="1109" w:author="polyd" w:date="2019-11-01T12:33:54Z">
          <w:r>
            <w:rPr>
              <w:rStyle w:val="50"/>
              <w:lang w:val="en-US"/>
            </w:rPr>
            <w:delText>+1</w:delText>
          </w:r>
        </w:del>
      </w:ins>
      <w:ins w:id="1110" w:author="Usov N." w:date="2019-10-26T11:01:00Z">
        <w:del w:id="1111" w:author="polyd" w:date="2019-11-01T12:33:54Z">
          <w:r>
            <w:rPr>
              <w:rStyle w:val="50"/>
              <w:lang w:val="en-US"/>
            </w:rPr>
            <w:delText>)</w:delText>
          </w:r>
        </w:del>
      </w:ins>
      <w:ins w:id="1112" w:author="Usov N." w:date="2019-10-25T16:08:00Z">
        <w:del w:id="1113" w:author="polyd" w:date="2019-11-01T12:33:54Z">
          <w:r>
            <w:rPr>
              <w:rStyle w:val="50"/>
              <w:lang w:val="en-US"/>
            </w:rPr>
            <w:delText xml:space="preserve"> of respective abundance (total population abundance in the layer 0-65 m averaged over period May</w:delText>
          </w:r>
        </w:del>
      </w:ins>
      <w:ins w:id="1114" w:author="Usov N." w:date="2019-10-25T16:09:00Z">
        <w:del w:id="1115" w:author="polyd" w:date="2019-11-01T12:33:54Z">
          <w:r>
            <w:rPr>
              <w:rStyle w:val="50"/>
              <w:lang w:val="en-US"/>
            </w:rPr>
            <w:delText>–</w:delText>
          </w:r>
        </w:del>
      </w:ins>
      <w:ins w:id="1116" w:author="Usov N." w:date="2019-10-25T16:08:00Z">
        <w:del w:id="1117" w:author="polyd" w:date="2019-11-01T12:33:54Z">
          <w:r>
            <w:rPr>
              <w:rStyle w:val="50"/>
              <w:lang w:val="en-US"/>
            </w:rPr>
            <w:delText>Octo</w:delText>
          </w:r>
        </w:del>
      </w:ins>
      <w:ins w:id="1118" w:author="Usov N." w:date="2019-10-25T16:09:00Z">
        <w:del w:id="1119" w:author="polyd" w:date="2019-11-01T12:33:54Z">
          <w:r>
            <w:rPr>
              <w:rStyle w:val="50"/>
              <w:lang w:val="en-US"/>
            </w:rPr>
            <w:delText>ber).</w:delText>
          </w:r>
        </w:del>
      </w:ins>
    </w:p>
    <w:p>
      <w:pPr>
        <w:pStyle w:val="11"/>
        <w:spacing w:before="0" w:beforeAutospacing="0" w:after="0" w:afterAutospacing="0" w:line="360" w:lineRule="auto"/>
        <w:ind w:firstLine="709"/>
        <w:jc w:val="both"/>
        <w:rPr>
          <w:del w:id="1120" w:author="polyd" w:date="2019-11-01T12:33:54Z"/>
          <w:lang w:val="en-US"/>
        </w:rPr>
      </w:pPr>
      <w:del w:id="1121" w:author="polyd" w:date="2019-11-01T12:33:54Z">
        <w:r>
          <w:rPr>
            <w:rStyle w:val="50"/>
            <w:lang w:val="en"/>
          </w:rPr>
          <w:delText xml:space="preserve">The third stage is the evaluation of the statistical significance of the obtained value. To estimate the statistical significance of the obtained correlation coefficients, a permutation approach was used (Quinn and Keough, 2002). Random permutations of values in the row {X} and in the row {u} were made. After each act of permutation, the correlation coefficient was calculated. A total of 9999 permutations were performed. The significance level was calculated as the ratio of the number of correlation coefficients obtained with random permutations greater than or equal to the coefficient obtained when comparing the actually observed data to the total number of permutations plus 1. Further, since there were multiple testing of hypotheses (the analysis </w:delText>
        </w:r>
      </w:del>
      <w:del w:id="1122" w:author="polyd" w:date="2019-11-01T12:33:54Z">
        <w:r>
          <w:rPr>
            <w:rStyle w:val="50"/>
            <w:lang w:val="en-US"/>
          </w:rPr>
          <w:delText xml:space="preserve">was applied for </w:delText>
        </w:r>
      </w:del>
      <w:del w:id="1123" w:author="polyd" w:date="2019-11-01T12:33:54Z">
        <w:r>
          <w:rPr>
            <w:rStyle w:val="50"/>
            <w:lang w:val="en"/>
          </w:rPr>
          <w:delText xml:space="preserve">seven species), the </w:delText>
        </w:r>
      </w:del>
      <w:del w:id="1124" w:author="polyd" w:date="2019-11-01T12:33:54Z">
        <w:r>
          <w:rPr>
            <w:rStyle w:val="50"/>
            <w:lang w:val="en-US"/>
          </w:rPr>
          <w:delText xml:space="preserve">p-value obtained </w:delText>
        </w:r>
      </w:del>
      <w:del w:id="1125" w:author="polyd" w:date="2019-11-01T12:33:54Z">
        <w:r>
          <w:rPr>
            <w:rStyle w:val="50"/>
            <w:lang w:val="en"/>
          </w:rPr>
          <w:delText>was adjusted in accordance with the False Discovery Rate control procedure (Benjamini, Hochberg, 1995).</w:delText>
        </w:r>
      </w:del>
    </w:p>
    <w:p>
      <w:pPr>
        <w:pStyle w:val="11"/>
        <w:spacing w:before="0" w:beforeAutospacing="0" w:after="0" w:afterAutospacing="0" w:line="360" w:lineRule="auto"/>
        <w:ind w:firstLine="709"/>
        <w:jc w:val="both"/>
        <w:rPr>
          <w:lang w:val="en-US"/>
        </w:rPr>
      </w:pPr>
    </w:p>
    <w:p>
      <w:pPr>
        <w:pStyle w:val="2"/>
        <w:spacing w:before="0" w:beforeAutospacing="0" w:after="0" w:afterAutospacing="0" w:line="360" w:lineRule="auto"/>
        <w:ind w:firstLine="709"/>
        <w:rPr>
          <w:sz w:val="24"/>
          <w:szCs w:val="24"/>
          <w:lang w:val="en-US"/>
        </w:rPr>
      </w:pPr>
      <w:r>
        <w:rPr>
          <w:sz w:val="24"/>
          <w:szCs w:val="24"/>
          <w:lang w:val="en-US"/>
        </w:rPr>
        <w:t>Results</w:t>
      </w:r>
    </w:p>
    <w:p>
      <w:pPr>
        <w:spacing w:after="0" w:line="360" w:lineRule="auto"/>
        <w:ind w:firstLine="709"/>
        <w:jc w:val="both"/>
        <w:rPr>
          <w:rFonts w:ascii="Times New Roman" w:hAnsi="Times New Roman"/>
          <w:b/>
          <w:i/>
          <w:sz w:val="24"/>
          <w:szCs w:val="24"/>
          <w:lang w:val="en-US"/>
        </w:rPr>
      </w:pPr>
      <w:r>
        <w:rPr>
          <w:rFonts w:ascii="Times New Roman" w:hAnsi="Times New Roman"/>
          <w:b/>
          <w:i/>
          <w:sz w:val="24"/>
          <w:szCs w:val="24"/>
          <w:lang w:val="en-US"/>
        </w:rPr>
        <w:t>Seasonal dynamics: temperature and zooplankton species abundance</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Average temperature of the 0–25 m depth layer at the study site changed during year from –0.8</w:t>
      </w:r>
      <w:del w:id="1126" w:author="Usov N." w:date="2019-10-26T11:01:00Z">
        <w:r>
          <w:rPr>
            <w:rFonts w:ascii="Times New Roman" w:hAnsi="Times New Roman"/>
            <w:sz w:val="24"/>
            <w:szCs w:val="24"/>
            <w:lang w:val="en-US"/>
          </w:rPr>
          <w:delText> </w:delText>
        </w:r>
      </w:del>
      <w:r>
        <w:rPr>
          <w:rFonts w:ascii="Times New Roman" w:hAnsi="Times New Roman"/>
          <w:sz w:val="24"/>
          <w:szCs w:val="24"/>
          <w:lang w:val="en-US"/>
        </w:rPr>
        <w:t>°C in February – April to 10.7</w:t>
      </w:r>
      <w:del w:id="1127" w:author="Usov N." w:date="2019-10-26T11:01:00Z">
        <w:r>
          <w:rPr>
            <w:rFonts w:ascii="Times New Roman" w:hAnsi="Times New Roman"/>
            <w:sz w:val="24"/>
            <w:szCs w:val="24"/>
            <w:lang w:val="en-US"/>
          </w:rPr>
          <w:delText> </w:delText>
        </w:r>
      </w:del>
      <w:r>
        <w:rPr>
          <w:rFonts w:ascii="Times New Roman" w:hAnsi="Times New Roman"/>
          <w:sz w:val="24"/>
          <w:szCs w:val="24"/>
          <w:lang w:val="en-US"/>
        </w:rPr>
        <w:t>°C in the beginning of August (</w:t>
      </w:r>
      <w:r>
        <w:rPr>
          <w:rFonts w:ascii="Times New Roman" w:hAnsi="Times New Roman"/>
          <w:sz w:val="24"/>
          <w:szCs w:val="24"/>
          <w:highlight w:val="yellow"/>
          <w:lang w:val="en-US"/>
        </w:rPr>
        <w:t>Fig. 2</w:t>
      </w:r>
      <w:r>
        <w:rPr>
          <w:rFonts w:ascii="Times New Roman" w:hAnsi="Times New Roman"/>
          <w:sz w:val="24"/>
          <w:szCs w:val="24"/>
          <w:lang w:val="en-US"/>
        </w:rPr>
        <w:t>). The winter lasted on average from the second 10-day period of December until the first week of May, when the temperature of this layer rose above zero, thus indicating the beginning of a spring period. Timing of other events in temperature dynamics will be considered later.</w:t>
      </w:r>
    </w:p>
    <w:p>
      <w:pPr>
        <w:spacing w:after="0" w:line="360" w:lineRule="auto"/>
        <w:ind w:firstLine="709"/>
        <w:jc w:val="both"/>
        <w:rPr>
          <w:rFonts w:ascii="Times New Roman" w:hAnsi="Times New Roman"/>
          <w:sz w:val="24"/>
          <w:szCs w:val="24"/>
          <w:lang w:val="en-US"/>
        </w:rPr>
      </w:pPr>
      <w:commentRangeStart w:id="18"/>
      <w:r>
        <w:rPr>
          <w:rFonts w:ascii="Times New Roman" w:hAnsi="Times New Roman"/>
          <w:sz w:val="24"/>
          <w:szCs w:val="24"/>
          <w:lang w:val="en-US"/>
        </w:rPr>
        <w:t xml:space="preserve">The peak of </w:t>
      </w:r>
      <w:r>
        <w:rPr>
          <w:rFonts w:ascii="Times New Roman" w:hAnsi="Times New Roman"/>
          <w:i/>
          <w:sz w:val="24"/>
          <w:szCs w:val="24"/>
          <w:lang w:val="en-US"/>
        </w:rPr>
        <w:t xml:space="preserve">Calanus glacialis </w:t>
      </w:r>
      <w:r>
        <w:rPr>
          <w:rFonts w:ascii="Times New Roman" w:hAnsi="Times New Roman"/>
          <w:sz w:val="24"/>
          <w:szCs w:val="24"/>
          <w:lang w:val="en-US"/>
        </w:rPr>
        <w:t>abundance was usually observed in the end of May,</w:t>
      </w:r>
      <w:commentRangeEnd w:id="18"/>
      <w:r>
        <w:commentReference w:id="18"/>
      </w:r>
      <w:r>
        <w:rPr>
          <w:rFonts w:ascii="Times New Roman" w:hAnsi="Times New Roman"/>
          <w:sz w:val="24"/>
          <w:szCs w:val="24"/>
          <w:lang w:val="en-US"/>
        </w:rPr>
        <w:t xml:space="preserve"> in the beginning of the spring period (</w:t>
      </w:r>
      <w:r>
        <w:rPr>
          <w:rFonts w:ascii="Times New Roman" w:hAnsi="Times New Roman"/>
          <w:sz w:val="24"/>
          <w:szCs w:val="24"/>
          <w:highlight w:val="yellow"/>
          <w:lang w:val="en-US"/>
        </w:rPr>
        <w:t>Fig. 2</w:t>
      </w:r>
      <w:r>
        <w:rPr>
          <w:rFonts w:ascii="Times New Roman" w:hAnsi="Times New Roman"/>
          <w:sz w:val="24"/>
          <w:szCs w:val="24"/>
          <w:lang w:val="en-US"/>
        </w:rPr>
        <w:t xml:space="preserve">). The nauplii were the absolute dominants in the population at this moment. Juveniles of </w:t>
      </w:r>
      <w:r>
        <w:rPr>
          <w:rFonts w:ascii="Times New Roman" w:hAnsi="Times New Roman"/>
          <w:i/>
          <w:sz w:val="24"/>
          <w:szCs w:val="24"/>
          <w:lang w:val="en-US"/>
        </w:rPr>
        <w:t>C. glacialis</w:t>
      </w:r>
      <w:r>
        <w:rPr>
          <w:rFonts w:ascii="Times New Roman" w:hAnsi="Times New Roman"/>
          <w:sz w:val="24"/>
          <w:szCs w:val="24"/>
          <w:lang w:val="en-US"/>
        </w:rPr>
        <w:t xml:space="preserve"> (generation of the analyzed year) peaked in the middle of June and disappeared from the 0–25 m depth layer by the end of July. Peak of </w:t>
      </w:r>
      <w:r>
        <w:rPr>
          <w:rFonts w:ascii="Times New Roman" w:hAnsi="Times New Roman"/>
          <w:i/>
          <w:sz w:val="24"/>
          <w:szCs w:val="24"/>
          <w:lang w:val="en-US"/>
        </w:rPr>
        <w:t>Pseudocalanus</w:t>
      </w:r>
      <w:r>
        <w:rPr>
          <w:rFonts w:ascii="Times New Roman" w:hAnsi="Times New Roman"/>
          <w:sz w:val="24"/>
          <w:szCs w:val="24"/>
          <w:lang w:val="en-US"/>
        </w:rPr>
        <w:t xml:space="preserve"> spp. abundance was rather prolonged, with the “plateau” from the middle of May until the end of June. These species were present during the whole year. </w:t>
      </w:r>
      <w:r>
        <w:rPr>
          <w:rFonts w:ascii="Times New Roman" w:hAnsi="Times New Roman"/>
          <w:i/>
          <w:sz w:val="24"/>
          <w:szCs w:val="24"/>
          <w:lang w:val="en-US"/>
        </w:rPr>
        <w:t>Oithona similis</w:t>
      </w:r>
      <w:r>
        <w:rPr>
          <w:rFonts w:ascii="Times New Roman" w:hAnsi="Times New Roman"/>
          <w:sz w:val="24"/>
          <w:szCs w:val="24"/>
          <w:lang w:val="en-US"/>
        </w:rPr>
        <w:t xml:space="preserve"> was registered year round and demonstrated several peaks in July – September. Narrow peak in the middle of June was characteristic for </w:t>
      </w:r>
      <w:r>
        <w:rPr>
          <w:rFonts w:ascii="Times New Roman" w:hAnsi="Times New Roman"/>
          <w:i/>
          <w:sz w:val="24"/>
          <w:szCs w:val="24"/>
          <w:lang w:val="en-US"/>
        </w:rPr>
        <w:t>Microsetella norvegica</w:t>
      </w:r>
      <w:r>
        <w:rPr>
          <w:rFonts w:ascii="Times New Roman" w:hAnsi="Times New Roman"/>
          <w:sz w:val="24"/>
          <w:szCs w:val="24"/>
          <w:lang w:val="en-US"/>
        </w:rPr>
        <w:t xml:space="preserve">, which was also present during the whole year. The first individuals of </w:t>
      </w:r>
      <w:r>
        <w:rPr>
          <w:rFonts w:ascii="Times New Roman" w:hAnsi="Times New Roman"/>
          <w:i/>
          <w:sz w:val="24"/>
          <w:szCs w:val="24"/>
          <w:lang w:val="en-US"/>
        </w:rPr>
        <w:t>Centropages hamatus</w:t>
      </w:r>
      <w:r>
        <w:rPr>
          <w:rFonts w:ascii="Times New Roman" w:hAnsi="Times New Roman"/>
          <w:sz w:val="24"/>
          <w:szCs w:val="24"/>
          <w:lang w:val="en-US"/>
        </w:rPr>
        <w:t xml:space="preserve"> appeared normally in early June; the maximum abundance of this species was observed usually in the end of August. </w:t>
      </w:r>
      <w:r>
        <w:rPr>
          <w:rFonts w:ascii="Times New Roman" w:hAnsi="Times New Roman"/>
          <w:i/>
          <w:sz w:val="24"/>
          <w:szCs w:val="24"/>
          <w:lang w:val="en-US"/>
        </w:rPr>
        <w:t>Temora longicornis</w:t>
      </w:r>
      <w:r>
        <w:rPr>
          <w:rFonts w:ascii="Times New Roman" w:hAnsi="Times New Roman"/>
          <w:sz w:val="24"/>
          <w:szCs w:val="24"/>
          <w:lang w:val="en-US"/>
        </w:rPr>
        <w:t xml:space="preserve"> developed synchronously to </w:t>
      </w:r>
      <w:r>
        <w:rPr>
          <w:rFonts w:ascii="Times New Roman" w:hAnsi="Times New Roman"/>
          <w:i/>
          <w:sz w:val="24"/>
          <w:szCs w:val="24"/>
          <w:lang w:val="en-US"/>
        </w:rPr>
        <w:t>Centropages</w:t>
      </w:r>
      <w:r>
        <w:rPr>
          <w:rFonts w:ascii="Times New Roman" w:hAnsi="Times New Roman"/>
          <w:sz w:val="24"/>
          <w:szCs w:val="24"/>
          <w:lang w:val="en-US"/>
        </w:rPr>
        <w:t xml:space="preserve">: the timing of their appearance and the abundance peaks coincided. They were first found in the plankton in the first 10 days of June; the peaks of their abundances were observed in the last 10 days of August. These two boreal species disappeared totally by the beginning of December. </w:t>
      </w:r>
      <w:r>
        <w:rPr>
          <w:rFonts w:ascii="Times New Roman" w:hAnsi="Times New Roman"/>
          <w:i/>
          <w:sz w:val="24"/>
          <w:szCs w:val="24"/>
          <w:lang w:val="en-US"/>
        </w:rPr>
        <w:t>Acartia</w:t>
      </w:r>
      <w:r>
        <w:rPr>
          <w:rFonts w:ascii="Times New Roman" w:hAnsi="Times New Roman"/>
          <w:sz w:val="24"/>
          <w:szCs w:val="24"/>
          <w:lang w:val="en-US"/>
        </w:rPr>
        <w:t xml:space="preserve"> spp. had prolonged development season with several peaks in August and September, and was totally absent only in February.</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 xml:space="preserve"> </w:t>
      </w:r>
    </w:p>
    <w:p>
      <w:pPr>
        <w:spacing w:after="0" w:line="360" w:lineRule="auto"/>
        <w:ind w:firstLine="0"/>
        <w:rPr>
          <w:rFonts w:ascii="Times New Roman" w:hAnsi="Times New Roman"/>
          <w:sz w:val="24"/>
          <w:szCs w:val="24"/>
        </w:rPr>
        <w:pPrChange w:id="1128" w:author="Usov N." w:date="2019-10-02T17:23:00Z">
          <w:pPr>
            <w:spacing w:after="0" w:line="360" w:lineRule="auto"/>
            <w:ind w:firstLine="709"/>
          </w:pPr>
        </w:pPrChange>
      </w:pPr>
      <w:r>
        <w:rPr>
          <w:rFonts w:ascii="Times New Roman" w:hAnsi="Times New Roman"/>
          <w:sz w:val="24"/>
          <w:szCs w:val="24"/>
          <w:lang w:eastAsia="ru-RU"/>
        </w:rPr>
        <w:drawing>
          <wp:inline distT="0" distB="0" distL="0" distR="0">
            <wp:extent cx="5882640" cy="2790825"/>
            <wp:effectExtent l="0" t="0" r="3810" b="9525"/>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891432" cy="2795011"/>
                    </a:xfrm>
                    <a:prstGeom prst="rect">
                      <a:avLst/>
                    </a:prstGeom>
                    <a:noFill/>
                  </pic:spPr>
                </pic:pic>
              </a:graphicData>
            </a:graphic>
          </wp:inline>
        </w:drawing>
      </w:r>
    </w:p>
    <w:p>
      <w:pPr>
        <w:spacing w:after="0" w:line="360" w:lineRule="auto"/>
        <w:ind w:firstLine="709"/>
        <w:rPr>
          <w:rFonts w:ascii="Times New Roman" w:hAnsi="Times New Roman"/>
          <w:szCs w:val="24"/>
        </w:rPr>
      </w:pPr>
    </w:p>
    <w:p>
      <w:pPr>
        <w:spacing w:after="0" w:line="360" w:lineRule="auto"/>
        <w:ind w:firstLine="709"/>
        <w:rPr>
          <w:rFonts w:ascii="Times New Roman" w:hAnsi="Times New Roman"/>
          <w:szCs w:val="24"/>
          <w:lang w:val="en-US"/>
        </w:rPr>
      </w:pPr>
      <w:r>
        <w:rPr>
          <w:rFonts w:ascii="Times New Roman" w:hAnsi="Times New Roman"/>
          <w:szCs w:val="24"/>
          <w:lang w:val="en-US"/>
        </w:rPr>
        <w:t>Fig. 2 Seasonal dynamics of temperature and species abundance at the D-1 station (</w:t>
      </w:r>
      <w:r>
        <w:rPr>
          <w:rFonts w:ascii="Times New Roman" w:hAnsi="Times New Roman"/>
          <w:lang w:val="en-US"/>
        </w:rPr>
        <w:t xml:space="preserve">data for the period </w:t>
      </w:r>
      <w:r>
        <w:rPr>
          <w:rFonts w:ascii="Times New Roman" w:hAnsi="Times New Roman"/>
          <w:szCs w:val="24"/>
          <w:lang w:val="en-US"/>
        </w:rPr>
        <w:t xml:space="preserve">1961–2018). X-axis – number of Julian day. Long-term means of total </w:t>
      </w:r>
      <w:ins w:id="1129" w:author="Usov N." w:date="2019-10-27T08:58:00Z">
        <w:r>
          <w:rPr>
            <w:rFonts w:ascii="Times New Roman" w:hAnsi="Times New Roman"/>
            <w:szCs w:val="24"/>
            <w:lang w:val="en-US"/>
          </w:rPr>
          <w:t xml:space="preserve">population </w:t>
        </w:r>
      </w:ins>
      <w:r>
        <w:rPr>
          <w:rFonts w:ascii="Times New Roman" w:hAnsi="Times New Roman"/>
          <w:szCs w:val="24"/>
          <w:lang w:val="en-US"/>
        </w:rPr>
        <w:t>numbers</w:t>
      </w:r>
      <w:ins w:id="1130" w:author="Usov N." w:date="2019-10-27T08:58:00Z">
        <w:r>
          <w:rPr>
            <w:rFonts w:ascii="Times New Roman" w:hAnsi="Times New Roman"/>
            <w:szCs w:val="24"/>
            <w:lang w:val="en-US"/>
          </w:rPr>
          <w:t xml:space="preserve"> in the layer 0-25 m</w:t>
        </w:r>
      </w:ins>
      <w:r>
        <w:rPr>
          <w:rFonts w:ascii="Times New Roman" w:hAnsi="Times New Roman"/>
          <w:szCs w:val="24"/>
          <w:lang w:val="en-US"/>
        </w:rPr>
        <w:t xml:space="preserve"> for each 10-day period are shown. Error bars indicate standard errors of means.</w:t>
      </w:r>
    </w:p>
    <w:p>
      <w:pPr>
        <w:spacing w:after="0" w:line="360" w:lineRule="auto"/>
        <w:ind w:firstLine="709"/>
        <w:rPr>
          <w:rFonts w:ascii="Times New Roman" w:hAnsi="Times New Roman"/>
          <w:sz w:val="24"/>
          <w:lang w:val="en-US"/>
        </w:rPr>
      </w:pP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 xml:space="preserve">Average dates of the key temperature thresholds and phenological events are present on the </w:t>
      </w:r>
      <w:r>
        <w:rPr>
          <w:rFonts w:ascii="Times New Roman" w:hAnsi="Times New Roman"/>
          <w:sz w:val="24"/>
          <w:szCs w:val="24"/>
          <w:highlight w:val="yellow"/>
          <w:lang w:val="en-US"/>
        </w:rPr>
        <w:t>Fig. 3</w:t>
      </w:r>
      <w:r>
        <w:rPr>
          <w:rFonts w:ascii="Times New Roman" w:hAnsi="Times New Roman"/>
          <w:sz w:val="24"/>
          <w:szCs w:val="24"/>
          <w:lang w:val="en-US"/>
        </w:rPr>
        <w:t xml:space="preserve">. The earliest of registered events in environment (Fig. 3B) was the timing of ice melt – it took place on average in the beginning of May (day 141). As it was mentioned before, spring normally started in the beginning of May according to temperature curve. However, the first key date in the seasonal temperature dynamics, that we could reliably register almost every year, was 3 °C threshold (arbitrary spring beginning). The latter was normally registered a month later, normally in the beginning of June (160-th day). Summer began only 2 weeks later, on 173-th day, and finished in the middle of October (day 287). </w:t>
      </w:r>
    </w:p>
    <w:p>
      <w:pPr>
        <w:spacing w:after="0" w:line="360" w:lineRule="auto"/>
        <w:ind w:firstLine="709"/>
        <w:rPr>
          <w:rFonts w:ascii="Times New Roman" w:hAnsi="Times New Roman"/>
          <w:sz w:val="24"/>
          <w:szCs w:val="24"/>
          <w:lang w:val="en-US"/>
        </w:rPr>
      </w:pPr>
    </w:p>
    <w:p>
      <w:pPr>
        <w:spacing w:after="0" w:line="360" w:lineRule="auto"/>
        <w:ind w:firstLine="709"/>
        <w:rPr>
          <w:rFonts w:ascii="Times New Roman" w:hAnsi="Times New Roman"/>
          <w:b/>
          <w:sz w:val="24"/>
          <w:szCs w:val="24"/>
          <w:lang w:val="en-US" w:eastAsia="ru-RU"/>
        </w:rPr>
      </w:pPr>
      <w:r>
        <w:rPr>
          <w:rFonts w:ascii="Times New Roman" w:hAnsi="Times New Roman"/>
          <w:b/>
          <w:sz w:val="24"/>
          <w:szCs w:val="24"/>
          <w:lang w:val="en-US"/>
        </w:rPr>
        <w:t>A</w:t>
      </w:r>
    </w:p>
    <w:p>
      <w:pPr>
        <w:spacing w:after="0" w:line="360" w:lineRule="auto"/>
        <w:ind w:firstLine="709"/>
        <w:rPr>
          <w:rFonts w:ascii="Times New Roman" w:hAnsi="Times New Roman"/>
          <w:sz w:val="24"/>
          <w:szCs w:val="24"/>
        </w:rPr>
      </w:pPr>
      <w:ins w:id="1131" w:author="polyd" w:date="2019-11-01T13:02:19Z">
        <w:r>
          <w:rPr/>
          <w:drawing>
            <wp:inline distT="0" distB="0" distL="114300" distR="114300">
              <wp:extent cx="4445000" cy="2743200"/>
              <wp:effectExtent l="0" t="0" r="0" b="0"/>
              <wp:docPr id="2"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pic:cNvPicPr>
                        <a:picLocks noChangeAspect="1"/>
                      </pic:cNvPicPr>
                    </pic:nvPicPr>
                    <pic:blipFill>
                      <a:blip r:embed="rId10"/>
                      <a:stretch>
                        <a:fillRect/>
                      </a:stretch>
                    </pic:blipFill>
                    <pic:spPr>
                      <a:xfrm>
                        <a:off x="0" y="0"/>
                        <a:ext cx="4445000" cy="2743200"/>
                      </a:xfrm>
                      <a:prstGeom prst="rect">
                        <a:avLst/>
                      </a:prstGeom>
                      <a:noFill/>
                      <a:ln w="9525">
                        <a:noFill/>
                      </a:ln>
                    </pic:spPr>
                  </pic:pic>
                </a:graphicData>
              </a:graphic>
            </wp:inline>
          </w:drawing>
        </w:r>
      </w:ins>
      <w:del w:id="1133" w:author="polyd" w:date="2019-11-01T13:02:15Z">
        <w:r>
          <w:rPr>
            <w:rFonts w:ascii="Times New Roman" w:hAnsi="Times New Roman"/>
            <w:sz w:val="24"/>
            <w:szCs w:val="24"/>
            <w:lang w:eastAsia="ru-RU"/>
          </w:rPr>
          <w:drawing>
            <wp:inline distT="0" distB="0" distL="0" distR="0">
              <wp:extent cx="3131820" cy="2181225"/>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1"/>
                      <a:stretch>
                        <a:fillRect/>
                      </a:stretch>
                    </pic:blipFill>
                    <pic:spPr>
                      <a:xfrm>
                        <a:off x="0" y="0"/>
                        <a:ext cx="3136176" cy="2183911"/>
                      </a:xfrm>
                      <a:prstGeom prst="rect">
                        <a:avLst/>
                      </a:prstGeom>
                    </pic:spPr>
                  </pic:pic>
                </a:graphicData>
              </a:graphic>
            </wp:inline>
          </w:drawing>
        </w:r>
      </w:del>
      <w:r>
        <w:rPr>
          <w:rStyle w:val="15"/>
          <w:rFonts w:ascii="Times New Roman" w:hAnsi="Times New Roman"/>
          <w:sz w:val="24"/>
          <w:szCs w:val="24"/>
        </w:rPr>
        <w:commentReference w:id="19"/>
      </w:r>
      <w:r>
        <w:rPr>
          <w:rStyle w:val="15"/>
          <w:rFonts w:ascii="Times New Roman" w:hAnsi="Times New Roman"/>
          <w:sz w:val="24"/>
          <w:szCs w:val="24"/>
        </w:rPr>
        <w:commentReference w:id="20"/>
      </w:r>
    </w:p>
    <w:p>
      <w:pPr>
        <w:spacing w:after="0" w:line="360" w:lineRule="auto"/>
        <w:ind w:firstLine="709"/>
        <w:rPr>
          <w:rFonts w:ascii="Times New Roman" w:hAnsi="Times New Roman"/>
          <w:b/>
          <w:sz w:val="24"/>
          <w:szCs w:val="24"/>
          <w:lang w:val="en-US"/>
        </w:rPr>
      </w:pPr>
      <w:r>
        <w:rPr>
          <w:rFonts w:ascii="Times New Roman" w:hAnsi="Times New Roman"/>
          <w:b/>
          <w:sz w:val="24"/>
          <w:szCs w:val="24"/>
          <w:lang w:val="en-US"/>
        </w:rPr>
        <w:t>B</w:t>
      </w:r>
    </w:p>
    <w:p>
      <w:pPr>
        <w:spacing w:after="0" w:line="360" w:lineRule="auto"/>
        <w:ind w:firstLine="709"/>
        <w:rPr>
          <w:rFonts w:ascii="Times New Roman" w:hAnsi="Times New Roman"/>
          <w:sz w:val="24"/>
          <w:szCs w:val="24"/>
        </w:rPr>
      </w:pPr>
      <w:r>
        <w:rPr>
          <w:rFonts w:ascii="Times New Roman" w:hAnsi="Times New Roman"/>
          <w:sz w:val="24"/>
          <w:szCs w:val="24"/>
          <w:lang w:eastAsia="ru-RU"/>
        </w:rPr>
        <w:drawing>
          <wp:inline distT="0" distB="0" distL="0" distR="0">
            <wp:extent cx="5307330" cy="3817620"/>
            <wp:effectExtent l="0" t="0" r="1270" b="508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2"/>
                    <a:stretch>
                      <a:fillRect/>
                    </a:stretch>
                  </pic:blipFill>
                  <pic:spPr>
                    <a:xfrm>
                      <a:off x="0" y="0"/>
                      <a:ext cx="5307330" cy="3817620"/>
                    </a:xfrm>
                    <a:prstGeom prst="rect">
                      <a:avLst/>
                    </a:prstGeom>
                  </pic:spPr>
                </pic:pic>
              </a:graphicData>
            </a:graphic>
          </wp:inline>
        </w:drawing>
      </w:r>
    </w:p>
    <w:p>
      <w:pPr>
        <w:spacing w:after="0" w:line="360" w:lineRule="auto"/>
        <w:ind w:firstLine="709"/>
        <w:rPr>
          <w:rFonts w:ascii="Times New Roman" w:hAnsi="Times New Roman"/>
          <w:szCs w:val="24"/>
          <w:lang w:val="en-US"/>
        </w:rPr>
      </w:pPr>
      <w:r>
        <w:rPr>
          <w:rFonts w:ascii="Times New Roman" w:hAnsi="Times New Roman"/>
          <w:szCs w:val="24"/>
          <w:lang w:val="en-US"/>
        </w:rPr>
        <w:t xml:space="preserve">Fig. 3. Distribution of values of the key events taking place in the environment (A) and in the life cycles of the studied species (B). </w:t>
      </w:r>
      <w:commentRangeStart w:id="21"/>
      <w:r>
        <w:rPr>
          <w:rFonts w:ascii="Times New Roman" w:hAnsi="Times New Roman"/>
          <w:szCs w:val="24"/>
          <w:lang w:val="en-US"/>
        </w:rPr>
        <w:t>ICD – Ice clear date; SpSD – Spring start date (the day when the water temperature overcomes 3°C); SuSD – Summer start date (the day when the water temperature overcomes 5 Celsium degrees); TPD – The date when the highest water temperature was observed; SuFD – The date of summer end</w:t>
      </w:r>
      <w:commentRangeEnd w:id="21"/>
      <w:r>
        <w:rPr>
          <w:rStyle w:val="15"/>
        </w:rPr>
        <w:commentReference w:id="21"/>
      </w:r>
      <w:r>
        <w:rPr>
          <w:rFonts w:ascii="Times New Roman" w:hAnsi="Times New Roman"/>
          <w:szCs w:val="24"/>
          <w:lang w:val="en-US"/>
        </w:rPr>
        <w:t>. Horizontal line refers to median. The box margin refers to the first quartile (lower) and third quartile (upper), i.e. the 25</w:t>
      </w:r>
      <w:r>
        <w:rPr>
          <w:rFonts w:ascii="Times New Roman" w:hAnsi="Times New Roman"/>
          <w:szCs w:val="24"/>
          <w:vertAlign w:val="superscript"/>
          <w:lang w:val="en-US"/>
        </w:rPr>
        <w:t>th</w:t>
      </w:r>
      <w:r>
        <w:rPr>
          <w:rFonts w:ascii="Times New Roman" w:hAnsi="Times New Roman"/>
          <w:szCs w:val="24"/>
          <w:lang w:val="en-US"/>
        </w:rPr>
        <w:t xml:space="preserve"> and 75</w:t>
      </w:r>
      <w:r>
        <w:rPr>
          <w:rFonts w:ascii="Times New Roman" w:hAnsi="Times New Roman"/>
          <w:szCs w:val="24"/>
          <w:vertAlign w:val="superscript"/>
          <w:lang w:val="en-US"/>
        </w:rPr>
        <w:t>th</w:t>
      </w:r>
      <w:r>
        <w:rPr>
          <w:rFonts w:ascii="Times New Roman" w:hAnsi="Times New Roman"/>
          <w:szCs w:val="24"/>
          <w:lang w:val="en-US"/>
        </w:rPr>
        <w:t xml:space="preserve"> percentiles. Vertical lines refer to 1.5 IQR (</w:t>
      </w:r>
      <w:del w:id="1135" w:author="Usov N." w:date="2019-10-02T17:25:00Z">
        <w:r>
          <w:rPr>
            <w:rFonts w:ascii="Times New Roman" w:hAnsi="Times New Roman"/>
            <w:szCs w:val="24"/>
            <w:lang w:val="en-US"/>
          </w:rPr>
          <w:delText xml:space="preserve">IQR is the </w:delText>
        </w:r>
      </w:del>
      <w:r>
        <w:rPr>
          <w:rFonts w:ascii="Times New Roman" w:hAnsi="Times New Roman"/>
          <w:szCs w:val="24"/>
          <w:lang w:val="en-US"/>
        </w:rPr>
        <w:t xml:space="preserve">inter-quartile range, or distance between the first and third quartiles). </w:t>
      </w:r>
    </w:p>
    <w:p>
      <w:pPr>
        <w:spacing w:after="0" w:line="360" w:lineRule="auto"/>
        <w:ind w:firstLine="709"/>
        <w:jc w:val="both"/>
        <w:rPr>
          <w:rFonts w:ascii="Times New Roman" w:hAnsi="Times New Roman"/>
          <w:sz w:val="24"/>
          <w:szCs w:val="24"/>
          <w:lang w:val="en-US"/>
        </w:rPr>
      </w:pP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 xml:space="preserve">Species were ranged according to the timing of developmental season beginning. The season of </w:t>
      </w:r>
      <w:r>
        <w:rPr>
          <w:rFonts w:ascii="Times New Roman" w:hAnsi="Times New Roman"/>
          <w:i/>
          <w:sz w:val="24"/>
          <w:szCs w:val="24"/>
          <w:lang w:val="en-US"/>
        </w:rPr>
        <w:t>Pseudocalanus</w:t>
      </w:r>
      <w:r>
        <w:rPr>
          <w:rFonts w:ascii="Times New Roman" w:hAnsi="Times New Roman"/>
          <w:sz w:val="24"/>
          <w:szCs w:val="24"/>
          <w:lang w:val="en-US"/>
        </w:rPr>
        <w:t xml:space="preserve"> spp. development started the earliest (middle of May, day 140). Then followed </w:t>
      </w:r>
      <w:r>
        <w:rPr>
          <w:rFonts w:ascii="Times New Roman" w:hAnsi="Times New Roman"/>
          <w:i/>
          <w:sz w:val="24"/>
          <w:szCs w:val="24"/>
          <w:lang w:val="en-US"/>
        </w:rPr>
        <w:t xml:space="preserve">Calanus </w:t>
      </w:r>
      <w:r>
        <w:rPr>
          <w:rFonts w:ascii="Times New Roman" w:hAnsi="Times New Roman"/>
          <w:sz w:val="24"/>
          <w:szCs w:val="24"/>
          <w:lang w:val="en-US"/>
        </w:rPr>
        <w:t xml:space="preserve">that had the narrowest developmental season (period between appearance of CI and disappearance of CIII from upper 25-meter layer). The latest season beginning was demonstrated by </w:t>
      </w:r>
      <w:r>
        <w:rPr>
          <w:rFonts w:ascii="Times New Roman" w:hAnsi="Times New Roman"/>
          <w:i/>
          <w:sz w:val="24"/>
          <w:szCs w:val="24"/>
          <w:lang w:val="en-US"/>
        </w:rPr>
        <w:t xml:space="preserve">Temora </w:t>
      </w:r>
      <w:r>
        <w:rPr>
          <w:rFonts w:ascii="Times New Roman" w:hAnsi="Times New Roman"/>
          <w:sz w:val="24"/>
          <w:szCs w:val="24"/>
          <w:lang w:val="en-US"/>
        </w:rPr>
        <w:t xml:space="preserve">(beginning of August, day 217). Narrow developmental seasons were characteristic for boreal species </w:t>
      </w:r>
      <w:r>
        <w:rPr>
          <w:rFonts w:ascii="Times New Roman" w:hAnsi="Times New Roman"/>
          <w:i/>
          <w:sz w:val="24"/>
          <w:szCs w:val="24"/>
          <w:lang w:val="en-US"/>
        </w:rPr>
        <w:t>Temora</w:t>
      </w:r>
      <w:r>
        <w:rPr>
          <w:rFonts w:ascii="Times New Roman" w:hAnsi="Times New Roman"/>
          <w:sz w:val="24"/>
          <w:szCs w:val="24"/>
          <w:lang w:val="en-US"/>
        </w:rPr>
        <w:t xml:space="preserve"> and </w:t>
      </w:r>
      <w:r>
        <w:rPr>
          <w:rFonts w:ascii="Times New Roman" w:hAnsi="Times New Roman"/>
          <w:i/>
          <w:sz w:val="24"/>
          <w:szCs w:val="24"/>
          <w:lang w:val="en-US"/>
        </w:rPr>
        <w:t xml:space="preserve">Centropages </w:t>
      </w:r>
      <w:r>
        <w:rPr>
          <w:rFonts w:ascii="Times New Roman" w:hAnsi="Times New Roman"/>
          <w:sz w:val="24"/>
          <w:szCs w:val="24"/>
          <w:lang w:val="en-US"/>
        </w:rPr>
        <w:t xml:space="preserve">(39 and 36 days, respectively). The longest season was observed for ubiquitous </w:t>
      </w:r>
      <w:commentRangeStart w:id="22"/>
      <w:r>
        <w:rPr>
          <w:rFonts w:ascii="Times New Roman" w:hAnsi="Times New Roman"/>
          <w:sz w:val="24"/>
          <w:szCs w:val="24"/>
          <w:lang w:val="en-US"/>
        </w:rPr>
        <w:t>(eurybiont)</w:t>
      </w:r>
      <w:commentRangeEnd w:id="22"/>
      <w:r>
        <w:rPr>
          <w:rStyle w:val="15"/>
        </w:rPr>
        <w:commentReference w:id="22"/>
      </w:r>
      <w:r>
        <w:rPr>
          <w:rFonts w:ascii="Times New Roman" w:hAnsi="Times New Roman"/>
          <w:sz w:val="24"/>
          <w:szCs w:val="24"/>
          <w:lang w:val="en-US"/>
        </w:rPr>
        <w:t xml:space="preserve"> </w:t>
      </w:r>
      <w:r>
        <w:rPr>
          <w:rFonts w:ascii="Times New Roman" w:hAnsi="Times New Roman"/>
          <w:i/>
          <w:sz w:val="24"/>
          <w:szCs w:val="24"/>
          <w:lang w:val="en-US"/>
        </w:rPr>
        <w:t xml:space="preserve">Oithona </w:t>
      </w:r>
      <w:r>
        <w:rPr>
          <w:rFonts w:ascii="Times New Roman" w:hAnsi="Times New Roman"/>
          <w:sz w:val="24"/>
          <w:szCs w:val="24"/>
          <w:lang w:val="en-US"/>
        </w:rPr>
        <w:t xml:space="preserve">(133 days). </w:t>
      </w:r>
    </w:p>
    <w:p>
      <w:pPr>
        <w:spacing w:after="0" w:line="360" w:lineRule="auto"/>
        <w:ind w:firstLine="709"/>
        <w:jc w:val="both"/>
        <w:rPr>
          <w:rFonts w:ascii="Times New Roman" w:hAnsi="Times New Roman"/>
          <w:sz w:val="24"/>
          <w:szCs w:val="24"/>
          <w:lang w:val="en-US"/>
        </w:rPr>
      </w:pPr>
    </w:p>
    <w:p>
      <w:pPr>
        <w:spacing w:after="0" w:line="360" w:lineRule="auto"/>
        <w:ind w:firstLine="709"/>
        <w:jc w:val="both"/>
        <w:rPr>
          <w:rFonts w:ascii="Times New Roman" w:hAnsi="Times New Roman"/>
          <w:b/>
          <w:i/>
          <w:sz w:val="24"/>
          <w:szCs w:val="24"/>
          <w:lang w:val="en-US"/>
        </w:rPr>
      </w:pPr>
      <w:r>
        <w:rPr>
          <w:rFonts w:ascii="Times New Roman" w:hAnsi="Times New Roman"/>
          <w:b/>
          <w:i/>
          <w:sz w:val="24"/>
          <w:szCs w:val="24"/>
          <w:lang w:val="en-US"/>
        </w:rPr>
        <w:t>Long-term dynamics: phenology timing and species abundance</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Long-term changes in phenology of the studied copepods demonstrated negative trends or were insignificant (</w:t>
      </w:r>
      <w:r>
        <w:rPr>
          <w:rFonts w:ascii="Times New Roman" w:hAnsi="Times New Roman"/>
          <w:sz w:val="24"/>
          <w:szCs w:val="24"/>
          <w:highlight w:val="yellow"/>
          <w:lang w:val="en-US"/>
        </w:rPr>
        <w:t xml:space="preserve">Fig. </w:t>
      </w:r>
      <w:r>
        <w:rPr>
          <w:rFonts w:ascii="Times New Roman" w:hAnsi="Times New Roman"/>
          <w:sz w:val="24"/>
          <w:szCs w:val="24"/>
          <w:lang w:val="en-US"/>
        </w:rPr>
        <w:t xml:space="preserve">4). Only </w:t>
      </w:r>
      <w:ins w:id="1136" w:author="Usov N." w:date="2019-10-27T09:02:00Z">
        <w:r>
          <w:rPr>
            <w:rFonts w:ascii="Times New Roman" w:hAnsi="Times New Roman"/>
            <w:sz w:val="24"/>
            <w:szCs w:val="24"/>
            <w:lang w:val="en-US"/>
          </w:rPr>
          <w:t xml:space="preserve">the </w:t>
        </w:r>
      </w:ins>
      <w:r>
        <w:rPr>
          <w:rFonts w:ascii="Times New Roman" w:hAnsi="Times New Roman"/>
          <w:sz w:val="24"/>
          <w:szCs w:val="24"/>
          <w:lang w:val="en-US"/>
        </w:rPr>
        <w:t>end</w:t>
      </w:r>
      <w:del w:id="1137" w:author="Usov N." w:date="2019-10-27T09:02:00Z">
        <w:r>
          <w:rPr>
            <w:rFonts w:ascii="Times New Roman" w:hAnsi="Times New Roman"/>
            <w:sz w:val="24"/>
            <w:szCs w:val="24"/>
            <w:lang w:val="en-US"/>
          </w:rPr>
          <w:delText xml:space="preserve"> </w:delText>
        </w:r>
      </w:del>
      <w:ins w:id="1138" w:author="Usov N." w:date="2019-10-27T09:02:00Z">
        <w:r>
          <w:rPr>
            <w:rFonts w:ascii="Times New Roman" w:hAnsi="Times New Roman"/>
            <w:sz w:val="24"/>
            <w:szCs w:val="24"/>
            <w:lang w:val="en-US"/>
          </w:rPr>
          <w:t>-</w:t>
        </w:r>
      </w:ins>
      <w:r>
        <w:rPr>
          <w:rFonts w:ascii="Times New Roman" w:hAnsi="Times New Roman"/>
          <w:sz w:val="24"/>
          <w:szCs w:val="24"/>
          <w:lang w:val="en-US"/>
        </w:rPr>
        <w:t>of</w:t>
      </w:r>
      <w:del w:id="1139" w:author="Usov N." w:date="2019-10-27T09:02:00Z">
        <w:r>
          <w:rPr>
            <w:rFonts w:ascii="Times New Roman" w:hAnsi="Times New Roman"/>
            <w:sz w:val="24"/>
            <w:szCs w:val="24"/>
            <w:lang w:val="en-US"/>
          </w:rPr>
          <w:delText xml:space="preserve"> </w:delText>
        </w:r>
      </w:del>
      <w:ins w:id="1140" w:author="Usov N." w:date="2019-10-27T09:02:00Z">
        <w:r>
          <w:rPr>
            <w:rFonts w:ascii="Times New Roman" w:hAnsi="Times New Roman"/>
            <w:sz w:val="24"/>
            <w:szCs w:val="24"/>
            <w:lang w:val="en-US"/>
          </w:rPr>
          <w:t>-</w:t>
        </w:r>
      </w:ins>
      <w:r>
        <w:rPr>
          <w:rFonts w:ascii="Times New Roman" w:hAnsi="Times New Roman"/>
          <w:sz w:val="24"/>
          <w:szCs w:val="24"/>
          <w:lang w:val="en-US"/>
        </w:rPr>
        <w:t xml:space="preserve">season of </w:t>
      </w:r>
      <w:r>
        <w:rPr>
          <w:rFonts w:ascii="Times New Roman" w:hAnsi="Times New Roman"/>
          <w:i/>
          <w:sz w:val="24"/>
          <w:szCs w:val="24"/>
          <w:lang w:val="en-US"/>
        </w:rPr>
        <w:t xml:space="preserve">Oithona </w:t>
      </w:r>
      <w:r>
        <w:rPr>
          <w:rFonts w:ascii="Times New Roman" w:hAnsi="Times New Roman"/>
          <w:sz w:val="24"/>
          <w:szCs w:val="24"/>
          <w:lang w:val="en-US"/>
        </w:rPr>
        <w:t xml:space="preserve">tended to be later, but this trend was not significant. </w:t>
      </w:r>
    </w:p>
    <w:p>
      <w:pPr>
        <w:spacing w:after="0" w:line="360" w:lineRule="auto"/>
        <w:ind w:firstLine="709"/>
        <w:jc w:val="both"/>
        <w:rPr>
          <w:rFonts w:ascii="Times New Roman" w:hAnsi="Times New Roman"/>
          <w:color w:val="FF0000"/>
          <w:sz w:val="24"/>
          <w:szCs w:val="24"/>
          <w:lang w:val="en-US"/>
        </w:rPr>
      </w:pPr>
      <w:r>
        <w:rPr>
          <w:rFonts w:ascii="Times New Roman" w:hAnsi="Times New Roman"/>
          <w:sz w:val="24"/>
          <w:szCs w:val="24"/>
          <w:lang w:val="en-US"/>
        </w:rPr>
        <w:t xml:space="preserve">Start of season of </w:t>
      </w:r>
      <w:del w:id="1141" w:author="polyd" w:date="2019-11-01T13:16:30Z">
        <w:commentRangeStart w:id="23"/>
        <w:r>
          <w:rPr>
            <w:rFonts w:ascii="Times New Roman" w:hAnsi="Times New Roman"/>
            <w:sz w:val="24"/>
            <w:szCs w:val="24"/>
            <w:lang w:val="en-US"/>
          </w:rPr>
          <w:delText>four</w:delText>
        </w:r>
      </w:del>
      <w:ins w:id="1142" w:author="polyd" w:date="2019-11-01T13:16:30Z">
        <w:r>
          <w:rPr>
            <w:rFonts w:ascii="Times New Roman" w:hAnsi="Times New Roman"/>
            <w:sz w:val="24"/>
            <w:szCs w:val="24"/>
            <w:lang w:val="en-US"/>
          </w:rPr>
          <w:t>th</w:t>
        </w:r>
      </w:ins>
      <w:ins w:id="1143" w:author="polyd" w:date="2019-11-01T13:16:31Z">
        <w:r>
          <w:rPr>
            <w:rFonts w:ascii="Times New Roman" w:hAnsi="Times New Roman"/>
            <w:sz w:val="24"/>
            <w:szCs w:val="24"/>
            <w:lang w:val="en-US"/>
          </w:rPr>
          <w:t>ree</w:t>
        </w:r>
        <w:commentRangeEnd w:id="23"/>
      </w:ins>
      <w:r>
        <w:commentReference w:id="23"/>
      </w:r>
      <w:ins w:id="1144" w:author="polyd" w:date="2019-11-01T13:16:32Z">
        <w:r>
          <w:rPr>
            <w:rFonts w:ascii="Times New Roman" w:hAnsi="Times New Roman"/>
            <w:sz w:val="24"/>
            <w:szCs w:val="24"/>
            <w:lang w:val="en-US"/>
          </w:rPr>
          <w:t xml:space="preserve"> </w:t>
        </w:r>
      </w:ins>
      <w:del w:id="1145" w:author="polyd" w:date="2019-11-01T13:16:33Z">
        <w:r>
          <w:rPr>
            <w:rFonts w:ascii="Times New Roman" w:hAnsi="Times New Roman"/>
            <w:sz w:val="24"/>
            <w:szCs w:val="24"/>
            <w:lang w:val="en-US"/>
          </w:rPr>
          <w:delText xml:space="preserve"> </w:delText>
        </w:r>
      </w:del>
      <w:r>
        <w:rPr>
          <w:rFonts w:ascii="Times New Roman" w:hAnsi="Times New Roman"/>
          <w:sz w:val="24"/>
          <w:szCs w:val="24"/>
          <w:lang w:val="en-US"/>
        </w:rPr>
        <w:t>species has</w:t>
      </w:r>
      <w:ins w:id="1146" w:author="polyd" w:date="2019-11-01T13:16:36Z">
        <w:r>
          <w:rPr>
            <w:rFonts w:ascii="Times New Roman" w:hAnsi="Times New Roman"/>
            <w:sz w:val="24"/>
            <w:szCs w:val="24"/>
            <w:lang w:val="en-US"/>
          </w:rPr>
          <w:t xml:space="preserve"> s</w:t>
        </w:r>
      </w:ins>
      <w:ins w:id="1147" w:author="polyd" w:date="2019-11-01T13:16:37Z">
        <w:r>
          <w:rPr>
            <w:rFonts w:ascii="Times New Roman" w:hAnsi="Times New Roman"/>
            <w:sz w:val="24"/>
            <w:szCs w:val="24"/>
            <w:lang w:val="en-US"/>
          </w:rPr>
          <w:t>ign</w:t>
        </w:r>
      </w:ins>
      <w:ins w:id="1148" w:author="polyd" w:date="2019-11-01T13:16:38Z">
        <w:r>
          <w:rPr>
            <w:rFonts w:ascii="Times New Roman" w:hAnsi="Times New Roman"/>
            <w:sz w:val="24"/>
            <w:szCs w:val="24"/>
            <w:lang w:val="en-US"/>
          </w:rPr>
          <w:t>ifi</w:t>
        </w:r>
      </w:ins>
      <w:ins w:id="1149" w:author="polyd" w:date="2019-11-01T13:16:39Z">
        <w:r>
          <w:rPr>
            <w:rFonts w:ascii="Times New Roman" w:hAnsi="Times New Roman"/>
            <w:sz w:val="24"/>
            <w:szCs w:val="24"/>
            <w:lang w:val="en-US"/>
          </w:rPr>
          <w:t>cant</w:t>
        </w:r>
      </w:ins>
      <w:ins w:id="1150" w:author="polyd" w:date="2019-11-01T13:16:40Z">
        <w:r>
          <w:rPr>
            <w:rFonts w:ascii="Times New Roman" w:hAnsi="Times New Roman"/>
            <w:sz w:val="24"/>
            <w:szCs w:val="24"/>
            <w:lang w:val="en-US"/>
          </w:rPr>
          <w:t xml:space="preserve">ly </w:t>
        </w:r>
      </w:ins>
      <w:r>
        <w:rPr>
          <w:rFonts w:ascii="Times New Roman" w:hAnsi="Times New Roman"/>
          <w:sz w:val="24"/>
          <w:szCs w:val="24"/>
          <w:lang w:val="en-US"/>
        </w:rPr>
        <w:t xml:space="preserve"> shifted to earlier time: </w:t>
      </w:r>
      <w:r>
        <w:rPr>
          <w:rFonts w:ascii="Times New Roman" w:hAnsi="Times New Roman"/>
          <w:i/>
          <w:sz w:val="24"/>
          <w:szCs w:val="24"/>
          <w:lang w:val="en-US"/>
        </w:rPr>
        <w:t xml:space="preserve">Calanus </w:t>
      </w:r>
      <w:r>
        <w:rPr>
          <w:rFonts w:ascii="Times New Roman" w:hAnsi="Times New Roman"/>
          <w:sz w:val="24"/>
          <w:szCs w:val="24"/>
          <w:lang w:val="en-US"/>
        </w:rPr>
        <w:t>(by</w:t>
      </w:r>
      <w:ins w:id="1151" w:author="polyd" w:date="2019-11-01T14:39:48Z">
        <w:r>
          <w:rPr>
            <w:rFonts w:ascii="Times New Roman" w:hAnsi="Times New Roman"/>
            <w:sz w:val="24"/>
            <w:szCs w:val="24"/>
            <w:lang w:val="en-US"/>
          </w:rPr>
          <w:t xml:space="preserve"> 2</w:t>
        </w:r>
      </w:ins>
      <w:ins w:id="1152" w:author="polyd" w:date="2019-11-01T14:39:49Z">
        <w:r>
          <w:rPr>
            <w:rFonts w:ascii="Times New Roman" w:hAnsi="Times New Roman"/>
            <w:sz w:val="24"/>
            <w:szCs w:val="24"/>
            <w:lang w:val="en-US"/>
          </w:rPr>
          <w:t>5</w:t>
        </w:r>
      </w:ins>
      <w:del w:id="1153" w:author="polyd" w:date="2019-11-01T14:39:48Z">
        <w:r>
          <w:rPr>
            <w:rFonts w:ascii="Times New Roman" w:hAnsi="Times New Roman"/>
            <w:sz w:val="24"/>
            <w:szCs w:val="24"/>
            <w:lang w:val="en-US"/>
          </w:rPr>
          <w:delText xml:space="preserve"> </w:delText>
        </w:r>
      </w:del>
      <w:del w:id="1154" w:author="polyd" w:date="2019-11-01T14:39:48Z">
        <w:commentRangeStart w:id="24"/>
        <w:r>
          <w:rPr>
            <w:rFonts w:ascii="Times New Roman" w:hAnsi="Times New Roman"/>
            <w:sz w:val="24"/>
            <w:lang w:val="en-US"/>
          </w:rPr>
          <w:delText>26</w:delText>
        </w:r>
        <w:commentRangeEnd w:id="24"/>
      </w:del>
      <w:del w:id="1155" w:author="polyd" w:date="2019-11-01T14:39:48Z">
        <w:r>
          <w:rPr>
            <w:rStyle w:val="15"/>
          </w:rPr>
          <w:commentReference w:id="24"/>
        </w:r>
      </w:del>
      <w:r>
        <w:rPr>
          <w:rFonts w:ascii="Times New Roman" w:hAnsi="Times New Roman"/>
          <w:sz w:val="24"/>
          <w:szCs w:val="24"/>
          <w:lang w:val="en-US"/>
        </w:rPr>
        <w:t xml:space="preserve"> days),</w:t>
      </w:r>
      <w:del w:id="1156" w:author="polyd" w:date="2019-11-01T13:17:05Z">
        <w:r>
          <w:rPr>
            <w:rFonts w:ascii="Times New Roman" w:hAnsi="Times New Roman"/>
            <w:sz w:val="24"/>
            <w:szCs w:val="24"/>
            <w:lang w:val="en-US"/>
          </w:rPr>
          <w:delText xml:space="preserve"> </w:delText>
        </w:r>
      </w:del>
      <w:del w:id="1157" w:author="polyd" w:date="2019-11-01T13:17:05Z">
        <w:r>
          <w:rPr>
            <w:rFonts w:ascii="Times New Roman" w:hAnsi="Times New Roman"/>
            <w:i/>
            <w:sz w:val="24"/>
            <w:szCs w:val="24"/>
            <w:lang w:val="en-US"/>
          </w:rPr>
          <w:delText xml:space="preserve">Centropages </w:delText>
        </w:r>
      </w:del>
      <w:ins w:id="1158" w:author="Usov N." w:date="2019-10-02T17:43:00Z">
        <w:del w:id="1159" w:author="polyd" w:date="2019-11-01T13:17:05Z">
          <w:r>
            <w:rPr>
              <w:rFonts w:ascii="Times New Roman" w:hAnsi="Times New Roman"/>
              <w:sz w:val="24"/>
              <w:szCs w:val="24"/>
              <w:lang w:val="en-US"/>
            </w:rPr>
            <w:delText>(</w:delText>
          </w:r>
        </w:del>
      </w:ins>
      <w:del w:id="1160" w:author="polyd" w:date="2019-11-01T13:17:05Z">
        <w:r>
          <w:rPr>
            <w:rFonts w:ascii="Times New Roman" w:hAnsi="Times New Roman"/>
            <w:sz w:val="24"/>
            <w:lang w:val="en-US"/>
          </w:rPr>
          <w:delText>23</w:delText>
        </w:r>
      </w:del>
      <w:del w:id="1161" w:author="polyd" w:date="2019-11-01T13:17:05Z">
        <w:r>
          <w:rPr>
            <w:rFonts w:ascii="Times New Roman" w:hAnsi="Times New Roman"/>
            <w:sz w:val="24"/>
            <w:szCs w:val="24"/>
            <w:lang w:val="en-US"/>
          </w:rPr>
          <w:delText xml:space="preserve"> days),</w:delText>
        </w:r>
      </w:del>
      <w:r>
        <w:rPr>
          <w:rFonts w:ascii="Times New Roman" w:hAnsi="Times New Roman"/>
          <w:sz w:val="24"/>
          <w:szCs w:val="24"/>
          <w:lang w:val="en-US"/>
        </w:rPr>
        <w:t xml:space="preserve"> </w:t>
      </w:r>
      <w:r>
        <w:rPr>
          <w:rFonts w:ascii="Times New Roman" w:hAnsi="Times New Roman"/>
          <w:i/>
          <w:sz w:val="24"/>
          <w:szCs w:val="24"/>
          <w:lang w:val="en-US"/>
        </w:rPr>
        <w:t xml:space="preserve">Temora </w:t>
      </w:r>
      <w:r>
        <w:rPr>
          <w:rFonts w:ascii="Times New Roman" w:hAnsi="Times New Roman"/>
          <w:sz w:val="24"/>
          <w:szCs w:val="24"/>
          <w:lang w:val="en-US"/>
        </w:rPr>
        <w:t>(</w:t>
      </w:r>
      <w:r>
        <w:rPr>
          <w:rFonts w:ascii="Times New Roman" w:hAnsi="Times New Roman"/>
          <w:sz w:val="24"/>
          <w:lang w:val="en-US"/>
        </w:rPr>
        <w:t>2</w:t>
      </w:r>
      <w:del w:id="1162" w:author="polyd" w:date="2019-11-01T13:14:08Z">
        <w:r>
          <w:rPr>
            <w:rFonts w:ascii="Times New Roman" w:hAnsi="Times New Roman"/>
            <w:sz w:val="24"/>
            <w:lang w:val="en-US"/>
          </w:rPr>
          <w:delText>5</w:delText>
        </w:r>
      </w:del>
      <w:ins w:id="1163" w:author="polyd" w:date="2019-11-01T13:14:08Z">
        <w:r>
          <w:rPr>
            <w:rFonts w:ascii="Times New Roman" w:hAnsi="Times New Roman"/>
            <w:sz w:val="24"/>
            <w:lang w:val="en-US"/>
          </w:rPr>
          <w:t>3</w:t>
        </w:r>
      </w:ins>
      <w:r>
        <w:rPr>
          <w:rFonts w:ascii="Times New Roman" w:hAnsi="Times New Roman"/>
          <w:sz w:val="24"/>
          <w:szCs w:val="24"/>
          <w:lang w:val="en-US"/>
        </w:rPr>
        <w:t xml:space="preserve"> days) and </w:t>
      </w:r>
      <w:r>
        <w:rPr>
          <w:rFonts w:ascii="Times New Roman" w:hAnsi="Times New Roman"/>
          <w:i/>
          <w:sz w:val="24"/>
          <w:szCs w:val="24"/>
          <w:lang w:val="en-US"/>
        </w:rPr>
        <w:t xml:space="preserve">Microsetella </w:t>
      </w:r>
      <w:r>
        <w:rPr>
          <w:rFonts w:ascii="Times New Roman" w:hAnsi="Times New Roman"/>
          <w:sz w:val="24"/>
          <w:szCs w:val="24"/>
          <w:lang w:val="en-US"/>
        </w:rPr>
        <w:t>(</w:t>
      </w:r>
      <w:r>
        <w:rPr>
          <w:rFonts w:ascii="Times New Roman" w:hAnsi="Times New Roman"/>
          <w:sz w:val="24"/>
          <w:lang w:val="en-US"/>
        </w:rPr>
        <w:t>2</w:t>
      </w:r>
      <w:ins w:id="1164" w:author="polyd" w:date="2019-11-01T13:19:36Z">
        <w:r>
          <w:rPr>
            <w:rFonts w:ascii="Times New Roman" w:hAnsi="Times New Roman"/>
            <w:sz w:val="24"/>
            <w:lang w:val="en-US"/>
          </w:rPr>
          <w:t>1</w:t>
        </w:r>
      </w:ins>
      <w:del w:id="1165" w:author="polyd" w:date="2019-11-01T13:15:00Z">
        <w:r>
          <w:rPr>
            <w:rFonts w:ascii="Times New Roman" w:hAnsi="Times New Roman"/>
            <w:sz w:val="24"/>
            <w:lang w:val="en-US"/>
          </w:rPr>
          <w:delText>1</w:delText>
        </w:r>
      </w:del>
      <w:r>
        <w:rPr>
          <w:rFonts w:ascii="Times New Roman" w:hAnsi="Times New Roman"/>
          <w:sz w:val="24"/>
          <w:szCs w:val="24"/>
          <w:lang w:val="en-US"/>
        </w:rPr>
        <w:t xml:space="preserve"> days). End of season of the following species </w:t>
      </w:r>
      <w:ins w:id="1166" w:author="polyd" w:date="2019-11-01T13:17:58Z">
        <w:r>
          <w:rPr>
            <w:rFonts w:ascii="Times New Roman" w:hAnsi="Times New Roman"/>
            <w:sz w:val="24"/>
            <w:szCs w:val="24"/>
            <w:lang w:val="en-US"/>
          </w:rPr>
          <w:t>s</w:t>
        </w:r>
      </w:ins>
      <w:ins w:id="1167" w:author="polyd" w:date="2019-11-01T13:17:59Z">
        <w:r>
          <w:rPr>
            <w:rFonts w:ascii="Times New Roman" w:hAnsi="Times New Roman"/>
            <w:sz w:val="24"/>
            <w:szCs w:val="24"/>
            <w:lang w:val="en-US"/>
          </w:rPr>
          <w:t>ign</w:t>
        </w:r>
      </w:ins>
      <w:ins w:id="1168" w:author="polyd" w:date="2019-11-01T13:18:00Z">
        <w:r>
          <w:rPr>
            <w:rFonts w:ascii="Times New Roman" w:hAnsi="Times New Roman"/>
            <w:sz w:val="24"/>
            <w:szCs w:val="24"/>
            <w:lang w:val="en-US"/>
          </w:rPr>
          <w:t>ifi</w:t>
        </w:r>
      </w:ins>
      <w:ins w:id="1169" w:author="polyd" w:date="2019-11-01T13:18:01Z">
        <w:r>
          <w:rPr>
            <w:rFonts w:ascii="Times New Roman" w:hAnsi="Times New Roman"/>
            <w:sz w:val="24"/>
            <w:szCs w:val="24"/>
            <w:lang w:val="en-US"/>
          </w:rPr>
          <w:t>can</w:t>
        </w:r>
      </w:ins>
      <w:ins w:id="1170" w:author="polyd" w:date="2019-11-01T13:18:02Z">
        <w:r>
          <w:rPr>
            <w:rFonts w:ascii="Times New Roman" w:hAnsi="Times New Roman"/>
            <w:sz w:val="24"/>
            <w:szCs w:val="24"/>
            <w:lang w:val="en-US"/>
          </w:rPr>
          <w:t>tl</w:t>
        </w:r>
      </w:ins>
      <w:ins w:id="1171" w:author="polyd" w:date="2019-11-01T13:18:03Z">
        <w:r>
          <w:rPr>
            <w:rFonts w:ascii="Times New Roman" w:hAnsi="Times New Roman"/>
            <w:sz w:val="24"/>
            <w:szCs w:val="24"/>
            <w:lang w:val="en-US"/>
          </w:rPr>
          <w:t xml:space="preserve">y </w:t>
        </w:r>
      </w:ins>
      <w:r>
        <w:rPr>
          <w:rFonts w:ascii="Times New Roman" w:hAnsi="Times New Roman"/>
          <w:sz w:val="24"/>
          <w:szCs w:val="24"/>
          <w:lang w:val="en-US"/>
        </w:rPr>
        <w:t>shifted to an earlier time</w:t>
      </w:r>
      <w:ins w:id="1172" w:author="polyd" w:date="2019-11-01T14:42:29Z">
        <w:r>
          <w:rPr>
            <w:rFonts w:ascii="Times New Roman" w:hAnsi="Times New Roman"/>
            <w:sz w:val="24"/>
            <w:szCs w:val="24"/>
            <w:lang w:val="en-US"/>
          </w:rPr>
          <w:t xml:space="preserve"> </w:t>
        </w:r>
      </w:ins>
      <w:ins w:id="1173" w:author="polyd" w:date="2019-11-01T14:42:30Z">
        <w:r>
          <w:rPr>
            <w:rFonts w:ascii="Times New Roman" w:hAnsi="Times New Roman"/>
            <w:i/>
            <w:sz w:val="24"/>
            <w:szCs w:val="24"/>
            <w:lang w:val="en-US"/>
          </w:rPr>
          <w:t>Pseudocalanus</w:t>
        </w:r>
      </w:ins>
      <w:ins w:id="1174" w:author="polyd" w:date="2019-11-01T14:42:30Z">
        <w:r>
          <w:rPr>
            <w:rFonts w:ascii="Times New Roman" w:hAnsi="Times New Roman"/>
            <w:sz w:val="24"/>
            <w:szCs w:val="24"/>
            <w:lang w:val="en-US"/>
          </w:rPr>
          <w:t xml:space="preserve"> (</w:t>
        </w:r>
      </w:ins>
      <w:ins w:id="1175" w:author="polyd" w:date="2019-11-01T14:42:30Z">
        <w:r>
          <w:rPr>
            <w:rFonts w:ascii="Times New Roman" w:hAnsi="Times New Roman"/>
            <w:sz w:val="24"/>
            <w:lang w:val="en-US"/>
          </w:rPr>
          <w:t>39</w:t>
        </w:r>
      </w:ins>
      <w:ins w:id="1176" w:author="polyd" w:date="2019-11-01T14:42:30Z">
        <w:r>
          <w:rPr>
            <w:rFonts w:ascii="Times New Roman" w:hAnsi="Times New Roman"/>
            <w:sz w:val="24"/>
            <w:szCs w:val="24"/>
            <w:lang w:val="en-US"/>
          </w:rPr>
          <w:t xml:space="preserve"> days)</w:t>
        </w:r>
      </w:ins>
      <w:ins w:id="1177" w:author="polyd" w:date="2019-11-01T14:42:53Z">
        <w:r>
          <w:rPr>
            <w:rFonts w:ascii="Times New Roman" w:hAnsi="Times New Roman"/>
            <w:sz w:val="24"/>
            <w:szCs w:val="24"/>
            <w:lang w:val="en-US"/>
          </w:rPr>
          <w:t xml:space="preserve">, </w:t>
        </w:r>
      </w:ins>
      <w:r>
        <w:rPr>
          <w:rFonts w:ascii="Times New Roman" w:hAnsi="Times New Roman"/>
          <w:sz w:val="24"/>
          <w:szCs w:val="24"/>
          <w:lang w:val="en-US"/>
        </w:rPr>
        <w:t xml:space="preserve"> </w:t>
      </w:r>
      <w:del w:id="1178" w:author="polyd" w:date="2019-11-01T13:18:19Z">
        <w:r>
          <w:rPr>
            <w:rFonts w:ascii="Times New Roman" w:hAnsi="Times New Roman"/>
            <w:i/>
            <w:sz w:val="24"/>
            <w:szCs w:val="24"/>
            <w:lang w:val="en-US"/>
          </w:rPr>
          <w:delText>C. glacialis</w:delText>
        </w:r>
      </w:del>
      <w:ins w:id="1179" w:author="polyd" w:date="2019-11-01T13:18:19Z">
        <w:r>
          <w:rPr>
            <w:rFonts w:ascii="Times New Roman" w:hAnsi="Times New Roman"/>
            <w:i/>
            <w:sz w:val="24"/>
            <w:szCs w:val="24"/>
            <w:lang w:val="en-US"/>
          </w:rPr>
          <w:t>C</w:t>
        </w:r>
      </w:ins>
      <w:ins w:id="1180" w:author="polyd" w:date="2019-11-01T13:18:21Z">
        <w:r>
          <w:rPr>
            <w:rFonts w:ascii="Times New Roman" w:hAnsi="Times New Roman"/>
            <w:i/>
            <w:sz w:val="24"/>
            <w:szCs w:val="24"/>
            <w:lang w:val="en-US"/>
          </w:rPr>
          <w:t>ala</w:t>
        </w:r>
      </w:ins>
      <w:ins w:id="1181" w:author="polyd" w:date="2019-11-01T13:18:22Z">
        <w:r>
          <w:rPr>
            <w:rFonts w:ascii="Times New Roman" w:hAnsi="Times New Roman"/>
            <w:i/>
            <w:sz w:val="24"/>
            <w:szCs w:val="24"/>
            <w:lang w:val="en-US"/>
          </w:rPr>
          <w:t>nus</w:t>
        </w:r>
      </w:ins>
      <w:r>
        <w:rPr>
          <w:rFonts w:ascii="Times New Roman" w:hAnsi="Times New Roman"/>
          <w:sz w:val="24"/>
          <w:szCs w:val="24"/>
          <w:lang w:val="en-US"/>
        </w:rPr>
        <w:t xml:space="preserve"> (</w:t>
      </w:r>
      <w:del w:id="1182" w:author="polyd" w:date="2019-11-01T13:20:26Z">
        <w:r>
          <w:rPr>
            <w:rFonts w:ascii="Times New Roman" w:hAnsi="Times New Roman"/>
            <w:sz w:val="24"/>
            <w:lang w:val="en-US"/>
          </w:rPr>
          <w:delText>18</w:delText>
        </w:r>
      </w:del>
      <w:ins w:id="1183" w:author="polyd" w:date="2019-11-01T13:20:26Z">
        <w:r>
          <w:rPr>
            <w:rFonts w:ascii="Times New Roman" w:hAnsi="Times New Roman"/>
            <w:sz w:val="24"/>
            <w:lang w:val="en-US"/>
          </w:rPr>
          <w:t>1</w:t>
        </w:r>
      </w:ins>
      <w:ins w:id="1184" w:author="polyd" w:date="2019-11-01T13:20:27Z">
        <w:r>
          <w:rPr>
            <w:rFonts w:ascii="Times New Roman" w:hAnsi="Times New Roman"/>
            <w:sz w:val="24"/>
            <w:lang w:val="en-US"/>
          </w:rPr>
          <w:t>5</w:t>
        </w:r>
      </w:ins>
      <w:r>
        <w:rPr>
          <w:rFonts w:ascii="Times New Roman" w:hAnsi="Times New Roman"/>
          <w:sz w:val="24"/>
          <w:szCs w:val="24"/>
          <w:lang w:val="en-US"/>
        </w:rPr>
        <w:t xml:space="preserve"> days), </w:t>
      </w:r>
      <w:del w:id="1185" w:author="polyd" w:date="2019-11-01T14:42:27Z">
        <w:r>
          <w:rPr>
            <w:rFonts w:ascii="Times New Roman" w:hAnsi="Times New Roman"/>
            <w:i/>
            <w:sz w:val="24"/>
            <w:szCs w:val="24"/>
            <w:lang w:val="en-US"/>
          </w:rPr>
          <w:delText>Pseudocalanus</w:delText>
        </w:r>
      </w:del>
      <w:del w:id="1186" w:author="polyd" w:date="2019-11-01T14:42:27Z">
        <w:r>
          <w:rPr>
            <w:rFonts w:ascii="Times New Roman" w:hAnsi="Times New Roman"/>
            <w:sz w:val="24"/>
            <w:szCs w:val="24"/>
            <w:lang w:val="en-US"/>
          </w:rPr>
          <w:delText xml:space="preserve"> (</w:delText>
        </w:r>
      </w:del>
      <w:del w:id="1187" w:author="polyd" w:date="2019-11-01T14:42:27Z">
        <w:r>
          <w:rPr>
            <w:rFonts w:ascii="Times New Roman" w:hAnsi="Times New Roman"/>
            <w:sz w:val="24"/>
            <w:lang w:val="en-US"/>
          </w:rPr>
          <w:delText>38</w:delText>
        </w:r>
      </w:del>
      <w:del w:id="1188" w:author="polyd" w:date="2019-11-01T14:42:27Z">
        <w:r>
          <w:rPr>
            <w:rFonts w:ascii="Times New Roman" w:hAnsi="Times New Roman"/>
            <w:sz w:val="24"/>
            <w:szCs w:val="24"/>
            <w:lang w:val="en-US"/>
          </w:rPr>
          <w:delText xml:space="preserve"> days)</w:delText>
        </w:r>
      </w:del>
      <w:r>
        <w:rPr>
          <w:rFonts w:ascii="Times New Roman" w:hAnsi="Times New Roman"/>
          <w:sz w:val="24"/>
          <w:szCs w:val="24"/>
          <w:lang w:val="en-US"/>
        </w:rPr>
        <w:t xml:space="preserve"> and </w:t>
      </w:r>
      <w:r>
        <w:rPr>
          <w:rFonts w:ascii="Times New Roman" w:hAnsi="Times New Roman"/>
          <w:i/>
          <w:sz w:val="24"/>
          <w:szCs w:val="24"/>
          <w:lang w:val="en-US"/>
        </w:rPr>
        <w:t>Acartia</w:t>
      </w:r>
      <w:r>
        <w:rPr>
          <w:rFonts w:ascii="Times New Roman" w:hAnsi="Times New Roman"/>
          <w:sz w:val="24"/>
          <w:szCs w:val="24"/>
          <w:lang w:val="en-US"/>
        </w:rPr>
        <w:t xml:space="preserve"> (</w:t>
      </w:r>
      <w:del w:id="1189" w:author="polyd" w:date="2019-11-01T13:21:15Z">
        <w:r>
          <w:rPr>
            <w:rFonts w:ascii="Times New Roman" w:hAnsi="Times New Roman"/>
            <w:sz w:val="24"/>
            <w:lang w:val="en-US"/>
          </w:rPr>
          <w:delText>30</w:delText>
        </w:r>
      </w:del>
      <w:ins w:id="1190" w:author="polyd" w:date="2019-11-01T13:21:15Z">
        <w:r>
          <w:rPr>
            <w:rFonts w:ascii="Times New Roman" w:hAnsi="Times New Roman"/>
            <w:sz w:val="24"/>
            <w:lang w:val="en-US"/>
          </w:rPr>
          <w:t>1</w:t>
        </w:r>
      </w:ins>
      <w:ins w:id="1191" w:author="polyd" w:date="2019-11-01T13:21:16Z">
        <w:r>
          <w:rPr>
            <w:rFonts w:ascii="Times New Roman" w:hAnsi="Times New Roman"/>
            <w:sz w:val="24"/>
            <w:lang w:val="en-US"/>
          </w:rPr>
          <w:t>9</w:t>
        </w:r>
      </w:ins>
      <w:r>
        <w:rPr>
          <w:rFonts w:ascii="Times New Roman" w:hAnsi="Times New Roman"/>
          <w:sz w:val="24"/>
          <w:szCs w:val="24"/>
          <w:lang w:val="en-US"/>
        </w:rPr>
        <w:t xml:space="preserve"> days). Thus, developmental season of </w:t>
      </w:r>
      <w:r>
        <w:rPr>
          <w:rFonts w:ascii="Times New Roman" w:hAnsi="Times New Roman"/>
          <w:i/>
          <w:iCs w:val="0"/>
          <w:sz w:val="24"/>
          <w:szCs w:val="24"/>
          <w:lang w:val="en-US"/>
          <w:rPrChange w:id="1192" w:author="polyd" w:date="2019-11-01T13:22:07Z">
            <w:rPr>
              <w:rFonts w:ascii="Times New Roman" w:hAnsi="Times New Roman"/>
              <w:i/>
              <w:sz w:val="24"/>
              <w:szCs w:val="24"/>
              <w:lang w:val="en-US"/>
            </w:rPr>
          </w:rPrChange>
        </w:rPr>
        <w:t>C</w:t>
      </w:r>
      <w:r>
        <w:rPr>
          <w:rFonts w:ascii="Times New Roman" w:hAnsi="Times New Roman"/>
          <w:i/>
          <w:iCs w:val="0"/>
          <w:sz w:val="24"/>
          <w:szCs w:val="24"/>
          <w:lang w:val="en-US"/>
          <w:rPrChange w:id="1193" w:author="polyd" w:date="2019-11-01T13:22:07Z">
            <w:rPr>
              <w:rFonts w:ascii="Times New Roman" w:hAnsi="Times New Roman"/>
              <w:sz w:val="24"/>
              <w:szCs w:val="24"/>
              <w:lang w:val="en-US"/>
            </w:rPr>
          </w:rPrChange>
        </w:rPr>
        <w:t xml:space="preserve">alanus </w:t>
      </w:r>
      <w:r>
        <w:rPr>
          <w:rFonts w:ascii="Times New Roman" w:hAnsi="Times New Roman"/>
          <w:sz w:val="24"/>
          <w:szCs w:val="24"/>
          <w:lang w:val="en-US"/>
        </w:rPr>
        <w:t xml:space="preserve">shifted wholly to an earlier time. Seasons of </w:t>
      </w:r>
      <w:r>
        <w:rPr>
          <w:rFonts w:ascii="Times New Roman" w:hAnsi="Times New Roman"/>
          <w:i/>
          <w:sz w:val="24"/>
          <w:lang w:val="en-US"/>
        </w:rPr>
        <w:t>Pseudocalanus</w:t>
      </w:r>
      <w:r>
        <w:rPr>
          <w:rFonts w:ascii="Times New Roman" w:hAnsi="Times New Roman"/>
          <w:sz w:val="24"/>
          <w:szCs w:val="24"/>
          <w:lang w:val="en-US"/>
        </w:rPr>
        <w:t xml:space="preserve"> and </w:t>
      </w:r>
      <w:r>
        <w:rPr>
          <w:rFonts w:ascii="Times New Roman" w:hAnsi="Times New Roman"/>
          <w:i/>
          <w:sz w:val="24"/>
          <w:lang w:val="en-US"/>
        </w:rPr>
        <w:t>Acartia</w:t>
      </w:r>
      <w:r>
        <w:rPr>
          <w:rFonts w:ascii="Times New Roman" w:hAnsi="Times New Roman"/>
          <w:sz w:val="24"/>
          <w:szCs w:val="24"/>
          <w:lang w:val="en-US"/>
        </w:rPr>
        <w:t xml:space="preserve"> shortened, seasons of </w:t>
      </w:r>
      <w:r>
        <w:rPr>
          <w:rFonts w:ascii="Times New Roman" w:hAnsi="Times New Roman"/>
          <w:i/>
          <w:sz w:val="24"/>
          <w:lang w:val="en-US"/>
        </w:rPr>
        <w:t>Microsetella</w:t>
      </w:r>
      <w:r>
        <w:rPr>
          <w:rFonts w:ascii="Times New Roman" w:hAnsi="Times New Roman"/>
          <w:sz w:val="24"/>
          <w:szCs w:val="24"/>
          <w:lang w:val="en-US"/>
        </w:rPr>
        <w:t xml:space="preserve">, </w:t>
      </w:r>
      <w:r>
        <w:rPr>
          <w:rFonts w:ascii="Times New Roman" w:hAnsi="Times New Roman"/>
          <w:i/>
          <w:sz w:val="24"/>
          <w:lang w:val="en-US"/>
        </w:rPr>
        <w:t>Centropages</w:t>
      </w:r>
      <w:r>
        <w:rPr>
          <w:rFonts w:ascii="Times New Roman" w:hAnsi="Times New Roman"/>
          <w:sz w:val="24"/>
          <w:szCs w:val="24"/>
          <w:lang w:val="en-US"/>
        </w:rPr>
        <w:t xml:space="preserve"> and </w:t>
      </w:r>
      <w:r>
        <w:rPr>
          <w:rFonts w:ascii="Times New Roman" w:hAnsi="Times New Roman"/>
          <w:i/>
          <w:sz w:val="24"/>
          <w:lang w:val="en-US"/>
        </w:rPr>
        <w:t>Temora</w:t>
      </w:r>
      <w:r>
        <w:rPr>
          <w:rFonts w:ascii="Times New Roman" w:hAnsi="Times New Roman"/>
          <w:sz w:val="24"/>
          <w:szCs w:val="24"/>
          <w:lang w:val="en-US"/>
        </w:rPr>
        <w:t xml:space="preserve"> became longer. </w:t>
      </w:r>
    </w:p>
    <w:p>
      <w:pPr>
        <w:spacing w:after="0" w:line="360" w:lineRule="auto"/>
        <w:ind w:firstLine="0"/>
        <w:jc w:val="both"/>
        <w:rPr>
          <w:ins w:id="1195" w:author="polyd" w:date="2019-11-01T14:36:43Z"/>
          <w:rFonts w:ascii="Times New Roman" w:hAnsi="Times New Roman"/>
          <w:sz w:val="24"/>
          <w:szCs w:val="24"/>
          <w:lang w:eastAsia="ru-RU"/>
        </w:rPr>
        <w:pPrChange w:id="1194" w:author="Usov N." w:date="2019-10-25T11:16:00Z">
          <w:pPr>
            <w:spacing w:after="0" w:line="360" w:lineRule="auto"/>
            <w:ind w:firstLine="709"/>
            <w:jc w:val="both"/>
          </w:pPr>
        </w:pPrChange>
      </w:pPr>
    </w:p>
    <w:p>
      <w:pPr>
        <w:spacing w:after="0" w:line="360" w:lineRule="auto"/>
        <w:ind w:firstLine="0"/>
        <w:jc w:val="both"/>
        <w:rPr>
          <w:ins w:id="1197" w:author="polyd" w:date="2019-11-01T14:36:45Z"/>
          <w:rFonts w:ascii="Times New Roman" w:hAnsi="Times New Roman"/>
          <w:sz w:val="24"/>
          <w:szCs w:val="24"/>
          <w:lang w:eastAsia="ru-RU"/>
        </w:rPr>
        <w:pPrChange w:id="1196" w:author="Usov N." w:date="2019-10-25T11:16:00Z">
          <w:pPr>
            <w:spacing w:after="0" w:line="360" w:lineRule="auto"/>
            <w:ind w:firstLine="709"/>
            <w:jc w:val="both"/>
          </w:pPr>
        </w:pPrChange>
      </w:pPr>
    </w:p>
    <w:p>
      <w:pPr>
        <w:spacing w:after="0" w:line="360" w:lineRule="auto"/>
        <w:ind w:firstLine="0"/>
        <w:jc w:val="both"/>
        <w:rPr>
          <w:ins w:id="1199" w:author="polyd" w:date="2019-11-01T14:36:45Z"/>
          <w:rFonts w:ascii="Times New Roman" w:hAnsi="Times New Roman"/>
          <w:sz w:val="24"/>
          <w:szCs w:val="24"/>
          <w:lang w:eastAsia="ru-RU"/>
        </w:rPr>
        <w:pPrChange w:id="1198" w:author="Usov N." w:date="2019-10-25T11:16:00Z">
          <w:pPr>
            <w:spacing w:after="0" w:line="360" w:lineRule="auto"/>
            <w:ind w:firstLine="709"/>
            <w:jc w:val="both"/>
          </w:pPr>
        </w:pPrChange>
      </w:pPr>
      <w:ins w:id="1200" w:author="polyd" w:date="2019-11-01T14:36:59Z">
        <w:r>
          <w:rPr/>
          <w:drawing>
            <wp:inline distT="0" distB="0" distL="114300" distR="114300">
              <wp:extent cx="5476875" cy="3911600"/>
              <wp:effectExtent l="0" t="0" r="9525" b="0"/>
              <wp:docPr id="10"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4"/>
                      <pic:cNvPicPr>
                        <a:picLocks noChangeAspect="1"/>
                      </pic:cNvPicPr>
                    </pic:nvPicPr>
                    <pic:blipFill>
                      <a:blip r:embed="rId13"/>
                      <a:stretch>
                        <a:fillRect/>
                      </a:stretch>
                    </pic:blipFill>
                    <pic:spPr>
                      <a:xfrm>
                        <a:off x="0" y="0"/>
                        <a:ext cx="5476875" cy="3911600"/>
                      </a:xfrm>
                      <a:prstGeom prst="rect">
                        <a:avLst/>
                      </a:prstGeom>
                      <a:noFill/>
                      <a:ln w="9525">
                        <a:noFill/>
                      </a:ln>
                    </pic:spPr>
                  </pic:pic>
                </a:graphicData>
              </a:graphic>
            </wp:inline>
          </w:drawing>
        </w:r>
      </w:ins>
    </w:p>
    <w:p>
      <w:pPr>
        <w:spacing w:after="0" w:line="360" w:lineRule="auto"/>
        <w:ind w:firstLine="0"/>
        <w:jc w:val="both"/>
        <w:rPr>
          <w:rFonts w:ascii="Times New Roman" w:hAnsi="Times New Roman"/>
          <w:sz w:val="24"/>
          <w:szCs w:val="24"/>
          <w:lang w:val="en-US"/>
        </w:rPr>
        <w:pPrChange w:id="1202" w:author="Usov N." w:date="2019-10-25T11:16:00Z">
          <w:pPr>
            <w:spacing w:after="0" w:line="360" w:lineRule="auto"/>
            <w:ind w:firstLine="709"/>
            <w:jc w:val="both"/>
          </w:pPr>
        </w:pPrChange>
      </w:pPr>
      <w:ins w:id="1203" w:author="Usov N." w:date="2019-10-25T11:16:00Z">
        <w:del w:id="1204" w:author="polyd" w:date="2019-11-01T14:36:20Z">
          <w:r>
            <w:rPr>
              <w:rFonts w:ascii="Times New Roman" w:hAnsi="Times New Roman"/>
              <w:sz w:val="24"/>
              <w:szCs w:val="24"/>
              <w:lang w:eastAsia="ru-RU"/>
            </w:rPr>
            <w:drawing>
              <wp:inline distT="0" distB="0" distL="0" distR="0">
                <wp:extent cx="5181600" cy="4114165"/>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14">
                          <a:extLst>
                            <a:ext uri="{28A0092B-C50C-407E-A947-70E740481C1C}">
                              <a14:useLocalDpi xmlns:a14="http://schemas.microsoft.com/office/drawing/2010/main" val="0"/>
                            </a:ext>
                          </a:extLst>
                        </a:blip>
                        <a:srcRect r="10039"/>
                        <a:stretch>
                          <a:fillRect/>
                        </a:stretch>
                      </pic:blipFill>
                      <pic:spPr>
                        <a:xfrm>
                          <a:off x="0" y="0"/>
                          <a:ext cx="5181264" cy="4114165"/>
                        </a:xfrm>
                        <a:prstGeom prst="rect">
                          <a:avLst/>
                        </a:prstGeom>
                        <a:ln>
                          <a:noFill/>
                        </a:ln>
                      </pic:spPr>
                    </pic:pic>
                  </a:graphicData>
                </a:graphic>
              </wp:inline>
            </w:drawing>
          </w:r>
        </w:del>
      </w:ins>
    </w:p>
    <w:p>
      <w:pPr>
        <w:spacing w:after="0" w:line="240" w:lineRule="auto"/>
        <w:ind w:firstLine="709"/>
        <w:jc w:val="both"/>
        <w:rPr>
          <w:rFonts w:ascii="Times New Roman" w:hAnsi="Times New Roman"/>
          <w:szCs w:val="24"/>
          <w:lang w:val="en-US"/>
        </w:rPr>
        <w:pPrChange w:id="1207" w:author="Usov N." w:date="2019-10-27T09:04:00Z">
          <w:pPr>
            <w:spacing w:after="0" w:line="360" w:lineRule="auto"/>
            <w:ind w:firstLine="709"/>
            <w:jc w:val="both"/>
          </w:pPr>
        </w:pPrChange>
      </w:pPr>
      <w:r>
        <w:rPr>
          <w:rFonts w:ascii="Times New Roman" w:hAnsi="Times New Roman"/>
          <w:szCs w:val="24"/>
          <w:lang w:val="en-US"/>
        </w:rPr>
        <w:t>Fig. 4. Long-term changes in the timing of phenological events (beginning-of-season (A) and end-of-season (B)) in the seasonal dynamics of the studied species, and the dynamics of the total number</w:t>
      </w:r>
      <w:ins w:id="1208" w:author="Usov N." w:date="2019-10-02T17:31:00Z">
        <w:r>
          <w:rPr>
            <w:rFonts w:ascii="Times New Roman" w:hAnsi="Times New Roman"/>
            <w:szCs w:val="24"/>
            <w:lang w:val="en-US"/>
          </w:rPr>
          <w:t>s</w:t>
        </w:r>
      </w:ins>
      <w:r>
        <w:rPr>
          <w:rFonts w:ascii="Times New Roman" w:hAnsi="Times New Roman"/>
          <w:szCs w:val="24"/>
          <w:lang w:val="en-US"/>
        </w:rPr>
        <w:t xml:space="preserve"> of their populations</w:t>
      </w:r>
      <w:ins w:id="1209" w:author="Usov N." w:date="2019-10-27T09:04:00Z">
        <w:r>
          <w:rPr>
            <w:rFonts w:ascii="Times New Roman" w:hAnsi="Times New Roman"/>
            <w:szCs w:val="24"/>
            <w:lang w:val="en-US"/>
          </w:rPr>
          <w:t xml:space="preserve"> in the layer 0-65 m</w:t>
        </w:r>
      </w:ins>
      <w:r>
        <w:rPr>
          <w:rFonts w:ascii="Times New Roman" w:hAnsi="Times New Roman"/>
          <w:szCs w:val="24"/>
          <w:lang w:val="en-US"/>
        </w:rPr>
        <w:t xml:space="preserve"> (C). Abundance is given as ind./m</w:t>
      </w:r>
      <w:r>
        <w:rPr>
          <w:rFonts w:ascii="Times New Roman" w:hAnsi="Times New Roman"/>
          <w:szCs w:val="24"/>
          <w:vertAlign w:val="superscript"/>
          <w:lang w:val="en-US"/>
        </w:rPr>
        <w:t>3</w:t>
      </w:r>
      <w:r>
        <w:rPr>
          <w:rFonts w:ascii="Times New Roman" w:hAnsi="Times New Roman"/>
          <w:szCs w:val="24"/>
          <w:lang w:val="en-US"/>
        </w:rPr>
        <w:t xml:space="preserve">. The straight line represents the linear model connecting </w:t>
      </w:r>
      <w:del w:id="1210" w:author="Usov N." w:date="2019-10-27T09:05:00Z">
        <w:r>
          <w:rPr>
            <w:rFonts w:ascii="Times New Roman" w:hAnsi="Times New Roman"/>
            <w:szCs w:val="24"/>
            <w:lang w:val="en-US"/>
          </w:rPr>
          <w:delText>the value plotted along the ordinate axis</w:delText>
        </w:r>
      </w:del>
      <w:ins w:id="1211" w:author="Usov N." w:date="2019-10-27T09:05:00Z">
        <w:r>
          <w:rPr>
            <w:rFonts w:ascii="Times New Roman" w:hAnsi="Times New Roman"/>
            <w:szCs w:val="24"/>
            <w:lang w:val="en-US"/>
          </w:rPr>
          <w:t>phenologucal indices and abundance</w:t>
        </w:r>
      </w:ins>
      <w:r>
        <w:rPr>
          <w:rFonts w:ascii="Times New Roman" w:hAnsi="Times New Roman"/>
          <w:szCs w:val="24"/>
          <w:lang w:val="en-US"/>
        </w:rPr>
        <w:t xml:space="preserve"> with time</w:t>
      </w:r>
      <w:del w:id="1212" w:author="Usov N." w:date="2019-10-27T09:06:00Z">
        <w:r>
          <w:rPr>
            <w:rFonts w:ascii="Times New Roman" w:hAnsi="Times New Roman"/>
            <w:szCs w:val="24"/>
            <w:lang w:val="en-US"/>
          </w:rPr>
          <w:delText xml:space="preserve"> represented by abscissa</w:delText>
        </w:r>
      </w:del>
      <w:r>
        <w:rPr>
          <w:rFonts w:ascii="Times New Roman" w:hAnsi="Times New Roman"/>
          <w:szCs w:val="24"/>
          <w:lang w:val="en-US"/>
        </w:rPr>
        <w:t>. Numbers above the regression line are the slope coefficient of the model and the level of significance for the Mantel correlation (see Materials and Methods for details).</w:t>
      </w:r>
    </w:p>
    <w:p>
      <w:pPr>
        <w:spacing w:after="0" w:line="360" w:lineRule="auto"/>
        <w:ind w:firstLine="709"/>
        <w:jc w:val="both"/>
        <w:rPr>
          <w:rFonts w:ascii="Times New Roman" w:hAnsi="Times New Roman"/>
          <w:sz w:val="24"/>
          <w:szCs w:val="24"/>
          <w:lang w:val="en-US"/>
        </w:rPr>
      </w:pPr>
    </w:p>
    <w:p>
      <w:pPr>
        <w:spacing w:after="0" w:line="360" w:lineRule="auto"/>
        <w:ind w:firstLine="709"/>
        <w:jc w:val="both"/>
        <w:rPr>
          <w:rFonts w:ascii="Times New Roman" w:hAnsi="Times New Roman"/>
          <w:color w:val="FF0000"/>
          <w:sz w:val="24"/>
          <w:szCs w:val="24"/>
          <w:lang w:val="en-US"/>
        </w:rPr>
      </w:pPr>
      <w:r>
        <w:rPr>
          <w:rFonts w:ascii="Times New Roman" w:hAnsi="Times New Roman"/>
          <w:sz w:val="24"/>
          <w:szCs w:val="24"/>
          <w:lang w:val="en-US"/>
        </w:rPr>
        <w:t>The significant interannual fluctuations were the feature of the long-term dynamics of abundance of all the studied species (</w:t>
      </w:r>
      <w:r>
        <w:rPr>
          <w:rFonts w:ascii="Times New Roman" w:hAnsi="Times New Roman"/>
          <w:sz w:val="24"/>
          <w:szCs w:val="24"/>
          <w:highlight w:val="yellow"/>
          <w:lang w:val="en-US"/>
        </w:rPr>
        <w:t xml:space="preserve">Fig. </w:t>
      </w:r>
      <w:r>
        <w:rPr>
          <w:rFonts w:ascii="Times New Roman" w:hAnsi="Times New Roman"/>
          <w:sz w:val="24"/>
          <w:szCs w:val="24"/>
          <w:lang w:val="en-US"/>
        </w:rPr>
        <w:t>4). The minimal and maximal values differed in an order of magnitude, which was characteristic for almost all species.</w:t>
      </w:r>
      <w:ins w:id="1213" w:author="Usov N." w:date="2019-10-25T11:19:00Z">
        <w:r>
          <w:rPr>
            <w:rFonts w:ascii="Times New Roman" w:hAnsi="Times New Roman"/>
            <w:sz w:val="24"/>
            <w:szCs w:val="24"/>
            <w:lang w:val="en-US"/>
          </w:rPr>
          <w:t xml:space="preserve"> However some long-term </w:t>
        </w:r>
      </w:ins>
      <w:ins w:id="1214" w:author="polyd" w:date="2019-11-01T14:20:28Z">
        <w:r>
          <w:rPr>
            <w:rFonts w:ascii="Times New Roman" w:hAnsi="Times New Roman"/>
            <w:sz w:val="24"/>
            <w:szCs w:val="24"/>
            <w:lang w:val="en-US"/>
          </w:rPr>
          <w:t>d</w:t>
        </w:r>
      </w:ins>
      <w:ins w:id="1215" w:author="polyd" w:date="2019-11-01T14:20:29Z">
        <w:r>
          <w:rPr>
            <w:rFonts w:ascii="Times New Roman" w:hAnsi="Times New Roman"/>
            <w:sz w:val="24"/>
            <w:szCs w:val="24"/>
            <w:lang w:val="en-US"/>
          </w:rPr>
          <w:t>ir</w:t>
        </w:r>
      </w:ins>
      <w:ins w:id="1216" w:author="polyd" w:date="2019-11-01T14:20:30Z">
        <w:r>
          <w:rPr>
            <w:rFonts w:ascii="Times New Roman" w:hAnsi="Times New Roman"/>
            <w:sz w:val="24"/>
            <w:szCs w:val="24"/>
            <w:lang w:val="en-US"/>
          </w:rPr>
          <w:t>ectio</w:t>
        </w:r>
      </w:ins>
      <w:ins w:id="1217" w:author="polyd" w:date="2019-11-01T14:20:31Z">
        <w:r>
          <w:rPr>
            <w:rFonts w:ascii="Times New Roman" w:hAnsi="Times New Roman"/>
            <w:sz w:val="24"/>
            <w:szCs w:val="24"/>
            <w:lang w:val="en-US"/>
          </w:rPr>
          <w:t>nal</w:t>
        </w:r>
      </w:ins>
      <w:ins w:id="1218" w:author="polyd" w:date="2019-11-01T14:20:32Z">
        <w:r>
          <w:rPr>
            <w:rFonts w:ascii="Times New Roman" w:hAnsi="Times New Roman"/>
            <w:sz w:val="24"/>
            <w:szCs w:val="24"/>
            <w:lang w:val="en-US"/>
          </w:rPr>
          <w:t xml:space="preserve"> </w:t>
        </w:r>
      </w:ins>
      <w:ins w:id="1219" w:author="Usov N." w:date="2019-10-25T11:19:00Z">
        <w:r>
          <w:rPr>
            <w:rFonts w:ascii="Times New Roman" w:hAnsi="Times New Roman"/>
            <w:sz w:val="24"/>
            <w:szCs w:val="24"/>
            <w:lang w:val="en-US"/>
          </w:rPr>
          <w:t xml:space="preserve">trends were </w:t>
        </w:r>
      </w:ins>
      <w:ins w:id="1220" w:author="Usov N." w:date="2019-10-25T11:19:00Z">
        <w:del w:id="1221" w:author="polyd" w:date="2019-11-01T14:20:43Z">
          <w:r>
            <w:rPr>
              <w:rFonts w:ascii="Times New Roman" w:hAnsi="Times New Roman"/>
              <w:sz w:val="24"/>
              <w:szCs w:val="24"/>
              <w:lang w:val="en-US"/>
            </w:rPr>
            <w:delText>revealed</w:delText>
          </w:r>
        </w:del>
      </w:ins>
      <w:ins w:id="1222" w:author="polyd" w:date="2019-11-01T14:20:43Z">
        <w:r>
          <w:rPr>
            <w:rFonts w:ascii="Times New Roman" w:hAnsi="Times New Roman"/>
            <w:sz w:val="24"/>
            <w:szCs w:val="24"/>
            <w:lang w:val="en-US"/>
          </w:rPr>
          <w:t>n</w:t>
        </w:r>
      </w:ins>
      <w:ins w:id="1223" w:author="polyd" w:date="2019-11-01T14:20:44Z">
        <w:r>
          <w:rPr>
            <w:rFonts w:ascii="Times New Roman" w:hAnsi="Times New Roman"/>
            <w:sz w:val="24"/>
            <w:szCs w:val="24"/>
            <w:lang w:val="en-US"/>
          </w:rPr>
          <w:t>otic</w:t>
        </w:r>
      </w:ins>
      <w:ins w:id="1224" w:author="polyd" w:date="2019-11-01T14:20:45Z">
        <w:r>
          <w:rPr>
            <w:rFonts w:ascii="Times New Roman" w:hAnsi="Times New Roman"/>
            <w:sz w:val="24"/>
            <w:szCs w:val="24"/>
            <w:lang w:val="en-US"/>
          </w:rPr>
          <w:t>ed</w:t>
        </w:r>
      </w:ins>
      <w:ins w:id="1225" w:author="Usov N." w:date="2019-10-25T11:19:00Z">
        <w:r>
          <w:rPr>
            <w:rFonts w:ascii="Times New Roman" w:hAnsi="Times New Roman"/>
            <w:sz w:val="24"/>
            <w:szCs w:val="24"/>
            <w:lang w:val="en-US"/>
          </w:rPr>
          <w:t>.</w:t>
        </w:r>
      </w:ins>
      <w:r>
        <w:rPr>
          <w:rFonts w:ascii="Times New Roman" w:hAnsi="Times New Roman"/>
          <w:sz w:val="24"/>
          <w:szCs w:val="24"/>
          <w:lang w:val="en-US"/>
        </w:rPr>
        <w:t xml:space="preserve"> Substantial increase of abundance of </w:t>
      </w:r>
      <w:r>
        <w:rPr>
          <w:rFonts w:ascii="Times New Roman" w:hAnsi="Times New Roman"/>
          <w:i/>
          <w:sz w:val="24"/>
          <w:szCs w:val="24"/>
          <w:lang w:val="en-US"/>
        </w:rPr>
        <w:t>Calanus</w:t>
      </w:r>
      <w:del w:id="1226" w:author="Usov N." w:date="2019-10-25T11:18:00Z">
        <w:r>
          <w:rPr>
            <w:rFonts w:ascii="Times New Roman" w:hAnsi="Times New Roman"/>
            <w:i/>
            <w:sz w:val="24"/>
            <w:szCs w:val="24"/>
            <w:lang w:val="en-US"/>
            <w:rPrChange w:id="1227" w:author="Usov N." w:date="2019-10-25T11:21:00Z">
              <w:rPr>
                <w:rFonts w:ascii="Times New Roman" w:hAnsi="Times New Roman"/>
                <w:sz w:val="24"/>
                <w:szCs w:val="24"/>
                <w:lang w:val="en-US"/>
              </w:rPr>
            </w:rPrChange>
          </w:rPr>
          <w:delText>,</w:delText>
        </w:r>
      </w:del>
      <w:del w:id="1228" w:author="Usov N." w:date="2019-10-25T11:18:00Z">
        <w:r>
          <w:rPr>
            <w:rFonts w:ascii="Times New Roman" w:hAnsi="Times New Roman"/>
            <w:sz w:val="24"/>
            <w:szCs w:val="24"/>
            <w:lang w:val="en-US"/>
          </w:rPr>
          <w:delText xml:space="preserve"> </w:delText>
        </w:r>
      </w:del>
      <w:ins w:id="1229" w:author="Usov N." w:date="2019-10-25T11:18:00Z">
        <w:r>
          <w:rPr>
            <w:rFonts w:ascii="Times New Roman" w:hAnsi="Times New Roman"/>
            <w:i/>
            <w:sz w:val="24"/>
            <w:szCs w:val="24"/>
            <w:highlight w:val="none"/>
            <w:lang w:val="en-US"/>
            <w:rPrChange w:id="1230" w:author="Usov N." w:date="2019-10-25T11:21:00Z">
              <w:rPr>
                <w:rFonts w:ascii="Times New Roman" w:hAnsi="Times New Roman"/>
                <w:i/>
                <w:sz w:val="24"/>
                <w:szCs w:val="24"/>
                <w:highlight w:val="yellow"/>
                <w:lang w:val="en-US"/>
              </w:rPr>
            </w:rPrChange>
          </w:rPr>
          <w:t xml:space="preserve"> </w:t>
        </w:r>
      </w:ins>
      <w:ins w:id="1231" w:author="Usov N." w:date="2019-10-25T11:18:00Z">
        <w:r>
          <w:rPr>
            <w:rFonts w:ascii="Times New Roman" w:hAnsi="Times New Roman"/>
            <w:sz w:val="24"/>
            <w:szCs w:val="24"/>
            <w:highlight w:val="none"/>
            <w:lang w:val="en-US"/>
            <w:rPrChange w:id="1232" w:author="Usov N." w:date="2019-10-25T11:21:00Z">
              <w:rPr>
                <w:rFonts w:ascii="Times New Roman" w:hAnsi="Times New Roman"/>
                <w:sz w:val="24"/>
                <w:szCs w:val="24"/>
                <w:highlight w:val="yellow"/>
                <w:lang w:val="en-US"/>
              </w:rPr>
            </w:rPrChange>
          </w:rPr>
          <w:t>and</w:t>
        </w:r>
      </w:ins>
      <w:ins w:id="1233" w:author="Usov N." w:date="2019-10-25T11:18:00Z">
        <w:r>
          <w:rPr>
            <w:rFonts w:ascii="Times New Roman" w:hAnsi="Times New Roman"/>
            <w:sz w:val="24"/>
            <w:szCs w:val="24"/>
            <w:lang w:val="en-US"/>
          </w:rPr>
          <w:t xml:space="preserve"> </w:t>
        </w:r>
      </w:ins>
      <w:r>
        <w:rPr>
          <w:rFonts w:ascii="Times New Roman" w:hAnsi="Times New Roman"/>
          <w:i/>
          <w:sz w:val="24"/>
          <w:szCs w:val="24"/>
          <w:lang w:val="en-US"/>
        </w:rPr>
        <w:t xml:space="preserve">Microsetella </w:t>
      </w:r>
      <w:del w:id="1234" w:author="polyd" w:date="2019-11-01T14:19:40Z">
        <w:r>
          <w:rPr>
            <w:rFonts w:ascii="Times New Roman" w:hAnsi="Times New Roman"/>
            <w:sz w:val="24"/>
            <w:szCs w:val="24"/>
            <w:lang w:val="en-US"/>
          </w:rPr>
          <w:delText xml:space="preserve">and </w:delText>
        </w:r>
      </w:del>
      <w:del w:id="1235" w:author="polyd" w:date="2019-11-01T14:19:40Z">
        <w:r>
          <w:rPr>
            <w:rFonts w:ascii="Times New Roman" w:hAnsi="Times New Roman"/>
            <w:i/>
            <w:sz w:val="24"/>
            <w:szCs w:val="24"/>
            <w:lang w:val="en-US"/>
          </w:rPr>
          <w:delText xml:space="preserve">Temora </w:delText>
        </w:r>
      </w:del>
      <w:del w:id="1236" w:author="polyd" w:date="2019-11-01T14:19:40Z">
        <w:r>
          <w:rPr>
            <w:rFonts w:ascii="Times New Roman" w:hAnsi="Times New Roman"/>
            <w:sz w:val="24"/>
            <w:szCs w:val="24"/>
            <w:lang w:val="en-US"/>
          </w:rPr>
          <w:delText xml:space="preserve">after 1963 </w:delText>
        </w:r>
      </w:del>
      <w:r>
        <w:rPr>
          <w:rFonts w:ascii="Times New Roman" w:hAnsi="Times New Roman"/>
          <w:sz w:val="24"/>
          <w:szCs w:val="24"/>
          <w:lang w:val="en-US"/>
        </w:rPr>
        <w:t>was revealed</w:t>
      </w:r>
      <w:del w:id="1237" w:author="Usov N." w:date="2019-10-25T11:19:00Z">
        <w:r>
          <w:rPr>
            <w:rFonts w:ascii="Times New Roman" w:hAnsi="Times New Roman"/>
            <w:sz w:val="24"/>
            <w:szCs w:val="24"/>
            <w:lang w:val="en-US"/>
          </w:rPr>
          <w:delText>, in spite of large interannual fluctuations</w:delText>
        </w:r>
      </w:del>
      <w:r>
        <w:rPr>
          <w:rFonts w:ascii="Times New Roman" w:hAnsi="Times New Roman"/>
          <w:sz w:val="24"/>
          <w:szCs w:val="24"/>
          <w:lang w:val="en-US"/>
        </w:rPr>
        <w:t xml:space="preserve">. </w:t>
      </w:r>
      <w:del w:id="1238" w:author="Usov N." w:date="2019-10-25T11:20:00Z">
        <w:r>
          <w:rPr>
            <w:rFonts w:ascii="Times New Roman" w:hAnsi="Times New Roman"/>
            <w:sz w:val="24"/>
            <w:szCs w:val="24"/>
            <w:lang w:val="en-US"/>
          </w:rPr>
          <w:delText>Only n</w:delText>
        </w:r>
      </w:del>
      <w:ins w:id="1239" w:author="Usov N." w:date="2019-10-25T11:20:00Z">
        <w:r>
          <w:rPr>
            <w:rFonts w:ascii="Times New Roman" w:hAnsi="Times New Roman"/>
            <w:sz w:val="24"/>
            <w:szCs w:val="24"/>
            <w:highlight w:val="none"/>
            <w:lang w:val="en-US"/>
            <w:rPrChange w:id="1240" w:author="Usov N." w:date="2019-10-25T11:21:00Z">
              <w:rPr>
                <w:rFonts w:ascii="Times New Roman" w:hAnsi="Times New Roman"/>
                <w:sz w:val="24"/>
                <w:szCs w:val="24"/>
                <w:highlight w:val="yellow"/>
                <w:lang w:val="en-US"/>
              </w:rPr>
            </w:rPrChange>
          </w:rPr>
          <w:t>N</w:t>
        </w:r>
      </w:ins>
      <w:r>
        <w:rPr>
          <w:rFonts w:ascii="Times New Roman" w:hAnsi="Times New Roman"/>
          <w:sz w:val="24"/>
          <w:szCs w:val="24"/>
          <w:lang w:val="en-US"/>
        </w:rPr>
        <w:t xml:space="preserve">umbers of </w:t>
      </w:r>
      <w:ins w:id="1241" w:author="Usov N." w:date="2019-10-25T11:20:00Z">
        <w:r>
          <w:rPr>
            <w:rFonts w:ascii="Times New Roman" w:hAnsi="Times New Roman"/>
            <w:i/>
            <w:sz w:val="24"/>
            <w:szCs w:val="24"/>
            <w:highlight w:val="none"/>
            <w:lang w:val="en-US"/>
            <w:rPrChange w:id="1242" w:author="Usov N." w:date="2019-10-25T11:21:00Z">
              <w:rPr>
                <w:rFonts w:ascii="Times New Roman" w:hAnsi="Times New Roman"/>
                <w:sz w:val="24"/>
                <w:szCs w:val="24"/>
                <w:highlight w:val="yellow"/>
                <w:lang w:val="en-US"/>
              </w:rPr>
            </w:rPrChange>
          </w:rPr>
          <w:t>Oithona</w:t>
        </w:r>
      </w:ins>
      <w:ins w:id="1243" w:author="Usov N." w:date="2019-10-25T11:20:00Z">
        <w:r>
          <w:rPr>
            <w:rFonts w:ascii="Times New Roman" w:hAnsi="Times New Roman"/>
            <w:sz w:val="24"/>
            <w:szCs w:val="24"/>
            <w:highlight w:val="none"/>
            <w:lang w:val="en-US"/>
            <w:rPrChange w:id="1244" w:author="Usov N." w:date="2019-10-25T11:21:00Z">
              <w:rPr>
                <w:rFonts w:ascii="Times New Roman" w:hAnsi="Times New Roman"/>
                <w:sz w:val="24"/>
                <w:szCs w:val="24"/>
                <w:highlight w:val="yellow"/>
                <w:lang w:val="en-US"/>
              </w:rPr>
            </w:rPrChange>
          </w:rPr>
          <w:t xml:space="preserve"> and </w:t>
        </w:r>
      </w:ins>
      <w:r>
        <w:rPr>
          <w:rFonts w:ascii="Times New Roman" w:hAnsi="Times New Roman"/>
          <w:i/>
          <w:sz w:val="24"/>
          <w:szCs w:val="24"/>
          <w:lang w:val="en-US"/>
        </w:rPr>
        <w:t>Acartia</w:t>
      </w:r>
      <w:r>
        <w:rPr>
          <w:rFonts w:ascii="Times New Roman" w:hAnsi="Times New Roman"/>
          <w:sz w:val="24"/>
          <w:szCs w:val="24"/>
          <w:lang w:val="en-US"/>
        </w:rPr>
        <w:t xml:space="preserve"> decreased significantly. No significant trends were found in the abundance dynamics of </w:t>
      </w:r>
      <w:r>
        <w:rPr>
          <w:rFonts w:ascii="Times New Roman" w:hAnsi="Times New Roman"/>
          <w:i/>
          <w:sz w:val="24"/>
          <w:szCs w:val="24"/>
          <w:lang w:val="en-US"/>
        </w:rPr>
        <w:t>Pseudocalanus</w:t>
      </w:r>
      <w:r>
        <w:rPr>
          <w:rFonts w:ascii="Times New Roman" w:hAnsi="Times New Roman"/>
          <w:sz w:val="24"/>
          <w:szCs w:val="24"/>
          <w:lang w:val="en-US"/>
        </w:rPr>
        <w:t xml:space="preserve">, </w:t>
      </w:r>
      <w:r>
        <w:rPr>
          <w:rFonts w:ascii="Times New Roman" w:hAnsi="Times New Roman"/>
          <w:i/>
          <w:sz w:val="24"/>
          <w:szCs w:val="24"/>
          <w:lang w:val="en-US"/>
        </w:rPr>
        <w:t xml:space="preserve">Centropages </w:t>
      </w:r>
      <w:r>
        <w:rPr>
          <w:rFonts w:ascii="Times New Roman" w:hAnsi="Times New Roman"/>
          <w:sz w:val="24"/>
          <w:szCs w:val="24"/>
          <w:lang w:val="en-US"/>
        </w:rPr>
        <w:t xml:space="preserve">and </w:t>
      </w:r>
      <w:del w:id="1245" w:author="Usov N." w:date="2019-10-25T11:21:00Z">
        <w:r>
          <w:rPr>
            <w:rFonts w:ascii="Times New Roman" w:hAnsi="Times New Roman"/>
            <w:i/>
            <w:sz w:val="24"/>
            <w:szCs w:val="24"/>
            <w:lang w:val="en-US"/>
          </w:rPr>
          <w:delText>Oithona</w:delText>
        </w:r>
      </w:del>
      <w:ins w:id="1246" w:author="Usov N." w:date="2019-10-25T11:21:00Z">
        <w:r>
          <w:rPr>
            <w:rFonts w:ascii="Times New Roman" w:hAnsi="Times New Roman"/>
            <w:i/>
            <w:sz w:val="24"/>
            <w:szCs w:val="24"/>
            <w:highlight w:val="none"/>
            <w:lang w:val="en-US"/>
            <w:rPrChange w:id="1247" w:author="Usov N." w:date="2019-10-25T11:21:00Z">
              <w:rPr>
                <w:rFonts w:ascii="Times New Roman" w:hAnsi="Times New Roman"/>
                <w:i/>
                <w:sz w:val="24"/>
                <w:szCs w:val="24"/>
                <w:highlight w:val="yellow"/>
                <w:lang w:val="en-US"/>
              </w:rPr>
            </w:rPrChange>
          </w:rPr>
          <w:t>Temora</w:t>
        </w:r>
      </w:ins>
      <w:r>
        <w:rPr>
          <w:rFonts w:ascii="Times New Roman" w:hAnsi="Times New Roman"/>
          <w:sz w:val="24"/>
          <w:szCs w:val="24"/>
          <w:lang w:val="en-US"/>
        </w:rPr>
        <w:t xml:space="preserve">. </w:t>
      </w:r>
    </w:p>
    <w:p>
      <w:pPr>
        <w:spacing w:after="0" w:line="360" w:lineRule="auto"/>
        <w:ind w:firstLine="709"/>
        <w:jc w:val="both"/>
        <w:rPr>
          <w:rFonts w:ascii="Times New Roman" w:hAnsi="Times New Roman"/>
          <w:color w:val="FF0000"/>
          <w:sz w:val="24"/>
          <w:szCs w:val="24"/>
          <w:lang w:val="en-US"/>
        </w:rPr>
      </w:pPr>
    </w:p>
    <w:p>
      <w:pPr>
        <w:spacing w:after="0" w:line="360" w:lineRule="auto"/>
        <w:ind w:firstLine="709"/>
        <w:jc w:val="both"/>
        <w:rPr>
          <w:rFonts w:ascii="Times New Roman" w:hAnsi="Times New Roman"/>
          <w:b/>
          <w:i/>
          <w:sz w:val="24"/>
          <w:szCs w:val="24"/>
          <w:lang w:val="en-US"/>
        </w:rPr>
      </w:pPr>
      <w:r>
        <w:rPr>
          <w:rFonts w:ascii="Times New Roman" w:hAnsi="Times New Roman"/>
          <w:b/>
          <w:i/>
          <w:sz w:val="24"/>
          <w:szCs w:val="24"/>
          <w:lang w:val="en-US"/>
        </w:rPr>
        <w:t>Long-term dynamics: factors influencing phenology timing</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Distinct long-term tendencies were revealed in the timing of the seasonal temperature dynamics (</w:t>
      </w:r>
      <w:r>
        <w:rPr>
          <w:rFonts w:ascii="Times New Roman" w:hAnsi="Times New Roman"/>
          <w:sz w:val="24"/>
          <w:szCs w:val="24"/>
          <w:highlight w:val="yellow"/>
          <w:lang w:val="en-US"/>
        </w:rPr>
        <w:t xml:space="preserve">Fig. </w:t>
      </w:r>
      <w:r>
        <w:rPr>
          <w:rFonts w:ascii="Times New Roman" w:hAnsi="Times New Roman"/>
          <w:sz w:val="24"/>
          <w:szCs w:val="24"/>
          <w:lang w:val="en-US"/>
        </w:rPr>
        <w:t>5). Thus, dates of spring</w:t>
      </w:r>
      <w:ins w:id="1248" w:author="polyd" w:date="2019-11-01T14:23:02Z">
        <w:r>
          <w:rPr>
            <w:rFonts w:ascii="Times New Roman" w:hAnsi="Times New Roman"/>
            <w:sz w:val="24"/>
            <w:szCs w:val="24"/>
            <w:lang w:val="en-US"/>
          </w:rPr>
          <w:t xml:space="preserve"> </w:t>
        </w:r>
      </w:ins>
      <w:ins w:id="1249" w:author="polyd" w:date="2019-11-01T14:23:03Z">
        <w:r>
          <w:rPr>
            <w:rFonts w:ascii="Times New Roman" w:hAnsi="Times New Roman"/>
            <w:sz w:val="24"/>
            <w:szCs w:val="24"/>
            <w:lang w:val="en-US"/>
          </w:rPr>
          <w:t>(</w:t>
        </w:r>
      </w:ins>
      <w:ins w:id="1250" w:author="polyd" w:date="2019-11-01T14:23:51Z">
        <w:r>
          <w:rPr>
            <w:rFonts w:ascii="Times New Roman" w:hAnsi="Times New Roman"/>
            <w:sz w:val="24"/>
            <w:szCs w:val="24"/>
            <w:lang w:val="en-US"/>
          </w:rPr>
          <w:t>S</w:t>
        </w:r>
      </w:ins>
      <w:ins w:id="1251" w:author="polyd" w:date="2019-11-01T14:23:52Z">
        <w:r>
          <w:rPr>
            <w:rFonts w:ascii="Times New Roman" w:hAnsi="Times New Roman"/>
            <w:sz w:val="24"/>
            <w:szCs w:val="24"/>
            <w:lang w:val="en-US"/>
          </w:rPr>
          <w:t>p</w:t>
        </w:r>
      </w:ins>
      <w:ins w:id="1252" w:author="polyd" w:date="2019-11-01T14:23:53Z">
        <w:r>
          <w:rPr>
            <w:rFonts w:ascii="Times New Roman" w:hAnsi="Times New Roman"/>
            <w:sz w:val="24"/>
            <w:szCs w:val="24"/>
            <w:lang w:val="en-US"/>
          </w:rPr>
          <w:t>S</w:t>
        </w:r>
      </w:ins>
      <w:ins w:id="1253" w:author="polyd" w:date="2019-11-01T14:23:54Z">
        <w:r>
          <w:rPr>
            <w:rFonts w:ascii="Times New Roman" w:hAnsi="Times New Roman"/>
            <w:sz w:val="24"/>
            <w:szCs w:val="24"/>
            <w:lang w:val="en-US"/>
          </w:rPr>
          <w:t>D</w:t>
        </w:r>
      </w:ins>
      <w:ins w:id="1254" w:author="polyd" w:date="2019-11-01T14:23:05Z">
        <w:r>
          <w:rPr>
            <w:rFonts w:ascii="Times New Roman" w:hAnsi="Times New Roman"/>
            <w:sz w:val="24"/>
            <w:szCs w:val="24"/>
            <w:lang w:val="en-US"/>
          </w:rPr>
          <w:t>)</w:t>
        </w:r>
      </w:ins>
      <w:r>
        <w:rPr>
          <w:rFonts w:ascii="Times New Roman" w:hAnsi="Times New Roman"/>
          <w:sz w:val="24"/>
          <w:szCs w:val="24"/>
          <w:lang w:val="en-US"/>
        </w:rPr>
        <w:t xml:space="preserve"> and summer beginning</w:t>
      </w:r>
      <w:ins w:id="1255" w:author="polyd" w:date="2019-11-01T14:24:18Z">
        <w:r>
          <w:rPr>
            <w:rFonts w:ascii="Times New Roman" w:hAnsi="Times New Roman"/>
            <w:sz w:val="24"/>
            <w:szCs w:val="24"/>
            <w:lang w:val="en-US"/>
          </w:rPr>
          <w:t xml:space="preserve"> </w:t>
        </w:r>
      </w:ins>
      <w:del w:id="1256" w:author="polyd" w:date="2019-11-01T14:24:16Z">
        <w:r>
          <w:rPr>
            <w:rFonts w:ascii="Times New Roman" w:hAnsi="Times New Roman"/>
            <w:sz w:val="24"/>
            <w:szCs w:val="24"/>
            <w:lang w:val="en-US"/>
          </w:rPr>
          <w:delText xml:space="preserve"> </w:delText>
        </w:r>
      </w:del>
      <w:ins w:id="1257" w:author="polyd" w:date="2019-11-01T14:24:16Z">
        <w:r>
          <w:rPr>
            <w:rFonts w:ascii="Times New Roman" w:hAnsi="Times New Roman"/>
            <w:sz w:val="24"/>
            <w:szCs w:val="24"/>
            <w:lang w:val="en-US"/>
          </w:rPr>
          <w:t>(</w:t>
        </w:r>
      </w:ins>
      <w:ins w:id="1258" w:author="polyd" w:date="2019-11-01T14:24:19Z">
        <w:r>
          <w:rPr>
            <w:rFonts w:ascii="Times New Roman" w:hAnsi="Times New Roman"/>
            <w:sz w:val="24"/>
            <w:szCs w:val="24"/>
            <w:lang w:val="en-US"/>
          </w:rPr>
          <w:t>Su</w:t>
        </w:r>
      </w:ins>
      <w:ins w:id="1259" w:author="polyd" w:date="2019-11-01T14:24:20Z">
        <w:r>
          <w:rPr>
            <w:rFonts w:ascii="Times New Roman" w:hAnsi="Times New Roman"/>
            <w:sz w:val="24"/>
            <w:szCs w:val="24"/>
            <w:lang w:val="en-US"/>
          </w:rPr>
          <w:t>S</w:t>
        </w:r>
      </w:ins>
      <w:ins w:id="1260" w:author="polyd" w:date="2019-11-01T14:24:21Z">
        <w:r>
          <w:rPr>
            <w:rFonts w:ascii="Times New Roman" w:hAnsi="Times New Roman"/>
            <w:sz w:val="24"/>
            <w:szCs w:val="24"/>
            <w:lang w:val="en-US"/>
          </w:rPr>
          <w:t>D</w:t>
        </w:r>
      </w:ins>
      <w:ins w:id="1261" w:author="polyd" w:date="2019-11-01T14:24:22Z">
        <w:r>
          <w:rPr>
            <w:rFonts w:ascii="Times New Roman" w:hAnsi="Times New Roman"/>
            <w:sz w:val="24"/>
            <w:szCs w:val="24"/>
            <w:lang w:val="en-US"/>
          </w:rPr>
          <w:t xml:space="preserve">) </w:t>
        </w:r>
      </w:ins>
      <w:del w:id="1262" w:author="Usov N." w:date="2019-10-02T17:36:00Z">
        <w:r>
          <w:rPr>
            <w:rFonts w:ascii="Times New Roman" w:hAnsi="Times New Roman"/>
            <w:sz w:val="24"/>
            <w:szCs w:val="24"/>
            <w:lang w:val="en-US"/>
          </w:rPr>
          <w:delText>demonstrated tendency to the</w:delText>
        </w:r>
      </w:del>
      <w:ins w:id="1263" w:author="Usov N." w:date="2019-10-02T17:36:00Z">
        <w:r>
          <w:rPr>
            <w:rFonts w:ascii="Times New Roman" w:hAnsi="Times New Roman"/>
            <w:sz w:val="24"/>
            <w:szCs w:val="24"/>
            <w:lang w:val="en-US"/>
          </w:rPr>
          <w:t>tended to</w:t>
        </w:r>
      </w:ins>
      <w:r>
        <w:rPr>
          <w:rFonts w:ascii="Times New Roman" w:hAnsi="Times New Roman"/>
          <w:sz w:val="24"/>
          <w:szCs w:val="24"/>
          <w:lang w:val="en-US"/>
        </w:rPr>
        <w:t xml:space="preserve"> shift to earlier time (</w:t>
      </w:r>
      <w:r>
        <w:rPr>
          <w:rFonts w:ascii="Times New Roman" w:hAnsi="Times New Roman"/>
          <w:i/>
          <w:sz w:val="24"/>
          <w:lang w:val="en-US"/>
        </w:rPr>
        <w:t xml:space="preserve">b </w:t>
      </w:r>
      <w:r>
        <w:rPr>
          <w:rFonts w:ascii="Times New Roman" w:hAnsi="Times New Roman"/>
          <w:sz w:val="24"/>
          <w:szCs w:val="24"/>
          <w:lang w:val="en-US"/>
        </w:rPr>
        <w:t>= -0.3</w:t>
      </w:r>
      <w:del w:id="1264" w:author="polyd" w:date="2019-11-01T14:45:50Z">
        <w:r>
          <w:rPr>
            <w:rFonts w:ascii="Times New Roman" w:hAnsi="Times New Roman"/>
            <w:sz w:val="24"/>
            <w:szCs w:val="24"/>
            <w:lang w:val="en-US"/>
          </w:rPr>
          <w:delText>9</w:delText>
        </w:r>
      </w:del>
      <w:ins w:id="1265" w:author="polyd" w:date="2019-11-01T14:45:50Z">
        <w:r>
          <w:rPr>
            <w:rFonts w:ascii="Times New Roman" w:hAnsi="Times New Roman"/>
            <w:sz w:val="24"/>
            <w:szCs w:val="24"/>
            <w:lang w:val="en-US"/>
          </w:rPr>
          <w:t>4</w:t>
        </w:r>
      </w:ins>
      <w:r>
        <w:rPr>
          <w:rFonts w:ascii="Times New Roman" w:hAnsi="Times New Roman"/>
          <w:sz w:val="24"/>
          <w:szCs w:val="24"/>
          <w:lang w:val="en-US"/>
        </w:rPr>
        <w:t xml:space="preserve"> and -0.</w:t>
      </w:r>
      <w:del w:id="1266" w:author="polyd" w:date="2019-11-01T14:46:07Z">
        <w:r>
          <w:rPr>
            <w:rFonts w:ascii="Times New Roman" w:hAnsi="Times New Roman"/>
            <w:sz w:val="24"/>
            <w:szCs w:val="24"/>
            <w:lang w:val="en-US"/>
          </w:rPr>
          <w:delText>50</w:delText>
        </w:r>
      </w:del>
      <w:ins w:id="1267" w:author="polyd" w:date="2019-11-01T14:46:07Z">
        <w:r>
          <w:rPr>
            <w:rFonts w:ascii="Times New Roman" w:hAnsi="Times New Roman"/>
            <w:sz w:val="24"/>
            <w:szCs w:val="24"/>
            <w:lang w:val="en-US"/>
          </w:rPr>
          <w:t>45</w:t>
        </w:r>
      </w:ins>
      <w:r>
        <w:rPr>
          <w:rFonts w:ascii="Times New Roman" w:hAnsi="Times New Roman"/>
          <w:sz w:val="24"/>
          <w:szCs w:val="24"/>
          <w:lang w:val="en-US"/>
        </w:rPr>
        <w:t xml:space="preserve">, respectively; </w:t>
      </w:r>
      <w:r>
        <w:rPr>
          <w:rFonts w:ascii="Times New Roman" w:hAnsi="Times New Roman"/>
          <w:i/>
          <w:sz w:val="24"/>
          <w:szCs w:val="24"/>
          <w:lang w:val="en-US"/>
        </w:rPr>
        <w:t xml:space="preserve">p </w:t>
      </w:r>
      <w:r>
        <w:rPr>
          <w:rFonts w:ascii="Times New Roman" w:hAnsi="Times New Roman"/>
          <w:sz w:val="24"/>
          <w:szCs w:val="24"/>
          <w:lang w:val="en-US"/>
        </w:rPr>
        <w:t xml:space="preserve">&lt; 0.05). This shift amounted to about </w:t>
      </w:r>
      <w:del w:id="1268" w:author="polyd" w:date="2019-11-01T14:47:41Z">
        <w:commentRangeStart w:id="25"/>
        <w:r>
          <w:rPr>
            <w:rFonts w:ascii="Times New Roman" w:hAnsi="Times New Roman"/>
            <w:sz w:val="24"/>
            <w:szCs w:val="24"/>
            <w:highlight w:val="yellow"/>
            <w:lang w:val="en-US"/>
          </w:rPr>
          <w:delText>23</w:delText>
        </w:r>
        <w:commentRangeEnd w:id="25"/>
      </w:del>
      <w:del w:id="1269" w:author="polyd" w:date="2019-11-01T14:47:41Z">
        <w:r>
          <w:rPr>
            <w:rStyle w:val="15"/>
            <w:lang w:val="en-US"/>
          </w:rPr>
          <w:commentReference w:id="25"/>
        </w:r>
      </w:del>
      <w:ins w:id="1270" w:author="polyd" w:date="2019-11-01T14:47:41Z">
        <w:r>
          <w:rPr>
            <w:rFonts w:ascii="Times New Roman" w:hAnsi="Times New Roman"/>
            <w:sz w:val="24"/>
            <w:szCs w:val="24"/>
            <w:highlight w:val="yellow"/>
            <w:lang w:val="en-US"/>
          </w:rPr>
          <w:t>1</w:t>
        </w:r>
      </w:ins>
      <w:ins w:id="1271" w:author="polyd" w:date="2019-11-01T14:47:42Z">
        <w:r>
          <w:rPr>
            <w:rFonts w:ascii="Times New Roman" w:hAnsi="Times New Roman"/>
            <w:sz w:val="24"/>
            <w:szCs w:val="24"/>
            <w:highlight w:val="yellow"/>
            <w:lang w:val="en-US"/>
          </w:rPr>
          <w:t>9</w:t>
        </w:r>
      </w:ins>
      <w:r>
        <w:rPr>
          <w:rFonts w:ascii="Times New Roman" w:hAnsi="Times New Roman"/>
          <w:sz w:val="24"/>
          <w:szCs w:val="24"/>
          <w:lang w:val="en-US"/>
        </w:rPr>
        <w:t xml:space="preserve"> for spring and </w:t>
      </w:r>
      <w:del w:id="1272" w:author="polyd" w:date="2019-11-01T14:47:59Z">
        <w:r>
          <w:rPr>
            <w:rFonts w:ascii="Times New Roman" w:hAnsi="Times New Roman"/>
            <w:sz w:val="24"/>
            <w:lang w:val="en-US"/>
          </w:rPr>
          <w:delText>29</w:delText>
        </w:r>
      </w:del>
      <w:ins w:id="1273" w:author="polyd" w:date="2019-11-01T14:47:59Z">
        <w:r>
          <w:rPr>
            <w:rFonts w:ascii="Times New Roman" w:hAnsi="Times New Roman"/>
            <w:sz w:val="24"/>
            <w:lang w:val="en-US"/>
          </w:rPr>
          <w:t>2</w:t>
        </w:r>
      </w:ins>
      <w:ins w:id="1274" w:author="polyd" w:date="2019-11-01T14:48:00Z">
        <w:r>
          <w:rPr>
            <w:rFonts w:ascii="Times New Roman" w:hAnsi="Times New Roman"/>
            <w:sz w:val="24"/>
            <w:lang w:val="en-US"/>
          </w:rPr>
          <w:t>7</w:t>
        </w:r>
      </w:ins>
      <w:r>
        <w:rPr>
          <w:rFonts w:ascii="Times New Roman" w:hAnsi="Times New Roman"/>
          <w:sz w:val="24"/>
          <w:szCs w:val="24"/>
          <w:lang w:val="en-US"/>
        </w:rPr>
        <w:t xml:space="preserve"> days for summer beginning since </w:t>
      </w:r>
      <w:del w:id="1275" w:author="polyd" w:date="2019-11-01T14:48:06Z">
        <w:r>
          <w:rPr>
            <w:rFonts w:ascii="Times New Roman" w:hAnsi="Times New Roman"/>
            <w:sz w:val="24"/>
            <w:szCs w:val="24"/>
            <w:lang w:val="en-US"/>
          </w:rPr>
          <w:delText>1963</w:delText>
        </w:r>
      </w:del>
      <w:ins w:id="1276" w:author="polyd" w:date="2019-11-01T14:48:06Z">
        <w:r>
          <w:rPr>
            <w:rFonts w:ascii="Times New Roman" w:hAnsi="Times New Roman"/>
            <w:sz w:val="24"/>
            <w:szCs w:val="24"/>
            <w:lang w:val="en-US"/>
          </w:rPr>
          <w:t>1</w:t>
        </w:r>
      </w:ins>
      <w:ins w:id="1277" w:author="polyd" w:date="2019-11-01T14:48:07Z">
        <w:r>
          <w:rPr>
            <w:rFonts w:ascii="Times New Roman" w:hAnsi="Times New Roman"/>
            <w:sz w:val="24"/>
            <w:szCs w:val="24"/>
            <w:lang w:val="en-US"/>
          </w:rPr>
          <w:t>9</w:t>
        </w:r>
      </w:ins>
      <w:ins w:id="1278" w:author="polyd" w:date="2019-11-01T14:48:08Z">
        <w:r>
          <w:rPr>
            <w:rFonts w:ascii="Times New Roman" w:hAnsi="Times New Roman"/>
            <w:sz w:val="24"/>
            <w:szCs w:val="24"/>
            <w:lang w:val="en-US"/>
          </w:rPr>
          <w:t>61</w:t>
        </w:r>
      </w:ins>
      <w:r>
        <w:rPr>
          <w:rFonts w:ascii="Times New Roman" w:hAnsi="Times New Roman"/>
          <w:sz w:val="24"/>
          <w:szCs w:val="24"/>
          <w:lang w:val="en-US"/>
        </w:rPr>
        <w:t xml:space="preserve">. </w:t>
      </w:r>
      <w:ins w:id="1279" w:author="Usov N." w:date="2019-10-28T09:25:00Z">
        <w:r>
          <w:rPr>
            <w:rFonts w:ascii="Times New Roman" w:hAnsi="Times New Roman"/>
            <w:sz w:val="24"/>
            <w:szCs w:val="24"/>
            <w:lang w:val="en-US"/>
          </w:rPr>
          <w:t>These changes correspond</w:t>
        </w:r>
      </w:ins>
      <w:ins w:id="1280" w:author="Usov N." w:date="2019-10-28T09:28:00Z">
        <w:r>
          <w:rPr>
            <w:rFonts w:ascii="Times New Roman" w:hAnsi="Times New Roman"/>
            <w:sz w:val="24"/>
            <w:szCs w:val="24"/>
            <w:lang w:val="en-US"/>
          </w:rPr>
          <w:t>ed</w:t>
        </w:r>
      </w:ins>
      <w:ins w:id="1281" w:author="Usov N." w:date="2019-10-28T09:25:00Z">
        <w:r>
          <w:rPr>
            <w:rFonts w:ascii="Times New Roman" w:hAnsi="Times New Roman"/>
            <w:sz w:val="24"/>
            <w:szCs w:val="24"/>
            <w:lang w:val="en-US"/>
          </w:rPr>
          <w:t xml:space="preserve"> to the </w:t>
        </w:r>
      </w:ins>
      <w:ins w:id="1282" w:author="Usov N." w:date="2019-10-28T09:26:00Z">
        <w:r>
          <w:rPr>
            <w:rFonts w:ascii="Times New Roman" w:hAnsi="Times New Roman"/>
            <w:sz w:val="24"/>
            <w:szCs w:val="24"/>
            <w:lang w:val="en-US"/>
          </w:rPr>
          <w:t xml:space="preserve">temporal shift of </w:t>
        </w:r>
      </w:ins>
      <w:ins w:id="1283" w:author="Usov N." w:date="2019-10-28T09:25:00Z">
        <w:r>
          <w:rPr>
            <w:rFonts w:ascii="Times New Roman" w:hAnsi="Times New Roman"/>
            <w:sz w:val="24"/>
            <w:szCs w:val="24"/>
            <w:lang w:val="en-US"/>
          </w:rPr>
          <w:t>important indicator</w:t>
        </w:r>
      </w:ins>
      <w:ins w:id="1284" w:author="Usov N." w:date="2019-10-28T09:26:00Z">
        <w:r>
          <w:rPr>
            <w:rFonts w:ascii="Times New Roman" w:hAnsi="Times New Roman"/>
            <w:sz w:val="24"/>
            <w:szCs w:val="24"/>
            <w:lang w:val="en-US"/>
          </w:rPr>
          <w:t xml:space="preserve"> of the beginning of spring period – ice retr</w:t>
        </w:r>
      </w:ins>
      <w:ins w:id="1285" w:author="Usov N." w:date="2019-10-28T09:28:00Z">
        <w:r>
          <w:rPr>
            <w:rFonts w:ascii="Times New Roman" w:hAnsi="Times New Roman"/>
            <w:sz w:val="24"/>
            <w:szCs w:val="24"/>
            <w:lang w:val="en-US"/>
          </w:rPr>
          <w:t>e</w:t>
        </w:r>
      </w:ins>
      <w:ins w:id="1286" w:author="Usov N." w:date="2019-10-28T09:26:00Z">
        <w:r>
          <w:rPr>
            <w:rFonts w:ascii="Times New Roman" w:hAnsi="Times New Roman"/>
            <w:sz w:val="24"/>
            <w:szCs w:val="24"/>
            <w:lang w:val="en-US"/>
          </w:rPr>
          <w:t>at</w:t>
        </w:r>
      </w:ins>
      <w:ins w:id="1287" w:author="polyd" w:date="2019-11-01T14:48:21Z">
        <w:r>
          <w:rPr>
            <w:rFonts w:ascii="Times New Roman" w:hAnsi="Times New Roman"/>
            <w:sz w:val="24"/>
            <w:szCs w:val="24"/>
            <w:lang w:val="en-US"/>
          </w:rPr>
          <w:t xml:space="preserve"> </w:t>
        </w:r>
      </w:ins>
      <w:ins w:id="1288" w:author="polyd" w:date="2019-11-01T14:48:22Z">
        <w:r>
          <w:rPr>
            <w:rFonts w:ascii="Times New Roman" w:hAnsi="Times New Roman"/>
            <w:sz w:val="24"/>
            <w:szCs w:val="24"/>
            <w:lang w:val="en-US"/>
          </w:rPr>
          <w:t>(</w:t>
        </w:r>
      </w:ins>
      <w:ins w:id="1289" w:author="polyd" w:date="2019-11-01T14:48:44Z">
        <w:r>
          <w:rPr>
            <w:rFonts w:ascii="Times New Roman" w:hAnsi="Times New Roman"/>
            <w:sz w:val="24"/>
            <w:szCs w:val="24"/>
            <w:lang w:val="en-US"/>
          </w:rPr>
          <w:t>IC</w:t>
        </w:r>
      </w:ins>
      <w:ins w:id="1290" w:author="polyd" w:date="2019-11-01T14:48:45Z">
        <w:r>
          <w:rPr>
            <w:rFonts w:ascii="Times New Roman" w:hAnsi="Times New Roman"/>
            <w:sz w:val="24"/>
            <w:szCs w:val="24"/>
            <w:lang w:val="en-US"/>
          </w:rPr>
          <w:t>D</w:t>
        </w:r>
      </w:ins>
      <w:ins w:id="1291" w:author="polyd" w:date="2019-11-01T14:48:46Z">
        <w:r>
          <w:rPr>
            <w:rFonts w:ascii="Times New Roman" w:hAnsi="Times New Roman"/>
            <w:sz w:val="24"/>
            <w:szCs w:val="24"/>
            <w:lang w:val="en-US"/>
          </w:rPr>
          <w:t xml:space="preserve">, </w:t>
        </w:r>
      </w:ins>
      <w:ins w:id="1292" w:author="polyd" w:date="2019-11-01T14:48:47Z">
        <w:r>
          <w:rPr>
            <w:rFonts w:ascii="Times New Roman" w:hAnsi="Times New Roman"/>
            <w:sz w:val="24"/>
            <w:szCs w:val="24"/>
            <w:lang w:val="en-US"/>
          </w:rPr>
          <w:t xml:space="preserve">b </w:t>
        </w:r>
      </w:ins>
      <w:ins w:id="1293" w:author="polyd" w:date="2019-11-01T14:48:48Z">
        <w:r>
          <w:rPr>
            <w:rFonts w:ascii="Times New Roman" w:hAnsi="Times New Roman"/>
            <w:sz w:val="24"/>
            <w:szCs w:val="24"/>
            <w:lang w:val="en-US"/>
          </w:rPr>
          <w:t>=</w:t>
        </w:r>
      </w:ins>
      <w:ins w:id="1294" w:author="polyd" w:date="2019-11-01T14:48:50Z">
        <w:r>
          <w:rPr>
            <w:rFonts w:ascii="Times New Roman" w:hAnsi="Times New Roman"/>
            <w:sz w:val="24"/>
            <w:szCs w:val="24"/>
            <w:lang w:val="en-US"/>
          </w:rPr>
          <w:t>-</w:t>
        </w:r>
      </w:ins>
      <w:ins w:id="1295" w:author="polyd" w:date="2019-11-01T14:48:51Z">
        <w:r>
          <w:rPr>
            <w:rFonts w:ascii="Times New Roman" w:hAnsi="Times New Roman"/>
            <w:sz w:val="24"/>
            <w:szCs w:val="24"/>
            <w:lang w:val="en-US"/>
          </w:rPr>
          <w:t>0</w:t>
        </w:r>
      </w:ins>
      <w:ins w:id="1296" w:author="polyd" w:date="2019-11-01T14:48:52Z">
        <w:r>
          <w:rPr>
            <w:rFonts w:ascii="Times New Roman" w:hAnsi="Times New Roman"/>
            <w:sz w:val="24"/>
            <w:szCs w:val="24"/>
            <w:lang w:val="en-US"/>
          </w:rPr>
          <w:t>.3</w:t>
        </w:r>
      </w:ins>
      <w:ins w:id="1297" w:author="polyd" w:date="2019-11-01T14:48:53Z">
        <w:r>
          <w:rPr>
            <w:rFonts w:ascii="Times New Roman" w:hAnsi="Times New Roman"/>
            <w:sz w:val="24"/>
            <w:szCs w:val="24"/>
            <w:lang w:val="en-US"/>
          </w:rPr>
          <w:t>9</w:t>
        </w:r>
      </w:ins>
      <w:ins w:id="1298" w:author="polyd" w:date="2019-11-01T14:48:24Z">
        <w:r>
          <w:rPr>
            <w:rFonts w:ascii="Times New Roman" w:hAnsi="Times New Roman"/>
            <w:sz w:val="24"/>
            <w:szCs w:val="24"/>
            <w:lang w:val="en-US"/>
          </w:rPr>
          <w:t>)</w:t>
        </w:r>
      </w:ins>
      <w:ins w:id="1299" w:author="Usov N." w:date="2019-10-28T09:27:00Z">
        <w:r>
          <w:rPr>
            <w:rFonts w:ascii="Times New Roman" w:hAnsi="Times New Roman"/>
            <w:sz w:val="24"/>
            <w:szCs w:val="24"/>
            <w:lang w:val="en-US"/>
          </w:rPr>
          <w:t xml:space="preserve">, which </w:t>
        </w:r>
      </w:ins>
      <w:ins w:id="1300" w:author="Usov N." w:date="2019-10-28T09:28:00Z">
        <w:r>
          <w:rPr>
            <w:rFonts w:ascii="Times New Roman" w:hAnsi="Times New Roman"/>
            <w:sz w:val="24"/>
            <w:szCs w:val="24"/>
            <w:lang w:val="en-US"/>
          </w:rPr>
          <w:t>occurred</w:t>
        </w:r>
      </w:ins>
      <w:ins w:id="1301" w:author="Usov N." w:date="2019-10-28T09:27:00Z">
        <w:r>
          <w:rPr>
            <w:rFonts w:ascii="Times New Roman" w:hAnsi="Times New Roman"/>
            <w:sz w:val="24"/>
            <w:szCs w:val="24"/>
            <w:lang w:val="en-US"/>
          </w:rPr>
          <w:t xml:space="preserve"> about </w:t>
        </w:r>
      </w:ins>
      <w:ins w:id="1302" w:author="Usov N." w:date="2019-10-28T09:27:00Z">
        <w:del w:id="1303" w:author="polyd" w:date="2019-11-01T14:49:07Z">
          <w:r>
            <w:rPr>
              <w:rFonts w:ascii="Times New Roman" w:hAnsi="Times New Roman"/>
              <w:sz w:val="24"/>
              <w:lang w:val="en-US"/>
            </w:rPr>
            <w:delText>26</w:delText>
          </w:r>
        </w:del>
      </w:ins>
      <w:ins w:id="1304" w:author="polyd" w:date="2019-11-01T14:49:07Z">
        <w:r>
          <w:rPr>
            <w:rFonts w:ascii="Times New Roman" w:hAnsi="Times New Roman"/>
            <w:sz w:val="24"/>
            <w:lang w:val="en-US"/>
          </w:rPr>
          <w:t>2</w:t>
        </w:r>
      </w:ins>
      <w:ins w:id="1305" w:author="polyd" w:date="2019-11-01T14:49:08Z">
        <w:r>
          <w:rPr>
            <w:rFonts w:ascii="Times New Roman" w:hAnsi="Times New Roman"/>
            <w:sz w:val="24"/>
            <w:lang w:val="en-US"/>
          </w:rPr>
          <w:t>2</w:t>
        </w:r>
      </w:ins>
      <w:ins w:id="1306" w:author="Usov N." w:date="2019-10-28T09:27:00Z">
        <w:r>
          <w:rPr>
            <w:rFonts w:ascii="Times New Roman" w:hAnsi="Times New Roman"/>
            <w:sz w:val="24"/>
            <w:szCs w:val="24"/>
            <w:lang w:val="en-US"/>
          </w:rPr>
          <w:t xml:space="preserve"> days earlier by the end of the study period</w:t>
        </w:r>
      </w:ins>
      <w:ins w:id="1307" w:author="Usov N." w:date="2019-10-28T09:26:00Z">
        <w:r>
          <w:rPr>
            <w:rFonts w:ascii="Times New Roman" w:hAnsi="Times New Roman"/>
            <w:sz w:val="24"/>
            <w:szCs w:val="24"/>
            <w:lang w:val="en-US"/>
          </w:rPr>
          <w:t>.</w:t>
        </w:r>
      </w:ins>
      <w:ins w:id="1308" w:author="Usov N." w:date="2019-10-28T09:25:00Z">
        <w:r>
          <w:rPr>
            <w:rFonts w:ascii="Times New Roman" w:hAnsi="Times New Roman"/>
            <w:sz w:val="24"/>
            <w:szCs w:val="24"/>
            <w:lang w:val="en-US"/>
          </w:rPr>
          <w:t xml:space="preserve"> </w:t>
        </w:r>
      </w:ins>
      <w:del w:id="1309" w:author="Usov N." w:date="2019-10-27T09:11:00Z">
        <w:r>
          <w:rPr>
            <w:rFonts w:ascii="Times New Roman" w:hAnsi="Times New Roman"/>
            <w:sz w:val="24"/>
            <w:szCs w:val="24"/>
            <w:lang w:val="en-US"/>
          </w:rPr>
          <w:delText>Another threshold, s</w:delText>
        </w:r>
      </w:del>
      <w:ins w:id="1310" w:author="Usov N." w:date="2019-10-27T09:11:00Z">
        <w:r>
          <w:rPr>
            <w:rFonts w:ascii="Times New Roman" w:hAnsi="Times New Roman"/>
            <w:sz w:val="24"/>
            <w:szCs w:val="24"/>
            <w:lang w:val="en-US"/>
          </w:rPr>
          <w:t>S</w:t>
        </w:r>
      </w:ins>
      <w:r>
        <w:rPr>
          <w:rFonts w:ascii="Times New Roman" w:hAnsi="Times New Roman"/>
          <w:sz w:val="24"/>
          <w:szCs w:val="24"/>
          <w:lang w:val="en-US"/>
        </w:rPr>
        <w:t>ummer end</w:t>
      </w:r>
      <w:ins w:id="1311" w:author="polyd" w:date="2019-11-01T14:49:21Z">
        <w:r>
          <w:rPr>
            <w:rFonts w:ascii="Times New Roman" w:hAnsi="Times New Roman"/>
            <w:sz w:val="24"/>
            <w:szCs w:val="24"/>
            <w:lang w:val="en-US"/>
          </w:rPr>
          <w:t xml:space="preserve"> </w:t>
        </w:r>
      </w:ins>
      <w:ins w:id="1312" w:author="polyd" w:date="2019-11-01T14:49:22Z">
        <w:r>
          <w:rPr>
            <w:rFonts w:ascii="Times New Roman" w:hAnsi="Times New Roman"/>
            <w:sz w:val="24"/>
            <w:szCs w:val="24"/>
            <w:lang w:val="en-US"/>
          </w:rPr>
          <w:t>(</w:t>
        </w:r>
      </w:ins>
      <w:ins w:id="1313" w:author="polyd" w:date="2019-11-01T14:49:23Z">
        <w:r>
          <w:rPr>
            <w:rFonts w:ascii="Times New Roman" w:hAnsi="Times New Roman"/>
            <w:sz w:val="24"/>
            <w:szCs w:val="24"/>
            <w:lang w:val="en-US"/>
          </w:rPr>
          <w:t>Su</w:t>
        </w:r>
      </w:ins>
      <w:ins w:id="1314" w:author="polyd" w:date="2019-11-01T14:49:31Z">
        <w:r>
          <w:rPr>
            <w:rFonts w:ascii="Times New Roman" w:hAnsi="Times New Roman"/>
            <w:sz w:val="24"/>
            <w:szCs w:val="24"/>
            <w:lang w:val="en-US"/>
          </w:rPr>
          <w:t>F</w:t>
        </w:r>
      </w:ins>
      <w:ins w:id="1315" w:author="polyd" w:date="2019-11-01T14:49:32Z">
        <w:r>
          <w:rPr>
            <w:rFonts w:ascii="Times New Roman" w:hAnsi="Times New Roman"/>
            <w:sz w:val="24"/>
            <w:szCs w:val="24"/>
            <w:lang w:val="en-US"/>
          </w:rPr>
          <w:t>D</w:t>
        </w:r>
      </w:ins>
      <w:ins w:id="1316" w:author="polyd" w:date="2019-11-01T14:49:33Z">
        <w:r>
          <w:rPr>
            <w:rFonts w:ascii="Times New Roman" w:hAnsi="Times New Roman"/>
            <w:sz w:val="24"/>
            <w:szCs w:val="24"/>
            <w:lang w:val="en-US"/>
          </w:rPr>
          <w:t>)</w:t>
        </w:r>
      </w:ins>
      <w:r>
        <w:rPr>
          <w:rFonts w:ascii="Times New Roman" w:hAnsi="Times New Roman"/>
          <w:sz w:val="24"/>
          <w:szCs w:val="24"/>
          <w:lang w:val="en-US"/>
        </w:rPr>
        <w:t xml:space="preserve"> date has not changed significantly. However, hydrological summer duration</w:t>
      </w:r>
      <w:ins w:id="1317" w:author="polyd" w:date="2019-11-01T14:52:30Z">
        <w:r>
          <w:rPr>
            <w:rFonts w:ascii="Times New Roman" w:hAnsi="Times New Roman"/>
            <w:sz w:val="24"/>
            <w:szCs w:val="24"/>
            <w:lang w:val="en-US"/>
          </w:rPr>
          <w:t xml:space="preserve"> </w:t>
        </w:r>
      </w:ins>
      <w:ins w:id="1318" w:author="polyd" w:date="2019-11-01T14:52:37Z">
        <w:r>
          <w:rPr>
            <w:rFonts w:ascii="Times New Roman" w:hAnsi="Times New Roman"/>
            <w:sz w:val="24"/>
            <w:szCs w:val="24"/>
            <w:lang w:val="en-US"/>
          </w:rPr>
          <w:t>(S</w:t>
        </w:r>
      </w:ins>
      <w:ins w:id="1319" w:author="polyd" w:date="2019-11-01T14:52:38Z">
        <w:r>
          <w:rPr>
            <w:rFonts w:ascii="Times New Roman" w:hAnsi="Times New Roman"/>
            <w:sz w:val="24"/>
            <w:szCs w:val="24"/>
            <w:lang w:val="en-US"/>
          </w:rPr>
          <w:t>u</w:t>
        </w:r>
      </w:ins>
      <w:ins w:id="1320" w:author="polyd" w:date="2019-11-01T14:52:39Z">
        <w:r>
          <w:rPr>
            <w:rFonts w:ascii="Times New Roman" w:hAnsi="Times New Roman"/>
            <w:sz w:val="24"/>
            <w:szCs w:val="24"/>
            <w:lang w:val="en-US"/>
          </w:rPr>
          <w:t>Du</w:t>
        </w:r>
      </w:ins>
      <w:ins w:id="1321" w:author="polyd" w:date="2019-11-01T14:52:40Z">
        <w:r>
          <w:rPr>
            <w:rFonts w:ascii="Times New Roman" w:hAnsi="Times New Roman"/>
            <w:sz w:val="24"/>
            <w:szCs w:val="24"/>
            <w:lang w:val="en-US"/>
          </w:rPr>
          <w:t>r</w:t>
        </w:r>
      </w:ins>
      <w:ins w:id="1322" w:author="polyd" w:date="2019-11-01T14:52:44Z">
        <w:r>
          <w:rPr>
            <w:rFonts w:ascii="Times New Roman" w:hAnsi="Times New Roman"/>
            <w:sz w:val="24"/>
            <w:szCs w:val="24"/>
            <w:lang w:val="en-US"/>
          </w:rPr>
          <w:t xml:space="preserve">, </w:t>
        </w:r>
      </w:ins>
      <w:ins w:id="1323" w:author="polyd" w:date="2019-11-01T14:52:46Z">
        <w:r>
          <w:rPr>
            <w:rFonts w:ascii="Times New Roman" w:hAnsi="Times New Roman"/>
            <w:sz w:val="24"/>
            <w:szCs w:val="24"/>
            <w:lang w:val="en-US"/>
          </w:rPr>
          <w:t xml:space="preserve">b = </w:t>
        </w:r>
      </w:ins>
      <w:ins w:id="1324" w:author="polyd" w:date="2019-11-01T14:52:54Z">
        <w:r>
          <w:rPr>
            <w:rFonts w:ascii="Times New Roman" w:hAnsi="Times New Roman"/>
            <w:sz w:val="24"/>
            <w:szCs w:val="24"/>
            <w:lang w:val="en-US"/>
          </w:rPr>
          <w:t>0</w:t>
        </w:r>
      </w:ins>
      <w:ins w:id="1325" w:author="polyd" w:date="2019-11-01T14:52:55Z">
        <w:r>
          <w:rPr>
            <w:rFonts w:ascii="Times New Roman" w:hAnsi="Times New Roman"/>
            <w:sz w:val="24"/>
            <w:szCs w:val="24"/>
            <w:lang w:val="en-US"/>
          </w:rPr>
          <w:t>.</w:t>
        </w:r>
      </w:ins>
      <w:ins w:id="1326" w:author="polyd" w:date="2019-11-01T14:52:56Z">
        <w:r>
          <w:rPr>
            <w:rFonts w:ascii="Times New Roman" w:hAnsi="Times New Roman"/>
            <w:sz w:val="24"/>
            <w:szCs w:val="24"/>
            <w:lang w:val="en-US"/>
          </w:rPr>
          <w:t>6</w:t>
        </w:r>
      </w:ins>
      <w:ins w:id="1327" w:author="polyd" w:date="2019-11-01T14:52:57Z">
        <w:r>
          <w:rPr>
            <w:rFonts w:ascii="Times New Roman" w:hAnsi="Times New Roman"/>
            <w:sz w:val="24"/>
            <w:szCs w:val="24"/>
            <w:lang w:val="en-US"/>
          </w:rPr>
          <w:t>1</w:t>
        </w:r>
      </w:ins>
      <w:ins w:id="1328" w:author="polyd" w:date="2019-11-01T14:52:41Z">
        <w:r>
          <w:rPr>
            <w:rFonts w:ascii="Times New Roman" w:hAnsi="Times New Roman"/>
            <w:sz w:val="24"/>
            <w:szCs w:val="24"/>
            <w:lang w:val="en-US"/>
          </w:rPr>
          <w:t>)</w:t>
        </w:r>
      </w:ins>
      <w:r>
        <w:rPr>
          <w:rFonts w:ascii="Times New Roman" w:hAnsi="Times New Roman"/>
          <w:sz w:val="24"/>
          <w:szCs w:val="24"/>
          <w:lang w:val="en-US"/>
        </w:rPr>
        <w:t xml:space="preserve"> increased by </w:t>
      </w:r>
      <w:del w:id="1329" w:author="polyd" w:date="2019-11-01T14:53:15Z">
        <w:r>
          <w:rPr>
            <w:rFonts w:ascii="Times New Roman" w:hAnsi="Times New Roman"/>
            <w:sz w:val="24"/>
            <w:lang w:val="en-US"/>
          </w:rPr>
          <w:delText>39</w:delText>
        </w:r>
      </w:del>
      <w:ins w:id="1330" w:author="polyd" w:date="2019-11-01T14:53:15Z">
        <w:r>
          <w:rPr>
            <w:rFonts w:ascii="Times New Roman" w:hAnsi="Times New Roman"/>
            <w:sz w:val="24"/>
            <w:lang w:val="en-US"/>
          </w:rPr>
          <w:t>35</w:t>
        </w:r>
      </w:ins>
      <w:r>
        <w:rPr>
          <w:rFonts w:ascii="Times New Roman" w:hAnsi="Times New Roman"/>
          <w:sz w:val="24"/>
          <w:szCs w:val="24"/>
          <w:lang w:val="en-US"/>
        </w:rPr>
        <w:t xml:space="preserve"> days. Timing of the seasonal temperature peak</w:t>
      </w:r>
      <w:ins w:id="1331" w:author="polyd" w:date="2019-11-01T14:53:49Z">
        <w:r>
          <w:rPr>
            <w:rFonts w:ascii="Times New Roman" w:hAnsi="Times New Roman"/>
            <w:sz w:val="24"/>
            <w:szCs w:val="24"/>
            <w:lang w:val="en-US"/>
          </w:rPr>
          <w:t xml:space="preserve"> </w:t>
        </w:r>
      </w:ins>
      <w:ins w:id="1332" w:author="polyd" w:date="2019-11-01T14:53:50Z">
        <w:r>
          <w:rPr>
            <w:rFonts w:ascii="Times New Roman" w:hAnsi="Times New Roman"/>
            <w:sz w:val="24"/>
            <w:szCs w:val="24"/>
            <w:lang w:val="en-US"/>
          </w:rPr>
          <w:t>(</w:t>
        </w:r>
      </w:ins>
      <w:ins w:id="1333" w:author="polyd" w:date="2019-11-01T14:53:51Z">
        <w:r>
          <w:rPr>
            <w:rFonts w:ascii="Times New Roman" w:hAnsi="Times New Roman"/>
            <w:sz w:val="24"/>
            <w:szCs w:val="24"/>
            <w:lang w:val="en-US"/>
          </w:rPr>
          <w:t>TPD</w:t>
        </w:r>
      </w:ins>
      <w:ins w:id="1334" w:author="polyd" w:date="2019-11-01T14:53:52Z">
        <w:r>
          <w:rPr>
            <w:rFonts w:ascii="Times New Roman" w:hAnsi="Times New Roman"/>
            <w:sz w:val="24"/>
            <w:szCs w:val="24"/>
            <w:lang w:val="en-US"/>
          </w:rPr>
          <w:t>)</w:t>
        </w:r>
      </w:ins>
      <w:r>
        <w:rPr>
          <w:rFonts w:ascii="Times New Roman" w:hAnsi="Times New Roman"/>
          <w:sz w:val="24"/>
          <w:szCs w:val="24"/>
          <w:lang w:val="en-US"/>
        </w:rPr>
        <w:t xml:space="preserve"> has not changed at all, in spite of pronounced fluctuations. </w:t>
      </w:r>
      <w:del w:id="1335" w:author="Usov N." w:date="2019-10-28T09:29:00Z">
        <w:r>
          <w:rPr>
            <w:rFonts w:ascii="Times New Roman" w:hAnsi="Times New Roman"/>
            <w:sz w:val="24"/>
            <w:szCs w:val="24"/>
            <w:lang w:val="en-US"/>
          </w:rPr>
          <w:delText xml:space="preserve">Ice melted significantly earlier, by about </w:delText>
        </w:r>
      </w:del>
      <w:del w:id="1336" w:author="Usov N." w:date="2019-10-28T09:29:00Z">
        <w:r>
          <w:rPr>
            <w:rFonts w:ascii="Times New Roman" w:hAnsi="Times New Roman"/>
            <w:sz w:val="24"/>
            <w:lang w:val="en-US"/>
          </w:rPr>
          <w:delText>26</w:delText>
        </w:r>
      </w:del>
      <w:del w:id="1337" w:author="Usov N." w:date="2019-10-28T09:29:00Z">
        <w:r>
          <w:rPr>
            <w:rFonts w:ascii="Times New Roman" w:hAnsi="Times New Roman"/>
            <w:sz w:val="24"/>
            <w:szCs w:val="24"/>
            <w:lang w:val="en-US"/>
          </w:rPr>
          <w:delText xml:space="preserve"> days towards the end of the study period. </w:delText>
        </w:r>
      </w:del>
      <w:r>
        <w:rPr>
          <w:rFonts w:ascii="Times New Roman" w:hAnsi="Times New Roman"/>
          <w:sz w:val="24"/>
          <w:szCs w:val="24"/>
          <w:lang w:val="en-US"/>
        </w:rPr>
        <w:t>Absolute values of temperature in “spring” (May--June</w:t>
      </w:r>
      <w:ins w:id="1338" w:author="polyd" w:date="2019-11-01T14:54:07Z">
        <w:r>
          <w:rPr>
            <w:rFonts w:ascii="Times New Roman" w:hAnsi="Times New Roman"/>
            <w:sz w:val="24"/>
            <w:szCs w:val="24"/>
            <w:lang w:val="en-US"/>
          </w:rPr>
          <w:t xml:space="preserve">, </w:t>
        </w:r>
      </w:ins>
      <w:ins w:id="1339" w:author="polyd" w:date="2019-11-01T14:54:17Z">
        <w:r>
          <w:rPr>
            <w:rFonts w:ascii="Times New Roman" w:hAnsi="Times New Roman"/>
            <w:sz w:val="24"/>
            <w:szCs w:val="24"/>
            <w:lang w:val="en-US"/>
          </w:rPr>
          <w:t>Sp</w:t>
        </w:r>
      </w:ins>
      <w:ins w:id="1340" w:author="polyd" w:date="2019-11-01T14:54:18Z">
        <w:r>
          <w:rPr>
            <w:rFonts w:ascii="Times New Roman" w:hAnsi="Times New Roman"/>
            <w:sz w:val="24"/>
            <w:szCs w:val="24"/>
            <w:lang w:val="en-US"/>
          </w:rPr>
          <w:t>T</w:t>
        </w:r>
      </w:ins>
      <w:ins w:id="1341" w:author="polyd" w:date="2019-11-01T14:54:20Z">
        <w:r>
          <w:rPr>
            <w:rFonts w:ascii="Times New Roman" w:hAnsi="Times New Roman"/>
            <w:sz w:val="24"/>
            <w:szCs w:val="24"/>
            <w:lang w:val="en-US"/>
          </w:rPr>
          <w:t xml:space="preserve">, </w:t>
        </w:r>
      </w:ins>
      <w:ins w:id="1342" w:author="polyd" w:date="2019-11-01T14:54:22Z">
        <w:r>
          <w:rPr>
            <w:rFonts w:ascii="Times New Roman" w:hAnsi="Times New Roman"/>
            <w:sz w:val="24"/>
            <w:szCs w:val="24"/>
            <w:lang w:val="en-US"/>
          </w:rPr>
          <w:t>b =</w:t>
        </w:r>
      </w:ins>
      <w:ins w:id="1343" w:author="polyd" w:date="2019-11-01T14:54:32Z">
        <w:r>
          <w:rPr>
            <w:rFonts w:ascii="Times New Roman" w:hAnsi="Times New Roman"/>
            <w:sz w:val="24"/>
            <w:szCs w:val="24"/>
            <w:lang w:val="en-US"/>
          </w:rPr>
          <w:t xml:space="preserve"> 0</w:t>
        </w:r>
      </w:ins>
      <w:ins w:id="1344" w:author="polyd" w:date="2019-11-01T14:54:33Z">
        <w:r>
          <w:rPr>
            <w:rFonts w:ascii="Times New Roman" w:hAnsi="Times New Roman"/>
            <w:sz w:val="24"/>
            <w:szCs w:val="24"/>
            <w:lang w:val="en-US"/>
          </w:rPr>
          <w:t>.0</w:t>
        </w:r>
      </w:ins>
      <w:ins w:id="1345" w:author="polyd" w:date="2019-11-01T14:54:34Z">
        <w:r>
          <w:rPr>
            <w:rFonts w:ascii="Times New Roman" w:hAnsi="Times New Roman"/>
            <w:sz w:val="24"/>
            <w:szCs w:val="24"/>
            <w:lang w:val="en-US"/>
          </w:rPr>
          <w:t>4</w:t>
        </w:r>
      </w:ins>
      <w:r>
        <w:rPr>
          <w:rFonts w:ascii="Times New Roman" w:hAnsi="Times New Roman"/>
          <w:sz w:val="24"/>
          <w:szCs w:val="24"/>
          <w:lang w:val="en-US"/>
        </w:rPr>
        <w:t xml:space="preserve">) increased significantly during study period by about 3°C. Increase of “summer” </w:t>
      </w:r>
      <w:del w:id="1346" w:author="polyd" w:date="2019-11-01T14:55:19Z">
        <w:r>
          <w:rPr>
            <w:rFonts w:ascii="Times New Roman" w:hAnsi="Times New Roman"/>
            <w:sz w:val="24"/>
            <w:szCs w:val="24"/>
            <w:lang w:val="en-US"/>
          </w:rPr>
          <w:delText xml:space="preserve">(July--September) </w:delText>
        </w:r>
      </w:del>
      <w:r>
        <w:rPr>
          <w:rFonts w:ascii="Times New Roman" w:hAnsi="Times New Roman"/>
          <w:sz w:val="24"/>
          <w:szCs w:val="24"/>
          <w:lang w:val="en-US"/>
        </w:rPr>
        <w:t xml:space="preserve">temperature </w:t>
      </w:r>
      <w:ins w:id="1347" w:author="polyd" w:date="2019-11-01T14:55:21Z">
        <w:r>
          <w:rPr>
            <w:rFonts w:ascii="Times New Roman" w:hAnsi="Times New Roman"/>
            <w:sz w:val="24"/>
            <w:szCs w:val="24"/>
            <w:lang w:val="en-US"/>
          </w:rPr>
          <w:t>(July--September</w:t>
        </w:r>
      </w:ins>
      <w:ins w:id="1348" w:author="polyd" w:date="2019-11-01T14:55:23Z">
        <w:r>
          <w:rPr>
            <w:rFonts w:ascii="Times New Roman" w:hAnsi="Times New Roman"/>
            <w:sz w:val="24"/>
            <w:szCs w:val="24"/>
            <w:lang w:val="en-US"/>
          </w:rPr>
          <w:t xml:space="preserve">, </w:t>
        </w:r>
      </w:ins>
      <w:ins w:id="1349" w:author="polyd" w:date="2019-11-01T14:55:24Z">
        <w:r>
          <w:rPr>
            <w:rFonts w:ascii="Times New Roman" w:hAnsi="Times New Roman"/>
            <w:sz w:val="24"/>
            <w:szCs w:val="24"/>
            <w:lang w:val="en-US"/>
          </w:rPr>
          <w:t>Su</w:t>
        </w:r>
      </w:ins>
      <w:ins w:id="1350" w:author="polyd" w:date="2019-11-01T14:55:26Z">
        <w:r>
          <w:rPr>
            <w:rFonts w:ascii="Times New Roman" w:hAnsi="Times New Roman"/>
            <w:sz w:val="24"/>
            <w:szCs w:val="24"/>
            <w:lang w:val="en-US"/>
          </w:rPr>
          <w:t>T</w:t>
        </w:r>
      </w:ins>
      <w:ins w:id="1351" w:author="polyd" w:date="2019-11-01T14:55:21Z">
        <w:r>
          <w:rPr>
            <w:rFonts w:ascii="Times New Roman" w:hAnsi="Times New Roman"/>
            <w:sz w:val="24"/>
            <w:szCs w:val="24"/>
            <w:lang w:val="en-US"/>
          </w:rPr>
          <w:t>)</w:t>
        </w:r>
      </w:ins>
      <w:ins w:id="1352" w:author="polyd" w:date="2019-11-01T14:55:22Z">
        <w:r>
          <w:rPr>
            <w:rFonts w:ascii="Times New Roman" w:hAnsi="Times New Roman"/>
            <w:sz w:val="24"/>
            <w:szCs w:val="24"/>
            <w:lang w:val="en-US"/>
          </w:rPr>
          <w:t xml:space="preserve"> </w:t>
        </w:r>
      </w:ins>
      <w:r>
        <w:rPr>
          <w:rFonts w:ascii="Times New Roman" w:hAnsi="Times New Roman"/>
          <w:sz w:val="24"/>
          <w:szCs w:val="24"/>
          <w:lang w:val="en-US"/>
        </w:rPr>
        <w:t xml:space="preserve">was </w:t>
      </w:r>
      <w:ins w:id="1353" w:author="polyd" w:date="2019-11-01T14:56:30Z">
        <w:r>
          <w:rPr>
            <w:rFonts w:ascii="Times New Roman" w:hAnsi="Times New Roman"/>
            <w:sz w:val="24"/>
            <w:szCs w:val="24"/>
            <w:lang w:val="en-US"/>
          </w:rPr>
          <w:t>we</w:t>
        </w:r>
      </w:ins>
      <w:ins w:id="1354" w:author="polyd" w:date="2019-11-01T14:56:31Z">
        <w:r>
          <w:rPr>
            <w:rFonts w:ascii="Times New Roman" w:hAnsi="Times New Roman"/>
            <w:sz w:val="24"/>
            <w:szCs w:val="24"/>
            <w:lang w:val="en-US"/>
          </w:rPr>
          <w:t>ak</w:t>
        </w:r>
      </w:ins>
      <w:ins w:id="1355" w:author="polyd" w:date="2019-11-01T14:56:32Z">
        <w:r>
          <w:rPr>
            <w:rFonts w:ascii="Times New Roman" w:hAnsi="Times New Roman"/>
            <w:sz w:val="24"/>
            <w:szCs w:val="24"/>
            <w:lang w:val="en-US"/>
          </w:rPr>
          <w:t xml:space="preserve"> </w:t>
        </w:r>
      </w:ins>
      <w:ins w:id="1356" w:author="polyd" w:date="2019-11-01T14:56:36Z">
        <w:r>
          <w:rPr>
            <w:rFonts w:ascii="Times New Roman" w:hAnsi="Times New Roman"/>
            <w:sz w:val="24"/>
            <w:szCs w:val="24"/>
            <w:lang w:val="en-US"/>
          </w:rPr>
          <w:t>an</w:t>
        </w:r>
      </w:ins>
      <w:ins w:id="1357" w:author="polyd" w:date="2019-11-01T14:56:37Z">
        <w:r>
          <w:rPr>
            <w:rFonts w:ascii="Times New Roman" w:hAnsi="Times New Roman"/>
            <w:sz w:val="24"/>
            <w:szCs w:val="24"/>
            <w:lang w:val="en-US"/>
          </w:rPr>
          <w:t xml:space="preserve">d </w:t>
        </w:r>
      </w:ins>
      <w:r>
        <w:rPr>
          <w:rFonts w:ascii="Times New Roman" w:hAnsi="Times New Roman"/>
          <w:sz w:val="24"/>
          <w:szCs w:val="24"/>
          <w:lang w:val="en-US"/>
        </w:rPr>
        <w:t>insignificant</w:t>
      </w:r>
      <w:del w:id="1358" w:author="polyd" w:date="2019-11-01T14:56:27Z">
        <w:r>
          <w:rPr>
            <w:rFonts w:ascii="Times New Roman" w:hAnsi="Times New Roman"/>
            <w:sz w:val="24"/>
            <w:szCs w:val="24"/>
            <w:lang w:val="en-US"/>
          </w:rPr>
          <w:delText xml:space="preserve"> (ca. 1.7°C)</w:delText>
        </w:r>
      </w:del>
      <w:r>
        <w:rPr>
          <w:rFonts w:ascii="Times New Roman" w:hAnsi="Times New Roman"/>
          <w:sz w:val="24"/>
          <w:szCs w:val="24"/>
          <w:lang w:val="en-US"/>
        </w:rPr>
        <w:t>. Climatic index NAO also demonstrated significant tendency towards increase. Trend in the dynamics of AOI was not significant.</w:t>
      </w:r>
    </w:p>
    <w:p>
      <w:pPr>
        <w:spacing w:after="0" w:line="360" w:lineRule="auto"/>
        <w:ind w:firstLine="709"/>
        <w:jc w:val="both"/>
        <w:rPr>
          <w:ins w:id="1359" w:author="polyd" w:date="2019-11-01T14:44:41Z"/>
          <w:rFonts w:ascii="Times New Roman" w:hAnsi="Times New Roman"/>
          <w:sz w:val="24"/>
          <w:szCs w:val="24"/>
          <w:lang w:val="en-US" w:eastAsia="ru-RU"/>
        </w:rPr>
      </w:pPr>
    </w:p>
    <w:p>
      <w:pPr>
        <w:spacing w:after="0" w:line="360" w:lineRule="auto"/>
        <w:ind w:firstLine="709"/>
        <w:jc w:val="both"/>
        <w:rPr>
          <w:rFonts w:ascii="Times New Roman" w:hAnsi="Times New Roman"/>
          <w:sz w:val="24"/>
          <w:szCs w:val="24"/>
          <w:lang w:val="en-US" w:eastAsia="ru-RU"/>
        </w:rPr>
      </w:pPr>
      <w:ins w:id="1360" w:author="polyd" w:date="2019-11-01T14:45:04Z">
        <w:r>
          <w:rPr/>
          <w:drawing>
            <wp:inline distT="0" distB="0" distL="114300" distR="114300">
              <wp:extent cx="5752465" cy="4108450"/>
              <wp:effectExtent l="0" t="0" r="635" b="6350"/>
              <wp:docPr id="16"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8"/>
                      <pic:cNvPicPr>
                        <a:picLocks noChangeAspect="1"/>
                      </pic:cNvPicPr>
                    </pic:nvPicPr>
                    <pic:blipFill>
                      <a:blip r:embed="rId15"/>
                      <a:stretch>
                        <a:fillRect/>
                      </a:stretch>
                    </pic:blipFill>
                    <pic:spPr>
                      <a:xfrm>
                        <a:off x="0" y="0"/>
                        <a:ext cx="5752465" cy="4108450"/>
                      </a:xfrm>
                      <a:prstGeom prst="rect">
                        <a:avLst/>
                      </a:prstGeom>
                      <a:noFill/>
                      <a:ln w="9525">
                        <a:noFill/>
                      </a:ln>
                    </pic:spPr>
                  </pic:pic>
                </a:graphicData>
              </a:graphic>
            </wp:inline>
          </w:drawing>
        </w:r>
      </w:ins>
    </w:p>
    <w:p>
      <w:pPr>
        <w:spacing w:after="0" w:line="360" w:lineRule="auto"/>
        <w:ind w:firstLine="709"/>
        <w:jc w:val="both"/>
        <w:rPr>
          <w:rFonts w:ascii="Times New Roman" w:hAnsi="Times New Roman"/>
          <w:sz w:val="24"/>
          <w:szCs w:val="24"/>
          <w:lang w:val="en-US"/>
        </w:rPr>
      </w:pPr>
      <w:del w:id="1362" w:author="polyd" w:date="2019-11-01T14:44:01Z">
        <w:r>
          <w:rPr>
            <w:rFonts w:ascii="Times New Roman" w:hAnsi="Times New Roman"/>
            <w:sz w:val="24"/>
            <w:szCs w:val="24"/>
            <w:lang w:eastAsia="ru-RU"/>
          </w:rPr>
          <w:drawing>
            <wp:inline distT="0" distB="0" distL="0" distR="0">
              <wp:extent cx="3541395" cy="4112895"/>
              <wp:effectExtent l="0" t="0" r="1905" b="1905"/>
              <wp:docPr id="8" name="Рисунок 8" descr="C:\Users\Unick\AppData\Local\Microsoft\Windows\INetCache\Content.MSO\E4C0E1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C:\Users\Unick\AppData\Local\Microsoft\Windows\INetCache\Content.MSO\E4C0E171.tmp"/>
                      <pic:cNvPicPr>
                        <a:picLocks noChangeAspect="1" noChangeArrowheads="1"/>
                      </pic:cNvPicPr>
                    </pic:nvPicPr>
                    <pic:blipFill>
                      <a:blip r:embed="rId16">
                        <a:extLst>
                          <a:ext uri="{28A0092B-C50C-407E-A947-70E740481C1C}">
                            <a14:useLocalDpi xmlns:a14="http://schemas.microsoft.com/office/drawing/2010/main" val="0"/>
                          </a:ext>
                        </a:extLst>
                      </a:blip>
                      <a:srcRect l="20381" r="18115"/>
                      <a:stretch>
                        <a:fillRect/>
                      </a:stretch>
                    </pic:blipFill>
                    <pic:spPr>
                      <a:xfrm>
                        <a:off x="0" y="0"/>
                        <a:ext cx="3542319" cy="4113893"/>
                      </a:xfrm>
                      <a:prstGeom prst="rect">
                        <a:avLst/>
                      </a:prstGeom>
                      <a:noFill/>
                      <a:ln>
                        <a:noFill/>
                      </a:ln>
                    </pic:spPr>
                  </pic:pic>
                </a:graphicData>
              </a:graphic>
            </wp:inline>
          </w:drawing>
        </w:r>
      </w:del>
    </w:p>
    <w:p>
      <w:pPr>
        <w:spacing w:after="0" w:line="360" w:lineRule="auto"/>
        <w:ind w:firstLine="709"/>
        <w:jc w:val="both"/>
        <w:rPr>
          <w:rFonts w:ascii="Times New Roman" w:hAnsi="Times New Roman"/>
          <w:szCs w:val="24"/>
          <w:lang w:val="en-US"/>
        </w:rPr>
      </w:pPr>
      <w:commentRangeStart w:id="26"/>
      <w:r>
        <w:rPr>
          <w:rFonts w:ascii="Times New Roman" w:hAnsi="Times New Roman"/>
          <w:szCs w:val="24"/>
          <w:lang w:val="en-US"/>
        </w:rPr>
        <w:t>Fig. 5</w:t>
      </w:r>
      <w:commentRangeEnd w:id="26"/>
      <w:r>
        <w:rPr>
          <w:rStyle w:val="15"/>
          <w:rFonts w:ascii="Times New Roman" w:hAnsi="Times New Roman"/>
          <w:sz w:val="20"/>
          <w:szCs w:val="24"/>
        </w:rPr>
        <w:commentReference w:id="26"/>
      </w:r>
      <w:r>
        <w:rPr>
          <w:rFonts w:ascii="Times New Roman" w:hAnsi="Times New Roman"/>
          <w:szCs w:val="24"/>
          <w:lang w:val="en-US"/>
        </w:rPr>
        <w:t xml:space="preserve">. Long-term changes in the timing of seasonal events in the </w:t>
      </w:r>
      <w:del w:id="1364" w:author="Usov N." w:date="2019-10-27T09:15:00Z">
        <w:r>
          <w:rPr>
            <w:rFonts w:ascii="Times New Roman" w:hAnsi="Times New Roman"/>
            <w:szCs w:val="24"/>
            <w:lang w:val="en-US"/>
          </w:rPr>
          <w:delText xml:space="preserve">external </w:delText>
        </w:r>
      </w:del>
      <w:r>
        <w:rPr>
          <w:rFonts w:ascii="Times New Roman" w:hAnsi="Times New Roman"/>
          <w:szCs w:val="24"/>
          <w:lang w:val="en-US"/>
        </w:rPr>
        <w:t>environment</w:t>
      </w:r>
      <w:del w:id="1365" w:author="Usov N." w:date="2019-10-27T09:15:00Z">
        <w:r>
          <w:rPr>
            <w:rFonts w:ascii="Times New Roman" w:hAnsi="Times New Roman"/>
            <w:szCs w:val="24"/>
            <w:lang w:val="en-US"/>
          </w:rPr>
          <w:delText xml:space="preserve"> and some abiotic variables</w:delText>
        </w:r>
      </w:del>
      <w:r>
        <w:rPr>
          <w:rFonts w:ascii="Times New Roman" w:hAnsi="Times New Roman"/>
          <w:szCs w:val="24"/>
          <w:lang w:val="en-US"/>
        </w:rPr>
        <w:t xml:space="preserve">. </w:t>
      </w:r>
      <w:commentRangeStart w:id="27"/>
      <w:r>
        <w:rPr>
          <w:rFonts w:ascii="Times New Roman" w:hAnsi="Times New Roman"/>
          <w:szCs w:val="24"/>
          <w:lang w:val="en-US"/>
        </w:rPr>
        <w:t>TPD – Julian day when temperature maximum was observed; SpSD – Julian day when hydrological spring started (water temperature reached 3°C); SuSD – Julian day when hydrological summer started (water temperature reached 5°C); SuFD – Julian day when hydrological summer ends; SuDur – summer duration; ICD – Julian day when ice clearing was observed; SpT – Mean spring temperature; SuT – Mean summer temperature; NAO – North Atlantic oscillation index; AOI – Arctic oscillation index.</w:t>
      </w:r>
      <w:commentRangeEnd w:id="27"/>
      <w:r>
        <w:rPr>
          <w:rStyle w:val="15"/>
          <w:sz w:val="12"/>
        </w:rPr>
        <w:commentReference w:id="27"/>
      </w:r>
      <w:r>
        <w:rPr>
          <w:rFonts w:ascii="Times New Roman" w:hAnsi="Times New Roman"/>
          <w:szCs w:val="24"/>
          <w:lang w:val="en-US"/>
        </w:rPr>
        <w:t xml:space="preserve"> </w:t>
      </w:r>
      <w:del w:id="1366" w:author="Usov N." w:date="2019-10-27T09:17:00Z">
        <w:r>
          <w:rPr>
            <w:rFonts w:ascii="Times New Roman" w:hAnsi="Times New Roman"/>
            <w:szCs w:val="24"/>
            <w:highlight w:val="none"/>
            <w:lang w:val="en-US"/>
            <w:rPrChange w:id="1367" w:author="Usov N." w:date="2019-10-27T09:14:00Z">
              <w:rPr>
                <w:rFonts w:ascii="Times New Roman" w:hAnsi="Times New Roman"/>
                <w:szCs w:val="24"/>
                <w:highlight w:val="lightGray"/>
                <w:lang w:val="en-US"/>
              </w:rPr>
            </w:rPrChange>
          </w:rPr>
          <w:delText>Slope coef</w:delText>
        </w:r>
      </w:del>
      <w:del w:id="1368" w:author="Usov N." w:date="2019-10-27T09:17:00Z">
        <w:r>
          <w:rPr>
            <w:rFonts w:ascii="Times New Roman" w:hAnsi="Times New Roman"/>
            <w:szCs w:val="24"/>
            <w:highlight w:val="none"/>
            <w:lang w:val="en-US"/>
            <w:rPrChange w:id="1369" w:author="Usov N." w:date="2019-10-27T09:14:00Z">
              <w:rPr>
                <w:rFonts w:ascii="Times New Roman" w:hAnsi="Times New Roman"/>
                <w:szCs w:val="24"/>
                <w:highlight w:val="lightGray"/>
                <w:lang w:val="en-US"/>
              </w:rPr>
            </w:rPrChange>
          </w:rPr>
          <w:delText>f</w:delText>
        </w:r>
      </w:del>
      <w:del w:id="1370" w:author="Usov N." w:date="2019-10-27T09:17:00Z">
        <w:r>
          <w:rPr>
            <w:rFonts w:ascii="Times New Roman" w:hAnsi="Times New Roman"/>
            <w:szCs w:val="24"/>
            <w:highlight w:val="none"/>
            <w:lang w:val="en-US"/>
            <w:rPrChange w:id="1371" w:author="Usov N." w:date="2019-10-27T09:14:00Z">
              <w:rPr>
                <w:rFonts w:ascii="Times New Roman" w:hAnsi="Times New Roman"/>
                <w:szCs w:val="24"/>
                <w:highlight w:val="lightGray"/>
                <w:lang w:val="en-US"/>
              </w:rPr>
            </w:rPrChange>
          </w:rPr>
          <w:delText>icient f</w:delText>
        </w:r>
      </w:del>
      <w:del w:id="1372" w:author="Usov N." w:date="2019-10-27T09:17:00Z">
        <w:r>
          <w:rPr>
            <w:rFonts w:ascii="Times New Roman" w:hAnsi="Times New Roman"/>
            <w:szCs w:val="24"/>
            <w:highlight w:val="none"/>
            <w:lang w:val="en-US"/>
            <w:rPrChange w:id="1373" w:author="Usov N." w:date="2019-10-27T09:14:00Z">
              <w:rPr>
                <w:rFonts w:ascii="Times New Roman" w:hAnsi="Times New Roman"/>
                <w:szCs w:val="24"/>
                <w:highlight w:val="lightGray"/>
                <w:lang w:val="en-US"/>
              </w:rPr>
            </w:rPrChange>
          </w:rPr>
          <w:delText>o</w:delText>
        </w:r>
      </w:del>
      <w:del w:id="1374" w:author="Usov N." w:date="2019-10-27T09:17:00Z">
        <w:r>
          <w:rPr>
            <w:rFonts w:ascii="Times New Roman" w:hAnsi="Times New Roman"/>
            <w:szCs w:val="24"/>
            <w:highlight w:val="none"/>
            <w:lang w:val="en-US"/>
            <w:rPrChange w:id="1375" w:author="Usov N." w:date="2019-10-27T09:14:00Z">
              <w:rPr>
                <w:rFonts w:ascii="Times New Roman" w:hAnsi="Times New Roman"/>
                <w:szCs w:val="24"/>
                <w:highlight w:val="lightGray"/>
                <w:lang w:val="en-US"/>
              </w:rPr>
            </w:rPrChange>
          </w:rPr>
          <w:delText>r the linear model</w:delText>
        </w:r>
      </w:del>
      <w:del w:id="1376" w:author="Usov N." w:date="2019-10-27T09:17:00Z">
        <w:r>
          <w:rPr>
            <w:rFonts w:ascii="Times New Roman" w:hAnsi="Times New Roman"/>
            <w:szCs w:val="24"/>
            <w:highlight w:val="lightGray"/>
            <w:lang w:val="en-US"/>
          </w:rPr>
          <w:delText xml:space="preserve"> </w:delText>
        </w:r>
      </w:del>
      <w:del w:id="1377" w:author="Usov N." w:date="2019-10-27T09:17:00Z">
        <w:r>
          <w:rPr>
            <w:rFonts w:ascii="Times New Roman" w:hAnsi="Times New Roman"/>
            <w:szCs w:val="24"/>
            <w:lang w:val="en-US"/>
          </w:rPr>
          <w:delText>and p-values for Mantel correlation are given.</w:delText>
        </w:r>
      </w:del>
      <w:ins w:id="1378" w:author="Usov N." w:date="2019-10-27T09:17:00Z">
        <w:r>
          <w:rPr>
            <w:rFonts w:ascii="Times New Roman" w:hAnsi="Times New Roman"/>
            <w:szCs w:val="24"/>
            <w:lang w:val="en-US"/>
          </w:rPr>
          <w:t>Meaning of lines and numbers – see Fig. 4.</w:t>
        </w:r>
      </w:ins>
    </w:p>
    <w:p>
      <w:pPr>
        <w:spacing w:after="0" w:line="360" w:lineRule="auto"/>
        <w:ind w:firstLine="709"/>
        <w:jc w:val="both"/>
        <w:rPr>
          <w:rFonts w:ascii="Times New Roman" w:hAnsi="Times New Roman"/>
          <w:sz w:val="24"/>
          <w:szCs w:val="24"/>
          <w:lang w:val="en-US"/>
        </w:rPr>
      </w:pPr>
    </w:p>
    <w:p>
      <w:pPr>
        <w:spacing w:after="0" w:line="360" w:lineRule="auto"/>
        <w:ind w:firstLine="709"/>
        <w:jc w:val="both"/>
        <w:rPr>
          <w:ins w:id="1379" w:author="polyd" w:date="2019-11-01T14:58:15Z"/>
          <w:rFonts w:ascii="Times New Roman" w:hAnsi="Times New Roman"/>
          <w:sz w:val="24"/>
          <w:szCs w:val="24"/>
          <w:lang w:val="en" w:eastAsia="ru-RU"/>
        </w:rPr>
      </w:pPr>
      <w:ins w:id="1380" w:author="polyd" w:date="2019-11-01T14:59:03Z">
        <w:r>
          <w:rPr>
            <w:rFonts w:ascii="Times New Roman" w:hAnsi="Times New Roman"/>
            <w:sz w:val="24"/>
            <w:szCs w:val="24"/>
            <w:lang w:val="en-US" w:eastAsia="ru-RU"/>
          </w:rPr>
          <w:t>Som</w:t>
        </w:r>
      </w:ins>
      <w:ins w:id="1381" w:author="polyd" w:date="2019-11-01T14:59:04Z">
        <w:r>
          <w:rPr>
            <w:rFonts w:ascii="Times New Roman" w:hAnsi="Times New Roman"/>
            <w:sz w:val="24"/>
            <w:szCs w:val="24"/>
            <w:lang w:val="en-US" w:eastAsia="ru-RU"/>
          </w:rPr>
          <w:t>e of</w:t>
        </w:r>
      </w:ins>
      <w:ins w:id="1382" w:author="polyd" w:date="2019-11-01T14:59:05Z">
        <w:r>
          <w:rPr>
            <w:rFonts w:ascii="Times New Roman" w:hAnsi="Times New Roman"/>
            <w:sz w:val="24"/>
            <w:szCs w:val="24"/>
            <w:lang w:val="en-US" w:eastAsia="ru-RU"/>
          </w:rPr>
          <w:t xml:space="preserve"> </w:t>
        </w:r>
      </w:ins>
      <w:del w:id="1383" w:author="polyd" w:date="2019-11-01T14:59:12Z">
        <w:commentRangeStart w:id="28"/>
        <w:r>
          <w:rPr>
            <w:rFonts w:ascii="Times New Roman" w:hAnsi="Times New Roman"/>
            <w:sz w:val="24"/>
            <w:szCs w:val="24"/>
            <w:lang w:val="en" w:eastAsia="ru-RU"/>
          </w:rPr>
          <w:delText>All</w:delText>
        </w:r>
        <w:commentRangeEnd w:id="28"/>
      </w:del>
      <w:del w:id="1384" w:author="polyd" w:date="2019-11-01T14:59:12Z">
        <w:r>
          <w:rPr>
            <w:rStyle w:val="15"/>
          </w:rPr>
          <w:commentReference w:id="28"/>
        </w:r>
      </w:del>
      <w:del w:id="1385" w:author="polyd" w:date="2019-11-01T14:59:12Z">
        <w:r>
          <w:rPr>
            <w:rFonts w:ascii="Times New Roman" w:hAnsi="Times New Roman"/>
            <w:sz w:val="24"/>
            <w:szCs w:val="24"/>
            <w:lang w:val="en" w:eastAsia="ru-RU"/>
          </w:rPr>
          <w:delText xml:space="preserve"> </w:delText>
        </w:r>
      </w:del>
      <w:r>
        <w:rPr>
          <w:rFonts w:ascii="Times New Roman" w:hAnsi="Times New Roman"/>
          <w:sz w:val="24"/>
          <w:szCs w:val="24"/>
          <w:lang w:val="en" w:eastAsia="ru-RU"/>
        </w:rPr>
        <w:t>the hydrological and climatic factors described above</w:t>
      </w:r>
      <w:ins w:id="1386" w:author="polyd" w:date="2019-11-01T14:58:48Z">
        <w:r>
          <w:rPr>
            <w:rFonts w:ascii="Times New Roman" w:hAnsi="Times New Roman"/>
            <w:sz w:val="24"/>
            <w:szCs w:val="24"/>
            <w:lang w:val="en-US" w:eastAsia="ru-RU"/>
          </w:rPr>
          <w:t xml:space="preserve"> </w:t>
        </w:r>
      </w:ins>
      <w:ins w:id="1387" w:author="polyd" w:date="2019-11-01T15:00:15Z">
        <w:r>
          <w:rPr>
            <w:rFonts w:ascii="Times New Roman" w:hAnsi="Times New Roman"/>
            <w:sz w:val="24"/>
            <w:szCs w:val="24"/>
            <w:lang w:val="en-US" w:eastAsia="ru-RU"/>
          </w:rPr>
          <w:t>(</w:t>
        </w:r>
      </w:ins>
      <w:ins w:id="1388" w:author="polyd" w:date="2019-11-01T15:00:40Z">
        <w:r>
          <w:rPr>
            <w:rFonts w:hint="default" w:ascii="Times New Roman" w:hAnsi="Times New Roman"/>
            <w:sz w:val="24"/>
            <w:szCs w:val="24"/>
            <w:lang w:val="en-US" w:eastAsia="ru-RU"/>
            <w:rPrChange w:id="1389" w:author="polyd" w:date="2019-11-01T15:00:40Z">
              <w:rPr>
                <w:rFonts w:hint="default"/>
              </w:rPr>
            </w:rPrChange>
          </w:rPr>
          <w:t>SpT</w:t>
        </w:r>
      </w:ins>
      <w:ins w:id="1391" w:author="polyd" w:date="2019-11-01T15:00:43Z">
        <w:r>
          <w:rPr>
            <w:rFonts w:hint="default" w:ascii="Times New Roman" w:hAnsi="Times New Roman"/>
            <w:sz w:val="24"/>
            <w:szCs w:val="24"/>
            <w:lang w:val="en-US" w:eastAsia="ru-RU"/>
          </w:rPr>
          <w:t xml:space="preserve">, </w:t>
        </w:r>
      </w:ins>
      <w:ins w:id="1392" w:author="polyd" w:date="2019-11-01T15:01:27Z">
        <w:r>
          <w:rPr>
            <w:rFonts w:hint="default" w:ascii="Times New Roman" w:hAnsi="Times New Roman"/>
            <w:sz w:val="24"/>
            <w:szCs w:val="24"/>
            <w:lang w:val="en-US" w:eastAsia="ru-RU"/>
            <w:rPrChange w:id="1393" w:author="polyd" w:date="2019-11-01T15:01:27Z">
              <w:rPr>
                <w:rFonts w:hint="default"/>
              </w:rPr>
            </w:rPrChange>
          </w:rPr>
          <w:t>AOI</w:t>
        </w:r>
      </w:ins>
      <w:ins w:id="1395" w:author="polyd" w:date="2019-11-01T15:00:16Z">
        <w:r>
          <w:rPr>
            <w:rFonts w:ascii="Times New Roman" w:hAnsi="Times New Roman"/>
            <w:sz w:val="24"/>
            <w:szCs w:val="24"/>
            <w:lang w:val="en-US" w:eastAsia="ru-RU"/>
          </w:rPr>
          <w:t xml:space="preserve">) </w:t>
        </w:r>
      </w:ins>
      <w:ins w:id="1396" w:author="polyd" w:date="2019-11-01T14:58:49Z">
        <w:r>
          <w:rPr>
            <w:rFonts w:ascii="Times New Roman" w:hAnsi="Times New Roman"/>
            <w:sz w:val="24"/>
            <w:szCs w:val="24"/>
            <w:lang w:val="en-US" w:eastAsia="ru-RU"/>
          </w:rPr>
          <w:t>were</w:t>
        </w:r>
      </w:ins>
      <w:ins w:id="1397" w:author="polyd" w:date="2019-11-01T14:58:50Z">
        <w:r>
          <w:rPr>
            <w:rFonts w:ascii="Times New Roman" w:hAnsi="Times New Roman"/>
            <w:sz w:val="24"/>
            <w:szCs w:val="24"/>
            <w:lang w:val="en-US" w:eastAsia="ru-RU"/>
          </w:rPr>
          <w:t xml:space="preserve"> </w:t>
        </w:r>
      </w:ins>
      <w:ins w:id="1398" w:author="polyd" w:date="2019-11-01T14:59:18Z">
        <w:r>
          <w:rPr>
            <w:rFonts w:ascii="Times New Roman" w:hAnsi="Times New Roman"/>
            <w:sz w:val="24"/>
            <w:szCs w:val="24"/>
            <w:lang w:val="en-US" w:eastAsia="ru-RU"/>
          </w:rPr>
          <w:t>not i</w:t>
        </w:r>
      </w:ins>
      <w:ins w:id="1399" w:author="polyd" w:date="2019-11-01T14:59:19Z">
        <w:r>
          <w:rPr>
            <w:rFonts w:ascii="Times New Roman" w:hAnsi="Times New Roman"/>
            <w:sz w:val="24"/>
            <w:szCs w:val="24"/>
            <w:lang w:val="en-US" w:eastAsia="ru-RU"/>
          </w:rPr>
          <w:t>nclu</w:t>
        </w:r>
      </w:ins>
      <w:ins w:id="1400" w:author="polyd" w:date="2019-11-01T14:59:20Z">
        <w:r>
          <w:rPr>
            <w:rFonts w:ascii="Times New Roman" w:hAnsi="Times New Roman"/>
            <w:sz w:val="24"/>
            <w:szCs w:val="24"/>
            <w:lang w:val="en-US" w:eastAsia="ru-RU"/>
          </w:rPr>
          <w:t xml:space="preserve">ded </w:t>
        </w:r>
      </w:ins>
      <w:ins w:id="1401" w:author="polyd" w:date="2019-11-01T14:59:21Z">
        <w:r>
          <w:rPr>
            <w:rFonts w:ascii="Times New Roman" w:hAnsi="Times New Roman"/>
            <w:sz w:val="24"/>
            <w:szCs w:val="24"/>
            <w:lang w:val="en-US" w:eastAsia="ru-RU"/>
          </w:rPr>
          <w:t>i</w:t>
        </w:r>
      </w:ins>
      <w:ins w:id="1402" w:author="polyd" w:date="2019-11-01T14:59:22Z">
        <w:r>
          <w:rPr>
            <w:rFonts w:ascii="Times New Roman" w:hAnsi="Times New Roman"/>
            <w:sz w:val="24"/>
            <w:szCs w:val="24"/>
            <w:lang w:val="en-US" w:eastAsia="ru-RU"/>
          </w:rPr>
          <w:t xml:space="preserve">n </w:t>
        </w:r>
      </w:ins>
      <w:ins w:id="1403" w:author="polyd" w:date="2019-11-01T14:59:23Z">
        <w:r>
          <w:rPr>
            <w:rFonts w:ascii="Times New Roman" w:hAnsi="Times New Roman"/>
            <w:sz w:val="24"/>
            <w:szCs w:val="24"/>
            <w:lang w:val="en-US" w:eastAsia="ru-RU"/>
          </w:rPr>
          <w:t>CCA</w:t>
        </w:r>
      </w:ins>
      <w:ins w:id="1404" w:author="polyd" w:date="2019-11-01T14:59:26Z">
        <w:r>
          <w:rPr>
            <w:rFonts w:ascii="Times New Roman" w:hAnsi="Times New Roman"/>
            <w:sz w:val="24"/>
            <w:szCs w:val="24"/>
            <w:lang w:val="en-US" w:eastAsia="ru-RU"/>
          </w:rPr>
          <w:t xml:space="preserve"> </w:t>
        </w:r>
      </w:ins>
      <w:ins w:id="1405" w:author="polyd" w:date="2019-11-01T14:59:27Z">
        <w:r>
          <w:rPr>
            <w:rFonts w:ascii="Times New Roman" w:hAnsi="Times New Roman"/>
            <w:sz w:val="24"/>
            <w:szCs w:val="24"/>
            <w:lang w:val="en-US" w:eastAsia="ru-RU"/>
          </w:rPr>
          <w:t>sin</w:t>
        </w:r>
      </w:ins>
      <w:ins w:id="1406" w:author="polyd" w:date="2019-11-01T14:59:28Z">
        <w:r>
          <w:rPr>
            <w:rFonts w:ascii="Times New Roman" w:hAnsi="Times New Roman"/>
            <w:sz w:val="24"/>
            <w:szCs w:val="24"/>
            <w:lang w:val="en-US" w:eastAsia="ru-RU"/>
          </w:rPr>
          <w:t xml:space="preserve">ce </w:t>
        </w:r>
      </w:ins>
      <w:ins w:id="1407" w:author="polyd" w:date="2019-11-01T14:59:29Z">
        <w:r>
          <w:rPr>
            <w:rFonts w:ascii="Times New Roman" w:hAnsi="Times New Roman"/>
            <w:sz w:val="24"/>
            <w:szCs w:val="24"/>
            <w:lang w:val="en-US" w:eastAsia="ru-RU"/>
          </w:rPr>
          <w:t>they</w:t>
        </w:r>
      </w:ins>
      <w:ins w:id="1408" w:author="polyd" w:date="2019-11-01T14:59:30Z">
        <w:r>
          <w:rPr>
            <w:rFonts w:ascii="Times New Roman" w:hAnsi="Times New Roman"/>
            <w:sz w:val="24"/>
            <w:szCs w:val="24"/>
            <w:lang w:val="en-US" w:eastAsia="ru-RU"/>
          </w:rPr>
          <w:t xml:space="preserve"> </w:t>
        </w:r>
      </w:ins>
      <w:ins w:id="1409" w:author="polyd" w:date="2019-11-01T14:59:39Z">
        <w:r>
          <w:rPr>
            <w:rFonts w:ascii="Times New Roman" w:hAnsi="Times New Roman"/>
            <w:sz w:val="24"/>
            <w:szCs w:val="24"/>
            <w:lang w:val="en-US" w:eastAsia="ru-RU"/>
          </w:rPr>
          <w:t>dis</w:t>
        </w:r>
      </w:ins>
      <w:ins w:id="1410" w:author="polyd" w:date="2019-11-01T14:59:40Z">
        <w:r>
          <w:rPr>
            <w:rFonts w:ascii="Times New Roman" w:hAnsi="Times New Roman"/>
            <w:sz w:val="24"/>
            <w:szCs w:val="24"/>
            <w:lang w:val="en-US" w:eastAsia="ru-RU"/>
          </w:rPr>
          <w:t>play</w:t>
        </w:r>
      </w:ins>
      <w:ins w:id="1411" w:author="polyd" w:date="2019-11-01T14:59:41Z">
        <w:r>
          <w:rPr>
            <w:rFonts w:ascii="Times New Roman" w:hAnsi="Times New Roman"/>
            <w:sz w:val="24"/>
            <w:szCs w:val="24"/>
            <w:lang w:val="en-US" w:eastAsia="ru-RU"/>
          </w:rPr>
          <w:t xml:space="preserve">ed </w:t>
        </w:r>
      </w:ins>
      <w:ins w:id="1412" w:author="polyd" w:date="2019-11-01T14:59:43Z">
        <w:r>
          <w:rPr>
            <w:rFonts w:ascii="Times New Roman" w:hAnsi="Times New Roman"/>
            <w:sz w:val="24"/>
            <w:szCs w:val="24"/>
            <w:lang w:val="en-US" w:eastAsia="ru-RU"/>
          </w:rPr>
          <w:t>hi</w:t>
        </w:r>
      </w:ins>
      <w:ins w:id="1413" w:author="polyd" w:date="2019-11-01T14:59:44Z">
        <w:r>
          <w:rPr>
            <w:rFonts w:ascii="Times New Roman" w:hAnsi="Times New Roman"/>
            <w:sz w:val="24"/>
            <w:szCs w:val="24"/>
            <w:lang w:val="en-US" w:eastAsia="ru-RU"/>
          </w:rPr>
          <w:t xml:space="preserve">gh </w:t>
        </w:r>
      </w:ins>
      <w:ins w:id="1414" w:author="polyd" w:date="2019-11-01T14:59:47Z">
        <w:r>
          <w:rPr>
            <w:rFonts w:ascii="Times New Roman" w:hAnsi="Times New Roman"/>
            <w:sz w:val="24"/>
            <w:szCs w:val="24"/>
            <w:lang w:val="en-US" w:eastAsia="ru-RU"/>
          </w:rPr>
          <w:t>var</w:t>
        </w:r>
      </w:ins>
      <w:ins w:id="1415" w:author="polyd" w:date="2019-11-01T14:59:48Z">
        <w:r>
          <w:rPr>
            <w:rFonts w:ascii="Times New Roman" w:hAnsi="Times New Roman"/>
            <w:sz w:val="24"/>
            <w:szCs w:val="24"/>
            <w:lang w:val="en-US" w:eastAsia="ru-RU"/>
          </w:rPr>
          <w:t>inc</w:t>
        </w:r>
      </w:ins>
      <w:ins w:id="1416" w:author="polyd" w:date="2019-11-01T14:59:49Z">
        <w:r>
          <w:rPr>
            <w:rFonts w:ascii="Times New Roman" w:hAnsi="Times New Roman"/>
            <w:sz w:val="24"/>
            <w:szCs w:val="24"/>
            <w:lang w:val="en-US" w:eastAsia="ru-RU"/>
          </w:rPr>
          <w:t>e in</w:t>
        </w:r>
      </w:ins>
      <w:ins w:id="1417" w:author="polyd" w:date="2019-11-01T14:59:50Z">
        <w:r>
          <w:rPr>
            <w:rFonts w:ascii="Times New Roman" w:hAnsi="Times New Roman"/>
            <w:sz w:val="24"/>
            <w:szCs w:val="24"/>
            <w:lang w:val="en-US" w:eastAsia="ru-RU"/>
          </w:rPr>
          <w:t>fl</w:t>
        </w:r>
      </w:ins>
      <w:ins w:id="1418" w:author="polyd" w:date="2019-11-01T14:59:51Z">
        <w:r>
          <w:rPr>
            <w:rFonts w:ascii="Times New Roman" w:hAnsi="Times New Roman"/>
            <w:sz w:val="24"/>
            <w:szCs w:val="24"/>
            <w:lang w:val="en-US" w:eastAsia="ru-RU"/>
          </w:rPr>
          <w:t>ati</w:t>
        </w:r>
      </w:ins>
      <w:ins w:id="1419" w:author="polyd" w:date="2019-11-01T14:59:52Z">
        <w:r>
          <w:rPr>
            <w:rFonts w:ascii="Times New Roman" w:hAnsi="Times New Roman"/>
            <w:sz w:val="24"/>
            <w:szCs w:val="24"/>
            <w:lang w:val="en-US" w:eastAsia="ru-RU"/>
          </w:rPr>
          <w:t>on fa</w:t>
        </w:r>
      </w:ins>
      <w:ins w:id="1420" w:author="polyd" w:date="2019-11-01T14:59:53Z">
        <w:r>
          <w:rPr>
            <w:rFonts w:ascii="Times New Roman" w:hAnsi="Times New Roman"/>
            <w:sz w:val="24"/>
            <w:szCs w:val="24"/>
            <w:lang w:val="en-US" w:eastAsia="ru-RU"/>
          </w:rPr>
          <w:t>ctor</w:t>
        </w:r>
      </w:ins>
      <w:ins w:id="1421" w:author="polyd" w:date="2019-11-01T15:01:54Z">
        <w:r>
          <w:rPr>
            <w:rFonts w:ascii="Times New Roman" w:hAnsi="Times New Roman"/>
            <w:sz w:val="24"/>
            <w:szCs w:val="24"/>
            <w:lang w:val="en-US" w:eastAsia="ru-RU"/>
          </w:rPr>
          <w:t xml:space="preserve">. </w:t>
        </w:r>
      </w:ins>
      <w:ins w:id="1422" w:author="polyd" w:date="2019-11-01T15:01:55Z">
        <w:r>
          <w:rPr>
            <w:rFonts w:ascii="Times New Roman" w:hAnsi="Times New Roman"/>
            <w:sz w:val="24"/>
            <w:szCs w:val="24"/>
            <w:lang w:val="en-US" w:eastAsia="ru-RU"/>
          </w:rPr>
          <w:t>D</w:t>
        </w:r>
      </w:ins>
      <w:ins w:id="1423" w:author="polyd" w:date="2019-11-01T15:01:56Z">
        <w:r>
          <w:rPr>
            <w:rFonts w:ascii="Times New Roman" w:hAnsi="Times New Roman"/>
            <w:sz w:val="24"/>
            <w:szCs w:val="24"/>
            <w:lang w:val="en-US" w:eastAsia="ru-RU"/>
          </w:rPr>
          <w:t xml:space="preserve">ue </w:t>
        </w:r>
      </w:ins>
      <w:ins w:id="1424" w:author="polyd" w:date="2019-11-01T15:01:57Z">
        <w:r>
          <w:rPr>
            <w:rFonts w:ascii="Times New Roman" w:hAnsi="Times New Roman"/>
            <w:sz w:val="24"/>
            <w:szCs w:val="24"/>
            <w:lang w:val="en-US" w:eastAsia="ru-RU"/>
          </w:rPr>
          <w:t>to</w:t>
        </w:r>
      </w:ins>
      <w:ins w:id="1425" w:author="polyd" w:date="2019-11-01T15:01:58Z">
        <w:r>
          <w:rPr>
            <w:rFonts w:ascii="Times New Roman" w:hAnsi="Times New Roman"/>
            <w:sz w:val="24"/>
            <w:szCs w:val="24"/>
            <w:lang w:val="en-US" w:eastAsia="ru-RU"/>
          </w:rPr>
          <w:t xml:space="preserve"> th</w:t>
        </w:r>
      </w:ins>
      <w:ins w:id="1426" w:author="polyd" w:date="2019-11-01T15:01:59Z">
        <w:r>
          <w:rPr>
            <w:rFonts w:ascii="Times New Roman" w:hAnsi="Times New Roman"/>
            <w:sz w:val="24"/>
            <w:szCs w:val="24"/>
            <w:lang w:val="en-US" w:eastAsia="ru-RU"/>
          </w:rPr>
          <w:t>e sa</w:t>
        </w:r>
      </w:ins>
      <w:ins w:id="1427" w:author="polyd" w:date="2019-11-01T15:02:00Z">
        <w:r>
          <w:rPr>
            <w:rFonts w:ascii="Times New Roman" w:hAnsi="Times New Roman"/>
            <w:sz w:val="24"/>
            <w:szCs w:val="24"/>
            <w:lang w:val="en-US" w:eastAsia="ru-RU"/>
          </w:rPr>
          <w:t xml:space="preserve">me </w:t>
        </w:r>
      </w:ins>
      <w:ins w:id="1428" w:author="polyd" w:date="2019-11-01T15:02:02Z">
        <w:r>
          <w:rPr>
            <w:rFonts w:ascii="Times New Roman" w:hAnsi="Times New Roman"/>
            <w:sz w:val="24"/>
            <w:szCs w:val="24"/>
            <w:lang w:val="en-US" w:eastAsia="ru-RU"/>
          </w:rPr>
          <w:t>reas</w:t>
        </w:r>
      </w:ins>
      <w:ins w:id="1429" w:author="polyd" w:date="2019-11-01T15:02:04Z">
        <w:r>
          <w:rPr>
            <w:rFonts w:ascii="Times New Roman" w:hAnsi="Times New Roman"/>
            <w:sz w:val="24"/>
            <w:szCs w:val="24"/>
            <w:lang w:val="en-US" w:eastAsia="ru-RU"/>
          </w:rPr>
          <w:t>on</w:t>
        </w:r>
      </w:ins>
      <w:ins w:id="1430" w:author="polyd" w:date="2019-11-01T15:02:05Z">
        <w:r>
          <w:rPr>
            <w:rFonts w:ascii="Times New Roman" w:hAnsi="Times New Roman"/>
            <w:sz w:val="24"/>
            <w:szCs w:val="24"/>
            <w:lang w:val="en-US" w:eastAsia="ru-RU"/>
          </w:rPr>
          <w:t xml:space="preserve"> </w:t>
        </w:r>
      </w:ins>
      <w:ins w:id="1431" w:author="polyd" w:date="2019-11-01T15:02:23Z">
        <w:r>
          <w:rPr>
            <w:rFonts w:ascii="Times New Roman" w:hAnsi="Times New Roman"/>
            <w:sz w:val="24"/>
            <w:szCs w:val="24"/>
            <w:lang w:val="en-US" w:eastAsia="ru-RU"/>
          </w:rPr>
          <w:t>Su</w:t>
        </w:r>
      </w:ins>
      <w:ins w:id="1432" w:author="polyd" w:date="2019-11-01T15:02:25Z">
        <w:r>
          <w:rPr>
            <w:rFonts w:ascii="Times New Roman" w:hAnsi="Times New Roman"/>
            <w:sz w:val="24"/>
            <w:szCs w:val="24"/>
            <w:lang w:val="en-US" w:eastAsia="ru-RU"/>
          </w:rPr>
          <w:t>Dur</w:t>
        </w:r>
      </w:ins>
      <w:ins w:id="1433" w:author="polyd" w:date="2019-11-01T15:14:14Z">
        <w:r>
          <w:rPr>
            <w:rFonts w:ascii="Times New Roman" w:hAnsi="Times New Roman"/>
            <w:sz w:val="24"/>
            <w:szCs w:val="24"/>
            <w:lang w:val="en-US" w:eastAsia="ru-RU"/>
          </w:rPr>
          <w:t>P</w:t>
        </w:r>
      </w:ins>
      <w:ins w:id="1434" w:author="polyd" w:date="2019-11-01T15:14:16Z">
        <w:r>
          <w:rPr>
            <w:rFonts w:ascii="Times New Roman" w:hAnsi="Times New Roman"/>
            <w:sz w:val="24"/>
            <w:szCs w:val="24"/>
            <w:lang w:val="en-US" w:eastAsia="ru-RU"/>
          </w:rPr>
          <w:t>Y</w:t>
        </w:r>
      </w:ins>
      <w:ins w:id="1435" w:author="polyd" w:date="2019-11-01T15:02:27Z">
        <w:r>
          <w:rPr>
            <w:rFonts w:ascii="Times New Roman" w:hAnsi="Times New Roman"/>
            <w:sz w:val="24"/>
            <w:szCs w:val="24"/>
            <w:lang w:val="en-US" w:eastAsia="ru-RU"/>
          </w:rPr>
          <w:t xml:space="preserve">, </w:t>
        </w:r>
      </w:ins>
      <w:ins w:id="1436" w:author="polyd" w:date="2019-11-01T15:02:36Z">
        <w:r>
          <w:rPr>
            <w:rFonts w:ascii="Times New Roman" w:hAnsi="Times New Roman"/>
            <w:sz w:val="24"/>
            <w:szCs w:val="24"/>
            <w:lang w:val="en-US" w:eastAsia="ru-RU"/>
          </w:rPr>
          <w:t>NA</w:t>
        </w:r>
      </w:ins>
      <w:ins w:id="1437" w:author="polyd" w:date="2019-11-01T15:02:37Z">
        <w:r>
          <w:rPr>
            <w:rFonts w:ascii="Times New Roman" w:hAnsi="Times New Roman"/>
            <w:sz w:val="24"/>
            <w:szCs w:val="24"/>
            <w:lang w:val="en-US" w:eastAsia="ru-RU"/>
          </w:rPr>
          <w:t>O</w:t>
        </w:r>
      </w:ins>
      <w:ins w:id="1438" w:author="polyd" w:date="2019-11-01T15:14:18Z">
        <w:r>
          <w:rPr>
            <w:rFonts w:ascii="Times New Roman" w:hAnsi="Times New Roman"/>
            <w:sz w:val="24"/>
            <w:szCs w:val="24"/>
            <w:lang w:val="en-US" w:eastAsia="ru-RU"/>
          </w:rPr>
          <w:t>PY</w:t>
        </w:r>
      </w:ins>
      <w:ins w:id="1439" w:author="polyd" w:date="2019-11-01T15:02:39Z">
        <w:r>
          <w:rPr>
            <w:rFonts w:ascii="Times New Roman" w:hAnsi="Times New Roman"/>
            <w:sz w:val="24"/>
            <w:szCs w:val="24"/>
            <w:lang w:val="en-US" w:eastAsia="ru-RU"/>
          </w:rPr>
          <w:t xml:space="preserve"> </w:t>
        </w:r>
      </w:ins>
      <w:ins w:id="1440" w:author="polyd" w:date="2019-11-01T15:02:42Z">
        <w:r>
          <w:rPr>
            <w:rFonts w:ascii="Times New Roman" w:hAnsi="Times New Roman"/>
            <w:sz w:val="24"/>
            <w:szCs w:val="24"/>
            <w:lang w:val="en-US" w:eastAsia="ru-RU"/>
          </w:rPr>
          <w:t>an</w:t>
        </w:r>
      </w:ins>
      <w:ins w:id="1441" w:author="polyd" w:date="2019-11-01T15:02:43Z">
        <w:r>
          <w:rPr>
            <w:rFonts w:ascii="Times New Roman" w:hAnsi="Times New Roman"/>
            <w:sz w:val="24"/>
            <w:szCs w:val="24"/>
            <w:lang w:val="en-US" w:eastAsia="ru-RU"/>
          </w:rPr>
          <w:t xml:space="preserve">d </w:t>
        </w:r>
      </w:ins>
      <w:ins w:id="1442" w:author="polyd" w:date="2019-11-01T15:02:44Z">
        <w:r>
          <w:rPr>
            <w:rFonts w:ascii="Times New Roman" w:hAnsi="Times New Roman"/>
            <w:sz w:val="24"/>
            <w:szCs w:val="24"/>
            <w:lang w:val="en-US" w:eastAsia="ru-RU"/>
          </w:rPr>
          <w:t>S</w:t>
        </w:r>
      </w:ins>
      <w:ins w:id="1443" w:author="polyd" w:date="2019-11-01T15:02:45Z">
        <w:r>
          <w:rPr>
            <w:rFonts w:ascii="Times New Roman" w:hAnsi="Times New Roman"/>
            <w:sz w:val="24"/>
            <w:szCs w:val="24"/>
            <w:lang w:val="en-US" w:eastAsia="ru-RU"/>
          </w:rPr>
          <w:t>p</w:t>
        </w:r>
      </w:ins>
      <w:ins w:id="1444" w:author="polyd" w:date="2019-11-01T15:02:46Z">
        <w:r>
          <w:rPr>
            <w:rFonts w:ascii="Times New Roman" w:hAnsi="Times New Roman"/>
            <w:sz w:val="24"/>
            <w:szCs w:val="24"/>
            <w:lang w:val="en-US" w:eastAsia="ru-RU"/>
          </w:rPr>
          <w:t>T</w:t>
        </w:r>
      </w:ins>
      <w:ins w:id="1445" w:author="polyd" w:date="2019-11-01T15:14:22Z">
        <w:r>
          <w:rPr>
            <w:rFonts w:ascii="Times New Roman" w:hAnsi="Times New Roman"/>
            <w:sz w:val="24"/>
            <w:szCs w:val="24"/>
            <w:lang w:val="en-US" w:eastAsia="ru-RU"/>
          </w:rPr>
          <w:t>PY</w:t>
        </w:r>
      </w:ins>
      <w:ins w:id="1446" w:author="polyd" w:date="2019-11-01T15:02:46Z">
        <w:r>
          <w:rPr>
            <w:rFonts w:ascii="Times New Roman" w:hAnsi="Times New Roman"/>
            <w:sz w:val="24"/>
            <w:szCs w:val="24"/>
            <w:lang w:val="en-US" w:eastAsia="ru-RU"/>
          </w:rPr>
          <w:t xml:space="preserve"> </w:t>
        </w:r>
      </w:ins>
      <w:ins w:id="1447" w:author="polyd" w:date="2019-11-01T15:03:22Z">
        <w:r>
          <w:rPr>
            <w:rFonts w:ascii="Times New Roman" w:hAnsi="Times New Roman"/>
            <w:sz w:val="24"/>
            <w:szCs w:val="24"/>
            <w:lang w:val="en-US" w:eastAsia="ru-RU"/>
          </w:rPr>
          <w:t>w</w:t>
        </w:r>
      </w:ins>
      <w:ins w:id="1448" w:author="polyd" w:date="2019-11-01T15:03:23Z">
        <w:r>
          <w:rPr>
            <w:rFonts w:ascii="Times New Roman" w:hAnsi="Times New Roman"/>
            <w:sz w:val="24"/>
            <w:szCs w:val="24"/>
            <w:lang w:val="en-US" w:eastAsia="ru-RU"/>
          </w:rPr>
          <w:t xml:space="preserve">ere </w:t>
        </w:r>
      </w:ins>
      <w:ins w:id="1449" w:author="polyd" w:date="2019-11-01T15:03:24Z">
        <w:r>
          <w:rPr>
            <w:rFonts w:ascii="Times New Roman" w:hAnsi="Times New Roman"/>
            <w:sz w:val="24"/>
            <w:szCs w:val="24"/>
            <w:lang w:val="en-US" w:eastAsia="ru-RU"/>
          </w:rPr>
          <w:t>not</w:t>
        </w:r>
      </w:ins>
      <w:ins w:id="1450" w:author="polyd" w:date="2019-11-01T15:03:25Z">
        <w:r>
          <w:rPr>
            <w:rFonts w:ascii="Times New Roman" w:hAnsi="Times New Roman"/>
            <w:sz w:val="24"/>
            <w:szCs w:val="24"/>
            <w:lang w:val="en-US" w:eastAsia="ru-RU"/>
          </w:rPr>
          <w:t xml:space="preserve"> in</w:t>
        </w:r>
      </w:ins>
      <w:ins w:id="1451" w:author="polyd" w:date="2019-11-01T15:03:26Z">
        <w:r>
          <w:rPr>
            <w:rFonts w:ascii="Times New Roman" w:hAnsi="Times New Roman"/>
            <w:sz w:val="24"/>
            <w:szCs w:val="24"/>
            <w:lang w:val="en-US" w:eastAsia="ru-RU"/>
          </w:rPr>
          <w:t>clud</w:t>
        </w:r>
      </w:ins>
      <w:ins w:id="1452" w:author="polyd" w:date="2019-11-01T15:03:27Z">
        <w:r>
          <w:rPr>
            <w:rFonts w:ascii="Times New Roman" w:hAnsi="Times New Roman"/>
            <w:sz w:val="24"/>
            <w:szCs w:val="24"/>
            <w:lang w:val="en-US" w:eastAsia="ru-RU"/>
          </w:rPr>
          <w:t xml:space="preserve">ed </w:t>
        </w:r>
      </w:ins>
      <w:ins w:id="1453" w:author="polyd" w:date="2019-11-01T15:03:29Z">
        <w:r>
          <w:rPr>
            <w:rFonts w:ascii="Times New Roman" w:hAnsi="Times New Roman"/>
            <w:sz w:val="24"/>
            <w:szCs w:val="24"/>
            <w:lang w:val="en-US" w:eastAsia="ru-RU"/>
          </w:rPr>
          <w:t>in</w:t>
        </w:r>
      </w:ins>
      <w:ins w:id="1454" w:author="polyd" w:date="2019-11-01T15:03:30Z">
        <w:r>
          <w:rPr>
            <w:rFonts w:ascii="Times New Roman" w:hAnsi="Times New Roman"/>
            <w:sz w:val="24"/>
            <w:szCs w:val="24"/>
            <w:lang w:val="en-US" w:eastAsia="ru-RU"/>
          </w:rPr>
          <w:t>to th</w:t>
        </w:r>
      </w:ins>
      <w:ins w:id="1455" w:author="polyd" w:date="2019-11-01T15:03:31Z">
        <w:r>
          <w:rPr>
            <w:rFonts w:ascii="Times New Roman" w:hAnsi="Times New Roman"/>
            <w:sz w:val="24"/>
            <w:szCs w:val="24"/>
            <w:lang w:val="en-US" w:eastAsia="ru-RU"/>
          </w:rPr>
          <w:t>e m</w:t>
        </w:r>
      </w:ins>
      <w:ins w:id="1456" w:author="polyd" w:date="2019-11-01T15:03:32Z">
        <w:r>
          <w:rPr>
            <w:rFonts w:ascii="Times New Roman" w:hAnsi="Times New Roman"/>
            <w:sz w:val="24"/>
            <w:szCs w:val="24"/>
            <w:lang w:val="en-US" w:eastAsia="ru-RU"/>
          </w:rPr>
          <w:t>odel</w:t>
        </w:r>
      </w:ins>
      <w:ins w:id="1457" w:author="polyd" w:date="2019-11-01T15:03:33Z">
        <w:r>
          <w:rPr>
            <w:rFonts w:ascii="Times New Roman" w:hAnsi="Times New Roman"/>
            <w:sz w:val="24"/>
            <w:szCs w:val="24"/>
            <w:lang w:val="en-US" w:eastAsia="ru-RU"/>
          </w:rPr>
          <w:t>.</w:t>
        </w:r>
      </w:ins>
      <w:ins w:id="1458" w:author="polyd" w:date="2019-11-01T15:03:34Z">
        <w:r>
          <w:rPr>
            <w:rFonts w:ascii="Times New Roman" w:hAnsi="Times New Roman"/>
            <w:sz w:val="24"/>
            <w:szCs w:val="24"/>
            <w:lang w:val="en-US" w:eastAsia="ru-RU"/>
          </w:rPr>
          <w:t xml:space="preserve"> </w:t>
        </w:r>
      </w:ins>
      <w:ins w:id="1459" w:author="polyd" w:date="2019-11-01T15:14:59Z">
        <w:r>
          <w:rPr>
            <w:rFonts w:ascii="Times New Roman" w:hAnsi="Times New Roman"/>
            <w:sz w:val="24"/>
            <w:szCs w:val="24"/>
            <w:lang w:val="en-US" w:eastAsia="ru-RU"/>
          </w:rPr>
          <w:t xml:space="preserve">All </w:t>
        </w:r>
      </w:ins>
      <w:ins w:id="1460" w:author="polyd" w:date="2019-11-01T15:15:00Z">
        <w:r>
          <w:rPr>
            <w:rFonts w:ascii="Times New Roman" w:hAnsi="Times New Roman"/>
            <w:sz w:val="24"/>
            <w:szCs w:val="24"/>
            <w:lang w:val="en-US" w:eastAsia="ru-RU"/>
          </w:rPr>
          <w:t>oth</w:t>
        </w:r>
      </w:ins>
      <w:ins w:id="1461" w:author="polyd" w:date="2019-11-01T15:15:01Z">
        <w:r>
          <w:rPr>
            <w:rFonts w:ascii="Times New Roman" w:hAnsi="Times New Roman"/>
            <w:sz w:val="24"/>
            <w:szCs w:val="24"/>
            <w:lang w:val="en-US" w:eastAsia="ru-RU"/>
          </w:rPr>
          <w:t xml:space="preserve">er </w:t>
        </w:r>
      </w:ins>
      <w:ins w:id="1462" w:author="polyd" w:date="2019-11-01T15:15:23Z">
        <w:r>
          <w:rPr>
            <w:rFonts w:ascii="Times New Roman" w:hAnsi="Times New Roman"/>
            <w:sz w:val="24"/>
            <w:szCs w:val="24"/>
            <w:lang w:val="en-US" w:eastAsia="ru-RU"/>
          </w:rPr>
          <w:t>e</w:t>
        </w:r>
      </w:ins>
      <w:ins w:id="1463" w:author="polyd" w:date="2019-11-01T15:15:24Z">
        <w:r>
          <w:rPr>
            <w:rFonts w:ascii="Times New Roman" w:hAnsi="Times New Roman"/>
            <w:sz w:val="24"/>
            <w:szCs w:val="24"/>
            <w:lang w:val="en-US" w:eastAsia="ru-RU"/>
          </w:rPr>
          <w:t>nv</w:t>
        </w:r>
      </w:ins>
      <w:ins w:id="1464" w:author="polyd" w:date="2019-11-01T15:15:25Z">
        <w:r>
          <w:rPr>
            <w:rFonts w:ascii="Times New Roman" w:hAnsi="Times New Roman"/>
            <w:sz w:val="24"/>
            <w:szCs w:val="24"/>
            <w:lang w:val="en-US" w:eastAsia="ru-RU"/>
          </w:rPr>
          <w:t>iron</w:t>
        </w:r>
      </w:ins>
      <w:ins w:id="1465" w:author="polyd" w:date="2019-11-01T15:15:26Z">
        <w:r>
          <w:rPr>
            <w:rFonts w:ascii="Times New Roman" w:hAnsi="Times New Roman"/>
            <w:sz w:val="24"/>
            <w:szCs w:val="24"/>
            <w:lang w:val="en-US" w:eastAsia="ru-RU"/>
          </w:rPr>
          <w:t>me</w:t>
        </w:r>
      </w:ins>
      <w:ins w:id="1466" w:author="polyd" w:date="2019-11-01T15:15:27Z">
        <w:r>
          <w:rPr>
            <w:rFonts w:ascii="Times New Roman" w:hAnsi="Times New Roman"/>
            <w:sz w:val="24"/>
            <w:szCs w:val="24"/>
            <w:lang w:val="en-US" w:eastAsia="ru-RU"/>
          </w:rPr>
          <w:t xml:space="preserve">nta </w:t>
        </w:r>
      </w:ins>
      <w:ins w:id="1467" w:author="polyd" w:date="2019-11-01T15:15:15Z">
        <w:r>
          <w:rPr>
            <w:rFonts w:ascii="Times New Roman" w:hAnsi="Times New Roman"/>
            <w:sz w:val="24"/>
            <w:szCs w:val="24"/>
            <w:lang w:val="en-US" w:eastAsia="ru-RU"/>
          </w:rPr>
          <w:t>var</w:t>
        </w:r>
      </w:ins>
      <w:ins w:id="1468" w:author="polyd" w:date="2019-11-01T15:15:16Z">
        <w:r>
          <w:rPr>
            <w:rFonts w:ascii="Times New Roman" w:hAnsi="Times New Roman"/>
            <w:sz w:val="24"/>
            <w:szCs w:val="24"/>
            <w:lang w:val="en-US" w:eastAsia="ru-RU"/>
          </w:rPr>
          <w:t>ia</w:t>
        </w:r>
      </w:ins>
      <w:ins w:id="1469" w:author="polyd" w:date="2019-11-01T15:15:17Z">
        <w:r>
          <w:rPr>
            <w:rFonts w:ascii="Times New Roman" w:hAnsi="Times New Roman"/>
            <w:sz w:val="24"/>
            <w:szCs w:val="24"/>
            <w:lang w:val="en-US" w:eastAsia="ru-RU"/>
          </w:rPr>
          <w:t>bl</w:t>
        </w:r>
      </w:ins>
      <w:ins w:id="1470" w:author="polyd" w:date="2019-11-01T15:15:18Z">
        <w:r>
          <w:rPr>
            <w:rFonts w:ascii="Times New Roman" w:hAnsi="Times New Roman"/>
            <w:sz w:val="24"/>
            <w:szCs w:val="24"/>
            <w:lang w:val="en-US" w:eastAsia="ru-RU"/>
          </w:rPr>
          <w:t xml:space="preserve">es </w:t>
        </w:r>
      </w:ins>
      <w:ins w:id="1471" w:author="polyd" w:date="2019-11-01T15:15:30Z">
        <w:r>
          <w:rPr>
            <w:rFonts w:ascii="Times New Roman" w:hAnsi="Times New Roman"/>
            <w:sz w:val="24"/>
            <w:szCs w:val="24"/>
            <w:lang w:val="en-US" w:eastAsia="ru-RU"/>
          </w:rPr>
          <w:t>com</w:t>
        </w:r>
      </w:ins>
      <w:ins w:id="1472" w:author="polyd" w:date="2019-11-01T15:15:31Z">
        <w:r>
          <w:rPr>
            <w:rFonts w:ascii="Times New Roman" w:hAnsi="Times New Roman"/>
            <w:sz w:val="24"/>
            <w:szCs w:val="24"/>
            <w:lang w:val="en-US" w:eastAsia="ru-RU"/>
          </w:rPr>
          <w:t>bin</w:t>
        </w:r>
      </w:ins>
      <w:ins w:id="1473" w:author="polyd" w:date="2019-11-01T15:15:33Z">
        <w:r>
          <w:rPr>
            <w:rFonts w:ascii="Times New Roman" w:hAnsi="Times New Roman"/>
            <w:sz w:val="24"/>
            <w:szCs w:val="24"/>
            <w:lang w:val="en-US" w:eastAsia="ru-RU"/>
          </w:rPr>
          <w:t>ed</w:t>
        </w:r>
      </w:ins>
      <w:ins w:id="1474" w:author="polyd" w:date="2019-11-01T15:15:34Z">
        <w:r>
          <w:rPr>
            <w:rFonts w:ascii="Times New Roman" w:hAnsi="Times New Roman"/>
            <w:sz w:val="24"/>
            <w:szCs w:val="24"/>
            <w:lang w:val="en-US" w:eastAsia="ru-RU"/>
          </w:rPr>
          <w:t xml:space="preserve"> </w:t>
        </w:r>
      </w:ins>
      <w:ins w:id="1475" w:author="polyd" w:date="2019-11-01T15:15:36Z">
        <w:r>
          <w:rPr>
            <w:rFonts w:ascii="Times New Roman" w:hAnsi="Times New Roman"/>
            <w:sz w:val="24"/>
            <w:szCs w:val="24"/>
            <w:lang w:val="en-US" w:eastAsia="ru-RU"/>
          </w:rPr>
          <w:t>with</w:t>
        </w:r>
      </w:ins>
      <w:ins w:id="1476" w:author="polyd" w:date="2019-11-01T15:15:37Z">
        <w:r>
          <w:rPr>
            <w:rFonts w:ascii="Times New Roman" w:hAnsi="Times New Roman"/>
            <w:sz w:val="24"/>
            <w:szCs w:val="24"/>
            <w:lang w:val="en-US" w:eastAsia="ru-RU"/>
          </w:rPr>
          <w:t xml:space="preserve"> </w:t>
        </w:r>
      </w:ins>
      <w:del w:id="1477" w:author="polyd" w:date="2019-11-01T15:15:41Z">
        <w:r>
          <w:rPr>
            <w:rFonts w:ascii="Times New Roman" w:hAnsi="Times New Roman"/>
            <w:sz w:val="24"/>
            <w:szCs w:val="24"/>
            <w:lang w:val="en" w:eastAsia="ru-RU"/>
          </w:rPr>
          <w:delText>, as well as</w:delText>
        </w:r>
      </w:del>
      <w:ins w:id="1478" w:author="Usov N." w:date="2019-10-27T09:18:00Z">
        <w:del w:id="1479" w:author="polyd" w:date="2019-11-01T15:15:41Z">
          <w:r>
            <w:rPr>
              <w:rFonts w:ascii="Times New Roman" w:hAnsi="Times New Roman"/>
              <w:sz w:val="24"/>
              <w:szCs w:val="24"/>
              <w:lang w:val="en" w:eastAsia="ru-RU"/>
            </w:rPr>
            <w:delText xml:space="preserve"> and</w:delText>
          </w:r>
        </w:del>
      </w:ins>
      <w:del w:id="1480" w:author="polyd" w:date="2019-11-01T15:15:41Z">
        <w:r>
          <w:rPr>
            <w:rFonts w:ascii="Times New Roman" w:hAnsi="Times New Roman"/>
            <w:sz w:val="24"/>
            <w:szCs w:val="24"/>
            <w:lang w:val="en" w:eastAsia="ru-RU"/>
          </w:rPr>
          <w:delText xml:space="preserve"> </w:delText>
        </w:r>
      </w:del>
      <w:del w:id="1481" w:author="Usov N." w:date="2019-10-27T09:18:00Z">
        <w:r>
          <w:rPr>
            <w:rFonts w:ascii="Times New Roman" w:hAnsi="Times New Roman"/>
            <w:sz w:val="24"/>
            <w:szCs w:val="24"/>
            <w:lang w:val="en" w:eastAsia="ru-RU"/>
          </w:rPr>
          <w:delText>biotic characteristics (</w:delText>
        </w:r>
      </w:del>
      <w:r>
        <w:rPr>
          <w:rFonts w:ascii="Times New Roman" w:hAnsi="Times New Roman"/>
          <w:sz w:val="24"/>
          <w:szCs w:val="24"/>
          <w:lang w:val="en" w:eastAsia="ru-RU"/>
        </w:rPr>
        <w:t>abundance of species</w:t>
      </w:r>
      <w:del w:id="1482" w:author="Usov N." w:date="2019-10-27T09:18:00Z">
        <w:r>
          <w:rPr>
            <w:rFonts w:ascii="Times New Roman" w:hAnsi="Times New Roman"/>
            <w:sz w:val="24"/>
            <w:szCs w:val="24"/>
            <w:lang w:val="en" w:eastAsia="ru-RU"/>
          </w:rPr>
          <w:delText>)</w:delText>
        </w:r>
      </w:del>
      <w:r>
        <w:rPr>
          <w:rFonts w:ascii="Times New Roman" w:hAnsi="Times New Roman"/>
          <w:sz w:val="24"/>
          <w:szCs w:val="24"/>
          <w:lang w:val="en" w:eastAsia="ru-RU"/>
        </w:rPr>
        <w:t xml:space="preserve"> were included in the </w:t>
      </w:r>
      <w:del w:id="1483" w:author="Usov N." w:date="2019-10-25T12:40:00Z">
        <w:r>
          <w:rPr>
            <w:rFonts w:ascii="Times New Roman" w:hAnsi="Times New Roman"/>
            <w:sz w:val="24"/>
            <w:szCs w:val="24"/>
            <w:lang w:val="en" w:eastAsia="ru-RU"/>
          </w:rPr>
          <w:delText xml:space="preserve">full </w:delText>
        </w:r>
      </w:del>
      <w:r>
        <w:rPr>
          <w:rFonts w:ascii="Times New Roman" w:hAnsi="Times New Roman"/>
          <w:sz w:val="24"/>
          <w:szCs w:val="24"/>
          <w:lang w:val="en" w:eastAsia="ru-RU"/>
        </w:rPr>
        <w:t xml:space="preserve">model of </w:t>
      </w:r>
      <w:del w:id="1484" w:author="polyd" w:date="2019-11-01T15:15:52Z">
        <w:r>
          <w:rPr>
            <w:rFonts w:ascii="Times New Roman" w:hAnsi="Times New Roman"/>
            <w:sz w:val="24"/>
            <w:szCs w:val="24"/>
            <w:lang w:val="en-US" w:eastAsia="ru-RU"/>
          </w:rPr>
          <w:delText xml:space="preserve">canonical correspondent </w:delText>
        </w:r>
      </w:del>
      <w:ins w:id="1485" w:author="Usov N." w:date="2019-10-28T11:36:00Z">
        <w:del w:id="1486" w:author="polyd" w:date="2019-11-01T15:15:52Z">
          <w:r>
            <w:rPr>
              <w:rFonts w:ascii="Times New Roman" w:hAnsi="Times New Roman"/>
              <w:sz w:val="24"/>
              <w:szCs w:val="24"/>
              <w:lang w:val="en-US" w:eastAsia="ru-RU"/>
            </w:rPr>
            <w:delText xml:space="preserve">correspondence </w:delText>
          </w:r>
        </w:del>
      </w:ins>
      <w:ins w:id="1487" w:author="polyd" w:date="2019-11-01T15:15:52Z">
        <w:r>
          <w:rPr>
            <w:rFonts w:ascii="Times New Roman" w:hAnsi="Times New Roman"/>
            <w:sz w:val="24"/>
            <w:szCs w:val="24"/>
            <w:lang w:val="en-US" w:eastAsia="ru-RU"/>
          </w:rPr>
          <w:t>CC</w:t>
        </w:r>
      </w:ins>
      <w:ins w:id="1488" w:author="polyd" w:date="2019-11-01T15:15:54Z">
        <w:r>
          <w:rPr>
            <w:rFonts w:ascii="Times New Roman" w:hAnsi="Times New Roman"/>
            <w:sz w:val="24"/>
            <w:szCs w:val="24"/>
            <w:lang w:val="en-US" w:eastAsia="ru-RU"/>
          </w:rPr>
          <w:t xml:space="preserve">A </w:t>
        </w:r>
      </w:ins>
      <w:del w:id="1489" w:author="polyd" w:date="2019-11-01T15:15:56Z">
        <w:r>
          <w:rPr>
            <w:rFonts w:ascii="Times New Roman" w:hAnsi="Times New Roman"/>
            <w:sz w:val="24"/>
            <w:szCs w:val="24"/>
            <w:lang w:val="en" w:eastAsia="ru-RU"/>
          </w:rPr>
          <w:delText>analysis</w:delText>
        </w:r>
      </w:del>
      <w:del w:id="1490" w:author="polyd" w:date="2019-11-01T15:15:56Z">
        <w:r>
          <w:rPr>
            <w:rFonts w:ascii="Times New Roman" w:hAnsi="Times New Roman"/>
            <w:sz w:val="24"/>
            <w:szCs w:val="24"/>
            <w:lang w:val="en-US" w:eastAsia="ru-RU"/>
          </w:rPr>
          <w:delText xml:space="preserve"> </w:delText>
        </w:r>
      </w:del>
      <w:bookmarkStart w:id="1" w:name="_GoBack"/>
      <w:bookmarkEnd w:id="1"/>
      <w:r>
        <w:rPr>
          <w:rFonts w:ascii="Times New Roman" w:hAnsi="Times New Roman"/>
          <w:sz w:val="24"/>
          <w:szCs w:val="24"/>
          <w:lang w:val="en-US" w:eastAsia="ru-RU"/>
        </w:rPr>
        <w:t>as predictors</w:t>
      </w:r>
      <w:r>
        <w:rPr>
          <w:rFonts w:ascii="Times New Roman" w:hAnsi="Times New Roman"/>
          <w:sz w:val="24"/>
          <w:szCs w:val="24"/>
          <w:lang w:val="en" w:eastAsia="ru-RU"/>
        </w:rPr>
        <w:t xml:space="preserve">. </w:t>
      </w:r>
    </w:p>
    <w:p>
      <w:pPr>
        <w:spacing w:after="0" w:line="360" w:lineRule="auto"/>
        <w:ind w:firstLine="709"/>
        <w:jc w:val="both"/>
        <w:rPr>
          <w:ins w:id="1491" w:author="polyd" w:date="2019-11-01T14:58:16Z"/>
          <w:rFonts w:ascii="Times New Roman" w:hAnsi="Times New Roman"/>
          <w:sz w:val="24"/>
          <w:szCs w:val="24"/>
          <w:lang w:val="en" w:eastAsia="ru-RU"/>
        </w:rPr>
      </w:pPr>
    </w:p>
    <w:p>
      <w:pPr>
        <w:spacing w:after="0" w:line="360" w:lineRule="auto"/>
        <w:ind w:firstLine="709"/>
        <w:jc w:val="both"/>
        <w:rPr>
          <w:rFonts w:ascii="Times New Roman" w:hAnsi="Times New Roman"/>
          <w:sz w:val="24"/>
          <w:szCs w:val="24"/>
          <w:lang w:val="en-US" w:eastAsia="ru-RU"/>
        </w:rPr>
      </w:pPr>
      <w:del w:id="1492" w:author="Usov N." w:date="2019-10-25T12:40:00Z">
        <w:r>
          <w:rPr>
            <w:rFonts w:ascii="Times New Roman" w:hAnsi="Times New Roman"/>
            <w:sz w:val="24"/>
            <w:szCs w:val="24"/>
            <w:lang w:val="en" w:eastAsia="ru-RU"/>
          </w:rPr>
          <w:delText xml:space="preserve">After the procedure of simplifying the full model, </w:delText>
        </w:r>
      </w:del>
      <w:del w:id="1493" w:author="Usov N." w:date="2019-10-25T12:40:00Z">
        <w:r>
          <w:rPr>
            <w:rFonts w:ascii="Times New Roman" w:hAnsi="Times New Roman"/>
            <w:sz w:val="24"/>
            <w:szCs w:val="24"/>
            <w:lang w:val="en-US" w:eastAsia="ru-RU"/>
          </w:rPr>
          <w:delText>only</w:delText>
        </w:r>
      </w:del>
      <w:del w:id="1494" w:author="Usov N." w:date="2019-10-25T12:40:00Z">
        <w:r>
          <w:rPr>
            <w:rFonts w:ascii="Times New Roman" w:hAnsi="Times New Roman"/>
            <w:sz w:val="24"/>
            <w:lang w:val="en-US"/>
          </w:rPr>
          <w:delText xml:space="preserve"> </w:delText>
        </w:r>
      </w:del>
      <w:del w:id="1495" w:author="Usov N." w:date="2019-10-25T12:40:00Z">
        <w:r>
          <w:rPr>
            <w:rFonts w:ascii="Times New Roman" w:hAnsi="Times New Roman"/>
            <w:sz w:val="24"/>
            <w:szCs w:val="24"/>
            <w:lang w:val="en" w:eastAsia="ru-RU"/>
          </w:rPr>
          <w:delText>three predictors that characterize the hydrological and climatic conditions were taken into the final model</w:delText>
        </w:r>
      </w:del>
      <w:ins w:id="1496" w:author="Usov N." w:date="2019-10-25T12:40:00Z">
        <w:r>
          <w:rPr>
            <w:rFonts w:ascii="Times New Roman" w:hAnsi="Times New Roman"/>
            <w:sz w:val="24"/>
            <w:szCs w:val="24"/>
            <w:lang w:val="en" w:eastAsia="ru-RU"/>
          </w:rPr>
          <w:t>Only three predictors were significant</w:t>
        </w:r>
      </w:ins>
      <w:r>
        <w:rPr>
          <w:rFonts w:ascii="Times New Roman" w:hAnsi="Times New Roman"/>
          <w:sz w:val="24"/>
          <w:szCs w:val="24"/>
          <w:lang w:val="en" w:eastAsia="ru-RU"/>
        </w:rPr>
        <w:t xml:space="preserve">: </w:t>
      </w:r>
      <w:del w:id="1497" w:author="Usov N." w:date="2019-10-25T12:41:00Z">
        <w:r>
          <w:rPr>
            <w:rFonts w:ascii="Times New Roman" w:hAnsi="Times New Roman"/>
            <w:sz w:val="24"/>
            <w:szCs w:val="24"/>
            <w:lang w:val="en" w:eastAsia="ru-RU"/>
          </w:rPr>
          <w:delText xml:space="preserve">the beginning of spring in a given year (SpSD), the date of the ice </w:delText>
        </w:r>
      </w:del>
      <w:del w:id="1498" w:author="Usov N." w:date="2019-10-02T18:04:00Z">
        <w:r>
          <w:rPr>
            <w:rFonts w:ascii="Times New Roman" w:hAnsi="Times New Roman"/>
            <w:sz w:val="24"/>
            <w:szCs w:val="24"/>
            <w:lang w:val="en" w:eastAsia="ru-RU"/>
          </w:rPr>
          <w:delText xml:space="preserve">release </w:delText>
        </w:r>
      </w:del>
      <w:del w:id="1499" w:author="Usov N." w:date="2019-10-25T12:41:00Z">
        <w:r>
          <w:rPr>
            <w:rFonts w:ascii="Times New Roman" w:hAnsi="Times New Roman"/>
            <w:sz w:val="24"/>
            <w:szCs w:val="24"/>
            <w:lang w:val="en" w:eastAsia="ru-RU"/>
          </w:rPr>
          <w:delText xml:space="preserve">in a given year (ICD), and </w:delText>
        </w:r>
      </w:del>
      <w:r>
        <w:rPr>
          <w:rFonts w:ascii="Times New Roman" w:hAnsi="Times New Roman"/>
          <w:sz w:val="24"/>
          <w:szCs w:val="24"/>
          <w:lang w:val="en" w:eastAsia="ru-RU"/>
        </w:rPr>
        <w:t>the end of summer in the previous year (SuFDPY)</w:t>
      </w:r>
      <w:ins w:id="1500" w:author="Usov N." w:date="2019-10-25T12:41:00Z">
        <w:r>
          <w:rPr>
            <w:rFonts w:ascii="Times New Roman" w:hAnsi="Times New Roman"/>
            <w:sz w:val="24"/>
            <w:szCs w:val="24"/>
            <w:lang w:val="en" w:eastAsia="ru-RU"/>
          </w:rPr>
          <w:t>,</w:t>
        </w:r>
      </w:ins>
      <w:del w:id="1501" w:author="Usov N." w:date="2019-10-25T12:41:00Z">
        <w:r>
          <w:rPr>
            <w:rFonts w:ascii="Times New Roman" w:hAnsi="Times New Roman"/>
            <w:sz w:val="24"/>
            <w:szCs w:val="24"/>
            <w:lang w:val="en-US" w:eastAsia="ru-RU"/>
          </w:rPr>
          <w:delText>.</w:delText>
        </w:r>
      </w:del>
      <w:r>
        <w:rPr>
          <w:rFonts w:ascii="Times New Roman" w:hAnsi="Times New Roman"/>
          <w:sz w:val="24"/>
          <w:szCs w:val="24"/>
          <w:lang w:val="en-US" w:eastAsia="ru-RU"/>
        </w:rPr>
        <w:t xml:space="preserve"> </w:t>
      </w:r>
      <w:del w:id="1502" w:author="Usov N." w:date="2019-10-25T12:41:00Z">
        <w:r>
          <w:rPr>
            <w:rFonts w:ascii="Times New Roman" w:hAnsi="Times New Roman"/>
            <w:sz w:val="24"/>
            <w:szCs w:val="24"/>
            <w:lang w:val="en-US" w:eastAsia="ru-RU"/>
          </w:rPr>
          <w:delText xml:space="preserve">Only two of biotic predictors where kept in the final model: </w:delText>
        </w:r>
      </w:del>
      <w:r>
        <w:rPr>
          <w:rFonts w:ascii="Times New Roman" w:hAnsi="Times New Roman"/>
          <w:sz w:val="24"/>
          <w:szCs w:val="24"/>
          <w:lang w:val="en-US" w:eastAsia="ru-RU"/>
        </w:rPr>
        <w:t xml:space="preserve">the abundance of </w:t>
      </w:r>
      <w:r>
        <w:rPr>
          <w:rFonts w:ascii="Times New Roman" w:hAnsi="Times New Roman"/>
          <w:i/>
          <w:sz w:val="24"/>
          <w:szCs w:val="24"/>
          <w:lang w:val="en-US" w:eastAsia="ru-RU"/>
        </w:rPr>
        <w:t>Acartia</w:t>
      </w:r>
      <w:r>
        <w:rPr>
          <w:rFonts w:ascii="Times New Roman" w:hAnsi="Times New Roman"/>
          <w:sz w:val="24"/>
          <w:szCs w:val="24"/>
          <w:lang w:val="en-US" w:eastAsia="ru-RU"/>
        </w:rPr>
        <w:t xml:space="preserve"> and </w:t>
      </w:r>
      <w:r>
        <w:rPr>
          <w:rFonts w:ascii="Times New Roman" w:hAnsi="Times New Roman"/>
          <w:i/>
          <w:sz w:val="24"/>
          <w:szCs w:val="24"/>
          <w:lang w:val="en-US" w:eastAsia="ru-RU"/>
        </w:rPr>
        <w:t>Microsetella</w:t>
      </w:r>
      <w:r>
        <w:rPr>
          <w:rFonts w:ascii="Times New Roman" w:hAnsi="Times New Roman"/>
          <w:sz w:val="24"/>
          <w:szCs w:val="24"/>
          <w:lang w:val="en-US" w:eastAsia="ru-RU"/>
        </w:rPr>
        <w:t>.</w:t>
      </w:r>
      <w:r>
        <w:rPr>
          <w:rFonts w:ascii="Times New Roman" w:hAnsi="Times New Roman"/>
          <w:sz w:val="24"/>
          <w:lang w:val="en"/>
        </w:rPr>
        <w:t xml:space="preserve"> </w:t>
      </w:r>
      <w:del w:id="1503" w:author="Usov N." w:date="2019-10-25T12:39:00Z">
        <w:r>
          <w:rPr>
            <w:rFonts w:ascii="Times New Roman" w:hAnsi="Times New Roman"/>
            <w:sz w:val="24"/>
            <w:szCs w:val="24"/>
            <w:lang w:val="en" w:eastAsia="ru-RU"/>
          </w:rPr>
          <w:delText>No statistically significant differences between the full and simplified models were identified (</w:delText>
        </w:r>
      </w:del>
      <w:del w:id="1504" w:author="Usov N." w:date="2019-10-25T12:39:00Z">
        <w:r>
          <w:rPr>
            <w:rFonts w:ascii="Times New Roman" w:hAnsi="Times New Roman"/>
            <w:i/>
            <w:sz w:val="24"/>
            <w:szCs w:val="24"/>
            <w:lang w:val="en" w:eastAsia="ru-RU"/>
          </w:rPr>
          <w:delText>F</w:delText>
        </w:r>
      </w:del>
      <w:del w:id="1505" w:author="Usov N." w:date="2019-10-25T12:39:00Z">
        <w:r>
          <w:rPr>
            <w:rFonts w:ascii="Times New Roman" w:hAnsi="Times New Roman"/>
            <w:sz w:val="24"/>
            <w:szCs w:val="24"/>
            <w:lang w:val="en" w:eastAsia="ru-RU"/>
          </w:rPr>
          <w:delText xml:space="preserve"> = 1.12, </w:delText>
        </w:r>
      </w:del>
      <w:del w:id="1506" w:author="Usov N." w:date="2019-10-25T12:39:00Z">
        <w:r>
          <w:rPr>
            <w:rFonts w:ascii="Times New Roman" w:hAnsi="Times New Roman"/>
            <w:i/>
            <w:sz w:val="24"/>
            <w:szCs w:val="24"/>
            <w:lang w:val="en" w:eastAsia="ru-RU"/>
          </w:rPr>
          <w:delText>p</w:delText>
        </w:r>
      </w:del>
      <w:del w:id="1507" w:author="Usov N." w:date="2019-10-25T12:39:00Z">
        <w:r>
          <w:rPr>
            <w:rFonts w:ascii="Times New Roman" w:hAnsi="Times New Roman"/>
            <w:i/>
            <w:sz w:val="24"/>
            <w:szCs w:val="24"/>
            <w:vertAlign w:val="subscript"/>
            <w:lang w:val="en" w:eastAsia="ru-RU"/>
          </w:rPr>
          <w:delText>perm</w:delText>
        </w:r>
      </w:del>
      <w:del w:id="1508" w:author="Usov N." w:date="2019-10-25T12:39:00Z">
        <w:r>
          <w:rPr>
            <w:rFonts w:ascii="Times New Roman" w:hAnsi="Times New Roman"/>
            <w:sz w:val="24"/>
            <w:szCs w:val="24"/>
            <w:lang w:val="en" w:eastAsia="ru-RU"/>
          </w:rPr>
          <w:delText xml:space="preserve"> = 0.221).</w:delText>
        </w:r>
      </w:del>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 xml:space="preserve">The </w:t>
      </w:r>
      <w:del w:id="1509" w:author="Usov N." w:date="2019-10-25T12:45:00Z">
        <w:r>
          <w:rPr>
            <w:rFonts w:ascii="Times New Roman" w:hAnsi="Times New Roman"/>
            <w:sz w:val="24"/>
            <w:szCs w:val="24"/>
            <w:lang w:val="en-US"/>
          </w:rPr>
          <w:delText xml:space="preserve">final </w:delText>
        </w:r>
      </w:del>
      <w:ins w:id="1510" w:author="Usov N." w:date="2019-10-25T13:06:00Z">
        <w:r>
          <w:rPr>
            <w:rFonts w:ascii="Times New Roman" w:hAnsi="Times New Roman"/>
            <w:sz w:val="24"/>
            <w:szCs w:val="24"/>
            <w:lang w:val="en-US"/>
          </w:rPr>
          <w:t xml:space="preserve">whole </w:t>
        </w:r>
      </w:ins>
      <w:r>
        <w:rPr>
          <w:rFonts w:ascii="Times New Roman" w:hAnsi="Times New Roman"/>
          <w:sz w:val="24"/>
          <w:szCs w:val="24"/>
          <w:lang w:val="en-US"/>
        </w:rPr>
        <w:t xml:space="preserve">model was statistically significant (Table 1a) and explained </w:t>
      </w:r>
      <w:del w:id="1511" w:author="Usov N." w:date="2019-10-25T12:45:00Z">
        <w:r>
          <w:rPr>
            <w:rFonts w:ascii="Times New Roman" w:hAnsi="Times New Roman"/>
            <w:sz w:val="24"/>
            <w:szCs w:val="24"/>
            <w:lang w:val="en-US"/>
          </w:rPr>
          <w:delText>23.5</w:delText>
        </w:r>
      </w:del>
      <w:ins w:id="1512" w:author="Usov N." w:date="2019-10-25T12:45:00Z">
        <w:r>
          <w:rPr>
            <w:rFonts w:ascii="Times New Roman" w:hAnsi="Times New Roman"/>
            <w:sz w:val="24"/>
            <w:szCs w:val="24"/>
            <w:lang w:val="en-US"/>
          </w:rPr>
          <w:t>40.9</w:t>
        </w:r>
      </w:ins>
      <w:r>
        <w:rPr>
          <w:rFonts w:ascii="Times New Roman" w:hAnsi="Times New Roman"/>
          <w:sz w:val="24"/>
          <w:szCs w:val="24"/>
          <w:lang w:val="en-US"/>
        </w:rPr>
        <w:t>% of total inertia</w:t>
      </w:r>
      <w:ins w:id="1513" w:author="Usov N." w:date="2019-10-25T12:46:00Z">
        <w:r>
          <w:rPr>
            <w:rFonts w:ascii="Times New Roman" w:hAnsi="Times New Roman"/>
            <w:sz w:val="24"/>
            <w:szCs w:val="24"/>
            <w:lang w:val="en-US"/>
          </w:rPr>
          <w:t xml:space="preserve"> taking into account all canonical axes</w:t>
        </w:r>
      </w:ins>
      <w:r>
        <w:rPr>
          <w:rFonts w:ascii="Times New Roman" w:hAnsi="Times New Roman"/>
          <w:sz w:val="24"/>
          <w:szCs w:val="24"/>
          <w:lang w:val="en-US"/>
        </w:rPr>
        <w:t xml:space="preserve">. At the same time, only the first </w:t>
      </w:r>
      <w:del w:id="1514" w:author="Usov N." w:date="2019-10-25T12:47:00Z">
        <w:r>
          <w:rPr>
            <w:rFonts w:ascii="Times New Roman" w:hAnsi="Times New Roman"/>
            <w:sz w:val="24"/>
            <w:szCs w:val="24"/>
            <w:lang w:val="en-US"/>
          </w:rPr>
          <w:delText>and second axes</w:delText>
        </w:r>
      </w:del>
      <w:ins w:id="1515" w:author="Usov N." w:date="2019-10-25T12:47:00Z">
        <w:r>
          <w:rPr>
            <w:rFonts w:ascii="Times New Roman" w:hAnsi="Times New Roman"/>
            <w:sz w:val="24"/>
            <w:szCs w:val="24"/>
            <w:lang w:val="en-US"/>
          </w:rPr>
          <w:t>axis</w:t>
        </w:r>
      </w:ins>
      <w:r>
        <w:rPr>
          <w:rFonts w:ascii="Times New Roman" w:hAnsi="Times New Roman"/>
          <w:sz w:val="24"/>
          <w:szCs w:val="24"/>
          <w:lang w:val="en-US"/>
        </w:rPr>
        <w:t xml:space="preserve"> w</w:t>
      </w:r>
      <w:del w:id="1516" w:author="Usov N." w:date="2019-10-25T12:47:00Z">
        <w:r>
          <w:rPr>
            <w:rFonts w:ascii="Times New Roman" w:hAnsi="Times New Roman"/>
            <w:sz w:val="24"/>
            <w:szCs w:val="24"/>
            <w:lang w:val="en-US"/>
          </w:rPr>
          <w:delText>ere</w:delText>
        </w:r>
      </w:del>
      <w:ins w:id="1517" w:author="Usov N." w:date="2019-10-25T12:47:00Z">
        <w:r>
          <w:rPr>
            <w:rFonts w:ascii="Times New Roman" w:hAnsi="Times New Roman"/>
            <w:sz w:val="24"/>
            <w:szCs w:val="24"/>
            <w:lang w:val="en-US"/>
          </w:rPr>
          <w:t>as</w:t>
        </w:r>
      </w:ins>
      <w:r>
        <w:rPr>
          <w:rFonts w:ascii="Times New Roman" w:hAnsi="Times New Roman"/>
          <w:sz w:val="24"/>
          <w:szCs w:val="24"/>
          <w:lang w:val="en-US"/>
        </w:rPr>
        <w:t xml:space="preserve"> statistically significant </w:t>
      </w:r>
      <w:del w:id="1518" w:author="Usov N." w:date="2019-10-25T12:47:00Z">
        <w:r>
          <w:rPr>
            <w:rFonts w:ascii="Times New Roman" w:hAnsi="Times New Roman"/>
            <w:sz w:val="24"/>
            <w:szCs w:val="24"/>
            <w:lang w:val="en-US"/>
          </w:rPr>
          <w:delText xml:space="preserve">out of the five possible canonical axes </w:delText>
        </w:r>
      </w:del>
      <w:r>
        <w:rPr>
          <w:rFonts w:ascii="Times New Roman" w:hAnsi="Times New Roman"/>
          <w:sz w:val="24"/>
          <w:szCs w:val="24"/>
          <w:lang w:val="en-US"/>
        </w:rPr>
        <w:t xml:space="preserve">(Table 1b). </w:t>
      </w:r>
      <w:del w:id="1519" w:author="Usov N." w:date="2019-10-25T12:47:00Z">
        <w:r>
          <w:rPr>
            <w:rFonts w:ascii="Times New Roman" w:hAnsi="Times New Roman"/>
            <w:sz w:val="24"/>
            <w:szCs w:val="24"/>
            <w:lang w:val="en-US"/>
          </w:rPr>
          <w:delText xml:space="preserve">They </w:delText>
        </w:r>
      </w:del>
      <w:ins w:id="1520" w:author="Usov N." w:date="2019-10-25T12:47:00Z">
        <w:r>
          <w:rPr>
            <w:rFonts w:ascii="Times New Roman" w:hAnsi="Times New Roman"/>
            <w:sz w:val="24"/>
            <w:szCs w:val="24"/>
            <w:lang w:val="en-US"/>
          </w:rPr>
          <w:t xml:space="preserve">It </w:t>
        </w:r>
      </w:ins>
      <w:r>
        <w:rPr>
          <w:rFonts w:ascii="Times New Roman" w:hAnsi="Times New Roman"/>
          <w:sz w:val="24"/>
          <w:szCs w:val="24"/>
          <w:lang w:val="en-US"/>
        </w:rPr>
        <w:t xml:space="preserve">accounted for </w:t>
      </w:r>
      <w:del w:id="1521" w:author="Usov N." w:date="2019-10-25T12:48:00Z">
        <w:r>
          <w:rPr>
            <w:rFonts w:ascii="Times New Roman" w:hAnsi="Times New Roman"/>
            <w:sz w:val="24"/>
            <w:szCs w:val="24"/>
            <w:lang w:val="en-US"/>
          </w:rPr>
          <w:delText>12 and 5.4</w:delText>
        </w:r>
      </w:del>
      <w:ins w:id="1522" w:author="Usov N." w:date="2019-10-25T12:48:00Z">
        <w:r>
          <w:rPr>
            <w:rFonts w:ascii="Times New Roman" w:hAnsi="Times New Roman"/>
            <w:sz w:val="24"/>
            <w:szCs w:val="24"/>
            <w:lang w:val="en-US"/>
          </w:rPr>
          <w:t>14.6</w:t>
        </w:r>
      </w:ins>
      <w:r>
        <w:rPr>
          <w:rFonts w:ascii="Times New Roman" w:hAnsi="Times New Roman"/>
          <w:sz w:val="24"/>
          <w:szCs w:val="24"/>
          <w:lang w:val="en-US"/>
        </w:rPr>
        <w:t>% of total inertia</w:t>
      </w:r>
      <w:del w:id="1523" w:author="Usov N." w:date="2019-10-25T12:48:00Z">
        <w:r>
          <w:rPr>
            <w:rFonts w:ascii="Times New Roman" w:hAnsi="Times New Roman"/>
            <w:sz w:val="24"/>
            <w:szCs w:val="24"/>
            <w:lang w:val="en-US"/>
          </w:rPr>
          <w:delText>, respectively</w:delText>
        </w:r>
      </w:del>
      <w:r>
        <w:rPr>
          <w:rFonts w:ascii="Times New Roman" w:hAnsi="Times New Roman"/>
          <w:sz w:val="24"/>
          <w:szCs w:val="24"/>
          <w:lang w:val="en-US"/>
        </w:rPr>
        <w:t xml:space="preserve">. </w:t>
      </w:r>
      <w:del w:id="1524" w:author="Usov N." w:date="2019-10-25T13:06:00Z">
        <w:r>
          <w:rPr>
            <w:rFonts w:ascii="Times New Roman" w:hAnsi="Times New Roman"/>
            <w:sz w:val="24"/>
            <w:szCs w:val="24"/>
            <w:lang w:val="en-US"/>
          </w:rPr>
          <w:delText>The presence of all the predictors remaining in the model was statistically significant (Table 1c).</w:delText>
        </w:r>
      </w:del>
    </w:p>
    <w:p>
      <w:pPr>
        <w:spacing w:after="0" w:line="360" w:lineRule="auto"/>
        <w:ind w:firstLine="709"/>
        <w:jc w:val="both"/>
        <w:rPr>
          <w:rFonts w:ascii="Times New Roman" w:hAnsi="Times New Roman"/>
          <w:sz w:val="24"/>
          <w:szCs w:val="24"/>
          <w:lang w:val="en-US"/>
        </w:rPr>
      </w:pP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Table 1. Estimation of the significance of the CCA model. </w:t>
      </w:r>
    </w:p>
    <w:tbl>
      <w:tblPr>
        <w:tblStyle w:val="21"/>
        <w:tblW w:w="85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Change w:id="1525" w:author="Usov N." w:date="2019-10-25T12:04:00Z">
          <w:tblPr>
            <w:tblStyle w:val="21"/>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PrChange>
      </w:tblPr>
      <w:tblGrid>
        <w:gridCol w:w="2043"/>
        <w:gridCol w:w="845"/>
        <w:gridCol w:w="2318"/>
        <w:gridCol w:w="1934"/>
        <w:gridCol w:w="1445"/>
        <w:tblGridChange w:id="1526">
          <w:tblGrid>
            <w:gridCol w:w="1745"/>
            <w:gridCol w:w="592"/>
            <w:gridCol w:w="2318"/>
            <w:gridCol w:w="1416"/>
            <w:gridCol w:w="2146"/>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527" w:author="Usov N." w:date="2019-10-25T12:0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c>
          <w:tcPr>
            <w:tcW w:w="8585" w:type="dxa"/>
            <w:gridSpan w:val="5"/>
            <w:tcPrChange w:id="1528" w:author="Usov N." w:date="2019-10-25T12:04:00Z">
              <w:tcPr>
                <w:tcW w:w="8217" w:type="dxa"/>
                <w:gridSpan w:val="5"/>
              </w:tcPr>
            </w:tcPrChange>
          </w:tcPr>
          <w:p>
            <w:pPr>
              <w:pStyle w:val="42"/>
              <w:numPr>
                <w:ilvl w:val="0"/>
                <w:numId w:val="1"/>
              </w:numPr>
              <w:spacing w:after="0" w:line="360" w:lineRule="auto"/>
              <w:ind w:left="29" w:firstLine="0"/>
              <w:contextualSpacing w:val="0"/>
              <w:rPr>
                <w:rFonts w:ascii="Times New Roman" w:hAnsi="Times New Roman"/>
                <w:szCs w:val="24"/>
                <w:lang w:val="en-US"/>
              </w:rPr>
            </w:pPr>
            <w:r>
              <w:rPr>
                <w:rFonts w:ascii="Times New Roman" w:hAnsi="Times New Roman"/>
                <w:szCs w:val="24"/>
                <w:lang w:val="en-US"/>
              </w:rPr>
              <w:t>Permutation significance test of the final CCA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529" w:author="Usov N." w:date="2019-10-25T12:0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c>
          <w:tcPr>
            <w:tcW w:w="2043" w:type="dxa"/>
            <w:tcPrChange w:id="1530" w:author="Usov N." w:date="2019-10-25T12:04:00Z">
              <w:tcPr>
                <w:tcW w:w="1745" w:type="dxa"/>
              </w:tcPr>
            </w:tcPrChange>
          </w:tcPr>
          <w:p>
            <w:pPr>
              <w:spacing w:after="0" w:line="360" w:lineRule="auto"/>
              <w:ind w:left="29"/>
              <w:rPr>
                <w:rFonts w:ascii="Times New Roman" w:hAnsi="Times New Roman"/>
                <w:szCs w:val="24"/>
                <w:lang w:val="en-US"/>
              </w:rPr>
            </w:pPr>
            <w:r>
              <w:rPr>
                <w:rFonts w:ascii="Times New Roman" w:hAnsi="Times New Roman"/>
                <w:szCs w:val="24"/>
                <w:lang w:val="en-US"/>
              </w:rPr>
              <w:t xml:space="preserve">Term </w:t>
            </w:r>
          </w:p>
        </w:tc>
        <w:tc>
          <w:tcPr>
            <w:tcW w:w="845" w:type="dxa"/>
            <w:tcPrChange w:id="1531" w:author="Usov N." w:date="2019-10-25T12:04:00Z">
              <w:tcPr>
                <w:tcW w:w="592" w:type="dxa"/>
              </w:tcPr>
            </w:tcPrChange>
          </w:tcPr>
          <w:p>
            <w:pPr>
              <w:spacing w:after="0" w:line="360" w:lineRule="auto"/>
              <w:ind w:left="29"/>
              <w:rPr>
                <w:rFonts w:ascii="Times New Roman" w:hAnsi="Times New Roman"/>
                <w:i/>
                <w:szCs w:val="24"/>
                <w:lang w:val="en-US"/>
              </w:rPr>
            </w:pPr>
            <w:r>
              <w:rPr>
                <w:rFonts w:ascii="Times New Roman" w:hAnsi="Times New Roman"/>
                <w:i/>
                <w:szCs w:val="24"/>
                <w:lang w:val="en-US"/>
              </w:rPr>
              <w:t xml:space="preserve">df </w:t>
            </w:r>
          </w:p>
        </w:tc>
        <w:tc>
          <w:tcPr>
            <w:tcW w:w="2318" w:type="dxa"/>
            <w:tcPrChange w:id="1532" w:author="Usov N." w:date="2019-10-25T12:04:00Z">
              <w:tcPr>
                <w:tcW w:w="2318" w:type="dxa"/>
              </w:tcPr>
            </w:tcPrChange>
          </w:tcPr>
          <w:p>
            <w:pPr>
              <w:spacing w:after="0" w:line="360" w:lineRule="auto"/>
              <w:ind w:left="29"/>
              <w:rPr>
                <w:rFonts w:ascii="Times New Roman" w:hAnsi="Times New Roman"/>
                <w:i/>
                <w:szCs w:val="24"/>
                <w:lang w:val="en-US"/>
              </w:rPr>
            </w:pPr>
            <w:r>
              <w:rPr>
                <w:rFonts w:ascii="Times New Roman" w:hAnsi="Times New Roman"/>
                <w:i/>
                <w:szCs w:val="24"/>
                <w:lang w:val="en-US"/>
              </w:rPr>
              <w:t xml:space="preserve">ChiSquare </w:t>
            </w:r>
          </w:p>
        </w:tc>
        <w:tc>
          <w:tcPr>
            <w:tcW w:w="1934" w:type="dxa"/>
            <w:tcPrChange w:id="1533" w:author="Usov N." w:date="2019-10-25T12:04:00Z">
              <w:tcPr>
                <w:tcW w:w="1416" w:type="dxa"/>
              </w:tcPr>
            </w:tcPrChange>
          </w:tcPr>
          <w:p>
            <w:pPr>
              <w:spacing w:after="0" w:line="360" w:lineRule="auto"/>
              <w:ind w:left="29"/>
              <w:rPr>
                <w:rFonts w:ascii="Times New Roman" w:hAnsi="Times New Roman"/>
                <w:szCs w:val="24"/>
                <w:lang w:val="en-US"/>
              </w:rPr>
            </w:pPr>
            <w:r>
              <w:rPr>
                <w:lang w:val="en-US"/>
              </w:rPr>
              <w:t>pseudo-F</w:t>
            </w:r>
            <w:r>
              <w:rPr>
                <w:rStyle w:val="15"/>
                <w:sz w:val="12"/>
              </w:rPr>
              <w:commentReference w:id="29"/>
            </w:r>
            <w:r>
              <w:rPr>
                <w:rFonts w:ascii="Times New Roman" w:hAnsi="Times New Roman"/>
                <w:szCs w:val="24"/>
                <w:lang w:val="en-US"/>
              </w:rPr>
              <w:t xml:space="preserve"> </w:t>
            </w:r>
          </w:p>
        </w:tc>
        <w:tc>
          <w:tcPr>
            <w:tcW w:w="1445" w:type="dxa"/>
            <w:tcPrChange w:id="1534" w:author="Usov N." w:date="2019-10-25T12:04:00Z">
              <w:tcPr>
                <w:tcW w:w="2146" w:type="dxa"/>
              </w:tcPr>
            </w:tcPrChange>
          </w:tcPr>
          <w:p>
            <w:pPr>
              <w:spacing w:after="0" w:line="360" w:lineRule="auto"/>
              <w:ind w:left="29"/>
              <w:rPr>
                <w:rFonts w:ascii="Times New Roman" w:hAnsi="Times New Roman"/>
                <w:szCs w:val="24"/>
                <w:lang w:val="en-US"/>
              </w:rPr>
            </w:pPr>
            <w:r>
              <w:rPr>
                <w:rFonts w:ascii="Times New Roman" w:hAnsi="Times New Roman"/>
                <w:i/>
                <w:szCs w:val="24"/>
                <w:lang w:val="en-US"/>
              </w:rPr>
              <w:t>p</w:t>
            </w:r>
            <w:r>
              <w:rPr>
                <w:rFonts w:ascii="Times New Roman" w:hAnsi="Times New Roman"/>
                <w:szCs w:val="24"/>
                <w:lang w:val="en-US"/>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535" w:author="Usov N." w:date="2019-10-25T12:0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c>
          <w:tcPr>
            <w:tcW w:w="2043" w:type="dxa"/>
            <w:tcPrChange w:id="1536" w:author="Usov N." w:date="2019-10-25T12:04:00Z">
              <w:tcPr>
                <w:tcW w:w="1745" w:type="dxa"/>
              </w:tcPr>
            </w:tcPrChange>
          </w:tcPr>
          <w:p>
            <w:pPr>
              <w:spacing w:after="0" w:line="240" w:lineRule="auto"/>
              <w:ind w:left="28"/>
              <w:rPr>
                <w:rFonts w:ascii="Times New Roman" w:hAnsi="Times New Roman"/>
                <w:szCs w:val="24"/>
                <w:lang w:val="en-US"/>
              </w:rPr>
              <w:pPrChange w:id="1537" w:author="Usov N." w:date="2019-10-25T13:18:00Z">
                <w:pPr>
                  <w:spacing w:after="0" w:line="360" w:lineRule="auto"/>
                  <w:ind w:left="29"/>
                </w:pPr>
              </w:pPrChange>
            </w:pPr>
            <w:ins w:id="1538" w:author="Usov N." w:date="2019-10-25T11:26:00Z">
              <w:r>
                <w:rPr>
                  <w:rFonts w:ascii="Times New Roman" w:hAnsi="Times New Roman"/>
                  <w:rPrChange w:id="1539" w:author="Usov N." w:date="2019-10-25T12:03:00Z">
                    <w:rPr/>
                  </w:rPrChange>
                </w:rPr>
                <w:t>Model</w:t>
              </w:r>
            </w:ins>
            <w:ins w:id="1540" w:author="Usov N." w:date="2019-10-25T11:26:00Z">
              <w:r>
                <w:rPr>
                  <w:rFonts w:ascii="Times New Roman" w:hAnsi="Times New Roman"/>
                  <w:rPrChange w:id="1541" w:author="Usov N." w:date="2019-10-25T12:03:00Z">
                    <w:rPr/>
                  </w:rPrChange>
                </w:rPr>
                <w:t xml:space="preserve"> </w:t>
              </w:r>
            </w:ins>
          </w:p>
        </w:tc>
        <w:tc>
          <w:tcPr>
            <w:tcW w:w="845" w:type="dxa"/>
            <w:tcPrChange w:id="1542" w:author="Usov N." w:date="2019-10-25T12:04:00Z">
              <w:tcPr>
                <w:tcW w:w="592" w:type="dxa"/>
              </w:tcPr>
            </w:tcPrChange>
          </w:tcPr>
          <w:p>
            <w:pPr>
              <w:spacing w:after="0" w:line="240" w:lineRule="auto"/>
              <w:ind w:left="28"/>
              <w:rPr>
                <w:rFonts w:ascii="Times New Roman" w:hAnsi="Times New Roman"/>
                <w:szCs w:val="24"/>
                <w:lang w:val="en-US"/>
              </w:rPr>
              <w:pPrChange w:id="1543" w:author="Usov N." w:date="2019-10-25T13:18:00Z">
                <w:pPr>
                  <w:spacing w:after="0" w:line="360" w:lineRule="auto"/>
                  <w:ind w:left="29"/>
                </w:pPr>
              </w:pPrChange>
            </w:pPr>
            <w:ins w:id="1544" w:author="Usov N." w:date="2019-10-25T11:26:00Z">
              <w:r>
                <w:rPr>
                  <w:rFonts w:ascii="Times New Roman" w:hAnsi="Times New Roman"/>
                  <w:rPrChange w:id="1545" w:author="Usov N." w:date="2019-10-25T12:03:00Z">
                    <w:rPr/>
                  </w:rPrChange>
                </w:rPr>
                <w:t xml:space="preserve">18 </w:t>
              </w:r>
            </w:ins>
            <w:del w:id="1546" w:author="Usov N." w:date="2019-10-25T11:26:00Z">
              <w:r>
                <w:rPr>
                  <w:rFonts w:ascii="Times New Roman" w:hAnsi="Times New Roman"/>
                  <w:szCs w:val="24"/>
                  <w:lang w:val="en-US"/>
                </w:rPr>
                <w:delText xml:space="preserve"> </w:delText>
              </w:r>
            </w:del>
          </w:p>
        </w:tc>
        <w:tc>
          <w:tcPr>
            <w:tcW w:w="2318" w:type="dxa"/>
            <w:tcPrChange w:id="1547" w:author="Usov N." w:date="2019-10-25T12:04:00Z">
              <w:tcPr>
                <w:tcW w:w="2318" w:type="dxa"/>
              </w:tcPr>
            </w:tcPrChange>
          </w:tcPr>
          <w:p>
            <w:pPr>
              <w:spacing w:after="0" w:line="240" w:lineRule="auto"/>
              <w:ind w:left="28"/>
              <w:rPr>
                <w:rFonts w:ascii="Times New Roman" w:hAnsi="Times New Roman"/>
                <w:szCs w:val="24"/>
                <w:lang w:val="en-US"/>
              </w:rPr>
              <w:pPrChange w:id="1548" w:author="Usov N." w:date="2019-10-25T13:18:00Z">
                <w:pPr>
                  <w:spacing w:after="0" w:line="360" w:lineRule="auto"/>
                  <w:ind w:left="29"/>
                </w:pPr>
              </w:pPrChange>
            </w:pPr>
            <w:ins w:id="1549" w:author="Usov N." w:date="2019-10-25T11:26:00Z">
              <w:r>
                <w:rPr>
                  <w:rFonts w:ascii="Times New Roman" w:hAnsi="Times New Roman"/>
                  <w:rPrChange w:id="1550" w:author="Usov N." w:date="2019-10-25T12:03:00Z">
                    <w:rPr/>
                  </w:rPrChange>
                </w:rPr>
                <w:t xml:space="preserve">0.005 </w:t>
              </w:r>
            </w:ins>
          </w:p>
        </w:tc>
        <w:tc>
          <w:tcPr>
            <w:tcW w:w="1934" w:type="dxa"/>
            <w:tcPrChange w:id="1551" w:author="Usov N." w:date="2019-10-25T12:04:00Z">
              <w:tcPr>
                <w:tcW w:w="1416" w:type="dxa"/>
              </w:tcPr>
            </w:tcPrChange>
          </w:tcPr>
          <w:p>
            <w:pPr>
              <w:spacing w:after="0" w:line="240" w:lineRule="auto"/>
              <w:ind w:left="28"/>
              <w:rPr>
                <w:rFonts w:ascii="Times New Roman" w:hAnsi="Times New Roman"/>
                <w:szCs w:val="24"/>
                <w:lang w:val="en-US"/>
              </w:rPr>
              <w:pPrChange w:id="1552" w:author="Usov N." w:date="2019-10-25T13:18:00Z">
                <w:pPr>
                  <w:spacing w:after="0" w:line="360" w:lineRule="auto"/>
                  <w:ind w:left="29"/>
                </w:pPr>
              </w:pPrChange>
            </w:pPr>
            <w:ins w:id="1553" w:author="Usov N." w:date="2019-10-25T11:26:00Z">
              <w:r>
                <w:rPr>
                  <w:rFonts w:ascii="Times New Roman" w:hAnsi="Times New Roman"/>
                  <w:rPrChange w:id="1554" w:author="Usov N." w:date="2019-10-25T12:03:00Z">
                    <w:rPr/>
                  </w:rPrChange>
                </w:rPr>
                <w:t>1.34</w:t>
              </w:r>
            </w:ins>
            <w:ins w:id="1555" w:author="Usov N." w:date="2019-10-25T12:05:00Z">
              <w:r>
                <w:rPr>
                  <w:rFonts w:ascii="Times New Roman" w:hAnsi="Times New Roman"/>
                  <w:lang w:val="en-US"/>
                </w:rPr>
                <w:t>5</w:t>
              </w:r>
            </w:ins>
            <w:ins w:id="1556" w:author="Usov N." w:date="2019-10-25T11:26:00Z">
              <w:r>
                <w:rPr>
                  <w:rFonts w:ascii="Times New Roman" w:hAnsi="Times New Roman"/>
                  <w:rPrChange w:id="1557" w:author="Usov N." w:date="2019-10-25T12:03:00Z">
                    <w:rPr/>
                  </w:rPrChange>
                </w:rPr>
                <w:t xml:space="preserve"> </w:t>
              </w:r>
            </w:ins>
          </w:p>
        </w:tc>
        <w:tc>
          <w:tcPr>
            <w:tcW w:w="1445" w:type="dxa"/>
            <w:tcPrChange w:id="1558" w:author="Usov N." w:date="2019-10-25T12:04:00Z">
              <w:tcPr>
                <w:tcW w:w="2146" w:type="dxa"/>
              </w:tcPr>
            </w:tcPrChange>
          </w:tcPr>
          <w:p>
            <w:pPr>
              <w:spacing w:after="0" w:line="240" w:lineRule="auto"/>
              <w:ind w:left="28"/>
              <w:rPr>
                <w:rFonts w:ascii="Times New Roman" w:hAnsi="Times New Roman"/>
                <w:szCs w:val="24"/>
                <w:lang w:val="en-US"/>
              </w:rPr>
              <w:pPrChange w:id="1559" w:author="Usov N." w:date="2019-10-25T13:18:00Z">
                <w:pPr>
                  <w:spacing w:after="0" w:line="360" w:lineRule="auto"/>
                  <w:ind w:left="29"/>
                </w:pPr>
              </w:pPrChange>
            </w:pPr>
            <w:ins w:id="1560" w:author="Usov N." w:date="2019-10-25T11:26:00Z">
              <w:r>
                <w:rPr>
                  <w:rFonts w:ascii="Times New Roman" w:hAnsi="Times New Roman"/>
                  <w:rPrChange w:id="1561" w:author="Usov N." w:date="2019-10-25T12:03:00Z">
                    <w:rPr/>
                  </w:rPrChange>
                </w:rPr>
                <w:t>0.021</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562" w:author="Usov N." w:date="2019-10-25T12:0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c>
          <w:tcPr>
            <w:tcW w:w="2043" w:type="dxa"/>
            <w:tcPrChange w:id="1563" w:author="Usov N." w:date="2019-10-25T12:04:00Z">
              <w:tcPr>
                <w:tcW w:w="1745" w:type="dxa"/>
              </w:tcPr>
            </w:tcPrChange>
          </w:tcPr>
          <w:p>
            <w:pPr>
              <w:spacing w:after="0" w:line="240" w:lineRule="auto"/>
              <w:ind w:left="28"/>
              <w:rPr>
                <w:rFonts w:ascii="Times New Roman" w:hAnsi="Times New Roman"/>
                <w:szCs w:val="24"/>
                <w:lang w:val="en-US"/>
              </w:rPr>
              <w:pPrChange w:id="1564" w:author="Usov N." w:date="2019-10-25T13:18:00Z">
                <w:pPr>
                  <w:spacing w:after="0" w:line="360" w:lineRule="auto"/>
                  <w:ind w:left="29"/>
                </w:pPr>
              </w:pPrChange>
            </w:pPr>
            <w:ins w:id="1565" w:author="Usov N." w:date="2019-10-25T11:26:00Z">
              <w:r>
                <w:rPr>
                  <w:rFonts w:ascii="Times New Roman" w:hAnsi="Times New Roman"/>
                  <w:rPrChange w:id="1566" w:author="Usov N." w:date="2019-10-25T12:03:00Z">
                    <w:rPr/>
                  </w:rPrChange>
                </w:rPr>
                <w:t>Residual</w:t>
              </w:r>
            </w:ins>
            <w:ins w:id="1567" w:author="Usov N." w:date="2019-10-25T11:26:00Z">
              <w:r>
                <w:rPr>
                  <w:rFonts w:ascii="Times New Roman" w:hAnsi="Times New Roman"/>
                  <w:rPrChange w:id="1568" w:author="Usov N." w:date="2019-10-25T12:03:00Z">
                    <w:rPr/>
                  </w:rPrChange>
                </w:rPr>
                <w:t xml:space="preserve"> </w:t>
              </w:r>
            </w:ins>
          </w:p>
        </w:tc>
        <w:tc>
          <w:tcPr>
            <w:tcW w:w="845" w:type="dxa"/>
            <w:tcPrChange w:id="1569" w:author="Usov N." w:date="2019-10-25T12:04:00Z">
              <w:tcPr>
                <w:tcW w:w="592" w:type="dxa"/>
              </w:tcPr>
            </w:tcPrChange>
          </w:tcPr>
          <w:p>
            <w:pPr>
              <w:spacing w:after="0" w:line="240" w:lineRule="auto"/>
              <w:ind w:left="28"/>
              <w:rPr>
                <w:rFonts w:ascii="Times New Roman" w:hAnsi="Times New Roman"/>
                <w:szCs w:val="24"/>
                <w:lang w:val="en-US"/>
              </w:rPr>
              <w:pPrChange w:id="1570" w:author="Usov N." w:date="2019-10-25T13:18:00Z">
                <w:pPr>
                  <w:spacing w:after="0" w:line="360" w:lineRule="auto"/>
                  <w:ind w:left="29"/>
                </w:pPr>
              </w:pPrChange>
            </w:pPr>
            <w:ins w:id="1571" w:author="Usov N." w:date="2019-10-25T11:26:00Z">
              <w:r>
                <w:rPr>
                  <w:rFonts w:ascii="Times New Roman" w:hAnsi="Times New Roman"/>
                  <w:rPrChange w:id="1572" w:author="Usov N." w:date="2019-10-25T12:03:00Z">
                    <w:rPr/>
                  </w:rPrChange>
                </w:rPr>
                <w:t xml:space="preserve">35 </w:t>
              </w:r>
            </w:ins>
          </w:p>
        </w:tc>
        <w:tc>
          <w:tcPr>
            <w:tcW w:w="2318" w:type="dxa"/>
            <w:tcPrChange w:id="1573" w:author="Usov N." w:date="2019-10-25T12:04:00Z">
              <w:tcPr>
                <w:tcW w:w="2318" w:type="dxa"/>
              </w:tcPr>
            </w:tcPrChange>
          </w:tcPr>
          <w:p>
            <w:pPr>
              <w:spacing w:after="0" w:line="240" w:lineRule="auto"/>
              <w:ind w:left="28"/>
              <w:rPr>
                <w:rFonts w:ascii="Times New Roman" w:hAnsi="Times New Roman"/>
                <w:szCs w:val="24"/>
                <w:lang w:val="en-US"/>
              </w:rPr>
              <w:pPrChange w:id="1574" w:author="Usov N." w:date="2019-10-25T13:18:00Z">
                <w:pPr>
                  <w:spacing w:after="0" w:line="360" w:lineRule="auto"/>
                  <w:ind w:left="29"/>
                </w:pPr>
              </w:pPrChange>
            </w:pPr>
            <w:ins w:id="1575" w:author="Usov N." w:date="2019-10-25T11:26:00Z">
              <w:r>
                <w:rPr>
                  <w:rFonts w:ascii="Times New Roman" w:hAnsi="Times New Roman"/>
                  <w:rPrChange w:id="1576" w:author="Usov N." w:date="2019-10-25T12:03:00Z">
                    <w:rPr/>
                  </w:rPrChange>
                </w:rPr>
                <w:t>0.00</w:t>
              </w:r>
            </w:ins>
            <w:ins w:id="1577" w:author="Usov N." w:date="2019-10-25T12:05:00Z">
              <w:r>
                <w:rPr>
                  <w:rFonts w:ascii="Times New Roman" w:hAnsi="Times New Roman"/>
                  <w:lang w:val="en-US"/>
                </w:rPr>
                <w:t>8</w:t>
              </w:r>
            </w:ins>
            <w:ins w:id="1578" w:author="Usov N." w:date="2019-10-25T11:26:00Z">
              <w:r>
                <w:rPr>
                  <w:rFonts w:ascii="Times New Roman" w:hAnsi="Times New Roman"/>
                  <w:rPrChange w:id="1579" w:author="Usov N." w:date="2019-10-25T12:03:00Z">
                    <w:rPr/>
                  </w:rPrChange>
                </w:rPr>
                <w:t xml:space="preserve"> </w:t>
              </w:r>
            </w:ins>
          </w:p>
        </w:tc>
        <w:tc>
          <w:tcPr>
            <w:tcW w:w="1934" w:type="dxa"/>
            <w:tcPrChange w:id="1580" w:author="Usov N." w:date="2019-10-25T12:04:00Z">
              <w:tcPr>
                <w:tcW w:w="1416" w:type="dxa"/>
              </w:tcPr>
            </w:tcPrChange>
          </w:tcPr>
          <w:p>
            <w:pPr>
              <w:spacing w:after="0" w:line="240" w:lineRule="auto"/>
              <w:ind w:left="28"/>
              <w:rPr>
                <w:rFonts w:ascii="Times New Roman" w:hAnsi="Times New Roman"/>
                <w:szCs w:val="24"/>
                <w:lang w:val="en-US"/>
              </w:rPr>
              <w:pPrChange w:id="1581" w:author="Usov N." w:date="2019-10-25T13:18:00Z">
                <w:pPr>
                  <w:spacing w:after="0" w:line="360" w:lineRule="auto"/>
                  <w:ind w:left="29"/>
                </w:pPr>
              </w:pPrChange>
            </w:pPr>
          </w:p>
        </w:tc>
        <w:tc>
          <w:tcPr>
            <w:tcW w:w="1445" w:type="dxa"/>
            <w:tcPrChange w:id="1582" w:author="Usov N." w:date="2019-10-25T12:04:00Z">
              <w:tcPr>
                <w:tcW w:w="2146" w:type="dxa"/>
              </w:tcPr>
            </w:tcPrChange>
          </w:tcPr>
          <w:p>
            <w:pPr>
              <w:spacing w:after="0" w:line="240" w:lineRule="auto"/>
              <w:ind w:left="28"/>
              <w:rPr>
                <w:rFonts w:ascii="Times New Roman" w:hAnsi="Times New Roman"/>
                <w:szCs w:val="24"/>
                <w:lang w:val="en-US"/>
              </w:rPr>
              <w:pPrChange w:id="1583" w:author="Usov N." w:date="2019-10-25T13:18:00Z">
                <w:pPr>
                  <w:spacing w:after="0" w:line="360" w:lineRule="auto"/>
                  <w:ind w:left="2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584" w:author="Usov N." w:date="2019-10-25T12:0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c>
          <w:tcPr>
            <w:tcW w:w="8585" w:type="dxa"/>
            <w:gridSpan w:val="5"/>
            <w:tcPrChange w:id="1585" w:author="Usov N." w:date="2019-10-25T12:04:00Z">
              <w:tcPr>
                <w:tcW w:w="8217" w:type="dxa"/>
                <w:gridSpan w:val="5"/>
              </w:tcPr>
            </w:tcPrChange>
          </w:tcPr>
          <w:p>
            <w:pPr>
              <w:pStyle w:val="42"/>
              <w:numPr>
                <w:ilvl w:val="0"/>
                <w:numId w:val="1"/>
              </w:numPr>
              <w:spacing w:after="0" w:line="360" w:lineRule="auto"/>
              <w:ind w:left="29" w:firstLine="0"/>
              <w:contextualSpacing w:val="0"/>
              <w:rPr>
                <w:rFonts w:ascii="Times New Roman" w:hAnsi="Times New Roman"/>
                <w:szCs w:val="24"/>
                <w:lang w:val="en-US"/>
              </w:rPr>
            </w:pPr>
            <w:r>
              <w:rPr>
                <w:rFonts w:ascii="Times New Roman" w:hAnsi="Times New Roman"/>
                <w:szCs w:val="24"/>
                <w:lang w:val="en-US"/>
              </w:rPr>
              <w:t xml:space="preserve">Permutation significance test of CCA constrained axis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586" w:author="Usov N." w:date="2019-10-25T12:0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c>
          <w:tcPr>
            <w:tcW w:w="2043" w:type="dxa"/>
            <w:tcPrChange w:id="1587" w:author="Usov N." w:date="2019-10-25T12:04:00Z">
              <w:tcPr>
                <w:tcW w:w="1745" w:type="dxa"/>
              </w:tcPr>
            </w:tcPrChange>
          </w:tcPr>
          <w:p>
            <w:pPr>
              <w:spacing w:after="0" w:line="360" w:lineRule="auto"/>
              <w:ind w:left="29"/>
              <w:rPr>
                <w:rFonts w:ascii="Times New Roman" w:hAnsi="Times New Roman"/>
                <w:szCs w:val="24"/>
                <w:lang w:val="en-US"/>
              </w:rPr>
            </w:pPr>
            <w:r>
              <w:rPr>
                <w:rFonts w:ascii="Times New Roman" w:hAnsi="Times New Roman"/>
                <w:szCs w:val="24"/>
                <w:lang w:val="en-US"/>
              </w:rPr>
              <w:t xml:space="preserve">term </w:t>
            </w:r>
          </w:p>
        </w:tc>
        <w:tc>
          <w:tcPr>
            <w:tcW w:w="845" w:type="dxa"/>
            <w:tcPrChange w:id="1588" w:author="Usov N." w:date="2019-10-25T12:04:00Z">
              <w:tcPr>
                <w:tcW w:w="592" w:type="dxa"/>
              </w:tcPr>
            </w:tcPrChange>
          </w:tcPr>
          <w:p>
            <w:pPr>
              <w:spacing w:after="0" w:line="360" w:lineRule="auto"/>
              <w:ind w:left="29"/>
              <w:rPr>
                <w:rFonts w:ascii="Times New Roman" w:hAnsi="Times New Roman"/>
                <w:i/>
                <w:szCs w:val="24"/>
                <w:lang w:val="en-US"/>
              </w:rPr>
            </w:pPr>
            <w:r>
              <w:rPr>
                <w:rFonts w:ascii="Times New Roman" w:hAnsi="Times New Roman"/>
                <w:i/>
                <w:szCs w:val="24"/>
                <w:lang w:val="en-US"/>
              </w:rPr>
              <w:t xml:space="preserve">df </w:t>
            </w:r>
          </w:p>
        </w:tc>
        <w:tc>
          <w:tcPr>
            <w:tcW w:w="2318" w:type="dxa"/>
            <w:tcPrChange w:id="1589" w:author="Usov N." w:date="2019-10-25T12:04:00Z">
              <w:tcPr>
                <w:tcW w:w="2318" w:type="dxa"/>
              </w:tcPr>
            </w:tcPrChange>
          </w:tcPr>
          <w:p>
            <w:pPr>
              <w:spacing w:after="0" w:line="360" w:lineRule="auto"/>
              <w:ind w:left="29"/>
              <w:rPr>
                <w:rFonts w:ascii="Times New Roman" w:hAnsi="Times New Roman"/>
                <w:i/>
                <w:szCs w:val="24"/>
                <w:lang w:val="en-US"/>
              </w:rPr>
            </w:pPr>
            <w:r>
              <w:rPr>
                <w:rFonts w:ascii="Times New Roman" w:hAnsi="Times New Roman"/>
                <w:i/>
                <w:szCs w:val="24"/>
                <w:lang w:val="en-US"/>
              </w:rPr>
              <w:t xml:space="preserve">ChiSquare </w:t>
            </w:r>
          </w:p>
        </w:tc>
        <w:tc>
          <w:tcPr>
            <w:tcW w:w="1934" w:type="dxa"/>
            <w:tcPrChange w:id="1590" w:author="Usov N." w:date="2019-10-25T12:04:00Z">
              <w:tcPr>
                <w:tcW w:w="1416" w:type="dxa"/>
              </w:tcPr>
            </w:tcPrChange>
          </w:tcPr>
          <w:p>
            <w:pPr>
              <w:spacing w:after="0" w:line="360" w:lineRule="auto"/>
              <w:ind w:left="29"/>
              <w:rPr>
                <w:rFonts w:ascii="Times New Roman" w:hAnsi="Times New Roman"/>
                <w:szCs w:val="24"/>
                <w:lang w:val="en-US"/>
              </w:rPr>
            </w:pPr>
            <w:r>
              <w:rPr>
                <w:rFonts w:ascii="Times New Roman" w:hAnsi="Times New Roman"/>
                <w:lang w:val="en-US"/>
                <w:rPrChange w:id="1591" w:author="Usov N." w:date="2019-10-25T12:03:00Z">
                  <w:rPr>
                    <w:lang w:val="en-US"/>
                  </w:rPr>
                </w:rPrChange>
              </w:rPr>
              <w:t>pseudo-F</w:t>
            </w:r>
          </w:p>
        </w:tc>
        <w:tc>
          <w:tcPr>
            <w:tcW w:w="1445" w:type="dxa"/>
            <w:tcPrChange w:id="1592" w:author="Usov N." w:date="2019-10-25T12:04:00Z">
              <w:tcPr>
                <w:tcW w:w="2146" w:type="dxa"/>
              </w:tcPr>
            </w:tcPrChange>
          </w:tcPr>
          <w:p>
            <w:pPr>
              <w:spacing w:after="0" w:line="360" w:lineRule="auto"/>
              <w:ind w:left="29"/>
              <w:rPr>
                <w:rFonts w:ascii="Times New Roman" w:hAnsi="Times New Roman"/>
                <w:szCs w:val="24"/>
                <w:lang w:val="en-US"/>
              </w:rPr>
            </w:pPr>
            <w:r>
              <w:rPr>
                <w:rFonts w:ascii="Times New Roman" w:hAnsi="Times New Roman"/>
                <w:i/>
                <w:szCs w:val="24"/>
                <w:lang w:val="en-US"/>
              </w:rPr>
              <w:t>p</w:t>
            </w:r>
            <w:r>
              <w:rPr>
                <w:rFonts w:ascii="Times New Roman" w:hAnsi="Times New Roman"/>
                <w:szCs w:val="24"/>
                <w:lang w:val="en-US"/>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593" w:author="Usov N." w:date="2019-10-25T12:0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c>
          <w:tcPr>
            <w:tcW w:w="2043" w:type="dxa"/>
            <w:tcPrChange w:id="1594" w:author="Usov N." w:date="2019-10-25T12:04:00Z">
              <w:tcPr>
                <w:tcW w:w="1745" w:type="dxa"/>
              </w:tcPr>
            </w:tcPrChange>
          </w:tcPr>
          <w:p>
            <w:pPr>
              <w:spacing w:after="0" w:line="240" w:lineRule="auto"/>
              <w:ind w:left="28"/>
              <w:rPr>
                <w:rFonts w:ascii="Times New Roman" w:hAnsi="Times New Roman"/>
                <w:szCs w:val="24"/>
              </w:rPr>
              <w:pPrChange w:id="1595" w:author="Usov N." w:date="2019-10-25T13:17:00Z">
                <w:pPr>
                  <w:spacing w:after="0" w:line="360" w:lineRule="auto"/>
                  <w:ind w:left="29"/>
                </w:pPr>
              </w:pPrChange>
            </w:pPr>
            <w:ins w:id="1596" w:author="Usov N." w:date="2019-10-25T11:36:00Z">
              <w:r>
                <w:rPr>
                  <w:rFonts w:ascii="Times New Roman" w:hAnsi="Times New Roman"/>
                  <w:rPrChange w:id="1597" w:author="Usov N." w:date="2019-10-25T12:03:00Z">
                    <w:rPr/>
                  </w:rPrChange>
                </w:rPr>
                <w:t xml:space="preserve">CCA1 </w:t>
              </w:r>
            </w:ins>
            <w:del w:id="1598" w:author="Usov N." w:date="2019-10-25T11:36:00Z">
              <w:r>
                <w:rPr>
                  <w:rFonts w:ascii="Times New Roman" w:hAnsi="Times New Roman"/>
                  <w:szCs w:val="24"/>
                </w:rPr>
                <w:delText xml:space="preserve"> </w:delText>
              </w:r>
            </w:del>
          </w:p>
        </w:tc>
        <w:tc>
          <w:tcPr>
            <w:tcW w:w="845" w:type="dxa"/>
            <w:tcPrChange w:id="1599" w:author="Usov N." w:date="2019-10-25T12:04:00Z">
              <w:tcPr>
                <w:tcW w:w="592" w:type="dxa"/>
              </w:tcPr>
            </w:tcPrChange>
          </w:tcPr>
          <w:p>
            <w:pPr>
              <w:spacing w:after="0" w:line="240" w:lineRule="auto"/>
              <w:ind w:left="28"/>
              <w:rPr>
                <w:rFonts w:ascii="Times New Roman" w:hAnsi="Times New Roman"/>
                <w:szCs w:val="24"/>
              </w:rPr>
              <w:pPrChange w:id="1600" w:author="Usov N." w:date="2019-10-25T13:17:00Z">
                <w:pPr>
                  <w:spacing w:after="0" w:line="360" w:lineRule="auto"/>
                  <w:ind w:left="29"/>
                </w:pPr>
              </w:pPrChange>
            </w:pPr>
            <w:ins w:id="1601" w:author="Usov N." w:date="2019-10-25T11:36:00Z">
              <w:r>
                <w:rPr>
                  <w:rFonts w:ascii="Times New Roman" w:hAnsi="Times New Roman"/>
                  <w:rPrChange w:id="1602" w:author="Usov N." w:date="2019-10-25T12:03:00Z">
                    <w:rPr/>
                  </w:rPrChange>
                </w:rPr>
                <w:t xml:space="preserve">1 </w:t>
              </w:r>
            </w:ins>
            <w:del w:id="1603" w:author="Usov N." w:date="2019-10-25T11:36:00Z">
              <w:r>
                <w:rPr>
                  <w:rFonts w:ascii="Times New Roman" w:hAnsi="Times New Roman"/>
                  <w:szCs w:val="24"/>
                </w:rPr>
                <w:delText xml:space="preserve"> </w:delText>
              </w:r>
            </w:del>
          </w:p>
        </w:tc>
        <w:tc>
          <w:tcPr>
            <w:tcW w:w="2318" w:type="dxa"/>
            <w:tcPrChange w:id="1604" w:author="Usov N." w:date="2019-10-25T12:04:00Z">
              <w:tcPr>
                <w:tcW w:w="2318" w:type="dxa"/>
              </w:tcPr>
            </w:tcPrChange>
          </w:tcPr>
          <w:p>
            <w:pPr>
              <w:spacing w:after="0" w:line="240" w:lineRule="auto"/>
              <w:ind w:left="28"/>
              <w:rPr>
                <w:rFonts w:ascii="Times New Roman" w:hAnsi="Times New Roman"/>
                <w:szCs w:val="24"/>
              </w:rPr>
              <w:pPrChange w:id="1605" w:author="Usov N." w:date="2019-10-25T13:17:00Z">
                <w:pPr>
                  <w:spacing w:after="0" w:line="360" w:lineRule="auto"/>
                  <w:ind w:left="29"/>
                </w:pPr>
              </w:pPrChange>
            </w:pPr>
            <w:ins w:id="1606" w:author="Usov N." w:date="2019-10-25T11:36:00Z">
              <w:r>
                <w:rPr>
                  <w:rFonts w:ascii="Times New Roman" w:hAnsi="Times New Roman"/>
                  <w:rPrChange w:id="1607" w:author="Usov N." w:date="2019-10-25T12:03:00Z">
                    <w:rPr/>
                  </w:rPrChange>
                </w:rPr>
                <w:t>0.00</w:t>
              </w:r>
            </w:ins>
            <w:ins w:id="1608" w:author="Usov N." w:date="2019-10-25T12:05:00Z">
              <w:r>
                <w:rPr>
                  <w:rFonts w:ascii="Times New Roman" w:hAnsi="Times New Roman"/>
                  <w:lang w:val="en-US"/>
                </w:rPr>
                <w:t>2</w:t>
              </w:r>
            </w:ins>
            <w:ins w:id="1609" w:author="Usov N." w:date="2019-10-25T11:36:00Z">
              <w:r>
                <w:rPr>
                  <w:rFonts w:ascii="Times New Roman" w:hAnsi="Times New Roman"/>
                  <w:rPrChange w:id="1610" w:author="Usov N." w:date="2019-10-25T12:03:00Z">
                    <w:rPr/>
                  </w:rPrChange>
                </w:rPr>
                <w:t xml:space="preserve"> </w:t>
              </w:r>
            </w:ins>
          </w:p>
        </w:tc>
        <w:tc>
          <w:tcPr>
            <w:tcW w:w="1934" w:type="dxa"/>
            <w:tcPrChange w:id="1611" w:author="Usov N." w:date="2019-10-25T12:04:00Z">
              <w:tcPr>
                <w:tcW w:w="1416" w:type="dxa"/>
              </w:tcPr>
            </w:tcPrChange>
          </w:tcPr>
          <w:p>
            <w:pPr>
              <w:spacing w:after="0" w:line="240" w:lineRule="auto"/>
              <w:ind w:left="28"/>
              <w:rPr>
                <w:rFonts w:ascii="Times New Roman" w:hAnsi="Times New Roman"/>
                <w:szCs w:val="24"/>
              </w:rPr>
              <w:pPrChange w:id="1612" w:author="Usov N." w:date="2019-10-25T13:17:00Z">
                <w:pPr>
                  <w:spacing w:after="0" w:line="360" w:lineRule="auto"/>
                  <w:ind w:left="29"/>
                </w:pPr>
              </w:pPrChange>
            </w:pPr>
            <w:ins w:id="1613" w:author="Usov N." w:date="2019-10-25T11:36:00Z">
              <w:r>
                <w:rPr>
                  <w:rFonts w:ascii="Times New Roman" w:hAnsi="Times New Roman"/>
                  <w:rPrChange w:id="1614" w:author="Usov N." w:date="2019-10-25T12:03:00Z">
                    <w:rPr/>
                  </w:rPrChange>
                </w:rPr>
                <w:t>8.6</w:t>
              </w:r>
            </w:ins>
            <w:ins w:id="1615" w:author="Usov N." w:date="2019-10-25T12:06:00Z">
              <w:r>
                <w:rPr>
                  <w:rFonts w:ascii="Times New Roman" w:hAnsi="Times New Roman"/>
                  <w:lang w:val="en-US"/>
                </w:rPr>
                <w:t>20</w:t>
              </w:r>
            </w:ins>
            <w:ins w:id="1616" w:author="Usov N." w:date="2019-10-25T11:36:00Z">
              <w:r>
                <w:rPr>
                  <w:rFonts w:ascii="Times New Roman" w:hAnsi="Times New Roman"/>
                  <w:rPrChange w:id="1617" w:author="Usov N." w:date="2019-10-25T12:03:00Z">
                    <w:rPr/>
                  </w:rPrChange>
                </w:rPr>
                <w:t xml:space="preserve"> </w:t>
              </w:r>
            </w:ins>
          </w:p>
        </w:tc>
        <w:tc>
          <w:tcPr>
            <w:tcW w:w="1445" w:type="dxa"/>
            <w:tcPrChange w:id="1618" w:author="Usov N." w:date="2019-10-25T12:04:00Z">
              <w:tcPr>
                <w:tcW w:w="2146" w:type="dxa"/>
              </w:tcPr>
            </w:tcPrChange>
          </w:tcPr>
          <w:p>
            <w:pPr>
              <w:spacing w:after="0" w:line="240" w:lineRule="auto"/>
              <w:ind w:left="28"/>
              <w:rPr>
                <w:rFonts w:ascii="Times New Roman" w:hAnsi="Times New Roman"/>
                <w:szCs w:val="24"/>
              </w:rPr>
              <w:pPrChange w:id="1619" w:author="Usov N." w:date="2019-10-25T13:17:00Z">
                <w:pPr>
                  <w:spacing w:after="0" w:line="360" w:lineRule="auto"/>
                  <w:ind w:left="29"/>
                </w:pPr>
              </w:pPrChange>
            </w:pPr>
            <w:ins w:id="1620" w:author="Usov N." w:date="2019-10-25T11:36:00Z">
              <w:r>
                <w:rPr>
                  <w:rFonts w:ascii="Times New Roman" w:hAnsi="Times New Roman"/>
                  <w:rPrChange w:id="1621" w:author="Usov N." w:date="2019-10-25T12:03:00Z">
                    <w:rPr/>
                  </w:rPrChange>
                </w:rPr>
                <w:t>0.027</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622" w:author="Usov N." w:date="2019-10-25T12:0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c>
          <w:tcPr>
            <w:tcW w:w="2043" w:type="dxa"/>
            <w:tcPrChange w:id="1623" w:author="Usov N." w:date="2019-10-25T12:04:00Z">
              <w:tcPr>
                <w:tcW w:w="1745" w:type="dxa"/>
              </w:tcPr>
            </w:tcPrChange>
          </w:tcPr>
          <w:p>
            <w:pPr>
              <w:spacing w:after="0" w:line="240" w:lineRule="auto"/>
              <w:ind w:left="28"/>
              <w:rPr>
                <w:rFonts w:ascii="Times New Roman" w:hAnsi="Times New Roman"/>
                <w:szCs w:val="24"/>
              </w:rPr>
              <w:pPrChange w:id="1624" w:author="Usov N." w:date="2019-10-25T13:17:00Z">
                <w:pPr>
                  <w:spacing w:after="0" w:line="360" w:lineRule="auto"/>
                  <w:ind w:left="29"/>
                </w:pPr>
              </w:pPrChange>
            </w:pPr>
            <w:ins w:id="1625" w:author="Usov N." w:date="2019-10-25T11:36:00Z">
              <w:r>
                <w:rPr>
                  <w:rFonts w:ascii="Times New Roman" w:hAnsi="Times New Roman"/>
                  <w:rPrChange w:id="1626" w:author="Usov N." w:date="2019-10-25T12:03:00Z">
                    <w:rPr/>
                  </w:rPrChange>
                </w:rPr>
                <w:t xml:space="preserve">CCA2 </w:t>
              </w:r>
            </w:ins>
            <w:del w:id="1627" w:author="Usov N." w:date="2019-10-25T11:36:00Z">
              <w:r>
                <w:rPr>
                  <w:rFonts w:ascii="Times New Roman" w:hAnsi="Times New Roman"/>
                  <w:szCs w:val="24"/>
                </w:rPr>
                <w:delText xml:space="preserve"> </w:delText>
              </w:r>
            </w:del>
          </w:p>
        </w:tc>
        <w:tc>
          <w:tcPr>
            <w:tcW w:w="845" w:type="dxa"/>
            <w:tcPrChange w:id="1628" w:author="Usov N." w:date="2019-10-25T12:04:00Z">
              <w:tcPr>
                <w:tcW w:w="592" w:type="dxa"/>
              </w:tcPr>
            </w:tcPrChange>
          </w:tcPr>
          <w:p>
            <w:pPr>
              <w:spacing w:after="0" w:line="240" w:lineRule="auto"/>
              <w:ind w:left="28"/>
              <w:rPr>
                <w:rFonts w:ascii="Times New Roman" w:hAnsi="Times New Roman"/>
                <w:szCs w:val="24"/>
              </w:rPr>
              <w:pPrChange w:id="1629" w:author="Usov N." w:date="2019-10-25T13:17:00Z">
                <w:pPr>
                  <w:spacing w:after="0" w:line="360" w:lineRule="auto"/>
                  <w:ind w:left="29"/>
                </w:pPr>
              </w:pPrChange>
            </w:pPr>
            <w:ins w:id="1630" w:author="Usov N." w:date="2019-10-25T11:36:00Z">
              <w:r>
                <w:rPr>
                  <w:rFonts w:ascii="Times New Roman" w:hAnsi="Times New Roman"/>
                  <w:rPrChange w:id="1631" w:author="Usov N." w:date="2019-10-25T12:03:00Z">
                    <w:rPr/>
                  </w:rPrChange>
                </w:rPr>
                <w:t xml:space="preserve">1 </w:t>
              </w:r>
            </w:ins>
            <w:del w:id="1632" w:author="Usov N." w:date="2019-10-25T11:36:00Z">
              <w:r>
                <w:rPr>
                  <w:rFonts w:ascii="Times New Roman" w:hAnsi="Times New Roman"/>
                  <w:szCs w:val="24"/>
                </w:rPr>
                <w:delText xml:space="preserve"> </w:delText>
              </w:r>
            </w:del>
          </w:p>
        </w:tc>
        <w:tc>
          <w:tcPr>
            <w:tcW w:w="2318" w:type="dxa"/>
            <w:tcPrChange w:id="1633" w:author="Usov N." w:date="2019-10-25T12:04:00Z">
              <w:tcPr>
                <w:tcW w:w="2318" w:type="dxa"/>
              </w:tcPr>
            </w:tcPrChange>
          </w:tcPr>
          <w:p>
            <w:pPr>
              <w:spacing w:after="0" w:line="240" w:lineRule="auto"/>
              <w:ind w:left="28"/>
              <w:rPr>
                <w:rFonts w:ascii="Times New Roman" w:hAnsi="Times New Roman"/>
                <w:szCs w:val="24"/>
              </w:rPr>
              <w:pPrChange w:id="1634" w:author="Usov N." w:date="2019-10-25T13:17:00Z">
                <w:pPr>
                  <w:spacing w:after="0" w:line="360" w:lineRule="auto"/>
                  <w:ind w:left="29"/>
                </w:pPr>
              </w:pPrChange>
            </w:pPr>
            <w:ins w:id="1635" w:author="Usov N." w:date="2019-10-25T11:36:00Z">
              <w:r>
                <w:rPr>
                  <w:rFonts w:ascii="Times New Roman" w:hAnsi="Times New Roman"/>
                </w:rPr>
                <w:t>0.001</w:t>
              </w:r>
            </w:ins>
            <w:ins w:id="1636" w:author="Usov N." w:date="2019-10-25T11:36:00Z">
              <w:r>
                <w:rPr>
                  <w:rFonts w:ascii="Times New Roman" w:hAnsi="Times New Roman"/>
                  <w:rPrChange w:id="1637" w:author="Usov N." w:date="2019-10-25T12:03:00Z">
                    <w:rPr/>
                  </w:rPrChange>
                </w:rPr>
                <w:t xml:space="preserve"> </w:t>
              </w:r>
            </w:ins>
          </w:p>
        </w:tc>
        <w:tc>
          <w:tcPr>
            <w:tcW w:w="1934" w:type="dxa"/>
            <w:tcPrChange w:id="1638" w:author="Usov N." w:date="2019-10-25T12:04:00Z">
              <w:tcPr>
                <w:tcW w:w="1416" w:type="dxa"/>
              </w:tcPr>
            </w:tcPrChange>
          </w:tcPr>
          <w:p>
            <w:pPr>
              <w:spacing w:after="0" w:line="240" w:lineRule="auto"/>
              <w:ind w:left="28"/>
              <w:rPr>
                <w:rFonts w:ascii="Times New Roman" w:hAnsi="Times New Roman"/>
                <w:szCs w:val="24"/>
              </w:rPr>
              <w:pPrChange w:id="1639" w:author="Usov N." w:date="2019-10-25T13:17:00Z">
                <w:pPr>
                  <w:spacing w:after="0" w:line="360" w:lineRule="auto"/>
                  <w:ind w:left="29"/>
                </w:pPr>
              </w:pPrChange>
            </w:pPr>
            <w:ins w:id="1640" w:author="Usov N." w:date="2019-10-25T11:36:00Z">
              <w:r>
                <w:rPr>
                  <w:rFonts w:ascii="Times New Roman" w:hAnsi="Times New Roman"/>
                  <w:rPrChange w:id="1641" w:author="Usov N." w:date="2019-10-25T12:03:00Z">
                    <w:rPr/>
                  </w:rPrChange>
                </w:rPr>
                <w:t>4.6</w:t>
              </w:r>
            </w:ins>
            <w:ins w:id="1642" w:author="Usov N." w:date="2019-10-25T12:06:00Z">
              <w:r>
                <w:rPr>
                  <w:rFonts w:ascii="Times New Roman" w:hAnsi="Times New Roman"/>
                  <w:lang w:val="en-US"/>
                </w:rPr>
                <w:t>90</w:t>
              </w:r>
            </w:ins>
            <w:ins w:id="1643" w:author="Usov N." w:date="2019-10-25T11:36:00Z">
              <w:r>
                <w:rPr>
                  <w:rFonts w:ascii="Times New Roman" w:hAnsi="Times New Roman"/>
                  <w:rPrChange w:id="1644" w:author="Usov N." w:date="2019-10-25T12:03:00Z">
                    <w:rPr/>
                  </w:rPrChange>
                </w:rPr>
                <w:t xml:space="preserve"> </w:t>
              </w:r>
            </w:ins>
          </w:p>
        </w:tc>
        <w:tc>
          <w:tcPr>
            <w:tcW w:w="1445" w:type="dxa"/>
            <w:tcPrChange w:id="1645" w:author="Usov N." w:date="2019-10-25T12:04:00Z">
              <w:tcPr>
                <w:tcW w:w="2146" w:type="dxa"/>
              </w:tcPr>
            </w:tcPrChange>
          </w:tcPr>
          <w:p>
            <w:pPr>
              <w:spacing w:after="0" w:line="240" w:lineRule="auto"/>
              <w:ind w:left="28"/>
              <w:rPr>
                <w:rFonts w:ascii="Times New Roman" w:hAnsi="Times New Roman"/>
                <w:szCs w:val="24"/>
              </w:rPr>
              <w:pPrChange w:id="1646" w:author="Usov N." w:date="2019-10-25T13:17:00Z">
                <w:pPr>
                  <w:spacing w:after="0" w:line="360" w:lineRule="auto"/>
                  <w:ind w:left="29"/>
                </w:pPr>
              </w:pPrChange>
            </w:pPr>
            <w:ins w:id="1647" w:author="Usov N." w:date="2019-10-25T11:36:00Z">
              <w:r>
                <w:rPr>
                  <w:rFonts w:ascii="Times New Roman" w:hAnsi="Times New Roman"/>
                  <w:rPrChange w:id="1648" w:author="Usov N." w:date="2019-10-25T12:03:00Z">
                    <w:rPr/>
                  </w:rPrChange>
                </w:rPr>
                <w:t>0.6</w:t>
              </w:r>
            </w:ins>
            <w:ins w:id="1649" w:author="Usov N." w:date="2019-10-25T12:07:00Z">
              <w:r>
                <w:rPr>
                  <w:rFonts w:ascii="Times New Roman" w:hAnsi="Times New Roman"/>
                  <w:lang w:val="en-US"/>
                </w:rPr>
                <w:t>90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650" w:author="Usov N." w:date="2019-10-25T12:0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c>
          <w:tcPr>
            <w:tcW w:w="2043" w:type="dxa"/>
            <w:tcPrChange w:id="1651" w:author="Usov N." w:date="2019-10-25T12:04:00Z">
              <w:tcPr>
                <w:tcW w:w="1745" w:type="dxa"/>
              </w:tcPr>
            </w:tcPrChange>
          </w:tcPr>
          <w:p>
            <w:pPr>
              <w:spacing w:after="0" w:line="240" w:lineRule="auto"/>
              <w:ind w:left="28"/>
              <w:rPr>
                <w:rFonts w:ascii="Times New Roman" w:hAnsi="Times New Roman"/>
                <w:szCs w:val="24"/>
              </w:rPr>
              <w:pPrChange w:id="1652" w:author="Usov N." w:date="2019-10-25T13:17:00Z">
                <w:pPr>
                  <w:spacing w:after="0" w:line="360" w:lineRule="auto"/>
                  <w:ind w:left="29"/>
                </w:pPr>
              </w:pPrChange>
            </w:pPr>
            <w:ins w:id="1653" w:author="Usov N." w:date="2019-10-25T11:36:00Z">
              <w:r>
                <w:rPr>
                  <w:rFonts w:ascii="Times New Roman" w:hAnsi="Times New Roman"/>
                  <w:rPrChange w:id="1654" w:author="Usov N." w:date="2019-10-25T12:03:00Z">
                    <w:rPr/>
                  </w:rPrChange>
                </w:rPr>
                <w:t xml:space="preserve">CCA3 </w:t>
              </w:r>
            </w:ins>
            <w:del w:id="1655" w:author="Usov N." w:date="2019-10-25T11:36:00Z">
              <w:r>
                <w:rPr>
                  <w:rFonts w:ascii="Times New Roman" w:hAnsi="Times New Roman"/>
                  <w:szCs w:val="24"/>
                </w:rPr>
                <w:delText xml:space="preserve"> </w:delText>
              </w:r>
            </w:del>
          </w:p>
        </w:tc>
        <w:tc>
          <w:tcPr>
            <w:tcW w:w="845" w:type="dxa"/>
            <w:tcPrChange w:id="1656" w:author="Usov N." w:date="2019-10-25T12:04:00Z">
              <w:tcPr>
                <w:tcW w:w="592" w:type="dxa"/>
              </w:tcPr>
            </w:tcPrChange>
          </w:tcPr>
          <w:p>
            <w:pPr>
              <w:spacing w:after="0" w:line="240" w:lineRule="auto"/>
              <w:ind w:left="28"/>
              <w:rPr>
                <w:rFonts w:ascii="Times New Roman" w:hAnsi="Times New Roman"/>
                <w:szCs w:val="24"/>
              </w:rPr>
              <w:pPrChange w:id="1657" w:author="Usov N." w:date="2019-10-25T13:17:00Z">
                <w:pPr>
                  <w:spacing w:after="0" w:line="360" w:lineRule="auto"/>
                  <w:ind w:left="29"/>
                </w:pPr>
              </w:pPrChange>
            </w:pPr>
            <w:ins w:id="1658" w:author="Usov N." w:date="2019-10-25T11:36:00Z">
              <w:r>
                <w:rPr>
                  <w:rFonts w:ascii="Times New Roman" w:hAnsi="Times New Roman"/>
                  <w:rPrChange w:id="1659" w:author="Usov N." w:date="2019-10-25T12:03:00Z">
                    <w:rPr/>
                  </w:rPrChange>
                </w:rPr>
                <w:t xml:space="preserve">1 </w:t>
              </w:r>
            </w:ins>
            <w:del w:id="1660" w:author="Usov N." w:date="2019-10-25T11:36:00Z">
              <w:r>
                <w:rPr>
                  <w:rFonts w:ascii="Times New Roman" w:hAnsi="Times New Roman"/>
                  <w:szCs w:val="24"/>
                </w:rPr>
                <w:delText xml:space="preserve"> </w:delText>
              </w:r>
            </w:del>
          </w:p>
        </w:tc>
        <w:tc>
          <w:tcPr>
            <w:tcW w:w="2318" w:type="dxa"/>
            <w:tcPrChange w:id="1661" w:author="Usov N." w:date="2019-10-25T12:04:00Z">
              <w:tcPr>
                <w:tcW w:w="2318" w:type="dxa"/>
              </w:tcPr>
            </w:tcPrChange>
          </w:tcPr>
          <w:p>
            <w:pPr>
              <w:spacing w:after="0" w:line="240" w:lineRule="auto"/>
              <w:ind w:left="28"/>
              <w:rPr>
                <w:rFonts w:ascii="Times New Roman" w:hAnsi="Times New Roman"/>
                <w:szCs w:val="24"/>
              </w:rPr>
              <w:pPrChange w:id="1662" w:author="Usov N." w:date="2019-10-25T13:17:00Z">
                <w:pPr>
                  <w:spacing w:after="0" w:line="360" w:lineRule="auto"/>
                  <w:ind w:left="29"/>
                </w:pPr>
              </w:pPrChange>
            </w:pPr>
            <w:ins w:id="1663" w:author="Usov N." w:date="2019-10-25T11:36:00Z">
              <w:r>
                <w:rPr>
                  <w:rFonts w:ascii="Times New Roman" w:hAnsi="Times New Roman"/>
                  <w:rPrChange w:id="1664" w:author="Usov N." w:date="2019-10-25T12:03:00Z">
                    <w:rPr/>
                  </w:rPrChange>
                </w:rPr>
                <w:t>0.00</w:t>
              </w:r>
            </w:ins>
            <w:ins w:id="1665" w:author="Usov N." w:date="2019-10-25T12:06:00Z">
              <w:r>
                <w:rPr>
                  <w:rFonts w:ascii="Times New Roman" w:hAnsi="Times New Roman"/>
                  <w:lang w:val="en-US"/>
                </w:rPr>
                <w:t>1</w:t>
              </w:r>
            </w:ins>
            <w:ins w:id="1666" w:author="Usov N." w:date="2019-10-25T11:36:00Z">
              <w:r>
                <w:rPr>
                  <w:rFonts w:ascii="Times New Roman" w:hAnsi="Times New Roman"/>
                  <w:rPrChange w:id="1667" w:author="Usov N." w:date="2019-10-25T12:03:00Z">
                    <w:rPr/>
                  </w:rPrChange>
                </w:rPr>
                <w:t xml:space="preserve"> </w:t>
              </w:r>
            </w:ins>
          </w:p>
        </w:tc>
        <w:tc>
          <w:tcPr>
            <w:tcW w:w="1934" w:type="dxa"/>
            <w:tcPrChange w:id="1668" w:author="Usov N." w:date="2019-10-25T12:04:00Z">
              <w:tcPr>
                <w:tcW w:w="1416" w:type="dxa"/>
              </w:tcPr>
            </w:tcPrChange>
          </w:tcPr>
          <w:p>
            <w:pPr>
              <w:spacing w:after="0" w:line="240" w:lineRule="auto"/>
              <w:ind w:left="28"/>
              <w:rPr>
                <w:rFonts w:ascii="Times New Roman" w:hAnsi="Times New Roman"/>
                <w:szCs w:val="24"/>
              </w:rPr>
              <w:pPrChange w:id="1669" w:author="Usov N." w:date="2019-10-25T13:17:00Z">
                <w:pPr>
                  <w:spacing w:after="0" w:line="360" w:lineRule="auto"/>
                  <w:ind w:left="29"/>
                </w:pPr>
              </w:pPrChange>
            </w:pPr>
            <w:ins w:id="1670" w:author="Usov N." w:date="2019-10-25T11:36:00Z">
              <w:r>
                <w:rPr>
                  <w:rFonts w:ascii="Times New Roman" w:hAnsi="Times New Roman"/>
                  <w:rPrChange w:id="1671" w:author="Usov N." w:date="2019-10-25T12:03:00Z">
                    <w:rPr/>
                  </w:rPrChange>
                </w:rPr>
                <w:t>2.93</w:t>
              </w:r>
            </w:ins>
            <w:ins w:id="1672" w:author="Usov N." w:date="2019-10-25T12:06:00Z">
              <w:r>
                <w:rPr>
                  <w:rFonts w:ascii="Times New Roman" w:hAnsi="Times New Roman"/>
                  <w:lang w:val="en-US"/>
                </w:rPr>
                <w:t>4</w:t>
              </w:r>
            </w:ins>
            <w:ins w:id="1673" w:author="Usov N." w:date="2019-10-25T11:36:00Z">
              <w:r>
                <w:rPr>
                  <w:rFonts w:ascii="Times New Roman" w:hAnsi="Times New Roman"/>
                  <w:rPrChange w:id="1674" w:author="Usov N." w:date="2019-10-25T12:03:00Z">
                    <w:rPr/>
                  </w:rPrChange>
                </w:rPr>
                <w:t xml:space="preserve"> </w:t>
              </w:r>
            </w:ins>
          </w:p>
        </w:tc>
        <w:tc>
          <w:tcPr>
            <w:tcW w:w="1445" w:type="dxa"/>
            <w:tcPrChange w:id="1675" w:author="Usov N." w:date="2019-10-25T12:04:00Z">
              <w:tcPr>
                <w:tcW w:w="2146" w:type="dxa"/>
              </w:tcPr>
            </w:tcPrChange>
          </w:tcPr>
          <w:p>
            <w:pPr>
              <w:spacing w:after="0" w:line="240" w:lineRule="auto"/>
              <w:ind w:left="28"/>
              <w:rPr>
                <w:rFonts w:ascii="Times New Roman" w:hAnsi="Times New Roman"/>
                <w:szCs w:val="24"/>
              </w:rPr>
              <w:pPrChange w:id="1676" w:author="Usov N." w:date="2019-10-25T13:17:00Z">
                <w:pPr>
                  <w:spacing w:after="0" w:line="360" w:lineRule="auto"/>
                  <w:ind w:left="29"/>
                </w:pPr>
              </w:pPrChange>
            </w:pPr>
            <w:ins w:id="1677" w:author="Usov N." w:date="2019-10-25T11:36:00Z">
              <w:r>
                <w:rPr>
                  <w:rFonts w:ascii="Times New Roman" w:hAnsi="Times New Roman"/>
                  <w:rPrChange w:id="1678" w:author="Usov N." w:date="2019-10-25T12:03:00Z">
                    <w:rPr/>
                  </w:rPrChange>
                </w:rPr>
                <w:t>0.987</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679" w:author="Usov N." w:date="2019-10-25T12:0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c>
          <w:tcPr>
            <w:tcW w:w="2043" w:type="dxa"/>
            <w:tcPrChange w:id="1680" w:author="Usov N." w:date="2019-10-25T12:04:00Z">
              <w:tcPr>
                <w:tcW w:w="1745" w:type="dxa"/>
              </w:tcPr>
            </w:tcPrChange>
          </w:tcPr>
          <w:p>
            <w:pPr>
              <w:spacing w:after="0" w:line="240" w:lineRule="auto"/>
              <w:ind w:left="28"/>
              <w:rPr>
                <w:rFonts w:ascii="Times New Roman" w:hAnsi="Times New Roman"/>
                <w:szCs w:val="24"/>
                <w:lang w:val="en-US"/>
              </w:rPr>
              <w:pPrChange w:id="1681" w:author="Usov N." w:date="2019-10-25T13:17:00Z">
                <w:pPr>
                  <w:spacing w:after="0" w:line="360" w:lineRule="auto"/>
                  <w:ind w:left="29"/>
                </w:pPr>
              </w:pPrChange>
            </w:pPr>
            <w:ins w:id="1682" w:author="Usov N." w:date="2019-10-25T11:36:00Z">
              <w:r>
                <w:rPr>
                  <w:rFonts w:ascii="Times New Roman" w:hAnsi="Times New Roman"/>
                  <w:rPrChange w:id="1683" w:author="Usov N." w:date="2019-10-25T12:03:00Z">
                    <w:rPr/>
                  </w:rPrChange>
                </w:rPr>
                <w:t xml:space="preserve">CCA4 </w:t>
              </w:r>
            </w:ins>
            <w:del w:id="1684" w:author="Usov N." w:date="2019-10-25T11:36:00Z">
              <w:r>
                <w:rPr>
                  <w:rFonts w:ascii="Times New Roman" w:hAnsi="Times New Roman"/>
                  <w:szCs w:val="24"/>
                  <w:lang w:val="en-US"/>
                </w:rPr>
                <w:delText xml:space="preserve"> </w:delText>
              </w:r>
            </w:del>
          </w:p>
        </w:tc>
        <w:tc>
          <w:tcPr>
            <w:tcW w:w="845" w:type="dxa"/>
            <w:tcPrChange w:id="1685" w:author="Usov N." w:date="2019-10-25T12:04:00Z">
              <w:tcPr>
                <w:tcW w:w="592" w:type="dxa"/>
              </w:tcPr>
            </w:tcPrChange>
          </w:tcPr>
          <w:p>
            <w:pPr>
              <w:spacing w:after="0" w:line="240" w:lineRule="auto"/>
              <w:ind w:left="28"/>
              <w:rPr>
                <w:rFonts w:ascii="Times New Roman" w:hAnsi="Times New Roman"/>
                <w:szCs w:val="24"/>
                <w:lang w:val="en-US"/>
              </w:rPr>
              <w:pPrChange w:id="1686" w:author="Usov N." w:date="2019-10-25T13:17:00Z">
                <w:pPr>
                  <w:spacing w:after="0" w:line="360" w:lineRule="auto"/>
                  <w:ind w:left="29"/>
                </w:pPr>
              </w:pPrChange>
            </w:pPr>
            <w:ins w:id="1687" w:author="Usov N." w:date="2019-10-25T11:36:00Z">
              <w:r>
                <w:rPr>
                  <w:rFonts w:ascii="Times New Roman" w:hAnsi="Times New Roman"/>
                  <w:rPrChange w:id="1688" w:author="Usov N." w:date="2019-10-25T12:03:00Z">
                    <w:rPr/>
                  </w:rPrChange>
                </w:rPr>
                <w:t xml:space="preserve">1 </w:t>
              </w:r>
            </w:ins>
            <w:del w:id="1689" w:author="Usov N." w:date="2019-10-25T11:36:00Z">
              <w:r>
                <w:rPr>
                  <w:rFonts w:ascii="Times New Roman" w:hAnsi="Times New Roman"/>
                  <w:szCs w:val="24"/>
                  <w:lang w:val="en-US"/>
                </w:rPr>
                <w:delText xml:space="preserve"> </w:delText>
              </w:r>
            </w:del>
          </w:p>
        </w:tc>
        <w:tc>
          <w:tcPr>
            <w:tcW w:w="2318" w:type="dxa"/>
            <w:tcPrChange w:id="1690" w:author="Usov N." w:date="2019-10-25T12:04:00Z">
              <w:tcPr>
                <w:tcW w:w="2318" w:type="dxa"/>
              </w:tcPr>
            </w:tcPrChange>
          </w:tcPr>
          <w:p>
            <w:pPr>
              <w:spacing w:after="0" w:line="240" w:lineRule="auto"/>
              <w:ind w:left="28"/>
              <w:rPr>
                <w:rFonts w:ascii="Times New Roman" w:hAnsi="Times New Roman"/>
                <w:szCs w:val="24"/>
                <w:lang w:val="en-US"/>
              </w:rPr>
              <w:pPrChange w:id="1691" w:author="Usov N." w:date="2019-10-25T13:17:00Z">
                <w:pPr>
                  <w:spacing w:after="0" w:line="360" w:lineRule="auto"/>
                  <w:ind w:left="29"/>
                </w:pPr>
              </w:pPrChange>
            </w:pPr>
            <w:ins w:id="1692" w:author="Usov N." w:date="2019-10-25T11:36:00Z">
              <w:r>
                <w:rPr>
                  <w:rFonts w:ascii="Times New Roman" w:hAnsi="Times New Roman"/>
                  <w:rPrChange w:id="1693" w:author="Usov N." w:date="2019-10-25T12:03:00Z">
                    <w:rPr/>
                  </w:rPrChange>
                </w:rPr>
                <w:t xml:space="preserve">0.0004 </w:t>
              </w:r>
            </w:ins>
          </w:p>
        </w:tc>
        <w:tc>
          <w:tcPr>
            <w:tcW w:w="1934" w:type="dxa"/>
            <w:tcPrChange w:id="1694" w:author="Usov N." w:date="2019-10-25T12:04:00Z">
              <w:tcPr>
                <w:tcW w:w="1416" w:type="dxa"/>
              </w:tcPr>
            </w:tcPrChange>
          </w:tcPr>
          <w:p>
            <w:pPr>
              <w:spacing w:after="0" w:line="240" w:lineRule="auto"/>
              <w:ind w:left="28"/>
              <w:rPr>
                <w:rFonts w:ascii="Times New Roman" w:hAnsi="Times New Roman"/>
                <w:szCs w:val="24"/>
                <w:lang w:val="en-US"/>
              </w:rPr>
              <w:pPrChange w:id="1695" w:author="Usov N." w:date="2019-10-25T13:17:00Z">
                <w:pPr>
                  <w:spacing w:after="0" w:line="360" w:lineRule="auto"/>
                  <w:ind w:left="29"/>
                </w:pPr>
              </w:pPrChange>
            </w:pPr>
            <w:ins w:id="1696" w:author="Usov N." w:date="2019-10-25T11:36:00Z">
              <w:r>
                <w:rPr>
                  <w:rFonts w:ascii="Times New Roman" w:hAnsi="Times New Roman"/>
                  <w:rPrChange w:id="1697" w:author="Usov N." w:date="2019-10-25T12:03:00Z">
                    <w:rPr/>
                  </w:rPrChange>
                </w:rPr>
                <w:t xml:space="preserve">1.925 </w:t>
              </w:r>
            </w:ins>
          </w:p>
        </w:tc>
        <w:tc>
          <w:tcPr>
            <w:tcW w:w="1445" w:type="dxa"/>
            <w:tcPrChange w:id="1698" w:author="Usov N." w:date="2019-10-25T12:04:00Z">
              <w:tcPr>
                <w:tcW w:w="2146" w:type="dxa"/>
              </w:tcPr>
            </w:tcPrChange>
          </w:tcPr>
          <w:p>
            <w:pPr>
              <w:spacing w:after="0" w:line="240" w:lineRule="auto"/>
              <w:ind w:left="28"/>
              <w:rPr>
                <w:rFonts w:ascii="Times New Roman" w:hAnsi="Times New Roman"/>
                <w:szCs w:val="24"/>
                <w:lang w:val="en-US"/>
              </w:rPr>
              <w:pPrChange w:id="1699" w:author="Usov N." w:date="2019-10-25T13:17:00Z">
                <w:pPr>
                  <w:spacing w:after="0" w:line="360" w:lineRule="auto"/>
                  <w:ind w:left="29"/>
                </w:pPr>
              </w:pPrChange>
            </w:pPr>
            <w:ins w:id="1700" w:author="Usov N." w:date="2019-10-25T11:36:00Z">
              <w:r>
                <w:rPr>
                  <w:rFonts w:ascii="Times New Roman" w:hAnsi="Times New Roman"/>
                  <w:rPrChange w:id="1701" w:author="Usov N." w:date="2019-10-25T12:03:00Z">
                    <w:rPr/>
                  </w:rPrChange>
                </w:rPr>
                <w:t>1.000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702" w:author="Usov N." w:date="2019-10-25T12:0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c>
          <w:tcPr>
            <w:tcW w:w="2043" w:type="dxa"/>
            <w:tcPrChange w:id="1703" w:author="Usov N." w:date="2019-10-25T12:04:00Z">
              <w:tcPr>
                <w:tcW w:w="1745" w:type="dxa"/>
              </w:tcPr>
            </w:tcPrChange>
          </w:tcPr>
          <w:p>
            <w:pPr>
              <w:spacing w:after="0" w:line="240" w:lineRule="auto"/>
              <w:ind w:left="28"/>
              <w:rPr>
                <w:rFonts w:ascii="Times New Roman" w:hAnsi="Times New Roman"/>
                <w:szCs w:val="24"/>
                <w:lang w:val="en-US"/>
              </w:rPr>
              <w:pPrChange w:id="1704" w:author="Usov N." w:date="2019-10-25T13:17:00Z">
                <w:pPr>
                  <w:spacing w:after="0" w:line="360" w:lineRule="auto"/>
                  <w:ind w:left="29"/>
                </w:pPr>
              </w:pPrChange>
            </w:pPr>
            <w:ins w:id="1705" w:author="Usov N." w:date="2019-10-25T11:58:00Z">
              <w:r>
                <w:rPr>
                  <w:rFonts w:ascii="Times New Roman" w:hAnsi="Times New Roman"/>
                  <w:rPrChange w:id="1706" w:author="Usov N." w:date="2019-10-25T12:03:00Z">
                    <w:rPr/>
                  </w:rPrChange>
                </w:rPr>
                <w:t>Residual</w:t>
              </w:r>
            </w:ins>
            <w:ins w:id="1707" w:author="Usov N." w:date="2019-10-25T11:58:00Z">
              <w:r>
                <w:rPr>
                  <w:rFonts w:ascii="Times New Roman" w:hAnsi="Times New Roman"/>
                  <w:rPrChange w:id="1708" w:author="Usov N." w:date="2019-10-25T12:03:00Z">
                    <w:rPr/>
                  </w:rPrChange>
                </w:rPr>
                <w:t xml:space="preserve"> </w:t>
              </w:r>
            </w:ins>
          </w:p>
        </w:tc>
        <w:tc>
          <w:tcPr>
            <w:tcW w:w="845" w:type="dxa"/>
            <w:tcPrChange w:id="1709" w:author="Usov N." w:date="2019-10-25T12:04:00Z">
              <w:tcPr>
                <w:tcW w:w="592" w:type="dxa"/>
              </w:tcPr>
            </w:tcPrChange>
          </w:tcPr>
          <w:p>
            <w:pPr>
              <w:spacing w:after="0" w:line="240" w:lineRule="auto"/>
              <w:ind w:left="28"/>
              <w:rPr>
                <w:rFonts w:ascii="Times New Roman" w:hAnsi="Times New Roman"/>
                <w:szCs w:val="24"/>
                <w:lang w:val="en-US"/>
              </w:rPr>
              <w:pPrChange w:id="1710" w:author="Usov N." w:date="2019-10-25T13:17:00Z">
                <w:pPr>
                  <w:spacing w:after="0" w:line="360" w:lineRule="auto"/>
                  <w:ind w:left="29"/>
                </w:pPr>
              </w:pPrChange>
            </w:pPr>
            <w:ins w:id="1711" w:author="Usov N." w:date="2019-10-25T11:58:00Z">
              <w:r>
                <w:rPr>
                  <w:rFonts w:ascii="Times New Roman" w:hAnsi="Times New Roman"/>
                  <w:rPrChange w:id="1712" w:author="Usov N." w:date="2019-10-25T12:03:00Z">
                    <w:rPr/>
                  </w:rPrChange>
                </w:rPr>
                <w:t xml:space="preserve">35 </w:t>
              </w:r>
            </w:ins>
          </w:p>
        </w:tc>
        <w:tc>
          <w:tcPr>
            <w:tcW w:w="2318" w:type="dxa"/>
            <w:tcPrChange w:id="1713" w:author="Usov N." w:date="2019-10-25T12:04:00Z">
              <w:tcPr>
                <w:tcW w:w="2318" w:type="dxa"/>
              </w:tcPr>
            </w:tcPrChange>
          </w:tcPr>
          <w:p>
            <w:pPr>
              <w:spacing w:after="0" w:line="240" w:lineRule="auto"/>
              <w:ind w:left="28"/>
              <w:rPr>
                <w:rFonts w:ascii="Times New Roman" w:hAnsi="Times New Roman"/>
                <w:szCs w:val="24"/>
                <w:lang w:val="en-US"/>
              </w:rPr>
              <w:pPrChange w:id="1714" w:author="Usov N." w:date="2019-10-25T13:17:00Z">
                <w:pPr>
                  <w:spacing w:after="0" w:line="360" w:lineRule="auto"/>
                  <w:ind w:left="29"/>
                </w:pPr>
              </w:pPrChange>
            </w:pPr>
            <w:ins w:id="1715" w:author="Usov N." w:date="2019-10-25T11:58:00Z">
              <w:r>
                <w:rPr>
                  <w:rFonts w:ascii="Times New Roman" w:hAnsi="Times New Roman"/>
                  <w:rPrChange w:id="1716" w:author="Usov N." w:date="2019-10-25T12:03:00Z">
                    <w:rPr/>
                  </w:rPrChange>
                </w:rPr>
                <w:t xml:space="preserve">0.007 </w:t>
              </w:r>
            </w:ins>
          </w:p>
        </w:tc>
        <w:tc>
          <w:tcPr>
            <w:tcW w:w="1934" w:type="dxa"/>
            <w:tcPrChange w:id="1717" w:author="Usov N." w:date="2019-10-25T12:04:00Z">
              <w:tcPr>
                <w:tcW w:w="1416" w:type="dxa"/>
              </w:tcPr>
            </w:tcPrChange>
          </w:tcPr>
          <w:p>
            <w:pPr>
              <w:spacing w:after="0" w:line="240" w:lineRule="auto"/>
              <w:ind w:left="28"/>
              <w:rPr>
                <w:rFonts w:ascii="Times New Roman" w:hAnsi="Times New Roman"/>
                <w:szCs w:val="24"/>
                <w:lang w:val="en-US"/>
              </w:rPr>
              <w:pPrChange w:id="1718" w:author="Usov N." w:date="2019-10-25T13:17:00Z">
                <w:pPr>
                  <w:spacing w:after="0" w:line="360" w:lineRule="auto"/>
                  <w:ind w:left="29"/>
                </w:pPr>
              </w:pPrChange>
            </w:pPr>
          </w:p>
        </w:tc>
        <w:tc>
          <w:tcPr>
            <w:tcW w:w="1445" w:type="dxa"/>
            <w:tcPrChange w:id="1719" w:author="Usov N." w:date="2019-10-25T12:04:00Z">
              <w:tcPr>
                <w:tcW w:w="2146" w:type="dxa"/>
              </w:tcPr>
            </w:tcPrChange>
          </w:tcPr>
          <w:p>
            <w:pPr>
              <w:spacing w:after="0" w:line="240" w:lineRule="auto"/>
              <w:ind w:left="28"/>
              <w:rPr>
                <w:rFonts w:ascii="Times New Roman" w:hAnsi="Times New Roman"/>
                <w:szCs w:val="24"/>
                <w:lang w:val="en-US"/>
              </w:rPr>
              <w:pPrChange w:id="1720" w:author="Usov N." w:date="2019-10-25T13:17:00Z">
                <w:pPr>
                  <w:spacing w:after="0" w:line="360" w:lineRule="auto"/>
                  <w:ind w:left="2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721" w:author="Usov N." w:date="2019-10-25T12:0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c>
          <w:tcPr>
            <w:tcW w:w="8585" w:type="dxa"/>
            <w:gridSpan w:val="5"/>
            <w:tcPrChange w:id="1722" w:author="Usov N." w:date="2019-10-25T12:04:00Z">
              <w:tcPr>
                <w:tcW w:w="8217" w:type="dxa"/>
                <w:gridSpan w:val="5"/>
              </w:tcPr>
            </w:tcPrChange>
          </w:tcPr>
          <w:p>
            <w:pPr>
              <w:spacing w:after="0" w:line="360" w:lineRule="auto"/>
              <w:ind w:left="29"/>
              <w:rPr>
                <w:rFonts w:ascii="Times New Roman" w:hAnsi="Times New Roman"/>
                <w:szCs w:val="24"/>
                <w:lang w:val="en-US"/>
              </w:rPr>
            </w:pPr>
            <w:r>
              <w:rPr>
                <w:rFonts w:ascii="Times New Roman" w:hAnsi="Times New Roman"/>
                <w:szCs w:val="24"/>
                <w:lang w:val="en-US"/>
              </w:rPr>
              <w:t xml:space="preserve">c) Permutation significance test of each terms included in the CCA model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723" w:author="Usov N." w:date="2019-10-25T12:0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c>
          <w:tcPr>
            <w:tcW w:w="2043" w:type="dxa"/>
            <w:tcPrChange w:id="1724" w:author="Usov N." w:date="2019-10-25T12:04:00Z">
              <w:tcPr>
                <w:tcW w:w="1745" w:type="dxa"/>
              </w:tcPr>
            </w:tcPrChange>
          </w:tcPr>
          <w:p>
            <w:pPr>
              <w:spacing w:after="0" w:line="360" w:lineRule="auto"/>
              <w:ind w:left="29"/>
              <w:rPr>
                <w:rFonts w:ascii="Times New Roman" w:hAnsi="Times New Roman"/>
                <w:szCs w:val="24"/>
                <w:lang w:val="en-US"/>
              </w:rPr>
            </w:pPr>
            <w:r>
              <w:rPr>
                <w:rFonts w:ascii="Times New Roman" w:hAnsi="Times New Roman"/>
                <w:szCs w:val="24"/>
                <w:lang w:val="en-US"/>
              </w:rPr>
              <w:t xml:space="preserve">term </w:t>
            </w:r>
          </w:p>
        </w:tc>
        <w:tc>
          <w:tcPr>
            <w:tcW w:w="845" w:type="dxa"/>
            <w:tcPrChange w:id="1725" w:author="Usov N." w:date="2019-10-25T12:04:00Z">
              <w:tcPr>
                <w:tcW w:w="592" w:type="dxa"/>
              </w:tcPr>
            </w:tcPrChange>
          </w:tcPr>
          <w:p>
            <w:pPr>
              <w:spacing w:after="0" w:line="360" w:lineRule="auto"/>
              <w:ind w:left="29"/>
              <w:rPr>
                <w:rFonts w:ascii="Times New Roman" w:hAnsi="Times New Roman"/>
                <w:i/>
                <w:szCs w:val="24"/>
                <w:lang w:val="en-US"/>
              </w:rPr>
            </w:pPr>
            <w:r>
              <w:rPr>
                <w:rFonts w:ascii="Times New Roman" w:hAnsi="Times New Roman"/>
                <w:i/>
                <w:szCs w:val="24"/>
                <w:lang w:val="en-US"/>
              </w:rPr>
              <w:t xml:space="preserve">df </w:t>
            </w:r>
          </w:p>
        </w:tc>
        <w:tc>
          <w:tcPr>
            <w:tcW w:w="2318" w:type="dxa"/>
            <w:tcPrChange w:id="1726" w:author="Usov N." w:date="2019-10-25T12:04:00Z">
              <w:tcPr>
                <w:tcW w:w="2318" w:type="dxa"/>
              </w:tcPr>
            </w:tcPrChange>
          </w:tcPr>
          <w:p>
            <w:pPr>
              <w:spacing w:after="0" w:line="360" w:lineRule="auto"/>
              <w:ind w:left="29"/>
              <w:rPr>
                <w:rFonts w:ascii="Times New Roman" w:hAnsi="Times New Roman"/>
                <w:i/>
                <w:szCs w:val="24"/>
                <w:lang w:val="en-US"/>
              </w:rPr>
            </w:pPr>
            <w:r>
              <w:rPr>
                <w:rFonts w:ascii="Times New Roman" w:hAnsi="Times New Roman"/>
                <w:i/>
                <w:szCs w:val="24"/>
                <w:lang w:val="en-US"/>
              </w:rPr>
              <w:t xml:space="preserve">ChiSquare </w:t>
            </w:r>
          </w:p>
        </w:tc>
        <w:tc>
          <w:tcPr>
            <w:tcW w:w="1934" w:type="dxa"/>
            <w:tcPrChange w:id="1727" w:author="Usov N." w:date="2019-10-25T12:04:00Z">
              <w:tcPr>
                <w:tcW w:w="1416" w:type="dxa"/>
              </w:tcPr>
            </w:tcPrChange>
          </w:tcPr>
          <w:p>
            <w:pPr>
              <w:spacing w:after="0" w:line="360" w:lineRule="auto"/>
              <w:ind w:left="29"/>
              <w:rPr>
                <w:rFonts w:ascii="Times New Roman" w:hAnsi="Times New Roman"/>
                <w:szCs w:val="24"/>
                <w:lang w:val="en-US"/>
              </w:rPr>
            </w:pPr>
            <w:r>
              <w:rPr>
                <w:lang w:val="en-US"/>
              </w:rPr>
              <w:t>pseudo-F</w:t>
            </w:r>
          </w:p>
        </w:tc>
        <w:tc>
          <w:tcPr>
            <w:tcW w:w="1445" w:type="dxa"/>
            <w:tcPrChange w:id="1728" w:author="Usov N." w:date="2019-10-25T12:04:00Z">
              <w:tcPr>
                <w:tcW w:w="2146" w:type="dxa"/>
              </w:tcPr>
            </w:tcPrChange>
          </w:tcPr>
          <w:p>
            <w:pPr>
              <w:spacing w:after="0" w:line="360" w:lineRule="auto"/>
              <w:ind w:left="29"/>
              <w:rPr>
                <w:rFonts w:ascii="Times New Roman" w:hAnsi="Times New Roman"/>
                <w:szCs w:val="24"/>
                <w:lang w:val="en-US"/>
              </w:rPr>
            </w:pPr>
            <w:r>
              <w:rPr>
                <w:rFonts w:ascii="Times New Roman" w:hAnsi="Times New Roman"/>
                <w:i/>
                <w:szCs w:val="24"/>
                <w:lang w:val="en-US"/>
              </w:rPr>
              <w:t>p</w:t>
            </w:r>
            <w:r>
              <w:rPr>
                <w:rFonts w:ascii="Times New Roman" w:hAnsi="Times New Roman"/>
                <w:szCs w:val="24"/>
                <w:lang w:val="en-US"/>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730" w:author="Usov N." w:date="2019-10-25T12:0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ins w:id="1729" w:author="Usov N." w:date="2019-10-25T11:59:00Z"/>
        </w:trPr>
        <w:tc>
          <w:tcPr>
            <w:tcW w:w="2043" w:type="dxa"/>
            <w:tcPrChange w:id="1731" w:author="Usov N." w:date="2019-10-25T12:04:00Z">
              <w:tcPr>
                <w:tcW w:w="1745" w:type="dxa"/>
              </w:tcPr>
            </w:tcPrChange>
          </w:tcPr>
          <w:p>
            <w:pPr>
              <w:spacing w:after="0" w:line="240" w:lineRule="auto"/>
              <w:rPr>
                <w:ins w:id="1732" w:author="Usov N." w:date="2019-10-25T11:59:00Z"/>
                <w:rFonts w:ascii="Times New Roman" w:hAnsi="Times New Roman"/>
                <w:sz w:val="21"/>
                <w:szCs w:val="21"/>
                <w:lang w:eastAsia="ru-RU"/>
                <w:rPrChange w:id="1733" w:author="Usov N." w:date="2019-10-25T12:03:00Z">
                  <w:rPr>
                    <w:ins w:id="1734" w:author="Usov N." w:date="2019-10-25T11:59:00Z"/>
                    <w:rFonts w:ascii="Times New Roman" w:hAnsi="Times New Roman"/>
                    <w:sz w:val="24"/>
                    <w:szCs w:val="24"/>
                    <w:lang w:eastAsia="ru-RU"/>
                  </w:rPr>
                </w:rPrChange>
              </w:rPr>
            </w:pPr>
            <w:ins w:id="1735" w:author="Usov N." w:date="2019-10-25T11:59:00Z">
              <w:r>
                <w:rPr>
                  <w:rFonts w:ascii="Times New Roman" w:hAnsi="Times New Roman"/>
                  <w:sz w:val="21"/>
                  <w:szCs w:val="21"/>
                  <w:lang w:eastAsia="ru-RU"/>
                  <w:rPrChange w:id="1736" w:author="Usov N." w:date="2019-10-25T12:03:00Z">
                    <w:rPr>
                      <w:rFonts w:ascii="Times New Roman" w:hAnsi="Times New Roman"/>
                      <w:sz w:val="24"/>
                      <w:szCs w:val="24"/>
                      <w:lang w:eastAsia="ru-RU"/>
                    </w:rPr>
                  </w:rPrChange>
                </w:rPr>
                <w:t>SuFDPY</w:t>
              </w:r>
            </w:ins>
          </w:p>
        </w:tc>
        <w:tc>
          <w:tcPr>
            <w:tcW w:w="845" w:type="dxa"/>
            <w:tcPrChange w:id="1737" w:author="Usov N." w:date="2019-10-25T12:04:00Z">
              <w:tcPr>
                <w:tcW w:w="592" w:type="dxa"/>
              </w:tcPr>
            </w:tcPrChange>
          </w:tcPr>
          <w:p>
            <w:pPr>
              <w:spacing w:after="0" w:line="240" w:lineRule="auto"/>
              <w:jc w:val="right"/>
              <w:rPr>
                <w:ins w:id="1738" w:author="Usov N." w:date="2019-10-25T11:59:00Z"/>
                <w:rFonts w:ascii="Times New Roman" w:hAnsi="Times New Roman"/>
                <w:sz w:val="21"/>
                <w:szCs w:val="21"/>
                <w:lang w:eastAsia="ru-RU"/>
                <w:rPrChange w:id="1739" w:author="Usov N." w:date="2019-10-25T12:03:00Z">
                  <w:rPr>
                    <w:ins w:id="1740" w:author="Usov N." w:date="2019-10-25T11:59:00Z"/>
                    <w:rFonts w:ascii="Times New Roman" w:hAnsi="Times New Roman"/>
                    <w:sz w:val="24"/>
                    <w:szCs w:val="24"/>
                    <w:lang w:eastAsia="ru-RU"/>
                  </w:rPr>
                </w:rPrChange>
              </w:rPr>
            </w:pPr>
            <w:ins w:id="1741" w:author="Usov N." w:date="2019-10-25T11:59:00Z">
              <w:r>
                <w:rPr>
                  <w:rFonts w:ascii="Times New Roman" w:hAnsi="Times New Roman"/>
                  <w:sz w:val="21"/>
                  <w:szCs w:val="21"/>
                  <w:lang w:eastAsia="ru-RU"/>
                  <w:rPrChange w:id="1742" w:author="Usov N." w:date="2019-10-25T12:03:00Z">
                    <w:rPr>
                      <w:rFonts w:ascii="Times New Roman" w:hAnsi="Times New Roman"/>
                      <w:sz w:val="24"/>
                      <w:szCs w:val="24"/>
                      <w:lang w:eastAsia="ru-RU"/>
                    </w:rPr>
                  </w:rPrChange>
                </w:rPr>
                <w:t>1</w:t>
              </w:r>
            </w:ins>
          </w:p>
        </w:tc>
        <w:tc>
          <w:tcPr>
            <w:tcW w:w="2318" w:type="dxa"/>
            <w:tcPrChange w:id="1743" w:author="Usov N." w:date="2019-10-25T12:04:00Z">
              <w:tcPr>
                <w:tcW w:w="2318" w:type="dxa"/>
              </w:tcPr>
            </w:tcPrChange>
          </w:tcPr>
          <w:p>
            <w:pPr>
              <w:spacing w:after="0" w:line="240" w:lineRule="auto"/>
              <w:jc w:val="right"/>
              <w:rPr>
                <w:ins w:id="1744" w:author="Usov N." w:date="2019-10-25T11:59:00Z"/>
                <w:rFonts w:ascii="Times New Roman" w:hAnsi="Times New Roman"/>
                <w:sz w:val="21"/>
                <w:szCs w:val="21"/>
                <w:lang w:eastAsia="ru-RU"/>
                <w:rPrChange w:id="1745" w:author="Usov N." w:date="2019-10-25T12:03:00Z">
                  <w:rPr>
                    <w:ins w:id="1746" w:author="Usov N." w:date="2019-10-25T11:59:00Z"/>
                    <w:rFonts w:ascii="Times New Roman" w:hAnsi="Times New Roman"/>
                    <w:sz w:val="24"/>
                    <w:szCs w:val="24"/>
                    <w:lang w:eastAsia="ru-RU"/>
                  </w:rPr>
                </w:rPrChange>
              </w:rPr>
            </w:pPr>
            <w:ins w:id="1747" w:author="Usov N." w:date="2019-10-25T11:59:00Z">
              <w:r>
                <w:rPr>
                  <w:rFonts w:ascii="Times New Roman" w:hAnsi="Times New Roman"/>
                  <w:sz w:val="21"/>
                  <w:szCs w:val="21"/>
                  <w:lang w:eastAsia="ru-RU"/>
                  <w:rPrChange w:id="1748" w:author="Usov N." w:date="2019-10-25T12:03:00Z">
                    <w:rPr>
                      <w:rFonts w:ascii="Times New Roman" w:hAnsi="Times New Roman"/>
                      <w:sz w:val="24"/>
                      <w:szCs w:val="24"/>
                      <w:lang w:eastAsia="ru-RU"/>
                    </w:rPr>
                  </w:rPrChange>
                </w:rPr>
                <w:t>0.0005683</w:t>
              </w:r>
            </w:ins>
          </w:p>
        </w:tc>
        <w:tc>
          <w:tcPr>
            <w:tcW w:w="1934" w:type="dxa"/>
            <w:tcPrChange w:id="1749" w:author="Usov N." w:date="2019-10-25T12:04:00Z">
              <w:tcPr>
                <w:tcW w:w="1416" w:type="dxa"/>
              </w:tcPr>
            </w:tcPrChange>
          </w:tcPr>
          <w:p>
            <w:pPr>
              <w:spacing w:after="0" w:line="240" w:lineRule="auto"/>
              <w:jc w:val="right"/>
              <w:rPr>
                <w:ins w:id="1750" w:author="Usov N." w:date="2019-10-25T11:59:00Z"/>
                <w:rFonts w:ascii="Times New Roman" w:hAnsi="Times New Roman"/>
                <w:sz w:val="21"/>
                <w:szCs w:val="21"/>
                <w:lang w:eastAsia="ru-RU"/>
                <w:rPrChange w:id="1751" w:author="Usov N." w:date="2019-10-25T12:03:00Z">
                  <w:rPr>
                    <w:ins w:id="1752" w:author="Usov N." w:date="2019-10-25T11:59:00Z"/>
                    <w:rFonts w:ascii="Times New Roman" w:hAnsi="Times New Roman"/>
                    <w:sz w:val="24"/>
                    <w:szCs w:val="24"/>
                    <w:lang w:eastAsia="ru-RU"/>
                  </w:rPr>
                </w:rPrChange>
              </w:rPr>
            </w:pPr>
            <w:ins w:id="1753" w:author="Usov N." w:date="2019-10-25T11:59:00Z">
              <w:r>
                <w:rPr>
                  <w:rFonts w:ascii="Times New Roman" w:hAnsi="Times New Roman"/>
                  <w:sz w:val="21"/>
                  <w:szCs w:val="21"/>
                  <w:lang w:eastAsia="ru-RU"/>
                  <w:rPrChange w:id="1754" w:author="Usov N." w:date="2019-10-25T12:03:00Z">
                    <w:rPr>
                      <w:rFonts w:ascii="Times New Roman" w:hAnsi="Times New Roman"/>
                      <w:sz w:val="24"/>
                      <w:szCs w:val="24"/>
                      <w:lang w:eastAsia="ru-RU"/>
                    </w:rPr>
                  </w:rPrChange>
                </w:rPr>
                <w:t>2.6584227</w:t>
              </w:r>
            </w:ins>
          </w:p>
        </w:tc>
        <w:tc>
          <w:tcPr>
            <w:tcW w:w="1445" w:type="dxa"/>
            <w:tcPrChange w:id="1755" w:author="Usov N." w:date="2019-10-25T12:04:00Z">
              <w:tcPr>
                <w:tcW w:w="2146" w:type="dxa"/>
              </w:tcPr>
            </w:tcPrChange>
          </w:tcPr>
          <w:p>
            <w:pPr>
              <w:spacing w:after="0" w:line="240" w:lineRule="auto"/>
              <w:jc w:val="right"/>
              <w:rPr>
                <w:ins w:id="1756" w:author="Usov N." w:date="2019-10-25T11:59:00Z"/>
                <w:rFonts w:ascii="Times New Roman" w:hAnsi="Times New Roman"/>
                <w:sz w:val="21"/>
                <w:szCs w:val="21"/>
                <w:lang w:eastAsia="ru-RU"/>
                <w:rPrChange w:id="1757" w:author="Usov N." w:date="2019-10-25T12:03:00Z">
                  <w:rPr>
                    <w:ins w:id="1758" w:author="Usov N." w:date="2019-10-25T11:59:00Z"/>
                    <w:rFonts w:ascii="Times New Roman" w:hAnsi="Times New Roman"/>
                    <w:sz w:val="24"/>
                    <w:szCs w:val="24"/>
                    <w:lang w:eastAsia="ru-RU"/>
                  </w:rPr>
                </w:rPrChange>
              </w:rPr>
            </w:pPr>
            <w:ins w:id="1759" w:author="Usov N." w:date="2019-10-25T11:59:00Z">
              <w:r>
                <w:rPr>
                  <w:rFonts w:ascii="Times New Roman" w:hAnsi="Times New Roman"/>
                  <w:sz w:val="21"/>
                  <w:szCs w:val="21"/>
                  <w:lang w:eastAsia="ru-RU"/>
                  <w:rPrChange w:id="1760" w:author="Usov N." w:date="2019-10-25T12:03:00Z">
                    <w:rPr>
                      <w:rFonts w:ascii="Times New Roman" w:hAnsi="Times New Roman"/>
                      <w:sz w:val="24"/>
                      <w:szCs w:val="24"/>
                      <w:lang w:eastAsia="ru-RU"/>
                    </w:rPr>
                  </w:rPrChange>
                </w:rPr>
                <w:t>0.0133</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762" w:author="Usov N." w:date="2019-10-25T12:0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ins w:id="1761" w:author="Usov N." w:date="2019-10-25T11:59:00Z"/>
        </w:trPr>
        <w:tc>
          <w:tcPr>
            <w:tcW w:w="2043" w:type="dxa"/>
            <w:tcPrChange w:id="1763" w:author="Usov N." w:date="2019-10-25T12:04:00Z">
              <w:tcPr>
                <w:tcW w:w="1745" w:type="dxa"/>
              </w:tcPr>
            </w:tcPrChange>
          </w:tcPr>
          <w:p>
            <w:pPr>
              <w:spacing w:after="0" w:line="240" w:lineRule="auto"/>
              <w:rPr>
                <w:ins w:id="1764" w:author="Usov N." w:date="2019-10-25T11:59:00Z"/>
                <w:rFonts w:ascii="Times New Roman" w:hAnsi="Times New Roman"/>
                <w:sz w:val="21"/>
                <w:szCs w:val="21"/>
                <w:lang w:eastAsia="ru-RU"/>
                <w:rPrChange w:id="1765" w:author="Usov N." w:date="2019-10-25T12:03:00Z">
                  <w:rPr>
                    <w:ins w:id="1766" w:author="Usov N." w:date="2019-10-25T11:59:00Z"/>
                    <w:rFonts w:ascii="Times New Roman" w:hAnsi="Times New Roman"/>
                    <w:sz w:val="24"/>
                    <w:szCs w:val="24"/>
                    <w:lang w:eastAsia="ru-RU"/>
                  </w:rPr>
                </w:rPrChange>
              </w:rPr>
            </w:pPr>
            <w:ins w:id="1767" w:author="Usov N." w:date="2019-10-25T11:59:00Z">
              <w:r>
                <w:rPr>
                  <w:rFonts w:ascii="Times New Roman" w:hAnsi="Times New Roman"/>
                  <w:sz w:val="21"/>
                  <w:szCs w:val="21"/>
                  <w:lang w:eastAsia="ru-RU"/>
                  <w:rPrChange w:id="1768" w:author="Usov N." w:date="2019-10-25T12:03:00Z">
                    <w:rPr>
                      <w:rFonts w:ascii="Times New Roman" w:hAnsi="Times New Roman"/>
                      <w:sz w:val="24"/>
                      <w:szCs w:val="24"/>
                      <w:lang w:eastAsia="ru-RU"/>
                    </w:rPr>
                  </w:rPrChange>
                </w:rPr>
                <w:t>Acartia_N</w:t>
              </w:r>
            </w:ins>
          </w:p>
        </w:tc>
        <w:tc>
          <w:tcPr>
            <w:tcW w:w="845" w:type="dxa"/>
            <w:tcPrChange w:id="1769" w:author="Usov N." w:date="2019-10-25T12:04:00Z">
              <w:tcPr>
                <w:tcW w:w="592" w:type="dxa"/>
              </w:tcPr>
            </w:tcPrChange>
          </w:tcPr>
          <w:p>
            <w:pPr>
              <w:spacing w:after="0" w:line="240" w:lineRule="auto"/>
              <w:jc w:val="right"/>
              <w:rPr>
                <w:ins w:id="1770" w:author="Usov N." w:date="2019-10-25T11:59:00Z"/>
                <w:rFonts w:ascii="Times New Roman" w:hAnsi="Times New Roman"/>
                <w:sz w:val="21"/>
                <w:szCs w:val="21"/>
                <w:lang w:eastAsia="ru-RU"/>
                <w:rPrChange w:id="1771" w:author="Usov N." w:date="2019-10-25T12:03:00Z">
                  <w:rPr>
                    <w:ins w:id="1772" w:author="Usov N." w:date="2019-10-25T11:59:00Z"/>
                    <w:rFonts w:ascii="Times New Roman" w:hAnsi="Times New Roman"/>
                    <w:sz w:val="24"/>
                    <w:szCs w:val="24"/>
                    <w:lang w:eastAsia="ru-RU"/>
                  </w:rPr>
                </w:rPrChange>
              </w:rPr>
            </w:pPr>
            <w:ins w:id="1773" w:author="Usov N." w:date="2019-10-25T11:59:00Z">
              <w:r>
                <w:rPr>
                  <w:rFonts w:ascii="Times New Roman" w:hAnsi="Times New Roman"/>
                  <w:sz w:val="21"/>
                  <w:szCs w:val="21"/>
                  <w:lang w:eastAsia="ru-RU"/>
                  <w:rPrChange w:id="1774" w:author="Usov N." w:date="2019-10-25T12:03:00Z">
                    <w:rPr>
                      <w:rFonts w:ascii="Times New Roman" w:hAnsi="Times New Roman"/>
                      <w:sz w:val="24"/>
                      <w:szCs w:val="24"/>
                      <w:lang w:eastAsia="ru-RU"/>
                    </w:rPr>
                  </w:rPrChange>
                </w:rPr>
                <w:t>1</w:t>
              </w:r>
            </w:ins>
          </w:p>
        </w:tc>
        <w:tc>
          <w:tcPr>
            <w:tcW w:w="2318" w:type="dxa"/>
            <w:tcPrChange w:id="1775" w:author="Usov N." w:date="2019-10-25T12:04:00Z">
              <w:tcPr>
                <w:tcW w:w="2318" w:type="dxa"/>
              </w:tcPr>
            </w:tcPrChange>
          </w:tcPr>
          <w:p>
            <w:pPr>
              <w:spacing w:after="0" w:line="240" w:lineRule="auto"/>
              <w:jc w:val="right"/>
              <w:rPr>
                <w:ins w:id="1776" w:author="Usov N." w:date="2019-10-25T11:59:00Z"/>
                <w:rFonts w:ascii="Times New Roman" w:hAnsi="Times New Roman"/>
                <w:sz w:val="21"/>
                <w:szCs w:val="21"/>
                <w:lang w:eastAsia="ru-RU"/>
                <w:rPrChange w:id="1777" w:author="Usov N." w:date="2019-10-25T12:03:00Z">
                  <w:rPr>
                    <w:ins w:id="1778" w:author="Usov N." w:date="2019-10-25T11:59:00Z"/>
                    <w:rFonts w:ascii="Times New Roman" w:hAnsi="Times New Roman"/>
                    <w:sz w:val="24"/>
                    <w:szCs w:val="24"/>
                    <w:lang w:eastAsia="ru-RU"/>
                  </w:rPr>
                </w:rPrChange>
              </w:rPr>
            </w:pPr>
            <w:ins w:id="1779" w:author="Usov N." w:date="2019-10-25T11:59:00Z">
              <w:r>
                <w:rPr>
                  <w:rFonts w:ascii="Times New Roman" w:hAnsi="Times New Roman"/>
                  <w:sz w:val="21"/>
                  <w:szCs w:val="21"/>
                  <w:lang w:eastAsia="ru-RU"/>
                  <w:rPrChange w:id="1780" w:author="Usov N." w:date="2019-10-25T12:03:00Z">
                    <w:rPr>
                      <w:rFonts w:ascii="Times New Roman" w:hAnsi="Times New Roman"/>
                      <w:sz w:val="24"/>
                      <w:szCs w:val="24"/>
                      <w:lang w:eastAsia="ru-RU"/>
                    </w:rPr>
                  </w:rPrChange>
                </w:rPr>
                <w:t>0.0004497</w:t>
              </w:r>
            </w:ins>
          </w:p>
        </w:tc>
        <w:tc>
          <w:tcPr>
            <w:tcW w:w="1934" w:type="dxa"/>
            <w:tcPrChange w:id="1781" w:author="Usov N." w:date="2019-10-25T12:04:00Z">
              <w:tcPr>
                <w:tcW w:w="1416" w:type="dxa"/>
              </w:tcPr>
            </w:tcPrChange>
          </w:tcPr>
          <w:p>
            <w:pPr>
              <w:spacing w:after="0" w:line="240" w:lineRule="auto"/>
              <w:jc w:val="right"/>
              <w:rPr>
                <w:ins w:id="1782" w:author="Usov N." w:date="2019-10-25T11:59:00Z"/>
                <w:rFonts w:ascii="Times New Roman" w:hAnsi="Times New Roman"/>
                <w:sz w:val="21"/>
                <w:szCs w:val="21"/>
                <w:lang w:eastAsia="ru-RU"/>
                <w:rPrChange w:id="1783" w:author="Usov N." w:date="2019-10-25T12:03:00Z">
                  <w:rPr>
                    <w:ins w:id="1784" w:author="Usov N." w:date="2019-10-25T11:59:00Z"/>
                    <w:rFonts w:ascii="Times New Roman" w:hAnsi="Times New Roman"/>
                    <w:sz w:val="24"/>
                    <w:szCs w:val="24"/>
                    <w:lang w:eastAsia="ru-RU"/>
                  </w:rPr>
                </w:rPrChange>
              </w:rPr>
            </w:pPr>
            <w:ins w:id="1785" w:author="Usov N." w:date="2019-10-25T11:59:00Z">
              <w:r>
                <w:rPr>
                  <w:rFonts w:ascii="Times New Roman" w:hAnsi="Times New Roman"/>
                  <w:sz w:val="21"/>
                  <w:szCs w:val="21"/>
                  <w:lang w:eastAsia="ru-RU"/>
                  <w:rPrChange w:id="1786" w:author="Usov N." w:date="2019-10-25T12:03:00Z">
                    <w:rPr>
                      <w:rFonts w:ascii="Times New Roman" w:hAnsi="Times New Roman"/>
                      <w:sz w:val="24"/>
                      <w:szCs w:val="24"/>
                      <w:lang w:eastAsia="ru-RU"/>
                    </w:rPr>
                  </w:rPrChange>
                </w:rPr>
                <w:t>2.1036286</w:t>
              </w:r>
            </w:ins>
          </w:p>
        </w:tc>
        <w:tc>
          <w:tcPr>
            <w:tcW w:w="1445" w:type="dxa"/>
            <w:tcPrChange w:id="1787" w:author="Usov N." w:date="2019-10-25T12:04:00Z">
              <w:tcPr>
                <w:tcW w:w="2146" w:type="dxa"/>
              </w:tcPr>
            </w:tcPrChange>
          </w:tcPr>
          <w:p>
            <w:pPr>
              <w:spacing w:after="0" w:line="240" w:lineRule="auto"/>
              <w:jc w:val="right"/>
              <w:rPr>
                <w:ins w:id="1788" w:author="Usov N." w:date="2019-10-25T11:59:00Z"/>
                <w:rFonts w:ascii="Times New Roman" w:hAnsi="Times New Roman"/>
                <w:sz w:val="21"/>
                <w:szCs w:val="21"/>
                <w:lang w:eastAsia="ru-RU"/>
                <w:rPrChange w:id="1789" w:author="Usov N." w:date="2019-10-25T12:03:00Z">
                  <w:rPr>
                    <w:ins w:id="1790" w:author="Usov N." w:date="2019-10-25T11:59:00Z"/>
                    <w:rFonts w:ascii="Times New Roman" w:hAnsi="Times New Roman"/>
                    <w:sz w:val="24"/>
                    <w:szCs w:val="24"/>
                    <w:lang w:eastAsia="ru-RU"/>
                  </w:rPr>
                </w:rPrChange>
              </w:rPr>
            </w:pPr>
            <w:ins w:id="1791" w:author="Usov N." w:date="2019-10-25T11:59:00Z">
              <w:r>
                <w:rPr>
                  <w:rFonts w:ascii="Times New Roman" w:hAnsi="Times New Roman"/>
                  <w:sz w:val="21"/>
                  <w:szCs w:val="21"/>
                  <w:lang w:eastAsia="ru-RU"/>
                  <w:rPrChange w:id="1792" w:author="Usov N." w:date="2019-10-25T12:03:00Z">
                    <w:rPr>
                      <w:rFonts w:ascii="Times New Roman" w:hAnsi="Times New Roman"/>
                      <w:sz w:val="24"/>
                      <w:szCs w:val="24"/>
                      <w:lang w:eastAsia="ru-RU"/>
                    </w:rPr>
                  </w:rPrChange>
                </w:rPr>
                <w:t>0.0408</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794" w:author="Usov N." w:date="2019-10-25T12:0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ins w:id="1793" w:author="Usov N." w:date="2019-10-25T11:59:00Z"/>
        </w:trPr>
        <w:tc>
          <w:tcPr>
            <w:tcW w:w="2043" w:type="dxa"/>
            <w:tcPrChange w:id="1795" w:author="Usov N." w:date="2019-10-25T12:04:00Z">
              <w:tcPr>
                <w:tcW w:w="1745" w:type="dxa"/>
              </w:tcPr>
            </w:tcPrChange>
          </w:tcPr>
          <w:p>
            <w:pPr>
              <w:spacing w:after="0" w:line="240" w:lineRule="auto"/>
              <w:rPr>
                <w:ins w:id="1796" w:author="Usov N." w:date="2019-10-25T11:59:00Z"/>
                <w:rFonts w:ascii="Times New Roman" w:hAnsi="Times New Roman"/>
                <w:sz w:val="21"/>
                <w:szCs w:val="21"/>
                <w:lang w:eastAsia="ru-RU"/>
                <w:rPrChange w:id="1797" w:author="Usov N." w:date="2019-10-25T12:03:00Z">
                  <w:rPr>
                    <w:ins w:id="1798" w:author="Usov N." w:date="2019-10-25T11:59:00Z"/>
                    <w:rFonts w:ascii="Times New Roman" w:hAnsi="Times New Roman"/>
                    <w:sz w:val="24"/>
                    <w:szCs w:val="24"/>
                    <w:lang w:eastAsia="ru-RU"/>
                  </w:rPr>
                </w:rPrChange>
              </w:rPr>
            </w:pPr>
            <w:ins w:id="1799" w:author="Usov N." w:date="2019-10-25T11:59:00Z">
              <w:r>
                <w:rPr>
                  <w:rFonts w:ascii="Times New Roman" w:hAnsi="Times New Roman"/>
                  <w:sz w:val="21"/>
                  <w:szCs w:val="21"/>
                  <w:lang w:eastAsia="ru-RU"/>
                  <w:rPrChange w:id="1800" w:author="Usov N." w:date="2019-10-25T12:03:00Z">
                    <w:rPr>
                      <w:rFonts w:ascii="Times New Roman" w:hAnsi="Times New Roman"/>
                      <w:sz w:val="24"/>
                      <w:szCs w:val="24"/>
                      <w:lang w:eastAsia="ru-RU"/>
                    </w:rPr>
                  </w:rPrChange>
                </w:rPr>
                <w:t>Microsetella_N</w:t>
              </w:r>
            </w:ins>
          </w:p>
        </w:tc>
        <w:tc>
          <w:tcPr>
            <w:tcW w:w="845" w:type="dxa"/>
            <w:tcPrChange w:id="1801" w:author="Usov N." w:date="2019-10-25T12:04:00Z">
              <w:tcPr>
                <w:tcW w:w="592" w:type="dxa"/>
              </w:tcPr>
            </w:tcPrChange>
          </w:tcPr>
          <w:p>
            <w:pPr>
              <w:spacing w:after="0" w:line="240" w:lineRule="auto"/>
              <w:jc w:val="right"/>
              <w:rPr>
                <w:ins w:id="1802" w:author="Usov N." w:date="2019-10-25T11:59:00Z"/>
                <w:rFonts w:ascii="Times New Roman" w:hAnsi="Times New Roman"/>
                <w:sz w:val="21"/>
                <w:szCs w:val="21"/>
                <w:lang w:eastAsia="ru-RU"/>
                <w:rPrChange w:id="1803" w:author="Usov N." w:date="2019-10-25T12:03:00Z">
                  <w:rPr>
                    <w:ins w:id="1804" w:author="Usov N." w:date="2019-10-25T11:59:00Z"/>
                    <w:rFonts w:ascii="Times New Roman" w:hAnsi="Times New Roman"/>
                    <w:sz w:val="24"/>
                    <w:szCs w:val="24"/>
                    <w:lang w:eastAsia="ru-RU"/>
                  </w:rPr>
                </w:rPrChange>
              </w:rPr>
            </w:pPr>
            <w:ins w:id="1805" w:author="Usov N." w:date="2019-10-25T11:59:00Z">
              <w:r>
                <w:rPr>
                  <w:rFonts w:ascii="Times New Roman" w:hAnsi="Times New Roman"/>
                  <w:sz w:val="21"/>
                  <w:szCs w:val="21"/>
                  <w:lang w:eastAsia="ru-RU"/>
                  <w:rPrChange w:id="1806" w:author="Usov N." w:date="2019-10-25T12:03:00Z">
                    <w:rPr>
                      <w:rFonts w:ascii="Times New Roman" w:hAnsi="Times New Roman"/>
                      <w:sz w:val="24"/>
                      <w:szCs w:val="24"/>
                      <w:lang w:eastAsia="ru-RU"/>
                    </w:rPr>
                  </w:rPrChange>
                </w:rPr>
                <w:t>1</w:t>
              </w:r>
            </w:ins>
          </w:p>
        </w:tc>
        <w:tc>
          <w:tcPr>
            <w:tcW w:w="2318" w:type="dxa"/>
            <w:tcPrChange w:id="1807" w:author="Usov N." w:date="2019-10-25T12:04:00Z">
              <w:tcPr>
                <w:tcW w:w="2318" w:type="dxa"/>
              </w:tcPr>
            </w:tcPrChange>
          </w:tcPr>
          <w:p>
            <w:pPr>
              <w:spacing w:after="0" w:line="240" w:lineRule="auto"/>
              <w:jc w:val="right"/>
              <w:rPr>
                <w:ins w:id="1808" w:author="Usov N." w:date="2019-10-25T11:59:00Z"/>
                <w:rFonts w:ascii="Times New Roman" w:hAnsi="Times New Roman"/>
                <w:sz w:val="21"/>
                <w:szCs w:val="21"/>
                <w:lang w:eastAsia="ru-RU"/>
                <w:rPrChange w:id="1809" w:author="Usov N." w:date="2019-10-25T12:03:00Z">
                  <w:rPr>
                    <w:ins w:id="1810" w:author="Usov N." w:date="2019-10-25T11:59:00Z"/>
                    <w:rFonts w:ascii="Times New Roman" w:hAnsi="Times New Roman"/>
                    <w:sz w:val="24"/>
                    <w:szCs w:val="24"/>
                    <w:lang w:eastAsia="ru-RU"/>
                  </w:rPr>
                </w:rPrChange>
              </w:rPr>
            </w:pPr>
            <w:ins w:id="1811" w:author="Usov N." w:date="2019-10-25T11:59:00Z">
              <w:r>
                <w:rPr>
                  <w:rFonts w:ascii="Times New Roman" w:hAnsi="Times New Roman"/>
                  <w:sz w:val="21"/>
                  <w:szCs w:val="21"/>
                  <w:lang w:eastAsia="ru-RU"/>
                  <w:rPrChange w:id="1812" w:author="Usov N." w:date="2019-10-25T12:03:00Z">
                    <w:rPr>
                      <w:rFonts w:ascii="Times New Roman" w:hAnsi="Times New Roman"/>
                      <w:sz w:val="24"/>
                      <w:szCs w:val="24"/>
                      <w:lang w:eastAsia="ru-RU"/>
                    </w:rPr>
                  </w:rPrChange>
                </w:rPr>
                <w:t>0.0005256</w:t>
              </w:r>
            </w:ins>
          </w:p>
        </w:tc>
        <w:tc>
          <w:tcPr>
            <w:tcW w:w="1934" w:type="dxa"/>
            <w:tcPrChange w:id="1813" w:author="Usov N." w:date="2019-10-25T12:04:00Z">
              <w:tcPr>
                <w:tcW w:w="1416" w:type="dxa"/>
              </w:tcPr>
            </w:tcPrChange>
          </w:tcPr>
          <w:p>
            <w:pPr>
              <w:spacing w:after="0" w:line="240" w:lineRule="auto"/>
              <w:jc w:val="right"/>
              <w:rPr>
                <w:ins w:id="1814" w:author="Usov N." w:date="2019-10-25T11:59:00Z"/>
                <w:rFonts w:ascii="Times New Roman" w:hAnsi="Times New Roman"/>
                <w:sz w:val="21"/>
                <w:szCs w:val="21"/>
                <w:lang w:eastAsia="ru-RU"/>
                <w:rPrChange w:id="1815" w:author="Usov N." w:date="2019-10-25T12:03:00Z">
                  <w:rPr>
                    <w:ins w:id="1816" w:author="Usov N." w:date="2019-10-25T11:59:00Z"/>
                    <w:rFonts w:ascii="Times New Roman" w:hAnsi="Times New Roman"/>
                    <w:sz w:val="24"/>
                    <w:szCs w:val="24"/>
                    <w:lang w:eastAsia="ru-RU"/>
                  </w:rPr>
                </w:rPrChange>
              </w:rPr>
            </w:pPr>
            <w:ins w:id="1817" w:author="Usov N." w:date="2019-10-25T11:59:00Z">
              <w:r>
                <w:rPr>
                  <w:rFonts w:ascii="Times New Roman" w:hAnsi="Times New Roman"/>
                  <w:sz w:val="21"/>
                  <w:szCs w:val="21"/>
                  <w:lang w:eastAsia="ru-RU"/>
                  <w:rPrChange w:id="1818" w:author="Usov N." w:date="2019-10-25T12:03:00Z">
                    <w:rPr>
                      <w:rFonts w:ascii="Times New Roman" w:hAnsi="Times New Roman"/>
                      <w:sz w:val="24"/>
                      <w:szCs w:val="24"/>
                      <w:lang w:eastAsia="ru-RU"/>
                    </w:rPr>
                  </w:rPrChange>
                </w:rPr>
                <w:t>2.4583831</w:t>
              </w:r>
            </w:ins>
          </w:p>
        </w:tc>
        <w:tc>
          <w:tcPr>
            <w:tcW w:w="1445" w:type="dxa"/>
            <w:tcPrChange w:id="1819" w:author="Usov N." w:date="2019-10-25T12:04:00Z">
              <w:tcPr>
                <w:tcW w:w="2146" w:type="dxa"/>
              </w:tcPr>
            </w:tcPrChange>
          </w:tcPr>
          <w:p>
            <w:pPr>
              <w:spacing w:after="0" w:line="240" w:lineRule="auto"/>
              <w:jc w:val="right"/>
              <w:rPr>
                <w:ins w:id="1820" w:author="Usov N." w:date="2019-10-25T11:59:00Z"/>
                <w:rFonts w:ascii="Times New Roman" w:hAnsi="Times New Roman"/>
                <w:sz w:val="21"/>
                <w:szCs w:val="21"/>
                <w:lang w:eastAsia="ru-RU"/>
                <w:rPrChange w:id="1821" w:author="Usov N." w:date="2019-10-25T12:03:00Z">
                  <w:rPr>
                    <w:ins w:id="1822" w:author="Usov N." w:date="2019-10-25T11:59:00Z"/>
                    <w:rFonts w:ascii="Times New Roman" w:hAnsi="Times New Roman"/>
                    <w:sz w:val="24"/>
                    <w:szCs w:val="24"/>
                    <w:lang w:eastAsia="ru-RU"/>
                  </w:rPr>
                </w:rPrChange>
              </w:rPr>
            </w:pPr>
            <w:ins w:id="1823" w:author="Usov N." w:date="2019-10-25T11:59:00Z">
              <w:r>
                <w:rPr>
                  <w:rFonts w:ascii="Times New Roman" w:hAnsi="Times New Roman"/>
                  <w:sz w:val="21"/>
                  <w:szCs w:val="21"/>
                  <w:lang w:eastAsia="ru-RU"/>
                  <w:rPrChange w:id="1824" w:author="Usov N." w:date="2019-10-25T12:03:00Z">
                    <w:rPr>
                      <w:rFonts w:ascii="Times New Roman" w:hAnsi="Times New Roman"/>
                      <w:sz w:val="24"/>
                      <w:szCs w:val="24"/>
                      <w:lang w:eastAsia="ru-RU"/>
                    </w:rPr>
                  </w:rPrChange>
                </w:rPr>
                <w:t>0.0171</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826" w:author="Usov N." w:date="2019-10-25T12:0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ins w:id="1825" w:author="Usov N." w:date="2019-10-25T11:59:00Z"/>
        </w:trPr>
        <w:tc>
          <w:tcPr>
            <w:tcW w:w="2043" w:type="dxa"/>
            <w:tcPrChange w:id="1827" w:author="Usov N." w:date="2019-10-25T12:04:00Z">
              <w:tcPr>
                <w:tcW w:w="1745" w:type="dxa"/>
              </w:tcPr>
            </w:tcPrChange>
          </w:tcPr>
          <w:p>
            <w:pPr>
              <w:spacing w:after="0" w:line="240" w:lineRule="auto"/>
              <w:rPr>
                <w:ins w:id="1828" w:author="Usov N." w:date="2019-10-25T11:59:00Z"/>
                <w:rFonts w:ascii="Times New Roman" w:hAnsi="Times New Roman"/>
                <w:sz w:val="21"/>
                <w:szCs w:val="21"/>
                <w:lang w:eastAsia="ru-RU"/>
                <w:rPrChange w:id="1829" w:author="Usov N." w:date="2019-10-25T12:03:00Z">
                  <w:rPr>
                    <w:ins w:id="1830" w:author="Usov N." w:date="2019-10-25T11:59:00Z"/>
                    <w:rFonts w:ascii="Times New Roman" w:hAnsi="Times New Roman"/>
                    <w:sz w:val="24"/>
                    <w:szCs w:val="24"/>
                    <w:lang w:eastAsia="ru-RU"/>
                  </w:rPr>
                </w:rPrChange>
              </w:rPr>
            </w:pPr>
            <w:ins w:id="1831" w:author="Usov N." w:date="2019-10-25T11:59:00Z">
              <w:r>
                <w:rPr>
                  <w:rFonts w:ascii="Times New Roman" w:hAnsi="Times New Roman"/>
                  <w:sz w:val="21"/>
                  <w:szCs w:val="21"/>
                  <w:lang w:eastAsia="ru-RU"/>
                  <w:rPrChange w:id="1832" w:author="Usov N." w:date="2019-10-25T12:03:00Z">
                    <w:rPr>
                      <w:rFonts w:ascii="Times New Roman" w:hAnsi="Times New Roman"/>
                      <w:sz w:val="24"/>
                      <w:szCs w:val="24"/>
                      <w:lang w:eastAsia="ru-RU"/>
                    </w:rPr>
                  </w:rPrChange>
                </w:rPr>
                <w:t>Residual</w:t>
              </w:r>
            </w:ins>
          </w:p>
        </w:tc>
        <w:tc>
          <w:tcPr>
            <w:tcW w:w="845" w:type="dxa"/>
            <w:tcPrChange w:id="1833" w:author="Usov N." w:date="2019-10-25T12:04:00Z">
              <w:tcPr>
                <w:tcW w:w="592" w:type="dxa"/>
              </w:tcPr>
            </w:tcPrChange>
          </w:tcPr>
          <w:p>
            <w:pPr>
              <w:spacing w:after="0" w:line="240" w:lineRule="auto"/>
              <w:jc w:val="right"/>
              <w:rPr>
                <w:ins w:id="1834" w:author="Usov N." w:date="2019-10-25T11:59:00Z"/>
                <w:rFonts w:ascii="Times New Roman" w:hAnsi="Times New Roman"/>
                <w:sz w:val="21"/>
                <w:szCs w:val="21"/>
                <w:lang w:eastAsia="ru-RU"/>
                <w:rPrChange w:id="1835" w:author="Usov N." w:date="2019-10-25T12:03:00Z">
                  <w:rPr>
                    <w:ins w:id="1836" w:author="Usov N." w:date="2019-10-25T11:59:00Z"/>
                    <w:rFonts w:ascii="Times New Roman" w:hAnsi="Times New Roman"/>
                    <w:sz w:val="24"/>
                    <w:szCs w:val="24"/>
                    <w:lang w:eastAsia="ru-RU"/>
                  </w:rPr>
                </w:rPrChange>
              </w:rPr>
            </w:pPr>
            <w:ins w:id="1837" w:author="Usov N." w:date="2019-10-25T11:59:00Z">
              <w:r>
                <w:rPr>
                  <w:rFonts w:ascii="Times New Roman" w:hAnsi="Times New Roman"/>
                  <w:sz w:val="21"/>
                  <w:szCs w:val="21"/>
                  <w:lang w:eastAsia="ru-RU"/>
                  <w:rPrChange w:id="1838" w:author="Usov N." w:date="2019-10-25T12:03:00Z">
                    <w:rPr>
                      <w:rFonts w:ascii="Times New Roman" w:hAnsi="Times New Roman"/>
                      <w:sz w:val="24"/>
                      <w:szCs w:val="24"/>
                      <w:lang w:eastAsia="ru-RU"/>
                    </w:rPr>
                  </w:rPrChange>
                </w:rPr>
                <w:t>35</w:t>
              </w:r>
            </w:ins>
          </w:p>
        </w:tc>
        <w:tc>
          <w:tcPr>
            <w:tcW w:w="2318" w:type="dxa"/>
            <w:tcPrChange w:id="1839" w:author="Usov N." w:date="2019-10-25T12:04:00Z">
              <w:tcPr>
                <w:tcW w:w="2318" w:type="dxa"/>
              </w:tcPr>
            </w:tcPrChange>
          </w:tcPr>
          <w:p>
            <w:pPr>
              <w:spacing w:after="0" w:line="240" w:lineRule="auto"/>
              <w:jc w:val="right"/>
              <w:rPr>
                <w:ins w:id="1840" w:author="Usov N." w:date="2019-10-25T11:59:00Z"/>
                <w:rFonts w:ascii="Times New Roman" w:hAnsi="Times New Roman"/>
                <w:sz w:val="21"/>
                <w:szCs w:val="21"/>
                <w:lang w:eastAsia="ru-RU"/>
                <w:rPrChange w:id="1841" w:author="Usov N." w:date="2019-10-25T12:03:00Z">
                  <w:rPr>
                    <w:ins w:id="1842" w:author="Usov N." w:date="2019-10-25T11:59:00Z"/>
                    <w:rFonts w:ascii="Times New Roman" w:hAnsi="Times New Roman"/>
                    <w:sz w:val="24"/>
                    <w:szCs w:val="24"/>
                    <w:lang w:eastAsia="ru-RU"/>
                  </w:rPr>
                </w:rPrChange>
              </w:rPr>
            </w:pPr>
            <w:ins w:id="1843" w:author="Usov N." w:date="2019-10-25T11:59:00Z">
              <w:r>
                <w:rPr>
                  <w:rFonts w:ascii="Times New Roman" w:hAnsi="Times New Roman"/>
                  <w:sz w:val="21"/>
                  <w:szCs w:val="21"/>
                  <w:lang w:eastAsia="ru-RU"/>
                  <w:rPrChange w:id="1844" w:author="Usov N." w:date="2019-10-25T12:03:00Z">
                    <w:rPr>
                      <w:rFonts w:ascii="Times New Roman" w:hAnsi="Times New Roman"/>
                      <w:sz w:val="24"/>
                      <w:szCs w:val="24"/>
                      <w:lang w:eastAsia="ru-RU"/>
                    </w:rPr>
                  </w:rPrChange>
                </w:rPr>
                <w:t>0.0074825</w:t>
              </w:r>
            </w:ins>
          </w:p>
        </w:tc>
        <w:tc>
          <w:tcPr>
            <w:tcW w:w="1934" w:type="dxa"/>
            <w:tcPrChange w:id="1845" w:author="Usov N." w:date="2019-10-25T12:04:00Z">
              <w:tcPr>
                <w:tcW w:w="1416" w:type="dxa"/>
              </w:tcPr>
            </w:tcPrChange>
          </w:tcPr>
          <w:p>
            <w:pPr>
              <w:spacing w:after="0" w:line="240" w:lineRule="auto"/>
              <w:rPr>
                <w:ins w:id="1846" w:author="Usov N." w:date="2019-10-25T11:59:00Z"/>
                <w:rFonts w:ascii="Times New Roman" w:hAnsi="Times New Roman"/>
                <w:lang w:eastAsia="ru-RU"/>
              </w:rPr>
            </w:pPr>
          </w:p>
        </w:tc>
        <w:tc>
          <w:tcPr>
            <w:tcW w:w="1445" w:type="dxa"/>
            <w:tcPrChange w:id="1847" w:author="Usov N." w:date="2019-10-25T12:04:00Z">
              <w:tcPr>
                <w:tcW w:w="2146" w:type="dxa"/>
              </w:tcPr>
            </w:tcPrChange>
          </w:tcPr>
          <w:p>
            <w:pPr>
              <w:spacing w:after="0" w:line="240" w:lineRule="auto"/>
              <w:rPr>
                <w:ins w:id="1848" w:author="Usov N." w:date="2019-10-25T11:59:00Z"/>
                <w:rFonts w:ascii="Times New Roman" w:hAnsi="Times New Roman"/>
                <w:lang w:eastAsia="ru-RU"/>
              </w:rPr>
            </w:pPr>
          </w:p>
        </w:tc>
      </w:tr>
    </w:tbl>
    <w:p>
      <w:pPr>
        <w:spacing w:after="0" w:line="360" w:lineRule="auto"/>
        <w:ind w:firstLine="709"/>
        <w:jc w:val="both"/>
        <w:rPr>
          <w:rFonts w:ascii="Times New Roman" w:hAnsi="Times New Roman"/>
          <w:szCs w:val="24"/>
        </w:rPr>
      </w:pPr>
    </w:p>
    <w:p>
      <w:pPr>
        <w:spacing w:after="0" w:line="360" w:lineRule="auto"/>
        <w:ind w:firstLine="709"/>
        <w:jc w:val="both"/>
        <w:rPr>
          <w:rStyle w:val="50"/>
          <w:rFonts w:ascii="Times New Roman" w:hAnsi="Times New Roman"/>
          <w:sz w:val="24"/>
          <w:szCs w:val="24"/>
          <w:lang w:val="en"/>
        </w:rPr>
      </w:pPr>
      <w:r>
        <w:rPr>
          <w:rStyle w:val="50"/>
          <w:rFonts w:ascii="Times New Roman" w:hAnsi="Times New Roman"/>
          <w:sz w:val="24"/>
          <w:szCs w:val="24"/>
          <w:highlight w:val="yellow"/>
          <w:lang w:val="en"/>
          <w:rPrChange w:id="1849" w:author="Usov N." w:date="2019-10-21T23:27:00Z">
            <w:rPr>
              <w:rStyle w:val="50"/>
              <w:rFonts w:ascii="Times New Roman" w:hAnsi="Times New Roman"/>
              <w:sz w:val="24"/>
              <w:szCs w:val="24"/>
              <w:lang w:val="en"/>
            </w:rPr>
          </w:rPrChange>
        </w:rPr>
        <w:t>Figure 6</w:t>
      </w:r>
      <w:r>
        <w:rPr>
          <w:rStyle w:val="50"/>
          <w:rFonts w:ascii="Times New Roman" w:hAnsi="Times New Roman"/>
          <w:sz w:val="24"/>
          <w:szCs w:val="24"/>
          <w:lang w:val="en"/>
        </w:rPr>
        <w:t xml:space="preserve"> shows the ordination of the phenological characteristics of species in the space of the first and second canonical axes. </w:t>
      </w:r>
      <w:del w:id="1850" w:author="Usov N." w:date="2019-10-25T13:11:00Z">
        <w:r>
          <w:rPr>
            <w:rStyle w:val="50"/>
            <w:rFonts w:ascii="Times New Roman" w:hAnsi="Times New Roman"/>
            <w:sz w:val="24"/>
            <w:szCs w:val="24"/>
            <w:lang w:val="en"/>
          </w:rPr>
          <w:delText xml:space="preserve">The maximum values on the first axis fall on </w:delText>
        </w:r>
      </w:del>
      <w:del w:id="1851" w:author="Usov N." w:date="2019-10-25T13:07:00Z">
        <w:r>
          <w:rPr>
            <w:rStyle w:val="50"/>
            <w:rFonts w:ascii="Times New Roman" w:hAnsi="Times New Roman"/>
            <w:sz w:val="24"/>
            <w:szCs w:val="24"/>
            <w:lang w:val="en"/>
          </w:rPr>
          <w:delText xml:space="preserve">the </w:delText>
        </w:r>
      </w:del>
      <w:ins w:id="1852" w:author="Usov N." w:date="2019-10-25T13:07:00Z">
        <w:r>
          <w:rPr>
            <w:rStyle w:val="50"/>
            <w:rFonts w:ascii="Times New Roman" w:hAnsi="Times New Roman"/>
            <w:sz w:val="24"/>
            <w:szCs w:val="24"/>
            <w:lang w:val="en"/>
          </w:rPr>
          <w:t xml:space="preserve">The </w:t>
        </w:r>
      </w:ins>
      <w:r>
        <w:rPr>
          <w:rStyle w:val="50"/>
          <w:rFonts w:ascii="Times New Roman" w:hAnsi="Times New Roman"/>
          <w:sz w:val="24"/>
          <w:szCs w:val="24"/>
          <w:lang w:val="en"/>
        </w:rPr>
        <w:t>date of the peak</w:t>
      </w:r>
      <w:ins w:id="1853" w:author="Usov N." w:date="2019-10-25T13:09:00Z">
        <w:r>
          <w:rPr>
            <w:rStyle w:val="50"/>
            <w:rFonts w:ascii="Times New Roman" w:hAnsi="Times New Roman"/>
            <w:sz w:val="24"/>
            <w:szCs w:val="24"/>
            <w:lang w:val="en"/>
          </w:rPr>
          <w:t xml:space="preserve"> of </w:t>
        </w:r>
      </w:ins>
      <w:ins w:id="1854" w:author="Usov N." w:date="2019-10-25T13:09:00Z">
        <w:r>
          <w:rPr>
            <w:rStyle w:val="50"/>
            <w:rFonts w:ascii="Times New Roman" w:hAnsi="Times New Roman"/>
            <w:i/>
            <w:sz w:val="24"/>
            <w:szCs w:val="24"/>
            <w:lang w:val="en"/>
            <w:rPrChange w:id="1855" w:author="Usov N." w:date="2019-10-25T13:34:00Z">
              <w:rPr>
                <w:rStyle w:val="50"/>
                <w:rFonts w:ascii="Times New Roman" w:hAnsi="Times New Roman"/>
                <w:sz w:val="24"/>
                <w:szCs w:val="24"/>
                <w:lang w:val="en"/>
              </w:rPr>
            </w:rPrChange>
          </w:rPr>
          <w:t>Microsetella</w:t>
        </w:r>
      </w:ins>
      <w:ins w:id="1856" w:author="Usov N." w:date="2019-10-25T13:09:00Z">
        <w:r>
          <w:rPr>
            <w:rStyle w:val="50"/>
            <w:rFonts w:ascii="Times New Roman" w:hAnsi="Times New Roman"/>
            <w:sz w:val="24"/>
            <w:szCs w:val="24"/>
            <w:lang w:val="en"/>
          </w:rPr>
          <w:t xml:space="preserve"> abundance</w:t>
        </w:r>
      </w:ins>
      <w:r>
        <w:rPr>
          <w:rStyle w:val="50"/>
          <w:rFonts w:ascii="Times New Roman" w:hAnsi="Times New Roman"/>
          <w:sz w:val="24"/>
          <w:szCs w:val="24"/>
          <w:lang w:val="en"/>
        </w:rPr>
        <w:t xml:space="preserve"> (</w:t>
      </w:r>
      <w:r>
        <w:rPr>
          <w:rFonts w:ascii="Times New Roman" w:hAnsi="Times New Roman"/>
          <w:sz w:val="24"/>
          <w:szCs w:val="24"/>
          <w:lang w:val="en-US"/>
        </w:rPr>
        <w:t>Microsetella_Peak</w:t>
      </w:r>
      <w:r>
        <w:rPr>
          <w:rStyle w:val="50"/>
          <w:rFonts w:ascii="Times New Roman" w:hAnsi="Times New Roman"/>
          <w:sz w:val="24"/>
          <w:szCs w:val="24"/>
          <w:lang w:val="en"/>
        </w:rPr>
        <w:t>), the date of the middle</w:t>
      </w:r>
      <w:ins w:id="1857" w:author="Usov N." w:date="2019-10-27T09:23:00Z">
        <w:r>
          <w:rPr>
            <w:rStyle w:val="50"/>
            <w:rFonts w:ascii="Times New Roman" w:hAnsi="Times New Roman"/>
            <w:sz w:val="24"/>
            <w:szCs w:val="24"/>
            <w:lang w:val="en"/>
          </w:rPr>
          <w:t>-</w:t>
        </w:r>
      </w:ins>
      <w:ins w:id="1858" w:author="Usov N." w:date="2019-10-25T13:09:00Z">
        <w:r>
          <w:rPr>
            <w:rStyle w:val="50"/>
            <w:rFonts w:ascii="Times New Roman" w:hAnsi="Times New Roman"/>
            <w:sz w:val="24"/>
            <w:szCs w:val="24"/>
            <w:lang w:val="en"/>
          </w:rPr>
          <w:t>of</w:t>
        </w:r>
      </w:ins>
      <w:ins w:id="1859" w:author="Usov N." w:date="2019-10-27T09:23:00Z">
        <w:r>
          <w:rPr>
            <w:rStyle w:val="50"/>
            <w:rFonts w:ascii="Times New Roman" w:hAnsi="Times New Roman"/>
            <w:sz w:val="24"/>
            <w:szCs w:val="24"/>
            <w:lang w:val="en"/>
          </w:rPr>
          <w:t>-</w:t>
        </w:r>
      </w:ins>
      <w:ins w:id="1860" w:author="Usov N." w:date="2019-10-25T13:09:00Z">
        <w:r>
          <w:rPr>
            <w:rStyle w:val="50"/>
            <w:rFonts w:ascii="Times New Roman" w:hAnsi="Times New Roman"/>
            <w:sz w:val="24"/>
            <w:szCs w:val="24"/>
            <w:lang w:val="en"/>
          </w:rPr>
          <w:t>season of this species</w:t>
        </w:r>
      </w:ins>
      <w:r>
        <w:rPr>
          <w:rStyle w:val="50"/>
          <w:rFonts w:ascii="Times New Roman" w:hAnsi="Times New Roman"/>
          <w:sz w:val="24"/>
          <w:szCs w:val="24"/>
          <w:lang w:val="en"/>
        </w:rPr>
        <w:t xml:space="preserve"> (</w:t>
      </w:r>
      <w:r>
        <w:rPr>
          <w:rFonts w:ascii="Times New Roman" w:hAnsi="Times New Roman"/>
          <w:sz w:val="24"/>
          <w:szCs w:val="24"/>
          <w:lang w:val="en-US"/>
        </w:rPr>
        <w:t>Microsetella_Middle</w:t>
      </w:r>
      <w:r>
        <w:rPr>
          <w:rStyle w:val="50"/>
          <w:rFonts w:ascii="Times New Roman" w:hAnsi="Times New Roman"/>
          <w:sz w:val="24"/>
          <w:szCs w:val="24"/>
          <w:lang w:val="en"/>
        </w:rPr>
        <w:t>), and the date of the end</w:t>
      </w:r>
      <w:ins w:id="1861" w:author="Usov N." w:date="2019-10-27T09:22:00Z">
        <w:r>
          <w:rPr>
            <w:rStyle w:val="50"/>
            <w:rFonts w:ascii="Times New Roman" w:hAnsi="Times New Roman"/>
            <w:sz w:val="24"/>
            <w:szCs w:val="24"/>
            <w:lang w:val="en"/>
          </w:rPr>
          <w:t>-</w:t>
        </w:r>
      </w:ins>
      <w:del w:id="1862" w:author="Usov N." w:date="2019-10-27T09:22:00Z">
        <w:r>
          <w:rPr>
            <w:rStyle w:val="50"/>
            <w:rFonts w:ascii="Times New Roman" w:hAnsi="Times New Roman"/>
            <w:sz w:val="24"/>
            <w:szCs w:val="24"/>
            <w:lang w:val="en"/>
          </w:rPr>
          <w:delText xml:space="preserve"> </w:delText>
        </w:r>
      </w:del>
      <w:r>
        <w:rPr>
          <w:rStyle w:val="50"/>
          <w:rFonts w:ascii="Times New Roman" w:hAnsi="Times New Roman"/>
          <w:sz w:val="24"/>
          <w:szCs w:val="24"/>
          <w:lang w:val="en"/>
        </w:rPr>
        <w:t>of</w:t>
      </w:r>
      <w:ins w:id="1863" w:author="Usov N." w:date="2019-10-27T09:22:00Z">
        <w:r>
          <w:rPr>
            <w:rStyle w:val="50"/>
            <w:rFonts w:ascii="Times New Roman" w:hAnsi="Times New Roman"/>
            <w:sz w:val="24"/>
            <w:szCs w:val="24"/>
            <w:lang w:val="en"/>
          </w:rPr>
          <w:t>-</w:t>
        </w:r>
      </w:ins>
      <w:del w:id="1864" w:author="Usov N." w:date="2019-10-27T09:22:00Z">
        <w:r>
          <w:rPr>
            <w:rStyle w:val="50"/>
            <w:rFonts w:ascii="Times New Roman" w:hAnsi="Times New Roman"/>
            <w:sz w:val="24"/>
            <w:szCs w:val="24"/>
            <w:lang w:val="en"/>
          </w:rPr>
          <w:delText xml:space="preserve"> the </w:delText>
        </w:r>
      </w:del>
      <w:r>
        <w:rPr>
          <w:rStyle w:val="50"/>
          <w:rFonts w:ascii="Times New Roman" w:hAnsi="Times New Roman"/>
          <w:sz w:val="24"/>
          <w:szCs w:val="24"/>
          <w:lang w:val="en"/>
        </w:rPr>
        <w:t>season (</w:t>
      </w:r>
      <w:r>
        <w:rPr>
          <w:rFonts w:ascii="Times New Roman" w:hAnsi="Times New Roman"/>
          <w:sz w:val="24"/>
          <w:szCs w:val="24"/>
          <w:lang w:val="en-US"/>
        </w:rPr>
        <w:t>Microsetella_End</w:t>
      </w:r>
      <w:r>
        <w:rPr>
          <w:rStyle w:val="50"/>
          <w:rFonts w:ascii="Times New Roman" w:hAnsi="Times New Roman"/>
          <w:sz w:val="24"/>
          <w:szCs w:val="24"/>
          <w:lang w:val="en"/>
        </w:rPr>
        <w:t>)</w:t>
      </w:r>
      <w:del w:id="1865" w:author="Usov N." w:date="2019-10-25T13:10:00Z">
        <w:r>
          <w:rPr>
            <w:rStyle w:val="50"/>
            <w:rFonts w:ascii="Times New Roman" w:hAnsi="Times New Roman"/>
            <w:sz w:val="24"/>
            <w:szCs w:val="24"/>
            <w:lang w:val="en"/>
          </w:rPr>
          <w:delText xml:space="preserve"> for </w:delText>
        </w:r>
      </w:del>
      <w:del w:id="1866" w:author="Usov N." w:date="2019-10-25T13:10:00Z">
        <w:r>
          <w:rPr>
            <w:rStyle w:val="50"/>
            <w:rFonts w:ascii="Times New Roman" w:hAnsi="Times New Roman"/>
            <w:i/>
            <w:sz w:val="24"/>
            <w:szCs w:val="24"/>
            <w:lang w:val="en"/>
          </w:rPr>
          <w:delText>Microsetella</w:delText>
        </w:r>
      </w:del>
      <w:ins w:id="1867" w:author="Usov N." w:date="2019-10-25T13:10:00Z">
        <w:r>
          <w:rPr>
            <w:rStyle w:val="50"/>
            <w:rFonts w:ascii="Times New Roman" w:hAnsi="Times New Roman"/>
            <w:i w:val="0"/>
            <w:sz w:val="24"/>
            <w:szCs w:val="24"/>
            <w:lang w:val="en"/>
            <w:rPrChange w:id="1868" w:author="Usov N." w:date="2019-10-25T13:10:00Z">
              <w:rPr>
                <w:rStyle w:val="50"/>
                <w:rFonts w:ascii="Times New Roman" w:hAnsi="Times New Roman"/>
                <w:i/>
                <w:sz w:val="24"/>
                <w:szCs w:val="24"/>
                <w:lang w:val="en"/>
              </w:rPr>
            </w:rPrChange>
          </w:rPr>
          <w:t xml:space="preserve"> ha</w:t>
        </w:r>
      </w:ins>
      <w:ins w:id="1869" w:author="Usov N." w:date="2019-10-25T15:51:00Z">
        <w:r>
          <w:rPr>
            <w:rStyle w:val="50"/>
            <w:rFonts w:ascii="Times New Roman" w:hAnsi="Times New Roman"/>
            <w:sz w:val="24"/>
            <w:szCs w:val="24"/>
            <w:lang w:val="en"/>
          </w:rPr>
          <w:t>d</w:t>
        </w:r>
      </w:ins>
      <w:ins w:id="1870" w:author="Usov N." w:date="2019-10-25T13:10:00Z">
        <w:r>
          <w:rPr>
            <w:rStyle w:val="50"/>
            <w:rFonts w:ascii="Times New Roman" w:hAnsi="Times New Roman"/>
            <w:i w:val="0"/>
            <w:sz w:val="24"/>
            <w:szCs w:val="24"/>
            <w:lang w:val="en"/>
            <w:rPrChange w:id="1871" w:author="Usov N." w:date="2019-10-25T13:10:00Z">
              <w:rPr>
                <w:rStyle w:val="50"/>
                <w:rFonts w:ascii="Times New Roman" w:hAnsi="Times New Roman"/>
                <w:i/>
                <w:sz w:val="24"/>
                <w:szCs w:val="24"/>
                <w:lang w:val="en"/>
              </w:rPr>
            </w:rPrChange>
          </w:rPr>
          <w:t xml:space="preserve"> maximum</w:t>
        </w:r>
      </w:ins>
      <w:ins w:id="1872" w:author="Usov N." w:date="2019-10-25T13:10:00Z">
        <w:r>
          <w:rPr>
            <w:rStyle w:val="50"/>
            <w:rFonts w:ascii="Times New Roman" w:hAnsi="Times New Roman"/>
            <w:sz w:val="24"/>
            <w:szCs w:val="24"/>
            <w:lang w:val="en"/>
          </w:rPr>
          <w:t xml:space="preserve"> </w:t>
        </w:r>
      </w:ins>
      <w:ins w:id="1873" w:author="Usov N." w:date="2019-10-25T13:11:00Z">
        <w:r>
          <w:rPr>
            <w:rStyle w:val="50"/>
            <w:rFonts w:ascii="Times New Roman" w:hAnsi="Times New Roman"/>
            <w:sz w:val="24"/>
            <w:szCs w:val="24"/>
            <w:lang w:val="en"/>
          </w:rPr>
          <w:t xml:space="preserve">positive </w:t>
        </w:r>
      </w:ins>
      <w:ins w:id="1874" w:author="Usov N." w:date="2019-10-25T13:10:00Z">
        <w:r>
          <w:rPr>
            <w:rStyle w:val="50"/>
            <w:rFonts w:ascii="Times New Roman" w:hAnsi="Times New Roman"/>
            <w:sz w:val="24"/>
            <w:szCs w:val="24"/>
            <w:lang w:val="en"/>
          </w:rPr>
          <w:t>values on the first axis</w:t>
        </w:r>
      </w:ins>
      <w:r>
        <w:rPr>
          <w:rStyle w:val="50"/>
          <w:rFonts w:ascii="Times New Roman" w:hAnsi="Times New Roman"/>
          <w:sz w:val="24"/>
          <w:szCs w:val="24"/>
          <w:lang w:val="en"/>
        </w:rPr>
        <w:t>.</w:t>
      </w:r>
      <w:ins w:id="1875" w:author="Usov N." w:date="2019-10-25T13:11:00Z">
        <w:r>
          <w:rPr>
            <w:rStyle w:val="50"/>
            <w:rFonts w:ascii="Times New Roman" w:hAnsi="Times New Roman"/>
            <w:sz w:val="24"/>
            <w:szCs w:val="24"/>
            <w:lang w:val="en"/>
          </w:rPr>
          <w:t xml:space="preserve"> </w:t>
        </w:r>
      </w:ins>
      <w:ins w:id="1876" w:author="Usov N." w:date="2019-10-25T13:12:00Z">
        <w:r>
          <w:rPr>
            <w:rStyle w:val="50"/>
            <w:rFonts w:ascii="Times New Roman" w:hAnsi="Times New Roman"/>
            <w:sz w:val="24"/>
            <w:szCs w:val="24"/>
            <w:lang w:val="en"/>
          </w:rPr>
          <w:t xml:space="preserve">Beginning-of-season, middle-of-season and date of abundance peak of </w:t>
        </w:r>
      </w:ins>
      <w:ins w:id="1877" w:author="Usov N." w:date="2019-10-25T13:12:00Z">
        <w:r>
          <w:rPr>
            <w:rStyle w:val="50"/>
            <w:rFonts w:ascii="Times New Roman" w:hAnsi="Times New Roman"/>
            <w:i/>
            <w:sz w:val="24"/>
            <w:szCs w:val="24"/>
            <w:lang w:val="en"/>
            <w:rPrChange w:id="1878" w:author="Usov N." w:date="2019-10-25T13:18:00Z">
              <w:rPr>
                <w:rStyle w:val="50"/>
                <w:rFonts w:ascii="Times New Roman" w:hAnsi="Times New Roman"/>
                <w:sz w:val="24"/>
                <w:szCs w:val="24"/>
                <w:lang w:val="en"/>
              </w:rPr>
            </w:rPrChange>
          </w:rPr>
          <w:t>Oithona</w:t>
        </w:r>
      </w:ins>
      <w:ins w:id="1879" w:author="Usov N." w:date="2019-10-25T13:12:00Z">
        <w:r>
          <w:rPr>
            <w:rStyle w:val="50"/>
            <w:rFonts w:ascii="Times New Roman" w:hAnsi="Times New Roman"/>
            <w:sz w:val="24"/>
            <w:szCs w:val="24"/>
            <w:lang w:val="en"/>
          </w:rPr>
          <w:t xml:space="preserve"> </w:t>
        </w:r>
      </w:ins>
      <w:ins w:id="1880" w:author="Usov N." w:date="2019-10-25T13:18:00Z">
        <w:r>
          <w:rPr>
            <w:rStyle w:val="50"/>
            <w:rFonts w:ascii="Times New Roman" w:hAnsi="Times New Roman"/>
            <w:sz w:val="24"/>
            <w:szCs w:val="24"/>
            <w:lang w:val="en"/>
          </w:rPr>
          <w:t>ha</w:t>
        </w:r>
      </w:ins>
      <w:ins w:id="1881" w:author="Usov N." w:date="2019-10-25T15:51:00Z">
        <w:r>
          <w:rPr>
            <w:rStyle w:val="50"/>
            <w:rFonts w:ascii="Times New Roman" w:hAnsi="Times New Roman"/>
            <w:sz w:val="24"/>
            <w:szCs w:val="24"/>
            <w:lang w:val="en"/>
          </w:rPr>
          <w:t>d</w:t>
        </w:r>
      </w:ins>
      <w:ins w:id="1882" w:author="Usov N." w:date="2019-10-25T13:18:00Z">
        <w:r>
          <w:rPr>
            <w:rStyle w:val="50"/>
            <w:rFonts w:ascii="Times New Roman" w:hAnsi="Times New Roman"/>
            <w:sz w:val="24"/>
            <w:szCs w:val="24"/>
            <w:lang w:val="en"/>
          </w:rPr>
          <w:t xml:space="preserve"> the highest negative</w:t>
        </w:r>
      </w:ins>
      <w:ins w:id="1883" w:author="Usov N." w:date="2019-10-25T13:30:00Z">
        <w:r>
          <w:rPr>
            <w:rStyle w:val="50"/>
            <w:rFonts w:ascii="Times New Roman" w:hAnsi="Times New Roman"/>
            <w:sz w:val="24"/>
            <w:szCs w:val="24"/>
            <w:lang w:val="en"/>
          </w:rPr>
          <w:t xml:space="preserve"> values on the first axis</w:t>
        </w:r>
      </w:ins>
      <w:ins w:id="1884" w:author="Usov N." w:date="2019-10-25T13:31:00Z">
        <w:r>
          <w:rPr>
            <w:rStyle w:val="50"/>
            <w:rFonts w:ascii="Times New Roman" w:hAnsi="Times New Roman"/>
            <w:sz w:val="24"/>
            <w:szCs w:val="24"/>
            <w:lang w:val="en"/>
          </w:rPr>
          <w:t xml:space="preserve"> (CCA1)</w:t>
        </w:r>
      </w:ins>
      <w:ins w:id="1885" w:author="Usov N." w:date="2019-10-25T13:30:00Z">
        <w:r>
          <w:rPr>
            <w:rStyle w:val="50"/>
            <w:rFonts w:ascii="Times New Roman" w:hAnsi="Times New Roman"/>
            <w:sz w:val="24"/>
            <w:szCs w:val="24"/>
            <w:lang w:val="en"/>
          </w:rPr>
          <w:t>.</w:t>
        </w:r>
      </w:ins>
      <w:ins w:id="1886" w:author="Usov N." w:date="2019-10-25T13:34:00Z">
        <w:r>
          <w:rPr>
            <w:rStyle w:val="50"/>
            <w:rFonts w:ascii="Times New Roman" w:hAnsi="Times New Roman"/>
            <w:sz w:val="24"/>
            <w:szCs w:val="24"/>
            <w:lang w:val="en"/>
          </w:rPr>
          <w:t xml:space="preserve"> Two predictors, </w:t>
        </w:r>
      </w:ins>
      <w:ins w:id="1887" w:author="Usov N." w:date="2019-10-25T13:34:00Z">
        <w:r>
          <w:rPr>
            <w:rStyle w:val="50"/>
            <w:rFonts w:ascii="Times New Roman" w:hAnsi="Times New Roman"/>
            <w:i/>
            <w:sz w:val="24"/>
            <w:szCs w:val="24"/>
            <w:lang w:val="en"/>
            <w:rPrChange w:id="1888" w:author="Usov N." w:date="2019-10-25T13:37:00Z">
              <w:rPr>
                <w:rStyle w:val="50"/>
                <w:rFonts w:ascii="Times New Roman" w:hAnsi="Times New Roman"/>
                <w:sz w:val="24"/>
                <w:szCs w:val="24"/>
                <w:lang w:val="en"/>
              </w:rPr>
            </w:rPrChange>
          </w:rPr>
          <w:t>Microsetella</w:t>
        </w:r>
      </w:ins>
      <w:ins w:id="1889" w:author="Usov N." w:date="2019-10-25T13:34:00Z">
        <w:r>
          <w:rPr>
            <w:rStyle w:val="50"/>
            <w:rFonts w:ascii="Times New Roman" w:hAnsi="Times New Roman"/>
            <w:sz w:val="24"/>
            <w:szCs w:val="24"/>
            <w:lang w:val="en"/>
          </w:rPr>
          <w:t xml:space="preserve"> numbers and </w:t>
        </w:r>
      </w:ins>
      <w:ins w:id="1890" w:author="Usov N." w:date="2019-10-25T13:37:00Z">
        <w:r>
          <w:rPr>
            <w:rStyle w:val="50"/>
            <w:rFonts w:ascii="Times New Roman" w:hAnsi="Times New Roman"/>
            <w:sz w:val="24"/>
            <w:szCs w:val="24"/>
            <w:lang w:val="en"/>
          </w:rPr>
          <w:t>d</w:t>
        </w:r>
      </w:ins>
      <w:ins w:id="1891" w:author="Usov N." w:date="2019-10-25T13:34:00Z">
        <w:r>
          <w:rPr>
            <w:rStyle w:val="50"/>
            <w:rFonts w:ascii="Times New Roman" w:hAnsi="Times New Roman"/>
            <w:sz w:val="24"/>
            <w:szCs w:val="24"/>
            <w:lang w:val="en"/>
          </w:rPr>
          <w:t>ate of summer end in the previous year</w:t>
        </w:r>
      </w:ins>
      <w:ins w:id="1892" w:author="Usov N." w:date="2019-10-25T13:38:00Z">
        <w:r>
          <w:rPr>
            <w:rStyle w:val="50"/>
            <w:rFonts w:ascii="Times New Roman" w:hAnsi="Times New Roman"/>
            <w:sz w:val="24"/>
            <w:szCs w:val="24"/>
            <w:lang w:val="en"/>
          </w:rPr>
          <w:t xml:space="preserve"> (SuFDPY)</w:t>
        </w:r>
      </w:ins>
      <w:ins w:id="1893" w:author="Usov N." w:date="2019-10-25T13:36:00Z">
        <w:r>
          <w:rPr>
            <w:rStyle w:val="50"/>
            <w:rFonts w:ascii="Times New Roman" w:hAnsi="Times New Roman"/>
            <w:sz w:val="24"/>
            <w:szCs w:val="24"/>
            <w:lang w:val="en"/>
          </w:rPr>
          <w:t xml:space="preserve"> </w:t>
        </w:r>
      </w:ins>
      <w:ins w:id="1894" w:author="Usov N." w:date="2019-10-25T15:51:00Z">
        <w:r>
          <w:rPr>
            <w:rStyle w:val="50"/>
            <w:rFonts w:ascii="Times New Roman" w:hAnsi="Times New Roman"/>
            <w:sz w:val="24"/>
            <w:szCs w:val="24"/>
            <w:lang w:val="en"/>
          </w:rPr>
          <w:t>we</w:t>
        </w:r>
      </w:ins>
      <w:ins w:id="1895" w:author="Usov N." w:date="2019-10-25T13:36:00Z">
        <w:r>
          <w:rPr>
            <w:rStyle w:val="50"/>
            <w:rFonts w:ascii="Times New Roman" w:hAnsi="Times New Roman"/>
            <w:sz w:val="24"/>
            <w:szCs w:val="24"/>
            <w:lang w:val="en"/>
          </w:rPr>
          <w:t>re correlated with the first axis</w:t>
        </w:r>
      </w:ins>
      <w:ins w:id="1896" w:author="Usov N." w:date="2019-10-25T13:38:00Z">
        <w:r>
          <w:rPr>
            <w:rStyle w:val="50"/>
            <w:rFonts w:ascii="Times New Roman" w:hAnsi="Times New Roman"/>
            <w:sz w:val="24"/>
            <w:szCs w:val="24"/>
            <w:lang w:val="en"/>
          </w:rPr>
          <w:t xml:space="preserve">. The first one </w:t>
        </w:r>
      </w:ins>
      <w:ins w:id="1897" w:author="Usov N." w:date="2019-10-25T13:40:00Z">
        <w:r>
          <w:rPr>
            <w:rStyle w:val="50"/>
            <w:rFonts w:ascii="Times New Roman" w:hAnsi="Times New Roman"/>
            <w:sz w:val="24"/>
            <w:szCs w:val="24"/>
            <w:lang w:val="en"/>
          </w:rPr>
          <w:t>correlate</w:t>
        </w:r>
      </w:ins>
      <w:ins w:id="1898" w:author="Usov N." w:date="2019-10-25T15:51:00Z">
        <w:r>
          <w:rPr>
            <w:rStyle w:val="50"/>
            <w:rFonts w:ascii="Times New Roman" w:hAnsi="Times New Roman"/>
            <w:sz w:val="24"/>
            <w:szCs w:val="24"/>
            <w:lang w:val="en"/>
          </w:rPr>
          <w:t>d</w:t>
        </w:r>
      </w:ins>
      <w:ins w:id="1899" w:author="Usov N." w:date="2019-10-25T13:38:00Z">
        <w:r>
          <w:rPr>
            <w:rStyle w:val="50"/>
            <w:rFonts w:ascii="Times New Roman" w:hAnsi="Times New Roman"/>
            <w:sz w:val="24"/>
            <w:szCs w:val="24"/>
            <w:lang w:val="en"/>
          </w:rPr>
          <w:t xml:space="preserve"> </w:t>
        </w:r>
      </w:ins>
      <w:ins w:id="1900" w:author="Usov N." w:date="2019-10-25T13:39:00Z">
        <w:r>
          <w:rPr>
            <w:rStyle w:val="50"/>
            <w:rFonts w:ascii="Times New Roman" w:hAnsi="Times New Roman"/>
            <w:sz w:val="24"/>
            <w:szCs w:val="24"/>
            <w:lang w:val="en"/>
          </w:rPr>
          <w:t>negatively, the second one – positively</w:t>
        </w:r>
      </w:ins>
      <w:ins w:id="1901" w:author="Usov N." w:date="2019-10-25T13:34:00Z">
        <w:r>
          <w:rPr>
            <w:rStyle w:val="50"/>
            <w:rFonts w:ascii="Times New Roman" w:hAnsi="Times New Roman"/>
            <w:sz w:val="24"/>
            <w:szCs w:val="24"/>
            <w:lang w:val="en"/>
          </w:rPr>
          <w:t>.</w:t>
        </w:r>
      </w:ins>
      <w:ins w:id="1902" w:author="Usov N." w:date="2019-10-25T15:45:00Z">
        <w:r>
          <w:rPr>
            <w:rStyle w:val="50"/>
            <w:rFonts w:ascii="Times New Roman" w:hAnsi="Times New Roman"/>
            <w:sz w:val="24"/>
            <w:szCs w:val="24"/>
            <w:lang w:val="en-US"/>
            <w:rPrChange w:id="1903" w:author="Usov N." w:date="2019-10-25T15:46:00Z">
              <w:rPr>
                <w:rStyle w:val="50"/>
                <w:rFonts w:ascii="Times New Roman" w:hAnsi="Times New Roman"/>
                <w:sz w:val="24"/>
                <w:szCs w:val="24"/>
              </w:rPr>
            </w:rPrChange>
          </w:rPr>
          <w:t xml:space="preserve"> </w:t>
        </w:r>
      </w:ins>
      <w:ins w:id="1904" w:author="Usov N." w:date="2019-10-25T15:46:00Z">
        <w:r>
          <w:rPr>
            <w:rStyle w:val="50"/>
            <w:rFonts w:ascii="Times New Roman" w:hAnsi="Times New Roman"/>
            <w:sz w:val="24"/>
            <w:szCs w:val="24"/>
            <w:lang w:val="en-US"/>
          </w:rPr>
          <w:t xml:space="preserve">The </w:t>
        </w:r>
      </w:ins>
      <w:ins w:id="1905" w:author="Usov N." w:date="2019-10-25T15:47:00Z">
        <w:r>
          <w:rPr>
            <w:rStyle w:val="50"/>
            <w:rFonts w:ascii="Times New Roman" w:hAnsi="Times New Roman"/>
            <w:sz w:val="24"/>
            <w:szCs w:val="24"/>
            <w:lang w:val="en-US"/>
          </w:rPr>
          <w:t xml:space="preserve">greater </w:t>
        </w:r>
      </w:ins>
      <w:ins w:id="1906" w:author="Usov N." w:date="2019-10-25T15:52:00Z">
        <w:r>
          <w:rPr>
            <w:rStyle w:val="50"/>
            <w:rFonts w:ascii="Times New Roman" w:hAnsi="Times New Roman"/>
            <w:sz w:val="24"/>
            <w:szCs w:val="24"/>
            <w:lang w:val="en-US"/>
          </w:rPr>
          <w:t xml:space="preserve">were </w:t>
        </w:r>
      </w:ins>
      <w:ins w:id="1907" w:author="Usov N." w:date="2019-10-25T15:47:00Z">
        <w:r>
          <w:rPr>
            <w:rStyle w:val="50"/>
            <w:rFonts w:ascii="Times New Roman" w:hAnsi="Times New Roman"/>
            <w:sz w:val="24"/>
            <w:szCs w:val="24"/>
            <w:lang w:val="en-US"/>
          </w:rPr>
          <w:t xml:space="preserve">abundance of </w:t>
        </w:r>
      </w:ins>
      <w:ins w:id="1908" w:author="Usov N." w:date="2019-10-25T15:47:00Z">
        <w:r>
          <w:rPr>
            <w:rStyle w:val="50"/>
            <w:rFonts w:ascii="Times New Roman" w:hAnsi="Times New Roman"/>
            <w:i/>
            <w:sz w:val="24"/>
            <w:szCs w:val="24"/>
            <w:lang w:val="en-US"/>
            <w:rPrChange w:id="1909" w:author="Usov N." w:date="2019-10-25T15:52:00Z">
              <w:rPr>
                <w:rStyle w:val="50"/>
                <w:rFonts w:ascii="Times New Roman" w:hAnsi="Times New Roman"/>
                <w:sz w:val="24"/>
                <w:szCs w:val="24"/>
                <w:lang w:val="en-US"/>
              </w:rPr>
            </w:rPrChange>
          </w:rPr>
          <w:t>Microsetella</w:t>
        </w:r>
      </w:ins>
      <w:ins w:id="1910" w:author="Usov N." w:date="2019-10-25T15:47:00Z">
        <w:r>
          <w:rPr>
            <w:rStyle w:val="50"/>
            <w:rFonts w:ascii="Times New Roman" w:hAnsi="Times New Roman"/>
            <w:sz w:val="24"/>
            <w:szCs w:val="24"/>
            <w:lang w:val="en-US"/>
          </w:rPr>
          <w:t>, the later appear</w:t>
        </w:r>
      </w:ins>
      <w:ins w:id="1911" w:author="Usov N." w:date="2019-10-25T15:51:00Z">
        <w:r>
          <w:rPr>
            <w:rStyle w:val="50"/>
            <w:rFonts w:ascii="Times New Roman" w:hAnsi="Times New Roman"/>
            <w:sz w:val="24"/>
            <w:szCs w:val="24"/>
            <w:lang w:val="en-US"/>
          </w:rPr>
          <w:t>ed</w:t>
        </w:r>
      </w:ins>
      <w:ins w:id="1912" w:author="Usov N." w:date="2019-10-25T15:47:00Z">
        <w:r>
          <w:rPr>
            <w:rStyle w:val="50"/>
            <w:rFonts w:ascii="Times New Roman" w:hAnsi="Times New Roman"/>
            <w:sz w:val="24"/>
            <w:szCs w:val="24"/>
            <w:lang w:val="en-US"/>
          </w:rPr>
          <w:t xml:space="preserve"> juveniles of </w:t>
        </w:r>
      </w:ins>
      <w:ins w:id="1913" w:author="Usov N." w:date="2019-10-25T15:47:00Z">
        <w:r>
          <w:rPr>
            <w:rStyle w:val="50"/>
            <w:rFonts w:ascii="Times New Roman" w:hAnsi="Times New Roman"/>
            <w:i/>
            <w:sz w:val="24"/>
            <w:szCs w:val="24"/>
            <w:lang w:val="en-US"/>
            <w:rPrChange w:id="1914" w:author="Usov N." w:date="2019-10-25T15:52:00Z">
              <w:rPr>
                <w:rStyle w:val="50"/>
                <w:rFonts w:ascii="Times New Roman" w:hAnsi="Times New Roman"/>
                <w:sz w:val="24"/>
                <w:szCs w:val="24"/>
                <w:lang w:val="en-US"/>
              </w:rPr>
            </w:rPrChange>
          </w:rPr>
          <w:t>Oithona similis</w:t>
        </w:r>
      </w:ins>
      <w:ins w:id="1915" w:author="Usov N." w:date="2019-10-25T15:47:00Z">
        <w:r>
          <w:rPr>
            <w:rStyle w:val="50"/>
            <w:rFonts w:ascii="Times New Roman" w:hAnsi="Times New Roman"/>
            <w:sz w:val="24"/>
            <w:szCs w:val="24"/>
            <w:lang w:val="en-US"/>
          </w:rPr>
          <w:t>.</w:t>
        </w:r>
      </w:ins>
      <w:ins w:id="1916" w:author="Usov N." w:date="2019-10-25T15:48:00Z">
        <w:r>
          <w:rPr>
            <w:rStyle w:val="50"/>
            <w:rFonts w:ascii="Times New Roman" w:hAnsi="Times New Roman"/>
            <w:sz w:val="24"/>
            <w:szCs w:val="24"/>
            <w:lang w:val="en-US"/>
          </w:rPr>
          <w:t xml:space="preserve"> The earlier </w:t>
        </w:r>
      </w:ins>
      <w:ins w:id="1917" w:author="Usov N." w:date="2019-10-25T15:49:00Z">
        <w:r>
          <w:rPr>
            <w:rStyle w:val="50"/>
            <w:rFonts w:ascii="Times New Roman" w:hAnsi="Times New Roman"/>
            <w:sz w:val="24"/>
            <w:szCs w:val="24"/>
            <w:lang w:val="en-US"/>
          </w:rPr>
          <w:t>develops</w:t>
        </w:r>
      </w:ins>
      <w:ins w:id="1918" w:author="Usov N." w:date="2019-10-25T15:48:00Z">
        <w:r>
          <w:rPr>
            <w:rStyle w:val="50"/>
            <w:rFonts w:ascii="Times New Roman" w:hAnsi="Times New Roman"/>
            <w:sz w:val="24"/>
            <w:szCs w:val="24"/>
            <w:lang w:val="en-US"/>
          </w:rPr>
          <w:t xml:space="preserve"> </w:t>
        </w:r>
      </w:ins>
      <w:ins w:id="1919" w:author="Usov N." w:date="2019-10-25T15:48:00Z">
        <w:r>
          <w:rPr>
            <w:rStyle w:val="50"/>
            <w:rFonts w:ascii="Times New Roman" w:hAnsi="Times New Roman"/>
            <w:i/>
            <w:sz w:val="24"/>
            <w:szCs w:val="24"/>
            <w:lang w:val="en-US"/>
            <w:rPrChange w:id="1920" w:author="Usov N." w:date="2019-10-25T15:52:00Z">
              <w:rPr>
                <w:rStyle w:val="50"/>
                <w:rFonts w:ascii="Times New Roman" w:hAnsi="Times New Roman"/>
                <w:sz w:val="24"/>
                <w:szCs w:val="24"/>
                <w:lang w:val="en-US"/>
              </w:rPr>
            </w:rPrChange>
          </w:rPr>
          <w:t>Microsetella</w:t>
        </w:r>
      </w:ins>
      <w:ins w:id="1921" w:author="Usov N." w:date="2019-10-25T15:48:00Z">
        <w:r>
          <w:rPr>
            <w:rStyle w:val="50"/>
            <w:rFonts w:ascii="Times New Roman" w:hAnsi="Times New Roman"/>
            <w:sz w:val="24"/>
            <w:szCs w:val="24"/>
            <w:lang w:val="en-US"/>
          </w:rPr>
          <w:t xml:space="preserve">, </w:t>
        </w:r>
      </w:ins>
      <w:ins w:id="1922" w:author="Usov N." w:date="2019-10-25T15:49:00Z">
        <w:r>
          <w:rPr>
            <w:rStyle w:val="50"/>
            <w:rFonts w:ascii="Times New Roman" w:hAnsi="Times New Roman"/>
            <w:sz w:val="24"/>
            <w:szCs w:val="24"/>
            <w:lang w:val="en-US"/>
          </w:rPr>
          <w:t xml:space="preserve">the greater </w:t>
        </w:r>
      </w:ins>
      <w:ins w:id="1923" w:author="Usov N." w:date="2019-10-27T09:24:00Z">
        <w:r>
          <w:rPr>
            <w:rStyle w:val="50"/>
            <w:rFonts w:ascii="Times New Roman" w:hAnsi="Times New Roman"/>
            <w:sz w:val="24"/>
            <w:szCs w:val="24"/>
            <w:lang w:val="en-US"/>
          </w:rPr>
          <w:t xml:space="preserve">was </w:t>
        </w:r>
      </w:ins>
      <w:ins w:id="1924" w:author="Usov N." w:date="2019-10-25T15:49:00Z">
        <w:r>
          <w:rPr>
            <w:rStyle w:val="50"/>
            <w:rFonts w:ascii="Times New Roman" w:hAnsi="Times New Roman"/>
            <w:sz w:val="24"/>
            <w:szCs w:val="24"/>
            <w:lang w:val="en-US"/>
          </w:rPr>
          <w:t>abundance of this species.</w:t>
        </w:r>
      </w:ins>
      <w:ins w:id="1925" w:author="Usov N." w:date="2019-10-25T15:50:00Z">
        <w:r>
          <w:rPr>
            <w:rStyle w:val="50"/>
            <w:rFonts w:ascii="Times New Roman" w:hAnsi="Times New Roman"/>
            <w:sz w:val="24"/>
            <w:szCs w:val="24"/>
            <w:lang w:val="en-US"/>
          </w:rPr>
          <w:t xml:space="preserve"> Late end of summer in the previous year corresponded</w:t>
        </w:r>
      </w:ins>
      <w:ins w:id="1926" w:author="Usov N." w:date="2019-10-25T15:52:00Z">
        <w:r>
          <w:rPr>
            <w:rStyle w:val="50"/>
            <w:rFonts w:ascii="Times New Roman" w:hAnsi="Times New Roman"/>
            <w:sz w:val="24"/>
            <w:szCs w:val="24"/>
            <w:lang w:val="en-US"/>
          </w:rPr>
          <w:t xml:space="preserve"> to </w:t>
        </w:r>
      </w:ins>
      <w:ins w:id="1927" w:author="Usov N." w:date="2019-10-25T15:53:00Z">
        <w:r>
          <w:rPr>
            <w:rStyle w:val="50"/>
            <w:rFonts w:ascii="Times New Roman" w:hAnsi="Times New Roman"/>
            <w:sz w:val="24"/>
            <w:szCs w:val="24"/>
            <w:lang w:val="en-US"/>
          </w:rPr>
          <w:t>l</w:t>
        </w:r>
      </w:ins>
      <w:ins w:id="1928" w:author="Usov N." w:date="2019-10-25T15:52:00Z">
        <w:r>
          <w:rPr>
            <w:rStyle w:val="50"/>
            <w:rFonts w:ascii="Times New Roman" w:hAnsi="Times New Roman"/>
            <w:sz w:val="24"/>
            <w:szCs w:val="24"/>
            <w:lang w:val="en-US"/>
          </w:rPr>
          <w:t xml:space="preserve">ater </w:t>
        </w:r>
      </w:ins>
      <w:ins w:id="1929" w:author="Usov N." w:date="2019-10-25T15:53:00Z">
        <w:r>
          <w:rPr>
            <w:rStyle w:val="50"/>
            <w:rFonts w:ascii="Times New Roman" w:hAnsi="Times New Roman"/>
            <w:sz w:val="24"/>
            <w:szCs w:val="24"/>
            <w:lang w:val="en-US"/>
          </w:rPr>
          <w:t>development</w:t>
        </w:r>
      </w:ins>
      <w:ins w:id="1930" w:author="Usov N." w:date="2019-10-25T15:52:00Z">
        <w:r>
          <w:rPr>
            <w:rStyle w:val="50"/>
            <w:rFonts w:ascii="Times New Roman" w:hAnsi="Times New Roman"/>
            <w:sz w:val="24"/>
            <w:szCs w:val="24"/>
            <w:lang w:val="en-US"/>
          </w:rPr>
          <w:t xml:space="preserve"> of </w:t>
        </w:r>
      </w:ins>
      <w:ins w:id="1931" w:author="Usov N." w:date="2019-10-25T15:52:00Z">
        <w:r>
          <w:rPr>
            <w:rStyle w:val="50"/>
            <w:rFonts w:ascii="Times New Roman" w:hAnsi="Times New Roman"/>
            <w:i/>
            <w:sz w:val="24"/>
            <w:szCs w:val="24"/>
            <w:lang w:val="en-US"/>
            <w:rPrChange w:id="1932" w:author="Usov N." w:date="2019-10-25T15:53:00Z">
              <w:rPr>
                <w:rStyle w:val="50"/>
                <w:rFonts w:ascii="Times New Roman" w:hAnsi="Times New Roman"/>
                <w:sz w:val="24"/>
                <w:szCs w:val="24"/>
                <w:lang w:val="en-US"/>
              </w:rPr>
            </w:rPrChange>
          </w:rPr>
          <w:t>Microsetella</w:t>
        </w:r>
      </w:ins>
      <w:ins w:id="1933" w:author="Usov N." w:date="2019-10-25T15:52:00Z">
        <w:r>
          <w:rPr>
            <w:rStyle w:val="50"/>
            <w:rFonts w:ascii="Times New Roman" w:hAnsi="Times New Roman"/>
            <w:sz w:val="24"/>
            <w:szCs w:val="24"/>
            <w:lang w:val="en-US"/>
          </w:rPr>
          <w:t>, b</w:t>
        </w:r>
      </w:ins>
      <w:ins w:id="1934" w:author="Usov N." w:date="2019-10-25T15:53:00Z">
        <w:r>
          <w:rPr>
            <w:rStyle w:val="50"/>
            <w:rFonts w:ascii="Times New Roman" w:hAnsi="Times New Roman"/>
            <w:sz w:val="24"/>
            <w:szCs w:val="24"/>
            <w:lang w:val="en-US"/>
          </w:rPr>
          <w:t xml:space="preserve">ut earlier development of </w:t>
        </w:r>
      </w:ins>
      <w:ins w:id="1935" w:author="Usov N." w:date="2019-10-25T15:53:00Z">
        <w:r>
          <w:rPr>
            <w:rStyle w:val="50"/>
            <w:rFonts w:ascii="Times New Roman" w:hAnsi="Times New Roman"/>
            <w:i/>
            <w:sz w:val="24"/>
            <w:szCs w:val="24"/>
            <w:lang w:val="en-US"/>
            <w:rPrChange w:id="1936" w:author="Usov N." w:date="2019-10-25T15:53:00Z">
              <w:rPr>
                <w:rStyle w:val="50"/>
                <w:rFonts w:ascii="Times New Roman" w:hAnsi="Times New Roman"/>
                <w:sz w:val="24"/>
                <w:szCs w:val="24"/>
                <w:lang w:val="en-US"/>
              </w:rPr>
            </w:rPrChange>
          </w:rPr>
          <w:t>Oithona</w:t>
        </w:r>
      </w:ins>
      <w:ins w:id="1937" w:author="Usov N." w:date="2019-10-25T15:53:00Z">
        <w:r>
          <w:rPr>
            <w:rStyle w:val="50"/>
            <w:rFonts w:ascii="Times New Roman" w:hAnsi="Times New Roman"/>
            <w:sz w:val="24"/>
            <w:szCs w:val="24"/>
            <w:lang w:val="en-US"/>
          </w:rPr>
          <w:t>.</w:t>
        </w:r>
      </w:ins>
      <w:r>
        <w:rPr>
          <w:rStyle w:val="50"/>
          <w:rFonts w:ascii="Times New Roman" w:hAnsi="Times New Roman"/>
          <w:sz w:val="24"/>
          <w:szCs w:val="24"/>
          <w:lang w:val="en"/>
        </w:rPr>
        <w:t xml:space="preserve"> </w:t>
      </w:r>
      <w:del w:id="1938" w:author="Usov N." w:date="2019-10-25T13:31:00Z">
        <w:r>
          <w:rPr>
            <w:rStyle w:val="50"/>
            <w:rFonts w:ascii="Times New Roman" w:hAnsi="Times New Roman"/>
            <w:sz w:val="24"/>
            <w:szCs w:val="24"/>
            <w:lang w:val="en"/>
          </w:rPr>
          <w:delText>All hydrologic and climatic factors remaining in the model are positively correlated with the first canonical axis (CCA1). The strongest correlation is observed for the date of the disappearance of ice and the date of the end of the summer last year. The beginning of spring also is correlated to this axis. This means that the later the ice disappears, the later the spring comes and the later the summer ended in a previous year, the later the mentioned above phenological events take place.</w:delText>
        </w:r>
      </w:del>
    </w:p>
    <w:p>
      <w:pPr>
        <w:spacing w:after="0" w:line="360" w:lineRule="auto"/>
        <w:ind w:firstLine="709"/>
        <w:rPr>
          <w:rFonts w:ascii="Times New Roman" w:hAnsi="Times New Roman"/>
          <w:sz w:val="24"/>
          <w:szCs w:val="24"/>
          <w:lang w:val="en-US"/>
        </w:rPr>
      </w:pPr>
    </w:p>
    <w:p>
      <w:pPr>
        <w:spacing w:after="0" w:line="360" w:lineRule="auto"/>
        <w:ind w:firstLine="709"/>
        <w:rPr>
          <w:rFonts w:ascii="Times New Roman" w:hAnsi="Times New Roman"/>
          <w:sz w:val="24"/>
          <w:szCs w:val="24"/>
          <w:lang w:val="en-US"/>
          <w:rPrChange w:id="1939" w:author="Usov N." w:date="2019-10-25T13:39:00Z">
            <w:rPr>
              <w:rFonts w:ascii="Times New Roman" w:hAnsi="Times New Roman"/>
              <w:sz w:val="24"/>
              <w:szCs w:val="24"/>
            </w:rPr>
          </w:rPrChange>
        </w:rPr>
      </w:pPr>
      <w:ins w:id="1940" w:author="Usov N." w:date="2019-10-25T12:15:00Z">
        <w:r>
          <w:rPr>
            <w:rFonts w:ascii="Times New Roman" w:hAnsi="Times New Roman"/>
            <w:sz w:val="24"/>
            <w:szCs w:val="24"/>
            <w:lang w:eastAsia="ru-RU"/>
          </w:rPr>
          <w:drawing>
            <wp:inline distT="0" distB="0" distL="0" distR="0">
              <wp:extent cx="5278120" cy="3769995"/>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6956" cy="3769504"/>
                      </a:xfrm>
                      <a:prstGeom prst="rect">
                        <a:avLst/>
                      </a:prstGeom>
                    </pic:spPr>
                  </pic:pic>
                </a:graphicData>
              </a:graphic>
            </wp:inline>
          </w:drawing>
        </w:r>
      </w:ins>
      <w:r>
        <w:rPr>
          <w:rFonts w:ascii="Times New Roman" w:hAnsi="Times New Roman"/>
          <w:sz w:val="24"/>
          <w:szCs w:val="24"/>
          <w:lang w:val="en-US"/>
        </w:rPr>
        <w:t xml:space="preserve"> </w:t>
      </w:r>
    </w:p>
    <w:p>
      <w:pPr>
        <w:spacing w:after="0" w:line="360" w:lineRule="auto"/>
        <w:ind w:firstLine="709"/>
        <w:jc w:val="both"/>
        <w:rPr>
          <w:rFonts w:ascii="Times New Roman" w:hAnsi="Times New Roman"/>
          <w:szCs w:val="24"/>
          <w:lang w:val="en-US" w:eastAsia="ru-RU"/>
        </w:rPr>
      </w:pPr>
      <w:r>
        <w:rPr>
          <w:rFonts w:ascii="Times New Roman" w:hAnsi="Times New Roman"/>
          <w:szCs w:val="24"/>
          <w:lang w:val="en" w:eastAsia="ru-RU"/>
        </w:rPr>
        <w:t xml:space="preserve">Fig. 6. Ordination of phenological characteristics of species in constrained axes of CCA. Large numbered points correspond to the phenological indicators that have </w:t>
      </w:r>
      <w:del w:id="1942" w:author="Usov N." w:date="2019-10-25T12:27:00Z">
        <w:r>
          <w:rPr>
            <w:rFonts w:ascii="Times New Roman" w:hAnsi="Times New Roman"/>
            <w:szCs w:val="24"/>
            <w:lang w:val="en" w:eastAsia="ru-RU"/>
          </w:rPr>
          <w:delText xml:space="preserve">own </w:delText>
        </w:r>
      </w:del>
      <w:ins w:id="1943" w:author="Usov N." w:date="2019-10-25T12:32:00Z">
        <w:r>
          <w:rPr>
            <w:rFonts w:ascii="Times New Roman" w:hAnsi="Times New Roman"/>
            <w:szCs w:val="24"/>
            <w:lang w:val="en-US" w:eastAsia="ru-RU"/>
          </w:rPr>
          <w:t>absolute</w:t>
        </w:r>
      </w:ins>
      <w:ins w:id="1944" w:author="Usov N." w:date="2019-10-25T12:28:00Z">
        <w:r>
          <w:rPr>
            <w:rFonts w:ascii="Times New Roman" w:hAnsi="Times New Roman"/>
            <w:szCs w:val="24"/>
            <w:lang w:val="en-US" w:eastAsia="ru-RU"/>
            <w:rPrChange w:id="1945" w:author="Usov N." w:date="2019-10-25T12:32:00Z">
              <w:rPr>
                <w:rFonts w:ascii="Times New Roman" w:hAnsi="Times New Roman"/>
                <w:szCs w:val="24"/>
                <w:lang w:eastAsia="ru-RU"/>
              </w:rPr>
            </w:rPrChange>
          </w:rPr>
          <w:t xml:space="preserve"> </w:t>
        </w:r>
      </w:ins>
      <w:r>
        <w:rPr>
          <w:rFonts w:ascii="Times New Roman" w:hAnsi="Times New Roman"/>
          <w:szCs w:val="24"/>
          <w:lang w:val="en" w:eastAsia="ru-RU"/>
        </w:rPr>
        <w:t xml:space="preserve">values on the first </w:t>
      </w:r>
      <w:del w:id="1946" w:author="Usov N." w:date="2019-10-25T12:27:00Z">
        <w:r>
          <w:rPr>
            <w:rFonts w:ascii="Times New Roman" w:hAnsi="Times New Roman"/>
            <w:szCs w:val="24"/>
            <w:lang w:val="en" w:eastAsia="ru-RU"/>
          </w:rPr>
          <w:delText xml:space="preserve">and / or second bounded </w:delText>
        </w:r>
      </w:del>
      <w:r>
        <w:rPr>
          <w:rFonts w:ascii="Times New Roman" w:hAnsi="Times New Roman"/>
          <w:szCs w:val="24"/>
          <w:lang w:val="en" w:eastAsia="ru-RU"/>
        </w:rPr>
        <w:t xml:space="preserve">axis </w:t>
      </w:r>
      <w:del w:id="1947" w:author="Usov N." w:date="2019-10-25T12:27:00Z">
        <w:r>
          <w:rPr>
            <w:rFonts w:ascii="Times New Roman" w:hAnsi="Times New Roman"/>
            <w:szCs w:val="24"/>
            <w:lang w:val="en" w:eastAsia="ru-RU"/>
          </w:rPr>
          <w:delText xml:space="preserve">(without a sign) </w:delText>
        </w:r>
      </w:del>
      <w:r>
        <w:rPr>
          <w:rFonts w:ascii="Times New Roman" w:hAnsi="Times New Roman"/>
          <w:szCs w:val="24"/>
          <w:lang w:val="en" w:eastAsia="ru-RU"/>
        </w:rPr>
        <w:t xml:space="preserve">outside the </w:t>
      </w:r>
      <w:del w:id="1948" w:author="Usov N." w:date="2019-10-25T12:37:00Z">
        <w:r>
          <w:rPr>
            <w:rFonts w:ascii="Times New Roman" w:hAnsi="Times New Roman"/>
            <w:szCs w:val="24"/>
            <w:lang w:val="en" w:eastAsia="ru-RU"/>
          </w:rPr>
          <w:delText>10</w:delText>
        </w:r>
      </w:del>
      <w:del w:id="1949" w:author="Usov N." w:date="2019-10-25T12:37:00Z">
        <w:r>
          <w:rPr>
            <w:rFonts w:ascii="Times New Roman" w:hAnsi="Times New Roman"/>
            <w:szCs w:val="24"/>
            <w:vertAlign w:val="superscript"/>
            <w:lang w:val="en" w:eastAsia="ru-RU"/>
          </w:rPr>
          <w:delText>th</w:delText>
        </w:r>
      </w:del>
      <w:del w:id="1950" w:author="Usov N." w:date="2019-10-25T12:37:00Z">
        <w:r>
          <w:rPr>
            <w:rFonts w:ascii="Times New Roman" w:hAnsi="Times New Roman"/>
            <w:szCs w:val="24"/>
            <w:lang w:val="en" w:eastAsia="ru-RU"/>
          </w:rPr>
          <w:delText xml:space="preserve"> or 90</w:delText>
        </w:r>
      </w:del>
      <w:del w:id="1951" w:author="Usov N." w:date="2019-10-25T12:37:00Z">
        <w:r>
          <w:rPr>
            <w:rFonts w:ascii="Times New Roman" w:hAnsi="Times New Roman"/>
            <w:szCs w:val="24"/>
            <w:vertAlign w:val="superscript"/>
            <w:lang w:val="en" w:eastAsia="ru-RU"/>
          </w:rPr>
          <w:delText>th</w:delText>
        </w:r>
      </w:del>
      <w:del w:id="1952" w:author="Usov N." w:date="2019-10-25T12:37:00Z">
        <w:r>
          <w:rPr>
            <w:rFonts w:ascii="Times New Roman" w:hAnsi="Times New Roman"/>
            <w:szCs w:val="24"/>
            <w:lang w:val="en" w:eastAsia="ru-RU"/>
          </w:rPr>
          <w:delText xml:space="preserve"> percentiles</w:delText>
        </w:r>
      </w:del>
      <w:ins w:id="1953" w:author="Usov N." w:date="2019-10-25T12:37:00Z">
        <w:r>
          <w:rPr>
            <w:rFonts w:ascii="Times New Roman" w:hAnsi="Times New Roman"/>
            <w:szCs w:val="24"/>
            <w:lang w:val="en" w:eastAsia="ru-RU"/>
          </w:rPr>
          <w:t>2-nd quartile</w:t>
        </w:r>
      </w:ins>
      <w:r>
        <w:rPr>
          <w:rFonts w:ascii="Times New Roman" w:hAnsi="Times New Roman"/>
          <w:szCs w:val="24"/>
          <w:lang w:val="en" w:eastAsia="ru-RU"/>
        </w:rPr>
        <w:t>. The arrows indicate the predictors included in the final model.</w:t>
      </w:r>
      <w:r>
        <w:rPr>
          <w:rFonts w:ascii="Times New Roman" w:hAnsi="Times New Roman"/>
          <w:szCs w:val="24"/>
          <w:lang w:val="en-US" w:eastAsia="ru-RU"/>
        </w:rPr>
        <w:t xml:space="preserve"> </w:t>
      </w:r>
      <w:commentRangeStart w:id="30"/>
      <w:r>
        <w:rPr>
          <w:rFonts w:ascii="Times New Roman" w:hAnsi="Times New Roman"/>
          <w:szCs w:val="24"/>
          <w:highlight w:val="none"/>
          <w:lang w:val="en-US" w:eastAsia="ru-RU"/>
          <w:rPrChange w:id="1954" w:author="Usov N." w:date="2019-10-25T12:23:00Z">
            <w:rPr>
              <w:rFonts w:ascii="Times New Roman" w:hAnsi="Times New Roman"/>
              <w:szCs w:val="24"/>
              <w:highlight w:val="cyan"/>
              <w:lang w:val="en-US" w:eastAsia="ru-RU"/>
            </w:rPr>
          </w:rPrChange>
        </w:rPr>
        <w:t xml:space="preserve">Abundances: M_N -- </w:t>
      </w:r>
      <w:r>
        <w:rPr>
          <w:rFonts w:ascii="Times New Roman" w:hAnsi="Times New Roman"/>
          <w:highlight w:val="none"/>
          <w:lang w:val="en-US"/>
          <w:rPrChange w:id="1955" w:author="Usov N." w:date="2019-10-25T12:23:00Z">
            <w:rPr>
              <w:rFonts w:ascii="Times New Roman" w:hAnsi="Times New Roman"/>
              <w:highlight w:val="cyan"/>
              <w:lang w:val="en-US"/>
            </w:rPr>
          </w:rPrChange>
        </w:rPr>
        <w:t>Microsetella_N</w:t>
      </w:r>
      <w:r>
        <w:rPr>
          <w:rFonts w:ascii="Times New Roman" w:hAnsi="Times New Roman"/>
          <w:highlight w:val="none"/>
          <w:lang w:val="en-US"/>
          <w:rPrChange w:id="1956" w:author="Usov N." w:date="2019-10-25T12:23:00Z">
            <w:rPr>
              <w:rFonts w:ascii="Times New Roman" w:hAnsi="Times New Roman"/>
              <w:highlight w:val="cyan"/>
              <w:lang w:val="en-US"/>
            </w:rPr>
          </w:rPrChange>
        </w:rPr>
        <w:t xml:space="preserve">, A_N -- </w:t>
      </w:r>
      <w:r>
        <w:rPr>
          <w:rFonts w:ascii="Times New Roman" w:hAnsi="Times New Roman"/>
          <w:highlight w:val="none"/>
          <w:lang w:val="en-US"/>
          <w:rPrChange w:id="1957" w:author="Usov N." w:date="2019-10-25T12:23:00Z">
            <w:rPr>
              <w:rFonts w:ascii="Times New Roman" w:hAnsi="Times New Roman"/>
              <w:highlight w:val="cyan"/>
              <w:lang w:val="en-US"/>
            </w:rPr>
          </w:rPrChange>
        </w:rPr>
        <w:t>Acartia_N</w:t>
      </w:r>
      <w:r>
        <w:rPr>
          <w:highlight w:val="none"/>
          <w:lang w:val="en-US"/>
          <w:rPrChange w:id="1958" w:author="Usov N." w:date="2019-10-25T12:23:00Z">
            <w:rPr>
              <w:highlight w:val="cyan"/>
              <w:lang w:val="en-US"/>
            </w:rPr>
          </w:rPrChange>
        </w:rPr>
        <w:t>.</w:t>
      </w:r>
      <w:r>
        <w:rPr>
          <w:rFonts w:ascii="Times New Roman" w:hAnsi="Times New Roman"/>
          <w:szCs w:val="24"/>
          <w:highlight w:val="none"/>
          <w:lang w:val="en-US" w:eastAsia="ru-RU"/>
          <w:rPrChange w:id="1959" w:author="Usov N." w:date="2019-10-25T12:23:00Z">
            <w:rPr>
              <w:rFonts w:ascii="Times New Roman" w:hAnsi="Times New Roman"/>
              <w:szCs w:val="24"/>
              <w:highlight w:val="cyan"/>
              <w:lang w:val="en-US" w:eastAsia="ru-RU"/>
            </w:rPr>
          </w:rPrChange>
        </w:rPr>
        <w:t xml:space="preserve"> </w:t>
      </w:r>
      <w:r>
        <w:rPr>
          <w:rFonts w:ascii="Times New Roman" w:hAnsi="Times New Roman"/>
          <w:szCs w:val="24"/>
          <w:highlight w:val="none"/>
          <w:lang w:val="en-US" w:eastAsia="ru-RU"/>
          <w:rPrChange w:id="1960" w:author="Usov N." w:date="2019-10-25T12:23:00Z">
            <w:rPr>
              <w:rFonts w:ascii="Times New Roman" w:hAnsi="Times New Roman"/>
              <w:szCs w:val="24"/>
              <w:highlight w:val="cyan"/>
              <w:lang w:val="en-US" w:eastAsia="ru-RU"/>
            </w:rPr>
          </w:rPrChange>
        </w:rPr>
        <w:t>Phenological</w:t>
      </w:r>
      <w:r>
        <w:rPr>
          <w:rFonts w:ascii="Times New Roman" w:hAnsi="Times New Roman"/>
          <w:szCs w:val="24"/>
          <w:highlight w:val="none"/>
          <w:lang w:val="en-US" w:eastAsia="ru-RU"/>
          <w:rPrChange w:id="1961" w:author="Usov N." w:date="2019-10-25T12:23:00Z">
            <w:rPr>
              <w:rFonts w:ascii="Times New Roman" w:hAnsi="Times New Roman"/>
              <w:szCs w:val="24"/>
              <w:highlight w:val="cyan"/>
              <w:lang w:val="en-US" w:eastAsia="ru-RU"/>
            </w:rPr>
          </w:rPrChange>
        </w:rPr>
        <w:t xml:space="preserve"> events: M_M -- </w:t>
      </w:r>
      <w:r>
        <w:rPr>
          <w:rFonts w:ascii="Times New Roman" w:hAnsi="Times New Roman"/>
          <w:szCs w:val="24"/>
          <w:highlight w:val="none"/>
          <w:lang w:val="en-US"/>
          <w:rPrChange w:id="1962" w:author="Usov N." w:date="2019-10-25T12:23:00Z">
            <w:rPr>
              <w:rFonts w:ascii="Times New Roman" w:hAnsi="Times New Roman"/>
              <w:szCs w:val="24"/>
              <w:highlight w:val="cyan"/>
              <w:lang w:val="en-US"/>
            </w:rPr>
          </w:rPrChange>
        </w:rPr>
        <w:t>Microsetella_Middle</w:t>
      </w:r>
      <w:r>
        <w:rPr>
          <w:rFonts w:ascii="Times New Roman" w:hAnsi="Times New Roman"/>
          <w:szCs w:val="24"/>
          <w:highlight w:val="none"/>
          <w:lang w:val="en-US"/>
          <w:rPrChange w:id="1963" w:author="Usov N." w:date="2019-10-25T12:23:00Z">
            <w:rPr>
              <w:rFonts w:ascii="Times New Roman" w:hAnsi="Times New Roman"/>
              <w:szCs w:val="24"/>
              <w:highlight w:val="cyan"/>
              <w:lang w:val="en-US"/>
            </w:rPr>
          </w:rPrChange>
        </w:rPr>
        <w:t xml:space="preserve">, M_E -- </w:t>
      </w:r>
      <w:r>
        <w:rPr>
          <w:rFonts w:ascii="Times New Roman" w:hAnsi="Times New Roman"/>
          <w:szCs w:val="24"/>
          <w:highlight w:val="none"/>
          <w:lang w:val="en-US"/>
          <w:rPrChange w:id="1964" w:author="Usov N." w:date="2019-10-25T12:23:00Z">
            <w:rPr>
              <w:rFonts w:ascii="Times New Roman" w:hAnsi="Times New Roman"/>
              <w:szCs w:val="24"/>
              <w:highlight w:val="cyan"/>
              <w:lang w:val="en-US"/>
            </w:rPr>
          </w:rPrChange>
        </w:rPr>
        <w:t>Microsetella_End</w:t>
      </w:r>
      <w:r>
        <w:rPr>
          <w:rFonts w:ascii="Times New Roman" w:hAnsi="Times New Roman"/>
          <w:szCs w:val="24"/>
          <w:highlight w:val="none"/>
          <w:lang w:val="en-US"/>
          <w:rPrChange w:id="1965" w:author="Usov N." w:date="2019-10-25T12:23:00Z">
            <w:rPr>
              <w:rFonts w:ascii="Times New Roman" w:hAnsi="Times New Roman"/>
              <w:szCs w:val="24"/>
              <w:highlight w:val="cyan"/>
              <w:lang w:val="en-US"/>
            </w:rPr>
          </w:rPrChange>
        </w:rPr>
        <w:t xml:space="preserve">; M_P -- </w:t>
      </w:r>
      <w:r>
        <w:rPr>
          <w:rFonts w:ascii="Times New Roman" w:hAnsi="Times New Roman"/>
          <w:szCs w:val="24"/>
          <w:highlight w:val="none"/>
          <w:lang w:val="en-US"/>
          <w:rPrChange w:id="1966" w:author="Usov N." w:date="2019-10-25T12:23:00Z">
            <w:rPr>
              <w:rFonts w:ascii="Times New Roman" w:hAnsi="Times New Roman"/>
              <w:szCs w:val="24"/>
              <w:highlight w:val="cyan"/>
              <w:lang w:val="en-US"/>
            </w:rPr>
          </w:rPrChange>
        </w:rPr>
        <w:t>Microsetella_Peak</w:t>
      </w:r>
      <w:r>
        <w:rPr>
          <w:rFonts w:ascii="Times New Roman" w:hAnsi="Times New Roman"/>
          <w:szCs w:val="24"/>
          <w:highlight w:val="none"/>
          <w:lang w:val="en-US"/>
          <w:rPrChange w:id="1967" w:author="Usov N." w:date="2019-10-25T12:23:00Z">
            <w:rPr>
              <w:rFonts w:ascii="Times New Roman" w:hAnsi="Times New Roman"/>
              <w:szCs w:val="24"/>
              <w:highlight w:val="cyan"/>
              <w:lang w:val="en-US"/>
            </w:rPr>
          </w:rPrChange>
        </w:rPr>
        <w:t xml:space="preserve">; O_B -- </w:t>
      </w:r>
      <w:r>
        <w:rPr>
          <w:rFonts w:ascii="Times New Roman" w:hAnsi="Times New Roman"/>
          <w:szCs w:val="24"/>
          <w:highlight w:val="none"/>
          <w:lang w:val="en-US"/>
          <w:rPrChange w:id="1968" w:author="Usov N." w:date="2019-10-25T12:23:00Z">
            <w:rPr>
              <w:rFonts w:ascii="Times New Roman" w:hAnsi="Times New Roman"/>
              <w:szCs w:val="24"/>
              <w:highlight w:val="cyan"/>
              <w:lang w:val="en-US"/>
            </w:rPr>
          </w:rPrChange>
        </w:rPr>
        <w:t>Oithona_Begin</w:t>
      </w:r>
      <w:r>
        <w:rPr>
          <w:rFonts w:ascii="Times New Roman" w:hAnsi="Times New Roman"/>
          <w:szCs w:val="24"/>
          <w:highlight w:val="none"/>
          <w:lang w:val="en-US"/>
          <w:rPrChange w:id="1969" w:author="Usov N." w:date="2019-10-25T12:23:00Z">
            <w:rPr>
              <w:rFonts w:ascii="Times New Roman" w:hAnsi="Times New Roman"/>
              <w:szCs w:val="24"/>
              <w:highlight w:val="cyan"/>
              <w:lang w:val="en-US"/>
            </w:rPr>
          </w:rPrChange>
        </w:rPr>
        <w:t xml:space="preserve">; O_M -- </w:t>
      </w:r>
      <w:r>
        <w:rPr>
          <w:rFonts w:ascii="Times New Roman" w:hAnsi="Times New Roman"/>
          <w:szCs w:val="24"/>
          <w:highlight w:val="none"/>
          <w:lang w:val="en-US"/>
          <w:rPrChange w:id="1970" w:author="Usov N." w:date="2019-10-25T12:23:00Z">
            <w:rPr>
              <w:rFonts w:ascii="Times New Roman" w:hAnsi="Times New Roman"/>
              <w:szCs w:val="24"/>
              <w:highlight w:val="cyan"/>
              <w:lang w:val="en-US"/>
            </w:rPr>
          </w:rPrChange>
        </w:rPr>
        <w:t>Oithona_Middle</w:t>
      </w:r>
      <w:r>
        <w:rPr>
          <w:rFonts w:ascii="Times New Roman" w:hAnsi="Times New Roman"/>
          <w:szCs w:val="24"/>
          <w:highlight w:val="none"/>
          <w:lang w:val="en-US"/>
          <w:rPrChange w:id="1971" w:author="Usov N." w:date="2019-10-25T12:23:00Z">
            <w:rPr>
              <w:rFonts w:ascii="Times New Roman" w:hAnsi="Times New Roman"/>
              <w:szCs w:val="24"/>
              <w:highlight w:val="cyan"/>
              <w:lang w:val="en-US"/>
            </w:rPr>
          </w:rPrChange>
        </w:rPr>
        <w:t xml:space="preserve">; O_P -- </w:t>
      </w:r>
      <w:r>
        <w:rPr>
          <w:rFonts w:ascii="Times New Roman" w:hAnsi="Times New Roman"/>
          <w:szCs w:val="24"/>
          <w:highlight w:val="none"/>
          <w:lang w:val="en-US"/>
          <w:rPrChange w:id="1972" w:author="Usov N." w:date="2019-10-25T12:23:00Z">
            <w:rPr>
              <w:rFonts w:ascii="Times New Roman" w:hAnsi="Times New Roman"/>
              <w:szCs w:val="24"/>
              <w:highlight w:val="cyan"/>
              <w:lang w:val="en-US"/>
            </w:rPr>
          </w:rPrChange>
        </w:rPr>
        <w:t>Oithona_Peak</w:t>
      </w:r>
      <w:del w:id="1973" w:author="Usov N." w:date="2019-10-25T12:20:00Z">
        <w:r>
          <w:rPr>
            <w:rFonts w:ascii="Times New Roman" w:hAnsi="Times New Roman"/>
            <w:szCs w:val="24"/>
            <w:highlight w:val="none"/>
            <w:lang w:val="en-US"/>
            <w:rPrChange w:id="1974" w:author="Usov N." w:date="2019-10-25T12:23:00Z">
              <w:rPr>
                <w:rFonts w:ascii="Times New Roman" w:hAnsi="Times New Roman"/>
                <w:szCs w:val="24"/>
                <w:highlight w:val="cyan"/>
                <w:lang w:val="en-US"/>
              </w:rPr>
            </w:rPrChange>
          </w:rPr>
          <w:delText>; T</w:delText>
        </w:r>
        <w:commentRangeEnd w:id="30"/>
      </w:del>
      <w:r>
        <w:rPr>
          <w:rStyle w:val="15"/>
        </w:rPr>
        <w:commentReference w:id="30"/>
      </w:r>
      <w:del w:id="1975" w:author="Usov N." w:date="2019-10-25T12:20:00Z">
        <w:r>
          <w:rPr>
            <w:rFonts w:ascii="Times New Roman" w:hAnsi="Times New Roman"/>
            <w:szCs w:val="24"/>
            <w:highlight w:val="none"/>
            <w:lang w:val="en-US"/>
            <w:rPrChange w:id="1976" w:author="Usov N." w:date="2019-10-25T12:23:00Z">
              <w:rPr>
                <w:rFonts w:ascii="Times New Roman" w:hAnsi="Times New Roman"/>
                <w:szCs w:val="24"/>
                <w:highlight w:val="cyan"/>
                <w:lang w:val="en-US"/>
              </w:rPr>
            </w:rPrChange>
          </w:rPr>
          <w:delText>_B -- Temora_Begin; T_P -- Temora_Peak</w:delText>
        </w:r>
      </w:del>
      <w:r>
        <w:rPr>
          <w:rFonts w:ascii="Times New Roman" w:hAnsi="Times New Roman"/>
          <w:szCs w:val="24"/>
          <w:highlight w:val="none"/>
          <w:lang w:val="en-US"/>
          <w:rPrChange w:id="1977" w:author="Usov N." w:date="2019-10-25T12:23:00Z">
            <w:rPr>
              <w:rFonts w:ascii="Times New Roman" w:hAnsi="Times New Roman"/>
              <w:szCs w:val="24"/>
              <w:highlight w:val="cyan"/>
              <w:lang w:val="en-US"/>
            </w:rPr>
          </w:rPrChange>
        </w:rPr>
        <w:t>.</w:t>
      </w:r>
    </w:p>
    <w:p>
      <w:pPr>
        <w:spacing w:after="0" w:line="360" w:lineRule="auto"/>
        <w:ind w:firstLine="709"/>
        <w:rPr>
          <w:rFonts w:ascii="Times New Roman" w:hAnsi="Times New Roman"/>
          <w:szCs w:val="24"/>
          <w:lang w:val="en-US"/>
        </w:rPr>
      </w:pPr>
    </w:p>
    <w:p>
      <w:pPr>
        <w:spacing w:after="0" w:line="360" w:lineRule="auto"/>
        <w:ind w:firstLine="709"/>
        <w:rPr>
          <w:rFonts w:ascii="Times New Roman" w:hAnsi="Times New Roman"/>
          <w:szCs w:val="24"/>
        </w:rPr>
      </w:pPr>
      <w:commentRangeStart w:id="31"/>
      <w:commentRangeStart w:id="32"/>
      <w:r>
        <w:rPr>
          <w:rFonts w:ascii="Times New Roman" w:hAnsi="Times New Roman"/>
          <w:szCs w:val="24"/>
        </w:rPr>
        <w:t>Табл. 3. Обозначения фенологических характеристик.</w:t>
      </w:r>
      <w:commentRangeEnd w:id="31"/>
      <w:r>
        <w:rPr>
          <w:rStyle w:val="15"/>
          <w:rFonts w:ascii="Times New Roman" w:hAnsi="Times New Roman"/>
          <w:sz w:val="20"/>
          <w:szCs w:val="24"/>
        </w:rPr>
        <w:commentReference w:id="31"/>
      </w:r>
      <w:r>
        <w:commentReference w:id="33"/>
      </w:r>
      <w:commentRangeEnd w:id="32"/>
      <w:commentRangeEnd w:id="33"/>
      <w:r>
        <w:rPr>
          <w:rStyle w:val="15"/>
        </w:rPr>
        <w:commentReference w:id="32"/>
      </w:r>
    </w:p>
    <w:p>
      <w:pPr>
        <w:spacing w:after="0" w:line="360" w:lineRule="auto"/>
        <w:ind w:firstLine="709"/>
        <w:jc w:val="both"/>
        <w:rPr>
          <w:ins w:id="1978" w:author="Usov N." w:date="2019-10-25T12:19:00Z"/>
          <w:rFonts w:ascii="Times New Roman" w:hAnsi="Times New Roman"/>
          <w:b/>
          <w:sz w:val="24"/>
          <w:szCs w:val="24"/>
          <w:lang w:val="ru-RU"/>
          <w:rPrChange w:id="1979" w:author="Usov N." w:date="2019-10-26T11:00:00Z">
            <w:rPr>
              <w:ins w:id="1980" w:author="Usov N." w:date="2019-10-25T12:19:00Z"/>
              <w:rFonts w:ascii="Times New Roman" w:hAnsi="Times New Roman"/>
              <w:sz w:val="24"/>
              <w:szCs w:val="24"/>
              <w:lang w:val="en-US"/>
            </w:rPr>
          </w:rPrChange>
        </w:rPr>
      </w:pPr>
      <w:ins w:id="1981" w:author="Usov N." w:date="2019-10-25T12:19:00Z">
        <w:r>
          <w:rPr>
            <w:rFonts w:ascii="Times New Roman" w:hAnsi="Times New Roman"/>
            <w:b/>
            <w:sz w:val="24"/>
            <w:szCs w:val="24"/>
            <w:lang w:val="en-US"/>
            <w:rPrChange w:id="1982" w:author="Usov N." w:date="2019-10-25T12:20:00Z">
              <w:rPr>
                <w:rFonts w:ascii="Times New Roman" w:hAnsi="Times New Roman"/>
                <w:sz w:val="24"/>
                <w:szCs w:val="24"/>
                <w:lang w:val="en-US"/>
              </w:rPr>
            </w:rPrChange>
          </w:rPr>
          <w:t>Phenological</w:t>
        </w:r>
      </w:ins>
      <w:ins w:id="1983" w:author="Usov N." w:date="2019-10-25T12:19:00Z">
        <w:r>
          <w:rPr>
            <w:rFonts w:ascii="Times New Roman" w:hAnsi="Times New Roman"/>
            <w:b/>
            <w:sz w:val="24"/>
            <w:szCs w:val="24"/>
            <w:lang w:val="ru-RU"/>
            <w:rPrChange w:id="1984" w:author="Usov N." w:date="2019-10-26T11:00:00Z">
              <w:rPr>
                <w:rFonts w:ascii="Times New Roman" w:hAnsi="Times New Roman"/>
                <w:sz w:val="24"/>
                <w:szCs w:val="24"/>
                <w:lang w:val="en-US"/>
              </w:rPr>
            </w:rPrChange>
          </w:rPr>
          <w:t xml:space="preserve"> </w:t>
        </w:r>
      </w:ins>
      <w:ins w:id="1985" w:author="Usov N." w:date="2019-10-25T12:19:00Z">
        <w:r>
          <w:rPr>
            <w:rFonts w:ascii="Times New Roman" w:hAnsi="Times New Roman"/>
            <w:b/>
            <w:sz w:val="24"/>
            <w:szCs w:val="24"/>
            <w:lang w:val="en-US"/>
            <w:rPrChange w:id="1986" w:author="Usov N." w:date="2019-10-25T12:20:00Z">
              <w:rPr>
                <w:rFonts w:ascii="Times New Roman" w:hAnsi="Times New Roman"/>
                <w:sz w:val="24"/>
                <w:szCs w:val="24"/>
                <w:lang w:val="en-US"/>
              </w:rPr>
            </w:rPrChange>
          </w:rPr>
          <w:t>Event</w:t>
        </w:r>
      </w:ins>
      <w:ins w:id="1987" w:author="Usov N." w:date="2019-10-25T12:19:00Z">
        <w:r>
          <w:rPr>
            <w:rFonts w:ascii="Times New Roman" w:hAnsi="Times New Roman"/>
            <w:b/>
            <w:sz w:val="24"/>
            <w:szCs w:val="24"/>
            <w:lang w:val="ru-RU"/>
            <w:rPrChange w:id="1988" w:author="Usov N." w:date="2019-10-26T11:00:00Z">
              <w:rPr>
                <w:rFonts w:ascii="Times New Roman" w:hAnsi="Times New Roman"/>
                <w:sz w:val="24"/>
                <w:szCs w:val="24"/>
                <w:lang w:val="en-US"/>
              </w:rPr>
            </w:rPrChange>
          </w:rPr>
          <w:t xml:space="preserve"> </w:t>
        </w:r>
      </w:ins>
      <w:ins w:id="1989" w:author="Usov N." w:date="2019-10-25T12:19:00Z">
        <w:r>
          <w:rPr>
            <w:rFonts w:ascii="Times New Roman" w:hAnsi="Times New Roman"/>
            <w:b/>
            <w:sz w:val="24"/>
            <w:szCs w:val="24"/>
            <w:lang w:val="ru-RU"/>
            <w:rPrChange w:id="1990" w:author="Usov N." w:date="2019-10-26T11:00:00Z">
              <w:rPr>
                <w:rFonts w:ascii="Times New Roman" w:hAnsi="Times New Roman"/>
                <w:sz w:val="24"/>
                <w:szCs w:val="24"/>
                <w:lang w:val="en-US"/>
              </w:rPr>
            </w:rPrChange>
          </w:rPr>
          <w:tab/>
        </w:r>
      </w:ins>
      <w:ins w:id="1991" w:author="Usov N." w:date="2019-10-25T12:19:00Z">
        <w:r>
          <w:rPr>
            <w:rFonts w:ascii="Times New Roman" w:hAnsi="Times New Roman"/>
            <w:b/>
            <w:sz w:val="24"/>
            <w:szCs w:val="24"/>
            <w:lang w:val="en-US"/>
            <w:rPrChange w:id="1992" w:author="Usov N." w:date="2019-10-25T12:20:00Z">
              <w:rPr>
                <w:rFonts w:ascii="Times New Roman" w:hAnsi="Times New Roman"/>
                <w:sz w:val="24"/>
                <w:szCs w:val="24"/>
                <w:lang w:val="en-US"/>
              </w:rPr>
            </w:rPrChange>
          </w:rPr>
          <w:t>Label</w:t>
        </w:r>
      </w:ins>
      <w:ins w:id="1993" w:author="Usov N." w:date="2019-10-25T12:19:00Z">
        <w:r>
          <w:rPr>
            <w:rFonts w:ascii="Times New Roman" w:hAnsi="Times New Roman"/>
            <w:b/>
            <w:sz w:val="24"/>
            <w:szCs w:val="24"/>
            <w:lang w:val="ru-RU"/>
            <w:rPrChange w:id="1994" w:author="Usov N." w:date="2019-10-26T11:00:00Z">
              <w:rPr>
                <w:rFonts w:ascii="Times New Roman" w:hAnsi="Times New Roman"/>
                <w:sz w:val="24"/>
                <w:szCs w:val="24"/>
                <w:lang w:val="en-US"/>
              </w:rPr>
            </w:rPrChange>
          </w:rPr>
          <w:t xml:space="preserve"> </w:t>
        </w:r>
      </w:ins>
      <w:ins w:id="1995" w:author="Usov N." w:date="2019-10-25T12:19:00Z">
        <w:r>
          <w:rPr>
            <w:rFonts w:ascii="Times New Roman" w:hAnsi="Times New Roman"/>
            <w:b/>
            <w:sz w:val="24"/>
            <w:szCs w:val="24"/>
            <w:lang w:val="ru-RU"/>
            <w:rPrChange w:id="1996" w:author="Usov N." w:date="2019-10-26T11:00:00Z">
              <w:rPr>
                <w:rFonts w:ascii="Times New Roman" w:hAnsi="Times New Roman"/>
                <w:sz w:val="24"/>
                <w:szCs w:val="24"/>
                <w:lang w:val="en-US"/>
              </w:rPr>
            </w:rPrChange>
          </w:rPr>
          <w:tab/>
        </w:r>
      </w:ins>
    </w:p>
    <w:p>
      <w:pPr>
        <w:spacing w:after="0" w:line="360" w:lineRule="auto"/>
        <w:ind w:firstLine="709"/>
        <w:jc w:val="both"/>
        <w:rPr>
          <w:ins w:id="1997" w:author="Usov N." w:date="2019-10-25T12:19:00Z"/>
          <w:rFonts w:ascii="Times New Roman" w:hAnsi="Times New Roman"/>
          <w:sz w:val="24"/>
          <w:szCs w:val="24"/>
          <w:lang w:val="en-US"/>
        </w:rPr>
      </w:pPr>
      <w:ins w:id="1998" w:author="Usov N." w:date="2019-10-25T12:19:00Z">
        <w:r>
          <w:rPr>
            <w:rFonts w:ascii="Times New Roman" w:hAnsi="Times New Roman"/>
            <w:sz w:val="24"/>
            <w:szCs w:val="24"/>
            <w:lang w:val="en-US"/>
          </w:rPr>
          <w:t xml:space="preserve">Microsetella_Middle </w:t>
        </w:r>
      </w:ins>
      <w:ins w:id="1999" w:author="Usov N." w:date="2019-10-25T12:19:00Z">
        <w:r>
          <w:rPr>
            <w:rFonts w:ascii="Times New Roman" w:hAnsi="Times New Roman"/>
            <w:sz w:val="24"/>
            <w:szCs w:val="24"/>
            <w:lang w:val="en-US"/>
          </w:rPr>
          <w:tab/>
        </w:r>
      </w:ins>
      <w:ins w:id="2000" w:author="Usov N." w:date="2019-10-25T12:19:00Z">
        <w:r>
          <w:rPr>
            <w:rFonts w:ascii="Times New Roman" w:hAnsi="Times New Roman"/>
            <w:sz w:val="24"/>
            <w:szCs w:val="24"/>
            <w:lang w:val="en-US"/>
          </w:rPr>
          <w:t xml:space="preserve">10 </w:t>
        </w:r>
      </w:ins>
      <w:ins w:id="2001" w:author="Usov N." w:date="2019-10-25T12:19:00Z">
        <w:r>
          <w:rPr>
            <w:rFonts w:ascii="Times New Roman" w:hAnsi="Times New Roman"/>
            <w:sz w:val="24"/>
            <w:szCs w:val="24"/>
            <w:lang w:val="en-US"/>
          </w:rPr>
          <w:tab/>
        </w:r>
      </w:ins>
    </w:p>
    <w:p>
      <w:pPr>
        <w:spacing w:after="0" w:line="360" w:lineRule="auto"/>
        <w:ind w:firstLine="709"/>
        <w:jc w:val="both"/>
        <w:rPr>
          <w:ins w:id="2002" w:author="Usov N." w:date="2019-10-25T12:19:00Z"/>
          <w:rFonts w:ascii="Times New Roman" w:hAnsi="Times New Roman"/>
          <w:sz w:val="24"/>
          <w:szCs w:val="24"/>
          <w:lang w:val="en-US"/>
        </w:rPr>
      </w:pPr>
      <w:ins w:id="2003" w:author="Usov N." w:date="2019-10-25T12:19:00Z">
        <w:r>
          <w:rPr>
            <w:rFonts w:ascii="Times New Roman" w:hAnsi="Times New Roman"/>
            <w:sz w:val="24"/>
            <w:szCs w:val="24"/>
            <w:lang w:val="en-US"/>
          </w:rPr>
          <w:t xml:space="preserve">Microsetella_End </w:t>
        </w:r>
      </w:ins>
      <w:ins w:id="2004" w:author="Usov N." w:date="2019-10-25T12:19:00Z">
        <w:r>
          <w:rPr>
            <w:rFonts w:ascii="Times New Roman" w:hAnsi="Times New Roman"/>
            <w:sz w:val="24"/>
            <w:szCs w:val="24"/>
            <w:lang w:val="en-US"/>
          </w:rPr>
          <w:tab/>
        </w:r>
      </w:ins>
      <w:ins w:id="2005" w:author="Usov N." w:date="2019-10-25T12:19:00Z">
        <w:r>
          <w:rPr>
            <w:rFonts w:ascii="Times New Roman" w:hAnsi="Times New Roman"/>
            <w:sz w:val="24"/>
            <w:szCs w:val="24"/>
            <w:lang w:val="en-US"/>
          </w:rPr>
          <w:t xml:space="preserve">11 </w:t>
        </w:r>
      </w:ins>
      <w:ins w:id="2006" w:author="Usov N." w:date="2019-10-25T12:19:00Z">
        <w:r>
          <w:rPr>
            <w:rFonts w:ascii="Times New Roman" w:hAnsi="Times New Roman"/>
            <w:sz w:val="24"/>
            <w:szCs w:val="24"/>
            <w:lang w:val="en-US"/>
          </w:rPr>
          <w:tab/>
        </w:r>
      </w:ins>
    </w:p>
    <w:p>
      <w:pPr>
        <w:spacing w:after="0" w:line="360" w:lineRule="auto"/>
        <w:ind w:firstLine="709"/>
        <w:jc w:val="both"/>
        <w:rPr>
          <w:ins w:id="2007" w:author="Usov N." w:date="2019-10-25T12:19:00Z"/>
          <w:rFonts w:ascii="Times New Roman" w:hAnsi="Times New Roman"/>
          <w:sz w:val="24"/>
          <w:szCs w:val="24"/>
          <w:lang w:val="en-US"/>
        </w:rPr>
      </w:pPr>
      <w:ins w:id="2008" w:author="Usov N." w:date="2019-10-25T12:19:00Z">
        <w:r>
          <w:rPr>
            <w:rFonts w:ascii="Times New Roman" w:hAnsi="Times New Roman"/>
            <w:sz w:val="24"/>
            <w:szCs w:val="24"/>
            <w:lang w:val="en-US"/>
          </w:rPr>
          <w:t xml:space="preserve">Microsetella_Peak </w:t>
        </w:r>
      </w:ins>
      <w:ins w:id="2009" w:author="Usov N." w:date="2019-10-25T12:19:00Z">
        <w:r>
          <w:rPr>
            <w:rFonts w:ascii="Times New Roman" w:hAnsi="Times New Roman"/>
            <w:sz w:val="24"/>
            <w:szCs w:val="24"/>
            <w:lang w:val="en-US"/>
          </w:rPr>
          <w:tab/>
        </w:r>
      </w:ins>
      <w:ins w:id="2010" w:author="Usov N." w:date="2019-10-25T12:19:00Z">
        <w:r>
          <w:rPr>
            <w:rFonts w:ascii="Times New Roman" w:hAnsi="Times New Roman"/>
            <w:sz w:val="24"/>
            <w:szCs w:val="24"/>
            <w:lang w:val="en-US"/>
          </w:rPr>
          <w:t xml:space="preserve">12 </w:t>
        </w:r>
      </w:ins>
      <w:ins w:id="2011" w:author="Usov N." w:date="2019-10-25T12:19:00Z">
        <w:r>
          <w:rPr>
            <w:rFonts w:ascii="Times New Roman" w:hAnsi="Times New Roman"/>
            <w:sz w:val="24"/>
            <w:szCs w:val="24"/>
            <w:lang w:val="en-US"/>
          </w:rPr>
          <w:tab/>
        </w:r>
      </w:ins>
    </w:p>
    <w:p>
      <w:pPr>
        <w:spacing w:after="0" w:line="360" w:lineRule="auto"/>
        <w:ind w:firstLine="709"/>
        <w:jc w:val="both"/>
        <w:rPr>
          <w:ins w:id="2012" w:author="Usov N." w:date="2019-10-25T12:19:00Z"/>
          <w:rFonts w:ascii="Times New Roman" w:hAnsi="Times New Roman"/>
          <w:sz w:val="24"/>
          <w:szCs w:val="24"/>
          <w:lang w:val="en-US"/>
        </w:rPr>
      </w:pPr>
      <w:ins w:id="2013" w:author="Usov N." w:date="2019-10-25T12:19:00Z">
        <w:r>
          <w:rPr>
            <w:rFonts w:ascii="Times New Roman" w:hAnsi="Times New Roman"/>
            <w:sz w:val="24"/>
            <w:szCs w:val="24"/>
            <w:lang w:val="en-US"/>
          </w:rPr>
          <w:t xml:space="preserve">Oithona_Begin </w:t>
        </w:r>
      </w:ins>
      <w:ins w:id="2014" w:author="Usov N." w:date="2019-10-25T12:19:00Z">
        <w:r>
          <w:rPr>
            <w:rFonts w:ascii="Times New Roman" w:hAnsi="Times New Roman"/>
            <w:sz w:val="24"/>
            <w:szCs w:val="24"/>
            <w:lang w:val="en-US"/>
          </w:rPr>
          <w:tab/>
        </w:r>
      </w:ins>
      <w:ins w:id="2015" w:author="Usov N." w:date="2019-10-25T12:19:00Z">
        <w:r>
          <w:rPr>
            <w:rFonts w:ascii="Times New Roman" w:hAnsi="Times New Roman"/>
            <w:sz w:val="24"/>
            <w:szCs w:val="24"/>
            <w:lang w:val="en-US"/>
          </w:rPr>
          <w:t xml:space="preserve">13 </w:t>
        </w:r>
      </w:ins>
      <w:ins w:id="2016" w:author="Usov N." w:date="2019-10-25T12:19:00Z">
        <w:r>
          <w:rPr>
            <w:rFonts w:ascii="Times New Roman" w:hAnsi="Times New Roman"/>
            <w:sz w:val="24"/>
            <w:szCs w:val="24"/>
            <w:lang w:val="en-US"/>
          </w:rPr>
          <w:tab/>
        </w:r>
      </w:ins>
    </w:p>
    <w:p>
      <w:pPr>
        <w:spacing w:after="0" w:line="360" w:lineRule="auto"/>
        <w:ind w:firstLine="709"/>
        <w:jc w:val="both"/>
        <w:rPr>
          <w:ins w:id="2017" w:author="Usov N." w:date="2019-10-25T12:19:00Z"/>
          <w:rFonts w:ascii="Times New Roman" w:hAnsi="Times New Roman"/>
          <w:sz w:val="24"/>
          <w:szCs w:val="24"/>
          <w:lang w:val="en-US"/>
        </w:rPr>
      </w:pPr>
      <w:ins w:id="2018" w:author="Usov N." w:date="2019-10-25T12:19:00Z">
        <w:r>
          <w:rPr>
            <w:rFonts w:ascii="Times New Roman" w:hAnsi="Times New Roman"/>
            <w:sz w:val="24"/>
            <w:szCs w:val="24"/>
            <w:lang w:val="en-US"/>
          </w:rPr>
          <w:t xml:space="preserve">Oithona_Middle </w:t>
        </w:r>
      </w:ins>
      <w:ins w:id="2019" w:author="Usov N." w:date="2019-10-25T12:19:00Z">
        <w:r>
          <w:rPr>
            <w:rFonts w:ascii="Times New Roman" w:hAnsi="Times New Roman"/>
            <w:sz w:val="24"/>
            <w:szCs w:val="24"/>
            <w:lang w:val="en-US"/>
          </w:rPr>
          <w:tab/>
        </w:r>
      </w:ins>
      <w:ins w:id="2020" w:author="Usov N." w:date="2019-10-25T12:19:00Z">
        <w:r>
          <w:rPr>
            <w:rFonts w:ascii="Times New Roman" w:hAnsi="Times New Roman"/>
            <w:sz w:val="24"/>
            <w:szCs w:val="24"/>
            <w:lang w:val="en-US"/>
          </w:rPr>
          <w:t xml:space="preserve">14 </w:t>
        </w:r>
      </w:ins>
      <w:ins w:id="2021" w:author="Usov N." w:date="2019-10-25T12:19:00Z">
        <w:r>
          <w:rPr>
            <w:rFonts w:ascii="Times New Roman" w:hAnsi="Times New Roman"/>
            <w:sz w:val="24"/>
            <w:szCs w:val="24"/>
            <w:lang w:val="en-US"/>
          </w:rPr>
          <w:tab/>
        </w:r>
      </w:ins>
    </w:p>
    <w:p>
      <w:pPr>
        <w:spacing w:after="0" w:line="360" w:lineRule="auto"/>
        <w:ind w:firstLine="709"/>
        <w:jc w:val="both"/>
        <w:rPr>
          <w:rFonts w:ascii="Times New Roman" w:hAnsi="Times New Roman"/>
          <w:sz w:val="24"/>
          <w:szCs w:val="24"/>
          <w:lang w:val="en-US"/>
        </w:rPr>
      </w:pPr>
      <w:ins w:id="2022" w:author="Usov N." w:date="2019-10-25T12:19:00Z">
        <w:r>
          <w:rPr>
            <w:rFonts w:ascii="Times New Roman" w:hAnsi="Times New Roman"/>
            <w:sz w:val="24"/>
            <w:szCs w:val="24"/>
            <w:lang w:val="en-US"/>
          </w:rPr>
          <w:t xml:space="preserve">Oithona_Peak </w:t>
        </w:r>
      </w:ins>
      <w:ins w:id="2023" w:author="Usov N." w:date="2019-10-25T12:19:00Z">
        <w:r>
          <w:rPr>
            <w:rFonts w:ascii="Times New Roman" w:hAnsi="Times New Roman"/>
            <w:sz w:val="24"/>
            <w:szCs w:val="24"/>
            <w:lang w:val="en-US"/>
          </w:rPr>
          <w:tab/>
        </w:r>
      </w:ins>
      <w:ins w:id="2024" w:author="Usov N." w:date="2019-10-25T12:19:00Z">
        <w:r>
          <w:rPr>
            <w:rFonts w:ascii="Times New Roman" w:hAnsi="Times New Roman"/>
            <w:sz w:val="24"/>
            <w:szCs w:val="24"/>
            <w:lang w:val="en-US"/>
          </w:rPr>
          <w:t>16</w:t>
        </w:r>
      </w:ins>
    </w:p>
    <w:p>
      <w:pPr>
        <w:spacing w:after="0" w:line="360" w:lineRule="auto"/>
        <w:ind w:firstLine="709"/>
        <w:jc w:val="both"/>
        <w:rPr>
          <w:del w:id="2025" w:author="Usov N." w:date="2019-10-25T15:59:00Z"/>
          <w:rFonts w:ascii="Times New Roman" w:hAnsi="Times New Roman"/>
          <w:sz w:val="24"/>
          <w:szCs w:val="24"/>
          <w:lang w:val="en-US" w:eastAsia="ru-RU"/>
        </w:rPr>
      </w:pPr>
      <w:del w:id="2026" w:author="Usov N." w:date="2019-10-25T15:59:00Z">
        <w:r>
          <w:rPr>
            <w:rFonts w:ascii="Times New Roman" w:hAnsi="Times New Roman"/>
            <w:sz w:val="24"/>
            <w:szCs w:val="24"/>
            <w:lang w:val="en" w:eastAsia="ru-RU"/>
          </w:rPr>
          <w:delText xml:space="preserve">At the same time, there are a number of phenological events, which, on the contrary, occur earlier if the indicated hydrological-climatic events occur later. Thus, the dates of the beginning of the season, the date of the midpoint, and the date of the peak </w:delText>
        </w:r>
      </w:del>
      <w:del w:id="2027" w:author="Usov N." w:date="2019-10-25T15:59:00Z">
        <w:r>
          <w:rPr>
            <w:rFonts w:ascii="Times New Roman" w:hAnsi="Times New Roman"/>
            <w:sz w:val="24"/>
            <w:szCs w:val="24"/>
            <w:lang w:val="en-US" w:eastAsia="ru-RU"/>
          </w:rPr>
          <w:delText>in</w:delText>
        </w:r>
      </w:del>
      <w:del w:id="2028" w:author="Usov N." w:date="2019-10-25T15:59:00Z">
        <w:r>
          <w:rPr>
            <w:rFonts w:ascii="Times New Roman" w:hAnsi="Times New Roman"/>
            <w:sz w:val="24"/>
            <w:szCs w:val="24"/>
            <w:lang w:val="en" w:eastAsia="ru-RU"/>
          </w:rPr>
          <w:delText xml:space="preserve"> </w:delText>
        </w:r>
      </w:del>
      <w:del w:id="2029" w:author="Usov N." w:date="2019-10-25T15:59:00Z">
        <w:r>
          <w:rPr>
            <w:rFonts w:ascii="Times New Roman" w:hAnsi="Times New Roman"/>
            <w:i/>
            <w:sz w:val="24"/>
            <w:szCs w:val="24"/>
            <w:lang w:val="en" w:eastAsia="ru-RU"/>
          </w:rPr>
          <w:delText>Oithona</w:delText>
        </w:r>
      </w:del>
      <w:del w:id="2030" w:author="Usov N." w:date="2019-10-25T15:59:00Z">
        <w:r>
          <w:rPr>
            <w:rFonts w:ascii="Times New Roman" w:hAnsi="Times New Roman"/>
            <w:sz w:val="24"/>
            <w:szCs w:val="24"/>
            <w:lang w:val="en" w:eastAsia="ru-RU"/>
          </w:rPr>
          <w:delText xml:space="preserve"> (</w:delText>
        </w:r>
      </w:del>
      <w:del w:id="2031" w:author="Usov N." w:date="2019-10-25T15:59:00Z">
        <w:r>
          <w:rPr>
            <w:rFonts w:ascii="Times New Roman" w:hAnsi="Times New Roman"/>
            <w:sz w:val="24"/>
            <w:szCs w:val="24"/>
            <w:lang w:val="en-US"/>
          </w:rPr>
          <w:delText>Oithona_Begin, Oithona_Middle, Oithona_Peak</w:delText>
        </w:r>
      </w:del>
      <w:del w:id="2032" w:author="Usov N." w:date="2019-10-25T15:59:00Z">
        <w:r>
          <w:rPr>
            <w:rFonts w:ascii="Times New Roman" w:hAnsi="Times New Roman"/>
            <w:sz w:val="24"/>
            <w:szCs w:val="24"/>
            <w:lang w:val="en" w:eastAsia="ru-RU"/>
          </w:rPr>
          <w:delText xml:space="preserve">) tend to start earlier in case when the mentioned earlier hydrological and climatic events have occurred later. This is true for a later ice retreat, a later arrival of spring and a later end of summer last year. It is important to note that negative values along the first canonical axis also positively correlate with the abundance of </w:delText>
        </w:r>
      </w:del>
      <w:del w:id="2033" w:author="Usov N." w:date="2019-10-25T15:59:00Z">
        <w:r>
          <w:rPr>
            <w:rFonts w:ascii="Times New Roman" w:hAnsi="Times New Roman"/>
            <w:i/>
            <w:sz w:val="24"/>
            <w:szCs w:val="24"/>
            <w:lang w:val="en" w:eastAsia="ru-RU"/>
          </w:rPr>
          <w:delText>Microsetella</w:delText>
        </w:r>
      </w:del>
      <w:del w:id="2034" w:author="Usov N." w:date="2019-10-25T15:59:00Z">
        <w:r>
          <w:rPr>
            <w:rFonts w:ascii="Times New Roman" w:hAnsi="Times New Roman"/>
            <w:sz w:val="24"/>
            <w:szCs w:val="24"/>
            <w:lang w:val="en" w:eastAsia="ru-RU"/>
          </w:rPr>
          <w:delText xml:space="preserve">. Particularly, in the years when the abundance of </w:delText>
        </w:r>
      </w:del>
      <w:del w:id="2035" w:author="Usov N." w:date="2019-10-25T15:59:00Z">
        <w:r>
          <w:rPr>
            <w:rFonts w:ascii="Times New Roman" w:hAnsi="Times New Roman"/>
            <w:i/>
            <w:sz w:val="24"/>
            <w:szCs w:val="24"/>
            <w:lang w:val="en" w:eastAsia="ru-RU"/>
          </w:rPr>
          <w:delText>Microsetella</w:delText>
        </w:r>
      </w:del>
      <w:del w:id="2036" w:author="Usov N." w:date="2019-10-25T15:59:00Z">
        <w:r>
          <w:rPr>
            <w:rFonts w:ascii="Times New Roman" w:hAnsi="Times New Roman"/>
            <w:sz w:val="24"/>
            <w:szCs w:val="24"/>
            <w:lang w:val="en" w:eastAsia="ru-RU"/>
          </w:rPr>
          <w:delText xml:space="preserve"> is high, the events in the </w:delText>
        </w:r>
      </w:del>
      <w:del w:id="2037" w:author="Usov N." w:date="2019-10-25T15:59:00Z">
        <w:r>
          <w:rPr>
            <w:rFonts w:ascii="Times New Roman" w:hAnsi="Times New Roman"/>
            <w:i/>
            <w:sz w:val="24"/>
            <w:szCs w:val="24"/>
            <w:lang w:val="en" w:eastAsia="ru-RU"/>
          </w:rPr>
          <w:delText>Oithona</w:delText>
        </w:r>
      </w:del>
      <w:del w:id="2038" w:author="Usov N." w:date="2019-10-25T15:59:00Z">
        <w:r>
          <w:rPr>
            <w:rFonts w:ascii="Times New Roman" w:hAnsi="Times New Roman"/>
            <w:sz w:val="24"/>
            <w:szCs w:val="24"/>
            <w:lang w:val="en" w:eastAsia="ru-RU"/>
          </w:rPr>
          <w:delText xml:space="preserve"> seasonal cycle tend to occur later.</w:delText>
        </w:r>
      </w:del>
    </w:p>
    <w:p>
      <w:pPr>
        <w:spacing w:after="0" w:line="360" w:lineRule="auto"/>
        <w:ind w:firstLine="709"/>
        <w:jc w:val="both"/>
        <w:rPr>
          <w:rFonts w:ascii="Times New Roman" w:hAnsi="Times New Roman"/>
          <w:sz w:val="24"/>
          <w:szCs w:val="24"/>
          <w:lang w:val="en-US"/>
        </w:rPr>
      </w:pPr>
      <w:r>
        <w:rPr>
          <w:rStyle w:val="50"/>
          <w:rFonts w:ascii="Times New Roman" w:hAnsi="Times New Roman"/>
          <w:sz w:val="24"/>
          <w:szCs w:val="24"/>
          <w:lang w:val="en"/>
        </w:rPr>
        <w:t xml:space="preserve">It is important to emphasize that the phenological events in </w:t>
      </w:r>
      <w:r>
        <w:rPr>
          <w:rStyle w:val="50"/>
          <w:rFonts w:ascii="Times New Roman" w:hAnsi="Times New Roman"/>
          <w:i/>
          <w:sz w:val="24"/>
          <w:szCs w:val="24"/>
          <w:lang w:val="en"/>
        </w:rPr>
        <w:t>Oithona</w:t>
      </w:r>
      <w:r>
        <w:rPr>
          <w:rStyle w:val="50"/>
          <w:rFonts w:ascii="Times New Roman" w:hAnsi="Times New Roman"/>
          <w:sz w:val="24"/>
          <w:szCs w:val="24"/>
          <w:lang w:val="en"/>
        </w:rPr>
        <w:t xml:space="preserve"> and the phenological events in </w:t>
      </w:r>
      <w:r>
        <w:rPr>
          <w:rStyle w:val="50"/>
          <w:rFonts w:ascii="Times New Roman" w:hAnsi="Times New Roman"/>
          <w:i/>
          <w:sz w:val="24"/>
          <w:szCs w:val="24"/>
          <w:lang w:val="en"/>
        </w:rPr>
        <w:t>Microsetella</w:t>
      </w:r>
      <w:r>
        <w:rPr>
          <w:rStyle w:val="50"/>
          <w:rFonts w:ascii="Times New Roman" w:hAnsi="Times New Roman"/>
          <w:sz w:val="24"/>
          <w:szCs w:val="24"/>
          <w:lang w:val="en"/>
        </w:rPr>
        <w:t xml:space="preserve"> occupy opposite positions along the CCA1, that is, the earlier the events in one species, the later the events in another.</w:t>
      </w:r>
    </w:p>
    <w:p>
      <w:pPr>
        <w:spacing w:after="0" w:line="360" w:lineRule="auto"/>
        <w:ind w:firstLine="709"/>
        <w:jc w:val="both"/>
        <w:rPr>
          <w:rFonts w:ascii="Times New Roman" w:hAnsi="Times New Roman"/>
          <w:sz w:val="32"/>
          <w:szCs w:val="24"/>
          <w:lang w:val="en-US"/>
        </w:rPr>
      </w:pPr>
      <w:del w:id="2039" w:author="Usov N." w:date="2019-10-25T16:00:00Z">
        <w:r>
          <w:rPr>
            <w:rStyle w:val="50"/>
            <w:rFonts w:ascii="Times New Roman" w:hAnsi="Times New Roman"/>
            <w:sz w:val="24"/>
            <w:lang w:val="en"/>
          </w:rPr>
          <w:delText>Taking into account low informational content of the second canonical axis, it makes sense to discuss only those characteristics that have maximum values along this axis, but close to zero in the CCA1. The start date of the season (</w:delText>
        </w:r>
      </w:del>
      <w:del w:id="2040" w:author="Usov N." w:date="2019-10-25T16:00:00Z">
        <w:r>
          <w:rPr>
            <w:rFonts w:ascii="Times New Roman" w:hAnsi="Times New Roman"/>
            <w:sz w:val="24"/>
            <w:szCs w:val="24"/>
            <w:lang w:val="en-US"/>
          </w:rPr>
          <w:delText>Temora_Begin</w:delText>
        </w:r>
      </w:del>
      <w:del w:id="2041" w:author="Usov N." w:date="2019-10-25T16:00:00Z">
        <w:r>
          <w:rPr>
            <w:rStyle w:val="50"/>
            <w:rFonts w:ascii="Times New Roman" w:hAnsi="Times New Roman"/>
            <w:sz w:val="24"/>
            <w:lang w:val="en"/>
          </w:rPr>
          <w:delText xml:space="preserve">) and the peak date of </w:delText>
        </w:r>
      </w:del>
      <w:del w:id="2042" w:author="Usov N." w:date="2019-10-25T16:00:00Z">
        <w:r>
          <w:rPr>
            <w:rStyle w:val="50"/>
            <w:rFonts w:ascii="Times New Roman" w:hAnsi="Times New Roman"/>
            <w:i/>
            <w:sz w:val="24"/>
            <w:lang w:val="en"/>
          </w:rPr>
          <w:delText>Temora</w:delText>
        </w:r>
      </w:del>
      <w:del w:id="2043" w:author="Usov N." w:date="2019-10-25T16:00:00Z">
        <w:r>
          <w:rPr>
            <w:rStyle w:val="50"/>
            <w:rFonts w:ascii="Times New Roman" w:hAnsi="Times New Roman"/>
            <w:sz w:val="24"/>
            <w:lang w:val="en"/>
          </w:rPr>
          <w:delText xml:space="preserve"> (</w:delText>
        </w:r>
      </w:del>
      <w:del w:id="2044" w:author="Usov N." w:date="2019-10-25T16:00:00Z">
        <w:r>
          <w:rPr>
            <w:rFonts w:ascii="Times New Roman" w:hAnsi="Times New Roman"/>
            <w:sz w:val="24"/>
            <w:szCs w:val="24"/>
            <w:lang w:val="en-US"/>
          </w:rPr>
          <w:delText>Temora_Peak</w:delText>
        </w:r>
      </w:del>
      <w:del w:id="2045" w:author="Usov N." w:date="2019-10-25T16:00:00Z">
        <w:r>
          <w:rPr>
            <w:rStyle w:val="50"/>
            <w:rFonts w:ascii="Times New Roman" w:hAnsi="Times New Roman"/>
            <w:sz w:val="24"/>
            <w:lang w:val="en"/>
          </w:rPr>
          <w:delText xml:space="preserve">), as well as the peak date of </w:delText>
        </w:r>
      </w:del>
      <w:del w:id="2046" w:author="Usov N." w:date="2019-10-25T16:00:00Z">
        <w:r>
          <w:rPr>
            <w:rStyle w:val="50"/>
            <w:rFonts w:ascii="Times New Roman" w:hAnsi="Times New Roman"/>
            <w:i/>
            <w:sz w:val="24"/>
            <w:lang w:val="en"/>
          </w:rPr>
          <w:delText>Acartia</w:delText>
        </w:r>
      </w:del>
      <w:del w:id="2047" w:author="Usov N." w:date="2019-10-25T16:00:00Z">
        <w:r>
          <w:rPr>
            <w:rStyle w:val="50"/>
            <w:rFonts w:ascii="Times New Roman" w:hAnsi="Times New Roman"/>
            <w:sz w:val="24"/>
            <w:lang w:val="en"/>
          </w:rPr>
          <w:delText xml:space="preserve"> (</w:delText>
        </w:r>
      </w:del>
      <w:del w:id="2048" w:author="Usov N." w:date="2019-10-25T16:00:00Z">
        <w:r>
          <w:rPr>
            <w:rFonts w:ascii="Times New Roman" w:hAnsi="Times New Roman"/>
            <w:sz w:val="24"/>
            <w:szCs w:val="24"/>
            <w:lang w:val="en-US"/>
          </w:rPr>
          <w:delText>Acartia_Peak</w:delText>
        </w:r>
      </w:del>
      <w:del w:id="2049" w:author="Usov N." w:date="2019-10-25T16:00:00Z">
        <w:r>
          <w:rPr>
            <w:rStyle w:val="50"/>
            <w:rFonts w:ascii="Times New Roman" w:hAnsi="Times New Roman"/>
            <w:sz w:val="24"/>
            <w:lang w:val="en"/>
          </w:rPr>
          <w:delText xml:space="preserve">) are the highest values for the CCA2. High abundance of </w:delText>
        </w:r>
      </w:del>
      <w:del w:id="2050" w:author="Usov N." w:date="2019-10-25T16:00:00Z">
        <w:r>
          <w:rPr>
            <w:rStyle w:val="50"/>
            <w:rFonts w:ascii="Times New Roman" w:hAnsi="Times New Roman"/>
            <w:i/>
            <w:sz w:val="24"/>
            <w:lang w:val="en"/>
          </w:rPr>
          <w:delText>Acartia</w:delText>
        </w:r>
      </w:del>
      <w:del w:id="2051" w:author="Usov N." w:date="2019-10-25T16:00:00Z">
        <w:r>
          <w:rPr>
            <w:rStyle w:val="50"/>
            <w:rFonts w:ascii="Times New Roman" w:hAnsi="Times New Roman"/>
            <w:sz w:val="24"/>
            <w:lang w:val="en"/>
          </w:rPr>
          <w:delText xml:space="preserve"> in a given year correlates most strongly with the positive values of this canonical axis, i.e. in the years when the abundance of </w:delText>
        </w:r>
      </w:del>
      <w:del w:id="2052" w:author="Usov N." w:date="2019-10-25T16:00:00Z">
        <w:r>
          <w:rPr>
            <w:rStyle w:val="50"/>
            <w:rFonts w:ascii="Times New Roman" w:hAnsi="Times New Roman"/>
            <w:i/>
            <w:sz w:val="24"/>
            <w:lang w:val="en"/>
          </w:rPr>
          <w:delText>Acartia</w:delText>
        </w:r>
      </w:del>
      <w:del w:id="2053" w:author="Usov N." w:date="2019-10-25T16:00:00Z">
        <w:r>
          <w:rPr>
            <w:rStyle w:val="50"/>
            <w:rFonts w:ascii="Times New Roman" w:hAnsi="Times New Roman"/>
            <w:sz w:val="24"/>
            <w:lang w:val="en"/>
          </w:rPr>
          <w:delText xml:space="preserve"> is high, these phenological events occur later. </w:delText>
        </w:r>
      </w:del>
    </w:p>
    <w:p>
      <w:pPr>
        <w:spacing w:after="0" w:line="360" w:lineRule="auto"/>
        <w:ind w:firstLine="709"/>
        <w:jc w:val="both"/>
        <w:rPr>
          <w:rFonts w:ascii="Times New Roman" w:hAnsi="Times New Roman"/>
          <w:sz w:val="24"/>
          <w:szCs w:val="24"/>
          <w:lang w:val="en-US"/>
        </w:rPr>
      </w:pPr>
    </w:p>
    <w:p>
      <w:pPr>
        <w:spacing w:after="0" w:line="360" w:lineRule="auto"/>
        <w:ind w:firstLine="709"/>
        <w:jc w:val="both"/>
        <w:rPr>
          <w:rFonts w:ascii="Times New Roman" w:hAnsi="Times New Roman"/>
          <w:b/>
          <w:i/>
          <w:sz w:val="24"/>
          <w:lang w:val="en"/>
        </w:rPr>
      </w:pPr>
      <w:r>
        <w:rPr>
          <w:rFonts w:ascii="Times New Roman" w:hAnsi="Times New Roman"/>
          <w:b/>
          <w:i/>
          <w:sz w:val="24"/>
          <w:lang w:val="en"/>
        </w:rPr>
        <w:t>Relationship of the abundance of the species and its phenological indicators</w:t>
      </w:r>
    </w:p>
    <w:p>
      <w:pPr>
        <w:spacing w:after="0" w:line="360" w:lineRule="auto"/>
        <w:ind w:firstLine="709"/>
        <w:jc w:val="both"/>
        <w:rPr>
          <w:rFonts w:ascii="Times New Roman" w:hAnsi="Times New Roman"/>
          <w:sz w:val="24"/>
          <w:szCs w:val="24"/>
          <w:lang w:val="en-US" w:eastAsia="ru-RU"/>
        </w:rPr>
      </w:pPr>
      <w:del w:id="2054" w:author="Usov N." w:date="2019-10-28T09:06:00Z">
        <w:r>
          <w:rPr>
            <w:rFonts w:ascii="Times New Roman" w:hAnsi="Times New Roman"/>
            <w:sz w:val="24"/>
            <w:szCs w:val="24"/>
            <w:lang w:val="en-US" w:eastAsia="ru-RU"/>
            <w:rPrChange w:id="2055" w:author="Usov N." w:date="2019-10-25T08:48:00Z">
              <w:rPr>
                <w:rFonts w:ascii="Times New Roman" w:hAnsi="Times New Roman"/>
                <w:sz w:val="24"/>
                <w:szCs w:val="24"/>
                <w:lang w:val="en" w:eastAsia="ru-RU"/>
              </w:rPr>
            </w:rPrChange>
          </w:rPr>
          <w:delText xml:space="preserve"> </w:delText>
        </w:r>
      </w:del>
      <w:ins w:id="2056" w:author="Usov N." w:date="2019-10-25T16:41:00Z">
        <w:r>
          <w:rPr>
            <w:rFonts w:ascii="Times New Roman" w:hAnsi="Times New Roman"/>
            <w:sz w:val="24"/>
            <w:szCs w:val="24"/>
            <w:lang w:val="en-US" w:eastAsia="ru-RU"/>
          </w:rPr>
          <w:t xml:space="preserve">We did not found any significant correlations </w:t>
        </w:r>
      </w:ins>
      <w:ins w:id="2057" w:author="Usov N." w:date="2019-10-25T16:42:00Z">
        <w:r>
          <w:rPr>
            <w:rFonts w:ascii="Times New Roman" w:hAnsi="Times New Roman"/>
            <w:sz w:val="24"/>
            <w:szCs w:val="24"/>
            <w:lang w:val="en" w:eastAsia="ru-RU"/>
          </w:rPr>
          <w:t xml:space="preserve">between the dynamics of species abundance and beginning-of-season. </w:t>
        </w:r>
      </w:ins>
      <w:del w:id="2058" w:author="Usov N." w:date="2019-10-25T16:42:00Z">
        <w:r>
          <w:rPr>
            <w:rFonts w:ascii="Times New Roman" w:hAnsi="Times New Roman"/>
            <w:sz w:val="24"/>
            <w:szCs w:val="24"/>
            <w:lang w:val="en" w:eastAsia="ru-RU"/>
          </w:rPr>
          <w:delText>Analysis of correlation between the dynamics of abundance and</w:delText>
        </w:r>
      </w:del>
      <w:del w:id="2059" w:author="Usov N." w:date="2019-10-25T16:42:00Z">
        <w:r>
          <w:rPr>
            <w:rFonts w:ascii="Times New Roman" w:hAnsi="Times New Roman"/>
            <w:sz w:val="24"/>
            <w:szCs w:val="24"/>
            <w:lang w:val="en-US" w:eastAsia="ru-RU"/>
          </w:rPr>
          <w:delText xml:space="preserve"> </w:delText>
        </w:r>
      </w:del>
      <w:del w:id="2060" w:author="Usov N." w:date="2019-10-25T16:42:00Z">
        <w:r>
          <w:rPr>
            <w:rFonts w:ascii="Times New Roman" w:hAnsi="Times New Roman"/>
            <w:sz w:val="24"/>
            <w:szCs w:val="24"/>
            <w:lang w:val="en" w:eastAsia="ru-RU"/>
          </w:rPr>
          <w:delText>season start date, allows us to</w:delText>
        </w:r>
      </w:del>
      <w:ins w:id="2061" w:author="Usov N." w:date="2019-10-25T16:42:00Z">
        <w:r>
          <w:rPr>
            <w:rFonts w:ascii="Times New Roman" w:hAnsi="Times New Roman"/>
            <w:sz w:val="24"/>
            <w:szCs w:val="24"/>
            <w:lang w:val="en" w:eastAsia="ru-RU"/>
          </w:rPr>
          <w:t xml:space="preserve"> </w:t>
        </w:r>
      </w:ins>
      <w:del w:id="2062" w:author="Usov N." w:date="2019-10-28T09:10:00Z">
        <w:r>
          <w:rPr>
            <w:rFonts w:ascii="Times New Roman" w:hAnsi="Times New Roman"/>
            <w:sz w:val="24"/>
            <w:szCs w:val="24"/>
            <w:lang w:val="en" w:eastAsia="ru-RU"/>
          </w:rPr>
          <w:delText xml:space="preserve"> </w:delText>
        </w:r>
      </w:del>
      <w:del w:id="2063" w:author="Usov N." w:date="2019-10-28T09:11:00Z">
        <w:r>
          <w:rPr>
            <w:rFonts w:ascii="Times New Roman" w:hAnsi="Times New Roman"/>
            <w:sz w:val="24"/>
            <w:szCs w:val="24"/>
            <w:lang w:val="en" w:eastAsia="ru-RU"/>
          </w:rPr>
          <w:delText xml:space="preserve">speak </w:delText>
        </w:r>
      </w:del>
      <w:del w:id="2064" w:author="Usov N." w:date="2019-10-25T16:43:00Z">
        <w:r>
          <w:rPr>
            <w:rFonts w:ascii="Times New Roman" w:hAnsi="Times New Roman"/>
            <w:sz w:val="24"/>
            <w:szCs w:val="24"/>
            <w:lang w:val="en" w:eastAsia="ru-RU"/>
          </w:rPr>
          <w:delText xml:space="preserve">of </w:delText>
        </w:r>
      </w:del>
      <w:del w:id="2065" w:author="Usov N." w:date="2019-10-28T09:11:00Z">
        <w:r>
          <w:rPr>
            <w:rFonts w:ascii="Times New Roman" w:hAnsi="Times New Roman"/>
            <w:sz w:val="24"/>
            <w:szCs w:val="24"/>
            <w:lang w:val="en" w:eastAsia="ru-RU"/>
          </w:rPr>
          <w:delText>only</w:delText>
        </w:r>
      </w:del>
      <w:ins w:id="2066" w:author="Usov N." w:date="2019-10-28T09:11:00Z">
        <w:r>
          <w:rPr>
            <w:rFonts w:ascii="Times New Roman" w:hAnsi="Times New Roman"/>
            <w:sz w:val="24"/>
            <w:szCs w:val="24"/>
            <w:lang w:val="en" w:eastAsia="ru-RU"/>
          </w:rPr>
          <w:t xml:space="preserve">We can only speak that abundance </w:t>
        </w:r>
      </w:ins>
      <w:ins w:id="2067" w:author="Usov N." w:date="2019-10-25T16:43:00Z">
        <w:r>
          <w:rPr>
            <w:rFonts w:ascii="Times New Roman" w:hAnsi="Times New Roman"/>
            <w:sz w:val="24"/>
            <w:szCs w:val="24"/>
            <w:lang w:val="en" w:eastAsia="ru-RU"/>
          </w:rPr>
          <w:t xml:space="preserve">of </w:t>
        </w:r>
      </w:ins>
      <w:ins w:id="2068" w:author="Usov N." w:date="2019-10-25T16:43:00Z">
        <w:r>
          <w:rPr>
            <w:rFonts w:ascii="Times New Roman" w:hAnsi="Times New Roman"/>
            <w:i/>
            <w:sz w:val="24"/>
            <w:szCs w:val="24"/>
            <w:lang w:val="en" w:eastAsia="ru-RU"/>
          </w:rPr>
          <w:t>Microsetella</w:t>
        </w:r>
      </w:ins>
      <w:ins w:id="2069" w:author="Usov N." w:date="2019-10-25T16:43:00Z">
        <w:r>
          <w:rPr>
            <w:rFonts w:ascii="Times New Roman" w:hAnsi="Times New Roman"/>
            <w:sz w:val="24"/>
            <w:szCs w:val="24"/>
            <w:lang w:val="en" w:eastAsia="ru-RU"/>
          </w:rPr>
          <w:t xml:space="preserve"> and </w:t>
        </w:r>
      </w:ins>
      <w:ins w:id="2070" w:author="Usov N." w:date="2019-10-25T16:43:00Z">
        <w:r>
          <w:rPr>
            <w:rFonts w:ascii="Times New Roman" w:hAnsi="Times New Roman"/>
            <w:i/>
            <w:sz w:val="24"/>
            <w:szCs w:val="24"/>
            <w:lang w:val="en" w:eastAsia="ru-RU"/>
          </w:rPr>
          <w:t>Temora</w:t>
        </w:r>
      </w:ins>
      <w:ins w:id="2071" w:author="Usov N." w:date="2019-10-25T16:44:00Z">
        <w:r>
          <w:rPr>
            <w:rFonts w:ascii="Times New Roman" w:hAnsi="Times New Roman"/>
            <w:sz w:val="24"/>
            <w:szCs w:val="24"/>
            <w:lang w:val="en" w:eastAsia="ru-RU"/>
          </w:rPr>
          <w:t xml:space="preserve"> tended to be lower in years with late beginning-of-season</w:t>
        </w:r>
      </w:ins>
      <w:r>
        <w:rPr>
          <w:rFonts w:ascii="Times New Roman" w:hAnsi="Times New Roman"/>
          <w:sz w:val="24"/>
          <w:szCs w:val="24"/>
          <w:lang w:val="en" w:eastAsia="ru-RU"/>
        </w:rPr>
        <w:t xml:space="preserve"> </w:t>
      </w:r>
      <w:del w:id="2072" w:author="Usov N." w:date="2019-10-25T16:45:00Z">
        <w:r>
          <w:rPr>
            <w:rFonts w:ascii="Times New Roman" w:hAnsi="Times New Roman"/>
            <w:sz w:val="24"/>
            <w:szCs w:val="24"/>
            <w:lang w:val="en" w:eastAsia="ru-RU"/>
          </w:rPr>
          <w:delText xml:space="preserve">two cases of a statistically significant relationship: the abundances of </w:delText>
        </w:r>
      </w:del>
      <w:del w:id="2073" w:author="Usov N." w:date="2019-10-25T16:43:00Z">
        <w:r>
          <w:rPr>
            <w:rFonts w:ascii="Times New Roman" w:hAnsi="Times New Roman"/>
            <w:i/>
            <w:sz w:val="24"/>
            <w:szCs w:val="24"/>
            <w:lang w:val="en" w:eastAsia="ru-RU"/>
          </w:rPr>
          <w:delText>Centropages</w:delText>
        </w:r>
      </w:del>
      <w:del w:id="2074" w:author="Usov N." w:date="2019-10-25T16:43:00Z">
        <w:r>
          <w:rPr>
            <w:rFonts w:ascii="Times New Roman" w:hAnsi="Times New Roman"/>
            <w:sz w:val="24"/>
            <w:szCs w:val="24"/>
            <w:lang w:val="en" w:eastAsia="ru-RU"/>
          </w:rPr>
          <w:delText xml:space="preserve"> and </w:delText>
        </w:r>
      </w:del>
      <w:del w:id="2075" w:author="Usov N." w:date="2019-10-25T16:43:00Z">
        <w:r>
          <w:rPr>
            <w:rFonts w:ascii="Times New Roman" w:hAnsi="Times New Roman"/>
            <w:i/>
            <w:sz w:val="24"/>
            <w:szCs w:val="24"/>
            <w:lang w:val="en" w:eastAsia="ru-RU"/>
          </w:rPr>
          <w:delText>Temora</w:delText>
        </w:r>
      </w:del>
      <w:del w:id="2076" w:author="Usov N." w:date="2019-10-25T16:43:00Z">
        <w:r>
          <w:rPr>
            <w:rFonts w:ascii="Times New Roman" w:hAnsi="Times New Roman"/>
            <w:sz w:val="24"/>
            <w:szCs w:val="24"/>
            <w:lang w:val="en" w:eastAsia="ru-RU"/>
          </w:rPr>
          <w:delText xml:space="preserve"> </w:delText>
        </w:r>
      </w:del>
      <w:del w:id="2077" w:author="Usov N." w:date="2019-10-25T16:45:00Z">
        <w:r>
          <w:rPr>
            <w:rFonts w:ascii="Times New Roman" w:hAnsi="Times New Roman"/>
            <w:sz w:val="24"/>
            <w:szCs w:val="24"/>
            <w:lang w:val="en" w:eastAsia="ru-RU"/>
          </w:rPr>
          <w:delText xml:space="preserve">were lower when the season started later </w:delText>
        </w:r>
      </w:del>
      <w:r>
        <w:rPr>
          <w:rFonts w:ascii="Times New Roman" w:hAnsi="Times New Roman"/>
          <w:sz w:val="24"/>
          <w:szCs w:val="24"/>
          <w:lang w:val="en" w:eastAsia="ru-RU"/>
        </w:rPr>
        <w:t xml:space="preserve">(Fig. 7; </w:t>
      </w:r>
      <w:r>
        <w:rPr>
          <w:rFonts w:ascii="Times New Roman" w:hAnsi="Times New Roman"/>
          <w:color w:val="FF0000"/>
          <w:sz w:val="24"/>
          <w:szCs w:val="24"/>
          <w:lang w:val="en" w:eastAsia="ru-RU"/>
        </w:rPr>
        <w:t>Table 4</w:t>
      </w:r>
      <w:r>
        <w:rPr>
          <w:rFonts w:ascii="Times New Roman" w:hAnsi="Times New Roman"/>
          <w:sz w:val="24"/>
          <w:szCs w:val="24"/>
          <w:lang w:val="en" w:eastAsia="ru-RU"/>
        </w:rPr>
        <w:t>).</w:t>
      </w:r>
      <w:ins w:id="2078" w:author="Usov N." w:date="2019-10-28T09:07:00Z">
        <w:r>
          <w:rPr>
            <w:rFonts w:ascii="Times New Roman" w:hAnsi="Times New Roman"/>
            <w:sz w:val="24"/>
            <w:szCs w:val="24"/>
            <w:lang w:val="en" w:eastAsia="ru-RU"/>
          </w:rPr>
          <w:t xml:space="preserve"> This tendency can be traced </w:t>
        </w:r>
      </w:ins>
      <w:ins w:id="2079" w:author="Usov N." w:date="2019-10-28T09:12:00Z">
        <w:r>
          <w:rPr>
            <w:rFonts w:ascii="Times New Roman" w:hAnsi="Times New Roman"/>
            <w:sz w:val="24"/>
            <w:szCs w:val="24"/>
            <w:lang w:val="en" w:eastAsia="ru-RU"/>
          </w:rPr>
          <w:t>in the dynamics of</w:t>
        </w:r>
      </w:ins>
      <w:ins w:id="2080" w:author="Usov N." w:date="2019-10-28T09:07:00Z">
        <w:r>
          <w:rPr>
            <w:rFonts w:ascii="Times New Roman" w:hAnsi="Times New Roman"/>
            <w:sz w:val="24"/>
            <w:szCs w:val="24"/>
            <w:lang w:val="en" w:eastAsia="ru-RU"/>
          </w:rPr>
          <w:t xml:space="preserve"> </w:t>
        </w:r>
      </w:ins>
      <w:ins w:id="2081" w:author="Usov N." w:date="2019-10-28T09:09:00Z">
        <w:r>
          <w:rPr>
            <w:rFonts w:ascii="Times New Roman" w:hAnsi="Times New Roman"/>
            <w:i/>
            <w:sz w:val="24"/>
            <w:szCs w:val="24"/>
            <w:lang w:val="en" w:eastAsia="ru-RU"/>
            <w:rPrChange w:id="2082" w:author="Usov N." w:date="2019-10-28T09:09:00Z">
              <w:rPr>
                <w:rFonts w:ascii="Times New Roman" w:hAnsi="Times New Roman"/>
                <w:sz w:val="24"/>
                <w:szCs w:val="24"/>
                <w:lang w:val="en" w:eastAsia="ru-RU"/>
              </w:rPr>
            </w:rPrChange>
          </w:rPr>
          <w:t>Calanus</w:t>
        </w:r>
      </w:ins>
      <w:ins w:id="2083" w:author="Usov N." w:date="2019-10-28T09:08:00Z">
        <w:r>
          <w:rPr>
            <w:rFonts w:ascii="Times New Roman" w:hAnsi="Times New Roman"/>
            <w:sz w:val="24"/>
            <w:szCs w:val="24"/>
            <w:lang w:val="en" w:eastAsia="ru-RU"/>
          </w:rPr>
          <w:t>, though</w:t>
        </w:r>
      </w:ins>
      <w:ins w:id="2084" w:author="Usov N." w:date="2019-10-28T09:09:00Z">
        <w:r>
          <w:rPr>
            <w:rFonts w:ascii="Times New Roman" w:hAnsi="Times New Roman"/>
            <w:sz w:val="24"/>
            <w:szCs w:val="24"/>
            <w:lang w:val="en" w:eastAsia="ru-RU"/>
          </w:rPr>
          <w:t xml:space="preserve"> it was</w:t>
        </w:r>
      </w:ins>
      <w:ins w:id="2085" w:author="Usov N." w:date="2019-10-28T09:08:00Z">
        <w:r>
          <w:rPr>
            <w:rFonts w:ascii="Times New Roman" w:hAnsi="Times New Roman"/>
            <w:sz w:val="24"/>
            <w:szCs w:val="24"/>
            <w:lang w:val="en" w:eastAsia="ru-RU"/>
          </w:rPr>
          <w:t xml:space="preserve"> much weaker.</w:t>
        </w:r>
      </w:ins>
      <w:ins w:id="2086" w:author="Usov N." w:date="2019-10-28T09:12:00Z">
        <w:r>
          <w:rPr>
            <w:rFonts w:ascii="Times New Roman" w:hAnsi="Times New Roman"/>
            <w:sz w:val="24"/>
            <w:szCs w:val="24"/>
            <w:lang w:val="en" w:eastAsia="ru-RU"/>
          </w:rPr>
          <w:t xml:space="preserve"> Other correaltions were </w:t>
        </w:r>
      </w:ins>
      <w:ins w:id="2087" w:author="Usov N." w:date="2019-10-28T09:13:00Z">
        <w:r>
          <w:rPr>
            <w:rFonts w:ascii="Times New Roman" w:hAnsi="Times New Roman"/>
            <w:sz w:val="24"/>
            <w:szCs w:val="24"/>
            <w:lang w:val="en" w:eastAsia="ru-RU"/>
          </w:rPr>
          <w:t>not sugnificantly different from</w:t>
        </w:r>
      </w:ins>
      <w:ins w:id="2088" w:author="Usov N." w:date="2019-10-28T09:12:00Z">
        <w:r>
          <w:rPr>
            <w:rFonts w:ascii="Times New Roman" w:hAnsi="Times New Roman"/>
            <w:sz w:val="24"/>
            <w:szCs w:val="24"/>
            <w:lang w:val="en" w:eastAsia="ru-RU"/>
          </w:rPr>
          <w:t xml:space="preserve"> zero.</w:t>
        </w:r>
      </w:ins>
    </w:p>
    <w:p>
      <w:pPr>
        <w:spacing w:after="0" w:line="360" w:lineRule="auto"/>
        <w:ind w:firstLine="709"/>
        <w:rPr>
          <w:rFonts w:ascii="Times New Roman" w:hAnsi="Times New Roman"/>
          <w:sz w:val="24"/>
          <w:szCs w:val="24"/>
          <w:lang w:val="en-US"/>
        </w:rPr>
      </w:pPr>
    </w:p>
    <w:p>
      <w:pPr>
        <w:spacing w:after="0" w:line="360" w:lineRule="auto"/>
        <w:ind w:firstLine="709"/>
        <w:rPr>
          <w:rFonts w:ascii="Times New Roman" w:hAnsi="Times New Roman"/>
          <w:sz w:val="24"/>
          <w:szCs w:val="24"/>
        </w:rPr>
      </w:pPr>
      <w:ins w:id="2089" w:author="Usov N." w:date="2019-10-25T16:02:00Z">
        <w:r>
          <w:rPr>
            <w:rFonts w:ascii="Times New Roman" w:hAnsi="Times New Roman"/>
            <w:sz w:val="24"/>
            <w:szCs w:val="24"/>
            <w:lang w:eastAsia="ru-RU"/>
          </w:rPr>
          <w:drawing>
            <wp:inline distT="0" distB="0" distL="0" distR="0">
              <wp:extent cx="5284470" cy="377444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84351" cy="3774786"/>
                      </a:xfrm>
                      <a:prstGeom prst="rect">
                        <a:avLst/>
                      </a:prstGeom>
                    </pic:spPr>
                  </pic:pic>
                </a:graphicData>
              </a:graphic>
            </wp:inline>
          </w:drawing>
        </w:r>
      </w:ins>
    </w:p>
    <w:p>
      <w:pPr>
        <w:spacing w:after="0" w:line="360" w:lineRule="auto"/>
        <w:ind w:firstLine="709"/>
        <w:rPr>
          <w:rStyle w:val="50"/>
          <w:rFonts w:ascii="Times New Roman" w:hAnsi="Times New Roman"/>
          <w:lang w:val="en"/>
        </w:rPr>
      </w:pPr>
      <w:r>
        <w:rPr>
          <w:rStyle w:val="50"/>
          <w:rFonts w:ascii="Times New Roman" w:hAnsi="Times New Roman"/>
          <w:lang w:val="en"/>
        </w:rPr>
        <w:t>Fig</w:t>
      </w:r>
      <w:r>
        <w:rPr>
          <w:rStyle w:val="50"/>
          <w:rFonts w:ascii="Times New Roman" w:hAnsi="Times New Roman"/>
          <w:lang w:val="en-US"/>
        </w:rPr>
        <w:t xml:space="preserve">. 7. </w:t>
      </w:r>
      <w:r>
        <w:rPr>
          <w:rStyle w:val="50"/>
          <w:rFonts w:ascii="Times New Roman" w:hAnsi="Times New Roman"/>
          <w:lang w:val="en"/>
        </w:rPr>
        <w:t>The relationship between the abundance of the species</w:t>
      </w:r>
      <w:ins w:id="2091" w:author="Usov N." w:date="2019-10-28T13:06:00Z">
        <w:r>
          <w:rPr>
            <w:rStyle w:val="50"/>
            <w:rFonts w:ascii="Times New Roman" w:hAnsi="Times New Roman"/>
            <w:lang w:val="en"/>
          </w:rPr>
          <w:t xml:space="preserve"> (Log(N+1))</w:t>
        </w:r>
      </w:ins>
      <w:r>
        <w:rPr>
          <w:rStyle w:val="50"/>
          <w:rFonts w:ascii="Times New Roman" w:hAnsi="Times New Roman"/>
          <w:lang w:val="en"/>
        </w:rPr>
        <w:t xml:space="preserve"> in a given year and the </w:t>
      </w:r>
      <w:ins w:id="2092" w:author="Usov N." w:date="2019-10-25T16:19:00Z">
        <w:r>
          <w:rPr>
            <w:rStyle w:val="50"/>
            <w:rFonts w:ascii="Times New Roman" w:hAnsi="Times New Roman"/>
            <w:lang w:val="en"/>
          </w:rPr>
          <w:t>beginning-of-season</w:t>
        </w:r>
      </w:ins>
      <w:del w:id="2093" w:author="Usov N." w:date="2019-10-25T16:19:00Z">
        <w:r>
          <w:rPr>
            <w:rStyle w:val="50"/>
            <w:rFonts w:ascii="Times New Roman" w:hAnsi="Times New Roman"/>
            <w:lang w:val="en"/>
          </w:rPr>
          <w:delText>start of season</w:delText>
        </w:r>
      </w:del>
      <w:r>
        <w:rPr>
          <w:rStyle w:val="50"/>
          <w:rFonts w:ascii="Times New Roman" w:hAnsi="Times New Roman"/>
          <w:lang w:val="en"/>
        </w:rPr>
        <w:t xml:space="preserve">. Each point corresponds to </w:t>
      </w:r>
      <w:del w:id="2094" w:author="Usov N." w:date="2019-10-27T09:39:00Z">
        <w:r>
          <w:rPr>
            <w:rStyle w:val="50"/>
            <w:rFonts w:ascii="Times New Roman" w:hAnsi="Times New Roman"/>
            <w:lang w:val="en"/>
          </w:rPr>
          <w:delText xml:space="preserve">a separate </w:delText>
        </w:r>
      </w:del>
      <w:ins w:id="2095" w:author="Usov N." w:date="2019-10-27T09:39:00Z">
        <w:r>
          <w:rPr>
            <w:rStyle w:val="50"/>
            <w:rFonts w:ascii="Times New Roman" w:hAnsi="Times New Roman"/>
            <w:lang w:val="en"/>
          </w:rPr>
          <w:t xml:space="preserve">one </w:t>
        </w:r>
      </w:ins>
      <w:r>
        <w:rPr>
          <w:rStyle w:val="50"/>
          <w:rFonts w:ascii="Times New Roman" w:hAnsi="Times New Roman"/>
          <w:lang w:val="en"/>
        </w:rPr>
        <w:t xml:space="preserve">year of observations. </w:t>
      </w:r>
    </w:p>
    <w:p>
      <w:pPr>
        <w:spacing w:after="0" w:line="360" w:lineRule="auto"/>
        <w:ind w:firstLine="709"/>
        <w:jc w:val="both"/>
        <w:rPr>
          <w:rFonts w:ascii="Times New Roman" w:hAnsi="Times New Roman"/>
          <w:szCs w:val="24"/>
          <w:lang w:val="en-US"/>
        </w:rPr>
      </w:pPr>
    </w:p>
    <w:p>
      <w:pPr>
        <w:spacing w:after="0" w:line="360" w:lineRule="auto"/>
        <w:ind w:firstLine="709"/>
        <w:jc w:val="both"/>
        <w:rPr>
          <w:rFonts w:ascii="Times New Roman" w:hAnsi="Times New Roman"/>
          <w:sz w:val="22"/>
          <w:szCs w:val="24"/>
          <w:lang w:val="en-US"/>
        </w:rPr>
      </w:pPr>
      <w:commentRangeStart w:id="34"/>
      <w:r>
        <w:rPr>
          <w:rFonts w:ascii="Times New Roman" w:hAnsi="Times New Roman"/>
          <w:sz w:val="22"/>
          <w:szCs w:val="24"/>
          <w:lang w:val="en-US"/>
        </w:rPr>
        <w:t>Table 4. Correlation between dynamics of abundance and the start of season. Permutation p-level adjusted according to Benjamini-Hochberg procedure are provided. Correlation calculation – see Methods section.</w:t>
      </w:r>
      <w:commentRangeEnd w:id="34"/>
      <w:r>
        <w:rPr>
          <w:rStyle w:val="15"/>
          <w:rFonts w:ascii="Times New Roman" w:hAnsi="Times New Roman"/>
          <w:sz w:val="22"/>
          <w:szCs w:val="24"/>
        </w:rPr>
        <w:commentReference w:id="34"/>
      </w:r>
    </w:p>
    <w:p>
      <w:pPr>
        <w:spacing w:after="0" w:line="360" w:lineRule="auto"/>
        <w:ind w:firstLine="709"/>
        <w:rPr>
          <w:ins w:id="2096" w:author="Usov N." w:date="2019-10-25T16:24:00Z"/>
          <w:rFonts w:ascii="Times New Roman" w:hAnsi="Times New Roman"/>
          <w:sz w:val="22"/>
          <w:szCs w:val="24"/>
          <w:lang w:val="en-US"/>
        </w:rPr>
      </w:pPr>
      <w:ins w:id="2097" w:author="Usov N." w:date="2019-10-25T16:24:00Z">
        <w:r>
          <w:rPr>
            <w:rFonts w:ascii="Times New Roman" w:hAnsi="Times New Roman"/>
            <w:sz w:val="22"/>
            <w:szCs w:val="24"/>
            <w:lang w:val="en-US"/>
          </w:rPr>
          <w:t xml:space="preserve">Species </w:t>
        </w:r>
      </w:ins>
      <w:ins w:id="2098" w:author="Usov N." w:date="2019-10-25T16:24:00Z">
        <w:r>
          <w:rPr>
            <w:rFonts w:ascii="Times New Roman" w:hAnsi="Times New Roman"/>
            <w:sz w:val="22"/>
            <w:szCs w:val="24"/>
            <w:lang w:val="en-US"/>
          </w:rPr>
          <w:tab/>
        </w:r>
      </w:ins>
      <w:ins w:id="2099" w:author="Usov N." w:date="2019-10-25T16:24:00Z">
        <w:r>
          <w:rPr>
            <w:rFonts w:ascii="Times New Roman" w:hAnsi="Times New Roman"/>
            <w:sz w:val="22"/>
            <w:szCs w:val="24"/>
            <w:lang w:val="en-US"/>
          </w:rPr>
          <w:t xml:space="preserve">Correlation </w:t>
        </w:r>
      </w:ins>
      <w:ins w:id="2100" w:author="Usov N." w:date="2019-10-25T16:24:00Z">
        <w:r>
          <w:rPr>
            <w:rFonts w:ascii="Times New Roman" w:hAnsi="Times New Roman"/>
            <w:sz w:val="22"/>
            <w:szCs w:val="24"/>
            <w:lang w:val="en-US"/>
          </w:rPr>
          <w:tab/>
        </w:r>
      </w:ins>
      <w:ins w:id="2101" w:author="Usov N." w:date="2019-10-25T16:24:00Z">
        <w:r>
          <w:rPr>
            <w:rFonts w:ascii="Times New Roman" w:hAnsi="Times New Roman"/>
            <w:sz w:val="22"/>
            <w:szCs w:val="24"/>
            <w:lang w:val="en-US"/>
          </w:rPr>
          <w:t>Ajusted p-value</w:t>
        </w:r>
      </w:ins>
    </w:p>
    <w:p>
      <w:pPr>
        <w:spacing w:after="0" w:line="360" w:lineRule="auto"/>
        <w:ind w:firstLine="709"/>
        <w:rPr>
          <w:ins w:id="2102" w:author="Usov N." w:date="2019-10-25T16:24:00Z"/>
          <w:rFonts w:ascii="Times New Roman" w:hAnsi="Times New Roman"/>
          <w:sz w:val="22"/>
          <w:szCs w:val="24"/>
          <w:lang w:val="en-US"/>
        </w:rPr>
      </w:pPr>
      <w:ins w:id="2103" w:author="Usov N." w:date="2019-10-25T16:24:00Z">
        <w:r>
          <w:rPr>
            <w:rFonts w:ascii="Times New Roman" w:hAnsi="Times New Roman"/>
            <w:sz w:val="22"/>
            <w:szCs w:val="24"/>
            <w:lang w:val="en-US"/>
          </w:rPr>
          <w:t xml:space="preserve">Pseudocalanus </w:t>
        </w:r>
      </w:ins>
      <w:ins w:id="2104" w:author="Usov N." w:date="2019-10-25T16:24:00Z">
        <w:r>
          <w:rPr>
            <w:rFonts w:ascii="Times New Roman" w:hAnsi="Times New Roman"/>
            <w:sz w:val="22"/>
            <w:szCs w:val="24"/>
            <w:lang w:val="en-US"/>
          </w:rPr>
          <w:tab/>
        </w:r>
      </w:ins>
      <w:ins w:id="2105" w:author="Usov N." w:date="2019-10-25T16:24:00Z">
        <w:r>
          <w:rPr>
            <w:rFonts w:ascii="Times New Roman" w:hAnsi="Times New Roman"/>
            <w:sz w:val="22"/>
            <w:szCs w:val="24"/>
            <w:lang w:val="en-US"/>
          </w:rPr>
          <w:t xml:space="preserve">0.04 </w:t>
        </w:r>
      </w:ins>
      <w:ins w:id="2106" w:author="Usov N." w:date="2019-10-25T16:24:00Z">
        <w:r>
          <w:rPr>
            <w:rFonts w:ascii="Times New Roman" w:hAnsi="Times New Roman"/>
            <w:sz w:val="22"/>
            <w:szCs w:val="24"/>
            <w:lang w:val="en-US"/>
          </w:rPr>
          <w:tab/>
        </w:r>
      </w:ins>
      <w:ins w:id="2107" w:author="Usov N." w:date="2019-10-25T16:24:00Z">
        <w:r>
          <w:rPr>
            <w:rFonts w:ascii="Times New Roman" w:hAnsi="Times New Roman"/>
            <w:sz w:val="22"/>
            <w:szCs w:val="24"/>
            <w:lang w:val="en-US"/>
          </w:rPr>
          <w:t>1.0000</w:t>
        </w:r>
      </w:ins>
    </w:p>
    <w:p>
      <w:pPr>
        <w:spacing w:after="0" w:line="360" w:lineRule="auto"/>
        <w:ind w:firstLine="709"/>
        <w:rPr>
          <w:ins w:id="2108" w:author="Usov N." w:date="2019-10-25T16:24:00Z"/>
          <w:rFonts w:ascii="Times New Roman" w:hAnsi="Times New Roman"/>
          <w:sz w:val="22"/>
          <w:szCs w:val="24"/>
          <w:lang w:val="ru-RU"/>
          <w:rPrChange w:id="2109" w:author="Usov N." w:date="2019-10-25T16:24:00Z">
            <w:rPr>
              <w:ins w:id="2110" w:author="Usov N." w:date="2019-10-25T16:24:00Z"/>
              <w:rFonts w:ascii="Times New Roman" w:hAnsi="Times New Roman"/>
              <w:sz w:val="22"/>
              <w:szCs w:val="24"/>
              <w:lang w:val="en-US"/>
            </w:rPr>
          </w:rPrChange>
        </w:rPr>
      </w:pPr>
      <w:ins w:id="2111" w:author="Usov N." w:date="2019-10-25T16:24:00Z">
        <w:r>
          <w:rPr>
            <w:rFonts w:ascii="Times New Roman" w:hAnsi="Times New Roman"/>
            <w:sz w:val="22"/>
            <w:szCs w:val="24"/>
            <w:lang w:val="ru-RU"/>
            <w:rPrChange w:id="2112" w:author="Usov N." w:date="2019-10-25T16:24:00Z">
              <w:rPr>
                <w:rFonts w:ascii="Times New Roman" w:hAnsi="Times New Roman"/>
                <w:sz w:val="22"/>
                <w:szCs w:val="24"/>
                <w:lang w:val="en-US"/>
              </w:rPr>
            </w:rPrChange>
          </w:rPr>
          <w:t xml:space="preserve">Calanus </w:t>
        </w:r>
      </w:ins>
      <w:ins w:id="2113" w:author="Usov N." w:date="2019-10-25T16:24:00Z">
        <w:r>
          <w:rPr>
            <w:rFonts w:ascii="Times New Roman" w:hAnsi="Times New Roman"/>
            <w:sz w:val="22"/>
            <w:szCs w:val="24"/>
            <w:lang w:val="ru-RU"/>
            <w:rPrChange w:id="2114" w:author="Usov N." w:date="2019-10-25T16:24:00Z">
              <w:rPr>
                <w:rFonts w:ascii="Times New Roman" w:hAnsi="Times New Roman"/>
                <w:sz w:val="22"/>
                <w:szCs w:val="24"/>
                <w:lang w:val="en-US"/>
              </w:rPr>
            </w:rPrChange>
          </w:rPr>
          <w:tab/>
        </w:r>
      </w:ins>
      <w:ins w:id="2115" w:author="Usov N." w:date="2019-10-25T16:24:00Z">
        <w:r>
          <w:rPr>
            <w:rFonts w:ascii="Times New Roman" w:hAnsi="Times New Roman"/>
            <w:sz w:val="22"/>
            <w:szCs w:val="24"/>
            <w:lang w:val="ru-RU"/>
            <w:rPrChange w:id="2116" w:author="Usov N." w:date="2019-10-25T16:24:00Z">
              <w:rPr>
                <w:rFonts w:ascii="Times New Roman" w:hAnsi="Times New Roman"/>
                <w:sz w:val="22"/>
                <w:szCs w:val="24"/>
                <w:lang w:val="en-US"/>
              </w:rPr>
            </w:rPrChange>
          </w:rPr>
          <w:t xml:space="preserve">-0.11 </w:t>
        </w:r>
      </w:ins>
      <w:ins w:id="2117" w:author="Usov N." w:date="2019-10-25T16:24:00Z">
        <w:r>
          <w:rPr>
            <w:rFonts w:ascii="Times New Roman" w:hAnsi="Times New Roman"/>
            <w:sz w:val="22"/>
            <w:szCs w:val="24"/>
            <w:lang w:val="ru-RU"/>
            <w:rPrChange w:id="2118" w:author="Usov N." w:date="2019-10-25T16:24:00Z">
              <w:rPr>
                <w:rFonts w:ascii="Times New Roman" w:hAnsi="Times New Roman"/>
                <w:sz w:val="22"/>
                <w:szCs w:val="24"/>
                <w:lang w:val="en-US"/>
              </w:rPr>
            </w:rPrChange>
          </w:rPr>
          <w:tab/>
        </w:r>
      </w:ins>
      <w:ins w:id="2119" w:author="Usov N." w:date="2019-10-25T16:24:00Z">
        <w:r>
          <w:rPr>
            <w:rFonts w:ascii="Times New Roman" w:hAnsi="Times New Roman"/>
            <w:sz w:val="22"/>
            <w:szCs w:val="24"/>
            <w:lang w:val="ru-RU"/>
            <w:rPrChange w:id="2120" w:author="Usov N." w:date="2019-10-25T16:24:00Z">
              <w:rPr>
                <w:rFonts w:ascii="Times New Roman" w:hAnsi="Times New Roman"/>
                <w:sz w:val="22"/>
                <w:szCs w:val="24"/>
                <w:lang w:val="en-US"/>
              </w:rPr>
            </w:rPrChange>
          </w:rPr>
          <w:t>1.0000</w:t>
        </w:r>
      </w:ins>
    </w:p>
    <w:p>
      <w:pPr>
        <w:spacing w:after="0" w:line="360" w:lineRule="auto"/>
        <w:ind w:firstLine="709"/>
        <w:rPr>
          <w:ins w:id="2121" w:author="Usov N." w:date="2019-10-25T16:24:00Z"/>
          <w:rFonts w:ascii="Times New Roman" w:hAnsi="Times New Roman"/>
          <w:sz w:val="22"/>
          <w:szCs w:val="24"/>
          <w:lang w:val="ru-RU"/>
          <w:rPrChange w:id="2122" w:author="Usov N." w:date="2019-10-25T16:24:00Z">
            <w:rPr>
              <w:ins w:id="2123" w:author="Usov N." w:date="2019-10-25T16:24:00Z"/>
              <w:rFonts w:ascii="Times New Roman" w:hAnsi="Times New Roman"/>
              <w:sz w:val="22"/>
              <w:szCs w:val="24"/>
              <w:lang w:val="en-US"/>
            </w:rPr>
          </w:rPrChange>
        </w:rPr>
      </w:pPr>
      <w:ins w:id="2124" w:author="Usov N." w:date="2019-10-25T16:24:00Z">
        <w:r>
          <w:rPr>
            <w:rFonts w:ascii="Times New Roman" w:hAnsi="Times New Roman"/>
            <w:sz w:val="22"/>
            <w:szCs w:val="24"/>
            <w:lang w:val="ru-RU"/>
            <w:rPrChange w:id="2125" w:author="Usov N." w:date="2019-10-25T16:24:00Z">
              <w:rPr>
                <w:rFonts w:ascii="Times New Roman" w:hAnsi="Times New Roman"/>
                <w:sz w:val="22"/>
                <w:szCs w:val="24"/>
                <w:lang w:val="en-US"/>
              </w:rPr>
            </w:rPrChange>
          </w:rPr>
          <w:t xml:space="preserve">Oithona </w:t>
        </w:r>
      </w:ins>
      <w:ins w:id="2126" w:author="Usov N." w:date="2019-10-25T16:24:00Z">
        <w:r>
          <w:rPr>
            <w:rFonts w:ascii="Times New Roman" w:hAnsi="Times New Roman"/>
            <w:sz w:val="22"/>
            <w:szCs w:val="24"/>
            <w:lang w:val="ru-RU"/>
            <w:rPrChange w:id="2127" w:author="Usov N." w:date="2019-10-25T16:24:00Z">
              <w:rPr>
                <w:rFonts w:ascii="Times New Roman" w:hAnsi="Times New Roman"/>
                <w:sz w:val="22"/>
                <w:szCs w:val="24"/>
                <w:lang w:val="en-US"/>
              </w:rPr>
            </w:rPrChange>
          </w:rPr>
          <w:tab/>
        </w:r>
      </w:ins>
      <w:ins w:id="2128" w:author="Usov N." w:date="2019-10-25T16:24:00Z">
        <w:r>
          <w:rPr>
            <w:rFonts w:ascii="Times New Roman" w:hAnsi="Times New Roman"/>
            <w:sz w:val="22"/>
            <w:szCs w:val="24"/>
            <w:lang w:val="ru-RU"/>
            <w:rPrChange w:id="2129" w:author="Usov N." w:date="2019-10-25T16:24:00Z">
              <w:rPr>
                <w:rFonts w:ascii="Times New Roman" w:hAnsi="Times New Roman"/>
                <w:sz w:val="22"/>
                <w:szCs w:val="24"/>
                <w:lang w:val="en-US"/>
              </w:rPr>
            </w:rPrChange>
          </w:rPr>
          <w:t xml:space="preserve">0.04 </w:t>
        </w:r>
      </w:ins>
      <w:ins w:id="2130" w:author="Usov N." w:date="2019-10-25T16:24:00Z">
        <w:r>
          <w:rPr>
            <w:rFonts w:ascii="Times New Roman" w:hAnsi="Times New Roman"/>
            <w:sz w:val="22"/>
            <w:szCs w:val="24"/>
            <w:lang w:val="ru-RU"/>
            <w:rPrChange w:id="2131" w:author="Usov N." w:date="2019-10-25T16:24:00Z">
              <w:rPr>
                <w:rFonts w:ascii="Times New Roman" w:hAnsi="Times New Roman"/>
                <w:sz w:val="22"/>
                <w:szCs w:val="24"/>
                <w:lang w:val="en-US"/>
              </w:rPr>
            </w:rPrChange>
          </w:rPr>
          <w:tab/>
        </w:r>
      </w:ins>
      <w:ins w:id="2132" w:author="Usov N." w:date="2019-10-25T16:24:00Z">
        <w:r>
          <w:rPr>
            <w:rFonts w:ascii="Times New Roman" w:hAnsi="Times New Roman"/>
            <w:sz w:val="22"/>
            <w:szCs w:val="24"/>
            <w:lang w:val="ru-RU"/>
            <w:rPrChange w:id="2133" w:author="Usov N." w:date="2019-10-25T16:24:00Z">
              <w:rPr>
                <w:rFonts w:ascii="Times New Roman" w:hAnsi="Times New Roman"/>
                <w:sz w:val="22"/>
                <w:szCs w:val="24"/>
                <w:lang w:val="en-US"/>
              </w:rPr>
            </w:rPrChange>
          </w:rPr>
          <w:t>1.0000</w:t>
        </w:r>
      </w:ins>
    </w:p>
    <w:p>
      <w:pPr>
        <w:spacing w:after="0" w:line="360" w:lineRule="auto"/>
        <w:ind w:firstLine="709"/>
        <w:rPr>
          <w:ins w:id="2134" w:author="Usov N." w:date="2019-10-25T16:24:00Z"/>
          <w:rFonts w:ascii="Times New Roman" w:hAnsi="Times New Roman"/>
          <w:sz w:val="22"/>
          <w:szCs w:val="24"/>
          <w:lang w:val="ru-RU"/>
          <w:rPrChange w:id="2135" w:author="Usov N." w:date="2019-10-25T16:24:00Z">
            <w:rPr>
              <w:ins w:id="2136" w:author="Usov N." w:date="2019-10-25T16:24:00Z"/>
              <w:rFonts w:ascii="Times New Roman" w:hAnsi="Times New Roman"/>
              <w:sz w:val="22"/>
              <w:szCs w:val="24"/>
              <w:lang w:val="en-US"/>
            </w:rPr>
          </w:rPrChange>
        </w:rPr>
      </w:pPr>
      <w:ins w:id="2137" w:author="Usov N." w:date="2019-10-25T16:24:00Z">
        <w:r>
          <w:rPr>
            <w:rFonts w:ascii="Times New Roman" w:hAnsi="Times New Roman"/>
            <w:sz w:val="22"/>
            <w:szCs w:val="24"/>
            <w:lang w:val="ru-RU"/>
            <w:rPrChange w:id="2138" w:author="Usov N." w:date="2019-10-25T16:24:00Z">
              <w:rPr>
                <w:rFonts w:ascii="Times New Roman" w:hAnsi="Times New Roman"/>
                <w:sz w:val="22"/>
                <w:szCs w:val="24"/>
                <w:lang w:val="en-US"/>
              </w:rPr>
            </w:rPrChange>
          </w:rPr>
          <w:t xml:space="preserve">Centropages </w:t>
        </w:r>
      </w:ins>
      <w:ins w:id="2139" w:author="Usov N." w:date="2019-10-25T16:24:00Z">
        <w:r>
          <w:rPr>
            <w:rFonts w:ascii="Times New Roman" w:hAnsi="Times New Roman"/>
            <w:sz w:val="22"/>
            <w:szCs w:val="24"/>
            <w:lang w:val="ru-RU"/>
            <w:rPrChange w:id="2140" w:author="Usov N." w:date="2019-10-25T16:24:00Z">
              <w:rPr>
                <w:rFonts w:ascii="Times New Roman" w:hAnsi="Times New Roman"/>
                <w:sz w:val="22"/>
                <w:szCs w:val="24"/>
                <w:lang w:val="en-US"/>
              </w:rPr>
            </w:rPrChange>
          </w:rPr>
          <w:tab/>
        </w:r>
      </w:ins>
      <w:ins w:id="2141" w:author="Usov N." w:date="2019-10-25T16:24:00Z">
        <w:r>
          <w:rPr>
            <w:rFonts w:ascii="Times New Roman" w:hAnsi="Times New Roman"/>
            <w:sz w:val="22"/>
            <w:szCs w:val="24"/>
            <w:lang w:val="ru-RU"/>
            <w:rPrChange w:id="2142" w:author="Usov N." w:date="2019-10-25T16:24:00Z">
              <w:rPr>
                <w:rFonts w:ascii="Times New Roman" w:hAnsi="Times New Roman"/>
                <w:sz w:val="22"/>
                <w:szCs w:val="24"/>
                <w:lang w:val="en-US"/>
              </w:rPr>
            </w:rPrChange>
          </w:rPr>
          <w:t xml:space="preserve">0.00 </w:t>
        </w:r>
      </w:ins>
      <w:ins w:id="2143" w:author="Usov N." w:date="2019-10-25T16:24:00Z">
        <w:r>
          <w:rPr>
            <w:rFonts w:ascii="Times New Roman" w:hAnsi="Times New Roman"/>
            <w:sz w:val="22"/>
            <w:szCs w:val="24"/>
            <w:lang w:val="ru-RU"/>
            <w:rPrChange w:id="2144" w:author="Usov N." w:date="2019-10-25T16:24:00Z">
              <w:rPr>
                <w:rFonts w:ascii="Times New Roman" w:hAnsi="Times New Roman"/>
                <w:sz w:val="22"/>
                <w:szCs w:val="24"/>
                <w:lang w:val="en-US"/>
              </w:rPr>
            </w:rPrChange>
          </w:rPr>
          <w:tab/>
        </w:r>
      </w:ins>
      <w:ins w:id="2145" w:author="Usov N." w:date="2019-10-25T16:24:00Z">
        <w:r>
          <w:rPr>
            <w:rFonts w:ascii="Times New Roman" w:hAnsi="Times New Roman"/>
            <w:sz w:val="22"/>
            <w:szCs w:val="24"/>
            <w:lang w:val="ru-RU"/>
            <w:rPrChange w:id="2146" w:author="Usov N." w:date="2019-10-25T16:24:00Z">
              <w:rPr>
                <w:rFonts w:ascii="Times New Roman" w:hAnsi="Times New Roman"/>
                <w:sz w:val="22"/>
                <w:szCs w:val="24"/>
                <w:lang w:val="en-US"/>
              </w:rPr>
            </w:rPrChange>
          </w:rPr>
          <w:t>1.0000</w:t>
        </w:r>
      </w:ins>
    </w:p>
    <w:p>
      <w:pPr>
        <w:spacing w:after="0" w:line="360" w:lineRule="auto"/>
        <w:ind w:firstLine="709"/>
        <w:rPr>
          <w:ins w:id="2147" w:author="Usov N." w:date="2019-10-25T16:24:00Z"/>
          <w:rFonts w:ascii="Times New Roman" w:hAnsi="Times New Roman"/>
          <w:sz w:val="22"/>
          <w:szCs w:val="24"/>
          <w:lang w:val="ru-RU"/>
          <w:rPrChange w:id="2148" w:author="Usov N." w:date="2019-10-25T16:24:00Z">
            <w:rPr>
              <w:ins w:id="2149" w:author="Usov N." w:date="2019-10-25T16:24:00Z"/>
              <w:rFonts w:ascii="Times New Roman" w:hAnsi="Times New Roman"/>
              <w:sz w:val="22"/>
              <w:szCs w:val="24"/>
              <w:lang w:val="en-US"/>
            </w:rPr>
          </w:rPrChange>
        </w:rPr>
      </w:pPr>
      <w:ins w:id="2150" w:author="Usov N." w:date="2019-10-25T16:24:00Z">
        <w:r>
          <w:rPr>
            <w:rFonts w:ascii="Times New Roman" w:hAnsi="Times New Roman"/>
            <w:sz w:val="22"/>
            <w:szCs w:val="24"/>
            <w:lang w:val="ru-RU"/>
            <w:rPrChange w:id="2151" w:author="Usov N." w:date="2019-10-25T16:24:00Z">
              <w:rPr>
                <w:rFonts w:ascii="Times New Roman" w:hAnsi="Times New Roman"/>
                <w:sz w:val="22"/>
                <w:szCs w:val="24"/>
                <w:lang w:val="en-US"/>
              </w:rPr>
            </w:rPrChange>
          </w:rPr>
          <w:t xml:space="preserve">Acartia </w:t>
        </w:r>
      </w:ins>
      <w:ins w:id="2152" w:author="Usov N." w:date="2019-10-25T16:24:00Z">
        <w:r>
          <w:rPr>
            <w:rFonts w:ascii="Times New Roman" w:hAnsi="Times New Roman"/>
            <w:sz w:val="22"/>
            <w:szCs w:val="24"/>
          </w:rPr>
          <w:t xml:space="preserve"> </w:t>
        </w:r>
      </w:ins>
      <w:ins w:id="2153" w:author="Usov N." w:date="2019-10-25T16:24:00Z">
        <w:r>
          <w:rPr>
            <w:rFonts w:ascii="Times New Roman" w:hAnsi="Times New Roman"/>
            <w:sz w:val="22"/>
            <w:szCs w:val="24"/>
            <w:lang w:val="ru-RU"/>
            <w:rPrChange w:id="2154" w:author="Usov N." w:date="2019-10-25T16:24:00Z">
              <w:rPr>
                <w:rFonts w:ascii="Times New Roman" w:hAnsi="Times New Roman"/>
                <w:sz w:val="22"/>
                <w:szCs w:val="24"/>
                <w:lang w:val="en-US"/>
              </w:rPr>
            </w:rPrChange>
          </w:rPr>
          <w:tab/>
        </w:r>
      </w:ins>
      <w:ins w:id="2155" w:author="Usov N." w:date="2019-10-25T16:24:00Z">
        <w:r>
          <w:rPr>
            <w:rFonts w:ascii="Times New Roman" w:hAnsi="Times New Roman"/>
            <w:sz w:val="22"/>
            <w:szCs w:val="24"/>
            <w:lang w:val="ru-RU"/>
            <w:rPrChange w:id="2156" w:author="Usov N." w:date="2019-10-25T16:24:00Z">
              <w:rPr>
                <w:rFonts w:ascii="Times New Roman" w:hAnsi="Times New Roman"/>
                <w:sz w:val="22"/>
                <w:szCs w:val="24"/>
                <w:lang w:val="en-US"/>
              </w:rPr>
            </w:rPrChange>
          </w:rPr>
          <w:t xml:space="preserve">0.04 </w:t>
        </w:r>
      </w:ins>
      <w:ins w:id="2157" w:author="Usov N." w:date="2019-10-25T16:24:00Z">
        <w:r>
          <w:rPr>
            <w:rFonts w:ascii="Times New Roman" w:hAnsi="Times New Roman"/>
            <w:sz w:val="22"/>
            <w:szCs w:val="24"/>
            <w:lang w:val="ru-RU"/>
            <w:rPrChange w:id="2158" w:author="Usov N." w:date="2019-10-25T16:24:00Z">
              <w:rPr>
                <w:rFonts w:ascii="Times New Roman" w:hAnsi="Times New Roman"/>
                <w:sz w:val="22"/>
                <w:szCs w:val="24"/>
                <w:lang w:val="en-US"/>
              </w:rPr>
            </w:rPrChange>
          </w:rPr>
          <w:tab/>
        </w:r>
      </w:ins>
      <w:ins w:id="2159" w:author="Usov N." w:date="2019-10-25T16:24:00Z">
        <w:r>
          <w:rPr>
            <w:rFonts w:ascii="Times New Roman" w:hAnsi="Times New Roman"/>
            <w:sz w:val="22"/>
            <w:szCs w:val="24"/>
            <w:lang w:val="ru-RU"/>
            <w:rPrChange w:id="2160" w:author="Usov N." w:date="2019-10-25T16:24:00Z">
              <w:rPr>
                <w:rFonts w:ascii="Times New Roman" w:hAnsi="Times New Roman"/>
                <w:sz w:val="22"/>
                <w:szCs w:val="24"/>
                <w:lang w:val="en-US"/>
              </w:rPr>
            </w:rPrChange>
          </w:rPr>
          <w:t>1.0000</w:t>
        </w:r>
      </w:ins>
    </w:p>
    <w:p>
      <w:pPr>
        <w:spacing w:after="0" w:line="360" w:lineRule="auto"/>
        <w:ind w:firstLine="709"/>
        <w:rPr>
          <w:ins w:id="2161" w:author="Usov N." w:date="2019-10-25T16:24:00Z"/>
          <w:rFonts w:ascii="Times New Roman" w:hAnsi="Times New Roman"/>
          <w:sz w:val="22"/>
          <w:szCs w:val="24"/>
          <w:lang w:val="ru-RU"/>
          <w:rPrChange w:id="2162" w:author="Usov N." w:date="2019-10-25T16:24:00Z">
            <w:rPr>
              <w:ins w:id="2163" w:author="Usov N." w:date="2019-10-25T16:24:00Z"/>
              <w:rFonts w:ascii="Times New Roman" w:hAnsi="Times New Roman"/>
              <w:sz w:val="22"/>
              <w:szCs w:val="24"/>
              <w:lang w:val="en-US"/>
            </w:rPr>
          </w:rPrChange>
        </w:rPr>
      </w:pPr>
      <w:ins w:id="2164" w:author="Usov N." w:date="2019-10-25T16:24:00Z">
        <w:r>
          <w:rPr>
            <w:rFonts w:ascii="Times New Roman" w:hAnsi="Times New Roman"/>
            <w:sz w:val="22"/>
            <w:szCs w:val="24"/>
            <w:lang w:val="ru-RU"/>
            <w:rPrChange w:id="2165" w:author="Usov N." w:date="2019-10-25T16:24:00Z">
              <w:rPr>
                <w:rFonts w:ascii="Times New Roman" w:hAnsi="Times New Roman"/>
                <w:sz w:val="22"/>
                <w:szCs w:val="24"/>
                <w:lang w:val="en-US"/>
              </w:rPr>
            </w:rPrChange>
          </w:rPr>
          <w:t xml:space="preserve">Temora </w:t>
        </w:r>
      </w:ins>
      <w:ins w:id="2166" w:author="Usov N." w:date="2019-10-25T16:24:00Z">
        <w:r>
          <w:rPr>
            <w:rFonts w:ascii="Times New Roman" w:hAnsi="Times New Roman"/>
            <w:sz w:val="22"/>
            <w:szCs w:val="24"/>
            <w:lang w:val="ru-RU"/>
            <w:rPrChange w:id="2167" w:author="Usov N." w:date="2019-10-25T16:24:00Z">
              <w:rPr>
                <w:rFonts w:ascii="Times New Roman" w:hAnsi="Times New Roman"/>
                <w:sz w:val="22"/>
                <w:szCs w:val="24"/>
                <w:lang w:val="en-US"/>
              </w:rPr>
            </w:rPrChange>
          </w:rPr>
          <w:tab/>
        </w:r>
      </w:ins>
      <w:ins w:id="2168" w:author="Usov N." w:date="2019-10-25T16:24:00Z">
        <w:r>
          <w:rPr>
            <w:rFonts w:ascii="Times New Roman" w:hAnsi="Times New Roman"/>
            <w:sz w:val="22"/>
            <w:szCs w:val="24"/>
            <w:lang w:val="ru-RU"/>
            <w:rPrChange w:id="2169" w:author="Usov N." w:date="2019-10-25T16:24:00Z">
              <w:rPr>
                <w:rFonts w:ascii="Times New Roman" w:hAnsi="Times New Roman"/>
                <w:sz w:val="22"/>
                <w:szCs w:val="24"/>
                <w:lang w:val="en-US"/>
              </w:rPr>
            </w:rPrChange>
          </w:rPr>
          <w:t xml:space="preserve">-0.50 </w:t>
        </w:r>
      </w:ins>
      <w:ins w:id="2170" w:author="Usov N." w:date="2019-10-25T16:24:00Z">
        <w:r>
          <w:rPr>
            <w:rFonts w:ascii="Times New Roman" w:hAnsi="Times New Roman"/>
            <w:sz w:val="22"/>
            <w:szCs w:val="24"/>
            <w:lang w:val="ru-RU"/>
            <w:rPrChange w:id="2171" w:author="Usov N." w:date="2019-10-25T16:24:00Z">
              <w:rPr>
                <w:rFonts w:ascii="Times New Roman" w:hAnsi="Times New Roman"/>
                <w:sz w:val="22"/>
                <w:szCs w:val="24"/>
                <w:lang w:val="en-US"/>
              </w:rPr>
            </w:rPrChange>
          </w:rPr>
          <w:tab/>
        </w:r>
      </w:ins>
      <w:ins w:id="2172" w:author="Usov N." w:date="2019-10-25T16:24:00Z">
        <w:r>
          <w:rPr>
            <w:rFonts w:ascii="Times New Roman" w:hAnsi="Times New Roman"/>
            <w:sz w:val="22"/>
            <w:szCs w:val="24"/>
            <w:lang w:val="ru-RU"/>
            <w:rPrChange w:id="2173" w:author="Usov N." w:date="2019-10-25T16:24:00Z">
              <w:rPr>
                <w:rFonts w:ascii="Times New Roman" w:hAnsi="Times New Roman"/>
                <w:sz w:val="22"/>
                <w:szCs w:val="24"/>
                <w:lang w:val="en-US"/>
              </w:rPr>
            </w:rPrChange>
          </w:rPr>
          <w:t>0.5298</w:t>
        </w:r>
      </w:ins>
    </w:p>
    <w:p>
      <w:pPr>
        <w:spacing w:after="0" w:line="360" w:lineRule="auto"/>
        <w:ind w:firstLine="709"/>
        <w:rPr>
          <w:ins w:id="2174" w:author="Usov N." w:date="2019-10-25T16:24:00Z"/>
          <w:rFonts w:ascii="Times New Roman" w:hAnsi="Times New Roman"/>
          <w:sz w:val="22"/>
          <w:szCs w:val="24"/>
          <w:lang w:val="en-US"/>
        </w:rPr>
      </w:pPr>
      <w:ins w:id="2175" w:author="Usov N." w:date="2019-10-25T16:24:00Z">
        <w:r>
          <w:rPr>
            <w:rFonts w:ascii="Times New Roman" w:hAnsi="Times New Roman"/>
            <w:sz w:val="22"/>
            <w:szCs w:val="24"/>
            <w:lang w:val="en-US"/>
          </w:rPr>
          <w:t xml:space="preserve">Microsetella </w:t>
        </w:r>
      </w:ins>
      <w:ins w:id="2176" w:author="Usov N." w:date="2019-10-25T16:24:00Z">
        <w:r>
          <w:rPr>
            <w:rFonts w:ascii="Times New Roman" w:hAnsi="Times New Roman"/>
            <w:sz w:val="22"/>
            <w:szCs w:val="24"/>
            <w:lang w:val="en-US"/>
          </w:rPr>
          <w:tab/>
        </w:r>
      </w:ins>
      <w:ins w:id="2177" w:author="Usov N." w:date="2019-10-25T16:24:00Z">
        <w:r>
          <w:rPr>
            <w:rFonts w:ascii="Times New Roman" w:hAnsi="Times New Roman"/>
            <w:sz w:val="22"/>
            <w:szCs w:val="24"/>
            <w:lang w:val="en-US"/>
          </w:rPr>
          <w:t xml:space="preserve">-0.42 </w:t>
        </w:r>
      </w:ins>
      <w:ins w:id="2178" w:author="Usov N." w:date="2019-10-25T16:24:00Z">
        <w:r>
          <w:rPr>
            <w:rFonts w:ascii="Times New Roman" w:hAnsi="Times New Roman"/>
            <w:sz w:val="22"/>
            <w:szCs w:val="24"/>
            <w:lang w:val="en-US"/>
          </w:rPr>
          <w:tab/>
        </w:r>
      </w:ins>
      <w:ins w:id="2179" w:author="Usov N." w:date="2019-10-25T16:24:00Z">
        <w:r>
          <w:rPr>
            <w:rFonts w:ascii="Times New Roman" w:hAnsi="Times New Roman"/>
            <w:sz w:val="22"/>
            <w:szCs w:val="24"/>
            <w:lang w:val="en-US"/>
          </w:rPr>
          <w:t xml:space="preserve">0.2159 </w:t>
        </w:r>
      </w:ins>
    </w:p>
    <w:p>
      <w:pPr>
        <w:spacing w:after="0" w:line="360" w:lineRule="auto"/>
        <w:ind w:firstLine="709"/>
        <w:rPr>
          <w:del w:id="2180" w:author="Usov N." w:date="2019-10-25T16:21:00Z"/>
          <w:rFonts w:ascii="Times New Roman" w:hAnsi="Times New Roman"/>
          <w:sz w:val="22"/>
          <w:szCs w:val="24"/>
          <w:lang w:val="en-US"/>
        </w:rPr>
      </w:pPr>
      <w:del w:id="2181" w:author="Usov N." w:date="2019-10-25T16:21:00Z">
        <w:r>
          <w:rPr>
            <w:rFonts w:ascii="Times New Roman" w:hAnsi="Times New Roman"/>
            <w:sz w:val="22"/>
            <w:szCs w:val="24"/>
            <w:lang w:val="en-US"/>
          </w:rPr>
          <w:delText xml:space="preserve">Species </w:delText>
        </w:r>
      </w:del>
      <w:del w:id="2182" w:author="Usov N." w:date="2019-10-25T16:21:00Z">
        <w:r>
          <w:rPr>
            <w:rFonts w:ascii="Times New Roman" w:hAnsi="Times New Roman"/>
            <w:sz w:val="22"/>
            <w:szCs w:val="24"/>
            <w:lang w:val="en-US"/>
          </w:rPr>
          <w:tab/>
        </w:r>
      </w:del>
      <w:del w:id="2183" w:author="Usov N." w:date="2019-10-25T16:21:00Z">
        <w:r>
          <w:rPr>
            <w:rFonts w:ascii="Times New Roman" w:hAnsi="Times New Roman"/>
            <w:sz w:val="22"/>
            <w:szCs w:val="24"/>
            <w:lang w:val="en-US"/>
          </w:rPr>
          <w:delText xml:space="preserve">Correlation </w:delText>
        </w:r>
      </w:del>
      <w:del w:id="2184" w:author="Usov N." w:date="2019-10-25T16:21:00Z">
        <w:r>
          <w:rPr>
            <w:rFonts w:ascii="Times New Roman" w:hAnsi="Times New Roman"/>
            <w:sz w:val="22"/>
            <w:szCs w:val="24"/>
            <w:lang w:val="en-US"/>
          </w:rPr>
          <w:tab/>
        </w:r>
      </w:del>
      <w:del w:id="2185" w:author="Usov N." w:date="2019-10-25T16:21:00Z">
        <w:r>
          <w:rPr>
            <w:rFonts w:ascii="Times New Roman" w:hAnsi="Times New Roman"/>
            <w:sz w:val="22"/>
            <w:szCs w:val="24"/>
            <w:lang w:val="en-US"/>
          </w:rPr>
          <w:delText>Adjusted p-value</w:delText>
        </w:r>
      </w:del>
    </w:p>
    <w:p>
      <w:pPr>
        <w:spacing w:after="0" w:line="360" w:lineRule="auto"/>
        <w:ind w:firstLine="709"/>
        <w:rPr>
          <w:del w:id="2186" w:author="Usov N." w:date="2019-10-25T16:21:00Z"/>
          <w:rFonts w:ascii="Times New Roman" w:hAnsi="Times New Roman"/>
          <w:sz w:val="22"/>
          <w:szCs w:val="24"/>
          <w:lang w:val="en-US"/>
        </w:rPr>
      </w:pPr>
      <w:del w:id="2187" w:author="Usov N." w:date="2019-10-25T16:21:00Z">
        <w:r>
          <w:rPr>
            <w:rFonts w:ascii="Times New Roman" w:hAnsi="Times New Roman"/>
            <w:i/>
            <w:sz w:val="22"/>
            <w:szCs w:val="24"/>
            <w:lang w:val="en-US"/>
          </w:rPr>
          <w:delText>Pseudocalanus</w:delText>
        </w:r>
      </w:del>
      <w:del w:id="2188" w:author="Usov N." w:date="2019-10-25T16:21:00Z">
        <w:r>
          <w:rPr>
            <w:rFonts w:ascii="Times New Roman" w:hAnsi="Times New Roman"/>
            <w:sz w:val="22"/>
            <w:szCs w:val="24"/>
            <w:lang w:val="en-US"/>
          </w:rPr>
          <w:tab/>
        </w:r>
      </w:del>
      <w:del w:id="2189" w:author="Usov N." w:date="2019-10-25T16:21:00Z">
        <w:r>
          <w:rPr>
            <w:rFonts w:ascii="Times New Roman" w:hAnsi="Times New Roman"/>
            <w:sz w:val="22"/>
            <w:szCs w:val="24"/>
            <w:lang w:val="en-US"/>
          </w:rPr>
          <w:delText xml:space="preserve"> -0.15 </w:delText>
        </w:r>
      </w:del>
      <w:del w:id="2190" w:author="Usov N." w:date="2019-10-25T16:21:00Z">
        <w:r>
          <w:rPr>
            <w:rFonts w:ascii="Times New Roman" w:hAnsi="Times New Roman"/>
            <w:sz w:val="22"/>
            <w:szCs w:val="24"/>
            <w:lang w:val="en-US"/>
          </w:rPr>
          <w:tab/>
        </w:r>
      </w:del>
      <w:del w:id="2191" w:author="Usov N." w:date="2019-10-25T16:21:00Z">
        <w:r>
          <w:rPr>
            <w:rFonts w:ascii="Times New Roman" w:hAnsi="Times New Roman"/>
            <w:sz w:val="22"/>
            <w:szCs w:val="24"/>
            <w:lang w:val="en-US"/>
          </w:rPr>
          <w:tab/>
        </w:r>
      </w:del>
      <w:del w:id="2192" w:author="Usov N." w:date="2019-10-25T16:21:00Z">
        <w:r>
          <w:rPr>
            <w:rFonts w:ascii="Times New Roman" w:hAnsi="Times New Roman"/>
            <w:sz w:val="22"/>
            <w:szCs w:val="24"/>
            <w:lang w:val="en-US"/>
          </w:rPr>
          <w:delText>0.8467</w:delText>
        </w:r>
      </w:del>
    </w:p>
    <w:p>
      <w:pPr>
        <w:spacing w:after="0" w:line="360" w:lineRule="auto"/>
        <w:ind w:firstLine="709"/>
        <w:rPr>
          <w:del w:id="2193" w:author="Usov N." w:date="2019-10-25T16:21:00Z"/>
          <w:rFonts w:ascii="Times New Roman" w:hAnsi="Times New Roman"/>
          <w:sz w:val="22"/>
          <w:szCs w:val="24"/>
          <w:lang w:val="en-US"/>
          <w:rPrChange w:id="2194" w:author="Usov N." w:date="2019-10-26T11:00:00Z">
            <w:rPr>
              <w:del w:id="2195" w:author="Usov N." w:date="2019-10-25T16:21:00Z"/>
              <w:rFonts w:ascii="Times New Roman" w:hAnsi="Times New Roman"/>
              <w:sz w:val="22"/>
              <w:szCs w:val="24"/>
            </w:rPr>
          </w:rPrChange>
        </w:rPr>
      </w:pPr>
      <w:del w:id="2196" w:author="Usov N." w:date="2019-10-25T16:21:00Z">
        <w:r>
          <w:rPr>
            <w:rFonts w:ascii="Times New Roman" w:hAnsi="Times New Roman"/>
            <w:i/>
            <w:sz w:val="22"/>
            <w:szCs w:val="24"/>
            <w:lang w:val="en-US"/>
            <w:rPrChange w:id="2197" w:author="Usov N." w:date="2019-10-26T11:00:00Z">
              <w:rPr>
                <w:rFonts w:ascii="Times New Roman" w:hAnsi="Times New Roman"/>
                <w:i/>
                <w:sz w:val="22"/>
                <w:szCs w:val="24"/>
              </w:rPr>
            </w:rPrChange>
          </w:rPr>
          <w:delText>Calanus</w:delText>
        </w:r>
      </w:del>
      <w:del w:id="2198" w:author="Usov N." w:date="2019-10-25T16:21:00Z">
        <w:r>
          <w:rPr>
            <w:rFonts w:ascii="Times New Roman" w:hAnsi="Times New Roman"/>
            <w:sz w:val="22"/>
            <w:szCs w:val="24"/>
            <w:lang w:val="en-US"/>
            <w:rPrChange w:id="2199" w:author="Usov N." w:date="2019-10-26T11:00:00Z">
              <w:rPr>
                <w:rFonts w:ascii="Times New Roman" w:hAnsi="Times New Roman"/>
                <w:sz w:val="22"/>
                <w:szCs w:val="24"/>
              </w:rPr>
            </w:rPrChange>
          </w:rPr>
          <w:delText xml:space="preserve"> </w:delText>
        </w:r>
      </w:del>
      <w:del w:id="2200" w:author="Usov N." w:date="2019-10-25T16:21:00Z">
        <w:r>
          <w:rPr>
            <w:rFonts w:ascii="Times New Roman" w:hAnsi="Times New Roman"/>
            <w:sz w:val="22"/>
            <w:szCs w:val="24"/>
            <w:lang w:val="en-US"/>
            <w:rPrChange w:id="2201" w:author="Usov N." w:date="2019-10-26T11:00:00Z">
              <w:rPr>
                <w:rFonts w:ascii="Times New Roman" w:hAnsi="Times New Roman"/>
                <w:sz w:val="22"/>
                <w:szCs w:val="24"/>
              </w:rPr>
            </w:rPrChange>
          </w:rPr>
          <w:tab/>
        </w:r>
      </w:del>
      <w:del w:id="2202" w:author="Usov N." w:date="2019-10-25T16:21:00Z">
        <w:r>
          <w:rPr>
            <w:rFonts w:ascii="Times New Roman" w:hAnsi="Times New Roman"/>
            <w:sz w:val="22"/>
            <w:szCs w:val="24"/>
            <w:lang w:val="en-US"/>
            <w:rPrChange w:id="2203" w:author="Usov N." w:date="2019-10-26T11:00:00Z">
              <w:rPr>
                <w:rFonts w:ascii="Times New Roman" w:hAnsi="Times New Roman"/>
                <w:sz w:val="22"/>
                <w:szCs w:val="24"/>
              </w:rPr>
            </w:rPrChange>
          </w:rPr>
          <w:delText xml:space="preserve">-0.19 </w:delText>
        </w:r>
      </w:del>
      <w:del w:id="2204" w:author="Usov N." w:date="2019-10-25T16:21:00Z">
        <w:r>
          <w:rPr>
            <w:rFonts w:ascii="Times New Roman" w:hAnsi="Times New Roman"/>
            <w:sz w:val="22"/>
            <w:szCs w:val="24"/>
            <w:lang w:val="en-US"/>
            <w:rPrChange w:id="2205" w:author="Usov N." w:date="2019-10-26T11:00:00Z">
              <w:rPr>
                <w:rFonts w:ascii="Times New Roman" w:hAnsi="Times New Roman"/>
                <w:sz w:val="22"/>
                <w:szCs w:val="24"/>
              </w:rPr>
            </w:rPrChange>
          </w:rPr>
          <w:tab/>
        </w:r>
      </w:del>
      <w:del w:id="2206" w:author="Usov N." w:date="2019-10-25T16:21:00Z">
        <w:r>
          <w:rPr>
            <w:rFonts w:ascii="Times New Roman" w:hAnsi="Times New Roman"/>
            <w:sz w:val="22"/>
            <w:szCs w:val="24"/>
            <w:lang w:val="en-US"/>
            <w:rPrChange w:id="2207" w:author="Usov N." w:date="2019-10-26T11:00:00Z">
              <w:rPr>
                <w:rFonts w:ascii="Times New Roman" w:hAnsi="Times New Roman"/>
                <w:sz w:val="22"/>
                <w:szCs w:val="24"/>
              </w:rPr>
            </w:rPrChange>
          </w:rPr>
          <w:tab/>
        </w:r>
      </w:del>
      <w:del w:id="2208" w:author="Usov N." w:date="2019-10-25T16:21:00Z">
        <w:r>
          <w:rPr>
            <w:rFonts w:ascii="Times New Roman" w:hAnsi="Times New Roman"/>
            <w:sz w:val="22"/>
            <w:szCs w:val="24"/>
            <w:lang w:val="en-US"/>
            <w:rPrChange w:id="2209" w:author="Usov N." w:date="2019-10-26T11:00:00Z">
              <w:rPr>
                <w:rFonts w:ascii="Times New Roman" w:hAnsi="Times New Roman"/>
                <w:sz w:val="22"/>
                <w:szCs w:val="24"/>
              </w:rPr>
            </w:rPrChange>
          </w:rPr>
          <w:delText>0.8467</w:delText>
        </w:r>
      </w:del>
    </w:p>
    <w:p>
      <w:pPr>
        <w:spacing w:after="0" w:line="360" w:lineRule="auto"/>
        <w:ind w:firstLine="709"/>
        <w:rPr>
          <w:del w:id="2210" w:author="Usov N." w:date="2019-10-25T16:21:00Z"/>
          <w:rFonts w:ascii="Times New Roman" w:hAnsi="Times New Roman"/>
          <w:sz w:val="22"/>
          <w:szCs w:val="24"/>
          <w:lang w:val="en-US"/>
          <w:rPrChange w:id="2211" w:author="Usov N." w:date="2019-10-26T11:00:00Z">
            <w:rPr>
              <w:del w:id="2212" w:author="Usov N." w:date="2019-10-25T16:21:00Z"/>
              <w:rFonts w:ascii="Times New Roman" w:hAnsi="Times New Roman"/>
              <w:sz w:val="22"/>
              <w:szCs w:val="24"/>
            </w:rPr>
          </w:rPrChange>
        </w:rPr>
      </w:pPr>
      <w:del w:id="2213" w:author="Usov N." w:date="2019-10-25T16:21:00Z">
        <w:r>
          <w:rPr>
            <w:rFonts w:ascii="Times New Roman" w:hAnsi="Times New Roman"/>
            <w:i/>
            <w:sz w:val="22"/>
            <w:szCs w:val="24"/>
            <w:lang w:val="en-US"/>
            <w:rPrChange w:id="2214" w:author="Usov N." w:date="2019-10-26T11:00:00Z">
              <w:rPr>
                <w:rFonts w:ascii="Times New Roman" w:hAnsi="Times New Roman"/>
                <w:i/>
                <w:sz w:val="22"/>
                <w:szCs w:val="24"/>
              </w:rPr>
            </w:rPrChange>
          </w:rPr>
          <w:delText>Microsetella</w:delText>
        </w:r>
      </w:del>
      <w:del w:id="2215" w:author="Usov N." w:date="2019-10-25T16:21:00Z">
        <w:r>
          <w:rPr>
            <w:rFonts w:ascii="Times New Roman" w:hAnsi="Times New Roman"/>
            <w:sz w:val="22"/>
            <w:szCs w:val="24"/>
            <w:lang w:val="en-US"/>
            <w:rPrChange w:id="2216" w:author="Usov N." w:date="2019-10-26T11:00:00Z">
              <w:rPr>
                <w:rFonts w:ascii="Times New Roman" w:hAnsi="Times New Roman"/>
                <w:sz w:val="22"/>
                <w:szCs w:val="24"/>
              </w:rPr>
            </w:rPrChange>
          </w:rPr>
          <w:delText xml:space="preserve"> </w:delText>
        </w:r>
      </w:del>
      <w:del w:id="2217" w:author="Usov N." w:date="2019-10-25T16:21:00Z">
        <w:r>
          <w:rPr>
            <w:rFonts w:ascii="Times New Roman" w:hAnsi="Times New Roman"/>
            <w:sz w:val="22"/>
            <w:szCs w:val="24"/>
            <w:lang w:val="en-US"/>
            <w:rPrChange w:id="2218" w:author="Usov N." w:date="2019-10-26T11:00:00Z">
              <w:rPr>
                <w:rFonts w:ascii="Times New Roman" w:hAnsi="Times New Roman"/>
                <w:sz w:val="22"/>
                <w:szCs w:val="24"/>
              </w:rPr>
            </w:rPrChange>
          </w:rPr>
          <w:tab/>
        </w:r>
      </w:del>
      <w:del w:id="2219" w:author="Usov N." w:date="2019-10-25T16:21:00Z">
        <w:r>
          <w:rPr>
            <w:rFonts w:ascii="Times New Roman" w:hAnsi="Times New Roman"/>
            <w:sz w:val="22"/>
            <w:szCs w:val="24"/>
            <w:lang w:val="en-US"/>
            <w:rPrChange w:id="2220" w:author="Usov N." w:date="2019-10-26T11:00:00Z">
              <w:rPr>
                <w:rFonts w:ascii="Times New Roman" w:hAnsi="Times New Roman"/>
                <w:sz w:val="22"/>
                <w:szCs w:val="24"/>
              </w:rPr>
            </w:rPrChange>
          </w:rPr>
          <w:delText xml:space="preserve">-0.41 </w:delText>
        </w:r>
      </w:del>
      <w:del w:id="2221" w:author="Usov N." w:date="2019-10-25T16:21:00Z">
        <w:r>
          <w:rPr>
            <w:rFonts w:ascii="Times New Roman" w:hAnsi="Times New Roman"/>
            <w:sz w:val="22"/>
            <w:szCs w:val="24"/>
            <w:lang w:val="en-US"/>
            <w:rPrChange w:id="2222" w:author="Usov N." w:date="2019-10-26T11:00:00Z">
              <w:rPr>
                <w:rFonts w:ascii="Times New Roman" w:hAnsi="Times New Roman"/>
                <w:sz w:val="22"/>
                <w:szCs w:val="24"/>
              </w:rPr>
            </w:rPrChange>
          </w:rPr>
          <w:tab/>
        </w:r>
      </w:del>
      <w:del w:id="2223" w:author="Usov N." w:date="2019-10-25T16:21:00Z">
        <w:r>
          <w:rPr>
            <w:rFonts w:ascii="Times New Roman" w:hAnsi="Times New Roman"/>
            <w:sz w:val="22"/>
            <w:szCs w:val="24"/>
            <w:lang w:val="en-US"/>
            <w:rPrChange w:id="2224" w:author="Usov N." w:date="2019-10-26T11:00:00Z">
              <w:rPr>
                <w:rFonts w:ascii="Times New Roman" w:hAnsi="Times New Roman"/>
                <w:sz w:val="22"/>
                <w:szCs w:val="24"/>
              </w:rPr>
            </w:rPrChange>
          </w:rPr>
          <w:tab/>
        </w:r>
      </w:del>
      <w:del w:id="2225" w:author="Usov N." w:date="2019-10-25T16:21:00Z">
        <w:r>
          <w:rPr>
            <w:rFonts w:ascii="Times New Roman" w:hAnsi="Times New Roman"/>
            <w:sz w:val="22"/>
            <w:szCs w:val="24"/>
            <w:lang w:val="en-US"/>
            <w:rPrChange w:id="2226" w:author="Usov N." w:date="2019-10-26T11:00:00Z">
              <w:rPr>
                <w:rFonts w:ascii="Times New Roman" w:hAnsi="Times New Roman"/>
                <w:sz w:val="22"/>
                <w:szCs w:val="24"/>
              </w:rPr>
            </w:rPrChange>
          </w:rPr>
          <w:delText>0.4319</w:delText>
        </w:r>
      </w:del>
    </w:p>
    <w:p>
      <w:pPr>
        <w:spacing w:after="0" w:line="360" w:lineRule="auto"/>
        <w:ind w:firstLine="709"/>
        <w:rPr>
          <w:del w:id="2227" w:author="Usov N." w:date="2019-10-25T16:21:00Z"/>
          <w:rFonts w:ascii="Times New Roman" w:hAnsi="Times New Roman"/>
          <w:sz w:val="22"/>
          <w:szCs w:val="24"/>
          <w:lang w:val="en-US"/>
          <w:rPrChange w:id="2228" w:author="Usov N." w:date="2019-10-26T11:00:00Z">
            <w:rPr>
              <w:del w:id="2229" w:author="Usov N." w:date="2019-10-25T16:21:00Z"/>
              <w:rFonts w:ascii="Times New Roman" w:hAnsi="Times New Roman"/>
              <w:sz w:val="22"/>
              <w:szCs w:val="24"/>
            </w:rPr>
          </w:rPrChange>
        </w:rPr>
      </w:pPr>
      <w:del w:id="2230" w:author="Usov N." w:date="2019-10-25T16:21:00Z">
        <w:r>
          <w:rPr>
            <w:rFonts w:ascii="Times New Roman" w:hAnsi="Times New Roman"/>
            <w:i/>
            <w:sz w:val="22"/>
            <w:szCs w:val="24"/>
            <w:lang w:val="en-US"/>
            <w:rPrChange w:id="2231" w:author="Usov N." w:date="2019-10-26T11:00:00Z">
              <w:rPr>
                <w:rFonts w:ascii="Times New Roman" w:hAnsi="Times New Roman"/>
                <w:i/>
                <w:sz w:val="22"/>
                <w:szCs w:val="24"/>
              </w:rPr>
            </w:rPrChange>
          </w:rPr>
          <w:delText>Oithona</w:delText>
        </w:r>
      </w:del>
      <w:del w:id="2232" w:author="Usov N." w:date="2019-10-25T16:21:00Z">
        <w:r>
          <w:rPr>
            <w:rFonts w:ascii="Times New Roman" w:hAnsi="Times New Roman"/>
            <w:sz w:val="22"/>
            <w:szCs w:val="24"/>
            <w:lang w:val="en-US"/>
            <w:rPrChange w:id="2233" w:author="Usov N." w:date="2019-10-26T11:00:00Z">
              <w:rPr>
                <w:rFonts w:ascii="Times New Roman" w:hAnsi="Times New Roman"/>
                <w:sz w:val="22"/>
                <w:szCs w:val="24"/>
              </w:rPr>
            </w:rPrChange>
          </w:rPr>
          <w:delText xml:space="preserve"> </w:delText>
        </w:r>
      </w:del>
      <w:del w:id="2234" w:author="Usov N." w:date="2019-10-25T16:21:00Z">
        <w:r>
          <w:rPr>
            <w:rFonts w:ascii="Times New Roman" w:hAnsi="Times New Roman"/>
            <w:sz w:val="22"/>
            <w:szCs w:val="24"/>
            <w:lang w:val="en-US"/>
            <w:rPrChange w:id="2235" w:author="Usov N." w:date="2019-10-26T11:00:00Z">
              <w:rPr>
                <w:rFonts w:ascii="Times New Roman" w:hAnsi="Times New Roman"/>
                <w:sz w:val="22"/>
                <w:szCs w:val="24"/>
              </w:rPr>
            </w:rPrChange>
          </w:rPr>
          <w:tab/>
        </w:r>
      </w:del>
      <w:del w:id="2236" w:author="Usov N." w:date="2019-10-25T16:21:00Z">
        <w:r>
          <w:rPr>
            <w:rFonts w:ascii="Times New Roman" w:hAnsi="Times New Roman"/>
            <w:sz w:val="22"/>
            <w:szCs w:val="24"/>
            <w:lang w:val="en-US"/>
            <w:rPrChange w:id="2237" w:author="Usov N." w:date="2019-10-26T11:00:00Z">
              <w:rPr>
                <w:rFonts w:ascii="Times New Roman" w:hAnsi="Times New Roman"/>
                <w:sz w:val="22"/>
                <w:szCs w:val="24"/>
              </w:rPr>
            </w:rPrChange>
          </w:rPr>
          <w:delText xml:space="preserve">-0.33 </w:delText>
        </w:r>
      </w:del>
      <w:del w:id="2238" w:author="Usov N." w:date="2019-10-25T16:21:00Z">
        <w:r>
          <w:rPr>
            <w:rFonts w:ascii="Times New Roman" w:hAnsi="Times New Roman"/>
            <w:sz w:val="22"/>
            <w:szCs w:val="24"/>
            <w:lang w:val="en-US"/>
            <w:rPrChange w:id="2239" w:author="Usov N." w:date="2019-10-26T11:00:00Z">
              <w:rPr>
                <w:rFonts w:ascii="Times New Roman" w:hAnsi="Times New Roman"/>
                <w:sz w:val="22"/>
                <w:szCs w:val="24"/>
              </w:rPr>
            </w:rPrChange>
          </w:rPr>
          <w:tab/>
        </w:r>
      </w:del>
      <w:del w:id="2240" w:author="Usov N." w:date="2019-10-25T16:21:00Z">
        <w:r>
          <w:rPr>
            <w:rFonts w:ascii="Times New Roman" w:hAnsi="Times New Roman"/>
            <w:sz w:val="22"/>
            <w:szCs w:val="24"/>
            <w:lang w:val="en-US"/>
            <w:rPrChange w:id="2241" w:author="Usov N." w:date="2019-10-26T11:00:00Z">
              <w:rPr>
                <w:rFonts w:ascii="Times New Roman" w:hAnsi="Times New Roman"/>
                <w:sz w:val="22"/>
                <w:szCs w:val="24"/>
              </w:rPr>
            </w:rPrChange>
          </w:rPr>
          <w:tab/>
        </w:r>
      </w:del>
      <w:del w:id="2242" w:author="Usov N." w:date="2019-10-25T16:21:00Z">
        <w:r>
          <w:rPr>
            <w:rFonts w:ascii="Times New Roman" w:hAnsi="Times New Roman"/>
            <w:sz w:val="22"/>
            <w:szCs w:val="24"/>
            <w:lang w:val="en-US"/>
            <w:rPrChange w:id="2243" w:author="Usov N." w:date="2019-10-26T11:00:00Z">
              <w:rPr>
                <w:rFonts w:ascii="Times New Roman" w:hAnsi="Times New Roman"/>
                <w:sz w:val="22"/>
                <w:szCs w:val="24"/>
              </w:rPr>
            </w:rPrChange>
          </w:rPr>
          <w:delText>0.5905</w:delText>
        </w:r>
      </w:del>
    </w:p>
    <w:p>
      <w:pPr>
        <w:spacing w:after="0" w:line="360" w:lineRule="auto"/>
        <w:ind w:firstLine="709"/>
        <w:rPr>
          <w:del w:id="2244" w:author="Usov N." w:date="2019-10-25T16:21:00Z"/>
          <w:rFonts w:ascii="Times New Roman" w:hAnsi="Times New Roman"/>
          <w:sz w:val="22"/>
          <w:szCs w:val="24"/>
          <w:lang w:val="en-US"/>
          <w:rPrChange w:id="2245" w:author="Usov N." w:date="2019-10-26T11:00:00Z">
            <w:rPr>
              <w:del w:id="2246" w:author="Usov N." w:date="2019-10-25T16:21:00Z"/>
              <w:rFonts w:ascii="Times New Roman" w:hAnsi="Times New Roman"/>
              <w:sz w:val="22"/>
              <w:szCs w:val="24"/>
            </w:rPr>
          </w:rPrChange>
        </w:rPr>
      </w:pPr>
      <w:del w:id="2247" w:author="Usov N." w:date="2019-10-25T16:21:00Z">
        <w:r>
          <w:rPr>
            <w:rFonts w:ascii="Times New Roman" w:hAnsi="Times New Roman"/>
            <w:i/>
            <w:sz w:val="22"/>
            <w:szCs w:val="24"/>
            <w:lang w:val="en-US"/>
            <w:rPrChange w:id="2248" w:author="Usov N." w:date="2019-10-26T11:00:00Z">
              <w:rPr>
                <w:rFonts w:ascii="Times New Roman" w:hAnsi="Times New Roman"/>
                <w:i/>
                <w:sz w:val="22"/>
                <w:szCs w:val="24"/>
              </w:rPr>
            </w:rPrChange>
          </w:rPr>
          <w:delText>Centropages</w:delText>
        </w:r>
      </w:del>
      <w:del w:id="2249" w:author="Usov N." w:date="2019-10-25T16:21:00Z">
        <w:r>
          <w:rPr>
            <w:rFonts w:ascii="Times New Roman" w:hAnsi="Times New Roman"/>
            <w:sz w:val="22"/>
            <w:szCs w:val="24"/>
            <w:lang w:val="en-US"/>
            <w:rPrChange w:id="2250" w:author="Usov N." w:date="2019-10-26T11:00:00Z">
              <w:rPr>
                <w:rFonts w:ascii="Times New Roman" w:hAnsi="Times New Roman"/>
                <w:sz w:val="22"/>
                <w:szCs w:val="24"/>
              </w:rPr>
            </w:rPrChange>
          </w:rPr>
          <w:delText xml:space="preserve"> </w:delText>
        </w:r>
      </w:del>
      <w:del w:id="2251" w:author="Usov N." w:date="2019-10-25T16:21:00Z">
        <w:r>
          <w:rPr>
            <w:rFonts w:ascii="Times New Roman" w:hAnsi="Times New Roman"/>
            <w:sz w:val="22"/>
            <w:szCs w:val="24"/>
            <w:lang w:val="en-US"/>
            <w:rPrChange w:id="2252" w:author="Usov N." w:date="2019-10-26T11:00:00Z">
              <w:rPr>
                <w:rFonts w:ascii="Times New Roman" w:hAnsi="Times New Roman"/>
                <w:sz w:val="22"/>
                <w:szCs w:val="24"/>
              </w:rPr>
            </w:rPrChange>
          </w:rPr>
          <w:tab/>
        </w:r>
      </w:del>
      <w:del w:id="2253" w:author="Usov N." w:date="2019-10-25T16:21:00Z">
        <w:r>
          <w:rPr>
            <w:rFonts w:ascii="Times New Roman" w:hAnsi="Times New Roman"/>
            <w:sz w:val="22"/>
            <w:szCs w:val="24"/>
            <w:lang w:val="en-US"/>
            <w:rPrChange w:id="2254" w:author="Usov N." w:date="2019-10-26T11:00:00Z">
              <w:rPr>
                <w:rFonts w:ascii="Times New Roman" w:hAnsi="Times New Roman"/>
                <w:sz w:val="22"/>
                <w:szCs w:val="24"/>
              </w:rPr>
            </w:rPrChange>
          </w:rPr>
          <w:delText xml:space="preserve">-0.67 </w:delText>
        </w:r>
      </w:del>
      <w:del w:id="2255" w:author="Usov N." w:date="2019-10-25T16:21:00Z">
        <w:r>
          <w:rPr>
            <w:rFonts w:ascii="Times New Roman" w:hAnsi="Times New Roman"/>
            <w:sz w:val="22"/>
            <w:szCs w:val="24"/>
            <w:lang w:val="en-US"/>
            <w:rPrChange w:id="2256" w:author="Usov N." w:date="2019-10-26T11:00:00Z">
              <w:rPr>
                <w:rFonts w:ascii="Times New Roman" w:hAnsi="Times New Roman"/>
                <w:sz w:val="22"/>
                <w:szCs w:val="24"/>
              </w:rPr>
            </w:rPrChange>
          </w:rPr>
          <w:tab/>
        </w:r>
      </w:del>
      <w:del w:id="2257" w:author="Usov N." w:date="2019-10-25T16:21:00Z">
        <w:r>
          <w:rPr>
            <w:rFonts w:ascii="Times New Roman" w:hAnsi="Times New Roman"/>
            <w:sz w:val="22"/>
            <w:szCs w:val="24"/>
            <w:lang w:val="en-US"/>
            <w:rPrChange w:id="2258" w:author="Usov N." w:date="2019-10-26T11:00:00Z">
              <w:rPr>
                <w:rFonts w:ascii="Times New Roman" w:hAnsi="Times New Roman"/>
                <w:sz w:val="22"/>
                <w:szCs w:val="24"/>
              </w:rPr>
            </w:rPrChange>
          </w:rPr>
          <w:tab/>
        </w:r>
      </w:del>
      <w:del w:id="2259" w:author="Usov N." w:date="2019-10-25T16:21:00Z">
        <w:r>
          <w:rPr>
            <w:rFonts w:ascii="Times New Roman" w:hAnsi="Times New Roman"/>
            <w:sz w:val="22"/>
            <w:szCs w:val="24"/>
            <w:lang w:val="en-US"/>
            <w:rPrChange w:id="2260" w:author="Usov N." w:date="2019-10-26T11:00:00Z">
              <w:rPr>
                <w:rFonts w:ascii="Times New Roman" w:hAnsi="Times New Roman"/>
                <w:sz w:val="22"/>
                <w:szCs w:val="24"/>
              </w:rPr>
            </w:rPrChange>
          </w:rPr>
          <w:delText>0.0192</w:delText>
        </w:r>
      </w:del>
    </w:p>
    <w:p>
      <w:pPr>
        <w:spacing w:after="0" w:line="360" w:lineRule="auto"/>
        <w:ind w:firstLine="709"/>
        <w:rPr>
          <w:del w:id="2261" w:author="Usov N." w:date="2019-10-25T16:21:00Z"/>
          <w:rFonts w:ascii="Times New Roman" w:hAnsi="Times New Roman"/>
          <w:sz w:val="22"/>
          <w:szCs w:val="24"/>
          <w:lang w:val="en-US"/>
          <w:rPrChange w:id="2262" w:author="Usov N." w:date="2019-10-26T11:00:00Z">
            <w:rPr>
              <w:del w:id="2263" w:author="Usov N." w:date="2019-10-25T16:21:00Z"/>
              <w:rFonts w:ascii="Times New Roman" w:hAnsi="Times New Roman"/>
              <w:sz w:val="22"/>
              <w:szCs w:val="24"/>
            </w:rPr>
          </w:rPrChange>
        </w:rPr>
      </w:pPr>
      <w:del w:id="2264" w:author="Usov N." w:date="2019-10-25T16:21:00Z">
        <w:r>
          <w:rPr>
            <w:rFonts w:ascii="Times New Roman" w:hAnsi="Times New Roman"/>
            <w:i/>
            <w:sz w:val="22"/>
            <w:szCs w:val="24"/>
            <w:lang w:val="en-US"/>
            <w:rPrChange w:id="2265" w:author="Usov N." w:date="2019-10-26T11:00:00Z">
              <w:rPr>
                <w:rFonts w:ascii="Times New Roman" w:hAnsi="Times New Roman"/>
                <w:i/>
                <w:sz w:val="22"/>
                <w:szCs w:val="24"/>
              </w:rPr>
            </w:rPrChange>
          </w:rPr>
          <w:delText>Acartia</w:delText>
        </w:r>
      </w:del>
      <w:del w:id="2266" w:author="Usov N." w:date="2019-10-25T16:21:00Z">
        <w:r>
          <w:rPr>
            <w:rFonts w:ascii="Times New Roman" w:hAnsi="Times New Roman"/>
            <w:sz w:val="22"/>
            <w:szCs w:val="24"/>
            <w:lang w:val="en-US"/>
            <w:rPrChange w:id="2267" w:author="Usov N." w:date="2019-10-26T11:00:00Z">
              <w:rPr>
                <w:rFonts w:ascii="Times New Roman" w:hAnsi="Times New Roman"/>
                <w:sz w:val="22"/>
                <w:szCs w:val="24"/>
              </w:rPr>
            </w:rPrChange>
          </w:rPr>
          <w:delText xml:space="preserve"> </w:delText>
        </w:r>
      </w:del>
      <w:del w:id="2268" w:author="Usov N." w:date="2019-10-25T16:21:00Z">
        <w:r>
          <w:rPr>
            <w:rFonts w:ascii="Times New Roman" w:hAnsi="Times New Roman"/>
            <w:sz w:val="22"/>
            <w:szCs w:val="24"/>
            <w:lang w:val="en-US"/>
            <w:rPrChange w:id="2269" w:author="Usov N." w:date="2019-10-26T11:00:00Z">
              <w:rPr>
                <w:rFonts w:ascii="Times New Roman" w:hAnsi="Times New Roman"/>
                <w:sz w:val="22"/>
                <w:szCs w:val="24"/>
              </w:rPr>
            </w:rPrChange>
          </w:rPr>
          <w:tab/>
        </w:r>
      </w:del>
      <w:del w:id="2270" w:author="Usov N." w:date="2019-10-25T16:21:00Z">
        <w:r>
          <w:rPr>
            <w:rFonts w:ascii="Times New Roman" w:hAnsi="Times New Roman"/>
            <w:sz w:val="22"/>
            <w:szCs w:val="24"/>
            <w:lang w:val="en-US"/>
            <w:rPrChange w:id="2271" w:author="Usov N." w:date="2019-10-26T11:00:00Z">
              <w:rPr>
                <w:rFonts w:ascii="Times New Roman" w:hAnsi="Times New Roman"/>
                <w:sz w:val="22"/>
                <w:szCs w:val="24"/>
              </w:rPr>
            </w:rPrChange>
          </w:rPr>
          <w:delText xml:space="preserve">-0.56 </w:delText>
        </w:r>
      </w:del>
      <w:del w:id="2272" w:author="Usov N." w:date="2019-10-25T16:21:00Z">
        <w:r>
          <w:rPr>
            <w:rFonts w:ascii="Times New Roman" w:hAnsi="Times New Roman"/>
            <w:sz w:val="22"/>
            <w:szCs w:val="24"/>
            <w:lang w:val="en-US"/>
            <w:rPrChange w:id="2273" w:author="Usov N." w:date="2019-10-26T11:00:00Z">
              <w:rPr>
                <w:rFonts w:ascii="Times New Roman" w:hAnsi="Times New Roman"/>
                <w:sz w:val="22"/>
                <w:szCs w:val="24"/>
              </w:rPr>
            </w:rPrChange>
          </w:rPr>
          <w:tab/>
        </w:r>
      </w:del>
      <w:del w:id="2274" w:author="Usov N." w:date="2019-10-25T16:21:00Z">
        <w:r>
          <w:rPr>
            <w:rFonts w:ascii="Times New Roman" w:hAnsi="Times New Roman"/>
            <w:sz w:val="22"/>
            <w:szCs w:val="24"/>
            <w:lang w:val="en-US"/>
            <w:rPrChange w:id="2275" w:author="Usov N." w:date="2019-10-26T11:00:00Z">
              <w:rPr>
                <w:rFonts w:ascii="Times New Roman" w:hAnsi="Times New Roman"/>
                <w:sz w:val="22"/>
                <w:szCs w:val="24"/>
              </w:rPr>
            </w:rPrChange>
          </w:rPr>
          <w:tab/>
        </w:r>
      </w:del>
      <w:del w:id="2276" w:author="Usov N." w:date="2019-10-25T16:21:00Z">
        <w:r>
          <w:rPr>
            <w:rFonts w:ascii="Times New Roman" w:hAnsi="Times New Roman"/>
            <w:sz w:val="22"/>
            <w:szCs w:val="24"/>
            <w:lang w:val="en-US"/>
            <w:rPrChange w:id="2277" w:author="Usov N." w:date="2019-10-26T11:00:00Z">
              <w:rPr>
                <w:rFonts w:ascii="Times New Roman" w:hAnsi="Times New Roman"/>
                <w:sz w:val="22"/>
                <w:szCs w:val="24"/>
              </w:rPr>
            </w:rPrChange>
          </w:rPr>
          <w:delText>0.1003</w:delText>
        </w:r>
      </w:del>
    </w:p>
    <w:p>
      <w:pPr>
        <w:spacing w:after="0" w:line="360" w:lineRule="auto"/>
        <w:ind w:firstLine="709"/>
        <w:rPr>
          <w:rFonts w:ascii="Times New Roman" w:hAnsi="Times New Roman"/>
          <w:sz w:val="22"/>
          <w:szCs w:val="24"/>
          <w:lang w:val="en-US"/>
        </w:rPr>
      </w:pPr>
      <w:del w:id="2278" w:author="Usov N." w:date="2019-10-25T16:21:00Z">
        <w:r>
          <w:rPr>
            <w:rFonts w:ascii="Times New Roman" w:hAnsi="Times New Roman"/>
            <w:i/>
            <w:sz w:val="22"/>
            <w:szCs w:val="24"/>
            <w:lang w:val="en-US"/>
          </w:rPr>
          <w:delText>Temora</w:delText>
        </w:r>
      </w:del>
      <w:del w:id="2279" w:author="Usov N." w:date="2019-10-25T16:21:00Z">
        <w:r>
          <w:rPr>
            <w:rFonts w:ascii="Times New Roman" w:hAnsi="Times New Roman"/>
            <w:sz w:val="22"/>
            <w:szCs w:val="24"/>
            <w:lang w:val="en-US"/>
          </w:rPr>
          <w:delText xml:space="preserve"> </w:delText>
        </w:r>
      </w:del>
      <w:del w:id="2280" w:author="Usov N." w:date="2019-10-25T16:21:00Z">
        <w:r>
          <w:rPr>
            <w:rFonts w:ascii="Times New Roman" w:hAnsi="Times New Roman"/>
            <w:sz w:val="22"/>
            <w:szCs w:val="24"/>
            <w:lang w:val="en-US"/>
          </w:rPr>
          <w:tab/>
        </w:r>
      </w:del>
      <w:del w:id="2281" w:author="Usov N." w:date="2019-10-25T16:21:00Z">
        <w:r>
          <w:rPr>
            <w:rFonts w:ascii="Times New Roman" w:hAnsi="Times New Roman"/>
            <w:sz w:val="22"/>
            <w:szCs w:val="24"/>
            <w:lang w:val="en-US"/>
          </w:rPr>
          <w:delText xml:space="preserve">-0.74 </w:delText>
        </w:r>
      </w:del>
      <w:del w:id="2282" w:author="Usov N." w:date="2019-10-25T16:21:00Z">
        <w:r>
          <w:rPr>
            <w:rFonts w:ascii="Times New Roman" w:hAnsi="Times New Roman"/>
            <w:sz w:val="22"/>
            <w:szCs w:val="24"/>
            <w:lang w:val="en-US"/>
          </w:rPr>
          <w:tab/>
        </w:r>
      </w:del>
      <w:del w:id="2283" w:author="Usov N." w:date="2019-10-25T16:21:00Z">
        <w:r>
          <w:rPr>
            <w:rFonts w:ascii="Times New Roman" w:hAnsi="Times New Roman"/>
            <w:sz w:val="22"/>
            <w:szCs w:val="24"/>
            <w:lang w:val="en-US"/>
          </w:rPr>
          <w:tab/>
        </w:r>
      </w:del>
      <w:del w:id="2284" w:author="Usov N." w:date="2019-10-25T16:21:00Z">
        <w:r>
          <w:rPr>
            <w:rFonts w:ascii="Times New Roman" w:hAnsi="Times New Roman"/>
            <w:sz w:val="22"/>
            <w:szCs w:val="24"/>
            <w:lang w:val="en-US"/>
          </w:rPr>
          <w:delText>0.0070</w:delText>
        </w:r>
      </w:del>
    </w:p>
    <w:p>
      <w:pPr>
        <w:spacing w:after="0" w:line="360" w:lineRule="auto"/>
        <w:ind w:firstLine="709"/>
        <w:rPr>
          <w:rFonts w:ascii="Times New Roman" w:hAnsi="Times New Roman"/>
          <w:sz w:val="24"/>
          <w:szCs w:val="24"/>
          <w:lang w:val="en-US"/>
        </w:rPr>
      </w:pPr>
    </w:p>
    <w:p>
      <w:pPr>
        <w:pStyle w:val="2"/>
        <w:spacing w:before="0" w:beforeAutospacing="0" w:after="0" w:afterAutospacing="0" w:line="360" w:lineRule="auto"/>
        <w:ind w:firstLine="709"/>
        <w:rPr>
          <w:sz w:val="24"/>
          <w:szCs w:val="24"/>
          <w:lang w:val="en-US"/>
        </w:rPr>
      </w:pPr>
      <w:r>
        <w:rPr>
          <w:sz w:val="24"/>
          <w:szCs w:val="24"/>
          <w:lang w:val="en-US"/>
        </w:rPr>
        <w:t>Discussion</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Significant trend in the</w:t>
      </w:r>
      <w:ins w:id="2285" w:author="Usov N." w:date="2019-10-26T11:02:00Z">
        <w:r>
          <w:rPr>
            <w:rFonts w:ascii="Times New Roman" w:hAnsi="Times New Roman"/>
            <w:sz w:val="24"/>
            <w:szCs w:val="24"/>
            <w:lang w:val="en-US"/>
          </w:rPr>
          <w:t xml:space="preserve"> long-term</w:t>
        </w:r>
      </w:ins>
      <w:r>
        <w:rPr>
          <w:rFonts w:ascii="Times New Roman" w:hAnsi="Times New Roman"/>
          <w:sz w:val="24"/>
          <w:szCs w:val="24"/>
          <w:lang w:val="en-US"/>
        </w:rPr>
        <w:t xml:space="preserve"> </w:t>
      </w:r>
      <w:del w:id="2286" w:author="Usov N." w:date="2019-10-26T11:02:00Z">
        <w:r>
          <w:rPr>
            <w:rFonts w:ascii="Times New Roman" w:hAnsi="Times New Roman"/>
            <w:sz w:val="24"/>
            <w:szCs w:val="24"/>
            <w:lang w:val="en-US"/>
          </w:rPr>
          <w:delText xml:space="preserve">spring </w:delText>
        </w:r>
      </w:del>
      <w:r>
        <w:rPr>
          <w:rFonts w:ascii="Times New Roman" w:hAnsi="Times New Roman"/>
          <w:sz w:val="24"/>
          <w:szCs w:val="24"/>
          <w:lang w:val="en-US"/>
        </w:rPr>
        <w:t xml:space="preserve">dynamics of the </w:t>
      </w:r>
      <w:ins w:id="2287" w:author="Usov N." w:date="2019-10-26T11:02:00Z">
        <w:r>
          <w:rPr>
            <w:rFonts w:ascii="Times New Roman" w:hAnsi="Times New Roman"/>
            <w:sz w:val="24"/>
            <w:szCs w:val="24"/>
            <w:lang w:val="en-US"/>
          </w:rPr>
          <w:t xml:space="preserve">spring </w:t>
        </w:r>
      </w:ins>
      <w:r>
        <w:rPr>
          <w:rFonts w:ascii="Times New Roman" w:hAnsi="Times New Roman"/>
          <w:sz w:val="24"/>
          <w:szCs w:val="24"/>
          <w:lang w:val="en-US"/>
        </w:rPr>
        <w:t>water temperature was detected at the study site, while summer temperature changed insignificantly, though slight tendency existed (~0.03</w:t>
      </w:r>
      <w:del w:id="2288" w:author="Usov N." w:date="2019-10-02T18:25:00Z">
        <w:r>
          <w:rPr>
            <w:rFonts w:ascii="Times New Roman" w:hAnsi="Times New Roman"/>
            <w:sz w:val="24"/>
            <w:szCs w:val="24"/>
            <w:lang w:val="en-US"/>
          </w:rPr>
          <w:delText> </w:delText>
        </w:r>
      </w:del>
      <w:r>
        <w:rPr>
          <w:rFonts w:ascii="Times New Roman" w:hAnsi="Times New Roman"/>
          <w:sz w:val="24"/>
          <w:szCs w:val="24"/>
          <w:lang w:val="en-US"/>
        </w:rPr>
        <w:t xml:space="preserve">°C per year). These changes correlated with the global trend towards warmer Arctic, when pronounced changes of temperature have been reported for many Arctic areas (ACIA, 2004; IPСС, 2012), and were higher than average for the Northern Hemisphere (Davy et al., 2018). Changes of the temperature may well be the consequence of the earlier seasonal spring warming of water: beginning of the spring and summer moved to an earlier time by about 3–4 weeks at the study site. </w:t>
      </w:r>
      <w:ins w:id="2289" w:author="Usov N." w:date="2019-10-28T09:16:00Z">
        <w:r>
          <w:rPr>
            <w:rFonts w:ascii="Times New Roman" w:hAnsi="Times New Roman"/>
            <w:sz w:val="24"/>
            <w:szCs w:val="24"/>
            <w:lang w:val="en-US"/>
          </w:rPr>
          <w:t>It should be noted, that summer</w:t>
        </w:r>
      </w:ins>
      <w:ins w:id="2290" w:author="Usov N." w:date="2019-10-28T09:17:00Z">
        <w:r>
          <w:rPr>
            <w:rFonts w:ascii="Times New Roman" w:hAnsi="Times New Roman"/>
            <w:sz w:val="24"/>
            <w:szCs w:val="24"/>
            <w:lang w:val="en-US"/>
          </w:rPr>
          <w:t xml:space="preserve"> beginning</w:t>
        </w:r>
      </w:ins>
      <w:ins w:id="2291" w:author="Usov N." w:date="2019-10-28T09:16:00Z">
        <w:r>
          <w:rPr>
            <w:rFonts w:ascii="Times New Roman" w:hAnsi="Times New Roman"/>
            <w:sz w:val="24"/>
            <w:szCs w:val="24"/>
            <w:lang w:val="en-US"/>
          </w:rPr>
          <w:t xml:space="preserve"> shifted more (by 29 days) than </w:t>
        </w:r>
      </w:ins>
      <w:ins w:id="2292" w:author="Usov N." w:date="2019-10-28T09:17:00Z">
        <w:r>
          <w:rPr>
            <w:rFonts w:ascii="Times New Roman" w:hAnsi="Times New Roman"/>
            <w:sz w:val="24"/>
            <w:szCs w:val="24"/>
            <w:lang w:val="en-US"/>
          </w:rPr>
          <w:t xml:space="preserve">start of </w:t>
        </w:r>
      </w:ins>
      <w:ins w:id="2293" w:author="Usov N." w:date="2019-10-28T09:16:00Z">
        <w:r>
          <w:rPr>
            <w:rFonts w:ascii="Times New Roman" w:hAnsi="Times New Roman"/>
            <w:sz w:val="24"/>
            <w:szCs w:val="24"/>
            <w:lang w:val="en-US"/>
          </w:rPr>
          <w:t xml:space="preserve">spring (23 days), so spring duration decreased accordingly. </w:t>
        </w:r>
      </w:ins>
      <w:ins w:id="2294" w:author="Usov N." w:date="2019-10-28T09:30:00Z">
        <w:r>
          <w:rPr>
            <w:rFonts w:ascii="Times New Roman" w:hAnsi="Times New Roman"/>
            <w:sz w:val="24"/>
            <w:szCs w:val="24"/>
            <w:lang w:val="en-US"/>
          </w:rPr>
          <w:t xml:space="preserve">Shift of spring beginning at the study site </w:t>
        </w:r>
      </w:ins>
      <w:ins w:id="2295" w:author="Usov N." w:date="2019-10-28T09:32:00Z">
        <w:r>
          <w:rPr>
            <w:rFonts w:ascii="Times New Roman" w:hAnsi="Times New Roman"/>
            <w:sz w:val="24"/>
            <w:szCs w:val="24"/>
            <w:lang w:val="en-US"/>
          </w:rPr>
          <w:t xml:space="preserve">is confirmed by the documented </w:t>
        </w:r>
      </w:ins>
      <w:ins w:id="2296" w:author="Usov N." w:date="2019-10-28T09:33:00Z">
        <w:r>
          <w:rPr>
            <w:rFonts w:ascii="Times New Roman" w:hAnsi="Times New Roman"/>
            <w:sz w:val="24"/>
            <w:szCs w:val="24"/>
            <w:lang w:val="en-US"/>
          </w:rPr>
          <w:t>shift of the i</w:t>
        </w:r>
      </w:ins>
      <w:ins w:id="2297" w:author="Usov N." w:date="2019-10-28T09:29:00Z">
        <w:r>
          <w:rPr>
            <w:rFonts w:ascii="Times New Roman" w:hAnsi="Times New Roman"/>
            <w:sz w:val="24"/>
            <w:szCs w:val="24"/>
            <w:lang w:val="en-US"/>
          </w:rPr>
          <w:t>ce retreat</w:t>
        </w:r>
      </w:ins>
      <w:ins w:id="2298" w:author="Usov N." w:date="2019-10-28T09:33:00Z">
        <w:r>
          <w:rPr>
            <w:rFonts w:ascii="Times New Roman" w:hAnsi="Times New Roman"/>
            <w:sz w:val="24"/>
            <w:szCs w:val="24"/>
            <w:lang w:val="en-US"/>
          </w:rPr>
          <w:t xml:space="preserve"> date</w:t>
        </w:r>
      </w:ins>
      <w:ins w:id="2299" w:author="Usov N." w:date="2019-10-28T09:35:00Z">
        <w:r>
          <w:rPr>
            <w:rFonts w:ascii="Times New Roman" w:hAnsi="Times New Roman"/>
            <w:sz w:val="24"/>
            <w:szCs w:val="24"/>
            <w:lang w:val="en-US"/>
          </w:rPr>
          <w:t xml:space="preserve"> in the </w:t>
        </w:r>
      </w:ins>
      <w:ins w:id="2300" w:author="Usov N." w:date="2019-10-28T09:36:00Z">
        <w:r>
          <w:rPr>
            <w:rFonts w:ascii="Times New Roman" w:hAnsi="Times New Roman"/>
            <w:sz w:val="24"/>
            <w:szCs w:val="24"/>
            <w:lang w:val="en-US"/>
          </w:rPr>
          <w:t>adjacent</w:t>
        </w:r>
      </w:ins>
      <w:ins w:id="2301" w:author="Usov N." w:date="2019-10-28T09:35:00Z">
        <w:r>
          <w:rPr>
            <w:rFonts w:ascii="Times New Roman" w:hAnsi="Times New Roman"/>
            <w:sz w:val="24"/>
            <w:szCs w:val="24"/>
            <w:lang w:val="en-US"/>
          </w:rPr>
          <w:t xml:space="preserve"> areas of Kandalaksha Bay</w:t>
        </w:r>
      </w:ins>
      <w:ins w:id="2302" w:author="Usov N." w:date="2019-10-28T09:33:00Z">
        <w:r>
          <w:rPr>
            <w:rFonts w:ascii="Times New Roman" w:hAnsi="Times New Roman"/>
            <w:sz w:val="24"/>
            <w:szCs w:val="24"/>
            <w:lang w:val="en-US"/>
          </w:rPr>
          <w:t>, which amounted 2</w:t>
        </w:r>
      </w:ins>
      <w:ins w:id="2303" w:author="Usov N." w:date="2019-10-28T09:29:00Z">
        <w:r>
          <w:rPr>
            <w:rFonts w:ascii="Times New Roman" w:hAnsi="Times New Roman"/>
            <w:sz w:val="24"/>
            <w:szCs w:val="24"/>
            <w:lang w:val="en-US"/>
          </w:rPr>
          <w:t>6 days</w:t>
        </w:r>
      </w:ins>
      <w:ins w:id="2304" w:author="Usov N." w:date="2019-10-28T09:33:00Z">
        <w:r>
          <w:rPr>
            <w:rFonts w:ascii="Times New Roman" w:hAnsi="Times New Roman"/>
            <w:sz w:val="24"/>
            <w:szCs w:val="24"/>
            <w:lang w:val="en-US"/>
          </w:rPr>
          <w:t xml:space="preserve"> by the end of study period</w:t>
        </w:r>
      </w:ins>
      <w:ins w:id="2305" w:author="Usov N." w:date="2019-10-28T09:29:00Z">
        <w:r>
          <w:rPr>
            <w:rFonts w:ascii="Times New Roman" w:hAnsi="Times New Roman"/>
            <w:sz w:val="24"/>
            <w:szCs w:val="24"/>
            <w:lang w:val="en-US"/>
          </w:rPr>
          <w:t xml:space="preserve">. </w:t>
        </w:r>
      </w:ins>
      <w:r>
        <w:rPr>
          <w:rFonts w:ascii="Times New Roman" w:hAnsi="Times New Roman"/>
          <w:sz w:val="24"/>
          <w:szCs w:val="24"/>
          <w:lang w:val="en-US"/>
        </w:rPr>
        <w:t xml:space="preserve">Similar trend </w:t>
      </w:r>
      <w:ins w:id="2306" w:author="Usov N." w:date="2019-10-28T09:34:00Z">
        <w:r>
          <w:rPr>
            <w:rFonts w:ascii="Times New Roman" w:hAnsi="Times New Roman"/>
            <w:sz w:val="24"/>
            <w:szCs w:val="24"/>
            <w:lang w:val="en-US"/>
          </w:rPr>
          <w:t xml:space="preserve">for the timing of the ice retreat </w:t>
        </w:r>
      </w:ins>
      <w:del w:id="2307" w:author="Usov N." w:date="2019-10-28T09:34:00Z">
        <w:r>
          <w:rPr>
            <w:rFonts w:ascii="Times New Roman" w:hAnsi="Times New Roman"/>
            <w:sz w:val="24"/>
            <w:szCs w:val="24"/>
            <w:lang w:val="en-US"/>
          </w:rPr>
          <w:delText xml:space="preserve">during the last three decades </w:delText>
        </w:r>
      </w:del>
      <w:r>
        <w:rPr>
          <w:rFonts w:ascii="Times New Roman" w:hAnsi="Times New Roman"/>
          <w:sz w:val="24"/>
          <w:szCs w:val="24"/>
          <w:lang w:val="en-US"/>
        </w:rPr>
        <w:t xml:space="preserve">was documented in different areas over the Arctic </w:t>
      </w:r>
      <w:ins w:id="2308" w:author="Usov N." w:date="2019-10-28T09:34:00Z">
        <w:r>
          <w:rPr>
            <w:rFonts w:ascii="Times New Roman" w:hAnsi="Times New Roman"/>
            <w:sz w:val="24"/>
            <w:szCs w:val="24"/>
            <w:lang w:val="en-US"/>
          </w:rPr>
          <w:t xml:space="preserve">during the last three decades </w:t>
        </w:r>
      </w:ins>
      <w:del w:id="2309" w:author="Usov N." w:date="2019-10-28T09:34:00Z">
        <w:r>
          <w:rPr>
            <w:rFonts w:ascii="Times New Roman" w:hAnsi="Times New Roman"/>
            <w:sz w:val="24"/>
            <w:szCs w:val="24"/>
            <w:lang w:val="en-US"/>
          </w:rPr>
          <w:delText xml:space="preserve">for the timing of the ice retreat </w:delText>
        </w:r>
      </w:del>
      <w:r>
        <w:rPr>
          <w:rFonts w:ascii="Times New Roman" w:hAnsi="Times New Roman"/>
          <w:sz w:val="24"/>
          <w:szCs w:val="24"/>
          <w:lang w:val="en-US"/>
        </w:rPr>
        <w:t xml:space="preserve">(Ji et al., 2012). </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 xml:space="preserve">Considerable change in seasonal temperature dynamics influences seasonal cycles of planktonic animals. </w:t>
      </w:r>
      <w:del w:id="2310" w:author="Usov N." w:date="2019-10-02T18:41:00Z">
        <w:r>
          <w:rPr>
            <w:rFonts w:ascii="Times New Roman" w:hAnsi="Times New Roman"/>
            <w:sz w:val="24"/>
            <w:szCs w:val="24"/>
            <w:lang w:val="en-US"/>
          </w:rPr>
          <w:delText xml:space="preserve">There were phenological shifts detected in dynamics of studied species, which coincided with the timing of </w:delText>
        </w:r>
      </w:del>
      <w:del w:id="2311" w:author="Usov N." w:date="2019-10-02T18:40:00Z">
        <w:r>
          <w:rPr>
            <w:rFonts w:ascii="Times New Roman" w:hAnsi="Times New Roman"/>
            <w:sz w:val="24"/>
            <w:szCs w:val="24"/>
            <w:lang w:val="en-US"/>
          </w:rPr>
          <w:delText xml:space="preserve">the </w:delText>
        </w:r>
      </w:del>
      <w:ins w:id="2312" w:author="Usov N." w:date="2019-10-02T18:40:00Z">
        <w:r>
          <w:rPr>
            <w:rFonts w:ascii="Times New Roman" w:hAnsi="Times New Roman"/>
            <w:sz w:val="24"/>
            <w:szCs w:val="24"/>
            <w:lang w:val="en-US"/>
          </w:rPr>
          <w:t xml:space="preserve">The </w:t>
        </w:r>
      </w:ins>
      <w:r>
        <w:rPr>
          <w:rFonts w:ascii="Times New Roman" w:hAnsi="Times New Roman"/>
          <w:sz w:val="24"/>
          <w:szCs w:val="24"/>
          <w:lang w:val="en-US"/>
        </w:rPr>
        <w:t xml:space="preserve">life-cycle events of Arctic, boreal and ubiquitous species advanced by up to a month and even more. The first copepodite stage of </w:t>
      </w:r>
      <w:r>
        <w:rPr>
          <w:rFonts w:ascii="Times New Roman" w:hAnsi="Times New Roman"/>
          <w:i/>
          <w:sz w:val="24"/>
          <w:szCs w:val="24"/>
          <w:lang w:val="en-US"/>
        </w:rPr>
        <w:t>Calanus glacialis</w:t>
      </w:r>
      <w:r>
        <w:rPr>
          <w:rFonts w:ascii="Times New Roman" w:hAnsi="Times New Roman"/>
          <w:sz w:val="24"/>
          <w:szCs w:val="24"/>
          <w:lang w:val="en-US"/>
        </w:rPr>
        <w:t xml:space="preserve"> appeared 26 days earlier in the end of the study period </w:t>
      </w:r>
      <w:del w:id="2313" w:author="Usov N." w:date="2019-10-02T18:41:00Z">
        <w:r>
          <w:rPr>
            <w:rFonts w:ascii="Times New Roman" w:hAnsi="Times New Roman"/>
            <w:sz w:val="24"/>
            <w:szCs w:val="24"/>
            <w:lang w:val="en-US"/>
          </w:rPr>
          <w:delText>in the White Sea</w:delText>
        </w:r>
      </w:del>
      <w:ins w:id="2314" w:author="Usov N." w:date="2019-10-02T18:43:00Z">
        <w:r>
          <w:rPr>
            <w:rFonts w:ascii="Times New Roman" w:hAnsi="Times New Roman"/>
            <w:sz w:val="24"/>
            <w:szCs w:val="24"/>
            <w:lang w:val="en-US"/>
          </w:rPr>
          <w:t xml:space="preserve"> compared to </w:t>
        </w:r>
      </w:ins>
      <w:ins w:id="2315" w:author="Usov N." w:date="2019-10-02T18:44:00Z">
        <w:r>
          <w:rPr>
            <w:rFonts w:ascii="Times New Roman" w:hAnsi="Times New Roman"/>
            <w:sz w:val="24"/>
            <w:szCs w:val="24"/>
            <w:lang w:val="en-US"/>
          </w:rPr>
          <w:t>1960-ies</w:t>
        </w:r>
      </w:ins>
      <w:r>
        <w:rPr>
          <w:rFonts w:ascii="Times New Roman" w:hAnsi="Times New Roman"/>
          <w:sz w:val="24"/>
          <w:szCs w:val="24"/>
          <w:lang w:val="en-US"/>
        </w:rPr>
        <w:t xml:space="preserve">. It is reasonable to connect this shift to the advance of the seasonal water warming. However, it was shown that the start of </w:t>
      </w:r>
      <w:r>
        <w:rPr>
          <w:rFonts w:ascii="Times New Roman" w:hAnsi="Times New Roman"/>
          <w:i/>
          <w:sz w:val="24"/>
          <w:szCs w:val="24"/>
          <w:lang w:val="en-US"/>
        </w:rPr>
        <w:t>C. glacialis</w:t>
      </w:r>
      <w:r>
        <w:rPr>
          <w:rFonts w:ascii="Times New Roman" w:hAnsi="Times New Roman"/>
          <w:sz w:val="24"/>
          <w:szCs w:val="24"/>
          <w:lang w:val="en-US"/>
        </w:rPr>
        <w:t xml:space="preserve"> reproduction depends more on the food availability than on the temperature (Ringuette et al., 2002). On the other hand, it is the temperature that governs the ice melting and, therefore, the timing of the phytoplankton bloom allowing more light penetrating through the ice and thus accelerating the production of ice and planktonic algae. Moreover, temperature influence phytoplankton photosynthetic activity later in the year, after light saturation of the upper water layer (Tilzer et al., 1986). Thus, the timing of the reproduction of </w:t>
      </w:r>
      <w:r>
        <w:rPr>
          <w:rFonts w:ascii="Times New Roman" w:hAnsi="Times New Roman"/>
          <w:i/>
          <w:sz w:val="24"/>
          <w:szCs w:val="24"/>
          <w:lang w:val="en-US"/>
        </w:rPr>
        <w:t>C. glacialis</w:t>
      </w:r>
      <w:r>
        <w:rPr>
          <w:rFonts w:ascii="Times New Roman" w:hAnsi="Times New Roman"/>
          <w:sz w:val="24"/>
          <w:szCs w:val="24"/>
          <w:lang w:val="en-US"/>
        </w:rPr>
        <w:t xml:space="preserve"> depends on both food availability and temperature. The timing of </w:t>
      </w:r>
      <w:r>
        <w:rPr>
          <w:rFonts w:ascii="Times New Roman" w:hAnsi="Times New Roman"/>
          <w:i/>
          <w:sz w:val="24"/>
          <w:szCs w:val="24"/>
          <w:lang w:val="en-US"/>
        </w:rPr>
        <w:t>Calanus</w:t>
      </w:r>
      <w:r>
        <w:rPr>
          <w:rFonts w:ascii="Times New Roman" w:hAnsi="Times New Roman"/>
          <w:sz w:val="24"/>
          <w:szCs w:val="24"/>
          <w:lang w:val="en-US"/>
        </w:rPr>
        <w:t xml:space="preserve"> juveniles’ disappearance also has shifted to an earlier time, </w:t>
      </w:r>
      <w:del w:id="2316" w:author="Usov N." w:date="2019-10-02T18:46:00Z">
        <w:r>
          <w:rPr>
            <w:rFonts w:ascii="Times New Roman" w:hAnsi="Times New Roman"/>
            <w:sz w:val="24"/>
            <w:szCs w:val="24"/>
            <w:lang w:val="en-US"/>
          </w:rPr>
          <w:delText xml:space="preserve">but </w:delText>
        </w:r>
      </w:del>
      <w:ins w:id="2317" w:author="Usov N." w:date="2019-10-02T18:46:00Z">
        <w:r>
          <w:rPr>
            <w:rFonts w:ascii="Times New Roman" w:hAnsi="Times New Roman"/>
            <w:sz w:val="24"/>
            <w:szCs w:val="24"/>
            <w:lang w:val="en-US"/>
          </w:rPr>
          <w:t xml:space="preserve">however </w:t>
        </w:r>
      </w:ins>
      <w:r>
        <w:rPr>
          <w:rFonts w:ascii="Times New Roman" w:hAnsi="Times New Roman"/>
          <w:sz w:val="24"/>
          <w:szCs w:val="24"/>
          <w:lang w:val="en-US"/>
        </w:rPr>
        <w:t xml:space="preserve">by 18 days only (compared to 26 days for appearance timing). Thus, season of active early development of </w:t>
      </w:r>
      <w:r>
        <w:rPr>
          <w:rFonts w:ascii="Times New Roman" w:hAnsi="Times New Roman"/>
          <w:i/>
          <w:sz w:val="24"/>
          <w:szCs w:val="24"/>
          <w:lang w:val="en-US"/>
        </w:rPr>
        <w:t>C. glacialis</w:t>
      </w:r>
      <w:r>
        <w:rPr>
          <w:rFonts w:ascii="Times New Roman" w:hAnsi="Times New Roman"/>
          <w:sz w:val="24"/>
          <w:szCs w:val="24"/>
          <w:lang w:val="en-US"/>
        </w:rPr>
        <w:t xml:space="preserve"> has shifted to an earlier time and increased</w:t>
      </w:r>
      <w:ins w:id="2318" w:author="Usov N." w:date="2019-10-02T18:47:00Z">
        <w:r>
          <w:rPr>
            <w:rFonts w:ascii="Times New Roman" w:hAnsi="Times New Roman"/>
            <w:sz w:val="24"/>
            <w:szCs w:val="24"/>
            <w:lang w:val="en-US"/>
          </w:rPr>
          <w:t xml:space="preserve"> by more than a week</w:t>
        </w:r>
      </w:ins>
      <w:r>
        <w:rPr>
          <w:rFonts w:ascii="Times New Roman" w:hAnsi="Times New Roman"/>
          <w:sz w:val="24"/>
          <w:szCs w:val="24"/>
          <w:lang w:val="en-US"/>
        </w:rPr>
        <w:t xml:space="preserve">. One may expect that with earlier appearance and faster development </w:t>
      </w:r>
      <w:r>
        <w:rPr>
          <w:rFonts w:ascii="Times New Roman" w:hAnsi="Times New Roman"/>
          <w:i/>
          <w:sz w:val="24"/>
          <w:szCs w:val="24"/>
          <w:lang w:val="en-US"/>
        </w:rPr>
        <w:t>Calanus</w:t>
      </w:r>
      <w:r>
        <w:rPr>
          <w:rFonts w:ascii="Times New Roman" w:hAnsi="Times New Roman"/>
          <w:sz w:val="24"/>
          <w:szCs w:val="24"/>
          <w:lang w:val="en-US"/>
        </w:rPr>
        <w:t xml:space="preserve"> juveniles must leave upper layer much earlier. </w:t>
      </w:r>
      <w:del w:id="2319" w:author="Usov N." w:date="2019-10-28T11:04:00Z">
        <w:r>
          <w:rPr>
            <w:rFonts w:ascii="Times New Roman" w:hAnsi="Times New Roman"/>
            <w:sz w:val="24"/>
            <w:szCs w:val="24"/>
            <w:lang w:val="en-US"/>
          </w:rPr>
          <w:delText>However</w:delText>
        </w:r>
      </w:del>
      <w:ins w:id="2320" w:author="Usov N." w:date="2019-10-28T11:04:00Z">
        <w:r>
          <w:rPr>
            <w:rFonts w:ascii="Times New Roman" w:hAnsi="Times New Roman"/>
            <w:sz w:val="24"/>
            <w:szCs w:val="24"/>
            <w:lang w:val="en-US"/>
          </w:rPr>
          <w:t>Indeed</w:t>
        </w:r>
      </w:ins>
      <w:r>
        <w:rPr>
          <w:rFonts w:ascii="Times New Roman" w:hAnsi="Times New Roman"/>
          <w:sz w:val="24"/>
          <w:szCs w:val="24"/>
          <w:lang w:val="en-US"/>
        </w:rPr>
        <w:t xml:space="preserve">, </w:t>
      </w:r>
      <w:r>
        <w:rPr>
          <w:rFonts w:ascii="Times New Roman" w:hAnsi="Times New Roman"/>
          <w:i/>
          <w:sz w:val="24"/>
          <w:szCs w:val="24"/>
          <w:lang w:val="en-US"/>
        </w:rPr>
        <w:t>Calanus</w:t>
      </w:r>
      <w:r>
        <w:rPr>
          <w:rFonts w:ascii="Times New Roman" w:hAnsi="Times New Roman"/>
          <w:sz w:val="24"/>
          <w:szCs w:val="24"/>
          <w:lang w:val="en-US"/>
        </w:rPr>
        <w:t xml:space="preserve"> CIII </w:t>
      </w:r>
      <w:ins w:id="2321" w:author="Usov N." w:date="2019-10-28T11:04:00Z">
        <w:r>
          <w:rPr>
            <w:rFonts w:ascii="Times New Roman" w:hAnsi="Times New Roman"/>
            <w:sz w:val="24"/>
            <w:szCs w:val="24"/>
            <w:lang w:val="en-US"/>
          </w:rPr>
          <w:t>stay below 10 m depth by the end of spring (our observations), thus escaping unfavorable thermal conditions</w:t>
        </w:r>
      </w:ins>
      <w:ins w:id="2322" w:author="Usov N." w:date="2019-10-28T11:05:00Z">
        <w:r>
          <w:rPr>
            <w:rFonts w:ascii="Times New Roman" w:hAnsi="Times New Roman"/>
            <w:sz w:val="24"/>
            <w:szCs w:val="24"/>
            <w:lang w:val="en-US"/>
          </w:rPr>
          <w:t>, but</w:t>
        </w:r>
      </w:ins>
      <w:ins w:id="2323" w:author="Usov N." w:date="2019-10-28T11:04:00Z">
        <w:r>
          <w:rPr>
            <w:rFonts w:ascii="Times New Roman" w:hAnsi="Times New Roman"/>
            <w:sz w:val="24"/>
            <w:szCs w:val="24"/>
            <w:lang w:val="en-US"/>
          </w:rPr>
          <w:t xml:space="preserve"> </w:t>
        </w:r>
      </w:ins>
      <w:r>
        <w:rPr>
          <w:rFonts w:ascii="Times New Roman" w:hAnsi="Times New Roman"/>
          <w:sz w:val="24"/>
          <w:szCs w:val="24"/>
          <w:lang w:val="en-US"/>
        </w:rPr>
        <w:t>remains in the depth layer 0–25 m</w:t>
      </w:r>
      <w:del w:id="2324" w:author="Usov N." w:date="2019-10-28T11:05:00Z">
        <w:r>
          <w:rPr>
            <w:rFonts w:ascii="Times New Roman" w:hAnsi="Times New Roman"/>
            <w:sz w:val="24"/>
            <w:szCs w:val="24"/>
            <w:lang w:val="en-US"/>
          </w:rPr>
          <w:delText>, but</w:delText>
        </w:r>
      </w:del>
      <w:del w:id="2325" w:author="Usov N." w:date="2019-10-28T11:04:00Z">
        <w:r>
          <w:rPr>
            <w:rFonts w:ascii="Times New Roman" w:hAnsi="Times New Roman"/>
            <w:sz w:val="24"/>
            <w:szCs w:val="24"/>
            <w:lang w:val="en-US"/>
          </w:rPr>
          <w:delText xml:space="preserve"> stay below 10 m depth by the end of spring (our observations), thus escaping unfavorable thermal conditions</w:delText>
        </w:r>
      </w:del>
      <w:r>
        <w:rPr>
          <w:rFonts w:ascii="Times New Roman" w:hAnsi="Times New Roman"/>
          <w:sz w:val="24"/>
          <w:szCs w:val="24"/>
          <w:lang w:val="en-US"/>
        </w:rPr>
        <w:t xml:space="preserve">. High concentrations of chlorophyll </w:t>
      </w:r>
      <w:r>
        <w:rPr>
          <w:rFonts w:ascii="Times New Roman" w:hAnsi="Times New Roman"/>
          <w:i/>
          <w:sz w:val="24"/>
          <w:szCs w:val="24"/>
          <w:lang w:val="en-US"/>
        </w:rPr>
        <w:t>a</w:t>
      </w:r>
      <w:r>
        <w:rPr>
          <w:rFonts w:ascii="Times New Roman" w:hAnsi="Times New Roman"/>
          <w:sz w:val="24"/>
          <w:szCs w:val="24"/>
          <w:lang w:val="en-US"/>
        </w:rPr>
        <w:t xml:space="preserve"> are observed only to 10 m depth by this time (Usov et al., 2013). So, feeding conditions below this depth are not favorable by the time CIII leave surface layer. </w:t>
      </w:r>
      <w:del w:id="2326" w:author="Usov N." w:date="2019-10-28T11:06:00Z">
        <w:commentRangeStart w:id="35"/>
        <w:r>
          <w:rPr>
            <w:rFonts w:ascii="Times New Roman" w:hAnsi="Times New Roman"/>
            <w:sz w:val="24"/>
            <w:szCs w:val="24"/>
            <w:lang w:val="en-US"/>
          </w:rPr>
          <w:delText>Thus</w:delText>
        </w:r>
        <w:commentRangeEnd w:id="35"/>
      </w:del>
      <w:r>
        <w:rPr>
          <w:rStyle w:val="15"/>
        </w:rPr>
        <w:commentReference w:id="35"/>
      </w:r>
      <w:del w:id="2327" w:author="Usov N." w:date="2019-10-28T11:06:00Z">
        <w:r>
          <w:rPr>
            <w:rFonts w:ascii="Times New Roman" w:hAnsi="Times New Roman"/>
            <w:sz w:val="24"/>
            <w:szCs w:val="24"/>
            <w:lang w:val="en-US"/>
          </w:rPr>
          <w:delText xml:space="preserve">, until </w:delText>
        </w:r>
      </w:del>
      <w:del w:id="2328" w:author="Usov N." w:date="2019-10-28T11:06:00Z">
        <w:r>
          <w:rPr>
            <w:rFonts w:ascii="Times New Roman" w:hAnsi="Times New Roman"/>
            <w:i/>
            <w:sz w:val="24"/>
            <w:szCs w:val="24"/>
            <w:lang w:val="en-US"/>
          </w:rPr>
          <w:delText>Calanus</w:delText>
        </w:r>
      </w:del>
      <w:del w:id="2329" w:author="Usov N." w:date="2019-10-28T11:06:00Z">
        <w:r>
          <w:rPr>
            <w:rFonts w:ascii="Times New Roman" w:hAnsi="Times New Roman"/>
            <w:sz w:val="24"/>
            <w:szCs w:val="24"/>
            <w:lang w:val="en-US"/>
          </w:rPr>
          <w:delText xml:space="preserve"> copepodites finally leave 0–25 m layer, they experience the deficit of food. </w:delText>
        </w:r>
      </w:del>
      <w:r>
        <w:rPr>
          <w:rFonts w:ascii="Times New Roman" w:hAnsi="Times New Roman"/>
          <w:sz w:val="24"/>
          <w:szCs w:val="24"/>
          <w:lang w:val="en-US"/>
        </w:rPr>
        <w:t xml:space="preserve">This may be the cause of observed development prolongation. It was shown that starvation increases the developmental time of </w:t>
      </w:r>
      <w:r>
        <w:rPr>
          <w:rFonts w:ascii="Times New Roman" w:hAnsi="Times New Roman"/>
          <w:i/>
          <w:sz w:val="24"/>
          <w:szCs w:val="24"/>
          <w:lang w:val="en-US"/>
        </w:rPr>
        <w:t>Calanus glacialis</w:t>
      </w:r>
      <w:r>
        <w:rPr>
          <w:rFonts w:ascii="Times New Roman" w:hAnsi="Times New Roman"/>
          <w:sz w:val="24"/>
          <w:szCs w:val="24"/>
          <w:lang w:val="en-US"/>
        </w:rPr>
        <w:t xml:space="preserve"> nauplii and may even terminate it (Daase et al., 2011). </w:t>
      </w:r>
      <w:del w:id="2330" w:author="Usov N." w:date="2019-10-28T11:08:00Z">
        <w:commentRangeStart w:id="36"/>
        <w:r>
          <w:rPr>
            <w:rFonts w:ascii="Times New Roman" w:hAnsi="Times New Roman"/>
            <w:sz w:val="24"/>
            <w:szCs w:val="24"/>
            <w:lang w:val="en-US"/>
          </w:rPr>
          <w:delText>It</w:delText>
        </w:r>
        <w:commentRangeEnd w:id="36"/>
      </w:del>
      <w:r>
        <w:rPr>
          <w:rStyle w:val="15"/>
        </w:rPr>
        <w:commentReference w:id="36"/>
      </w:r>
      <w:del w:id="2331" w:author="Usov N." w:date="2019-10-28T11:08:00Z">
        <w:r>
          <w:rPr>
            <w:rFonts w:ascii="Times New Roman" w:hAnsi="Times New Roman"/>
            <w:sz w:val="24"/>
            <w:szCs w:val="24"/>
            <w:lang w:val="en-US"/>
          </w:rPr>
          <w:delText xml:space="preserve"> is reasonable to expect similar effect of the food shortage on the copepodite stages. </w:delText>
        </w:r>
      </w:del>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 xml:space="preserve">It was reported about the possible mismatch between the ice melt and </w:t>
      </w:r>
      <w:r>
        <w:rPr>
          <w:rFonts w:ascii="Times New Roman" w:hAnsi="Times New Roman"/>
          <w:i/>
          <w:sz w:val="24"/>
          <w:szCs w:val="24"/>
          <w:lang w:val="en-US"/>
        </w:rPr>
        <w:t>Calanus glacialis</w:t>
      </w:r>
      <w:r>
        <w:rPr>
          <w:rFonts w:ascii="Times New Roman" w:hAnsi="Times New Roman"/>
          <w:sz w:val="24"/>
          <w:szCs w:val="24"/>
          <w:lang w:val="en-US"/>
        </w:rPr>
        <w:t xml:space="preserve"> reproduction in the Beaufort Sea and Svalbard, which may have a negative effect on the success of this species (Søreide et al., 2010; Daase et al., 2013). In high Arctic, an early ice melting and intensive warming of upper water layer may cause shortening of period between ice-algae and phytoplankton blooms (Søreide et al., 2010). The complete disappearance of ice in the study area also is registered almost a month earlier than in 1960s. It may lead to discrepancy between </w:t>
      </w:r>
      <w:r>
        <w:rPr>
          <w:rFonts w:ascii="Times New Roman" w:hAnsi="Times New Roman"/>
          <w:i/>
          <w:sz w:val="24"/>
          <w:szCs w:val="24"/>
          <w:lang w:val="en-US"/>
        </w:rPr>
        <w:t>Calanus</w:t>
      </w:r>
      <w:r>
        <w:rPr>
          <w:rFonts w:ascii="Times New Roman" w:hAnsi="Times New Roman"/>
          <w:sz w:val="24"/>
          <w:szCs w:val="24"/>
          <w:lang w:val="en-US"/>
        </w:rPr>
        <w:t xml:space="preserve"> juveniles' development and the spring peak of the phytoplankton abundance, because reaching the first feeding naupliar stage (NIII) requires certain time to develop, this process may take longer than the period between the two blooms (Søreide et al., 2010). Unfortunately, we cannot either prove, or refute this for the White Sea population, since no long-term data on phytoplankton abundance are available by now. However, long-term positive trend of </w:t>
      </w:r>
      <w:r>
        <w:rPr>
          <w:rFonts w:ascii="Times New Roman" w:hAnsi="Times New Roman"/>
          <w:i/>
          <w:sz w:val="24"/>
          <w:szCs w:val="24"/>
          <w:lang w:val="en-US"/>
        </w:rPr>
        <w:t>Calanus glacialis</w:t>
      </w:r>
      <w:r>
        <w:rPr>
          <w:rFonts w:ascii="Times New Roman" w:hAnsi="Times New Roman"/>
          <w:sz w:val="24"/>
          <w:szCs w:val="24"/>
          <w:lang w:val="en-US"/>
        </w:rPr>
        <w:t xml:space="preserve"> abundance points out that at least at this temporal scale there is no tendency to mismatch. Our findings are </w:t>
      </w:r>
      <w:del w:id="2332" w:author="Usov N." w:date="2019-10-26T11:10:00Z">
        <w:r>
          <w:rPr>
            <w:rFonts w:ascii="Times New Roman" w:hAnsi="Times New Roman"/>
            <w:sz w:val="24"/>
            <w:szCs w:val="24"/>
            <w:lang w:val="en-US"/>
          </w:rPr>
          <w:delText xml:space="preserve">also </w:delText>
        </w:r>
      </w:del>
      <w:r>
        <w:rPr>
          <w:rFonts w:ascii="Times New Roman" w:hAnsi="Times New Roman"/>
          <w:sz w:val="24"/>
          <w:szCs w:val="24"/>
          <w:lang w:val="en-US"/>
        </w:rPr>
        <w:t xml:space="preserve">supported by the results of modeling temperature increase in Arctic (Feng et al., 2017). The authors argue that rising temperature leads to prolongation of the period of abundant phytoplankton, which leads towards increasing success of </w:t>
      </w:r>
      <w:r>
        <w:rPr>
          <w:rFonts w:ascii="Times New Roman" w:hAnsi="Times New Roman"/>
          <w:i/>
          <w:sz w:val="24"/>
          <w:szCs w:val="24"/>
          <w:lang w:val="en-US"/>
        </w:rPr>
        <w:t>Calanus glacialis</w:t>
      </w:r>
      <w:r>
        <w:rPr>
          <w:rFonts w:ascii="Times New Roman" w:hAnsi="Times New Roman"/>
          <w:sz w:val="24"/>
          <w:szCs w:val="24"/>
          <w:lang w:val="en-US"/>
        </w:rPr>
        <w:t xml:space="preserve"> in Arctic Ocean. This can also be reasonable explanation of </w:t>
      </w:r>
      <w:r>
        <w:rPr>
          <w:rFonts w:ascii="Times New Roman" w:hAnsi="Times New Roman"/>
          <w:i/>
          <w:sz w:val="24"/>
          <w:szCs w:val="24"/>
          <w:lang w:val="en-US"/>
        </w:rPr>
        <w:t>Calanus</w:t>
      </w:r>
      <w:r>
        <w:rPr>
          <w:rFonts w:ascii="Times New Roman" w:hAnsi="Times New Roman"/>
          <w:sz w:val="24"/>
          <w:szCs w:val="24"/>
          <w:lang w:val="en-US"/>
        </w:rPr>
        <w:t xml:space="preserve"> success in the White Sea, as well as relative success of Pseudocalanus populations (see </w:t>
      </w:r>
      <w:del w:id="2333" w:author="Usov N." w:date="2019-10-28T11:13:00Z">
        <w:r>
          <w:rPr>
            <w:rFonts w:ascii="Times New Roman" w:hAnsi="Times New Roman"/>
            <w:sz w:val="24"/>
            <w:szCs w:val="24"/>
            <w:lang w:val="en-US"/>
          </w:rPr>
          <w:delText>beneath</w:delText>
        </w:r>
      </w:del>
      <w:ins w:id="2334" w:author="Usov N." w:date="2019-10-28T11:13:00Z">
        <w:r>
          <w:rPr>
            <w:rFonts w:ascii="Times New Roman" w:hAnsi="Times New Roman"/>
            <w:sz w:val="24"/>
            <w:szCs w:val="24"/>
            <w:lang w:val="en-US"/>
          </w:rPr>
          <w:t>below</w:t>
        </w:r>
      </w:ins>
      <w:r>
        <w:rPr>
          <w:rFonts w:ascii="Times New Roman" w:hAnsi="Times New Roman"/>
          <w:sz w:val="24"/>
          <w:szCs w:val="24"/>
          <w:lang w:val="en-US"/>
        </w:rPr>
        <w:t xml:space="preserve">). </w:t>
      </w:r>
    </w:p>
    <w:p>
      <w:pPr>
        <w:spacing w:after="0" w:line="360" w:lineRule="auto"/>
        <w:ind w:firstLine="709"/>
        <w:jc w:val="both"/>
        <w:rPr>
          <w:rFonts w:ascii="Times New Roman" w:hAnsi="Times New Roman"/>
          <w:sz w:val="24"/>
          <w:szCs w:val="24"/>
          <w:lang w:val="en-US"/>
        </w:rPr>
      </w:pPr>
      <w:del w:id="2335" w:author="Usov N." w:date="2019-10-28T11:14:00Z">
        <w:r>
          <w:rPr>
            <w:rStyle w:val="50"/>
            <w:rFonts w:ascii="Times New Roman" w:hAnsi="Times New Roman"/>
            <w:sz w:val="24"/>
            <w:szCs w:val="24"/>
            <w:lang w:val="en"/>
          </w:rPr>
          <w:delText xml:space="preserve">Terms </w:delText>
        </w:r>
      </w:del>
      <w:ins w:id="2336" w:author="Usov N." w:date="2019-10-28T11:14:00Z">
        <w:r>
          <w:rPr>
            <w:rStyle w:val="50"/>
            <w:rFonts w:ascii="Times New Roman" w:hAnsi="Times New Roman"/>
            <w:sz w:val="24"/>
            <w:szCs w:val="24"/>
            <w:lang w:val="en"/>
          </w:rPr>
          <w:t xml:space="preserve">Time </w:t>
        </w:r>
      </w:ins>
      <w:r>
        <w:rPr>
          <w:rStyle w:val="50"/>
          <w:rFonts w:ascii="Times New Roman" w:hAnsi="Times New Roman"/>
          <w:sz w:val="24"/>
          <w:szCs w:val="24"/>
          <w:lang w:val="en"/>
        </w:rPr>
        <w:t xml:space="preserve">of appearance of </w:t>
      </w:r>
      <w:del w:id="2337" w:author="Usov N." w:date="2019-10-02T18:57:00Z">
        <w:r>
          <w:rPr>
            <w:rStyle w:val="50"/>
            <w:rFonts w:ascii="Times New Roman" w:hAnsi="Times New Roman"/>
            <w:sz w:val="24"/>
            <w:szCs w:val="24"/>
            <w:lang w:val="en"/>
          </w:rPr>
          <w:delText xml:space="preserve">young </w:delText>
        </w:r>
      </w:del>
      <w:r>
        <w:rPr>
          <w:rStyle w:val="50"/>
          <w:rFonts w:ascii="Times New Roman" w:hAnsi="Times New Roman"/>
          <w:i/>
          <w:sz w:val="24"/>
          <w:szCs w:val="24"/>
          <w:lang w:val="en"/>
        </w:rPr>
        <w:t>Pseudocalanus</w:t>
      </w:r>
      <w:r>
        <w:rPr>
          <w:rStyle w:val="50"/>
          <w:rFonts w:ascii="Times New Roman" w:hAnsi="Times New Roman"/>
          <w:sz w:val="24"/>
          <w:szCs w:val="24"/>
          <w:lang w:val="en"/>
        </w:rPr>
        <w:t xml:space="preserve"> spp.</w:t>
      </w:r>
      <w:ins w:id="2338" w:author="Usov N." w:date="2019-10-02T18:57:00Z">
        <w:r>
          <w:rPr>
            <w:rStyle w:val="50"/>
            <w:rFonts w:ascii="Times New Roman" w:hAnsi="Times New Roman"/>
            <w:sz w:val="24"/>
            <w:szCs w:val="24"/>
            <w:lang w:val="en"/>
          </w:rPr>
          <w:t xml:space="preserve"> juveniles</w:t>
        </w:r>
      </w:ins>
      <w:r>
        <w:rPr>
          <w:rStyle w:val="50"/>
          <w:rFonts w:ascii="Times New Roman" w:hAnsi="Times New Roman"/>
          <w:sz w:val="24"/>
          <w:szCs w:val="24"/>
          <w:lang w:val="en"/>
        </w:rPr>
        <w:t xml:space="preserve"> shifted </w:t>
      </w:r>
      <w:del w:id="2339" w:author="Usov N." w:date="2019-10-02T18:57:00Z">
        <w:r>
          <w:rPr>
            <w:rStyle w:val="50"/>
            <w:rFonts w:ascii="Times New Roman" w:hAnsi="Times New Roman"/>
            <w:sz w:val="24"/>
            <w:szCs w:val="24"/>
            <w:lang w:val="en"/>
          </w:rPr>
          <w:delText xml:space="preserve">slightly less than the timing of the appearance of </w:delText>
        </w:r>
      </w:del>
      <w:del w:id="2340" w:author="Usov N." w:date="2019-10-02T18:57:00Z">
        <w:r>
          <w:rPr>
            <w:rStyle w:val="50"/>
            <w:rFonts w:ascii="Times New Roman" w:hAnsi="Times New Roman"/>
            <w:i/>
            <w:sz w:val="24"/>
            <w:szCs w:val="24"/>
            <w:lang w:val="en"/>
          </w:rPr>
          <w:delText>Calanus</w:delText>
        </w:r>
      </w:del>
      <w:del w:id="2341" w:author="Usov N." w:date="2019-10-02T18:57:00Z">
        <w:r>
          <w:rPr>
            <w:rStyle w:val="50"/>
            <w:rFonts w:ascii="Times New Roman" w:hAnsi="Times New Roman"/>
            <w:sz w:val="24"/>
            <w:szCs w:val="24"/>
            <w:lang w:val="en-US"/>
          </w:rPr>
          <w:delText>, i.e.</w:delText>
        </w:r>
      </w:del>
      <w:ins w:id="2342" w:author="Usov N." w:date="2019-10-02T18:57:00Z">
        <w:r>
          <w:rPr>
            <w:rStyle w:val="50"/>
            <w:rFonts w:ascii="Times New Roman" w:hAnsi="Times New Roman"/>
            <w:sz w:val="24"/>
            <w:szCs w:val="24"/>
            <w:lang w:val="en"/>
          </w:rPr>
          <w:t>by</w:t>
        </w:r>
      </w:ins>
      <w:r>
        <w:rPr>
          <w:rStyle w:val="50"/>
          <w:rFonts w:ascii="Times New Roman" w:hAnsi="Times New Roman"/>
          <w:sz w:val="24"/>
          <w:szCs w:val="24"/>
          <w:lang w:val="en"/>
        </w:rPr>
        <w:t xml:space="preserve"> about 23 days. However, due to sharp fluctuations </w:t>
      </w:r>
      <w:del w:id="2343" w:author="Usov N." w:date="2019-10-03T08:54:00Z">
        <w:r>
          <w:rPr>
            <w:rStyle w:val="50"/>
            <w:rFonts w:ascii="Times New Roman" w:hAnsi="Times New Roman"/>
            <w:sz w:val="24"/>
            <w:szCs w:val="24"/>
            <w:lang w:val="en"/>
          </w:rPr>
          <w:delText xml:space="preserve">in </w:delText>
        </w:r>
      </w:del>
      <w:ins w:id="2344" w:author="Usov N." w:date="2019-10-03T08:54:00Z">
        <w:r>
          <w:rPr>
            <w:rStyle w:val="50"/>
            <w:rFonts w:ascii="Times New Roman" w:hAnsi="Times New Roman"/>
            <w:sz w:val="24"/>
            <w:szCs w:val="24"/>
            <w:lang w:val="en"/>
          </w:rPr>
          <w:t xml:space="preserve">of </w:t>
        </w:r>
      </w:ins>
      <w:r>
        <w:rPr>
          <w:rStyle w:val="50"/>
          <w:rFonts w:ascii="Times New Roman" w:hAnsi="Times New Roman"/>
          <w:sz w:val="24"/>
          <w:szCs w:val="24"/>
          <w:lang w:val="en"/>
        </w:rPr>
        <w:t xml:space="preserve">the </w:t>
      </w:r>
      <w:del w:id="2345" w:author="Usov N." w:date="2019-10-03T08:54:00Z">
        <w:r>
          <w:rPr>
            <w:rStyle w:val="50"/>
            <w:rFonts w:ascii="Times New Roman" w:hAnsi="Times New Roman"/>
            <w:sz w:val="24"/>
            <w:szCs w:val="24"/>
            <w:lang w:val="en"/>
          </w:rPr>
          <w:delText xml:space="preserve">indicator </w:delText>
        </w:r>
      </w:del>
      <w:ins w:id="2346" w:author="Usov N." w:date="2019-10-03T08:54:00Z">
        <w:r>
          <w:rPr>
            <w:rStyle w:val="50"/>
            <w:rFonts w:ascii="Times New Roman" w:hAnsi="Times New Roman"/>
            <w:sz w:val="24"/>
            <w:szCs w:val="24"/>
            <w:lang w:val="en"/>
          </w:rPr>
          <w:t xml:space="preserve">phenological index </w:t>
        </w:r>
      </w:ins>
      <w:r>
        <w:rPr>
          <w:rStyle w:val="50"/>
          <w:rFonts w:ascii="Times New Roman" w:hAnsi="Times New Roman"/>
          <w:sz w:val="24"/>
          <w:szCs w:val="24"/>
          <w:lang w:val="en"/>
        </w:rPr>
        <w:t xml:space="preserve">in the early 1970s and in the early 1990s, the changes were insignificant (Fig. 5). The end of the developmental season of </w:t>
      </w:r>
      <w:r>
        <w:rPr>
          <w:rStyle w:val="50"/>
          <w:rFonts w:ascii="Times New Roman" w:hAnsi="Times New Roman"/>
          <w:i/>
          <w:sz w:val="24"/>
          <w:szCs w:val="24"/>
          <w:lang w:val="en"/>
        </w:rPr>
        <w:t>Pseudocalanus</w:t>
      </w:r>
      <w:r>
        <w:rPr>
          <w:rStyle w:val="50"/>
          <w:rFonts w:ascii="Times New Roman" w:hAnsi="Times New Roman"/>
          <w:sz w:val="24"/>
          <w:szCs w:val="24"/>
          <w:lang w:val="en"/>
        </w:rPr>
        <w:t xml:space="preserve"> spp. has shifted </w:t>
      </w:r>
      <w:r>
        <w:rPr>
          <w:rStyle w:val="50"/>
          <w:rFonts w:ascii="Times New Roman" w:hAnsi="Times New Roman"/>
          <w:sz w:val="24"/>
          <w:szCs w:val="24"/>
          <w:lang w:val="en-US"/>
        </w:rPr>
        <w:t xml:space="preserve">by </w:t>
      </w:r>
      <w:r>
        <w:rPr>
          <w:rStyle w:val="50"/>
          <w:rFonts w:ascii="Times New Roman" w:hAnsi="Times New Roman"/>
          <w:sz w:val="24"/>
          <w:szCs w:val="24"/>
          <w:lang w:val="en"/>
        </w:rPr>
        <w:t xml:space="preserve">almost six weeks (38 days), therefore, we can talk about the reduction of the season of active development of </w:t>
      </w:r>
      <w:r>
        <w:rPr>
          <w:rStyle w:val="50"/>
          <w:rFonts w:ascii="Times New Roman" w:hAnsi="Times New Roman"/>
          <w:i/>
          <w:sz w:val="24"/>
          <w:szCs w:val="24"/>
          <w:lang w:val="en"/>
        </w:rPr>
        <w:t>Pseudocalanus</w:t>
      </w:r>
      <w:r>
        <w:rPr>
          <w:rStyle w:val="50"/>
          <w:rFonts w:ascii="Times New Roman" w:hAnsi="Times New Roman"/>
          <w:sz w:val="24"/>
          <w:szCs w:val="24"/>
          <w:lang w:val="en"/>
        </w:rPr>
        <w:t xml:space="preserve"> spp. </w:t>
      </w:r>
      <w:r>
        <w:rPr>
          <w:rStyle w:val="50"/>
          <w:rFonts w:ascii="Times New Roman" w:hAnsi="Times New Roman"/>
          <w:sz w:val="24"/>
          <w:szCs w:val="24"/>
          <w:lang w:val="en-US"/>
        </w:rPr>
        <w:t xml:space="preserve">Shrinkage of the </w:t>
      </w:r>
      <w:r>
        <w:rPr>
          <w:rStyle w:val="50"/>
          <w:rFonts w:ascii="Times New Roman" w:hAnsi="Times New Roman"/>
          <w:i/>
          <w:sz w:val="24"/>
          <w:szCs w:val="24"/>
          <w:lang w:val="en"/>
        </w:rPr>
        <w:t>Pseudocalanus</w:t>
      </w:r>
      <w:r>
        <w:rPr>
          <w:rStyle w:val="50"/>
          <w:rFonts w:ascii="Times New Roman" w:hAnsi="Times New Roman"/>
          <w:sz w:val="24"/>
          <w:szCs w:val="24"/>
          <w:lang w:val="en"/>
        </w:rPr>
        <w:t xml:space="preserve"> spp. developmental season may be also consequence of the reduction of spring </w:t>
      </w:r>
      <w:ins w:id="2347" w:author="Usov N." w:date="2019-10-02T18:59:00Z">
        <w:r>
          <w:rPr>
            <w:rStyle w:val="50"/>
            <w:rFonts w:ascii="Times New Roman" w:hAnsi="Times New Roman"/>
            <w:sz w:val="24"/>
            <w:szCs w:val="24"/>
            <w:lang w:val="en"/>
          </w:rPr>
          <w:t xml:space="preserve">duration </w:t>
        </w:r>
      </w:ins>
      <w:r>
        <w:rPr>
          <w:rStyle w:val="50"/>
          <w:rFonts w:ascii="Times New Roman" w:hAnsi="Times New Roman"/>
          <w:sz w:val="24"/>
          <w:szCs w:val="24"/>
          <w:lang w:val="en"/>
        </w:rPr>
        <w:t xml:space="preserve">and early summer beginning. </w:t>
      </w:r>
      <w:ins w:id="2348" w:author="Usov N." w:date="2019-10-26T12:01:00Z">
        <w:r>
          <w:rPr>
            <w:rStyle w:val="50"/>
            <w:rFonts w:ascii="Times New Roman" w:hAnsi="Times New Roman"/>
            <w:sz w:val="24"/>
            <w:szCs w:val="24"/>
            <w:lang w:val="en"/>
          </w:rPr>
          <w:t xml:space="preserve">However, </w:t>
        </w:r>
      </w:ins>
      <w:del w:id="2349" w:author="Usov N." w:date="2019-10-26T12:01:00Z">
        <w:r>
          <w:rPr>
            <w:rStyle w:val="50"/>
            <w:rFonts w:ascii="Times New Roman" w:hAnsi="Times New Roman"/>
            <w:sz w:val="24"/>
            <w:szCs w:val="24"/>
            <w:lang w:val="en"/>
          </w:rPr>
          <w:delText>P</w:delText>
        </w:r>
      </w:del>
      <w:ins w:id="2350" w:author="Usov N." w:date="2019-10-26T12:01:00Z">
        <w:r>
          <w:rPr>
            <w:rStyle w:val="50"/>
            <w:rFonts w:ascii="Times New Roman" w:hAnsi="Times New Roman"/>
            <w:sz w:val="24"/>
            <w:szCs w:val="24"/>
            <w:lang w:val="en"/>
          </w:rPr>
          <w:t>p</w:t>
        </w:r>
      </w:ins>
      <w:r>
        <w:rPr>
          <w:rStyle w:val="50"/>
          <w:rFonts w:ascii="Times New Roman" w:hAnsi="Times New Roman"/>
          <w:sz w:val="24"/>
          <w:szCs w:val="24"/>
          <w:lang w:val="en"/>
        </w:rPr>
        <w:t xml:space="preserve">opulation of </w:t>
      </w:r>
      <w:r>
        <w:rPr>
          <w:rStyle w:val="50"/>
          <w:rFonts w:ascii="Times New Roman" w:hAnsi="Times New Roman"/>
          <w:i/>
          <w:sz w:val="24"/>
          <w:szCs w:val="24"/>
          <w:lang w:val="en"/>
        </w:rPr>
        <w:t>Pseudocalanus</w:t>
      </w:r>
      <w:r>
        <w:rPr>
          <w:rStyle w:val="50"/>
          <w:rFonts w:ascii="Times New Roman" w:hAnsi="Times New Roman"/>
          <w:sz w:val="24"/>
          <w:szCs w:val="24"/>
          <w:lang w:val="en"/>
        </w:rPr>
        <w:t xml:space="preserve"> spp.</w:t>
      </w:r>
      <w:ins w:id="2351" w:author="Usov N." w:date="2019-10-26T12:01:00Z">
        <w:r>
          <w:rPr>
            <w:rStyle w:val="50"/>
            <w:rFonts w:ascii="Times New Roman" w:hAnsi="Times New Roman"/>
            <w:sz w:val="24"/>
            <w:szCs w:val="24"/>
            <w:lang w:val="en"/>
          </w:rPr>
          <w:t xml:space="preserve"> demonstrate</w:t>
        </w:r>
      </w:ins>
      <w:ins w:id="2352" w:author="Usov N." w:date="2019-10-26T12:16:00Z">
        <w:r>
          <w:rPr>
            <w:rStyle w:val="50"/>
            <w:rFonts w:ascii="Times New Roman" w:hAnsi="Times New Roman"/>
            <w:sz w:val="24"/>
            <w:szCs w:val="24"/>
            <w:lang w:val="en"/>
          </w:rPr>
          <w:t>d</w:t>
        </w:r>
      </w:ins>
      <w:ins w:id="2353" w:author="Usov N." w:date="2019-10-26T12:01:00Z">
        <w:r>
          <w:rPr>
            <w:rStyle w:val="50"/>
            <w:rFonts w:ascii="Times New Roman" w:hAnsi="Times New Roman"/>
            <w:sz w:val="24"/>
            <w:szCs w:val="24"/>
            <w:lang w:val="en"/>
          </w:rPr>
          <w:t xml:space="preserve"> </w:t>
        </w:r>
      </w:ins>
      <w:ins w:id="2354" w:author="Usov N." w:date="2019-10-26T12:23:00Z">
        <w:r>
          <w:rPr>
            <w:rStyle w:val="50"/>
            <w:rFonts w:ascii="Times New Roman" w:hAnsi="Times New Roman"/>
            <w:sz w:val="24"/>
            <w:szCs w:val="24"/>
            <w:lang w:val="en"/>
          </w:rPr>
          <w:t>insignificant</w:t>
        </w:r>
      </w:ins>
      <w:ins w:id="2355" w:author="Usov N." w:date="2019-10-26T12:24:00Z">
        <w:r>
          <w:rPr>
            <w:rStyle w:val="50"/>
            <w:rFonts w:ascii="Times New Roman" w:hAnsi="Times New Roman"/>
            <w:sz w:val="24"/>
            <w:szCs w:val="24"/>
            <w:lang w:val="en"/>
          </w:rPr>
          <w:t>, but</w:t>
        </w:r>
      </w:ins>
      <w:ins w:id="2356" w:author="Usov N." w:date="2019-10-26T12:23:00Z">
        <w:r>
          <w:rPr>
            <w:rStyle w:val="50"/>
            <w:rFonts w:ascii="Times New Roman" w:hAnsi="Times New Roman"/>
            <w:sz w:val="24"/>
            <w:szCs w:val="24"/>
            <w:lang w:val="en"/>
          </w:rPr>
          <w:t xml:space="preserve"> </w:t>
        </w:r>
      </w:ins>
      <w:ins w:id="2357" w:author="Usov N." w:date="2019-10-26T12:16:00Z">
        <w:r>
          <w:rPr>
            <w:rStyle w:val="50"/>
            <w:rFonts w:ascii="Times New Roman" w:hAnsi="Times New Roman"/>
            <w:sz w:val="24"/>
            <w:szCs w:val="24"/>
            <w:lang w:val="en"/>
          </w:rPr>
          <w:t>positive</w:t>
        </w:r>
      </w:ins>
      <w:ins w:id="2358" w:author="Usov N." w:date="2019-10-26T12:01:00Z">
        <w:r>
          <w:rPr>
            <w:rStyle w:val="50"/>
            <w:rFonts w:ascii="Times New Roman" w:hAnsi="Times New Roman"/>
            <w:sz w:val="24"/>
            <w:szCs w:val="24"/>
            <w:lang w:val="en"/>
          </w:rPr>
          <w:t xml:space="preserve"> tendenc</w:t>
        </w:r>
      </w:ins>
      <w:ins w:id="2359" w:author="Usov N." w:date="2019-10-26T12:16:00Z">
        <w:r>
          <w:rPr>
            <w:rStyle w:val="50"/>
            <w:rFonts w:ascii="Times New Roman" w:hAnsi="Times New Roman"/>
            <w:sz w:val="24"/>
            <w:szCs w:val="24"/>
            <w:lang w:val="en"/>
          </w:rPr>
          <w:t>y</w:t>
        </w:r>
      </w:ins>
      <w:ins w:id="2360" w:author="Usov N." w:date="2019-10-26T12:03:00Z">
        <w:r>
          <w:rPr>
            <w:rStyle w:val="50"/>
            <w:rFonts w:ascii="Times New Roman" w:hAnsi="Times New Roman"/>
            <w:sz w:val="24"/>
            <w:szCs w:val="24"/>
            <w:lang w:val="en"/>
          </w:rPr>
          <w:t>.</w:t>
        </w:r>
      </w:ins>
      <w:ins w:id="2361" w:author="Usov N." w:date="2019-10-26T12:01:00Z">
        <w:r>
          <w:rPr>
            <w:rStyle w:val="50"/>
            <w:rFonts w:ascii="Times New Roman" w:hAnsi="Times New Roman"/>
            <w:sz w:val="24"/>
            <w:szCs w:val="24"/>
            <w:lang w:val="en"/>
          </w:rPr>
          <w:t xml:space="preserve"> </w:t>
        </w:r>
      </w:ins>
      <w:del w:id="2362" w:author="Usov N." w:date="2019-10-26T12:24:00Z">
        <w:r>
          <w:rPr>
            <w:rStyle w:val="50"/>
            <w:rFonts w:ascii="Times New Roman" w:hAnsi="Times New Roman"/>
            <w:sz w:val="24"/>
            <w:szCs w:val="24"/>
            <w:lang w:val="en"/>
          </w:rPr>
          <w:delText xml:space="preserve"> increased since 19</w:delText>
        </w:r>
      </w:del>
      <w:del w:id="2363" w:author="Usov N." w:date="2019-10-26T12:24:00Z">
        <w:r>
          <w:rPr>
            <w:rStyle w:val="50"/>
            <w:rFonts w:ascii="Times New Roman" w:hAnsi="Times New Roman"/>
            <w:sz w:val="24"/>
            <w:szCs w:val="24"/>
            <w:highlight w:val="none"/>
            <w:lang w:val="en"/>
            <w:rPrChange w:id="2364" w:author="Usov N." w:date="2019-10-26T11:57:00Z">
              <w:rPr>
                <w:rStyle w:val="50"/>
                <w:rFonts w:ascii="Times New Roman" w:hAnsi="Times New Roman"/>
                <w:sz w:val="24"/>
                <w:szCs w:val="24"/>
                <w:highlight w:val="yellow"/>
                <w:lang w:val="en"/>
              </w:rPr>
            </w:rPrChange>
          </w:rPr>
          <w:delText>61</w:delText>
        </w:r>
      </w:del>
      <w:del w:id="2365" w:author="Usov N." w:date="2019-10-02T19:09:00Z">
        <w:r>
          <w:rPr>
            <w:rStyle w:val="50"/>
            <w:rFonts w:ascii="Times New Roman" w:hAnsi="Times New Roman"/>
            <w:sz w:val="24"/>
            <w:szCs w:val="24"/>
            <w:lang w:val="en"/>
          </w:rPr>
          <w:delText xml:space="preserve"> (by 30% of the average long-term abundance)</w:delText>
        </w:r>
      </w:del>
      <w:del w:id="2366" w:author="Usov N." w:date="2019-10-02T19:09:00Z">
        <w:r>
          <w:rPr>
            <w:rStyle w:val="15"/>
          </w:rPr>
          <w:commentReference w:id="37"/>
        </w:r>
      </w:del>
      <w:del w:id="2367" w:author="Usov N." w:date="2019-10-02T19:10:00Z">
        <w:r>
          <w:rPr>
            <w:rStyle w:val="50"/>
            <w:rFonts w:ascii="Times New Roman" w:hAnsi="Times New Roman"/>
            <w:sz w:val="24"/>
            <w:szCs w:val="24"/>
            <w:lang w:val="en"/>
          </w:rPr>
          <w:delText>, however</w:delText>
        </w:r>
      </w:del>
      <w:del w:id="2368" w:author="Usov N." w:date="2019-10-26T12:24:00Z">
        <w:r>
          <w:rPr>
            <w:rStyle w:val="50"/>
            <w:rFonts w:ascii="Times New Roman" w:hAnsi="Times New Roman"/>
            <w:sz w:val="24"/>
            <w:szCs w:val="24"/>
            <w:lang w:val="en"/>
          </w:rPr>
          <w:delText xml:space="preserve">, this change was </w:delText>
        </w:r>
      </w:del>
      <w:del w:id="2369" w:author="Usov N." w:date="2019-10-02T19:09:00Z">
        <w:r>
          <w:rPr>
            <w:rStyle w:val="50"/>
            <w:rFonts w:ascii="Times New Roman" w:hAnsi="Times New Roman"/>
            <w:sz w:val="24"/>
            <w:szCs w:val="24"/>
            <w:lang w:val="en"/>
          </w:rPr>
          <w:delText xml:space="preserve">also </w:delText>
        </w:r>
      </w:del>
      <w:del w:id="2370" w:author="Usov N." w:date="2019-10-26T12:24:00Z">
        <w:r>
          <w:rPr>
            <w:rStyle w:val="50"/>
            <w:rFonts w:ascii="Times New Roman" w:hAnsi="Times New Roman"/>
            <w:sz w:val="24"/>
            <w:szCs w:val="24"/>
            <w:lang w:val="en"/>
          </w:rPr>
          <w:delText xml:space="preserve">not significant, but comparable to </w:delText>
        </w:r>
      </w:del>
      <w:del w:id="2371" w:author="Usov N." w:date="2019-10-26T12:24:00Z">
        <w:r>
          <w:rPr>
            <w:rStyle w:val="50"/>
            <w:rFonts w:ascii="Times New Roman" w:hAnsi="Times New Roman"/>
            <w:i/>
            <w:sz w:val="24"/>
            <w:szCs w:val="24"/>
            <w:lang w:val="en"/>
          </w:rPr>
          <w:delText>Calanus glacialis</w:delText>
        </w:r>
      </w:del>
      <w:del w:id="2372" w:author="Usov N." w:date="2019-10-26T12:24:00Z">
        <w:r>
          <w:rPr>
            <w:rStyle w:val="50"/>
            <w:rFonts w:ascii="Times New Roman" w:hAnsi="Times New Roman"/>
            <w:sz w:val="24"/>
            <w:szCs w:val="24"/>
            <w:lang w:val="en"/>
          </w:rPr>
          <w:delText xml:space="preserve"> population </w:delText>
        </w:r>
        <w:commentRangeStart w:id="38"/>
        <w:r>
          <w:rPr>
            <w:rStyle w:val="50"/>
            <w:rFonts w:ascii="Times New Roman" w:hAnsi="Times New Roman"/>
            <w:sz w:val="24"/>
            <w:szCs w:val="24"/>
            <w:lang w:val="en"/>
          </w:rPr>
          <w:delText>rise</w:delText>
        </w:r>
        <w:commentRangeEnd w:id="38"/>
      </w:del>
      <w:del w:id="2373" w:author="Usov N." w:date="2019-10-26T12:24:00Z">
        <w:r>
          <w:rPr>
            <w:rStyle w:val="15"/>
          </w:rPr>
          <w:commentReference w:id="38"/>
        </w:r>
      </w:del>
      <w:del w:id="2374" w:author="Usov N." w:date="2019-10-02T19:30:00Z">
        <w:r>
          <w:rPr>
            <w:rStyle w:val="50"/>
            <w:rFonts w:ascii="Times New Roman" w:hAnsi="Times New Roman"/>
            <w:sz w:val="24"/>
            <w:szCs w:val="24"/>
            <w:lang w:val="en"/>
          </w:rPr>
          <w:delText xml:space="preserve">, </w:delText>
        </w:r>
      </w:del>
      <w:del w:id="2375" w:author="Usov N." w:date="2019-10-02T19:11:00Z">
        <w:r>
          <w:rPr>
            <w:rStyle w:val="50"/>
            <w:rFonts w:ascii="Times New Roman" w:hAnsi="Times New Roman"/>
            <w:sz w:val="24"/>
            <w:szCs w:val="24"/>
            <w:lang w:val="en"/>
          </w:rPr>
          <w:delText xml:space="preserve">which </w:delText>
        </w:r>
      </w:del>
      <w:del w:id="2376" w:author="Usov N." w:date="2019-10-02T19:30:00Z">
        <w:r>
          <w:rPr>
            <w:rStyle w:val="50"/>
            <w:rFonts w:ascii="Times New Roman" w:hAnsi="Times New Roman"/>
            <w:sz w:val="24"/>
            <w:szCs w:val="24"/>
            <w:lang w:val="en"/>
          </w:rPr>
          <w:delText xml:space="preserve">abundance </w:delText>
        </w:r>
        <w:commentRangeStart w:id="39"/>
        <w:r>
          <w:rPr>
            <w:rStyle w:val="50"/>
            <w:rFonts w:ascii="Times New Roman" w:hAnsi="Times New Roman"/>
            <w:sz w:val="24"/>
            <w:szCs w:val="24"/>
            <w:lang w:val="en"/>
          </w:rPr>
          <w:delText>has almost doubled</w:delText>
        </w:r>
        <w:commentRangeEnd w:id="39"/>
      </w:del>
      <w:del w:id="2377" w:author="Usov N." w:date="2019-10-02T19:30:00Z">
        <w:r>
          <w:rPr>
            <w:rStyle w:val="15"/>
          </w:rPr>
          <w:commentReference w:id="39"/>
        </w:r>
      </w:del>
      <w:r>
        <w:rPr>
          <w:rStyle w:val="50"/>
          <w:rFonts w:ascii="Times New Roman" w:hAnsi="Times New Roman"/>
          <w:sz w:val="24"/>
          <w:szCs w:val="24"/>
          <w:lang w:val="en"/>
        </w:rPr>
        <w:t xml:space="preserve">. </w:t>
      </w:r>
      <w:del w:id="2378" w:author="Usov N." w:date="2019-10-26T12:08:00Z">
        <w:r>
          <w:rPr>
            <w:rStyle w:val="50"/>
            <w:rFonts w:ascii="Times New Roman" w:hAnsi="Times New Roman"/>
            <w:sz w:val="24"/>
            <w:szCs w:val="24"/>
            <w:lang w:val="en"/>
          </w:rPr>
          <w:delText>However, t</w:delText>
        </w:r>
      </w:del>
      <w:ins w:id="2379" w:author="Usov N." w:date="2019-10-26T12:08:00Z">
        <w:r>
          <w:rPr>
            <w:rStyle w:val="50"/>
            <w:rFonts w:ascii="Times New Roman" w:hAnsi="Times New Roman"/>
            <w:sz w:val="24"/>
            <w:szCs w:val="24"/>
            <w:lang w:val="en"/>
          </w:rPr>
          <w:t>T</w:t>
        </w:r>
      </w:ins>
      <w:r>
        <w:rPr>
          <w:rStyle w:val="50"/>
          <w:rFonts w:ascii="Times New Roman" w:hAnsi="Times New Roman"/>
          <w:sz w:val="24"/>
          <w:szCs w:val="24"/>
          <w:lang w:val="en"/>
        </w:rPr>
        <w:t xml:space="preserve">aking into account the ecological similarity of </w:t>
      </w:r>
      <w:del w:id="2380" w:author="Usov N." w:date="2019-10-26T12:24:00Z">
        <w:r>
          <w:rPr>
            <w:rStyle w:val="50"/>
            <w:rFonts w:ascii="Times New Roman" w:hAnsi="Times New Roman"/>
            <w:sz w:val="24"/>
            <w:szCs w:val="24"/>
            <w:lang w:val="en"/>
          </w:rPr>
          <w:delText>these two species</w:delText>
        </w:r>
      </w:del>
      <w:ins w:id="2381" w:author="Usov N." w:date="2019-10-26T12:25:00Z">
        <w:r>
          <w:rPr>
            <w:rStyle w:val="50"/>
            <w:rFonts w:ascii="Times New Roman" w:hAnsi="Times New Roman"/>
            <w:sz w:val="24"/>
            <w:szCs w:val="24"/>
            <w:lang w:val="en"/>
          </w:rPr>
          <w:t xml:space="preserve"> </w:t>
        </w:r>
      </w:ins>
      <w:ins w:id="2382" w:author="Usov N." w:date="2019-10-26T12:24:00Z">
        <w:r>
          <w:rPr>
            <w:rStyle w:val="50"/>
            <w:rFonts w:ascii="Times New Roman" w:hAnsi="Times New Roman"/>
            <w:i/>
            <w:sz w:val="24"/>
            <w:szCs w:val="24"/>
            <w:lang w:val="en"/>
            <w:rPrChange w:id="2383" w:author="Usov N." w:date="2019-10-26T12:26:00Z">
              <w:rPr>
                <w:rStyle w:val="50"/>
                <w:rFonts w:ascii="Times New Roman" w:hAnsi="Times New Roman"/>
                <w:sz w:val="24"/>
                <w:szCs w:val="24"/>
                <w:lang w:val="en"/>
              </w:rPr>
            </w:rPrChange>
          </w:rPr>
          <w:t>Pseudocalanus</w:t>
        </w:r>
      </w:ins>
      <w:ins w:id="2384" w:author="Usov N." w:date="2019-10-26T12:25:00Z">
        <w:r>
          <w:rPr>
            <w:rStyle w:val="50"/>
            <w:rFonts w:ascii="Times New Roman" w:hAnsi="Times New Roman"/>
            <w:sz w:val="24"/>
            <w:szCs w:val="24"/>
            <w:lang w:val="en"/>
          </w:rPr>
          <w:t xml:space="preserve"> </w:t>
        </w:r>
      </w:ins>
      <w:ins w:id="2385" w:author="Usov N." w:date="2019-10-26T12:26:00Z">
        <w:r>
          <w:rPr>
            <w:rStyle w:val="50"/>
            <w:rFonts w:ascii="Times New Roman" w:hAnsi="Times New Roman"/>
            <w:sz w:val="24"/>
            <w:szCs w:val="24"/>
            <w:lang w:val="en"/>
          </w:rPr>
          <w:t>spp.</w:t>
        </w:r>
      </w:ins>
      <w:ins w:id="2386" w:author="Usov N." w:date="2019-10-26T12:24:00Z">
        <w:r>
          <w:rPr>
            <w:rStyle w:val="50"/>
            <w:rFonts w:ascii="Times New Roman" w:hAnsi="Times New Roman"/>
            <w:sz w:val="24"/>
            <w:szCs w:val="24"/>
            <w:lang w:val="en"/>
          </w:rPr>
          <w:t xml:space="preserve"> and </w:t>
        </w:r>
      </w:ins>
      <w:ins w:id="2387" w:author="Usov N." w:date="2019-10-26T12:24:00Z">
        <w:r>
          <w:rPr>
            <w:rStyle w:val="50"/>
            <w:rFonts w:ascii="Times New Roman" w:hAnsi="Times New Roman"/>
            <w:i/>
            <w:sz w:val="24"/>
            <w:szCs w:val="24"/>
            <w:lang w:val="en"/>
            <w:rPrChange w:id="2388" w:author="Usov N." w:date="2019-10-26T12:26:00Z">
              <w:rPr>
                <w:rStyle w:val="50"/>
                <w:rFonts w:ascii="Times New Roman" w:hAnsi="Times New Roman"/>
                <w:sz w:val="24"/>
                <w:szCs w:val="24"/>
                <w:lang w:val="en"/>
              </w:rPr>
            </w:rPrChange>
          </w:rPr>
          <w:t>Calanus</w:t>
        </w:r>
      </w:ins>
      <w:ins w:id="2389" w:author="Usov N." w:date="2019-10-26T12:25:00Z">
        <w:r>
          <w:rPr>
            <w:rStyle w:val="50"/>
            <w:rFonts w:ascii="Times New Roman" w:hAnsi="Times New Roman"/>
            <w:i/>
            <w:sz w:val="24"/>
            <w:szCs w:val="24"/>
            <w:lang w:val="en"/>
            <w:rPrChange w:id="2390" w:author="Usov N." w:date="2019-10-26T12:26:00Z">
              <w:rPr>
                <w:rStyle w:val="50"/>
                <w:rFonts w:ascii="Times New Roman" w:hAnsi="Times New Roman"/>
                <w:sz w:val="24"/>
                <w:szCs w:val="24"/>
                <w:lang w:val="en"/>
              </w:rPr>
            </w:rPrChange>
          </w:rPr>
          <w:t xml:space="preserve"> glacialis</w:t>
        </w:r>
      </w:ins>
      <w:ins w:id="2391" w:author="Usov N." w:date="2019-10-26T12:24:00Z">
        <w:r>
          <w:rPr>
            <w:rStyle w:val="50"/>
            <w:rFonts w:ascii="Times New Roman" w:hAnsi="Times New Roman"/>
            <w:sz w:val="24"/>
            <w:szCs w:val="24"/>
            <w:lang w:val="en"/>
          </w:rPr>
          <w:t xml:space="preserve"> in the White Sea</w:t>
        </w:r>
      </w:ins>
      <w:ins w:id="2392" w:author="Usov N." w:date="2019-10-26T12:25:00Z">
        <w:r>
          <w:rPr>
            <w:rStyle w:val="50"/>
            <w:rFonts w:ascii="Times New Roman" w:hAnsi="Times New Roman"/>
            <w:sz w:val="24"/>
            <w:szCs w:val="24"/>
            <w:lang w:val="en"/>
          </w:rPr>
          <w:t xml:space="preserve"> and other regions</w:t>
        </w:r>
      </w:ins>
      <w:r>
        <w:rPr>
          <w:rStyle w:val="50"/>
          <w:rFonts w:ascii="Times New Roman" w:hAnsi="Times New Roman"/>
          <w:sz w:val="24"/>
          <w:szCs w:val="24"/>
          <w:lang w:val="en"/>
        </w:rPr>
        <w:t xml:space="preserve"> (breeding dates and food preferences during the breeding season and early development;</w:t>
      </w:r>
      <w:r>
        <w:rPr>
          <w:rStyle w:val="50"/>
          <w:rFonts w:ascii="Times New Roman" w:hAnsi="Times New Roman"/>
          <w:sz w:val="24"/>
          <w:szCs w:val="24"/>
          <w:lang w:val="en-US"/>
        </w:rPr>
        <w:t xml:space="preserve"> see:</w:t>
      </w:r>
      <w:r>
        <w:rPr>
          <w:rStyle w:val="50"/>
          <w:rFonts w:ascii="Times New Roman" w:hAnsi="Times New Roman"/>
          <w:sz w:val="24"/>
          <w:szCs w:val="24"/>
          <w:lang w:val="en"/>
        </w:rPr>
        <w:t xml:space="preserve"> Lischka, Hagen, 2007; Falk-Petersen et al., 2009), the same conclusions can be drawn: a huge shift in the timing of the development of </w:t>
      </w:r>
      <w:del w:id="2393" w:author="Usov N." w:date="2019-10-02T19:34:00Z">
        <w:r>
          <w:rPr>
            <w:rStyle w:val="50"/>
            <w:rFonts w:ascii="Times New Roman" w:hAnsi="Times New Roman"/>
            <w:sz w:val="24"/>
            <w:szCs w:val="24"/>
            <w:lang w:val="en"/>
          </w:rPr>
          <w:delText>these species</w:delText>
        </w:r>
      </w:del>
      <w:ins w:id="2394" w:author="Usov N." w:date="2019-10-02T19:34:00Z">
        <w:r>
          <w:rPr>
            <w:rStyle w:val="50"/>
            <w:rFonts w:ascii="Times New Roman" w:hAnsi="Times New Roman"/>
            <w:i/>
            <w:sz w:val="24"/>
            <w:szCs w:val="24"/>
            <w:lang w:val="en-US"/>
            <w:rPrChange w:id="2395" w:author="Usov N." w:date="2019-10-02T19:34:00Z">
              <w:rPr>
                <w:rStyle w:val="50"/>
                <w:rFonts w:ascii="Times New Roman" w:hAnsi="Times New Roman"/>
                <w:sz w:val="24"/>
                <w:szCs w:val="24"/>
                <w:lang w:val="en-US"/>
              </w:rPr>
            </w:rPrChange>
          </w:rPr>
          <w:t>Pseudocalanus</w:t>
        </w:r>
      </w:ins>
      <w:ins w:id="2396" w:author="Usov N." w:date="2019-10-02T19:34:00Z">
        <w:r>
          <w:rPr>
            <w:rStyle w:val="50"/>
            <w:rFonts w:ascii="Times New Roman" w:hAnsi="Times New Roman"/>
            <w:sz w:val="24"/>
            <w:szCs w:val="24"/>
            <w:lang w:val="en-US"/>
          </w:rPr>
          <w:t xml:space="preserve"> spp.</w:t>
        </w:r>
      </w:ins>
      <w:r>
        <w:rPr>
          <w:rStyle w:val="50"/>
          <w:rFonts w:ascii="Times New Roman" w:hAnsi="Times New Roman"/>
          <w:sz w:val="24"/>
          <w:szCs w:val="24"/>
          <w:lang w:val="en"/>
        </w:rPr>
        <w:t xml:space="preserve"> does not lead to a noticeable trophic mismatch and population depression. </w:t>
      </w:r>
      <w:ins w:id="2397" w:author="Usov N." w:date="2019-10-28T11:17:00Z">
        <w:r>
          <w:rPr>
            <w:rStyle w:val="50"/>
            <w:rFonts w:ascii="Times New Roman" w:hAnsi="Times New Roman"/>
            <w:sz w:val="24"/>
            <w:szCs w:val="24"/>
            <w:lang w:val="en"/>
          </w:rPr>
          <w:t>Changes</w:t>
        </w:r>
      </w:ins>
      <w:ins w:id="2398" w:author="Usov N." w:date="2019-10-26T12:27:00Z">
        <w:r>
          <w:rPr>
            <w:rStyle w:val="50"/>
            <w:rFonts w:ascii="Times New Roman" w:hAnsi="Times New Roman"/>
            <w:sz w:val="24"/>
            <w:szCs w:val="24"/>
            <w:lang w:val="en"/>
          </w:rPr>
          <w:t xml:space="preserve"> </w:t>
        </w:r>
      </w:ins>
      <w:ins w:id="2399" w:author="Usov N." w:date="2019-10-28T11:18:00Z">
        <w:r>
          <w:rPr>
            <w:rStyle w:val="50"/>
            <w:rFonts w:ascii="Times New Roman" w:hAnsi="Times New Roman"/>
            <w:sz w:val="24"/>
            <w:szCs w:val="24"/>
            <w:lang w:val="en"/>
          </w:rPr>
          <w:t xml:space="preserve">of </w:t>
        </w:r>
      </w:ins>
      <w:ins w:id="2400" w:author="Usov N." w:date="2019-10-26T12:27:00Z">
        <w:r>
          <w:rPr>
            <w:rStyle w:val="50"/>
            <w:rFonts w:ascii="Times New Roman" w:hAnsi="Times New Roman"/>
            <w:sz w:val="24"/>
            <w:szCs w:val="24"/>
            <w:lang w:val="en"/>
          </w:rPr>
          <w:t>temperature</w:t>
        </w:r>
      </w:ins>
      <w:ins w:id="2401" w:author="Usov N." w:date="2019-10-28T11:18:00Z">
        <w:r>
          <w:rPr>
            <w:rStyle w:val="50"/>
            <w:rFonts w:ascii="Times New Roman" w:hAnsi="Times New Roman"/>
            <w:sz w:val="24"/>
            <w:szCs w:val="24"/>
            <w:lang w:val="en"/>
          </w:rPr>
          <w:t xml:space="preserve"> seasonal dynamics</w:t>
        </w:r>
      </w:ins>
      <w:ins w:id="2402" w:author="Usov N." w:date="2019-10-26T12:27:00Z">
        <w:r>
          <w:rPr>
            <w:rStyle w:val="50"/>
            <w:rFonts w:ascii="Times New Roman" w:hAnsi="Times New Roman"/>
            <w:sz w:val="24"/>
            <w:szCs w:val="24"/>
            <w:lang w:val="en"/>
          </w:rPr>
          <w:t xml:space="preserve"> may be one of the drivers of the observed </w:t>
        </w:r>
      </w:ins>
      <w:ins w:id="2403" w:author="Usov N." w:date="2019-10-26T12:28:00Z">
        <w:r>
          <w:rPr>
            <w:rStyle w:val="50"/>
            <w:rFonts w:ascii="Times New Roman" w:hAnsi="Times New Roman"/>
            <w:sz w:val="24"/>
            <w:szCs w:val="24"/>
            <w:lang w:val="en"/>
          </w:rPr>
          <w:t xml:space="preserve">phenological shift and </w:t>
        </w:r>
      </w:ins>
      <w:ins w:id="2404" w:author="Usov N." w:date="2019-10-26T12:27:00Z">
        <w:r>
          <w:rPr>
            <w:rStyle w:val="50"/>
            <w:rFonts w:ascii="Times New Roman" w:hAnsi="Times New Roman"/>
            <w:sz w:val="24"/>
            <w:szCs w:val="24"/>
            <w:lang w:val="en"/>
          </w:rPr>
          <w:t xml:space="preserve">population </w:t>
        </w:r>
      </w:ins>
      <w:ins w:id="2405" w:author="Usov N." w:date="2019-10-26T12:28:00Z">
        <w:r>
          <w:rPr>
            <w:rStyle w:val="50"/>
            <w:rFonts w:ascii="Times New Roman" w:hAnsi="Times New Roman"/>
            <w:sz w:val="24"/>
            <w:szCs w:val="24"/>
            <w:lang w:val="en"/>
          </w:rPr>
          <w:t>increase.</w:t>
        </w:r>
      </w:ins>
      <w:ins w:id="2406" w:author="Usov N." w:date="2019-10-26T12:27:00Z">
        <w:r>
          <w:rPr>
            <w:rStyle w:val="50"/>
            <w:rFonts w:ascii="Times New Roman" w:hAnsi="Times New Roman"/>
            <w:sz w:val="24"/>
            <w:szCs w:val="24"/>
            <w:lang w:val="en"/>
          </w:rPr>
          <w:t xml:space="preserve"> </w:t>
        </w:r>
      </w:ins>
      <w:r>
        <w:rPr>
          <w:rStyle w:val="50"/>
          <w:rFonts w:ascii="Times New Roman" w:hAnsi="Times New Roman"/>
          <w:sz w:val="24"/>
          <w:szCs w:val="24"/>
          <w:lang w:val="en"/>
        </w:rPr>
        <w:t xml:space="preserve">The negative shift of the center-of-gravity timing for </w:t>
      </w:r>
      <w:r>
        <w:rPr>
          <w:rStyle w:val="50"/>
          <w:rFonts w:ascii="Times New Roman" w:hAnsi="Times New Roman"/>
          <w:i/>
          <w:sz w:val="24"/>
          <w:szCs w:val="24"/>
          <w:lang w:val="en"/>
        </w:rPr>
        <w:t>Pseudocalanus</w:t>
      </w:r>
      <w:r>
        <w:rPr>
          <w:rStyle w:val="50"/>
          <w:rFonts w:ascii="Times New Roman" w:hAnsi="Times New Roman"/>
          <w:sz w:val="24"/>
          <w:szCs w:val="24"/>
          <w:lang w:val="en"/>
        </w:rPr>
        <w:t xml:space="preserve"> species was noted in the central part of the North Sea, which coincided with a positive trend in the dynamics of the average annual water temperature at the sea surface (Mackas et al., 2012 and references therein).</w:t>
      </w:r>
      <w:r>
        <w:rPr>
          <w:rStyle w:val="50"/>
          <w:rFonts w:ascii="Times New Roman" w:hAnsi="Times New Roman"/>
          <w:sz w:val="24"/>
          <w:szCs w:val="24"/>
          <w:lang w:val="en-US"/>
        </w:rPr>
        <w:t xml:space="preserve"> </w:t>
      </w:r>
    </w:p>
    <w:p>
      <w:pPr>
        <w:spacing w:after="0" w:line="360" w:lineRule="auto"/>
        <w:ind w:firstLine="709"/>
        <w:jc w:val="both"/>
        <w:rPr>
          <w:rStyle w:val="50"/>
          <w:rFonts w:ascii="Times New Roman" w:hAnsi="Times New Roman"/>
          <w:sz w:val="24"/>
          <w:szCs w:val="24"/>
          <w:lang w:val="en"/>
        </w:rPr>
      </w:pPr>
      <w:r>
        <w:rPr>
          <w:rStyle w:val="50"/>
          <w:rFonts w:ascii="Times New Roman" w:hAnsi="Times New Roman"/>
          <w:sz w:val="24"/>
          <w:szCs w:val="24"/>
          <w:lang w:val="en"/>
        </w:rPr>
        <w:t xml:space="preserve"> </w:t>
      </w:r>
      <w:del w:id="2407" w:author="Usov N." w:date="2019-10-02T19:13:00Z">
        <w:r>
          <w:rPr>
            <w:rStyle w:val="50"/>
            <w:rFonts w:ascii="Times New Roman" w:hAnsi="Times New Roman"/>
            <w:sz w:val="24"/>
            <w:szCs w:val="24"/>
            <w:lang w:val="en"/>
          </w:rPr>
          <w:delText xml:space="preserve">As one of the mechanisms of the resilience of the populations </w:delText>
        </w:r>
      </w:del>
      <w:del w:id="2408" w:author="Usov N." w:date="2019-10-02T19:12:00Z">
        <w:r>
          <w:rPr>
            <w:rStyle w:val="50"/>
            <w:rFonts w:ascii="Times New Roman" w:hAnsi="Times New Roman"/>
            <w:sz w:val="24"/>
            <w:szCs w:val="24"/>
            <w:lang w:val="en"/>
          </w:rPr>
          <w:delText xml:space="preserve">of planktonic copepods </w:delText>
        </w:r>
      </w:del>
      <w:del w:id="2409" w:author="Usov N." w:date="2019-10-02T19:13:00Z">
        <w:r>
          <w:rPr>
            <w:rStyle w:val="50"/>
            <w:rFonts w:ascii="Times New Roman" w:hAnsi="Times New Roman"/>
            <w:sz w:val="24"/>
            <w:szCs w:val="24"/>
            <w:lang w:val="en"/>
          </w:rPr>
          <w:delText xml:space="preserve">to phenological shifts may serve a </w:delText>
        </w:r>
      </w:del>
      <w:ins w:id="2410" w:author="Usov N." w:date="2019-10-02T19:13:00Z">
        <w:r>
          <w:rPr>
            <w:rStyle w:val="50"/>
            <w:rFonts w:ascii="Times New Roman" w:hAnsi="Times New Roman"/>
            <w:sz w:val="24"/>
            <w:szCs w:val="24"/>
            <w:lang w:val="en"/>
          </w:rPr>
          <w:t xml:space="preserve">A </w:t>
        </w:r>
      </w:ins>
      <w:r>
        <w:rPr>
          <w:rStyle w:val="50"/>
          <w:rFonts w:ascii="Times New Roman" w:hAnsi="Times New Roman"/>
          <w:sz w:val="24"/>
          <w:szCs w:val="24"/>
          <w:lang w:val="en"/>
        </w:rPr>
        <w:t>synchronization of the timing of the main events in the life cycles of cold-water species with changes in the environment</w:t>
      </w:r>
      <w:ins w:id="2411" w:author="Usov N." w:date="2019-10-02T19:13:00Z">
        <w:r>
          <w:rPr>
            <w:rStyle w:val="50"/>
            <w:rFonts w:ascii="Times New Roman" w:hAnsi="Times New Roman"/>
            <w:sz w:val="24"/>
            <w:szCs w:val="24"/>
            <w:lang w:val="en"/>
          </w:rPr>
          <w:t xml:space="preserve"> may serve as one of the mechanisms of the resilience of the planktonic copepod populations to phenological shifts</w:t>
        </w:r>
      </w:ins>
      <w:r>
        <w:rPr>
          <w:rStyle w:val="50"/>
          <w:rFonts w:ascii="Times New Roman" w:hAnsi="Times New Roman"/>
          <w:sz w:val="24"/>
          <w:szCs w:val="24"/>
          <w:lang w:val="en"/>
        </w:rPr>
        <w:t>. Such synchronization was reported for phytoplankton in Arctic (Ji et al., 2012): planktonic algae develop earlier with earlier ice retreat.</w:t>
      </w:r>
    </w:p>
    <w:p>
      <w:pPr>
        <w:spacing w:after="0" w:line="360" w:lineRule="auto"/>
        <w:ind w:firstLine="709"/>
        <w:jc w:val="both"/>
        <w:rPr>
          <w:rFonts w:ascii="Times New Roman" w:hAnsi="Times New Roman"/>
          <w:sz w:val="24"/>
          <w:szCs w:val="24"/>
          <w:lang w:val="en-US"/>
        </w:rPr>
      </w:pPr>
      <w:r>
        <w:rPr>
          <w:rStyle w:val="50"/>
          <w:rFonts w:ascii="Times New Roman" w:hAnsi="Times New Roman"/>
          <w:sz w:val="24"/>
          <w:szCs w:val="24"/>
          <w:lang w:val="en"/>
        </w:rPr>
        <w:t xml:space="preserve">Omnivory may be the alternative mechanism of resilience. Planktonic Copepoda consume heterotrophic plankton (microzooplankton) actively when suitable phytoplankton becomes deficient, which was found in other regions, in experiments and for related species (Levinsen et al., 2000; Lischka, Hagen, 2007; Fileman et al., 2010). The ability of many animals to switch to other food objects </w:t>
      </w:r>
      <w:r>
        <w:rPr>
          <w:rFonts w:ascii="Times New Roman" w:hAnsi="Times New Roman"/>
          <w:sz w:val="24"/>
          <w:szCs w:val="24"/>
          <w:lang w:val="en" w:eastAsia="ru-RU"/>
        </w:rPr>
        <w:t>in conditions of the food shortage</w:t>
      </w:r>
      <w:r>
        <w:rPr>
          <w:rStyle w:val="50"/>
          <w:rFonts w:ascii="Times New Roman" w:hAnsi="Times New Roman"/>
          <w:sz w:val="24"/>
          <w:szCs w:val="24"/>
          <w:lang w:val="en"/>
        </w:rPr>
        <w:t>, or to be potentially omnivorous, is widely reported (</w:t>
      </w:r>
      <w:r>
        <w:rPr>
          <w:rFonts w:ascii="Times New Roman" w:hAnsi="Times New Roman"/>
          <w:sz w:val="24"/>
          <w:szCs w:val="24"/>
          <w:lang w:val="en" w:eastAsia="ru-RU"/>
        </w:rPr>
        <w:t xml:space="preserve">Saiz, Calbet, 2010; </w:t>
      </w:r>
      <w:r>
        <w:rPr>
          <w:rStyle w:val="50"/>
          <w:rFonts w:ascii="Times New Roman" w:hAnsi="Times New Roman"/>
          <w:sz w:val="24"/>
          <w:szCs w:val="24"/>
          <w:lang w:val="en"/>
        </w:rPr>
        <w:t xml:space="preserve">Kiørboe, 2011; Benedetti et al., 2016; Brun et al., 2017). </w:t>
      </w:r>
      <w:r>
        <w:rPr>
          <w:rStyle w:val="50"/>
          <w:rFonts w:ascii="Times New Roman" w:hAnsi="Times New Roman"/>
          <w:sz w:val="24"/>
          <w:szCs w:val="24"/>
          <w:lang w:val="en-US"/>
        </w:rPr>
        <w:t xml:space="preserve">This ability may support </w:t>
      </w:r>
      <w:r>
        <w:rPr>
          <w:rStyle w:val="50"/>
          <w:rFonts w:ascii="Times New Roman" w:hAnsi="Times New Roman"/>
          <w:i/>
          <w:sz w:val="24"/>
          <w:szCs w:val="24"/>
          <w:lang w:val="en"/>
        </w:rPr>
        <w:t>Calanus</w:t>
      </w:r>
      <w:r>
        <w:rPr>
          <w:rStyle w:val="50"/>
          <w:rFonts w:ascii="Times New Roman" w:hAnsi="Times New Roman"/>
          <w:sz w:val="24"/>
          <w:szCs w:val="24"/>
          <w:lang w:val="en"/>
        </w:rPr>
        <w:t xml:space="preserve"> and </w:t>
      </w:r>
      <w:r>
        <w:rPr>
          <w:rStyle w:val="50"/>
          <w:rFonts w:ascii="Times New Roman" w:hAnsi="Times New Roman"/>
          <w:i/>
          <w:sz w:val="24"/>
          <w:szCs w:val="24"/>
          <w:lang w:val="en"/>
        </w:rPr>
        <w:t>Pseudocalanus</w:t>
      </w:r>
      <w:r>
        <w:rPr>
          <w:rStyle w:val="50"/>
          <w:rFonts w:ascii="Times New Roman" w:hAnsi="Times New Roman"/>
          <w:sz w:val="24"/>
          <w:szCs w:val="24"/>
          <w:lang w:val="en"/>
        </w:rPr>
        <w:t xml:space="preserve"> </w:t>
      </w:r>
      <w:r>
        <w:rPr>
          <w:rStyle w:val="50"/>
          <w:rFonts w:ascii="Times New Roman" w:hAnsi="Times New Roman"/>
          <w:sz w:val="24"/>
          <w:szCs w:val="24"/>
          <w:lang w:val="en-US"/>
        </w:rPr>
        <w:t>population success in the changing environment of the White Sea. These hypotheses may well apply to other species, demonstrating resilience to phenological changes, which will be discussed further.</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 xml:space="preserve">The trends of phenology of the boreal </w:t>
      </w:r>
      <w:r>
        <w:rPr>
          <w:rFonts w:ascii="Times New Roman" w:hAnsi="Times New Roman"/>
          <w:i/>
          <w:sz w:val="24"/>
          <w:szCs w:val="24"/>
          <w:lang w:val="en-US"/>
        </w:rPr>
        <w:t>Centropages hamatus</w:t>
      </w:r>
      <w:r>
        <w:rPr>
          <w:rFonts w:ascii="Times New Roman" w:hAnsi="Times New Roman"/>
          <w:sz w:val="24"/>
          <w:szCs w:val="24"/>
          <w:lang w:val="en-US"/>
        </w:rPr>
        <w:t xml:space="preserve"> and </w:t>
      </w:r>
      <w:r>
        <w:rPr>
          <w:rFonts w:ascii="Times New Roman" w:hAnsi="Times New Roman"/>
          <w:i/>
          <w:sz w:val="24"/>
          <w:szCs w:val="24"/>
          <w:lang w:val="en-US"/>
        </w:rPr>
        <w:t>Temora longicornis</w:t>
      </w:r>
      <w:r>
        <w:rPr>
          <w:rFonts w:ascii="Times New Roman" w:hAnsi="Times New Roman"/>
          <w:sz w:val="24"/>
          <w:szCs w:val="24"/>
          <w:lang w:val="en-US"/>
        </w:rPr>
        <w:t xml:space="preserve"> </w:t>
      </w:r>
      <w:del w:id="2412" w:author="Usov N." w:date="2019-10-26T12:37:00Z">
        <w:r>
          <w:rPr>
            <w:rFonts w:ascii="Times New Roman" w:hAnsi="Times New Roman"/>
            <w:sz w:val="24"/>
            <w:szCs w:val="24"/>
            <w:lang w:val="en-US"/>
          </w:rPr>
          <w:delText xml:space="preserve">are </w:delText>
        </w:r>
      </w:del>
      <w:ins w:id="2413" w:author="Usov N." w:date="2019-10-26T12:37:00Z">
        <w:r>
          <w:rPr>
            <w:rFonts w:ascii="Times New Roman" w:hAnsi="Times New Roman"/>
            <w:sz w:val="24"/>
            <w:szCs w:val="24"/>
            <w:lang w:val="en-US"/>
          </w:rPr>
          <w:t xml:space="preserve">were </w:t>
        </w:r>
      </w:ins>
      <w:r>
        <w:rPr>
          <w:rFonts w:ascii="Times New Roman" w:hAnsi="Times New Roman"/>
          <w:sz w:val="24"/>
          <w:szCs w:val="24"/>
          <w:lang w:val="en-US"/>
        </w:rPr>
        <w:t xml:space="preserve">consistent with the changes of the seasonal cycle of temperature. </w:t>
      </w:r>
      <w:del w:id="2414" w:author="Usov N." w:date="2019-10-26T12:36:00Z">
        <w:r>
          <w:rPr>
            <w:rFonts w:ascii="Times New Roman" w:hAnsi="Times New Roman"/>
            <w:sz w:val="24"/>
            <w:szCs w:val="24"/>
            <w:lang w:val="en-US"/>
          </w:rPr>
          <w:delText>Particularly, t</w:delText>
        </w:r>
      </w:del>
      <w:ins w:id="2415" w:author="Usov N." w:date="2019-10-26T12:36:00Z">
        <w:r>
          <w:rPr>
            <w:rFonts w:ascii="Times New Roman" w:hAnsi="Times New Roman"/>
            <w:sz w:val="24"/>
            <w:szCs w:val="24"/>
            <w:lang w:val="en-US"/>
          </w:rPr>
          <w:t>T</w:t>
        </w:r>
      </w:ins>
      <w:r>
        <w:rPr>
          <w:rFonts w:ascii="Times New Roman" w:hAnsi="Times New Roman"/>
          <w:sz w:val="24"/>
          <w:szCs w:val="24"/>
          <w:lang w:val="en-US"/>
        </w:rPr>
        <w:t xml:space="preserve">he latter is one of the main triggers of their hatching in the White Sea (Pertzova, 1990) and other areas, such as the northern Baltic Sea (Katajisto et al., 1998). The temperature increase either induces hatching (Pertzova, 1990) or shortens egg developmental time (Katajisto et al., 1998). Thus, shift of spring warming </w:t>
      </w:r>
      <w:del w:id="2416" w:author="Usov N." w:date="2019-10-26T12:37:00Z">
        <w:r>
          <w:rPr>
            <w:rFonts w:ascii="Times New Roman" w:hAnsi="Times New Roman"/>
            <w:sz w:val="24"/>
            <w:szCs w:val="24"/>
            <w:lang w:val="en-US"/>
          </w:rPr>
          <w:delText xml:space="preserve">may </w:delText>
        </w:r>
      </w:del>
      <w:ins w:id="2417" w:author="Usov N." w:date="2019-10-26T12:37:00Z">
        <w:r>
          <w:rPr>
            <w:rFonts w:ascii="Times New Roman" w:hAnsi="Times New Roman"/>
            <w:sz w:val="24"/>
            <w:szCs w:val="24"/>
            <w:lang w:val="en-US"/>
          </w:rPr>
          <w:t xml:space="preserve">might </w:t>
        </w:r>
      </w:ins>
      <w:r>
        <w:rPr>
          <w:rFonts w:ascii="Times New Roman" w:hAnsi="Times New Roman"/>
          <w:sz w:val="24"/>
          <w:szCs w:val="24"/>
          <w:lang w:val="en-US"/>
        </w:rPr>
        <w:t xml:space="preserve">influence the timing of hatching of these species in the White Sea. </w:t>
      </w:r>
      <w:r>
        <w:rPr>
          <w:rStyle w:val="50"/>
          <w:rFonts w:ascii="Times New Roman" w:hAnsi="Times New Roman"/>
          <w:sz w:val="24"/>
          <w:szCs w:val="24"/>
          <w:lang w:val="en"/>
        </w:rPr>
        <w:t xml:space="preserve">Other boreal species, </w:t>
      </w:r>
      <w:r>
        <w:rPr>
          <w:rStyle w:val="50"/>
          <w:rFonts w:ascii="Times New Roman" w:hAnsi="Times New Roman"/>
          <w:i/>
          <w:sz w:val="24"/>
          <w:szCs w:val="24"/>
          <w:lang w:val="en"/>
        </w:rPr>
        <w:t>Acartia</w:t>
      </w:r>
      <w:r>
        <w:rPr>
          <w:rStyle w:val="50"/>
          <w:rFonts w:ascii="Times New Roman" w:hAnsi="Times New Roman"/>
          <w:sz w:val="24"/>
          <w:szCs w:val="24"/>
          <w:lang w:val="en"/>
        </w:rPr>
        <w:t xml:space="preserve"> spp., </w:t>
      </w:r>
      <w:del w:id="2418" w:author="Usov N." w:date="2019-10-26T12:36:00Z">
        <w:r>
          <w:rPr>
            <w:rStyle w:val="50"/>
            <w:rFonts w:ascii="Times New Roman" w:hAnsi="Times New Roman"/>
            <w:sz w:val="24"/>
            <w:szCs w:val="24"/>
            <w:lang w:val="en"/>
          </w:rPr>
          <w:delText xml:space="preserve">have </w:delText>
        </w:r>
      </w:del>
      <w:ins w:id="2419" w:author="Usov N." w:date="2019-10-26T12:36:00Z">
        <w:r>
          <w:rPr>
            <w:rStyle w:val="50"/>
            <w:rFonts w:ascii="Times New Roman" w:hAnsi="Times New Roman"/>
            <w:sz w:val="24"/>
            <w:szCs w:val="24"/>
            <w:lang w:val="en"/>
          </w:rPr>
          <w:t xml:space="preserve">demonstrated </w:t>
        </w:r>
      </w:ins>
      <w:r>
        <w:rPr>
          <w:rStyle w:val="50"/>
          <w:rFonts w:ascii="Times New Roman" w:hAnsi="Times New Roman"/>
          <w:sz w:val="24"/>
          <w:szCs w:val="24"/>
          <w:lang w:val="en"/>
        </w:rPr>
        <w:t xml:space="preserve">no shifts of the beginning of the developmental season. According to our observations (Fig. 2), adults of </w:t>
      </w:r>
      <w:r>
        <w:rPr>
          <w:rStyle w:val="50"/>
          <w:rFonts w:ascii="Times New Roman" w:hAnsi="Times New Roman"/>
          <w:i/>
          <w:sz w:val="24"/>
          <w:szCs w:val="24"/>
          <w:lang w:val="en"/>
        </w:rPr>
        <w:t>Acartia</w:t>
      </w:r>
      <w:r>
        <w:rPr>
          <w:rStyle w:val="14"/>
          <w:rFonts w:ascii="Times New Roman" w:hAnsi="Times New Roman"/>
          <w:i/>
          <w:sz w:val="24"/>
          <w:szCs w:val="24"/>
          <w:lang w:val="en"/>
        </w:rPr>
        <w:footnoteReference w:id="0"/>
      </w:r>
      <w:r>
        <w:rPr>
          <w:rStyle w:val="50"/>
          <w:rFonts w:ascii="Times New Roman" w:hAnsi="Times New Roman"/>
          <w:sz w:val="24"/>
          <w:szCs w:val="24"/>
          <w:lang w:val="en"/>
        </w:rPr>
        <w:t xml:space="preserve"> </w:t>
      </w:r>
      <w:del w:id="2420" w:author="Usov N." w:date="2019-10-26T12:37:00Z">
        <w:r>
          <w:rPr>
            <w:rStyle w:val="50"/>
            <w:rFonts w:ascii="Times New Roman" w:hAnsi="Times New Roman"/>
            <w:sz w:val="24"/>
            <w:szCs w:val="24"/>
            <w:lang w:val="en"/>
          </w:rPr>
          <w:delText xml:space="preserve">are </w:delText>
        </w:r>
      </w:del>
      <w:ins w:id="2421" w:author="Usov N." w:date="2019-10-26T12:37:00Z">
        <w:r>
          <w:rPr>
            <w:rStyle w:val="50"/>
            <w:rFonts w:ascii="Times New Roman" w:hAnsi="Times New Roman"/>
            <w:sz w:val="24"/>
            <w:szCs w:val="24"/>
            <w:lang w:val="en"/>
          </w:rPr>
          <w:t xml:space="preserve">were </w:t>
        </w:r>
      </w:ins>
      <w:r>
        <w:rPr>
          <w:rStyle w:val="50"/>
          <w:rFonts w:ascii="Times New Roman" w:hAnsi="Times New Roman"/>
          <w:sz w:val="24"/>
          <w:szCs w:val="24"/>
          <w:lang w:val="en"/>
        </w:rPr>
        <w:t xml:space="preserve">found in the plankton all year round, and the increase in their abundance </w:t>
      </w:r>
      <w:del w:id="2422" w:author="Usov N." w:date="2019-10-26T12:37:00Z">
        <w:r>
          <w:rPr>
            <w:rStyle w:val="50"/>
            <w:rFonts w:ascii="Times New Roman" w:hAnsi="Times New Roman"/>
            <w:sz w:val="24"/>
            <w:szCs w:val="24"/>
            <w:lang w:val="en"/>
          </w:rPr>
          <w:delText xml:space="preserve">begins </w:delText>
        </w:r>
      </w:del>
      <w:ins w:id="2423" w:author="Usov N." w:date="2019-10-26T12:37:00Z">
        <w:r>
          <w:rPr>
            <w:rStyle w:val="50"/>
            <w:rFonts w:ascii="Times New Roman" w:hAnsi="Times New Roman"/>
            <w:sz w:val="24"/>
            <w:szCs w:val="24"/>
            <w:lang w:val="en"/>
          </w:rPr>
          <w:t xml:space="preserve">began </w:t>
        </w:r>
      </w:ins>
      <w:r>
        <w:rPr>
          <w:rStyle w:val="50"/>
          <w:rFonts w:ascii="Times New Roman" w:hAnsi="Times New Roman"/>
          <w:sz w:val="24"/>
          <w:szCs w:val="24"/>
          <w:lang w:val="en"/>
        </w:rPr>
        <w:t xml:space="preserve">in March, under the ice. This suggests that </w:t>
      </w:r>
      <w:r>
        <w:rPr>
          <w:rStyle w:val="50"/>
          <w:rFonts w:ascii="Times New Roman" w:hAnsi="Times New Roman"/>
          <w:i/>
          <w:sz w:val="24"/>
          <w:szCs w:val="24"/>
          <w:lang w:val="en"/>
        </w:rPr>
        <w:t>Acartia</w:t>
      </w:r>
      <w:r>
        <w:rPr>
          <w:rStyle w:val="50"/>
          <w:rFonts w:ascii="Times New Roman" w:hAnsi="Times New Roman"/>
          <w:sz w:val="24"/>
          <w:szCs w:val="24"/>
          <w:lang w:val="en"/>
        </w:rPr>
        <w:t xml:space="preserve"> depends on temperature to a lesser extent than </w:t>
      </w:r>
      <w:r>
        <w:rPr>
          <w:rStyle w:val="50"/>
          <w:rFonts w:ascii="Times New Roman" w:hAnsi="Times New Roman"/>
          <w:i/>
          <w:sz w:val="24"/>
          <w:szCs w:val="24"/>
          <w:lang w:val="en"/>
        </w:rPr>
        <w:t>Temora</w:t>
      </w:r>
      <w:r>
        <w:rPr>
          <w:rStyle w:val="50"/>
          <w:rFonts w:ascii="Times New Roman" w:hAnsi="Times New Roman"/>
          <w:sz w:val="24"/>
          <w:szCs w:val="24"/>
          <w:lang w:val="en"/>
        </w:rPr>
        <w:t xml:space="preserve"> and </w:t>
      </w:r>
      <w:r>
        <w:rPr>
          <w:rStyle w:val="50"/>
          <w:rFonts w:ascii="Times New Roman" w:hAnsi="Times New Roman"/>
          <w:i/>
          <w:sz w:val="24"/>
          <w:szCs w:val="24"/>
          <w:lang w:val="en"/>
        </w:rPr>
        <w:t>Centropages</w:t>
      </w:r>
      <w:r>
        <w:rPr>
          <w:rStyle w:val="50"/>
          <w:rFonts w:ascii="Times New Roman" w:hAnsi="Times New Roman"/>
          <w:sz w:val="24"/>
          <w:szCs w:val="24"/>
          <w:lang w:val="en"/>
        </w:rPr>
        <w:t xml:space="preserve">. Tendency for the earlier development of boreal species was observed in other areas of the World Ocean. </w:t>
      </w:r>
      <w:del w:id="2424" w:author="Usov N." w:date="2019-10-28T11:23:00Z">
        <w:r>
          <w:rPr>
            <w:rStyle w:val="50"/>
            <w:rFonts w:ascii="Times New Roman" w:hAnsi="Times New Roman"/>
            <w:sz w:val="24"/>
            <w:szCs w:val="24"/>
            <w:lang w:val="en"/>
          </w:rPr>
          <w:delText>Thus, t</w:delText>
        </w:r>
      </w:del>
      <w:ins w:id="2425" w:author="Usov N." w:date="2019-10-28T11:23:00Z">
        <w:r>
          <w:rPr>
            <w:rStyle w:val="50"/>
            <w:rFonts w:ascii="Times New Roman" w:hAnsi="Times New Roman"/>
            <w:sz w:val="24"/>
            <w:szCs w:val="24"/>
            <w:lang w:val="en"/>
          </w:rPr>
          <w:t>T</w:t>
        </w:r>
      </w:ins>
      <w:r>
        <w:rPr>
          <w:rStyle w:val="50"/>
          <w:rFonts w:ascii="Times New Roman" w:hAnsi="Times New Roman"/>
          <w:sz w:val="24"/>
          <w:szCs w:val="24"/>
          <w:lang w:val="en"/>
        </w:rPr>
        <w:t xml:space="preserve">he timing of the appearance of the thermophilic </w:t>
      </w:r>
      <w:r>
        <w:rPr>
          <w:rStyle w:val="50"/>
          <w:rFonts w:ascii="Times New Roman" w:hAnsi="Times New Roman"/>
          <w:i/>
          <w:sz w:val="24"/>
          <w:szCs w:val="24"/>
          <w:lang w:val="en"/>
        </w:rPr>
        <w:t>Acartia tonsa</w:t>
      </w:r>
      <w:r>
        <w:rPr>
          <w:rStyle w:val="50"/>
          <w:rFonts w:ascii="Times New Roman" w:hAnsi="Times New Roman"/>
          <w:sz w:val="24"/>
          <w:szCs w:val="24"/>
          <w:lang w:val="en"/>
        </w:rPr>
        <w:t xml:space="preserve"> in Narragansett Bay (West Coast of USA) in plankton shifted to an earlier time during period from 1972 to 1990, which coincided with a significant increase in spring temperature (Borkman et al., 2018). Approximately in the same period (from 1974 to 2004), the periods of the middle of the season (time of the 50% of the annual cumulative abundance threshold) of </w:t>
      </w:r>
      <w:r>
        <w:rPr>
          <w:rStyle w:val="50"/>
          <w:rFonts w:ascii="Times New Roman" w:hAnsi="Times New Roman"/>
          <w:i/>
          <w:sz w:val="24"/>
          <w:szCs w:val="24"/>
          <w:lang w:val="en"/>
        </w:rPr>
        <w:t>Temora longicornis</w:t>
      </w:r>
      <w:r>
        <w:rPr>
          <w:rStyle w:val="50"/>
          <w:rFonts w:ascii="Times New Roman" w:hAnsi="Times New Roman"/>
          <w:sz w:val="24"/>
          <w:szCs w:val="24"/>
          <w:lang w:val="en"/>
        </w:rPr>
        <w:t xml:space="preserve">, </w:t>
      </w:r>
      <w:r>
        <w:rPr>
          <w:rStyle w:val="50"/>
          <w:rFonts w:ascii="Times New Roman" w:hAnsi="Times New Roman"/>
          <w:i/>
          <w:sz w:val="24"/>
          <w:szCs w:val="24"/>
          <w:lang w:val="en"/>
        </w:rPr>
        <w:t>Acartia</w:t>
      </w:r>
      <w:r>
        <w:rPr>
          <w:rStyle w:val="50"/>
          <w:rFonts w:ascii="Times New Roman" w:hAnsi="Times New Roman"/>
          <w:sz w:val="24"/>
          <w:szCs w:val="24"/>
          <w:lang w:val="en"/>
        </w:rPr>
        <w:t xml:space="preserve"> spp., and </w:t>
      </w:r>
      <w:r>
        <w:rPr>
          <w:rStyle w:val="50"/>
          <w:rFonts w:ascii="Times New Roman" w:hAnsi="Times New Roman"/>
          <w:i/>
          <w:sz w:val="24"/>
          <w:szCs w:val="24"/>
          <w:lang w:val="en"/>
        </w:rPr>
        <w:t>Temora</w:t>
      </w:r>
      <w:r>
        <w:rPr>
          <w:rStyle w:val="50"/>
          <w:rFonts w:ascii="Times New Roman" w:hAnsi="Times New Roman"/>
          <w:sz w:val="24"/>
          <w:szCs w:val="24"/>
          <w:lang w:val="en"/>
        </w:rPr>
        <w:t xml:space="preserve"> spp. (nauplii) near the Helgoland Island in the North Sea has shifted to an earlier dates, 2.5 to 4 weeks (Mackas et al., 2012). In this case, changes in phenology coincided with an increase in average annual and summer (June-August) temperatures.</w:t>
      </w:r>
    </w:p>
    <w:p>
      <w:pPr>
        <w:spacing w:after="0" w:line="360" w:lineRule="auto"/>
        <w:ind w:firstLine="709"/>
        <w:jc w:val="both"/>
        <w:rPr>
          <w:rStyle w:val="50"/>
          <w:rFonts w:ascii="Times New Roman" w:hAnsi="Times New Roman"/>
          <w:sz w:val="24"/>
          <w:szCs w:val="24"/>
          <w:lang w:val="en"/>
        </w:rPr>
      </w:pPr>
      <w:r>
        <w:rPr>
          <w:rFonts w:ascii="Times New Roman" w:hAnsi="Times New Roman"/>
          <w:sz w:val="24"/>
          <w:szCs w:val="24"/>
          <w:lang w:val="en" w:eastAsia="ru-RU"/>
        </w:rPr>
        <w:t xml:space="preserve">Of the two studied </w:t>
      </w:r>
      <w:ins w:id="2426" w:author="Usov N." w:date="2019-10-02T19:46:00Z">
        <w:r>
          <w:rPr>
            <w:rFonts w:ascii="Times New Roman" w:hAnsi="Times New Roman"/>
            <w:sz w:val="24"/>
            <w:szCs w:val="24"/>
            <w:lang w:val="en" w:eastAsia="ru-RU"/>
          </w:rPr>
          <w:t xml:space="preserve">ubiquitous </w:t>
        </w:r>
      </w:ins>
      <w:r>
        <w:rPr>
          <w:rFonts w:ascii="Times New Roman" w:hAnsi="Times New Roman"/>
          <w:sz w:val="24"/>
          <w:szCs w:val="24"/>
          <w:lang w:val="en" w:eastAsia="ru-RU"/>
        </w:rPr>
        <w:t xml:space="preserve">species </w:t>
      </w:r>
      <w:del w:id="2427" w:author="Usov N." w:date="2019-10-02T19:46:00Z">
        <w:r>
          <w:rPr>
            <w:rFonts w:ascii="Times New Roman" w:hAnsi="Times New Roman"/>
            <w:sz w:val="24"/>
            <w:szCs w:val="24"/>
            <w:lang w:val="en" w:eastAsia="ru-RU"/>
          </w:rPr>
          <w:delText xml:space="preserve">of </w:delText>
        </w:r>
      </w:del>
      <w:del w:id="2428" w:author="Usov N." w:date="2019-10-02T19:45:00Z">
        <w:r>
          <w:rPr>
            <w:rFonts w:ascii="Times New Roman" w:hAnsi="Times New Roman"/>
            <w:sz w:val="24"/>
            <w:szCs w:val="24"/>
            <w:lang w:val="en" w:eastAsia="ru-RU"/>
          </w:rPr>
          <w:delText>eurybionts</w:delText>
        </w:r>
      </w:del>
      <w:r>
        <w:rPr>
          <w:rFonts w:ascii="Times New Roman" w:hAnsi="Times New Roman"/>
          <w:sz w:val="24"/>
          <w:szCs w:val="24"/>
          <w:lang w:val="en" w:eastAsia="ru-RU"/>
        </w:rPr>
        <w:t xml:space="preserve">, only the trend </w:t>
      </w:r>
      <w:ins w:id="2429" w:author="Usov N." w:date="2019-10-02T19:43:00Z">
        <w:r>
          <w:rPr>
            <w:rFonts w:ascii="Times New Roman" w:hAnsi="Times New Roman"/>
            <w:sz w:val="24"/>
            <w:szCs w:val="24"/>
            <w:lang w:val="en" w:eastAsia="ru-RU"/>
          </w:rPr>
          <w:t xml:space="preserve">in </w:t>
        </w:r>
      </w:ins>
      <w:ins w:id="2430" w:author="Usov N." w:date="2019-10-02T19:44:00Z">
        <w:r>
          <w:rPr>
            <w:rFonts w:ascii="Times New Roman" w:hAnsi="Times New Roman"/>
            <w:sz w:val="24"/>
            <w:szCs w:val="24"/>
            <w:lang w:val="en" w:eastAsia="ru-RU"/>
          </w:rPr>
          <w:t xml:space="preserve">dynamics of </w:t>
        </w:r>
      </w:ins>
      <w:ins w:id="2431" w:author="Usov N." w:date="2019-10-26T12:39:00Z">
        <w:r>
          <w:rPr>
            <w:rFonts w:ascii="Times New Roman" w:hAnsi="Times New Roman"/>
            <w:sz w:val="24"/>
            <w:lang w:val="en-US"/>
          </w:rPr>
          <w:t>b</w:t>
        </w:r>
      </w:ins>
      <w:ins w:id="2432" w:author="Usov N." w:date="2019-10-02T19:45:00Z">
        <w:r>
          <w:rPr>
            <w:rFonts w:ascii="Times New Roman" w:hAnsi="Times New Roman"/>
            <w:sz w:val="24"/>
            <w:lang w:val="en-US"/>
          </w:rPr>
          <w:t>eginning-of-</w:t>
        </w:r>
      </w:ins>
      <w:ins w:id="2433" w:author="Usov N." w:date="2019-10-02T19:45:00Z">
        <w:r>
          <w:rPr>
            <w:rFonts w:ascii="Times New Roman" w:hAnsi="Times New Roman"/>
            <w:sz w:val="24"/>
            <w:szCs w:val="24"/>
            <w:lang w:val="en-US"/>
          </w:rPr>
          <w:t>season</w:t>
        </w:r>
      </w:ins>
      <w:del w:id="2434" w:author="Usov N." w:date="2019-10-02T19:45:00Z">
        <w:r>
          <w:rPr>
            <w:rFonts w:ascii="Times New Roman" w:hAnsi="Times New Roman"/>
            <w:sz w:val="24"/>
            <w:szCs w:val="24"/>
            <w:lang w:val="en" w:eastAsia="ru-RU"/>
          </w:rPr>
          <w:delText>season beginning</w:delText>
        </w:r>
      </w:del>
      <w:r>
        <w:rPr>
          <w:rFonts w:ascii="Times New Roman" w:hAnsi="Times New Roman"/>
          <w:sz w:val="24"/>
          <w:szCs w:val="24"/>
          <w:lang w:val="en" w:eastAsia="ru-RU"/>
        </w:rPr>
        <w:t xml:space="preserve"> </w:t>
      </w:r>
      <w:del w:id="2435" w:author="Usov N." w:date="2019-10-02T19:44:00Z">
        <w:r>
          <w:rPr>
            <w:rFonts w:ascii="Times New Roman" w:hAnsi="Times New Roman"/>
            <w:sz w:val="24"/>
            <w:szCs w:val="24"/>
            <w:lang w:val="en" w:eastAsia="ru-RU"/>
          </w:rPr>
          <w:delText xml:space="preserve">dynamics </w:delText>
        </w:r>
      </w:del>
      <w:r>
        <w:rPr>
          <w:rFonts w:ascii="Times New Roman" w:hAnsi="Times New Roman"/>
          <w:sz w:val="24"/>
          <w:szCs w:val="24"/>
          <w:lang w:val="en" w:eastAsia="ru-RU"/>
        </w:rPr>
        <w:t xml:space="preserve">of </w:t>
      </w:r>
      <w:r>
        <w:rPr>
          <w:rFonts w:ascii="Times New Roman" w:hAnsi="Times New Roman"/>
          <w:i/>
          <w:sz w:val="24"/>
          <w:szCs w:val="24"/>
          <w:lang w:val="en" w:eastAsia="ru-RU"/>
        </w:rPr>
        <w:t>Microsetella norvegica</w:t>
      </w:r>
      <w:r>
        <w:rPr>
          <w:rFonts w:ascii="Times New Roman" w:hAnsi="Times New Roman"/>
          <w:sz w:val="24"/>
          <w:szCs w:val="24"/>
          <w:lang w:val="en" w:eastAsia="ru-RU"/>
        </w:rPr>
        <w:t xml:space="preserve"> was significant. The phenology of </w:t>
      </w:r>
      <w:r>
        <w:rPr>
          <w:rFonts w:ascii="Times New Roman" w:hAnsi="Times New Roman"/>
          <w:i/>
          <w:sz w:val="24"/>
          <w:szCs w:val="24"/>
          <w:lang w:val="en" w:eastAsia="ru-RU"/>
        </w:rPr>
        <w:t>Oithona similis</w:t>
      </w:r>
      <w:r>
        <w:rPr>
          <w:rFonts w:ascii="Times New Roman" w:hAnsi="Times New Roman"/>
          <w:sz w:val="24"/>
          <w:szCs w:val="24"/>
          <w:lang w:val="en" w:eastAsia="ru-RU"/>
        </w:rPr>
        <w:t xml:space="preserve"> did not show significant changes. The described differences can be explained by the fact that the reproduction of </w:t>
      </w:r>
      <w:r>
        <w:rPr>
          <w:rFonts w:ascii="Times New Roman" w:hAnsi="Times New Roman"/>
          <w:i/>
          <w:sz w:val="24"/>
          <w:szCs w:val="24"/>
          <w:lang w:val="en" w:eastAsia="ru-RU"/>
        </w:rPr>
        <w:t>M</w:t>
      </w:r>
      <w:del w:id="2436" w:author="Usov N." w:date="2019-10-28T11:25:00Z">
        <w:r>
          <w:rPr>
            <w:rFonts w:ascii="Times New Roman" w:hAnsi="Times New Roman"/>
            <w:i/>
            <w:sz w:val="24"/>
            <w:szCs w:val="24"/>
            <w:lang w:val="en" w:eastAsia="ru-RU"/>
          </w:rPr>
          <w:delText>. norvegica</w:delText>
        </w:r>
      </w:del>
      <w:ins w:id="2437" w:author="Usov N." w:date="2019-10-28T11:25:00Z">
        <w:r>
          <w:rPr>
            <w:rFonts w:ascii="Times New Roman" w:hAnsi="Times New Roman"/>
            <w:i/>
            <w:sz w:val="24"/>
            <w:szCs w:val="24"/>
            <w:lang w:val="en" w:eastAsia="ru-RU"/>
          </w:rPr>
          <w:t>icrosetella</w:t>
        </w:r>
      </w:ins>
      <w:r>
        <w:rPr>
          <w:rFonts w:ascii="Times New Roman" w:hAnsi="Times New Roman"/>
          <w:sz w:val="24"/>
          <w:szCs w:val="24"/>
          <w:lang w:val="en" w:eastAsia="ru-RU"/>
        </w:rPr>
        <w:t xml:space="preserve"> begins only in June (</w:t>
      </w:r>
      <w:ins w:id="2438" w:author="Usov N." w:date="2019-10-02T19:46:00Z">
        <w:r>
          <w:rPr>
            <w:rFonts w:ascii="Times New Roman" w:hAnsi="Times New Roman"/>
            <w:sz w:val="24"/>
            <w:szCs w:val="24"/>
            <w:lang w:val="en" w:eastAsia="ru-RU"/>
          </w:rPr>
          <w:t xml:space="preserve">our </w:t>
        </w:r>
      </w:ins>
      <w:r>
        <w:rPr>
          <w:rFonts w:ascii="Times New Roman" w:hAnsi="Times New Roman"/>
          <w:sz w:val="24"/>
          <w:szCs w:val="24"/>
          <w:lang w:val="en" w:eastAsia="ru-RU"/>
        </w:rPr>
        <w:t xml:space="preserve">own data), despite its presence all year round in the plankton community. At the same time, the nauplii of </w:t>
      </w:r>
      <w:r>
        <w:rPr>
          <w:rFonts w:ascii="Times New Roman" w:hAnsi="Times New Roman"/>
          <w:i/>
          <w:sz w:val="24"/>
          <w:szCs w:val="24"/>
          <w:lang w:val="en" w:eastAsia="ru-RU"/>
        </w:rPr>
        <w:t>O</w:t>
      </w:r>
      <w:del w:id="2439" w:author="Usov N." w:date="2019-10-28T11:25:00Z">
        <w:r>
          <w:rPr>
            <w:rFonts w:ascii="Times New Roman" w:hAnsi="Times New Roman"/>
            <w:i/>
            <w:sz w:val="24"/>
            <w:szCs w:val="24"/>
            <w:lang w:val="en" w:eastAsia="ru-RU"/>
          </w:rPr>
          <w:delText>. similis</w:delText>
        </w:r>
      </w:del>
      <w:ins w:id="2440" w:author="Usov N." w:date="2019-10-28T11:25:00Z">
        <w:r>
          <w:rPr>
            <w:rFonts w:ascii="Times New Roman" w:hAnsi="Times New Roman"/>
            <w:i/>
            <w:sz w:val="24"/>
            <w:szCs w:val="24"/>
            <w:lang w:val="en" w:eastAsia="ru-RU"/>
          </w:rPr>
          <w:t>ithona</w:t>
        </w:r>
      </w:ins>
      <w:r>
        <w:rPr>
          <w:rFonts w:ascii="Times New Roman" w:hAnsi="Times New Roman"/>
          <w:sz w:val="24"/>
          <w:szCs w:val="24"/>
          <w:lang w:val="en" w:eastAsia="ru-RU"/>
        </w:rPr>
        <w:t xml:space="preserve"> are found in plankton throughout the year. Probably, the temperature is not the </w:t>
      </w:r>
      <w:del w:id="2441" w:author="Usov N." w:date="2019-10-02T19:47:00Z">
        <w:r>
          <w:rPr>
            <w:rFonts w:ascii="Times New Roman" w:hAnsi="Times New Roman"/>
            <w:sz w:val="24"/>
            <w:szCs w:val="24"/>
            <w:lang w:val="en" w:eastAsia="ru-RU"/>
          </w:rPr>
          <w:delText xml:space="preserve">first </w:delText>
        </w:r>
      </w:del>
      <w:ins w:id="2442" w:author="Usov N." w:date="2019-10-02T19:47:00Z">
        <w:r>
          <w:rPr>
            <w:rFonts w:ascii="Times New Roman" w:hAnsi="Times New Roman"/>
            <w:sz w:val="24"/>
            <w:szCs w:val="24"/>
            <w:lang w:val="en" w:eastAsia="ru-RU"/>
          </w:rPr>
          <w:t>ma</w:t>
        </w:r>
      </w:ins>
      <w:ins w:id="2443" w:author="Usov N." w:date="2019-10-02T19:48:00Z">
        <w:r>
          <w:rPr>
            <w:rFonts w:ascii="Times New Roman" w:hAnsi="Times New Roman"/>
            <w:sz w:val="24"/>
            <w:szCs w:val="24"/>
            <w:lang w:val="en" w:eastAsia="ru-RU"/>
          </w:rPr>
          <w:t>in</w:t>
        </w:r>
      </w:ins>
      <w:ins w:id="2444" w:author="Usov N." w:date="2019-10-02T19:47:00Z">
        <w:r>
          <w:rPr>
            <w:rFonts w:ascii="Times New Roman" w:hAnsi="Times New Roman"/>
            <w:sz w:val="24"/>
            <w:szCs w:val="24"/>
            <w:lang w:val="en" w:eastAsia="ru-RU"/>
          </w:rPr>
          <w:t xml:space="preserve"> </w:t>
        </w:r>
      </w:ins>
      <w:r>
        <w:rPr>
          <w:rFonts w:ascii="Times New Roman" w:hAnsi="Times New Roman"/>
          <w:sz w:val="24"/>
          <w:szCs w:val="24"/>
          <w:lang w:val="en" w:eastAsia="ru-RU"/>
        </w:rPr>
        <w:t>trigger of the beginning of the active development of this species. This is indirectly confirmed by its cosmopolitan distribution (</w:t>
      </w:r>
      <w:r>
        <w:rPr>
          <w:rFonts w:ascii="Times New Roman" w:hAnsi="Times New Roman"/>
          <w:sz w:val="24"/>
          <w:lang w:val="en"/>
        </w:rPr>
        <w:t>OBIS</w:t>
      </w:r>
      <w:r>
        <w:rPr>
          <w:rFonts w:ascii="Times New Roman" w:hAnsi="Times New Roman"/>
          <w:sz w:val="24"/>
          <w:szCs w:val="24"/>
          <w:lang w:val="en-US" w:eastAsia="ru-RU"/>
        </w:rPr>
        <w:t>,</w:t>
      </w:r>
      <w:r>
        <w:rPr>
          <w:rFonts w:ascii="Times New Roman" w:hAnsi="Times New Roman"/>
          <w:sz w:val="24"/>
          <w:lang w:val="en-US"/>
        </w:rPr>
        <w:t xml:space="preserve"> 2019</w:t>
      </w:r>
      <w:r>
        <w:rPr>
          <w:rFonts w:ascii="Times New Roman" w:hAnsi="Times New Roman"/>
          <w:sz w:val="24"/>
          <w:szCs w:val="24"/>
          <w:lang w:val="en" w:eastAsia="ru-RU"/>
        </w:rPr>
        <w:t xml:space="preserve">). Meantime, a significant shift of the middle-of-season </w:t>
      </w:r>
      <w:del w:id="2445" w:author="Usov N." w:date="2019-10-26T12:39:00Z">
        <w:r>
          <w:rPr>
            <w:rFonts w:ascii="Times New Roman" w:hAnsi="Times New Roman"/>
            <w:sz w:val="24"/>
            <w:szCs w:val="24"/>
            <w:lang w:val="en" w:eastAsia="ru-RU"/>
          </w:rPr>
          <w:delText xml:space="preserve">(50% of the cumulative abundance) </w:delText>
        </w:r>
      </w:del>
      <w:r>
        <w:rPr>
          <w:rFonts w:ascii="Times New Roman" w:hAnsi="Times New Roman"/>
          <w:sz w:val="24"/>
          <w:szCs w:val="24"/>
          <w:lang w:val="en" w:eastAsia="ru-RU"/>
        </w:rPr>
        <w:t xml:space="preserve">to an earlier dates in the seasonal dynamics of </w:t>
      </w:r>
      <w:r>
        <w:rPr>
          <w:rFonts w:ascii="Times New Roman" w:hAnsi="Times New Roman"/>
          <w:i/>
          <w:sz w:val="24"/>
          <w:szCs w:val="24"/>
          <w:lang w:val="en" w:eastAsia="ru-RU"/>
        </w:rPr>
        <w:t>Microsetella</w:t>
      </w:r>
      <w:r>
        <w:rPr>
          <w:rFonts w:ascii="Times New Roman" w:hAnsi="Times New Roman"/>
          <w:sz w:val="24"/>
          <w:szCs w:val="24"/>
          <w:lang w:val="en" w:eastAsia="ru-RU"/>
        </w:rPr>
        <w:t xml:space="preserve"> spp. (15 weeks!) and </w:t>
      </w:r>
      <w:r>
        <w:rPr>
          <w:rFonts w:ascii="Times New Roman" w:hAnsi="Times New Roman"/>
          <w:i/>
          <w:sz w:val="24"/>
          <w:szCs w:val="24"/>
          <w:lang w:val="en" w:eastAsia="ru-RU"/>
        </w:rPr>
        <w:t>Oithona</w:t>
      </w:r>
      <w:r>
        <w:rPr>
          <w:rFonts w:ascii="Times New Roman" w:hAnsi="Times New Roman"/>
          <w:sz w:val="24"/>
          <w:szCs w:val="24"/>
          <w:lang w:val="en" w:eastAsia="ru-RU"/>
        </w:rPr>
        <w:t xml:space="preserve"> spp. (~4 weeks) has been reported near Helgoland Island, and these changes coincided with an increase in average annual and summer temperatures (Mackas et al., 2012). The same trend</w:t>
      </w:r>
      <w:del w:id="2446" w:author="Usov N." w:date="2019-10-28T11:27:00Z">
        <w:r>
          <w:rPr>
            <w:rFonts w:ascii="Times New Roman" w:hAnsi="Times New Roman"/>
            <w:sz w:val="24"/>
            <w:szCs w:val="24"/>
            <w:lang w:val="en" w:eastAsia="ru-RU"/>
          </w:rPr>
          <w:delText>, when the season advances,</w:delText>
        </w:r>
      </w:del>
      <w:ins w:id="2447" w:author="Usov N." w:date="2019-10-28T11:27:00Z">
        <w:r>
          <w:rPr>
            <w:rFonts w:ascii="Times New Roman" w:hAnsi="Times New Roman"/>
            <w:sz w:val="24"/>
            <w:szCs w:val="24"/>
            <w:lang w:val="en" w:eastAsia="ru-RU"/>
          </w:rPr>
          <w:t xml:space="preserve"> to an ealier season</w:t>
        </w:r>
      </w:ins>
      <w:r>
        <w:rPr>
          <w:rFonts w:ascii="Times New Roman" w:hAnsi="Times New Roman"/>
          <w:sz w:val="24"/>
          <w:szCs w:val="24"/>
          <w:lang w:val="en" w:eastAsia="ru-RU"/>
        </w:rPr>
        <w:t xml:space="preserve"> was traced in the dynamics of </w:t>
      </w:r>
      <w:r>
        <w:rPr>
          <w:rFonts w:ascii="Times New Roman" w:hAnsi="Times New Roman"/>
          <w:i/>
          <w:sz w:val="24"/>
          <w:szCs w:val="24"/>
          <w:lang w:val="en" w:eastAsia="ru-RU"/>
        </w:rPr>
        <w:t>Oithona</w:t>
      </w:r>
      <w:r>
        <w:rPr>
          <w:rFonts w:ascii="Times New Roman" w:hAnsi="Times New Roman"/>
          <w:sz w:val="24"/>
          <w:szCs w:val="24"/>
          <w:lang w:val="en" w:eastAsia="ru-RU"/>
        </w:rPr>
        <w:t xml:space="preserve"> spp. in the English Channel (Mackas et al., 2012). A similar dependence was observed in the northern part of the Pacific Ocean, where the seasonal peak of the biomass of the interzonal copepod </w:t>
      </w:r>
      <w:r>
        <w:rPr>
          <w:rFonts w:ascii="Times New Roman" w:hAnsi="Times New Roman"/>
          <w:i/>
          <w:sz w:val="24"/>
          <w:szCs w:val="24"/>
          <w:lang w:val="en" w:eastAsia="ru-RU"/>
        </w:rPr>
        <w:t>Neocalanus plumchrus</w:t>
      </w:r>
      <w:r>
        <w:rPr>
          <w:rFonts w:ascii="Times New Roman" w:hAnsi="Times New Roman"/>
          <w:sz w:val="24"/>
          <w:szCs w:val="24"/>
          <w:lang w:val="en" w:eastAsia="ru-RU"/>
        </w:rPr>
        <w:t xml:space="preserve"> has shifted since the early 1970s by more than a month earlier, which coincided with an increase in spring temperature (Mackas et al., 2012). The timing of the abundance peak of </w:t>
      </w:r>
      <w:r>
        <w:rPr>
          <w:rFonts w:ascii="Times New Roman" w:hAnsi="Times New Roman"/>
          <w:i/>
          <w:sz w:val="24"/>
          <w:szCs w:val="24"/>
          <w:lang w:val="en" w:eastAsia="ru-RU"/>
        </w:rPr>
        <w:t xml:space="preserve">Calanus finmarchicus </w:t>
      </w:r>
      <w:r>
        <w:rPr>
          <w:rFonts w:ascii="Times New Roman" w:hAnsi="Times New Roman"/>
          <w:sz w:val="24"/>
          <w:szCs w:val="24"/>
          <w:lang w:val="en" w:eastAsia="ru-RU"/>
        </w:rPr>
        <w:t xml:space="preserve">CI in the Norwegian Sea </w:t>
      </w:r>
      <w:del w:id="2448" w:author="Usov N." w:date="2019-10-03T09:11:00Z">
        <w:r>
          <w:rPr>
            <w:rFonts w:ascii="Times New Roman" w:hAnsi="Times New Roman"/>
            <w:sz w:val="24"/>
            <w:szCs w:val="24"/>
            <w:lang w:val="en" w:eastAsia="ru-RU"/>
          </w:rPr>
          <w:delText xml:space="preserve">is </w:delText>
        </w:r>
      </w:del>
      <w:ins w:id="2449" w:author="Usov N." w:date="2019-10-03T09:11:00Z">
        <w:r>
          <w:rPr>
            <w:rFonts w:ascii="Times New Roman" w:hAnsi="Times New Roman"/>
            <w:sz w:val="24"/>
            <w:szCs w:val="24"/>
            <w:lang w:val="en-US" w:eastAsia="ru-RU"/>
          </w:rPr>
          <w:t>wa</w:t>
        </w:r>
      </w:ins>
      <w:ins w:id="2450" w:author="Usov N." w:date="2019-10-03T09:11:00Z">
        <w:r>
          <w:rPr>
            <w:rFonts w:ascii="Times New Roman" w:hAnsi="Times New Roman"/>
            <w:sz w:val="24"/>
            <w:szCs w:val="24"/>
            <w:lang w:val="en" w:eastAsia="ru-RU"/>
          </w:rPr>
          <w:t xml:space="preserve">s </w:t>
        </w:r>
      </w:ins>
      <w:r>
        <w:rPr>
          <w:rFonts w:ascii="Times New Roman" w:hAnsi="Times New Roman"/>
          <w:sz w:val="24"/>
          <w:szCs w:val="24"/>
          <w:lang w:val="en" w:eastAsia="ru-RU"/>
        </w:rPr>
        <w:t xml:space="preserve">negatively associated with the temperature in April, but the trend </w:t>
      </w:r>
      <w:del w:id="2451" w:author="Usov N." w:date="2019-10-03T09:11:00Z">
        <w:r>
          <w:rPr>
            <w:rFonts w:ascii="Times New Roman" w:hAnsi="Times New Roman"/>
            <w:sz w:val="24"/>
            <w:szCs w:val="24"/>
            <w:lang w:val="en" w:eastAsia="ru-RU"/>
          </w:rPr>
          <w:delText xml:space="preserve">is </w:delText>
        </w:r>
      </w:del>
      <w:ins w:id="2452" w:author="Usov N." w:date="2019-10-03T09:11:00Z">
        <w:r>
          <w:rPr>
            <w:rFonts w:ascii="Times New Roman" w:hAnsi="Times New Roman"/>
            <w:sz w:val="24"/>
            <w:szCs w:val="24"/>
            <w:lang w:val="en" w:eastAsia="ru-RU"/>
          </w:rPr>
          <w:t xml:space="preserve">was </w:t>
        </w:r>
      </w:ins>
      <w:r>
        <w:rPr>
          <w:rFonts w:ascii="Times New Roman" w:hAnsi="Times New Roman"/>
          <w:sz w:val="24"/>
          <w:szCs w:val="24"/>
          <w:lang w:val="en" w:eastAsia="ru-RU"/>
        </w:rPr>
        <w:t xml:space="preserve">not traced, despite its presence in the dynamics of the water temperature in April (Mackas et al., 2012). In the same study, there </w:t>
      </w:r>
      <w:del w:id="2453" w:author="Usov N." w:date="2019-10-03T09:11:00Z">
        <w:r>
          <w:rPr>
            <w:rFonts w:ascii="Times New Roman" w:hAnsi="Times New Roman"/>
            <w:sz w:val="24"/>
            <w:szCs w:val="24"/>
            <w:lang w:val="en" w:eastAsia="ru-RU"/>
          </w:rPr>
          <w:delText xml:space="preserve">is </w:delText>
        </w:r>
      </w:del>
      <w:ins w:id="2454" w:author="Usov N." w:date="2019-10-03T09:11:00Z">
        <w:r>
          <w:rPr>
            <w:rFonts w:ascii="Times New Roman" w:hAnsi="Times New Roman"/>
            <w:sz w:val="24"/>
            <w:szCs w:val="24"/>
            <w:lang w:val="en" w:eastAsia="ru-RU"/>
          </w:rPr>
          <w:t xml:space="preserve">was </w:t>
        </w:r>
      </w:ins>
      <w:r>
        <w:rPr>
          <w:rFonts w:ascii="Times New Roman" w:hAnsi="Times New Roman"/>
          <w:sz w:val="24"/>
          <w:szCs w:val="24"/>
          <w:lang w:val="en" w:eastAsia="ru-RU"/>
        </w:rPr>
        <w:t>a lot of evidence of the negative connection of spring temperature with the phenological events</w:t>
      </w:r>
      <w:del w:id="2455" w:author="Usov N." w:date="2019-10-03T09:11:00Z">
        <w:r>
          <w:rPr>
            <w:rFonts w:ascii="Times New Roman" w:hAnsi="Times New Roman"/>
            <w:sz w:val="24"/>
            <w:szCs w:val="24"/>
            <w:lang w:val="en" w:eastAsia="ru-RU"/>
          </w:rPr>
          <w:delText>events</w:delText>
        </w:r>
      </w:del>
      <w:r>
        <w:rPr>
          <w:rFonts w:ascii="Times New Roman" w:hAnsi="Times New Roman"/>
          <w:sz w:val="24"/>
          <w:szCs w:val="24"/>
          <w:lang w:val="en" w:eastAsia="ru-RU"/>
        </w:rPr>
        <w:t xml:space="preserve"> of different species in the North Atlantic and the North Pacific. </w:t>
      </w:r>
      <w:r>
        <w:rPr>
          <w:rStyle w:val="50"/>
          <w:rFonts w:ascii="Times New Roman" w:hAnsi="Times New Roman"/>
          <w:sz w:val="24"/>
          <w:szCs w:val="24"/>
          <w:lang w:val="en"/>
        </w:rPr>
        <w:t xml:space="preserve">As can be seen, the pattern “the warmer the earlier” </w:t>
      </w:r>
      <w:del w:id="2456" w:author="Usov N." w:date="2019-10-03T09:12:00Z">
        <w:r>
          <w:rPr>
            <w:rStyle w:val="50"/>
            <w:rFonts w:ascii="Times New Roman" w:hAnsi="Times New Roman"/>
            <w:sz w:val="24"/>
            <w:szCs w:val="24"/>
            <w:lang w:val="en"/>
          </w:rPr>
          <w:delText xml:space="preserve">is </w:delText>
        </w:r>
      </w:del>
      <w:ins w:id="2457" w:author="Usov N." w:date="2019-10-03T09:12:00Z">
        <w:r>
          <w:rPr>
            <w:rStyle w:val="50"/>
            <w:rFonts w:ascii="Times New Roman" w:hAnsi="Times New Roman"/>
            <w:sz w:val="24"/>
            <w:szCs w:val="24"/>
            <w:lang w:val="en"/>
          </w:rPr>
          <w:t xml:space="preserve">was </w:t>
        </w:r>
      </w:ins>
      <w:r>
        <w:rPr>
          <w:rStyle w:val="50"/>
          <w:rFonts w:ascii="Times New Roman" w:hAnsi="Times New Roman"/>
          <w:sz w:val="24"/>
          <w:szCs w:val="24"/>
          <w:lang w:val="en"/>
        </w:rPr>
        <w:t>traced in different regions of the World Ocean and for species with different temperature preferences. This is consistent with the trends observed in the study area in the White Sea.</w:t>
      </w:r>
    </w:p>
    <w:p>
      <w:pPr>
        <w:spacing w:after="0" w:line="360" w:lineRule="auto"/>
        <w:ind w:firstLine="709"/>
        <w:jc w:val="both"/>
        <w:rPr>
          <w:del w:id="2458" w:author="Usov N." w:date="2019-10-26T13:03:00Z"/>
          <w:rStyle w:val="50"/>
          <w:rFonts w:ascii="Times New Roman" w:hAnsi="Times New Roman"/>
          <w:sz w:val="24"/>
          <w:szCs w:val="24"/>
          <w:lang w:val="en"/>
        </w:rPr>
      </w:pPr>
      <w:r>
        <w:rPr>
          <w:rStyle w:val="50"/>
          <w:rFonts w:ascii="Times New Roman" w:hAnsi="Times New Roman"/>
          <w:sz w:val="24"/>
          <w:szCs w:val="24"/>
          <w:lang w:val="en"/>
        </w:rPr>
        <w:t>Abundance of studied species either has not changed significantly (</w:t>
      </w:r>
      <w:r>
        <w:rPr>
          <w:rStyle w:val="50"/>
          <w:rFonts w:ascii="Times New Roman" w:hAnsi="Times New Roman"/>
          <w:i/>
          <w:sz w:val="24"/>
          <w:szCs w:val="24"/>
          <w:lang w:val="en"/>
        </w:rPr>
        <w:t>Pseudocalanus</w:t>
      </w:r>
      <w:r>
        <w:rPr>
          <w:rStyle w:val="50"/>
          <w:rFonts w:ascii="Times New Roman" w:hAnsi="Times New Roman"/>
          <w:sz w:val="24"/>
          <w:szCs w:val="24"/>
          <w:lang w:val="en"/>
        </w:rPr>
        <w:t xml:space="preserve"> </w:t>
      </w:r>
      <w:del w:id="2459" w:author="Usov N." w:date="2019-10-26T12:43:00Z">
        <w:r>
          <w:rPr>
            <w:rStyle w:val="50"/>
            <w:rFonts w:ascii="Times New Roman" w:hAnsi="Times New Roman"/>
            <w:sz w:val="24"/>
            <w:szCs w:val="24"/>
            <w:lang w:val="en"/>
          </w:rPr>
          <w:delText>spp.</w:delText>
        </w:r>
      </w:del>
      <w:r>
        <w:rPr>
          <w:rStyle w:val="50"/>
          <w:rFonts w:ascii="Times New Roman" w:hAnsi="Times New Roman"/>
          <w:sz w:val="24"/>
          <w:szCs w:val="24"/>
          <w:lang w:val="en"/>
        </w:rPr>
        <w:t xml:space="preserve">, </w:t>
      </w:r>
      <w:del w:id="2460" w:author="Usov N." w:date="2019-10-26T12:40:00Z">
        <w:r>
          <w:rPr>
            <w:rStyle w:val="50"/>
            <w:rFonts w:ascii="Times New Roman" w:hAnsi="Times New Roman"/>
            <w:i/>
            <w:sz w:val="24"/>
            <w:szCs w:val="24"/>
            <w:lang w:val="en"/>
          </w:rPr>
          <w:delText>Oithona</w:delText>
        </w:r>
      </w:del>
      <w:del w:id="2461" w:author="Usov N." w:date="2019-10-26T12:40:00Z">
        <w:r>
          <w:rPr>
            <w:rStyle w:val="50"/>
            <w:rFonts w:ascii="Times New Roman" w:hAnsi="Times New Roman"/>
            <w:sz w:val="24"/>
            <w:szCs w:val="24"/>
            <w:lang w:val="en"/>
          </w:rPr>
          <w:delText xml:space="preserve"> and </w:delText>
        </w:r>
      </w:del>
      <w:r>
        <w:rPr>
          <w:rStyle w:val="50"/>
          <w:rFonts w:ascii="Times New Roman" w:hAnsi="Times New Roman"/>
          <w:i/>
          <w:sz w:val="24"/>
          <w:szCs w:val="24"/>
          <w:lang w:val="en"/>
        </w:rPr>
        <w:t>Centropages</w:t>
      </w:r>
      <w:ins w:id="2462" w:author="Usov N." w:date="2019-10-26T12:40:00Z">
        <w:r>
          <w:rPr>
            <w:rStyle w:val="50"/>
            <w:rFonts w:ascii="Times New Roman" w:hAnsi="Times New Roman"/>
            <w:sz w:val="24"/>
            <w:szCs w:val="24"/>
            <w:lang w:val="en"/>
          </w:rPr>
          <w:t xml:space="preserve"> and</w:t>
        </w:r>
      </w:ins>
      <w:ins w:id="2463" w:author="Usov N." w:date="2019-10-26T12:40:00Z">
        <w:r>
          <w:rPr>
            <w:rStyle w:val="50"/>
            <w:rFonts w:ascii="Times New Roman" w:hAnsi="Times New Roman"/>
            <w:i/>
            <w:sz w:val="24"/>
            <w:szCs w:val="24"/>
            <w:lang w:val="en"/>
          </w:rPr>
          <w:t xml:space="preserve"> Temora</w:t>
        </w:r>
      </w:ins>
      <w:r>
        <w:rPr>
          <w:rStyle w:val="50"/>
          <w:rFonts w:ascii="Times New Roman" w:hAnsi="Times New Roman"/>
          <w:sz w:val="24"/>
          <w:szCs w:val="24"/>
          <w:lang w:val="en"/>
        </w:rPr>
        <w:t>), or increased (</w:t>
      </w:r>
      <w:r>
        <w:rPr>
          <w:rStyle w:val="50"/>
          <w:rFonts w:ascii="Times New Roman" w:hAnsi="Times New Roman"/>
          <w:i/>
          <w:sz w:val="24"/>
          <w:szCs w:val="24"/>
          <w:lang w:val="en"/>
        </w:rPr>
        <w:t>Calanus</w:t>
      </w:r>
      <w:ins w:id="2464" w:author="Usov N." w:date="2019-10-26T12:42:00Z">
        <w:r>
          <w:rPr>
            <w:rStyle w:val="50"/>
            <w:rFonts w:ascii="Times New Roman" w:hAnsi="Times New Roman"/>
            <w:sz w:val="24"/>
            <w:szCs w:val="24"/>
            <w:lang w:val="en"/>
          </w:rPr>
          <w:t xml:space="preserve"> and</w:t>
        </w:r>
      </w:ins>
      <w:del w:id="2465" w:author="Usov N." w:date="2019-10-26T12:42:00Z">
        <w:r>
          <w:rPr>
            <w:rStyle w:val="50"/>
            <w:rFonts w:ascii="Times New Roman" w:hAnsi="Times New Roman"/>
            <w:i/>
            <w:sz w:val="24"/>
            <w:szCs w:val="24"/>
            <w:lang w:val="en"/>
            <w:rPrChange w:id="2466" w:author="Usov N." w:date="2019-10-26T12:42:00Z">
              <w:rPr>
                <w:rStyle w:val="50"/>
                <w:rFonts w:ascii="Times New Roman" w:hAnsi="Times New Roman"/>
                <w:sz w:val="24"/>
                <w:szCs w:val="24"/>
                <w:lang w:val="en"/>
              </w:rPr>
            </w:rPrChange>
          </w:rPr>
          <w:delText>,</w:delText>
        </w:r>
      </w:del>
      <w:r>
        <w:rPr>
          <w:rStyle w:val="50"/>
          <w:rFonts w:ascii="Times New Roman" w:hAnsi="Times New Roman"/>
          <w:sz w:val="24"/>
          <w:szCs w:val="24"/>
          <w:lang w:val="en"/>
        </w:rPr>
        <w:t xml:space="preserve"> </w:t>
      </w:r>
      <w:r>
        <w:rPr>
          <w:rStyle w:val="50"/>
          <w:rFonts w:ascii="Times New Roman" w:hAnsi="Times New Roman"/>
          <w:i/>
          <w:sz w:val="24"/>
          <w:szCs w:val="24"/>
          <w:lang w:val="en"/>
        </w:rPr>
        <w:t>Microsetella</w:t>
      </w:r>
      <w:del w:id="2467" w:author="Usov N." w:date="2019-10-26T12:42:00Z">
        <w:r>
          <w:rPr>
            <w:rStyle w:val="50"/>
            <w:rFonts w:ascii="Times New Roman" w:hAnsi="Times New Roman"/>
            <w:sz w:val="24"/>
            <w:szCs w:val="24"/>
            <w:lang w:val="en"/>
          </w:rPr>
          <w:delText xml:space="preserve"> and</w:delText>
        </w:r>
      </w:del>
      <w:del w:id="2468" w:author="Usov N." w:date="2019-10-26T12:41:00Z">
        <w:r>
          <w:rPr>
            <w:rStyle w:val="50"/>
            <w:rFonts w:ascii="Times New Roman" w:hAnsi="Times New Roman"/>
            <w:sz w:val="24"/>
            <w:szCs w:val="24"/>
            <w:lang w:val="en"/>
          </w:rPr>
          <w:delText xml:space="preserve"> </w:delText>
        </w:r>
      </w:del>
      <w:del w:id="2469" w:author="Usov N." w:date="2019-10-26T12:41:00Z">
        <w:r>
          <w:rPr>
            <w:rStyle w:val="50"/>
            <w:rFonts w:ascii="Times New Roman" w:hAnsi="Times New Roman"/>
            <w:i/>
            <w:sz w:val="24"/>
            <w:szCs w:val="24"/>
            <w:lang w:val="en"/>
          </w:rPr>
          <w:delText>Temora</w:delText>
        </w:r>
      </w:del>
      <w:r>
        <w:rPr>
          <w:rStyle w:val="50"/>
          <w:rFonts w:ascii="Times New Roman" w:hAnsi="Times New Roman"/>
          <w:sz w:val="24"/>
          <w:szCs w:val="24"/>
          <w:lang w:val="en"/>
        </w:rPr>
        <w:t>)</w:t>
      </w:r>
      <w:ins w:id="2470" w:author="Usov N." w:date="2019-10-26T12:41:00Z">
        <w:r>
          <w:rPr>
            <w:rStyle w:val="50"/>
            <w:rFonts w:ascii="Times New Roman" w:hAnsi="Times New Roman"/>
            <w:sz w:val="24"/>
            <w:szCs w:val="24"/>
            <w:lang w:val="en"/>
          </w:rPr>
          <w:t>, or decreased (</w:t>
        </w:r>
      </w:ins>
      <w:ins w:id="2471" w:author="Usov N." w:date="2019-10-26T12:42:00Z">
        <w:r>
          <w:rPr>
            <w:rStyle w:val="50"/>
            <w:rFonts w:ascii="Times New Roman" w:hAnsi="Times New Roman"/>
            <w:i/>
            <w:sz w:val="24"/>
            <w:szCs w:val="24"/>
            <w:lang w:val="en"/>
            <w:rPrChange w:id="2472" w:author="Usov N." w:date="2019-10-26T12:43:00Z">
              <w:rPr>
                <w:rStyle w:val="50"/>
                <w:rFonts w:ascii="Times New Roman" w:hAnsi="Times New Roman"/>
                <w:sz w:val="24"/>
                <w:szCs w:val="24"/>
                <w:lang w:val="en"/>
              </w:rPr>
            </w:rPrChange>
          </w:rPr>
          <w:t>Oithona</w:t>
        </w:r>
      </w:ins>
      <w:ins w:id="2473" w:author="Usov N." w:date="2019-10-26T12:42:00Z">
        <w:r>
          <w:rPr>
            <w:rStyle w:val="50"/>
            <w:rFonts w:ascii="Times New Roman" w:hAnsi="Times New Roman"/>
            <w:sz w:val="24"/>
            <w:szCs w:val="24"/>
            <w:lang w:val="en"/>
          </w:rPr>
          <w:t xml:space="preserve"> and </w:t>
        </w:r>
      </w:ins>
      <w:ins w:id="2474" w:author="Usov N." w:date="2019-10-26T12:41:00Z">
        <w:r>
          <w:rPr>
            <w:rStyle w:val="50"/>
            <w:rFonts w:ascii="Times New Roman" w:hAnsi="Times New Roman"/>
            <w:i/>
            <w:sz w:val="24"/>
            <w:szCs w:val="24"/>
            <w:lang w:val="en"/>
            <w:rPrChange w:id="2475" w:author="Usov N." w:date="2019-10-26T12:43:00Z">
              <w:rPr>
                <w:rStyle w:val="50"/>
                <w:rFonts w:ascii="Times New Roman" w:hAnsi="Times New Roman"/>
                <w:sz w:val="24"/>
                <w:szCs w:val="24"/>
                <w:lang w:val="en"/>
              </w:rPr>
            </w:rPrChange>
          </w:rPr>
          <w:t>Acartia</w:t>
        </w:r>
      </w:ins>
      <w:ins w:id="2476" w:author="Usov N." w:date="2019-10-26T12:41:00Z">
        <w:r>
          <w:rPr>
            <w:rStyle w:val="50"/>
            <w:rFonts w:ascii="Times New Roman" w:hAnsi="Times New Roman"/>
            <w:sz w:val="24"/>
            <w:szCs w:val="24"/>
            <w:lang w:val="en"/>
          </w:rPr>
          <w:t>)</w:t>
        </w:r>
      </w:ins>
      <w:r>
        <w:rPr>
          <w:rStyle w:val="50"/>
          <w:rFonts w:ascii="Times New Roman" w:hAnsi="Times New Roman"/>
          <w:sz w:val="24"/>
          <w:szCs w:val="24"/>
          <w:lang w:val="en"/>
        </w:rPr>
        <w:t>. Only</w:t>
      </w:r>
      <w:ins w:id="2477" w:author="Usov N." w:date="2019-10-26T12:53:00Z">
        <w:r>
          <w:rPr>
            <w:rStyle w:val="50"/>
            <w:rFonts w:ascii="Times New Roman" w:hAnsi="Times New Roman"/>
            <w:sz w:val="24"/>
            <w:szCs w:val="24"/>
            <w:lang w:val="en"/>
          </w:rPr>
          <w:t xml:space="preserve"> in the case of </w:t>
        </w:r>
      </w:ins>
      <w:r>
        <w:rPr>
          <w:rStyle w:val="50"/>
          <w:rFonts w:ascii="Times New Roman" w:hAnsi="Times New Roman"/>
          <w:sz w:val="24"/>
          <w:szCs w:val="24"/>
          <w:lang w:val="en"/>
        </w:rPr>
        <w:t xml:space="preserve"> </w:t>
      </w:r>
      <w:del w:id="2478" w:author="Usov N." w:date="2019-10-26T12:53:00Z">
        <w:r>
          <w:rPr>
            <w:rStyle w:val="50"/>
            <w:rFonts w:ascii="Times New Roman" w:hAnsi="Times New Roman"/>
            <w:sz w:val="24"/>
            <w:szCs w:val="24"/>
            <w:lang w:val="en"/>
          </w:rPr>
          <w:delText xml:space="preserve">abundance </w:delText>
        </w:r>
      </w:del>
      <w:r>
        <w:rPr>
          <w:rStyle w:val="50"/>
          <w:rFonts w:ascii="Times New Roman" w:hAnsi="Times New Roman"/>
          <w:sz w:val="24"/>
          <w:szCs w:val="24"/>
          <w:lang w:val="en"/>
        </w:rPr>
        <w:t xml:space="preserve">of </w:t>
      </w:r>
      <w:r>
        <w:rPr>
          <w:rStyle w:val="50"/>
          <w:rFonts w:ascii="Times New Roman" w:hAnsi="Times New Roman"/>
          <w:i/>
          <w:sz w:val="24"/>
          <w:szCs w:val="24"/>
          <w:lang w:val="en"/>
        </w:rPr>
        <w:t>Acartia</w:t>
      </w:r>
      <w:r>
        <w:rPr>
          <w:rStyle w:val="50"/>
          <w:rFonts w:ascii="Times New Roman" w:hAnsi="Times New Roman"/>
          <w:sz w:val="24"/>
          <w:szCs w:val="24"/>
          <w:lang w:val="en"/>
        </w:rPr>
        <w:t xml:space="preserve"> spp. </w:t>
      </w:r>
      <w:ins w:id="2479" w:author="Usov N." w:date="2019-10-26T12:53:00Z">
        <w:r>
          <w:rPr>
            <w:rStyle w:val="50"/>
            <w:rFonts w:ascii="Times New Roman" w:hAnsi="Times New Roman"/>
            <w:sz w:val="24"/>
            <w:szCs w:val="24"/>
            <w:lang w:val="en"/>
          </w:rPr>
          <w:t xml:space="preserve">abundance </w:t>
        </w:r>
      </w:ins>
      <w:r>
        <w:rPr>
          <w:rStyle w:val="50"/>
          <w:rFonts w:ascii="Times New Roman" w:hAnsi="Times New Roman"/>
          <w:sz w:val="24"/>
          <w:szCs w:val="24"/>
          <w:lang w:val="en"/>
        </w:rPr>
        <w:t>decrease</w:t>
      </w:r>
      <w:del w:id="2480" w:author="Usov N." w:date="2019-10-26T12:53:00Z">
        <w:r>
          <w:rPr>
            <w:rStyle w:val="50"/>
            <w:rFonts w:ascii="Times New Roman" w:hAnsi="Times New Roman"/>
            <w:sz w:val="24"/>
            <w:szCs w:val="24"/>
            <w:lang w:val="en"/>
          </w:rPr>
          <w:delText>d</w:delText>
        </w:r>
      </w:del>
      <w:r>
        <w:rPr>
          <w:rStyle w:val="50"/>
          <w:rFonts w:ascii="Times New Roman" w:hAnsi="Times New Roman"/>
          <w:sz w:val="24"/>
          <w:szCs w:val="24"/>
          <w:lang w:val="en"/>
        </w:rPr>
        <w:t xml:space="preserve"> </w:t>
      </w:r>
      <w:del w:id="2481" w:author="Usov N." w:date="2019-10-26T12:43:00Z">
        <w:r>
          <w:rPr>
            <w:rStyle w:val="50"/>
            <w:rFonts w:ascii="Times New Roman" w:hAnsi="Times New Roman"/>
            <w:sz w:val="24"/>
            <w:szCs w:val="24"/>
            <w:lang w:val="en"/>
          </w:rPr>
          <w:delText>which coincided</w:delText>
        </w:r>
      </w:del>
      <w:ins w:id="2482" w:author="Usov N." w:date="2019-10-26T12:54:00Z">
        <w:r>
          <w:rPr>
            <w:rStyle w:val="50"/>
            <w:rFonts w:ascii="Times New Roman" w:hAnsi="Times New Roman"/>
            <w:sz w:val="24"/>
            <w:szCs w:val="24"/>
            <w:lang w:val="en"/>
          </w:rPr>
          <w:t>coinsided</w:t>
        </w:r>
      </w:ins>
      <w:r>
        <w:rPr>
          <w:rStyle w:val="50"/>
          <w:rFonts w:ascii="Times New Roman" w:hAnsi="Times New Roman"/>
          <w:sz w:val="24"/>
          <w:szCs w:val="24"/>
          <w:lang w:val="en"/>
        </w:rPr>
        <w:t xml:space="preserve"> with significant reduction of </w:t>
      </w:r>
      <w:del w:id="2483" w:author="Usov N." w:date="2019-10-26T12:54:00Z">
        <w:r>
          <w:rPr>
            <w:rStyle w:val="50"/>
            <w:rFonts w:ascii="Times New Roman" w:hAnsi="Times New Roman"/>
            <w:sz w:val="24"/>
            <w:szCs w:val="24"/>
            <w:lang w:val="en"/>
          </w:rPr>
          <w:delText xml:space="preserve">their </w:delText>
        </w:r>
      </w:del>
      <w:r>
        <w:rPr>
          <w:rStyle w:val="50"/>
          <w:rFonts w:ascii="Times New Roman" w:hAnsi="Times New Roman"/>
          <w:sz w:val="24"/>
          <w:szCs w:val="24"/>
          <w:lang w:val="en"/>
        </w:rPr>
        <w:t xml:space="preserve">developmental season duration. The season of </w:t>
      </w:r>
      <w:r>
        <w:rPr>
          <w:rStyle w:val="50"/>
          <w:rFonts w:ascii="Times New Roman" w:hAnsi="Times New Roman"/>
          <w:i/>
          <w:sz w:val="24"/>
          <w:lang w:val="en"/>
        </w:rPr>
        <w:t>Pseudocalanus</w:t>
      </w:r>
      <w:r>
        <w:rPr>
          <w:rStyle w:val="50"/>
          <w:rFonts w:ascii="Times New Roman" w:hAnsi="Times New Roman"/>
          <w:sz w:val="24"/>
          <w:szCs w:val="24"/>
          <w:lang w:val="en"/>
        </w:rPr>
        <w:t xml:space="preserve"> spp. has also shortened, which, however, has not affected negatively the trend of their abundance. </w:t>
      </w:r>
      <w:ins w:id="2484" w:author="Usov N." w:date="2019-10-26T12:55:00Z">
        <w:r>
          <w:rPr>
            <w:rStyle w:val="50"/>
            <w:rFonts w:ascii="Times New Roman" w:hAnsi="Times New Roman"/>
            <w:sz w:val="24"/>
            <w:szCs w:val="24"/>
            <w:lang w:val="en"/>
          </w:rPr>
          <w:t xml:space="preserve">No such season reduction was observed in dynamics of </w:t>
        </w:r>
      </w:ins>
      <w:ins w:id="2485" w:author="Usov N." w:date="2019-10-26T12:55:00Z">
        <w:r>
          <w:rPr>
            <w:rStyle w:val="50"/>
            <w:rFonts w:ascii="Times New Roman" w:hAnsi="Times New Roman"/>
            <w:i/>
            <w:sz w:val="24"/>
            <w:szCs w:val="24"/>
            <w:lang w:val="en"/>
          </w:rPr>
          <w:t>Oithona similis</w:t>
        </w:r>
      </w:ins>
      <w:ins w:id="2486" w:author="Usov N." w:date="2019-10-26T12:55:00Z">
        <w:r>
          <w:rPr>
            <w:rStyle w:val="50"/>
            <w:rFonts w:ascii="Times New Roman" w:hAnsi="Times New Roman"/>
            <w:sz w:val="24"/>
            <w:szCs w:val="24"/>
            <w:lang w:val="en"/>
          </w:rPr>
          <w:t xml:space="preserve">. </w:t>
        </w:r>
      </w:ins>
      <w:r>
        <w:rPr>
          <w:rStyle w:val="50"/>
          <w:rFonts w:ascii="Times New Roman" w:hAnsi="Times New Roman"/>
          <w:sz w:val="24"/>
          <w:szCs w:val="24"/>
          <w:lang w:val="en"/>
        </w:rPr>
        <w:t xml:space="preserve">Thus, the majority of studied species are resilient to revealed phenological changes at the long-term temporal scale. </w:t>
      </w:r>
      <w:ins w:id="2487" w:author="Usov N." w:date="2019-10-26T12:59:00Z">
        <w:r>
          <w:rPr>
            <w:rStyle w:val="50"/>
            <w:rFonts w:ascii="Times New Roman" w:hAnsi="Times New Roman"/>
            <w:sz w:val="24"/>
            <w:szCs w:val="24"/>
            <w:lang w:val="en"/>
          </w:rPr>
          <w:t xml:space="preserve">The opposite trends in dynamics of </w:t>
        </w:r>
      </w:ins>
      <w:ins w:id="2488" w:author="Usov N." w:date="2019-10-26T12:59:00Z">
        <w:r>
          <w:rPr>
            <w:rStyle w:val="50"/>
            <w:rFonts w:ascii="Times New Roman" w:hAnsi="Times New Roman"/>
            <w:i/>
            <w:sz w:val="24"/>
            <w:szCs w:val="24"/>
            <w:lang w:val="en"/>
            <w:rPrChange w:id="2489" w:author="Usov N." w:date="2019-10-26T13:00:00Z">
              <w:rPr>
                <w:rStyle w:val="50"/>
                <w:rFonts w:ascii="Times New Roman" w:hAnsi="Times New Roman"/>
                <w:sz w:val="24"/>
                <w:szCs w:val="24"/>
                <w:lang w:val="en"/>
              </w:rPr>
            </w:rPrChange>
          </w:rPr>
          <w:t>Oithona</w:t>
        </w:r>
      </w:ins>
      <w:ins w:id="2490" w:author="Usov N." w:date="2019-10-26T12:59:00Z">
        <w:r>
          <w:rPr>
            <w:rStyle w:val="50"/>
            <w:rFonts w:ascii="Times New Roman" w:hAnsi="Times New Roman"/>
            <w:sz w:val="24"/>
            <w:szCs w:val="24"/>
            <w:lang w:val="en"/>
          </w:rPr>
          <w:t xml:space="preserve"> and </w:t>
        </w:r>
      </w:ins>
      <w:ins w:id="2491" w:author="Usov N." w:date="2019-10-26T12:59:00Z">
        <w:r>
          <w:rPr>
            <w:rStyle w:val="50"/>
            <w:rFonts w:ascii="Times New Roman" w:hAnsi="Times New Roman"/>
            <w:i/>
            <w:sz w:val="24"/>
            <w:szCs w:val="24"/>
            <w:lang w:val="en"/>
            <w:rPrChange w:id="2492" w:author="Usov N." w:date="2019-10-26T13:00:00Z">
              <w:rPr>
                <w:rStyle w:val="50"/>
                <w:rFonts w:ascii="Times New Roman" w:hAnsi="Times New Roman"/>
                <w:sz w:val="24"/>
                <w:szCs w:val="24"/>
                <w:lang w:val="en"/>
              </w:rPr>
            </w:rPrChange>
          </w:rPr>
          <w:t>Microsetella</w:t>
        </w:r>
      </w:ins>
      <w:ins w:id="2493" w:author="Usov N." w:date="2019-10-26T12:59:00Z">
        <w:r>
          <w:rPr>
            <w:rStyle w:val="50"/>
            <w:rFonts w:ascii="Times New Roman" w:hAnsi="Times New Roman"/>
            <w:sz w:val="24"/>
            <w:szCs w:val="24"/>
            <w:lang w:val="en"/>
          </w:rPr>
          <w:t xml:space="preserve"> </w:t>
        </w:r>
      </w:ins>
      <w:ins w:id="2494" w:author="Usov N." w:date="2019-10-26T13:31:00Z">
        <w:r>
          <w:rPr>
            <w:rStyle w:val="50"/>
            <w:rFonts w:ascii="Times New Roman" w:hAnsi="Times New Roman"/>
            <w:sz w:val="24"/>
            <w:szCs w:val="24"/>
            <w:lang w:val="en"/>
          </w:rPr>
          <w:t xml:space="preserve">abundance </w:t>
        </w:r>
      </w:ins>
      <w:ins w:id="2495" w:author="Usov N." w:date="2019-10-26T12:59:00Z">
        <w:r>
          <w:rPr>
            <w:rStyle w:val="50"/>
            <w:rFonts w:ascii="Times New Roman" w:hAnsi="Times New Roman"/>
            <w:sz w:val="24"/>
            <w:szCs w:val="24"/>
            <w:lang w:val="en"/>
          </w:rPr>
          <w:t>deserve special attention</w:t>
        </w:r>
      </w:ins>
      <w:ins w:id="2496" w:author="Usov N." w:date="2019-10-26T13:02:00Z">
        <w:r>
          <w:rPr>
            <w:rStyle w:val="50"/>
            <w:rFonts w:ascii="Times New Roman" w:hAnsi="Times New Roman"/>
            <w:sz w:val="24"/>
            <w:szCs w:val="24"/>
            <w:lang w:val="en"/>
          </w:rPr>
          <w:t>, because</w:t>
        </w:r>
      </w:ins>
      <w:ins w:id="2497" w:author="Usov N." w:date="2019-10-26T13:03:00Z">
        <w:r>
          <w:rPr>
            <w:rStyle w:val="50"/>
            <w:rFonts w:ascii="Times New Roman" w:hAnsi="Times New Roman"/>
            <w:sz w:val="24"/>
            <w:szCs w:val="24"/>
            <w:lang w:val="en"/>
          </w:rPr>
          <w:t xml:space="preserve"> trophic niches of</w:t>
        </w:r>
      </w:ins>
      <w:ins w:id="2498" w:author="Usov N." w:date="2019-10-26T13:02:00Z">
        <w:r>
          <w:rPr>
            <w:rStyle w:val="50"/>
            <w:rFonts w:ascii="Times New Roman" w:hAnsi="Times New Roman"/>
            <w:sz w:val="24"/>
            <w:szCs w:val="24"/>
            <w:lang w:val="en"/>
          </w:rPr>
          <w:t xml:space="preserve"> these species </w:t>
        </w:r>
      </w:ins>
      <w:ins w:id="2499" w:author="Usov N." w:date="2019-10-26T13:03:00Z">
        <w:r>
          <w:rPr>
            <w:rStyle w:val="50"/>
            <w:rFonts w:ascii="Times New Roman" w:hAnsi="Times New Roman"/>
            <w:sz w:val="24"/>
            <w:szCs w:val="24"/>
            <w:lang w:val="en"/>
          </w:rPr>
          <w:t>overlap</w:t>
        </w:r>
      </w:ins>
      <w:ins w:id="2500" w:author="Usov N." w:date="2019-10-26T13:04:00Z">
        <w:r>
          <w:rPr>
            <w:rStyle w:val="50"/>
            <w:rFonts w:ascii="Times New Roman" w:hAnsi="Times New Roman"/>
            <w:sz w:val="24"/>
            <w:szCs w:val="24"/>
            <w:lang w:val="en"/>
          </w:rPr>
          <w:t>.</w:t>
        </w:r>
      </w:ins>
      <w:ins w:id="2501" w:author="Usov N." w:date="2019-10-26T13:32:00Z">
        <w:r>
          <w:rPr>
            <w:rStyle w:val="50"/>
            <w:rFonts w:ascii="Times New Roman" w:hAnsi="Times New Roman"/>
            <w:sz w:val="24"/>
            <w:szCs w:val="24"/>
            <w:lang w:val="en"/>
          </w:rPr>
          <w:t xml:space="preserve"> Moreover, </w:t>
        </w:r>
      </w:ins>
      <w:ins w:id="2502" w:author="Usov N." w:date="2019-10-26T13:39:00Z">
        <w:r>
          <w:rPr>
            <w:rStyle w:val="50"/>
            <w:rFonts w:ascii="Times New Roman" w:hAnsi="Times New Roman"/>
            <w:i/>
            <w:sz w:val="24"/>
            <w:szCs w:val="24"/>
            <w:lang w:val="en"/>
            <w:rPrChange w:id="2503" w:author="Usov N." w:date="2019-10-26T13:42:00Z">
              <w:rPr>
                <w:rStyle w:val="50"/>
                <w:rFonts w:ascii="Times New Roman" w:hAnsi="Times New Roman"/>
                <w:sz w:val="24"/>
                <w:szCs w:val="24"/>
                <w:lang w:val="en"/>
              </w:rPr>
            </w:rPrChange>
          </w:rPr>
          <w:t>Oithona</w:t>
        </w:r>
      </w:ins>
      <w:ins w:id="2504" w:author="Usov N." w:date="2019-10-26T13:39:00Z">
        <w:r>
          <w:rPr>
            <w:rStyle w:val="50"/>
            <w:rFonts w:ascii="Times New Roman" w:hAnsi="Times New Roman"/>
            <w:sz w:val="24"/>
            <w:szCs w:val="24"/>
            <w:lang w:val="en"/>
          </w:rPr>
          <w:t xml:space="preserve"> demonstrated slight tendency</w:t>
        </w:r>
      </w:ins>
      <w:ins w:id="2505" w:author="Usov N." w:date="2019-10-28T11:32:00Z">
        <w:r>
          <w:rPr>
            <w:rStyle w:val="50"/>
            <w:rFonts w:ascii="Times New Roman" w:hAnsi="Times New Roman"/>
            <w:sz w:val="24"/>
            <w:szCs w:val="24"/>
            <w:lang w:val="en"/>
          </w:rPr>
          <w:t xml:space="preserve"> since 1960-ies</w:t>
        </w:r>
      </w:ins>
      <w:ins w:id="2506" w:author="Usov N." w:date="2019-10-26T13:39:00Z">
        <w:r>
          <w:rPr>
            <w:rStyle w:val="50"/>
            <w:rFonts w:ascii="Times New Roman" w:hAnsi="Times New Roman"/>
            <w:sz w:val="24"/>
            <w:szCs w:val="24"/>
            <w:lang w:val="en"/>
          </w:rPr>
          <w:t xml:space="preserve"> </w:t>
        </w:r>
      </w:ins>
      <w:ins w:id="2507" w:author="Usov N." w:date="2019-10-26T13:41:00Z">
        <w:r>
          <w:rPr>
            <w:rStyle w:val="50"/>
            <w:rFonts w:ascii="Times New Roman" w:hAnsi="Times New Roman"/>
            <w:sz w:val="24"/>
            <w:szCs w:val="24"/>
            <w:lang w:val="en"/>
          </w:rPr>
          <w:t>to finish season</w:t>
        </w:r>
      </w:ins>
      <w:ins w:id="2508" w:author="Usov N." w:date="2019-10-26T13:39:00Z">
        <w:r>
          <w:rPr>
            <w:rStyle w:val="50"/>
            <w:rFonts w:ascii="Times New Roman" w:hAnsi="Times New Roman"/>
            <w:sz w:val="24"/>
            <w:szCs w:val="24"/>
            <w:lang w:val="en"/>
          </w:rPr>
          <w:t xml:space="preserve"> later as opposed to </w:t>
        </w:r>
      </w:ins>
      <w:ins w:id="2509" w:author="Usov N." w:date="2019-10-26T13:39:00Z">
        <w:r>
          <w:rPr>
            <w:rStyle w:val="50"/>
            <w:rFonts w:ascii="Times New Roman" w:hAnsi="Times New Roman"/>
            <w:i/>
            <w:sz w:val="24"/>
            <w:szCs w:val="24"/>
            <w:lang w:val="en"/>
            <w:rPrChange w:id="2510" w:author="Usov N." w:date="2019-10-26T13:42:00Z">
              <w:rPr>
                <w:rStyle w:val="50"/>
                <w:rFonts w:ascii="Times New Roman" w:hAnsi="Times New Roman"/>
                <w:sz w:val="24"/>
                <w:szCs w:val="24"/>
                <w:lang w:val="en"/>
              </w:rPr>
            </w:rPrChange>
          </w:rPr>
          <w:t>Microsetella</w:t>
        </w:r>
      </w:ins>
      <w:ins w:id="2511" w:author="Usov N." w:date="2019-10-26T13:39:00Z">
        <w:r>
          <w:rPr>
            <w:rStyle w:val="50"/>
            <w:rFonts w:ascii="Times New Roman" w:hAnsi="Times New Roman"/>
            <w:sz w:val="24"/>
            <w:szCs w:val="24"/>
            <w:lang w:val="en"/>
          </w:rPr>
          <w:t>, which</w:t>
        </w:r>
      </w:ins>
      <w:ins w:id="2512" w:author="Usov N." w:date="2019-10-26T13:41:00Z">
        <w:r>
          <w:rPr>
            <w:rStyle w:val="50"/>
            <w:rFonts w:ascii="Times New Roman" w:hAnsi="Times New Roman"/>
            <w:sz w:val="24"/>
            <w:szCs w:val="24"/>
            <w:lang w:val="en"/>
          </w:rPr>
          <w:t xml:space="preserve"> tended to</w:t>
        </w:r>
      </w:ins>
      <w:ins w:id="2513" w:author="Usov N." w:date="2019-10-26T13:39:00Z">
        <w:r>
          <w:rPr>
            <w:rStyle w:val="50"/>
            <w:rFonts w:ascii="Times New Roman" w:hAnsi="Times New Roman"/>
            <w:sz w:val="24"/>
            <w:szCs w:val="24"/>
            <w:lang w:val="en"/>
          </w:rPr>
          <w:t xml:space="preserve"> </w:t>
        </w:r>
      </w:ins>
      <w:ins w:id="2514" w:author="Usov N." w:date="2019-10-26T13:40:00Z">
        <w:r>
          <w:rPr>
            <w:rStyle w:val="50"/>
            <w:rFonts w:ascii="Times New Roman" w:hAnsi="Times New Roman"/>
            <w:sz w:val="24"/>
            <w:szCs w:val="24"/>
            <w:lang w:val="en"/>
          </w:rPr>
          <w:t>finish season</w:t>
        </w:r>
      </w:ins>
      <w:ins w:id="2515" w:author="Usov N." w:date="2019-10-26T13:39:00Z">
        <w:r>
          <w:rPr>
            <w:rStyle w:val="50"/>
            <w:rFonts w:ascii="Times New Roman" w:hAnsi="Times New Roman"/>
            <w:sz w:val="24"/>
            <w:szCs w:val="24"/>
            <w:lang w:val="en"/>
          </w:rPr>
          <w:t xml:space="preserve"> earlier</w:t>
        </w:r>
      </w:ins>
      <w:ins w:id="2516" w:author="Usov N." w:date="2019-10-26T13:41:00Z">
        <w:r>
          <w:rPr>
            <w:rStyle w:val="50"/>
            <w:rFonts w:ascii="Times New Roman" w:hAnsi="Times New Roman"/>
            <w:sz w:val="24"/>
            <w:szCs w:val="24"/>
            <w:lang w:val="en"/>
          </w:rPr>
          <w:t>.</w:t>
        </w:r>
      </w:ins>
      <w:ins w:id="2517" w:author="Usov N." w:date="2019-10-26T13:44:00Z">
        <w:r>
          <w:rPr>
            <w:rStyle w:val="50"/>
            <w:rFonts w:ascii="Times New Roman" w:hAnsi="Times New Roman"/>
            <w:sz w:val="24"/>
            <w:szCs w:val="24"/>
            <w:lang w:val="en"/>
          </w:rPr>
          <w:t xml:space="preserve"> All these point out to some competitive relationships between these species.</w:t>
        </w:r>
      </w:ins>
      <w:ins w:id="2518" w:author="Usov N." w:date="2019-10-26T13:04:00Z">
        <w:r>
          <w:rPr>
            <w:rStyle w:val="50"/>
            <w:rFonts w:ascii="Times New Roman" w:hAnsi="Times New Roman"/>
            <w:sz w:val="24"/>
            <w:szCs w:val="24"/>
            <w:lang w:val="en"/>
          </w:rPr>
          <w:t xml:space="preserve"> </w:t>
        </w:r>
      </w:ins>
      <w:ins w:id="2519" w:author="Usov N." w:date="2019-10-26T13:45:00Z">
        <w:r>
          <w:rPr>
            <w:rStyle w:val="50"/>
            <w:rFonts w:ascii="Times New Roman" w:hAnsi="Times New Roman"/>
            <w:sz w:val="24"/>
            <w:szCs w:val="24"/>
            <w:lang w:val="en"/>
          </w:rPr>
          <w:t xml:space="preserve">The results of CCA confirm our </w:t>
        </w:r>
      </w:ins>
      <w:ins w:id="2520" w:author="Usov N." w:date="2019-10-26T13:46:00Z">
        <w:r>
          <w:rPr>
            <w:rStyle w:val="50"/>
            <w:rFonts w:ascii="Times New Roman" w:hAnsi="Times New Roman"/>
            <w:sz w:val="24"/>
            <w:szCs w:val="24"/>
            <w:lang w:val="en"/>
          </w:rPr>
          <w:t>suppositions.</w:t>
        </w:r>
      </w:ins>
    </w:p>
    <w:p>
      <w:pPr>
        <w:spacing w:after="0" w:line="360" w:lineRule="auto"/>
        <w:ind w:firstLine="709"/>
        <w:jc w:val="both"/>
        <w:rPr>
          <w:rFonts w:ascii="Times New Roman" w:hAnsi="Times New Roman"/>
          <w:sz w:val="24"/>
          <w:lang w:val="en-US"/>
        </w:rPr>
      </w:pPr>
      <w:del w:id="2521" w:author="Usov N." w:date="2019-10-26T13:48:00Z">
        <w:r>
          <w:rPr>
            <w:rFonts w:ascii="Times New Roman" w:hAnsi="Times New Roman"/>
            <w:sz w:val="24"/>
            <w:szCs w:val="24"/>
            <w:lang w:val="en" w:eastAsia="ru-RU"/>
          </w:rPr>
          <w:delText xml:space="preserve">Besides long-term trends large interannual fluctuations were observed </w:delText>
        </w:r>
      </w:del>
      <w:del w:id="2522" w:author="Usov N." w:date="2019-10-03T09:48:00Z">
        <w:r>
          <w:rPr>
            <w:rFonts w:ascii="Times New Roman" w:hAnsi="Times New Roman"/>
            <w:sz w:val="24"/>
            <w:szCs w:val="24"/>
            <w:lang w:val="en" w:eastAsia="ru-RU"/>
          </w:rPr>
          <w:delText xml:space="preserve">of </w:delText>
        </w:r>
      </w:del>
      <w:del w:id="2523" w:author="Usov N." w:date="2019-10-26T13:48:00Z">
        <w:r>
          <w:rPr>
            <w:rFonts w:ascii="Times New Roman" w:hAnsi="Times New Roman"/>
            <w:sz w:val="24"/>
            <w:szCs w:val="24"/>
            <w:lang w:val="en" w:eastAsia="ru-RU"/>
          </w:rPr>
          <w:delText>both phenological metrics and abundance of zooplankton</w:delText>
        </w:r>
      </w:del>
      <w:del w:id="2524" w:author="Usov N." w:date="2019-10-03T09:49:00Z">
        <w:r>
          <w:rPr>
            <w:rFonts w:ascii="Times New Roman" w:hAnsi="Times New Roman"/>
            <w:sz w:val="24"/>
            <w:szCs w:val="24"/>
            <w:lang w:val="en" w:eastAsia="ru-RU"/>
          </w:rPr>
          <w:delText xml:space="preserve">, which demonstrate connection with fluctuatons in </w:delText>
        </w:r>
        <w:commentRangeStart w:id="40"/>
        <w:r>
          <w:rPr>
            <w:rFonts w:ascii="Times New Roman" w:hAnsi="Times New Roman"/>
            <w:sz w:val="24"/>
            <w:szCs w:val="24"/>
            <w:lang w:val="en" w:eastAsia="ru-RU"/>
          </w:rPr>
          <w:delText>environment</w:delText>
        </w:r>
        <w:commentRangeEnd w:id="40"/>
      </w:del>
      <w:r>
        <w:rPr>
          <w:rStyle w:val="15"/>
        </w:rPr>
        <w:commentReference w:id="40"/>
      </w:r>
      <w:r>
        <w:rPr>
          <w:rFonts w:ascii="Times New Roman" w:hAnsi="Times New Roman"/>
          <w:sz w:val="24"/>
          <w:szCs w:val="24"/>
          <w:lang w:val="en" w:eastAsia="ru-RU"/>
        </w:rPr>
        <w:t xml:space="preserve">. </w:t>
      </w:r>
      <w:del w:id="2525" w:author="Usov N." w:date="2019-10-03T09:50:00Z">
        <w:r>
          <w:rPr>
            <w:rStyle w:val="50"/>
            <w:rFonts w:ascii="Times New Roman" w:hAnsi="Times New Roman"/>
            <w:sz w:val="24"/>
            <w:szCs w:val="24"/>
            <w:lang w:val="en"/>
          </w:rPr>
          <w:delText>Such relationships</w:delText>
        </w:r>
      </w:del>
      <w:ins w:id="2526" w:author="Usov N." w:date="2019-10-03T09:50:00Z">
        <w:r>
          <w:rPr>
            <w:rStyle w:val="50"/>
            <w:rFonts w:ascii="Times New Roman" w:hAnsi="Times New Roman"/>
            <w:sz w:val="24"/>
            <w:szCs w:val="24"/>
            <w:lang w:val="en"/>
          </w:rPr>
          <w:t>Connection of year</w:t>
        </w:r>
      </w:ins>
      <w:ins w:id="2527" w:author="Usov N." w:date="2019-10-26T13:47:00Z">
        <w:r>
          <w:rPr>
            <w:rStyle w:val="50"/>
            <w:rFonts w:ascii="Times New Roman" w:hAnsi="Times New Roman"/>
            <w:sz w:val="24"/>
            <w:szCs w:val="24"/>
            <w:lang w:val="en"/>
          </w:rPr>
          <w:t>-</w:t>
        </w:r>
      </w:ins>
      <w:ins w:id="2528" w:author="Usov N." w:date="2019-10-03T09:50:00Z">
        <w:r>
          <w:rPr>
            <w:rStyle w:val="50"/>
            <w:rFonts w:ascii="Times New Roman" w:hAnsi="Times New Roman"/>
            <w:sz w:val="24"/>
            <w:szCs w:val="24"/>
            <w:lang w:val="en"/>
          </w:rPr>
          <w:t>to</w:t>
        </w:r>
      </w:ins>
      <w:ins w:id="2529" w:author="Usov N." w:date="2019-10-26T13:47:00Z">
        <w:r>
          <w:rPr>
            <w:rStyle w:val="50"/>
            <w:rFonts w:ascii="Times New Roman" w:hAnsi="Times New Roman"/>
            <w:sz w:val="24"/>
            <w:szCs w:val="24"/>
            <w:lang w:val="en"/>
          </w:rPr>
          <w:t>-</w:t>
        </w:r>
      </w:ins>
      <w:ins w:id="2530" w:author="Usov N." w:date="2019-10-03T09:50:00Z">
        <w:r>
          <w:rPr>
            <w:rStyle w:val="50"/>
            <w:rFonts w:ascii="Times New Roman" w:hAnsi="Times New Roman"/>
            <w:sz w:val="24"/>
            <w:szCs w:val="24"/>
            <w:lang w:val="en"/>
          </w:rPr>
          <w:t xml:space="preserve">year </w:t>
        </w:r>
      </w:ins>
      <w:ins w:id="2531" w:author="Usov N." w:date="2019-10-26T13:47:00Z">
        <w:r>
          <w:rPr>
            <w:rStyle w:val="50"/>
            <w:rFonts w:ascii="Times New Roman" w:hAnsi="Times New Roman"/>
            <w:sz w:val="24"/>
            <w:szCs w:val="24"/>
            <w:lang w:val="en"/>
          </w:rPr>
          <w:t>changes</w:t>
        </w:r>
      </w:ins>
      <w:ins w:id="2532" w:author="Usov N." w:date="2019-10-28T11:33:00Z">
        <w:r>
          <w:rPr>
            <w:rStyle w:val="50"/>
            <w:rFonts w:ascii="Times New Roman" w:hAnsi="Times New Roman"/>
            <w:sz w:val="24"/>
            <w:szCs w:val="24"/>
            <w:lang w:val="en"/>
          </w:rPr>
          <w:t xml:space="preserve"> of phenology</w:t>
        </w:r>
      </w:ins>
      <w:ins w:id="2533" w:author="Usov N." w:date="2019-10-26T13:47:00Z">
        <w:r>
          <w:rPr>
            <w:rStyle w:val="50"/>
            <w:rFonts w:ascii="Times New Roman" w:hAnsi="Times New Roman"/>
            <w:sz w:val="24"/>
            <w:szCs w:val="24"/>
            <w:lang w:val="en"/>
          </w:rPr>
          <w:t xml:space="preserve"> </w:t>
        </w:r>
      </w:ins>
      <w:ins w:id="2534" w:author="Usov N." w:date="2019-10-03T09:50:00Z">
        <w:r>
          <w:rPr>
            <w:rStyle w:val="50"/>
            <w:rFonts w:ascii="Times New Roman" w:hAnsi="Times New Roman"/>
            <w:sz w:val="24"/>
            <w:szCs w:val="24"/>
            <w:lang w:val="en"/>
          </w:rPr>
          <w:t xml:space="preserve">with </w:t>
        </w:r>
      </w:ins>
      <w:ins w:id="2535" w:author="Usov N." w:date="2019-10-03T09:51:00Z">
        <w:r>
          <w:rPr>
            <w:rStyle w:val="50"/>
            <w:rFonts w:ascii="Times New Roman" w:hAnsi="Times New Roman"/>
            <w:sz w:val="24"/>
            <w:szCs w:val="24"/>
            <w:lang w:val="en"/>
          </w:rPr>
          <w:t xml:space="preserve">changes in </w:t>
        </w:r>
      </w:ins>
      <w:ins w:id="2536" w:author="Usov N." w:date="2019-10-03T09:50:00Z">
        <w:r>
          <w:rPr>
            <w:rStyle w:val="50"/>
            <w:rFonts w:ascii="Times New Roman" w:hAnsi="Times New Roman"/>
            <w:sz w:val="24"/>
            <w:szCs w:val="24"/>
            <w:lang w:val="en"/>
          </w:rPr>
          <w:t>environment</w:t>
        </w:r>
      </w:ins>
      <w:ins w:id="2537" w:author="Usov N." w:date="2019-10-03T09:52:00Z">
        <w:r>
          <w:rPr>
            <w:rStyle w:val="50"/>
            <w:rFonts w:ascii="Times New Roman" w:hAnsi="Times New Roman"/>
            <w:sz w:val="24"/>
            <w:szCs w:val="24"/>
            <w:lang w:val="en"/>
          </w:rPr>
          <w:t xml:space="preserve"> and biological variables</w:t>
        </w:r>
      </w:ins>
      <w:r>
        <w:rPr>
          <w:rStyle w:val="50"/>
          <w:rFonts w:ascii="Times New Roman" w:hAnsi="Times New Roman"/>
          <w:sz w:val="24"/>
          <w:szCs w:val="24"/>
          <w:lang w:val="en"/>
        </w:rPr>
        <w:t xml:space="preserve"> </w:t>
      </w:r>
      <w:del w:id="2538" w:author="Usov N." w:date="2019-10-03T09:51:00Z">
        <w:r>
          <w:rPr>
            <w:rStyle w:val="50"/>
            <w:rFonts w:ascii="Times New Roman" w:hAnsi="Times New Roman"/>
            <w:sz w:val="24"/>
            <w:szCs w:val="24"/>
            <w:lang w:val="en"/>
          </w:rPr>
          <w:delText xml:space="preserve">in our work </w:delText>
        </w:r>
      </w:del>
      <w:r>
        <w:rPr>
          <w:rStyle w:val="50"/>
          <w:rFonts w:ascii="Times New Roman" w:hAnsi="Times New Roman"/>
          <w:sz w:val="24"/>
          <w:szCs w:val="24"/>
          <w:lang w:val="en"/>
        </w:rPr>
        <w:t xml:space="preserve">manifested themselves in the results of canonical </w:t>
      </w:r>
      <w:del w:id="2539" w:author="Usov N." w:date="2019-10-28T11:36:00Z">
        <w:r>
          <w:rPr>
            <w:rStyle w:val="50"/>
            <w:rFonts w:ascii="Times New Roman" w:hAnsi="Times New Roman"/>
            <w:sz w:val="24"/>
            <w:szCs w:val="24"/>
            <w:lang w:val="en"/>
          </w:rPr>
          <w:delText xml:space="preserve">correspondent </w:delText>
        </w:r>
      </w:del>
      <w:ins w:id="2540" w:author="Usov N." w:date="2019-10-28T11:36:00Z">
        <w:r>
          <w:rPr>
            <w:rStyle w:val="50"/>
            <w:rFonts w:ascii="Times New Roman" w:hAnsi="Times New Roman"/>
            <w:sz w:val="24"/>
            <w:szCs w:val="24"/>
            <w:lang w:val="en"/>
          </w:rPr>
          <w:t xml:space="preserve">correspondence </w:t>
        </w:r>
      </w:ins>
      <w:r>
        <w:rPr>
          <w:rStyle w:val="50"/>
          <w:rFonts w:ascii="Times New Roman" w:hAnsi="Times New Roman"/>
          <w:sz w:val="24"/>
          <w:szCs w:val="24"/>
          <w:lang w:val="en"/>
        </w:rPr>
        <w:t xml:space="preserve">analysis. The final model includes </w:t>
      </w:r>
      <w:del w:id="2541" w:author="Usov N." w:date="2019-10-26T13:05:00Z">
        <w:r>
          <w:rPr>
            <w:rStyle w:val="50"/>
            <w:rFonts w:ascii="Times New Roman" w:hAnsi="Times New Roman"/>
            <w:sz w:val="24"/>
            <w:szCs w:val="24"/>
            <w:lang w:val="en"/>
          </w:rPr>
          <w:delText>three abiotic factors, the most significant of which are the dates of the ice retreat and the beginning of spring</w:delText>
        </w:r>
      </w:del>
      <w:ins w:id="2542" w:author="Usov N." w:date="2019-10-26T13:05:00Z">
        <w:r>
          <w:rPr>
            <w:rStyle w:val="50"/>
            <w:rFonts w:ascii="Times New Roman" w:hAnsi="Times New Roman"/>
            <w:sz w:val="24"/>
            <w:szCs w:val="24"/>
            <w:lang w:val="en"/>
          </w:rPr>
          <w:t>only one abiotic variable (</w:t>
        </w:r>
      </w:ins>
      <w:ins w:id="2543" w:author="Usov N." w:date="2019-10-26T13:07:00Z">
        <w:r>
          <w:rPr>
            <w:rStyle w:val="50"/>
            <w:rFonts w:ascii="Times New Roman" w:hAnsi="Times New Roman"/>
            <w:sz w:val="24"/>
            <w:szCs w:val="24"/>
            <w:lang w:val="en"/>
          </w:rPr>
          <w:t>end of summer in the previous year) and two biological (</w:t>
        </w:r>
      </w:ins>
      <w:ins w:id="2544" w:author="Usov N." w:date="2019-10-26T13:08:00Z">
        <w:r>
          <w:rPr>
            <w:rStyle w:val="50"/>
            <w:rFonts w:ascii="Times New Roman" w:hAnsi="Times New Roman"/>
            <w:sz w:val="24"/>
            <w:szCs w:val="24"/>
            <w:lang w:val="en"/>
          </w:rPr>
          <w:t xml:space="preserve">abundances of </w:t>
        </w:r>
      </w:ins>
      <w:ins w:id="2545" w:author="Usov N." w:date="2019-10-26T13:08:00Z">
        <w:r>
          <w:rPr>
            <w:rStyle w:val="50"/>
            <w:rFonts w:ascii="Times New Roman" w:hAnsi="Times New Roman"/>
            <w:i/>
            <w:sz w:val="24"/>
            <w:szCs w:val="24"/>
            <w:lang w:val="en"/>
            <w:rPrChange w:id="2546" w:author="Usov N." w:date="2019-10-26T13:09:00Z">
              <w:rPr>
                <w:rStyle w:val="50"/>
                <w:rFonts w:ascii="Times New Roman" w:hAnsi="Times New Roman"/>
                <w:sz w:val="24"/>
                <w:szCs w:val="24"/>
                <w:lang w:val="en"/>
              </w:rPr>
            </w:rPrChange>
          </w:rPr>
          <w:t>Microsetella</w:t>
        </w:r>
      </w:ins>
      <w:ins w:id="2547" w:author="Usov N." w:date="2019-10-26T13:08:00Z">
        <w:r>
          <w:rPr>
            <w:rStyle w:val="50"/>
            <w:rFonts w:ascii="Times New Roman" w:hAnsi="Times New Roman"/>
            <w:sz w:val="24"/>
            <w:szCs w:val="24"/>
            <w:lang w:val="en"/>
          </w:rPr>
          <w:t xml:space="preserve"> and </w:t>
        </w:r>
      </w:ins>
      <w:ins w:id="2548" w:author="Usov N." w:date="2019-10-26T13:08:00Z">
        <w:r>
          <w:rPr>
            <w:rStyle w:val="50"/>
            <w:rFonts w:ascii="Times New Roman" w:hAnsi="Times New Roman"/>
            <w:i/>
            <w:sz w:val="24"/>
            <w:szCs w:val="24"/>
            <w:lang w:val="en"/>
            <w:rPrChange w:id="2549" w:author="Usov N." w:date="2019-10-26T13:09:00Z">
              <w:rPr>
                <w:rStyle w:val="50"/>
                <w:rFonts w:ascii="Times New Roman" w:hAnsi="Times New Roman"/>
                <w:sz w:val="24"/>
                <w:szCs w:val="24"/>
                <w:lang w:val="en"/>
              </w:rPr>
            </w:rPrChange>
          </w:rPr>
          <w:t>Acartia</w:t>
        </w:r>
      </w:ins>
      <w:ins w:id="2550" w:author="Usov N." w:date="2019-10-26T13:08:00Z">
        <w:r>
          <w:rPr>
            <w:rStyle w:val="50"/>
            <w:rFonts w:ascii="Times New Roman" w:hAnsi="Times New Roman"/>
            <w:sz w:val="24"/>
            <w:szCs w:val="24"/>
            <w:lang w:val="en"/>
          </w:rPr>
          <w:t>)</w:t>
        </w:r>
      </w:ins>
      <w:r>
        <w:rPr>
          <w:rStyle w:val="50"/>
          <w:rFonts w:ascii="Times New Roman" w:hAnsi="Times New Roman"/>
          <w:sz w:val="24"/>
          <w:szCs w:val="24"/>
          <w:lang w:val="en"/>
        </w:rPr>
        <w:t xml:space="preserve">. </w:t>
      </w:r>
      <w:del w:id="2551" w:author="Usov N." w:date="2019-10-26T13:11:00Z">
        <w:r>
          <w:rPr>
            <w:rStyle w:val="50"/>
            <w:rFonts w:ascii="Times New Roman" w:hAnsi="Times New Roman"/>
            <w:sz w:val="24"/>
            <w:szCs w:val="24"/>
            <w:lang w:val="en"/>
          </w:rPr>
          <w:delText xml:space="preserve">There are serious doubts about the reality of the </w:delText>
        </w:r>
      </w:del>
      <w:del w:id="2552" w:author="Usov N." w:date="2019-10-26T13:11:00Z">
        <w:r>
          <w:rPr>
            <w:rStyle w:val="50"/>
            <w:rFonts w:ascii="Times New Roman" w:hAnsi="Times New Roman"/>
            <w:i/>
            <w:sz w:val="24"/>
            <w:szCs w:val="24"/>
            <w:lang w:val="en"/>
            <w:rPrChange w:id="2553" w:author="Usov N." w:date="2019-10-03T10:02:00Z">
              <w:rPr>
                <w:rStyle w:val="50"/>
                <w:rFonts w:ascii="Times New Roman" w:hAnsi="Times New Roman"/>
                <w:sz w:val="24"/>
                <w:szCs w:val="24"/>
                <w:lang w:val="en"/>
              </w:rPr>
            </w:rPrChange>
          </w:rPr>
          <w:delText>positive</w:delText>
        </w:r>
      </w:del>
      <w:del w:id="2554" w:author="Usov N." w:date="2019-10-26T13:11:00Z">
        <w:r>
          <w:rPr>
            <w:rStyle w:val="50"/>
            <w:rFonts w:ascii="Times New Roman" w:hAnsi="Times New Roman"/>
            <w:sz w:val="24"/>
            <w:szCs w:val="24"/>
            <w:lang w:val="en"/>
          </w:rPr>
          <w:delText xml:space="preserve"> relationship between timing of the end of summer in the previous year and the timing of the ice retreat the next year. However, we may speculate that the late end of summer will lead to a greater accumulation of heat in the sea and to a warmer winter and the formation of a thinner ice. The latter, respectively, would have melted earlier. </w:delText>
        </w:r>
      </w:del>
      <w:r>
        <w:rPr>
          <w:rStyle w:val="50"/>
          <w:rFonts w:ascii="Times New Roman" w:hAnsi="Times New Roman"/>
          <w:sz w:val="24"/>
          <w:szCs w:val="24"/>
          <w:lang w:val="en"/>
        </w:rPr>
        <w:t xml:space="preserve">The CCA results evidenced that the phenological phases of </w:t>
      </w:r>
      <w:r>
        <w:rPr>
          <w:rStyle w:val="50"/>
          <w:rFonts w:ascii="Times New Roman" w:hAnsi="Times New Roman"/>
          <w:i/>
          <w:sz w:val="24"/>
          <w:szCs w:val="24"/>
          <w:lang w:val="en"/>
        </w:rPr>
        <w:t>Microsetella</w:t>
      </w:r>
      <w:r>
        <w:rPr>
          <w:rStyle w:val="50"/>
          <w:rFonts w:ascii="Times New Roman" w:hAnsi="Times New Roman"/>
          <w:sz w:val="24"/>
          <w:szCs w:val="24"/>
          <w:lang w:val="en"/>
        </w:rPr>
        <w:t xml:space="preserve"> season are positively associated with the </w:t>
      </w:r>
      <w:del w:id="2555" w:author="Usov N." w:date="2019-10-26T13:12:00Z">
        <w:r>
          <w:rPr>
            <w:rStyle w:val="50"/>
            <w:rFonts w:ascii="Times New Roman" w:hAnsi="Times New Roman"/>
            <w:sz w:val="24"/>
            <w:szCs w:val="24"/>
            <w:lang w:val="en"/>
          </w:rPr>
          <w:delText>ice dynamics</w:delText>
        </w:r>
      </w:del>
      <w:ins w:id="2556" w:author="Usov N." w:date="2019-10-26T13:12:00Z">
        <w:r>
          <w:rPr>
            <w:rStyle w:val="50"/>
            <w:rFonts w:ascii="Times New Roman" w:hAnsi="Times New Roman"/>
            <w:sz w:val="24"/>
            <w:szCs w:val="24"/>
            <w:lang w:val="en"/>
          </w:rPr>
          <w:t>date of summer end in the previous year</w:t>
        </w:r>
      </w:ins>
      <w:r>
        <w:rPr>
          <w:rStyle w:val="50"/>
          <w:rFonts w:ascii="Times New Roman" w:hAnsi="Times New Roman"/>
          <w:sz w:val="24"/>
          <w:szCs w:val="24"/>
          <w:lang w:val="en"/>
        </w:rPr>
        <w:t>.</w:t>
      </w:r>
      <w:ins w:id="2557" w:author="Usov N." w:date="2019-10-26T13:13:00Z">
        <w:r>
          <w:rPr>
            <w:rStyle w:val="50"/>
            <w:rFonts w:ascii="Times New Roman" w:hAnsi="Times New Roman"/>
            <w:sz w:val="24"/>
            <w:szCs w:val="24"/>
            <w:lang w:val="en"/>
          </w:rPr>
          <w:t xml:space="preserve"> </w:t>
        </w:r>
      </w:ins>
      <w:ins w:id="2558" w:author="Usov N." w:date="2019-10-26T13:20:00Z">
        <w:r>
          <w:rPr>
            <w:rStyle w:val="50"/>
            <w:rFonts w:ascii="Times New Roman" w:hAnsi="Times New Roman"/>
            <w:sz w:val="24"/>
            <w:szCs w:val="24"/>
            <w:lang w:val="en"/>
          </w:rPr>
          <w:t>However, t</w:t>
        </w:r>
      </w:ins>
      <w:ins w:id="2559" w:author="Usov N." w:date="2019-10-26T13:13:00Z">
        <w:r>
          <w:rPr>
            <w:rStyle w:val="50"/>
            <w:rFonts w:ascii="Times New Roman" w:hAnsi="Times New Roman"/>
            <w:sz w:val="24"/>
            <w:szCs w:val="24"/>
            <w:lang w:val="en"/>
          </w:rPr>
          <w:t>his association is</w:t>
        </w:r>
      </w:ins>
      <w:ins w:id="2560" w:author="Usov N." w:date="2019-10-26T13:21:00Z">
        <w:r>
          <w:rPr>
            <w:rStyle w:val="50"/>
            <w:rFonts w:ascii="Times New Roman" w:hAnsi="Times New Roman"/>
            <w:sz w:val="24"/>
            <w:szCs w:val="24"/>
            <w:lang w:val="en"/>
          </w:rPr>
          <w:t xml:space="preserve"> </w:t>
        </w:r>
      </w:ins>
      <w:ins w:id="2561" w:author="Usov N." w:date="2019-10-26T13:20:00Z">
        <w:r>
          <w:rPr>
            <w:rStyle w:val="50"/>
            <w:rFonts w:ascii="Times New Roman" w:hAnsi="Times New Roman"/>
            <w:sz w:val="24"/>
            <w:szCs w:val="24"/>
            <w:lang w:val="en"/>
          </w:rPr>
          <w:t>weak and</w:t>
        </w:r>
      </w:ins>
      <w:ins w:id="2562" w:author="Usov N." w:date="2019-10-26T13:13:00Z">
        <w:r>
          <w:rPr>
            <w:rStyle w:val="50"/>
            <w:rFonts w:ascii="Times New Roman" w:hAnsi="Times New Roman"/>
            <w:sz w:val="24"/>
            <w:szCs w:val="24"/>
            <w:lang w:val="en"/>
          </w:rPr>
          <w:t xml:space="preserve"> </w:t>
        </w:r>
      </w:ins>
      <w:ins w:id="2563" w:author="Usov N." w:date="2019-10-26T13:21:00Z">
        <w:r>
          <w:rPr>
            <w:rStyle w:val="50"/>
            <w:rFonts w:ascii="Times New Roman" w:hAnsi="Times New Roman"/>
            <w:sz w:val="24"/>
            <w:szCs w:val="24"/>
            <w:lang w:val="en"/>
          </w:rPr>
          <w:t xml:space="preserve">very </w:t>
        </w:r>
      </w:ins>
      <w:ins w:id="2564" w:author="Usov N." w:date="2019-10-26T13:13:00Z">
        <w:r>
          <w:rPr>
            <w:rStyle w:val="50"/>
            <w:rFonts w:ascii="Times New Roman" w:hAnsi="Times New Roman"/>
            <w:sz w:val="24"/>
            <w:szCs w:val="24"/>
            <w:lang w:val="en"/>
          </w:rPr>
          <w:t>difficult to explain</w:t>
        </w:r>
      </w:ins>
      <w:ins w:id="2565" w:author="Usov N." w:date="2019-10-26T13:22:00Z">
        <w:r>
          <w:rPr>
            <w:rStyle w:val="50"/>
            <w:rFonts w:ascii="Times New Roman" w:hAnsi="Times New Roman"/>
            <w:sz w:val="24"/>
            <w:szCs w:val="24"/>
            <w:lang w:val="en"/>
          </w:rPr>
          <w:t xml:space="preserve">. So, we may well </w:t>
        </w:r>
      </w:ins>
      <w:ins w:id="2566" w:author="Usov N." w:date="2019-10-26T13:23:00Z">
        <w:r>
          <w:rPr>
            <w:rStyle w:val="50"/>
            <w:rFonts w:ascii="Times New Roman" w:hAnsi="Times New Roman"/>
            <w:sz w:val="24"/>
            <w:szCs w:val="24"/>
            <w:lang w:val="en"/>
          </w:rPr>
          <w:t xml:space="preserve">ascribe this to </w:t>
        </w:r>
      </w:ins>
      <w:ins w:id="2567" w:author="Usov N." w:date="2019-10-26T13:25:00Z">
        <w:r>
          <w:rPr>
            <w:rStyle w:val="50"/>
            <w:rFonts w:ascii="Times New Roman" w:hAnsi="Times New Roman"/>
            <w:sz w:val="24"/>
            <w:szCs w:val="24"/>
            <w:lang w:val="en"/>
          </w:rPr>
          <w:t xml:space="preserve">some </w:t>
        </w:r>
      </w:ins>
      <w:ins w:id="2568" w:author="Usov N." w:date="2019-10-26T13:24:00Z">
        <w:r>
          <w:rPr>
            <w:rStyle w:val="50"/>
            <w:rFonts w:ascii="Times New Roman" w:hAnsi="Times New Roman"/>
            <w:sz w:val="24"/>
            <w:szCs w:val="24"/>
            <w:lang w:val="en"/>
          </w:rPr>
          <w:t xml:space="preserve">spurious </w:t>
        </w:r>
      </w:ins>
      <w:ins w:id="2569" w:author="Usov N." w:date="2019-10-26T13:25:00Z">
        <w:r>
          <w:rPr>
            <w:rStyle w:val="50"/>
            <w:rFonts w:ascii="Times New Roman" w:hAnsi="Times New Roman"/>
            <w:sz w:val="24"/>
            <w:szCs w:val="24"/>
            <w:lang w:val="en"/>
          </w:rPr>
          <w:t>ties.</w:t>
        </w:r>
      </w:ins>
      <w:ins w:id="2570" w:author="Usov N." w:date="2019-10-26T13:27:00Z">
        <w:r>
          <w:rPr>
            <w:rStyle w:val="50"/>
            <w:rFonts w:ascii="Times New Roman" w:hAnsi="Times New Roman"/>
            <w:sz w:val="24"/>
            <w:szCs w:val="24"/>
            <w:lang w:val="en"/>
          </w:rPr>
          <w:t xml:space="preserve"> The real ones in this case are</w:t>
        </w:r>
      </w:ins>
      <w:ins w:id="2571" w:author="Usov N." w:date="2019-10-26T13:28:00Z">
        <w:r>
          <w:rPr>
            <w:rStyle w:val="50"/>
            <w:rFonts w:ascii="Times New Roman" w:hAnsi="Times New Roman"/>
            <w:sz w:val="24"/>
            <w:szCs w:val="24"/>
            <w:lang w:val="en"/>
          </w:rPr>
          <w:t xml:space="preserve"> more likely</w:t>
        </w:r>
      </w:ins>
      <w:ins w:id="2572" w:author="Usov N." w:date="2019-10-26T13:27:00Z">
        <w:r>
          <w:rPr>
            <w:rStyle w:val="50"/>
            <w:rFonts w:ascii="Times New Roman" w:hAnsi="Times New Roman"/>
            <w:sz w:val="24"/>
            <w:szCs w:val="24"/>
            <w:lang w:val="en"/>
          </w:rPr>
          <w:t xml:space="preserve"> </w:t>
        </w:r>
      </w:ins>
      <w:ins w:id="2573" w:author="Usov N." w:date="2019-10-26T13:28:00Z">
        <w:r>
          <w:rPr>
            <w:rStyle w:val="50"/>
            <w:rFonts w:ascii="Times New Roman" w:hAnsi="Times New Roman"/>
            <w:sz w:val="24"/>
            <w:szCs w:val="24"/>
            <w:lang w:val="en"/>
          </w:rPr>
          <w:t>caused by</w:t>
        </w:r>
      </w:ins>
      <w:ins w:id="2574" w:author="Usov N." w:date="2019-10-26T13:27:00Z">
        <w:r>
          <w:rPr>
            <w:rStyle w:val="50"/>
            <w:rFonts w:ascii="Times New Roman" w:hAnsi="Times New Roman"/>
            <w:sz w:val="24"/>
            <w:szCs w:val="24"/>
            <w:lang w:val="en"/>
          </w:rPr>
          <w:t xml:space="preserve"> interspecific </w:t>
        </w:r>
      </w:ins>
      <w:ins w:id="2575" w:author="Usov N." w:date="2019-10-26T13:28:00Z">
        <w:r>
          <w:rPr>
            <w:rStyle w:val="50"/>
            <w:rFonts w:ascii="Times New Roman" w:hAnsi="Times New Roman"/>
            <w:sz w:val="24"/>
            <w:szCs w:val="24"/>
            <w:lang w:val="en"/>
          </w:rPr>
          <w:t>interactions</w:t>
        </w:r>
      </w:ins>
      <w:ins w:id="2576" w:author="Usov N." w:date="2019-10-26T13:27:00Z">
        <w:r>
          <w:rPr>
            <w:rStyle w:val="50"/>
            <w:rFonts w:ascii="Times New Roman" w:hAnsi="Times New Roman"/>
            <w:sz w:val="24"/>
            <w:szCs w:val="24"/>
            <w:lang w:val="en"/>
          </w:rPr>
          <w:t>.</w:t>
        </w:r>
      </w:ins>
      <w:r>
        <w:rPr>
          <w:rStyle w:val="50"/>
          <w:rFonts w:ascii="Times New Roman" w:hAnsi="Times New Roman"/>
          <w:sz w:val="24"/>
          <w:szCs w:val="24"/>
          <w:lang w:val="en"/>
        </w:rPr>
        <w:t xml:space="preserve"> </w:t>
      </w:r>
      <w:del w:id="2577" w:author="Usov N." w:date="2019-10-26T13:19:00Z">
        <w:r>
          <w:rPr>
            <w:rStyle w:val="50"/>
            <w:rFonts w:ascii="Times New Roman" w:hAnsi="Times New Roman"/>
            <w:sz w:val="24"/>
            <w:szCs w:val="24"/>
            <w:lang w:val="en"/>
          </w:rPr>
          <w:delText xml:space="preserve">Earlier processes in the pelagic zone can explain the behavior of the young </w:delText>
        </w:r>
      </w:del>
      <w:del w:id="2578" w:author="Usov N." w:date="2019-10-26T13:19:00Z">
        <w:r>
          <w:rPr>
            <w:rStyle w:val="50"/>
            <w:rFonts w:ascii="Times New Roman" w:hAnsi="Times New Roman"/>
            <w:i/>
            <w:sz w:val="24"/>
            <w:szCs w:val="24"/>
            <w:lang w:val="en"/>
          </w:rPr>
          <w:delText>Microsetella</w:delText>
        </w:r>
      </w:del>
      <w:del w:id="2579" w:author="Usov N." w:date="2019-10-26T13:19:00Z">
        <w:r>
          <w:rPr>
            <w:rStyle w:val="50"/>
            <w:rFonts w:ascii="Times New Roman" w:hAnsi="Times New Roman"/>
            <w:sz w:val="24"/>
            <w:szCs w:val="24"/>
            <w:lang w:val="en"/>
          </w:rPr>
          <w:delText xml:space="preserve"> during the years characterized by the early collapse of ice. </w:delText>
        </w:r>
      </w:del>
      <w:del w:id="2580" w:author="Usov N." w:date="2019-10-26T13:19:00Z">
        <w:r>
          <w:rPr>
            <w:rStyle w:val="50"/>
            <w:rFonts w:ascii="Times New Roman" w:hAnsi="Times New Roman"/>
            <w:sz w:val="24"/>
            <w:szCs w:val="24"/>
            <w:lang w:val="en-US"/>
          </w:rPr>
          <w:delText xml:space="preserve">It was shown that ice retreat and phytoplankton bloom timing positively correlate in the Arctic (Ji et al., 2012). Therefore, probably, not only early warming favors </w:delText>
        </w:r>
      </w:del>
      <w:del w:id="2581" w:author="Usov N." w:date="2019-10-26T13:19:00Z">
        <w:r>
          <w:rPr>
            <w:rStyle w:val="50"/>
            <w:rFonts w:ascii="Times New Roman" w:hAnsi="Times New Roman"/>
            <w:i/>
            <w:sz w:val="24"/>
            <w:lang w:val="en-US"/>
          </w:rPr>
          <w:delText>Microsetella</w:delText>
        </w:r>
      </w:del>
      <w:del w:id="2582" w:author="Usov N." w:date="2019-10-26T13:19:00Z">
        <w:r>
          <w:rPr>
            <w:rStyle w:val="50"/>
            <w:rFonts w:ascii="Times New Roman" w:hAnsi="Times New Roman"/>
            <w:sz w:val="24"/>
            <w:szCs w:val="24"/>
            <w:lang w:val="en-US"/>
          </w:rPr>
          <w:delText xml:space="preserve">, but also earlier phytoplankton bloom. </w:delText>
        </w:r>
      </w:del>
    </w:p>
    <w:p>
      <w:pPr>
        <w:spacing w:after="0" w:line="360" w:lineRule="auto"/>
        <w:ind w:firstLine="0"/>
        <w:jc w:val="both"/>
        <w:rPr>
          <w:rFonts w:ascii="Times New Roman" w:hAnsi="Times New Roman"/>
          <w:sz w:val="24"/>
          <w:szCs w:val="24"/>
          <w:lang w:val="en-US" w:eastAsia="ru-RU"/>
        </w:rPr>
        <w:pPrChange w:id="2583" w:author="Usov N." w:date="2019-10-26T13:29:00Z">
          <w:pPr>
            <w:spacing w:after="0" w:line="360" w:lineRule="auto"/>
            <w:ind w:firstLine="709"/>
            <w:jc w:val="both"/>
          </w:pPr>
        </w:pPrChange>
      </w:pPr>
      <w:del w:id="2584" w:author="Usov N." w:date="2019-10-03T11:41:00Z">
        <w:r>
          <w:rPr>
            <w:rFonts w:ascii="Times New Roman" w:hAnsi="Times New Roman"/>
            <w:sz w:val="24"/>
            <w:szCs w:val="24"/>
            <w:lang w:val="en-US"/>
          </w:rPr>
          <w:delText xml:space="preserve"> </w:delText>
        </w:r>
      </w:del>
      <w:del w:id="2585" w:author="Usov N." w:date="2019-10-26T13:29:00Z">
        <w:r>
          <w:rPr>
            <w:rFonts w:ascii="Times New Roman" w:hAnsi="Times New Roman"/>
            <w:sz w:val="24"/>
            <w:szCs w:val="24"/>
            <w:lang w:val="en-US"/>
          </w:rPr>
          <w:delText xml:space="preserve">It seems to be more difficult to find any temperature influence on the ubiquitous eurybiont organisms </w:delText>
        </w:r>
      </w:del>
      <w:del w:id="2586" w:author="Usov N." w:date="2019-10-26T13:29:00Z">
        <w:r>
          <w:rPr>
            <w:rFonts w:ascii="Times New Roman" w:hAnsi="Times New Roman"/>
            <w:i/>
            <w:sz w:val="24"/>
            <w:szCs w:val="24"/>
            <w:lang w:val="en-US"/>
          </w:rPr>
          <w:delText>Oithona similis</w:delText>
        </w:r>
      </w:del>
      <w:del w:id="2587" w:author="Usov N." w:date="2019-10-26T13:29:00Z">
        <w:r>
          <w:rPr>
            <w:rFonts w:ascii="Times New Roman" w:hAnsi="Times New Roman"/>
            <w:sz w:val="24"/>
            <w:szCs w:val="24"/>
            <w:lang w:val="en-US"/>
          </w:rPr>
          <w:delText xml:space="preserve"> and </w:delText>
        </w:r>
      </w:del>
      <w:del w:id="2588" w:author="Usov N." w:date="2019-10-26T13:29:00Z">
        <w:r>
          <w:rPr>
            <w:rFonts w:ascii="Times New Roman" w:hAnsi="Times New Roman"/>
            <w:i/>
            <w:sz w:val="24"/>
            <w:szCs w:val="24"/>
            <w:lang w:val="en-US"/>
          </w:rPr>
          <w:delText>Microsetella norvegica</w:delText>
        </w:r>
      </w:del>
      <w:del w:id="2589" w:author="Usov N." w:date="2019-10-26T13:29:00Z">
        <w:r>
          <w:rPr>
            <w:rFonts w:ascii="Times New Roman" w:hAnsi="Times New Roman"/>
            <w:sz w:val="24"/>
            <w:szCs w:val="24"/>
            <w:lang w:val="en-US"/>
          </w:rPr>
          <w:delText xml:space="preserve"> (</w:delText>
        </w:r>
      </w:del>
      <w:del w:id="2590" w:author="Usov N." w:date="2019-10-26T13:29:00Z">
        <w:r>
          <w:rPr>
            <w:rStyle w:val="39"/>
            <w:rFonts w:ascii="Times New Roman" w:hAnsi="Times New Roman"/>
            <w:iCs/>
            <w:sz w:val="24"/>
            <w:szCs w:val="24"/>
            <w:lang w:val="en-US"/>
          </w:rPr>
          <w:delText>Castellani et al., 2005; Arendt et al., 2012)</w:delText>
        </w:r>
      </w:del>
      <w:del w:id="2591" w:author="Usov N." w:date="2019-10-26T13:29:00Z">
        <w:r>
          <w:rPr>
            <w:rFonts w:ascii="Times New Roman" w:hAnsi="Times New Roman"/>
            <w:sz w:val="24"/>
            <w:szCs w:val="24"/>
            <w:lang w:val="en-US"/>
          </w:rPr>
          <w:delText xml:space="preserve">. Other factors seems to influence their dynamics. </w:delText>
        </w:r>
      </w:del>
      <w:r>
        <w:rPr>
          <w:rFonts w:ascii="Times New Roman" w:hAnsi="Times New Roman"/>
          <w:sz w:val="24"/>
          <w:szCs w:val="24"/>
          <w:lang w:val="en" w:eastAsia="ru-RU"/>
        </w:rPr>
        <w:t xml:space="preserve">We found that the timing of events in the </w:t>
      </w:r>
      <w:r>
        <w:rPr>
          <w:rFonts w:ascii="Times New Roman" w:hAnsi="Times New Roman"/>
          <w:i/>
          <w:sz w:val="24"/>
          <w:szCs w:val="24"/>
          <w:lang w:val="en" w:eastAsia="ru-RU"/>
        </w:rPr>
        <w:t>Oithona</w:t>
      </w:r>
      <w:r>
        <w:rPr>
          <w:rFonts w:ascii="Times New Roman" w:hAnsi="Times New Roman"/>
          <w:sz w:val="24"/>
          <w:szCs w:val="24"/>
          <w:lang w:val="en" w:eastAsia="ru-RU"/>
        </w:rPr>
        <w:t xml:space="preserve"> and </w:t>
      </w:r>
      <w:r>
        <w:rPr>
          <w:rFonts w:ascii="Times New Roman" w:hAnsi="Times New Roman"/>
          <w:i/>
          <w:sz w:val="24"/>
          <w:szCs w:val="24"/>
          <w:lang w:val="en" w:eastAsia="ru-RU"/>
        </w:rPr>
        <w:t>Microsetella</w:t>
      </w:r>
      <w:r>
        <w:rPr>
          <w:rFonts w:ascii="Times New Roman" w:hAnsi="Times New Roman"/>
          <w:sz w:val="24"/>
          <w:szCs w:val="24"/>
          <w:lang w:val="en" w:eastAsia="ru-RU"/>
        </w:rPr>
        <w:t xml:space="preserve"> seasonal cycles changes in the opposite directions: the earlier phenological events of one species, the later events of another.</w:t>
      </w:r>
      <w:ins w:id="2592" w:author="Usov N." w:date="2019-10-26T13:49:00Z">
        <w:r>
          <w:rPr>
            <w:rFonts w:ascii="Times New Roman" w:hAnsi="Times New Roman"/>
            <w:sz w:val="24"/>
            <w:szCs w:val="24"/>
            <w:lang w:val="en" w:eastAsia="ru-RU"/>
          </w:rPr>
          <w:t xml:space="preserve"> This is at least partly consistent with results of long-term trend analysis.</w:t>
        </w:r>
      </w:ins>
      <w:r>
        <w:rPr>
          <w:rFonts w:ascii="Times New Roman" w:hAnsi="Times New Roman"/>
          <w:sz w:val="24"/>
          <w:szCs w:val="24"/>
          <w:lang w:val="en" w:eastAsia="ru-RU"/>
        </w:rPr>
        <w:t xml:space="preserve"> This relationship </w:t>
      </w:r>
      <w:del w:id="2593" w:author="Usov N." w:date="2019-10-26T13:50:00Z">
        <w:r>
          <w:rPr>
            <w:rFonts w:ascii="Times New Roman" w:hAnsi="Times New Roman"/>
            <w:sz w:val="24"/>
            <w:szCs w:val="24"/>
            <w:lang w:val="en" w:eastAsia="ru-RU"/>
          </w:rPr>
          <w:delText>is consistent with</w:delText>
        </w:r>
      </w:del>
      <w:ins w:id="2594" w:author="Usov N." w:date="2019-10-26T13:50:00Z">
        <w:r>
          <w:rPr>
            <w:rFonts w:ascii="Times New Roman" w:hAnsi="Times New Roman"/>
            <w:sz w:val="24"/>
            <w:szCs w:val="24"/>
            <w:lang w:val="en" w:eastAsia="ru-RU"/>
          </w:rPr>
          <w:t xml:space="preserve">may </w:t>
        </w:r>
      </w:ins>
      <w:ins w:id="2595" w:author="Usov N." w:date="2019-10-26T13:51:00Z">
        <w:r>
          <w:rPr>
            <w:rFonts w:ascii="Times New Roman" w:hAnsi="Times New Roman"/>
            <w:sz w:val="24"/>
            <w:szCs w:val="24"/>
            <w:lang w:val="en" w:eastAsia="ru-RU"/>
          </w:rPr>
          <w:t>be explained by</w:t>
        </w:r>
      </w:ins>
      <w:r>
        <w:rPr>
          <w:rFonts w:ascii="Times New Roman" w:hAnsi="Times New Roman"/>
          <w:sz w:val="24"/>
          <w:szCs w:val="24"/>
          <w:lang w:val="en" w:eastAsia="ru-RU"/>
        </w:rPr>
        <w:t xml:space="preserve"> the fact that these two species have similar food preferences (González, Smetacek 1994; Maar et al., 2006) and may compete for food. </w:t>
      </w:r>
      <w:r>
        <w:rPr>
          <w:rFonts w:ascii="Times New Roman" w:hAnsi="Times New Roman"/>
          <w:sz w:val="24"/>
          <w:szCs w:val="24"/>
          <w:lang w:val="en-US"/>
        </w:rPr>
        <w:t>Both</w:t>
      </w:r>
      <w:r>
        <w:rPr>
          <w:rFonts w:ascii="Times New Roman" w:hAnsi="Times New Roman"/>
          <w:i/>
          <w:sz w:val="24"/>
          <w:szCs w:val="24"/>
          <w:lang w:val="en-US"/>
        </w:rPr>
        <w:t xml:space="preserve"> </w:t>
      </w:r>
      <w:r>
        <w:rPr>
          <w:rFonts w:ascii="Times New Roman" w:hAnsi="Times New Roman"/>
          <w:sz w:val="24"/>
          <w:szCs w:val="24"/>
          <w:lang w:val="en-US"/>
        </w:rPr>
        <w:t>species,</w:t>
      </w:r>
      <w:r>
        <w:rPr>
          <w:rFonts w:ascii="Times New Roman" w:hAnsi="Times New Roman"/>
          <w:i/>
          <w:sz w:val="24"/>
          <w:szCs w:val="24"/>
          <w:lang w:val="en-US"/>
        </w:rPr>
        <w:t xml:space="preserve"> Oithona similis</w:t>
      </w:r>
      <w:r>
        <w:rPr>
          <w:rFonts w:ascii="Times New Roman" w:hAnsi="Times New Roman"/>
          <w:sz w:val="24"/>
          <w:szCs w:val="24"/>
          <w:lang w:val="en-US"/>
        </w:rPr>
        <w:t xml:space="preserve"> (Cyclopoida) and </w:t>
      </w:r>
      <w:r>
        <w:rPr>
          <w:rFonts w:ascii="Times New Roman" w:hAnsi="Times New Roman"/>
          <w:i/>
          <w:sz w:val="24"/>
          <w:szCs w:val="24"/>
          <w:lang w:val="en-US"/>
        </w:rPr>
        <w:t>Microsetella norvegica</w:t>
      </w:r>
      <w:r>
        <w:rPr>
          <w:rFonts w:ascii="Times New Roman" w:hAnsi="Times New Roman"/>
          <w:sz w:val="24"/>
          <w:szCs w:val="24"/>
          <w:lang w:val="en-US"/>
        </w:rPr>
        <w:t xml:space="preserve"> (Harpacticoida), are omnivorous: they feed on detritus aggregates; </w:t>
      </w:r>
      <w:r>
        <w:rPr>
          <w:rFonts w:ascii="Times New Roman" w:hAnsi="Times New Roman"/>
          <w:i/>
          <w:sz w:val="24"/>
          <w:szCs w:val="24"/>
          <w:lang w:val="en-US"/>
        </w:rPr>
        <w:t>O. similis</w:t>
      </w:r>
      <w:r>
        <w:rPr>
          <w:rFonts w:ascii="Times New Roman" w:hAnsi="Times New Roman"/>
          <w:sz w:val="24"/>
          <w:szCs w:val="24"/>
          <w:lang w:val="en-US"/>
        </w:rPr>
        <w:t xml:space="preserve"> also consumes microzooplankton (Paffenhöfer, 1993; Green and Dagg, 1997; Maar et al., 2006). Normal course of seasonal succession allows co-occuring species to reduce competition by partitioning resources through time, when they occupy different </w:t>
      </w:r>
      <w:r>
        <w:rPr>
          <w:rFonts w:ascii="Times New Roman" w:hAnsi="Times New Roman"/>
          <w:i/>
          <w:sz w:val="24"/>
          <w:szCs w:val="24"/>
          <w:lang w:val="en-US"/>
        </w:rPr>
        <w:t>temporal</w:t>
      </w:r>
      <w:r>
        <w:rPr>
          <w:rFonts w:ascii="Times New Roman" w:hAnsi="Times New Roman"/>
          <w:sz w:val="24"/>
          <w:szCs w:val="24"/>
          <w:lang w:val="en-US"/>
        </w:rPr>
        <w:t xml:space="preserve"> niches (Pau et al., 2011). Phenological shifts may result in temporal overlaps between species with similar trophic preferences and affect competitive relationships (Nakazawa, Doi, 2012; Borkman et al., 2018).</w:t>
      </w:r>
      <w:r>
        <w:rPr>
          <w:rFonts w:ascii="Times New Roman" w:hAnsi="Times New Roman"/>
          <w:sz w:val="24"/>
          <w:lang w:val="en"/>
        </w:rPr>
        <w:t xml:space="preserve"> </w:t>
      </w:r>
      <w:r>
        <w:rPr>
          <w:rFonts w:ascii="Times New Roman" w:hAnsi="Times New Roman"/>
          <w:sz w:val="24"/>
          <w:szCs w:val="24"/>
          <w:lang w:val="en" w:eastAsia="ru-RU"/>
        </w:rPr>
        <w:t xml:space="preserve">The overlapping of the trophic niches is aggravated by the high abundances of </w:t>
      </w:r>
      <w:r>
        <w:rPr>
          <w:rFonts w:ascii="Times New Roman" w:hAnsi="Times New Roman"/>
          <w:i/>
          <w:sz w:val="24"/>
          <w:lang w:val="en"/>
        </w:rPr>
        <w:t>MIcrosetella</w:t>
      </w:r>
      <w:r>
        <w:rPr>
          <w:rFonts w:ascii="Times New Roman" w:hAnsi="Times New Roman"/>
          <w:sz w:val="24"/>
          <w:szCs w:val="24"/>
          <w:lang w:val="en" w:eastAsia="ru-RU"/>
        </w:rPr>
        <w:t xml:space="preserve"> and </w:t>
      </w:r>
      <w:r>
        <w:rPr>
          <w:rFonts w:ascii="Times New Roman" w:hAnsi="Times New Roman"/>
          <w:i/>
          <w:sz w:val="24"/>
          <w:lang w:val="en"/>
        </w:rPr>
        <w:t>Oithona</w:t>
      </w:r>
      <w:r>
        <w:rPr>
          <w:rFonts w:ascii="Times New Roman" w:hAnsi="Times New Roman"/>
          <w:sz w:val="24"/>
          <w:szCs w:val="24"/>
          <w:lang w:val="en" w:eastAsia="ru-RU"/>
        </w:rPr>
        <w:t xml:space="preserve"> in the study area and the significant intersection of the temporal niches (Fig. 2). It appears that interspecific interactions play an important role in the seasonal dynamics of these two species. It should also be noted that the timing of phenological events in the </w:t>
      </w:r>
      <w:r>
        <w:rPr>
          <w:rFonts w:ascii="Times New Roman" w:hAnsi="Times New Roman"/>
          <w:i/>
          <w:sz w:val="24"/>
          <w:szCs w:val="24"/>
          <w:lang w:val="en" w:eastAsia="ru-RU"/>
        </w:rPr>
        <w:t>Microsetella</w:t>
      </w:r>
      <w:r>
        <w:rPr>
          <w:rFonts w:ascii="Times New Roman" w:hAnsi="Times New Roman"/>
          <w:sz w:val="24"/>
          <w:szCs w:val="24"/>
          <w:lang w:val="en" w:eastAsia="ru-RU"/>
        </w:rPr>
        <w:t xml:space="preserve"> seasonal cycle is negatively related to its population size in </w:t>
      </w:r>
      <w:del w:id="2596" w:author="Usov N." w:date="2019-10-28T11:44:00Z">
        <w:r>
          <w:rPr>
            <w:rFonts w:ascii="Times New Roman" w:hAnsi="Times New Roman"/>
            <w:sz w:val="24"/>
            <w:szCs w:val="24"/>
            <w:lang w:val="en" w:eastAsia="ru-RU"/>
          </w:rPr>
          <w:delText xml:space="preserve">a </w:delText>
        </w:r>
      </w:del>
      <w:ins w:id="2597" w:author="Usov N." w:date="2019-10-28T11:44:00Z">
        <w:r>
          <w:rPr>
            <w:rFonts w:ascii="Times New Roman" w:hAnsi="Times New Roman"/>
            <w:sz w:val="24"/>
            <w:szCs w:val="24"/>
            <w:lang w:val="en" w:eastAsia="ru-RU"/>
          </w:rPr>
          <w:t xml:space="preserve">the </w:t>
        </w:r>
      </w:ins>
      <w:r>
        <w:rPr>
          <w:rFonts w:ascii="Times New Roman" w:hAnsi="Times New Roman"/>
          <w:sz w:val="24"/>
          <w:szCs w:val="24"/>
          <w:lang w:val="en" w:eastAsia="ru-RU"/>
        </w:rPr>
        <w:t xml:space="preserve">same year. In other words, the later the developmental season of his species begins, the lower its abundance. Probably, when </w:t>
      </w:r>
      <w:r>
        <w:rPr>
          <w:rFonts w:ascii="Times New Roman" w:hAnsi="Times New Roman"/>
          <w:i/>
          <w:sz w:val="24"/>
          <w:szCs w:val="24"/>
          <w:lang w:val="en" w:eastAsia="ru-RU"/>
        </w:rPr>
        <w:t>Microsetella</w:t>
      </w:r>
      <w:r>
        <w:rPr>
          <w:rFonts w:ascii="Times New Roman" w:hAnsi="Times New Roman"/>
          <w:sz w:val="24"/>
          <w:szCs w:val="24"/>
          <w:lang w:val="en" w:eastAsia="ru-RU"/>
        </w:rPr>
        <w:t xml:space="preserve"> appears late, it does not have time to achieve high abundance before the mass development of the competitor, </w:t>
      </w:r>
      <w:r>
        <w:rPr>
          <w:rFonts w:ascii="Times New Roman" w:hAnsi="Times New Roman"/>
          <w:i/>
          <w:sz w:val="24"/>
          <w:szCs w:val="24"/>
          <w:lang w:val="en" w:eastAsia="ru-RU"/>
        </w:rPr>
        <w:t>Oithona similis</w:t>
      </w:r>
      <w:r>
        <w:rPr>
          <w:rFonts w:ascii="Times New Roman" w:hAnsi="Times New Roman"/>
          <w:sz w:val="24"/>
          <w:szCs w:val="24"/>
          <w:lang w:val="en" w:eastAsia="ru-RU"/>
        </w:rPr>
        <w:t xml:space="preserve">. However, the earlier </w:t>
      </w:r>
      <w:r>
        <w:rPr>
          <w:rFonts w:ascii="Times New Roman" w:hAnsi="Times New Roman"/>
          <w:i/>
          <w:sz w:val="24"/>
          <w:szCs w:val="24"/>
          <w:lang w:val="en" w:eastAsia="ru-RU"/>
        </w:rPr>
        <w:t>Microsetella</w:t>
      </w:r>
      <w:r>
        <w:rPr>
          <w:rFonts w:ascii="Times New Roman" w:hAnsi="Times New Roman"/>
          <w:sz w:val="24"/>
          <w:szCs w:val="24"/>
          <w:lang w:val="en" w:eastAsia="ru-RU"/>
        </w:rPr>
        <w:t xml:space="preserve"> appears in the plankton, the greater the abundance it reaches, gaining a competitive advantage over </w:t>
      </w:r>
      <w:r>
        <w:rPr>
          <w:rFonts w:ascii="Times New Roman" w:hAnsi="Times New Roman"/>
          <w:i/>
          <w:sz w:val="24"/>
          <w:szCs w:val="24"/>
          <w:lang w:val="en" w:eastAsia="ru-RU"/>
        </w:rPr>
        <w:t>Oithona</w:t>
      </w:r>
      <w:r>
        <w:rPr>
          <w:rFonts w:ascii="Times New Roman" w:hAnsi="Times New Roman"/>
          <w:sz w:val="24"/>
          <w:szCs w:val="24"/>
          <w:lang w:val="en" w:eastAsia="ru-RU"/>
        </w:rPr>
        <w:t>, which in such years develops later than usual.</w:t>
      </w:r>
    </w:p>
    <w:p>
      <w:pPr>
        <w:spacing w:after="0" w:line="360" w:lineRule="auto"/>
        <w:ind w:firstLine="709"/>
        <w:jc w:val="both"/>
        <w:rPr>
          <w:del w:id="2599" w:author="Usov N." w:date="2019-10-26T13:53:00Z"/>
          <w:rStyle w:val="50"/>
          <w:rFonts w:ascii="Times New Roman" w:hAnsi="Times New Roman"/>
          <w:sz w:val="24"/>
          <w:szCs w:val="24"/>
          <w:lang w:val="en"/>
        </w:rPr>
        <w:pPrChange w:id="2598" w:author="Usov N." w:date="2019-10-03T11:41:00Z">
          <w:pPr>
            <w:spacing w:after="0" w:line="360" w:lineRule="auto"/>
            <w:jc w:val="both"/>
          </w:pPr>
        </w:pPrChange>
      </w:pPr>
      <w:del w:id="2600" w:author="Usov N." w:date="2019-10-26T13:53:00Z">
        <w:r>
          <w:rPr>
            <w:rFonts w:ascii="Times New Roman" w:hAnsi="Times New Roman"/>
            <w:sz w:val="24"/>
            <w:szCs w:val="24"/>
            <w:lang w:val="en" w:eastAsia="ru-RU"/>
          </w:rPr>
          <w:delText xml:space="preserve">Interspecific interactions can also explain the relationship between the abundance of </w:delText>
        </w:r>
      </w:del>
      <w:del w:id="2601" w:author="Usov N." w:date="2019-10-26T13:53:00Z">
        <w:r>
          <w:rPr>
            <w:rFonts w:ascii="Times New Roman" w:hAnsi="Times New Roman"/>
            <w:i/>
            <w:sz w:val="24"/>
            <w:szCs w:val="24"/>
            <w:lang w:val="en" w:eastAsia="ru-RU"/>
          </w:rPr>
          <w:delText>Acartia</w:delText>
        </w:r>
      </w:del>
      <w:del w:id="2602" w:author="Usov N." w:date="2019-10-26T13:53:00Z">
        <w:r>
          <w:rPr>
            <w:rFonts w:ascii="Times New Roman" w:hAnsi="Times New Roman"/>
            <w:sz w:val="24"/>
            <w:szCs w:val="24"/>
            <w:lang w:val="en" w:eastAsia="ru-RU"/>
          </w:rPr>
          <w:delText xml:space="preserve"> spp. and the timing of the start of the season and the peak abundance of </w:delText>
        </w:r>
      </w:del>
      <w:del w:id="2603" w:author="Usov N." w:date="2019-10-26T13:53:00Z">
        <w:r>
          <w:rPr>
            <w:rFonts w:ascii="Times New Roman" w:hAnsi="Times New Roman"/>
            <w:i/>
            <w:sz w:val="24"/>
            <w:szCs w:val="24"/>
            <w:lang w:val="en" w:eastAsia="ru-RU"/>
          </w:rPr>
          <w:delText>Temora longicornis</w:delText>
        </w:r>
      </w:del>
      <w:del w:id="2604" w:author="Usov N." w:date="2019-10-26T13:53:00Z">
        <w:r>
          <w:rPr>
            <w:rFonts w:ascii="Times New Roman" w:hAnsi="Times New Roman"/>
            <w:sz w:val="24"/>
            <w:szCs w:val="24"/>
            <w:lang w:val="en" w:eastAsia="ru-RU"/>
          </w:rPr>
          <w:delText xml:space="preserve">. The higher the abundance of the first species, the later the timing of events in </w:delText>
        </w:r>
      </w:del>
      <w:del w:id="2605" w:author="Usov N." w:date="2019-10-26T13:53:00Z">
        <w:r>
          <w:rPr>
            <w:rFonts w:ascii="Times New Roman" w:hAnsi="Times New Roman"/>
            <w:i/>
            <w:sz w:val="24"/>
            <w:szCs w:val="24"/>
            <w:lang w:val="en" w:eastAsia="ru-RU"/>
          </w:rPr>
          <w:delText>Temora</w:delText>
        </w:r>
      </w:del>
      <w:del w:id="2606" w:author="Usov N." w:date="2019-10-26T13:53:00Z">
        <w:r>
          <w:rPr>
            <w:rFonts w:ascii="Times New Roman" w:hAnsi="Times New Roman"/>
            <w:sz w:val="24"/>
            <w:szCs w:val="24"/>
            <w:lang w:val="en" w:eastAsia="ru-RU"/>
          </w:rPr>
          <w:delText xml:space="preserve"> dynamics. At the same time, the dates of the peak abundance of </w:delText>
        </w:r>
      </w:del>
      <w:del w:id="2607" w:author="Usov N." w:date="2019-10-26T13:53:00Z">
        <w:r>
          <w:rPr>
            <w:rFonts w:ascii="Times New Roman" w:hAnsi="Times New Roman"/>
            <w:i/>
            <w:sz w:val="24"/>
            <w:szCs w:val="24"/>
            <w:lang w:val="en" w:eastAsia="ru-RU"/>
          </w:rPr>
          <w:delText>Acartia</w:delText>
        </w:r>
      </w:del>
      <w:del w:id="2608" w:author="Usov N." w:date="2019-10-26T13:53:00Z">
        <w:r>
          <w:rPr>
            <w:rFonts w:ascii="Times New Roman" w:hAnsi="Times New Roman"/>
            <w:sz w:val="24"/>
            <w:szCs w:val="24"/>
            <w:lang w:val="en" w:eastAsia="ru-RU"/>
          </w:rPr>
          <w:delText xml:space="preserve"> shift in line with that of </w:delText>
        </w:r>
      </w:del>
      <w:del w:id="2609" w:author="Usov N." w:date="2019-10-26T13:53:00Z">
        <w:r>
          <w:rPr>
            <w:rFonts w:ascii="Times New Roman" w:hAnsi="Times New Roman"/>
            <w:i/>
            <w:sz w:val="24"/>
            <w:szCs w:val="24"/>
            <w:lang w:val="en" w:eastAsia="ru-RU"/>
          </w:rPr>
          <w:delText>Temora</w:delText>
        </w:r>
      </w:del>
      <w:del w:id="2610" w:author="Usov N." w:date="2019-10-26T13:53:00Z">
        <w:r>
          <w:rPr>
            <w:rFonts w:ascii="Times New Roman" w:hAnsi="Times New Roman"/>
            <w:sz w:val="24"/>
            <w:szCs w:val="24"/>
            <w:lang w:val="en" w:eastAsia="ru-RU"/>
          </w:rPr>
          <w:delText xml:space="preserve">. It turns out that the greater the abundance of </w:delText>
        </w:r>
      </w:del>
      <w:del w:id="2611" w:author="Usov N." w:date="2019-10-26T13:53:00Z">
        <w:r>
          <w:rPr>
            <w:rFonts w:ascii="Times New Roman" w:hAnsi="Times New Roman"/>
            <w:i/>
            <w:sz w:val="24"/>
            <w:szCs w:val="24"/>
            <w:lang w:val="en" w:eastAsia="ru-RU"/>
          </w:rPr>
          <w:delText xml:space="preserve">Acartia </w:delText>
        </w:r>
      </w:del>
      <w:del w:id="2612" w:author="Usov N." w:date="2019-10-26T13:53:00Z">
        <w:r>
          <w:rPr>
            <w:rFonts w:ascii="Times New Roman" w:hAnsi="Times New Roman"/>
            <w:sz w:val="24"/>
            <w:szCs w:val="24"/>
            <w:lang w:val="en" w:eastAsia="ru-RU"/>
          </w:rPr>
          <w:delText xml:space="preserve">and the later it reaches the peak of abundance, the later </w:delText>
        </w:r>
      </w:del>
      <w:del w:id="2613" w:author="Usov N." w:date="2019-10-26T13:53:00Z">
        <w:r>
          <w:rPr>
            <w:rFonts w:ascii="Times New Roman" w:hAnsi="Times New Roman"/>
            <w:i/>
            <w:sz w:val="24"/>
            <w:szCs w:val="24"/>
            <w:lang w:val="en" w:eastAsia="ru-RU"/>
          </w:rPr>
          <w:delText>Temora</w:delText>
        </w:r>
      </w:del>
      <w:del w:id="2614" w:author="Usov N." w:date="2019-10-26T13:53:00Z">
        <w:r>
          <w:rPr>
            <w:rFonts w:ascii="Times New Roman" w:hAnsi="Times New Roman"/>
            <w:sz w:val="24"/>
            <w:szCs w:val="24"/>
            <w:lang w:val="en" w:eastAsia="ru-RU"/>
          </w:rPr>
          <w:delText xml:space="preserve"> develops. This also can be explained by overlap of trophic niches, since both species have similar food preferences: they are </w:delText>
        </w:r>
      </w:del>
      <w:del w:id="2615" w:author="Usov N." w:date="2019-10-26T13:53:00Z">
        <w:r>
          <w:rPr>
            <w:rFonts w:ascii="Times New Roman" w:hAnsi="Times New Roman"/>
            <w:sz w:val="24"/>
            <w:szCs w:val="24"/>
            <w:lang w:val="en-US"/>
          </w:rPr>
          <w:delText xml:space="preserve">omnivorous, but prefer phytoplankton, at least in the White Sea </w:delText>
        </w:r>
      </w:del>
      <w:del w:id="2616" w:author="Usov N." w:date="2019-10-26T13:53:00Z">
        <w:r>
          <w:rPr>
            <w:rFonts w:ascii="Times New Roman" w:hAnsi="Times New Roman"/>
            <w:sz w:val="24"/>
            <w:szCs w:val="24"/>
            <w:lang w:val="en" w:eastAsia="ru-RU"/>
          </w:rPr>
          <w:delText xml:space="preserve">(Martynova et al., 2009; Martynova et al., 2011). Besides that, their temporal and spatial niches also overlap. Though described relationships are well explicable, we cannot speak about any strong connections because </w:delText>
        </w:r>
      </w:del>
      <w:del w:id="2617" w:author="Usov N." w:date="2019-10-03T11:36:00Z">
        <w:r>
          <w:rPr>
            <w:rFonts w:ascii="Times New Roman" w:hAnsi="Times New Roman"/>
            <w:sz w:val="24"/>
            <w:szCs w:val="24"/>
            <w:lang w:val="en" w:eastAsia="ru-RU"/>
          </w:rPr>
          <w:delText xml:space="preserve">resulting variation accounts for only </w:delText>
        </w:r>
      </w:del>
      <w:del w:id="2618" w:author="Usov N." w:date="2019-10-03T11:37:00Z">
        <w:r>
          <w:rPr>
            <w:rFonts w:ascii="Times New Roman" w:hAnsi="Times New Roman"/>
            <w:sz w:val="24"/>
            <w:szCs w:val="24"/>
            <w:lang w:val="en" w:eastAsia="ru-RU"/>
          </w:rPr>
          <w:delText>a small part of total variance</w:delText>
        </w:r>
      </w:del>
      <w:del w:id="2619" w:author="Usov N." w:date="2019-10-26T13:53:00Z">
        <w:r>
          <w:rPr>
            <w:rFonts w:ascii="Times New Roman" w:hAnsi="Times New Roman"/>
            <w:sz w:val="24"/>
            <w:szCs w:val="24"/>
            <w:lang w:val="en" w:eastAsia="ru-RU"/>
          </w:rPr>
          <w:delText xml:space="preserve"> (about 5%). </w:delText>
        </w:r>
      </w:del>
      <w:del w:id="2620" w:author="Usov N." w:date="2019-10-03T11:52:00Z">
        <w:r>
          <w:rPr>
            <w:rFonts w:ascii="Times New Roman" w:hAnsi="Times New Roman"/>
            <w:sz w:val="24"/>
            <w:szCs w:val="24"/>
            <w:lang w:val="en-US"/>
          </w:rPr>
          <w:delText>Meantime</w:delText>
        </w:r>
      </w:del>
      <w:del w:id="2621" w:author="Usov N." w:date="2019-10-03T12:11:00Z">
        <w:r>
          <w:rPr>
            <w:rFonts w:ascii="Times New Roman" w:hAnsi="Times New Roman"/>
            <w:sz w:val="24"/>
            <w:szCs w:val="24"/>
            <w:lang w:val="en-US"/>
          </w:rPr>
          <w:delText xml:space="preserve">, it </w:delText>
        </w:r>
      </w:del>
      <w:del w:id="2622" w:author="Usov N." w:date="2019-10-03T11:52:00Z">
        <w:r>
          <w:rPr>
            <w:rFonts w:ascii="Times New Roman" w:hAnsi="Times New Roman"/>
            <w:sz w:val="24"/>
            <w:szCs w:val="24"/>
            <w:lang w:val="en-US"/>
          </w:rPr>
          <w:delText xml:space="preserve">is </w:delText>
        </w:r>
      </w:del>
      <w:del w:id="2623" w:author="Usov N." w:date="2019-10-03T12:11:00Z">
        <w:r>
          <w:rPr>
            <w:rFonts w:ascii="Times New Roman" w:hAnsi="Times New Roman"/>
            <w:sz w:val="24"/>
            <w:szCs w:val="24"/>
            <w:lang w:val="en-US"/>
          </w:rPr>
          <w:delText xml:space="preserve">proposed that boreal species </w:delText>
        </w:r>
      </w:del>
      <w:del w:id="2624" w:author="Usov N." w:date="2019-10-03T12:11:00Z">
        <w:r>
          <w:rPr>
            <w:rFonts w:ascii="Times New Roman" w:hAnsi="Times New Roman"/>
            <w:i/>
            <w:sz w:val="24"/>
            <w:lang w:val="en-US"/>
          </w:rPr>
          <w:delText>Acartia</w:delText>
        </w:r>
      </w:del>
      <w:del w:id="2625" w:author="Usov N." w:date="2019-10-03T12:11:00Z">
        <w:r>
          <w:rPr>
            <w:rFonts w:ascii="Times New Roman" w:hAnsi="Times New Roman"/>
            <w:sz w:val="24"/>
            <w:szCs w:val="24"/>
            <w:lang w:val="en-US"/>
          </w:rPr>
          <w:delText xml:space="preserve">, </w:delText>
        </w:r>
      </w:del>
      <w:del w:id="2626" w:author="Usov N." w:date="2019-10-03T12:11:00Z">
        <w:r>
          <w:rPr>
            <w:rFonts w:ascii="Times New Roman" w:hAnsi="Times New Roman"/>
            <w:i/>
            <w:sz w:val="24"/>
            <w:szCs w:val="24"/>
            <w:lang w:val="en-US"/>
          </w:rPr>
          <w:delText xml:space="preserve">Centropages </w:delText>
        </w:r>
      </w:del>
      <w:del w:id="2627" w:author="Usov N." w:date="2019-10-03T12:11:00Z">
        <w:r>
          <w:rPr>
            <w:rFonts w:ascii="Times New Roman" w:hAnsi="Times New Roman"/>
            <w:sz w:val="24"/>
            <w:szCs w:val="24"/>
            <w:lang w:val="en-US"/>
          </w:rPr>
          <w:delText>and</w:delText>
        </w:r>
      </w:del>
      <w:del w:id="2628" w:author="Usov N." w:date="2019-10-03T12:11:00Z">
        <w:r>
          <w:rPr>
            <w:rFonts w:ascii="Times New Roman" w:hAnsi="Times New Roman"/>
            <w:i/>
            <w:sz w:val="24"/>
            <w:szCs w:val="24"/>
            <w:lang w:val="en-US"/>
          </w:rPr>
          <w:delText xml:space="preserve"> Temora</w:delText>
        </w:r>
      </w:del>
      <w:del w:id="2629" w:author="Usov N." w:date="2019-10-03T12:11:00Z">
        <w:r>
          <w:rPr>
            <w:rFonts w:ascii="Times New Roman" w:hAnsi="Times New Roman"/>
            <w:sz w:val="24"/>
            <w:szCs w:val="24"/>
            <w:lang w:val="en-US"/>
          </w:rPr>
          <w:delText xml:space="preserve"> depend primarily on the temperature, because their hatching from the dormant eggs is triggered by the temperature change (Pertzova, 1990; Engel, 2005; Katajisto, 2006).</w:delText>
        </w:r>
      </w:del>
      <w:del w:id="2630" w:author="Usov N." w:date="2019-10-26T13:53:00Z">
        <w:r>
          <w:rPr>
            <w:rFonts w:ascii="Times New Roman" w:hAnsi="Times New Roman"/>
            <w:sz w:val="24"/>
            <w:szCs w:val="24"/>
            <w:lang w:val="en-US"/>
          </w:rPr>
          <w:delText xml:space="preserve"> </w:delText>
        </w:r>
      </w:del>
      <w:del w:id="2631" w:author="Usov N." w:date="2019-10-26T13:53:00Z">
        <w:r>
          <w:rPr>
            <w:rStyle w:val="50"/>
            <w:rFonts w:ascii="Times New Roman" w:hAnsi="Times New Roman"/>
            <w:sz w:val="24"/>
            <w:szCs w:val="24"/>
            <w:lang w:val="en"/>
          </w:rPr>
          <w:delText xml:space="preserve">Thus, the interannual variations in the timing of phenological events of boreal and eurybiont species are determined by timing of the ice retreat, early spring warming and interspecific interactions. </w:delText>
        </w:r>
      </w:del>
    </w:p>
    <w:p>
      <w:pPr>
        <w:spacing w:after="0" w:line="360" w:lineRule="auto"/>
        <w:ind w:firstLine="709"/>
        <w:jc w:val="both"/>
        <w:rPr>
          <w:rFonts w:ascii="Times New Roman" w:hAnsi="Times New Roman"/>
          <w:sz w:val="24"/>
          <w:szCs w:val="24"/>
          <w:lang w:val="en-US"/>
        </w:rPr>
      </w:pPr>
    </w:p>
    <w:p>
      <w:pPr>
        <w:pStyle w:val="2"/>
        <w:spacing w:before="0" w:beforeAutospacing="0" w:after="0" w:afterAutospacing="0"/>
        <w:ind w:firstLine="709"/>
        <w:rPr>
          <w:sz w:val="24"/>
          <w:szCs w:val="24"/>
          <w:lang w:val="en-US"/>
        </w:rPr>
      </w:pPr>
      <w:commentRangeStart w:id="41"/>
      <w:r>
        <w:rPr>
          <w:sz w:val="24"/>
          <w:szCs w:val="24"/>
          <w:lang w:val="en-US"/>
        </w:rPr>
        <w:t>Conclusions</w:t>
      </w:r>
      <w:commentRangeEnd w:id="41"/>
      <w:r>
        <w:rPr>
          <w:rStyle w:val="15"/>
          <w:rFonts w:ascii="Calibri" w:hAnsi="Calibri" w:eastAsia="Times New Roman"/>
          <w:b w:val="0"/>
          <w:bCs w:val="0"/>
          <w:kern w:val="0"/>
          <w:szCs w:val="20"/>
          <w:lang w:eastAsia="en-US"/>
        </w:rPr>
        <w:commentReference w:id="41"/>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 xml:space="preserve">The global climate change is manifested in the White Sea through temporal shift of the seasonal temperature cycle. The spring water heating has shifted since 1961 towards an earlier time: spring beginning shifted by 23 and summer beginning – by 29 days. This shift influences seasonal cycle of planktonic organisms. Key events of the life cycles of both cold- and warm-water copepods in the coastal area of Kandalaksha Bay of the White Sea have moved to an earlier time by up to a month. Main factors, which drive these shifts, are advance of ice melt and advance of spring water heating. For ubiquitous and boreal species, interspecific competition for resources plays an important role: in the years when the abundance of </w:t>
      </w:r>
      <w:r>
        <w:rPr>
          <w:rFonts w:ascii="Times New Roman" w:hAnsi="Times New Roman"/>
          <w:i/>
          <w:sz w:val="24"/>
          <w:lang w:val="en-US"/>
        </w:rPr>
        <w:t>Microsetella</w:t>
      </w:r>
      <w:r>
        <w:rPr>
          <w:rFonts w:ascii="Times New Roman" w:hAnsi="Times New Roman"/>
          <w:sz w:val="24"/>
          <w:szCs w:val="24"/>
          <w:lang w:val="en-US"/>
        </w:rPr>
        <w:t xml:space="preserve"> is high, the key events in the </w:t>
      </w:r>
      <w:r>
        <w:rPr>
          <w:rFonts w:ascii="Times New Roman" w:hAnsi="Times New Roman"/>
          <w:i/>
          <w:sz w:val="24"/>
          <w:lang w:val="en-US"/>
        </w:rPr>
        <w:t>Oithona</w:t>
      </w:r>
      <w:r>
        <w:rPr>
          <w:rFonts w:ascii="Times New Roman" w:hAnsi="Times New Roman"/>
          <w:sz w:val="24"/>
          <w:szCs w:val="24"/>
          <w:lang w:val="en-US"/>
        </w:rPr>
        <w:t xml:space="preserve"> seasonal cycle tend to occur later. The same relationship was revealed </w:t>
      </w:r>
      <w:del w:id="2632" w:author="Usov N." w:date="2019-10-26T15:23:00Z">
        <w:r>
          <w:rPr>
            <w:rFonts w:ascii="Times New Roman" w:hAnsi="Times New Roman"/>
            <w:sz w:val="24"/>
            <w:szCs w:val="24"/>
            <w:lang w:val="en-US"/>
          </w:rPr>
          <w:delText xml:space="preserve">between </w:delText>
        </w:r>
      </w:del>
      <w:del w:id="2633" w:author="Usov N." w:date="2019-10-26T15:23:00Z">
        <w:r>
          <w:rPr>
            <w:rFonts w:ascii="Times New Roman" w:hAnsi="Times New Roman"/>
            <w:i/>
            <w:sz w:val="24"/>
            <w:lang w:val="en-US"/>
          </w:rPr>
          <w:delText>Acartia</w:delText>
        </w:r>
      </w:del>
      <w:del w:id="2634" w:author="Usov N." w:date="2019-10-26T15:23:00Z">
        <w:r>
          <w:rPr>
            <w:rFonts w:ascii="Times New Roman" w:hAnsi="Times New Roman"/>
            <w:sz w:val="24"/>
            <w:szCs w:val="24"/>
            <w:lang w:val="en-US"/>
          </w:rPr>
          <w:delText xml:space="preserve"> spp. abundance and timing of </w:delText>
        </w:r>
      </w:del>
      <w:del w:id="2635" w:author="Usov N." w:date="2019-10-26T15:23:00Z">
        <w:r>
          <w:rPr>
            <w:rFonts w:ascii="Times New Roman" w:hAnsi="Times New Roman"/>
            <w:i/>
            <w:sz w:val="24"/>
            <w:lang w:val="en-US"/>
          </w:rPr>
          <w:delText>Temora longicornis</w:delText>
        </w:r>
      </w:del>
      <w:del w:id="2636" w:author="Usov N." w:date="2019-10-26T15:23:00Z">
        <w:r>
          <w:rPr>
            <w:rFonts w:ascii="Times New Roman" w:hAnsi="Times New Roman"/>
            <w:sz w:val="24"/>
            <w:szCs w:val="24"/>
            <w:lang w:val="en-US"/>
          </w:rPr>
          <w:delText xml:space="preserve"> development</w:delText>
        </w:r>
      </w:del>
      <w:ins w:id="2637" w:author="Usov N." w:date="2019-10-26T15:55:00Z">
        <w:r>
          <w:rPr>
            <w:rFonts w:ascii="Times New Roman" w:hAnsi="Times New Roman"/>
            <w:sz w:val="24"/>
            <w:szCs w:val="24"/>
            <w:lang w:val="en-US"/>
          </w:rPr>
          <w:t>at</w:t>
        </w:r>
      </w:ins>
      <w:ins w:id="2638" w:author="Usov N." w:date="2019-10-26T15:23:00Z">
        <w:r>
          <w:rPr>
            <w:rFonts w:ascii="Times New Roman" w:hAnsi="Times New Roman"/>
            <w:sz w:val="24"/>
            <w:szCs w:val="24"/>
            <w:lang w:val="en-US"/>
          </w:rPr>
          <w:t xml:space="preserve"> the scale of long-term trends</w:t>
        </w:r>
      </w:ins>
      <w:ins w:id="2639" w:author="Usov N." w:date="2019-10-28T11:46:00Z">
        <w:r>
          <w:rPr>
            <w:rFonts w:ascii="Times New Roman" w:hAnsi="Times New Roman"/>
            <w:sz w:val="24"/>
            <w:szCs w:val="24"/>
            <w:lang w:val="en-US"/>
          </w:rPr>
          <w:t>: end-of-season and abundance of these two species ch</w:t>
        </w:r>
      </w:ins>
      <w:ins w:id="2640" w:author="Usov N." w:date="2019-10-28T11:48:00Z">
        <w:r>
          <w:rPr>
            <w:rFonts w:ascii="Times New Roman" w:hAnsi="Times New Roman"/>
            <w:sz w:val="24"/>
            <w:szCs w:val="24"/>
            <w:lang w:val="en-US"/>
          </w:rPr>
          <w:t>a</w:t>
        </w:r>
      </w:ins>
      <w:ins w:id="2641" w:author="Usov N." w:date="2019-10-28T11:46:00Z">
        <w:r>
          <w:rPr>
            <w:rFonts w:ascii="Times New Roman" w:hAnsi="Times New Roman"/>
            <w:sz w:val="24"/>
            <w:szCs w:val="24"/>
            <w:lang w:val="en-US"/>
          </w:rPr>
          <w:t xml:space="preserve">nged in </w:t>
        </w:r>
      </w:ins>
      <w:ins w:id="2642" w:author="Usov N." w:date="2019-10-28T11:48:00Z">
        <w:r>
          <w:rPr>
            <w:rFonts w:ascii="Times New Roman" w:hAnsi="Times New Roman"/>
            <w:sz w:val="24"/>
            <w:szCs w:val="24"/>
            <w:lang w:val="en-US"/>
          </w:rPr>
          <w:t>the opposite directions</w:t>
        </w:r>
      </w:ins>
      <w:r>
        <w:rPr>
          <w:rFonts w:ascii="Times New Roman" w:hAnsi="Times New Roman"/>
          <w:sz w:val="24"/>
          <w:szCs w:val="24"/>
          <w:lang w:val="en-US"/>
        </w:rPr>
        <w:t xml:space="preserve">. Period of active development of </w:t>
      </w:r>
      <w:del w:id="2643" w:author="Usov N." w:date="2019-10-26T15:25:00Z">
        <w:r>
          <w:rPr>
            <w:rFonts w:ascii="Times New Roman" w:hAnsi="Times New Roman"/>
            <w:sz w:val="24"/>
            <w:szCs w:val="24"/>
            <w:lang w:val="en-US"/>
          </w:rPr>
          <w:delText>some of them (</w:delText>
        </w:r>
      </w:del>
      <w:r>
        <w:rPr>
          <w:rFonts w:ascii="Times New Roman" w:hAnsi="Times New Roman"/>
          <w:i/>
          <w:sz w:val="24"/>
          <w:lang w:val="en-US"/>
        </w:rPr>
        <w:t>Pseudocalanus</w:t>
      </w:r>
      <w:r>
        <w:rPr>
          <w:rFonts w:ascii="Times New Roman" w:hAnsi="Times New Roman"/>
          <w:sz w:val="24"/>
          <w:szCs w:val="24"/>
          <w:lang w:val="en-US"/>
        </w:rPr>
        <w:t xml:space="preserve"> and </w:t>
      </w:r>
      <w:r>
        <w:rPr>
          <w:rFonts w:ascii="Times New Roman" w:hAnsi="Times New Roman"/>
          <w:i/>
          <w:sz w:val="24"/>
          <w:lang w:val="en-US"/>
        </w:rPr>
        <w:t>Acartia</w:t>
      </w:r>
      <w:del w:id="2644" w:author="Usov N." w:date="2019-10-26T15:25:00Z">
        <w:r>
          <w:rPr>
            <w:rFonts w:ascii="Times New Roman" w:hAnsi="Times New Roman"/>
            <w:sz w:val="24"/>
            <w:szCs w:val="24"/>
            <w:lang w:val="en-US"/>
          </w:rPr>
          <w:delText>)</w:delText>
        </w:r>
      </w:del>
      <w:r>
        <w:rPr>
          <w:rFonts w:ascii="Times New Roman" w:hAnsi="Times New Roman"/>
          <w:sz w:val="24"/>
          <w:szCs w:val="24"/>
          <w:lang w:val="en-US"/>
        </w:rPr>
        <w:t xml:space="preserve"> has shortened</w:t>
      </w:r>
      <w:del w:id="2645" w:author="Usov N." w:date="2019-10-26T15:25:00Z">
        <w:r>
          <w:rPr>
            <w:rFonts w:ascii="Times New Roman" w:hAnsi="Times New Roman"/>
            <w:sz w:val="24"/>
            <w:szCs w:val="24"/>
            <w:lang w:val="en-US"/>
          </w:rPr>
          <w:delText xml:space="preserve"> as well</w:delText>
        </w:r>
      </w:del>
      <w:r>
        <w:rPr>
          <w:rFonts w:ascii="Times New Roman" w:hAnsi="Times New Roman"/>
          <w:sz w:val="24"/>
          <w:szCs w:val="24"/>
          <w:lang w:val="en-US"/>
        </w:rPr>
        <w:t xml:space="preserve">, but </w:t>
      </w:r>
      <w:del w:id="2646" w:author="Usov N." w:date="2019-10-28T11:48:00Z">
        <w:r>
          <w:rPr>
            <w:rFonts w:ascii="Times New Roman" w:hAnsi="Times New Roman"/>
            <w:sz w:val="24"/>
            <w:szCs w:val="24"/>
            <w:lang w:val="en-US"/>
          </w:rPr>
          <w:delText xml:space="preserve">only for </w:delText>
        </w:r>
      </w:del>
      <w:del w:id="2647" w:author="Usov N." w:date="2019-10-28T11:48:00Z">
        <w:r>
          <w:rPr>
            <w:rFonts w:ascii="Times New Roman" w:hAnsi="Times New Roman"/>
            <w:i/>
            <w:sz w:val="24"/>
            <w:lang w:val="en-US"/>
          </w:rPr>
          <w:delText>Acartia</w:delText>
        </w:r>
      </w:del>
      <w:del w:id="2648" w:author="Usov N." w:date="2019-10-28T11:48:00Z">
        <w:r>
          <w:rPr>
            <w:rFonts w:ascii="Times New Roman" w:hAnsi="Times New Roman"/>
            <w:sz w:val="24"/>
            <w:szCs w:val="24"/>
            <w:lang w:val="en-US"/>
          </w:rPr>
          <w:delText xml:space="preserve"> spp. abundance </w:delText>
        </w:r>
      </w:del>
      <w:r>
        <w:rPr>
          <w:rFonts w:ascii="Times New Roman" w:hAnsi="Times New Roman"/>
          <w:sz w:val="24"/>
          <w:szCs w:val="24"/>
          <w:lang w:val="en-US"/>
        </w:rPr>
        <w:t>this change had negative consequences</w:t>
      </w:r>
      <w:ins w:id="2649" w:author="Usov N." w:date="2019-10-28T11:48:00Z">
        <w:r>
          <w:rPr>
            <w:rFonts w:ascii="Times New Roman" w:hAnsi="Times New Roman"/>
            <w:sz w:val="24"/>
            <w:szCs w:val="24"/>
            <w:lang w:val="en-US"/>
          </w:rPr>
          <w:t xml:space="preserve"> only for </w:t>
        </w:r>
      </w:ins>
      <w:ins w:id="2650" w:author="Usov N." w:date="2019-10-28T11:48:00Z">
        <w:r>
          <w:rPr>
            <w:rFonts w:ascii="Times New Roman" w:hAnsi="Times New Roman"/>
            <w:i/>
            <w:sz w:val="24"/>
            <w:lang w:val="en-US"/>
          </w:rPr>
          <w:t>Acartia</w:t>
        </w:r>
      </w:ins>
      <w:ins w:id="2651" w:author="Usov N." w:date="2019-10-28T11:48:00Z">
        <w:r>
          <w:rPr>
            <w:rFonts w:ascii="Times New Roman" w:hAnsi="Times New Roman"/>
            <w:sz w:val="24"/>
            <w:szCs w:val="24"/>
            <w:lang w:val="en-US"/>
          </w:rPr>
          <w:t xml:space="preserve"> spp. abundance</w:t>
        </w:r>
      </w:ins>
      <w:r>
        <w:rPr>
          <w:rFonts w:ascii="Times New Roman" w:hAnsi="Times New Roman"/>
          <w:sz w:val="24"/>
          <w:szCs w:val="24"/>
          <w:lang w:val="en-US"/>
        </w:rPr>
        <w:t xml:space="preserve">. Revealed temporal shifts of phenological events had almost no effect on the abundance of the </w:t>
      </w:r>
      <w:del w:id="2652" w:author="Usov N." w:date="2019-10-28T11:52:00Z">
        <w:r>
          <w:rPr>
            <w:rFonts w:ascii="Times New Roman" w:hAnsi="Times New Roman"/>
            <w:sz w:val="24"/>
            <w:szCs w:val="24"/>
            <w:lang w:val="en-US"/>
          </w:rPr>
          <w:delText xml:space="preserve">most </w:delText>
        </w:r>
      </w:del>
      <w:r>
        <w:rPr>
          <w:rFonts w:ascii="Times New Roman" w:hAnsi="Times New Roman"/>
          <w:sz w:val="24"/>
          <w:szCs w:val="24"/>
          <w:lang w:val="en-US"/>
        </w:rPr>
        <w:t xml:space="preserve">studied species </w:t>
      </w:r>
      <w:del w:id="2653" w:author="Usov N." w:date="2019-10-28T11:52:00Z">
        <w:r>
          <w:rPr>
            <w:rFonts w:ascii="Times New Roman" w:hAnsi="Times New Roman"/>
            <w:sz w:val="24"/>
            <w:szCs w:val="24"/>
            <w:lang w:val="en-US"/>
          </w:rPr>
          <w:delText xml:space="preserve">(except </w:delText>
        </w:r>
      </w:del>
      <w:del w:id="2654" w:author="Usov N." w:date="2019-10-28T11:52:00Z">
        <w:r>
          <w:rPr>
            <w:rFonts w:ascii="Times New Roman" w:hAnsi="Times New Roman"/>
            <w:i/>
            <w:sz w:val="24"/>
            <w:lang w:val="en-US"/>
          </w:rPr>
          <w:delText>Acartia</w:delText>
        </w:r>
      </w:del>
      <w:del w:id="2655" w:author="Usov N." w:date="2019-10-28T11:52:00Z">
        <w:r>
          <w:rPr>
            <w:rFonts w:ascii="Times New Roman" w:hAnsi="Times New Roman"/>
            <w:sz w:val="24"/>
            <w:szCs w:val="24"/>
            <w:lang w:val="en-US"/>
          </w:rPr>
          <w:delText xml:space="preserve"> spp.)</w:delText>
        </w:r>
      </w:del>
      <w:ins w:id="2656" w:author="Usov N." w:date="2019-10-28T11:50:00Z">
        <w:r>
          <w:rPr>
            <w:rFonts w:ascii="Times New Roman" w:hAnsi="Times New Roman"/>
            <w:sz w:val="24"/>
            <w:szCs w:val="24"/>
            <w:lang w:val="en-US"/>
          </w:rPr>
          <w:t xml:space="preserve"> at the scale of year-to-year fluctuations</w:t>
        </w:r>
      </w:ins>
      <w:r>
        <w:rPr>
          <w:rFonts w:ascii="Times New Roman" w:hAnsi="Times New Roman"/>
          <w:sz w:val="24"/>
          <w:szCs w:val="24"/>
          <w:lang w:val="en-US"/>
        </w:rPr>
        <w:t>.</w:t>
      </w:r>
      <w:ins w:id="2657" w:author="Usov N." w:date="2019-10-28T11:52:00Z">
        <w:r>
          <w:rPr>
            <w:rFonts w:ascii="Times New Roman" w:hAnsi="Times New Roman"/>
            <w:sz w:val="24"/>
            <w:szCs w:val="24"/>
            <w:lang w:val="en-US"/>
          </w:rPr>
          <w:t xml:space="preserve"> Only abundance of </w:t>
        </w:r>
      </w:ins>
      <w:ins w:id="2658" w:author="Usov N." w:date="2019-10-28T11:52:00Z">
        <w:r>
          <w:rPr>
            <w:rFonts w:ascii="Times New Roman" w:hAnsi="Times New Roman"/>
            <w:i/>
            <w:sz w:val="24"/>
            <w:szCs w:val="24"/>
            <w:lang w:val="en-US"/>
            <w:rPrChange w:id="2659" w:author="Usov N." w:date="2019-10-28T11:53:00Z">
              <w:rPr>
                <w:rFonts w:ascii="Times New Roman" w:hAnsi="Times New Roman"/>
                <w:sz w:val="24"/>
                <w:szCs w:val="24"/>
                <w:lang w:val="en-US"/>
              </w:rPr>
            </w:rPrChange>
          </w:rPr>
          <w:t>Microsetella</w:t>
        </w:r>
      </w:ins>
      <w:ins w:id="2660" w:author="Usov N." w:date="2019-10-28T11:52:00Z">
        <w:r>
          <w:rPr>
            <w:rFonts w:ascii="Times New Roman" w:hAnsi="Times New Roman"/>
            <w:sz w:val="24"/>
            <w:szCs w:val="24"/>
            <w:lang w:val="en-US"/>
          </w:rPr>
          <w:t xml:space="preserve"> and </w:t>
        </w:r>
      </w:ins>
      <w:ins w:id="2661" w:author="Usov N." w:date="2019-10-28T11:52:00Z">
        <w:r>
          <w:rPr>
            <w:rFonts w:ascii="Times New Roman" w:hAnsi="Times New Roman"/>
            <w:i/>
            <w:sz w:val="24"/>
            <w:szCs w:val="24"/>
            <w:lang w:val="en-US"/>
            <w:rPrChange w:id="2662" w:author="Usov N." w:date="2019-10-28T11:54:00Z">
              <w:rPr>
                <w:rFonts w:ascii="Times New Roman" w:hAnsi="Times New Roman"/>
                <w:sz w:val="24"/>
                <w:szCs w:val="24"/>
                <w:lang w:val="en-US"/>
              </w:rPr>
            </w:rPrChange>
          </w:rPr>
          <w:t>Temora</w:t>
        </w:r>
      </w:ins>
      <w:ins w:id="2663" w:author="Usov N." w:date="2019-10-28T11:52:00Z">
        <w:r>
          <w:rPr>
            <w:rFonts w:ascii="Times New Roman" w:hAnsi="Times New Roman"/>
            <w:sz w:val="24"/>
            <w:szCs w:val="24"/>
            <w:lang w:val="en-US"/>
          </w:rPr>
          <w:t xml:space="preserve"> tended to be higher in years with early beginning-of-season.</w:t>
        </w:r>
      </w:ins>
      <w:r>
        <w:rPr>
          <w:rFonts w:ascii="Times New Roman" w:hAnsi="Times New Roman"/>
          <w:sz w:val="24"/>
          <w:szCs w:val="24"/>
          <w:lang w:val="en-US"/>
        </w:rPr>
        <w:t xml:space="preserve"> This point out to resilience of planktonic organisms to changes in seasonal cycles of environmental variables. Several mechanisms may underlie this resilience. First, organisms may synchronize key events in their life cycles with dynamics of environmental parameters. Second, to overcome temporal mismatch with feeding objects, planktonic copepods may switch their food preferences form herbivory to carnivory according to situation in plankton (presence/absence of suitable food), because the majority of Copepoda, at least at the study site, are potentially omnivorous. Third, the success of the </w:t>
      </w:r>
      <w:del w:id="2664" w:author="Usov N." w:date="2019-10-28T11:54:00Z">
        <w:r>
          <w:rPr>
            <w:rFonts w:ascii="Times New Roman" w:hAnsi="Times New Roman"/>
            <w:sz w:val="24"/>
            <w:szCs w:val="24"/>
            <w:lang w:val="en-US"/>
          </w:rPr>
          <w:delText xml:space="preserve">spring </w:delText>
        </w:r>
      </w:del>
      <w:r>
        <w:rPr>
          <w:rFonts w:ascii="Times New Roman" w:hAnsi="Times New Roman"/>
          <w:sz w:val="24"/>
          <w:szCs w:val="24"/>
          <w:lang w:val="en-US"/>
        </w:rPr>
        <w:t>cold-water species depends to some extent on the duration of the period of ample phytoplankton, because these species are predominantly herbivorous. These conclusions were made based on the long-term observational data, and need to be verified experimentally, where possible.</w:t>
      </w:r>
      <w:ins w:id="2665" w:author="Usov N." w:date="2019-10-03T12:36:00Z">
        <w:r>
          <w:rPr>
            <w:rFonts w:ascii="Times New Roman" w:hAnsi="Times New Roman"/>
            <w:sz w:val="24"/>
            <w:szCs w:val="24"/>
            <w:lang w:val="en-US"/>
          </w:rPr>
          <w:t xml:space="preserve"> Other factors, potentially important for planktonic animals</w:t>
        </w:r>
      </w:ins>
      <w:ins w:id="2666" w:author="Usov N." w:date="2019-10-03T12:47:00Z">
        <w:r>
          <w:rPr>
            <w:rFonts w:ascii="Times New Roman" w:hAnsi="Times New Roman"/>
            <w:sz w:val="24"/>
            <w:szCs w:val="24"/>
            <w:lang w:val="en-US"/>
          </w:rPr>
          <w:t xml:space="preserve"> </w:t>
        </w:r>
      </w:ins>
      <w:ins w:id="2667" w:author="Usov N." w:date="2019-10-03T12:48:00Z">
        <w:r>
          <w:rPr>
            <w:rFonts w:ascii="Times New Roman" w:hAnsi="Times New Roman"/>
            <w:sz w:val="24"/>
            <w:szCs w:val="24"/>
            <w:lang w:val="en-US"/>
          </w:rPr>
          <w:t>but overlooked</w:t>
        </w:r>
      </w:ins>
      <w:ins w:id="2668" w:author="Usov N." w:date="2019-10-03T12:47:00Z">
        <w:r>
          <w:rPr>
            <w:rFonts w:ascii="Times New Roman" w:hAnsi="Times New Roman"/>
            <w:sz w:val="24"/>
            <w:szCs w:val="24"/>
            <w:lang w:val="en-US"/>
          </w:rPr>
          <w:t xml:space="preserve"> </w:t>
        </w:r>
      </w:ins>
      <w:ins w:id="2669" w:author="Usov N." w:date="2019-10-03T12:48:00Z">
        <w:r>
          <w:rPr>
            <w:rFonts w:ascii="Times New Roman" w:hAnsi="Times New Roman"/>
            <w:sz w:val="24"/>
            <w:szCs w:val="24"/>
            <w:lang w:val="en-US"/>
          </w:rPr>
          <w:t>during monitoring</w:t>
        </w:r>
      </w:ins>
      <w:ins w:id="2670" w:author="Usov N." w:date="2019-10-03T12:36:00Z">
        <w:r>
          <w:rPr>
            <w:rFonts w:ascii="Times New Roman" w:hAnsi="Times New Roman"/>
            <w:sz w:val="24"/>
            <w:szCs w:val="24"/>
            <w:lang w:val="en-US"/>
          </w:rPr>
          <w:t xml:space="preserve">, and their interactions </w:t>
        </w:r>
      </w:ins>
      <w:ins w:id="2671" w:author="Usov N." w:date="2019-10-03T12:48:00Z">
        <w:r>
          <w:rPr>
            <w:rFonts w:ascii="Times New Roman" w:hAnsi="Times New Roman"/>
            <w:sz w:val="24"/>
            <w:szCs w:val="24"/>
            <w:lang w:val="en-US"/>
          </w:rPr>
          <w:t xml:space="preserve">with measured parameters </w:t>
        </w:r>
      </w:ins>
      <w:ins w:id="2672" w:author="Usov N." w:date="2019-10-03T12:39:00Z">
        <w:r>
          <w:rPr>
            <w:rFonts w:ascii="Times New Roman" w:hAnsi="Times New Roman"/>
            <w:sz w:val="24"/>
            <w:szCs w:val="24"/>
            <w:lang w:val="en-US"/>
          </w:rPr>
          <w:t>should be analysed.</w:t>
        </w:r>
      </w:ins>
      <w:r>
        <w:rPr>
          <w:rFonts w:ascii="Times New Roman" w:hAnsi="Times New Roman"/>
          <w:sz w:val="24"/>
          <w:szCs w:val="24"/>
          <w:lang w:val="en-US"/>
        </w:rPr>
        <w:t xml:space="preserve"> We suppose this to be the focus of our further scientific efforts.</w:t>
      </w:r>
    </w:p>
    <w:p>
      <w:pPr>
        <w:spacing w:after="0" w:line="360" w:lineRule="auto"/>
        <w:ind w:firstLine="709"/>
        <w:rPr>
          <w:rFonts w:ascii="Times New Roman" w:hAnsi="Times New Roman"/>
          <w:sz w:val="24"/>
          <w:szCs w:val="24"/>
          <w:lang w:val="en-US"/>
        </w:rPr>
      </w:pPr>
    </w:p>
    <w:p>
      <w:pPr>
        <w:spacing w:after="0" w:line="360" w:lineRule="auto"/>
        <w:ind w:firstLine="709"/>
        <w:jc w:val="both"/>
        <w:rPr>
          <w:rFonts w:ascii="Times New Roman" w:hAnsi="Times New Roman"/>
          <w:sz w:val="24"/>
          <w:szCs w:val="24"/>
          <w:lang w:val="en-US"/>
        </w:rPr>
      </w:pPr>
    </w:p>
    <w:p>
      <w:pPr>
        <w:pStyle w:val="2"/>
        <w:spacing w:before="0" w:beforeAutospacing="0" w:after="0" w:afterAutospacing="0" w:line="360" w:lineRule="auto"/>
        <w:ind w:firstLine="709"/>
        <w:jc w:val="both"/>
        <w:rPr>
          <w:sz w:val="24"/>
          <w:szCs w:val="24"/>
          <w:lang w:val="en-US"/>
        </w:rPr>
      </w:pPr>
      <w:r>
        <w:rPr>
          <w:sz w:val="24"/>
          <w:szCs w:val="24"/>
          <w:lang w:val="en-US"/>
        </w:rPr>
        <w:t>Acknowledgments</w:t>
      </w:r>
    </w:p>
    <w:p>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We would like to express our gratitude to all the colleagues and vessel staff who took part in monitoring since 1957, especially to Dr. Regina V. Prygunkova, who kept running this program for almost 30 years and summarized the plankton data from 1960 to 1995. We are also grateful to oceanologist Alexey I. Babkov (worked in 1973–1995), who summarized the hydrological data of monitoring. Our thanks go to other participants of the program and to the captains and crews of the research vessels. This research is supported by the ongoing Basic Research Program of the Russian Academy of Sciences "The fauna of the White Sea and adjacent basins: adaptive traits of organisms and populations under the influence of the climate change" (reg. No АААА-А17-117021300219-7).</w:t>
      </w:r>
    </w:p>
    <w:p>
      <w:pPr>
        <w:spacing w:after="0" w:line="240" w:lineRule="auto"/>
        <w:rPr>
          <w:rFonts w:ascii="Times New Roman" w:hAnsi="Times New Roman"/>
          <w:sz w:val="24"/>
          <w:szCs w:val="24"/>
          <w:lang w:val="en-US"/>
        </w:rPr>
      </w:pPr>
      <w:r>
        <w:rPr>
          <w:rFonts w:ascii="Times New Roman" w:hAnsi="Times New Roman"/>
          <w:sz w:val="24"/>
          <w:szCs w:val="24"/>
          <w:lang w:val="en-US"/>
        </w:rPr>
        <w:br w:type="page"/>
      </w:r>
    </w:p>
    <w:p>
      <w:pPr>
        <w:spacing w:after="0" w:line="360" w:lineRule="auto"/>
        <w:ind w:firstLine="709"/>
        <w:jc w:val="both"/>
        <w:rPr>
          <w:del w:id="2673" w:author="Usov N." w:date="2019-10-03T12:49:00Z"/>
          <w:rFonts w:ascii="Times New Roman" w:hAnsi="Times New Roman"/>
          <w:sz w:val="24"/>
          <w:szCs w:val="24"/>
          <w:lang w:val="en-US"/>
        </w:rPr>
      </w:pPr>
    </w:p>
    <w:p>
      <w:pPr>
        <w:pStyle w:val="2"/>
        <w:spacing w:before="0" w:beforeAutospacing="0" w:after="0" w:afterAutospacing="0" w:line="360" w:lineRule="auto"/>
        <w:ind w:firstLine="709"/>
        <w:jc w:val="both"/>
        <w:rPr>
          <w:sz w:val="24"/>
          <w:szCs w:val="24"/>
          <w:lang w:val="en-US"/>
        </w:rPr>
      </w:pPr>
      <w:r>
        <w:rPr>
          <w:sz w:val="24"/>
          <w:szCs w:val="24"/>
          <w:lang w:val="en-US"/>
        </w:rPr>
        <w:t xml:space="preserve">References </w:t>
      </w:r>
    </w:p>
    <w:p>
      <w:pPr>
        <w:spacing w:after="0" w:line="360" w:lineRule="auto"/>
        <w:ind w:firstLine="709"/>
        <w:jc w:val="both"/>
        <w:rPr>
          <w:rFonts w:ascii="Times New Roman" w:hAnsi="Times New Roman"/>
          <w:szCs w:val="24"/>
          <w:lang w:val="en-US"/>
        </w:rPr>
      </w:pPr>
      <w:r>
        <w:rPr>
          <w:rFonts w:ascii="Times New Roman" w:hAnsi="Times New Roman"/>
          <w:szCs w:val="24"/>
          <w:lang w:val="en-US"/>
        </w:rPr>
        <w:t>ACIA (2004) Impacts of a Warming Arctic: Arctic Climate Impact Assessment. ACIA Overview report. Cambridge University Press.</w:t>
      </w:r>
    </w:p>
    <w:p>
      <w:pPr>
        <w:spacing w:after="0" w:line="360" w:lineRule="auto"/>
        <w:ind w:firstLine="709"/>
        <w:jc w:val="both"/>
        <w:rPr>
          <w:rFonts w:ascii="Times New Roman" w:hAnsi="Times New Roman"/>
          <w:szCs w:val="24"/>
          <w:lang w:val="en-US"/>
        </w:rPr>
      </w:pPr>
      <w:r>
        <w:rPr>
          <w:rFonts w:ascii="Times New Roman" w:hAnsi="Times New Roman"/>
          <w:szCs w:val="24"/>
          <w:lang w:val="en-US"/>
        </w:rPr>
        <w:t>Arendt KE, Juul-Pedersen T, Mortensen J, Blicher ME, Rysgaard S (2012) A 5-year study of seasonal patterns in mesozooplankton community structure in a sub-Arctic fjord reveals dominance of Microsetella norvegica (Crustacea, Copepoda), J Plankton Res 35: 105–120, https://doi.org/10.1093/plankt/fbs087</w:t>
      </w:r>
    </w:p>
    <w:p>
      <w:pPr>
        <w:spacing w:after="0" w:line="360" w:lineRule="auto"/>
        <w:ind w:firstLine="709"/>
        <w:jc w:val="both"/>
        <w:rPr>
          <w:rFonts w:ascii="Times New Roman" w:hAnsi="Times New Roman"/>
          <w:szCs w:val="24"/>
          <w:lang w:val="en-US"/>
        </w:rPr>
      </w:pPr>
      <w:r>
        <w:rPr>
          <w:rFonts w:ascii="Times New Roman" w:hAnsi="Times New Roman"/>
          <w:szCs w:val="24"/>
          <w:lang w:val="en-US"/>
        </w:rPr>
        <w:t>Atkinson A, Harmer RA, Widdicombe CE, McEvoy AJ, Smyth TJ, Cummings DG, Somerfield PJ, Maud JL, McConville K (2015) Questioning the role of phenology shifts and trophic mismatching in a planktonic food web. Prog Oceanogr 137: 498–512. https://doi.org/10.1016/j.pocean.2015.04.023</w:t>
      </w:r>
    </w:p>
    <w:p>
      <w:pPr>
        <w:spacing w:after="0" w:line="360" w:lineRule="auto"/>
        <w:ind w:firstLine="709"/>
        <w:jc w:val="both"/>
        <w:rPr>
          <w:rFonts w:ascii="Times New Roman" w:hAnsi="Times New Roman"/>
          <w:szCs w:val="24"/>
          <w:lang w:val="en-US"/>
        </w:rPr>
      </w:pPr>
      <w:r>
        <w:rPr>
          <w:rFonts w:ascii="Times New Roman" w:hAnsi="Times New Roman"/>
          <w:szCs w:val="24"/>
          <w:lang w:val="en-US"/>
        </w:rPr>
        <w:t>Babkov AI (1982) The brief hydrological characteristic of Chupa inlet, the White Sea. Explorations of the fauna of the seas 27(35): 3–16. [in Russian]</w:t>
      </w:r>
    </w:p>
    <w:p>
      <w:pPr>
        <w:spacing w:after="0" w:line="360" w:lineRule="auto"/>
        <w:ind w:firstLine="709"/>
        <w:jc w:val="both"/>
        <w:rPr>
          <w:rFonts w:ascii="Times New Roman" w:hAnsi="Times New Roman"/>
          <w:szCs w:val="24"/>
          <w:lang w:val="en-US"/>
        </w:rPr>
      </w:pPr>
      <w:r>
        <w:rPr>
          <w:rFonts w:ascii="Times New Roman" w:hAnsi="Times New Roman"/>
          <w:szCs w:val="24"/>
          <w:lang w:val="en-US"/>
        </w:rPr>
        <w:t>Babkov AI (1985) About the principles of determination of hydrological seasons (by the example of Chupa inlet, the White Sea. Explorations of the fauna of the seas 31(39): 84–88. [in Russian]</w:t>
      </w:r>
    </w:p>
    <w:p>
      <w:pPr>
        <w:spacing w:after="0" w:line="360" w:lineRule="auto"/>
        <w:ind w:firstLine="709"/>
        <w:jc w:val="both"/>
        <w:rPr>
          <w:rFonts w:ascii="Times New Roman" w:hAnsi="Times New Roman"/>
          <w:szCs w:val="24"/>
          <w:lang w:val="en-US"/>
        </w:rPr>
      </w:pPr>
      <w:r>
        <w:rPr>
          <w:rFonts w:ascii="Times New Roman" w:hAnsi="Times New Roman"/>
          <w:szCs w:val="24"/>
          <w:lang w:val="en-US"/>
        </w:rPr>
        <w:t>Bates DM, Chambers JM (1992) Nonlinear models. Chapter 10 of: Statistical Models. S. J. M. Chambers and T. J. Hastie, Eds., Wadsworth &amp; Brooks/Cole.</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Batten SD, Mackas DL (2009) Shortened duration of the annual </w:t>
      </w:r>
      <w:r>
        <w:rPr>
          <w:rFonts w:ascii="Times New Roman" w:hAnsi="Times New Roman"/>
          <w:i/>
          <w:szCs w:val="24"/>
          <w:lang w:val="en-US"/>
        </w:rPr>
        <w:t>Neocalanus plumchrus</w:t>
      </w:r>
      <w:r>
        <w:rPr>
          <w:rFonts w:ascii="Times New Roman" w:hAnsi="Times New Roman"/>
          <w:szCs w:val="24"/>
          <w:lang w:val="en-US"/>
        </w:rPr>
        <w:t xml:space="preserve"> biomass peak in the Northeast Pacific. </w:t>
      </w:r>
      <w:r>
        <w:rPr>
          <w:rFonts w:ascii="Times New Roman" w:hAnsi="Times New Roman"/>
          <w:lang w:val="en-US"/>
        </w:rPr>
        <w:t>Mar Ecol Prog Ser 393: 189–198.</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Beaugrand G, Kirby RR (2018) How Do Marine Pelagic Species Respond to Climate Change? Theories and Observations. Annu Rev Mar Sci 10: 15.1–15.29. </w:t>
      </w:r>
      <w:r>
        <w:fldChar w:fldCharType="begin"/>
      </w:r>
      <w:r>
        <w:rPr>
          <w:lang w:val="en-US"/>
          <w:rPrChange w:id="2674" w:author="Usov N." w:date="2019-10-01T08:42:00Z">
            <w:rPr/>
          </w:rPrChange>
        </w:rPr>
        <w:instrText xml:space="preserve"> HYPERLINK "https://doi.org/10.1146/annurev-marine-121916-063304" </w:instrText>
      </w:r>
      <w:r>
        <w:fldChar w:fldCharType="separate"/>
      </w:r>
      <w:r>
        <w:rPr>
          <w:rStyle w:val="17"/>
          <w:rFonts w:ascii="Times New Roman" w:hAnsi="Times New Roman"/>
          <w:szCs w:val="24"/>
          <w:lang w:val="en-US"/>
        </w:rPr>
        <w:t>https://doi.org/10.1146/annurev-marine-121916-063304</w:t>
      </w:r>
      <w:r>
        <w:rPr>
          <w:rStyle w:val="17"/>
          <w:rFonts w:ascii="Times New Roman" w:hAnsi="Times New Roman"/>
          <w:szCs w:val="24"/>
          <w:lang w:val="en-US"/>
        </w:rPr>
        <w:fldChar w:fldCharType="end"/>
      </w:r>
    </w:p>
    <w:p>
      <w:pPr>
        <w:spacing w:after="0" w:line="360" w:lineRule="auto"/>
        <w:ind w:firstLine="709"/>
        <w:jc w:val="both"/>
        <w:rPr>
          <w:rFonts w:ascii="Times New Roman" w:hAnsi="Times New Roman"/>
          <w:szCs w:val="24"/>
          <w:lang w:val="en-US"/>
        </w:rPr>
      </w:pPr>
      <w:r>
        <w:rPr>
          <w:rFonts w:ascii="Times New Roman" w:hAnsi="Times New Roman"/>
          <w:szCs w:val="24"/>
          <w:lang w:val="en-US"/>
        </w:rPr>
        <w:t>Benjamini Y, Hochberg Y (1995) Controlling the false discovery rate: a practical and powerful approach to multiple testing. Journal of the Royal statistical society: series B (Methodological) 57: 289–300.</w:t>
      </w:r>
    </w:p>
    <w:p>
      <w:pPr>
        <w:spacing w:after="0" w:line="360" w:lineRule="auto"/>
        <w:ind w:firstLine="709"/>
        <w:jc w:val="both"/>
        <w:rPr>
          <w:rFonts w:ascii="Times New Roman" w:hAnsi="Times New Roman"/>
          <w:szCs w:val="24"/>
          <w:lang w:val="en-US"/>
        </w:rPr>
      </w:pPr>
      <w:r>
        <w:rPr>
          <w:rFonts w:ascii="Times New Roman" w:hAnsi="Times New Roman"/>
          <w:szCs w:val="24"/>
          <w:lang w:val="en-US"/>
        </w:rPr>
        <w:t>Berger V, Dahle S, Galaktionov K, Kosobokova X, Naumov A, Rat'kova T, Savinov V, Savinova T (2001) White Sea. Ecology and Environment. Derzavets Publisher, St.-Petersburg, Tromsø.</w:t>
      </w:r>
    </w:p>
    <w:p>
      <w:pPr>
        <w:spacing w:after="0" w:line="360" w:lineRule="auto"/>
        <w:ind w:firstLine="709"/>
        <w:jc w:val="both"/>
        <w:rPr>
          <w:rFonts w:ascii="Times New Roman" w:hAnsi="Times New Roman"/>
          <w:szCs w:val="24"/>
          <w:lang w:val="en-US"/>
        </w:rPr>
      </w:pPr>
      <w:r>
        <w:rPr>
          <w:rFonts w:ascii="Times New Roman" w:hAnsi="Times New Roman"/>
          <w:szCs w:val="24"/>
          <w:lang w:val="en-US"/>
        </w:rPr>
        <w:t>Bogorov VG (1941) Diel vertical distribution of zooplankton in the polar conditions (in the White Sea). Transactions of The Polar Institute of Marine Fisheries and Oceanography, Murmansk 7: 287–311.</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Bonnet D, Harris RP, Yebra L, Guilhaumon F, Conway DVP, Hirst AG (2009) Temperature effects on </w:t>
      </w:r>
      <w:r>
        <w:rPr>
          <w:rFonts w:ascii="Times New Roman" w:hAnsi="Times New Roman"/>
          <w:i/>
          <w:szCs w:val="24"/>
          <w:lang w:val="en-US"/>
        </w:rPr>
        <w:t>Calanus helgolandicus</w:t>
      </w:r>
      <w:r>
        <w:rPr>
          <w:rFonts w:ascii="Times New Roman" w:hAnsi="Times New Roman"/>
          <w:szCs w:val="24"/>
          <w:lang w:val="en-US"/>
        </w:rPr>
        <w:t xml:space="preserve"> (Copepoda: Calanoida) development time and egg production. J Plankton Res 31: 31–44. </w:t>
      </w:r>
      <w:r>
        <w:fldChar w:fldCharType="begin"/>
      </w:r>
      <w:r>
        <w:rPr>
          <w:lang w:val="en-US"/>
          <w:rPrChange w:id="2675" w:author="Usov N." w:date="2019-10-01T08:42:00Z">
            <w:rPr/>
          </w:rPrChange>
        </w:rPr>
        <w:instrText xml:space="preserve"> HYPERLINK "https://doi.org/10.1093/plankt/fbn099" </w:instrText>
      </w:r>
      <w:r>
        <w:fldChar w:fldCharType="separate"/>
      </w:r>
      <w:r>
        <w:rPr>
          <w:rFonts w:ascii="Times New Roman" w:hAnsi="Times New Roman"/>
          <w:color w:val="0000FF"/>
          <w:szCs w:val="24"/>
          <w:u w:val="single"/>
          <w:lang w:val="en-US"/>
        </w:rPr>
        <w:t>https://doi.org/10.1093/plankt/fbn099</w:t>
      </w:r>
      <w:r>
        <w:rPr>
          <w:rFonts w:ascii="Times New Roman" w:hAnsi="Times New Roman"/>
          <w:color w:val="0000FF"/>
          <w:szCs w:val="24"/>
          <w:u w:val="single"/>
          <w:lang w:val="en-US"/>
        </w:rPr>
        <w:fldChar w:fldCharType="end"/>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Borkman DG, Fofonoff P, Smayda TJ, Turner JT (2018) Changing </w:t>
      </w:r>
      <w:r>
        <w:rPr>
          <w:rFonts w:ascii="Times New Roman" w:hAnsi="Times New Roman"/>
          <w:i/>
          <w:szCs w:val="24"/>
          <w:lang w:val="en-US"/>
        </w:rPr>
        <w:t>Acartia</w:t>
      </w:r>
      <w:r>
        <w:rPr>
          <w:rFonts w:ascii="Times New Roman" w:hAnsi="Times New Roman"/>
          <w:szCs w:val="24"/>
          <w:lang w:val="en-US"/>
        </w:rPr>
        <w:t xml:space="preserve"> spp. phenology and abundance during a warming period in Narragansett Bay, Rhode Island, USA: 1972–1990. J Plankton Res 40: 580–594. https://doi.org/10.1093/plankt/fby029</w:t>
      </w:r>
    </w:p>
    <w:p>
      <w:pPr>
        <w:spacing w:after="0" w:line="360" w:lineRule="auto"/>
        <w:ind w:firstLine="709"/>
        <w:jc w:val="both"/>
        <w:rPr>
          <w:rFonts w:ascii="Times New Roman" w:hAnsi="Times New Roman"/>
          <w:szCs w:val="24"/>
          <w:lang w:val="en-US"/>
        </w:rPr>
      </w:pPr>
      <w:r>
        <w:rPr>
          <w:rFonts w:ascii="Times New Roman" w:hAnsi="Times New Roman"/>
          <w:szCs w:val="24"/>
          <w:lang w:val="en-US"/>
        </w:rPr>
        <w:t>Box GEP, Jenkins GW (1976) Time Series Analysis: Forecasting and Control. CA: Holden-Day, San Francisco.</w:t>
      </w:r>
    </w:p>
    <w:p>
      <w:pPr>
        <w:spacing w:after="0" w:line="360" w:lineRule="auto"/>
        <w:ind w:firstLine="709"/>
        <w:jc w:val="both"/>
        <w:rPr>
          <w:rFonts w:ascii="Times New Roman" w:hAnsi="Times New Roman"/>
          <w:iCs/>
          <w:szCs w:val="24"/>
          <w:lang w:val="en-US"/>
        </w:rPr>
      </w:pPr>
      <w:r>
        <w:rPr>
          <w:rFonts w:ascii="Times New Roman" w:hAnsi="Times New Roman"/>
          <w:iCs/>
          <w:szCs w:val="24"/>
          <w:lang w:val="en-US"/>
        </w:rPr>
        <w:t>Carton JA</w:t>
      </w:r>
      <w:r>
        <w:rPr>
          <w:rFonts w:ascii="Times New Roman" w:hAnsi="Times New Roman"/>
          <w:i/>
          <w:iCs/>
          <w:szCs w:val="24"/>
          <w:lang w:val="en-US"/>
        </w:rPr>
        <w:t xml:space="preserve">, </w:t>
      </w:r>
      <w:r>
        <w:rPr>
          <w:rFonts w:ascii="Times New Roman" w:hAnsi="Times New Roman"/>
          <w:iCs/>
          <w:szCs w:val="24"/>
          <w:lang w:val="en-US"/>
        </w:rPr>
        <w:t>Ding Y</w:t>
      </w:r>
      <w:r>
        <w:rPr>
          <w:rFonts w:ascii="Times New Roman" w:hAnsi="Times New Roman"/>
          <w:i/>
          <w:iCs/>
          <w:szCs w:val="24"/>
          <w:lang w:val="en-US"/>
        </w:rPr>
        <w:t xml:space="preserve">, </w:t>
      </w:r>
      <w:r>
        <w:rPr>
          <w:rFonts w:ascii="Times New Roman" w:hAnsi="Times New Roman"/>
          <w:iCs/>
          <w:szCs w:val="24"/>
          <w:lang w:val="en-US"/>
        </w:rPr>
        <w:t>Arrigo</w:t>
      </w:r>
      <w:r>
        <w:rPr>
          <w:rFonts w:ascii="Times New Roman" w:hAnsi="Times New Roman"/>
          <w:i/>
          <w:iCs/>
          <w:szCs w:val="24"/>
          <w:lang w:val="en-US"/>
        </w:rPr>
        <w:t xml:space="preserve"> </w:t>
      </w:r>
      <w:r>
        <w:rPr>
          <w:rFonts w:ascii="Times New Roman" w:hAnsi="Times New Roman"/>
          <w:iCs/>
          <w:szCs w:val="24"/>
          <w:lang w:val="en-US"/>
        </w:rPr>
        <w:t>KR</w:t>
      </w:r>
      <w:r>
        <w:rPr>
          <w:rFonts w:ascii="Times New Roman" w:hAnsi="Times New Roman"/>
          <w:i/>
          <w:iCs/>
          <w:szCs w:val="24"/>
          <w:lang w:val="en-US"/>
        </w:rPr>
        <w:t xml:space="preserve"> </w:t>
      </w:r>
      <w:r>
        <w:rPr>
          <w:rFonts w:ascii="Times New Roman" w:hAnsi="Times New Roman"/>
          <w:iCs/>
          <w:szCs w:val="24"/>
          <w:lang w:val="en-US"/>
        </w:rPr>
        <w:t>(2015)</w:t>
      </w:r>
      <w:r>
        <w:rPr>
          <w:rFonts w:ascii="Times New Roman" w:hAnsi="Times New Roman"/>
          <w:i/>
          <w:iCs/>
          <w:szCs w:val="24"/>
          <w:lang w:val="en-US"/>
        </w:rPr>
        <w:t xml:space="preserve"> </w:t>
      </w:r>
      <w:r>
        <w:rPr>
          <w:rFonts w:ascii="Times New Roman" w:hAnsi="Times New Roman"/>
          <w:iCs/>
          <w:szCs w:val="24"/>
          <w:lang w:val="en-US"/>
        </w:rPr>
        <w:t>The seasonal cycle of the Arctic Ocean under climate change. Geophys Res Lett 42:</w:t>
      </w:r>
      <w:r>
        <w:rPr>
          <w:rFonts w:ascii="Times New Roman" w:hAnsi="Times New Roman"/>
          <w:i/>
          <w:iCs/>
          <w:szCs w:val="24"/>
          <w:lang w:val="en-US"/>
        </w:rPr>
        <w:t xml:space="preserve"> </w:t>
      </w:r>
      <w:r>
        <w:rPr>
          <w:rFonts w:ascii="Times New Roman" w:hAnsi="Times New Roman"/>
          <w:iCs/>
          <w:szCs w:val="24"/>
          <w:lang w:val="en-US"/>
        </w:rPr>
        <w:t>7681</w:t>
      </w:r>
      <w:r>
        <w:rPr>
          <w:rFonts w:ascii="Times New Roman" w:hAnsi="Times New Roman"/>
          <w:i/>
          <w:iCs/>
          <w:szCs w:val="24"/>
          <w:lang w:val="en-US"/>
        </w:rPr>
        <w:t>–</w:t>
      </w:r>
      <w:r>
        <w:rPr>
          <w:rFonts w:ascii="Times New Roman" w:hAnsi="Times New Roman"/>
          <w:iCs/>
          <w:szCs w:val="24"/>
          <w:lang w:val="en-US"/>
        </w:rPr>
        <w:t xml:space="preserve">7686. </w:t>
      </w:r>
      <w:r>
        <w:fldChar w:fldCharType="begin"/>
      </w:r>
      <w:r>
        <w:rPr>
          <w:lang w:val="en-US"/>
          <w:rPrChange w:id="2676" w:author="Usov N." w:date="2019-10-02T10:14:00Z">
            <w:rPr/>
          </w:rPrChange>
        </w:rPr>
        <w:instrText xml:space="preserve"> HYPERLINK "https://doi.org/10.1002/2015GL064514" </w:instrText>
      </w:r>
      <w:r>
        <w:fldChar w:fldCharType="separate"/>
      </w:r>
      <w:r>
        <w:rPr>
          <w:rFonts w:ascii="Times New Roman" w:hAnsi="Times New Roman"/>
          <w:iCs/>
          <w:color w:val="0000FF"/>
          <w:szCs w:val="24"/>
          <w:u w:val="single"/>
          <w:lang w:val="en-US"/>
        </w:rPr>
        <w:t>https://doi.org/10.1002/2015GL064514</w:t>
      </w:r>
      <w:r>
        <w:rPr>
          <w:rFonts w:ascii="Times New Roman" w:hAnsi="Times New Roman"/>
          <w:iCs/>
          <w:color w:val="0000FF"/>
          <w:szCs w:val="24"/>
          <w:u w:val="single"/>
          <w:lang w:val="en-US"/>
        </w:rPr>
        <w:fldChar w:fldCharType="end"/>
      </w:r>
    </w:p>
    <w:p>
      <w:pPr>
        <w:spacing w:after="0" w:line="360" w:lineRule="auto"/>
        <w:ind w:firstLine="709"/>
        <w:jc w:val="both"/>
        <w:rPr>
          <w:rFonts w:ascii="Times New Roman" w:hAnsi="Times New Roman"/>
          <w:iCs/>
          <w:szCs w:val="24"/>
        </w:rPr>
      </w:pPr>
      <w:r>
        <w:rPr>
          <w:rFonts w:ascii="Times New Roman" w:hAnsi="Times New Roman"/>
          <w:iCs/>
          <w:szCs w:val="24"/>
          <w:lang w:val="en-US"/>
        </w:rPr>
        <w:t xml:space="preserve">Castellani C, Robinson C, Smith T, Lampitt RS (2005) Temperature affects respiration rate of Oithona similis. </w:t>
      </w:r>
      <w:r>
        <w:rPr>
          <w:rFonts w:ascii="Times New Roman" w:hAnsi="Times New Roman"/>
        </w:rPr>
        <w:t>Mar Ecol Prog Ser 285: 129–</w:t>
      </w:r>
      <w:r>
        <w:rPr>
          <w:rFonts w:ascii="Times New Roman" w:hAnsi="Times New Roman"/>
          <w:iCs/>
          <w:szCs w:val="24"/>
        </w:rPr>
        <w:t xml:space="preserve">135. </w:t>
      </w:r>
      <w:r>
        <w:fldChar w:fldCharType="begin"/>
      </w:r>
      <w:r>
        <w:instrText xml:space="preserve"> HYPERLINK "https://doi.org/10.3354/meps285129" </w:instrText>
      </w:r>
      <w:r>
        <w:fldChar w:fldCharType="separate"/>
      </w:r>
      <w:r>
        <w:rPr>
          <w:rStyle w:val="17"/>
          <w:rFonts w:ascii="Times New Roman" w:hAnsi="Times New Roman"/>
          <w:iCs/>
          <w:szCs w:val="24"/>
        </w:rPr>
        <w:t>https://doi.org/10.3354/meps285129</w:t>
      </w:r>
      <w:r>
        <w:rPr>
          <w:rStyle w:val="17"/>
          <w:rFonts w:ascii="Times New Roman" w:hAnsi="Times New Roman"/>
          <w:iCs/>
          <w:szCs w:val="24"/>
        </w:rPr>
        <w:fldChar w:fldCharType="end"/>
      </w:r>
    </w:p>
    <w:p>
      <w:pPr>
        <w:spacing w:after="0" w:line="360" w:lineRule="auto"/>
        <w:ind w:firstLine="709"/>
        <w:jc w:val="both"/>
        <w:rPr>
          <w:ins w:id="2677" w:author="Usov N." w:date="2019-09-30T11:01:00Z"/>
          <w:rFonts w:ascii="Times New Roman" w:hAnsi="Times New Roman"/>
          <w:iCs/>
          <w:szCs w:val="24"/>
          <w:lang w:val="en-US"/>
        </w:rPr>
      </w:pPr>
      <w:r>
        <w:rPr>
          <w:rFonts w:ascii="Times New Roman" w:hAnsi="Times New Roman"/>
          <w:iCs/>
          <w:szCs w:val="24"/>
        </w:rPr>
        <w:t xml:space="preserve">Clarke KR, Gorley RN (2006) PRIMER v6: User Manual/Tutorial. </w:t>
      </w:r>
      <w:r>
        <w:rPr>
          <w:rFonts w:ascii="Times New Roman" w:hAnsi="Times New Roman"/>
          <w:iCs/>
          <w:szCs w:val="24"/>
          <w:lang w:val="en-US"/>
        </w:rPr>
        <w:t>Primer-E Ltd., Plymouth.</w:t>
      </w:r>
    </w:p>
    <w:p>
      <w:pPr>
        <w:spacing w:after="0" w:line="360" w:lineRule="auto"/>
        <w:ind w:firstLine="709"/>
        <w:jc w:val="both"/>
        <w:rPr>
          <w:rFonts w:ascii="Times New Roman" w:hAnsi="Times New Roman"/>
          <w:iCs/>
          <w:szCs w:val="24"/>
          <w:lang w:val="en-US"/>
        </w:rPr>
      </w:pPr>
      <w:ins w:id="2678" w:author="Usov N." w:date="2019-09-30T11:01:00Z">
        <w:r>
          <w:rPr>
            <w:rFonts w:ascii="Times New Roman" w:hAnsi="Times New Roman"/>
            <w:szCs w:val="24"/>
            <w:lang w:val="en-US"/>
          </w:rPr>
          <w:t xml:space="preserve">COPEPOD. Interactive Time-series Explorer METABASE (2018): </w:t>
        </w:r>
      </w:ins>
      <w:ins w:id="2679" w:author="Usov N." w:date="2019-09-30T11:01:00Z">
        <w:r>
          <w:rPr/>
          <w:fldChar w:fldCharType="begin"/>
        </w:r>
      </w:ins>
      <w:ins w:id="2680" w:author="Usov N." w:date="2019-09-30T11:01:00Z">
        <w:r>
          <w:rPr>
            <w:lang w:val="en-US"/>
          </w:rPr>
          <w:instrText xml:space="preserve"> HYPERLINK "https://www.st.nmfs.noaa.gov/%20copepod/%20copepod/time-series/ru-10101/" </w:instrText>
        </w:r>
      </w:ins>
      <w:ins w:id="2681" w:author="Usov N." w:date="2019-09-30T11:01:00Z">
        <w:r>
          <w:rPr/>
          <w:fldChar w:fldCharType="separate"/>
        </w:r>
      </w:ins>
      <w:ins w:id="2682" w:author="Usov N." w:date="2019-09-30T11:01:00Z">
        <w:r>
          <w:rPr>
            <w:rStyle w:val="17"/>
            <w:rFonts w:ascii="Times New Roman" w:hAnsi="Times New Roman"/>
            <w:szCs w:val="24"/>
            <w:lang w:val="en-US"/>
          </w:rPr>
          <w:t>https://www.st.nmfs.noaa.gov/ copepod/time-series/ru-10101/</w:t>
        </w:r>
      </w:ins>
      <w:ins w:id="2683" w:author="Usov N." w:date="2019-09-30T11:01:00Z">
        <w:r>
          <w:rPr>
            <w:rStyle w:val="17"/>
            <w:rFonts w:ascii="Times New Roman" w:hAnsi="Times New Roman"/>
            <w:szCs w:val="24"/>
            <w:lang w:val="en-US"/>
          </w:rPr>
          <w:fldChar w:fldCharType="end"/>
        </w:r>
      </w:ins>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Corkett CJ, McLaren IA, Sevigny JM (1986) The rearing of the marine calanoid copepods </w:t>
      </w:r>
      <w:r>
        <w:rPr>
          <w:rFonts w:ascii="Times New Roman" w:hAnsi="Times New Roman"/>
          <w:i/>
          <w:szCs w:val="24"/>
          <w:lang w:val="en-US"/>
        </w:rPr>
        <w:t xml:space="preserve">Calanus finmarchicus </w:t>
      </w:r>
      <w:r>
        <w:rPr>
          <w:rFonts w:ascii="Times New Roman" w:hAnsi="Times New Roman"/>
          <w:szCs w:val="24"/>
          <w:lang w:val="en-US"/>
        </w:rPr>
        <w:t xml:space="preserve">(Gunnerus), </w:t>
      </w:r>
      <w:r>
        <w:rPr>
          <w:rFonts w:ascii="Times New Roman" w:hAnsi="Times New Roman"/>
          <w:i/>
          <w:szCs w:val="24"/>
          <w:lang w:val="en-US"/>
        </w:rPr>
        <w:t xml:space="preserve">C. glacialis </w:t>
      </w:r>
      <w:r>
        <w:rPr>
          <w:rFonts w:ascii="Times New Roman" w:hAnsi="Times New Roman"/>
          <w:szCs w:val="24"/>
          <w:lang w:val="en-US"/>
        </w:rPr>
        <w:t xml:space="preserve">Jaschnov and </w:t>
      </w:r>
      <w:r>
        <w:rPr>
          <w:rFonts w:ascii="Times New Roman" w:hAnsi="Times New Roman"/>
          <w:i/>
          <w:szCs w:val="24"/>
          <w:lang w:val="en-US"/>
        </w:rPr>
        <w:t xml:space="preserve">C. hyperboreus </w:t>
      </w:r>
      <w:r>
        <w:rPr>
          <w:rFonts w:ascii="Times New Roman" w:hAnsi="Times New Roman"/>
          <w:szCs w:val="24"/>
          <w:lang w:val="en-US"/>
        </w:rPr>
        <w:t>Kroyer with comment on the equiproportional rule. Syllogeus 58, The National Museum of Natural Sciences, Ottawa: 539–546.</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Daase M, Søreide J, Martynova D (2011) Effects of food quality and food concentration on naupliar development of </w:t>
      </w:r>
      <w:r>
        <w:rPr>
          <w:rFonts w:ascii="Times New Roman" w:hAnsi="Times New Roman"/>
          <w:i/>
          <w:szCs w:val="24"/>
          <w:lang w:val="en-US"/>
        </w:rPr>
        <w:t>Calanus glacialis</w:t>
      </w:r>
      <w:r>
        <w:rPr>
          <w:rFonts w:ascii="Times New Roman" w:hAnsi="Times New Roman"/>
          <w:szCs w:val="24"/>
          <w:lang w:val="en-US"/>
        </w:rPr>
        <w:t xml:space="preserve"> at sub-zero temperatures. Mar Ecol Prog Ser 429: 111–124. https://doi.org/10.3354/meps09075</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Daase M, Falk-Petersen S, Varpe Ø, Darnis G, Søreide JE, Wold A, Leu E, Berge J, Philippe B, Fortierc L (2013) Timing of reproductive events in the marine copepod </w:t>
      </w:r>
      <w:r>
        <w:rPr>
          <w:rFonts w:ascii="Times New Roman" w:hAnsi="Times New Roman"/>
          <w:i/>
          <w:iCs/>
          <w:szCs w:val="24"/>
          <w:lang w:val="en-US"/>
        </w:rPr>
        <w:t>Calanus glacialis</w:t>
      </w:r>
      <w:r>
        <w:rPr>
          <w:rFonts w:ascii="Times New Roman" w:hAnsi="Times New Roman"/>
          <w:szCs w:val="24"/>
          <w:lang w:val="en-US"/>
        </w:rPr>
        <w:t>: a pan-Arctic perspective. Can J Fish Aquat Sci 70: 871–884. https://doi.org/10.1139/cjfas-2012-0401</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Danielsdottir MG, Brett MT, Arhonditsis GB (2007) Phytoplankton food quality control of planktonic food web processes. Hydrobiologia 589: 29–41. </w:t>
      </w:r>
      <w:r>
        <w:fldChar w:fldCharType="begin"/>
      </w:r>
      <w:r>
        <w:rPr>
          <w:lang w:val="en-US"/>
          <w:rPrChange w:id="2684" w:author="Usov N." w:date="2019-10-01T08:42:00Z">
            <w:rPr/>
          </w:rPrChange>
        </w:rPr>
        <w:instrText xml:space="preserve"> HYPERLINK "https://doi.org/10.1007/s10750-007-0714-6" </w:instrText>
      </w:r>
      <w:r>
        <w:fldChar w:fldCharType="separate"/>
      </w:r>
      <w:r>
        <w:rPr>
          <w:rStyle w:val="17"/>
          <w:rFonts w:ascii="Times New Roman" w:hAnsi="Times New Roman"/>
          <w:szCs w:val="24"/>
          <w:lang w:val="en-US"/>
        </w:rPr>
        <w:t>https://doi.org/10.1007/s10750-007-0714-6</w:t>
      </w:r>
      <w:r>
        <w:rPr>
          <w:rStyle w:val="17"/>
          <w:rFonts w:ascii="Times New Roman" w:hAnsi="Times New Roman"/>
          <w:szCs w:val="24"/>
          <w:lang w:val="en-US"/>
        </w:rPr>
        <w:fldChar w:fldCharType="end"/>
      </w:r>
    </w:p>
    <w:p>
      <w:pPr>
        <w:spacing w:after="0" w:line="360" w:lineRule="auto"/>
        <w:ind w:firstLine="709"/>
        <w:jc w:val="both"/>
        <w:rPr>
          <w:rFonts w:ascii="Times New Roman" w:hAnsi="Times New Roman"/>
          <w:szCs w:val="24"/>
          <w:lang w:val="en-US"/>
        </w:rPr>
      </w:pPr>
      <w:r>
        <w:rPr>
          <w:rFonts w:ascii="Times New Roman" w:hAnsi="Times New Roman"/>
          <w:szCs w:val="24"/>
          <w:lang w:val="en-US"/>
        </w:rPr>
        <w:t>Davy R, Chen L, Hanna E (2018) Arctic amplification metrics. Int J Climatol 38: 4384–4394. https://doi.org/10.1002/joc.5675</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Devreker D, Souissi S, Forget-Leray J, Leboulenger F (2007) Effects of salinity and temperature on the post-embryonic development of </w:t>
      </w:r>
      <w:r>
        <w:rPr>
          <w:rFonts w:ascii="Times New Roman" w:hAnsi="Times New Roman"/>
          <w:i/>
          <w:szCs w:val="24"/>
          <w:lang w:val="en-US"/>
        </w:rPr>
        <w:t>Eurytemora affinis</w:t>
      </w:r>
      <w:r>
        <w:rPr>
          <w:rFonts w:ascii="Times New Roman" w:hAnsi="Times New Roman"/>
          <w:szCs w:val="24"/>
          <w:lang w:val="en-US"/>
        </w:rPr>
        <w:t xml:space="preserve"> (Copepoda; Calanoida) from the Seine estuary: a laboratory study. J Plankton Res 29 (suppl 1): i117–i133. https://doi.org/10.1093/plankt/fbl071</w:t>
      </w:r>
    </w:p>
    <w:p>
      <w:pPr>
        <w:spacing w:after="0" w:line="360" w:lineRule="auto"/>
        <w:ind w:firstLine="709"/>
        <w:jc w:val="both"/>
        <w:rPr>
          <w:rFonts w:ascii="Times New Roman" w:hAnsi="Times New Roman"/>
          <w:szCs w:val="24"/>
          <w:lang w:val="en-US"/>
        </w:rPr>
      </w:pPr>
      <w:r>
        <w:rPr>
          <w:rFonts w:ascii="Times New Roman" w:hAnsi="Times New Roman"/>
          <w:szCs w:val="24"/>
          <w:lang w:val="en-US"/>
        </w:rPr>
        <w:t>Edwards M, Richardson AJ (2004) Impact of climate change on marine pelagic phenology and trophic mismatch. Nature 430: 881–884. https:// doi.org/10.1038/nature02808</w:t>
      </w:r>
    </w:p>
    <w:p>
      <w:pPr>
        <w:spacing w:after="0" w:line="360" w:lineRule="auto"/>
        <w:ind w:firstLine="709"/>
        <w:jc w:val="both"/>
        <w:rPr>
          <w:rFonts w:ascii="Times New Roman" w:hAnsi="Times New Roman"/>
          <w:szCs w:val="24"/>
          <w:lang w:val="en-US"/>
        </w:rPr>
      </w:pPr>
      <w:r>
        <w:rPr>
          <w:rFonts w:ascii="Times New Roman" w:hAnsi="Times New Roman"/>
          <w:szCs w:val="24"/>
          <w:lang w:val="en-US"/>
        </w:rPr>
        <w:t>Eilertsen HC, Sandberg S, Tøllefsen H (1995) Photoperiodic control of diatom spore growth; a theory to explain the onset of phytoplankton blooms. Mar Ecol Prog Ser 116: 303–307.</w:t>
      </w:r>
    </w:p>
    <w:p>
      <w:pPr>
        <w:spacing w:after="0" w:line="360" w:lineRule="auto"/>
        <w:ind w:firstLine="709"/>
        <w:jc w:val="both"/>
        <w:rPr>
          <w:rFonts w:ascii="Times New Roman" w:hAnsi="Times New Roman"/>
          <w:szCs w:val="24"/>
          <w:lang w:val="en-US"/>
        </w:rPr>
      </w:pPr>
      <w:r>
        <w:rPr>
          <w:rFonts w:ascii="Times New Roman" w:hAnsi="Times New Roman"/>
          <w:szCs w:val="24"/>
          <w:lang w:val="en-US"/>
        </w:rPr>
        <w:t>Engel M (2005) Calanoid copepod resting eggs – a safeguard against adverse environmental conditions in the German Bight and the Kara Sea? Berichte zur Polar- und Meeresforschung 508: 1–108.</w:t>
      </w:r>
    </w:p>
    <w:p>
      <w:pPr>
        <w:spacing w:after="0" w:line="360" w:lineRule="auto"/>
        <w:ind w:firstLine="709"/>
        <w:jc w:val="both"/>
        <w:rPr>
          <w:rFonts w:ascii="Times New Roman" w:hAnsi="Times New Roman"/>
          <w:szCs w:val="24"/>
          <w:lang w:val="en-US"/>
        </w:rPr>
      </w:pPr>
      <w:r>
        <w:rPr>
          <w:rFonts w:ascii="Times New Roman" w:hAnsi="Times New Roman"/>
          <w:szCs w:val="24"/>
          <w:lang w:val="sv-SE"/>
        </w:rPr>
        <w:t xml:space="preserve">Falk-Petersen, S., Mayzaud, P., Kattner, G., &amp; Sargent, J. </w:t>
      </w:r>
      <w:r>
        <w:rPr>
          <w:rFonts w:ascii="Times New Roman" w:hAnsi="Times New Roman"/>
          <w:szCs w:val="24"/>
          <w:lang w:val="en-US"/>
        </w:rPr>
        <w:t xml:space="preserve">R. (2009). Lipids and life strategy of Arctic </w:t>
      </w:r>
      <w:r>
        <w:rPr>
          <w:rFonts w:ascii="Times New Roman" w:hAnsi="Times New Roman"/>
          <w:i/>
          <w:szCs w:val="24"/>
          <w:lang w:val="en-US"/>
        </w:rPr>
        <w:t>Calanus</w:t>
      </w:r>
      <w:r>
        <w:rPr>
          <w:rFonts w:ascii="Times New Roman" w:hAnsi="Times New Roman"/>
          <w:szCs w:val="24"/>
          <w:lang w:val="en-US"/>
        </w:rPr>
        <w:t>. Mar Biol Res 5: 18–39. https://doi.org/10.1080/ 17451000802512267</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Feng Z, Ji R, Ashjian C, Campbell R, Zhang J. (2018) Biogeographic responses of the copepod </w:t>
      </w:r>
      <w:r>
        <w:rPr>
          <w:rFonts w:ascii="Times New Roman" w:hAnsi="Times New Roman"/>
          <w:i/>
          <w:szCs w:val="24"/>
          <w:lang w:val="en-US"/>
        </w:rPr>
        <w:t>Calanus glacialis</w:t>
      </w:r>
      <w:r>
        <w:rPr>
          <w:rFonts w:ascii="Times New Roman" w:hAnsi="Times New Roman"/>
          <w:szCs w:val="24"/>
          <w:lang w:val="en-US"/>
        </w:rPr>
        <w:t xml:space="preserve"> to a changing Arctic marine environment. Glob Change Biol 24: e159–e170. https://doi.org/10.1111/gcb.13890</w:t>
      </w:r>
    </w:p>
    <w:p>
      <w:pPr>
        <w:spacing w:after="0" w:line="360" w:lineRule="auto"/>
        <w:ind w:firstLine="709"/>
        <w:jc w:val="both"/>
        <w:rPr>
          <w:rFonts w:ascii="Times New Roman" w:hAnsi="Times New Roman"/>
          <w:szCs w:val="24"/>
          <w:lang w:val="en-US"/>
        </w:rPr>
      </w:pPr>
      <w:r>
        <w:rPr>
          <w:rFonts w:ascii="Times New Roman" w:hAnsi="Times New Roman"/>
          <w:szCs w:val="24"/>
          <w:lang w:val="sv-SE"/>
        </w:rPr>
        <w:t xml:space="preserve">Filatov NN, Pozdnyakov DV, Johannessen OM, Petterson LH, Bobylev LP (2005) </w:t>
      </w:r>
      <w:r>
        <w:rPr>
          <w:rFonts w:ascii="Times New Roman" w:hAnsi="Times New Roman"/>
          <w:szCs w:val="24"/>
          <w:lang w:val="en-US"/>
        </w:rPr>
        <w:t>White Sea. Its Marine Environment and Ecosystem Dynamics Influenced by Global Change. Springer-Praxis Publishing, Chichester.</w:t>
      </w:r>
    </w:p>
    <w:p>
      <w:pPr>
        <w:spacing w:after="0" w:line="360" w:lineRule="auto"/>
        <w:ind w:firstLine="709"/>
        <w:jc w:val="both"/>
        <w:rPr>
          <w:rFonts w:ascii="Times New Roman" w:hAnsi="Times New Roman"/>
          <w:szCs w:val="24"/>
          <w:lang w:val="en-US"/>
        </w:rPr>
      </w:pPr>
      <w:r>
        <w:rPr>
          <w:rFonts w:ascii="Times New Roman" w:hAnsi="Times New Roman"/>
          <w:szCs w:val="24"/>
          <w:lang w:val="en-US"/>
        </w:rPr>
        <w:t>Fileman E, Petropavlovsky A, Harris R (2010). Grazing by the copepods Calanus helgolandicus and Acartia clausi on the protozooplankton community at station L4 in the Western English Channel. J Plankton Res (32): 709–724. https://doi.org/10.1093/plankt/fbp142</w:t>
      </w:r>
    </w:p>
    <w:p>
      <w:pPr>
        <w:spacing w:after="0" w:line="360" w:lineRule="auto"/>
        <w:ind w:firstLine="709"/>
        <w:jc w:val="both"/>
        <w:rPr>
          <w:rFonts w:ascii="Times New Roman" w:hAnsi="Times New Roman"/>
          <w:color w:val="0000FF"/>
          <w:szCs w:val="24"/>
          <w:u w:val="single"/>
          <w:lang w:val="en-US"/>
        </w:rPr>
      </w:pPr>
      <w:r>
        <w:rPr>
          <w:rFonts w:ascii="Times New Roman" w:hAnsi="Times New Roman"/>
          <w:szCs w:val="24"/>
          <w:lang w:val="en-US"/>
        </w:rPr>
        <w:t xml:space="preserve">Gillooly JF (2000) Effect of body size and temperature on generation time in zooplankton. J Plankton Res 22: 241–251. </w:t>
      </w:r>
      <w:r>
        <w:fldChar w:fldCharType="begin"/>
      </w:r>
      <w:r>
        <w:rPr>
          <w:lang w:val="en-US"/>
          <w:rPrChange w:id="2685" w:author="Usov N." w:date="2019-10-01T08:42:00Z">
            <w:rPr/>
          </w:rPrChange>
        </w:rPr>
        <w:instrText xml:space="preserve"> HYPERLINK "https://doi.org/10.1093/plankt/22.2.241" </w:instrText>
      </w:r>
      <w:r>
        <w:fldChar w:fldCharType="separate"/>
      </w:r>
      <w:r>
        <w:rPr>
          <w:rFonts w:ascii="Times New Roman" w:hAnsi="Times New Roman"/>
          <w:color w:val="0000FF"/>
          <w:szCs w:val="24"/>
          <w:u w:val="single"/>
          <w:lang w:val="en-US"/>
        </w:rPr>
        <w:t>https://doi.org/10.1093/plankt/22.2.241</w:t>
      </w:r>
      <w:r>
        <w:rPr>
          <w:rFonts w:ascii="Times New Roman" w:hAnsi="Times New Roman"/>
          <w:color w:val="0000FF"/>
          <w:szCs w:val="24"/>
          <w:u w:val="single"/>
          <w:lang w:val="en-US"/>
        </w:rPr>
        <w:fldChar w:fldCharType="end"/>
      </w:r>
    </w:p>
    <w:p>
      <w:pPr>
        <w:spacing w:after="0" w:line="360" w:lineRule="auto"/>
        <w:ind w:firstLine="709"/>
        <w:jc w:val="both"/>
        <w:rPr>
          <w:rFonts w:ascii="Times New Roman" w:hAnsi="Times New Roman"/>
          <w:szCs w:val="24"/>
          <w:lang w:val="en-US"/>
        </w:rPr>
      </w:pPr>
      <w:r>
        <w:rPr>
          <w:rFonts w:ascii="Times New Roman" w:hAnsi="Times New Roman"/>
          <w:szCs w:val="24"/>
          <w:lang w:val="en-US"/>
        </w:rPr>
        <w:t>Golyandina N, Osipov E (2007) The “Caterpillar” – SSA method for analysis of time series with missing values. Journal of Statistical Planning and Inference 137: 2642–2653. https://doi.org/10.1016/j.jspi.2006.05.014</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Golyandina N, Zhigljavsky A (2013) Singular Spectrum Analysis for time series. Springer Science &amp; Business Media. </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Golyandina N, Korobeynikov A (2014) Basic Singular Spectrum Analysis and Forecasting with R. Computational Statistics and Data Analysis 71: 934-954. </w:t>
      </w:r>
      <w:r>
        <w:fldChar w:fldCharType="begin"/>
      </w:r>
      <w:r>
        <w:rPr>
          <w:lang w:val="en-US"/>
          <w:rPrChange w:id="2686" w:author="Usov N." w:date="2019-10-01T08:42:00Z">
            <w:rPr/>
          </w:rPrChange>
        </w:rPr>
        <w:instrText xml:space="preserve"> HYPERLINK "https://doi.org/10.1016/j.csda.2013.04.009" </w:instrText>
      </w:r>
      <w:r>
        <w:fldChar w:fldCharType="separate"/>
      </w:r>
      <w:r>
        <w:rPr>
          <w:rStyle w:val="17"/>
          <w:rFonts w:ascii="Times New Roman" w:hAnsi="Times New Roman"/>
          <w:szCs w:val="24"/>
          <w:lang w:val="en-US"/>
        </w:rPr>
        <w:t>https://doi.org/10.1016/j.csda.2013.04.009</w:t>
      </w:r>
      <w:r>
        <w:rPr>
          <w:rStyle w:val="17"/>
          <w:rFonts w:ascii="Times New Roman" w:hAnsi="Times New Roman"/>
          <w:szCs w:val="24"/>
          <w:lang w:val="en-US"/>
        </w:rPr>
        <w:fldChar w:fldCharType="end"/>
      </w:r>
    </w:p>
    <w:p>
      <w:pPr>
        <w:spacing w:after="0" w:line="360" w:lineRule="auto"/>
        <w:ind w:firstLine="709"/>
        <w:jc w:val="both"/>
        <w:rPr>
          <w:rFonts w:ascii="Times New Roman" w:hAnsi="Times New Roman"/>
          <w:szCs w:val="24"/>
        </w:rPr>
      </w:pPr>
      <w:r>
        <w:rPr>
          <w:rFonts w:ascii="Times New Roman" w:hAnsi="Times New Roman"/>
          <w:szCs w:val="24"/>
          <w:lang w:val="en-US"/>
        </w:rPr>
        <w:t xml:space="preserve">Gonzalez HE, Smetacek </w:t>
      </w:r>
      <w:r>
        <w:rPr>
          <w:rFonts w:ascii="Times New Roman" w:hAnsi="Times New Roman"/>
          <w:szCs w:val="24"/>
        </w:rPr>
        <w:t>М</w:t>
      </w:r>
      <w:r>
        <w:rPr>
          <w:rFonts w:ascii="Times New Roman" w:hAnsi="Times New Roman"/>
          <w:szCs w:val="24"/>
          <w:lang w:val="en-US"/>
        </w:rPr>
        <w:t xml:space="preserve"> (1994) The possible role of the cyclopoid copepod Oithona in retarding vertical flux of zooplankton faecal material. </w:t>
      </w:r>
      <w:r>
        <w:rPr>
          <w:rFonts w:ascii="Times New Roman" w:hAnsi="Times New Roman"/>
          <w:szCs w:val="24"/>
        </w:rPr>
        <w:t xml:space="preserve">Mar Ecol Prog Ser 113: 233-246. </w:t>
      </w:r>
    </w:p>
    <w:p>
      <w:pPr>
        <w:spacing w:after="0" w:line="360" w:lineRule="auto"/>
        <w:ind w:firstLine="709"/>
        <w:jc w:val="both"/>
        <w:rPr>
          <w:rFonts w:ascii="Times New Roman" w:hAnsi="Times New Roman"/>
          <w:szCs w:val="24"/>
          <w:lang w:val="en-US"/>
        </w:rPr>
      </w:pPr>
      <w:r>
        <w:rPr>
          <w:rFonts w:ascii="Times New Roman" w:hAnsi="Times New Roman"/>
          <w:szCs w:val="24"/>
        </w:rPr>
        <w:t xml:space="preserve">Green, E. P. Dagg, M. J. (1997). </w:t>
      </w:r>
      <w:r>
        <w:rPr>
          <w:rFonts w:ascii="Times New Roman" w:hAnsi="Times New Roman"/>
          <w:szCs w:val="24"/>
          <w:lang w:val="en-US"/>
        </w:rPr>
        <w:t>Mesozooplankton associations with medium to large marine snow aggregates in the northern Gulf of Mexico. J Plankton Res 19: 435–447.</w:t>
      </w:r>
    </w:p>
    <w:p>
      <w:pPr>
        <w:spacing w:after="0" w:line="360" w:lineRule="auto"/>
        <w:ind w:firstLine="709"/>
        <w:jc w:val="both"/>
        <w:rPr>
          <w:rFonts w:ascii="Times New Roman" w:hAnsi="Times New Roman"/>
          <w:szCs w:val="24"/>
          <w:lang w:val="en-US"/>
        </w:rPr>
      </w:pPr>
      <w:r>
        <w:rPr>
          <w:rFonts w:ascii="Times New Roman" w:hAnsi="Times New Roman"/>
          <w:szCs w:val="24"/>
          <w:lang w:val="en-US"/>
        </w:rPr>
        <w:t>Greve W, Reiners F, Nast J, Hoffmann S (2004) Helgoland Roads meso- and macrozooplankton time-series 1974 to 2004: lessons from 30 years of single spot, high frequency sampling at the only off-shore island of the North Sea. Helgol Mar Res 58: 274–288.</w:t>
      </w:r>
      <w:r>
        <w:rPr>
          <w:rFonts w:ascii="Times New Roman" w:hAnsi="Times New Roman"/>
          <w:lang w:val="en-US"/>
        </w:rPr>
        <w:t xml:space="preserve"> </w:t>
      </w:r>
      <w:r>
        <w:rPr>
          <w:rFonts w:ascii="Times New Roman" w:hAnsi="Times New Roman"/>
          <w:szCs w:val="24"/>
          <w:lang w:val="en-US"/>
        </w:rPr>
        <w:t>https://doi.org/10.1007/s10152-004-0191-5</w:t>
      </w:r>
    </w:p>
    <w:p>
      <w:pPr>
        <w:spacing w:after="0" w:line="360" w:lineRule="auto"/>
        <w:ind w:firstLine="709"/>
        <w:jc w:val="both"/>
        <w:rPr>
          <w:rFonts w:ascii="Times New Roman" w:hAnsi="Times New Roman"/>
          <w:szCs w:val="24"/>
          <w:lang w:val="en-US"/>
        </w:rPr>
      </w:pPr>
      <w:r>
        <w:rPr>
          <w:rFonts w:ascii="Times New Roman" w:hAnsi="Times New Roman"/>
          <w:szCs w:val="24"/>
          <w:lang w:val="en-US"/>
        </w:rPr>
        <w:t>Harris RP, Wiebe PH, Lenz J, Skjoldal H-R, Huntley M (eds) (2000) ICES Zooplankton Methodology Manual. Academic Press, London.</w:t>
      </w:r>
    </w:p>
    <w:p>
      <w:pPr>
        <w:spacing w:after="0" w:line="360" w:lineRule="auto"/>
        <w:ind w:firstLine="709"/>
        <w:jc w:val="both"/>
        <w:rPr>
          <w:rFonts w:ascii="Times New Roman" w:hAnsi="Times New Roman"/>
          <w:szCs w:val="24"/>
          <w:lang w:val="en-US"/>
        </w:rPr>
      </w:pPr>
      <w:r>
        <w:rPr>
          <w:rFonts w:ascii="Times New Roman" w:hAnsi="Times New Roman"/>
          <w:szCs w:val="24"/>
          <w:lang w:val="en-US"/>
        </w:rPr>
        <w:t>Hays GC, Carr MR, Taylor AH (1993) The relationship between Gulf Stream position and copepod abundance derived from the Continuous Plankton Recorder Survey: separating biological signal from sampling noise. J Plankton Res 15: 1359–1373. https://doi.org/ 10.1093/plankt/15.12.1359</w:t>
      </w:r>
    </w:p>
    <w:p>
      <w:pPr>
        <w:spacing w:after="0" w:line="360" w:lineRule="auto"/>
        <w:ind w:firstLine="709"/>
        <w:jc w:val="both"/>
        <w:rPr>
          <w:rFonts w:ascii="Times New Roman" w:hAnsi="Times New Roman"/>
          <w:szCs w:val="24"/>
          <w:lang w:val="en-US"/>
        </w:rPr>
      </w:pPr>
      <w:r>
        <w:rPr>
          <w:rFonts w:ascii="Times New Roman" w:hAnsi="Times New Roman"/>
          <w:szCs w:val="24"/>
          <w:lang w:val="en-US"/>
        </w:rPr>
        <w:t>Hirche H-J (1987) Temperature and plankton. II. Effect on respiration and swimming activity in copepods from the Greenland Sea. Mar Biol 94: 347–356. https://doi.org/ 10.1007/BF00428240</w:t>
      </w:r>
    </w:p>
    <w:p>
      <w:pPr>
        <w:spacing w:after="0" w:line="360" w:lineRule="auto"/>
        <w:ind w:firstLine="709"/>
        <w:jc w:val="both"/>
        <w:rPr>
          <w:rFonts w:ascii="Times New Roman" w:hAnsi="Times New Roman"/>
          <w:szCs w:val="24"/>
          <w:lang w:val="en-US"/>
        </w:rPr>
      </w:pPr>
      <w:r>
        <w:rPr>
          <w:rFonts w:ascii="Times New Roman" w:hAnsi="Times New Roman"/>
          <w:szCs w:val="24"/>
          <w:lang w:val="en-US"/>
        </w:rPr>
        <w:t>Hunt GL Jr, Stabeno P, Walters G, Sinclair E, Brodeur RD, Napp JM, Bond NA (2002) Climate change and control of the southeastern Bering Sea pelagic ecosystem. Deep Sea Research Part II: Topical Studies in Oceanography 49: 5821–5853. https://doi.org/10.1016/S0967-0645(02)00321-1</w:t>
      </w:r>
    </w:p>
    <w:p>
      <w:pPr>
        <w:spacing w:after="0" w:line="360" w:lineRule="auto"/>
        <w:ind w:firstLine="709"/>
        <w:jc w:val="both"/>
        <w:rPr>
          <w:rFonts w:ascii="Times New Roman" w:hAnsi="Times New Roman"/>
          <w:szCs w:val="24"/>
          <w:lang w:val="en-US"/>
        </w:rPr>
      </w:pPr>
      <w:r>
        <w:rPr>
          <w:rFonts w:ascii="Times New Roman" w:hAnsi="Times New Roman"/>
          <w:szCs w:val="24"/>
          <w:lang w:val="en-US"/>
        </w:rPr>
        <w:t>Hurrell JW (1995) Decadal trends in the North Atlantic Oscillation and relationships to regional temperature and precipitation. Science, 269: 676–679.</w:t>
      </w:r>
    </w:p>
    <w:p>
      <w:pPr>
        <w:spacing w:after="0" w:line="360" w:lineRule="auto"/>
        <w:ind w:firstLine="709"/>
        <w:jc w:val="both"/>
        <w:rPr>
          <w:rFonts w:ascii="Times New Roman" w:hAnsi="Times New Roman"/>
          <w:szCs w:val="24"/>
          <w:lang w:val="en-US"/>
        </w:rPr>
      </w:pPr>
      <w:del w:id="2687" w:author="Usov N." w:date="2019-09-30T11:01:00Z">
        <w:r>
          <w:rPr>
            <w:rFonts w:ascii="Times New Roman" w:hAnsi="Times New Roman"/>
            <w:szCs w:val="24"/>
            <w:lang w:val="en-US"/>
          </w:rPr>
          <w:delText xml:space="preserve">COPEPOD. Interactive Time-series Explorer METABASE (2018): </w:delText>
        </w:r>
      </w:del>
      <w:del w:id="2688" w:author="Usov N." w:date="2019-09-30T11:01:00Z">
        <w:r>
          <w:rPr/>
          <w:fldChar w:fldCharType="begin"/>
        </w:r>
      </w:del>
      <w:del w:id="2689" w:author="Usov N." w:date="2019-09-30T11:01:00Z">
        <w:r>
          <w:rPr>
            <w:lang w:val="en-US"/>
          </w:rPr>
          <w:delInstrText xml:space="preserve"> HYPERLINK "https://www.st.nmfs.noaa.gov/%20copepod/%20copepod/time-series/ru-10101/" </w:delInstrText>
        </w:r>
      </w:del>
      <w:del w:id="2690" w:author="Usov N." w:date="2019-09-30T11:01:00Z">
        <w:r>
          <w:rPr/>
          <w:fldChar w:fldCharType="separate"/>
        </w:r>
      </w:del>
      <w:del w:id="2691" w:author="Usov N." w:date="2019-09-30T11:01:00Z">
        <w:r>
          <w:rPr>
            <w:rStyle w:val="17"/>
            <w:rFonts w:ascii="Times New Roman" w:hAnsi="Times New Roman"/>
            <w:szCs w:val="24"/>
            <w:lang w:val="en-US"/>
          </w:rPr>
          <w:delText>https://www.st.nmfs.noaa.gov/ copepod/time-series/ru-10101/</w:delText>
        </w:r>
      </w:del>
      <w:del w:id="2692" w:author="Usov N." w:date="2019-09-30T11:01:00Z">
        <w:r>
          <w:rPr>
            <w:rStyle w:val="17"/>
            <w:rFonts w:ascii="Times New Roman" w:hAnsi="Times New Roman"/>
            <w:szCs w:val="24"/>
            <w:lang w:val="en-US"/>
          </w:rPr>
          <w:fldChar w:fldCharType="end"/>
        </w:r>
      </w:del>
      <w:r>
        <w:rPr>
          <w:rFonts w:ascii="Times New Roman" w:hAnsi="Times New Roman"/>
          <w:szCs w:val="24"/>
          <w:lang w:val="en-US"/>
        </w:rPr>
        <w:t>.</w:t>
      </w:r>
    </w:p>
    <w:p>
      <w:pPr>
        <w:spacing w:after="0" w:line="360" w:lineRule="auto"/>
        <w:ind w:firstLine="709"/>
        <w:jc w:val="both"/>
        <w:rPr>
          <w:rFonts w:ascii="Times New Roman" w:hAnsi="Times New Roman"/>
          <w:szCs w:val="24"/>
          <w:lang w:val="en-US"/>
        </w:rPr>
      </w:pPr>
      <w:r>
        <w:rPr>
          <w:rFonts w:ascii="Times New Roman" w:hAnsi="Times New Roman"/>
          <w:szCs w:val="24"/>
          <w:lang w:val="en-US"/>
        </w:rPr>
        <w:t>IPCC (2007) Climate Change 2007. The Physical Science Basis. Working Group I, Contribution to the Fourth Assessment Report of the IPCC Intergovernmental Panel on Climate Change. Cambridge University Press, Cambridge.</w:t>
      </w:r>
    </w:p>
    <w:p>
      <w:pPr>
        <w:spacing w:after="0" w:line="360" w:lineRule="auto"/>
        <w:ind w:firstLine="709"/>
        <w:jc w:val="both"/>
        <w:rPr>
          <w:rFonts w:ascii="Times New Roman" w:hAnsi="Times New Roman"/>
          <w:szCs w:val="24"/>
          <w:lang w:val="en-US"/>
        </w:rPr>
      </w:pPr>
      <w:r>
        <w:rPr>
          <w:rFonts w:ascii="Times New Roman" w:hAnsi="Times New Roman"/>
          <w:szCs w:val="24"/>
          <w:lang w:val="en-US"/>
        </w:rPr>
        <w:t>IPCC (2013): Climate Change 2013: The Physical Science Basis. Contribution of Working Group I to the Fifth Assessment Report of the Intergovernmental Panel on Climate Change. Cambridge University Press, Cambridge.</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Ji R, Edwards M, Mackas DL, Runge JA, Thomas AC (2010) Marine plankton phenology and life history in a changing climate: current research and future directions. J Plankton Res 32: 1355–1368. </w:t>
      </w:r>
      <w:r>
        <w:fldChar w:fldCharType="begin"/>
      </w:r>
      <w:r>
        <w:rPr>
          <w:lang w:val="en-US"/>
          <w:rPrChange w:id="2693" w:author="Usov N." w:date="2019-10-01T08:42:00Z">
            <w:rPr/>
          </w:rPrChange>
        </w:rPr>
        <w:instrText xml:space="preserve"> HYPERLINK "https://doi.org/10.1093/plankt/fbq062" </w:instrText>
      </w:r>
      <w:r>
        <w:fldChar w:fldCharType="separate"/>
      </w:r>
      <w:r>
        <w:rPr>
          <w:rFonts w:ascii="Times New Roman" w:hAnsi="Times New Roman"/>
          <w:color w:val="0000FF"/>
          <w:szCs w:val="24"/>
          <w:u w:val="single"/>
          <w:lang w:val="en-US"/>
        </w:rPr>
        <w:t>https://doi.org/10.1093/plankt/fbq062</w:t>
      </w:r>
      <w:r>
        <w:rPr>
          <w:rFonts w:ascii="Times New Roman" w:hAnsi="Times New Roman"/>
          <w:color w:val="0000FF"/>
          <w:szCs w:val="24"/>
          <w:u w:val="single"/>
          <w:lang w:val="en-US"/>
        </w:rPr>
        <w:fldChar w:fldCharType="end"/>
      </w:r>
    </w:p>
    <w:p>
      <w:pPr>
        <w:spacing w:after="0" w:line="360" w:lineRule="auto"/>
        <w:ind w:firstLine="709"/>
        <w:jc w:val="both"/>
        <w:rPr>
          <w:rFonts w:ascii="Times New Roman" w:hAnsi="Times New Roman"/>
          <w:szCs w:val="24"/>
          <w:lang w:val="en-US"/>
        </w:rPr>
      </w:pPr>
      <w:r>
        <w:rPr>
          <w:rFonts w:ascii="Times New Roman" w:hAnsi="Times New Roman"/>
          <w:szCs w:val="24"/>
          <w:lang w:val="en-US"/>
        </w:rPr>
        <w:t>Ji R, Jin M, Varpe Ø (2012) Sea ice phenology and timing of primary production pulses in the Arctic Ocean. Glob Change Biol 19: 734–741. https://doi.org/10.1111/gcb.12074</w:t>
      </w:r>
    </w:p>
    <w:p>
      <w:pPr>
        <w:spacing w:after="0" w:line="360" w:lineRule="auto"/>
        <w:ind w:firstLine="709"/>
        <w:jc w:val="both"/>
        <w:rPr>
          <w:rFonts w:ascii="Times New Roman" w:hAnsi="Times New Roman"/>
          <w:szCs w:val="24"/>
          <w:lang w:val="en-US"/>
        </w:rPr>
      </w:pPr>
      <w:r>
        <w:rPr>
          <w:rFonts w:ascii="Times New Roman" w:hAnsi="Times New Roman"/>
          <w:szCs w:val="24"/>
          <w:lang w:val="en-US"/>
        </w:rPr>
        <w:t>Katajisto T, Viitasalo M, Koski M (1998) Seasonal occurrence and hatching of calanoid eggs in sediments of the northern Baltic Sea. Mar Ecol Prog Ser 163: 133–143.</w:t>
      </w:r>
    </w:p>
    <w:p>
      <w:pPr>
        <w:spacing w:after="0" w:line="360" w:lineRule="auto"/>
        <w:ind w:firstLine="709"/>
        <w:jc w:val="both"/>
        <w:rPr>
          <w:rFonts w:ascii="Times New Roman" w:hAnsi="Times New Roman"/>
          <w:szCs w:val="24"/>
          <w:lang w:val="en-US"/>
        </w:rPr>
      </w:pPr>
      <w:r>
        <w:rPr>
          <w:rFonts w:ascii="Times New Roman" w:hAnsi="Times New Roman"/>
          <w:szCs w:val="24"/>
          <w:lang w:val="en-US"/>
        </w:rPr>
        <w:t>Katajisto T (2006) Benthic resting eggs in the life cycles of calanoid copepods in the northern Baltic Sea. W. &amp; A. de Nottbeck Foundation Science Report 29: 1–46.</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Koski M, Kuosa H (1999) The effect of temperature, food concentration and female size on the egg production of the planktonic copepod </w:t>
      </w:r>
      <w:r>
        <w:rPr>
          <w:rFonts w:ascii="Times New Roman" w:hAnsi="Times New Roman"/>
          <w:i/>
          <w:szCs w:val="24"/>
          <w:lang w:val="en-US"/>
        </w:rPr>
        <w:t>Acartia bifilosa</w:t>
      </w:r>
      <w:r>
        <w:rPr>
          <w:rFonts w:ascii="Times New Roman" w:hAnsi="Times New Roman"/>
          <w:szCs w:val="24"/>
          <w:lang w:val="en-US"/>
        </w:rPr>
        <w:t xml:space="preserve">. J Plankton Res 21: 1779–1789. </w:t>
      </w:r>
      <w:r>
        <w:fldChar w:fldCharType="begin"/>
      </w:r>
      <w:r>
        <w:instrText xml:space="preserve"> HYPERLINK "https://doi.org/10.1093/plankt/21.9.1779" </w:instrText>
      </w:r>
      <w:r>
        <w:fldChar w:fldCharType="separate"/>
      </w:r>
      <w:r>
        <w:rPr>
          <w:rStyle w:val="17"/>
          <w:rFonts w:ascii="Times New Roman" w:hAnsi="Times New Roman"/>
          <w:szCs w:val="24"/>
          <w:lang w:val="en-US"/>
        </w:rPr>
        <w:t>https://doi.org/10.1093/plankt/21.9.1779</w:t>
      </w:r>
      <w:r>
        <w:rPr>
          <w:rStyle w:val="17"/>
          <w:rFonts w:ascii="Times New Roman" w:hAnsi="Times New Roman"/>
          <w:szCs w:val="24"/>
          <w:lang w:val="en-US"/>
        </w:rPr>
        <w:fldChar w:fldCharType="end"/>
      </w:r>
    </w:p>
    <w:p>
      <w:pPr>
        <w:spacing w:after="0" w:line="360" w:lineRule="auto"/>
        <w:ind w:firstLine="709"/>
        <w:jc w:val="both"/>
        <w:rPr>
          <w:rFonts w:ascii="Times New Roman" w:hAnsi="Times New Roman"/>
          <w:szCs w:val="24"/>
          <w:lang w:val="en-US"/>
        </w:rPr>
      </w:pPr>
      <w:r>
        <w:rPr>
          <w:rFonts w:ascii="Times New Roman" w:hAnsi="Times New Roman"/>
          <w:szCs w:val="24"/>
          <w:lang w:val="en-US"/>
        </w:rPr>
        <w:t>Koski M, Kiørboe T, Takahashi K (2005) Benthic life in the pelagic: Aggregate encounter and degradation rates by pelagic harpacticoid copepods. Limnol Oceanogr 50: 1254–1263. https://doi.org/10.4319/lo.2005.50.4.1254</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Kosobokova KN (1999) The reproductive cycle and life history of the Arctic copepod </w:t>
      </w:r>
      <w:r>
        <w:rPr>
          <w:rFonts w:ascii="Times New Roman" w:hAnsi="Times New Roman"/>
          <w:i/>
          <w:szCs w:val="24"/>
          <w:lang w:val="en-US"/>
        </w:rPr>
        <w:t>Calanus glacialis</w:t>
      </w:r>
      <w:r>
        <w:rPr>
          <w:rFonts w:ascii="Times New Roman" w:hAnsi="Times New Roman"/>
          <w:szCs w:val="24"/>
          <w:lang w:val="en-US"/>
        </w:rPr>
        <w:t xml:space="preserve"> in the White Sea. Polar Biol 22: 254–263. https://doi.org/10.1007/ s003000050418</w:t>
      </w:r>
    </w:p>
    <w:p>
      <w:pPr>
        <w:spacing w:after="0" w:line="360" w:lineRule="auto"/>
        <w:ind w:firstLine="709"/>
        <w:jc w:val="both"/>
        <w:rPr>
          <w:rFonts w:ascii="Times New Roman" w:hAnsi="Times New Roman"/>
          <w:szCs w:val="24"/>
          <w:lang w:val="en-US"/>
        </w:rPr>
      </w:pPr>
      <w:r>
        <w:rPr>
          <w:rFonts w:ascii="Times New Roman" w:hAnsi="Times New Roman"/>
          <w:szCs w:val="24"/>
          <w:lang w:val="en-US"/>
        </w:rPr>
        <w:t>Kosobokova KN, Rat’kova TN, Sazhin AF (2003) Zooplankton in the ice-covered Chupa Inlet (White Sea) in the early spring of 2002. Oceanology 43: 694–703.</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Kwasniewski S, Walkusz W, Cottier FR, Leu E (2013) Mesozooplankton dynamics in relation to food availability during spring and early summer in a high latitude glaciated fjord (Kongsfjorden), with focus on </w:t>
      </w:r>
      <w:r>
        <w:rPr>
          <w:rFonts w:ascii="Times New Roman" w:hAnsi="Times New Roman"/>
          <w:i/>
          <w:iCs/>
          <w:szCs w:val="24"/>
          <w:lang w:val="en-US"/>
        </w:rPr>
        <w:t>Calanus</w:t>
      </w:r>
      <w:r>
        <w:rPr>
          <w:rFonts w:ascii="Times New Roman" w:hAnsi="Times New Roman"/>
          <w:szCs w:val="24"/>
          <w:lang w:val="en-US"/>
        </w:rPr>
        <w:t xml:space="preserve">. J Mar Syst 111: 83–96. </w:t>
      </w:r>
      <w:r>
        <w:fldChar w:fldCharType="begin"/>
      </w:r>
      <w:r>
        <w:rPr>
          <w:lang w:val="en-US"/>
          <w:rPrChange w:id="2694" w:author="Usov N." w:date="2019-10-01T08:42:00Z">
            <w:rPr/>
          </w:rPrChange>
        </w:rPr>
        <w:instrText xml:space="preserve"> HYPERLINK "https://doi.org/10.1016/j.jmarsys.2012.09.012" </w:instrText>
      </w:r>
      <w:r>
        <w:fldChar w:fldCharType="separate"/>
      </w:r>
      <w:r>
        <w:rPr>
          <w:rStyle w:val="17"/>
          <w:rFonts w:ascii="Times New Roman" w:hAnsi="Times New Roman"/>
          <w:szCs w:val="24"/>
          <w:lang w:val="en-US"/>
        </w:rPr>
        <w:t>https://doi.org/10.1016/j.jmarsys.2012.09.012</w:t>
      </w:r>
      <w:r>
        <w:rPr>
          <w:rStyle w:val="17"/>
          <w:rFonts w:ascii="Times New Roman" w:hAnsi="Times New Roman"/>
          <w:szCs w:val="24"/>
          <w:lang w:val="en-US"/>
        </w:rPr>
        <w:fldChar w:fldCharType="end"/>
      </w:r>
    </w:p>
    <w:p>
      <w:pPr>
        <w:spacing w:after="0" w:line="360" w:lineRule="auto"/>
        <w:ind w:firstLine="709"/>
        <w:jc w:val="both"/>
        <w:rPr>
          <w:rFonts w:ascii="Times New Roman" w:hAnsi="Times New Roman"/>
          <w:szCs w:val="24"/>
          <w:lang w:val="en-US"/>
        </w:rPr>
      </w:pPr>
      <w:r>
        <w:rPr>
          <w:rFonts w:ascii="Times New Roman" w:hAnsi="Times New Roman"/>
          <w:szCs w:val="24"/>
          <w:lang w:val="en-US"/>
        </w:rPr>
        <w:t>Legendre P, Legendre L (2012) Numerical Ecology. Elsevier, Third English edition.</w:t>
      </w:r>
    </w:p>
    <w:p>
      <w:pPr>
        <w:spacing w:after="0" w:line="360" w:lineRule="auto"/>
        <w:ind w:firstLine="709"/>
        <w:jc w:val="both"/>
        <w:rPr>
          <w:rFonts w:ascii="Times New Roman" w:hAnsi="Times New Roman"/>
          <w:szCs w:val="24"/>
          <w:lang w:val="en-US"/>
        </w:rPr>
      </w:pPr>
      <w:r>
        <w:rPr>
          <w:rFonts w:ascii="Times New Roman" w:hAnsi="Times New Roman"/>
          <w:szCs w:val="24"/>
          <w:lang w:val="en-US"/>
        </w:rPr>
        <w:t>Levinsen H, Turner JT, Nielsen TG, Hansen BW (2000) On the trophic coupling between protists and copepods in arctic marine ecosystems. Mar Ecol Prog Ser 204: 65–77. https://doi.org/10.3354/meps204065</w:t>
      </w:r>
    </w:p>
    <w:p>
      <w:pPr>
        <w:spacing w:after="0" w:line="360" w:lineRule="auto"/>
        <w:ind w:firstLine="709"/>
        <w:jc w:val="both"/>
        <w:rPr>
          <w:rFonts w:ascii="Times New Roman" w:hAnsi="Times New Roman"/>
          <w:color w:val="0000FF"/>
          <w:szCs w:val="24"/>
          <w:u w:val="single"/>
          <w:lang w:val="en-US"/>
        </w:rPr>
      </w:pPr>
      <w:r>
        <w:rPr>
          <w:rFonts w:ascii="Times New Roman" w:hAnsi="Times New Roman"/>
          <w:szCs w:val="24"/>
          <w:lang w:val="en-US"/>
        </w:rPr>
        <w:t xml:space="preserve">Light B, Grenfell TC, Perovich DK (2008) Transmission and absorption of solar radiation by Arctic sea ice during the melt season. J Geophys Res 113: C03023. </w:t>
      </w:r>
      <w:r>
        <w:fldChar w:fldCharType="begin"/>
      </w:r>
      <w:r>
        <w:rPr>
          <w:lang w:val="en-US"/>
          <w:rPrChange w:id="2695" w:author="Usov N." w:date="2019-10-01T08:42:00Z">
            <w:rPr/>
          </w:rPrChange>
        </w:rPr>
        <w:instrText xml:space="preserve"> HYPERLINK "http://dx.doi.org/10.1029/2006JC003977" </w:instrText>
      </w:r>
      <w:r>
        <w:fldChar w:fldCharType="separate"/>
      </w:r>
      <w:r>
        <w:rPr>
          <w:rFonts w:ascii="Times New Roman" w:hAnsi="Times New Roman"/>
          <w:color w:val="0000FF"/>
          <w:szCs w:val="24"/>
          <w:u w:val="single"/>
          <w:lang w:val="en-US"/>
        </w:rPr>
        <w:t>http://dx.doi.org/10.1029/2006JC003977</w:t>
      </w:r>
      <w:r>
        <w:rPr>
          <w:rFonts w:ascii="Times New Roman" w:hAnsi="Times New Roman"/>
          <w:color w:val="0000FF"/>
          <w:szCs w:val="24"/>
          <w:u w:val="single"/>
          <w:lang w:val="en-US"/>
        </w:rPr>
        <w:fldChar w:fldCharType="end"/>
      </w:r>
    </w:p>
    <w:p>
      <w:pPr>
        <w:spacing w:after="0" w:line="360" w:lineRule="auto"/>
        <w:ind w:firstLine="709"/>
        <w:jc w:val="both"/>
        <w:rPr>
          <w:rFonts w:ascii="Times New Roman" w:hAnsi="Times New Roman"/>
          <w:szCs w:val="24"/>
          <w:lang w:val="en-US"/>
        </w:rPr>
      </w:pPr>
      <w:r>
        <w:rPr>
          <w:rFonts w:ascii="Times New Roman" w:hAnsi="Times New Roman"/>
          <w:szCs w:val="24"/>
          <w:lang w:val="en-US"/>
        </w:rPr>
        <w:t>Lischka S, Hagen W (2007) Seasonal lipid dynamics of the copepods Pseudocalanus minutus (Calanoida) and Oithona similis (Cyclopoida) in the Arctic Kongsfjorden (Svalbard). Mar Biol 150: 443–454. https://doi.org/10.1007/s00227-006-0359-4</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Maar M., Visser A.W., Nielsen T.G., Stips A., Saito H. (2006). Turbulence and feeding behaviour affect the vertical distributions of </w:t>
      </w:r>
      <w:r>
        <w:rPr>
          <w:rFonts w:ascii="Times New Roman" w:hAnsi="Times New Roman"/>
          <w:i/>
          <w:szCs w:val="24"/>
          <w:lang w:val="en-US"/>
        </w:rPr>
        <w:t>Oithona similis</w:t>
      </w:r>
      <w:r>
        <w:rPr>
          <w:rFonts w:ascii="Times New Roman" w:hAnsi="Times New Roman"/>
          <w:szCs w:val="24"/>
          <w:lang w:val="en-US"/>
        </w:rPr>
        <w:t xml:space="preserve"> and </w:t>
      </w:r>
      <w:r>
        <w:rPr>
          <w:rFonts w:ascii="Times New Roman" w:hAnsi="Times New Roman"/>
          <w:i/>
          <w:szCs w:val="24"/>
          <w:lang w:val="en-US"/>
        </w:rPr>
        <w:t>Microsetella norwegica</w:t>
      </w:r>
      <w:r>
        <w:rPr>
          <w:rFonts w:ascii="Times New Roman" w:hAnsi="Times New Roman"/>
          <w:szCs w:val="24"/>
          <w:lang w:val="en-US"/>
        </w:rPr>
        <w:t>. Mar Ecol Prog Ser 313, 157–172.</w:t>
      </w:r>
    </w:p>
    <w:p>
      <w:pPr>
        <w:spacing w:after="0" w:line="360" w:lineRule="auto"/>
        <w:ind w:firstLine="709"/>
        <w:jc w:val="both"/>
        <w:rPr>
          <w:rFonts w:ascii="Times New Roman" w:hAnsi="Times New Roman"/>
          <w:color w:val="0000FF"/>
          <w:szCs w:val="24"/>
          <w:u w:val="single"/>
          <w:lang w:val="en-US"/>
        </w:rPr>
      </w:pPr>
      <w:r>
        <w:rPr>
          <w:rFonts w:ascii="Times New Roman" w:hAnsi="Times New Roman"/>
          <w:szCs w:val="24"/>
          <w:lang w:val="en-US"/>
        </w:rPr>
        <w:t xml:space="preserve">Mackas DL, Goldblatt R, Lewis AG (1998) Interdecadal variation in developmental timing of </w:t>
      </w:r>
      <w:r>
        <w:rPr>
          <w:rFonts w:ascii="Times New Roman" w:hAnsi="Times New Roman"/>
          <w:i/>
          <w:szCs w:val="24"/>
          <w:lang w:val="en-US"/>
        </w:rPr>
        <w:t>Neocalanus plumchrus</w:t>
      </w:r>
      <w:r>
        <w:rPr>
          <w:rFonts w:ascii="Times New Roman" w:hAnsi="Times New Roman"/>
          <w:szCs w:val="24"/>
          <w:lang w:val="en-US"/>
        </w:rPr>
        <w:t xml:space="preserve"> populations at Ocean Station P in the subarctic North Pacific. Can J Fish Aquat Sci 55: 1878-1893. </w:t>
      </w:r>
      <w:r>
        <w:fldChar w:fldCharType="begin"/>
      </w:r>
      <w:r>
        <w:rPr>
          <w:lang w:val="en-US"/>
          <w:rPrChange w:id="2696" w:author="Usov N." w:date="2019-10-01T08:42:00Z">
            <w:rPr/>
          </w:rPrChange>
        </w:rPr>
        <w:instrText xml:space="preserve"> HYPERLINK "https://doi.org/10.1139/f98-080" </w:instrText>
      </w:r>
      <w:r>
        <w:fldChar w:fldCharType="separate"/>
      </w:r>
      <w:r>
        <w:rPr>
          <w:rFonts w:ascii="Times New Roman" w:hAnsi="Times New Roman"/>
          <w:color w:val="0000FF"/>
          <w:szCs w:val="24"/>
          <w:u w:val="single"/>
          <w:lang w:val="en-US"/>
        </w:rPr>
        <w:t>https://doi.org/10.1139/f98-080</w:t>
      </w:r>
      <w:r>
        <w:rPr>
          <w:rFonts w:ascii="Times New Roman" w:hAnsi="Times New Roman"/>
          <w:color w:val="0000FF"/>
          <w:szCs w:val="24"/>
          <w:u w:val="single"/>
          <w:lang w:val="en-US"/>
        </w:rPr>
        <w:fldChar w:fldCharType="end"/>
      </w:r>
    </w:p>
    <w:p>
      <w:pPr>
        <w:spacing w:after="0" w:line="360" w:lineRule="auto"/>
        <w:ind w:firstLine="709"/>
        <w:jc w:val="both"/>
        <w:rPr>
          <w:rFonts w:ascii="Times New Roman" w:hAnsi="Times New Roman"/>
          <w:szCs w:val="24"/>
          <w:lang w:val="en-US"/>
        </w:rPr>
      </w:pPr>
      <w:r>
        <w:rPr>
          <w:rFonts w:ascii="Times New Roman" w:hAnsi="Times New Roman"/>
          <w:szCs w:val="24"/>
          <w:highlight w:val="yellow"/>
          <w:lang w:val="en-US"/>
        </w:rPr>
        <w:t>D.L. Mackas a,</w:t>
      </w:r>
      <w:r>
        <w:rPr>
          <w:rFonts w:ascii="Cambria Math" w:hAnsi="Cambria Math" w:cs="Cambria Math"/>
          <w:szCs w:val="24"/>
          <w:highlight w:val="yellow"/>
          <w:lang w:val="en-US"/>
        </w:rPr>
        <w:t>⇑</w:t>
      </w:r>
      <w:r>
        <w:rPr>
          <w:rFonts w:ascii="Times New Roman" w:hAnsi="Times New Roman"/>
          <w:szCs w:val="24"/>
          <w:highlight w:val="yellow"/>
          <w:lang w:val="en-US"/>
        </w:rPr>
        <w:t>, W. Greve b, M. Edwards c, S. Chiba d, K. Tadokoro e, D. Eloire f, M.G. Mazzocchi g, S. Batten h, A.J. Richardson i,j, C. Johnson k, E. Head k, A. Conversi l, T. Peluso</w:t>
      </w:r>
      <w:r>
        <w:rPr>
          <w:rFonts w:ascii="Times New Roman" w:hAnsi="Times New Roman"/>
          <w:szCs w:val="24"/>
          <w:lang w:val="en-US"/>
        </w:rPr>
        <w:t xml:space="preserve"> (2012) Changing zooplankton seasonality in a changing ocean: Comparing time series of zooplankton phenology. Progress in Oceanography 97–100: 31–62. https://doi.org/ 10.1016/j.pocean.2011.11.005</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Markhaseva EL, Abramova AA, Mingazov ND (2012) </w:t>
      </w:r>
      <w:r>
        <w:rPr>
          <w:rFonts w:ascii="Times New Roman" w:hAnsi="Times New Roman"/>
          <w:i/>
          <w:szCs w:val="24"/>
          <w:lang w:val="en-US"/>
        </w:rPr>
        <w:t>Pseudocalanus acuspes</w:t>
      </w:r>
      <w:r>
        <w:rPr>
          <w:rFonts w:ascii="Times New Roman" w:hAnsi="Times New Roman"/>
          <w:szCs w:val="24"/>
          <w:lang w:val="en-US"/>
        </w:rPr>
        <w:t xml:space="preserve"> (Crustacea, Copepoda) from the White Sea. Proceedings of the Zoological Institute RAS 316 (1): 57–70.</w:t>
      </w:r>
    </w:p>
    <w:p>
      <w:pPr>
        <w:spacing w:after="0" w:line="360" w:lineRule="auto"/>
        <w:ind w:firstLine="709"/>
        <w:jc w:val="both"/>
        <w:rPr>
          <w:rFonts w:ascii="Times New Roman" w:hAnsi="Times New Roman"/>
          <w:szCs w:val="24"/>
          <w:lang w:val="en-US"/>
        </w:rPr>
      </w:pPr>
      <w:r>
        <w:rPr>
          <w:rFonts w:ascii="Times New Roman" w:hAnsi="Times New Roman"/>
          <w:szCs w:val="24"/>
          <w:lang w:val="en-US"/>
        </w:rPr>
        <w:t>Martynova DM, Graeve M, Bathmann UV (2009) Adaptation strategies of copepods (superfamily Centropagoidea) in the White Sea (66°N). Polar Biol 32: 133–146. https://doi.org/10.1007/s00300-008-0513-1</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Martynova DM, Kazus NA, Bathmann UV, Graeve M, Sukhotin AA (2011) Seasonal abundance and feeding patterns of copepods </w:t>
      </w:r>
      <w:r>
        <w:rPr>
          <w:rFonts w:ascii="Times New Roman" w:hAnsi="Times New Roman"/>
          <w:i/>
          <w:szCs w:val="24"/>
          <w:lang w:val="en-US"/>
        </w:rPr>
        <w:t>Temora longicornis</w:t>
      </w:r>
      <w:r>
        <w:rPr>
          <w:rFonts w:ascii="Times New Roman" w:hAnsi="Times New Roman"/>
          <w:szCs w:val="24"/>
          <w:lang w:val="en-US"/>
        </w:rPr>
        <w:t xml:space="preserve">, </w:t>
      </w:r>
      <w:r>
        <w:rPr>
          <w:rFonts w:ascii="Times New Roman" w:hAnsi="Times New Roman"/>
          <w:i/>
          <w:szCs w:val="24"/>
          <w:lang w:val="en-US"/>
        </w:rPr>
        <w:t>Centropages hamatus</w:t>
      </w:r>
      <w:r>
        <w:rPr>
          <w:rFonts w:ascii="Times New Roman" w:hAnsi="Times New Roman"/>
          <w:szCs w:val="24"/>
          <w:lang w:val="en-US"/>
        </w:rPr>
        <w:t xml:space="preserve"> and </w:t>
      </w:r>
      <w:r>
        <w:rPr>
          <w:rFonts w:ascii="Times New Roman" w:hAnsi="Times New Roman"/>
          <w:i/>
          <w:szCs w:val="24"/>
          <w:lang w:val="en-US"/>
        </w:rPr>
        <w:t>Acartia</w:t>
      </w:r>
      <w:r>
        <w:rPr>
          <w:rFonts w:ascii="Times New Roman" w:hAnsi="Times New Roman"/>
          <w:szCs w:val="24"/>
          <w:lang w:val="en-US"/>
        </w:rPr>
        <w:t xml:space="preserve"> spp. in the White Sea (66°N). Polar Biol 34: 1175–1195. https://doi.org/ 10.1007/s00300-011-0980-7</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McLaren, I. A., Sevigny, J. M., &amp; Corkett, C. J. (1988). Body sizes, development rates, and genome sizes among </w:t>
      </w:r>
      <w:r>
        <w:rPr>
          <w:rFonts w:ascii="Times New Roman" w:hAnsi="Times New Roman"/>
          <w:i/>
          <w:szCs w:val="24"/>
          <w:lang w:val="en-US"/>
        </w:rPr>
        <w:t xml:space="preserve">Calanus </w:t>
      </w:r>
      <w:r>
        <w:rPr>
          <w:rFonts w:ascii="Times New Roman" w:hAnsi="Times New Roman"/>
          <w:szCs w:val="24"/>
          <w:lang w:val="en-US"/>
        </w:rPr>
        <w:t xml:space="preserve">species. Hydrobiologia 167: 275–284. </w:t>
      </w:r>
      <w:r>
        <w:fldChar w:fldCharType="begin"/>
      </w:r>
      <w:r>
        <w:rPr>
          <w:lang w:val="en-US"/>
          <w:rPrChange w:id="2697" w:author="Usov N." w:date="2019-10-01T08:42:00Z">
            <w:rPr/>
          </w:rPrChange>
        </w:rPr>
        <w:instrText xml:space="preserve"> HYPERLINK "https://doi.org/10.1007/BF00026315" </w:instrText>
      </w:r>
      <w:r>
        <w:fldChar w:fldCharType="separate"/>
      </w:r>
      <w:r>
        <w:rPr>
          <w:rStyle w:val="17"/>
          <w:rFonts w:ascii="Times New Roman" w:hAnsi="Times New Roman"/>
          <w:szCs w:val="24"/>
          <w:lang w:val="en-US"/>
        </w:rPr>
        <w:t>https://doi.org/10.1007/BF00026315</w:t>
      </w:r>
      <w:r>
        <w:rPr>
          <w:rStyle w:val="17"/>
          <w:rFonts w:ascii="Times New Roman" w:hAnsi="Times New Roman"/>
          <w:szCs w:val="24"/>
          <w:lang w:val="en-US"/>
        </w:rPr>
        <w:fldChar w:fldCharType="end"/>
      </w:r>
    </w:p>
    <w:p>
      <w:pPr>
        <w:spacing w:after="0" w:line="360" w:lineRule="auto"/>
        <w:ind w:firstLine="709"/>
        <w:jc w:val="both"/>
        <w:rPr>
          <w:rFonts w:ascii="Times New Roman" w:hAnsi="Times New Roman"/>
          <w:szCs w:val="24"/>
          <w:lang w:val="en-US"/>
        </w:rPr>
      </w:pPr>
      <w:r>
        <w:rPr>
          <w:rFonts w:ascii="Times New Roman" w:hAnsi="Times New Roman"/>
          <w:szCs w:val="24"/>
          <w:lang w:val="en-US"/>
        </w:rPr>
        <w:t>Nakazawa T, Doi H (2012) A perspective on match/mismatch of phenology in community contexts. Oikos 121: 489–495. doi:10.1111/j.1600-0706.2011.20171.x</w:t>
      </w:r>
    </w:p>
    <w:p>
      <w:pPr>
        <w:spacing w:after="0" w:line="360" w:lineRule="auto"/>
        <w:ind w:firstLine="709"/>
        <w:jc w:val="both"/>
        <w:rPr>
          <w:rFonts w:ascii="Times New Roman" w:hAnsi="Times New Roman"/>
          <w:bCs/>
          <w:iCs/>
          <w:szCs w:val="24"/>
          <w:lang w:val="en-US" w:eastAsia="ru-RU"/>
        </w:rPr>
      </w:pPr>
      <w:r>
        <w:rPr>
          <w:rFonts w:ascii="Times New Roman" w:hAnsi="Times New Roman"/>
          <w:szCs w:val="24"/>
          <w:lang w:val="en-US"/>
        </w:rPr>
        <w:t xml:space="preserve">Norrbin F (1991) </w:t>
      </w:r>
      <w:r>
        <w:rPr>
          <w:rFonts w:ascii="Times New Roman" w:hAnsi="Times New Roman"/>
          <w:szCs w:val="24"/>
          <w:lang w:val="en-US" w:eastAsia="ru-RU"/>
        </w:rPr>
        <w:t xml:space="preserve">Gonad maturation as an indication </w:t>
      </w:r>
      <w:r>
        <w:rPr>
          <w:rFonts w:ascii="Times New Roman" w:hAnsi="Times New Roman"/>
          <w:bCs/>
          <w:szCs w:val="24"/>
          <w:lang w:val="en-US" w:eastAsia="ru-RU"/>
        </w:rPr>
        <w:t xml:space="preserve">of </w:t>
      </w:r>
      <w:r>
        <w:rPr>
          <w:rFonts w:ascii="Times New Roman" w:hAnsi="Times New Roman"/>
          <w:szCs w:val="24"/>
          <w:lang w:val="en-US" w:eastAsia="ru-RU"/>
        </w:rPr>
        <w:t xml:space="preserve">seasonal cycles for several species of small copepods in the Barents Sea. </w:t>
      </w:r>
      <w:r>
        <w:rPr>
          <w:rFonts w:ascii="Times New Roman" w:hAnsi="Times New Roman"/>
          <w:bCs/>
          <w:iCs/>
          <w:szCs w:val="24"/>
          <w:lang w:val="en-US" w:eastAsia="ru-RU"/>
        </w:rPr>
        <w:t>Polar Res 10: 421–432. https://doi.org/10.1111/ j.1751-8369.1991.tb00663.x</w:t>
      </w:r>
    </w:p>
    <w:p>
      <w:pPr>
        <w:spacing w:after="0" w:line="360" w:lineRule="auto"/>
        <w:ind w:firstLine="709"/>
        <w:jc w:val="both"/>
        <w:rPr>
          <w:rFonts w:ascii="Times New Roman" w:hAnsi="Times New Roman"/>
          <w:bCs/>
          <w:iCs/>
          <w:szCs w:val="24"/>
          <w:lang w:val="en-US" w:eastAsia="ru-RU"/>
        </w:rPr>
      </w:pPr>
      <w:r>
        <w:rPr>
          <w:rFonts w:ascii="Times New Roman" w:hAnsi="Times New Roman"/>
          <w:bCs/>
          <w:iCs/>
          <w:szCs w:val="24"/>
          <w:lang w:val="en-US" w:eastAsia="ru-RU"/>
        </w:rPr>
        <w:t>OBIS (2019) Ocean Biogeographic Information System. Intergovernmental Oceanographic Commission of UNESCO. www.iobis.org.</w:t>
      </w:r>
    </w:p>
    <w:p>
      <w:pPr>
        <w:spacing w:after="0" w:line="360" w:lineRule="auto"/>
        <w:ind w:firstLine="709"/>
        <w:jc w:val="both"/>
        <w:rPr>
          <w:rFonts w:ascii="Times New Roman" w:hAnsi="Times New Roman"/>
          <w:bCs/>
          <w:iCs/>
          <w:szCs w:val="24"/>
          <w:lang w:val="en-US" w:eastAsia="ru-RU"/>
        </w:rPr>
      </w:pPr>
      <w:r>
        <w:rPr>
          <w:rFonts w:ascii="Times New Roman" w:hAnsi="Times New Roman"/>
          <w:bCs/>
          <w:iCs/>
          <w:szCs w:val="24"/>
          <w:lang w:val="en-US" w:eastAsia="ru-RU"/>
        </w:rPr>
        <w:t xml:space="preserve">Oksanen J, Guillaume Blanchet F., Friendly M, Kindt R, Legendre P, McGlinn D, Minchin PR, O’Hara RB, Simpson GL, Solymos P, Stevens MHH, Szoecs E Wagner H (2019) Vegan: Community Ecology Package. R package version 2.5-4. </w:t>
      </w:r>
      <w:r>
        <w:fldChar w:fldCharType="begin"/>
      </w:r>
      <w:r>
        <w:rPr>
          <w:lang w:val="en-US"/>
          <w:rPrChange w:id="2698" w:author="Usov N." w:date="2019-10-01T08:42:00Z">
            <w:rPr/>
          </w:rPrChange>
        </w:rPr>
        <w:instrText xml:space="preserve"> HYPERLINK "https://CRAN.R-project.org/package=vegan" </w:instrText>
      </w:r>
      <w:r>
        <w:fldChar w:fldCharType="separate"/>
      </w:r>
      <w:r>
        <w:rPr>
          <w:rStyle w:val="17"/>
          <w:rFonts w:ascii="Times New Roman" w:hAnsi="Times New Roman"/>
          <w:bCs/>
          <w:iCs/>
          <w:szCs w:val="24"/>
          <w:lang w:val="en-US" w:eastAsia="ru-RU"/>
        </w:rPr>
        <w:t>https://CRAN.R-project.org/package=vegan</w:t>
      </w:r>
      <w:r>
        <w:rPr>
          <w:rStyle w:val="17"/>
          <w:rFonts w:ascii="Times New Roman" w:hAnsi="Times New Roman"/>
          <w:bCs/>
          <w:iCs/>
          <w:szCs w:val="24"/>
          <w:lang w:val="en-US" w:eastAsia="ru-RU"/>
        </w:rPr>
        <w:fldChar w:fldCharType="end"/>
      </w:r>
    </w:p>
    <w:p>
      <w:pPr>
        <w:spacing w:after="0" w:line="360" w:lineRule="auto"/>
        <w:ind w:firstLine="709"/>
        <w:jc w:val="both"/>
        <w:rPr>
          <w:rFonts w:ascii="Times New Roman" w:hAnsi="Times New Roman"/>
          <w:bCs/>
          <w:iCs/>
          <w:szCs w:val="24"/>
          <w:lang w:val="en-US" w:eastAsia="ru-RU"/>
        </w:rPr>
      </w:pPr>
      <w:r>
        <w:rPr>
          <w:rFonts w:ascii="Times New Roman" w:hAnsi="Times New Roman"/>
          <w:bCs/>
          <w:iCs/>
          <w:szCs w:val="24"/>
          <w:lang w:val="en-US" w:eastAsia="ru-RU"/>
        </w:rPr>
        <w:t>Pau S., Wolkovich EM, Cook BI, Davies TJ, Kraft NJB, Bolmgren K, Betancourt JL, Cleland EE (2011) Predicting phenology by integrating ecology, evolution and climate science. Global Change Biology17: 3633–3643. https://doi.org/10.1111/j.1365-2486.2011.02515.x</w:t>
      </w:r>
    </w:p>
    <w:p>
      <w:pPr>
        <w:spacing w:after="0" w:line="360" w:lineRule="auto"/>
        <w:ind w:firstLine="709"/>
        <w:jc w:val="both"/>
        <w:rPr>
          <w:rFonts w:ascii="Times New Roman" w:hAnsi="Times New Roman"/>
          <w:bCs/>
          <w:iCs/>
          <w:szCs w:val="24"/>
          <w:lang w:val="en-US" w:eastAsia="ru-RU"/>
        </w:rPr>
      </w:pPr>
      <w:r>
        <w:rPr>
          <w:rFonts w:ascii="Times New Roman" w:hAnsi="Times New Roman"/>
          <w:szCs w:val="24"/>
          <w:lang w:val="en-US"/>
        </w:rPr>
        <w:t>Paffenhöfer</w:t>
      </w:r>
      <w:r>
        <w:rPr>
          <w:rFonts w:ascii="Times New Roman" w:hAnsi="Times New Roman"/>
          <w:bCs/>
          <w:iCs/>
          <w:szCs w:val="24"/>
          <w:lang w:val="en-US" w:eastAsia="ru-RU"/>
        </w:rPr>
        <w:t xml:space="preserve"> GA (1993) On the ecology of marine cyclopoid copepods (Crustacea, Copepoda). </w:t>
      </w:r>
      <w:r>
        <w:rPr>
          <w:rFonts w:ascii="Times New Roman" w:hAnsi="Times New Roman"/>
          <w:szCs w:val="24"/>
          <w:lang w:val="en-US"/>
        </w:rPr>
        <w:t>J Plankton Res 15: 37–55. https://doi.org/10.1093/plankt/15.1.37</w:t>
      </w:r>
    </w:p>
    <w:p>
      <w:pPr>
        <w:spacing w:after="0" w:line="360" w:lineRule="auto"/>
        <w:ind w:firstLine="709"/>
        <w:jc w:val="both"/>
        <w:rPr>
          <w:rFonts w:ascii="Times New Roman" w:hAnsi="Times New Roman"/>
          <w:bCs/>
          <w:iCs/>
          <w:szCs w:val="24"/>
          <w:lang w:val="en-US" w:eastAsia="ru-RU"/>
        </w:rPr>
      </w:pPr>
      <w:r>
        <w:rPr>
          <w:rFonts w:ascii="Times New Roman" w:hAnsi="Times New Roman"/>
          <w:bCs/>
          <w:iCs/>
          <w:szCs w:val="24"/>
          <w:lang w:val="en-US" w:eastAsia="ru-RU"/>
        </w:rPr>
        <w:t>Pertzova, NM (1971) On the quantitative vertical distribution of the zooplankton in Kandalaksha Bay of the White Sea. Integrated investigations of the ocean resources. 2-nd issue. Moscow University Publ., Moscow, pp 153–162.</w:t>
      </w:r>
    </w:p>
    <w:p>
      <w:pPr>
        <w:spacing w:after="0" w:line="360" w:lineRule="auto"/>
        <w:ind w:firstLine="709"/>
        <w:jc w:val="both"/>
        <w:rPr>
          <w:rFonts w:ascii="Times New Roman" w:hAnsi="Times New Roman"/>
          <w:bCs/>
          <w:iCs/>
          <w:szCs w:val="24"/>
          <w:lang w:val="en-US" w:eastAsia="ru-RU"/>
        </w:rPr>
      </w:pPr>
      <w:r>
        <w:rPr>
          <w:rFonts w:ascii="Times New Roman" w:hAnsi="Times New Roman"/>
          <w:bCs/>
          <w:iCs/>
          <w:szCs w:val="24"/>
          <w:lang w:val="en-US" w:eastAsia="ru-RU"/>
        </w:rPr>
        <w:t>Pertzova, NM (1974) Life cycle and ecology of warm-water copepod Centropages hamatus in the White Sea. Zoologicheskii Zhurnal 53: 1013–1022. (in Russian).Pertsova NM (1980) Distribution of the zooplankton in the Basin and Kandalaksha Bay of the White Sea. Transactions of the White Sea Biological Station of the Moscow University 5: 49–68.</w:t>
      </w:r>
      <w:r>
        <w:rPr>
          <w:rFonts w:ascii="Times New Roman" w:hAnsi="Times New Roman"/>
          <w:szCs w:val="24"/>
          <w:lang w:val="en-US"/>
        </w:rPr>
        <w:t xml:space="preserve"> [in Russian]</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Pertzova NM (1990) Ecology of the boreal copepods </w:t>
      </w:r>
      <w:r>
        <w:rPr>
          <w:rFonts w:ascii="Times New Roman" w:hAnsi="Times New Roman"/>
          <w:i/>
          <w:szCs w:val="24"/>
          <w:lang w:val="en-US"/>
        </w:rPr>
        <w:t>Centropages hamatus</w:t>
      </w:r>
      <w:r>
        <w:rPr>
          <w:rFonts w:ascii="Times New Roman" w:hAnsi="Times New Roman"/>
          <w:szCs w:val="24"/>
          <w:lang w:val="en-US"/>
        </w:rPr>
        <w:t xml:space="preserve"> Lilljeborg and </w:t>
      </w:r>
      <w:r>
        <w:rPr>
          <w:rFonts w:ascii="Times New Roman" w:hAnsi="Times New Roman"/>
          <w:i/>
          <w:szCs w:val="24"/>
          <w:lang w:val="en-US"/>
        </w:rPr>
        <w:t>Temora longicornis</w:t>
      </w:r>
      <w:r>
        <w:rPr>
          <w:rFonts w:ascii="Times New Roman" w:hAnsi="Times New Roman"/>
          <w:szCs w:val="24"/>
          <w:lang w:val="en-US"/>
        </w:rPr>
        <w:t xml:space="preserve"> Müller in the White Sea and within the range. In Matekin PV (ed), Biological resources of the White Sea. Moscow University Publ., Moscow, pp 80–92. [in Russian]</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Pertsova NM, Kosobokova KN (2010) Interannual and seasonal variation of the population structure, abundance, and biomass of the arctic copepod </w:t>
      </w:r>
      <w:r>
        <w:rPr>
          <w:rFonts w:ascii="Times New Roman" w:hAnsi="Times New Roman"/>
          <w:i/>
          <w:szCs w:val="24"/>
          <w:lang w:val="en-US"/>
        </w:rPr>
        <w:t>Calanus glacialis</w:t>
      </w:r>
      <w:r>
        <w:rPr>
          <w:rFonts w:ascii="Times New Roman" w:hAnsi="Times New Roman"/>
          <w:szCs w:val="24"/>
          <w:lang w:val="en-US"/>
        </w:rPr>
        <w:t xml:space="preserve"> in the White Sea. Oceanology 50: 531−541.</w:t>
      </w:r>
    </w:p>
    <w:p>
      <w:pPr>
        <w:spacing w:after="0" w:line="360" w:lineRule="auto"/>
        <w:ind w:firstLine="709"/>
        <w:jc w:val="both"/>
        <w:rPr>
          <w:rFonts w:ascii="Times New Roman" w:hAnsi="Times New Roman"/>
          <w:szCs w:val="24"/>
          <w:lang w:val="en-US"/>
        </w:rPr>
      </w:pPr>
      <w:r>
        <w:rPr>
          <w:rFonts w:ascii="Times New Roman" w:hAnsi="Times New Roman"/>
          <w:szCs w:val="24"/>
          <w:lang w:val="en-US"/>
        </w:rPr>
        <w:t>Post E, Forchhammer MC (2008) Climate change reduces reproductive success of an Arctic herbivore through trophic mismatch. Philos. Trans. R. Soc. B Biol. Sci. 363: 2367–2373.</w:t>
      </w:r>
    </w:p>
    <w:p>
      <w:pPr>
        <w:spacing w:after="0" w:line="360" w:lineRule="auto"/>
        <w:ind w:firstLine="709"/>
        <w:jc w:val="both"/>
        <w:rPr>
          <w:rFonts w:ascii="Times New Roman" w:hAnsi="Times New Roman"/>
          <w:szCs w:val="24"/>
          <w:lang w:val="en-US"/>
        </w:rPr>
      </w:pPr>
      <w:r>
        <w:rPr>
          <w:rFonts w:ascii="Times New Roman" w:hAnsi="Times New Roman"/>
          <w:szCs w:val="24"/>
          <w:lang w:val="en-US"/>
        </w:rPr>
        <w:t>Primakov IM (2005) The impact of hydro-meteorological conditions on primary production. Zoological Sessions. Annual Reports 308: 83–90. </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Prudkovsky A (2003) Life cycle of </w:t>
      </w:r>
      <w:r>
        <w:rPr>
          <w:rFonts w:ascii="Times New Roman" w:hAnsi="Times New Roman"/>
          <w:i/>
          <w:szCs w:val="24"/>
          <w:lang w:val="en-US"/>
        </w:rPr>
        <w:t>Acartia bifilosa</w:t>
      </w:r>
      <w:r>
        <w:rPr>
          <w:rFonts w:ascii="Times New Roman" w:hAnsi="Times New Roman"/>
          <w:szCs w:val="24"/>
          <w:lang w:val="en-US"/>
        </w:rPr>
        <w:t xml:space="preserve"> (Copepoda, Calanoida) in the White Sea (Chernorechenskaya Inlet, Kandalaksha Bay). Proc. of the White Sea Biological Station of the Moscow State University, 9: 164–168. [in Russian]</w:t>
      </w:r>
    </w:p>
    <w:p>
      <w:pPr>
        <w:spacing w:after="0" w:line="360" w:lineRule="auto"/>
        <w:ind w:firstLine="709"/>
        <w:jc w:val="both"/>
        <w:rPr>
          <w:rFonts w:ascii="Times New Roman" w:hAnsi="Times New Roman"/>
          <w:szCs w:val="24"/>
          <w:lang w:val="en-US"/>
        </w:rPr>
      </w:pPr>
      <w:r>
        <w:rPr>
          <w:rFonts w:ascii="Times New Roman" w:hAnsi="Times New Roman"/>
          <w:szCs w:val="24"/>
          <w:lang w:val="en-US"/>
        </w:rPr>
        <w:t>Prygunkova RV (1974) Some peculiarities of seasonal development of zooplankton in Chupa Inlet of the White Sea. Explorations of the fauna of the seas 13(21): 4–55. [in Russian]</w:t>
      </w:r>
    </w:p>
    <w:p>
      <w:pPr>
        <w:spacing w:after="0" w:line="360" w:lineRule="auto"/>
        <w:ind w:firstLine="709"/>
        <w:jc w:val="both"/>
        <w:rPr>
          <w:rFonts w:ascii="Times New Roman" w:hAnsi="Times New Roman"/>
          <w:szCs w:val="24"/>
          <w:lang w:val="en-US"/>
        </w:rPr>
      </w:pPr>
      <w:r>
        <w:rPr>
          <w:rFonts w:ascii="Times New Roman" w:hAnsi="Times New Roman"/>
          <w:szCs w:val="24"/>
          <w:lang w:val="en-US"/>
        </w:rPr>
        <w:t>Pyper BJ, Peterman RM (1998) Comparison of methods to account for autocorrelation in correlation analyses of fish data. Can J Fish Aquat Sci 55, 2127–2140. https://doi.org/ 10.1139/f98-104</w:t>
      </w:r>
    </w:p>
    <w:p>
      <w:pPr>
        <w:spacing w:after="0" w:line="360" w:lineRule="auto"/>
        <w:ind w:firstLine="709"/>
        <w:jc w:val="both"/>
        <w:rPr>
          <w:rFonts w:ascii="Times New Roman" w:hAnsi="Times New Roman"/>
          <w:szCs w:val="24"/>
        </w:rPr>
      </w:pPr>
      <w:r>
        <w:rPr>
          <w:rFonts w:ascii="Times New Roman" w:hAnsi="Times New Roman"/>
          <w:szCs w:val="24"/>
          <w:highlight w:val="yellow"/>
          <w:lang w:val="en-US"/>
        </w:rPr>
        <w:t>Quenouille NH (1952) Associated Measurements. Butterworths</w:t>
      </w:r>
      <w:r>
        <w:rPr>
          <w:rFonts w:ascii="Times New Roman" w:hAnsi="Times New Roman"/>
          <w:szCs w:val="24"/>
          <w:highlight w:val="yellow"/>
        </w:rPr>
        <w:t xml:space="preserve">, </w:t>
      </w:r>
      <w:r>
        <w:rPr>
          <w:rFonts w:ascii="Times New Roman" w:hAnsi="Times New Roman"/>
          <w:szCs w:val="24"/>
          <w:highlight w:val="yellow"/>
          <w:lang w:val="en-US"/>
        </w:rPr>
        <w:t>London</w:t>
      </w:r>
      <w:r>
        <w:rPr>
          <w:rFonts w:ascii="Times New Roman" w:hAnsi="Times New Roman"/>
          <w:szCs w:val="24"/>
        </w:rPr>
        <w:t xml:space="preserve">. </w:t>
      </w:r>
      <w:r>
        <w:rPr>
          <w:rFonts w:ascii="Times New Roman" w:hAnsi="Times New Roman"/>
          <w:color w:val="FF0000"/>
          <w:szCs w:val="24"/>
          <w:highlight w:val="yellow"/>
        </w:rPr>
        <w:t>(есть ли в новом варианте?)</w:t>
      </w:r>
    </w:p>
    <w:p>
      <w:pPr>
        <w:spacing w:after="0" w:line="360" w:lineRule="auto"/>
        <w:ind w:firstLine="709"/>
        <w:jc w:val="both"/>
        <w:rPr>
          <w:rFonts w:ascii="Times New Roman" w:hAnsi="Times New Roman"/>
          <w:szCs w:val="24"/>
          <w:lang w:val="en-US"/>
        </w:rPr>
      </w:pPr>
      <w:r>
        <w:rPr>
          <w:rFonts w:ascii="Times New Roman" w:hAnsi="Times New Roman"/>
          <w:szCs w:val="24"/>
          <w:lang w:val="en-US"/>
        </w:rPr>
        <w:t>Quinn GP, Keough MJ (2002) Experimental design and data analysis for biologists. Cambridge University Press.</w:t>
      </w:r>
    </w:p>
    <w:p>
      <w:pPr>
        <w:spacing w:after="0" w:line="360" w:lineRule="auto"/>
        <w:ind w:firstLine="709"/>
        <w:jc w:val="both"/>
        <w:rPr>
          <w:rFonts w:ascii="Times New Roman" w:hAnsi="Times New Roman"/>
          <w:szCs w:val="24"/>
          <w:lang w:val="en-US"/>
        </w:rPr>
      </w:pPr>
      <w:r>
        <w:rPr>
          <w:rFonts w:ascii="Times New Roman" w:hAnsi="Times New Roman"/>
          <w:szCs w:val="24"/>
          <w:lang w:val="en-US"/>
        </w:rPr>
        <w:t>R Core Team (2019) R: A language and environment for statistical computing. R Foundation for Statistical Computing, Vienna, Austria. URL https://www.R-project.org/.</w:t>
      </w:r>
    </w:p>
    <w:p>
      <w:pPr>
        <w:spacing w:after="0" w:line="360" w:lineRule="auto"/>
        <w:ind w:firstLine="709"/>
        <w:jc w:val="both"/>
        <w:rPr>
          <w:rFonts w:ascii="Times New Roman" w:hAnsi="Times New Roman"/>
          <w:szCs w:val="24"/>
          <w:lang w:val="en-US"/>
        </w:rPr>
      </w:pPr>
      <w:r>
        <w:rPr>
          <w:rFonts w:ascii="Times New Roman" w:hAnsi="Times New Roman"/>
          <w:szCs w:val="24"/>
          <w:lang w:val="en-US"/>
        </w:rPr>
        <w:t>Richardson AJ (2008) In hot water: zooplankton and climate change. ICES J Mar Sci 65: 279–295. https://doi.org/10.1093/icesjms/fsn028</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Ringuette M, Fortiera L, Fortier M, Runge JA, Bélanger S, Larouche P, Weslawski J-M, Kwasniewski S (2002) Advanced recruitment and accelerated population development in Arctic calanoid copepods of the North Water. Deep-Sea Res II 49: 5081–5099. </w:t>
      </w:r>
      <w:r>
        <w:fldChar w:fldCharType="begin"/>
      </w:r>
      <w:r>
        <w:rPr>
          <w:lang w:val="en-US"/>
          <w:rPrChange w:id="2699" w:author="Usov N." w:date="2019-10-01T08:42:00Z">
            <w:rPr/>
          </w:rPrChange>
        </w:rPr>
        <w:instrText xml:space="preserve"> HYPERLINK "https://doi.org/10.1016/S0967-0645(02)00179-0" </w:instrText>
      </w:r>
      <w:r>
        <w:fldChar w:fldCharType="separate"/>
      </w:r>
      <w:r>
        <w:rPr>
          <w:rStyle w:val="17"/>
          <w:rFonts w:ascii="Times New Roman" w:hAnsi="Times New Roman"/>
          <w:szCs w:val="24"/>
          <w:lang w:val="en-US"/>
        </w:rPr>
        <w:t>https://doi.org/10.1016/S0967-0645(02)00179-0</w:t>
      </w:r>
      <w:r>
        <w:rPr>
          <w:rStyle w:val="17"/>
          <w:rFonts w:ascii="Times New Roman" w:hAnsi="Times New Roman"/>
          <w:szCs w:val="24"/>
          <w:lang w:val="en-US"/>
        </w:rPr>
        <w:fldChar w:fldCharType="end"/>
      </w:r>
    </w:p>
    <w:p>
      <w:pPr>
        <w:spacing w:after="0" w:line="360" w:lineRule="auto"/>
        <w:ind w:firstLine="709"/>
        <w:jc w:val="both"/>
        <w:rPr>
          <w:rFonts w:ascii="Times New Roman" w:hAnsi="Times New Roman"/>
          <w:szCs w:val="24"/>
          <w:lang w:val="en-US"/>
        </w:rPr>
      </w:pPr>
      <w:r>
        <w:rPr>
          <w:rFonts w:ascii="Times New Roman" w:hAnsi="Times New Roman"/>
          <w:szCs w:val="24"/>
          <w:lang w:val="en-US"/>
        </w:rPr>
        <w:t>Royama T (1981) Fundamental concepts and methodology for the analysis of animal population dynamics, with particular reference to univoltine species. Ecological Monographs, 51(4), 473-493.</w:t>
      </w:r>
    </w:p>
    <w:p>
      <w:pPr>
        <w:spacing w:after="0" w:line="360" w:lineRule="auto"/>
        <w:ind w:firstLine="709"/>
        <w:jc w:val="both"/>
        <w:rPr>
          <w:rFonts w:ascii="Times New Roman" w:hAnsi="Times New Roman"/>
          <w:szCs w:val="24"/>
          <w:lang w:val="en-US"/>
        </w:rPr>
      </w:pPr>
      <w:r>
        <w:rPr>
          <w:rFonts w:ascii="Times New Roman" w:hAnsi="Times New Roman"/>
          <w:szCs w:val="24"/>
          <w:lang w:val="en-US"/>
        </w:rPr>
        <w:t>Royama T (1992) Analytical Population Dynamics. Chapman &amp; Hall, London.</w:t>
      </w:r>
    </w:p>
    <w:p>
      <w:pPr>
        <w:spacing w:after="0" w:line="360" w:lineRule="auto"/>
        <w:ind w:firstLine="709"/>
        <w:jc w:val="both"/>
        <w:rPr>
          <w:rFonts w:ascii="Times New Roman" w:hAnsi="Times New Roman"/>
          <w:szCs w:val="24"/>
          <w:lang w:val="en-US"/>
        </w:rPr>
      </w:pPr>
      <w:r>
        <w:rPr>
          <w:rFonts w:ascii="Times New Roman" w:hAnsi="Times New Roman"/>
          <w:szCs w:val="24"/>
          <w:lang w:val="en-US"/>
        </w:rPr>
        <w:t>Rusanova MN, Khlebovich VV (1967) About the influence of anomalous conditions in 1965 – 1966 on the fauna of the White Sea. Oceanology, 7: 164–167. [in Russian]</w:t>
      </w:r>
    </w:p>
    <w:p>
      <w:pPr>
        <w:spacing w:after="0" w:line="360" w:lineRule="auto"/>
        <w:ind w:firstLine="709"/>
        <w:jc w:val="both"/>
        <w:rPr>
          <w:rFonts w:ascii="Times New Roman" w:hAnsi="Times New Roman"/>
          <w:szCs w:val="24"/>
          <w:lang w:val="en-US"/>
        </w:rPr>
      </w:pPr>
      <w:r>
        <w:rPr>
          <w:rFonts w:ascii="Times New Roman" w:hAnsi="Times New Roman"/>
          <w:szCs w:val="24"/>
          <w:lang w:val="en-US"/>
        </w:rPr>
        <w:t>Saiz E, Calbet A (2011) Copepod feeding in the ocean: scaling patterns, composition of their diet and the bias of estimates due to microzooplankton grazing during incubations. Hydrobiologia 666: 181–196. https://doi.org/10.1007/s10750-010-0421-6</w:t>
      </w:r>
    </w:p>
    <w:p>
      <w:pPr>
        <w:spacing w:after="0" w:line="360" w:lineRule="auto"/>
        <w:ind w:firstLine="709"/>
        <w:jc w:val="both"/>
        <w:rPr>
          <w:rFonts w:ascii="Times New Roman" w:hAnsi="Times New Roman"/>
          <w:szCs w:val="24"/>
          <w:lang w:val="en-US"/>
        </w:rPr>
      </w:pPr>
      <w:r>
        <w:rPr>
          <w:rFonts w:ascii="Times New Roman" w:hAnsi="Times New Roman"/>
          <w:szCs w:val="24"/>
          <w:lang w:val="de-DE"/>
        </w:rPr>
        <w:t xml:space="preserve">Sokal RR, Rohlf FJ (1995) </w:t>
      </w:r>
      <w:r>
        <w:rPr>
          <w:rFonts w:ascii="Times New Roman" w:hAnsi="Times New Roman"/>
          <w:szCs w:val="24"/>
          <w:lang w:val="en-US"/>
        </w:rPr>
        <w:t>Biometry. The principles and practice of statistics in biological research, 3-rd ed. W. H. Freeman, New-York.</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Søreide JE, Leu E, Berge J, Graeve M, Falk-Petersen S (2010) Timing of blooms, algal food quality and </w:t>
      </w:r>
      <w:r>
        <w:rPr>
          <w:rFonts w:ascii="Times New Roman" w:hAnsi="Times New Roman"/>
          <w:i/>
          <w:szCs w:val="24"/>
          <w:lang w:val="en-US"/>
        </w:rPr>
        <w:t>Calanus glacialis</w:t>
      </w:r>
      <w:r>
        <w:rPr>
          <w:rFonts w:ascii="Times New Roman" w:hAnsi="Times New Roman"/>
          <w:szCs w:val="24"/>
          <w:lang w:val="en-US"/>
        </w:rPr>
        <w:t xml:space="preserve"> reproduction and growth in a changing Arctic. Global Change Biol 16: 3154–3163. </w:t>
      </w:r>
      <w:r>
        <w:fldChar w:fldCharType="begin"/>
      </w:r>
      <w:r>
        <w:rPr>
          <w:lang w:val="en-US"/>
          <w:rPrChange w:id="2700" w:author="Usov N." w:date="2019-10-01T08:42:00Z">
            <w:rPr/>
          </w:rPrChange>
        </w:rPr>
        <w:instrText xml:space="preserve"> HYPERLINK "https://doi.org/10.1111/j.1365-2486.2010.02175.x" </w:instrText>
      </w:r>
      <w:r>
        <w:fldChar w:fldCharType="separate"/>
      </w:r>
      <w:r>
        <w:rPr>
          <w:rFonts w:ascii="Times New Roman" w:hAnsi="Times New Roman"/>
          <w:color w:val="0000FF"/>
          <w:szCs w:val="24"/>
          <w:u w:val="single"/>
          <w:lang w:val="en-US"/>
        </w:rPr>
        <w:t>https://doi.org/10.1111/j.1365-2486.2010.02175.x</w:t>
      </w:r>
      <w:r>
        <w:rPr>
          <w:rFonts w:ascii="Times New Roman" w:hAnsi="Times New Roman"/>
          <w:color w:val="0000FF"/>
          <w:szCs w:val="24"/>
          <w:u w:val="single"/>
          <w:lang w:val="en-US"/>
        </w:rPr>
        <w:fldChar w:fldCharType="end"/>
      </w:r>
    </w:p>
    <w:p>
      <w:pPr>
        <w:spacing w:after="0" w:line="360" w:lineRule="auto"/>
        <w:ind w:firstLine="709"/>
        <w:jc w:val="both"/>
        <w:rPr>
          <w:rFonts w:ascii="Times New Roman" w:hAnsi="Times New Roman"/>
          <w:szCs w:val="24"/>
          <w:lang w:val="en-US"/>
        </w:rPr>
      </w:pPr>
      <w:r>
        <w:rPr>
          <w:rFonts w:ascii="Times New Roman" w:hAnsi="Times New Roman"/>
          <w:szCs w:val="24"/>
          <w:lang w:val="en-US"/>
        </w:rPr>
        <w:t>Tenth report of the joint panel on oceanographic tables and standards. UNESCO Technical Papers in Marine Science 36 (1981).</w:t>
      </w:r>
    </w:p>
    <w:p>
      <w:pPr>
        <w:spacing w:after="0" w:line="360" w:lineRule="auto"/>
        <w:ind w:firstLine="709"/>
        <w:jc w:val="both"/>
        <w:rPr>
          <w:rFonts w:ascii="Times New Roman" w:hAnsi="Times New Roman"/>
          <w:szCs w:val="24"/>
          <w:lang w:val="en-US"/>
        </w:rPr>
      </w:pPr>
      <w:r>
        <w:rPr>
          <w:rFonts w:ascii="Times New Roman" w:hAnsi="Times New Roman"/>
          <w:szCs w:val="24"/>
          <w:lang w:val="en-US"/>
        </w:rPr>
        <w:t>Ter Braak CJF (1986) Canonical Correspondence Analysis: a new eigenvector technique for multivariate direct gradient analysis. Ecology 67: 1167–1179. https://doi.org/10.2307/1938672</w:t>
      </w:r>
    </w:p>
    <w:p>
      <w:pPr>
        <w:spacing w:after="0" w:line="360" w:lineRule="auto"/>
        <w:ind w:firstLine="709"/>
        <w:jc w:val="both"/>
        <w:rPr>
          <w:rFonts w:ascii="Times New Roman" w:hAnsi="Times New Roman"/>
          <w:szCs w:val="24"/>
          <w:lang w:val="en-US"/>
        </w:rPr>
      </w:pPr>
      <w:r>
        <w:rPr>
          <w:rFonts w:ascii="Times New Roman" w:hAnsi="Times New Roman"/>
          <w:szCs w:val="24"/>
          <w:lang w:val="en-US"/>
        </w:rPr>
        <w:t>Thackeray SJ (2012). Mismatch revisited: What is trophic mismatching from the perspective of the plankton? J Plankton Res 34: 1001–1010. https://doi.org/10.1093/plankt/fbs066</w:t>
      </w:r>
    </w:p>
    <w:p>
      <w:pPr>
        <w:spacing w:after="0" w:line="360" w:lineRule="auto"/>
        <w:ind w:firstLine="709"/>
        <w:jc w:val="both"/>
        <w:rPr>
          <w:rFonts w:ascii="Times New Roman" w:hAnsi="Times New Roman"/>
          <w:szCs w:val="24"/>
          <w:lang w:val="en-US"/>
        </w:rPr>
      </w:pPr>
      <w:r>
        <w:rPr>
          <w:rFonts w:ascii="Times New Roman" w:hAnsi="Times New Roman"/>
          <w:szCs w:val="24"/>
          <w:lang w:val="en-US"/>
        </w:rPr>
        <w:t>Thompson DWJ, Wallace JM (1998). The Arctic oscillations signature in the wintertime geopotential height and temperature fields. Geophysical Research Letters 25: 1297–1300. https://doi.org/10.1029/98GL00950</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Tilzer MM, Elbrachter M, Gieskes WW, Beese B (1986) Light-temperature interactions in the control of photosynthesis in Antarctic phytoplankton. Polar Biol 5: 105–111. </w:t>
      </w:r>
      <w:r>
        <w:fldChar w:fldCharType="begin"/>
      </w:r>
      <w:r>
        <w:rPr>
          <w:lang w:val="en-US"/>
          <w:rPrChange w:id="2701" w:author="Usov N." w:date="2019-10-01T08:42:00Z">
            <w:rPr/>
          </w:rPrChange>
        </w:rPr>
        <w:instrText xml:space="preserve"> HYPERLINK "https://doi.org/10.1007/BF00443382" </w:instrText>
      </w:r>
      <w:r>
        <w:fldChar w:fldCharType="separate"/>
      </w:r>
      <w:r>
        <w:rPr>
          <w:rFonts w:ascii="Times New Roman" w:hAnsi="Times New Roman"/>
          <w:color w:val="0000FF"/>
          <w:szCs w:val="24"/>
          <w:u w:val="single"/>
          <w:lang w:val="en-US"/>
        </w:rPr>
        <w:t>https://doi.org/10.1007/BF00443382</w:t>
      </w:r>
      <w:r>
        <w:rPr>
          <w:rFonts w:ascii="Times New Roman" w:hAnsi="Times New Roman"/>
          <w:color w:val="0000FF"/>
          <w:szCs w:val="24"/>
          <w:u w:val="single"/>
          <w:lang w:val="en-US"/>
        </w:rPr>
        <w:fldChar w:fldCharType="end"/>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Tourangeau S, Runge JA (1991). Reproduction of </w:t>
      </w:r>
      <w:r>
        <w:rPr>
          <w:rFonts w:ascii="Times New Roman" w:hAnsi="Times New Roman"/>
          <w:i/>
          <w:szCs w:val="24"/>
          <w:lang w:val="en-US"/>
        </w:rPr>
        <w:t>Calanus glacialis</w:t>
      </w:r>
      <w:r>
        <w:rPr>
          <w:rFonts w:ascii="Times New Roman" w:hAnsi="Times New Roman"/>
          <w:szCs w:val="24"/>
          <w:lang w:val="en-US"/>
        </w:rPr>
        <w:t xml:space="preserve"> under ice in spring in southeastern Hudson Bay, Canada. Mar Biol 108: 227–233. https://doi.org/ 10.1007/BF01344337</w:t>
      </w:r>
    </w:p>
    <w:p>
      <w:pPr>
        <w:spacing w:after="0" w:line="360" w:lineRule="auto"/>
        <w:ind w:firstLine="709"/>
        <w:jc w:val="both"/>
        <w:rPr>
          <w:rFonts w:ascii="Times New Roman" w:hAnsi="Times New Roman"/>
          <w:szCs w:val="24"/>
          <w:lang w:val="en-US"/>
        </w:rPr>
      </w:pPr>
      <w:r>
        <w:rPr>
          <w:rFonts w:ascii="Times New Roman" w:hAnsi="Times New Roman"/>
          <w:szCs w:val="24"/>
          <w:lang w:val="en-US"/>
        </w:rPr>
        <w:t>Troshkov VA, Slonova SA (2000) Zooplankton of the White Sea and its role in the feeding of the White Sea herring. Biological resources of the coastal area of Russian Arctic</w:t>
      </w:r>
      <w:r>
        <w:rPr>
          <w:rFonts w:ascii="Times New Roman" w:hAnsi="Times New Roman"/>
          <w:i/>
          <w:szCs w:val="24"/>
          <w:lang w:val="en-US"/>
        </w:rPr>
        <w:t xml:space="preserve">. </w:t>
      </w:r>
      <w:r>
        <w:rPr>
          <w:rFonts w:ascii="Times New Roman" w:hAnsi="Times New Roman"/>
          <w:szCs w:val="24"/>
          <w:lang w:val="en-US"/>
        </w:rPr>
        <w:t>Symposium materials. VNIRO Publishers, Moscow: 150–164. [in Russian]</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Turner JT, Levinsen H, Nielsen TG, Hansen BW (2001) Zooplankton feeding ecology: grazing on phytoplankton and predation on protozoans by copepod and barnacle nauplii in Disko Bay, West Greenland. Mar Ecol Prog Ser 221: 209–219. https://doi.org/ 10.3354/meps221209 </w:t>
      </w:r>
    </w:p>
    <w:p>
      <w:pPr>
        <w:spacing w:after="0" w:line="360" w:lineRule="auto"/>
        <w:ind w:firstLine="709"/>
        <w:jc w:val="both"/>
        <w:rPr>
          <w:rFonts w:ascii="Times New Roman" w:hAnsi="Times New Roman"/>
          <w:szCs w:val="24"/>
          <w:lang w:val="en-US"/>
        </w:rPr>
      </w:pPr>
      <w:r>
        <w:rPr>
          <w:rFonts w:ascii="Times New Roman" w:hAnsi="Times New Roman"/>
          <w:szCs w:val="24"/>
          <w:lang w:val="en-US"/>
        </w:rPr>
        <w:t>Usov NV (2011) Zooplankton dynamics during winter in ice-covered sea by the example of coastal zone of the White Sea. Bulletin of Saint-Petersburg University (Series 3, Biology) 3: 3−14. [in Russian]</w:t>
      </w:r>
    </w:p>
    <w:p>
      <w:pPr>
        <w:spacing w:after="0" w:line="360" w:lineRule="auto"/>
        <w:ind w:firstLine="709"/>
        <w:jc w:val="both"/>
        <w:rPr>
          <w:rFonts w:ascii="Times New Roman" w:hAnsi="Times New Roman"/>
          <w:szCs w:val="24"/>
          <w:lang w:val="en-US"/>
        </w:rPr>
      </w:pPr>
      <w:r>
        <w:rPr>
          <w:rFonts w:ascii="Times New Roman" w:hAnsi="Times New Roman"/>
          <w:szCs w:val="24"/>
          <w:lang w:val="en-US"/>
        </w:rPr>
        <w:t>Usov N, Kutcheva I, Primakov I, Martynova D (2013) Every species is good in its season: Do the shifts in the annual temperature dynamics affect the phenology of the zooplankton species in the White Sea? Hydrobiologia 706: 11–33. https://doi.org/10.1007/s10750-012-1435-z</w:t>
      </w:r>
    </w:p>
    <w:p>
      <w:pPr>
        <w:spacing w:after="0" w:line="360" w:lineRule="auto"/>
        <w:ind w:firstLine="709"/>
        <w:jc w:val="both"/>
        <w:rPr>
          <w:rFonts w:ascii="Times New Roman" w:hAnsi="Times New Roman"/>
          <w:szCs w:val="24"/>
          <w:lang w:val="en-US"/>
        </w:rPr>
      </w:pPr>
      <w:r>
        <w:rPr>
          <w:rFonts w:ascii="Times New Roman" w:hAnsi="Times New Roman"/>
          <w:szCs w:val="24"/>
          <w:lang w:val="en-US"/>
        </w:rPr>
        <w:t xml:space="preserve">Wassmann P, Duarte CM, Agusti S, Sejr MK (2011) Footprints of climate change in the Arctic marine ecosystem. Global Change Biol 17: 1235–1249. </w:t>
      </w:r>
      <w:r>
        <w:fldChar w:fldCharType="begin"/>
      </w:r>
      <w:r>
        <w:rPr>
          <w:lang w:val="en-US"/>
          <w:rPrChange w:id="2702" w:author="Usov N." w:date="2019-10-01T08:42:00Z">
            <w:rPr/>
          </w:rPrChange>
        </w:rPr>
        <w:instrText xml:space="preserve"> HYPERLINK "https://doi.org/10.1111/j.1365-2486.2010.02311.x" </w:instrText>
      </w:r>
      <w:r>
        <w:fldChar w:fldCharType="separate"/>
      </w:r>
      <w:r>
        <w:rPr>
          <w:rFonts w:ascii="Times New Roman" w:hAnsi="Times New Roman"/>
          <w:color w:val="0000FF"/>
          <w:szCs w:val="24"/>
          <w:u w:val="single"/>
          <w:lang w:val="en-US"/>
        </w:rPr>
        <w:t>https://doi.org/10.1111/j.1365-2486.2010.02311.x</w:t>
      </w:r>
      <w:r>
        <w:rPr>
          <w:rFonts w:ascii="Times New Roman" w:hAnsi="Times New Roman"/>
          <w:color w:val="0000FF"/>
          <w:szCs w:val="24"/>
          <w:u w:val="single"/>
          <w:lang w:val="en-US"/>
        </w:rPr>
        <w:fldChar w:fldCharType="end"/>
      </w:r>
    </w:p>
    <w:p>
      <w:pPr>
        <w:spacing w:after="0" w:line="360" w:lineRule="auto"/>
        <w:ind w:firstLine="709"/>
        <w:jc w:val="both"/>
        <w:rPr>
          <w:rFonts w:ascii="Times New Roman" w:hAnsi="Times New Roman"/>
          <w:szCs w:val="24"/>
          <w:lang w:val="en-US"/>
        </w:rPr>
      </w:pPr>
      <w:r>
        <w:rPr>
          <w:rFonts w:ascii="Times New Roman" w:hAnsi="Times New Roman"/>
          <w:szCs w:val="24"/>
          <w:lang w:val="en-US"/>
        </w:rPr>
        <w:t>Weijerman M, Lindeboom H, Zuur AF (2005). Regime shifts in marine ecosystems of the North Sea and Wadden Sea. Mar. Ecol. Prog. Ser. 298: 21–39. https://doi.org/10.3354/meps298021</w:t>
      </w:r>
    </w:p>
    <w:p>
      <w:pPr>
        <w:spacing w:after="0" w:line="360" w:lineRule="auto"/>
        <w:ind w:firstLine="709"/>
        <w:jc w:val="both"/>
        <w:rPr>
          <w:rFonts w:ascii="Times New Roman" w:hAnsi="Times New Roman"/>
          <w:szCs w:val="24"/>
          <w:lang w:val="en-US"/>
        </w:rPr>
      </w:pPr>
      <w:r>
        <w:rPr>
          <w:rFonts w:ascii="Times New Roman" w:hAnsi="Times New Roman"/>
          <w:szCs w:val="24"/>
          <w:lang w:val="en-US"/>
        </w:rPr>
        <w:t>Zubakha MA, Usov NV (2004) Optimum temperatures for common zooplankton species in the White Sea. Russian Journal of Marine Biology 30: 293–297. https://doi.org/ 10.1023/B:RUMB.0000046547.26708.3e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Cs w:val="24"/>
          <w:lang w:val="en-US" w:eastAsia="ru-RU"/>
        </w:rPr>
      </w:pPr>
      <w:r>
        <w:rPr>
          <w:rFonts w:ascii="Times New Roman" w:hAnsi="Times New Roman"/>
          <w:szCs w:val="24"/>
          <w:lang w:val="en-US" w:eastAsia="ru-RU"/>
        </w:rPr>
        <w:t xml:space="preserve">Zhang J, Ashjian C, Campbell R, Spitz YH, Steele M, Hill V (2015) The influence of sea ice and snow cover and nutrient availability on the formation of massive under-ice phytoplankton blooms in the Chukchi Sea. </w:t>
      </w:r>
      <w:r>
        <w:rPr>
          <w:rFonts w:ascii="Times New Roman" w:hAnsi="Times New Roman"/>
          <w:szCs w:val="24"/>
          <w:lang w:val="en-US"/>
        </w:rPr>
        <w:t>Deep Sea Res II</w:t>
      </w:r>
      <w:r>
        <w:rPr>
          <w:rFonts w:ascii="Times New Roman" w:hAnsi="Times New Roman"/>
          <w:szCs w:val="24"/>
          <w:lang w:val="en-US" w:eastAsia="ru-RU"/>
        </w:rPr>
        <w:t xml:space="preserve"> 118: 122–135. https://doi.org/10.1016/ j.dsr2.2015.02.008</w:t>
      </w:r>
    </w:p>
    <w:p>
      <w:pPr>
        <w:spacing w:after="0" w:line="360" w:lineRule="auto"/>
        <w:ind w:firstLine="709"/>
        <w:jc w:val="both"/>
        <w:rPr>
          <w:rFonts w:ascii="Times New Roman" w:hAnsi="Times New Roman"/>
          <w:sz w:val="24"/>
          <w:szCs w:val="24"/>
          <w:lang w:val="en-US"/>
        </w:rPr>
      </w:pPr>
    </w:p>
    <w:sectPr>
      <w:headerReference r:id="rId6" w:type="default"/>
      <w:pgSz w:w="11906" w:h="16838"/>
      <w:pgMar w:top="1418" w:right="1418" w:bottom="1418" w:left="1418" w:header="709" w:footer="709" w:gutter="0"/>
      <w:lnNumType w:countBy="1" w:restart="continuous"/>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polyd" w:date="2019-10-31T11:22:51Z" w:initials="p">
    <w:p w14:paraId="6D3E66C6">
      <w:pPr>
        <w:pStyle w:val="6"/>
        <w:rPr>
          <w:lang w:val="ru-RU"/>
        </w:rPr>
      </w:pPr>
      <w:r>
        <w:rPr>
          <w:lang w:val="ru-RU"/>
        </w:rPr>
        <w:t>Лучше не писать восклицательных знаков!</w:t>
      </w:r>
    </w:p>
  </w:comment>
  <w:comment w:id="1" w:author="polyd" w:date="2019-10-31T11:33:57Z" w:initials="p">
    <w:p w14:paraId="5444542E">
      <w:pPr>
        <w:pStyle w:val="6"/>
        <w:rPr>
          <w:lang w:val="en-US"/>
        </w:rPr>
      </w:pPr>
      <w:r>
        <w:rPr>
          <w:lang w:val="ru-RU"/>
        </w:rPr>
        <w:t xml:space="preserve">Если гуглить в </w:t>
      </w:r>
      <w:r>
        <w:rPr>
          <w:lang w:val="en-US"/>
        </w:rPr>
        <w:t xml:space="preserve">scholar </w:t>
      </w:r>
      <w:r>
        <w:rPr>
          <w:lang w:val="ru-RU"/>
        </w:rPr>
        <w:t xml:space="preserve">на </w:t>
      </w:r>
      <w:r>
        <w:rPr>
          <w:rFonts w:ascii="Arial" w:hAnsi="Arial" w:eastAsia="SimSun" w:cs="Arial"/>
          <w:i w:val="0"/>
          <w:caps w:val="0"/>
          <w:color w:val="222222"/>
          <w:spacing w:val="0"/>
          <w:sz w:val="13"/>
          <w:szCs w:val="13"/>
          <w:shd w:val="clear" w:fill="FFFFFF"/>
        </w:rPr>
        <w:t> </w:t>
      </w:r>
      <w:r>
        <w:rPr>
          <w:rFonts w:hint="default" w:ascii="Arial" w:hAnsi="Arial" w:eastAsia="SimSun" w:cs="Arial"/>
          <w:b/>
          <w:i w:val="0"/>
          <w:caps w:val="0"/>
          <w:color w:val="000000"/>
          <w:spacing w:val="0"/>
          <w:sz w:val="13"/>
          <w:szCs w:val="13"/>
          <w:shd w:val="clear" w:fill="FFFFFF"/>
        </w:rPr>
        <w:t>eurybiontic</w:t>
      </w:r>
      <w:r>
        <w:rPr>
          <w:rFonts w:hint="default" w:ascii="Arial" w:hAnsi="Arial" w:eastAsia="SimSun" w:cs="Arial"/>
          <w:i w:val="0"/>
          <w:caps w:val="0"/>
          <w:color w:val="222222"/>
          <w:spacing w:val="0"/>
          <w:sz w:val="13"/>
          <w:szCs w:val="13"/>
          <w:shd w:val="clear" w:fill="FFFFFF"/>
        </w:rPr>
        <w:t> </w:t>
      </w:r>
      <w:r>
        <w:rPr>
          <w:rFonts w:hint="default" w:ascii="Arial" w:hAnsi="Arial" w:eastAsia="SimSun" w:cs="Arial"/>
          <w:b/>
          <w:i w:val="0"/>
          <w:caps w:val="0"/>
          <w:color w:val="000000"/>
          <w:spacing w:val="0"/>
          <w:sz w:val="13"/>
          <w:szCs w:val="13"/>
          <w:shd w:val="clear" w:fill="FFFFFF"/>
        </w:rPr>
        <w:t>species</w:t>
      </w:r>
      <w:r>
        <w:rPr>
          <w:rFonts w:hint="default" w:ascii="Arial" w:hAnsi="Arial" w:eastAsia="SimSun" w:cs="Arial"/>
          <w:b/>
          <w:i w:val="0"/>
          <w:caps w:val="0"/>
          <w:color w:val="000000"/>
          <w:spacing w:val="0"/>
          <w:sz w:val="13"/>
          <w:szCs w:val="13"/>
          <w:shd w:val="clear" w:fill="FFFFFF"/>
          <w:lang w:val="ru-RU"/>
        </w:rPr>
        <w:t xml:space="preserve"> </w:t>
      </w:r>
      <w:r>
        <w:rPr>
          <w:rFonts w:hint="default" w:ascii="Arial" w:hAnsi="Arial" w:eastAsia="SimSun" w:cs="Arial"/>
          <w:b w:val="0"/>
          <w:bCs/>
          <w:i w:val="0"/>
          <w:caps w:val="0"/>
          <w:color w:val="000000"/>
          <w:spacing w:val="0"/>
          <w:sz w:val="13"/>
          <w:szCs w:val="13"/>
          <w:shd w:val="clear" w:fill="FFFFFF"/>
          <w:lang w:val="ru-RU"/>
        </w:rPr>
        <w:t xml:space="preserve">то попадается некоторое количесвто  статей </w:t>
      </w:r>
      <w:r>
        <w:rPr>
          <w:lang w:val="en-US"/>
        </w:rPr>
        <w:t xml:space="preserve"> </w:t>
      </w:r>
    </w:p>
  </w:comment>
  <w:comment w:id="2" w:author="Usov N." w:date="2019-10-26T17:45:00Z" w:initials="">
    <w:p w14:paraId="0CD2097E">
      <w:pPr>
        <w:pStyle w:val="6"/>
      </w:pPr>
      <w:r>
        <w:t>Это слово более подходит к контексту, т.к. мы говорим о биогеографии в данном предложении. Тем более, я не видел термина "эврибионтный" в англоязычной литературе.</w:t>
      </w:r>
    </w:p>
  </w:comment>
  <w:comment w:id="3" w:author="polyd" w:date="2019-10-31T11:37:13Z" w:initials="p">
    <w:p w14:paraId="40690F7F">
      <w:pPr>
        <w:pStyle w:val="6"/>
        <w:rPr>
          <w:lang w:val="ru-RU"/>
        </w:rPr>
      </w:pPr>
      <w:r>
        <w:rPr>
          <w:lang w:val="ru-RU"/>
        </w:rPr>
        <w:t>Коля! Мы ж вернулись к прежней схеме, где все виды кроме микросетеллы были с 1961 года. И на картинках это так!</w:t>
      </w:r>
    </w:p>
  </w:comment>
  <w:comment w:id="4" w:author="Usov N." w:date="2019-10-26T17:45:00Z" w:initials="">
    <w:p w14:paraId="6264260E">
      <w:pPr>
        <w:pStyle w:val="6"/>
      </w:pPr>
      <w:r>
        <w:t>В английском это означает совсем другое.</w:t>
      </w:r>
    </w:p>
  </w:comment>
  <w:comment w:id="5" w:author="Usov N." w:date="2019-10-26T17:45:00Z" w:initials="">
    <w:p w14:paraId="0E15223D">
      <w:pPr>
        <w:pStyle w:val="6"/>
      </w:pPr>
      <w:r>
        <w:t xml:space="preserve">Бабков делал это в слое 0-10 м. </w:t>
      </w:r>
    </w:p>
  </w:comment>
  <w:comment w:id="6" w:author="Usov N." w:date="2019-10-26T17:45:00Z" w:initials="">
    <w:p w14:paraId="4E6D6A95">
      <w:pPr>
        <w:pStyle w:val="6"/>
      </w:pPr>
      <w:r>
        <w:t>По-моему, это пишется слитно.</w:t>
      </w:r>
    </w:p>
  </w:comment>
  <w:comment w:id="7" w:author="polyd" w:date="2019-10-31T12:07:09Z" w:initials="p">
    <w:p w14:paraId="64396A89">
      <w:pPr>
        <w:pStyle w:val="6"/>
        <w:rPr>
          <w:lang w:val="ru-RU"/>
        </w:rPr>
      </w:pPr>
      <w:r>
        <w:rPr>
          <w:lang w:val="ru-RU"/>
        </w:rPr>
        <w:t>Не очень звучит... Может быть</w:t>
      </w:r>
      <w:r>
        <w:rPr>
          <w:lang w:val="en-US"/>
        </w:rPr>
        <w:t xml:space="preserve"> </w:t>
      </w:r>
      <w:r>
        <w:rPr>
          <w:lang w:val="ru-RU"/>
        </w:rPr>
        <w:t xml:space="preserve">так </w:t>
      </w:r>
    </w:p>
    <w:p w14:paraId="06FC5E52">
      <w:pPr>
        <w:pStyle w:val="6"/>
        <w:rPr>
          <w:lang w:val="en-US"/>
        </w:rPr>
      </w:pPr>
      <w:r>
        <w:rPr>
          <w:lang w:val="en-US"/>
        </w:rPr>
        <w:t xml:space="preserve">becouse of underdeveloped abundance assessment techinique apllied to this species at the first several years of observation  </w:t>
      </w:r>
    </w:p>
  </w:comment>
  <w:comment w:id="8" w:author="Usov N." w:date="2019-10-26T17:45:00Z" w:initials="">
    <w:p w14:paraId="3DF122C9">
      <w:pPr>
        <w:pStyle w:val="6"/>
      </w:pPr>
      <w:r>
        <w:t>Это не так – их численность означает только то, что означает в данной части нашей работы. Суммарная численность видов рассчитывается отдельно, для другой цели.</w:t>
      </w:r>
    </w:p>
  </w:comment>
  <w:comment w:id="9" w:author="Usov N." w:date="2019-10-28T12:50:00Z" w:initials="">
    <w:p w14:paraId="19B650FF">
      <w:pPr>
        <w:pStyle w:val="6"/>
      </w:pPr>
      <w:r>
        <w:rPr>
          <w:b/>
        </w:rPr>
        <w:t>Вадим!</w:t>
      </w:r>
      <w:r>
        <w:t xml:space="preserve"> Эту фразу, по-моему, лучше убрать – на мой взгляд, это общеизвестно.</w:t>
      </w:r>
    </w:p>
  </w:comment>
  <w:comment w:id="10" w:author="polyd" w:date="2019-10-31T12:20:38Z" w:initials="p">
    <w:p w14:paraId="1CAC6B9E">
      <w:pPr>
        <w:pStyle w:val="6"/>
        <w:rPr>
          <w:lang w:val="ru-RU"/>
        </w:rPr>
      </w:pPr>
      <w:r>
        <w:rPr>
          <w:lang w:val="ru-RU"/>
        </w:rPr>
        <w:t xml:space="preserve">Сюда же предлагаю вставть про проблемы у </w:t>
      </w:r>
      <w:r>
        <w:rPr>
          <w:lang w:val="en-US"/>
        </w:rPr>
        <w:t>Calanus</w:t>
      </w:r>
      <w:r>
        <w:rPr>
          <w:lang w:val="ru-RU"/>
        </w:rPr>
        <w:t>, которые решались тем же способом, что и у микросетеллы и ойтоы.</w:t>
      </w:r>
    </w:p>
  </w:comment>
  <w:comment w:id="11" w:author="Usov N." w:date="2019-10-26T17:45:00Z" w:initials="">
    <w:p w14:paraId="4F1B5460">
      <w:pPr>
        <w:pStyle w:val="6"/>
      </w:pPr>
      <w:r>
        <w:t xml:space="preserve">Это логичнее в разделе </w:t>
      </w:r>
      <w:r>
        <w:rPr>
          <w:lang w:val="en-US"/>
        </w:rPr>
        <w:t>Preprocessing</w:t>
      </w:r>
      <w:r>
        <w:t>, где мы смотрим наши данные. Туда и перенес. Иначе данные по численности видов повисают Здесь – климатические факторы и лед. Если не согласны, предложите другое место.</w:t>
      </w:r>
    </w:p>
  </w:comment>
  <w:comment w:id="12" w:author="Usov N." w:date="2019-10-28T13:01:00Z" w:initials="">
    <w:p w14:paraId="258E3217">
      <w:pPr>
        <w:pStyle w:val="6"/>
      </w:pPr>
      <w:r>
        <w:t>На мой взгляд, избыточная фраза. Мы совсем немного таких факторов используем в анализе, а "сыграет" и вовсе всего один. Он-то и упомянут в списке выше.</w:t>
      </w:r>
    </w:p>
  </w:comment>
  <w:comment w:id="13" w:author="polyd" w:date="2019-10-31T12:23:47Z" w:initials="p">
    <w:p w14:paraId="530B741B">
      <w:pPr>
        <w:pStyle w:val="6"/>
        <w:rPr>
          <w:lang w:val="ru-RU"/>
        </w:rPr>
      </w:pPr>
      <w:r>
        <w:rPr>
          <w:lang w:val="ru-RU"/>
        </w:rPr>
        <w:t>С 1961 года  у всех кроме икросетеллы. У нее с 1965 года. Может быть лучше так</w:t>
      </w:r>
    </w:p>
    <w:p w14:paraId="2E124624">
      <w:pPr>
        <w:pStyle w:val="6"/>
        <w:rPr>
          <w:lang w:val="ru-RU"/>
        </w:rPr>
      </w:pPr>
      <w:r>
        <w:rPr>
          <w:rStyle w:val="50"/>
          <w:lang w:val="en"/>
        </w:rPr>
        <w:t xml:space="preserve">Euclidean distances between the </w:t>
      </w:r>
      <w:r>
        <w:rPr>
          <w:rStyle w:val="50"/>
          <w:lang w:val="en-US"/>
        </w:rPr>
        <w:t xml:space="preserve">natural </w:t>
      </w:r>
      <w:r>
        <w:rPr>
          <w:rStyle w:val="50"/>
          <w:lang w:val="en"/>
        </w:rPr>
        <w:t>numbers from 196</w:t>
      </w:r>
      <w:r>
        <w:rPr>
          <w:rStyle w:val="50"/>
          <w:lang w:val="en-US"/>
        </w:rPr>
        <w:t>1</w:t>
      </w:r>
      <w:r>
        <w:rPr>
          <w:rStyle w:val="50"/>
          <w:lang w:val="en"/>
        </w:rPr>
        <w:t xml:space="preserve"> to 2018</w:t>
      </w:r>
      <w:r>
        <w:rPr>
          <w:rStyle w:val="50"/>
          <w:lang w:val="en-US"/>
        </w:rPr>
        <w:t xml:space="preserve"> (for Microsetell from 1965)</w:t>
      </w:r>
      <w:r>
        <w:rPr>
          <w:rStyle w:val="50"/>
          <w:lang w:val="en"/>
        </w:rPr>
        <w:t>.</w:t>
      </w:r>
    </w:p>
  </w:comment>
  <w:comment w:id="14" w:author="Usov N." w:date="2019-10-28T11:34:00Z" w:initials="">
    <w:p w14:paraId="46881FCA">
      <w:pPr>
        <w:pStyle w:val="6"/>
      </w:pPr>
      <w:r>
        <w:rPr>
          <w:b/>
        </w:rPr>
        <w:t>Вадим!</w:t>
      </w:r>
      <w:r>
        <w:t xml:space="preserve"> Проверь и поправь этот раздел.</w:t>
      </w:r>
    </w:p>
  </w:comment>
  <w:comment w:id="15" w:author="polyd" w:date="2019-10-31T12:32:47Z" w:initials="p">
    <w:p w14:paraId="7BF4354D">
      <w:pPr>
        <w:pStyle w:val="6"/>
        <w:rPr>
          <w:lang w:val="ru-RU"/>
        </w:rPr>
      </w:pPr>
      <w:r>
        <w:rPr>
          <w:lang w:val="ru-RU"/>
        </w:rPr>
        <w:t>Я тут немного переделал. Возможно коряво получилось.</w:t>
      </w:r>
    </w:p>
  </w:comment>
  <w:comment w:id="16" w:author="Usov N." w:date="2019-10-26T17:45:00Z" w:initials="">
    <w:p w14:paraId="1EBD7B4F">
      <w:pPr>
        <w:pStyle w:val="6"/>
      </w:pPr>
      <w:r>
        <w:t>Вадим! Может, здесь пояснить, что такое "</w:t>
      </w:r>
      <w:r>
        <w:rPr>
          <w:lang w:val="en-US"/>
        </w:rPr>
        <w:t>pseudo</w:t>
      </w:r>
      <w:r>
        <w:t>-</w:t>
      </w:r>
      <w:r>
        <w:rPr>
          <w:lang w:val="en-US"/>
        </w:rPr>
        <w:t>F</w:t>
      </w:r>
      <w:r>
        <w:t>"?</w:t>
      </w:r>
    </w:p>
  </w:comment>
  <w:comment w:id="17" w:author="Usov N." w:date="2019-10-28T13:03:00Z" w:initials="">
    <w:p w14:paraId="3C4E3DA3">
      <w:pPr>
        <w:pStyle w:val="6"/>
      </w:pPr>
      <w:r>
        <w:t>У нас нигде далее эта буква не появляется.</w:t>
      </w:r>
    </w:p>
  </w:comment>
  <w:comment w:id="18" w:author="polyd" w:date="2019-11-01T12:55:41Z" w:initials="p">
    <w:p w14:paraId="753F0967">
      <w:pPr>
        <w:pStyle w:val="6"/>
        <w:rPr>
          <w:lang w:val="en-US"/>
        </w:rPr>
      </w:pPr>
      <w:r>
        <w:rPr>
          <w:lang w:val="ru-RU"/>
        </w:rPr>
        <w:t xml:space="preserve">Коля, может здесь писать диапазон </w:t>
      </w:r>
      <w:r>
        <w:rPr>
          <w:lang w:val="en-US"/>
        </w:rPr>
        <w:t>Julian days</w:t>
      </w:r>
      <w:r>
        <w:rPr>
          <w:lang w:val="ru-RU"/>
        </w:rPr>
        <w:t xml:space="preserve"> в которые происходит всплеск обилия?</w:t>
      </w:r>
    </w:p>
  </w:comment>
  <w:comment w:id="19" w:author="Daria Martynova" w:date="2019-10-28T13:04:00Z" w:initials="DM">
    <w:p w14:paraId="76016CF7">
      <w:pPr>
        <w:pStyle w:val="6"/>
        <w:rPr>
          <w:lang w:val="en-US"/>
        </w:rPr>
      </w:pPr>
      <w:r>
        <w:rPr>
          <w:lang w:val="en-US"/>
        </w:rPr>
        <w:t>Fenological” – “Phenological”</w:t>
      </w:r>
    </w:p>
  </w:comment>
  <w:comment w:id="20" w:author="Daria Martynova" w:date="2019-10-28T13:04:00Z" w:initials="DM">
    <w:p w14:paraId="2D946483">
      <w:pPr>
        <w:pStyle w:val="6"/>
        <w:rPr>
          <w:lang w:val="en-US"/>
        </w:rPr>
      </w:pPr>
      <w:r>
        <w:rPr>
          <w:lang w:val="en-US"/>
        </w:rPr>
        <w:t>Fenological” – “Phenological”</w:t>
      </w:r>
    </w:p>
  </w:comment>
  <w:comment w:id="21" w:author="Daria Martynova" w:date="2019-10-26T17:45:00Z" w:initials="DM">
    <w:p w14:paraId="7B56404B">
      <w:pPr>
        <w:pStyle w:val="6"/>
      </w:pPr>
      <w:r>
        <w:t>У</w:t>
      </w:r>
      <w:r>
        <w:rPr>
          <w:lang w:val="en-US"/>
        </w:rPr>
        <w:t xml:space="preserve"> </w:t>
      </w:r>
      <w:r>
        <w:t>нас</w:t>
      </w:r>
      <w:r>
        <w:rPr>
          <w:lang w:val="en-US"/>
        </w:rPr>
        <w:t xml:space="preserve"> </w:t>
      </w:r>
      <w:r>
        <w:t>там</w:t>
      </w:r>
      <w:r>
        <w:rPr>
          <w:lang w:val="en-US"/>
        </w:rPr>
        <w:t xml:space="preserve"> </w:t>
      </w:r>
      <w:r>
        <w:t>наверху</w:t>
      </w:r>
      <w:r>
        <w:rPr>
          <w:lang w:val="en-US"/>
        </w:rPr>
        <w:t xml:space="preserve"> </w:t>
      </w:r>
      <w:r>
        <w:t>уже</w:t>
      </w:r>
      <w:r>
        <w:rPr>
          <w:lang w:val="en-US"/>
        </w:rPr>
        <w:t xml:space="preserve"> </w:t>
      </w:r>
      <w:r>
        <w:t>есть</w:t>
      </w:r>
      <w:r>
        <w:rPr>
          <w:lang w:val="en-US"/>
        </w:rPr>
        <w:t xml:space="preserve"> </w:t>
      </w:r>
      <w:r>
        <w:t>расшифровка</w:t>
      </w:r>
      <w:r>
        <w:rPr>
          <w:lang w:val="en-US"/>
        </w:rPr>
        <w:t xml:space="preserve">. </w:t>
      </w:r>
      <w:r>
        <w:t>Пока можно оставить. Придерутся – уберём.</w:t>
      </w:r>
    </w:p>
  </w:comment>
  <w:comment w:id="22" w:author="Usov N." w:date="2019-10-26T17:45:00Z" w:initials="">
    <w:p w14:paraId="13F279D3">
      <w:pPr>
        <w:pStyle w:val="6"/>
      </w:pPr>
      <w:r>
        <w:t>Не нашел английского эквивалента.</w:t>
      </w:r>
    </w:p>
  </w:comment>
  <w:comment w:id="23" w:author="polyd" w:date="2019-11-01T13:17:14Z" w:initials="p">
    <w:p w14:paraId="1EE55786">
      <w:pPr>
        <w:pStyle w:val="6"/>
        <w:rPr>
          <w:lang w:val="en-US"/>
        </w:rPr>
      </w:pPr>
      <w:r>
        <w:rPr>
          <w:rFonts w:ascii="Times New Roman" w:hAnsi="Times New Roman"/>
          <w:sz w:val="24"/>
          <w:szCs w:val="24"/>
          <w:lang w:val="en-US"/>
        </w:rPr>
        <w:t xml:space="preserve"> </w:t>
      </w:r>
      <w:r>
        <w:rPr>
          <w:rFonts w:ascii="Times New Roman" w:hAnsi="Times New Roman"/>
          <w:i/>
          <w:sz w:val="24"/>
          <w:szCs w:val="24"/>
          <w:lang w:val="en-US"/>
        </w:rPr>
        <w:t xml:space="preserve">Centropages </w:t>
      </w:r>
      <w:r>
        <w:rPr>
          <w:rFonts w:ascii="Times New Roman" w:hAnsi="Times New Roman"/>
          <w:sz w:val="24"/>
          <w:szCs w:val="24"/>
          <w:lang w:val="en-US"/>
        </w:rPr>
        <w:t>(</w:t>
      </w:r>
      <w:r>
        <w:rPr>
          <w:rFonts w:ascii="Times New Roman" w:hAnsi="Times New Roman"/>
          <w:sz w:val="24"/>
          <w:lang w:val="en-US"/>
        </w:rPr>
        <w:t>18</w:t>
      </w:r>
      <w:r>
        <w:rPr>
          <w:rFonts w:ascii="Times New Roman" w:hAnsi="Times New Roman"/>
          <w:sz w:val="24"/>
          <w:szCs w:val="24"/>
          <w:lang w:val="en-US"/>
        </w:rPr>
        <w:t xml:space="preserve"> days), </w:t>
      </w:r>
      <w:r>
        <w:rPr>
          <w:rFonts w:ascii="Times New Roman" w:hAnsi="Times New Roman"/>
          <w:sz w:val="24"/>
          <w:szCs w:val="24"/>
          <w:lang w:val="ru-RU"/>
        </w:rPr>
        <w:t xml:space="preserve">Но я его удалил, так как у него </w:t>
      </w:r>
      <w:r>
        <w:rPr>
          <w:rFonts w:ascii="Times New Roman" w:hAnsi="Times New Roman"/>
          <w:sz w:val="24"/>
          <w:szCs w:val="24"/>
          <w:lang w:val="en-US"/>
        </w:rPr>
        <w:t>p = 0.056</w:t>
      </w:r>
    </w:p>
  </w:comment>
  <w:comment w:id="24" w:author="Plankton" w:date="2019-10-26T17:45:00Z" w:initials="P">
    <w:p w14:paraId="59487AA3">
      <w:pPr>
        <w:pStyle w:val="6"/>
      </w:pPr>
      <w:r>
        <w:rPr>
          <w:b/>
        </w:rPr>
        <w:t>Вадим!</w:t>
      </w:r>
      <w:r>
        <w:t xml:space="preserve"> Проверь, правильно ли я рассчитал смещение по угловым коэффициентам.</w:t>
      </w:r>
    </w:p>
  </w:comment>
  <w:comment w:id="25" w:author="Plankton" w:date="2019-10-26T17:45:00Z" w:initials="P">
    <w:p w14:paraId="2FB6116C">
      <w:pPr>
        <w:pStyle w:val="6"/>
      </w:pPr>
      <w:r>
        <w:rPr>
          <w:b/>
        </w:rPr>
        <w:t>Вадим!</w:t>
      </w:r>
      <w:r>
        <w:t xml:space="preserve"> Проверь, правильно ли я рассчитал смещение по угловым коэффициентам.</w:t>
      </w:r>
    </w:p>
  </w:comment>
  <w:comment w:id="26" w:author="Plankton" w:date="2019-10-27T09:15:00Z" w:initials="P">
    <w:p w14:paraId="108377EA">
      <w:pPr>
        <w:pStyle w:val="6"/>
      </w:pPr>
      <w:r>
        <w:rPr>
          <w:b/>
        </w:rPr>
        <w:t>Вадим!</w:t>
      </w:r>
      <w:r>
        <w:t xml:space="preserve"> Хорошо бы графики выстроить по срокам, начиная со льда. Подписи к осям Y сделать – можно попытаться скомпоновать отдельно сроки, отдельно остальное.</w:t>
      </w:r>
    </w:p>
  </w:comment>
  <w:comment w:id="27" w:author="Daria Martynova" w:date="2019-10-26T17:45:00Z" w:initials="DM">
    <w:p w14:paraId="00A723CC">
      <w:pPr>
        <w:pStyle w:val="6"/>
      </w:pPr>
      <w:r>
        <w:t>У нас там наверху уже есть расшифровка. Пока можно оставить. Придерутся – уберём.</w:t>
      </w:r>
    </w:p>
  </w:comment>
  <w:comment w:id="28" w:author="Usov N." w:date="2019-10-27T09:20:00Z" w:initials="">
    <w:p w14:paraId="110A5C20">
      <w:pPr>
        <w:pStyle w:val="6"/>
      </w:pPr>
      <w:r>
        <w:rPr>
          <w:b/>
        </w:rPr>
        <w:t>Вадим!</w:t>
      </w:r>
      <w:r>
        <w:t xml:space="preserve"> Проверь, все ли правильно.</w:t>
      </w:r>
    </w:p>
  </w:comment>
  <w:comment w:id="29" w:author="Daria Martynova" w:date="2019-10-26T17:45:00Z" w:initials="DM">
    <w:p w14:paraId="7F0D03FB">
      <w:pPr>
        <w:pStyle w:val="6"/>
      </w:pPr>
      <w:r>
        <w:rPr>
          <w:b/>
        </w:rPr>
        <w:t>Вадим!</w:t>
      </w:r>
      <w:r>
        <w:t xml:space="preserve"> Что означает этот термин? Может, надо пояснить?</w:t>
      </w:r>
    </w:p>
  </w:comment>
  <w:comment w:id="30" w:author="Usov N." w:date="2019-10-26T17:45:00Z" w:initials="">
    <w:p w14:paraId="628A3751">
      <w:pPr>
        <w:pStyle w:val="6"/>
      </w:pPr>
      <w:r>
        <w:t>Вадим! Такие сокращения смотрелись бы нормально на рисунке!</w:t>
      </w:r>
    </w:p>
  </w:comment>
  <w:comment w:id="31" w:author="Daria Martynova" w:date="2019-10-26T17:45:00Z" w:initials="DM">
    <w:p w14:paraId="1C9E3382">
      <w:pPr>
        <w:pStyle w:val="6"/>
      </w:pPr>
      <w:r>
        <w:rPr>
          <w:b/>
        </w:rPr>
        <w:t>Вадим!</w:t>
      </w:r>
      <w:r>
        <w:t xml:space="preserve"> Это надо перенести в сам рис. 6 – поставить вместо номеров обозначения-сочетания.</w:t>
      </w:r>
    </w:p>
  </w:comment>
  <w:comment w:id="32" w:author="Daria Martynova" w:date="2019-10-26T17:45:00Z" w:initials="DM">
    <w:p w14:paraId="15F91170">
      <w:pPr>
        <w:pStyle w:val="6"/>
      </w:pPr>
      <w:r>
        <w:t xml:space="preserve">Если оставлять цифры, они должны быть сквозные от 1 до 9. Или обозначить заглавными буквами от </w:t>
      </w:r>
      <w:r>
        <w:rPr>
          <w:lang w:val="en-US"/>
        </w:rPr>
        <w:t>A</w:t>
      </w:r>
      <w:r>
        <w:t xml:space="preserve"> до </w:t>
      </w:r>
      <w:r>
        <w:rPr>
          <w:lang w:val="en-US"/>
        </w:rPr>
        <w:t>I</w:t>
      </w:r>
      <w:r>
        <w:t xml:space="preserve"> (</w:t>
      </w:r>
      <w:r>
        <w:rPr>
          <w:lang w:val="en-US"/>
        </w:rPr>
        <w:t>ABCDEFGHI</w:t>
      </w:r>
      <w:r>
        <w:t xml:space="preserve">). Или сделать так: </w:t>
      </w:r>
      <w:r>
        <w:rPr>
          <w:lang w:val="en-US"/>
        </w:rPr>
        <w:t>M</w:t>
      </w:r>
      <w:r>
        <w:t>_</w:t>
      </w:r>
      <w:r>
        <w:rPr>
          <w:lang w:val="en-US"/>
        </w:rPr>
        <w:t>M</w:t>
      </w:r>
      <w:r>
        <w:t xml:space="preserve"> – </w:t>
      </w:r>
      <w:r>
        <w:rPr>
          <w:lang w:val="en-US"/>
        </w:rPr>
        <w:t>Microsetella</w:t>
      </w:r>
      <w:r>
        <w:t>_</w:t>
      </w:r>
      <w:r>
        <w:rPr>
          <w:lang w:val="en-US"/>
        </w:rPr>
        <w:t>Middle</w:t>
      </w:r>
      <w:r>
        <w:t xml:space="preserve"> (расшифровка в подписи к рисунку). Там у нас, кстати, есть </w:t>
      </w:r>
      <w:r>
        <w:rPr>
          <w:lang w:val="en-US"/>
        </w:rPr>
        <w:t>Microsetella</w:t>
      </w:r>
      <w:r>
        <w:t>_</w:t>
      </w:r>
      <w:r>
        <w:rPr>
          <w:lang w:val="en-US"/>
        </w:rPr>
        <w:t>N</w:t>
      </w:r>
      <w:r>
        <w:t xml:space="preserve"> и </w:t>
      </w:r>
      <w:r>
        <w:rPr>
          <w:lang w:val="en-US"/>
        </w:rPr>
        <w:t>Acartia</w:t>
      </w:r>
      <w:r>
        <w:t>_</w:t>
      </w:r>
      <w:r>
        <w:rPr>
          <w:lang w:val="en-US"/>
        </w:rPr>
        <w:t>N</w:t>
      </w:r>
      <w:r>
        <w:t>. Надо всё привести к единообразию.</w:t>
      </w:r>
    </w:p>
  </w:comment>
  <w:comment w:id="33" w:author="polyd" w:date="2019-10-26T17:45:00Z" w:initials="p">
    <w:p w14:paraId="108F4514">
      <w:pPr>
        <w:pStyle w:val="6"/>
      </w:pPr>
      <w:r>
        <w:t xml:space="preserve">Это сделать несложно. НО уточните, просто с номерами перечислить названия в подписи к рисунку или у точек сделать подписи. Последнее мне не нарвится, так как сильно замажет рисунок. </w:t>
      </w:r>
    </w:p>
  </w:comment>
  <w:comment w:id="34" w:author="Daria Martynova" w:date="2019-10-26T17:45:00Z" w:initials="DM">
    <w:p w14:paraId="2FD536ED">
      <w:pPr>
        <w:pStyle w:val="6"/>
      </w:pPr>
      <w:r>
        <w:t>Я бы это всё-таки перенесла в текст. Данных немного, их можно сравнить и без таблицы. Или – вообще объединить с рис. 7 в виде подписи к каждому виду.</w:t>
      </w:r>
    </w:p>
  </w:comment>
  <w:comment w:id="35" w:author="Usov N." w:date="2019-10-28T11:08:00Z" w:initials="">
    <w:p w14:paraId="33F92DC3">
      <w:pPr>
        <w:pStyle w:val="6"/>
      </w:pPr>
      <w:r>
        <w:t>Из этой фразы следует, что потом становится лучше. К тому же она повторяет по смыслу предыдущую.</w:t>
      </w:r>
    </w:p>
  </w:comment>
  <w:comment w:id="36" w:author="Usov N." w:date="2019-10-28T11:09:00Z" w:initials="">
    <w:p w14:paraId="07AD3389">
      <w:pPr>
        <w:pStyle w:val="6"/>
      </w:pPr>
      <w:r>
        <w:t>Это повтор.</w:t>
      </w:r>
    </w:p>
  </w:comment>
  <w:comment w:id="37" w:author="Daria Martynova" w:date="2019-10-26T17:45:00Z" w:initials="DM">
    <w:p w14:paraId="7D813673">
      <w:pPr>
        <w:pStyle w:val="6"/>
      </w:pPr>
      <w:r>
        <w:t xml:space="preserve">30% - это МНОГО! Это не 3%! Другое дело, что рост недостоверен. Это оставить, а про 30% - либо убрать, либо переформулировать («несмотря на то, что рост был 30%, он недостоверен»). </w:t>
      </w:r>
      <w:r>
        <w:rPr>
          <w:lang w:val="en-US"/>
        </w:rPr>
        <w:t>Up</w:t>
      </w:r>
      <w:r>
        <w:t xml:space="preserve"> </w:t>
      </w:r>
      <w:r>
        <w:rPr>
          <w:lang w:val="en-US"/>
        </w:rPr>
        <w:t>to</w:t>
      </w:r>
      <w:r>
        <w:t xml:space="preserve"> </w:t>
      </w:r>
      <w:r>
        <w:rPr>
          <w:lang w:val="en-US"/>
        </w:rPr>
        <w:t>you</w:t>
      </w:r>
      <w:r>
        <w:t>.</w:t>
      </w:r>
    </w:p>
  </w:comment>
  <w:comment w:id="38" w:author="Usov N." w:date="2019-10-26T17:45:00Z" w:initials="">
    <w:p w14:paraId="40E36F6A">
      <w:pPr>
        <w:pStyle w:val="6"/>
      </w:pPr>
      <w:r>
        <w:t>Убрал, так как рост в два раза в данном случае – это, по сути, увеличение межгодовых колебаний, и тут надо быть осторожными. Выше я обсудил это.</w:t>
      </w:r>
    </w:p>
  </w:comment>
  <w:comment w:id="39" w:author="Daria Martynova" w:date="2019-10-26T17:45:00Z" w:initials="DM">
    <w:p w14:paraId="6038218E">
      <w:pPr>
        <w:pStyle w:val="6"/>
      </w:pPr>
      <w:r>
        <w:t>Вот это охренеть как много! То есть у нас теперь калянуса до фига? Надо обсуждать!</w:t>
      </w:r>
    </w:p>
  </w:comment>
  <w:comment w:id="40" w:author="Usov N." w:date="2019-10-26T17:45:00Z" w:initials="">
    <w:p w14:paraId="40B0226A">
      <w:pPr>
        <w:pStyle w:val="6"/>
      </w:pPr>
      <w:r>
        <w:t>Это еще не связь!</w:t>
      </w:r>
    </w:p>
  </w:comment>
  <w:comment w:id="41" w:author="Daria Martynova" w:date="2019-10-26T17:45:00Z" w:initials="DM">
    <w:p w14:paraId="11C058F9">
      <w:pPr>
        <w:pStyle w:val="6"/>
      </w:pPr>
      <w:r>
        <w:t xml:space="preserve">Умом понимаю, что 80% этой главы – готовый </w:t>
      </w:r>
      <w:r>
        <w:rPr>
          <w:lang w:val="en-US"/>
        </w:rPr>
        <w:t>Abstract</w:t>
      </w:r>
      <w:r>
        <w:t>. Но глаз уже не то что в мыле, а прямо в мыльнице. Если всем влом, я через неделю вернусь и всё доделаю.</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D3E66C6" w15:done="0"/>
  <w15:commentEx w15:paraId="5444542E" w15:done="0"/>
  <w15:commentEx w15:paraId="0CD2097E" w15:done="0"/>
  <w15:commentEx w15:paraId="40690F7F" w15:done="0"/>
  <w15:commentEx w15:paraId="6264260E" w15:done="0"/>
  <w15:commentEx w15:paraId="0E15223D" w15:done="0"/>
  <w15:commentEx w15:paraId="4E6D6A95" w15:done="0"/>
  <w15:commentEx w15:paraId="06FC5E52" w15:done="0"/>
  <w15:commentEx w15:paraId="3DF122C9" w15:done="0"/>
  <w15:commentEx w15:paraId="19B650FF" w15:done="0"/>
  <w15:commentEx w15:paraId="1CAC6B9E" w15:done="0"/>
  <w15:commentEx w15:paraId="4F1B5460" w15:done="0"/>
  <w15:commentEx w15:paraId="258E3217" w15:done="0"/>
  <w15:commentEx w15:paraId="2E124624" w15:done="0"/>
  <w15:commentEx w15:paraId="46881FCA" w15:done="0"/>
  <w15:commentEx w15:paraId="7BF4354D" w15:done="0"/>
  <w15:commentEx w15:paraId="1EBD7B4F" w15:done="0"/>
  <w15:commentEx w15:paraId="3C4E3DA3" w15:done="0"/>
  <w15:commentEx w15:paraId="753F0967" w15:done="0"/>
  <w15:commentEx w15:paraId="76016CF7" w15:done="0"/>
  <w15:commentEx w15:paraId="2D946483" w15:done="0"/>
  <w15:commentEx w15:paraId="7B56404B" w15:done="0"/>
  <w15:commentEx w15:paraId="13F279D3" w15:done="0"/>
  <w15:commentEx w15:paraId="1EE55786" w15:done="0"/>
  <w15:commentEx w15:paraId="59487AA3" w15:done="0"/>
  <w15:commentEx w15:paraId="2FB6116C" w15:done="0"/>
  <w15:commentEx w15:paraId="108377EA" w15:done="0"/>
  <w15:commentEx w15:paraId="00A723CC" w15:done="0"/>
  <w15:commentEx w15:paraId="110A5C20" w15:done="0"/>
  <w15:commentEx w15:paraId="7F0D03FB" w15:done="0"/>
  <w15:commentEx w15:paraId="628A3751" w15:done="0"/>
  <w15:commentEx w15:paraId="1C9E3382" w15:done="0"/>
  <w15:commentEx w15:paraId="15F91170" w15:done="0"/>
  <w15:commentEx w15:paraId="108F4514" w15:done="0"/>
  <w15:commentEx w15:paraId="2FD536ED" w15:done="0"/>
  <w15:commentEx w15:paraId="33F92DC3" w15:done="0"/>
  <w15:commentEx w15:paraId="07AD3389" w15:done="0"/>
  <w15:commentEx w15:paraId="7D813673" w15:done="0"/>
  <w15:commentEx w15:paraId="40E36F6A" w15:done="0"/>
  <w15:commentEx w15:paraId="6038218E" w15:done="0"/>
  <w15:commentEx w15:paraId="40B0226A" w15:done="0"/>
  <w15:commentEx w15:paraId="11C058F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ahoma">
    <w:panose1 w:val="020B0604030504040204"/>
    <w:charset w:val="CC"/>
    <w:family w:val="swiss"/>
    <w:pitch w:val="default"/>
    <w:sig w:usb0="E1002EFF" w:usb1="C000605B" w:usb2="00000029" w:usb3="00000000" w:csb0="200101FF" w:csb1="20280000"/>
  </w:font>
  <w:font w:name="Verdana">
    <w:panose1 w:val="020B0604030504040204"/>
    <w:charset w:val="CC"/>
    <w:family w:val="swiss"/>
    <w:pitch w:val="default"/>
    <w:sig w:usb0="A00006FF" w:usb1="4000205B" w:usb2="00000010" w:usb3="00000000" w:csb0="2000019F" w:csb1="00000000"/>
  </w:font>
  <w:font w:name="Cambria Math">
    <w:panose1 w:val="02040503050406030204"/>
    <w:charset w:val="CC"/>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8"/>
        <w:rPr>
          <w:lang w:val="en-US"/>
        </w:rPr>
      </w:pPr>
      <w:r>
        <w:rPr>
          <w:rStyle w:val="14"/>
        </w:rPr>
        <w:footnoteRef/>
      </w:r>
      <w:r>
        <w:rPr>
          <w:lang w:val="en-US"/>
        </w:rPr>
        <w:t xml:space="preserve"> </w:t>
      </w:r>
      <w:r>
        <w:rPr>
          <w:rStyle w:val="50"/>
          <w:rFonts w:ascii="Times New Roman" w:hAnsi="Times New Roman"/>
          <w:sz w:val="22"/>
          <w:szCs w:val="24"/>
          <w:lang w:val="en"/>
        </w:rPr>
        <w:t xml:space="preserve">Most likely, this is </w:t>
      </w:r>
      <w:r>
        <w:rPr>
          <w:rStyle w:val="50"/>
          <w:rFonts w:ascii="Times New Roman" w:hAnsi="Times New Roman"/>
          <w:i/>
          <w:sz w:val="22"/>
          <w:szCs w:val="24"/>
          <w:lang w:val="en"/>
        </w:rPr>
        <w:t>A. longiremis</w:t>
      </w:r>
      <w:r>
        <w:rPr>
          <w:rStyle w:val="50"/>
          <w:rFonts w:ascii="Times New Roman" w:hAnsi="Times New Roman"/>
          <w:sz w:val="22"/>
          <w:szCs w:val="24"/>
          <w:lang w:val="en"/>
        </w:rPr>
        <w:t xml:space="preserve">, one of the two species inhabiting the study area, which differs by its neritic distribution from </w:t>
      </w:r>
      <w:r>
        <w:rPr>
          <w:rStyle w:val="50"/>
          <w:rFonts w:ascii="Times New Roman" w:hAnsi="Times New Roman"/>
          <w:i/>
          <w:sz w:val="22"/>
          <w:szCs w:val="24"/>
          <w:lang w:val="en"/>
        </w:rPr>
        <w:t xml:space="preserve">A. bifilosa </w:t>
      </w:r>
      <w:r>
        <w:rPr>
          <w:rStyle w:val="50"/>
          <w:rFonts w:ascii="Times New Roman" w:hAnsi="Times New Roman"/>
          <w:sz w:val="22"/>
          <w:szCs w:val="24"/>
          <w:lang w:val="en"/>
        </w:rPr>
        <w:t>characterized by living in the coastal and estuarine areas (Prudkovsky, 2003).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63976908"/>
      <w:docPartObj>
        <w:docPartGallery w:val="autotext"/>
      </w:docPartObj>
    </w:sdtPr>
    <w:sdtContent>
      <w:sdt>
        <w:sdtPr>
          <w:id w:val="562380664"/>
          <w:docPartObj>
            <w:docPartGallery w:val="autotext"/>
          </w:docPartObj>
        </w:sdtPr>
        <w:sdtContent>
          <w:p>
            <w:pPr>
              <w:pStyle w:val="9"/>
              <w:jc w:val="right"/>
            </w:pPr>
            <w:r>
              <w:fldChar w:fldCharType="begin"/>
            </w:r>
            <w:r>
              <w:instrText xml:space="preserve">PAGE   \* MERGEFORMAT</w:instrText>
            </w:r>
            <w:r>
              <w:fldChar w:fldCharType="separate"/>
            </w:r>
            <w:r>
              <w:t>1</w:t>
            </w:r>
            <w:r>
              <w:fldChar w:fldCharType="end"/>
            </w:r>
          </w:p>
        </w:sdtContent>
      </w:sdt>
      <w:p>
        <w:pPr>
          <w:pStyle w:val="9"/>
          <w:jc w:val="right"/>
        </w:pPr>
      </w:p>
    </w:sdtContent>
  </w:sdt>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35A1"/>
    <w:multiLevelType w:val="multilevel"/>
    <w:tmpl w:val="49D235A1"/>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polyd">
    <w15:presenceInfo w15:providerId="None" w15:userId="polyd"/>
  </w15:person>
  <w15:person w15:author="Usov N.">
    <w15:presenceInfo w15:providerId="None" w15:userId="Usov N."/>
  </w15:person>
  <w15:person w15:author="Daria Martynova">
    <w15:presenceInfo w15:providerId="None" w15:userId="Daria Martynova"/>
  </w15:person>
  <w15:person w15:author="Plankton">
    <w15:presenceInfo w15:providerId="None" w15:userId="Plank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nforcement="0"/>
  <w:defaultTabStop w:val="708"/>
  <w:doNotHyphenateCaps/>
  <w:drawingGridHorizontalSpacing w:val="100"/>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55B"/>
    <w:rsid w:val="00001A12"/>
    <w:rsid w:val="000026DD"/>
    <w:rsid w:val="0000273E"/>
    <w:rsid w:val="00003966"/>
    <w:rsid w:val="00004494"/>
    <w:rsid w:val="00004F74"/>
    <w:rsid w:val="00004FAA"/>
    <w:rsid w:val="000149AB"/>
    <w:rsid w:val="00015B0C"/>
    <w:rsid w:val="00016890"/>
    <w:rsid w:val="00016EA7"/>
    <w:rsid w:val="0001714B"/>
    <w:rsid w:val="00020766"/>
    <w:rsid w:val="00020D39"/>
    <w:rsid w:val="00022BA3"/>
    <w:rsid w:val="00022F3F"/>
    <w:rsid w:val="000234CC"/>
    <w:rsid w:val="00025C6C"/>
    <w:rsid w:val="00025E24"/>
    <w:rsid w:val="00026662"/>
    <w:rsid w:val="00031816"/>
    <w:rsid w:val="00033A29"/>
    <w:rsid w:val="000343D8"/>
    <w:rsid w:val="000346EB"/>
    <w:rsid w:val="00035442"/>
    <w:rsid w:val="00035956"/>
    <w:rsid w:val="000366E0"/>
    <w:rsid w:val="000401BE"/>
    <w:rsid w:val="00041259"/>
    <w:rsid w:val="0004514F"/>
    <w:rsid w:val="0004604E"/>
    <w:rsid w:val="00051861"/>
    <w:rsid w:val="000547FA"/>
    <w:rsid w:val="0005527B"/>
    <w:rsid w:val="000564AF"/>
    <w:rsid w:val="00056CE6"/>
    <w:rsid w:val="00060903"/>
    <w:rsid w:val="00061216"/>
    <w:rsid w:val="00062717"/>
    <w:rsid w:val="00064751"/>
    <w:rsid w:val="00067C3C"/>
    <w:rsid w:val="000701A6"/>
    <w:rsid w:val="000704E0"/>
    <w:rsid w:val="00070A08"/>
    <w:rsid w:val="000712D4"/>
    <w:rsid w:val="0007166A"/>
    <w:rsid w:val="00073431"/>
    <w:rsid w:val="00074F57"/>
    <w:rsid w:val="00075743"/>
    <w:rsid w:val="00076717"/>
    <w:rsid w:val="00077126"/>
    <w:rsid w:val="000802E6"/>
    <w:rsid w:val="00081068"/>
    <w:rsid w:val="00083509"/>
    <w:rsid w:val="000839F4"/>
    <w:rsid w:val="00084655"/>
    <w:rsid w:val="00084AF8"/>
    <w:rsid w:val="00086CDB"/>
    <w:rsid w:val="00087F54"/>
    <w:rsid w:val="000909E5"/>
    <w:rsid w:val="000914CE"/>
    <w:rsid w:val="00091BF0"/>
    <w:rsid w:val="00091E87"/>
    <w:rsid w:val="000928A5"/>
    <w:rsid w:val="00092F36"/>
    <w:rsid w:val="00094357"/>
    <w:rsid w:val="00094D58"/>
    <w:rsid w:val="00095CE0"/>
    <w:rsid w:val="000A033D"/>
    <w:rsid w:val="000A0C5D"/>
    <w:rsid w:val="000A15CB"/>
    <w:rsid w:val="000A2F0C"/>
    <w:rsid w:val="000A3B6E"/>
    <w:rsid w:val="000A755E"/>
    <w:rsid w:val="000A7C6E"/>
    <w:rsid w:val="000A7F35"/>
    <w:rsid w:val="000A7F5D"/>
    <w:rsid w:val="000B2AB6"/>
    <w:rsid w:val="000B380C"/>
    <w:rsid w:val="000B3E52"/>
    <w:rsid w:val="000B4E14"/>
    <w:rsid w:val="000B7C77"/>
    <w:rsid w:val="000C1415"/>
    <w:rsid w:val="000C173F"/>
    <w:rsid w:val="000C2DE5"/>
    <w:rsid w:val="000C33D5"/>
    <w:rsid w:val="000C49C1"/>
    <w:rsid w:val="000C72EE"/>
    <w:rsid w:val="000D0071"/>
    <w:rsid w:val="000D0CA9"/>
    <w:rsid w:val="000D11FF"/>
    <w:rsid w:val="000D1C6A"/>
    <w:rsid w:val="000D27EB"/>
    <w:rsid w:val="000D4155"/>
    <w:rsid w:val="000D47A1"/>
    <w:rsid w:val="000D4EC2"/>
    <w:rsid w:val="000D6592"/>
    <w:rsid w:val="000D6D85"/>
    <w:rsid w:val="000D7C34"/>
    <w:rsid w:val="000E1474"/>
    <w:rsid w:val="000E4FE1"/>
    <w:rsid w:val="000E79F4"/>
    <w:rsid w:val="000F3548"/>
    <w:rsid w:val="000F3867"/>
    <w:rsid w:val="000F4326"/>
    <w:rsid w:val="000F5C2C"/>
    <w:rsid w:val="000F6693"/>
    <w:rsid w:val="000F766A"/>
    <w:rsid w:val="000F78FB"/>
    <w:rsid w:val="0010032B"/>
    <w:rsid w:val="00101451"/>
    <w:rsid w:val="001017A6"/>
    <w:rsid w:val="001022FF"/>
    <w:rsid w:val="0010282A"/>
    <w:rsid w:val="00102CC1"/>
    <w:rsid w:val="0010403A"/>
    <w:rsid w:val="0010493A"/>
    <w:rsid w:val="001076ED"/>
    <w:rsid w:val="0011018C"/>
    <w:rsid w:val="00112C70"/>
    <w:rsid w:val="001140D6"/>
    <w:rsid w:val="001143C7"/>
    <w:rsid w:val="00114DA7"/>
    <w:rsid w:val="00115D36"/>
    <w:rsid w:val="00115E61"/>
    <w:rsid w:val="00116F62"/>
    <w:rsid w:val="0012599F"/>
    <w:rsid w:val="00125DCC"/>
    <w:rsid w:val="001278A1"/>
    <w:rsid w:val="00127E16"/>
    <w:rsid w:val="00130A3C"/>
    <w:rsid w:val="0013268D"/>
    <w:rsid w:val="00133698"/>
    <w:rsid w:val="001341AF"/>
    <w:rsid w:val="00137F2E"/>
    <w:rsid w:val="00140E52"/>
    <w:rsid w:val="00141C42"/>
    <w:rsid w:val="001428B6"/>
    <w:rsid w:val="00144D37"/>
    <w:rsid w:val="001474D3"/>
    <w:rsid w:val="00150143"/>
    <w:rsid w:val="001514DD"/>
    <w:rsid w:val="00151921"/>
    <w:rsid w:val="00153D0A"/>
    <w:rsid w:val="00153E01"/>
    <w:rsid w:val="00154AD4"/>
    <w:rsid w:val="00155998"/>
    <w:rsid w:val="0015625A"/>
    <w:rsid w:val="001563FD"/>
    <w:rsid w:val="00156937"/>
    <w:rsid w:val="0016026D"/>
    <w:rsid w:val="001602F7"/>
    <w:rsid w:val="00160440"/>
    <w:rsid w:val="001624D3"/>
    <w:rsid w:val="001644F8"/>
    <w:rsid w:val="0016489A"/>
    <w:rsid w:val="00167DC0"/>
    <w:rsid w:val="00170932"/>
    <w:rsid w:val="00170F49"/>
    <w:rsid w:val="00171060"/>
    <w:rsid w:val="0017287B"/>
    <w:rsid w:val="001732F2"/>
    <w:rsid w:val="00173943"/>
    <w:rsid w:val="00173DA4"/>
    <w:rsid w:val="001756C2"/>
    <w:rsid w:val="00175DFB"/>
    <w:rsid w:val="00177D4F"/>
    <w:rsid w:val="001801FE"/>
    <w:rsid w:val="00182C3F"/>
    <w:rsid w:val="00183238"/>
    <w:rsid w:val="001836E6"/>
    <w:rsid w:val="00184170"/>
    <w:rsid w:val="00184820"/>
    <w:rsid w:val="00185967"/>
    <w:rsid w:val="001920B5"/>
    <w:rsid w:val="00193A99"/>
    <w:rsid w:val="001944C1"/>
    <w:rsid w:val="0019465F"/>
    <w:rsid w:val="00195D71"/>
    <w:rsid w:val="0019602F"/>
    <w:rsid w:val="00196576"/>
    <w:rsid w:val="0019741A"/>
    <w:rsid w:val="001A056B"/>
    <w:rsid w:val="001A061E"/>
    <w:rsid w:val="001A1E8F"/>
    <w:rsid w:val="001A37E9"/>
    <w:rsid w:val="001A41C7"/>
    <w:rsid w:val="001A47D3"/>
    <w:rsid w:val="001A4872"/>
    <w:rsid w:val="001A4AE4"/>
    <w:rsid w:val="001A503B"/>
    <w:rsid w:val="001A517B"/>
    <w:rsid w:val="001B09F2"/>
    <w:rsid w:val="001B206A"/>
    <w:rsid w:val="001B4D9D"/>
    <w:rsid w:val="001B6C9C"/>
    <w:rsid w:val="001B710F"/>
    <w:rsid w:val="001B7EE2"/>
    <w:rsid w:val="001B7F92"/>
    <w:rsid w:val="001C3501"/>
    <w:rsid w:val="001C396B"/>
    <w:rsid w:val="001C446A"/>
    <w:rsid w:val="001C5AC1"/>
    <w:rsid w:val="001C711F"/>
    <w:rsid w:val="001D1161"/>
    <w:rsid w:val="001D24DE"/>
    <w:rsid w:val="001D3752"/>
    <w:rsid w:val="001D3D3C"/>
    <w:rsid w:val="001D61B6"/>
    <w:rsid w:val="001E0F31"/>
    <w:rsid w:val="001E1227"/>
    <w:rsid w:val="001E25B5"/>
    <w:rsid w:val="001E380D"/>
    <w:rsid w:val="001E7885"/>
    <w:rsid w:val="001F05EC"/>
    <w:rsid w:val="001F0671"/>
    <w:rsid w:val="001F5979"/>
    <w:rsid w:val="001F60ED"/>
    <w:rsid w:val="001F67B9"/>
    <w:rsid w:val="00200BDB"/>
    <w:rsid w:val="00202393"/>
    <w:rsid w:val="0020294E"/>
    <w:rsid w:val="0020409A"/>
    <w:rsid w:val="00204652"/>
    <w:rsid w:val="00205FE6"/>
    <w:rsid w:val="0020656A"/>
    <w:rsid w:val="002070BD"/>
    <w:rsid w:val="00210374"/>
    <w:rsid w:val="002115DE"/>
    <w:rsid w:val="00211CEE"/>
    <w:rsid w:val="00211F28"/>
    <w:rsid w:val="002122DF"/>
    <w:rsid w:val="00212396"/>
    <w:rsid w:val="002154A8"/>
    <w:rsid w:val="00215CC1"/>
    <w:rsid w:val="00216174"/>
    <w:rsid w:val="002171A0"/>
    <w:rsid w:val="00220BF2"/>
    <w:rsid w:val="00220CC6"/>
    <w:rsid w:val="00221ADC"/>
    <w:rsid w:val="00222F04"/>
    <w:rsid w:val="00223D0A"/>
    <w:rsid w:val="0022683E"/>
    <w:rsid w:val="00231722"/>
    <w:rsid w:val="00233777"/>
    <w:rsid w:val="00234729"/>
    <w:rsid w:val="00234CFD"/>
    <w:rsid w:val="00236B4D"/>
    <w:rsid w:val="002403ED"/>
    <w:rsid w:val="002415AD"/>
    <w:rsid w:val="00243F40"/>
    <w:rsid w:val="00245C95"/>
    <w:rsid w:val="00246965"/>
    <w:rsid w:val="00250885"/>
    <w:rsid w:val="00251827"/>
    <w:rsid w:val="00251DFC"/>
    <w:rsid w:val="00251E75"/>
    <w:rsid w:val="002520DA"/>
    <w:rsid w:val="002563AC"/>
    <w:rsid w:val="0025665A"/>
    <w:rsid w:val="002568AB"/>
    <w:rsid w:val="00261858"/>
    <w:rsid w:val="00262F8D"/>
    <w:rsid w:val="0026312F"/>
    <w:rsid w:val="00263139"/>
    <w:rsid w:val="00265ADF"/>
    <w:rsid w:val="00265B90"/>
    <w:rsid w:val="00266924"/>
    <w:rsid w:val="00270144"/>
    <w:rsid w:val="00270358"/>
    <w:rsid w:val="00270DFE"/>
    <w:rsid w:val="002722D6"/>
    <w:rsid w:val="00272C77"/>
    <w:rsid w:val="0027352F"/>
    <w:rsid w:val="00274DAA"/>
    <w:rsid w:val="0027726C"/>
    <w:rsid w:val="00280089"/>
    <w:rsid w:val="00280F4D"/>
    <w:rsid w:val="00281BFD"/>
    <w:rsid w:val="0028252B"/>
    <w:rsid w:val="002832E8"/>
    <w:rsid w:val="00283961"/>
    <w:rsid w:val="00283ABC"/>
    <w:rsid w:val="00284F2A"/>
    <w:rsid w:val="002853C2"/>
    <w:rsid w:val="00285FF1"/>
    <w:rsid w:val="00287DAB"/>
    <w:rsid w:val="00290478"/>
    <w:rsid w:val="0029073B"/>
    <w:rsid w:val="00290B9C"/>
    <w:rsid w:val="00291022"/>
    <w:rsid w:val="002936C6"/>
    <w:rsid w:val="00294C26"/>
    <w:rsid w:val="00294CEC"/>
    <w:rsid w:val="00295637"/>
    <w:rsid w:val="00296BF0"/>
    <w:rsid w:val="002A1B3B"/>
    <w:rsid w:val="002A2EFE"/>
    <w:rsid w:val="002A46B5"/>
    <w:rsid w:val="002A48B7"/>
    <w:rsid w:val="002A57A4"/>
    <w:rsid w:val="002A59DA"/>
    <w:rsid w:val="002A5DB2"/>
    <w:rsid w:val="002A6396"/>
    <w:rsid w:val="002A6B29"/>
    <w:rsid w:val="002B0939"/>
    <w:rsid w:val="002B0D59"/>
    <w:rsid w:val="002B1204"/>
    <w:rsid w:val="002B30AE"/>
    <w:rsid w:val="002B4446"/>
    <w:rsid w:val="002B486B"/>
    <w:rsid w:val="002B4C43"/>
    <w:rsid w:val="002B53CA"/>
    <w:rsid w:val="002B5D3A"/>
    <w:rsid w:val="002B6913"/>
    <w:rsid w:val="002B77F8"/>
    <w:rsid w:val="002C1CB3"/>
    <w:rsid w:val="002C1D2F"/>
    <w:rsid w:val="002C2554"/>
    <w:rsid w:val="002C344F"/>
    <w:rsid w:val="002C4946"/>
    <w:rsid w:val="002C698B"/>
    <w:rsid w:val="002C7C60"/>
    <w:rsid w:val="002D00DB"/>
    <w:rsid w:val="002D21DA"/>
    <w:rsid w:val="002D295C"/>
    <w:rsid w:val="002E04BB"/>
    <w:rsid w:val="002E1539"/>
    <w:rsid w:val="002E1FEE"/>
    <w:rsid w:val="002E25F7"/>
    <w:rsid w:val="002E2EB1"/>
    <w:rsid w:val="002E39DD"/>
    <w:rsid w:val="002E447E"/>
    <w:rsid w:val="002E7AD5"/>
    <w:rsid w:val="002F03AF"/>
    <w:rsid w:val="002F0DC9"/>
    <w:rsid w:val="002F2D18"/>
    <w:rsid w:val="002F450D"/>
    <w:rsid w:val="002F51D1"/>
    <w:rsid w:val="002F5270"/>
    <w:rsid w:val="002F6665"/>
    <w:rsid w:val="002F7038"/>
    <w:rsid w:val="00300B66"/>
    <w:rsid w:val="0030296B"/>
    <w:rsid w:val="00303D5F"/>
    <w:rsid w:val="00305777"/>
    <w:rsid w:val="00305DA0"/>
    <w:rsid w:val="0030737C"/>
    <w:rsid w:val="0031139C"/>
    <w:rsid w:val="003120D2"/>
    <w:rsid w:val="00314E9F"/>
    <w:rsid w:val="00315B9B"/>
    <w:rsid w:val="00317386"/>
    <w:rsid w:val="00317BD4"/>
    <w:rsid w:val="00321F5A"/>
    <w:rsid w:val="003220FC"/>
    <w:rsid w:val="00322CBD"/>
    <w:rsid w:val="00324D7F"/>
    <w:rsid w:val="003251D1"/>
    <w:rsid w:val="00325A9C"/>
    <w:rsid w:val="00327A2D"/>
    <w:rsid w:val="00331093"/>
    <w:rsid w:val="003316FC"/>
    <w:rsid w:val="00331E29"/>
    <w:rsid w:val="0033243A"/>
    <w:rsid w:val="00333495"/>
    <w:rsid w:val="003341EF"/>
    <w:rsid w:val="00334895"/>
    <w:rsid w:val="00335969"/>
    <w:rsid w:val="00335DDF"/>
    <w:rsid w:val="00335F30"/>
    <w:rsid w:val="0033712F"/>
    <w:rsid w:val="00337A8C"/>
    <w:rsid w:val="003424E6"/>
    <w:rsid w:val="00342947"/>
    <w:rsid w:val="00342B1B"/>
    <w:rsid w:val="00342B75"/>
    <w:rsid w:val="00343205"/>
    <w:rsid w:val="00343AB7"/>
    <w:rsid w:val="00344281"/>
    <w:rsid w:val="00346CC1"/>
    <w:rsid w:val="00347BE1"/>
    <w:rsid w:val="00350CE0"/>
    <w:rsid w:val="00350D23"/>
    <w:rsid w:val="0035142E"/>
    <w:rsid w:val="00352A45"/>
    <w:rsid w:val="00353B14"/>
    <w:rsid w:val="00354534"/>
    <w:rsid w:val="003545B3"/>
    <w:rsid w:val="00354835"/>
    <w:rsid w:val="00356A3D"/>
    <w:rsid w:val="00357A07"/>
    <w:rsid w:val="00360CA8"/>
    <w:rsid w:val="00361DAD"/>
    <w:rsid w:val="00362681"/>
    <w:rsid w:val="00362E3C"/>
    <w:rsid w:val="00364D05"/>
    <w:rsid w:val="003655EA"/>
    <w:rsid w:val="003701D9"/>
    <w:rsid w:val="003711C7"/>
    <w:rsid w:val="00372579"/>
    <w:rsid w:val="00373341"/>
    <w:rsid w:val="0037636B"/>
    <w:rsid w:val="003778D0"/>
    <w:rsid w:val="003806AE"/>
    <w:rsid w:val="0038076A"/>
    <w:rsid w:val="00381054"/>
    <w:rsid w:val="003819AC"/>
    <w:rsid w:val="003839A9"/>
    <w:rsid w:val="003839C2"/>
    <w:rsid w:val="0038479C"/>
    <w:rsid w:val="00384B13"/>
    <w:rsid w:val="00384C9E"/>
    <w:rsid w:val="00385DAC"/>
    <w:rsid w:val="00386E7F"/>
    <w:rsid w:val="00387043"/>
    <w:rsid w:val="003916B8"/>
    <w:rsid w:val="00391A5E"/>
    <w:rsid w:val="003926FB"/>
    <w:rsid w:val="00393C2E"/>
    <w:rsid w:val="00397595"/>
    <w:rsid w:val="003A03E4"/>
    <w:rsid w:val="003A18C5"/>
    <w:rsid w:val="003A2877"/>
    <w:rsid w:val="003A29BF"/>
    <w:rsid w:val="003A3497"/>
    <w:rsid w:val="003A6C0A"/>
    <w:rsid w:val="003A6CBD"/>
    <w:rsid w:val="003A729F"/>
    <w:rsid w:val="003B178E"/>
    <w:rsid w:val="003B334A"/>
    <w:rsid w:val="003B3469"/>
    <w:rsid w:val="003B44EA"/>
    <w:rsid w:val="003B4B42"/>
    <w:rsid w:val="003B4B5C"/>
    <w:rsid w:val="003B5440"/>
    <w:rsid w:val="003B74D4"/>
    <w:rsid w:val="003B7798"/>
    <w:rsid w:val="003C14CA"/>
    <w:rsid w:val="003C163F"/>
    <w:rsid w:val="003C2416"/>
    <w:rsid w:val="003C2A80"/>
    <w:rsid w:val="003C3234"/>
    <w:rsid w:val="003C4707"/>
    <w:rsid w:val="003C5471"/>
    <w:rsid w:val="003C56C8"/>
    <w:rsid w:val="003C78A7"/>
    <w:rsid w:val="003D007C"/>
    <w:rsid w:val="003D18F8"/>
    <w:rsid w:val="003D2357"/>
    <w:rsid w:val="003D3926"/>
    <w:rsid w:val="003D414D"/>
    <w:rsid w:val="003D4CC0"/>
    <w:rsid w:val="003D6AA8"/>
    <w:rsid w:val="003E1E2A"/>
    <w:rsid w:val="003E411B"/>
    <w:rsid w:val="003E4D36"/>
    <w:rsid w:val="003E55B3"/>
    <w:rsid w:val="003E6D96"/>
    <w:rsid w:val="003F0D1D"/>
    <w:rsid w:val="003F2B5D"/>
    <w:rsid w:val="003F4905"/>
    <w:rsid w:val="003F6210"/>
    <w:rsid w:val="003F6302"/>
    <w:rsid w:val="003F7E27"/>
    <w:rsid w:val="00400B6E"/>
    <w:rsid w:val="00403D05"/>
    <w:rsid w:val="004043A2"/>
    <w:rsid w:val="004054B0"/>
    <w:rsid w:val="00405B0F"/>
    <w:rsid w:val="00405C2C"/>
    <w:rsid w:val="00405DDE"/>
    <w:rsid w:val="0040608A"/>
    <w:rsid w:val="0041189D"/>
    <w:rsid w:val="00414BDF"/>
    <w:rsid w:val="0041524E"/>
    <w:rsid w:val="00415939"/>
    <w:rsid w:val="00420ADF"/>
    <w:rsid w:val="004214B6"/>
    <w:rsid w:val="00421793"/>
    <w:rsid w:val="004217DC"/>
    <w:rsid w:val="00425FD9"/>
    <w:rsid w:val="00426325"/>
    <w:rsid w:val="0042634E"/>
    <w:rsid w:val="00426886"/>
    <w:rsid w:val="00426C58"/>
    <w:rsid w:val="00432A7B"/>
    <w:rsid w:val="00432C64"/>
    <w:rsid w:val="00433614"/>
    <w:rsid w:val="00433D69"/>
    <w:rsid w:val="004342D4"/>
    <w:rsid w:val="0043482A"/>
    <w:rsid w:val="00434BDB"/>
    <w:rsid w:val="00435BBF"/>
    <w:rsid w:val="004364D4"/>
    <w:rsid w:val="00436DE0"/>
    <w:rsid w:val="00436F31"/>
    <w:rsid w:val="004407A9"/>
    <w:rsid w:val="004408B5"/>
    <w:rsid w:val="00440BC9"/>
    <w:rsid w:val="00443B98"/>
    <w:rsid w:val="00443DBC"/>
    <w:rsid w:val="0044427F"/>
    <w:rsid w:val="00445C97"/>
    <w:rsid w:val="0044792B"/>
    <w:rsid w:val="00450A3B"/>
    <w:rsid w:val="00451485"/>
    <w:rsid w:val="004522DE"/>
    <w:rsid w:val="00452F02"/>
    <w:rsid w:val="00453E18"/>
    <w:rsid w:val="004577E6"/>
    <w:rsid w:val="004602D2"/>
    <w:rsid w:val="00461629"/>
    <w:rsid w:val="0046213B"/>
    <w:rsid w:val="00462148"/>
    <w:rsid w:val="0046286B"/>
    <w:rsid w:val="00463B48"/>
    <w:rsid w:val="00465FE9"/>
    <w:rsid w:val="004661E4"/>
    <w:rsid w:val="00466274"/>
    <w:rsid w:val="00467F60"/>
    <w:rsid w:val="00470843"/>
    <w:rsid w:val="0047380B"/>
    <w:rsid w:val="004762E2"/>
    <w:rsid w:val="00476BB1"/>
    <w:rsid w:val="00476CFD"/>
    <w:rsid w:val="00476D2E"/>
    <w:rsid w:val="004815B1"/>
    <w:rsid w:val="00481DD8"/>
    <w:rsid w:val="004821C7"/>
    <w:rsid w:val="0048300C"/>
    <w:rsid w:val="004844EF"/>
    <w:rsid w:val="00484527"/>
    <w:rsid w:val="00485C13"/>
    <w:rsid w:val="00486AE6"/>
    <w:rsid w:val="00486DCC"/>
    <w:rsid w:val="00487FA6"/>
    <w:rsid w:val="00490592"/>
    <w:rsid w:val="00490884"/>
    <w:rsid w:val="00491714"/>
    <w:rsid w:val="00494235"/>
    <w:rsid w:val="00496CD4"/>
    <w:rsid w:val="00497C35"/>
    <w:rsid w:val="004A054B"/>
    <w:rsid w:val="004A14B5"/>
    <w:rsid w:val="004A292D"/>
    <w:rsid w:val="004A2946"/>
    <w:rsid w:val="004A3A3D"/>
    <w:rsid w:val="004A4161"/>
    <w:rsid w:val="004A55BD"/>
    <w:rsid w:val="004A588F"/>
    <w:rsid w:val="004A6465"/>
    <w:rsid w:val="004A64A2"/>
    <w:rsid w:val="004A7C84"/>
    <w:rsid w:val="004B005F"/>
    <w:rsid w:val="004B1229"/>
    <w:rsid w:val="004B15E8"/>
    <w:rsid w:val="004B17BF"/>
    <w:rsid w:val="004B3722"/>
    <w:rsid w:val="004B3950"/>
    <w:rsid w:val="004B40D3"/>
    <w:rsid w:val="004B4766"/>
    <w:rsid w:val="004B4F47"/>
    <w:rsid w:val="004B5C38"/>
    <w:rsid w:val="004B5DFC"/>
    <w:rsid w:val="004B624C"/>
    <w:rsid w:val="004B74CD"/>
    <w:rsid w:val="004C018E"/>
    <w:rsid w:val="004C01DB"/>
    <w:rsid w:val="004C2158"/>
    <w:rsid w:val="004C27F3"/>
    <w:rsid w:val="004C476B"/>
    <w:rsid w:val="004C4896"/>
    <w:rsid w:val="004C6750"/>
    <w:rsid w:val="004C6A99"/>
    <w:rsid w:val="004C6F50"/>
    <w:rsid w:val="004C7AF6"/>
    <w:rsid w:val="004C7C74"/>
    <w:rsid w:val="004D0269"/>
    <w:rsid w:val="004D02D2"/>
    <w:rsid w:val="004D2615"/>
    <w:rsid w:val="004E0E4A"/>
    <w:rsid w:val="004E202C"/>
    <w:rsid w:val="004E2CCC"/>
    <w:rsid w:val="004E30D5"/>
    <w:rsid w:val="004E4F83"/>
    <w:rsid w:val="004E59AE"/>
    <w:rsid w:val="004E67FE"/>
    <w:rsid w:val="004F1524"/>
    <w:rsid w:val="004F46CA"/>
    <w:rsid w:val="004F4CB5"/>
    <w:rsid w:val="00501407"/>
    <w:rsid w:val="005021B6"/>
    <w:rsid w:val="005034DA"/>
    <w:rsid w:val="00503753"/>
    <w:rsid w:val="00504A8D"/>
    <w:rsid w:val="0050572F"/>
    <w:rsid w:val="00506C9A"/>
    <w:rsid w:val="00510952"/>
    <w:rsid w:val="00510C5F"/>
    <w:rsid w:val="0051198F"/>
    <w:rsid w:val="00513FEE"/>
    <w:rsid w:val="00517808"/>
    <w:rsid w:val="0052106E"/>
    <w:rsid w:val="005211E5"/>
    <w:rsid w:val="005217EC"/>
    <w:rsid w:val="00523D60"/>
    <w:rsid w:val="005248A7"/>
    <w:rsid w:val="00524BCF"/>
    <w:rsid w:val="00525CC0"/>
    <w:rsid w:val="00526D66"/>
    <w:rsid w:val="0052731F"/>
    <w:rsid w:val="005277CF"/>
    <w:rsid w:val="00530A62"/>
    <w:rsid w:val="0053695F"/>
    <w:rsid w:val="00536A1D"/>
    <w:rsid w:val="00536EC6"/>
    <w:rsid w:val="00537375"/>
    <w:rsid w:val="005420A7"/>
    <w:rsid w:val="00542E60"/>
    <w:rsid w:val="005452D4"/>
    <w:rsid w:val="00550610"/>
    <w:rsid w:val="00550745"/>
    <w:rsid w:val="00551866"/>
    <w:rsid w:val="00553915"/>
    <w:rsid w:val="005543B6"/>
    <w:rsid w:val="00554CDF"/>
    <w:rsid w:val="00554E28"/>
    <w:rsid w:val="00555E37"/>
    <w:rsid w:val="00555FEB"/>
    <w:rsid w:val="005572E9"/>
    <w:rsid w:val="00557A67"/>
    <w:rsid w:val="00557F86"/>
    <w:rsid w:val="00560804"/>
    <w:rsid w:val="005608BE"/>
    <w:rsid w:val="00560E54"/>
    <w:rsid w:val="00561335"/>
    <w:rsid w:val="00562008"/>
    <w:rsid w:val="00562097"/>
    <w:rsid w:val="005637BC"/>
    <w:rsid w:val="0056532C"/>
    <w:rsid w:val="00565BB0"/>
    <w:rsid w:val="00570064"/>
    <w:rsid w:val="0057056D"/>
    <w:rsid w:val="00571D39"/>
    <w:rsid w:val="005725B0"/>
    <w:rsid w:val="0057395A"/>
    <w:rsid w:val="00573CB6"/>
    <w:rsid w:val="00576C66"/>
    <w:rsid w:val="005771AF"/>
    <w:rsid w:val="0057763A"/>
    <w:rsid w:val="005839C6"/>
    <w:rsid w:val="00583EB5"/>
    <w:rsid w:val="005855CE"/>
    <w:rsid w:val="0058582C"/>
    <w:rsid w:val="00586402"/>
    <w:rsid w:val="005871DA"/>
    <w:rsid w:val="00590EC6"/>
    <w:rsid w:val="0059202D"/>
    <w:rsid w:val="00593976"/>
    <w:rsid w:val="00593B61"/>
    <w:rsid w:val="00593DAA"/>
    <w:rsid w:val="00593E3B"/>
    <w:rsid w:val="005943BB"/>
    <w:rsid w:val="00594721"/>
    <w:rsid w:val="005960B2"/>
    <w:rsid w:val="00596ABF"/>
    <w:rsid w:val="00596FF5"/>
    <w:rsid w:val="005A04F5"/>
    <w:rsid w:val="005A187C"/>
    <w:rsid w:val="005A3C18"/>
    <w:rsid w:val="005A4591"/>
    <w:rsid w:val="005A657E"/>
    <w:rsid w:val="005A6904"/>
    <w:rsid w:val="005A718F"/>
    <w:rsid w:val="005B0A1C"/>
    <w:rsid w:val="005B2AC5"/>
    <w:rsid w:val="005B40E1"/>
    <w:rsid w:val="005B4D56"/>
    <w:rsid w:val="005B4DD1"/>
    <w:rsid w:val="005B5645"/>
    <w:rsid w:val="005B671B"/>
    <w:rsid w:val="005C0645"/>
    <w:rsid w:val="005C334F"/>
    <w:rsid w:val="005C59FF"/>
    <w:rsid w:val="005C5D1C"/>
    <w:rsid w:val="005D3661"/>
    <w:rsid w:val="005D63F9"/>
    <w:rsid w:val="005D6850"/>
    <w:rsid w:val="005D6A66"/>
    <w:rsid w:val="005D6EF8"/>
    <w:rsid w:val="005E0D4E"/>
    <w:rsid w:val="005E1754"/>
    <w:rsid w:val="005E2046"/>
    <w:rsid w:val="005E27FA"/>
    <w:rsid w:val="005E3D6D"/>
    <w:rsid w:val="005E4B76"/>
    <w:rsid w:val="005E54B2"/>
    <w:rsid w:val="005F2208"/>
    <w:rsid w:val="005F56F5"/>
    <w:rsid w:val="005F663C"/>
    <w:rsid w:val="005F7FD0"/>
    <w:rsid w:val="00600353"/>
    <w:rsid w:val="00601353"/>
    <w:rsid w:val="00601D5D"/>
    <w:rsid w:val="006035D8"/>
    <w:rsid w:val="00604939"/>
    <w:rsid w:val="0060650A"/>
    <w:rsid w:val="00606737"/>
    <w:rsid w:val="00607400"/>
    <w:rsid w:val="0060791F"/>
    <w:rsid w:val="006128D4"/>
    <w:rsid w:val="00612E97"/>
    <w:rsid w:val="00615DC1"/>
    <w:rsid w:val="006161CB"/>
    <w:rsid w:val="0062063A"/>
    <w:rsid w:val="0062073A"/>
    <w:rsid w:val="006207F0"/>
    <w:rsid w:val="00620BFA"/>
    <w:rsid w:val="00620CE0"/>
    <w:rsid w:val="0062157F"/>
    <w:rsid w:val="006217F1"/>
    <w:rsid w:val="00622E63"/>
    <w:rsid w:val="00623640"/>
    <w:rsid w:val="00623788"/>
    <w:rsid w:val="00623B70"/>
    <w:rsid w:val="00624A1F"/>
    <w:rsid w:val="00624D9C"/>
    <w:rsid w:val="00627DCF"/>
    <w:rsid w:val="006316FC"/>
    <w:rsid w:val="0063217E"/>
    <w:rsid w:val="00633A67"/>
    <w:rsid w:val="0063476E"/>
    <w:rsid w:val="00634EEE"/>
    <w:rsid w:val="00635819"/>
    <w:rsid w:val="00635BAD"/>
    <w:rsid w:val="0063747D"/>
    <w:rsid w:val="00641769"/>
    <w:rsid w:val="0064316F"/>
    <w:rsid w:val="00643743"/>
    <w:rsid w:val="00645E86"/>
    <w:rsid w:val="00646D34"/>
    <w:rsid w:val="00650A59"/>
    <w:rsid w:val="00651365"/>
    <w:rsid w:val="00651730"/>
    <w:rsid w:val="00653629"/>
    <w:rsid w:val="00653CE7"/>
    <w:rsid w:val="00655995"/>
    <w:rsid w:val="00655C83"/>
    <w:rsid w:val="00656FAC"/>
    <w:rsid w:val="00661737"/>
    <w:rsid w:val="00662BF9"/>
    <w:rsid w:val="00663A83"/>
    <w:rsid w:val="00664C39"/>
    <w:rsid w:val="00665054"/>
    <w:rsid w:val="00666775"/>
    <w:rsid w:val="006705EE"/>
    <w:rsid w:val="00673708"/>
    <w:rsid w:val="00674305"/>
    <w:rsid w:val="00675E10"/>
    <w:rsid w:val="00676DE1"/>
    <w:rsid w:val="00677132"/>
    <w:rsid w:val="006771F6"/>
    <w:rsid w:val="00677641"/>
    <w:rsid w:val="00677C44"/>
    <w:rsid w:val="0068129E"/>
    <w:rsid w:val="00681726"/>
    <w:rsid w:val="0068197A"/>
    <w:rsid w:val="006841C0"/>
    <w:rsid w:val="00684568"/>
    <w:rsid w:val="00685892"/>
    <w:rsid w:val="006900F5"/>
    <w:rsid w:val="006908F9"/>
    <w:rsid w:val="0069129F"/>
    <w:rsid w:val="00694050"/>
    <w:rsid w:val="0069594E"/>
    <w:rsid w:val="006978F3"/>
    <w:rsid w:val="006A064A"/>
    <w:rsid w:val="006A12D8"/>
    <w:rsid w:val="006A13B1"/>
    <w:rsid w:val="006A18F4"/>
    <w:rsid w:val="006A1DCC"/>
    <w:rsid w:val="006A3474"/>
    <w:rsid w:val="006A35F5"/>
    <w:rsid w:val="006A7C21"/>
    <w:rsid w:val="006B11E9"/>
    <w:rsid w:val="006B12E4"/>
    <w:rsid w:val="006B2292"/>
    <w:rsid w:val="006B6E99"/>
    <w:rsid w:val="006B74E2"/>
    <w:rsid w:val="006B7805"/>
    <w:rsid w:val="006C15A7"/>
    <w:rsid w:val="006C4F63"/>
    <w:rsid w:val="006C5C41"/>
    <w:rsid w:val="006C62FB"/>
    <w:rsid w:val="006C639D"/>
    <w:rsid w:val="006C6660"/>
    <w:rsid w:val="006C707A"/>
    <w:rsid w:val="006C79C4"/>
    <w:rsid w:val="006D024E"/>
    <w:rsid w:val="006D1002"/>
    <w:rsid w:val="006D22FB"/>
    <w:rsid w:val="006D3896"/>
    <w:rsid w:val="006D3E2F"/>
    <w:rsid w:val="006D60D4"/>
    <w:rsid w:val="006D6CC0"/>
    <w:rsid w:val="006E04D1"/>
    <w:rsid w:val="006E185A"/>
    <w:rsid w:val="006E31D5"/>
    <w:rsid w:val="006E3284"/>
    <w:rsid w:val="006F0129"/>
    <w:rsid w:val="006F1221"/>
    <w:rsid w:val="006F18ED"/>
    <w:rsid w:val="006F1BA4"/>
    <w:rsid w:val="006F3338"/>
    <w:rsid w:val="006F39A4"/>
    <w:rsid w:val="006F4585"/>
    <w:rsid w:val="006F4E77"/>
    <w:rsid w:val="006F5218"/>
    <w:rsid w:val="006F534D"/>
    <w:rsid w:val="006F6ED1"/>
    <w:rsid w:val="007005DA"/>
    <w:rsid w:val="00702A26"/>
    <w:rsid w:val="00703268"/>
    <w:rsid w:val="007034AD"/>
    <w:rsid w:val="00703744"/>
    <w:rsid w:val="00704064"/>
    <w:rsid w:val="007044DC"/>
    <w:rsid w:val="00705B64"/>
    <w:rsid w:val="00705BF7"/>
    <w:rsid w:val="00705DA7"/>
    <w:rsid w:val="00705DDD"/>
    <w:rsid w:val="00705F19"/>
    <w:rsid w:val="00706672"/>
    <w:rsid w:val="00706F68"/>
    <w:rsid w:val="0071135D"/>
    <w:rsid w:val="007131B4"/>
    <w:rsid w:val="00713619"/>
    <w:rsid w:val="00714F7D"/>
    <w:rsid w:val="00716E35"/>
    <w:rsid w:val="00717492"/>
    <w:rsid w:val="00720CE4"/>
    <w:rsid w:val="00722748"/>
    <w:rsid w:val="00724A76"/>
    <w:rsid w:val="00724F4C"/>
    <w:rsid w:val="00725102"/>
    <w:rsid w:val="007256D9"/>
    <w:rsid w:val="00726A9B"/>
    <w:rsid w:val="0072753C"/>
    <w:rsid w:val="007279A9"/>
    <w:rsid w:val="00727EA2"/>
    <w:rsid w:val="00731371"/>
    <w:rsid w:val="00732109"/>
    <w:rsid w:val="00733FAB"/>
    <w:rsid w:val="00734C49"/>
    <w:rsid w:val="00734EEE"/>
    <w:rsid w:val="00734F59"/>
    <w:rsid w:val="00735D0D"/>
    <w:rsid w:val="00735DCA"/>
    <w:rsid w:val="00740365"/>
    <w:rsid w:val="007430D0"/>
    <w:rsid w:val="00743547"/>
    <w:rsid w:val="00743CCD"/>
    <w:rsid w:val="00744596"/>
    <w:rsid w:val="00746A85"/>
    <w:rsid w:val="00747047"/>
    <w:rsid w:val="00747053"/>
    <w:rsid w:val="00750611"/>
    <w:rsid w:val="007513CF"/>
    <w:rsid w:val="007528E5"/>
    <w:rsid w:val="0075325A"/>
    <w:rsid w:val="00753D4B"/>
    <w:rsid w:val="00753F73"/>
    <w:rsid w:val="00754EA1"/>
    <w:rsid w:val="007551D3"/>
    <w:rsid w:val="007555A2"/>
    <w:rsid w:val="0075730B"/>
    <w:rsid w:val="00761BF0"/>
    <w:rsid w:val="00763BD0"/>
    <w:rsid w:val="00767AE6"/>
    <w:rsid w:val="00771DE6"/>
    <w:rsid w:val="007772DC"/>
    <w:rsid w:val="00780E2A"/>
    <w:rsid w:val="007820CC"/>
    <w:rsid w:val="00782E77"/>
    <w:rsid w:val="00784B57"/>
    <w:rsid w:val="007876F5"/>
    <w:rsid w:val="007901F7"/>
    <w:rsid w:val="00790DF6"/>
    <w:rsid w:val="00791961"/>
    <w:rsid w:val="0079342A"/>
    <w:rsid w:val="00793F06"/>
    <w:rsid w:val="007941CA"/>
    <w:rsid w:val="0079489C"/>
    <w:rsid w:val="007951E6"/>
    <w:rsid w:val="0079593D"/>
    <w:rsid w:val="00795A22"/>
    <w:rsid w:val="0079706C"/>
    <w:rsid w:val="00797653"/>
    <w:rsid w:val="007A015D"/>
    <w:rsid w:val="007A3135"/>
    <w:rsid w:val="007A482A"/>
    <w:rsid w:val="007A51BE"/>
    <w:rsid w:val="007A6053"/>
    <w:rsid w:val="007A639C"/>
    <w:rsid w:val="007B3655"/>
    <w:rsid w:val="007B46ED"/>
    <w:rsid w:val="007B53CD"/>
    <w:rsid w:val="007B5838"/>
    <w:rsid w:val="007B6073"/>
    <w:rsid w:val="007C084E"/>
    <w:rsid w:val="007C188F"/>
    <w:rsid w:val="007C1B87"/>
    <w:rsid w:val="007C20A6"/>
    <w:rsid w:val="007C27A6"/>
    <w:rsid w:val="007C4EB4"/>
    <w:rsid w:val="007C737A"/>
    <w:rsid w:val="007C74C2"/>
    <w:rsid w:val="007D00ED"/>
    <w:rsid w:val="007D5E0D"/>
    <w:rsid w:val="007D676C"/>
    <w:rsid w:val="007D79ED"/>
    <w:rsid w:val="007E34BA"/>
    <w:rsid w:val="007E4D8A"/>
    <w:rsid w:val="007E637B"/>
    <w:rsid w:val="007E734E"/>
    <w:rsid w:val="007E76D1"/>
    <w:rsid w:val="007F1DF8"/>
    <w:rsid w:val="008016A3"/>
    <w:rsid w:val="00801E5B"/>
    <w:rsid w:val="008020AB"/>
    <w:rsid w:val="00802F78"/>
    <w:rsid w:val="0080668C"/>
    <w:rsid w:val="008068EA"/>
    <w:rsid w:val="00806C24"/>
    <w:rsid w:val="00807037"/>
    <w:rsid w:val="00812AE6"/>
    <w:rsid w:val="0081344E"/>
    <w:rsid w:val="00814DA8"/>
    <w:rsid w:val="008154CC"/>
    <w:rsid w:val="00816279"/>
    <w:rsid w:val="008202BF"/>
    <w:rsid w:val="00820DDD"/>
    <w:rsid w:val="00821B14"/>
    <w:rsid w:val="00822075"/>
    <w:rsid w:val="0082211D"/>
    <w:rsid w:val="0082418E"/>
    <w:rsid w:val="00824C16"/>
    <w:rsid w:val="0082768C"/>
    <w:rsid w:val="0083178B"/>
    <w:rsid w:val="0083273B"/>
    <w:rsid w:val="0083493B"/>
    <w:rsid w:val="00834EC2"/>
    <w:rsid w:val="008367EF"/>
    <w:rsid w:val="00836B31"/>
    <w:rsid w:val="00836DF3"/>
    <w:rsid w:val="0083747F"/>
    <w:rsid w:val="00837A6C"/>
    <w:rsid w:val="00837DC4"/>
    <w:rsid w:val="0084109F"/>
    <w:rsid w:val="00842DA2"/>
    <w:rsid w:val="0084307E"/>
    <w:rsid w:val="00843229"/>
    <w:rsid w:val="008478D7"/>
    <w:rsid w:val="00847EE1"/>
    <w:rsid w:val="008503FC"/>
    <w:rsid w:val="008504F3"/>
    <w:rsid w:val="0085150B"/>
    <w:rsid w:val="00852B7D"/>
    <w:rsid w:val="00852EF4"/>
    <w:rsid w:val="0085459A"/>
    <w:rsid w:val="00854F61"/>
    <w:rsid w:val="00855B96"/>
    <w:rsid w:val="00855FD6"/>
    <w:rsid w:val="008576C5"/>
    <w:rsid w:val="00862CB6"/>
    <w:rsid w:val="00863EA4"/>
    <w:rsid w:val="008657F0"/>
    <w:rsid w:val="00865A2A"/>
    <w:rsid w:val="00866E72"/>
    <w:rsid w:val="008674AD"/>
    <w:rsid w:val="00870904"/>
    <w:rsid w:val="00870BAB"/>
    <w:rsid w:val="00871174"/>
    <w:rsid w:val="00872A08"/>
    <w:rsid w:val="00872BAF"/>
    <w:rsid w:val="00872E2F"/>
    <w:rsid w:val="00873A60"/>
    <w:rsid w:val="0087471B"/>
    <w:rsid w:val="00875B1C"/>
    <w:rsid w:val="00877DC1"/>
    <w:rsid w:val="0088021C"/>
    <w:rsid w:val="00880E1D"/>
    <w:rsid w:val="0088250E"/>
    <w:rsid w:val="00885101"/>
    <w:rsid w:val="00886549"/>
    <w:rsid w:val="0089187B"/>
    <w:rsid w:val="00892657"/>
    <w:rsid w:val="008929CD"/>
    <w:rsid w:val="00892C12"/>
    <w:rsid w:val="008957A0"/>
    <w:rsid w:val="0089603F"/>
    <w:rsid w:val="008960EA"/>
    <w:rsid w:val="00896776"/>
    <w:rsid w:val="00897F8F"/>
    <w:rsid w:val="008A0C65"/>
    <w:rsid w:val="008A37C4"/>
    <w:rsid w:val="008A5938"/>
    <w:rsid w:val="008A687A"/>
    <w:rsid w:val="008A7120"/>
    <w:rsid w:val="008B10D5"/>
    <w:rsid w:val="008B1411"/>
    <w:rsid w:val="008B1676"/>
    <w:rsid w:val="008B1C70"/>
    <w:rsid w:val="008B2ACD"/>
    <w:rsid w:val="008B2D9C"/>
    <w:rsid w:val="008B3706"/>
    <w:rsid w:val="008B399A"/>
    <w:rsid w:val="008B3BF7"/>
    <w:rsid w:val="008B4409"/>
    <w:rsid w:val="008B47C9"/>
    <w:rsid w:val="008B605D"/>
    <w:rsid w:val="008C006B"/>
    <w:rsid w:val="008C150E"/>
    <w:rsid w:val="008C1810"/>
    <w:rsid w:val="008C274D"/>
    <w:rsid w:val="008C5488"/>
    <w:rsid w:val="008C5630"/>
    <w:rsid w:val="008C57E2"/>
    <w:rsid w:val="008C69B7"/>
    <w:rsid w:val="008C707C"/>
    <w:rsid w:val="008D1429"/>
    <w:rsid w:val="008D2B84"/>
    <w:rsid w:val="008D3247"/>
    <w:rsid w:val="008D4358"/>
    <w:rsid w:val="008D4624"/>
    <w:rsid w:val="008D4A88"/>
    <w:rsid w:val="008D4CEA"/>
    <w:rsid w:val="008D65BC"/>
    <w:rsid w:val="008D7CC6"/>
    <w:rsid w:val="008E2E9B"/>
    <w:rsid w:val="008E2FC6"/>
    <w:rsid w:val="008E363B"/>
    <w:rsid w:val="008E49A4"/>
    <w:rsid w:val="008E4F6C"/>
    <w:rsid w:val="008E5010"/>
    <w:rsid w:val="008E5E3A"/>
    <w:rsid w:val="008F119E"/>
    <w:rsid w:val="008F29D3"/>
    <w:rsid w:val="008F541D"/>
    <w:rsid w:val="008F5531"/>
    <w:rsid w:val="008F5C5F"/>
    <w:rsid w:val="008F6A77"/>
    <w:rsid w:val="0090039B"/>
    <w:rsid w:val="009014F0"/>
    <w:rsid w:val="009016F5"/>
    <w:rsid w:val="00901984"/>
    <w:rsid w:val="00905FCD"/>
    <w:rsid w:val="00906238"/>
    <w:rsid w:val="00906B44"/>
    <w:rsid w:val="009073C3"/>
    <w:rsid w:val="00907F9E"/>
    <w:rsid w:val="009100E4"/>
    <w:rsid w:val="009106AF"/>
    <w:rsid w:val="009110CA"/>
    <w:rsid w:val="00913874"/>
    <w:rsid w:val="009140EA"/>
    <w:rsid w:val="009205D4"/>
    <w:rsid w:val="00920AC3"/>
    <w:rsid w:val="00920C2A"/>
    <w:rsid w:val="0092104B"/>
    <w:rsid w:val="0092110E"/>
    <w:rsid w:val="00921D8E"/>
    <w:rsid w:val="00925393"/>
    <w:rsid w:val="00927B32"/>
    <w:rsid w:val="00927EB5"/>
    <w:rsid w:val="0093168C"/>
    <w:rsid w:val="009316F3"/>
    <w:rsid w:val="0093365F"/>
    <w:rsid w:val="0093367F"/>
    <w:rsid w:val="00934FF6"/>
    <w:rsid w:val="009350A1"/>
    <w:rsid w:val="00935A87"/>
    <w:rsid w:val="00936BEA"/>
    <w:rsid w:val="00936C7C"/>
    <w:rsid w:val="00936DFE"/>
    <w:rsid w:val="009405CA"/>
    <w:rsid w:val="00940BA0"/>
    <w:rsid w:val="00940D3E"/>
    <w:rsid w:val="009468FE"/>
    <w:rsid w:val="00951C64"/>
    <w:rsid w:val="0095335E"/>
    <w:rsid w:val="009537F9"/>
    <w:rsid w:val="00953A1B"/>
    <w:rsid w:val="0095532C"/>
    <w:rsid w:val="00955421"/>
    <w:rsid w:val="00960291"/>
    <w:rsid w:val="009630FB"/>
    <w:rsid w:val="0096473F"/>
    <w:rsid w:val="00966FCF"/>
    <w:rsid w:val="009675CE"/>
    <w:rsid w:val="0097008E"/>
    <w:rsid w:val="00971886"/>
    <w:rsid w:val="00971F0E"/>
    <w:rsid w:val="00972035"/>
    <w:rsid w:val="009758D3"/>
    <w:rsid w:val="00976DE3"/>
    <w:rsid w:val="009770AB"/>
    <w:rsid w:val="009773D3"/>
    <w:rsid w:val="0098181C"/>
    <w:rsid w:val="009826A5"/>
    <w:rsid w:val="00982E75"/>
    <w:rsid w:val="00982F06"/>
    <w:rsid w:val="0098361E"/>
    <w:rsid w:val="0098375D"/>
    <w:rsid w:val="00983B1D"/>
    <w:rsid w:val="00983C48"/>
    <w:rsid w:val="00984AED"/>
    <w:rsid w:val="00985B79"/>
    <w:rsid w:val="00986239"/>
    <w:rsid w:val="00990873"/>
    <w:rsid w:val="00990893"/>
    <w:rsid w:val="00991CED"/>
    <w:rsid w:val="00992873"/>
    <w:rsid w:val="009934D4"/>
    <w:rsid w:val="0099453C"/>
    <w:rsid w:val="00995BF8"/>
    <w:rsid w:val="00995E27"/>
    <w:rsid w:val="009A0929"/>
    <w:rsid w:val="009A1D66"/>
    <w:rsid w:val="009A3DA9"/>
    <w:rsid w:val="009A3EF1"/>
    <w:rsid w:val="009A45D6"/>
    <w:rsid w:val="009A4BE7"/>
    <w:rsid w:val="009A7E5F"/>
    <w:rsid w:val="009B0539"/>
    <w:rsid w:val="009B0657"/>
    <w:rsid w:val="009B0D99"/>
    <w:rsid w:val="009B10E3"/>
    <w:rsid w:val="009B142D"/>
    <w:rsid w:val="009B37D5"/>
    <w:rsid w:val="009B39A7"/>
    <w:rsid w:val="009B4907"/>
    <w:rsid w:val="009B64B7"/>
    <w:rsid w:val="009B6547"/>
    <w:rsid w:val="009B738E"/>
    <w:rsid w:val="009C459C"/>
    <w:rsid w:val="009C62C8"/>
    <w:rsid w:val="009C789D"/>
    <w:rsid w:val="009C7B44"/>
    <w:rsid w:val="009D2A5B"/>
    <w:rsid w:val="009D40BD"/>
    <w:rsid w:val="009D4240"/>
    <w:rsid w:val="009D4F17"/>
    <w:rsid w:val="009D5367"/>
    <w:rsid w:val="009D6B03"/>
    <w:rsid w:val="009D6D1A"/>
    <w:rsid w:val="009E0FA7"/>
    <w:rsid w:val="009E132A"/>
    <w:rsid w:val="009E283C"/>
    <w:rsid w:val="009E33E9"/>
    <w:rsid w:val="009E4165"/>
    <w:rsid w:val="009E6296"/>
    <w:rsid w:val="009E6C54"/>
    <w:rsid w:val="009E78DA"/>
    <w:rsid w:val="009E7DC6"/>
    <w:rsid w:val="009F1E20"/>
    <w:rsid w:val="009F263C"/>
    <w:rsid w:val="009F3938"/>
    <w:rsid w:val="009F5CB1"/>
    <w:rsid w:val="00A016C3"/>
    <w:rsid w:val="00A01E1B"/>
    <w:rsid w:val="00A028DC"/>
    <w:rsid w:val="00A03A6B"/>
    <w:rsid w:val="00A03CCE"/>
    <w:rsid w:val="00A040A9"/>
    <w:rsid w:val="00A042D2"/>
    <w:rsid w:val="00A0447D"/>
    <w:rsid w:val="00A04ACF"/>
    <w:rsid w:val="00A051D1"/>
    <w:rsid w:val="00A057D7"/>
    <w:rsid w:val="00A05C2D"/>
    <w:rsid w:val="00A066D7"/>
    <w:rsid w:val="00A07017"/>
    <w:rsid w:val="00A07044"/>
    <w:rsid w:val="00A10E8E"/>
    <w:rsid w:val="00A13057"/>
    <w:rsid w:val="00A17FE4"/>
    <w:rsid w:val="00A20B9D"/>
    <w:rsid w:val="00A20EE2"/>
    <w:rsid w:val="00A23A43"/>
    <w:rsid w:val="00A243E1"/>
    <w:rsid w:val="00A257AA"/>
    <w:rsid w:val="00A25CF5"/>
    <w:rsid w:val="00A26A5D"/>
    <w:rsid w:val="00A2712E"/>
    <w:rsid w:val="00A30FD3"/>
    <w:rsid w:val="00A31FD7"/>
    <w:rsid w:val="00A32B65"/>
    <w:rsid w:val="00A32F28"/>
    <w:rsid w:val="00A34E76"/>
    <w:rsid w:val="00A4047F"/>
    <w:rsid w:val="00A44591"/>
    <w:rsid w:val="00A4590D"/>
    <w:rsid w:val="00A47AF0"/>
    <w:rsid w:val="00A47BED"/>
    <w:rsid w:val="00A47E33"/>
    <w:rsid w:val="00A51B73"/>
    <w:rsid w:val="00A5257E"/>
    <w:rsid w:val="00A5260D"/>
    <w:rsid w:val="00A53E89"/>
    <w:rsid w:val="00A548C2"/>
    <w:rsid w:val="00A54B8D"/>
    <w:rsid w:val="00A5641C"/>
    <w:rsid w:val="00A576A6"/>
    <w:rsid w:val="00A60376"/>
    <w:rsid w:val="00A60A5F"/>
    <w:rsid w:val="00A63DB8"/>
    <w:rsid w:val="00A64B89"/>
    <w:rsid w:val="00A70ABF"/>
    <w:rsid w:val="00A70D0B"/>
    <w:rsid w:val="00A72309"/>
    <w:rsid w:val="00A75991"/>
    <w:rsid w:val="00A75D02"/>
    <w:rsid w:val="00A75EDA"/>
    <w:rsid w:val="00A77BDC"/>
    <w:rsid w:val="00A8022C"/>
    <w:rsid w:val="00A82A13"/>
    <w:rsid w:val="00A846D7"/>
    <w:rsid w:val="00A846DD"/>
    <w:rsid w:val="00A848B4"/>
    <w:rsid w:val="00A84B87"/>
    <w:rsid w:val="00A84C9E"/>
    <w:rsid w:val="00A85925"/>
    <w:rsid w:val="00A85E67"/>
    <w:rsid w:val="00A86754"/>
    <w:rsid w:val="00A90A1C"/>
    <w:rsid w:val="00A90BB6"/>
    <w:rsid w:val="00A917DB"/>
    <w:rsid w:val="00A9197A"/>
    <w:rsid w:val="00A92B37"/>
    <w:rsid w:val="00A960DD"/>
    <w:rsid w:val="00A974D9"/>
    <w:rsid w:val="00A97994"/>
    <w:rsid w:val="00AA0A50"/>
    <w:rsid w:val="00AA1299"/>
    <w:rsid w:val="00AA1504"/>
    <w:rsid w:val="00AA26C5"/>
    <w:rsid w:val="00AA3122"/>
    <w:rsid w:val="00AA333D"/>
    <w:rsid w:val="00AA7921"/>
    <w:rsid w:val="00AA79C9"/>
    <w:rsid w:val="00AA7E5D"/>
    <w:rsid w:val="00AB18CE"/>
    <w:rsid w:val="00AB190F"/>
    <w:rsid w:val="00AB3985"/>
    <w:rsid w:val="00AB5328"/>
    <w:rsid w:val="00AB64C6"/>
    <w:rsid w:val="00AC021D"/>
    <w:rsid w:val="00AC2BBB"/>
    <w:rsid w:val="00AC3C7C"/>
    <w:rsid w:val="00AC7580"/>
    <w:rsid w:val="00AD042C"/>
    <w:rsid w:val="00AD1DE7"/>
    <w:rsid w:val="00AD2B15"/>
    <w:rsid w:val="00AD3454"/>
    <w:rsid w:val="00AD35AC"/>
    <w:rsid w:val="00AD47CF"/>
    <w:rsid w:val="00AD4F98"/>
    <w:rsid w:val="00AD5A3D"/>
    <w:rsid w:val="00AD5CDC"/>
    <w:rsid w:val="00AD66A0"/>
    <w:rsid w:val="00AD66CE"/>
    <w:rsid w:val="00AD7221"/>
    <w:rsid w:val="00AD7251"/>
    <w:rsid w:val="00AE0349"/>
    <w:rsid w:val="00AE0A5C"/>
    <w:rsid w:val="00AE3148"/>
    <w:rsid w:val="00AE44B9"/>
    <w:rsid w:val="00AE5448"/>
    <w:rsid w:val="00AE7127"/>
    <w:rsid w:val="00AE7EA8"/>
    <w:rsid w:val="00AF134D"/>
    <w:rsid w:val="00AF52C7"/>
    <w:rsid w:val="00B00F13"/>
    <w:rsid w:val="00B01A0B"/>
    <w:rsid w:val="00B048B0"/>
    <w:rsid w:val="00B05A04"/>
    <w:rsid w:val="00B065FA"/>
    <w:rsid w:val="00B06A79"/>
    <w:rsid w:val="00B07584"/>
    <w:rsid w:val="00B110DF"/>
    <w:rsid w:val="00B11107"/>
    <w:rsid w:val="00B12947"/>
    <w:rsid w:val="00B15365"/>
    <w:rsid w:val="00B167B6"/>
    <w:rsid w:val="00B16EA3"/>
    <w:rsid w:val="00B171DE"/>
    <w:rsid w:val="00B215C2"/>
    <w:rsid w:val="00B229FF"/>
    <w:rsid w:val="00B231BB"/>
    <w:rsid w:val="00B241EA"/>
    <w:rsid w:val="00B24DC8"/>
    <w:rsid w:val="00B26BBD"/>
    <w:rsid w:val="00B30132"/>
    <w:rsid w:val="00B32286"/>
    <w:rsid w:val="00B32E50"/>
    <w:rsid w:val="00B3402B"/>
    <w:rsid w:val="00B34452"/>
    <w:rsid w:val="00B35FBC"/>
    <w:rsid w:val="00B37DFC"/>
    <w:rsid w:val="00B40072"/>
    <w:rsid w:val="00B40DDB"/>
    <w:rsid w:val="00B423BE"/>
    <w:rsid w:val="00B427D6"/>
    <w:rsid w:val="00B43401"/>
    <w:rsid w:val="00B436DE"/>
    <w:rsid w:val="00B43B69"/>
    <w:rsid w:val="00B43BD7"/>
    <w:rsid w:val="00B4501F"/>
    <w:rsid w:val="00B46427"/>
    <w:rsid w:val="00B476CB"/>
    <w:rsid w:val="00B51E9B"/>
    <w:rsid w:val="00B51EB7"/>
    <w:rsid w:val="00B53036"/>
    <w:rsid w:val="00B5468B"/>
    <w:rsid w:val="00B5596D"/>
    <w:rsid w:val="00B56634"/>
    <w:rsid w:val="00B57103"/>
    <w:rsid w:val="00B57AFB"/>
    <w:rsid w:val="00B62EAD"/>
    <w:rsid w:val="00B63262"/>
    <w:rsid w:val="00B635D2"/>
    <w:rsid w:val="00B65125"/>
    <w:rsid w:val="00B6558E"/>
    <w:rsid w:val="00B6653E"/>
    <w:rsid w:val="00B66753"/>
    <w:rsid w:val="00B66A1B"/>
    <w:rsid w:val="00B723A8"/>
    <w:rsid w:val="00B72B11"/>
    <w:rsid w:val="00B72E19"/>
    <w:rsid w:val="00B73019"/>
    <w:rsid w:val="00B75045"/>
    <w:rsid w:val="00B761BB"/>
    <w:rsid w:val="00B763C7"/>
    <w:rsid w:val="00B77CB6"/>
    <w:rsid w:val="00B80832"/>
    <w:rsid w:val="00B80F01"/>
    <w:rsid w:val="00B812A9"/>
    <w:rsid w:val="00B817D2"/>
    <w:rsid w:val="00B8210C"/>
    <w:rsid w:val="00B842B0"/>
    <w:rsid w:val="00B85033"/>
    <w:rsid w:val="00B87206"/>
    <w:rsid w:val="00B872E7"/>
    <w:rsid w:val="00B876F9"/>
    <w:rsid w:val="00B9091D"/>
    <w:rsid w:val="00B90EAA"/>
    <w:rsid w:val="00B93D9E"/>
    <w:rsid w:val="00B94E1B"/>
    <w:rsid w:val="00B952D1"/>
    <w:rsid w:val="00B95A86"/>
    <w:rsid w:val="00B9691B"/>
    <w:rsid w:val="00B97199"/>
    <w:rsid w:val="00B97544"/>
    <w:rsid w:val="00B97F13"/>
    <w:rsid w:val="00BA0D7B"/>
    <w:rsid w:val="00BA276F"/>
    <w:rsid w:val="00BA43EB"/>
    <w:rsid w:val="00BA60CD"/>
    <w:rsid w:val="00BB1FF7"/>
    <w:rsid w:val="00BB2F96"/>
    <w:rsid w:val="00BB3BF7"/>
    <w:rsid w:val="00BB44E9"/>
    <w:rsid w:val="00BB4AB7"/>
    <w:rsid w:val="00BB51D9"/>
    <w:rsid w:val="00BC1A1E"/>
    <w:rsid w:val="00BC31B6"/>
    <w:rsid w:val="00BC41FD"/>
    <w:rsid w:val="00BC6134"/>
    <w:rsid w:val="00BC79EF"/>
    <w:rsid w:val="00BD1040"/>
    <w:rsid w:val="00BD291C"/>
    <w:rsid w:val="00BD6B5E"/>
    <w:rsid w:val="00BD7803"/>
    <w:rsid w:val="00BE2218"/>
    <w:rsid w:val="00BE2590"/>
    <w:rsid w:val="00BE6A10"/>
    <w:rsid w:val="00BF1696"/>
    <w:rsid w:val="00BF2034"/>
    <w:rsid w:val="00BF260E"/>
    <w:rsid w:val="00BF3E30"/>
    <w:rsid w:val="00BF551E"/>
    <w:rsid w:val="00C01808"/>
    <w:rsid w:val="00C01A6C"/>
    <w:rsid w:val="00C02CAA"/>
    <w:rsid w:val="00C02D0D"/>
    <w:rsid w:val="00C02E43"/>
    <w:rsid w:val="00C044C3"/>
    <w:rsid w:val="00C04AE0"/>
    <w:rsid w:val="00C05003"/>
    <w:rsid w:val="00C06F60"/>
    <w:rsid w:val="00C07C85"/>
    <w:rsid w:val="00C1101C"/>
    <w:rsid w:val="00C13A82"/>
    <w:rsid w:val="00C13BBB"/>
    <w:rsid w:val="00C13FB9"/>
    <w:rsid w:val="00C15B9E"/>
    <w:rsid w:val="00C16051"/>
    <w:rsid w:val="00C16630"/>
    <w:rsid w:val="00C1698F"/>
    <w:rsid w:val="00C17B39"/>
    <w:rsid w:val="00C17C2F"/>
    <w:rsid w:val="00C20788"/>
    <w:rsid w:val="00C20973"/>
    <w:rsid w:val="00C23F23"/>
    <w:rsid w:val="00C24376"/>
    <w:rsid w:val="00C2483F"/>
    <w:rsid w:val="00C267E1"/>
    <w:rsid w:val="00C27EF6"/>
    <w:rsid w:val="00C34479"/>
    <w:rsid w:val="00C35E56"/>
    <w:rsid w:val="00C3672B"/>
    <w:rsid w:val="00C3713B"/>
    <w:rsid w:val="00C377E2"/>
    <w:rsid w:val="00C4008A"/>
    <w:rsid w:val="00C40C8F"/>
    <w:rsid w:val="00C412BE"/>
    <w:rsid w:val="00C414D1"/>
    <w:rsid w:val="00C420AB"/>
    <w:rsid w:val="00C42A23"/>
    <w:rsid w:val="00C4393C"/>
    <w:rsid w:val="00C43ECC"/>
    <w:rsid w:val="00C444B8"/>
    <w:rsid w:val="00C44BED"/>
    <w:rsid w:val="00C45BD4"/>
    <w:rsid w:val="00C4614F"/>
    <w:rsid w:val="00C46E93"/>
    <w:rsid w:val="00C471BA"/>
    <w:rsid w:val="00C51857"/>
    <w:rsid w:val="00C52A1A"/>
    <w:rsid w:val="00C538A1"/>
    <w:rsid w:val="00C5440A"/>
    <w:rsid w:val="00C54603"/>
    <w:rsid w:val="00C571CF"/>
    <w:rsid w:val="00C60799"/>
    <w:rsid w:val="00C60C62"/>
    <w:rsid w:val="00C61A74"/>
    <w:rsid w:val="00C6313A"/>
    <w:rsid w:val="00C63F44"/>
    <w:rsid w:val="00C6496E"/>
    <w:rsid w:val="00C657AE"/>
    <w:rsid w:val="00C659DE"/>
    <w:rsid w:val="00C706B9"/>
    <w:rsid w:val="00C706BB"/>
    <w:rsid w:val="00C714C6"/>
    <w:rsid w:val="00C72410"/>
    <w:rsid w:val="00C72A3F"/>
    <w:rsid w:val="00C733B7"/>
    <w:rsid w:val="00C74529"/>
    <w:rsid w:val="00C75107"/>
    <w:rsid w:val="00C76347"/>
    <w:rsid w:val="00C770AB"/>
    <w:rsid w:val="00C77D89"/>
    <w:rsid w:val="00C81B69"/>
    <w:rsid w:val="00C8342D"/>
    <w:rsid w:val="00C83B98"/>
    <w:rsid w:val="00C843D0"/>
    <w:rsid w:val="00C85275"/>
    <w:rsid w:val="00C8529A"/>
    <w:rsid w:val="00C86186"/>
    <w:rsid w:val="00C90CBB"/>
    <w:rsid w:val="00C91869"/>
    <w:rsid w:val="00C92132"/>
    <w:rsid w:val="00C946BB"/>
    <w:rsid w:val="00C9522A"/>
    <w:rsid w:val="00C9590F"/>
    <w:rsid w:val="00C968D8"/>
    <w:rsid w:val="00C96EDE"/>
    <w:rsid w:val="00CA1484"/>
    <w:rsid w:val="00CA2167"/>
    <w:rsid w:val="00CA2C68"/>
    <w:rsid w:val="00CA2F26"/>
    <w:rsid w:val="00CA3A68"/>
    <w:rsid w:val="00CA3E49"/>
    <w:rsid w:val="00CA4139"/>
    <w:rsid w:val="00CA49D5"/>
    <w:rsid w:val="00CA50B2"/>
    <w:rsid w:val="00CA546E"/>
    <w:rsid w:val="00CA79DC"/>
    <w:rsid w:val="00CB02ED"/>
    <w:rsid w:val="00CB03C2"/>
    <w:rsid w:val="00CB20AA"/>
    <w:rsid w:val="00CB27A4"/>
    <w:rsid w:val="00CB42DC"/>
    <w:rsid w:val="00CB4396"/>
    <w:rsid w:val="00CB5974"/>
    <w:rsid w:val="00CB6B1B"/>
    <w:rsid w:val="00CB71AF"/>
    <w:rsid w:val="00CB75F0"/>
    <w:rsid w:val="00CC2452"/>
    <w:rsid w:val="00CC2464"/>
    <w:rsid w:val="00CC47E4"/>
    <w:rsid w:val="00CC4821"/>
    <w:rsid w:val="00CD06F2"/>
    <w:rsid w:val="00CD1837"/>
    <w:rsid w:val="00CD18F4"/>
    <w:rsid w:val="00CD325B"/>
    <w:rsid w:val="00CD361A"/>
    <w:rsid w:val="00CD53C6"/>
    <w:rsid w:val="00CD5E74"/>
    <w:rsid w:val="00CD5FCD"/>
    <w:rsid w:val="00CD6D54"/>
    <w:rsid w:val="00CE0312"/>
    <w:rsid w:val="00CE0347"/>
    <w:rsid w:val="00CE1FEE"/>
    <w:rsid w:val="00CE211A"/>
    <w:rsid w:val="00CE6A39"/>
    <w:rsid w:val="00CE6BCE"/>
    <w:rsid w:val="00CE7148"/>
    <w:rsid w:val="00CE7DF2"/>
    <w:rsid w:val="00CF139C"/>
    <w:rsid w:val="00CF4666"/>
    <w:rsid w:val="00CF7CF6"/>
    <w:rsid w:val="00D00214"/>
    <w:rsid w:val="00D01DD3"/>
    <w:rsid w:val="00D02497"/>
    <w:rsid w:val="00D03048"/>
    <w:rsid w:val="00D06590"/>
    <w:rsid w:val="00D100AC"/>
    <w:rsid w:val="00D107A7"/>
    <w:rsid w:val="00D10A1D"/>
    <w:rsid w:val="00D10F91"/>
    <w:rsid w:val="00D13587"/>
    <w:rsid w:val="00D13779"/>
    <w:rsid w:val="00D13A91"/>
    <w:rsid w:val="00D16690"/>
    <w:rsid w:val="00D1756E"/>
    <w:rsid w:val="00D20B3E"/>
    <w:rsid w:val="00D2243A"/>
    <w:rsid w:val="00D22E96"/>
    <w:rsid w:val="00D245B1"/>
    <w:rsid w:val="00D249F3"/>
    <w:rsid w:val="00D26094"/>
    <w:rsid w:val="00D3048F"/>
    <w:rsid w:val="00D32C7C"/>
    <w:rsid w:val="00D33402"/>
    <w:rsid w:val="00D33769"/>
    <w:rsid w:val="00D3481B"/>
    <w:rsid w:val="00D4135A"/>
    <w:rsid w:val="00D41BAC"/>
    <w:rsid w:val="00D41BC8"/>
    <w:rsid w:val="00D41FE8"/>
    <w:rsid w:val="00D42691"/>
    <w:rsid w:val="00D4300C"/>
    <w:rsid w:val="00D45416"/>
    <w:rsid w:val="00D46256"/>
    <w:rsid w:val="00D466C1"/>
    <w:rsid w:val="00D46BA7"/>
    <w:rsid w:val="00D476B2"/>
    <w:rsid w:val="00D47870"/>
    <w:rsid w:val="00D47FEB"/>
    <w:rsid w:val="00D556FD"/>
    <w:rsid w:val="00D55F03"/>
    <w:rsid w:val="00D570D3"/>
    <w:rsid w:val="00D608F3"/>
    <w:rsid w:val="00D61304"/>
    <w:rsid w:val="00D637B9"/>
    <w:rsid w:val="00D6394D"/>
    <w:rsid w:val="00D67DAA"/>
    <w:rsid w:val="00D70359"/>
    <w:rsid w:val="00D703EE"/>
    <w:rsid w:val="00D707E7"/>
    <w:rsid w:val="00D70C70"/>
    <w:rsid w:val="00D721DE"/>
    <w:rsid w:val="00D72756"/>
    <w:rsid w:val="00D762EF"/>
    <w:rsid w:val="00D774F8"/>
    <w:rsid w:val="00D8137C"/>
    <w:rsid w:val="00D82E8C"/>
    <w:rsid w:val="00D830E6"/>
    <w:rsid w:val="00D84886"/>
    <w:rsid w:val="00D84974"/>
    <w:rsid w:val="00D85722"/>
    <w:rsid w:val="00D8697B"/>
    <w:rsid w:val="00D909F8"/>
    <w:rsid w:val="00D9140E"/>
    <w:rsid w:val="00D9275D"/>
    <w:rsid w:val="00D9285D"/>
    <w:rsid w:val="00D93B6F"/>
    <w:rsid w:val="00D93F91"/>
    <w:rsid w:val="00D953B2"/>
    <w:rsid w:val="00D9603D"/>
    <w:rsid w:val="00D97E06"/>
    <w:rsid w:val="00DA0FEB"/>
    <w:rsid w:val="00DA18AC"/>
    <w:rsid w:val="00DA25FE"/>
    <w:rsid w:val="00DA32D2"/>
    <w:rsid w:val="00DA3DE0"/>
    <w:rsid w:val="00DA4C7E"/>
    <w:rsid w:val="00DA5582"/>
    <w:rsid w:val="00DA58B1"/>
    <w:rsid w:val="00DA5BC1"/>
    <w:rsid w:val="00DA69F6"/>
    <w:rsid w:val="00DA73BA"/>
    <w:rsid w:val="00DB0180"/>
    <w:rsid w:val="00DB1459"/>
    <w:rsid w:val="00DB1D65"/>
    <w:rsid w:val="00DB255C"/>
    <w:rsid w:val="00DB2E09"/>
    <w:rsid w:val="00DB36A1"/>
    <w:rsid w:val="00DB3EFB"/>
    <w:rsid w:val="00DB4B0E"/>
    <w:rsid w:val="00DB6774"/>
    <w:rsid w:val="00DB6A67"/>
    <w:rsid w:val="00DB7830"/>
    <w:rsid w:val="00DC0441"/>
    <w:rsid w:val="00DC0BD8"/>
    <w:rsid w:val="00DC0DEE"/>
    <w:rsid w:val="00DC1D2D"/>
    <w:rsid w:val="00DC30DC"/>
    <w:rsid w:val="00DC4798"/>
    <w:rsid w:val="00DC4985"/>
    <w:rsid w:val="00DC57BA"/>
    <w:rsid w:val="00DC6772"/>
    <w:rsid w:val="00DD02A9"/>
    <w:rsid w:val="00DD1607"/>
    <w:rsid w:val="00DD2C20"/>
    <w:rsid w:val="00DD34FF"/>
    <w:rsid w:val="00DD40BE"/>
    <w:rsid w:val="00DD50CB"/>
    <w:rsid w:val="00DD7519"/>
    <w:rsid w:val="00DE1362"/>
    <w:rsid w:val="00DE2184"/>
    <w:rsid w:val="00DE25D6"/>
    <w:rsid w:val="00DE28AB"/>
    <w:rsid w:val="00DE4024"/>
    <w:rsid w:val="00DE57E6"/>
    <w:rsid w:val="00DE6896"/>
    <w:rsid w:val="00DF251C"/>
    <w:rsid w:val="00DF3C7E"/>
    <w:rsid w:val="00DF4F81"/>
    <w:rsid w:val="00DF51E3"/>
    <w:rsid w:val="00DF5688"/>
    <w:rsid w:val="00DF6B03"/>
    <w:rsid w:val="00E0004D"/>
    <w:rsid w:val="00E049B1"/>
    <w:rsid w:val="00E0792B"/>
    <w:rsid w:val="00E10142"/>
    <w:rsid w:val="00E10B36"/>
    <w:rsid w:val="00E110AA"/>
    <w:rsid w:val="00E11138"/>
    <w:rsid w:val="00E11893"/>
    <w:rsid w:val="00E12EE5"/>
    <w:rsid w:val="00E1528B"/>
    <w:rsid w:val="00E152EE"/>
    <w:rsid w:val="00E15A06"/>
    <w:rsid w:val="00E16B1D"/>
    <w:rsid w:val="00E179F4"/>
    <w:rsid w:val="00E17D33"/>
    <w:rsid w:val="00E17EAE"/>
    <w:rsid w:val="00E205CF"/>
    <w:rsid w:val="00E20928"/>
    <w:rsid w:val="00E20A12"/>
    <w:rsid w:val="00E22FAA"/>
    <w:rsid w:val="00E23899"/>
    <w:rsid w:val="00E26342"/>
    <w:rsid w:val="00E2745A"/>
    <w:rsid w:val="00E3151C"/>
    <w:rsid w:val="00E32D63"/>
    <w:rsid w:val="00E337DE"/>
    <w:rsid w:val="00E344AF"/>
    <w:rsid w:val="00E3472A"/>
    <w:rsid w:val="00E375AE"/>
    <w:rsid w:val="00E37A1B"/>
    <w:rsid w:val="00E40507"/>
    <w:rsid w:val="00E40CE0"/>
    <w:rsid w:val="00E41266"/>
    <w:rsid w:val="00E42E8C"/>
    <w:rsid w:val="00E44D98"/>
    <w:rsid w:val="00E47652"/>
    <w:rsid w:val="00E53963"/>
    <w:rsid w:val="00E54396"/>
    <w:rsid w:val="00E55727"/>
    <w:rsid w:val="00E57368"/>
    <w:rsid w:val="00E57D15"/>
    <w:rsid w:val="00E65B6B"/>
    <w:rsid w:val="00E67603"/>
    <w:rsid w:val="00E70532"/>
    <w:rsid w:val="00E75416"/>
    <w:rsid w:val="00E75BA8"/>
    <w:rsid w:val="00E76773"/>
    <w:rsid w:val="00E77254"/>
    <w:rsid w:val="00E77493"/>
    <w:rsid w:val="00E77B5E"/>
    <w:rsid w:val="00E83FF7"/>
    <w:rsid w:val="00E84B56"/>
    <w:rsid w:val="00E8600A"/>
    <w:rsid w:val="00E86628"/>
    <w:rsid w:val="00E90A70"/>
    <w:rsid w:val="00E92716"/>
    <w:rsid w:val="00E93C1B"/>
    <w:rsid w:val="00E93D9C"/>
    <w:rsid w:val="00E9430B"/>
    <w:rsid w:val="00E94349"/>
    <w:rsid w:val="00E94465"/>
    <w:rsid w:val="00E94A81"/>
    <w:rsid w:val="00E95ED9"/>
    <w:rsid w:val="00E965F8"/>
    <w:rsid w:val="00E96D1D"/>
    <w:rsid w:val="00EA0946"/>
    <w:rsid w:val="00EA340F"/>
    <w:rsid w:val="00EA5E23"/>
    <w:rsid w:val="00EA5E62"/>
    <w:rsid w:val="00EB14D4"/>
    <w:rsid w:val="00EB332A"/>
    <w:rsid w:val="00EB4C6E"/>
    <w:rsid w:val="00EB5D86"/>
    <w:rsid w:val="00EC03B1"/>
    <w:rsid w:val="00EC061E"/>
    <w:rsid w:val="00EC0BB0"/>
    <w:rsid w:val="00EC2485"/>
    <w:rsid w:val="00EC2F29"/>
    <w:rsid w:val="00ED0E68"/>
    <w:rsid w:val="00ED2C89"/>
    <w:rsid w:val="00ED53DB"/>
    <w:rsid w:val="00ED54F8"/>
    <w:rsid w:val="00ED7975"/>
    <w:rsid w:val="00EE03EC"/>
    <w:rsid w:val="00EE0FED"/>
    <w:rsid w:val="00EE2515"/>
    <w:rsid w:val="00EE2CE0"/>
    <w:rsid w:val="00EE36DC"/>
    <w:rsid w:val="00EE54DD"/>
    <w:rsid w:val="00EE5C5E"/>
    <w:rsid w:val="00EE7356"/>
    <w:rsid w:val="00EF056D"/>
    <w:rsid w:val="00EF078F"/>
    <w:rsid w:val="00EF0C6F"/>
    <w:rsid w:val="00EF169B"/>
    <w:rsid w:val="00EF2ABB"/>
    <w:rsid w:val="00EF31E3"/>
    <w:rsid w:val="00EF40FA"/>
    <w:rsid w:val="00EF5DD9"/>
    <w:rsid w:val="00EF6045"/>
    <w:rsid w:val="00EF6F7A"/>
    <w:rsid w:val="00F01E1F"/>
    <w:rsid w:val="00F039D7"/>
    <w:rsid w:val="00F05224"/>
    <w:rsid w:val="00F07892"/>
    <w:rsid w:val="00F07BD0"/>
    <w:rsid w:val="00F10584"/>
    <w:rsid w:val="00F10DA7"/>
    <w:rsid w:val="00F127B7"/>
    <w:rsid w:val="00F13321"/>
    <w:rsid w:val="00F13774"/>
    <w:rsid w:val="00F16DFF"/>
    <w:rsid w:val="00F204A5"/>
    <w:rsid w:val="00F21039"/>
    <w:rsid w:val="00F217C2"/>
    <w:rsid w:val="00F2276B"/>
    <w:rsid w:val="00F22CA9"/>
    <w:rsid w:val="00F23271"/>
    <w:rsid w:val="00F232C2"/>
    <w:rsid w:val="00F23439"/>
    <w:rsid w:val="00F23EBC"/>
    <w:rsid w:val="00F243AC"/>
    <w:rsid w:val="00F24FEB"/>
    <w:rsid w:val="00F312B6"/>
    <w:rsid w:val="00F32A87"/>
    <w:rsid w:val="00F33AFB"/>
    <w:rsid w:val="00F34C55"/>
    <w:rsid w:val="00F34CBF"/>
    <w:rsid w:val="00F3598E"/>
    <w:rsid w:val="00F36395"/>
    <w:rsid w:val="00F374C6"/>
    <w:rsid w:val="00F37AD1"/>
    <w:rsid w:val="00F41710"/>
    <w:rsid w:val="00F4229A"/>
    <w:rsid w:val="00F42C48"/>
    <w:rsid w:val="00F44012"/>
    <w:rsid w:val="00F4446A"/>
    <w:rsid w:val="00F45FB9"/>
    <w:rsid w:val="00F4722A"/>
    <w:rsid w:val="00F47C69"/>
    <w:rsid w:val="00F505A5"/>
    <w:rsid w:val="00F50CE2"/>
    <w:rsid w:val="00F512B6"/>
    <w:rsid w:val="00F5382E"/>
    <w:rsid w:val="00F5464E"/>
    <w:rsid w:val="00F55116"/>
    <w:rsid w:val="00F56470"/>
    <w:rsid w:val="00F60B92"/>
    <w:rsid w:val="00F61C11"/>
    <w:rsid w:val="00F6239E"/>
    <w:rsid w:val="00F623F0"/>
    <w:rsid w:val="00F63079"/>
    <w:rsid w:val="00F63B29"/>
    <w:rsid w:val="00F64E71"/>
    <w:rsid w:val="00F6576C"/>
    <w:rsid w:val="00F65FFD"/>
    <w:rsid w:val="00F6661F"/>
    <w:rsid w:val="00F66995"/>
    <w:rsid w:val="00F7184B"/>
    <w:rsid w:val="00F72488"/>
    <w:rsid w:val="00F72930"/>
    <w:rsid w:val="00F73C0F"/>
    <w:rsid w:val="00F76DB0"/>
    <w:rsid w:val="00F801FB"/>
    <w:rsid w:val="00F80572"/>
    <w:rsid w:val="00F819CE"/>
    <w:rsid w:val="00F81E90"/>
    <w:rsid w:val="00F858A5"/>
    <w:rsid w:val="00F85E5F"/>
    <w:rsid w:val="00F86DCC"/>
    <w:rsid w:val="00F87D3D"/>
    <w:rsid w:val="00F92300"/>
    <w:rsid w:val="00F92A5F"/>
    <w:rsid w:val="00F93A61"/>
    <w:rsid w:val="00F94A6D"/>
    <w:rsid w:val="00F97A74"/>
    <w:rsid w:val="00FA03B3"/>
    <w:rsid w:val="00FA1156"/>
    <w:rsid w:val="00FA116A"/>
    <w:rsid w:val="00FA455B"/>
    <w:rsid w:val="00FA5AF3"/>
    <w:rsid w:val="00FA6514"/>
    <w:rsid w:val="00FB0BBC"/>
    <w:rsid w:val="00FB1611"/>
    <w:rsid w:val="00FB4162"/>
    <w:rsid w:val="00FB453A"/>
    <w:rsid w:val="00FB53CC"/>
    <w:rsid w:val="00FB6B19"/>
    <w:rsid w:val="00FB7EFB"/>
    <w:rsid w:val="00FC00B0"/>
    <w:rsid w:val="00FC0B6E"/>
    <w:rsid w:val="00FC258E"/>
    <w:rsid w:val="00FC3E7A"/>
    <w:rsid w:val="00FD05AA"/>
    <w:rsid w:val="00FD5F4E"/>
    <w:rsid w:val="00FD6749"/>
    <w:rsid w:val="00FE0E5C"/>
    <w:rsid w:val="00FE13B6"/>
    <w:rsid w:val="00FE278E"/>
    <w:rsid w:val="00FE29FD"/>
    <w:rsid w:val="00FE519C"/>
    <w:rsid w:val="00FE6DF9"/>
    <w:rsid w:val="00FE741D"/>
    <w:rsid w:val="00FF037E"/>
    <w:rsid w:val="00FF0903"/>
    <w:rsid w:val="00FF205D"/>
    <w:rsid w:val="00FF2622"/>
    <w:rsid w:val="00FF37CB"/>
    <w:rsid w:val="00FF4201"/>
    <w:rsid w:val="00FF42FF"/>
    <w:rsid w:val="00FF5141"/>
    <w:rsid w:val="00FF69C5"/>
    <w:rsid w:val="10C242C5"/>
    <w:rsid w:val="12867DBF"/>
    <w:rsid w:val="18F0785C"/>
    <w:rsid w:val="2B7419F8"/>
    <w:rsid w:val="33472F77"/>
  </w:rsids>
  <m:mathPr>
    <m:mathFont m:val="Cambria Math"/>
    <m:brkBin m:val="before"/>
    <m:brkBinSub m:val="--"/>
    <m:smallFrac m:val="1"/>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nhideWhenUsed="0" w:uiPriority="0" w:semiHidden="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ocked="1"/>
    <w:lsdException w:uiPriority="0" w:name="toc 2" w:locked="1"/>
    <w:lsdException w:uiPriority="0" w:name="toc 3" w:locked="1"/>
    <w:lsdException w:uiPriority="0" w:name="toc 4" w:locked="1"/>
    <w:lsdException w:uiPriority="0" w:name="toc 5" w:locked="1"/>
    <w:lsdException w:uiPriority="0" w:name="toc 6" w:locked="1"/>
    <w:lsdException w:uiPriority="0" w:name="toc 7" w:locked="1"/>
    <w:lsdException w:uiPriority="0" w:name="toc 8" w:locked="1"/>
    <w:lsdException w:uiPriority="0" w:name="toc 9" w:locked="1"/>
    <w:lsdException w:uiPriority="0" w:name="Normal Indent"/>
    <w:lsdException w:qFormat="1" w:uiPriority="0" w:name="footnote text"/>
    <w:lsdException w:qFormat="1" w:unhideWhenUsed="0" w:uiPriority="0" w:name="annotation text"/>
    <w:lsdException w:uiPriority="99" w:semiHidden="0" w:name="header"/>
    <w:lsdException w:qFormat="1" w:uiPriority="0"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qFormat="1" w:uiPriority="0" w:name="footnote reference"/>
    <w:lsdException w:qFormat="1" w:unhideWhenUsed="0" w:uiPriority="0" w:name="annotation reference"/>
    <w:lsdException w:qFormat="1" w:unhideWhenUsed="0" w:uiPriority="0" w:semiHidden="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name="Hyperlink"/>
    <w:lsdException w:uiPriority="0" w:name="FollowedHyperlink"/>
    <w:lsdException w:qFormat="1" w:unhideWhenUsed="0" w:uiPriority="0" w:semiHidden="0" w:name="Strong" w:locked="1"/>
    <w:lsdException w:qFormat="1" w:unhideWhenUsed="0" w:uiPriority="20" w:semiHidden="0" w:name="Emphasis" w:locked="1"/>
    <w:lsdException w:uiPriority="0" w:name="Document Map"/>
    <w:lsdException w:uiPriority="0" w:name="Plain Text"/>
    <w:lsdException w:uiPriority="0" w:name="E-mail Signature"/>
    <w:lsdException w:qFormat="1" w:unhideWhenUsed="0" w:uiPriority="99" w:name="Normal (Web)"/>
    <w:lsdException w:uiPriority="0" w:name="HTML Acronym"/>
    <w:lsdException w:uiPriority="0" w:name="HTML Address"/>
    <w:lsdException w:qFormat="1" w:unhideWhenUsed="0" w:uiPriority="0" w:name="HTML Cite"/>
    <w:lsdException w:uiPriority="0" w:name="HTML Code"/>
    <w:lsdException w:uiPriority="0" w:name="HTML Definition"/>
    <w:lsdException w:uiPriority="0" w:name="HTML Keyboard"/>
    <w:lsdException w:qFormat="1" w:unhideWhenUsed="0"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qFormat="1" w:unhideWhenUsed="0" w:uiPriority="0" w:semiHidden="0" w:name="Table Grid"/>
    <w:lsdException w:uiPriority="0" w:name="Table Theme"/>
    <w:lsdException w:qFormat="1" w:unhideWhenUsed="0" w:uiPriority="34" w:semiHidden="0" w:name="List Paragraph"/>
  </w:latentStyles>
  <w:style w:type="paragraph" w:default="1" w:styleId="1">
    <w:name w:val="Normal"/>
    <w:qFormat/>
    <w:uiPriority w:val="0"/>
    <w:pPr>
      <w:spacing w:after="160" w:line="259" w:lineRule="auto"/>
    </w:pPr>
    <w:rPr>
      <w:rFonts w:ascii="Calibri" w:hAnsi="Calibri" w:eastAsia="Times New Roman" w:cs="Times New Roman"/>
      <w:lang w:val="ru-RU" w:eastAsia="en-US" w:bidi="ar-SA"/>
    </w:rPr>
  </w:style>
  <w:style w:type="paragraph" w:styleId="2">
    <w:name w:val="heading 1"/>
    <w:basedOn w:val="1"/>
    <w:next w:val="1"/>
    <w:link w:val="22"/>
    <w:qFormat/>
    <w:locked/>
    <w:uiPriority w:val="0"/>
    <w:pPr>
      <w:spacing w:before="100" w:beforeAutospacing="1" w:after="100" w:afterAutospacing="1" w:line="240" w:lineRule="auto"/>
      <w:outlineLvl w:val="0"/>
    </w:pPr>
    <w:rPr>
      <w:rFonts w:ascii="Times New Roman" w:hAnsi="Times New Roman" w:eastAsia="Calibri"/>
      <w:b/>
      <w:bCs/>
      <w:kern w:val="36"/>
      <w:sz w:val="48"/>
      <w:szCs w:val="48"/>
      <w:lang w:eastAsia="ru-RU"/>
    </w:rPr>
  </w:style>
  <w:style w:type="paragraph" w:styleId="3">
    <w:name w:val="heading 2"/>
    <w:basedOn w:val="1"/>
    <w:next w:val="1"/>
    <w:link w:val="45"/>
    <w:semiHidden/>
    <w:unhideWhenUsed/>
    <w:qFormat/>
    <w:locked/>
    <w:uiPriority w:val="0"/>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3"/>
    <w:qFormat/>
    <w:locked/>
    <w:uiPriority w:val="0"/>
    <w:pPr>
      <w:keepNext/>
      <w:keepLines/>
      <w:spacing w:before="200" w:after="0"/>
      <w:outlineLvl w:val="2"/>
    </w:pPr>
    <w:rPr>
      <w:rFonts w:ascii="Cambria" w:hAnsi="Cambria" w:eastAsia="Calibri"/>
      <w:b/>
      <w:bCs/>
      <w:color w:val="4F81BD"/>
    </w:rPr>
  </w:style>
  <w:style w:type="character" w:default="1" w:styleId="13">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29"/>
    <w:semiHidden/>
    <w:uiPriority w:val="0"/>
    <w:pPr>
      <w:spacing w:after="0" w:line="240" w:lineRule="auto"/>
    </w:pPr>
    <w:rPr>
      <w:rFonts w:ascii="Tahoma" w:hAnsi="Tahoma"/>
      <w:sz w:val="16"/>
      <w:szCs w:val="16"/>
    </w:rPr>
  </w:style>
  <w:style w:type="paragraph" w:styleId="6">
    <w:name w:val="annotation text"/>
    <w:basedOn w:val="1"/>
    <w:link w:val="27"/>
    <w:semiHidden/>
    <w:qFormat/>
    <w:uiPriority w:val="0"/>
  </w:style>
  <w:style w:type="paragraph" w:styleId="7">
    <w:name w:val="annotation subject"/>
    <w:basedOn w:val="6"/>
    <w:next w:val="6"/>
    <w:link w:val="28"/>
    <w:semiHidden/>
    <w:qFormat/>
    <w:uiPriority w:val="0"/>
    <w:rPr>
      <w:b/>
      <w:bCs/>
    </w:rPr>
  </w:style>
  <w:style w:type="paragraph" w:styleId="8">
    <w:name w:val="footnote text"/>
    <w:basedOn w:val="1"/>
    <w:link w:val="51"/>
    <w:semiHidden/>
    <w:unhideWhenUsed/>
    <w:qFormat/>
    <w:uiPriority w:val="0"/>
    <w:pPr>
      <w:spacing w:after="0" w:line="240" w:lineRule="auto"/>
    </w:pPr>
  </w:style>
  <w:style w:type="paragraph" w:styleId="9">
    <w:name w:val="header"/>
    <w:basedOn w:val="1"/>
    <w:link w:val="43"/>
    <w:unhideWhenUsed/>
    <w:uiPriority w:val="99"/>
    <w:pPr>
      <w:tabs>
        <w:tab w:val="center" w:pos="4677"/>
        <w:tab w:val="right" w:pos="9355"/>
      </w:tabs>
      <w:spacing w:after="0" w:line="240" w:lineRule="auto"/>
    </w:pPr>
  </w:style>
  <w:style w:type="paragraph" w:styleId="10">
    <w:name w:val="footer"/>
    <w:basedOn w:val="1"/>
    <w:link w:val="44"/>
    <w:unhideWhenUsed/>
    <w:qFormat/>
    <w:uiPriority w:val="0"/>
    <w:pPr>
      <w:tabs>
        <w:tab w:val="center" w:pos="4677"/>
        <w:tab w:val="right" w:pos="9355"/>
      </w:tabs>
      <w:spacing w:after="0" w:line="240" w:lineRule="auto"/>
    </w:pPr>
  </w:style>
  <w:style w:type="paragraph" w:styleId="11">
    <w:name w:val="Normal (Web)"/>
    <w:basedOn w:val="1"/>
    <w:semiHidden/>
    <w:qFormat/>
    <w:uiPriority w:val="99"/>
    <w:pPr>
      <w:spacing w:before="100" w:beforeAutospacing="1" w:after="100" w:afterAutospacing="1" w:line="240" w:lineRule="auto"/>
    </w:pPr>
    <w:rPr>
      <w:rFonts w:ascii="Times New Roman" w:hAnsi="Times New Roman" w:eastAsia="Calibri"/>
      <w:sz w:val="24"/>
      <w:szCs w:val="24"/>
      <w:lang w:eastAsia="ru-RU"/>
    </w:rPr>
  </w:style>
  <w:style w:type="paragraph" w:styleId="12">
    <w:name w:val="HTML Preformatted"/>
    <w:basedOn w:val="1"/>
    <w:link w:val="40"/>
    <w:semiHidden/>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Calibri" w:cs="Courier New"/>
      <w:lang w:eastAsia="ru-RU"/>
    </w:rPr>
  </w:style>
  <w:style w:type="character" w:styleId="14">
    <w:name w:val="footnote reference"/>
    <w:basedOn w:val="13"/>
    <w:semiHidden/>
    <w:unhideWhenUsed/>
    <w:qFormat/>
    <w:uiPriority w:val="0"/>
    <w:rPr>
      <w:vertAlign w:val="superscript"/>
    </w:rPr>
  </w:style>
  <w:style w:type="character" w:styleId="15">
    <w:name w:val="annotation reference"/>
    <w:semiHidden/>
    <w:qFormat/>
    <w:uiPriority w:val="0"/>
    <w:rPr>
      <w:rFonts w:cs="Times New Roman"/>
      <w:sz w:val="16"/>
    </w:rPr>
  </w:style>
  <w:style w:type="character" w:styleId="16">
    <w:name w:val="Emphasis"/>
    <w:qFormat/>
    <w:locked/>
    <w:uiPriority w:val="20"/>
    <w:rPr>
      <w:rFonts w:cs="Times New Roman"/>
      <w:i/>
      <w:iCs/>
    </w:rPr>
  </w:style>
  <w:style w:type="character" w:styleId="17">
    <w:name w:val="Hyperlink"/>
    <w:semiHidden/>
    <w:qFormat/>
    <w:uiPriority w:val="0"/>
    <w:rPr>
      <w:rFonts w:cs="Times New Roman"/>
      <w:color w:val="0000FF"/>
      <w:u w:val="single"/>
    </w:rPr>
  </w:style>
  <w:style w:type="character" w:styleId="18">
    <w:name w:val="line number"/>
    <w:basedOn w:val="13"/>
    <w:qFormat/>
    <w:uiPriority w:val="0"/>
  </w:style>
  <w:style w:type="character" w:styleId="19">
    <w:name w:val="HTML Cite"/>
    <w:semiHidden/>
    <w:qFormat/>
    <w:uiPriority w:val="0"/>
    <w:rPr>
      <w:rFonts w:cs="Times New Roman"/>
      <w:i/>
      <w:iCs/>
    </w:rPr>
  </w:style>
  <w:style w:type="table" w:styleId="21">
    <w:name w:val="Table Grid"/>
    <w:basedOn w:val="20"/>
    <w:qFormat/>
    <w:uiPriority w:val="0"/>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Заголовок 1 Знак"/>
    <w:link w:val="2"/>
    <w:qFormat/>
    <w:locked/>
    <w:uiPriority w:val="0"/>
    <w:rPr>
      <w:rFonts w:eastAsia="Calibri"/>
      <w:b/>
      <w:bCs/>
      <w:kern w:val="36"/>
      <w:sz w:val="48"/>
      <w:szCs w:val="48"/>
    </w:rPr>
  </w:style>
  <w:style w:type="character" w:customStyle="1" w:styleId="23">
    <w:name w:val="Заголовок 3 Знак"/>
    <w:link w:val="4"/>
    <w:qFormat/>
    <w:locked/>
    <w:uiPriority w:val="0"/>
    <w:rPr>
      <w:rFonts w:ascii="Cambria" w:hAnsi="Cambria" w:cs="Times New Roman"/>
      <w:b/>
      <w:bCs/>
      <w:color w:val="4F81BD"/>
      <w:lang w:eastAsia="en-US"/>
    </w:rPr>
  </w:style>
  <w:style w:type="paragraph" w:customStyle="1" w:styleId="24">
    <w:name w:val="Абзац списка1"/>
    <w:basedOn w:val="1"/>
    <w:qFormat/>
    <w:uiPriority w:val="0"/>
    <w:pPr>
      <w:ind w:left="720"/>
    </w:pPr>
  </w:style>
  <w:style w:type="paragraph" w:customStyle="1" w:styleId="25">
    <w:name w:val="Char Char Знак Знак Знак Знак Знак Знак Знак Знак Знак Знак Char Char Знак Знак Знак Знак Знак Знак Знак"/>
    <w:basedOn w:val="1"/>
    <w:qFormat/>
    <w:uiPriority w:val="0"/>
    <w:pPr>
      <w:spacing w:line="240" w:lineRule="exact"/>
    </w:pPr>
    <w:rPr>
      <w:rFonts w:ascii="Verdana" w:hAnsi="Verdana" w:eastAsia="Calibri" w:cs="Verdana"/>
      <w:lang w:val="en-US"/>
    </w:rPr>
  </w:style>
  <w:style w:type="character" w:customStyle="1" w:styleId="26">
    <w:name w:val="Замещающий текст1"/>
    <w:semiHidden/>
    <w:qFormat/>
    <w:uiPriority w:val="0"/>
    <w:rPr>
      <w:rFonts w:cs="Times New Roman"/>
      <w:color w:val="808080"/>
    </w:rPr>
  </w:style>
  <w:style w:type="character" w:customStyle="1" w:styleId="27">
    <w:name w:val="Текст примечания Знак"/>
    <w:link w:val="6"/>
    <w:semiHidden/>
    <w:qFormat/>
    <w:locked/>
    <w:uiPriority w:val="0"/>
    <w:rPr>
      <w:rFonts w:cs="Times New Roman"/>
      <w:lang w:eastAsia="en-US"/>
    </w:rPr>
  </w:style>
  <w:style w:type="character" w:customStyle="1" w:styleId="28">
    <w:name w:val="Тема примечания Знак"/>
    <w:link w:val="7"/>
    <w:semiHidden/>
    <w:qFormat/>
    <w:locked/>
    <w:uiPriority w:val="0"/>
    <w:rPr>
      <w:rFonts w:cs="Times New Roman"/>
      <w:b/>
      <w:lang w:eastAsia="en-US"/>
    </w:rPr>
  </w:style>
  <w:style w:type="character" w:customStyle="1" w:styleId="29">
    <w:name w:val="Текст выноски Знак"/>
    <w:link w:val="5"/>
    <w:semiHidden/>
    <w:qFormat/>
    <w:locked/>
    <w:uiPriority w:val="0"/>
    <w:rPr>
      <w:rFonts w:ascii="Tahoma" w:hAnsi="Tahoma" w:cs="Times New Roman"/>
      <w:sz w:val="16"/>
      <w:lang w:eastAsia="en-US"/>
    </w:rPr>
  </w:style>
  <w:style w:type="paragraph" w:customStyle="1" w:styleId="30">
    <w:name w:val="float-left"/>
    <w:basedOn w:val="1"/>
    <w:qFormat/>
    <w:uiPriority w:val="0"/>
    <w:pPr>
      <w:spacing w:before="100" w:beforeAutospacing="1" w:after="100" w:afterAutospacing="1" w:line="240" w:lineRule="auto"/>
    </w:pPr>
    <w:rPr>
      <w:rFonts w:ascii="Times New Roman" w:hAnsi="Times New Roman" w:eastAsia="Calibri"/>
      <w:sz w:val="24"/>
      <w:szCs w:val="24"/>
      <w:lang w:eastAsia="ru-RU"/>
    </w:rPr>
  </w:style>
  <w:style w:type="paragraph" w:customStyle="1" w:styleId="31">
    <w:name w:val="float-right"/>
    <w:basedOn w:val="1"/>
    <w:qFormat/>
    <w:uiPriority w:val="0"/>
    <w:pPr>
      <w:spacing w:before="100" w:beforeAutospacing="1" w:after="100" w:afterAutospacing="1" w:line="240" w:lineRule="auto"/>
    </w:pPr>
    <w:rPr>
      <w:rFonts w:ascii="Times New Roman" w:hAnsi="Times New Roman" w:eastAsia="Calibri"/>
      <w:sz w:val="24"/>
      <w:szCs w:val="24"/>
      <w:lang w:eastAsia="ru-RU"/>
    </w:rPr>
  </w:style>
  <w:style w:type="character" w:customStyle="1" w:styleId="32">
    <w:name w:val="italic"/>
    <w:qFormat/>
    <w:uiPriority w:val="0"/>
    <w:rPr>
      <w:rFonts w:cs="Times New Roman"/>
    </w:rPr>
  </w:style>
  <w:style w:type="character" w:customStyle="1" w:styleId="33">
    <w:name w:val="author"/>
    <w:qFormat/>
    <w:uiPriority w:val="0"/>
    <w:rPr>
      <w:rFonts w:cs="Times New Roman"/>
    </w:rPr>
  </w:style>
  <w:style w:type="character" w:customStyle="1" w:styleId="34">
    <w:name w:val="pubyear"/>
    <w:qFormat/>
    <w:uiPriority w:val="0"/>
    <w:rPr>
      <w:rFonts w:cs="Times New Roman"/>
    </w:rPr>
  </w:style>
  <w:style w:type="character" w:customStyle="1" w:styleId="35">
    <w:name w:val="articletitle"/>
    <w:qFormat/>
    <w:uiPriority w:val="0"/>
    <w:rPr>
      <w:rFonts w:cs="Times New Roman"/>
    </w:rPr>
  </w:style>
  <w:style w:type="character" w:customStyle="1" w:styleId="36">
    <w:name w:val="journaltitle"/>
    <w:qFormat/>
    <w:uiPriority w:val="0"/>
    <w:rPr>
      <w:rFonts w:cs="Times New Roman"/>
    </w:rPr>
  </w:style>
  <w:style w:type="character" w:customStyle="1" w:styleId="37">
    <w:name w:val="vol"/>
    <w:qFormat/>
    <w:uiPriority w:val="0"/>
    <w:rPr>
      <w:rFonts w:cs="Times New Roman"/>
    </w:rPr>
  </w:style>
  <w:style w:type="character" w:customStyle="1" w:styleId="38">
    <w:name w:val="pagefirst"/>
    <w:qFormat/>
    <w:uiPriority w:val="0"/>
    <w:rPr>
      <w:rFonts w:cs="Times New Roman"/>
    </w:rPr>
  </w:style>
  <w:style w:type="character" w:customStyle="1" w:styleId="39">
    <w:name w:val="pagelast"/>
    <w:qFormat/>
    <w:uiPriority w:val="0"/>
    <w:rPr>
      <w:rFonts w:cs="Times New Roman"/>
    </w:rPr>
  </w:style>
  <w:style w:type="character" w:customStyle="1" w:styleId="40">
    <w:name w:val="Стандартный HTML Знак"/>
    <w:link w:val="12"/>
    <w:semiHidden/>
    <w:qFormat/>
    <w:locked/>
    <w:uiPriority w:val="0"/>
    <w:rPr>
      <w:rFonts w:ascii="Courier New" w:hAnsi="Courier New" w:cs="Courier New"/>
    </w:rPr>
  </w:style>
  <w:style w:type="paragraph" w:customStyle="1" w:styleId="41">
    <w:name w:val="Рецензия1"/>
    <w:hidden/>
    <w:semiHidden/>
    <w:qFormat/>
    <w:uiPriority w:val="99"/>
    <w:pPr>
      <w:spacing w:after="200" w:line="276" w:lineRule="auto"/>
    </w:pPr>
    <w:rPr>
      <w:rFonts w:ascii="Calibri" w:hAnsi="Calibri" w:eastAsia="Times New Roman" w:cs="Times New Roman"/>
      <w:lang w:val="ru-RU" w:eastAsia="en-US" w:bidi="ar-SA"/>
    </w:rPr>
  </w:style>
  <w:style w:type="paragraph" w:styleId="42">
    <w:name w:val="List Paragraph"/>
    <w:basedOn w:val="1"/>
    <w:qFormat/>
    <w:uiPriority w:val="34"/>
    <w:pPr>
      <w:ind w:left="720"/>
      <w:contextualSpacing/>
    </w:pPr>
  </w:style>
  <w:style w:type="character" w:customStyle="1" w:styleId="43">
    <w:name w:val="Верхний колонтитул Знак"/>
    <w:basedOn w:val="13"/>
    <w:link w:val="9"/>
    <w:qFormat/>
    <w:uiPriority w:val="99"/>
    <w:rPr>
      <w:rFonts w:eastAsia="Times New Roman"/>
      <w:lang w:eastAsia="en-US"/>
    </w:rPr>
  </w:style>
  <w:style w:type="character" w:customStyle="1" w:styleId="44">
    <w:name w:val="Нижний колонтитул Знак"/>
    <w:basedOn w:val="13"/>
    <w:link w:val="10"/>
    <w:qFormat/>
    <w:uiPriority w:val="0"/>
    <w:rPr>
      <w:rFonts w:eastAsia="Times New Roman"/>
      <w:lang w:eastAsia="en-US"/>
    </w:rPr>
  </w:style>
  <w:style w:type="character" w:customStyle="1" w:styleId="45">
    <w:name w:val="Заголовок 2 Знак"/>
    <w:basedOn w:val="13"/>
    <w:link w:val="3"/>
    <w:semiHidden/>
    <w:qFormat/>
    <w:uiPriority w:val="0"/>
    <w:rPr>
      <w:rFonts w:asciiTheme="majorHAnsi" w:hAnsiTheme="majorHAnsi" w:eastAsiaTheme="majorEastAsia" w:cstheme="majorBidi"/>
      <w:color w:val="2E75B6" w:themeColor="accent1" w:themeShade="BF"/>
      <w:sz w:val="26"/>
      <w:szCs w:val="26"/>
      <w:lang w:eastAsia="en-US"/>
    </w:rPr>
  </w:style>
  <w:style w:type="character" w:customStyle="1" w:styleId="46">
    <w:name w:val="gmail_default"/>
    <w:basedOn w:val="13"/>
    <w:qFormat/>
    <w:uiPriority w:val="0"/>
  </w:style>
  <w:style w:type="character" w:customStyle="1" w:styleId="47">
    <w:name w:val="mi"/>
    <w:basedOn w:val="13"/>
    <w:qFormat/>
    <w:uiPriority w:val="0"/>
  </w:style>
  <w:style w:type="character" w:customStyle="1" w:styleId="48">
    <w:name w:val="mo"/>
    <w:basedOn w:val="13"/>
    <w:qFormat/>
    <w:uiPriority w:val="0"/>
  </w:style>
  <w:style w:type="character" w:customStyle="1" w:styleId="49">
    <w:name w:val="mn"/>
    <w:basedOn w:val="13"/>
    <w:qFormat/>
    <w:uiPriority w:val="0"/>
  </w:style>
  <w:style w:type="character" w:customStyle="1" w:styleId="50">
    <w:name w:val="tlid-translation"/>
    <w:basedOn w:val="13"/>
    <w:qFormat/>
    <w:uiPriority w:val="0"/>
  </w:style>
  <w:style w:type="character" w:customStyle="1" w:styleId="51">
    <w:name w:val="Текст сноски Знак"/>
    <w:basedOn w:val="13"/>
    <w:link w:val="8"/>
    <w:semiHidden/>
    <w:qFormat/>
    <w:uiPriority w:val="0"/>
    <w:rPr>
      <w:rFonts w:eastAsia="Times New Roman"/>
      <w:lang w:eastAsia="en-US"/>
    </w:rPr>
  </w:style>
  <w:style w:type="paragraph" w:customStyle="1" w:styleId="52">
    <w:name w:val="Revision"/>
    <w:hidden/>
    <w:semiHidden/>
    <w:qFormat/>
    <w:uiPriority w:val="99"/>
    <w:pPr>
      <w:spacing w:after="0" w:line="240" w:lineRule="auto"/>
    </w:pPr>
    <w:rPr>
      <w:rFonts w:ascii="Calibri" w:hAnsi="Calibri" w:eastAsia="Times New Roman" w:cs="Times New Roman"/>
      <w:lang w:val="ru-RU"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1.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4" Type="http://schemas.microsoft.com/office/2011/relationships/people" Target="people.xml"/><Relationship Id="rId23" Type="http://schemas.openxmlformats.org/officeDocument/2006/relationships/fontTable" Target="fontTable.xml"/><Relationship Id="rId22" Type="http://schemas.openxmlformats.org/officeDocument/2006/relationships/customXml" Target="../customXml/item3.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145ABD-10EC-4C3A-B49D-AC1C22381571}">
  <ds:schemaRefs/>
</ds:datastoreItem>
</file>

<file path=customXml/itemProps3.xml><?xml version="1.0" encoding="utf-8"?>
<ds:datastoreItem xmlns:ds="http://schemas.openxmlformats.org/officeDocument/2006/customXml" ds:itemID="{6788598B-C569-4729-982B-44899298132A}">
  <ds:schemaRefs/>
</ds:datastoreItem>
</file>

<file path=docProps/app.xml><?xml version="1.0" encoding="utf-8"?>
<Properties xmlns="http://schemas.openxmlformats.org/officeDocument/2006/extended-properties" xmlns:vt="http://schemas.openxmlformats.org/officeDocument/2006/docPropsVTypes">
  <Template>Normal</Template>
  <Company>MultiDVD Team</Company>
  <Pages>38</Pages>
  <Words>14102</Words>
  <Characters>80387</Characters>
  <Lines>669</Lines>
  <Paragraphs>188</Paragraphs>
  <TotalTime>7</TotalTime>
  <ScaleCrop>false</ScaleCrop>
  <LinksUpToDate>false</LinksUpToDate>
  <CharactersWithSpaces>94301</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2019-09-30T06:16:00Z</dcterms:created>
  <dc:creator>Unick</dc:creator>
  <cp:lastModifiedBy>polyd</cp:lastModifiedBy>
  <dcterms:modified xsi:type="dcterms:W3CDTF">2019-11-01T12:15:59Z</dcterms:modified>
  <dc:title>Climate change and zooplankton phenology in the White Sea</dc:title>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1049-10.2.0.7646</vt:lpwstr>
  </property>
</Properties>
</file>