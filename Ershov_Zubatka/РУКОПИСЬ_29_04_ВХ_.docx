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media/image5.svg" ContentType="image/sv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iCs/>
          <w:color w:val="000000"/>
          <w:sz w:val="28"/>
          <w:szCs w:val="28"/>
        </w:rPr>
      </w:pPr>
      <w:r>
        <w:rPr>
          <w:rFonts w:ascii="Times New Roman" w:hAnsi="Times New Roman" w:cs="Times New Roman"/>
          <w:b/>
          <w:color w:val="000000"/>
          <w:sz w:val="28"/>
          <w:szCs w:val="28"/>
        </w:rPr>
        <w:t>Многолетние изменения в составе питания полосатой зубатки</w:t>
      </w:r>
      <w:r>
        <w:rPr>
          <w:rFonts w:ascii="Times New Roman" w:hAnsi="Times New Roman" w:cs="Times New Roman"/>
          <w:b/>
          <w:color w:val="000000"/>
        </w:rPr>
        <w:t xml:space="preserve"> </w:t>
      </w:r>
      <w:r>
        <w:rPr>
          <w:rFonts w:ascii="Times New Roman" w:hAnsi="Times New Roman" w:cs="Times New Roman"/>
          <w:b/>
          <w:i/>
          <w:iCs/>
          <w:color w:val="000000"/>
          <w:sz w:val="28"/>
          <w:szCs w:val="28"/>
          <w:lang w:val="en-US"/>
        </w:rPr>
        <w:t>Anarhichas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lupus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marisalbi</w:t>
      </w:r>
      <w:r>
        <w:rPr>
          <w:rFonts w:ascii="Times New Roman" w:hAnsi="Times New Roman" w:cs="Times New Roman"/>
          <w:b/>
          <w:i/>
          <w:iCs/>
          <w:color w:val="000000"/>
          <w:sz w:val="28"/>
          <w:szCs w:val="28"/>
        </w:rPr>
        <w:t xml:space="preserve"> </w:t>
      </w:r>
      <w:r>
        <w:rPr>
          <w:rFonts w:ascii="Times New Roman" w:hAnsi="Times New Roman" w:cs="Times New Roman"/>
          <w:b/>
          <w:iCs/>
          <w:color w:val="000000"/>
          <w:sz w:val="28"/>
          <w:szCs w:val="28"/>
          <w:lang w:val="en-US"/>
        </w:rPr>
        <w:t>Barsukov</w:t>
      </w:r>
      <w:r>
        <w:rPr>
          <w:rFonts w:ascii="Times New Roman" w:hAnsi="Times New Roman" w:cs="Times New Roman"/>
          <w:b/>
          <w:iCs/>
          <w:color w:val="000000"/>
          <w:sz w:val="28"/>
          <w:szCs w:val="28"/>
        </w:rPr>
        <w:t>, 1956 в Кандалакшском заливе Белого моря</w:t>
      </w:r>
    </w:p>
    <w:p>
      <w:pPr>
        <w:spacing w:after="0" w:line="360" w:lineRule="auto"/>
        <w:rPr>
          <w:rFonts w:ascii="Times New Roman" w:hAnsi="Times New Roman" w:eastAsia="Times New Roman" w:cs="Times New Roman"/>
          <w:b/>
          <w:iCs/>
          <w:sz w:val="24"/>
          <w:szCs w:val="24"/>
          <w:lang w:val="en-US" w:eastAsia="ru-RU"/>
        </w:rPr>
      </w:pPr>
      <w:commentRangeStart w:id="0"/>
      <w:r>
        <w:rPr>
          <w:rFonts w:ascii="Times New Roman" w:hAnsi="Times New Roman" w:eastAsia="Times New Roman" w:cs="Times New Roman"/>
          <w:b/>
          <w:color w:val="000000"/>
          <w:sz w:val="28"/>
          <w:szCs w:val="28"/>
          <w:lang w:val="en-US" w:eastAsia="ru-RU"/>
        </w:rPr>
        <w:t>Long-term changes</w:t>
      </w:r>
      <w:commentRangeEnd w:id="0"/>
      <w:r>
        <w:commentReference w:id="0"/>
      </w:r>
      <w:r>
        <w:rPr>
          <w:rFonts w:ascii="Times New Roman" w:hAnsi="Times New Roman" w:eastAsia="Times New Roman" w:cs="Times New Roman"/>
          <w:b/>
          <w:color w:val="000000"/>
          <w:sz w:val="28"/>
          <w:szCs w:val="28"/>
          <w:lang w:val="en-US" w:eastAsia="ru-RU"/>
        </w:rPr>
        <w:t xml:space="preserve"> in diet of Atlantic wolffish </w:t>
      </w:r>
      <w:r>
        <w:rPr>
          <w:rFonts w:ascii="Times New Roman" w:hAnsi="Times New Roman" w:eastAsia="Times New Roman" w:cs="Times New Roman"/>
          <w:b/>
          <w:i/>
          <w:color w:val="000000"/>
          <w:sz w:val="28"/>
          <w:szCs w:val="28"/>
          <w:lang w:val="en-US" w:eastAsia="ru-RU"/>
        </w:rPr>
        <w:t xml:space="preserve">Anarhichas lupus marisalbi </w:t>
      </w:r>
      <w:r>
        <w:rPr>
          <w:rFonts w:ascii="Times New Roman" w:hAnsi="Times New Roman" w:eastAsia="Times New Roman" w:cs="Times New Roman"/>
          <w:b/>
          <w:color w:val="000000"/>
          <w:sz w:val="28"/>
          <w:szCs w:val="28"/>
          <w:lang w:val="en-US" w:eastAsia="ru-RU"/>
        </w:rPr>
        <w:t>Barsukov, 1956 in the Kandalaksha Bay of the White Sea</w:t>
      </w:r>
    </w:p>
    <w:p>
      <w:pPr>
        <w:spacing w:line="360" w:lineRule="auto"/>
        <w:rPr>
          <w:rFonts w:ascii="Times New Roman" w:hAnsi="Times New Roman" w:cs="Times New Roman"/>
          <w:lang w:val="en-US"/>
        </w:rPr>
      </w:pPr>
    </w:p>
    <w:p>
      <w:pPr>
        <w:spacing w:after="0" w:line="360" w:lineRule="auto"/>
        <w:rPr>
          <w:rFonts w:ascii="Times New Roman" w:hAnsi="Times New Roman" w:eastAsia="Times New Roman" w:cs="Times New Roman"/>
          <w:b/>
          <w:color w:val="000000"/>
          <w:sz w:val="24"/>
          <w:szCs w:val="24"/>
          <w:lang w:val="en-US"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ВВЕДЕНИЕ</w:t>
      </w:r>
    </w:p>
    <w:p>
      <w:pPr>
        <w:spacing w:line="360" w:lineRule="auto"/>
        <w:rPr>
          <w:rFonts w:ascii="Times New Roman" w:hAnsi="Times New Roman" w:eastAsia="Times New Roman" w:cs="Times New Roman"/>
          <w:sz w:val="24"/>
          <w:szCs w:val="24"/>
          <w:lang w:eastAsia="ru-RU"/>
        </w:rPr>
      </w:pPr>
      <w:r>
        <w:rPr>
          <w:rStyle w:val="7"/>
          <w:rFonts w:ascii="Times New Roman" w:hAnsi="Times New Roman" w:cs="Times New Roman"/>
          <w:sz w:val="24"/>
          <w:szCs w:val="24"/>
        </w:rPr>
        <w:t>Структура и динамика пищевых связей между рыбами и донными организмами в морских прибрежных сообществах представляют собой сложные явления, обусловленные множеством факторов и механизмов.</w:t>
      </w:r>
      <w:r>
        <w:rPr>
          <w:rStyle w:val="6"/>
          <w:rFonts w:ascii="Times New Roman" w:hAnsi="Times New Roman" w:cs="Times New Roman"/>
          <w:sz w:val="24"/>
          <w:szCs w:val="24"/>
        </w:rPr>
        <w:t xml:space="preserve"> </w:t>
      </w:r>
      <w:r>
        <w:rPr>
          <w:rStyle w:val="7"/>
          <w:rFonts w:ascii="Times New Roman" w:hAnsi="Times New Roman" w:cs="Times New Roman"/>
          <w:sz w:val="24"/>
          <w:szCs w:val="24"/>
        </w:rPr>
        <w:t>Состав рациона и значение кормовых видов для хищных рыб определяются прежде всего доступностью и обилием пищевых видов-жертв (объектов добычи) на нагульных участках</w:t>
      </w:r>
      <w:r>
        <w:commentReference w:id="1"/>
      </w:r>
      <w:r>
        <w:rPr>
          <w:rStyle w:val="7"/>
          <w:rFonts w:ascii="Times New Roman" w:hAnsi="Times New Roman" w:cs="Times New Roman"/>
          <w:sz w:val="24"/>
          <w:szCs w:val="24"/>
        </w:rPr>
        <w:t>.</w:t>
      </w:r>
      <w:r>
        <w:rPr>
          <w:rStyle w:val="6"/>
          <w:rFonts w:ascii="Times New Roman" w:hAnsi="Times New Roman" w:cs="Times New Roman"/>
          <w:sz w:val="24"/>
          <w:szCs w:val="24"/>
        </w:rPr>
        <w:t xml:space="preserve"> </w:t>
      </w:r>
      <w:r>
        <w:rPr>
          <w:rStyle w:val="7"/>
          <w:rFonts w:ascii="Times New Roman" w:hAnsi="Times New Roman" w:cs="Times New Roman"/>
          <w:sz w:val="24"/>
          <w:szCs w:val="24"/>
        </w:rPr>
        <w:t>Биомасса и видовое разнообразие бентосных сообществ в локальных прибрежных местообитаниях претерпевает постоянные изменения на различном временном интервале</w:t>
      </w:r>
      <w:ins w:id="0" w:author="google1599737165" w:date="2024-04-29T22:49:20Z">
        <w:r>
          <w:rPr>
            <w:rStyle w:val="7"/>
            <w:rFonts w:hint="default" w:ascii="Times New Roman" w:hAnsi="Times New Roman" w:cs="Times New Roman"/>
            <w:sz w:val="24"/>
            <w:szCs w:val="24"/>
            <w:lang w:val="ru-RU"/>
          </w:rPr>
          <w:t xml:space="preserve"> ка</w:t>
        </w:r>
      </w:ins>
      <w:ins w:id="1" w:author="google1599737165" w:date="2024-04-29T22:49:21Z">
        <w:r>
          <w:rPr>
            <w:rStyle w:val="7"/>
            <w:rFonts w:hint="default" w:ascii="Times New Roman" w:hAnsi="Times New Roman" w:cs="Times New Roman"/>
            <w:sz w:val="24"/>
            <w:szCs w:val="24"/>
            <w:lang w:val="ru-RU"/>
          </w:rPr>
          <w:t>к</w:t>
        </w:r>
      </w:ins>
      <w:ins w:id="2" w:author="google1599737165" w:date="2024-04-29T22:49:22Z">
        <w:r>
          <w:rPr>
            <w:rStyle w:val="7"/>
            <w:rFonts w:hint="default" w:ascii="Times New Roman" w:hAnsi="Times New Roman" w:cs="Times New Roman"/>
            <w:sz w:val="24"/>
            <w:szCs w:val="24"/>
            <w:lang w:val="ru-RU"/>
          </w:rPr>
          <w:t xml:space="preserve"> в</w:t>
        </w:r>
      </w:ins>
      <w:ins w:id="3" w:author="google1599737165" w:date="2024-04-29T22:49:23Z">
        <w:r>
          <w:rPr>
            <w:rStyle w:val="7"/>
            <w:rFonts w:hint="default" w:ascii="Times New Roman" w:hAnsi="Times New Roman" w:cs="Times New Roman"/>
            <w:sz w:val="24"/>
            <w:szCs w:val="24"/>
            <w:lang w:val="ru-RU"/>
          </w:rPr>
          <w:t xml:space="preserve"> с</w:t>
        </w:r>
      </w:ins>
      <w:ins w:id="4" w:author="google1599737165" w:date="2024-04-29T22:49:24Z">
        <w:r>
          <w:rPr>
            <w:rStyle w:val="7"/>
            <w:rFonts w:hint="default" w:ascii="Times New Roman" w:hAnsi="Times New Roman" w:cs="Times New Roman"/>
            <w:sz w:val="24"/>
            <w:szCs w:val="24"/>
            <w:lang w:val="ru-RU"/>
          </w:rPr>
          <w:t>езо</w:t>
        </w:r>
      </w:ins>
      <w:ins w:id="5" w:author="google1599737165" w:date="2024-04-29T22:49:25Z">
        <w:r>
          <w:rPr>
            <w:rStyle w:val="7"/>
            <w:rFonts w:hint="default" w:ascii="Times New Roman" w:hAnsi="Times New Roman" w:cs="Times New Roman"/>
            <w:sz w:val="24"/>
            <w:szCs w:val="24"/>
            <w:lang w:val="ru-RU"/>
          </w:rPr>
          <w:t>нном</w:t>
        </w:r>
      </w:ins>
      <w:ins w:id="6" w:author="google1599737165" w:date="2024-04-29T22:49:26Z">
        <w:r>
          <w:rPr>
            <w:rStyle w:val="7"/>
            <w:rFonts w:hint="default" w:ascii="Times New Roman" w:hAnsi="Times New Roman" w:cs="Times New Roman"/>
            <w:sz w:val="24"/>
            <w:szCs w:val="24"/>
            <w:lang w:val="ru-RU"/>
          </w:rPr>
          <w:t>,</w:t>
        </w:r>
      </w:ins>
      <w:ins w:id="7" w:author="google1599737165" w:date="2024-04-29T22:49:27Z">
        <w:r>
          <w:rPr>
            <w:rStyle w:val="7"/>
            <w:rFonts w:hint="default" w:ascii="Times New Roman" w:hAnsi="Times New Roman" w:cs="Times New Roman"/>
            <w:sz w:val="24"/>
            <w:szCs w:val="24"/>
            <w:lang w:val="ru-RU"/>
          </w:rPr>
          <w:t xml:space="preserve"> т</w:t>
        </w:r>
      </w:ins>
      <w:ins w:id="8" w:author="google1599737165" w:date="2024-04-29T22:49:28Z">
        <w:r>
          <w:rPr>
            <w:rStyle w:val="7"/>
            <w:rFonts w:hint="default" w:ascii="Times New Roman" w:hAnsi="Times New Roman" w:cs="Times New Roman"/>
            <w:sz w:val="24"/>
            <w:szCs w:val="24"/>
            <w:lang w:val="ru-RU"/>
          </w:rPr>
          <w:t>ак и в</w:t>
        </w:r>
      </w:ins>
      <w:ins w:id="9" w:author="google1599737165" w:date="2024-04-29T22:49:29Z">
        <w:r>
          <w:rPr>
            <w:rStyle w:val="7"/>
            <w:rFonts w:hint="default" w:ascii="Times New Roman" w:hAnsi="Times New Roman" w:cs="Times New Roman"/>
            <w:sz w:val="24"/>
            <w:szCs w:val="24"/>
            <w:lang w:val="ru-RU"/>
          </w:rPr>
          <w:t xml:space="preserve"> </w:t>
        </w:r>
      </w:ins>
      <w:ins w:id="10" w:author="google1599737165" w:date="2024-04-29T22:49:30Z">
        <w:r>
          <w:rPr>
            <w:rStyle w:val="7"/>
            <w:rFonts w:hint="default" w:ascii="Times New Roman" w:hAnsi="Times New Roman" w:cs="Times New Roman"/>
            <w:sz w:val="24"/>
            <w:szCs w:val="24"/>
            <w:lang w:val="ru-RU"/>
          </w:rPr>
          <w:t>многол</w:t>
        </w:r>
      </w:ins>
      <w:ins w:id="11" w:author="google1599737165" w:date="2024-04-29T22:49:31Z">
        <w:r>
          <w:rPr>
            <w:rStyle w:val="7"/>
            <w:rFonts w:hint="default" w:ascii="Times New Roman" w:hAnsi="Times New Roman" w:cs="Times New Roman"/>
            <w:sz w:val="24"/>
            <w:szCs w:val="24"/>
            <w:lang w:val="ru-RU"/>
          </w:rPr>
          <w:t>етнем</w:t>
        </w:r>
      </w:ins>
      <w:ins w:id="12" w:author="google1599737165" w:date="2024-04-29T22:49:32Z">
        <w:r>
          <w:rPr>
            <w:rStyle w:val="7"/>
            <w:rFonts w:hint="default" w:ascii="Times New Roman" w:hAnsi="Times New Roman" w:cs="Times New Roman"/>
            <w:sz w:val="24"/>
            <w:szCs w:val="24"/>
            <w:lang w:val="ru-RU"/>
          </w:rPr>
          <w:t xml:space="preserve"> </w:t>
        </w:r>
      </w:ins>
      <w:ins w:id="13" w:author="google1599737165" w:date="2024-04-29T22:49:33Z">
        <w:r>
          <w:rPr>
            <w:rStyle w:val="7"/>
            <w:rFonts w:hint="default" w:ascii="Times New Roman" w:hAnsi="Times New Roman" w:cs="Times New Roman"/>
            <w:sz w:val="24"/>
            <w:szCs w:val="24"/>
            <w:lang w:val="ru-RU"/>
          </w:rPr>
          <w:t>мас</w:t>
        </w:r>
      </w:ins>
      <w:ins w:id="14" w:author="google1599737165" w:date="2024-04-29T22:49:34Z">
        <w:r>
          <w:rPr>
            <w:rStyle w:val="7"/>
            <w:rFonts w:hint="default" w:ascii="Times New Roman" w:hAnsi="Times New Roman" w:cs="Times New Roman"/>
            <w:sz w:val="24"/>
            <w:szCs w:val="24"/>
            <w:lang w:val="ru-RU"/>
          </w:rPr>
          <w:t>штаб</w:t>
        </w:r>
      </w:ins>
      <w:ins w:id="15" w:author="google1599737165" w:date="2024-04-29T22:49:35Z">
        <w:r>
          <w:rPr>
            <w:rStyle w:val="7"/>
            <w:rFonts w:hint="default" w:ascii="Times New Roman" w:hAnsi="Times New Roman" w:cs="Times New Roman"/>
            <w:sz w:val="24"/>
            <w:szCs w:val="24"/>
            <w:lang w:val="ru-RU"/>
          </w:rPr>
          <w:t xml:space="preserve">е </w:t>
        </w:r>
      </w:ins>
      <w:ins w:id="16" w:author="google1599737165" w:date="2024-04-29T22:49:36Z">
        <w:r>
          <w:rPr>
            <w:rStyle w:val="7"/>
            <w:rFonts w:hint="default" w:ascii="Times New Roman" w:hAnsi="Times New Roman" w:cs="Times New Roman"/>
            <w:sz w:val="24"/>
            <w:szCs w:val="24"/>
            <w:lang w:val="ru-RU"/>
          </w:rPr>
          <w:t>(</w:t>
        </w:r>
      </w:ins>
      <w:ins w:id="17" w:author="google1599737165" w:date="2024-04-29T22:49:38Z">
        <w:commentRangeStart w:id="2"/>
        <w:r>
          <w:rPr>
            <w:rStyle w:val="7"/>
            <w:rFonts w:hint="default" w:ascii="Times New Roman" w:hAnsi="Times New Roman" w:cs="Times New Roman"/>
            <w:sz w:val="24"/>
            <w:szCs w:val="24"/>
            <w:lang w:val="ru-RU"/>
          </w:rPr>
          <w:t>+</w:t>
        </w:r>
      </w:ins>
      <w:ins w:id="18" w:author="google1599737165" w:date="2024-04-29T22:49:39Z">
        <w:r>
          <w:rPr>
            <w:rStyle w:val="7"/>
            <w:rFonts w:hint="default" w:ascii="Times New Roman" w:hAnsi="Times New Roman" w:cs="Times New Roman"/>
            <w:sz w:val="24"/>
            <w:szCs w:val="24"/>
            <w:lang w:val="ru-RU"/>
          </w:rPr>
          <w:t>++++</w:t>
        </w:r>
        <w:commentRangeEnd w:id="2"/>
      </w:ins>
      <w:r>
        <w:commentReference w:id="2"/>
      </w:r>
      <w:ins w:id="19" w:author="google1599737165" w:date="2024-04-29T22:49:41Z">
        <w:r>
          <w:rPr>
            <w:rStyle w:val="7"/>
            <w:rFonts w:hint="default" w:ascii="Times New Roman" w:hAnsi="Times New Roman" w:cs="Times New Roman"/>
            <w:sz w:val="24"/>
            <w:szCs w:val="24"/>
            <w:lang w:val="ru-RU"/>
          </w:rPr>
          <w:t>)</w:t>
        </w:r>
      </w:ins>
      <w:r>
        <w:rPr>
          <w:rStyle w:val="7"/>
          <w:rFonts w:ascii="Times New Roman" w:hAnsi="Times New Roman" w:cs="Times New Roman"/>
          <w:sz w:val="24"/>
          <w:szCs w:val="24"/>
        </w:rPr>
        <w:t>.</w:t>
      </w:r>
      <w:r>
        <w:rPr>
          <w:rFonts w:ascii="Times New Roman" w:hAnsi="Times New Roman" w:eastAsia="Times New Roman" w:cs="Times New Roman"/>
          <w:sz w:val="24"/>
          <w:szCs w:val="24"/>
          <w:lang w:eastAsia="ru-RU"/>
        </w:rPr>
        <w:t xml:space="preserve"> </w:t>
      </w:r>
    </w:p>
    <w:p>
      <w:pPr>
        <w:spacing w:line="36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Долговременные исследования динамики таких изменений в структуре бентосной макрофауны прибрежных экосистем и анализ факторов, ее обуславливающих является одним из важнейших направлений в морской экологии (</w:t>
      </w:r>
      <w:r>
        <w:rPr>
          <w:rFonts w:ascii="Times New Roman" w:hAnsi="Times New Roman" w:eastAsia="Times New Roman" w:cs="Times New Roman"/>
          <w:sz w:val="24"/>
          <w:szCs w:val="24"/>
          <w:lang w:val="en-US" w:eastAsia="ru-RU"/>
        </w:rPr>
        <w:t>Petersen</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1997; </w:t>
      </w:r>
      <w:r>
        <w:rPr>
          <w:rFonts w:ascii="Times New Roman" w:hAnsi="Times New Roman" w:eastAsia="Times New Roman" w:cs="Times New Roman"/>
          <w:sz w:val="24"/>
          <w:szCs w:val="24"/>
          <w:lang w:val="en-US" w:eastAsia="ru-RU"/>
        </w:rPr>
        <w:t>Beukema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2001;  </w:t>
      </w:r>
      <w:r>
        <w:rPr>
          <w:rFonts w:ascii="Times New Roman" w:hAnsi="Times New Roman" w:eastAsia="Times New Roman" w:cs="Times New Roman"/>
          <w:sz w:val="24"/>
          <w:szCs w:val="24"/>
          <w:lang w:val="en-US" w:eastAsia="ru-RU"/>
        </w:rPr>
        <w:t>Sch</w:t>
      </w:r>
      <w:r>
        <w:rPr>
          <w:rFonts w:ascii="Times New Roman" w:hAnsi="Times New Roman" w:eastAsia="Times New Roman" w:cs="Times New Roman"/>
          <w:sz w:val="24"/>
          <w:szCs w:val="24"/>
          <w:lang w:eastAsia="ru-RU"/>
        </w:rPr>
        <w:t>ü</w:t>
      </w:r>
      <w:r>
        <w:rPr>
          <w:rFonts w:ascii="Times New Roman" w:hAnsi="Times New Roman" w:eastAsia="Times New Roman" w:cs="Times New Roman"/>
          <w:sz w:val="24"/>
          <w:szCs w:val="24"/>
          <w:lang w:val="en-US" w:eastAsia="ru-RU"/>
        </w:rPr>
        <w:t>ckel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2010</w:t>
      </w:r>
      <w:ins w:id="20" w:author="google1599737165" w:date="2024-04-29T22:53:20Z">
        <w:r>
          <w:rPr>
            <w:rFonts w:hint="default" w:ascii="Times New Roman" w:hAnsi="Times New Roman" w:eastAsia="Times New Roman" w:cs="Times New Roman"/>
            <w:sz w:val="24"/>
            <w:szCs w:val="24"/>
            <w:lang w:val="en-US" w:eastAsia="ru-RU"/>
          </w:rPr>
          <w:t xml:space="preserve">; </w:t>
        </w:r>
      </w:ins>
      <w:r>
        <w:rPr>
          <w:rFonts w:ascii="Times New Roman" w:hAnsi="Times New Roman" w:eastAsia="Times New Roman" w:cs="Times New Roman"/>
          <w:sz w:val="24"/>
          <w:szCs w:val="24"/>
          <w:lang w:eastAsia="ru-RU"/>
        </w:rPr>
        <w:t xml:space="preserve"> </w:t>
      </w:r>
      <w:ins w:id="21" w:author="google1599737165" w:date="2024-04-29T22:53:23Z">
        <w:r>
          <w:rPr>
            <w:rFonts w:hint="default" w:ascii="Times New Roman" w:hAnsi="Times New Roman" w:eastAsia="Times New Roman"/>
            <w:sz w:val="24"/>
            <w:szCs w:val="24"/>
            <w:lang w:eastAsia="ru-RU"/>
          </w:rPr>
          <w:t>Sukhotin</w:t>
        </w:r>
      </w:ins>
      <w:ins w:id="22" w:author="google1599737165" w:date="2024-04-29T22:53:28Z">
        <w:r>
          <w:rPr>
            <w:rFonts w:hint="default" w:ascii="Times New Roman" w:hAnsi="Times New Roman" w:eastAsia="Times New Roman"/>
            <w:sz w:val="24"/>
            <w:szCs w:val="24"/>
            <w:lang w:val="en-US" w:eastAsia="ru-RU"/>
          </w:rPr>
          <w:t>,</w:t>
        </w:r>
      </w:ins>
      <w:ins w:id="23" w:author="google1599737165" w:date="2024-04-29T22:53:23Z">
        <w:r>
          <w:rPr>
            <w:rFonts w:hint="default" w:ascii="Times New Roman" w:hAnsi="Times New Roman" w:eastAsia="Times New Roman"/>
            <w:sz w:val="24"/>
            <w:szCs w:val="24"/>
            <w:lang w:eastAsia="ru-RU"/>
          </w:rPr>
          <w:t xml:space="preserve"> Berger</w:t>
        </w:r>
      </w:ins>
      <w:ins w:id="24" w:author="google1599737165" w:date="2024-04-29T22:53:31Z">
        <w:r>
          <w:rPr>
            <w:rFonts w:hint="default" w:ascii="Times New Roman" w:hAnsi="Times New Roman" w:eastAsia="Times New Roman"/>
            <w:sz w:val="24"/>
            <w:szCs w:val="24"/>
            <w:lang w:val="en-US" w:eastAsia="ru-RU"/>
          </w:rPr>
          <w:t xml:space="preserve"> </w:t>
        </w:r>
      </w:ins>
      <w:ins w:id="25" w:author="google1599737165" w:date="2024-04-29T22:53:32Z">
        <w:r>
          <w:rPr>
            <w:rFonts w:hint="default" w:ascii="Times New Roman" w:hAnsi="Times New Roman" w:eastAsia="Times New Roman"/>
            <w:sz w:val="24"/>
            <w:szCs w:val="24"/>
            <w:lang w:val="en-US" w:eastAsia="ru-RU"/>
          </w:rPr>
          <w:t>20</w:t>
        </w:r>
      </w:ins>
      <w:ins w:id="26" w:author="google1599737165" w:date="2024-04-29T22:53:33Z">
        <w:r>
          <w:rPr>
            <w:rFonts w:hint="default" w:ascii="Times New Roman" w:hAnsi="Times New Roman" w:eastAsia="Times New Roman"/>
            <w:sz w:val="24"/>
            <w:szCs w:val="24"/>
            <w:lang w:val="en-US" w:eastAsia="ru-RU"/>
          </w:rPr>
          <w:t>13</w:t>
        </w:r>
      </w:ins>
      <w:ins w:id="27" w:author="google1599737165" w:date="2024-04-29T22:56:00Z">
        <w:r>
          <w:rPr>
            <w:rFonts w:hint="default" w:ascii="Times New Roman" w:hAnsi="Times New Roman" w:eastAsia="Times New Roman"/>
            <w:sz w:val="24"/>
            <w:szCs w:val="24"/>
            <w:lang w:val="en-US" w:eastAsia="ru-RU"/>
          </w:rPr>
          <w:t>;</w:t>
        </w:r>
      </w:ins>
      <w:ins w:id="28" w:author="google1599737165" w:date="2024-04-29T22:56:10Z">
        <w:r>
          <w:rPr>
            <w:rFonts w:hint="default" w:ascii="Times New Roman" w:hAnsi="Times New Roman" w:eastAsia="Times New Roman"/>
            <w:sz w:val="24"/>
            <w:szCs w:val="24"/>
            <w:lang w:val="en-US" w:eastAsia="ru-RU"/>
          </w:rPr>
          <w:t xml:space="preserve"> </w:t>
        </w:r>
      </w:ins>
      <w:ins w:id="29" w:author="google1599737165" w:date="2024-04-29T22:56:05Z">
        <w:r>
          <w:rPr>
            <w:rFonts w:hint="default" w:ascii="AdvPTimesB" w:hAnsi="AdvPTimesB" w:eastAsia="AdvPTimesB"/>
            <w:sz w:val="20"/>
            <w:szCs w:val="24"/>
          </w:rPr>
          <w:t>Varfolomeeva</w:t>
        </w:r>
      </w:ins>
      <w:ins w:id="30" w:author="google1599737165" w:date="2024-04-29T22:56:14Z">
        <w:r>
          <w:rPr>
            <w:rFonts w:hint="default" w:ascii="AdvPTimesB" w:hAnsi="AdvPTimesB" w:eastAsia="AdvPTimesB"/>
            <w:sz w:val="20"/>
            <w:szCs w:val="24"/>
            <w:lang w:val="en-US"/>
          </w:rPr>
          <w:t xml:space="preserve">, </w:t>
        </w:r>
      </w:ins>
      <w:ins w:id="31" w:author="google1599737165" w:date="2024-04-29T22:56:05Z">
        <w:r>
          <w:rPr>
            <w:rFonts w:hint="default" w:ascii="AdvPTimesB" w:hAnsi="AdvPTimesB" w:eastAsia="AdvPTimesB"/>
            <w:sz w:val="20"/>
            <w:szCs w:val="24"/>
          </w:rPr>
          <w:t>Naumov</w:t>
        </w:r>
      </w:ins>
      <w:ins w:id="32" w:author="google1599737165" w:date="2024-04-29T22:56:18Z">
        <w:r>
          <w:rPr>
            <w:rFonts w:hint="default" w:ascii="AdvPTimesB" w:hAnsi="AdvPTimesB" w:eastAsia="AdvPTimesB"/>
            <w:sz w:val="20"/>
            <w:szCs w:val="24"/>
            <w:lang w:val="en-US"/>
          </w:rPr>
          <w:t>,</w:t>
        </w:r>
      </w:ins>
      <w:ins w:id="33" w:author="google1599737165" w:date="2024-04-29T22:56:19Z">
        <w:r>
          <w:rPr>
            <w:rFonts w:hint="default" w:ascii="AdvPTimesB" w:hAnsi="AdvPTimesB" w:eastAsia="AdvPTimesB"/>
            <w:sz w:val="20"/>
            <w:szCs w:val="24"/>
            <w:lang w:val="en-US"/>
          </w:rPr>
          <w:t xml:space="preserve"> 2013</w:t>
        </w:r>
      </w:ins>
      <w:ins w:id="34" w:author="google1599737165" w:date="2024-04-29T22:56:01Z">
        <w:r>
          <w:rPr>
            <w:rFonts w:hint="default" w:ascii="Times New Roman" w:hAnsi="Times New Roman" w:eastAsia="Times New Roman"/>
            <w:sz w:val="24"/>
            <w:szCs w:val="24"/>
            <w:lang w:val="en-US" w:eastAsia="ru-RU"/>
          </w:rPr>
          <w:t xml:space="preserve"> </w:t>
        </w:r>
      </w:ins>
      <w:ins w:id="35" w:author="google1599737165" w:date="2024-04-29T22:53:34Z">
        <w:r>
          <w:rPr>
            <w:rFonts w:hint="default" w:ascii="Times New Roman" w:hAnsi="Times New Roman" w:eastAsia="Times New Roman"/>
            <w:sz w:val="24"/>
            <w:szCs w:val="24"/>
            <w:lang w:val="en-US" w:eastAsia="ru-RU"/>
          </w:rPr>
          <w:t xml:space="preserve"> </w:t>
        </w:r>
      </w:ins>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highlight w:val="yellow"/>
          <w:lang w:eastAsia="ru-RU"/>
        </w:rPr>
        <w:t>ДОБАВИТЬ ПАРУ СВЕЖИХ ССЫЛОК</w:t>
      </w:r>
      <w:r>
        <w:rPr>
          <w:rFonts w:ascii="Times New Roman" w:hAnsi="Times New Roman" w:eastAsia="Times New Roman" w:cs="Times New Roman"/>
          <w:sz w:val="24"/>
          <w:szCs w:val="24"/>
          <w:lang w:eastAsia="ru-RU"/>
        </w:rPr>
        <w:t xml:space="preserve">).  Флуктуации обилия среди доминирующих в сообществах видов связаны прежде всего с воздействием локальных, или региональных факторов, а также </w:t>
      </w:r>
      <w:r>
        <w:rPr>
          <w:rFonts w:ascii="Times New Roman" w:hAnsi="Times New Roman" w:eastAsia="Times New Roman" w:cs="Times New Roman"/>
          <w:sz w:val="24"/>
          <w:szCs w:val="24"/>
          <w:lang w:val="en-US" w:eastAsia="ru-RU"/>
        </w:rPr>
        <w:t>endogenous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processes</w:t>
      </w:r>
      <w:r>
        <w:rPr>
          <w:rFonts w:ascii="Times New Roman" w:hAnsi="Times New Roman" w:eastAsia="Times New Roman" w:cs="Times New Roman"/>
          <w:sz w:val="24"/>
          <w:szCs w:val="24"/>
          <w:lang w:eastAsia="ru-RU"/>
        </w:rPr>
        <w:t xml:space="preserve"> - популяционной динамикой обилия отдельных видов, внутривидовыми конкурентными взаимоотношениями, гидрологическим режимом и другими. Происходящие под влиянием этих факторов динамические процессы в донных биоценозах влияют на структуру морских сообществ и затрагивают всю систему трофических связей беспозвоночных организмов и ряда массовых видов рыб, обитающих или проводящих определенные периоды своей жизни в прибрежных мелководных морских акваториях</w:t>
      </w:r>
      <w:ins w:id="36" w:author="google1599737165" w:date="2024-04-29T22:57:01Z">
        <w:r>
          <w:rPr>
            <w:rFonts w:hint="default" w:ascii="Times New Roman" w:hAnsi="Times New Roman" w:eastAsia="Times New Roman" w:cs="Times New Roman"/>
            <w:sz w:val="24"/>
            <w:szCs w:val="24"/>
            <w:lang w:val="en-US" w:eastAsia="ru-RU"/>
          </w:rPr>
          <w:t xml:space="preserve"> </w:t>
        </w:r>
      </w:ins>
      <w:r>
        <w:commentReference w:id="3"/>
      </w:r>
      <w:r>
        <w:rPr>
          <w:rFonts w:ascii="Times New Roman" w:hAnsi="Times New Roman" w:eastAsia="Times New Roman" w:cs="Times New Roman"/>
          <w:sz w:val="24"/>
          <w:szCs w:val="24"/>
          <w:lang w:eastAsia="ru-RU"/>
        </w:rPr>
        <w:t xml:space="preserve">. Очевидно, что изменения в обилии различных бентосных организмов, формирующих кормовую базу рыб, отражаются на составе питания бентосоядных видов рыб. Одним из таких видов, который может служить индикатором происходящих долговременных изменений в структуре донных прибрежных биоценозов, является </w:t>
      </w:r>
      <w:r>
        <w:rPr>
          <w:rFonts w:ascii="Times New Roman" w:hAnsi="Times New Roman" w:eastAsia="Times New Roman" w:cs="Times New Roman"/>
          <w:sz w:val="24"/>
          <w:szCs w:val="24"/>
          <w:lang w:val="en-US" w:eastAsia="ru-RU"/>
        </w:rPr>
        <w:t>Atlantic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wolffish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Anarhichas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lupus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val="en-US" w:eastAsia="ru-RU"/>
        </w:rPr>
        <w:t>Linnaeus</w:t>
      </w:r>
      <w:r>
        <w:rPr>
          <w:rFonts w:ascii="Times New Roman" w:hAnsi="Times New Roman" w:eastAsia="Times New Roman" w:cs="Times New Roman"/>
          <w:sz w:val="24"/>
          <w:szCs w:val="24"/>
          <w:lang w:eastAsia="ru-RU"/>
        </w:rPr>
        <w:t xml:space="preserve">, 1758. </w:t>
      </w:r>
      <w:r>
        <w:rPr>
          <w:rFonts w:ascii="Times New Roman" w:hAnsi="Times New Roman" w:eastAsia="Times New Roman" w:cs="Times New Roman"/>
          <w:sz w:val="24"/>
          <w:szCs w:val="24"/>
          <w:lang w:val="en-US" w:eastAsia="ru-RU"/>
        </w:rPr>
        <w:t xml:space="preserve">Wolffish is a large-bodied demersal fish which widespread in the boreal waters of the North Atlantic (coasts of USA, Canada, Greenland and Iceland), from the British Isles and northwards to the Arctic and White Sea (northern Russia) (Barsukov, 1986). </w:t>
      </w:r>
      <w:r>
        <w:rPr>
          <w:rFonts w:ascii="Times New Roman" w:hAnsi="Times New Roman" w:eastAsia="Times New Roman" w:cs="Times New Roman"/>
          <w:sz w:val="24"/>
          <w:szCs w:val="24"/>
          <w:lang w:eastAsia="ru-RU"/>
        </w:rPr>
        <w:t>Многие авторы показали, что этот хищник в массе потребляет различных организмов макробентоса (</w:t>
      </w:r>
      <w:r>
        <w:rPr>
          <w:rFonts w:ascii="Times New Roman" w:hAnsi="Times New Roman" w:eastAsia="Times New Roman" w:cs="Times New Roman"/>
          <w:sz w:val="24"/>
          <w:szCs w:val="24"/>
          <w:lang w:val="en-US" w:eastAsia="ru-RU"/>
        </w:rPr>
        <w:t>Barsukov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Nizovzhev</w:t>
      </w:r>
      <w:r>
        <w:rPr>
          <w:rFonts w:ascii="Times New Roman" w:hAnsi="Times New Roman" w:eastAsia="Times New Roman" w:cs="Times New Roman"/>
          <w:sz w:val="24"/>
          <w:szCs w:val="24"/>
          <w:lang w:eastAsia="ru-RU"/>
        </w:rPr>
        <w:t xml:space="preserve">, 1960; Кудерский, Русанова, 1963; </w:t>
      </w:r>
      <w:r>
        <w:rPr>
          <w:rFonts w:ascii="Times New Roman" w:hAnsi="Times New Roman" w:eastAsia="Times New Roman" w:cs="Times New Roman"/>
          <w:sz w:val="24"/>
          <w:szCs w:val="24"/>
          <w:lang w:val="en-US" w:eastAsia="ru-RU"/>
        </w:rPr>
        <w:t>Albikovskaya</w:t>
      </w:r>
      <w:r>
        <w:rPr>
          <w:rFonts w:ascii="Times New Roman" w:hAnsi="Times New Roman" w:eastAsia="Times New Roman" w:cs="Times New Roman"/>
          <w:sz w:val="24"/>
          <w:szCs w:val="24"/>
          <w:lang w:eastAsia="ru-RU"/>
        </w:rPr>
        <w:t xml:space="preserve">, 1983; </w:t>
      </w:r>
      <w:r>
        <w:rPr>
          <w:rFonts w:ascii="Times New Roman" w:hAnsi="Times New Roman" w:eastAsia="Times New Roman" w:cs="Times New Roman"/>
          <w:sz w:val="24"/>
          <w:szCs w:val="24"/>
          <w:lang w:val="en-US" w:eastAsia="ru-RU"/>
        </w:rPr>
        <w:t>Templeman</w:t>
      </w:r>
      <w:r>
        <w:rPr>
          <w:rFonts w:ascii="Times New Roman" w:hAnsi="Times New Roman" w:eastAsia="Times New Roman" w:cs="Times New Roman"/>
          <w:sz w:val="24"/>
          <w:szCs w:val="24"/>
          <w:lang w:eastAsia="ru-RU"/>
        </w:rPr>
        <w:t>, 1985) и может в свою очередь влиять на обилие видов-жертв в биоценозах. Так, зубатка</w:t>
      </w:r>
      <w:r>
        <w:rPr>
          <w:rStyle w:val="7"/>
          <w:rFonts w:ascii="Times New Roman" w:hAnsi="Times New Roman" w:cs="Times New Roman"/>
          <w:sz w:val="24"/>
          <w:szCs w:val="24"/>
        </w:rPr>
        <w:t xml:space="preserve"> из Северо-Западной Атлантики считается одним из главных хищников</w:t>
      </w:r>
      <w:ins w:id="37" w:author="google1599737165" w:date="2024-04-29T22:58:16Z">
        <w:r>
          <w:rPr>
            <w:rStyle w:val="7"/>
            <w:rFonts w:hint="default" w:ascii="Times New Roman" w:hAnsi="Times New Roman" w:cs="Times New Roman"/>
            <w:sz w:val="24"/>
            <w:szCs w:val="24"/>
            <w:lang w:val="ru-RU"/>
          </w:rPr>
          <w:t>,</w:t>
        </w:r>
      </w:ins>
      <w:ins w:id="38" w:author="google1599737165" w:date="2024-04-29T22:58:19Z">
        <w:r>
          <w:rPr>
            <w:rStyle w:val="7"/>
            <w:rFonts w:hint="default" w:ascii="Times New Roman" w:hAnsi="Times New Roman" w:cs="Times New Roman"/>
            <w:sz w:val="24"/>
            <w:szCs w:val="24"/>
            <w:lang w:val="ru-RU"/>
          </w:rPr>
          <w:t xml:space="preserve"> </w:t>
        </w:r>
      </w:ins>
      <w:ins w:id="39" w:author="google1599737165" w:date="2024-04-29T22:58:20Z">
        <w:r>
          <w:rPr>
            <w:rStyle w:val="7"/>
            <w:rFonts w:hint="default" w:ascii="Times New Roman" w:hAnsi="Times New Roman" w:cs="Times New Roman"/>
            <w:sz w:val="24"/>
            <w:szCs w:val="24"/>
            <w:lang w:val="ru-RU"/>
          </w:rPr>
          <w:t>п</w:t>
        </w:r>
      </w:ins>
      <w:ins w:id="40" w:author="google1599737165" w:date="2024-04-29T22:58:21Z">
        <w:r>
          <w:rPr>
            <w:rStyle w:val="7"/>
            <w:rFonts w:hint="default" w:ascii="Times New Roman" w:hAnsi="Times New Roman" w:cs="Times New Roman"/>
            <w:sz w:val="24"/>
            <w:szCs w:val="24"/>
            <w:lang w:val="ru-RU"/>
          </w:rPr>
          <w:t>и</w:t>
        </w:r>
      </w:ins>
      <w:ins w:id="41" w:author="google1599737165" w:date="2024-04-29T22:58:22Z">
        <w:r>
          <w:rPr>
            <w:rStyle w:val="7"/>
            <w:rFonts w:hint="default" w:ascii="Times New Roman" w:hAnsi="Times New Roman" w:cs="Times New Roman"/>
            <w:sz w:val="24"/>
            <w:szCs w:val="24"/>
            <w:lang w:val="ru-RU"/>
          </w:rPr>
          <w:t>т</w:t>
        </w:r>
      </w:ins>
      <w:ins w:id="42" w:author="google1599737165" w:date="2024-04-29T22:58:23Z">
        <w:r>
          <w:rPr>
            <w:rStyle w:val="7"/>
            <w:rFonts w:hint="default" w:ascii="Times New Roman" w:hAnsi="Times New Roman" w:cs="Times New Roman"/>
            <w:sz w:val="24"/>
            <w:szCs w:val="24"/>
            <w:lang w:val="ru-RU"/>
          </w:rPr>
          <w:t>а</w:t>
        </w:r>
      </w:ins>
      <w:ins w:id="43" w:author="google1599737165" w:date="2024-04-29T22:58:24Z">
        <w:r>
          <w:rPr>
            <w:rStyle w:val="7"/>
            <w:rFonts w:hint="default" w:ascii="Times New Roman" w:hAnsi="Times New Roman" w:cs="Times New Roman"/>
            <w:sz w:val="24"/>
            <w:szCs w:val="24"/>
            <w:lang w:val="ru-RU"/>
          </w:rPr>
          <w:t>ющих</w:t>
        </w:r>
      </w:ins>
      <w:ins w:id="44" w:author="google1599737165" w:date="2024-04-29T22:58:25Z">
        <w:r>
          <w:rPr>
            <w:rStyle w:val="7"/>
            <w:rFonts w:hint="default" w:ascii="Times New Roman" w:hAnsi="Times New Roman" w:cs="Times New Roman"/>
            <w:sz w:val="24"/>
            <w:szCs w:val="24"/>
            <w:lang w:val="ru-RU"/>
          </w:rPr>
          <w:t xml:space="preserve">ся </w:t>
        </w:r>
      </w:ins>
      <w:r>
        <w:rPr>
          <w:rStyle w:val="7"/>
          <w:rFonts w:ascii="Times New Roman" w:hAnsi="Times New Roman" w:cs="Times New Roman"/>
          <w:sz w:val="24"/>
          <w:szCs w:val="24"/>
        </w:rPr>
        <w:t xml:space="preserve"> представител</w:t>
      </w:r>
      <w:ins w:id="45" w:author="google1599737165" w:date="2024-04-29T22:58:32Z">
        <w:r>
          <w:rPr>
            <w:rStyle w:val="7"/>
            <w:rFonts w:ascii="Times New Roman" w:hAnsi="Times New Roman" w:cs="Times New Roman"/>
            <w:sz w:val="24"/>
            <w:szCs w:val="24"/>
            <w:lang w:val="ru-RU"/>
          </w:rPr>
          <w:t>ями</w:t>
        </w:r>
      </w:ins>
      <w:del w:id="46" w:author="google1599737165" w:date="2024-04-29T22:58:30Z">
        <w:r>
          <w:rPr>
            <w:rStyle w:val="7"/>
            <w:rFonts w:ascii="Times New Roman" w:hAnsi="Times New Roman" w:cs="Times New Roman"/>
            <w:sz w:val="24"/>
            <w:szCs w:val="24"/>
          </w:rPr>
          <w:delText>ей</w:delText>
        </w:r>
      </w:del>
      <w:r>
        <w:rPr>
          <w:rStyle w:val="7"/>
          <w:rFonts w:ascii="Times New Roman" w:hAnsi="Times New Roman" w:cs="Times New Roman"/>
          <w:sz w:val="24"/>
          <w:szCs w:val="24"/>
        </w:rPr>
        <w:t xml:space="preserve"> иглокожих, и она способна влиять на популяции </w:t>
      </w:r>
      <w:r>
        <w:rPr>
          <w:rStyle w:val="7"/>
          <w:rFonts w:ascii="Times New Roman" w:hAnsi="Times New Roman" w:cs="Times New Roman"/>
          <w:strike/>
          <w:sz w:val="24"/>
          <w:szCs w:val="24"/>
          <w:rPrChange w:id="47" w:author="google1599737165" w:date="2024-04-29T22:58:49Z">
            <w:rPr>
              <w:rStyle w:val="7"/>
              <w:rFonts w:ascii="Times New Roman" w:hAnsi="Times New Roman" w:cs="Times New Roman"/>
              <w:sz w:val="24"/>
              <w:szCs w:val="24"/>
            </w:rPr>
          </w:rPrChange>
        </w:rPr>
        <w:t xml:space="preserve">зеленых </w:t>
      </w:r>
      <w:r>
        <w:rPr>
          <w:rStyle w:val="7"/>
          <w:rFonts w:ascii="Times New Roman" w:hAnsi="Times New Roman" w:cs="Times New Roman"/>
          <w:sz w:val="24"/>
          <w:szCs w:val="24"/>
        </w:rPr>
        <w:t>морских ежей</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Keats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Hagen</w:t>
      </w:r>
      <w:r>
        <w:rPr>
          <w:rFonts w:ascii="Times New Roman" w:hAnsi="Times New Roman" w:eastAsia="Times New Roman" w:cs="Times New Roman"/>
          <w:sz w:val="24"/>
          <w:szCs w:val="24"/>
          <w:lang w:eastAsia="ru-RU"/>
        </w:rPr>
        <w:t xml:space="preserve"> &amp; </w:t>
      </w:r>
      <w:r>
        <w:rPr>
          <w:rFonts w:ascii="Times New Roman" w:hAnsi="Times New Roman" w:eastAsia="Times New Roman" w:cs="Times New Roman"/>
          <w:sz w:val="24"/>
          <w:szCs w:val="24"/>
          <w:lang w:val="en-US" w:eastAsia="ru-RU"/>
        </w:rPr>
        <w:t>Mann</w:t>
      </w:r>
      <w:r>
        <w:rPr>
          <w:rFonts w:ascii="Times New Roman" w:hAnsi="Times New Roman" w:eastAsia="Times New Roman" w:cs="Times New Roman"/>
          <w:sz w:val="24"/>
          <w:szCs w:val="24"/>
          <w:lang w:eastAsia="ru-RU"/>
        </w:rPr>
        <w:t xml:space="preserve">, 1992). </w:t>
      </w:r>
      <w:r>
        <w:rPr>
          <w:rStyle w:val="7"/>
          <w:rFonts w:ascii="Times New Roman" w:hAnsi="Times New Roman" w:cs="Times New Roman"/>
          <w:sz w:val="24"/>
          <w:szCs w:val="24"/>
        </w:rPr>
        <w:t>Понимание того, как популяция зубатки связана со своей средой обитания посредством трофических связей в пространстве и во времени, имеет решающее значение для анализа влияния разномасштабных процессов на динамику ее популяции и особенности жизненного цикла.</w:t>
      </w:r>
      <w:r>
        <w:rPr>
          <w:rFonts w:ascii="Times New Roman" w:hAnsi="Times New Roman" w:eastAsia="Times New Roman" w:cs="Times New Roman"/>
          <w:sz w:val="24"/>
          <w:szCs w:val="24"/>
          <w:lang w:eastAsia="ru-RU"/>
        </w:rPr>
        <w:t xml:space="preserve"> Очевидно, что изучение таких биоценотических связей лучше проводить в тех участках ареала вида, где локальные популяции и условия их обитания не подвержены интенсивному промыслу или </w:t>
      </w:r>
      <w:r>
        <w:rPr>
          <w:rFonts w:ascii="Times New Roman" w:hAnsi="Times New Roman" w:eastAsia="Times New Roman" w:cs="Times New Roman"/>
          <w:sz w:val="24"/>
          <w:szCs w:val="24"/>
          <w:lang w:val="en-US" w:eastAsia="ru-RU"/>
        </w:rPr>
        <w:t>environmental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perturbations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anthropogenic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otherwise</w:t>
      </w:r>
      <w:r>
        <w:rPr>
          <w:rFonts w:ascii="Times New Roman" w:hAnsi="Times New Roman" w:eastAsia="Times New Roman" w:cs="Times New Roman"/>
          <w:sz w:val="24"/>
          <w:szCs w:val="24"/>
          <w:lang w:eastAsia="ru-RU"/>
        </w:rPr>
        <w:t>).</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1956, подвид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wolffish</w:t>
      </w:r>
      <w:r>
        <w:rPr>
          <w:rFonts w:ascii="Times New Roman" w:hAnsi="Times New Roman" w:eastAsia="Times New Roman" w:cs="Times New Roman"/>
          <w:color w:val="000000"/>
          <w:sz w:val="24"/>
          <w:szCs w:val="24"/>
          <w:lang w:eastAsia="ru-RU"/>
        </w:rPr>
        <w:t>, обитает преимущественно в прибрежных водах Кандалакшского залива Белого моря (Алтухов и др., 1958). Наибольшая численность зубатки отмечена вдоль Карельского берега Кандалакшского залива (Николаев, 1951; Барсуков, 1956)</w:t>
      </w:r>
      <w:r>
        <w:rPr>
          <w:rFonts w:ascii="Times New Roman" w:hAnsi="Times New Roman" w:eastAsia="Times New Roman" w:cs="Times New Roman"/>
          <w:sz w:val="24"/>
          <w:szCs w:val="24"/>
          <w:lang w:eastAsia="ru-RU"/>
        </w:rPr>
        <w:t xml:space="preserve">. Этот район Белого моря характеризуется большой протяженностью скалистых участков береговой линии и наличием относительно глубоководной прибрежной зоны с каменистыми грунтами. В целом в беломорском регионе зубатка не является объектом коммерческого промысла, попадается в орудия лова в качестве прилова, а имеющиеся запасы используются местным населением для личного потребления. В литературе есть сведения по морфологии и некоторым особенностям биологии вида (Барсуков, 1953, 1956, 1959; Мухомедияров, 1963; </w:t>
      </w:r>
      <w:r>
        <w:rPr>
          <w:rFonts w:ascii="Times New Roman" w:hAnsi="Times New Roman" w:eastAsia="Times New Roman" w:cs="Times New Roman"/>
          <w:sz w:val="24"/>
          <w:szCs w:val="24"/>
          <w:lang w:val="en-US" w:eastAsia="ru-RU"/>
        </w:rPr>
        <w:t>Pavlov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Novikov</w:t>
      </w:r>
      <w:r>
        <w:rPr>
          <w:rFonts w:ascii="Times New Roman" w:hAnsi="Times New Roman" w:eastAsia="Times New Roman" w:cs="Times New Roman"/>
          <w:sz w:val="24"/>
          <w:szCs w:val="24"/>
          <w:lang w:eastAsia="ru-RU"/>
        </w:rPr>
        <w:t xml:space="preserve">, 1993, Ершов, 2010а). В экспериментальных условиях довольно детально изучены особенности раннего онтогенеза, полового созревания и размножения вида </w:t>
      </w:r>
      <w:r>
        <w:rPr>
          <w:rFonts w:ascii="Times New Roman" w:hAnsi="Times New Roman" w:eastAsia="Times New Roman" w:cs="Times New Roman"/>
          <w:color w:val="000000"/>
          <w:sz w:val="24"/>
          <w:szCs w:val="24"/>
          <w:lang w:eastAsia="ru-RU"/>
        </w:rPr>
        <w:t xml:space="preserve">(Павлов 1993; Павлов и Радзиховская 1991; Павлов и др. 1991; </w:t>
      </w:r>
      <w:r>
        <w:rPr>
          <w:rFonts w:ascii="Times New Roman" w:hAnsi="Times New Roman" w:eastAsia="Times New Roman" w:cs="Times New Roman"/>
          <w:color w:val="000000"/>
          <w:sz w:val="24"/>
          <w:szCs w:val="24"/>
          <w:lang w:val="en-US" w:eastAsia="ru-RU"/>
        </w:rPr>
        <w:t>Pavlov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Moksness</w:t>
      </w:r>
      <w:r>
        <w:rPr>
          <w:rFonts w:ascii="Times New Roman" w:hAnsi="Times New Roman" w:eastAsia="Times New Roman" w:cs="Times New Roman"/>
          <w:color w:val="000000"/>
          <w:sz w:val="24"/>
          <w:szCs w:val="24"/>
          <w:lang w:eastAsia="ru-RU"/>
        </w:rPr>
        <w:t xml:space="preserve"> 1994, 1995; др.). </w:t>
      </w:r>
      <w:r>
        <w:rPr>
          <w:rStyle w:val="7"/>
          <w:rFonts w:ascii="Times New Roman" w:hAnsi="Times New Roman" w:cs="Times New Roman"/>
          <w:sz w:val="24"/>
          <w:szCs w:val="24"/>
        </w:rPr>
        <w:t>Однако опубликованные сведения об особенностях питания зубатки Белого моря малочисленны.</w:t>
      </w:r>
      <w:r>
        <w:rPr>
          <w:rStyle w:val="6"/>
          <w:rFonts w:ascii="Times New Roman" w:hAnsi="Times New Roman" w:cs="Times New Roman"/>
          <w:sz w:val="24"/>
          <w:szCs w:val="24"/>
        </w:rPr>
        <w:t xml:space="preserve"> </w:t>
      </w:r>
      <w:r>
        <w:rPr>
          <w:rStyle w:val="7"/>
          <w:rFonts w:ascii="Times New Roman" w:hAnsi="Times New Roman" w:cs="Times New Roman"/>
          <w:sz w:val="24"/>
          <w:szCs w:val="24"/>
        </w:rPr>
        <w:t xml:space="preserve">Некоторые статьи содержат лишь краткое описание пищевого спектра и состава ее рациона. </w:t>
      </w:r>
      <w:r>
        <w:rPr>
          <w:rFonts w:ascii="Times New Roman" w:hAnsi="Times New Roman" w:eastAsia="Times New Roman" w:cs="Times New Roman"/>
          <w:sz w:val="24"/>
          <w:szCs w:val="24"/>
          <w:lang w:eastAsia="ru-RU"/>
        </w:rPr>
        <w:t>Показано, что беломорская зубатка является типичным бентофагом, не совершает протяженных нагульных перемещений и имеет довольно широкий спектр потребляемых пищевых организмов (Б</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рсуков, 1956; Ершов, 2003; 2010а; Кудерский, Русанова, 1963). Основу питания взрослых особей зубатки в исследованных районах моря (губы Гридина, Чупа; пролив Великая Салма) составляли двустворчатые и брюхоногие моллюски. В меньшей степени зубатка потребляла других представителей макрофауны - ракообразных, полихет, асцидий и иглокожих. Известно, что моллюски доминируют в структуре прибрежных биоценозов и формируют довольно плотные скопления и большие биомассы в литоральной и сублиторальной зоне в разных районах Белого моря (Кудерский, 1966; Федяков, 1986;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xml:space="preserve">, 2006). </w:t>
      </w:r>
      <w:commentRangeStart w:id="4"/>
      <w:r>
        <w:rPr>
          <w:rFonts w:ascii="Times New Roman" w:hAnsi="Times New Roman" w:eastAsia="Times New Roman" w:cs="Times New Roman"/>
          <w:sz w:val="24"/>
          <w:szCs w:val="24"/>
          <w:lang w:eastAsia="ru-RU"/>
        </w:rPr>
        <w:t>В популяциях моллюсков, образующих плотные поселения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Serripes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Macoma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balthica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Mya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arenaria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и др.) часто наблюдаются циклические флуктуации показателей обилия и структурных характеристик, вызванные различными факторами (Луканин, Ошурков, 1981;  Луканин и др., 1986а; 1989; Максимович и др.1991;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2000; 2001). В частности, долговременные изменения демографической структуры (</w:t>
      </w:r>
      <w:r>
        <w:rPr>
          <w:rFonts w:ascii="Times New Roman" w:hAnsi="Times New Roman" w:eastAsia="Times New Roman" w:cs="Times New Roman"/>
          <w:sz w:val="24"/>
          <w:szCs w:val="24"/>
          <w:lang w:val="en-US" w:eastAsia="ru-RU"/>
        </w:rPr>
        <w:t>size</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age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structure</w:t>
      </w:r>
      <w:r>
        <w:rPr>
          <w:rFonts w:ascii="Times New Roman" w:hAnsi="Times New Roman" w:eastAsia="Times New Roman" w:cs="Times New Roman"/>
          <w:sz w:val="24"/>
          <w:szCs w:val="24"/>
          <w:lang w:eastAsia="ru-RU"/>
        </w:rPr>
        <w:t xml:space="preserve">) в поселениях двустворчатых моллюсков </w:t>
      </w:r>
      <w:r>
        <w:rPr>
          <w:rFonts w:ascii="Times New Roman" w:hAnsi="Times New Roman" w:eastAsia="Times New Roman" w:cs="Times New Roman"/>
          <w:i/>
          <w:sz w:val="24"/>
          <w:szCs w:val="24"/>
          <w:lang w:val="en-US" w:eastAsia="ru-RU"/>
        </w:rPr>
        <w:t>M</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sz w:val="24"/>
          <w:szCs w:val="24"/>
          <w:lang w:val="en-US" w:eastAsia="ru-RU"/>
        </w:rPr>
        <w:t>M</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balthica</w:t>
      </w:r>
      <w:r>
        <w:rPr>
          <w:rFonts w:ascii="Times New Roman" w:hAnsi="Times New Roman" w:eastAsia="Times New Roman" w:cs="Times New Roman"/>
          <w:sz w:val="24"/>
          <w:szCs w:val="24"/>
          <w:lang w:eastAsia="ru-RU"/>
        </w:rPr>
        <w:t xml:space="preserve"> могут происходить вследствие межгодовых флуктуаций уровня пополнения молодью и интенсивности межвидовых взаимоотношений между моллюсками (Луканин и др., 1986 а,б, 1989;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2013). Отмеченные колебания биомассы разных видов моллюсков оказывают влияние на всю трофическую структуру бентосных сообществ, а также на биоценотические взаимоотношения доминирующих видов моллюсков с другими донными организмами, например, с отдельными группами обрастателей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xml:space="preserve">, 2006). </w:t>
      </w:r>
      <w:commentRangeEnd w:id="4"/>
      <w:r>
        <w:commentReference w:id="4"/>
      </w:r>
      <w:r>
        <w:rPr>
          <w:rFonts w:ascii="Times New Roman" w:hAnsi="Times New Roman" w:eastAsia="Times New Roman" w:cs="Times New Roman"/>
          <w:sz w:val="24"/>
          <w:szCs w:val="24"/>
          <w:lang w:eastAsia="ru-RU"/>
        </w:rPr>
        <w:t xml:space="preserve"> В связи со сказанным многолетние данные о составе пищи рыб, полученные в определенном районе обитания зубатки, представляют особый интерес для анализа вариаций трофических связей гидробионтов в прибрежном сообществе. Необходимо подчеркнуть, что </w:t>
      </w:r>
      <w:commentRangeStart w:id="5"/>
      <w:r>
        <w:rPr>
          <w:rFonts w:ascii="Times New Roman" w:hAnsi="Times New Roman" w:eastAsia="Times New Roman" w:cs="Times New Roman"/>
          <w:strike/>
          <w:sz w:val="24"/>
          <w:szCs w:val="24"/>
          <w:lang w:eastAsia="ru-RU"/>
          <w:rPrChange w:id="48" w:author="google1599737165" w:date="2024-04-29T23:05:41Z">
            <w:rPr>
              <w:rFonts w:ascii="Times New Roman" w:hAnsi="Times New Roman" w:eastAsia="Times New Roman" w:cs="Times New Roman"/>
              <w:sz w:val="24"/>
              <w:szCs w:val="24"/>
              <w:lang w:eastAsia="ru-RU"/>
            </w:rPr>
          </w:rPrChange>
        </w:rPr>
        <w:t>пространственно-</w:t>
      </w:r>
      <w:commentRangeEnd w:id="5"/>
      <w:r>
        <w:commentReference w:id="5"/>
      </w:r>
      <w:r>
        <w:rPr>
          <w:rFonts w:ascii="Times New Roman" w:hAnsi="Times New Roman" w:eastAsia="Times New Roman" w:cs="Times New Roman"/>
          <w:sz w:val="24"/>
          <w:szCs w:val="24"/>
          <w:lang w:eastAsia="ru-RU"/>
        </w:rPr>
        <w:t xml:space="preserve">временная изменчивость характера питания зубатки в Белом море остается пока неизученной. Целью настоящего исследования являлось изучение </w:t>
      </w:r>
      <w:commentRangeStart w:id="6"/>
      <w:r>
        <w:rPr>
          <w:rFonts w:ascii="Times New Roman" w:hAnsi="Times New Roman" w:eastAsia="Times New Roman" w:cs="Times New Roman"/>
          <w:sz w:val="24"/>
          <w:szCs w:val="24"/>
          <w:lang w:eastAsia="ru-RU"/>
        </w:rPr>
        <w:t>многолетних</w:t>
      </w:r>
      <w:commentRangeEnd w:id="6"/>
      <w:r>
        <w:commentReference w:id="6"/>
      </w:r>
      <w:r>
        <w:rPr>
          <w:rFonts w:ascii="Times New Roman" w:hAnsi="Times New Roman" w:eastAsia="Times New Roman" w:cs="Times New Roman"/>
          <w:sz w:val="24"/>
          <w:szCs w:val="24"/>
          <w:lang w:eastAsia="ru-RU"/>
        </w:rPr>
        <w:t xml:space="preserve"> изменений качественного состава пищи полосатой зубатки в летний период в губе Чупа Кандалакшского залива Белого моря.</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МАТЕРИАЛ И МЕТОДЫ</w:t>
      </w:r>
    </w:p>
    <w:p>
      <w:pPr>
        <w:rPr>
          <w:rFonts w:ascii="Times New Roman" w:hAnsi="Times New Roman" w:cs="Times New Roman"/>
          <w:b/>
          <w:sz w:val="24"/>
          <w:szCs w:val="24"/>
        </w:rPr>
      </w:pPr>
      <w:r>
        <w:rPr>
          <w:rFonts w:ascii="Times New Roman" w:hAnsi="Times New Roman" w:cs="Times New Roman"/>
          <w:b/>
          <w:sz w:val="24"/>
          <w:szCs w:val="24"/>
        </w:rPr>
        <w:t>Сбор и обработка</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Материалом для исследования послужили сборы, проведенные в июне</w:t>
      </w:r>
      <w:r>
        <w:rPr>
          <w:rFonts w:ascii="Times New Roman" w:hAnsi="Times New Roman" w:eastAsia="Times New Roman" w:cs="Times New Roman"/>
          <w:color w:val="000000"/>
          <w:sz w:val="24"/>
          <w:szCs w:val="24"/>
          <w:lang w:eastAsia="ru-RU"/>
        </w:rPr>
        <w:t>-августе</w:t>
      </w:r>
      <w:r>
        <w:rPr>
          <w:rFonts w:ascii="Times New Roman" w:hAnsi="Times New Roman" w:eastAsia="Times New Roman" w:cs="Times New Roman"/>
          <w:sz w:val="24"/>
          <w:szCs w:val="24"/>
          <w:lang w:eastAsia="ru-RU"/>
        </w:rPr>
        <w:t xml:space="preserve"> 2001 – 2023 гг. в устьевой части губы Чупа Кандалакшского залива Белого моря (Рис. 1). Лов рыбы в период мониторинговых наблюдений производился сетями ячеей 30-40 мм на одних и тех же промысловых участках на глубинах от 3 до 20 м. Наибольшее количество биологических проб в течение полевых сезонов было взято в июле, что связано с активными преднерестовыми и нагульными перемещениями зубатки в это время в прибрежной зоне губы Чупа. У пойманных рыб (830 экз</w:t>
      </w:r>
      <w:r>
        <w:rPr>
          <w:rFonts w:ascii="Times New Roman" w:hAnsi="Times New Roman" w:eastAsia="Times New Roman" w:cs="Times New Roman"/>
          <w:color w:val="000000"/>
          <w:sz w:val="24"/>
          <w:szCs w:val="24"/>
          <w:lang w:eastAsia="ru-RU"/>
        </w:rPr>
        <w:t>.) измеряли общую</w:t>
      </w:r>
      <w:r>
        <w:rPr>
          <w:rFonts w:ascii="Times New Roman" w:hAnsi="Times New Roman" w:eastAsia="Times New Roman" w:cs="Times New Roman"/>
          <w:sz w:val="24"/>
          <w:szCs w:val="24"/>
          <w:lang w:eastAsia="ru-RU"/>
        </w:rPr>
        <w:t xml:space="preserve"> длину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и массу тела с точностью до 0.1 см и 1 г соответственно, а после вскрытия рыб (</w:t>
      </w:r>
      <w:r>
        <w:rPr>
          <w:rFonts w:ascii="Times New Roman" w:hAnsi="Times New Roman" w:eastAsia="Times New Roman" w:cs="Times New Roman"/>
          <w:sz w:val="24"/>
          <w:szCs w:val="24"/>
          <w:lang w:val="en-US" w:eastAsia="ru-RU"/>
        </w:rPr>
        <w:t>dissected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while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fresh</w:t>
      </w:r>
      <w:r>
        <w:rPr>
          <w:rFonts w:ascii="Times New Roman" w:hAnsi="Times New Roman" w:eastAsia="Times New Roman" w:cs="Times New Roman"/>
          <w:sz w:val="24"/>
          <w:szCs w:val="24"/>
          <w:lang w:eastAsia="ru-RU"/>
        </w:rPr>
        <w:t xml:space="preserve">) определяли их пол и стадии зрелости гонад. Большинство исследованных рыб были половозрелыми особями и имели небольшой разброс по размерам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xml:space="preserve"> 30-50 см (85%) и массе тела (</w:t>
      </w:r>
      <w:r>
        <w:rPr>
          <w:rFonts w:ascii="Times New Roman" w:hAnsi="Times New Roman" w:eastAsia="Times New Roman" w:cs="Times New Roman"/>
          <w:sz w:val="24"/>
          <w:szCs w:val="24"/>
          <w:highlight w:val="yellow"/>
          <w:lang w:eastAsia="ru-RU"/>
        </w:rPr>
        <w:t>400-600</w:t>
      </w:r>
      <w:r>
        <w:rPr>
          <w:rFonts w:ascii="Times New Roman" w:hAnsi="Times New Roman" w:eastAsia="Times New Roman" w:cs="Times New Roman"/>
          <w:sz w:val="24"/>
          <w:szCs w:val="24"/>
          <w:lang w:eastAsia="ru-RU"/>
        </w:rPr>
        <w:t xml:space="preserve"> г).  </w:t>
      </w:r>
      <w:r>
        <w:rPr>
          <w:rFonts w:ascii="Times New Roman" w:hAnsi="Times New Roman" w:eastAsia="Times New Roman" w:cs="Times New Roman"/>
          <w:color w:val="000000"/>
          <w:sz w:val="24"/>
          <w:szCs w:val="24"/>
          <w:lang w:eastAsia="ru-RU"/>
        </w:rPr>
        <w:t>Качестве</w:t>
      </w:r>
      <w:r>
        <w:rPr>
          <w:rFonts w:ascii="Times New Roman" w:hAnsi="Times New Roman" w:eastAsia="Times New Roman" w:cs="Times New Roman"/>
          <w:sz w:val="24"/>
          <w:szCs w:val="24"/>
          <w:lang w:eastAsia="ru-RU"/>
        </w:rPr>
        <w:t>нный состав содержимого желудков зубатки был изучен у 438 особей общей длиной тела от 27.4 до 64.2 см (</w:t>
      </w:r>
      <w:r>
        <w:rPr>
          <w:rFonts w:ascii="Times New Roman" w:hAnsi="Times New Roman" w:eastAsia="Times New Roman" w:cs="Times New Roman"/>
          <w:sz w:val="24"/>
          <w:szCs w:val="24"/>
          <w:lang w:val="en-US" w:eastAsia="ru-RU"/>
        </w:rPr>
        <w:t>mean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length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У всех пищевых организмов, извлеченных из желудков рыб, была определена видовая принадлежность.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importance</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each</w:t>
      </w:r>
      <w:r>
        <w:rPr>
          <w:rFonts w:ascii="Times New Roman" w:hAnsi="Times New Roman" w:cs="Times New Roman"/>
          <w:sz w:val="24"/>
          <w:szCs w:val="24"/>
        </w:rPr>
        <w:t xml:space="preserve">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item</w:t>
      </w:r>
      <w:r>
        <w:rPr>
          <w:rFonts w:ascii="Times New Roman" w:hAnsi="Times New Roman" w:cs="Times New Roman"/>
          <w:sz w:val="24"/>
          <w:szCs w:val="24"/>
        </w:rPr>
        <w:t xml:space="preserve"> </w:t>
      </w:r>
      <w:r>
        <w:rPr>
          <w:rFonts w:ascii="Times New Roman" w:hAnsi="Times New Roman" w:cs="Times New Roman"/>
          <w:sz w:val="24"/>
          <w:szCs w:val="24"/>
          <w:lang w:val="en-US"/>
        </w:rPr>
        <w:t>was</w:t>
      </w:r>
      <w:r>
        <w:rPr>
          <w:rFonts w:ascii="Times New Roman" w:hAnsi="Times New Roman" w:cs="Times New Roman"/>
          <w:sz w:val="24"/>
          <w:szCs w:val="24"/>
        </w:rPr>
        <w:t xml:space="preserve"> </w:t>
      </w:r>
      <w:r>
        <w:rPr>
          <w:rFonts w:ascii="Times New Roman" w:hAnsi="Times New Roman" w:cs="Times New Roman"/>
          <w:sz w:val="24"/>
          <w:szCs w:val="24"/>
          <w:lang w:val="en-US"/>
        </w:rPr>
        <w:t>evaluated</w:t>
      </w:r>
      <w:r>
        <w:rPr>
          <w:rFonts w:ascii="Times New Roman" w:hAnsi="Times New Roman" w:cs="Times New Roman"/>
          <w:sz w:val="24"/>
          <w:szCs w:val="24"/>
        </w:rPr>
        <w:t xml:space="preserve"> </w:t>
      </w:r>
      <w:r>
        <w:rPr>
          <w:rFonts w:ascii="Times New Roman" w:hAnsi="Times New Roman" w:cs="Times New Roman"/>
          <w:sz w:val="24"/>
          <w:szCs w:val="24"/>
          <w:lang w:val="en-US"/>
        </w:rPr>
        <w:t>using</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frequency</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occurrence</w:t>
      </w:r>
      <w:r>
        <w:rPr>
          <w:rFonts w:ascii="Times New Roman" w:hAnsi="Times New Roman" w:cs="Times New Roman"/>
          <w:sz w:val="24"/>
          <w:szCs w:val="24"/>
        </w:rPr>
        <w:t xml:space="preserve"> (%)</w:t>
      </w:r>
      <w:r>
        <w:rPr>
          <w:rFonts w:ascii="Times New Roman" w:hAnsi="Times New Roman" w:eastAsia="Times New Roman" w:cs="Times New Roman"/>
          <w:sz w:val="24"/>
          <w:szCs w:val="24"/>
          <w:lang w:eastAsia="ru-RU"/>
        </w:rPr>
        <w:t xml:space="preserve"> только для рыб, у которых обнаружена пища в желудочно-кишечном тракте (Методическое пособие 1974). Интенсивность питания (</w:t>
      </w:r>
      <w:r>
        <w:rPr>
          <w:rFonts w:ascii="Times New Roman" w:hAnsi="Times New Roman" w:eastAsia="Times New Roman" w:cs="Times New Roman"/>
          <w:sz w:val="24"/>
          <w:szCs w:val="24"/>
          <w:lang w:val="en-US" w:eastAsia="ru-RU"/>
        </w:rPr>
        <w:t>feeding</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intensity</w:t>
      </w:r>
      <w:r>
        <w:rPr>
          <w:rFonts w:ascii="Times New Roman" w:hAnsi="Times New Roman" w:eastAsia="Times New Roman" w:cs="Times New Roman"/>
          <w:sz w:val="24"/>
          <w:szCs w:val="24"/>
          <w:lang w:eastAsia="ru-RU"/>
        </w:rPr>
        <w:t xml:space="preserve">) рыб оценивали по соотношению пустых и наполненных желудков. </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1. Карта района исследований и места лова зубатки в губе Чупа</w:t>
      </w:r>
    </w:p>
    <w:p>
      <w:pPr>
        <w:autoSpaceDE w:val="0"/>
        <w:autoSpaceDN w:val="0"/>
        <w:adjustRightInd w:val="0"/>
        <w:spacing w:after="0" w:line="276" w:lineRule="auto"/>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lang w:eastAsia="ru-RU"/>
        </w:rPr>
        <w:drawing>
          <wp:inline distT="0" distB="0" distL="0" distR="0">
            <wp:extent cx="5939790" cy="3178175"/>
            <wp:effectExtent l="0" t="0" r="381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8"/>
                    <a:stretch>
                      <a:fillRect/>
                    </a:stretch>
                  </pic:blipFill>
                  <pic:spPr>
                    <a:xfrm>
                      <a:off x="0" y="0"/>
                      <a:ext cx="5939790" cy="3178175"/>
                    </a:xfrm>
                    <a:prstGeom prst="rect">
                      <a:avLst/>
                    </a:prstGeom>
                  </pic:spPr>
                </pic:pic>
              </a:graphicData>
            </a:graphic>
          </wp:inline>
        </w:drawing>
      </w:r>
    </w:p>
    <w:p>
      <w:pPr>
        <w:spacing w:before="100" w:beforeAutospacing="1" w:after="100" w:afterAutospacing="1" w:line="276" w:lineRule="auto"/>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Статистический анализ</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Все анализы и визуализации были осуществлены с помощью пакетов языка статистического программирования </w:t>
      </w:r>
      <w:r>
        <w:rPr>
          <w:rFonts w:ascii="Times New Roman" w:hAnsi="Times New Roman" w:eastAsia="Times New Roman" w:cs="Times New Roman"/>
          <w:sz w:val="24"/>
          <w:szCs w:val="24"/>
          <w:lang w:val="en-US" w:eastAsia="ru-RU"/>
        </w:rPr>
        <w:t>R</w:t>
      </w:r>
      <w:r>
        <w:rPr>
          <w:rFonts w:ascii="Times New Roman" w:hAnsi="Times New Roman" w:eastAsia="Times New Roman" w:cs="Times New Roman"/>
          <w:sz w:val="24"/>
          <w:szCs w:val="24"/>
          <w:lang w:eastAsia="ru-RU"/>
        </w:rPr>
        <w:t xml:space="preserve"> 4.2.3 (</w:t>
      </w:r>
      <w:r>
        <w:rPr>
          <w:rFonts w:ascii="Times New Roman" w:hAnsi="Times New Roman" w:eastAsia="Times New Roman"/>
          <w:sz w:val="24"/>
          <w:szCs w:val="24"/>
          <w:lang w:val="en-US" w:eastAsia="ru-RU"/>
        </w:rPr>
        <w:t>R</w:t>
      </w:r>
      <w:r>
        <w:rPr>
          <w:rFonts w:ascii="Times New Roman" w:hAnsi="Times New Roman" w:eastAsia="Times New Roman"/>
          <w:sz w:val="24"/>
          <w:szCs w:val="24"/>
          <w:lang w:eastAsia="ru-RU"/>
        </w:rPr>
        <w:t xml:space="preserve"> </w:t>
      </w:r>
      <w:r>
        <w:rPr>
          <w:rFonts w:ascii="Times New Roman" w:hAnsi="Times New Roman" w:eastAsia="Times New Roman"/>
          <w:sz w:val="24"/>
          <w:szCs w:val="24"/>
          <w:lang w:val="en-US" w:eastAsia="ru-RU"/>
        </w:rPr>
        <w:t>Core</w:t>
      </w:r>
      <w:r>
        <w:rPr>
          <w:rFonts w:ascii="Times New Roman" w:hAnsi="Times New Roman" w:eastAsia="Times New Roman"/>
          <w:sz w:val="24"/>
          <w:szCs w:val="24"/>
          <w:lang w:eastAsia="ru-RU"/>
        </w:rPr>
        <w:t xml:space="preserve"> </w:t>
      </w:r>
      <w:r>
        <w:rPr>
          <w:rFonts w:ascii="Times New Roman" w:hAnsi="Times New Roman" w:eastAsia="Times New Roman"/>
          <w:sz w:val="24"/>
          <w:szCs w:val="24"/>
          <w:lang w:val="en-US" w:eastAsia="ru-RU"/>
        </w:rPr>
        <w:t>Team</w:t>
      </w:r>
      <w:r>
        <w:rPr>
          <w:rFonts w:ascii="Times New Roman" w:hAnsi="Times New Roman" w:eastAsia="Times New Roman"/>
          <w:sz w:val="24"/>
          <w:szCs w:val="24"/>
          <w:lang w:eastAsia="ru-RU"/>
        </w:rPr>
        <w:t xml:space="preserve">, 2023).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динамики соотношения полов в уловах в зависимости от сезона и года была построена обобщенная аддитивная модель (generalized additive model,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1), в которой зависимой переменной была вероятность встретить самку. Здесь и далее подбор параметров аддитивных моделей осуществлялся с помощью функции gam() из пакета “mgcv” (</w:t>
      </w:r>
      <w:r>
        <w:rPr>
          <w:rFonts w:ascii="Times New Roman" w:hAnsi="Times New Roman" w:eastAsia="Times New Roman" w:cs="Times New Roman"/>
          <w:sz w:val="24"/>
          <w:szCs w:val="24"/>
          <w:highlight w:val="yellow"/>
          <w:lang w:eastAsia="ru-RU"/>
        </w:rPr>
        <w:t>Wood, 2017</w:t>
      </w:r>
      <w:r>
        <w:rPr>
          <w:rFonts w:ascii="Times New Roman" w:hAnsi="Times New Roman" w:eastAsia="Times New Roman" w:cs="Times New Roman"/>
          <w:sz w:val="24"/>
          <w:szCs w:val="24"/>
          <w:lang w:eastAsia="ru-RU"/>
        </w:rPr>
        <w:t xml:space="preserve">). Во всех случаях в качестве базовых сплайнов для подбора аддитивных моделей использовали кубические сплайны. Предикторами в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1</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были номер календарного дня от начала года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характеризует динамику в течение летнего сезона) и год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описывает многолетнюю динамику). </w:t>
      </w:r>
    </w:p>
    <w:p>
      <w:pPr>
        <w:spacing w:before="100" w:beforeAutospacing="1" w:after="100" w:afterAutospacing="1" w:line="276" w:lineRule="auto"/>
        <w:rPr>
          <w:rFonts w:ascii="Times New Roman" w:hAnsi="Times New Roman" w:eastAsia="Times New Roman" w:cs="Times New Roman"/>
          <w:i/>
          <w:iCs/>
          <w:sz w:val="24"/>
          <w:szCs w:val="24"/>
          <w:lang w:eastAsia="ru-RU"/>
        </w:rPr>
      </w:pP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GAM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sz w:val="24"/>
          <w:szCs w:val="24"/>
          <w:lang w:eastAsia="ru-RU"/>
        </w:rPr>
        <w:t xml:space="preserve">1: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eastAsia="ru-RU"/>
        </w:rPr>
        <w:t xml:space="preserve">0 </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iCs/>
          <w:sz w:val="24"/>
          <w:szCs w:val="24"/>
          <w:lang w:eastAsia="ru-RU"/>
        </w:rPr>
        <w:t>,</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highlight w:val="green"/>
          <w:lang w:eastAsia="ru-RU"/>
        </w:rPr>
        <w:t>ПРОВЕРЬ ЖЕЛТЫЙ ТЕКСТ+ надо добавить что такое ε</w:t>
      </w:r>
    </w:p>
    <w:p>
      <w:pPr>
        <w:spacing w:before="100" w:beforeAutospacing="1" w:after="100" w:afterAutospacing="1" w:line="276" w:lineRule="auto"/>
        <w:rPr>
          <w:rFonts w:ascii="Times New Roman" w:hAnsi="Times New Roman" w:eastAsia="Times New Roman" w:cs="Times New Roman"/>
          <w:sz w:val="24"/>
          <w:szCs w:val="24"/>
          <w:highlight w:val="none"/>
          <w:lang w:eastAsia="ru-RU"/>
          <w:rPrChange w:id="49" w:author="google1599737165" w:date="2024-04-29T23:09:26Z">
            <w:rPr>
              <w:rFonts w:ascii="Times New Roman" w:hAnsi="Times New Roman" w:eastAsia="Times New Roman" w:cs="Times New Roman"/>
              <w:sz w:val="24"/>
              <w:szCs w:val="24"/>
              <w:highlight w:val="yellow"/>
              <w:lang w:eastAsia="ru-RU"/>
            </w:rPr>
          </w:rPrChange>
        </w:rPr>
      </w:pPr>
      <w:r>
        <w:rPr>
          <w:rFonts w:ascii="Times New Roman" w:hAnsi="Times New Roman" w:eastAsia="Times New Roman" w:cs="Times New Roman"/>
          <w:sz w:val="24"/>
          <w:szCs w:val="24"/>
          <w:highlight w:val="none"/>
          <w:lang w:eastAsia="ru-RU"/>
          <w:rPrChange w:id="50" w:author="google1599737165" w:date="2024-04-29T23:09:26Z">
            <w:rPr>
              <w:rFonts w:ascii="Times New Roman" w:hAnsi="Times New Roman" w:eastAsia="Times New Roman" w:cs="Times New Roman"/>
              <w:sz w:val="24"/>
              <w:szCs w:val="24"/>
              <w:highlight w:val="yellow"/>
              <w:lang w:eastAsia="ru-RU"/>
            </w:rPr>
          </w:rPrChange>
        </w:rPr>
        <w:t xml:space="preserve">где </w:t>
      </w:r>
      <w:r>
        <w:rPr>
          <w:rFonts w:ascii="Times New Roman" w:hAnsi="Times New Roman" w:eastAsia="Times New Roman" w:cs="Times New Roman"/>
          <w:i/>
          <w:iCs/>
          <w:sz w:val="24"/>
          <w:szCs w:val="24"/>
          <w:highlight w:val="none"/>
          <w:lang w:eastAsia="ru-RU"/>
          <w:rPrChange w:id="51" w:author="google1599737165" w:date="2024-04-29T23:09:26Z">
            <w:rPr>
              <w:rFonts w:ascii="Times New Roman" w:hAnsi="Times New Roman" w:eastAsia="Times New Roman" w:cs="Times New Roman"/>
              <w:i/>
              <w:iCs/>
              <w:sz w:val="24"/>
              <w:szCs w:val="24"/>
              <w:highlight w:val="yellow"/>
              <w:lang w:eastAsia="ru-RU"/>
            </w:rPr>
          </w:rPrChange>
        </w:rPr>
        <w:t>b</w:t>
      </w:r>
      <w:r>
        <w:rPr>
          <w:rFonts w:ascii="Times New Roman" w:hAnsi="Times New Roman" w:eastAsia="Times New Roman" w:cs="Times New Roman"/>
          <w:sz w:val="24"/>
          <w:szCs w:val="24"/>
          <w:highlight w:val="none"/>
          <w:vertAlign w:val="subscript"/>
          <w:lang w:eastAsia="ru-RU"/>
          <w:rPrChange w:id="52" w:author="google1599737165" w:date="2024-04-29T23:09:26Z">
            <w:rPr>
              <w:rFonts w:ascii="Times New Roman" w:hAnsi="Times New Roman" w:eastAsia="Times New Roman" w:cs="Times New Roman"/>
              <w:sz w:val="24"/>
              <w:szCs w:val="24"/>
              <w:highlight w:val="yellow"/>
              <w:vertAlign w:val="subscript"/>
              <w:lang w:eastAsia="ru-RU"/>
            </w:rPr>
          </w:rPrChange>
        </w:rPr>
        <w:t>0</w:t>
      </w:r>
      <w:r>
        <w:rPr>
          <w:rFonts w:ascii="Times New Roman" w:hAnsi="Times New Roman" w:eastAsia="Times New Roman" w:cs="Times New Roman"/>
          <w:sz w:val="24"/>
          <w:szCs w:val="24"/>
          <w:highlight w:val="none"/>
          <w:lang w:eastAsia="ru-RU"/>
          <w:rPrChange w:id="53" w:author="google1599737165" w:date="2024-04-29T23:09:26Z">
            <w:rPr>
              <w:rFonts w:ascii="Times New Roman" w:hAnsi="Times New Roman" w:eastAsia="Times New Roman" w:cs="Times New Roman"/>
              <w:sz w:val="24"/>
              <w:szCs w:val="24"/>
              <w:highlight w:val="yellow"/>
              <w:lang w:eastAsia="ru-RU"/>
            </w:rPr>
          </w:rPrChange>
        </w:rPr>
        <w:t xml:space="preserve"> – </w:t>
      </w:r>
      <w:ins w:id="54" w:author="google1599737165" w:date="2024-04-29T23:08:31Z">
        <w:r>
          <w:rPr>
            <w:rFonts w:hint="default" w:ascii="Times New Roman" w:hAnsi="Times New Roman" w:eastAsia="Times New Roman" w:cs="Times New Roman"/>
            <w:sz w:val="24"/>
            <w:szCs w:val="24"/>
            <w:highlight w:val="none"/>
            <w:lang w:val="en-US" w:eastAsia="ru-RU"/>
            <w:rPrChange w:id="55" w:author="google1599737165" w:date="2024-04-29T23:09:26Z">
              <w:rPr>
                <w:rFonts w:hint="default" w:ascii="Times New Roman" w:hAnsi="Times New Roman" w:eastAsia="Times New Roman" w:cs="Times New Roman"/>
                <w:sz w:val="24"/>
                <w:szCs w:val="24"/>
                <w:highlight w:val="yellow"/>
                <w:lang w:val="en-US" w:eastAsia="ru-RU"/>
              </w:rPr>
            </w:rPrChange>
          </w:rPr>
          <w:t>In</w:t>
        </w:r>
      </w:ins>
      <w:ins w:id="57" w:author="google1599737165" w:date="2024-04-29T23:08:33Z">
        <w:r>
          <w:rPr>
            <w:rFonts w:hint="default" w:ascii="Times New Roman" w:hAnsi="Times New Roman" w:eastAsia="Times New Roman" w:cs="Times New Roman"/>
            <w:sz w:val="24"/>
            <w:szCs w:val="24"/>
            <w:highlight w:val="none"/>
            <w:lang w:val="en-US" w:eastAsia="ru-RU"/>
            <w:rPrChange w:id="58" w:author="google1599737165" w:date="2024-04-29T23:09:26Z">
              <w:rPr>
                <w:rFonts w:hint="default" w:ascii="Times New Roman" w:hAnsi="Times New Roman" w:eastAsia="Times New Roman" w:cs="Times New Roman"/>
                <w:sz w:val="24"/>
                <w:szCs w:val="24"/>
                <w:highlight w:val="yellow"/>
                <w:lang w:val="en-US" w:eastAsia="ru-RU"/>
              </w:rPr>
            </w:rPrChange>
          </w:rPr>
          <w:t>t</w:t>
        </w:r>
      </w:ins>
      <w:ins w:id="60" w:author="google1599737165" w:date="2024-04-29T23:08:34Z">
        <w:r>
          <w:rPr>
            <w:rFonts w:hint="default" w:ascii="Times New Roman" w:hAnsi="Times New Roman" w:eastAsia="Times New Roman" w:cs="Times New Roman"/>
            <w:sz w:val="24"/>
            <w:szCs w:val="24"/>
            <w:highlight w:val="none"/>
            <w:lang w:val="en-US" w:eastAsia="ru-RU"/>
            <w:rPrChange w:id="61" w:author="google1599737165" w:date="2024-04-29T23:09:26Z">
              <w:rPr>
                <w:rFonts w:hint="default" w:ascii="Times New Roman" w:hAnsi="Times New Roman" w:eastAsia="Times New Roman" w:cs="Times New Roman"/>
                <w:sz w:val="24"/>
                <w:szCs w:val="24"/>
                <w:highlight w:val="yellow"/>
                <w:lang w:val="en-US" w:eastAsia="ru-RU"/>
              </w:rPr>
            </w:rPrChange>
          </w:rPr>
          <w:t>rce</w:t>
        </w:r>
      </w:ins>
      <w:ins w:id="63" w:author="google1599737165" w:date="2024-04-29T23:08:35Z">
        <w:r>
          <w:rPr>
            <w:rFonts w:hint="default" w:ascii="Times New Roman" w:hAnsi="Times New Roman" w:eastAsia="Times New Roman" w:cs="Times New Roman"/>
            <w:sz w:val="24"/>
            <w:szCs w:val="24"/>
            <w:highlight w:val="none"/>
            <w:lang w:val="en-US" w:eastAsia="ru-RU"/>
            <w:rPrChange w:id="64" w:author="google1599737165" w:date="2024-04-29T23:09:26Z">
              <w:rPr>
                <w:rFonts w:hint="default" w:ascii="Times New Roman" w:hAnsi="Times New Roman" w:eastAsia="Times New Roman" w:cs="Times New Roman"/>
                <w:sz w:val="24"/>
                <w:szCs w:val="24"/>
                <w:highlight w:val="yellow"/>
                <w:lang w:val="en-US" w:eastAsia="ru-RU"/>
              </w:rPr>
            </w:rPrChange>
          </w:rPr>
          <w:t>pt</w:t>
        </w:r>
      </w:ins>
      <w:del w:id="66" w:author="google1599737165" w:date="2024-04-29T23:08:29Z">
        <w:r>
          <w:rPr>
            <w:rFonts w:ascii="Times New Roman" w:hAnsi="Times New Roman" w:eastAsia="Times New Roman" w:cs="Times New Roman"/>
            <w:sz w:val="24"/>
            <w:szCs w:val="24"/>
            <w:highlight w:val="none"/>
            <w:lang w:val="en-US" w:eastAsia="ru-RU"/>
            <w:rPrChange w:id="67" w:author="google1599737165" w:date="2024-04-29T23:09:26Z">
              <w:rPr>
                <w:rFonts w:ascii="Times New Roman" w:hAnsi="Times New Roman" w:eastAsia="Times New Roman" w:cs="Times New Roman"/>
                <w:sz w:val="24"/>
                <w:szCs w:val="24"/>
                <w:highlight w:val="yellow"/>
                <w:lang w:val="en-US" w:eastAsia="ru-RU"/>
              </w:rPr>
            </w:rPrChange>
          </w:rPr>
          <w:delText>parametric</w:delText>
        </w:r>
      </w:del>
      <w:del w:id="69" w:author="google1599737165" w:date="2024-04-29T23:08:29Z">
        <w:r>
          <w:rPr>
            <w:rFonts w:ascii="Times New Roman" w:hAnsi="Times New Roman" w:eastAsia="Times New Roman" w:cs="Times New Roman"/>
            <w:sz w:val="24"/>
            <w:szCs w:val="24"/>
            <w:highlight w:val="none"/>
            <w:lang w:eastAsia="ru-RU"/>
            <w:rPrChange w:id="70" w:author="google1599737165" w:date="2024-04-29T23:09:26Z">
              <w:rPr>
                <w:rFonts w:ascii="Times New Roman" w:hAnsi="Times New Roman" w:eastAsia="Times New Roman" w:cs="Times New Roman"/>
                <w:sz w:val="24"/>
                <w:szCs w:val="24"/>
                <w:highlight w:val="yellow"/>
                <w:lang w:eastAsia="ru-RU"/>
              </w:rPr>
            </w:rPrChange>
          </w:rPr>
          <w:delText xml:space="preserve"> </w:delText>
        </w:r>
      </w:del>
      <w:del w:id="72" w:author="google1599737165" w:date="2024-04-29T23:08:29Z">
        <w:r>
          <w:rPr>
            <w:rFonts w:ascii="Times New Roman" w:hAnsi="Times New Roman" w:eastAsia="Times New Roman" w:cs="Times New Roman"/>
            <w:sz w:val="24"/>
            <w:szCs w:val="24"/>
            <w:highlight w:val="none"/>
            <w:lang w:val="en-US" w:eastAsia="ru-RU"/>
            <w:rPrChange w:id="73" w:author="google1599737165" w:date="2024-04-29T23:09:26Z">
              <w:rPr>
                <w:rFonts w:ascii="Times New Roman" w:hAnsi="Times New Roman" w:eastAsia="Times New Roman" w:cs="Times New Roman"/>
                <w:sz w:val="24"/>
                <w:szCs w:val="24"/>
                <w:highlight w:val="yellow"/>
                <w:lang w:val="en-US" w:eastAsia="ru-RU"/>
              </w:rPr>
            </w:rPrChange>
          </w:rPr>
          <w:delText>term</w:delText>
        </w:r>
      </w:del>
      <w:del w:id="75" w:author="google1599737165" w:date="2024-04-29T23:08:29Z">
        <w:r>
          <w:rPr>
            <w:rFonts w:ascii="Times New Roman" w:hAnsi="Times New Roman" w:eastAsia="Times New Roman" w:cs="Times New Roman"/>
            <w:sz w:val="24"/>
            <w:szCs w:val="24"/>
            <w:highlight w:val="none"/>
            <w:lang w:eastAsia="ru-RU"/>
            <w:rPrChange w:id="76" w:author="google1599737165" w:date="2024-04-29T23:09:26Z">
              <w:rPr>
                <w:rFonts w:ascii="Times New Roman" w:hAnsi="Times New Roman" w:eastAsia="Times New Roman" w:cs="Times New Roman"/>
                <w:sz w:val="24"/>
                <w:szCs w:val="24"/>
                <w:highlight w:val="yellow"/>
                <w:lang w:eastAsia="ru-RU"/>
              </w:rPr>
            </w:rPrChange>
          </w:rPr>
          <w:delText xml:space="preserve"> (параметрический показатель) регрессии</w:delText>
        </w:r>
      </w:del>
    </w:p>
    <w:p>
      <w:pPr>
        <w:spacing w:before="100" w:beforeAutospacing="1" w:after="100" w:afterAutospacing="1" w:line="276" w:lineRule="auto"/>
        <w:rPr>
          <w:rFonts w:ascii="Times New Roman" w:hAnsi="Times New Roman" w:eastAsia="Times New Roman" w:cs="Times New Roman"/>
          <w:sz w:val="24"/>
          <w:szCs w:val="24"/>
          <w:highlight w:val="none"/>
          <w:lang w:eastAsia="ru-RU"/>
          <w:rPrChange w:id="78" w:author="google1599737165" w:date="2024-04-29T23:09:26Z">
            <w:rPr>
              <w:rFonts w:ascii="Times New Roman" w:hAnsi="Times New Roman" w:eastAsia="Times New Roman" w:cs="Times New Roman"/>
              <w:sz w:val="24"/>
              <w:szCs w:val="24"/>
              <w:highlight w:val="yellow"/>
              <w:lang w:eastAsia="ru-RU"/>
            </w:rPr>
          </w:rPrChange>
        </w:rPr>
      </w:pPr>
      <w:r>
        <w:rPr>
          <w:rFonts w:ascii="Times New Roman" w:hAnsi="Times New Roman" w:eastAsia="Times New Roman" w:cs="Times New Roman"/>
          <w:i/>
          <w:iCs/>
          <w:sz w:val="24"/>
          <w:szCs w:val="24"/>
          <w:highlight w:val="none"/>
          <w:lang w:eastAsia="ru-RU"/>
          <w:rPrChange w:id="79" w:author="google1599737165" w:date="2024-04-29T23:09:26Z">
            <w:rPr>
              <w:rFonts w:ascii="Times New Roman" w:hAnsi="Times New Roman" w:eastAsia="Times New Roman" w:cs="Times New Roman"/>
              <w:i/>
              <w:iCs/>
              <w:sz w:val="24"/>
              <w:szCs w:val="24"/>
              <w:highlight w:val="yellow"/>
              <w:lang w:eastAsia="ru-RU"/>
            </w:rPr>
          </w:rPrChange>
        </w:rPr>
        <w:t>f</w:t>
      </w:r>
      <w:r>
        <w:rPr>
          <w:rFonts w:ascii="Times New Roman" w:hAnsi="Times New Roman" w:eastAsia="Times New Roman" w:cs="Times New Roman"/>
          <w:sz w:val="24"/>
          <w:szCs w:val="24"/>
          <w:highlight w:val="none"/>
          <w:vertAlign w:val="subscript"/>
          <w:lang w:eastAsia="ru-RU"/>
          <w:rPrChange w:id="80" w:author="google1599737165" w:date="2024-04-29T23:09:26Z">
            <w:rPr>
              <w:rFonts w:ascii="Times New Roman" w:hAnsi="Times New Roman" w:eastAsia="Times New Roman" w:cs="Times New Roman"/>
              <w:sz w:val="24"/>
              <w:szCs w:val="24"/>
              <w:highlight w:val="yellow"/>
              <w:vertAlign w:val="subscript"/>
              <w:lang w:eastAsia="ru-RU"/>
            </w:rPr>
          </w:rPrChange>
        </w:rPr>
        <w:t>1</w:t>
      </w:r>
      <w:r>
        <w:rPr>
          <w:rFonts w:ascii="Times New Roman" w:hAnsi="Times New Roman" w:eastAsia="Times New Roman" w:cs="Times New Roman"/>
          <w:sz w:val="24"/>
          <w:szCs w:val="24"/>
          <w:highlight w:val="none"/>
          <w:lang w:eastAsia="ru-RU"/>
          <w:rPrChange w:id="81" w:author="google1599737165" w:date="2024-04-29T23:09:26Z">
            <w:rPr>
              <w:rFonts w:ascii="Times New Roman" w:hAnsi="Times New Roman" w:eastAsia="Times New Roman" w:cs="Times New Roman"/>
              <w:sz w:val="24"/>
              <w:szCs w:val="24"/>
              <w:highlight w:val="yellow"/>
              <w:lang w:eastAsia="ru-RU"/>
            </w:rPr>
          </w:rPrChange>
        </w:rPr>
        <w:t xml:space="preserve"> - Непараметрическая сглаживающая функция (количество узлов 6), описывающая изменение частоты встречаемости самок в зависимости от </w:t>
      </w:r>
      <w:r>
        <w:rPr>
          <w:rFonts w:ascii="Times New Roman" w:hAnsi="Times New Roman" w:eastAsia="Times New Roman" w:cs="Times New Roman"/>
          <w:i/>
          <w:sz w:val="24"/>
          <w:szCs w:val="24"/>
          <w:highlight w:val="none"/>
          <w:lang w:eastAsia="ru-RU"/>
          <w:rPrChange w:id="82" w:author="google1599737165" w:date="2024-04-29T23:09:26Z">
            <w:rPr>
              <w:rFonts w:ascii="Times New Roman" w:hAnsi="Times New Roman" w:eastAsia="Times New Roman" w:cs="Times New Roman"/>
              <w:i/>
              <w:sz w:val="24"/>
              <w:szCs w:val="24"/>
              <w:highlight w:val="yellow"/>
              <w:lang w:eastAsia="ru-RU"/>
            </w:rPr>
          </w:rPrChange>
        </w:rPr>
        <w:t>DOY</w:t>
      </w:r>
      <w:r>
        <w:rPr>
          <w:rFonts w:ascii="Times New Roman" w:hAnsi="Times New Roman" w:eastAsia="Times New Roman" w:cs="Times New Roman"/>
          <w:sz w:val="24"/>
          <w:szCs w:val="24"/>
          <w:highlight w:val="none"/>
          <w:lang w:eastAsia="ru-RU"/>
          <w:rPrChange w:id="83" w:author="google1599737165" w:date="2024-04-29T23:09:26Z">
            <w:rPr>
              <w:rFonts w:ascii="Times New Roman" w:hAnsi="Times New Roman" w:eastAsia="Times New Roman" w:cs="Times New Roman"/>
              <w:sz w:val="24"/>
              <w:szCs w:val="24"/>
              <w:highlight w:val="yellow"/>
              <w:lang w:eastAsia="ru-RU"/>
            </w:rPr>
          </w:rPrChange>
        </w:rPr>
        <w:t>.</w:t>
      </w:r>
    </w:p>
    <w:p>
      <w:pPr>
        <w:spacing w:before="100" w:beforeAutospacing="1" w:after="100" w:afterAutospacing="1" w:line="276" w:lineRule="auto"/>
        <w:rPr>
          <w:rFonts w:ascii="Times New Roman" w:hAnsi="Times New Roman" w:eastAsia="Times New Roman" w:cs="Times New Roman"/>
          <w:sz w:val="24"/>
          <w:szCs w:val="24"/>
          <w:highlight w:val="none"/>
          <w:lang w:eastAsia="ru-RU"/>
          <w:rPrChange w:id="84" w:author="google1599737165" w:date="2024-04-29T23:09:26Z">
            <w:rPr>
              <w:rFonts w:ascii="Times New Roman" w:hAnsi="Times New Roman" w:eastAsia="Times New Roman" w:cs="Times New Roman"/>
              <w:sz w:val="24"/>
              <w:szCs w:val="24"/>
              <w:lang w:eastAsia="ru-RU"/>
            </w:rPr>
          </w:rPrChange>
        </w:rPr>
      </w:pPr>
      <w:r>
        <w:rPr>
          <w:rFonts w:ascii="Times New Roman" w:hAnsi="Times New Roman" w:eastAsia="Times New Roman" w:cs="Times New Roman"/>
          <w:i/>
          <w:iCs/>
          <w:sz w:val="24"/>
          <w:szCs w:val="24"/>
          <w:highlight w:val="none"/>
          <w:lang w:eastAsia="ru-RU"/>
          <w:rPrChange w:id="85" w:author="google1599737165" w:date="2024-04-29T23:09:26Z">
            <w:rPr>
              <w:rFonts w:ascii="Times New Roman" w:hAnsi="Times New Roman" w:eastAsia="Times New Roman" w:cs="Times New Roman"/>
              <w:i/>
              <w:iCs/>
              <w:sz w:val="24"/>
              <w:szCs w:val="24"/>
              <w:highlight w:val="yellow"/>
              <w:lang w:eastAsia="ru-RU"/>
            </w:rPr>
          </w:rPrChange>
        </w:rPr>
        <w:t>f</w:t>
      </w:r>
      <w:r>
        <w:rPr>
          <w:rFonts w:ascii="Times New Roman" w:hAnsi="Times New Roman" w:eastAsia="Times New Roman" w:cs="Times New Roman"/>
          <w:sz w:val="24"/>
          <w:szCs w:val="24"/>
          <w:highlight w:val="none"/>
          <w:vertAlign w:val="subscript"/>
          <w:lang w:eastAsia="ru-RU"/>
          <w:rPrChange w:id="86" w:author="google1599737165" w:date="2024-04-29T23:09:26Z">
            <w:rPr>
              <w:rFonts w:ascii="Times New Roman" w:hAnsi="Times New Roman" w:eastAsia="Times New Roman" w:cs="Times New Roman"/>
              <w:sz w:val="24"/>
              <w:szCs w:val="24"/>
              <w:highlight w:val="yellow"/>
              <w:vertAlign w:val="subscript"/>
              <w:lang w:eastAsia="ru-RU"/>
            </w:rPr>
          </w:rPrChange>
        </w:rPr>
        <w:t>2</w:t>
      </w:r>
      <w:r>
        <w:rPr>
          <w:rFonts w:ascii="Times New Roman" w:hAnsi="Times New Roman" w:eastAsia="Times New Roman" w:cs="Times New Roman"/>
          <w:sz w:val="24"/>
          <w:szCs w:val="24"/>
          <w:highlight w:val="none"/>
          <w:lang w:eastAsia="ru-RU"/>
          <w:rPrChange w:id="87" w:author="google1599737165" w:date="2024-04-29T23:09:26Z">
            <w:rPr>
              <w:rFonts w:ascii="Times New Roman" w:hAnsi="Times New Roman" w:eastAsia="Times New Roman" w:cs="Times New Roman"/>
              <w:sz w:val="24"/>
              <w:szCs w:val="24"/>
              <w:highlight w:val="yellow"/>
              <w:lang w:eastAsia="ru-RU"/>
            </w:rPr>
          </w:rPrChange>
        </w:rPr>
        <w:t xml:space="preserve"> - Непараметрическая сглаживающая функция (количество узлов 6), характеризующая изменение частоты встречаемости самок в зависимости от </w:t>
      </w:r>
      <w:r>
        <w:rPr>
          <w:rFonts w:ascii="Times New Roman" w:hAnsi="Times New Roman" w:eastAsia="Times New Roman" w:cs="Times New Roman"/>
          <w:i/>
          <w:sz w:val="24"/>
          <w:szCs w:val="24"/>
          <w:highlight w:val="none"/>
          <w:lang w:eastAsia="ru-RU"/>
          <w:rPrChange w:id="88" w:author="google1599737165" w:date="2024-04-29T23:09:26Z">
            <w:rPr>
              <w:rFonts w:ascii="Times New Roman" w:hAnsi="Times New Roman" w:eastAsia="Times New Roman" w:cs="Times New Roman"/>
              <w:i/>
              <w:sz w:val="24"/>
              <w:szCs w:val="24"/>
              <w:highlight w:val="yellow"/>
              <w:lang w:eastAsia="ru-RU"/>
            </w:rPr>
          </w:rPrChange>
        </w:rPr>
        <w:t>Yea</w:t>
      </w:r>
      <w:ins w:id="89" w:author="google1599737165" w:date="2024-04-29T23:08:52Z">
        <w:r>
          <w:rPr>
            <w:rFonts w:hint="default" w:ascii="Times New Roman" w:hAnsi="Times New Roman" w:eastAsia="Times New Roman" w:cs="Times New Roman"/>
            <w:i/>
            <w:sz w:val="24"/>
            <w:szCs w:val="24"/>
            <w:highlight w:val="none"/>
            <w:lang w:val="en-US" w:eastAsia="ru-RU"/>
            <w:rPrChange w:id="90" w:author="google1599737165" w:date="2024-04-29T23:09:26Z">
              <w:rPr>
                <w:rFonts w:hint="default" w:ascii="Times New Roman" w:hAnsi="Times New Roman" w:eastAsia="Times New Roman" w:cs="Times New Roman"/>
                <w:i/>
                <w:sz w:val="24"/>
                <w:szCs w:val="24"/>
                <w:highlight w:val="yellow"/>
                <w:lang w:val="en-US" w:eastAsia="ru-RU"/>
              </w:rPr>
            </w:rPrChange>
          </w:rPr>
          <w:t>r</w:t>
        </w:r>
      </w:ins>
      <w:r>
        <w:rPr>
          <w:rFonts w:ascii="Times New Roman" w:hAnsi="Times New Roman" w:eastAsia="Times New Roman" w:cs="Times New Roman"/>
          <w:sz w:val="24"/>
          <w:szCs w:val="24"/>
          <w:highlight w:val="none"/>
          <w:lang w:eastAsia="ru-RU"/>
          <w:rPrChange w:id="92" w:author="google1599737165" w:date="2024-04-29T23:09:26Z">
            <w:rPr>
              <w:rFonts w:ascii="Times New Roman" w:hAnsi="Times New Roman" w:eastAsia="Times New Roman" w:cs="Times New Roman"/>
              <w:sz w:val="24"/>
              <w:szCs w:val="24"/>
              <w:highlight w:val="yellow"/>
              <w:lang w:eastAsia="ru-RU"/>
            </w:rPr>
          </w:rPrChange>
        </w:rPr>
        <w:t>.</w:t>
      </w:r>
    </w:p>
    <w:p>
      <w:pPr>
        <w:spacing w:before="100" w:beforeAutospacing="1" w:after="100" w:afterAutospacing="1" w:line="276" w:lineRule="auto"/>
        <w:rPr>
          <w:ins w:id="93" w:author="google1599737165" w:date="2024-04-29T23:35:11Z"/>
          <w:rFonts w:ascii="Times New Roman" w:hAnsi="Times New Roman" w:eastAsia="Times New Roman" w:cs="Times New Roman"/>
          <w:sz w:val="24"/>
          <w:szCs w:val="24"/>
          <w:lang w:eastAsia="ru-RU"/>
        </w:rPr>
      </w:pPr>
    </w:p>
    <w:p>
      <w:pPr>
        <w:spacing w:before="100" w:beforeAutospacing="1" w:after="100" w:afterAutospacing="1" w:line="240" w:lineRule="auto"/>
        <w:rPr>
          <w:ins w:id="94" w:author="google1599737165" w:date="2024-04-29T23:35:12Z"/>
          <w:rFonts w:ascii="Times New Roman" w:hAnsi="Times New Roman" w:eastAsia="Times New Roman" w:cs="Times New Roman"/>
          <w:sz w:val="24"/>
          <w:szCs w:val="24"/>
          <w:lang w:eastAsia="ru-RU"/>
        </w:rPr>
      </w:pPr>
      <w:ins w:id="95" w:author="google1599737165" w:date="2024-04-29T23:35:12Z">
        <w:r>
          <w:rPr>
            <w:rFonts w:ascii="Times New Roman" w:hAnsi="Times New Roman" w:eastAsia="Times New Roman" w:cs="Times New Roman"/>
            <w:sz w:val="24"/>
            <w:szCs w:val="24"/>
            <w:lang w:eastAsia="ru-RU"/>
          </w:rPr>
          <w:t>Для остальных анализов, описанных ниже, из числа отловленных особей отбирали только тех, у которых в желудках была отмечена пища.  Для каждого вида, отмеченного в питании, была рассчитана частота встречаемости (</w:t>
        </w:r>
      </w:ins>
      <w:ins w:id="96" w:author="google1599737165" w:date="2024-04-29T23:35:12Z">
        <w:r>
          <w:rPr>
            <w:rFonts w:ascii="Times New Roman" w:hAnsi="Times New Roman" w:eastAsia="Times New Roman" w:cs="Times New Roman"/>
            <w:i/>
            <w:sz w:val="24"/>
            <w:szCs w:val="24"/>
            <w:lang w:val="en-US" w:eastAsia="ru-RU"/>
          </w:rPr>
          <w:t>Pi</w:t>
        </w:r>
      </w:ins>
      <w:ins w:id="97" w:author="google1599737165" w:date="2024-04-29T23:35:12Z">
        <w:r>
          <w:rPr>
            <w:rFonts w:ascii="Times New Roman" w:hAnsi="Times New Roman" w:eastAsia="Times New Roman" w:cs="Times New Roman"/>
            <w:sz w:val="24"/>
            <w:szCs w:val="24"/>
            <w:lang w:eastAsia="ru-RU"/>
          </w:rPr>
          <w:t>), как отношение числа рыб, у которых был отмечен данный вид, к общему количеству рыб</w:t>
        </w:r>
      </w:ins>
      <w:ins w:id="98" w:author="google1599737165" w:date="2024-04-29T23:35:12Z">
        <w:r>
          <w:rPr>
            <w:rFonts w:hint="default" w:ascii="Times New Roman" w:hAnsi="Times New Roman" w:eastAsia="Times New Roman" w:cs="Times New Roman"/>
            <w:sz w:val="24"/>
            <w:szCs w:val="24"/>
            <w:lang w:val="en-US" w:eastAsia="ru-RU"/>
          </w:rPr>
          <w:t>, отловленных в данных год</w:t>
        </w:r>
      </w:ins>
      <w:ins w:id="99" w:author="google1599737165" w:date="2024-04-29T23:35:12Z">
        <w:r>
          <w:rPr>
            <w:rFonts w:ascii="Times New Roman" w:hAnsi="Times New Roman" w:eastAsia="Times New Roman" w:cs="Times New Roman"/>
            <w:sz w:val="24"/>
            <w:szCs w:val="24"/>
            <w:lang w:eastAsia="ru-RU"/>
          </w:rPr>
          <w:t>.</w:t>
        </w:r>
      </w:ins>
    </w:p>
    <w:p>
      <w:pPr>
        <w:spacing w:before="100" w:beforeAutospacing="1" w:after="100" w:afterAutospacing="1" w:line="240" w:lineRule="auto"/>
        <w:rPr>
          <w:ins w:id="100" w:author="google1599737165" w:date="2024-04-29T23:35:12Z"/>
          <w:rFonts w:ascii="Times New Roman" w:hAnsi="Times New Roman" w:eastAsia="Times New Roman" w:cs="Times New Roman"/>
          <w:sz w:val="24"/>
          <w:szCs w:val="24"/>
          <w:lang w:eastAsia="ru-RU"/>
        </w:rPr>
      </w:pPr>
      <w:ins w:id="101" w:author="google1599737165" w:date="2024-04-29T23:35:12Z">
        <w:r>
          <w:rPr>
            <w:rFonts w:ascii="Times New Roman" w:hAnsi="Times New Roman" w:eastAsia="Times New Roman" w:cs="Times New Roman"/>
            <w:sz w:val="24"/>
            <w:szCs w:val="24"/>
            <w:lang w:eastAsia="ru-RU"/>
          </w:rPr>
          <w:t>Для описания разнообразия пищевого спектра в разные годы был использован индекс Шеннона, который в данном случае описывается следующей формулой:</w:t>
        </w:r>
      </w:ins>
    </w:p>
    <w:p>
      <w:pPr>
        <w:spacing w:before="100" w:beforeAutospacing="1" w:after="100" w:afterAutospacing="1" w:line="240" w:lineRule="auto"/>
        <w:jc w:val="center"/>
        <w:rPr>
          <w:ins w:id="102" w:author="google1599737165" w:date="2024-04-29T23:35:12Z"/>
          <w:rFonts w:ascii="Times New Roman" w:hAnsi="Times New Roman" w:eastAsia="Times New Roman" w:cs="Times New Roman"/>
          <w:color w:val="0000FF"/>
          <w:sz w:val="24"/>
          <w:szCs w:val="24"/>
          <w:lang w:eastAsia="ru-RU"/>
        </w:rPr>
      </w:pPr>
      <w:ins w:id="103" w:author="google1599737165" w:date="2024-04-29T23:35:12Z">
        <w:r>
          <w:rPr>
            <w:rFonts w:ascii="Times New Roman" w:hAnsi="Times New Roman" w:eastAsia="Times New Roman" w:cs="Times New Roman"/>
            <w:color w:val="0000FF"/>
            <w:sz w:val="24"/>
            <w:szCs w:val="24"/>
            <w:lang w:eastAsia="ru-RU"/>
          </w:rPr>
          <w:drawing>
            <wp:inline distT="0" distB="0" distL="114300" distR="114300">
              <wp:extent cx="2289810" cy="361315"/>
              <wp:effectExtent l="0" t="0" r="11430" b="4445"/>
              <wp:docPr id="8" name="2384804F-3998-4D57-9195-F3826E402611-3" descr="C:/Users/polyd/AppData/Local/Temp/wps.xBEJl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3" descr="C:/Users/polyd/AppData/Local/Temp/wps.xBEJlH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289810" cy="361315"/>
                      </a:xfrm>
                      <a:prstGeom prst="rect">
                        <a:avLst/>
                      </a:prstGeom>
                    </pic:spPr>
                  </pic:pic>
                </a:graphicData>
              </a:graphic>
            </wp:inline>
          </w:drawing>
        </w:r>
      </w:ins>
    </w:p>
    <w:p>
      <w:pPr>
        <w:spacing w:line="276" w:lineRule="auto"/>
        <w:rPr>
          <w:ins w:id="105" w:author="google1599737165" w:date="2024-04-29T23:35:12Z"/>
          <w:rFonts w:ascii="Times New Roman" w:hAnsi="Times New Roman" w:cs="Times New Roman"/>
          <w:sz w:val="24"/>
          <w:szCs w:val="24"/>
        </w:rPr>
      </w:pPr>
      <w:ins w:id="106" w:author="google1599737165" w:date="2024-04-29T23:35:12Z">
        <w:r>
          <w:rPr>
            <w:rFonts w:ascii="Times New Roman" w:hAnsi="Times New Roman" w:cs="Times New Roman"/>
            <w:sz w:val="24"/>
            <w:szCs w:val="24"/>
          </w:rPr>
          <w:t xml:space="preserve">где </w:t>
        </w:r>
      </w:ins>
      <w:ins w:id="107" w:author="google1599737165" w:date="2024-04-29T23:35:12Z">
        <w:r>
          <w:rPr>
            <w:rFonts w:ascii="Times New Roman" w:hAnsi="Times New Roman" w:cs="Times New Roman"/>
            <w:sz w:val="24"/>
            <w:szCs w:val="24"/>
            <w:lang w:val="en-US"/>
          </w:rPr>
          <w:t>n</w:t>
        </w:r>
      </w:ins>
      <w:ins w:id="108" w:author="google1599737165" w:date="2024-04-29T23:35:12Z">
        <w:r>
          <w:rPr>
            <w:rFonts w:ascii="Times New Roman" w:hAnsi="Times New Roman" w:cs="Times New Roman"/>
            <w:sz w:val="24"/>
            <w:szCs w:val="24"/>
            <w:vertAlign w:val="subscript"/>
            <w:lang w:val="en-US"/>
          </w:rPr>
          <w:t>i</w:t>
        </w:r>
      </w:ins>
      <w:ins w:id="109" w:author="google1599737165" w:date="2024-04-29T23:35:12Z">
        <w:r>
          <w:rPr>
            <w:rFonts w:ascii="Times New Roman" w:hAnsi="Times New Roman" w:cs="Times New Roman"/>
            <w:sz w:val="24"/>
            <w:szCs w:val="24"/>
          </w:rPr>
          <w:t xml:space="preserve"> - количество встреч </w:t>
        </w:r>
      </w:ins>
      <w:ins w:id="110" w:author="google1599737165" w:date="2024-04-29T23:35:12Z">
        <w:r>
          <w:rPr>
            <w:rFonts w:ascii="Times New Roman" w:hAnsi="Times New Roman" w:cs="Times New Roman"/>
            <w:sz w:val="24"/>
            <w:szCs w:val="24"/>
            <w:lang w:val="en-US"/>
          </w:rPr>
          <w:t>i</w:t>
        </w:r>
      </w:ins>
      <w:ins w:id="111" w:author="google1599737165" w:date="2024-04-29T23:35:12Z">
        <w:r>
          <w:rPr>
            <w:rFonts w:ascii="Times New Roman" w:hAnsi="Times New Roman" w:cs="Times New Roman"/>
            <w:sz w:val="24"/>
            <w:szCs w:val="24"/>
          </w:rPr>
          <w:t xml:space="preserve">-го вида в данный год, </w:t>
        </w:r>
      </w:ins>
      <w:ins w:id="112" w:author="google1599737165" w:date="2024-04-29T23:35:12Z">
        <w:r>
          <w:rPr>
            <w:rFonts w:ascii="Times New Roman" w:hAnsi="Times New Roman" w:cs="Times New Roman"/>
            <w:sz w:val="24"/>
            <w:szCs w:val="24"/>
            <w:lang w:eastAsia="ru-RU"/>
          </w:rPr>
          <w:drawing>
            <wp:inline distT="0" distB="0" distL="114300" distR="114300">
              <wp:extent cx="295910" cy="163195"/>
              <wp:effectExtent l="0" t="0" r="8890" b="4445"/>
              <wp:docPr id="10"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4"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95910" cy="163195"/>
                      </a:xfrm>
                      <a:prstGeom prst="rect">
                        <a:avLst/>
                      </a:prstGeom>
                    </pic:spPr>
                  </pic:pic>
                </a:graphicData>
              </a:graphic>
            </wp:inline>
          </w:drawing>
        </w:r>
      </w:ins>
      <w:ins w:id="114" w:author="google1599737165" w:date="2024-04-29T23:35:12Z">
        <w:r>
          <w:rPr>
            <w:rFonts w:ascii="Times New Roman" w:hAnsi="Times New Roman" w:cs="Times New Roman"/>
            <w:sz w:val="24"/>
            <w:szCs w:val="24"/>
          </w:rPr>
          <w:t xml:space="preserve"> суммарное количество встреч всех видов в данный год. </w:t>
        </w:r>
      </w:ins>
    </w:p>
    <w:p>
      <w:pPr>
        <w:spacing w:line="276" w:lineRule="auto"/>
        <w:rPr>
          <w:ins w:id="115" w:author="google1599737165" w:date="2024-04-29T23:35:12Z"/>
          <w:rFonts w:ascii="Times New Roman" w:hAnsi="Times New Roman" w:cs="Times New Roman"/>
          <w:sz w:val="24"/>
          <w:szCs w:val="24"/>
        </w:rPr>
      </w:pPr>
      <w:ins w:id="116" w:author="google1599737165" w:date="2024-04-29T23:35:12Z">
        <w:r>
          <w:rPr>
            <w:rFonts w:ascii="Times New Roman" w:hAnsi="Times New Roman" w:cs="Times New Roman"/>
            <w:sz w:val="24"/>
            <w:szCs w:val="24"/>
          </w:rPr>
          <w:t xml:space="preserve">Для описания многолетнего тренда этой величины была подобрана непараметрическая сглаживающая кривая, построенная методом </w:t>
        </w:r>
      </w:ins>
      <w:ins w:id="117" w:author="google1599737165" w:date="2024-04-29T23:35:12Z">
        <w:r>
          <w:rPr>
            <w:rFonts w:ascii="Times New Roman" w:hAnsi="Times New Roman" w:cs="Times New Roman"/>
            <w:sz w:val="24"/>
            <w:szCs w:val="24"/>
            <w:lang w:val="en-US"/>
          </w:rPr>
          <w:t>LOESS</w:t>
        </w:r>
      </w:ins>
      <w:ins w:id="118" w:author="google1599737165" w:date="2024-04-29T23:35:12Z">
        <w:r>
          <w:rPr>
            <w:rFonts w:ascii="Times New Roman" w:hAnsi="Times New Roman" w:cs="Times New Roman"/>
            <w:sz w:val="24"/>
            <w:szCs w:val="24"/>
          </w:rPr>
          <w:t xml:space="preserve"> (</w:t>
        </w:r>
      </w:ins>
      <w:ins w:id="119" w:author="google1599737165" w:date="2024-04-29T23:35:12Z">
        <w:r>
          <w:rPr>
            <w:rFonts w:ascii="Times New Roman" w:hAnsi="Times New Roman"/>
            <w:sz w:val="24"/>
            <w:szCs w:val="24"/>
            <w:lang w:val="en-US"/>
          </w:rPr>
          <w:t>locally</w:t>
        </w:r>
      </w:ins>
      <w:ins w:id="120" w:author="google1599737165" w:date="2024-04-29T23:35:12Z">
        <w:r>
          <w:rPr>
            <w:rFonts w:ascii="Times New Roman" w:hAnsi="Times New Roman"/>
            <w:sz w:val="24"/>
            <w:szCs w:val="24"/>
          </w:rPr>
          <w:t xml:space="preserve"> </w:t>
        </w:r>
      </w:ins>
      <w:ins w:id="121" w:author="google1599737165" w:date="2024-04-29T23:35:12Z">
        <w:r>
          <w:rPr>
            <w:rFonts w:ascii="Times New Roman" w:hAnsi="Times New Roman"/>
            <w:sz w:val="24"/>
            <w:szCs w:val="24"/>
            <w:lang w:val="en-US"/>
          </w:rPr>
          <w:t>estimated</w:t>
        </w:r>
      </w:ins>
      <w:ins w:id="122" w:author="google1599737165" w:date="2024-04-29T23:35:12Z">
        <w:r>
          <w:rPr>
            <w:rFonts w:ascii="Times New Roman" w:hAnsi="Times New Roman"/>
            <w:sz w:val="24"/>
            <w:szCs w:val="24"/>
          </w:rPr>
          <w:t xml:space="preserve"> </w:t>
        </w:r>
      </w:ins>
      <w:ins w:id="123" w:author="google1599737165" w:date="2024-04-29T23:35:12Z">
        <w:r>
          <w:rPr>
            <w:rFonts w:ascii="Times New Roman" w:hAnsi="Times New Roman"/>
            <w:sz w:val="24"/>
            <w:szCs w:val="24"/>
            <w:lang w:val="en-US"/>
          </w:rPr>
          <w:t>scatterplot</w:t>
        </w:r>
      </w:ins>
      <w:ins w:id="124" w:author="google1599737165" w:date="2024-04-29T23:35:12Z">
        <w:r>
          <w:rPr>
            <w:rFonts w:ascii="Times New Roman" w:hAnsi="Times New Roman"/>
            <w:sz w:val="24"/>
            <w:szCs w:val="24"/>
          </w:rPr>
          <w:t xml:space="preserve"> </w:t>
        </w:r>
      </w:ins>
      <w:ins w:id="125" w:author="google1599737165" w:date="2024-04-29T23:35:12Z">
        <w:r>
          <w:rPr>
            <w:rFonts w:ascii="Times New Roman" w:hAnsi="Times New Roman"/>
            <w:sz w:val="24"/>
            <w:szCs w:val="24"/>
            <w:lang w:val="en-US"/>
          </w:rPr>
          <w:t>smoothing</w:t>
        </w:r>
      </w:ins>
      <w:ins w:id="126" w:author="google1599737165" w:date="2024-04-29T23:35:12Z">
        <w:r>
          <w:rPr>
            <w:rFonts w:ascii="Times New Roman" w:hAnsi="Times New Roman"/>
            <w:sz w:val="24"/>
            <w:szCs w:val="24"/>
          </w:rPr>
          <w:t xml:space="preserve">, </w:t>
        </w:r>
      </w:ins>
      <w:ins w:id="127" w:author="google1599737165" w:date="2024-04-29T23:35:12Z">
        <w:commentRangeStart w:id="7"/>
        <w:r>
          <w:rPr>
            <w:rFonts w:ascii="Times New Roman" w:hAnsi="Times New Roman"/>
            <w:sz w:val="24"/>
            <w:szCs w:val="24"/>
            <w:highlight w:val="yellow"/>
          </w:rPr>
          <w:t xml:space="preserve">++++ </w:t>
        </w:r>
      </w:ins>
      <w:ins w:id="128" w:author="google1599737165" w:date="2024-04-29T23:35:12Z">
        <w:r>
          <w:rPr>
            <w:rFonts w:ascii="Times New Roman" w:hAnsi="Times New Roman"/>
            <w:sz w:val="24"/>
            <w:szCs w:val="24"/>
            <w:highlight w:val="yellow"/>
            <w:lang w:val="en-US"/>
          </w:rPr>
          <w:t>REF</w:t>
        </w:r>
        <w:commentRangeEnd w:id="7"/>
      </w:ins>
      <w:ins w:id="129" w:author="google1599737165" w:date="2024-04-29T23:35:12Z">
        <w:r>
          <w:rPr/>
          <w:commentReference w:id="7"/>
        </w:r>
      </w:ins>
      <w:ins w:id="130" w:author="google1599737165" w:date="2024-04-29T23:35:12Z">
        <w:r>
          <w:rPr>
            <w:rFonts w:ascii="Times New Roman" w:hAnsi="Times New Roman"/>
            <w:sz w:val="24"/>
            <w:szCs w:val="24"/>
          </w:rPr>
          <w:t>)</w:t>
        </w:r>
      </w:ins>
      <w:ins w:id="131" w:author="google1599737165" w:date="2024-04-29T23:35:12Z">
        <w:r>
          <w:rPr>
            <w:rFonts w:ascii="Times New Roman" w:hAnsi="Times New Roman" w:cs="Times New Roman"/>
            <w:sz w:val="24"/>
            <w:szCs w:val="24"/>
          </w:rPr>
          <w:t xml:space="preserve">  </w:t>
        </w:r>
      </w:ins>
    </w:p>
    <w:p>
      <w:pPr>
        <w:spacing w:before="100" w:beforeAutospacing="1" w:after="100" w:afterAutospacing="1" w:line="276" w:lineRule="auto"/>
        <w:rPr>
          <w:ins w:id="132" w:author="google1599737165" w:date="2024-04-29T23:35:12Z"/>
          <w:rFonts w:ascii="Times New Roman" w:hAnsi="Times New Roman" w:eastAsia="Times New Roman" w:cs="Times New Roman"/>
          <w:sz w:val="24"/>
          <w:szCs w:val="24"/>
          <w:lang w:eastAsia="ru-RU"/>
        </w:rPr>
      </w:pPr>
      <w:ins w:id="133" w:author="google1599737165" w:date="2024-04-29T23:35:12Z">
        <w:r>
          <w:rPr>
            <w:rFonts w:ascii="Times New Roman" w:hAnsi="Times New Roman" w:eastAsia="Times New Roman" w:cs="Times New Roman"/>
            <w:bCs/>
            <w:sz w:val="24"/>
            <w:szCs w:val="24"/>
            <w:lang w:eastAsia="ru-RU"/>
          </w:rPr>
          <w:t>Для анализа динамики встречаемости отдельных видов в составе питания зубатки</w:t>
        </w:r>
      </w:ins>
      <w:ins w:id="134" w:author="google1599737165" w:date="2024-04-29T23:35:12Z">
        <w:r>
          <w:rPr>
            <w:rFonts w:ascii="Times New Roman" w:hAnsi="Times New Roman" w:eastAsia="Times New Roman" w:cs="Times New Roman"/>
            <w:sz w:val="24"/>
            <w:szCs w:val="24"/>
            <w:lang w:eastAsia="ru-RU"/>
          </w:rPr>
          <w:t xml:space="preserve"> было отобрано 11 видов, частота встречаемости которых по обобщенным данным превышала 5%. </w:t>
        </w:r>
      </w:ins>
    </w:p>
    <w:p>
      <w:pPr>
        <w:spacing w:before="100" w:beforeAutospacing="1" w:after="100" w:afterAutospacing="1" w:line="240" w:lineRule="auto"/>
        <w:rPr>
          <w:ins w:id="135" w:author="google1599737165" w:date="2024-04-29T23:35:12Z"/>
          <w:rFonts w:ascii="Times New Roman" w:hAnsi="Times New Roman" w:eastAsia="Times New Roman" w:cs="Times New Roman"/>
          <w:sz w:val="24"/>
          <w:szCs w:val="24"/>
          <w:lang w:eastAsia="ru-RU"/>
        </w:rPr>
      </w:pPr>
      <w:ins w:id="136" w:author="google1599737165" w:date="2024-04-29T23:35:12Z">
        <w:r>
          <w:rPr>
            <w:rFonts w:ascii="Times New Roman" w:hAnsi="Times New Roman" w:eastAsia="Times New Roman" w:cs="Times New Roman"/>
            <w:sz w:val="24"/>
            <w:szCs w:val="24"/>
            <w:lang w:eastAsia="ru-RU"/>
          </w:rPr>
          <w:t>На основе данных по этим отобранным видам была построена логистическая аддитивная модель (</w:t>
        </w:r>
      </w:ins>
      <w:ins w:id="137" w:author="google1599737165" w:date="2024-04-29T23:35:12Z">
        <w:r>
          <w:rPr>
            <w:rFonts w:ascii="Times New Roman" w:hAnsi="Times New Roman" w:eastAsia="Times New Roman" w:cs="Times New Roman"/>
            <w:i/>
            <w:sz w:val="24"/>
            <w:szCs w:val="24"/>
            <w:lang w:eastAsia="ru-RU"/>
          </w:rPr>
          <w:t>GAM3</w:t>
        </w:r>
      </w:ins>
      <w:ins w:id="138" w:author="google1599737165" w:date="2024-04-29T23:35:12Z">
        <w:r>
          <w:rPr>
            <w:rFonts w:ascii="Times New Roman" w:hAnsi="Times New Roman" w:eastAsia="Times New Roman" w:cs="Times New Roman"/>
            <w:sz w:val="24"/>
            <w:szCs w:val="24"/>
            <w:lang w:eastAsia="ru-RU"/>
          </w:rPr>
          <w:t>) следующего вида:</w:t>
        </w:r>
      </w:ins>
    </w:p>
    <w:p>
      <w:pPr>
        <w:spacing w:after="0" w:line="240" w:lineRule="auto"/>
        <w:jc w:val="center"/>
        <w:rPr>
          <w:ins w:id="139" w:author="google1599737165" w:date="2024-04-29T23:35:12Z"/>
          <w:rFonts w:ascii="Times New Roman" w:hAnsi="Times New Roman" w:eastAsia="Times New Roman" w:cs="Times New Roman"/>
          <w:sz w:val="24"/>
          <w:szCs w:val="24"/>
          <w:lang w:val="en-US" w:eastAsia="ru-RU"/>
        </w:rPr>
      </w:pPr>
      <w:ins w:id="140" w:author="google1599737165" w:date="2024-04-29T23:35:12Z">
        <w:r>
          <w:rPr>
            <w:rFonts w:ascii="Times New Roman" w:hAnsi="Times New Roman" w:eastAsia="Times New Roman" w:cs="Times New Roman"/>
            <w:i/>
            <w:iCs/>
            <w:sz w:val="24"/>
            <w:szCs w:val="24"/>
            <w:lang w:val="en-US" w:eastAsia="ru-RU"/>
          </w:rPr>
          <w:t>GAM</w:t>
        </w:r>
      </w:ins>
      <w:ins w:id="141" w:author="google1599737165" w:date="2024-04-29T23:35:19Z">
        <w:r>
          <w:rPr>
            <w:rFonts w:hint="default" w:ascii="Times New Roman" w:hAnsi="Times New Roman" w:eastAsia="Times New Roman" w:cs="Times New Roman"/>
            <w:i/>
            <w:iCs/>
            <w:sz w:val="24"/>
            <w:szCs w:val="24"/>
            <w:lang w:val="en-US" w:eastAsia="ru-RU"/>
          </w:rPr>
          <w:t>2</w:t>
        </w:r>
      </w:ins>
      <w:ins w:id="142" w:author="google1599737165" w:date="2024-04-29T23:35:12Z">
        <w:r>
          <w:rPr>
            <w:rFonts w:ascii="Times New Roman" w:hAnsi="Times New Roman" w:eastAsia="Times New Roman" w:cs="Times New Roman"/>
            <w:sz w:val="24"/>
            <w:szCs w:val="24"/>
            <w:lang w:val="en-US" w:eastAsia="ru-RU"/>
          </w:rPr>
          <w:t>:</w:t>
        </w:r>
      </w:ins>
      <w:ins w:id="143" w:author="google1599737165" w:date="2024-04-29T23:35:12Z">
        <w:r>
          <w:rPr>
            <w:rFonts w:ascii="Times New Roman" w:hAnsi="Times New Roman" w:eastAsia="Times New Roman" w:cs="Times New Roman"/>
            <w:i/>
            <w:iCs/>
            <w:sz w:val="24"/>
            <w:szCs w:val="24"/>
            <w:lang w:val="en-US" w:eastAsia="ru-RU"/>
          </w:rPr>
          <w:t>Outcome</w:t>
        </w:r>
      </w:ins>
      <w:ins w:id="144" w:author="google1599737165" w:date="2024-04-29T23:35:12Z">
        <w:r>
          <w:rPr>
            <w:rFonts w:ascii="Times New Roman" w:hAnsi="Times New Roman" w:eastAsia="Times New Roman" w:cs="Times New Roman"/>
            <w:sz w:val="24"/>
            <w:szCs w:val="24"/>
            <w:lang w:val="en-US" w:eastAsia="ru-RU"/>
          </w:rPr>
          <w:t>=</w:t>
        </w:r>
      </w:ins>
      <w:ins w:id="145" w:author="google1599737165" w:date="2024-04-29T23:35:12Z">
        <w:r>
          <w:rPr>
            <w:rFonts w:ascii="Times New Roman" w:hAnsi="Times New Roman" w:eastAsia="Times New Roman" w:cs="Times New Roman"/>
            <w:i/>
            <w:iCs/>
            <w:sz w:val="24"/>
            <w:szCs w:val="24"/>
            <w:lang w:val="en-US" w:eastAsia="ru-RU"/>
          </w:rPr>
          <w:t>f</w:t>
        </w:r>
      </w:ins>
      <w:ins w:id="146" w:author="google1599737165" w:date="2024-04-29T23:35:12Z">
        <w:r>
          <w:rPr>
            <w:rFonts w:ascii="Times New Roman" w:hAnsi="Times New Roman" w:eastAsia="Times New Roman" w:cs="Times New Roman"/>
            <w:sz w:val="24"/>
            <w:szCs w:val="24"/>
            <w:lang w:val="en-US" w:eastAsia="ru-RU"/>
          </w:rPr>
          <w:t>(</w:t>
        </w:r>
      </w:ins>
      <w:ins w:id="147" w:author="google1599737165" w:date="2024-04-29T23:35:12Z">
        <w:r>
          <w:rPr>
            <w:rFonts w:ascii="Times New Roman" w:hAnsi="Times New Roman" w:eastAsia="Times New Roman" w:cs="Times New Roman"/>
            <w:i/>
            <w:iCs/>
            <w:sz w:val="24"/>
            <w:szCs w:val="24"/>
            <w:lang w:val="en-US" w:eastAsia="ru-RU"/>
          </w:rPr>
          <w:t>Year</w:t>
        </w:r>
      </w:ins>
      <w:ins w:id="148" w:author="google1599737165" w:date="2024-04-29T23:35:12Z">
        <w:r>
          <w:rPr>
            <w:rFonts w:ascii="Times New Roman" w:hAnsi="Times New Roman" w:eastAsia="Times New Roman" w:cs="Times New Roman"/>
            <w:i/>
            <w:iCs/>
            <w:sz w:val="24"/>
            <w:szCs w:val="24"/>
            <w:vertAlign w:val="subscript"/>
            <w:lang w:val="en-US" w:eastAsia="ru-RU"/>
          </w:rPr>
          <w:t>i</w:t>
        </w:r>
      </w:ins>
      <w:ins w:id="149" w:author="google1599737165" w:date="2024-04-29T23:35:12Z">
        <w:r>
          <w:rPr>
            <w:rFonts w:ascii="Times New Roman" w:hAnsi="Times New Roman" w:eastAsia="Times New Roman" w:cs="Times New Roman"/>
            <w:sz w:val="24"/>
            <w:szCs w:val="24"/>
            <w:lang w:val="en-US" w:eastAsia="ru-RU"/>
          </w:rPr>
          <w:t>|</w:t>
        </w:r>
      </w:ins>
      <w:ins w:id="150" w:author="google1599737165" w:date="2024-04-29T23:35:12Z">
        <w:r>
          <w:rPr>
            <w:rFonts w:ascii="Times New Roman" w:hAnsi="Times New Roman" w:eastAsia="Times New Roman" w:cs="Times New Roman"/>
            <w:i/>
            <w:iCs/>
            <w:sz w:val="24"/>
            <w:szCs w:val="24"/>
            <w:lang w:val="en-US" w:eastAsia="ru-RU"/>
          </w:rPr>
          <w:t>Species</w:t>
        </w:r>
      </w:ins>
      <w:ins w:id="151" w:author="google1599737165" w:date="2024-04-29T23:35:12Z">
        <w:r>
          <w:rPr>
            <w:rFonts w:ascii="Times New Roman" w:hAnsi="Times New Roman" w:eastAsia="Times New Roman" w:cs="Times New Roman"/>
            <w:i/>
            <w:iCs/>
            <w:sz w:val="24"/>
            <w:szCs w:val="24"/>
            <w:vertAlign w:val="subscript"/>
            <w:lang w:val="en-US" w:eastAsia="ru-RU"/>
          </w:rPr>
          <w:t>k</w:t>
        </w:r>
      </w:ins>
      <w:ins w:id="152" w:author="google1599737165" w:date="2024-04-29T23:35:12Z">
        <w:r>
          <w:rPr>
            <w:rFonts w:ascii="Times New Roman" w:hAnsi="Times New Roman" w:eastAsia="Times New Roman" w:cs="Times New Roman"/>
            <w:sz w:val="24"/>
            <w:szCs w:val="24"/>
            <w:lang w:val="en-US" w:eastAsia="ru-RU"/>
          </w:rPr>
          <w:t>)+</w:t>
        </w:r>
      </w:ins>
      <w:ins w:id="153" w:author="google1599737165" w:date="2024-04-29T23:35:12Z">
        <w:r>
          <w:rPr>
            <w:rFonts w:ascii="Times New Roman" w:hAnsi="Times New Roman" w:eastAsia="Times New Roman" w:cs="Times New Roman"/>
            <w:i/>
            <w:iCs/>
            <w:sz w:val="24"/>
            <w:szCs w:val="24"/>
            <w:lang w:val="en-US" w:eastAsia="ru-RU"/>
          </w:rPr>
          <w:t>b</w:t>
        </w:r>
      </w:ins>
      <w:ins w:id="154" w:author="google1599737165" w:date="2024-04-29T23:35:12Z">
        <w:r>
          <w:rPr>
            <w:rFonts w:ascii="Times New Roman" w:hAnsi="Times New Roman" w:eastAsia="Times New Roman" w:cs="Times New Roman"/>
            <w:sz w:val="24"/>
            <w:szCs w:val="24"/>
            <w:vertAlign w:val="subscript"/>
            <w:lang w:val="en-US" w:eastAsia="ru-RU"/>
          </w:rPr>
          <w:t>0</w:t>
        </w:r>
      </w:ins>
      <w:ins w:id="155" w:author="google1599737165" w:date="2024-04-29T23:35:12Z">
        <w:r>
          <w:rPr>
            <w:rFonts w:ascii="Times New Roman" w:hAnsi="Times New Roman" w:eastAsia="Times New Roman" w:cs="Times New Roman"/>
            <w:sz w:val="24"/>
            <w:szCs w:val="24"/>
            <w:lang w:val="en-US" w:eastAsia="ru-RU"/>
          </w:rPr>
          <w:t>+∑</w:t>
        </w:r>
      </w:ins>
      <w:ins w:id="156" w:author="google1599737165" w:date="2024-04-29T23:35:12Z">
        <w:r>
          <w:rPr>
            <w:rFonts w:ascii="Times New Roman" w:hAnsi="Times New Roman" w:eastAsia="Times New Roman" w:cs="Times New Roman"/>
            <w:i/>
            <w:iCs/>
            <w:sz w:val="24"/>
            <w:szCs w:val="24"/>
            <w:lang w:val="en-US" w:eastAsia="ru-RU"/>
          </w:rPr>
          <w:t>b</w:t>
        </w:r>
      </w:ins>
      <w:ins w:id="157" w:author="google1599737165" w:date="2024-04-29T23:35:12Z">
        <w:r>
          <w:rPr>
            <w:rFonts w:ascii="Times New Roman" w:hAnsi="Times New Roman" w:eastAsia="Times New Roman" w:cs="Times New Roman"/>
            <w:i/>
            <w:iCs/>
            <w:sz w:val="24"/>
            <w:szCs w:val="24"/>
            <w:vertAlign w:val="subscript"/>
            <w:lang w:val="en-US" w:eastAsia="ru-RU"/>
          </w:rPr>
          <w:t>k</w:t>
        </w:r>
      </w:ins>
      <w:ins w:id="158" w:author="google1599737165" w:date="2024-04-29T23:35:12Z">
        <w:r>
          <w:rPr>
            <w:rFonts w:ascii="Times New Roman" w:hAnsi="Times New Roman" w:eastAsia="Times New Roman" w:cs="Times New Roman"/>
            <w:i/>
            <w:iCs/>
            <w:sz w:val="24"/>
            <w:szCs w:val="24"/>
            <w:lang w:val="en-US" w:eastAsia="ru-RU"/>
          </w:rPr>
          <w:t>Species</w:t>
        </w:r>
      </w:ins>
      <w:ins w:id="159" w:author="google1599737165" w:date="2024-04-29T23:35:12Z">
        <w:r>
          <w:rPr>
            <w:rFonts w:ascii="Times New Roman" w:hAnsi="Times New Roman" w:eastAsia="Times New Roman" w:cs="Times New Roman"/>
            <w:i/>
            <w:iCs/>
            <w:sz w:val="24"/>
            <w:szCs w:val="24"/>
            <w:vertAlign w:val="subscript"/>
            <w:lang w:val="en-US" w:eastAsia="ru-RU"/>
          </w:rPr>
          <w:t>k</w:t>
        </w:r>
      </w:ins>
      <w:ins w:id="160" w:author="google1599737165" w:date="2024-04-29T23:35:12Z">
        <w:r>
          <w:rPr>
            <w:rFonts w:ascii="Times New Roman" w:hAnsi="Times New Roman" w:eastAsia="Times New Roman" w:cs="Times New Roman"/>
            <w:sz w:val="24"/>
            <w:szCs w:val="24"/>
            <w:lang w:val="en-US" w:eastAsia="ru-RU"/>
          </w:rPr>
          <w:t>+</w:t>
        </w:r>
      </w:ins>
      <w:ins w:id="161" w:author="google1599737165" w:date="2024-04-29T23:35:12Z">
        <w:r>
          <w:rPr>
            <w:rFonts w:ascii="Times New Roman" w:hAnsi="Times New Roman" w:eastAsia="Times New Roman" w:cs="Times New Roman"/>
            <w:i/>
            <w:iCs/>
            <w:sz w:val="24"/>
            <w:szCs w:val="24"/>
            <w:lang w:eastAsia="ru-RU"/>
          </w:rPr>
          <w:t>ε</w:t>
        </w:r>
      </w:ins>
      <w:ins w:id="162" w:author="google1599737165" w:date="2024-04-29T23:35:12Z">
        <w:r>
          <w:rPr>
            <w:rFonts w:ascii="Times New Roman" w:hAnsi="Times New Roman" w:eastAsia="Times New Roman" w:cs="Times New Roman"/>
            <w:i/>
            <w:iCs/>
            <w:sz w:val="24"/>
            <w:szCs w:val="24"/>
            <w:vertAlign w:val="subscript"/>
            <w:lang w:val="en-US" w:eastAsia="ru-RU"/>
          </w:rPr>
          <w:t>i</w:t>
        </w:r>
      </w:ins>
    </w:p>
    <w:p>
      <w:pPr>
        <w:spacing w:line="276" w:lineRule="auto"/>
        <w:rPr>
          <w:ins w:id="163" w:author="google1599737165" w:date="2024-04-29T23:35:12Z"/>
          <w:rFonts w:ascii="Times New Roman" w:hAnsi="Times New Roman" w:eastAsia="Times New Roman" w:cs="Times New Roman"/>
          <w:sz w:val="24"/>
          <w:szCs w:val="24"/>
          <w:lang w:eastAsia="ru-RU"/>
        </w:rPr>
      </w:pPr>
      <w:ins w:id="164" w:author="google1599737165" w:date="2024-04-29T23:35:12Z">
        <w:r>
          <w:rPr>
            <w:rFonts w:ascii="Times New Roman" w:hAnsi="Times New Roman" w:eastAsia="Times New Roman" w:cs="Times New Roman"/>
            <w:sz w:val="24"/>
            <w:szCs w:val="24"/>
            <w:lang w:eastAsia="ru-RU"/>
          </w:rPr>
          <w:t xml:space="preserve">где </w:t>
        </w:r>
      </w:ins>
      <w:ins w:id="165" w:author="google1599737165" w:date="2024-04-29T23:35:12Z">
        <w:r>
          <w:rPr>
            <w:rFonts w:ascii="MathJax_Math" w:hAnsi="MathJax_Math" w:eastAsia="Times New Roman" w:cs="Times New Roman"/>
            <w:i/>
            <w:iCs/>
            <w:sz w:val="29"/>
            <w:szCs w:val="29"/>
            <w:lang w:eastAsia="ru-RU"/>
          </w:rPr>
          <w:t>f</w:t>
        </w:r>
      </w:ins>
      <w:ins w:id="166" w:author="google1599737165" w:date="2024-04-29T23:35:12Z">
        <w:r>
          <w:rPr>
            <w:rFonts w:ascii="Times New Roman" w:hAnsi="Times New Roman" w:eastAsia="Times New Roman" w:cs="Times New Roman"/>
            <w:sz w:val="24"/>
            <w:szCs w:val="24"/>
            <w:lang w:eastAsia="ru-RU"/>
          </w:rPr>
          <w:t xml:space="preserve"> - непараметрические сглаживающие функции</w:t>
        </w:r>
      </w:ins>
      <w:ins w:id="167" w:author="google1599737165" w:date="2024-04-29T23:35:12Z">
        <w:r>
          <w:rPr>
            <w:rFonts w:hint="default" w:ascii="Times New Roman" w:hAnsi="Times New Roman" w:eastAsia="Times New Roman" w:cs="Times New Roman"/>
            <w:sz w:val="24"/>
            <w:szCs w:val="24"/>
            <w:lang w:val="en-US" w:eastAsia="ru-RU"/>
          </w:rPr>
          <w:t>, подобранные для каждого вида в отдельности</w:t>
        </w:r>
      </w:ins>
      <w:ins w:id="168" w:author="google1599737165" w:date="2024-04-29T23:35:12Z">
        <w:r>
          <w:rPr>
            <w:rFonts w:ascii="Times New Roman" w:hAnsi="Times New Roman" w:eastAsia="Times New Roman" w:cs="Times New Roman"/>
            <w:sz w:val="24"/>
            <w:szCs w:val="24"/>
            <w:lang w:eastAsia="ru-RU"/>
          </w:rPr>
          <w:t>, описывающие изменение</w:t>
        </w:r>
      </w:ins>
      <w:ins w:id="169" w:author="google1599737165" w:date="2024-04-29T23:35:12Z">
        <w:r>
          <w:rPr>
            <w:rFonts w:hint="default" w:ascii="Times New Roman" w:hAnsi="Times New Roman" w:eastAsia="Times New Roman" w:cs="Times New Roman"/>
            <w:sz w:val="24"/>
            <w:szCs w:val="24"/>
            <w:lang w:val="en-US" w:eastAsia="ru-RU"/>
          </w:rPr>
          <w:t xml:space="preserve"> </w:t>
        </w:r>
      </w:ins>
      <w:ins w:id="170" w:author="google1599737165" w:date="2024-04-29T23:35:12Z">
        <w:r>
          <w:rPr>
            <w:rFonts w:ascii="Times New Roman" w:hAnsi="Times New Roman" w:eastAsia="Times New Roman" w:cs="Times New Roman"/>
            <w:sz w:val="24"/>
            <w:szCs w:val="24"/>
            <w:lang w:eastAsia="ru-RU"/>
          </w:rPr>
          <w:t>вероятности</w:t>
        </w:r>
      </w:ins>
      <w:ins w:id="171" w:author="google1599737165" w:date="2024-04-29T23:35:12Z">
        <w:r>
          <w:rPr>
            <w:rFonts w:hint="default" w:ascii="Times New Roman" w:hAnsi="Times New Roman" w:eastAsia="Times New Roman" w:cs="Times New Roman"/>
            <w:sz w:val="24"/>
            <w:szCs w:val="24"/>
            <w:lang w:val="en-US" w:eastAsia="ru-RU"/>
          </w:rPr>
          <w:t xml:space="preserve"> </w:t>
        </w:r>
      </w:ins>
      <w:ins w:id="172" w:author="google1599737165" w:date="2024-04-29T23:35:12Z">
        <w:r>
          <w:rPr>
            <w:rFonts w:ascii="Times New Roman" w:hAnsi="Times New Roman" w:eastAsia="Times New Roman" w:cs="Times New Roman"/>
            <w:sz w:val="24"/>
            <w:szCs w:val="24"/>
            <w:lang w:eastAsia="ru-RU"/>
          </w:rPr>
          <w:t>встретить каждый отдельный вид в</w:t>
        </w:r>
      </w:ins>
      <w:ins w:id="173" w:author="google1599737165" w:date="2024-04-29T23:35:12Z">
        <w:r>
          <w:rPr>
            <w:rFonts w:hint="default" w:ascii="Times New Roman" w:hAnsi="Times New Roman" w:eastAsia="Times New Roman" w:cs="Times New Roman"/>
            <w:sz w:val="24"/>
            <w:szCs w:val="24"/>
            <w:lang w:val="en-US" w:eastAsia="ru-RU"/>
          </w:rPr>
          <w:t xml:space="preserve"> течение времени</w:t>
        </w:r>
      </w:ins>
      <w:ins w:id="174" w:author="google1599737165" w:date="2024-04-29T23:35:12Z">
        <w:r>
          <w:rPr>
            <w:rFonts w:ascii="Times New Roman" w:hAnsi="Times New Roman" w:eastAsia="Times New Roman" w:cs="Times New Roman"/>
            <w:sz w:val="24"/>
            <w:szCs w:val="24"/>
            <w:lang w:eastAsia="ru-RU"/>
          </w:rPr>
          <w:t>.</w:t>
        </w:r>
      </w:ins>
    </w:p>
    <w:p>
      <w:pPr>
        <w:spacing w:before="100" w:beforeAutospacing="1" w:after="100" w:afterAutospacing="1" w:line="276" w:lineRule="auto"/>
        <w:rPr>
          <w:ins w:id="175" w:author="google1599737165" w:date="2024-04-29T23:35:12Z"/>
          <w:rFonts w:ascii="Times New Roman" w:hAnsi="Times New Roman" w:eastAsia="Times New Roman" w:cs="Times New Roman"/>
          <w:sz w:val="24"/>
          <w:szCs w:val="24"/>
          <w:lang w:eastAsia="ru-RU"/>
        </w:rPr>
      </w:pPr>
      <w:ins w:id="176" w:author="google1599737165" w:date="2024-04-29T23:35:12Z">
        <w:r>
          <w:rPr>
            <w:rFonts w:ascii="Times New Roman" w:hAnsi="Times New Roman" w:eastAsia="Times New Roman" w:cs="Times New Roman"/>
            <w:i/>
            <w:iCs/>
            <w:sz w:val="24"/>
            <w:szCs w:val="24"/>
            <w:lang w:eastAsia="ru-RU"/>
          </w:rPr>
          <w:t>b</w:t>
        </w:r>
      </w:ins>
      <w:ins w:id="177" w:author="google1599737165" w:date="2024-04-29T23:35:12Z">
        <w:r>
          <w:rPr>
            <w:rFonts w:ascii="Times New Roman" w:hAnsi="Times New Roman" w:eastAsia="Times New Roman" w:cs="Times New Roman"/>
            <w:sz w:val="24"/>
            <w:szCs w:val="24"/>
            <w:vertAlign w:val="subscript"/>
            <w:lang w:eastAsia="ru-RU"/>
          </w:rPr>
          <w:t>0</w:t>
        </w:r>
      </w:ins>
      <w:ins w:id="178" w:author="google1599737165" w:date="2024-04-29T23:35:12Z">
        <w:r>
          <w:rPr>
            <w:rFonts w:hint="default" w:ascii="Times New Roman" w:hAnsi="Times New Roman" w:eastAsia="Times New Roman" w:cs="Times New Roman"/>
            <w:sz w:val="24"/>
            <w:szCs w:val="24"/>
            <w:vertAlign w:val="subscript"/>
            <w:lang w:val="en-US" w:eastAsia="ru-RU"/>
          </w:rPr>
          <w:t xml:space="preserve">  </w:t>
        </w:r>
      </w:ins>
      <w:ins w:id="179" w:author="google1599737165" w:date="2024-04-29T23:35:12Z">
        <w:r>
          <w:rPr>
            <w:rFonts w:hint="default" w:ascii="Times New Roman" w:hAnsi="Times New Roman" w:eastAsia="Times New Roman" w:cs="Times New Roman"/>
            <w:sz w:val="24"/>
            <w:szCs w:val="24"/>
            <w:vertAlign w:val="baseline"/>
            <w:lang w:val="en-US" w:eastAsia="ru-RU"/>
          </w:rPr>
          <w:t>- Intercept</w:t>
        </w:r>
      </w:ins>
      <w:ins w:id="180" w:author="google1599737165" w:date="2024-04-29T23:35:12Z">
        <w:r>
          <w:rPr>
            <w:rFonts w:ascii="Times New Roman" w:hAnsi="Times New Roman" w:eastAsia="Times New Roman" w:cs="Times New Roman"/>
            <w:sz w:val="24"/>
            <w:szCs w:val="24"/>
            <w:lang w:eastAsia="ru-RU"/>
          </w:rPr>
          <w:t xml:space="preserve">, </w:t>
        </w:r>
      </w:ins>
    </w:p>
    <w:p>
      <w:pPr>
        <w:spacing w:before="100" w:beforeAutospacing="1" w:after="100" w:afterAutospacing="1" w:line="276" w:lineRule="auto"/>
        <w:rPr>
          <w:ins w:id="181" w:author="google1599737165" w:date="2024-04-29T23:35:12Z"/>
          <w:rFonts w:hint="default" w:ascii="Times New Roman" w:hAnsi="Times New Roman" w:eastAsia="Times New Roman" w:cs="Times New Roman"/>
          <w:sz w:val="24"/>
          <w:szCs w:val="24"/>
          <w:vertAlign w:val="baseline"/>
          <w:lang w:val="en-US" w:eastAsia="ru-RU"/>
        </w:rPr>
      </w:pPr>
      <w:ins w:id="182" w:author="google1599737165" w:date="2024-04-29T23:35:12Z">
        <w:r>
          <w:rPr>
            <w:rFonts w:ascii="Times New Roman" w:hAnsi="Times New Roman" w:eastAsia="Times New Roman" w:cs="Times New Roman"/>
            <w:i/>
            <w:iCs/>
            <w:sz w:val="24"/>
            <w:szCs w:val="24"/>
            <w:lang w:val="en-US" w:eastAsia="ru-RU"/>
          </w:rPr>
          <w:t>b</w:t>
        </w:r>
      </w:ins>
      <w:ins w:id="183" w:author="google1599737165" w:date="2024-04-29T23:35:12Z">
        <w:r>
          <w:rPr>
            <w:rFonts w:ascii="Times New Roman" w:hAnsi="Times New Roman" w:eastAsia="Times New Roman" w:cs="Times New Roman"/>
            <w:i/>
            <w:iCs/>
            <w:sz w:val="24"/>
            <w:szCs w:val="24"/>
            <w:vertAlign w:val="subscript"/>
            <w:lang w:val="en-US" w:eastAsia="ru-RU"/>
          </w:rPr>
          <w:t>k</w:t>
        </w:r>
      </w:ins>
      <w:ins w:id="184" w:author="google1599737165" w:date="2024-04-29T23:35:12Z">
        <w:r>
          <w:rPr>
            <w:rFonts w:hint="default" w:ascii="Times New Roman" w:hAnsi="Times New Roman" w:eastAsia="Times New Roman" w:cs="Times New Roman"/>
            <w:i/>
            <w:iCs/>
            <w:sz w:val="24"/>
            <w:szCs w:val="24"/>
            <w:vertAlign w:val="subscript"/>
            <w:lang w:val="en-US" w:eastAsia="ru-RU"/>
          </w:rPr>
          <w:t xml:space="preserve"> </w:t>
        </w:r>
      </w:ins>
      <w:ins w:id="185" w:author="google1599737165" w:date="2024-04-29T23:35:12Z">
        <w:r>
          <w:rPr>
            <w:rFonts w:hint="default" w:ascii="Times New Roman" w:hAnsi="Times New Roman" w:eastAsia="Times New Roman" w:cs="Times New Roman"/>
            <w:i/>
            <w:iCs/>
            <w:sz w:val="24"/>
            <w:szCs w:val="24"/>
            <w:vertAlign w:val="baseline"/>
            <w:lang w:val="en-US" w:eastAsia="ru-RU"/>
          </w:rPr>
          <w:t xml:space="preserve"> коэффициент для каждого вида в отдельности. </w:t>
        </w:r>
      </w:ins>
    </w:p>
    <w:p>
      <w:pPr>
        <w:spacing w:before="100" w:beforeAutospacing="1" w:after="100" w:afterAutospacing="1" w:line="276" w:lineRule="auto"/>
        <w:rPr>
          <w:ins w:id="186" w:author="google1599737165" w:date="2024-04-29T23:35:12Z"/>
          <w:rFonts w:ascii="Times New Roman" w:hAnsi="Times New Roman" w:eastAsia="Times New Roman" w:cs="Times New Roman"/>
          <w:sz w:val="24"/>
          <w:szCs w:val="24"/>
          <w:lang w:eastAsia="ru-RU"/>
        </w:rPr>
      </w:pPr>
    </w:p>
    <w:p>
      <w:pPr>
        <w:spacing w:before="100" w:beforeAutospacing="1" w:after="100" w:afterAutospacing="1" w:line="276" w:lineRule="auto"/>
        <w:rPr>
          <w:ins w:id="187" w:author="google1599737165" w:date="2024-04-29T23:34:35Z"/>
          <w:rFonts w:ascii="Times New Roman" w:hAnsi="Times New Roman" w:eastAsia="Times New Roman" w:cs="Times New Roman"/>
          <w:sz w:val="24"/>
          <w:szCs w:val="24"/>
          <w:lang w:eastAsia="ru-RU"/>
        </w:rPr>
      </w:pPr>
      <w:ins w:id="188" w:author="google1599737165" w:date="2024-04-29T23:35:12Z">
        <w:r>
          <w:rPr>
            <w:rFonts w:ascii="Times New Roman" w:hAnsi="Times New Roman" w:eastAsia="Times New Roman" w:cs="Times New Roman"/>
            <w:sz w:val="24"/>
            <w:szCs w:val="24"/>
            <w:lang w:eastAsia="ru-RU"/>
          </w:rPr>
          <w:t xml:space="preserve">Если какой-то конкретный вид был отмечен в желудках рыб, то переменная отклика кодировалась цифрой 1, если отсутствовал, то цифрой 0. </w:t>
        </w:r>
      </w:ins>
    </w:p>
    <w:p>
      <w:pPr>
        <w:spacing w:before="100" w:beforeAutospacing="1" w:after="100" w:afterAutospacing="1" w:line="276" w:lineRule="auto"/>
        <w:rPr>
          <w:ins w:id="189" w:author="google1599737165" w:date="2024-04-29T23:34:35Z"/>
          <w:rFonts w:ascii="Times New Roman" w:hAnsi="Times New Roman" w:eastAsia="Times New Roman" w:cs="Times New Roman"/>
          <w:sz w:val="24"/>
          <w:szCs w:val="24"/>
          <w:lang w:eastAsia="ru-RU"/>
        </w:rPr>
      </w:pPr>
    </w:p>
    <w:p>
      <w:pPr>
        <w:spacing w:before="100" w:beforeAutospacing="1" w:after="100" w:afterAutospacing="1" w:line="276" w:lineRule="auto"/>
        <w:rPr>
          <w:ins w:id="190" w:author="google1599737165" w:date="2024-04-29T23:34:35Z"/>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сезонной и многолетней динамики частоты встречаемости особей зубатки с пустыми желудками была построена логистическая аддитивная модель </w:t>
      </w:r>
      <w:r>
        <w:rPr>
          <w:rFonts w:ascii="Times New Roman" w:hAnsi="Times New Roman" w:eastAsia="Times New Roman" w:cs="Times New Roman"/>
          <w:bCs/>
          <w:i/>
          <w:sz w:val="24"/>
          <w:szCs w:val="24"/>
          <w:lang w:eastAsia="ru-RU"/>
        </w:rPr>
        <w:t>GAM 2.</w:t>
      </w:r>
      <w:r>
        <w:rPr>
          <w:rFonts w:ascii="Times New Roman" w:hAnsi="Times New Roman" w:eastAsia="Times New Roman" w:cs="Times New Roman"/>
          <w:sz w:val="24"/>
          <w:szCs w:val="24"/>
          <w:lang w:eastAsia="ru-RU"/>
        </w:rPr>
        <w:t xml:space="preserve"> Модель описывала связь вероятности встречи рыб, у которых отсутствовала пища в желудках, с тремя предикторами: пол </w:t>
      </w:r>
      <w:r>
        <w:rPr>
          <w:rFonts w:ascii="Times New Roman" w:hAnsi="Times New Roman" w:eastAsia="Times New Roman" w:cs="Times New Roman"/>
          <w:i/>
          <w:sz w:val="24"/>
          <w:szCs w:val="24"/>
          <w:lang w:eastAsia="ru-RU"/>
        </w:rPr>
        <w:t>Sex</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eastAsia="ru-RU"/>
        </w:rPr>
        <w:t xml:space="preserve">DOY </w:t>
      </w:r>
      <w:r>
        <w:rPr>
          <w:rFonts w:ascii="Times New Roman" w:hAnsi="Times New Roman" w:eastAsia="Times New Roman" w:cs="Times New Roman"/>
          <w:sz w:val="24"/>
          <w:szCs w:val="24"/>
          <w:lang w:eastAsia="ru-RU"/>
        </w:rPr>
        <w:t xml:space="preserve">и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Зависимая переменная для этой модели кодировалась цифрой 1, если рыба имела пустой желудок, или цифрой 0, если в желудке рыбы содержалась пища. Построенная модель описывается следующей формулой: </w:t>
      </w:r>
    </w:p>
    <w:p>
      <w:pPr>
        <w:spacing w:before="100" w:beforeAutospacing="1" w:after="100" w:afterAutospacing="1" w:line="276" w:lineRule="auto"/>
        <w:rPr>
          <w:rFonts w:ascii="Times New Roman" w:hAnsi="Times New Roman" w:eastAsia="Times New Roman" w:cs="Times New Roman"/>
          <w:iCs/>
          <w:sz w:val="24"/>
          <w:szCs w:val="24"/>
          <w:lang w:val="en-US" w:eastAsia="ru-RU"/>
        </w:rPr>
      </w:pPr>
      <w:r>
        <w:rPr>
          <w:rFonts w:ascii="Times New Roman" w:hAnsi="Times New Roman" w:eastAsia="Times New Roman" w:cs="Times New Roman"/>
          <w:i/>
          <w:iCs/>
          <w:sz w:val="24"/>
          <w:szCs w:val="24"/>
          <w:lang w:val="en-US" w:eastAsia="ru-RU"/>
        </w:rPr>
        <w:t xml:space="preserve">GAM </w:t>
      </w:r>
      <w:ins w:id="191" w:author="google1599737165" w:date="2024-04-29T23:34:40Z">
        <w:r>
          <w:rPr>
            <w:rFonts w:hint="default" w:ascii="Times New Roman" w:hAnsi="Times New Roman" w:eastAsia="Times New Roman" w:cs="Times New Roman"/>
            <w:i/>
            <w:iCs/>
            <w:sz w:val="24"/>
            <w:szCs w:val="24"/>
            <w:lang w:val="en-US" w:eastAsia="ru-RU"/>
          </w:rPr>
          <w:t>3</w:t>
        </w:r>
      </w:ins>
      <w:del w:id="192" w:author="google1599737165" w:date="2024-04-29T23:34:39Z">
        <w:r>
          <w:rPr>
            <w:rFonts w:ascii="Times New Roman" w:hAnsi="Times New Roman" w:eastAsia="Times New Roman" w:cs="Times New Roman"/>
            <w:sz w:val="24"/>
            <w:szCs w:val="24"/>
            <w:lang w:val="en-US" w:eastAsia="ru-RU"/>
          </w:rPr>
          <w:delText>2</w:delText>
        </w:r>
      </w:del>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0</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i/>
          <w:iCs/>
          <w:sz w:val="24"/>
          <w:szCs w:val="24"/>
          <w:vertAlign w:val="subscript"/>
          <w:lang w:val="en-US" w:eastAsia="ru-RU"/>
        </w:rPr>
        <w:t>Male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2</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p>
    <w:p>
      <w:pPr>
        <w:spacing w:before="100" w:beforeAutospacing="1" w:after="100" w:afterAutospacing="1" w:line="276" w:lineRule="auto"/>
        <w:rPr>
          <w:ins w:id="193" w:author="google1599737165" w:date="2024-04-29T23:10:13Z"/>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где </w:t>
      </w: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0</w:t>
      </w:r>
      <w:ins w:id="194" w:author="google1599737165" w:date="2024-04-29T23:10:15Z">
        <w:r>
          <w:rPr>
            <w:rFonts w:hint="default" w:ascii="Times New Roman" w:hAnsi="Times New Roman" w:eastAsia="Times New Roman" w:cs="Times New Roman"/>
            <w:sz w:val="24"/>
            <w:szCs w:val="24"/>
            <w:vertAlign w:val="subscript"/>
            <w:lang w:val="en-US" w:eastAsia="ru-RU"/>
          </w:rPr>
          <w:t xml:space="preserve"> </w:t>
        </w:r>
      </w:ins>
      <w:ins w:id="195" w:author="google1599737165" w:date="2024-04-29T23:10:16Z">
        <w:r>
          <w:rPr>
            <w:rFonts w:hint="default" w:ascii="Times New Roman" w:hAnsi="Times New Roman" w:eastAsia="Times New Roman" w:cs="Times New Roman"/>
            <w:sz w:val="24"/>
            <w:szCs w:val="24"/>
            <w:vertAlign w:val="subscript"/>
            <w:lang w:val="en-US" w:eastAsia="ru-RU"/>
          </w:rPr>
          <w:t xml:space="preserve"> </w:t>
        </w:r>
      </w:ins>
      <w:ins w:id="196" w:author="google1599737165" w:date="2024-04-29T23:10:17Z">
        <w:r>
          <w:rPr>
            <w:rFonts w:hint="default" w:ascii="Times New Roman" w:hAnsi="Times New Roman" w:eastAsia="Times New Roman" w:cs="Times New Roman"/>
            <w:sz w:val="24"/>
            <w:szCs w:val="24"/>
            <w:vertAlign w:val="baseline"/>
            <w:lang w:val="en-US" w:eastAsia="ru-RU"/>
            <w:rPrChange w:id="197" w:author="google1599737165" w:date="2024-04-29T23:10:25Z">
              <w:rPr>
                <w:rFonts w:hint="default" w:ascii="Times New Roman" w:hAnsi="Times New Roman" w:eastAsia="Times New Roman" w:cs="Times New Roman"/>
                <w:sz w:val="24"/>
                <w:szCs w:val="24"/>
                <w:vertAlign w:val="subscript"/>
                <w:lang w:val="en-US" w:eastAsia="ru-RU"/>
              </w:rPr>
            </w:rPrChange>
          </w:rPr>
          <w:t xml:space="preserve">- </w:t>
        </w:r>
      </w:ins>
      <w:ins w:id="199" w:author="google1599737165" w:date="2024-04-29T23:10:18Z">
        <w:r>
          <w:rPr>
            <w:rFonts w:hint="default" w:ascii="Times New Roman" w:hAnsi="Times New Roman" w:eastAsia="Times New Roman" w:cs="Times New Roman"/>
            <w:sz w:val="24"/>
            <w:szCs w:val="24"/>
            <w:vertAlign w:val="baseline"/>
            <w:lang w:val="en-US" w:eastAsia="ru-RU"/>
            <w:rPrChange w:id="200" w:author="google1599737165" w:date="2024-04-29T23:10:25Z">
              <w:rPr>
                <w:rFonts w:hint="default" w:ascii="Times New Roman" w:hAnsi="Times New Roman" w:eastAsia="Times New Roman" w:cs="Times New Roman"/>
                <w:sz w:val="24"/>
                <w:szCs w:val="24"/>
                <w:vertAlign w:val="subscript"/>
                <w:lang w:val="en-US" w:eastAsia="ru-RU"/>
              </w:rPr>
            </w:rPrChange>
          </w:rPr>
          <w:t>Int</w:t>
        </w:r>
      </w:ins>
      <w:ins w:id="202" w:author="google1599737165" w:date="2024-04-29T23:10:19Z">
        <w:r>
          <w:rPr>
            <w:rFonts w:hint="default" w:ascii="Times New Roman" w:hAnsi="Times New Roman" w:eastAsia="Times New Roman" w:cs="Times New Roman"/>
            <w:sz w:val="24"/>
            <w:szCs w:val="24"/>
            <w:vertAlign w:val="baseline"/>
            <w:lang w:val="en-US" w:eastAsia="ru-RU"/>
            <w:rPrChange w:id="203" w:author="google1599737165" w:date="2024-04-29T23:10:25Z">
              <w:rPr>
                <w:rFonts w:hint="default" w:ascii="Times New Roman" w:hAnsi="Times New Roman" w:eastAsia="Times New Roman" w:cs="Times New Roman"/>
                <w:sz w:val="24"/>
                <w:szCs w:val="24"/>
                <w:vertAlign w:val="subscript"/>
                <w:lang w:val="en-US" w:eastAsia="ru-RU"/>
              </w:rPr>
            </w:rPrChange>
          </w:rPr>
          <w:t>ercep</w:t>
        </w:r>
      </w:ins>
      <w:ins w:id="205" w:author="google1599737165" w:date="2024-04-29T23:10:20Z">
        <w:r>
          <w:rPr>
            <w:rFonts w:hint="default" w:ascii="Times New Roman" w:hAnsi="Times New Roman" w:eastAsia="Times New Roman" w:cs="Times New Roman"/>
            <w:sz w:val="24"/>
            <w:szCs w:val="24"/>
            <w:vertAlign w:val="baseline"/>
            <w:lang w:val="en-US" w:eastAsia="ru-RU"/>
            <w:rPrChange w:id="206" w:author="google1599737165" w:date="2024-04-29T23:10:25Z">
              <w:rPr>
                <w:rFonts w:hint="default" w:ascii="Times New Roman" w:hAnsi="Times New Roman" w:eastAsia="Times New Roman" w:cs="Times New Roman"/>
                <w:sz w:val="24"/>
                <w:szCs w:val="24"/>
                <w:vertAlign w:val="subscript"/>
                <w:lang w:val="en-US" w:eastAsia="ru-RU"/>
              </w:rPr>
            </w:rPrChange>
          </w:rPr>
          <w:t>t</w:t>
        </w:r>
      </w:ins>
      <w:r>
        <w:rPr>
          <w:rFonts w:ascii="Times New Roman" w:hAnsi="Times New Roman" w:eastAsia="Times New Roman" w:cs="Times New Roman"/>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sz w:val="24"/>
          <w:szCs w:val="24"/>
          <w:lang w:val="en-US" w:eastAsia="ru-RU"/>
        </w:rPr>
        <w:t>parametric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terms</w:t>
      </w:r>
      <w:r>
        <w:rPr>
          <w:rFonts w:ascii="Times New Roman" w:hAnsi="Times New Roman" w:eastAsia="Times New Roman" w:cs="Times New Roman"/>
          <w:sz w:val="24"/>
          <w:szCs w:val="24"/>
          <w:lang w:eastAsia="ru-RU"/>
        </w:rPr>
        <w:t xml:space="preserve"> </w:t>
      </w:r>
      <w:del w:id="208" w:author="google1599737165" w:date="2024-04-29T23:10:38Z">
        <w:r>
          <w:rPr>
            <w:rFonts w:ascii="Times New Roman" w:hAnsi="Times New Roman" w:eastAsia="Times New Roman" w:cs="Times New Roman"/>
            <w:sz w:val="24"/>
            <w:szCs w:val="24"/>
            <w:lang w:eastAsia="ru-RU"/>
          </w:rPr>
          <w:delText>(</w:delText>
        </w:r>
      </w:del>
      <w:del w:id="209" w:author="google1599737165" w:date="2024-04-29T23:10:37Z">
        <w:r>
          <w:rPr>
            <w:rFonts w:ascii="Times New Roman" w:hAnsi="Times New Roman" w:eastAsia="Times New Roman" w:cs="Times New Roman"/>
            <w:sz w:val="24"/>
            <w:szCs w:val="24"/>
            <w:lang w:eastAsia="ru-RU"/>
          </w:rPr>
          <w:delText>параметрические показатели</w:delText>
        </w:r>
      </w:del>
      <w:ins w:id="210" w:author="google1599737165" w:date="2024-04-29T23:10:43Z">
        <w:r>
          <w:rPr>
            <w:rFonts w:hint="default" w:ascii="Times New Roman" w:hAnsi="Times New Roman" w:eastAsia="Times New Roman" w:cs="Times New Roman"/>
            <w:sz w:val="24"/>
            <w:szCs w:val="24"/>
            <w:lang w:val="ru-RU" w:eastAsia="ru-RU"/>
          </w:rPr>
          <w:t>ко</w:t>
        </w:r>
      </w:ins>
      <w:ins w:id="211" w:author="google1599737165" w:date="2024-04-29T23:10:44Z">
        <w:r>
          <w:rPr>
            <w:rFonts w:hint="default" w:ascii="Times New Roman" w:hAnsi="Times New Roman" w:eastAsia="Times New Roman" w:cs="Times New Roman"/>
            <w:sz w:val="24"/>
            <w:szCs w:val="24"/>
            <w:lang w:val="ru-RU" w:eastAsia="ru-RU"/>
          </w:rPr>
          <w:t>эфф</w:t>
        </w:r>
      </w:ins>
      <w:ins w:id="212" w:author="google1599737165" w:date="2024-04-29T23:10:45Z">
        <w:r>
          <w:rPr>
            <w:rFonts w:hint="default" w:ascii="Times New Roman" w:hAnsi="Times New Roman" w:eastAsia="Times New Roman" w:cs="Times New Roman"/>
            <w:sz w:val="24"/>
            <w:szCs w:val="24"/>
            <w:lang w:val="ru-RU" w:eastAsia="ru-RU"/>
          </w:rPr>
          <w:t>иц</w:t>
        </w:r>
      </w:ins>
      <w:ins w:id="213" w:author="google1599737165" w:date="2024-04-29T23:10:46Z">
        <w:r>
          <w:rPr>
            <w:rFonts w:hint="default" w:ascii="Times New Roman" w:hAnsi="Times New Roman" w:eastAsia="Times New Roman" w:cs="Times New Roman"/>
            <w:sz w:val="24"/>
            <w:szCs w:val="24"/>
            <w:lang w:val="ru-RU" w:eastAsia="ru-RU"/>
          </w:rPr>
          <w:t>иент</w:t>
        </w:r>
      </w:ins>
      <w:ins w:id="214" w:author="google1599737165" w:date="2024-04-29T23:10:46Z">
        <w:r>
          <w:rPr>
            <w:rFonts w:hint="default" w:ascii="Times New Roman" w:hAnsi="Times New Roman" w:eastAsia="Times New Roman" w:cs="Times New Roman"/>
            <w:sz w:val="24"/>
            <w:szCs w:val="24"/>
            <w:lang w:val="en-US" w:eastAsia="ru-RU"/>
          </w:rPr>
          <w:t xml:space="preserve"> </w:t>
        </w:r>
      </w:ins>
      <w:ins w:id="215" w:author="google1599737165" w:date="2024-04-29T23:10:52Z">
        <w:r>
          <w:rPr>
            <w:rFonts w:hint="default" w:ascii="Times New Roman" w:hAnsi="Times New Roman" w:eastAsia="Times New Roman" w:cs="Times New Roman"/>
            <w:sz w:val="24"/>
            <w:szCs w:val="24"/>
            <w:lang w:val="en-US" w:eastAsia="ru-RU"/>
          </w:rPr>
          <w:t>для ди</w:t>
        </w:r>
      </w:ins>
      <w:ins w:id="216" w:author="google1599737165" w:date="2024-04-29T23:10:53Z">
        <w:r>
          <w:rPr>
            <w:rFonts w:hint="default" w:ascii="Times New Roman" w:hAnsi="Times New Roman" w:eastAsia="Times New Roman" w:cs="Times New Roman"/>
            <w:sz w:val="24"/>
            <w:szCs w:val="24"/>
            <w:lang w:val="en-US" w:eastAsia="ru-RU"/>
          </w:rPr>
          <w:t>скре</w:t>
        </w:r>
      </w:ins>
      <w:ins w:id="217" w:author="google1599737165" w:date="2024-04-29T23:10:54Z">
        <w:r>
          <w:rPr>
            <w:rFonts w:hint="default" w:ascii="Times New Roman" w:hAnsi="Times New Roman" w:eastAsia="Times New Roman" w:cs="Times New Roman"/>
            <w:sz w:val="24"/>
            <w:szCs w:val="24"/>
            <w:lang w:val="en-US" w:eastAsia="ru-RU"/>
          </w:rPr>
          <w:t xml:space="preserve">тного </w:t>
        </w:r>
      </w:ins>
      <w:ins w:id="218" w:author="google1599737165" w:date="2024-04-29T23:10:55Z">
        <w:r>
          <w:rPr>
            <w:rFonts w:hint="default" w:ascii="Times New Roman" w:hAnsi="Times New Roman" w:eastAsia="Times New Roman" w:cs="Times New Roman"/>
            <w:sz w:val="24"/>
            <w:szCs w:val="24"/>
            <w:lang w:val="en-US" w:eastAsia="ru-RU"/>
          </w:rPr>
          <w:t>пред</w:t>
        </w:r>
      </w:ins>
      <w:ins w:id="219" w:author="google1599737165" w:date="2024-04-29T23:10:56Z">
        <w:r>
          <w:rPr>
            <w:rFonts w:hint="default" w:ascii="Times New Roman" w:hAnsi="Times New Roman" w:eastAsia="Times New Roman" w:cs="Times New Roman"/>
            <w:sz w:val="24"/>
            <w:szCs w:val="24"/>
            <w:lang w:val="en-US" w:eastAsia="ru-RU"/>
          </w:rPr>
          <w:t>ктора</w:t>
        </w:r>
      </w:ins>
      <w:ins w:id="220" w:author="google1599737165" w:date="2024-04-29T23:10:57Z">
        <w:r>
          <w:rPr>
            <w:rFonts w:hint="default" w:ascii="Times New Roman" w:hAnsi="Times New Roman" w:eastAsia="Times New Roman" w:cs="Times New Roman"/>
            <w:sz w:val="24"/>
            <w:szCs w:val="24"/>
            <w:lang w:val="en-US" w:eastAsia="ru-RU"/>
          </w:rPr>
          <w:t xml:space="preserve"> </w:t>
        </w:r>
      </w:ins>
      <w:ins w:id="221" w:author="google1599737165" w:date="2024-04-29T23:10:58Z">
        <w:r>
          <w:rPr>
            <w:rFonts w:hint="default" w:ascii="Times New Roman" w:hAnsi="Times New Roman" w:eastAsia="Times New Roman" w:cs="Times New Roman"/>
            <w:sz w:val="24"/>
            <w:szCs w:val="24"/>
            <w:lang w:val="en-US" w:eastAsia="ru-RU"/>
          </w:rPr>
          <w:t>Se</w:t>
        </w:r>
      </w:ins>
      <w:ins w:id="222" w:author="google1599737165" w:date="2024-04-29T23:10:59Z">
        <w:r>
          <w:rPr>
            <w:rFonts w:hint="default" w:ascii="Times New Roman" w:hAnsi="Times New Roman" w:eastAsia="Times New Roman" w:cs="Times New Roman"/>
            <w:sz w:val="24"/>
            <w:szCs w:val="24"/>
            <w:lang w:val="en-US" w:eastAsia="ru-RU"/>
          </w:rPr>
          <w:t>x</w:t>
        </w:r>
      </w:ins>
      <w:ins w:id="223" w:author="google1599737165" w:date="2024-04-29T23:11:12Z">
        <w:r>
          <w:rPr>
            <w:rFonts w:hint="default" w:ascii="Times New Roman" w:hAnsi="Times New Roman" w:eastAsia="Times New Roman" w:cs="Times New Roman"/>
            <w:sz w:val="24"/>
            <w:szCs w:val="24"/>
            <w:lang w:val="en-US" w:eastAsia="ru-RU"/>
          </w:rPr>
          <w:t xml:space="preserve"> </w:t>
        </w:r>
      </w:ins>
      <w:ins w:id="224" w:author="google1599737165" w:date="2024-04-29T23:11:26Z">
        <w:r>
          <w:rPr>
            <w:rFonts w:hint="default" w:ascii="Times New Roman" w:hAnsi="Times New Roman" w:eastAsia="Times New Roman" w:cs="Times New Roman"/>
            <w:sz w:val="24"/>
            <w:szCs w:val="24"/>
            <w:lang w:val="en-US" w:eastAsia="ru-RU"/>
          </w:rPr>
          <w:t xml:space="preserve">for </w:t>
        </w:r>
      </w:ins>
      <w:ins w:id="225" w:author="google1599737165" w:date="2024-04-29T23:11:27Z">
        <w:r>
          <w:rPr>
            <w:rFonts w:hint="default" w:ascii="Times New Roman" w:hAnsi="Times New Roman" w:eastAsia="Times New Roman" w:cs="Times New Roman"/>
            <w:sz w:val="24"/>
            <w:szCs w:val="24"/>
            <w:lang w:val="en-US" w:eastAsia="ru-RU"/>
          </w:rPr>
          <w:t>le</w:t>
        </w:r>
      </w:ins>
      <w:ins w:id="226" w:author="google1599737165" w:date="2024-04-29T23:11:29Z">
        <w:r>
          <w:rPr>
            <w:rFonts w:hint="default" w:ascii="Times New Roman" w:hAnsi="Times New Roman" w:eastAsia="Times New Roman" w:cs="Times New Roman"/>
            <w:sz w:val="24"/>
            <w:szCs w:val="24"/>
            <w:lang w:val="en-US" w:eastAsia="ru-RU"/>
          </w:rPr>
          <w:t xml:space="preserve">vel </w:t>
        </w:r>
      </w:ins>
      <w:ins w:id="227" w:author="google1599737165" w:date="2024-04-29T23:11:31Z">
        <w:r>
          <w:rPr>
            <w:rFonts w:hint="default" w:ascii="Times New Roman" w:hAnsi="Times New Roman" w:eastAsia="Times New Roman" w:cs="Times New Roman"/>
            <w:sz w:val="24"/>
            <w:szCs w:val="24"/>
            <w:lang w:val="en-US" w:eastAsia="ru-RU"/>
          </w:rPr>
          <w:t>“</w:t>
        </w:r>
      </w:ins>
      <w:ins w:id="228" w:author="google1599737165" w:date="2024-04-29T23:11:32Z">
        <w:r>
          <w:rPr>
            <w:rFonts w:hint="default" w:ascii="Times New Roman" w:hAnsi="Times New Roman" w:eastAsia="Times New Roman" w:cs="Times New Roman"/>
            <w:sz w:val="24"/>
            <w:szCs w:val="24"/>
            <w:lang w:val="en-US" w:eastAsia="ru-RU"/>
          </w:rPr>
          <w:t>Ma</w:t>
        </w:r>
      </w:ins>
      <w:ins w:id="229" w:author="google1599737165" w:date="2024-04-29T23:11:33Z">
        <w:r>
          <w:rPr>
            <w:rFonts w:hint="default" w:ascii="Times New Roman" w:hAnsi="Times New Roman" w:eastAsia="Times New Roman" w:cs="Times New Roman"/>
            <w:sz w:val="24"/>
            <w:szCs w:val="24"/>
            <w:lang w:val="en-US" w:eastAsia="ru-RU"/>
          </w:rPr>
          <w:t>le</w:t>
        </w:r>
      </w:ins>
      <w:ins w:id="230" w:author="google1599737165" w:date="2024-04-29T23:11:34Z">
        <w:r>
          <w:rPr>
            <w:rFonts w:hint="default" w:ascii="Times New Roman" w:hAnsi="Times New Roman" w:eastAsia="Times New Roman" w:cs="Times New Roman"/>
            <w:sz w:val="24"/>
            <w:szCs w:val="24"/>
            <w:lang w:val="en-US" w:eastAsia="ru-RU"/>
          </w:rPr>
          <w:t>”</w:t>
        </w:r>
      </w:ins>
      <w:ins w:id="231" w:author="google1599737165" w:date="2024-04-29T23:11:36Z">
        <w:r>
          <w:rPr>
            <w:rFonts w:hint="default" w:ascii="Times New Roman" w:hAnsi="Times New Roman" w:eastAsia="Times New Roman" w:cs="Times New Roman"/>
            <w:sz w:val="24"/>
            <w:szCs w:val="24"/>
            <w:lang w:val="en-US" w:eastAsia="ru-RU"/>
          </w:rPr>
          <w:t>,</w:t>
        </w:r>
      </w:ins>
      <w:ins w:id="232" w:author="google1599737165" w:date="2024-04-29T23:11:37Z">
        <w:r>
          <w:rPr>
            <w:rFonts w:hint="default" w:ascii="Times New Roman" w:hAnsi="Times New Roman" w:eastAsia="Times New Roman" w:cs="Times New Roman"/>
            <w:sz w:val="24"/>
            <w:szCs w:val="24"/>
            <w:lang w:val="en-US" w:eastAsia="ru-RU"/>
          </w:rPr>
          <w:t xml:space="preserve"> </w:t>
        </w:r>
      </w:ins>
      <w:ins w:id="233" w:author="google1599737165" w:date="2024-04-29T23:11:45Z">
        <w:r>
          <w:rPr>
            <w:rFonts w:hint="default" w:ascii="Times New Roman" w:hAnsi="Times New Roman" w:eastAsia="Times New Roman" w:cs="Times New Roman"/>
            <w:sz w:val="24"/>
            <w:szCs w:val="24"/>
            <w:lang w:val="en-US" w:eastAsia="ru-RU"/>
          </w:rPr>
          <w:t>the</w:t>
        </w:r>
      </w:ins>
      <w:ins w:id="234" w:author="google1599737165" w:date="2024-04-29T23:11:49Z">
        <w:r>
          <w:rPr>
            <w:rFonts w:hint="default" w:ascii="Times New Roman" w:hAnsi="Times New Roman" w:eastAsia="Times New Roman" w:cs="Times New Roman"/>
            <w:sz w:val="24"/>
            <w:szCs w:val="24"/>
            <w:lang w:val="en-US" w:eastAsia="ru-RU"/>
          </w:rPr>
          <w:t xml:space="preserve"> </w:t>
        </w:r>
      </w:ins>
      <w:ins w:id="235" w:author="google1599737165" w:date="2024-04-29T23:11:50Z">
        <w:r>
          <w:rPr>
            <w:rFonts w:hint="default" w:ascii="Times New Roman" w:hAnsi="Times New Roman" w:eastAsia="Times New Roman" w:cs="Times New Roman"/>
            <w:sz w:val="24"/>
            <w:szCs w:val="24"/>
            <w:lang w:val="en-US" w:eastAsia="ru-RU"/>
          </w:rPr>
          <w:t>leve</w:t>
        </w:r>
      </w:ins>
      <w:ins w:id="236" w:author="google1599737165" w:date="2024-04-29T23:11:51Z">
        <w:r>
          <w:rPr>
            <w:rFonts w:hint="default" w:ascii="Times New Roman" w:hAnsi="Times New Roman" w:eastAsia="Times New Roman" w:cs="Times New Roman"/>
            <w:sz w:val="24"/>
            <w:szCs w:val="24"/>
            <w:lang w:val="en-US" w:eastAsia="ru-RU"/>
          </w:rPr>
          <w:t xml:space="preserve">l </w:t>
        </w:r>
      </w:ins>
      <w:ins w:id="237" w:author="google1599737165" w:date="2024-04-29T23:11:46Z">
        <w:r>
          <w:rPr>
            <w:rFonts w:hint="default" w:ascii="Times New Roman" w:hAnsi="Times New Roman" w:eastAsia="Times New Roman" w:cs="Times New Roman"/>
            <w:sz w:val="24"/>
            <w:szCs w:val="24"/>
            <w:lang w:val="en-US" w:eastAsia="ru-RU"/>
          </w:rPr>
          <w:t xml:space="preserve"> </w:t>
        </w:r>
      </w:ins>
      <w:del w:id="238" w:author="google1599737165" w:date="2024-04-29T23:11:06Z">
        <w:r>
          <w:rPr>
            <w:rFonts w:ascii="Times New Roman" w:hAnsi="Times New Roman" w:eastAsia="Times New Roman" w:cs="Times New Roman"/>
            <w:sz w:val="24"/>
            <w:szCs w:val="24"/>
            <w:lang w:eastAsia="ru-RU"/>
          </w:rPr>
          <w:delText xml:space="preserve">) регрессии, градация </w:delText>
        </w:r>
      </w:del>
      <w:r>
        <w:rPr>
          <w:rFonts w:ascii="Times New Roman" w:hAnsi="Times New Roman" w:eastAsia="Times New Roman" w:cs="Times New Roman"/>
          <w:sz w:val="24"/>
          <w:szCs w:val="24"/>
          <w:lang w:eastAsia="ru-RU"/>
        </w:rPr>
        <w:t>“</w:t>
      </w:r>
      <w:r>
        <w:rPr>
          <w:rFonts w:ascii="Times New Roman" w:hAnsi="Times New Roman" w:eastAsia="Times New Roman" w:cs="Times New Roman"/>
          <w:i/>
          <w:sz w:val="24"/>
          <w:szCs w:val="24"/>
          <w:lang w:eastAsia="ru-RU"/>
        </w:rPr>
        <w:t>F</w:t>
      </w:r>
      <w:r>
        <w:rPr>
          <w:rFonts w:ascii="Times New Roman" w:hAnsi="Times New Roman" w:eastAsia="Times New Roman" w:cs="Times New Roman"/>
          <w:i/>
          <w:sz w:val="24"/>
          <w:szCs w:val="24"/>
          <w:lang w:val="en-US" w:eastAsia="ru-RU"/>
        </w:rPr>
        <w:t>e</w:t>
      </w:r>
      <w:r>
        <w:rPr>
          <w:rFonts w:ascii="Times New Roman" w:hAnsi="Times New Roman" w:eastAsia="Times New Roman" w:cs="Times New Roman"/>
          <w:i/>
          <w:sz w:val="24"/>
          <w:szCs w:val="24"/>
          <w:lang w:eastAsia="ru-RU"/>
        </w:rPr>
        <w:t>male</w:t>
      </w:r>
      <w:r>
        <w:rPr>
          <w:rFonts w:ascii="Times New Roman" w:hAnsi="Times New Roman" w:eastAsia="Times New Roman" w:cs="Times New Roman"/>
          <w:sz w:val="24"/>
          <w:szCs w:val="24"/>
          <w:lang w:eastAsia="ru-RU"/>
        </w:rPr>
        <w:t xml:space="preserve">” </w:t>
      </w:r>
      <w:ins w:id="239" w:author="google1599737165" w:date="2024-04-29T23:11:54Z">
        <w:r>
          <w:rPr>
            <w:rFonts w:hint="default" w:ascii="Times New Roman" w:hAnsi="Times New Roman" w:eastAsia="Times New Roman" w:cs="Times New Roman"/>
            <w:sz w:val="24"/>
            <w:szCs w:val="24"/>
            <w:lang w:val="en-US" w:eastAsia="ru-RU"/>
          </w:rPr>
          <w:t xml:space="preserve">was </w:t>
        </w:r>
      </w:ins>
      <w:ins w:id="240" w:author="google1599737165" w:date="2024-04-29T23:11:55Z">
        <w:r>
          <w:rPr>
            <w:rFonts w:hint="default" w:ascii="Times New Roman" w:hAnsi="Times New Roman" w:eastAsia="Times New Roman" w:cs="Times New Roman"/>
            <w:sz w:val="24"/>
            <w:szCs w:val="24"/>
            <w:lang w:val="en-US" w:eastAsia="ru-RU"/>
          </w:rPr>
          <w:t>cons</w:t>
        </w:r>
      </w:ins>
      <w:ins w:id="241" w:author="google1599737165" w:date="2024-04-29T23:11:56Z">
        <w:r>
          <w:rPr>
            <w:rFonts w:hint="default" w:ascii="Times New Roman" w:hAnsi="Times New Roman" w:eastAsia="Times New Roman" w:cs="Times New Roman"/>
            <w:sz w:val="24"/>
            <w:szCs w:val="24"/>
            <w:lang w:val="en-US" w:eastAsia="ru-RU"/>
          </w:rPr>
          <w:t>i</w:t>
        </w:r>
      </w:ins>
      <w:ins w:id="242" w:author="google1599737165" w:date="2024-04-29T23:11:57Z">
        <w:r>
          <w:rPr>
            <w:rFonts w:hint="default" w:ascii="Times New Roman" w:hAnsi="Times New Roman" w:eastAsia="Times New Roman" w:cs="Times New Roman"/>
            <w:sz w:val="24"/>
            <w:szCs w:val="24"/>
            <w:lang w:val="en-US" w:eastAsia="ru-RU"/>
          </w:rPr>
          <w:t>dere</w:t>
        </w:r>
      </w:ins>
      <w:ins w:id="243" w:author="google1599737165" w:date="2024-04-29T23:11:58Z">
        <w:r>
          <w:rPr>
            <w:rFonts w:hint="default" w:ascii="Times New Roman" w:hAnsi="Times New Roman" w:eastAsia="Times New Roman" w:cs="Times New Roman"/>
            <w:sz w:val="24"/>
            <w:szCs w:val="24"/>
            <w:lang w:val="en-US" w:eastAsia="ru-RU"/>
          </w:rPr>
          <w:t xml:space="preserve">d </w:t>
        </w:r>
      </w:ins>
      <w:ins w:id="244" w:author="google1599737165" w:date="2024-04-29T23:11:59Z">
        <w:r>
          <w:rPr>
            <w:rFonts w:hint="default" w:ascii="Times New Roman" w:hAnsi="Times New Roman" w:eastAsia="Times New Roman" w:cs="Times New Roman"/>
            <w:sz w:val="24"/>
            <w:szCs w:val="24"/>
            <w:lang w:val="en-US" w:eastAsia="ru-RU"/>
          </w:rPr>
          <w:t xml:space="preserve">as </w:t>
        </w:r>
      </w:ins>
      <w:ins w:id="245" w:author="google1599737165" w:date="2024-04-29T23:12:01Z">
        <w:r>
          <w:rPr>
            <w:rFonts w:hint="default" w:ascii="Times New Roman" w:hAnsi="Times New Roman" w:eastAsia="Times New Roman" w:cs="Times New Roman"/>
            <w:sz w:val="24"/>
            <w:szCs w:val="24"/>
            <w:lang w:val="en-US" w:eastAsia="ru-RU"/>
          </w:rPr>
          <w:t xml:space="preserve">a </w:t>
        </w:r>
      </w:ins>
      <w:ins w:id="246" w:author="google1599737165" w:date="2024-04-29T23:12:02Z">
        <w:r>
          <w:rPr>
            <w:rFonts w:hint="default" w:ascii="Times New Roman" w:hAnsi="Times New Roman" w:eastAsia="Times New Roman" w:cs="Times New Roman"/>
            <w:sz w:val="24"/>
            <w:szCs w:val="24"/>
            <w:lang w:val="en-US" w:eastAsia="ru-RU"/>
          </w:rPr>
          <w:t>b</w:t>
        </w:r>
      </w:ins>
      <w:ins w:id="247" w:author="google1599737165" w:date="2024-04-29T23:12:03Z">
        <w:r>
          <w:rPr>
            <w:rFonts w:hint="default" w:ascii="Times New Roman" w:hAnsi="Times New Roman" w:eastAsia="Times New Roman" w:cs="Times New Roman"/>
            <w:sz w:val="24"/>
            <w:szCs w:val="24"/>
            <w:lang w:val="en-US" w:eastAsia="ru-RU"/>
          </w:rPr>
          <w:t>a</w:t>
        </w:r>
      </w:ins>
      <w:ins w:id="248" w:author="google1599737165" w:date="2024-04-29T23:12:04Z">
        <w:r>
          <w:rPr>
            <w:rFonts w:hint="default" w:ascii="Times New Roman" w:hAnsi="Times New Roman" w:eastAsia="Times New Roman" w:cs="Times New Roman"/>
            <w:sz w:val="24"/>
            <w:szCs w:val="24"/>
            <w:lang w:val="en-US" w:eastAsia="ru-RU"/>
          </w:rPr>
          <w:t>sic</w:t>
        </w:r>
      </w:ins>
      <w:ins w:id="249" w:author="google1599737165" w:date="2024-04-29T23:12:05Z">
        <w:r>
          <w:rPr>
            <w:rFonts w:hint="default" w:ascii="Times New Roman" w:hAnsi="Times New Roman" w:eastAsia="Times New Roman" w:cs="Times New Roman"/>
            <w:sz w:val="24"/>
            <w:szCs w:val="24"/>
            <w:lang w:val="en-US" w:eastAsia="ru-RU"/>
          </w:rPr>
          <w:t xml:space="preserve"> lev</w:t>
        </w:r>
      </w:ins>
      <w:ins w:id="250" w:author="google1599737165" w:date="2024-04-29T23:12:06Z">
        <w:r>
          <w:rPr>
            <w:rFonts w:hint="default" w:ascii="Times New Roman" w:hAnsi="Times New Roman" w:eastAsia="Times New Roman" w:cs="Times New Roman"/>
            <w:sz w:val="24"/>
            <w:szCs w:val="24"/>
            <w:lang w:val="en-US" w:eastAsia="ru-RU"/>
          </w:rPr>
          <w:t>el</w:t>
        </w:r>
      </w:ins>
      <w:ins w:id="251" w:author="google1599737165" w:date="2024-04-29T23:12:11Z">
        <w:r>
          <w:rPr>
            <w:rFonts w:hint="default" w:ascii="Times New Roman" w:hAnsi="Times New Roman" w:eastAsia="Times New Roman" w:cs="Times New Roman"/>
            <w:sz w:val="24"/>
            <w:szCs w:val="24"/>
            <w:lang w:val="en-US" w:eastAsia="ru-RU"/>
          </w:rPr>
          <w:t>/</w:t>
        </w:r>
      </w:ins>
      <w:del w:id="252" w:author="google1599737165" w:date="2024-04-29T23:12:09Z">
        <w:r>
          <w:rPr>
            <w:rFonts w:ascii="Times New Roman" w:hAnsi="Times New Roman" w:eastAsia="Times New Roman" w:cs="Times New Roman"/>
            <w:sz w:val="24"/>
            <w:szCs w:val="24"/>
            <w:lang w:eastAsia="ru-RU"/>
          </w:rPr>
          <w:delText xml:space="preserve">взята за базовый уровень для фактора </w:delText>
        </w:r>
      </w:del>
      <w:del w:id="253" w:author="google1599737165" w:date="2024-04-29T23:12:09Z">
        <w:r>
          <w:rPr>
            <w:rFonts w:ascii="Times New Roman" w:hAnsi="Times New Roman" w:eastAsia="Times New Roman" w:cs="Times New Roman"/>
            <w:i/>
            <w:sz w:val="24"/>
            <w:szCs w:val="24"/>
            <w:lang w:eastAsia="ru-RU"/>
          </w:rPr>
          <w:delText>Sex</w:delText>
        </w:r>
      </w:del>
      <w:r>
        <w:rPr>
          <w:rFonts w:ascii="Times New Roman" w:hAnsi="Times New Roman" w:eastAsia="Times New Roman" w:cs="Times New Roman"/>
          <w:sz w:val="24"/>
          <w:szCs w:val="24"/>
          <w:lang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f</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описывающая 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xml:space="preserve"> для каждого пола отдельно.</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f</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характеризующая 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без учета пола.</w:t>
      </w:r>
    </w:p>
    <w:p>
      <w:pPr>
        <w:spacing w:before="100" w:beforeAutospacing="1" w:after="100" w:afterAutospacing="1" w:line="240" w:lineRule="auto"/>
        <w:rPr>
          <w:del w:id="254" w:author="google1599737165" w:date="2024-04-29T23:35:02Z"/>
          <w:rFonts w:ascii="Times New Roman" w:hAnsi="Times New Roman" w:eastAsia="Times New Roman" w:cs="Times New Roman"/>
          <w:sz w:val="24"/>
          <w:szCs w:val="24"/>
          <w:lang w:eastAsia="ru-RU"/>
        </w:rPr>
      </w:pPr>
      <w:del w:id="255" w:author="google1599737165" w:date="2024-04-29T23:35:02Z">
        <w:r>
          <w:rPr>
            <w:rFonts w:ascii="Times New Roman" w:hAnsi="Times New Roman" w:eastAsia="Times New Roman" w:cs="Times New Roman"/>
            <w:sz w:val="24"/>
            <w:szCs w:val="24"/>
            <w:lang w:eastAsia="ru-RU"/>
          </w:rPr>
          <w:delText>Для остальных анализов, описанных ниже, из числа отловленных особей отбирали только тех, у которых в желудках была отмечена пища.  Для каждого вида, отмеченного в питании, была рассчитана частота встречаемости (</w:delText>
        </w:r>
      </w:del>
      <w:del w:id="256" w:author="google1599737165" w:date="2024-04-29T23:35:02Z">
        <w:r>
          <w:rPr>
            <w:rFonts w:ascii="Times New Roman" w:hAnsi="Times New Roman" w:eastAsia="Times New Roman" w:cs="Times New Roman"/>
            <w:i/>
            <w:sz w:val="24"/>
            <w:szCs w:val="24"/>
            <w:lang w:val="en-US" w:eastAsia="ru-RU"/>
          </w:rPr>
          <w:delText>Pi</w:delText>
        </w:r>
      </w:del>
      <w:del w:id="257" w:author="google1599737165" w:date="2024-04-29T23:35:02Z">
        <w:r>
          <w:rPr>
            <w:rFonts w:ascii="Times New Roman" w:hAnsi="Times New Roman" w:eastAsia="Times New Roman" w:cs="Times New Roman"/>
            <w:sz w:val="24"/>
            <w:szCs w:val="24"/>
            <w:lang w:eastAsia="ru-RU"/>
          </w:rPr>
          <w:delText>), как отношение числа рыб, у которых был отмечен данный вид, к общему количеству рыб.</w:delText>
        </w:r>
      </w:del>
    </w:p>
    <w:p>
      <w:pPr>
        <w:spacing w:before="100" w:beforeAutospacing="1" w:after="100" w:afterAutospacing="1" w:line="240" w:lineRule="auto"/>
        <w:rPr>
          <w:del w:id="258" w:author="google1599737165" w:date="2024-04-29T23:35:02Z"/>
          <w:rFonts w:ascii="Times New Roman" w:hAnsi="Times New Roman" w:eastAsia="Times New Roman" w:cs="Times New Roman"/>
          <w:sz w:val="24"/>
          <w:szCs w:val="24"/>
          <w:lang w:eastAsia="ru-RU"/>
        </w:rPr>
      </w:pPr>
      <w:del w:id="259" w:author="google1599737165" w:date="2024-04-29T23:35:02Z">
        <w:r>
          <w:rPr>
            <w:rFonts w:ascii="Times New Roman" w:hAnsi="Times New Roman" w:eastAsia="Times New Roman" w:cs="Times New Roman"/>
            <w:sz w:val="24"/>
            <w:szCs w:val="24"/>
            <w:lang w:eastAsia="ru-RU"/>
          </w:rPr>
          <w:delText>Для описания разнообразия пищевого спектра в разные годы был использован индекс Шеннона, который в данном случае описывается следующей формулой:</w:delText>
        </w:r>
      </w:del>
    </w:p>
    <w:p>
      <w:pPr>
        <w:spacing w:before="100" w:beforeAutospacing="1" w:after="100" w:afterAutospacing="1" w:line="240" w:lineRule="auto"/>
        <w:jc w:val="center"/>
        <w:rPr>
          <w:del w:id="260" w:author="google1599737165" w:date="2024-04-29T23:35:02Z"/>
          <w:rFonts w:ascii="Times New Roman" w:hAnsi="Times New Roman" w:eastAsia="Times New Roman" w:cs="Times New Roman"/>
          <w:color w:val="0000FF"/>
          <w:sz w:val="24"/>
          <w:szCs w:val="24"/>
          <w:lang w:eastAsia="ru-RU"/>
        </w:rPr>
      </w:pPr>
      <w:del w:id="261" w:author="google1599737165" w:date="2024-04-29T23:35:02Z">
        <w:r>
          <w:rPr>
            <w:rFonts w:ascii="Times New Roman" w:hAnsi="Times New Roman" w:eastAsia="Times New Roman" w:cs="Times New Roman"/>
            <w:color w:val="0000FF"/>
            <w:sz w:val="24"/>
            <w:szCs w:val="24"/>
            <w:lang w:eastAsia="ru-RU"/>
          </w:rPr>
          <w:drawing>
            <wp:inline distT="0" distB="0" distL="114300" distR="114300">
              <wp:extent cx="2289810" cy="361315"/>
              <wp:effectExtent l="0" t="0" r="11430" b="4445"/>
              <wp:docPr id="7" name="2384804F-3998-4D57-9195-F3826E402611-1" descr="C:/Users/polyd/AppData/Local/Temp/wps.xBEJl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1" descr="C:/Users/polyd/AppData/Local/Temp/wps.xBEJlH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289810" cy="361315"/>
                      </a:xfrm>
                      <a:prstGeom prst="rect">
                        <a:avLst/>
                      </a:prstGeom>
                    </pic:spPr>
                  </pic:pic>
                </a:graphicData>
              </a:graphic>
            </wp:inline>
          </w:drawing>
        </w:r>
      </w:del>
    </w:p>
    <w:p>
      <w:pPr>
        <w:spacing w:line="276" w:lineRule="auto"/>
        <w:rPr>
          <w:del w:id="263" w:author="google1599737165" w:date="2024-04-29T23:35:02Z"/>
          <w:rFonts w:ascii="Times New Roman" w:hAnsi="Times New Roman" w:cs="Times New Roman"/>
          <w:sz w:val="24"/>
          <w:szCs w:val="24"/>
        </w:rPr>
      </w:pPr>
      <w:del w:id="264" w:author="google1599737165" w:date="2024-04-29T23:35:02Z">
        <w:r>
          <w:rPr>
            <w:rFonts w:ascii="Times New Roman" w:hAnsi="Times New Roman" w:cs="Times New Roman"/>
            <w:sz w:val="24"/>
            <w:szCs w:val="24"/>
          </w:rPr>
          <w:delText xml:space="preserve">где </w:delText>
        </w:r>
      </w:del>
      <w:del w:id="265" w:author="google1599737165" w:date="2024-04-29T23:35:02Z">
        <w:r>
          <w:rPr>
            <w:rFonts w:ascii="Times New Roman" w:hAnsi="Times New Roman" w:cs="Times New Roman"/>
            <w:sz w:val="24"/>
            <w:szCs w:val="24"/>
            <w:lang w:val="en-US"/>
          </w:rPr>
          <w:delText>n</w:delText>
        </w:r>
      </w:del>
      <w:del w:id="266" w:author="google1599737165" w:date="2024-04-29T23:35:02Z">
        <w:r>
          <w:rPr>
            <w:rFonts w:ascii="Times New Roman" w:hAnsi="Times New Roman" w:cs="Times New Roman"/>
            <w:sz w:val="24"/>
            <w:szCs w:val="24"/>
            <w:vertAlign w:val="subscript"/>
            <w:lang w:val="en-US"/>
          </w:rPr>
          <w:delText>i</w:delText>
        </w:r>
      </w:del>
      <w:del w:id="267" w:author="google1599737165" w:date="2024-04-29T23:35:02Z">
        <w:r>
          <w:rPr>
            <w:rFonts w:ascii="Times New Roman" w:hAnsi="Times New Roman" w:cs="Times New Roman"/>
            <w:sz w:val="24"/>
            <w:szCs w:val="24"/>
          </w:rPr>
          <w:delText xml:space="preserve"> - количество встреч </w:delText>
        </w:r>
      </w:del>
      <w:del w:id="268" w:author="google1599737165" w:date="2024-04-29T23:35:02Z">
        <w:r>
          <w:rPr>
            <w:rFonts w:ascii="Times New Roman" w:hAnsi="Times New Roman" w:cs="Times New Roman"/>
            <w:sz w:val="24"/>
            <w:szCs w:val="24"/>
            <w:lang w:val="en-US"/>
          </w:rPr>
          <w:delText>i</w:delText>
        </w:r>
      </w:del>
      <w:del w:id="269" w:author="google1599737165" w:date="2024-04-29T23:35:02Z">
        <w:r>
          <w:rPr>
            <w:rFonts w:ascii="Times New Roman" w:hAnsi="Times New Roman" w:cs="Times New Roman"/>
            <w:sz w:val="24"/>
            <w:szCs w:val="24"/>
          </w:rPr>
          <w:delText xml:space="preserve">-го вида в данный год, </w:delText>
        </w:r>
      </w:del>
      <w:del w:id="270" w:author="google1599737165" w:date="2024-04-29T23:35:02Z">
        <w:r>
          <w:rPr>
            <w:rFonts w:ascii="Times New Roman" w:hAnsi="Times New Roman" w:cs="Times New Roman"/>
            <w:sz w:val="24"/>
            <w:szCs w:val="24"/>
            <w:lang w:eastAsia="ru-RU"/>
          </w:rPr>
          <w:drawing>
            <wp:inline distT="0" distB="0" distL="114300" distR="114300">
              <wp:extent cx="295910" cy="163195"/>
              <wp:effectExtent l="0" t="0" r="8890" b="4445"/>
              <wp:docPr id="9"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95910" cy="163195"/>
                      </a:xfrm>
                      <a:prstGeom prst="rect">
                        <a:avLst/>
                      </a:prstGeom>
                    </pic:spPr>
                  </pic:pic>
                </a:graphicData>
              </a:graphic>
            </wp:inline>
          </w:drawing>
        </w:r>
      </w:del>
      <w:del w:id="272" w:author="google1599737165" w:date="2024-04-29T23:35:02Z">
        <w:r>
          <w:rPr>
            <w:rFonts w:ascii="Times New Roman" w:hAnsi="Times New Roman" w:cs="Times New Roman"/>
            <w:sz w:val="24"/>
            <w:szCs w:val="24"/>
          </w:rPr>
          <w:delText xml:space="preserve"> суммарное количество встреч всех видов в данный год. </w:delText>
        </w:r>
      </w:del>
    </w:p>
    <w:p>
      <w:pPr>
        <w:spacing w:line="276" w:lineRule="auto"/>
        <w:rPr>
          <w:del w:id="273" w:author="google1599737165" w:date="2024-04-29T23:35:02Z"/>
          <w:rFonts w:ascii="Times New Roman" w:hAnsi="Times New Roman" w:cs="Times New Roman"/>
          <w:sz w:val="24"/>
          <w:szCs w:val="24"/>
        </w:rPr>
      </w:pPr>
      <w:del w:id="274" w:author="google1599737165" w:date="2024-04-29T23:35:02Z">
        <w:r>
          <w:rPr>
            <w:rFonts w:ascii="Times New Roman" w:hAnsi="Times New Roman" w:cs="Times New Roman"/>
            <w:sz w:val="24"/>
            <w:szCs w:val="24"/>
          </w:rPr>
          <w:delText xml:space="preserve">Для описания многолетнего тренда этой величины была подобрана непараметрическая сглаживающая кривая, построенная методом </w:delText>
        </w:r>
      </w:del>
      <w:del w:id="275" w:author="google1599737165" w:date="2024-04-29T23:35:02Z">
        <w:r>
          <w:rPr>
            <w:rFonts w:ascii="Times New Roman" w:hAnsi="Times New Roman" w:cs="Times New Roman"/>
            <w:sz w:val="24"/>
            <w:szCs w:val="24"/>
            <w:lang w:val="en-US"/>
          </w:rPr>
          <w:delText>LOESS</w:delText>
        </w:r>
      </w:del>
      <w:del w:id="276" w:author="google1599737165" w:date="2024-04-29T23:35:02Z">
        <w:r>
          <w:rPr>
            <w:rFonts w:ascii="Times New Roman" w:hAnsi="Times New Roman" w:cs="Times New Roman"/>
            <w:sz w:val="24"/>
            <w:szCs w:val="24"/>
          </w:rPr>
          <w:delText xml:space="preserve"> (</w:delText>
        </w:r>
      </w:del>
      <w:del w:id="277" w:author="google1599737165" w:date="2024-04-29T23:35:02Z">
        <w:r>
          <w:rPr>
            <w:rFonts w:ascii="Times New Roman" w:hAnsi="Times New Roman"/>
            <w:sz w:val="24"/>
            <w:szCs w:val="24"/>
            <w:lang w:val="en-US"/>
          </w:rPr>
          <w:delText>locally</w:delText>
        </w:r>
      </w:del>
      <w:del w:id="278" w:author="google1599737165" w:date="2024-04-29T23:35:02Z">
        <w:r>
          <w:rPr>
            <w:rFonts w:ascii="Times New Roman" w:hAnsi="Times New Roman"/>
            <w:sz w:val="24"/>
            <w:szCs w:val="24"/>
          </w:rPr>
          <w:delText xml:space="preserve"> </w:delText>
        </w:r>
      </w:del>
      <w:del w:id="279" w:author="google1599737165" w:date="2024-04-29T23:35:02Z">
        <w:r>
          <w:rPr>
            <w:rFonts w:ascii="Times New Roman" w:hAnsi="Times New Roman"/>
            <w:sz w:val="24"/>
            <w:szCs w:val="24"/>
            <w:lang w:val="en-US"/>
          </w:rPr>
          <w:delText>estimated</w:delText>
        </w:r>
      </w:del>
      <w:del w:id="280" w:author="google1599737165" w:date="2024-04-29T23:35:02Z">
        <w:r>
          <w:rPr>
            <w:rFonts w:ascii="Times New Roman" w:hAnsi="Times New Roman"/>
            <w:sz w:val="24"/>
            <w:szCs w:val="24"/>
          </w:rPr>
          <w:delText xml:space="preserve"> </w:delText>
        </w:r>
      </w:del>
      <w:del w:id="281" w:author="google1599737165" w:date="2024-04-29T23:35:02Z">
        <w:r>
          <w:rPr>
            <w:rFonts w:ascii="Times New Roman" w:hAnsi="Times New Roman"/>
            <w:sz w:val="24"/>
            <w:szCs w:val="24"/>
            <w:lang w:val="en-US"/>
          </w:rPr>
          <w:delText>scatterplot</w:delText>
        </w:r>
      </w:del>
      <w:del w:id="282" w:author="google1599737165" w:date="2024-04-29T23:35:02Z">
        <w:r>
          <w:rPr>
            <w:rFonts w:ascii="Times New Roman" w:hAnsi="Times New Roman"/>
            <w:sz w:val="24"/>
            <w:szCs w:val="24"/>
          </w:rPr>
          <w:delText xml:space="preserve"> </w:delText>
        </w:r>
      </w:del>
      <w:del w:id="283" w:author="google1599737165" w:date="2024-04-29T23:35:02Z">
        <w:r>
          <w:rPr>
            <w:rFonts w:ascii="Times New Roman" w:hAnsi="Times New Roman"/>
            <w:sz w:val="24"/>
            <w:szCs w:val="24"/>
            <w:lang w:val="en-US"/>
          </w:rPr>
          <w:delText>smoothing</w:delText>
        </w:r>
      </w:del>
      <w:del w:id="284" w:author="google1599737165" w:date="2024-04-29T23:35:02Z">
        <w:r>
          <w:rPr>
            <w:rFonts w:ascii="Times New Roman" w:hAnsi="Times New Roman"/>
            <w:sz w:val="24"/>
            <w:szCs w:val="24"/>
          </w:rPr>
          <w:delText xml:space="preserve">, </w:delText>
        </w:r>
      </w:del>
      <w:del w:id="285" w:author="google1599737165" w:date="2024-04-29T23:35:02Z">
        <w:commentRangeStart w:id="8"/>
        <w:r>
          <w:rPr>
            <w:rFonts w:ascii="Times New Roman" w:hAnsi="Times New Roman"/>
            <w:sz w:val="24"/>
            <w:szCs w:val="24"/>
            <w:highlight w:val="yellow"/>
          </w:rPr>
          <w:delText xml:space="preserve">++++ </w:delText>
        </w:r>
      </w:del>
      <w:del w:id="286" w:author="google1599737165" w:date="2024-04-29T23:35:02Z">
        <w:r>
          <w:rPr>
            <w:rFonts w:ascii="Times New Roman" w:hAnsi="Times New Roman"/>
            <w:sz w:val="24"/>
            <w:szCs w:val="24"/>
            <w:highlight w:val="yellow"/>
            <w:lang w:val="en-US"/>
          </w:rPr>
          <w:delText>REF</w:delText>
        </w:r>
        <w:commentRangeEnd w:id="8"/>
      </w:del>
      <w:del w:id="287" w:author="google1599737165" w:date="2024-04-29T23:35:02Z">
        <w:r>
          <w:rPr/>
          <w:commentReference w:id="8"/>
        </w:r>
      </w:del>
      <w:del w:id="288" w:author="google1599737165" w:date="2024-04-29T23:35:02Z">
        <w:r>
          <w:rPr>
            <w:rFonts w:ascii="Times New Roman" w:hAnsi="Times New Roman"/>
            <w:sz w:val="24"/>
            <w:szCs w:val="24"/>
          </w:rPr>
          <w:delText>)</w:delText>
        </w:r>
      </w:del>
      <w:del w:id="289" w:author="google1599737165" w:date="2024-04-29T23:35:02Z">
        <w:r>
          <w:rPr>
            <w:rFonts w:ascii="Times New Roman" w:hAnsi="Times New Roman" w:cs="Times New Roman"/>
            <w:sz w:val="24"/>
            <w:szCs w:val="24"/>
          </w:rPr>
          <w:delText xml:space="preserve">  </w:delText>
        </w:r>
      </w:del>
    </w:p>
    <w:p>
      <w:pPr>
        <w:spacing w:before="100" w:beforeAutospacing="1" w:after="100" w:afterAutospacing="1" w:line="276" w:lineRule="auto"/>
        <w:rPr>
          <w:del w:id="290" w:author="google1599737165" w:date="2024-04-29T23:35:02Z"/>
          <w:rFonts w:ascii="Times New Roman" w:hAnsi="Times New Roman" w:eastAsia="Times New Roman" w:cs="Times New Roman"/>
          <w:sz w:val="24"/>
          <w:szCs w:val="24"/>
          <w:lang w:eastAsia="ru-RU"/>
        </w:rPr>
      </w:pPr>
      <w:del w:id="291" w:author="google1599737165" w:date="2024-04-29T23:35:02Z">
        <w:r>
          <w:rPr>
            <w:rFonts w:ascii="Times New Roman" w:hAnsi="Times New Roman" w:eastAsia="Times New Roman" w:cs="Times New Roman"/>
            <w:bCs/>
            <w:sz w:val="24"/>
            <w:szCs w:val="24"/>
            <w:lang w:eastAsia="ru-RU"/>
          </w:rPr>
          <w:delText>Для анализа динамики встречаемости отдельных видов в составе питания зубатки</w:delText>
        </w:r>
      </w:del>
      <w:del w:id="292" w:author="google1599737165" w:date="2024-04-29T23:35:02Z">
        <w:r>
          <w:rPr>
            <w:rFonts w:ascii="Times New Roman" w:hAnsi="Times New Roman" w:eastAsia="Times New Roman" w:cs="Times New Roman"/>
            <w:sz w:val="24"/>
            <w:szCs w:val="24"/>
            <w:lang w:eastAsia="ru-RU"/>
          </w:rPr>
          <w:delText xml:space="preserve"> было отобрано 11 видов, частота встречаемости которых по обобщенным данным превышала 5%. Если какой-то конкретный вид был отмечен в желудках рыб, то переменная отклика кодировалась цифрой 1, если отсутствовал, то цифрой 0. </w:delText>
        </w:r>
      </w:del>
      <w:del w:id="293" w:author="google1599737165" w:date="2024-04-29T23:35:02Z">
        <w:r>
          <w:rPr>
            <w:rFonts w:ascii="Times New Roman" w:hAnsi="Times New Roman" w:eastAsia="Times New Roman" w:cs="Times New Roman"/>
            <w:sz w:val="24"/>
            <w:szCs w:val="24"/>
            <w:highlight w:val="green"/>
            <w:lang w:eastAsia="ru-RU"/>
          </w:rPr>
          <w:delText>ЗДЕСЬ НЕ УКАЗАНЫ ИСПОЛЬЗОВАННЫЕ ПРЕДИКТОРЫ</w:delText>
        </w:r>
      </w:del>
    </w:p>
    <w:p>
      <w:pPr>
        <w:spacing w:before="100" w:beforeAutospacing="1" w:after="100" w:afterAutospacing="1" w:line="240" w:lineRule="auto"/>
        <w:rPr>
          <w:del w:id="294" w:author="google1599737165" w:date="2024-04-29T23:14:27Z"/>
          <w:rFonts w:ascii="Times New Roman" w:hAnsi="Times New Roman" w:eastAsia="Times New Roman" w:cs="Times New Roman"/>
          <w:sz w:val="24"/>
          <w:szCs w:val="24"/>
          <w:lang w:eastAsia="ru-RU"/>
        </w:rPr>
      </w:pPr>
      <w:del w:id="295" w:author="google1599737165" w:date="2024-04-29T23:14:27Z">
        <w:r>
          <w:rPr>
            <w:rFonts w:ascii="Times New Roman" w:hAnsi="Times New Roman" w:eastAsia="Times New Roman" w:cs="Times New Roman"/>
            <w:sz w:val="24"/>
            <w:szCs w:val="24"/>
            <w:lang w:eastAsia="ru-RU"/>
          </w:rPr>
          <w:delText>На основе данных по этим отобранным видам была построена логистическая аддитивная модель (</w:delText>
        </w:r>
      </w:del>
      <w:del w:id="296" w:author="google1599737165" w:date="2024-04-29T23:14:27Z">
        <w:r>
          <w:rPr>
            <w:rFonts w:ascii="Times New Roman" w:hAnsi="Times New Roman" w:eastAsia="Times New Roman" w:cs="Times New Roman"/>
            <w:i/>
            <w:sz w:val="24"/>
            <w:szCs w:val="24"/>
            <w:lang w:eastAsia="ru-RU"/>
          </w:rPr>
          <w:delText>GAM3</w:delText>
        </w:r>
      </w:del>
      <w:del w:id="297" w:author="google1599737165" w:date="2024-04-29T23:14:27Z">
        <w:r>
          <w:rPr>
            <w:rFonts w:ascii="Times New Roman" w:hAnsi="Times New Roman" w:eastAsia="Times New Roman" w:cs="Times New Roman"/>
            <w:sz w:val="24"/>
            <w:szCs w:val="24"/>
            <w:lang w:eastAsia="ru-RU"/>
          </w:rPr>
          <w:delText>) следующего вида:</w:delText>
        </w:r>
      </w:del>
    </w:p>
    <w:p>
      <w:pPr>
        <w:spacing w:after="0" w:line="240" w:lineRule="auto"/>
        <w:jc w:val="center"/>
        <w:rPr>
          <w:del w:id="298" w:author="google1599737165" w:date="2024-04-29T23:14:27Z"/>
          <w:rFonts w:ascii="Times New Roman" w:hAnsi="Times New Roman" w:eastAsia="Times New Roman" w:cs="Times New Roman"/>
          <w:sz w:val="24"/>
          <w:szCs w:val="24"/>
          <w:lang w:val="en-US" w:eastAsia="ru-RU"/>
        </w:rPr>
      </w:pPr>
      <w:del w:id="299" w:author="google1599737165" w:date="2024-04-29T23:14:27Z">
        <w:r>
          <w:rPr>
            <w:rFonts w:ascii="Times New Roman" w:hAnsi="Times New Roman" w:eastAsia="Times New Roman" w:cs="Times New Roman"/>
            <w:i/>
            <w:iCs/>
            <w:sz w:val="24"/>
            <w:szCs w:val="24"/>
            <w:lang w:val="en-US" w:eastAsia="ru-RU"/>
          </w:rPr>
          <w:delText>GAM3</w:delText>
        </w:r>
      </w:del>
      <w:del w:id="300" w:author="google1599737165" w:date="2024-04-29T23:14:27Z">
        <w:r>
          <w:rPr>
            <w:rFonts w:ascii="Times New Roman" w:hAnsi="Times New Roman" w:eastAsia="Times New Roman" w:cs="Times New Roman"/>
            <w:sz w:val="24"/>
            <w:szCs w:val="24"/>
            <w:lang w:val="en-US" w:eastAsia="ru-RU"/>
          </w:rPr>
          <w:delText>:</w:delText>
        </w:r>
      </w:del>
      <w:del w:id="301" w:author="google1599737165" w:date="2024-04-29T23:14:27Z">
        <w:r>
          <w:rPr>
            <w:rFonts w:ascii="Times New Roman" w:hAnsi="Times New Roman" w:eastAsia="Times New Roman" w:cs="Times New Roman"/>
            <w:i/>
            <w:iCs/>
            <w:sz w:val="24"/>
            <w:szCs w:val="24"/>
            <w:lang w:val="en-US" w:eastAsia="ru-RU"/>
          </w:rPr>
          <w:delText>Outcome</w:delText>
        </w:r>
      </w:del>
      <w:del w:id="302" w:author="google1599737165" w:date="2024-04-29T23:14:27Z">
        <w:r>
          <w:rPr>
            <w:rFonts w:ascii="Times New Roman" w:hAnsi="Times New Roman" w:eastAsia="Times New Roman" w:cs="Times New Roman"/>
            <w:sz w:val="24"/>
            <w:szCs w:val="24"/>
            <w:lang w:val="en-US" w:eastAsia="ru-RU"/>
          </w:rPr>
          <w:delText>=</w:delText>
        </w:r>
      </w:del>
      <w:del w:id="303" w:author="google1599737165" w:date="2024-04-29T23:14:27Z">
        <w:r>
          <w:rPr>
            <w:rFonts w:ascii="Times New Roman" w:hAnsi="Times New Roman" w:eastAsia="Times New Roman" w:cs="Times New Roman"/>
            <w:i/>
            <w:iCs/>
            <w:sz w:val="24"/>
            <w:szCs w:val="24"/>
            <w:lang w:val="en-US" w:eastAsia="ru-RU"/>
          </w:rPr>
          <w:delText>f</w:delText>
        </w:r>
      </w:del>
      <w:del w:id="304" w:author="google1599737165" w:date="2024-04-29T23:14:27Z">
        <w:r>
          <w:rPr>
            <w:rFonts w:ascii="Times New Roman" w:hAnsi="Times New Roman" w:eastAsia="Times New Roman" w:cs="Times New Roman"/>
            <w:sz w:val="24"/>
            <w:szCs w:val="24"/>
            <w:lang w:val="en-US" w:eastAsia="ru-RU"/>
          </w:rPr>
          <w:delText>(</w:delText>
        </w:r>
      </w:del>
      <w:del w:id="305" w:author="google1599737165" w:date="2024-04-29T23:14:27Z">
        <w:r>
          <w:rPr>
            <w:rFonts w:ascii="Times New Roman" w:hAnsi="Times New Roman" w:eastAsia="Times New Roman" w:cs="Times New Roman"/>
            <w:i/>
            <w:iCs/>
            <w:sz w:val="24"/>
            <w:szCs w:val="24"/>
            <w:lang w:val="en-US" w:eastAsia="ru-RU"/>
          </w:rPr>
          <w:delText>Year</w:delText>
        </w:r>
      </w:del>
      <w:del w:id="306" w:author="google1599737165" w:date="2024-04-29T23:14:27Z">
        <w:r>
          <w:rPr>
            <w:rFonts w:ascii="Times New Roman" w:hAnsi="Times New Roman" w:eastAsia="Times New Roman" w:cs="Times New Roman"/>
            <w:i/>
            <w:iCs/>
            <w:sz w:val="24"/>
            <w:szCs w:val="24"/>
            <w:vertAlign w:val="subscript"/>
            <w:lang w:val="en-US" w:eastAsia="ru-RU"/>
          </w:rPr>
          <w:delText>i</w:delText>
        </w:r>
      </w:del>
      <w:del w:id="307" w:author="google1599737165" w:date="2024-04-29T23:14:27Z">
        <w:r>
          <w:rPr>
            <w:rFonts w:ascii="Times New Roman" w:hAnsi="Times New Roman" w:eastAsia="Times New Roman" w:cs="Times New Roman"/>
            <w:sz w:val="24"/>
            <w:szCs w:val="24"/>
            <w:lang w:val="en-US" w:eastAsia="ru-RU"/>
          </w:rPr>
          <w:delText>|</w:delText>
        </w:r>
      </w:del>
      <w:del w:id="308" w:author="google1599737165" w:date="2024-04-29T23:14:27Z">
        <w:r>
          <w:rPr>
            <w:rFonts w:ascii="Times New Roman" w:hAnsi="Times New Roman" w:eastAsia="Times New Roman" w:cs="Times New Roman"/>
            <w:i/>
            <w:iCs/>
            <w:sz w:val="24"/>
            <w:szCs w:val="24"/>
            <w:lang w:val="en-US" w:eastAsia="ru-RU"/>
          </w:rPr>
          <w:delText>Species</w:delText>
        </w:r>
      </w:del>
      <w:del w:id="309" w:author="google1599737165" w:date="2024-04-29T23:14:27Z">
        <w:r>
          <w:rPr>
            <w:rFonts w:ascii="Times New Roman" w:hAnsi="Times New Roman" w:eastAsia="Times New Roman" w:cs="Times New Roman"/>
            <w:i/>
            <w:iCs/>
            <w:sz w:val="24"/>
            <w:szCs w:val="24"/>
            <w:vertAlign w:val="subscript"/>
            <w:lang w:val="en-US" w:eastAsia="ru-RU"/>
          </w:rPr>
          <w:delText>k</w:delText>
        </w:r>
      </w:del>
      <w:del w:id="310" w:author="google1599737165" w:date="2024-04-29T23:14:27Z">
        <w:r>
          <w:rPr>
            <w:rFonts w:ascii="Times New Roman" w:hAnsi="Times New Roman" w:eastAsia="Times New Roman" w:cs="Times New Roman"/>
            <w:sz w:val="24"/>
            <w:szCs w:val="24"/>
            <w:lang w:val="en-US" w:eastAsia="ru-RU"/>
          </w:rPr>
          <w:delText>)+</w:delText>
        </w:r>
      </w:del>
      <w:del w:id="311" w:author="google1599737165" w:date="2024-04-29T23:14:27Z">
        <w:r>
          <w:rPr>
            <w:rFonts w:ascii="Times New Roman" w:hAnsi="Times New Roman" w:eastAsia="Times New Roman" w:cs="Times New Roman"/>
            <w:i/>
            <w:iCs/>
            <w:sz w:val="24"/>
            <w:szCs w:val="24"/>
            <w:lang w:val="en-US" w:eastAsia="ru-RU"/>
          </w:rPr>
          <w:delText>b</w:delText>
        </w:r>
      </w:del>
      <w:del w:id="312" w:author="google1599737165" w:date="2024-04-29T23:14:27Z">
        <w:r>
          <w:rPr>
            <w:rFonts w:ascii="Times New Roman" w:hAnsi="Times New Roman" w:eastAsia="Times New Roman" w:cs="Times New Roman"/>
            <w:sz w:val="24"/>
            <w:szCs w:val="24"/>
            <w:vertAlign w:val="subscript"/>
            <w:lang w:val="en-US" w:eastAsia="ru-RU"/>
          </w:rPr>
          <w:delText>0</w:delText>
        </w:r>
      </w:del>
      <w:del w:id="313" w:author="google1599737165" w:date="2024-04-29T23:14:27Z">
        <w:r>
          <w:rPr>
            <w:rFonts w:ascii="Times New Roman" w:hAnsi="Times New Roman" w:eastAsia="Times New Roman" w:cs="Times New Roman"/>
            <w:sz w:val="24"/>
            <w:szCs w:val="24"/>
            <w:lang w:val="en-US" w:eastAsia="ru-RU"/>
          </w:rPr>
          <w:delText>+∑</w:delText>
        </w:r>
      </w:del>
      <w:del w:id="314" w:author="google1599737165" w:date="2024-04-29T23:14:27Z">
        <w:r>
          <w:rPr>
            <w:rFonts w:ascii="Times New Roman" w:hAnsi="Times New Roman" w:eastAsia="Times New Roman" w:cs="Times New Roman"/>
            <w:i/>
            <w:iCs/>
            <w:sz w:val="24"/>
            <w:szCs w:val="24"/>
            <w:lang w:val="en-US" w:eastAsia="ru-RU"/>
          </w:rPr>
          <w:delText>b</w:delText>
        </w:r>
      </w:del>
      <w:del w:id="315" w:author="google1599737165" w:date="2024-04-29T23:14:27Z">
        <w:r>
          <w:rPr>
            <w:rFonts w:ascii="Times New Roman" w:hAnsi="Times New Roman" w:eastAsia="Times New Roman" w:cs="Times New Roman"/>
            <w:i/>
            <w:iCs/>
            <w:sz w:val="24"/>
            <w:szCs w:val="24"/>
            <w:vertAlign w:val="subscript"/>
            <w:lang w:val="en-US" w:eastAsia="ru-RU"/>
          </w:rPr>
          <w:delText>k</w:delText>
        </w:r>
      </w:del>
      <w:del w:id="316" w:author="google1599737165" w:date="2024-04-29T23:14:27Z">
        <w:r>
          <w:rPr>
            <w:rFonts w:ascii="Times New Roman" w:hAnsi="Times New Roman" w:eastAsia="Times New Roman" w:cs="Times New Roman"/>
            <w:i/>
            <w:iCs/>
            <w:sz w:val="24"/>
            <w:szCs w:val="24"/>
            <w:lang w:val="en-US" w:eastAsia="ru-RU"/>
          </w:rPr>
          <w:delText>Species</w:delText>
        </w:r>
      </w:del>
      <w:del w:id="317" w:author="google1599737165" w:date="2024-04-29T23:14:27Z">
        <w:r>
          <w:rPr>
            <w:rFonts w:ascii="Times New Roman" w:hAnsi="Times New Roman" w:eastAsia="Times New Roman" w:cs="Times New Roman"/>
            <w:i/>
            <w:iCs/>
            <w:sz w:val="24"/>
            <w:szCs w:val="24"/>
            <w:vertAlign w:val="subscript"/>
            <w:lang w:val="en-US" w:eastAsia="ru-RU"/>
          </w:rPr>
          <w:delText>k</w:delText>
        </w:r>
      </w:del>
      <w:del w:id="318" w:author="google1599737165" w:date="2024-04-29T23:14:27Z">
        <w:r>
          <w:rPr>
            <w:rFonts w:ascii="Times New Roman" w:hAnsi="Times New Roman" w:eastAsia="Times New Roman" w:cs="Times New Roman"/>
            <w:sz w:val="24"/>
            <w:szCs w:val="24"/>
            <w:lang w:val="en-US" w:eastAsia="ru-RU"/>
          </w:rPr>
          <w:delText>+</w:delText>
        </w:r>
      </w:del>
      <w:del w:id="319" w:author="google1599737165" w:date="2024-04-29T23:14:27Z">
        <w:r>
          <w:rPr>
            <w:rFonts w:ascii="Times New Roman" w:hAnsi="Times New Roman" w:eastAsia="Times New Roman" w:cs="Times New Roman"/>
            <w:i/>
            <w:iCs/>
            <w:sz w:val="24"/>
            <w:szCs w:val="24"/>
            <w:lang w:eastAsia="ru-RU"/>
          </w:rPr>
          <w:delText>ε</w:delText>
        </w:r>
      </w:del>
      <w:del w:id="320" w:author="google1599737165" w:date="2024-04-29T23:14:27Z">
        <w:r>
          <w:rPr>
            <w:rFonts w:ascii="Times New Roman" w:hAnsi="Times New Roman" w:eastAsia="Times New Roman" w:cs="Times New Roman"/>
            <w:i/>
            <w:iCs/>
            <w:sz w:val="24"/>
            <w:szCs w:val="24"/>
            <w:vertAlign w:val="subscript"/>
            <w:lang w:val="en-US" w:eastAsia="ru-RU"/>
          </w:rPr>
          <w:delText>i</w:delText>
        </w:r>
      </w:del>
    </w:p>
    <w:p>
      <w:pPr>
        <w:spacing w:line="276" w:lineRule="auto"/>
        <w:rPr>
          <w:rFonts w:ascii="Times New Roman" w:hAnsi="Times New Roman" w:eastAsia="Times New Roman" w:cs="Times New Roman"/>
          <w:sz w:val="24"/>
          <w:szCs w:val="24"/>
          <w:lang w:eastAsia="ru-RU"/>
        </w:rPr>
      </w:pPr>
    </w:p>
    <w:p>
      <w:pPr>
        <w:spacing w:line="276" w:lineRule="auto"/>
        <w:rPr>
          <w:del w:id="321" w:author="google1599737165" w:date="2024-04-29T23:14:44Z"/>
          <w:rFonts w:ascii="Times New Roman" w:hAnsi="Times New Roman" w:eastAsia="Times New Roman" w:cs="Times New Roman"/>
          <w:sz w:val="24"/>
          <w:szCs w:val="24"/>
          <w:lang w:eastAsia="ru-RU"/>
        </w:rPr>
      </w:pPr>
      <w:del w:id="322" w:author="google1599737165" w:date="2024-04-29T23:14:44Z">
        <w:r>
          <w:rPr>
            <w:rFonts w:ascii="Times New Roman" w:hAnsi="Times New Roman" w:eastAsia="Times New Roman" w:cs="Times New Roman"/>
            <w:sz w:val="24"/>
            <w:szCs w:val="24"/>
            <w:lang w:eastAsia="ru-RU"/>
          </w:rPr>
          <w:delText xml:space="preserve">где </w:delText>
        </w:r>
      </w:del>
      <w:del w:id="323" w:author="google1599737165" w:date="2024-04-29T23:14:44Z">
        <w:r>
          <w:rPr>
            <w:rFonts w:ascii="MathJax_Math" w:hAnsi="MathJax_Math" w:eastAsia="Times New Roman" w:cs="Times New Roman"/>
            <w:i/>
            <w:iCs/>
            <w:sz w:val="29"/>
            <w:szCs w:val="29"/>
            <w:lang w:eastAsia="ru-RU"/>
          </w:rPr>
          <w:delText>f</w:delText>
        </w:r>
      </w:del>
      <w:del w:id="324" w:author="google1599737165" w:date="2024-04-29T23:14:44Z">
        <w:r>
          <w:rPr>
            <w:rFonts w:ascii="Times New Roman" w:hAnsi="Times New Roman" w:eastAsia="Times New Roman" w:cs="Times New Roman"/>
            <w:sz w:val="24"/>
            <w:szCs w:val="24"/>
            <w:lang w:eastAsia="ru-RU"/>
          </w:rPr>
          <w:delText xml:space="preserve"> - непараметрические сглаживающие функции, описывающие </w:delText>
        </w:r>
      </w:del>
      <w:del w:id="325" w:author="google1599737165" w:date="2024-04-29T23:14:44Z">
        <w:r>
          <w:rPr>
            <w:rFonts w:ascii="Times New Roman" w:hAnsi="Times New Roman" w:eastAsia="Times New Roman" w:cs="Times New Roman"/>
            <w:sz w:val="24"/>
            <w:szCs w:val="24"/>
            <w:highlight w:val="yellow"/>
            <w:lang w:eastAsia="ru-RU"/>
          </w:rPr>
          <w:delText>связь вероятности</w:delText>
        </w:r>
      </w:del>
      <w:del w:id="326" w:author="google1599737165" w:date="2024-04-29T23:14:44Z">
        <w:r>
          <w:rPr>
            <w:rFonts w:ascii="Times New Roman" w:hAnsi="Times New Roman" w:eastAsia="Times New Roman" w:cs="Times New Roman"/>
            <w:sz w:val="24"/>
            <w:szCs w:val="24"/>
            <w:lang w:eastAsia="ru-RU"/>
          </w:rPr>
          <w:delText xml:space="preserve"> встретить каждый отдельный вид с годом.</w:delText>
        </w:r>
      </w:del>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r>
        <w:rPr>
          <w:rFonts w:ascii="Times New Roman" w:hAnsi="Times New Roman" w:cs="Times New Roman"/>
          <w:b/>
          <w:sz w:val="28"/>
          <w:szCs w:val="28"/>
        </w:rPr>
        <w:t>РЕЗУЛЬТАТЫ</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 xml:space="preserve">Некоторые черты экологии в период нагула и нереста </w:t>
      </w:r>
    </w:p>
    <w:p>
      <w:pPr>
        <w:spacing w:line="360" w:lineRule="auto"/>
        <w:jc w:val="both"/>
        <w:rPr>
          <w:rFonts w:ascii="Times New Roman" w:hAnsi="Times New Roman" w:eastAsia="Times New Roman" w:cs="Times New Roman"/>
          <w:color w:val="000000"/>
          <w:sz w:val="24"/>
          <w:szCs w:val="24"/>
          <w:lang w:eastAsia="ru-RU"/>
        </w:rPr>
      </w:pPr>
      <w:commentRangeStart w:id="9"/>
      <w:r>
        <w:rPr>
          <w:rFonts w:ascii="Times New Roman" w:hAnsi="Times New Roman" w:eastAsia="Times New Roman" w:cs="Times New Roman"/>
          <w:color w:val="000000"/>
          <w:sz w:val="24"/>
          <w:szCs w:val="24"/>
          <w:lang w:eastAsia="ru-RU"/>
        </w:rPr>
        <w:t>Проведенные нами сборы и наблюдения в устьевой части губы Чупа показали, что зубатка в летний период встречается в уловах на данной акватории неравномерно. Основные места ее обитания приурочены к прибрежным скалистым участкам, которые характеризуются глубинами (обычно 10-20 м) и каменистыми грунтами. В таких локациях зубатки находят себе укрытия в расщелинах скал, в углублениях под камнями или между валунами. На обширных мелководных участках с илистым или илисто-песчаным дном, где отсутствуют россыпи крупных камней</w:t>
      </w:r>
      <w:r>
        <w:rPr>
          <w:rFonts w:ascii="Times New Roman" w:hAnsi="Times New Roman" w:eastAsia="Times New Roman" w:cs="Times New Roman"/>
          <w:color w:val="000000"/>
          <w:sz w:val="24"/>
          <w:szCs w:val="24"/>
          <w:lang w:val="en-US" w:eastAsia="ru-RU"/>
        </w:rPr>
        <w:t>s</w:t>
      </w:r>
      <w:r>
        <w:rPr>
          <w:rFonts w:ascii="Times New Roman" w:hAnsi="Times New Roman" w:eastAsia="Times New Roman" w:cs="Times New Roman"/>
          <w:color w:val="000000"/>
          <w:sz w:val="24"/>
          <w:szCs w:val="24"/>
          <w:lang w:eastAsia="ru-RU"/>
        </w:rPr>
        <w:t xml:space="preserve"> или заросли водорослей, зубатка практически не встречается. </w:t>
      </w:r>
      <w:r>
        <w:rPr>
          <w:rFonts w:ascii="Times New Roman" w:hAnsi="Times New Roman" w:eastAsia="Times New Roman" w:cs="Times New Roman"/>
          <w:sz w:val="24"/>
          <w:szCs w:val="24"/>
          <w:lang w:eastAsia="ru-RU"/>
        </w:rPr>
        <w:t xml:space="preserve"> </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Как показывает статистика уловов, наиболее активные перемещения зубатки вдоль побережья губы Чупа в поисках пищи и мест нереста происходят в июне-июле. В течение </w:t>
      </w:r>
      <w:r>
        <w:rPr>
          <w:rFonts w:ascii="Times New Roman" w:hAnsi="Times New Roman" w:eastAsia="Times New Roman" w:cs="Times New Roman"/>
          <w:sz w:val="24"/>
          <w:szCs w:val="24"/>
          <w:lang w:eastAsia="ru-RU"/>
        </w:rPr>
        <w:t xml:space="preserve">августа встречаемость зубатки в уловах в местах нагула постепенно уменьшается, а с середины сентября она почти не попадает в орудия лова. Нагул </w:t>
      </w:r>
      <w:r>
        <w:rPr>
          <w:rFonts w:ascii="Times New Roman" w:hAnsi="Times New Roman" w:eastAsia="Times New Roman" w:cs="Times New Roman"/>
          <w:color w:val="000000"/>
          <w:sz w:val="24"/>
          <w:szCs w:val="24"/>
          <w:lang w:eastAsia="ru-RU"/>
        </w:rPr>
        <w:t>половозрелых особей происходит в основном на глубинах 5 – 20 м поблизости от мест постоянного обитания в летний период.  Температура придонных слоев воды, при которой происходит нагул рыб в губе Чупа, в начале и конце лета составляет …… на глубинах 10-15 м, а на глубинах 20-25 м –  …...С. +++++Орлова и др.1989</w:t>
      </w:r>
      <w:commentRangeEnd w:id="9"/>
      <w:r>
        <w:commentReference w:id="9"/>
      </w:r>
    </w:p>
    <w:p>
      <w:pPr>
        <w:spacing w:after="0" w:line="360" w:lineRule="auto"/>
        <w:jc w:val="both"/>
        <w:rPr>
          <w:rFonts w:ascii="Times New Roman" w:hAnsi="Times New Roman" w:eastAsia="Times New Roman" w:cs="Times New Roman"/>
          <w:sz w:val="24"/>
          <w:szCs w:val="24"/>
          <w:lang w:eastAsia="ru-RU"/>
        </w:rPr>
      </w:pPr>
      <w:commentRangeStart w:id="10"/>
      <w:r>
        <w:rPr>
          <w:rFonts w:ascii="Times New Roman" w:hAnsi="Times New Roman" w:eastAsia="Times New Roman" w:cs="Times New Roman"/>
          <w:sz w:val="24"/>
          <w:szCs w:val="24"/>
          <w:lang w:eastAsia="ru-RU"/>
        </w:rPr>
        <w:t>Наши многолетние наблюдения позволили также оценить межгодовую изменчивость в сроках начала и продолжительности нереста зубатки в губе Чупа. В течение периода исследований (2001-2023 гг.) первые отнерестившиеся самки в уловах были отмечены 18 июля 2007 г. В отдельные годы вследствие затяжной весны и позднего прогрева толщи воды наблюдался незначительный сдвиг (на 1-2 недели) начала нереста рыб на более поздние даты. Массовый и довольно сжатый по срокам нерест у зубатки происходил обычно в последней декаде июля-начале августа, т.е. в наиболее теплое время летнего сезона. В это время температура воды в придонных слоях на глубине 15 м составляла ……С. По среднемноголетним данным нерест заканчивался во второй декаде августа. Единичные самки со зрелой (</w:t>
      </w:r>
      <w:r>
        <w:rPr>
          <w:rFonts w:ascii="Times New Roman" w:hAnsi="Times New Roman" w:eastAsia="Times New Roman" w:cs="Times New Roman"/>
          <w:sz w:val="24"/>
          <w:szCs w:val="24"/>
          <w:lang w:val="en-US" w:eastAsia="ru-RU"/>
        </w:rPr>
        <w:t>ripe</w:t>
      </w:r>
      <w:r>
        <w:rPr>
          <w:rFonts w:ascii="Times New Roman" w:hAnsi="Times New Roman" w:eastAsia="Times New Roman" w:cs="Times New Roman"/>
          <w:sz w:val="24"/>
          <w:szCs w:val="24"/>
          <w:lang w:eastAsia="ru-RU"/>
        </w:rPr>
        <w:t xml:space="preserve">) икрой в яичниках встречались в уловах до 12 августа (2013 год). Каких-либо различий по срокам начала нереста у самок зубатки разной длины/возраста не наблюдалось. Как в начале периода нереста, так и в его конце в уловах одновременно присутствовали половозрелые особи разной длины/возраста. </w:t>
      </w:r>
      <w:commentRangeEnd w:id="10"/>
      <w:r>
        <w:commentReference w:id="10"/>
      </w:r>
    </w:p>
    <w:p>
      <w:pPr>
        <w:spacing w:after="0" w:line="360" w:lineRule="auto"/>
        <w:jc w:val="both"/>
        <w:rPr>
          <w:rFonts w:ascii="Times New Roman" w:hAnsi="Times New Roman" w:eastAsia="Times New Roman" w:cs="Times New Roman"/>
          <w:color w:val="0000FF"/>
          <w:sz w:val="24"/>
          <w:szCs w:val="24"/>
          <w:lang w:eastAsia="ru-RU"/>
        </w:rPr>
      </w:pPr>
      <w:r>
        <w:rPr>
          <w:rFonts w:ascii="Times New Roman" w:hAnsi="Times New Roman" w:cs="Times New Roman"/>
          <w:sz w:val="24"/>
          <w:szCs w:val="24"/>
        </w:rPr>
        <w:t>Соотношение самцов и самок в суммарной выборке за все годы составило 1:1. Согласно построенной модели (</w:t>
      </w:r>
      <w:r>
        <w:rPr>
          <w:rFonts w:ascii="Times New Roman" w:hAnsi="Times New Roman" w:cs="Times New Roman"/>
          <w:i/>
          <w:sz w:val="24"/>
          <w:szCs w:val="24"/>
          <w:lang w:val="en-US"/>
        </w:rPr>
        <w:t>Gam</w:t>
      </w:r>
      <w:r>
        <w:rPr>
          <w:rFonts w:ascii="Times New Roman" w:hAnsi="Times New Roman" w:cs="Times New Roman"/>
          <w:i/>
          <w:sz w:val="24"/>
          <w:szCs w:val="24"/>
        </w:rPr>
        <w:t>1</w:t>
      </w:r>
      <w:r>
        <w:rPr>
          <w:rFonts w:ascii="Times New Roman" w:hAnsi="Times New Roman" w:cs="Times New Roman"/>
          <w:sz w:val="24"/>
          <w:szCs w:val="24"/>
        </w:rPr>
        <w:t>) значимых сезонных или многолетних изменений в соотношении полов у зубатки из губы Чупа не выявлено (</w:t>
      </w:r>
      <w:r>
        <w:rPr>
          <w:rFonts w:ascii="Times New Roman" w:hAnsi="Times New Roman" w:cs="Times New Roman"/>
          <w:sz w:val="24"/>
          <w:szCs w:val="24"/>
          <w:highlight w:val="yellow"/>
          <w:lang w:val="en-US"/>
        </w:rPr>
        <w:t>p</w:t>
      </w:r>
      <w:r>
        <w:rPr>
          <w:rFonts w:ascii="Times New Roman" w:hAnsi="Times New Roman" w:cs="Times New Roman"/>
          <w:sz w:val="24"/>
          <w:szCs w:val="24"/>
          <w:highlight w:val="yellow"/>
        </w:rPr>
        <w:t xml:space="preserve">&gt;0.05) </w:t>
      </w:r>
      <w:r>
        <w:rPr>
          <w:rFonts w:ascii="Times New Roman" w:hAnsi="Times New Roman" w:cs="Times New Roman"/>
          <w:sz w:val="24"/>
          <w:szCs w:val="24"/>
        </w:rPr>
        <w:t>(Табл.1).</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Таблица 1. Параметры сглаживающих функций для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 xml:space="preserve">1, описывающей изменение  частоты встречаемости самок в течение летних месяцев и в течение всего периода наблюдений. </w:t>
      </w:r>
    </w:p>
    <w:p>
      <w:pPr>
        <w:pStyle w:val="5"/>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lang w:val="ru-RU"/>
        </w:rPr>
      </w:pPr>
    </w:p>
    <w:p>
      <w:pPr>
        <w:pStyle w:val="5"/>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rPr>
      </w:pPr>
      <w:r>
        <w:rPr>
          <w:rFonts w:hint="default" w:ascii="Lucida Console" w:hAnsi="Lucida Console" w:eastAsia="Lucida Console" w:cs="Lucida Console"/>
          <w:color w:val="000000"/>
          <w:sz w:val="16"/>
          <w:szCs w:val="16"/>
          <w:shd w:val="clear" w:color="auto" w:fill="FFFFFF"/>
        </w:rPr>
        <w:t>|term    |      edf| statistic|   p.value|</w:t>
      </w:r>
    </w:p>
    <w:p>
      <w:pPr>
        <w:pStyle w:val="5"/>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rPr>
      </w:pPr>
      <w:r>
        <w:rPr>
          <w:rFonts w:hint="default" w:ascii="Lucida Console" w:hAnsi="Lucida Console" w:eastAsia="Lucida Console" w:cs="Lucida Console"/>
          <w:color w:val="000000"/>
          <w:sz w:val="16"/>
          <w:szCs w:val="16"/>
          <w:shd w:val="clear" w:color="auto" w:fill="FFFFFF"/>
        </w:rPr>
        <w:t>|:-------|--------:|---------:|---------:|</w:t>
      </w:r>
    </w:p>
    <w:p>
      <w:pPr>
        <w:pStyle w:val="5"/>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rPr>
      </w:pPr>
      <w:r>
        <w:rPr>
          <w:rFonts w:hint="default" w:ascii="Lucida Console" w:hAnsi="Lucida Console" w:eastAsia="Lucida Console" w:cs="Lucida Console"/>
          <w:color w:val="000000"/>
          <w:sz w:val="16"/>
          <w:szCs w:val="16"/>
          <w:shd w:val="clear" w:color="auto" w:fill="FFFFFF"/>
        </w:rPr>
        <w:t>|s(DOY)  | 1.000247| 0.7663501| 0.3814617|</w:t>
      </w:r>
    </w:p>
    <w:p>
      <w:pPr>
        <w:pStyle w:val="5"/>
        <w:shd w:val="clear" w:color="auto" w:fill="FFFFFF"/>
        <w:wordWrap w:val="0"/>
        <w:spacing w:line="12" w:lineRule="atLeast"/>
        <w:rPr>
          <w:rFonts w:hint="default" w:ascii="Lucida Console" w:hAnsi="Lucida Console" w:eastAsia="Lucida Console" w:cs="Lucida Console"/>
          <w:color w:val="000000"/>
          <w:sz w:val="16"/>
          <w:szCs w:val="16"/>
        </w:rPr>
      </w:pPr>
      <w:r>
        <w:rPr>
          <w:rFonts w:hint="default" w:ascii="Lucida Console" w:hAnsi="Lucida Console" w:eastAsia="Lucida Console" w:cs="Lucida Console"/>
          <w:color w:val="000000"/>
          <w:sz w:val="16"/>
          <w:szCs w:val="16"/>
          <w:shd w:val="clear" w:color="auto" w:fill="FFFFFF"/>
        </w:rPr>
        <w:t>|s(Year) | 1.000182| 1.4827866| 0.2233680|</w:t>
      </w:r>
    </w:p>
    <w:p>
      <w:pPr>
        <w:spacing w:before="100" w:beforeAutospacing="1" w:after="100" w:afterAutospacing="1" w:line="276" w:lineRule="auto"/>
        <w:rPr>
          <w:rFonts w:ascii="Times New Roman" w:hAnsi="Times New Roman" w:eastAsia="Times New Roman" w:cs="Times New Roman"/>
          <w:strike/>
          <w:sz w:val="24"/>
          <w:szCs w:val="24"/>
          <w:lang w:eastAsia="ru-RU"/>
          <w:rPrChange w:id="327" w:author="google1599737165" w:date="2024-04-29T23:17:55Z">
            <w:rPr>
              <w:rFonts w:ascii="Times New Roman" w:hAnsi="Times New Roman" w:eastAsia="Times New Roman" w:cs="Times New Roman"/>
              <w:sz w:val="24"/>
              <w:szCs w:val="24"/>
              <w:lang w:eastAsia="ru-RU"/>
            </w:rPr>
          </w:rPrChange>
        </w:rPr>
      </w:pPr>
      <w:r>
        <w:rPr>
          <w:rFonts w:ascii="Times New Roman" w:hAnsi="Times New Roman" w:eastAsia="Times New Roman" w:cs="Times New Roman"/>
          <w:strike/>
          <w:sz w:val="24"/>
          <w:szCs w:val="24"/>
          <w:lang w:val="en-US" w:eastAsia="ru-RU"/>
          <w:rPrChange w:id="328" w:author="google1599737165" w:date="2024-04-29T23:17:55Z">
            <w:rPr>
              <w:rFonts w:ascii="Times New Roman" w:hAnsi="Times New Roman" w:eastAsia="Times New Roman" w:cs="Times New Roman"/>
              <w:sz w:val="24"/>
              <w:szCs w:val="24"/>
              <w:lang w:val="en-US" w:eastAsia="ru-RU"/>
            </w:rPr>
          </w:rPrChange>
        </w:rPr>
        <w:t xml:space="preserve"> </w:t>
      </w:r>
      <w:r>
        <w:rPr>
          <w:rFonts w:ascii="Times New Roman" w:hAnsi="Times New Roman" w:eastAsia="Times New Roman" w:cs="Times New Roman"/>
          <w:strike/>
          <w:color w:val="0000FF"/>
          <w:sz w:val="24"/>
          <w:szCs w:val="24"/>
          <w:highlight w:val="yellow"/>
          <w:lang w:val="en-US" w:eastAsia="ru-RU"/>
          <w:rPrChange w:id="329" w:author="google1599737165" w:date="2024-04-29T23:17:55Z">
            <w:rPr>
              <w:rFonts w:ascii="Times New Roman" w:hAnsi="Times New Roman" w:eastAsia="Times New Roman" w:cs="Times New Roman"/>
              <w:color w:val="0000FF"/>
              <w:sz w:val="24"/>
              <w:szCs w:val="24"/>
              <w:highlight w:val="yellow"/>
              <w:lang w:val="en-US" w:eastAsia="ru-RU"/>
            </w:rPr>
          </w:rPrChange>
        </w:rPr>
        <w:t xml:space="preserve">Петр! </w:t>
      </w:r>
      <w:r>
        <w:rPr>
          <w:rFonts w:ascii="Times New Roman" w:hAnsi="Times New Roman" w:eastAsia="Times New Roman" w:cs="Times New Roman"/>
          <w:strike/>
          <w:color w:val="0000FF"/>
          <w:sz w:val="24"/>
          <w:szCs w:val="24"/>
          <w:highlight w:val="yellow"/>
          <w:lang w:eastAsia="ru-RU"/>
          <w:rPrChange w:id="330" w:author="google1599737165" w:date="2024-04-29T23:17:55Z">
            <w:rPr>
              <w:rFonts w:ascii="Times New Roman" w:hAnsi="Times New Roman" w:eastAsia="Times New Roman" w:cs="Times New Roman"/>
              <w:color w:val="0000FF"/>
              <w:sz w:val="24"/>
              <w:szCs w:val="24"/>
              <w:highlight w:val="yellow"/>
              <w:lang w:eastAsia="ru-RU"/>
            </w:rPr>
          </w:rPrChange>
        </w:rPr>
        <w:t>Тут птаница в нумерации моделей. По-моему, надо сперва описать динамику полового состава (</w:t>
      </w:r>
      <w:r>
        <w:rPr>
          <w:rFonts w:ascii="Times New Roman" w:hAnsi="Times New Roman" w:eastAsia="Times New Roman" w:cs="Times New Roman"/>
          <w:strike/>
          <w:color w:val="0000FF"/>
          <w:sz w:val="24"/>
          <w:szCs w:val="24"/>
          <w:highlight w:val="yellow"/>
          <w:lang w:val="en-US" w:eastAsia="ru-RU"/>
          <w:rPrChange w:id="331" w:author="google1599737165" w:date="2024-04-29T23:17:55Z">
            <w:rPr>
              <w:rFonts w:ascii="Times New Roman" w:hAnsi="Times New Roman" w:eastAsia="Times New Roman" w:cs="Times New Roman"/>
              <w:color w:val="0000FF"/>
              <w:sz w:val="24"/>
              <w:szCs w:val="24"/>
              <w:highlight w:val="yellow"/>
              <w:lang w:val="en-US" w:eastAsia="ru-RU"/>
            </w:rPr>
          </w:rPrChange>
        </w:rPr>
        <w:t>GAM</w:t>
      </w:r>
      <w:r>
        <w:rPr>
          <w:rFonts w:ascii="Times New Roman" w:hAnsi="Times New Roman" w:eastAsia="Times New Roman" w:cs="Times New Roman"/>
          <w:strike/>
          <w:color w:val="0000FF"/>
          <w:sz w:val="24"/>
          <w:szCs w:val="24"/>
          <w:highlight w:val="yellow"/>
          <w:lang w:eastAsia="ru-RU"/>
          <w:rPrChange w:id="332" w:author="google1599737165" w:date="2024-04-29T23:17:55Z">
            <w:rPr>
              <w:rFonts w:ascii="Times New Roman" w:hAnsi="Times New Roman" w:eastAsia="Times New Roman" w:cs="Times New Roman"/>
              <w:color w:val="0000FF"/>
              <w:sz w:val="24"/>
              <w:szCs w:val="24"/>
              <w:highlight w:val="yellow"/>
              <w:lang w:eastAsia="ru-RU"/>
            </w:rPr>
          </w:rPrChange>
        </w:rPr>
        <w:t xml:space="preserve"> 1), потом динмику отдельных видов (</w:t>
      </w:r>
      <w:r>
        <w:rPr>
          <w:rFonts w:ascii="Times New Roman" w:hAnsi="Times New Roman" w:eastAsia="Times New Roman" w:cs="Times New Roman"/>
          <w:strike/>
          <w:color w:val="0000FF"/>
          <w:sz w:val="24"/>
          <w:szCs w:val="24"/>
          <w:highlight w:val="yellow"/>
          <w:lang w:val="en-US" w:eastAsia="ru-RU"/>
          <w:rPrChange w:id="333" w:author="google1599737165" w:date="2024-04-29T23:17:55Z">
            <w:rPr>
              <w:rFonts w:ascii="Times New Roman" w:hAnsi="Times New Roman" w:eastAsia="Times New Roman" w:cs="Times New Roman"/>
              <w:color w:val="0000FF"/>
              <w:sz w:val="24"/>
              <w:szCs w:val="24"/>
              <w:highlight w:val="yellow"/>
              <w:lang w:val="en-US" w:eastAsia="ru-RU"/>
            </w:rPr>
          </w:rPrChange>
        </w:rPr>
        <w:t>GAM</w:t>
      </w:r>
      <w:r>
        <w:rPr>
          <w:rFonts w:ascii="Times New Roman" w:hAnsi="Times New Roman" w:eastAsia="Times New Roman" w:cs="Times New Roman"/>
          <w:strike/>
          <w:color w:val="0000FF"/>
          <w:sz w:val="24"/>
          <w:szCs w:val="24"/>
          <w:highlight w:val="yellow"/>
          <w:lang w:eastAsia="ru-RU"/>
          <w:rPrChange w:id="334" w:author="google1599737165" w:date="2024-04-29T23:17:55Z">
            <w:rPr>
              <w:rFonts w:ascii="Times New Roman" w:hAnsi="Times New Roman" w:eastAsia="Times New Roman" w:cs="Times New Roman"/>
              <w:color w:val="0000FF"/>
              <w:sz w:val="24"/>
              <w:szCs w:val="24"/>
              <w:highlight w:val="yellow"/>
              <w:lang w:eastAsia="ru-RU"/>
            </w:rPr>
          </w:rPrChange>
        </w:rPr>
        <w:t xml:space="preserve"> 2), а потом динамику встречаемости видов (</w:t>
      </w:r>
      <w:r>
        <w:rPr>
          <w:rFonts w:ascii="Times New Roman" w:hAnsi="Times New Roman" w:eastAsia="Times New Roman" w:cs="Times New Roman"/>
          <w:strike/>
          <w:color w:val="0000FF"/>
          <w:sz w:val="24"/>
          <w:szCs w:val="24"/>
          <w:highlight w:val="yellow"/>
          <w:lang w:val="en-US" w:eastAsia="ru-RU"/>
          <w:rPrChange w:id="335" w:author="google1599737165" w:date="2024-04-29T23:17:55Z">
            <w:rPr>
              <w:rFonts w:ascii="Times New Roman" w:hAnsi="Times New Roman" w:eastAsia="Times New Roman" w:cs="Times New Roman"/>
              <w:color w:val="0000FF"/>
              <w:sz w:val="24"/>
              <w:szCs w:val="24"/>
              <w:highlight w:val="yellow"/>
              <w:lang w:val="en-US" w:eastAsia="ru-RU"/>
            </w:rPr>
          </w:rPrChange>
        </w:rPr>
        <w:t>GAM</w:t>
      </w:r>
      <w:r>
        <w:rPr>
          <w:rFonts w:ascii="Times New Roman" w:hAnsi="Times New Roman" w:eastAsia="Times New Roman" w:cs="Times New Roman"/>
          <w:strike/>
          <w:color w:val="0000FF"/>
          <w:sz w:val="24"/>
          <w:szCs w:val="24"/>
          <w:highlight w:val="yellow"/>
          <w:lang w:eastAsia="ru-RU"/>
          <w:rPrChange w:id="336" w:author="google1599737165" w:date="2024-04-29T23:17:55Z">
            <w:rPr>
              <w:rFonts w:ascii="Times New Roman" w:hAnsi="Times New Roman" w:eastAsia="Times New Roman" w:cs="Times New Roman"/>
              <w:color w:val="0000FF"/>
              <w:sz w:val="24"/>
              <w:szCs w:val="24"/>
              <w:highlight w:val="yellow"/>
              <w:lang w:eastAsia="ru-RU"/>
            </w:rPr>
          </w:rPrChange>
        </w:rPr>
        <w:t xml:space="preserve"> 3).</w:t>
      </w:r>
    </w:p>
    <w:p>
      <w:pPr>
        <w:spacing w:before="100" w:beforeAutospacing="1" w:after="100" w:afterAutospacing="1" w:line="276" w:lineRule="auto"/>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Видовой состав пищевых объектов и его многолетние изменения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Полосатая з</w:t>
      </w:r>
      <w:r>
        <w:rPr>
          <w:rFonts w:ascii="Times New Roman" w:hAnsi="Times New Roman" w:eastAsia="Times New Roman" w:cs="Times New Roman"/>
          <w:sz w:val="24"/>
          <w:szCs w:val="24"/>
          <w:lang w:eastAsia="ru-RU"/>
        </w:rPr>
        <w:t>убатка имеет широкий спектр питания донными беспозвоночными в губе Чупа (Табл. 2). В составе ее пищи за весь период наблюдений обнаружено 36 видов пищевых организмов</w:t>
      </w:r>
      <w:r>
        <w:rPr>
          <w:rFonts w:ascii="Times New Roman" w:hAnsi="Times New Roman" w:eastAsia="Times New Roman" w:cs="Times New Roman"/>
          <w:color w:val="000000"/>
          <w:sz w:val="24"/>
          <w:szCs w:val="24"/>
          <w:lang w:eastAsia="ru-RU"/>
        </w:rPr>
        <w:t>, относящихся к следующим таксономическим группам – моллюски (</w:t>
      </w:r>
      <w:r>
        <w:rPr>
          <w:rFonts w:ascii="Times New Roman" w:hAnsi="Times New Roman" w:eastAsia="Times New Roman" w:cs="Times New Roman"/>
          <w:color w:val="000000"/>
          <w:sz w:val="24"/>
          <w:szCs w:val="24"/>
          <w:lang w:val="en-US" w:eastAsia="ru-RU"/>
        </w:rPr>
        <w:t>Mollusca</w:t>
      </w:r>
      <w:r>
        <w:rPr>
          <w:rFonts w:ascii="Times New Roman" w:hAnsi="Times New Roman" w:eastAsia="Times New Roman" w:cs="Times New Roman"/>
          <w:color w:val="000000"/>
          <w:sz w:val="24"/>
          <w:szCs w:val="24"/>
          <w:lang w:eastAsia="ru-RU"/>
        </w:rPr>
        <w:t>), ракообразные (</w:t>
      </w:r>
      <w:r>
        <w:rPr>
          <w:rFonts w:ascii="Times New Roman" w:hAnsi="Times New Roman" w:eastAsia="Times New Roman" w:cs="Times New Roman"/>
          <w:color w:val="000000"/>
          <w:sz w:val="24"/>
          <w:szCs w:val="24"/>
          <w:lang w:val="en-US" w:eastAsia="ru-RU"/>
        </w:rPr>
        <w:t>Crustacea</w:t>
      </w:r>
      <w:r>
        <w:rPr>
          <w:rFonts w:ascii="Times New Roman" w:hAnsi="Times New Roman" w:eastAsia="Times New Roman" w:cs="Times New Roman"/>
          <w:color w:val="000000"/>
          <w:sz w:val="24"/>
          <w:szCs w:val="24"/>
          <w:lang w:eastAsia="ru-RU"/>
        </w:rPr>
        <w:t>), асцидии (</w:t>
      </w:r>
      <w:r>
        <w:rPr>
          <w:rFonts w:ascii="Times New Roman" w:hAnsi="Times New Roman" w:eastAsia="Times New Roman" w:cs="Times New Roman"/>
          <w:color w:val="000000"/>
          <w:sz w:val="24"/>
          <w:szCs w:val="24"/>
          <w:lang w:val="en-US" w:eastAsia="ru-RU"/>
        </w:rPr>
        <w:t>Ascidiacea</w:t>
      </w:r>
      <w:r>
        <w:rPr>
          <w:rFonts w:ascii="Times New Roman" w:hAnsi="Times New Roman" w:eastAsia="Times New Roman" w:cs="Times New Roman"/>
          <w:color w:val="000000"/>
          <w:sz w:val="24"/>
          <w:szCs w:val="24"/>
          <w:lang w:eastAsia="ru-RU"/>
        </w:rPr>
        <w:t>), офиуры (</w:t>
      </w:r>
      <w:r>
        <w:rPr>
          <w:rFonts w:ascii="Times New Roman" w:hAnsi="Times New Roman" w:eastAsia="Times New Roman" w:cs="Times New Roman"/>
          <w:color w:val="000000"/>
          <w:sz w:val="24"/>
          <w:szCs w:val="24"/>
          <w:lang w:val="en-US" w:eastAsia="ru-RU"/>
        </w:rPr>
        <w:t>Ophiuroidea</w:t>
      </w:r>
      <w:r>
        <w:rPr>
          <w:rFonts w:ascii="Times New Roman" w:hAnsi="Times New Roman" w:eastAsia="Times New Roman" w:cs="Times New Roman"/>
          <w:color w:val="000000"/>
          <w:sz w:val="24"/>
          <w:szCs w:val="24"/>
          <w:lang w:eastAsia="ru-RU"/>
        </w:rPr>
        <w:t>) и иглокожие (</w:t>
      </w:r>
      <w:r>
        <w:rPr>
          <w:rFonts w:ascii="Times New Roman" w:hAnsi="Times New Roman" w:eastAsia="Times New Roman" w:cs="Times New Roman"/>
          <w:color w:val="000000"/>
          <w:sz w:val="24"/>
          <w:szCs w:val="24"/>
          <w:lang w:val="en-US" w:eastAsia="ru-RU"/>
        </w:rPr>
        <w:t>Echinoidea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 xml:space="preserve">The main prey were crustaceans and molluscs, together representing almost …% of diet by relative frequency of occurrence in stomachs. </w:t>
      </w:r>
      <w:r>
        <w:rPr>
          <w:rFonts w:ascii="Times New Roman" w:hAnsi="Times New Roman" w:eastAsia="Times New Roman" w:cs="Times New Roman"/>
          <w:sz w:val="24"/>
          <w:szCs w:val="24"/>
          <w:lang w:eastAsia="ru-RU"/>
        </w:rPr>
        <w:t xml:space="preserve">По суммарным обобщенным данным за все годы наблюдений в желудочно-кишечном тракте зубатки наиболее часто встречались моллюски </w:t>
      </w:r>
      <w:r>
        <w:rPr>
          <w:rFonts w:ascii="Times New Roman" w:hAnsi="Times New Roman" w:eastAsia="Times New Roman" w:cs="Times New Roman"/>
          <w:i/>
          <w:iCs/>
          <w:sz w:val="24"/>
          <w:szCs w:val="24"/>
          <w:lang w:val="en-US" w:eastAsia="ru-RU"/>
        </w:rPr>
        <w:t>Buccinum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undatum</w:t>
      </w:r>
      <w:r>
        <w:rPr>
          <w:rFonts w:ascii="Times New Roman" w:hAnsi="Times New Roman" w:eastAsia="Times New Roman" w:cs="Times New Roman"/>
          <w:sz w:val="24"/>
          <w:szCs w:val="24"/>
          <w:lang w:eastAsia="ru-RU"/>
        </w:rPr>
        <w:t xml:space="preserve"> (50.2%) и </w:t>
      </w:r>
      <w:r>
        <w:rPr>
          <w:rFonts w:ascii="Times New Roman" w:hAnsi="Times New Roman" w:eastAsia="Times New Roman" w:cs="Times New Roman"/>
          <w:i/>
          <w:iCs/>
          <w:sz w:val="24"/>
          <w:szCs w:val="24"/>
          <w:lang w:val="en-US" w:eastAsia="ru-RU"/>
        </w:rPr>
        <w:t>Serripes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groenlandicus</w:t>
      </w:r>
      <w:r>
        <w:rPr>
          <w:rFonts w:ascii="Times New Roman" w:hAnsi="Times New Roman" w:eastAsia="Times New Roman" w:cs="Times New Roman"/>
          <w:sz w:val="24"/>
          <w:szCs w:val="24"/>
          <w:lang w:eastAsia="ru-RU"/>
        </w:rPr>
        <w:t xml:space="preserve"> (32.4%) (Табл. 1). Второстепенное значение в питании занимали некоторые виды двустворчатых моллюсков (</w:t>
      </w:r>
      <w:r>
        <w:rPr>
          <w:rFonts w:ascii="Times New Roman" w:hAnsi="Times New Roman" w:eastAsia="Times New Roman" w:cs="Times New Roman"/>
          <w:sz w:val="24"/>
          <w:szCs w:val="24"/>
          <w:lang w:val="en-US" w:eastAsia="ru-RU"/>
        </w:rPr>
        <w:t>bivalve</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Mytilus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Clinocardium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ciliatum</w:t>
      </w:r>
      <w:r>
        <w:rPr>
          <w:rFonts w:ascii="Times New Roman" w:hAnsi="Times New Roman" w:eastAsia="Times New Roman" w:cs="Times New Roman"/>
          <w:iCs/>
          <w:sz w:val="24"/>
          <w:szCs w:val="24"/>
          <w:lang w:eastAsia="ru-RU"/>
        </w:rPr>
        <w:t xml:space="preserve"> и</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Arctica</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islandica</w:t>
      </w:r>
      <w:r>
        <w:rPr>
          <w:rFonts w:ascii="Times New Roman" w:hAnsi="Times New Roman" w:eastAsia="Times New Roman" w:cs="Times New Roman"/>
          <w:sz w:val="24"/>
          <w:szCs w:val="24"/>
          <w:lang w:eastAsia="ru-RU"/>
        </w:rPr>
        <w:t xml:space="preserve"> (12.3 – 16.4% по частоте встречаемости). Незначительная доля (5-10% по ч.в.) в составе пищи зубатки принадлежала моллюскам </w:t>
      </w:r>
      <w:r>
        <w:rPr>
          <w:rFonts w:ascii="Times New Roman" w:hAnsi="Times New Roman" w:eastAsia="Times New Roman" w:cs="Times New Roman"/>
          <w:i/>
          <w:sz w:val="24"/>
          <w:szCs w:val="24"/>
          <w:lang w:val="en-US" w:eastAsia="ru-RU"/>
        </w:rPr>
        <w:t>Musculus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discors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Littorina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littorea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Tonicella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marmorea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двум представителям ракообразных (</w:t>
      </w:r>
      <w:r>
        <w:rPr>
          <w:rFonts w:ascii="Times New Roman" w:hAnsi="Times New Roman" w:eastAsia="Times New Roman" w:cs="Times New Roman"/>
          <w:sz w:val="24"/>
          <w:szCs w:val="24"/>
          <w:lang w:val="en-US" w:eastAsia="ru-RU"/>
        </w:rPr>
        <w:t>decapods</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Hyas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araneus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iCs/>
          <w:sz w:val="24"/>
          <w:szCs w:val="24"/>
          <w:lang w:val="en-US" w:eastAsia="ru-RU"/>
        </w:rPr>
        <w:t>Pagurus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pubescens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 xml:space="preserve">и асцидии </w:t>
      </w:r>
      <w:r>
        <w:rPr>
          <w:rFonts w:ascii="Times New Roman" w:hAnsi="Times New Roman" w:eastAsia="Times New Roman" w:cs="Times New Roman"/>
          <w:i/>
          <w:sz w:val="24"/>
          <w:szCs w:val="24"/>
          <w:lang w:val="en-US" w:eastAsia="ru-RU"/>
        </w:rPr>
        <w:t>Styela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rustica</w:t>
      </w:r>
      <w:r>
        <w:rPr>
          <w:rFonts w:ascii="Times New Roman" w:hAnsi="Times New Roman" w:eastAsia="Times New Roman" w:cs="Times New Roman"/>
          <w:iCs/>
          <w:sz w:val="24"/>
          <w:szCs w:val="24"/>
          <w:lang w:eastAsia="ru-RU"/>
        </w:rPr>
        <w:t xml:space="preserve">. </w:t>
      </w:r>
      <w:r>
        <w:rPr>
          <w:rFonts w:ascii="Times New Roman" w:hAnsi="Times New Roman" w:eastAsia="Times New Roman" w:cs="Times New Roman"/>
          <w:sz w:val="24"/>
          <w:szCs w:val="24"/>
          <w:lang w:eastAsia="ru-RU"/>
        </w:rPr>
        <w:t>Все остальные организмы встречались в желудках зубатки редко и не имели какого-либо существенного значения в ее</w:t>
      </w:r>
      <w:ins w:id="337" w:author="google1599737165" w:date="2024-04-29T23:24:01Z">
        <w:r>
          <w:rPr>
            <w:rFonts w:hint="default" w:ascii="Times New Roman" w:hAnsi="Times New Roman" w:eastAsia="Times New Roman" w:cs="Times New Roman"/>
            <w:sz w:val="24"/>
            <w:szCs w:val="24"/>
            <w:lang w:val="en-US" w:eastAsia="ru-RU"/>
          </w:rPr>
          <w:t xml:space="preserve"> </w:t>
        </w:r>
      </w:ins>
      <w:ins w:id="338" w:author="google1599737165" w:date="2024-04-29T23:24:02Z">
        <w:r>
          <w:rPr>
            <w:rFonts w:hint="default" w:ascii="Times New Roman" w:hAnsi="Times New Roman" w:eastAsia="Times New Roman" w:cs="Times New Roman"/>
            <w:sz w:val="24"/>
            <w:szCs w:val="24"/>
            <w:lang w:val="en-US" w:eastAsia="ru-RU"/>
          </w:rPr>
          <w:t>питан</w:t>
        </w:r>
      </w:ins>
      <w:ins w:id="339" w:author="google1599737165" w:date="2024-04-29T23:24:03Z">
        <w:r>
          <w:rPr>
            <w:rFonts w:hint="default" w:ascii="Times New Roman" w:hAnsi="Times New Roman" w:eastAsia="Times New Roman" w:cs="Times New Roman"/>
            <w:sz w:val="24"/>
            <w:szCs w:val="24"/>
            <w:lang w:val="en-US" w:eastAsia="ru-RU"/>
          </w:rPr>
          <w:t>и</w:t>
        </w:r>
      </w:ins>
      <w:ins w:id="340" w:author="google1599737165" w:date="2024-04-29T23:24:04Z">
        <w:r>
          <w:rPr>
            <w:rFonts w:hint="default" w:ascii="Times New Roman" w:hAnsi="Times New Roman" w:eastAsia="Times New Roman" w:cs="Times New Roman"/>
            <w:sz w:val="24"/>
            <w:szCs w:val="24"/>
            <w:lang w:val="en-US" w:eastAsia="ru-RU"/>
          </w:rPr>
          <w:t>и</w:t>
        </w:r>
      </w:ins>
      <w:r>
        <w:rPr>
          <w:rFonts w:ascii="Times New Roman" w:hAnsi="Times New Roman" w:eastAsia="Times New Roman" w:cs="Times New Roman"/>
          <w:sz w:val="24"/>
          <w:szCs w:val="24"/>
          <w:lang w:eastAsia="ru-RU"/>
        </w:rPr>
        <w:t xml:space="preserve">. </w:t>
      </w:r>
      <w:r>
        <w:rPr>
          <w:rStyle w:val="7"/>
          <w:rFonts w:ascii="Times New Roman" w:hAnsi="Times New Roman" w:cs="Times New Roman"/>
          <w:sz w:val="24"/>
          <w:szCs w:val="24"/>
        </w:rPr>
        <w:t>Внешние скелеты донных организмов почти всегда были раздавлены.</w:t>
      </w:r>
    </w:p>
    <w:p>
      <w:pPr>
        <w:spacing w:before="100" w:beforeAutospacing="1" w:after="100" w:afterAutospacing="1" w:line="276" w:lineRule="auto"/>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Т</w:t>
      </w:r>
      <w:commentRangeStart w:id="11"/>
      <w:r>
        <w:rPr>
          <w:rFonts w:ascii="Times New Roman" w:hAnsi="Times New Roman" w:eastAsia="Times New Roman" w:cs="Times New Roman"/>
          <w:bCs/>
          <w:sz w:val="24"/>
          <w:szCs w:val="24"/>
          <w:lang w:eastAsia="ru-RU"/>
        </w:rPr>
        <w:t>аблица 2. Видовой состав пищевых компонентов зубатки в губе Чупа в 2001-2023 гг. (%)</w:t>
      </w:r>
      <w:commentRangeEnd w:id="11"/>
      <w:r>
        <w:commentReference w:id="11"/>
      </w:r>
    </w:p>
    <w:tbl>
      <w:tblPr>
        <w:tblStyle w:val="3"/>
        <w:tblW w:w="8720" w:type="dxa"/>
        <w:tblInd w:w="0" w:type="dxa"/>
        <w:tblLayout w:type="autofit"/>
        <w:tblCellMar>
          <w:top w:w="0" w:type="dxa"/>
          <w:left w:w="108" w:type="dxa"/>
          <w:bottom w:w="0" w:type="dxa"/>
          <w:right w:w="108" w:type="dxa"/>
        </w:tblCellMar>
      </w:tblPr>
      <w:tblGrid>
        <w:gridCol w:w="7060"/>
        <w:gridCol w:w="1660"/>
      </w:tblGrid>
      <w:tr>
        <w:tblPrEx>
          <w:tblCellMar>
            <w:top w:w="0" w:type="dxa"/>
            <w:left w:w="108" w:type="dxa"/>
            <w:bottom w:w="0" w:type="dxa"/>
            <w:right w:w="108" w:type="dxa"/>
          </w:tblCellMar>
        </w:tblPrEx>
        <w:trPr>
          <w:trHeight w:val="630" w:hRule="atLeast"/>
        </w:trPr>
        <w:tc>
          <w:tcPr>
            <w:tcW w:w="706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Species</w:t>
            </w:r>
          </w:p>
        </w:tc>
        <w:tc>
          <w:tcPr>
            <w:tcW w:w="166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Frequency of occurrence</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Buccinum undatum Linnaeus, 1758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Serripes groenlandicus (Mohr, 1786)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Mytilus edulis Linnaeus, 1758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Arctica islandica (Linnaeus, 1767)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Ciliatocardium ciliatum (O. Fabricius, 1780)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12.3</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Styela rustica Linnaeus, 1767 (Ascidiacea)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Pagurus pubescens Krøyer, 1838 (Crustacea)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Musculus discors (Linnaeus, 1767)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Hyas araneus (Linnaeus, 1758) (Crustacea)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6.6</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littorea (Linnaeus, 1758)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Tonicella marmorea (O. Fabricius, 1780) (Mollusca, Polyplacophora)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Cryptonatica_affinis (Gmelin 1791)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Modiolus_modiolus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elliptica (T. Brown, 1827)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borealis Schumacher, 1817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obtusata (Linnaeus, 1758)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Margarites_groenlandicus (Gmelin, 1791)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Stongylocentrotus pallidus (Sars G.O., 1872) (Echinoidea)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montagui (Dillwyn, 1817)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saxatilis (Olivi, 1792)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Sclerocrangon boreas (Phipps, 1774) (Crustacea)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Opiopholis aculeata (Linnaeus, 1767) (Ophiuroidea)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Testudinalia testudinalis (O.F. Müller, 1776)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Lacuna vincta (Montagu, 1803)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Crenella decussata (Montagu, 1808)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Hiatella arctica (Linnaeus, 1767)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Lyonsia arenosa (Møller, 1842)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Musculus niger (J.E. Gray, 1824)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Chlamys islandica (O.F. Müller, 1776)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630"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Ariadnaria borealis (Broderip &amp; G.B. Sowerby I, 1829)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Boreotrophon truncatus (Strøm, 1768)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 olivaceus (T. Brown, 1827)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Velutina velutina (O.F. Müller, 1776)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 helicinus (Phipps, 1774)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Stenosemus albus (Linnaeus, 1767) (Mollusca, Polyplacophora)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30" w:hRule="atLeast"/>
        </w:trPr>
        <w:tc>
          <w:tcPr>
            <w:tcW w:w="706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Boltenia echinata (Linnaeus, 1767) (Ascidiacea) </w:t>
            </w:r>
          </w:p>
        </w:tc>
        <w:tc>
          <w:tcPr>
            <w:tcW w:w="166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bl>
    <w:p>
      <w:pPr>
        <w:spacing w:before="100" w:beforeAutospacing="1" w:after="100" w:afterAutospacing="1" w:line="276" w:lineRule="auto"/>
        <w:rPr>
          <w:ins w:id="341" w:author="google1599737165" w:date="2024-04-29T23:27:33Z"/>
          <w:rFonts w:hint="default" w:ascii="Times New Roman" w:hAnsi="Times New Roman" w:cs="Times New Roman"/>
          <w:sz w:val="24"/>
          <w:szCs w:val="24"/>
          <w:lang w:val="ru-RU"/>
        </w:rPr>
      </w:pPr>
    </w:p>
    <w:p>
      <w:pPr>
        <w:spacing w:before="100" w:beforeAutospacing="1" w:after="100" w:afterAutospacing="1" w:line="276" w:lineRule="auto"/>
        <w:rPr>
          <w:ins w:id="342" w:author="google1599737165" w:date="2024-04-29T23:27:33Z"/>
          <w:rFonts w:ascii="Times New Roman" w:hAnsi="Times New Roman" w:cs="Times New Roman"/>
          <w:sz w:val="24"/>
          <w:szCs w:val="24"/>
        </w:rPr>
      </w:pP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Количество видов, входящих в спектр питания зубатки, слабо изменялось по годам (Табл. 3) и не различалось между самцами и самками. Наибольшее число видов-жертв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составе пищи зубатки обнаружено в 2001 году (19 видов), а наименьшее число видов (9) в пищевом спектре рыб наблюдалось в 2012 г. Никакого значимого многолетнего тренда в изменении числа потребляемых зубаткой бентосных организмов не наблюдается. Индекс разнообразия пищевого спектра оказался наиболее высоким для сборов 2001 года (Рис. 2). В 2004 году он значительно снизился и в последующие годы варьировал в незначительных пределах без четко выраженного тренда. </w:t>
      </w:r>
    </w:p>
    <w:p>
      <w:pPr>
        <w:spacing w:before="100" w:beforeAutospacing="1" w:after="100" w:afterAutospacing="1" w:line="276" w:lineRule="auto"/>
        <w:rPr>
          <w:rFonts w:ascii="Times New Roman" w:hAnsi="Times New Roman" w:cs="Times New Roman"/>
          <w:color w:val="0000FF"/>
          <w:sz w:val="24"/>
          <w:szCs w:val="24"/>
        </w:rPr>
      </w:pPr>
      <w:r>
        <w:rPr>
          <w:rFonts w:ascii="Times New Roman" w:hAnsi="Times New Roman" w:cs="Times New Roman"/>
          <w:sz w:val="24"/>
          <w:szCs w:val="24"/>
        </w:rPr>
        <w:t>Таблица 3. Половой состав уловов зубатки и краткая характеристика особенностей питания рыб в разные годы</w:t>
      </w:r>
    </w:p>
    <w:tbl>
      <w:tblPr>
        <w:tblStyle w:val="3"/>
        <w:tblW w:w="6049" w:type="dxa"/>
        <w:tblInd w:w="0" w:type="dxa"/>
        <w:tblLayout w:type="autofit"/>
        <w:tblCellMar>
          <w:top w:w="0" w:type="dxa"/>
          <w:left w:w="108" w:type="dxa"/>
          <w:bottom w:w="0" w:type="dxa"/>
          <w:right w:w="108" w:type="dxa"/>
        </w:tblCellMar>
      </w:tblPr>
      <w:tblGrid>
        <w:gridCol w:w="891"/>
        <w:gridCol w:w="1070"/>
        <w:gridCol w:w="1300"/>
        <w:gridCol w:w="1682"/>
        <w:gridCol w:w="1106"/>
      </w:tblGrid>
      <w:tr>
        <w:tblPrEx>
          <w:tblCellMar>
            <w:top w:w="0" w:type="dxa"/>
            <w:left w:w="108" w:type="dxa"/>
            <w:bottom w:w="0" w:type="dxa"/>
            <w:right w:w="108" w:type="dxa"/>
          </w:tblCellMar>
        </w:tblPrEx>
        <w:trPr>
          <w:trHeight w:val="1275" w:hRule="atLeast"/>
        </w:trPr>
        <w:tc>
          <w:tcPr>
            <w:tcW w:w="891"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Year</w:t>
            </w:r>
          </w:p>
        </w:tc>
        <w:tc>
          <w:tcPr>
            <w:tcW w:w="107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males</w:t>
            </w:r>
          </w:p>
        </w:tc>
        <w:tc>
          <w:tcPr>
            <w:tcW w:w="130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females</w:t>
            </w:r>
          </w:p>
        </w:tc>
        <w:tc>
          <w:tcPr>
            <w:tcW w:w="168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b/>
                <w:bCs/>
                <w:color w:val="000000"/>
                <w:sz w:val="24"/>
                <w:szCs w:val="24"/>
                <w:lang w:val="en-US" w:eastAsia="ru-RU"/>
              </w:rPr>
              <w:t>Number of specimens with empty stomachs</w:t>
            </w:r>
          </w:p>
        </w:tc>
        <w:tc>
          <w:tcPr>
            <w:tcW w:w="1106"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prey species</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2010</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30</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2013</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44</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2015</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2018</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2019</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35</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30" w:hRule="atLeast"/>
        </w:trPr>
        <w:tc>
          <w:tcPr>
            <w:tcW w:w="891"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2023</w:t>
            </w:r>
          </w:p>
        </w:tc>
        <w:tc>
          <w:tcPr>
            <w:tcW w:w="107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w:t>
            </w:r>
          </w:p>
        </w:tc>
        <w:tc>
          <w:tcPr>
            <w:tcW w:w="130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682"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c>
          <w:tcPr>
            <w:tcW w:w="1106"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bl>
    <w:p>
      <w:pPr>
        <w:spacing w:before="100" w:beforeAutospacing="1" w:after="100" w:afterAutospacing="1" w:line="276" w:lineRule="auto"/>
        <w:rPr>
          <w:rFonts w:ascii="Times New Roman" w:hAnsi="Times New Roman" w:cs="Times New Roman"/>
          <w:sz w:val="24"/>
          <w:szCs w:val="24"/>
        </w:rPr>
      </w:pP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Рис. 2. Многолетние изменения индекса разнообразия (</w:t>
      </w:r>
      <w:r>
        <w:rPr>
          <w:rFonts w:ascii="Times New Roman" w:hAnsi="Times New Roman" w:cs="Times New Roman"/>
          <w:sz w:val="24"/>
          <w:szCs w:val="24"/>
          <w:lang w:val="en-US"/>
        </w:rPr>
        <w:t>H</w:t>
      </w:r>
      <w:r>
        <w:rPr>
          <w:rFonts w:ascii="Times New Roman" w:hAnsi="Times New Roman" w:cs="Times New Roman"/>
          <w:sz w:val="24"/>
          <w:szCs w:val="24"/>
        </w:rPr>
        <w:t xml:space="preserve"> - по Шеннону) пищевого спектра зубатки. Кривая - линия тренда, подобранная методом LOESS.</w:t>
      </w:r>
    </w:p>
    <w:p>
      <w:pPr>
        <w:spacing w:before="100" w:beforeAutospacing="1" w:after="100" w:afterAutospacing="1" w:line="276" w:lineRule="auto"/>
        <w:rPr>
          <w:rFonts w:ascii="Times New Roman" w:hAnsi="Times New Roman" w:cs="Times New Roman"/>
          <w:sz w:val="24"/>
          <w:szCs w:val="24"/>
        </w:rPr>
      </w:pPr>
      <w:r>
        <w:rPr>
          <w:rFonts w:ascii="SimSun" w:hAnsi="SimSun" w:eastAsia="SimSun" w:cs="SimSun"/>
          <w:sz w:val="24"/>
          <w:szCs w:val="24"/>
          <w:lang w:eastAsia="ru-RU"/>
        </w:rPr>
        <w:drawing>
          <wp:inline distT="0" distB="0" distL="114300" distR="114300">
            <wp:extent cx="304800" cy="304800"/>
            <wp:effectExtent l="0" t="0" r="0" b="0"/>
            <wp:docPr id="4"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lang w:eastAsia="ru-RU"/>
        </w:rPr>
        <w:drawing>
          <wp:inline distT="0" distB="0" distL="114300" distR="114300">
            <wp:extent cx="4631690" cy="3770630"/>
            <wp:effectExtent l="0" t="0" r="1270" b="889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4"/>
                    <a:stretch>
                      <a:fillRect/>
                    </a:stretch>
                  </pic:blipFill>
                  <pic:spPr>
                    <a:xfrm>
                      <a:off x="0" y="0"/>
                      <a:ext cx="4631690" cy="377063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r>
        <w:rPr>
          <w:rFonts w:ascii="Times New Roman" w:hAnsi="Times New Roman" w:eastAsia="Times New Roman" w:cs="Times New Roman"/>
          <w:b/>
          <w:bCs/>
          <w:sz w:val="24"/>
          <w:szCs w:val="24"/>
          <w:lang w:eastAsia="ru-RU"/>
        </w:rPr>
        <w:t>Динамика частот встречаемости отдельных видов в питании зубатки</w:t>
      </w: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В таблице 4 приведены результаты построения модели, описывающей динамику частот встречаемости пищевых организмов, которые играли доминирующую или второстепенную роль в рационе зубатки в летнее время. Значимые межгодовые изменения по частоте встречаемости были отмечены у следующих видов - </w:t>
      </w:r>
      <w:r>
        <w:rPr>
          <w:rFonts w:ascii="Times New Roman" w:hAnsi="Times New Roman" w:cs="Times New Roman"/>
          <w:i/>
          <w:sz w:val="24"/>
          <w:szCs w:val="24"/>
        </w:rPr>
        <w:t>Serripes_groenlandicus, Musculus_discors, Littorina_littorea, Tonicella_marmorea, Hyas_araneus, Pagurus_pubescens, Styela_rustica.</w:t>
      </w:r>
    </w:p>
    <w:p>
      <w:pPr>
        <w:spacing w:line="276" w:lineRule="auto"/>
        <w:rPr>
          <w:rFonts w:ascii="Times New Roman" w:hAnsi="Times New Roman" w:cs="Times New Roman"/>
          <w:sz w:val="24"/>
          <w:szCs w:val="24"/>
        </w:rPr>
      </w:pP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Таблица 4. Параметры сглаживающих функций модели </w:t>
      </w:r>
      <w:r>
        <w:rPr>
          <w:rFonts w:ascii="Times New Roman" w:hAnsi="Times New Roman" w:cs="Times New Roman"/>
          <w:i/>
          <w:sz w:val="24"/>
          <w:szCs w:val="24"/>
          <w:lang w:val="en-US"/>
        </w:rPr>
        <w:t>GAM</w:t>
      </w:r>
      <w:r>
        <w:rPr>
          <w:rFonts w:ascii="Times New Roman" w:hAnsi="Times New Roman" w:cs="Times New Roman"/>
          <w:i/>
          <w:sz w:val="24"/>
          <w:szCs w:val="24"/>
        </w:rPr>
        <w:t xml:space="preserve"> </w:t>
      </w:r>
      <w:ins w:id="343" w:author="google1599737165" w:date="2024-04-29T23:36:11Z">
        <w:r>
          <w:rPr>
            <w:rFonts w:hint="default" w:ascii="Times New Roman" w:hAnsi="Times New Roman" w:cs="Times New Roman"/>
            <w:i/>
            <w:sz w:val="24"/>
            <w:szCs w:val="24"/>
            <w:lang w:val="ru-RU"/>
          </w:rPr>
          <w:t>2</w:t>
        </w:r>
      </w:ins>
      <w:del w:id="344" w:author="google1599737165" w:date="2024-04-29T23:36:11Z">
        <w:r>
          <w:rPr>
            <w:rFonts w:ascii="Times New Roman" w:hAnsi="Times New Roman" w:cs="Times New Roman"/>
            <w:i/>
            <w:sz w:val="24"/>
            <w:szCs w:val="24"/>
          </w:rPr>
          <w:delText>3</w:delText>
        </w:r>
      </w:del>
    </w:p>
    <w:p>
      <w:pPr>
        <w:spacing w:line="276" w:lineRule="auto"/>
        <w:rPr>
          <w:rFonts w:ascii="Times New Roman" w:hAnsi="Times New Roman" w:cs="Times New Roman"/>
          <w:i/>
          <w:sz w:val="24"/>
          <w:szCs w:val="24"/>
        </w:rPr>
      </w:pPr>
    </w:p>
    <w:tbl>
      <w:tblPr>
        <w:tblStyle w:val="3"/>
        <w:tblW w:w="7240" w:type="dxa"/>
        <w:tblInd w:w="0" w:type="dxa"/>
        <w:tblLayout w:type="autofit"/>
        <w:tblCellMar>
          <w:top w:w="0" w:type="dxa"/>
          <w:left w:w="108" w:type="dxa"/>
          <w:bottom w:w="0" w:type="dxa"/>
          <w:right w:w="108" w:type="dxa"/>
        </w:tblCellMar>
      </w:tblPr>
      <w:tblGrid>
        <w:gridCol w:w="3335"/>
        <w:gridCol w:w="1224"/>
        <w:gridCol w:w="1379"/>
        <w:gridCol w:w="1302"/>
      </w:tblGrid>
      <w:tr>
        <w:tblPrEx>
          <w:tblCellMar>
            <w:top w:w="0" w:type="dxa"/>
            <w:left w:w="108" w:type="dxa"/>
            <w:bottom w:w="0" w:type="dxa"/>
            <w:right w:w="108" w:type="dxa"/>
          </w:tblCellMar>
        </w:tblPrEx>
        <w:trPr>
          <w:trHeight w:val="315" w:hRule="atLeast"/>
        </w:trPr>
        <w:tc>
          <w:tcPr>
            <w:tcW w:w="3335"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24"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79"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statistic</w:t>
            </w:r>
          </w:p>
        </w:tc>
        <w:tc>
          <w:tcPr>
            <w:tcW w:w="130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p.value</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f(Year):Mytilus_edulis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3.232875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7.1634134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0.1248882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f(Year):Arctica_islandica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1.000057</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0.2916802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0.5891989</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f(Year):Ciliatocardium_ciliatum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1.000370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3.6776889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0.0551954</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f(Year):Serripes_groenlandicus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2.266850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8.9080763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0.0217546</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f(Year):Musculus_discors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2.790712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8.8014054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0.0433540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f(Year):Buccinum_undatum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1.000610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3.2754812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0.0704742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f(Year):Littorina_littorea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1.504882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9.4216369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0.0060055</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f(Year):Tonicella_marmorea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1.539365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8.9140625</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0.0196253</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f(Year):Hyas_araneus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1.522513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49.6145963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f(Year):Pagurus_pubescens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1.000323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9.8095006</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0.0017396</w:t>
            </w:r>
          </w:p>
        </w:tc>
      </w:tr>
      <w:tr>
        <w:tblPrEx>
          <w:tblCellMar>
            <w:top w:w="0" w:type="dxa"/>
            <w:left w:w="108" w:type="dxa"/>
            <w:bottom w:w="0" w:type="dxa"/>
            <w:right w:w="108" w:type="dxa"/>
          </w:tblCellMar>
        </w:tblPrEx>
        <w:trPr>
          <w:trHeight w:val="330" w:hRule="atLeast"/>
        </w:trPr>
        <w:tc>
          <w:tcPr>
            <w:tcW w:w="3335"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f(Year):Styela_rustica</w:t>
            </w:r>
          </w:p>
        </w:tc>
        <w:tc>
          <w:tcPr>
            <w:tcW w:w="1224"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3.421483</w:t>
            </w:r>
          </w:p>
        </w:tc>
        <w:tc>
          <w:tcPr>
            <w:tcW w:w="1379"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18.8233317</w:t>
            </w:r>
          </w:p>
        </w:tc>
        <w:tc>
          <w:tcPr>
            <w:tcW w:w="1302"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0.0010440</w:t>
            </w:r>
          </w:p>
        </w:tc>
      </w:tr>
    </w:tbl>
    <w:p>
      <w:pPr>
        <w:spacing w:line="276" w:lineRule="auto"/>
        <w:rPr>
          <w:rFonts w:ascii="Times New Roman" w:hAnsi="Times New Roman" w:cs="Times New Roman"/>
          <w:i/>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Визуализация модели, описывающей многолетнюю динамику частоты встречаемости отдельных видов приведена на рисунке 3. Полученные кривые зависимостей частоты встречаемости пищевого объекта от года наблюдений можно разделить на три условные группы: 1) относительно стабильная встречаемость вида в разные годы, 2) нисходящий тренд, и 3) восходящий тренд. В первую группу вошли 4 массовых вида моллюсков – </w:t>
      </w:r>
      <w:r>
        <w:rPr>
          <w:rFonts w:ascii="Times New Roman" w:hAnsi="Times New Roman" w:cs="Times New Roman"/>
          <w:i/>
          <w:sz w:val="24"/>
          <w:szCs w:val="24"/>
          <w:lang w:val="en-US"/>
        </w:rPr>
        <w:t>Mytilus</w:t>
      </w:r>
      <w:r>
        <w:rPr>
          <w:rFonts w:ascii="Times New Roman" w:hAnsi="Times New Roman" w:cs="Times New Roman"/>
          <w:i/>
          <w:sz w:val="24"/>
          <w:szCs w:val="24"/>
        </w:rPr>
        <w:t xml:space="preserve"> </w:t>
      </w:r>
      <w:r>
        <w:rPr>
          <w:rFonts w:ascii="Times New Roman" w:hAnsi="Times New Roman" w:cs="Times New Roman"/>
          <w:i/>
          <w:sz w:val="24"/>
          <w:szCs w:val="24"/>
          <w:lang w:val="en-US"/>
        </w:rPr>
        <w:t>edulis</w:t>
      </w:r>
      <w:r>
        <w:rPr>
          <w:rFonts w:ascii="Times New Roman" w:hAnsi="Times New Roman" w:cs="Times New Roman"/>
          <w:i/>
          <w:sz w:val="24"/>
          <w:szCs w:val="24"/>
        </w:rPr>
        <w:t xml:space="preserve">, </w:t>
      </w:r>
      <w:r>
        <w:rPr>
          <w:rFonts w:ascii="Times New Roman" w:hAnsi="Times New Roman" w:cs="Times New Roman"/>
          <w:i/>
          <w:sz w:val="24"/>
          <w:szCs w:val="24"/>
          <w:lang w:val="en-US"/>
        </w:rPr>
        <w:t>Arctica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i/>
          <w:sz w:val="24"/>
          <w:szCs w:val="24"/>
          <w:lang w:val="en-US"/>
        </w:rPr>
        <w:t>Ciliatocardium</w:t>
      </w:r>
      <w:r>
        <w:rPr>
          <w:rFonts w:ascii="Times New Roman" w:hAnsi="Times New Roman" w:cs="Times New Roman"/>
          <w:i/>
          <w:sz w:val="24"/>
          <w:szCs w:val="24"/>
        </w:rPr>
        <w:t xml:space="preserve"> </w:t>
      </w:r>
      <w:r>
        <w:rPr>
          <w:rFonts w:ascii="Times New Roman" w:hAnsi="Times New Roman" w:cs="Times New Roman"/>
          <w:i/>
          <w:sz w:val="24"/>
          <w:szCs w:val="24"/>
          <w:lang w:val="en-US"/>
        </w:rPr>
        <w:t>ciliatum</w:t>
      </w:r>
      <w:r>
        <w:rPr>
          <w:rFonts w:ascii="Times New Roman" w:hAnsi="Times New Roman" w:cs="Times New Roman"/>
          <w:sz w:val="24"/>
          <w:szCs w:val="24"/>
        </w:rPr>
        <w:t xml:space="preserve"> и </w:t>
      </w:r>
      <w:r>
        <w:rPr>
          <w:rFonts w:ascii="Times New Roman" w:hAnsi="Times New Roman" w:cs="Times New Roman"/>
          <w:i/>
          <w:sz w:val="24"/>
          <w:szCs w:val="24"/>
          <w:lang w:val="en-US"/>
        </w:rPr>
        <w:t>Buccinum</w:t>
      </w:r>
      <w:r>
        <w:rPr>
          <w:rFonts w:ascii="Times New Roman" w:hAnsi="Times New Roman" w:cs="Times New Roman"/>
          <w:i/>
          <w:sz w:val="24"/>
          <w:szCs w:val="24"/>
        </w:rPr>
        <w:t xml:space="preserve"> </w:t>
      </w:r>
      <w:r>
        <w:rPr>
          <w:rFonts w:ascii="Times New Roman" w:hAnsi="Times New Roman" w:cs="Times New Roman"/>
          <w:i/>
          <w:sz w:val="24"/>
          <w:szCs w:val="24"/>
          <w:lang w:val="en-US"/>
        </w:rPr>
        <w:t>undatum</w:t>
      </w:r>
      <w:r>
        <w:rPr>
          <w:rFonts w:ascii="Times New Roman" w:hAnsi="Times New Roman" w:cs="Times New Roman"/>
          <w:sz w:val="24"/>
          <w:szCs w:val="24"/>
        </w:rPr>
        <w:t>. Вторая группа была представлена 2 видами моллюсков (</w:t>
      </w:r>
      <w:r>
        <w:rPr>
          <w:rFonts w:ascii="Times New Roman" w:hAnsi="Times New Roman" w:cs="Times New Roman"/>
          <w:i/>
          <w:sz w:val="24"/>
          <w:szCs w:val="24"/>
          <w:lang w:val="en-US"/>
        </w:rPr>
        <w:t>Littorina</w:t>
      </w:r>
      <w:r>
        <w:rPr>
          <w:rFonts w:ascii="Times New Roman" w:hAnsi="Times New Roman" w:cs="Times New Roman"/>
          <w:i/>
          <w:sz w:val="24"/>
          <w:szCs w:val="24"/>
        </w:rPr>
        <w:t xml:space="preserve"> </w:t>
      </w:r>
      <w:r>
        <w:rPr>
          <w:rFonts w:ascii="Times New Roman" w:hAnsi="Times New Roman" w:cs="Times New Roman"/>
          <w:i/>
          <w:sz w:val="24"/>
          <w:szCs w:val="24"/>
          <w:lang w:val="en-US"/>
        </w:rPr>
        <w:t>littorea</w:t>
      </w:r>
      <w:r>
        <w:rPr>
          <w:rFonts w:ascii="Times New Roman" w:hAnsi="Times New Roman" w:cs="Times New Roman"/>
          <w:i/>
          <w:sz w:val="24"/>
          <w:szCs w:val="24"/>
        </w:rPr>
        <w:t xml:space="preserve">, </w:t>
      </w:r>
      <w:r>
        <w:rPr>
          <w:rFonts w:ascii="Times New Roman" w:hAnsi="Times New Roman" w:cs="Times New Roman"/>
          <w:i/>
          <w:sz w:val="24"/>
          <w:szCs w:val="24"/>
          <w:lang w:val="en-US"/>
        </w:rPr>
        <w:t>Tonicella</w:t>
      </w:r>
      <w:r>
        <w:rPr>
          <w:rFonts w:ascii="Times New Roman" w:hAnsi="Times New Roman" w:cs="Times New Roman"/>
          <w:i/>
          <w:sz w:val="24"/>
          <w:szCs w:val="24"/>
        </w:rPr>
        <w:t xml:space="preserve"> </w:t>
      </w:r>
      <w:r>
        <w:rPr>
          <w:rFonts w:ascii="Times New Roman" w:hAnsi="Times New Roman" w:cs="Times New Roman"/>
          <w:i/>
          <w:sz w:val="24"/>
          <w:szCs w:val="24"/>
          <w:lang w:val="en-US"/>
        </w:rPr>
        <w:t>marmorea</w:t>
      </w:r>
      <w:r>
        <w:rPr>
          <w:rFonts w:ascii="Times New Roman" w:hAnsi="Times New Roman" w:cs="Times New Roman"/>
          <w:sz w:val="24"/>
          <w:szCs w:val="24"/>
        </w:rPr>
        <w:t>) и 2 видами ракообразных (</w:t>
      </w:r>
      <w:r>
        <w:rPr>
          <w:rFonts w:ascii="Times New Roman" w:hAnsi="Times New Roman" w:cs="Times New Roman"/>
          <w:i/>
          <w:sz w:val="24"/>
          <w:szCs w:val="24"/>
          <w:lang w:val="en-US"/>
        </w:rPr>
        <w:t>Hyas</w:t>
      </w:r>
      <w:r>
        <w:rPr>
          <w:rFonts w:ascii="Times New Roman" w:hAnsi="Times New Roman" w:cs="Times New Roman"/>
          <w:i/>
          <w:sz w:val="24"/>
          <w:szCs w:val="24"/>
        </w:rPr>
        <w:t xml:space="preserve"> </w:t>
      </w:r>
      <w:r>
        <w:rPr>
          <w:rFonts w:ascii="Times New Roman" w:hAnsi="Times New Roman" w:cs="Times New Roman"/>
          <w:i/>
          <w:sz w:val="24"/>
          <w:szCs w:val="24"/>
          <w:lang w:val="en-US"/>
        </w:rPr>
        <w:t>araneus</w:t>
      </w:r>
      <w:r>
        <w:rPr>
          <w:rFonts w:ascii="Times New Roman" w:hAnsi="Times New Roman" w:cs="Times New Roman"/>
          <w:i/>
          <w:sz w:val="24"/>
          <w:szCs w:val="24"/>
        </w:rPr>
        <w:t xml:space="preserve">, </w:t>
      </w:r>
      <w:r>
        <w:rPr>
          <w:rFonts w:ascii="Times New Roman" w:hAnsi="Times New Roman" w:cs="Times New Roman"/>
          <w:i/>
          <w:sz w:val="24"/>
          <w:szCs w:val="24"/>
          <w:lang w:val="en-US"/>
        </w:rPr>
        <w:t>Pagurus</w:t>
      </w:r>
      <w:r>
        <w:rPr>
          <w:rFonts w:ascii="Times New Roman" w:hAnsi="Times New Roman" w:cs="Times New Roman"/>
          <w:i/>
          <w:sz w:val="24"/>
          <w:szCs w:val="24"/>
        </w:rPr>
        <w:t xml:space="preserve"> </w:t>
      </w:r>
      <w:r>
        <w:rPr>
          <w:rFonts w:ascii="Times New Roman" w:hAnsi="Times New Roman" w:cs="Times New Roman"/>
          <w:i/>
          <w:sz w:val="24"/>
          <w:szCs w:val="24"/>
          <w:lang w:val="en-US"/>
        </w:rPr>
        <w:t>pubescens</w:t>
      </w:r>
      <w:r>
        <w:rPr>
          <w:rFonts w:ascii="Times New Roman" w:hAnsi="Times New Roman" w:cs="Times New Roman"/>
          <w:sz w:val="24"/>
          <w:szCs w:val="24"/>
        </w:rPr>
        <w:t>). Частота встречаемости этих видов в составе пищи зубатки закономерно снижалась на протяжении наших многолетних наблюдений. Виды, входящие в третью группу,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 (</w:t>
      </w:r>
      <w:r>
        <w:rPr>
          <w:rFonts w:ascii="Times New Roman" w:hAnsi="Times New Roman" w:cs="Times New Roman"/>
          <w:i/>
          <w:sz w:val="24"/>
          <w:szCs w:val="24"/>
          <w:lang w:val="en-US"/>
        </w:rPr>
        <w:t>Serripes</w:t>
      </w:r>
      <w:r>
        <w:rPr>
          <w:rFonts w:ascii="Times New Roman" w:hAnsi="Times New Roman" w:cs="Times New Roman"/>
          <w:i/>
          <w:sz w:val="24"/>
          <w:szCs w:val="24"/>
        </w:rPr>
        <w:t xml:space="preserve"> </w:t>
      </w:r>
      <w:r>
        <w:rPr>
          <w:rFonts w:ascii="Times New Roman" w:hAnsi="Times New Roman" w:cs="Times New Roman"/>
          <w:i/>
          <w:sz w:val="24"/>
          <w:szCs w:val="24"/>
          <w:lang w:val="en-US"/>
        </w:rPr>
        <w:t>groenlandicus</w:t>
      </w:r>
      <w:r>
        <w:rPr>
          <w:rFonts w:ascii="Times New Roman" w:hAnsi="Times New Roman" w:cs="Times New Roman"/>
          <w:sz w:val="24"/>
          <w:szCs w:val="24"/>
        </w:rPr>
        <w:t>), либо на протяжении более короткого отрезка времени 2012-2019 гг. (</w:t>
      </w:r>
      <w:r>
        <w:rPr>
          <w:rFonts w:ascii="Times New Roman" w:hAnsi="Times New Roman" w:cs="Times New Roman"/>
          <w:i/>
          <w:sz w:val="24"/>
          <w:szCs w:val="24"/>
          <w:lang w:val="en-US"/>
        </w:rPr>
        <w:t>Styela</w:t>
      </w:r>
      <w:r>
        <w:rPr>
          <w:rFonts w:ascii="Times New Roman" w:hAnsi="Times New Roman" w:cs="Times New Roman"/>
          <w:i/>
          <w:sz w:val="24"/>
          <w:szCs w:val="24"/>
        </w:rPr>
        <w:t xml:space="preserve"> </w:t>
      </w:r>
      <w:r>
        <w:rPr>
          <w:rFonts w:ascii="Times New Roman" w:hAnsi="Times New Roman" w:cs="Times New Roman"/>
          <w:i/>
          <w:sz w:val="24"/>
          <w:szCs w:val="24"/>
          <w:lang w:val="en-US"/>
        </w:rPr>
        <w:t>rustica</w:t>
      </w:r>
      <w:r>
        <w:rPr>
          <w:rFonts w:ascii="Times New Roman" w:hAnsi="Times New Roman" w:cs="Times New Roman"/>
          <w:i/>
          <w:sz w:val="24"/>
          <w:szCs w:val="24"/>
        </w:rPr>
        <w:t xml:space="preserve">, </w:t>
      </w:r>
      <w:r>
        <w:rPr>
          <w:rFonts w:ascii="Times New Roman" w:hAnsi="Times New Roman" w:cs="Times New Roman"/>
          <w:i/>
          <w:sz w:val="24"/>
          <w:szCs w:val="24"/>
          <w:lang w:val="en-US"/>
        </w:rPr>
        <w:t>Musculus</w:t>
      </w:r>
      <w:r>
        <w:rPr>
          <w:rFonts w:ascii="Times New Roman" w:hAnsi="Times New Roman" w:cs="Times New Roman"/>
          <w:i/>
          <w:sz w:val="24"/>
          <w:szCs w:val="24"/>
        </w:rPr>
        <w:t xml:space="preserve"> </w:t>
      </w:r>
      <w:r>
        <w:rPr>
          <w:rFonts w:ascii="Times New Roman" w:hAnsi="Times New Roman" w:cs="Times New Roman"/>
          <w:i/>
          <w:sz w:val="24"/>
          <w:szCs w:val="24"/>
          <w:lang w:val="en-US"/>
        </w:rPr>
        <w:t>discors</w:t>
      </w:r>
      <w:r>
        <w:rPr>
          <w:rFonts w:ascii="Times New Roman" w:hAnsi="Times New Roman" w:cs="Times New Roman"/>
          <w:sz w:val="24"/>
          <w:szCs w:val="24"/>
        </w:rPr>
        <w:t xml:space="preserve">). </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Видовой состав пищевых объектов, частота встречаемости которых в желудках зубатки в каждый отдельный год наблюдений превышала 20% приведен на рис. 4. Видно, что в разные годы число видов, наиболее часто встречающихся в составе пищи зубатки, варьировало в узком диапазоне. В 2001 году таких видов было 5, в последующие годы преимущественно 3 (редко 2 и 4), а в последние три года только 2 вида составляли основу питания вида. Интересно, что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sz w:val="24"/>
          <w:szCs w:val="24"/>
        </w:rPr>
        <w:t xml:space="preserve"> входил в группу часто встречающихся видов каждый год из 14 лет наблюдений. Чуть реже, в 12 случаях, среди доминирующих видов был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Мидия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с частотой встречаемости &gt;20% была отмечена в составе пищи только 4 раза. Каждый из остальных 8 видов входил в группу значимых пищевых объектов только 2 раза за весь период наблюдений. Таким образом, три вида -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и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обеспечили значительную часть общего рациона зубатки в период 2001-2023 гг. Необходимо заметить, что в отдельные годы (2001-2007) роль ракообразных тоже была относительно высокой. Редкая встречаемость других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пище зубатки может свидетельствовать о малых размерах особей и невысоких показателях их обилия в поселениях в исследованном участке губы Чупа.   </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Рис. 3. Многолетние изменения встречаемости в желудках зубатки наиболее значимых объектов в ее питании. Кривая представляет собой линию тренда, подобранную, согласно модели </w:t>
      </w:r>
      <w:r>
        <w:rPr>
          <w:rFonts w:ascii="Times New Roman" w:hAnsi="Times New Roman" w:cs="Times New Roman"/>
          <w:i/>
          <w:sz w:val="24"/>
          <w:szCs w:val="24"/>
        </w:rPr>
        <w:t>GAM 3</w:t>
      </w:r>
      <w:r>
        <w:rPr>
          <w:rFonts w:ascii="Times New Roman" w:hAnsi="Times New Roman" w:cs="Times New Roman"/>
          <w:sz w:val="24"/>
          <w:szCs w:val="24"/>
        </w:rPr>
        <w:t>.</w:t>
      </w:r>
    </w:p>
    <w:p>
      <w:pPr>
        <w:spacing w:line="276" w:lineRule="auto"/>
        <w:rPr>
          <w:rFonts w:ascii="Times New Roman" w:hAnsi="Times New Roman" w:cs="Times New Roman"/>
          <w:sz w:val="24"/>
          <w:szCs w:val="24"/>
        </w:rPr>
      </w:pPr>
      <w:r>
        <w:rPr>
          <w:lang w:eastAsia="ru-RU"/>
        </w:rPr>
        <w:drawing>
          <wp:inline distT="0" distB="0" distL="0" distR="0">
            <wp:extent cx="5940425" cy="4243070"/>
            <wp:effectExtent l="0" t="0" r="3175" b="5080"/>
            <wp:docPr id="3" name="Рисунок 3" descr="C:\Users\Петр Ершов\AppData\Local\Microsoft\Windows\INetCache\Content.MSO\92C7C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Петр Ершов\AppData\Local\Microsoft\Windows\INetCache\Content.MSO\92C7CCE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0425" cy="4243161"/>
                    </a:xfrm>
                    <a:prstGeom prst="rect">
                      <a:avLst/>
                    </a:prstGeom>
                    <a:noFill/>
                    <a:ln>
                      <a:noFill/>
                    </a:ln>
                  </pic:spPr>
                </pic:pic>
              </a:graphicData>
            </a:graphic>
          </wp:inline>
        </w:drawing>
      </w:r>
    </w:p>
    <w:p>
      <w:pPr>
        <w:spacing w:line="276" w:lineRule="auto"/>
        <w:rPr>
          <w:rFonts w:ascii="Times New Roman" w:hAnsi="Times New Roman" w:cs="Times New Roman"/>
          <w:sz w:val="24"/>
          <w:szCs w:val="24"/>
          <w:lang w:val="en-US"/>
        </w:rPr>
      </w:pPr>
      <w:r>
        <w:rPr>
          <w:rFonts w:ascii="Times New Roman" w:hAnsi="Times New Roman" w:cs="Times New Roman"/>
          <w:sz w:val="24"/>
          <w:szCs w:val="24"/>
        </w:rPr>
        <w:t xml:space="preserve">Рис.  4. Многолетние изменения набора пищевых объектов, частота встречаемости которых в желудках зубатки превышала 20% / </w:t>
      </w:r>
      <w:r>
        <w:rPr>
          <w:rFonts w:ascii="Times New Roman" w:hAnsi="Times New Roman" w:cs="Times New Roman"/>
          <w:sz w:val="24"/>
          <w:szCs w:val="24"/>
          <w:lang w:val="en-US"/>
        </w:rPr>
        <w:t>Proportional</w:t>
      </w:r>
      <w:r>
        <w:rPr>
          <w:rFonts w:ascii="Times New Roman" w:hAnsi="Times New Roman" w:cs="Times New Roman"/>
          <w:sz w:val="24"/>
          <w:szCs w:val="24"/>
        </w:rPr>
        <w:t xml:space="preserve"> </w:t>
      </w:r>
      <w:r>
        <w:rPr>
          <w:rFonts w:ascii="Times New Roman" w:hAnsi="Times New Roman" w:cs="Times New Roman"/>
          <w:sz w:val="24"/>
          <w:szCs w:val="24"/>
          <w:lang w:val="en-US"/>
        </w:rPr>
        <w:t>contribution</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most</w:t>
      </w:r>
      <w:r>
        <w:rPr>
          <w:rFonts w:ascii="Times New Roman" w:hAnsi="Times New Roman" w:cs="Times New Roman"/>
          <w:sz w:val="24"/>
          <w:szCs w:val="24"/>
        </w:rPr>
        <w:t xml:space="preserve"> </w:t>
      </w:r>
      <w:r>
        <w:rPr>
          <w:rFonts w:ascii="Times New Roman" w:hAnsi="Times New Roman" w:cs="Times New Roman"/>
          <w:sz w:val="24"/>
          <w:szCs w:val="24"/>
          <w:lang w:val="en-US"/>
        </w:rPr>
        <w:t>important</w:t>
      </w:r>
      <w:r>
        <w:rPr>
          <w:rFonts w:ascii="Times New Roman" w:hAnsi="Times New Roman" w:cs="Times New Roman"/>
          <w:sz w:val="24"/>
          <w:szCs w:val="24"/>
        </w:rPr>
        <w:t xml:space="preserve"> </w:t>
      </w:r>
      <w:r>
        <w:rPr>
          <w:rFonts w:ascii="Times New Roman" w:hAnsi="Times New Roman" w:cs="Times New Roman"/>
          <w:sz w:val="24"/>
          <w:szCs w:val="24"/>
          <w:lang w:val="en-US"/>
        </w:rPr>
        <w:t>forage</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w:t>
      </w:r>
      <w:r>
        <w:rPr>
          <w:rFonts w:ascii="Times New Roman" w:hAnsi="Times New Roman" w:cs="Times New Roman"/>
          <w:sz w:val="24"/>
          <w:szCs w:val="24"/>
          <w:lang w:val="en-US"/>
        </w:rPr>
        <w:t>to</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diet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wolffish</w:t>
      </w:r>
      <w:r>
        <w:rPr>
          <w:rFonts w:ascii="Times New Roman" w:hAnsi="Times New Roman" w:cs="Times New Roman"/>
          <w:sz w:val="24"/>
          <w:szCs w:val="24"/>
        </w:rPr>
        <w:t xml:space="preserve">. </w:t>
      </w:r>
      <w:r>
        <w:rPr>
          <w:rFonts w:ascii="Times New Roman" w:hAnsi="Times New Roman" w:cs="Times New Roman"/>
          <w:sz w:val="24"/>
          <w:szCs w:val="24"/>
          <w:lang w:val="en-US"/>
        </w:rPr>
        <w:t>For each year only prey items are listed whose frequency of occurrence was at least 20% of the total composition of the diet.</w:t>
      </w:r>
    </w:p>
    <w:p>
      <w:pPr>
        <w:spacing w:line="276" w:lineRule="auto"/>
        <w:rPr>
          <w:rFonts w:ascii="Times New Roman" w:hAnsi="Times New Roman" w:cs="Times New Roman"/>
          <w:sz w:val="24"/>
          <w:szCs w:val="24"/>
          <w:lang w:val="en-US"/>
        </w:rPr>
      </w:pPr>
      <w:r>
        <w:rPr>
          <w:lang w:eastAsia="ru-RU"/>
        </w:rPr>
        <w:drawing>
          <wp:inline distT="0" distB="0" distL="114300" distR="114300">
            <wp:extent cx="4563745" cy="3714750"/>
            <wp:effectExtent l="0" t="0" r="8255" b="3810"/>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6"/>
                    <a:stretch>
                      <a:fillRect/>
                    </a:stretch>
                  </pic:blipFill>
                  <pic:spPr>
                    <a:xfrm>
                      <a:off x="0" y="0"/>
                      <a:ext cx="4563745" cy="3714750"/>
                    </a:xfrm>
                    <a:prstGeom prst="rect">
                      <a:avLst/>
                    </a:prstGeom>
                    <a:noFill/>
                    <a:ln>
                      <a:noFill/>
                    </a:ln>
                  </pic:spPr>
                </pic:pic>
              </a:graphicData>
            </a:graphic>
          </wp:inline>
        </w:drawing>
      </w:r>
    </w:p>
    <w:p>
      <w:pPr>
        <w:spacing w:line="276" w:lineRule="auto"/>
        <w:rPr>
          <w:lang w:val="en-US" w:eastAsia="ru-RU"/>
        </w:rPr>
      </w:pPr>
    </w:p>
    <w:p>
      <w:pPr>
        <w:spacing w:line="276" w:lineRule="auto"/>
        <w:rPr>
          <w:rFonts w:ascii="Times New Roman" w:hAnsi="Times New Roman" w:cs="Times New Roman"/>
          <w:b/>
          <w:sz w:val="28"/>
          <w:szCs w:val="28"/>
        </w:rPr>
      </w:pPr>
      <w:r>
        <w:rPr>
          <w:rFonts w:ascii="Times New Roman" w:hAnsi="Times New Roman" w:eastAsia="Times New Roman" w:cs="Times New Roman"/>
          <w:b/>
          <w:bCs/>
          <w:sz w:val="24"/>
          <w:szCs w:val="24"/>
          <w:lang w:eastAsia="ru-RU"/>
        </w:rPr>
        <w:t>Сезонная и многолетняя динамика частоты пустых кишечников (</w:t>
      </w:r>
      <w:r>
        <w:rPr>
          <w:rFonts w:ascii="Times New Roman" w:hAnsi="Times New Roman" w:eastAsia="Times New Roman" w:cs="Times New Roman"/>
          <w:b/>
          <w:bCs/>
          <w:sz w:val="24"/>
          <w:szCs w:val="24"/>
          <w:lang w:val="en-US" w:eastAsia="ru-RU"/>
        </w:rPr>
        <w:t>empty</w:t>
      </w:r>
      <w:r>
        <w:rPr>
          <w:rFonts w:ascii="Times New Roman" w:hAnsi="Times New Roman" w:eastAsia="Times New Roman" w:cs="Times New Roman"/>
          <w:b/>
          <w:bCs/>
          <w:sz w:val="24"/>
          <w:szCs w:val="24"/>
          <w:lang w:eastAsia="ru-RU"/>
        </w:rPr>
        <w:t xml:space="preserve"> </w:t>
      </w:r>
      <w:r>
        <w:rPr>
          <w:rFonts w:ascii="Times New Roman" w:hAnsi="Times New Roman" w:eastAsia="Times New Roman" w:cs="Times New Roman"/>
          <w:b/>
          <w:bCs/>
          <w:sz w:val="24"/>
          <w:szCs w:val="24"/>
          <w:lang w:val="en-US" w:eastAsia="ru-RU"/>
        </w:rPr>
        <w:t>guts</w:t>
      </w:r>
      <w:r>
        <w:rPr>
          <w:rFonts w:ascii="Times New Roman" w:hAnsi="Times New Roman" w:eastAsia="Times New Roman" w:cs="Times New Roman"/>
          <w:b/>
          <w:bCs/>
          <w:sz w:val="24"/>
          <w:szCs w:val="24"/>
          <w:lang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Помимо рыб, у которых была обнаружена пища в желудках, в уловах ежегодно присутствовали также зубатки с пустыми желудками. Встречаемость таких особей значительно варьировала по годам – от 17.2 до 69.8% и в среднем составила почти половину (47.2%) от общего числа исследованных рыб (Табл. 3). Результаты анализа построенной модели показали, что у самцов значимой сезонной динамики доли особей с пустыми желудками не наблюдается (Табл. 5, Рис. 5В). Иная картина по встречаемости рыб с разным наполнением желудка наблюдалась у самок. На протяжении периода наблюдений (июнь-август) наибольшая вероятность встретить самку с пустым желудком отмечалась в конце июля-начале августа, т.е. в период массового нереста рыб (</w:t>
      </w:r>
      <w:r>
        <w:rPr>
          <w:rFonts w:ascii="Times New Roman" w:hAnsi="Times New Roman" w:eastAsia="Times New Roman" w:cs="Times New Roman"/>
          <w:i/>
          <w:sz w:val="24"/>
          <w:szCs w:val="24"/>
          <w:lang w:eastAsia="ru-RU"/>
        </w:rPr>
        <w:t>р&lt;</w:t>
      </w:r>
      <w:r>
        <w:rPr>
          <w:rFonts w:ascii="Times New Roman" w:hAnsi="Times New Roman" w:eastAsia="Times New Roman" w:cs="Times New Roman"/>
          <w:sz w:val="24"/>
          <w:szCs w:val="24"/>
          <w:lang w:eastAsia="ru-RU"/>
        </w:rPr>
        <w:t xml:space="preserve">0.01, Табл. 5, Рис. 5А). Согласно данным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ins w:id="345" w:author="google1599737165" w:date="2024-04-29T23:36:51Z">
        <w:r>
          <w:rPr>
            <w:rFonts w:hint="default" w:ascii="Times New Roman" w:hAnsi="Times New Roman" w:eastAsia="Times New Roman" w:cs="Times New Roman"/>
            <w:i/>
            <w:sz w:val="24"/>
            <w:szCs w:val="24"/>
            <w:lang w:val="en-US" w:eastAsia="ru-RU"/>
          </w:rPr>
          <w:t>3</w:t>
        </w:r>
      </w:ins>
      <w:del w:id="346" w:author="google1599737165" w:date="2024-04-29T23:36:51Z">
        <w:r>
          <w:rPr>
            <w:rFonts w:ascii="Times New Roman" w:hAnsi="Times New Roman" w:eastAsia="Times New Roman" w:cs="Times New Roman"/>
            <w:sz w:val="24"/>
            <w:szCs w:val="24"/>
            <w:lang w:eastAsia="ru-RU"/>
          </w:rPr>
          <w:delText>2</w:delText>
        </w:r>
      </w:del>
      <w:r>
        <w:rPr>
          <w:rFonts w:ascii="Times New Roman" w:hAnsi="Times New Roman" w:eastAsia="Times New Roman" w:cs="Times New Roman"/>
          <w:sz w:val="24"/>
          <w:szCs w:val="24"/>
          <w:lang w:eastAsia="ru-RU"/>
        </w:rPr>
        <w:t xml:space="preserve">, самые редкие встречи самок с пустыми желудками приходятся на первую половину лета, т.е. на преднерестовый период. Во второй половине лета, в период нереста рыб, частота встречаемости самок с пустыми желудками возрастает. У самцов статистически значимого сезонного изменения частоты встречаемости особей без пищи в желудках не обнаружено. В среднем среди самок особи с пустыми желудками встречались чаще, чем среди самцов (Табл.5).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Таблица 5. Параметры аддитивной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sz w:val="24"/>
          <w:szCs w:val="24"/>
          <w:lang w:eastAsia="ru-RU"/>
        </w:rPr>
        <w:t xml:space="preserve"> </w:t>
      </w:r>
      <w:ins w:id="347" w:author="google1599737165" w:date="2024-04-29T23:36:55Z">
        <w:r>
          <w:rPr>
            <w:rFonts w:hint="default" w:ascii="Times New Roman" w:hAnsi="Times New Roman" w:eastAsia="Times New Roman" w:cs="Times New Roman"/>
            <w:sz w:val="24"/>
            <w:szCs w:val="24"/>
            <w:lang w:val="en-US" w:eastAsia="ru-RU"/>
          </w:rPr>
          <w:t>3</w:t>
        </w:r>
      </w:ins>
      <w:del w:id="348" w:author="google1599737165" w:date="2024-04-29T23:36:55Z">
        <w:r>
          <w:rPr>
            <w:rFonts w:ascii="Times New Roman" w:hAnsi="Times New Roman" w:eastAsia="Times New Roman" w:cs="Times New Roman"/>
            <w:sz w:val="24"/>
            <w:szCs w:val="24"/>
            <w:lang w:eastAsia="ru-RU"/>
          </w:rPr>
          <w:delText>2</w:delText>
        </w:r>
      </w:del>
      <w:r>
        <w:rPr>
          <w:rFonts w:ascii="Times New Roman" w:hAnsi="Times New Roman" w:eastAsia="Times New Roman" w:cs="Times New Roman"/>
          <w:sz w:val="24"/>
          <w:szCs w:val="24"/>
          <w:lang w:eastAsia="ru-RU"/>
        </w:rPr>
        <w:t>), описывающей сезонные и многолетние изменения частоты встречаемости особей зубатки с пустыми желудками</w:t>
      </w:r>
    </w:p>
    <w:tbl>
      <w:tblPr>
        <w:tblStyle w:val="3"/>
        <w:tblW w:w="5980" w:type="dxa"/>
        <w:tblInd w:w="0" w:type="dxa"/>
        <w:tblLayout w:type="autofit"/>
        <w:tblCellMar>
          <w:top w:w="0" w:type="dxa"/>
          <w:left w:w="108" w:type="dxa"/>
          <w:bottom w:w="0" w:type="dxa"/>
          <w:right w:w="108" w:type="dxa"/>
        </w:tblCellMar>
      </w:tblPr>
      <w:tblGrid>
        <w:gridCol w:w="2080"/>
        <w:gridCol w:w="1240"/>
        <w:gridCol w:w="1320"/>
        <w:gridCol w:w="1340"/>
      </w:tblGrid>
      <w:tr>
        <w:tblPrEx>
          <w:tblCellMar>
            <w:top w:w="0" w:type="dxa"/>
            <w:left w:w="108" w:type="dxa"/>
            <w:bottom w:w="0" w:type="dxa"/>
            <w:right w:w="108" w:type="dxa"/>
          </w:tblCellMar>
        </w:tblPrEx>
        <w:trPr>
          <w:trHeight w:val="315" w:hRule="atLeast"/>
        </w:trPr>
        <w:tc>
          <w:tcPr>
            <w:tcW w:w="5980" w:type="dxa"/>
            <w:gridSpan w:val="4"/>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color w:val="000000"/>
                <w:sz w:val="24"/>
                <w:szCs w:val="24"/>
                <w:lang w:val="en-US" w:eastAsia="ru-RU"/>
              </w:rPr>
              <w:t>Smoothers</w:t>
            </w:r>
          </w:p>
        </w:tc>
      </w:tr>
      <w:tr>
        <w:tblPrEx>
          <w:tblCellMar>
            <w:top w:w="0" w:type="dxa"/>
            <w:left w:w="108" w:type="dxa"/>
            <w:bottom w:w="0" w:type="dxa"/>
            <w:right w:w="108" w:type="dxa"/>
          </w:tblCellMar>
        </w:tblPrEx>
        <w:trPr>
          <w:trHeight w:val="315" w:hRule="atLeast"/>
        </w:trPr>
        <w:tc>
          <w:tcPr>
            <w:tcW w:w="2080"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4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2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statistic</w:t>
            </w:r>
          </w:p>
        </w:tc>
        <w:tc>
          <w:tcPr>
            <w:tcW w:w="134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p.value</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s(DOY):Sexfemale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1.000423</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7.183059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0.0073804</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1.000195</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2.319201</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0.1278000</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s(Year)</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4.961386</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60.355039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30" w:hRule="atLeast"/>
        </w:trPr>
        <w:tc>
          <w:tcPr>
            <w:tcW w:w="5980" w:type="dxa"/>
            <w:gridSpan w:val="4"/>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Parametric terms</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term</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estimate</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z-statistic</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p.value</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(Intercept)</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 xml:space="preserve">0.1793     </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1.728</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0.084</w:t>
            </w:r>
          </w:p>
        </w:tc>
      </w:tr>
      <w:tr>
        <w:tblPrEx>
          <w:tblCellMar>
            <w:top w:w="0" w:type="dxa"/>
            <w:left w:w="108" w:type="dxa"/>
            <w:bottom w:w="0" w:type="dxa"/>
            <w:right w:w="108" w:type="dxa"/>
          </w:tblCellMar>
        </w:tblPrEx>
        <w:trPr>
          <w:trHeight w:val="330" w:hRule="atLeast"/>
        </w:trPr>
        <w:tc>
          <w:tcPr>
            <w:tcW w:w="208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Sex</w:t>
            </w:r>
            <w:r>
              <w:rPr>
                <w:rFonts w:ascii="Times New Roman" w:hAnsi="Times New Roman" w:eastAsia="Times New Roman" w:cs="Times New Roman"/>
                <w:sz w:val="24"/>
                <w:szCs w:val="24"/>
                <w:vertAlign w:val="subscript"/>
                <w:lang w:val="en-US" w:eastAsia="ru-RU"/>
              </w:rPr>
              <w:t>Male</w:t>
            </w:r>
          </w:p>
        </w:tc>
        <w:tc>
          <w:tcPr>
            <w:tcW w:w="12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-0.6139</w:t>
            </w:r>
          </w:p>
        </w:tc>
        <w:tc>
          <w:tcPr>
            <w:tcW w:w="132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-4.152</w:t>
            </w:r>
          </w:p>
        </w:tc>
        <w:tc>
          <w:tcPr>
            <w:tcW w:w="13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0.0000329</w:t>
            </w:r>
          </w:p>
        </w:tc>
      </w:tr>
    </w:tbl>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5. Сезонные изменения частоты особей с пустыми кишечниками среди самок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и самцов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согласно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sz w:val="24"/>
          <w:szCs w:val="24"/>
          <w:lang w:eastAsia="ru-RU"/>
        </w:rPr>
        <w:t xml:space="preserve"> 2.</w:t>
      </w: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2" name="Рисунок 2" descr="C:\Users\Петр Ершов\AppData\Local\Microsoft\Windows\INetCache\Content.MSO\868C2D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Петр Ершов\AppData\Local\Microsoft\Windows\INetCache\Content.MSO\868C2D0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Многолетние изменения встречаемости особей с пустыми желудками в уловах зубатки в губе Чупа были статистически значимы (Табл.5, Рис. 6). Поскольку межгодовых различий в половом составе зубаток в выборках не было обнаружено </w:t>
      </w:r>
      <w:r>
        <w:rPr>
          <w:rFonts w:ascii="Times New Roman" w:hAnsi="Times New Roman" w:cs="Times New Roman"/>
          <w:sz w:val="24"/>
          <w:szCs w:val="24"/>
          <w:highlight w:val="green"/>
        </w:rPr>
        <w:t>(</w:t>
      </w:r>
      <w:ins w:id="349" w:author="google1599737165" w:date="2024-04-29T23:37:13Z">
        <w:r>
          <w:rPr>
            <w:rFonts w:ascii="Times New Roman" w:hAnsi="Times New Roman" w:cs="Times New Roman"/>
            <w:sz w:val="24"/>
            <w:szCs w:val="24"/>
            <w:highlight w:val="green"/>
            <w:lang w:val="ru-RU"/>
          </w:rPr>
          <w:t>см</w:t>
        </w:r>
      </w:ins>
      <w:ins w:id="350" w:author="google1599737165" w:date="2024-04-29T23:37:13Z">
        <w:r>
          <w:rPr>
            <w:rFonts w:hint="default" w:ascii="Times New Roman" w:hAnsi="Times New Roman" w:cs="Times New Roman"/>
            <w:sz w:val="24"/>
            <w:szCs w:val="24"/>
            <w:highlight w:val="green"/>
            <w:lang w:val="ru-RU"/>
          </w:rPr>
          <w:t xml:space="preserve">. </w:t>
        </w:r>
      </w:ins>
      <w:ins w:id="351" w:author="google1599737165" w:date="2024-04-29T23:37:14Z">
        <w:r>
          <w:rPr>
            <w:rFonts w:hint="default" w:ascii="Times New Roman" w:hAnsi="Times New Roman" w:cs="Times New Roman"/>
            <w:sz w:val="24"/>
            <w:szCs w:val="24"/>
            <w:highlight w:val="green"/>
            <w:lang w:val="ru-RU"/>
          </w:rPr>
          <w:t>В</w:t>
        </w:r>
      </w:ins>
      <w:ins w:id="352" w:author="google1599737165" w:date="2024-04-29T23:37:15Z">
        <w:r>
          <w:rPr>
            <w:rFonts w:hint="default" w:ascii="Times New Roman" w:hAnsi="Times New Roman" w:cs="Times New Roman"/>
            <w:sz w:val="24"/>
            <w:szCs w:val="24"/>
            <w:highlight w:val="green"/>
            <w:lang w:val="ru-RU"/>
          </w:rPr>
          <w:t>ыше</w:t>
        </w:r>
      </w:ins>
      <w:ins w:id="353" w:author="google1599737165" w:date="2024-04-29T23:37:16Z">
        <w:r>
          <w:rPr>
            <w:rFonts w:hint="default" w:ascii="Times New Roman" w:hAnsi="Times New Roman" w:cs="Times New Roman"/>
            <w:sz w:val="24"/>
            <w:szCs w:val="24"/>
            <w:highlight w:val="green"/>
            <w:lang w:val="ru-RU"/>
          </w:rPr>
          <w:t xml:space="preserve"> </w:t>
        </w:r>
      </w:ins>
      <w:r>
        <w:rPr>
          <w:rFonts w:ascii="Times New Roman" w:hAnsi="Times New Roman" w:cs="Times New Roman"/>
          <w:sz w:val="24"/>
          <w:szCs w:val="24"/>
          <w:highlight w:val="green"/>
        </w:rPr>
        <w:t>табл. ++++</w:t>
      </w:r>
      <w:r>
        <w:rPr>
          <w:rFonts w:ascii="Times New Roman" w:hAnsi="Times New Roman" w:cs="Times New Roman"/>
          <w:sz w:val="24"/>
          <w:szCs w:val="24"/>
        </w:rPr>
        <w:t xml:space="preserve"> ), данные по самцам и самкам при анализе модели были объединены. На приведенном рисунке четко выделяются два пика кривой, которые означают, что в данные годы вероятность встретить особь с пустым желудком была достоверно выше, чем в остальные. “Голодные” годы для зубатки, т.е. когда доля особей с пустыми желудками в уловах была наибольшей, приходятся на периоды 2010-2014 гг. и 2019-2021 гг. </w:t>
      </w:r>
    </w:p>
    <w:p>
      <w:pPr>
        <w:spacing w:line="276" w:lineRule="auto"/>
        <w:rPr>
          <w:rFonts w:ascii="Times New Roman" w:hAnsi="Times New Roman" w:cs="Times New Roman"/>
          <w:sz w:val="24"/>
          <w:szCs w:val="24"/>
        </w:rPr>
      </w:pP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1" name="Рисунок 1" descr="C:\Users\Петр Ершов\AppData\Local\Microsoft\Windows\INetCache\Content.MSO\C7527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Петр Ершов\AppData\Local\Microsoft\Windows\INetCache\Content.MSO\C7527D9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Рис. 6. Многолетняя динамика частоты встречаемости особей зубатки с пустыми желудками </w:t>
      </w:r>
    </w:p>
    <w:p>
      <w:pPr>
        <w:spacing w:after="0" w:line="360" w:lineRule="auto"/>
        <w:rPr>
          <w:rFonts w:ascii="Times New Roman" w:hAnsi="Times New Roman" w:eastAsia="Times New Roman" w:cs="Times New Roman"/>
          <w:b/>
          <w:color w:val="000000"/>
          <w:sz w:val="24"/>
          <w:szCs w:val="24"/>
          <w:lang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ОБСУЖДЕНИЕ</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wolffish</w:t>
      </w:r>
    </w:p>
    <w:p>
      <w:pPr>
        <w:spacing w:after="0" w:line="360" w:lineRule="auto"/>
        <w:jc w:val="both"/>
        <w:rPr>
          <w:ins w:id="354" w:author="google1599737165" w:date="2024-04-29T23:39:56Z"/>
          <w:rStyle w:val="7"/>
          <w:rFonts w:ascii="Times New Roman" w:hAnsi="Times New Roman" w:cs="Times New Roman"/>
          <w:sz w:val="24"/>
          <w:szCs w:val="24"/>
        </w:rPr>
      </w:pPr>
      <w:r>
        <w:rPr>
          <w:rFonts w:ascii="Times New Roman" w:hAnsi="Times New Roman" w:eastAsia="Times New Roman" w:cs="Times New Roman"/>
          <w:color w:val="000000"/>
          <w:sz w:val="24"/>
          <w:szCs w:val="24"/>
          <w:lang w:eastAsia="ru-RU"/>
        </w:rPr>
        <w:t>Проведенные нами исследования показали, что зубатка в губе Чупа питается бентосными организмами различных таксономических групп, причем доминирующую роль в ее рационе играют моллюски</w:t>
      </w:r>
      <w:ins w:id="355" w:author="google1599737165" w:date="2024-04-29T23:38:04Z">
        <w:r>
          <w:rPr>
            <w:rFonts w:hint="default" w:ascii="Times New Roman" w:hAnsi="Times New Roman" w:eastAsia="Times New Roman" w:cs="Times New Roman"/>
            <w:color w:val="000000"/>
            <w:sz w:val="24"/>
            <w:szCs w:val="24"/>
            <w:lang w:val="en-US" w:eastAsia="ru-RU"/>
          </w:rPr>
          <w:t xml:space="preserve"> </w:t>
        </w:r>
      </w:ins>
      <w:r>
        <w:commentReference w:id="12"/>
      </w:r>
      <w:r>
        <w:rPr>
          <w:rFonts w:ascii="Times New Roman" w:hAnsi="Times New Roman" w:eastAsia="Times New Roman" w:cs="Times New Roman"/>
          <w:color w:val="000000"/>
          <w:sz w:val="24"/>
          <w:szCs w:val="24"/>
          <w:lang w:eastAsia="ru-RU"/>
        </w:rPr>
        <w:t xml:space="preserve">. Высокое и сходное видовое разнообразие потребляемых зубаткой организмов макрофауны бентоса ранее отмечалось и для других районов Карельского побережья Белого моря (Летнерецкая губа, Гридинская губа, пролив Великая Салма). При этом основными пищевыми объектами зубатки из этих локаций также являлись брюхоногие и двустворчатые моллюски (Барсуков, 1956; Кудерский, Русанова, 1963), а набор встреченных видов был практически идентичен сведениям по зубатке из губы Чупа. Помимо моллюсков существенное значение в питании зубатки из Летнерецкой губы играли еще и крабы </w:t>
      </w:r>
      <w:r>
        <w:rPr>
          <w:rFonts w:ascii="Times New Roman" w:hAnsi="Times New Roman" w:eastAsia="Times New Roman" w:cs="Times New Roman"/>
          <w:i/>
          <w:color w:val="000000"/>
          <w:sz w:val="24"/>
          <w:szCs w:val="24"/>
          <w:lang w:eastAsia="ru-RU"/>
        </w:rPr>
        <w:t xml:space="preserve">Hyas araneus </w:t>
      </w:r>
      <w:r>
        <w:rPr>
          <w:rFonts w:ascii="Times New Roman" w:hAnsi="Times New Roman" w:eastAsia="Times New Roman" w:cs="Times New Roman"/>
          <w:color w:val="000000"/>
          <w:sz w:val="24"/>
          <w:szCs w:val="24"/>
          <w:lang w:eastAsia="ru-RU"/>
        </w:rPr>
        <w:t xml:space="preserve">(Барсуков, 1956). Сравнение наших и опубликованных данных показало, что в состав доминирующих объектов питания зубатки во всех перечисленных выше районах исследований входили сходные виды моллюсков -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blue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mussels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Зубатка предпочитала питаться этими видами в разные годы наблюдений. Следует заметить, что эти моллюски обычно имеют гораздо более высокие показатели биомассы в структуре донных сублиторальных биоценозов у побережий в Кандалакшском заливе (Луканин и др., 1983; Голиков, Федяков, 1982;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1988; 1985а,б) по сравнению с представителями большинства остальных видов двустворчатых и брюхоногих моллюсков, обнаруженных в желудках зубаток. Очевидно, что обилие моллюсков в поселениях, относительно крупные их размеры и открытое расположение на грунте способствовали тому, что зубатка питалась преимущественно этими видами. </w:t>
      </w:r>
      <w:r>
        <w:rPr>
          <w:rStyle w:val="7"/>
          <w:rFonts w:ascii="Times New Roman" w:hAnsi="Times New Roman" w:cs="Times New Roman"/>
          <w:sz w:val="24"/>
          <w:szCs w:val="24"/>
        </w:rPr>
        <w:t xml:space="preserve">Зубатки являются визуальными хищниками и проявляют высокую степень размерной избирательности в отношении более крупных объектов добычи, поскольку это энергетически более выгодно </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1986). После выбора индивидуальной крупной жертвы, зубатка раздавливает ее перед тем, как проглотить. В целом, роль крупных экземпляров моллюсков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etc</w:t>
      </w:r>
      <w:r>
        <w:rPr>
          <w:rFonts w:ascii="Times New Roman" w:hAnsi="Times New Roman" w:eastAsia="Times New Roman" w:cs="Times New Roman"/>
          <w:color w:val="000000"/>
          <w:sz w:val="24"/>
          <w:szCs w:val="24"/>
          <w:lang w:eastAsia="ru-RU"/>
        </w:rPr>
        <w:t>.) и других организмов макрофауны бентоса в питании зубатки увеличивается по мере возрастания возраста/размера рыб (Барсуков, 1956; наши наблюдения).  Степень потребления таких крупных особей зубаткой высока</w:t>
      </w:r>
      <w:r>
        <w:rPr>
          <w:rStyle w:val="7"/>
          <w:rFonts w:ascii="Times New Roman" w:hAnsi="Times New Roman" w:cs="Times New Roman"/>
          <w:sz w:val="24"/>
          <w:szCs w:val="24"/>
        </w:rPr>
        <w:t>, несмотря на то, что другие мелкие виды моллюсков более многочисленны и доступны.</w:t>
      </w:r>
    </w:p>
    <w:p>
      <w:pPr>
        <w:spacing w:after="0" w:line="360" w:lineRule="auto"/>
        <w:jc w:val="both"/>
        <w:rPr>
          <w:rFonts w:hint="default" w:ascii="Times New Roman" w:hAnsi="Times New Roman" w:eastAsia="Times New Roman" w:cs="Times New Roman"/>
          <w:color w:val="000000"/>
          <w:sz w:val="24"/>
          <w:szCs w:val="24"/>
          <w:lang w:val="en-US" w:eastAsia="ru-RU"/>
        </w:rPr>
      </w:pPr>
      <w:ins w:id="356" w:author="google1599737165" w:date="2024-04-29T23:39:57Z">
        <w:r>
          <w:rPr>
            <w:rStyle w:val="7"/>
            <w:rFonts w:ascii="Times New Roman" w:hAnsi="Times New Roman" w:cs="Times New Roman"/>
            <w:sz w:val="24"/>
            <w:szCs w:val="24"/>
            <w:highlight w:val="yellow"/>
            <w:lang w:val="ru-RU"/>
            <w:rPrChange w:id="357" w:author="google1599737165" w:date="2024-04-29T23:42:08Z">
              <w:rPr>
                <w:rStyle w:val="7"/>
                <w:rFonts w:ascii="Times New Roman" w:hAnsi="Times New Roman" w:cs="Times New Roman"/>
                <w:sz w:val="24"/>
                <w:szCs w:val="24"/>
                <w:lang w:val="ru-RU"/>
              </w:rPr>
            </w:rPrChange>
          </w:rPr>
          <w:t>Т</w:t>
        </w:r>
      </w:ins>
      <w:ins w:id="359" w:author="google1599737165" w:date="2024-04-29T23:39:58Z">
        <w:r>
          <w:rPr>
            <w:rStyle w:val="7"/>
            <w:rFonts w:ascii="Times New Roman" w:hAnsi="Times New Roman" w:cs="Times New Roman"/>
            <w:sz w:val="24"/>
            <w:szCs w:val="24"/>
            <w:highlight w:val="yellow"/>
            <w:lang w:val="ru-RU"/>
            <w:rPrChange w:id="360" w:author="google1599737165" w:date="2024-04-29T23:42:08Z">
              <w:rPr>
                <w:rStyle w:val="7"/>
                <w:rFonts w:ascii="Times New Roman" w:hAnsi="Times New Roman" w:cs="Times New Roman"/>
                <w:sz w:val="24"/>
                <w:szCs w:val="24"/>
                <w:lang w:val="ru-RU"/>
              </w:rPr>
            </w:rPrChange>
          </w:rPr>
          <w:t>ут</w:t>
        </w:r>
      </w:ins>
      <w:ins w:id="362" w:author="google1599737165" w:date="2024-04-29T23:39:58Z">
        <w:r>
          <w:rPr>
            <w:rStyle w:val="7"/>
            <w:rFonts w:hint="default" w:ascii="Times New Roman" w:hAnsi="Times New Roman" w:cs="Times New Roman"/>
            <w:sz w:val="24"/>
            <w:szCs w:val="24"/>
            <w:highlight w:val="yellow"/>
            <w:lang w:val="ru-RU"/>
            <w:rPrChange w:id="363" w:author="google1599737165" w:date="2024-04-29T23:42:08Z">
              <w:rPr>
                <w:rStyle w:val="7"/>
                <w:rFonts w:hint="default" w:ascii="Times New Roman" w:hAnsi="Times New Roman" w:cs="Times New Roman"/>
                <w:sz w:val="24"/>
                <w:szCs w:val="24"/>
                <w:lang w:val="ru-RU"/>
              </w:rPr>
            </w:rPrChange>
          </w:rPr>
          <w:t xml:space="preserve"> </w:t>
        </w:r>
      </w:ins>
      <w:ins w:id="365" w:author="google1599737165" w:date="2024-04-29T23:39:59Z">
        <w:r>
          <w:rPr>
            <w:rStyle w:val="7"/>
            <w:rFonts w:hint="default" w:ascii="Times New Roman" w:hAnsi="Times New Roman" w:cs="Times New Roman"/>
            <w:sz w:val="24"/>
            <w:szCs w:val="24"/>
            <w:highlight w:val="yellow"/>
            <w:lang w:val="ru-RU"/>
            <w:rPrChange w:id="366" w:author="google1599737165" w:date="2024-04-29T23:42:08Z">
              <w:rPr>
                <w:rStyle w:val="7"/>
                <w:rFonts w:hint="default" w:ascii="Times New Roman" w:hAnsi="Times New Roman" w:cs="Times New Roman"/>
                <w:sz w:val="24"/>
                <w:szCs w:val="24"/>
                <w:lang w:val="ru-RU"/>
              </w:rPr>
            </w:rPrChange>
          </w:rPr>
          <w:t>мож</w:t>
        </w:r>
      </w:ins>
      <w:ins w:id="368" w:author="google1599737165" w:date="2024-04-29T23:40:00Z">
        <w:r>
          <w:rPr>
            <w:rStyle w:val="7"/>
            <w:rFonts w:hint="default" w:ascii="Times New Roman" w:hAnsi="Times New Roman" w:cs="Times New Roman"/>
            <w:sz w:val="24"/>
            <w:szCs w:val="24"/>
            <w:highlight w:val="yellow"/>
            <w:lang w:val="ru-RU"/>
            <w:rPrChange w:id="369" w:author="google1599737165" w:date="2024-04-29T23:42:08Z">
              <w:rPr>
                <w:rStyle w:val="7"/>
                <w:rFonts w:hint="default" w:ascii="Times New Roman" w:hAnsi="Times New Roman" w:cs="Times New Roman"/>
                <w:sz w:val="24"/>
                <w:szCs w:val="24"/>
                <w:lang w:val="ru-RU"/>
              </w:rPr>
            </w:rPrChange>
          </w:rPr>
          <w:t>ет быт</w:t>
        </w:r>
      </w:ins>
      <w:ins w:id="371" w:author="google1599737165" w:date="2024-04-29T23:40:01Z">
        <w:r>
          <w:rPr>
            <w:rStyle w:val="7"/>
            <w:rFonts w:hint="default" w:ascii="Times New Roman" w:hAnsi="Times New Roman" w:cs="Times New Roman"/>
            <w:sz w:val="24"/>
            <w:szCs w:val="24"/>
            <w:highlight w:val="yellow"/>
            <w:lang w:val="ru-RU"/>
            <w:rPrChange w:id="372" w:author="google1599737165" w:date="2024-04-29T23:42:08Z">
              <w:rPr>
                <w:rStyle w:val="7"/>
                <w:rFonts w:hint="default" w:ascii="Times New Roman" w:hAnsi="Times New Roman" w:cs="Times New Roman"/>
                <w:sz w:val="24"/>
                <w:szCs w:val="24"/>
                <w:lang w:val="ru-RU"/>
              </w:rPr>
            </w:rPrChange>
          </w:rPr>
          <w:t xml:space="preserve">ь </w:t>
        </w:r>
      </w:ins>
      <w:ins w:id="374" w:author="google1599737165" w:date="2024-04-29T23:40:02Z">
        <w:r>
          <w:rPr>
            <w:rStyle w:val="7"/>
            <w:rFonts w:hint="default" w:ascii="Times New Roman" w:hAnsi="Times New Roman" w:cs="Times New Roman"/>
            <w:sz w:val="24"/>
            <w:szCs w:val="24"/>
            <w:highlight w:val="yellow"/>
            <w:lang w:val="ru-RU"/>
            <w:rPrChange w:id="375" w:author="google1599737165" w:date="2024-04-29T23:42:08Z">
              <w:rPr>
                <w:rStyle w:val="7"/>
                <w:rFonts w:hint="default" w:ascii="Times New Roman" w:hAnsi="Times New Roman" w:cs="Times New Roman"/>
                <w:sz w:val="24"/>
                <w:szCs w:val="24"/>
                <w:lang w:val="ru-RU"/>
              </w:rPr>
            </w:rPrChange>
          </w:rPr>
          <w:t xml:space="preserve">надо </w:t>
        </w:r>
      </w:ins>
      <w:ins w:id="377" w:author="google1599737165" w:date="2024-04-29T23:40:06Z">
        <w:r>
          <w:rPr>
            <w:rStyle w:val="7"/>
            <w:rFonts w:hint="default" w:ascii="Times New Roman" w:hAnsi="Times New Roman" w:cs="Times New Roman"/>
            <w:sz w:val="24"/>
            <w:szCs w:val="24"/>
            <w:highlight w:val="yellow"/>
            <w:lang w:val="ru-RU"/>
            <w:rPrChange w:id="378" w:author="google1599737165" w:date="2024-04-29T23:42:08Z">
              <w:rPr>
                <w:rStyle w:val="7"/>
                <w:rFonts w:hint="default" w:ascii="Times New Roman" w:hAnsi="Times New Roman" w:cs="Times New Roman"/>
                <w:sz w:val="24"/>
                <w:szCs w:val="24"/>
                <w:lang w:val="ru-RU"/>
              </w:rPr>
            </w:rPrChange>
          </w:rPr>
          <w:t>выс</w:t>
        </w:r>
      </w:ins>
      <w:ins w:id="380" w:author="google1599737165" w:date="2024-04-29T23:40:07Z">
        <w:r>
          <w:rPr>
            <w:rStyle w:val="7"/>
            <w:rFonts w:hint="default" w:ascii="Times New Roman" w:hAnsi="Times New Roman" w:cs="Times New Roman"/>
            <w:sz w:val="24"/>
            <w:szCs w:val="24"/>
            <w:highlight w:val="yellow"/>
            <w:lang w:val="ru-RU"/>
            <w:rPrChange w:id="381" w:author="google1599737165" w:date="2024-04-29T23:42:08Z">
              <w:rPr>
                <w:rStyle w:val="7"/>
                <w:rFonts w:hint="default" w:ascii="Times New Roman" w:hAnsi="Times New Roman" w:cs="Times New Roman"/>
                <w:sz w:val="24"/>
                <w:szCs w:val="24"/>
                <w:lang w:val="ru-RU"/>
              </w:rPr>
            </w:rPrChange>
          </w:rPr>
          <w:t>ветит</w:t>
        </w:r>
      </w:ins>
      <w:ins w:id="383" w:author="google1599737165" w:date="2024-04-29T23:40:08Z">
        <w:r>
          <w:rPr>
            <w:rStyle w:val="7"/>
            <w:rFonts w:hint="default" w:ascii="Times New Roman" w:hAnsi="Times New Roman" w:cs="Times New Roman"/>
            <w:sz w:val="24"/>
            <w:szCs w:val="24"/>
            <w:highlight w:val="yellow"/>
            <w:lang w:val="ru-RU"/>
            <w:rPrChange w:id="384" w:author="google1599737165" w:date="2024-04-29T23:42:08Z">
              <w:rPr>
                <w:rStyle w:val="7"/>
                <w:rFonts w:hint="default" w:ascii="Times New Roman" w:hAnsi="Times New Roman" w:cs="Times New Roman"/>
                <w:sz w:val="24"/>
                <w:szCs w:val="24"/>
                <w:lang w:val="ru-RU"/>
              </w:rPr>
            </w:rPrChange>
          </w:rPr>
          <w:t>ь ещ</w:t>
        </w:r>
      </w:ins>
      <w:ins w:id="386" w:author="google1599737165" w:date="2024-04-29T23:40:09Z">
        <w:r>
          <w:rPr>
            <w:rStyle w:val="7"/>
            <w:rFonts w:hint="default" w:ascii="Times New Roman" w:hAnsi="Times New Roman" w:cs="Times New Roman"/>
            <w:sz w:val="24"/>
            <w:szCs w:val="24"/>
            <w:highlight w:val="yellow"/>
            <w:lang w:val="ru-RU"/>
            <w:rPrChange w:id="387" w:author="google1599737165" w:date="2024-04-29T23:42:08Z">
              <w:rPr>
                <w:rStyle w:val="7"/>
                <w:rFonts w:hint="default" w:ascii="Times New Roman" w:hAnsi="Times New Roman" w:cs="Times New Roman"/>
                <w:sz w:val="24"/>
                <w:szCs w:val="24"/>
                <w:lang w:val="ru-RU"/>
              </w:rPr>
            </w:rPrChange>
          </w:rPr>
          <w:t>е один</w:t>
        </w:r>
      </w:ins>
      <w:ins w:id="389" w:author="google1599737165" w:date="2024-04-29T23:40:10Z">
        <w:r>
          <w:rPr>
            <w:rStyle w:val="7"/>
            <w:rFonts w:hint="default" w:ascii="Times New Roman" w:hAnsi="Times New Roman" w:cs="Times New Roman"/>
            <w:sz w:val="24"/>
            <w:szCs w:val="24"/>
            <w:highlight w:val="yellow"/>
            <w:lang w:val="ru-RU"/>
            <w:rPrChange w:id="390" w:author="google1599737165" w:date="2024-04-29T23:42:08Z">
              <w:rPr>
                <w:rStyle w:val="7"/>
                <w:rFonts w:hint="default" w:ascii="Times New Roman" w:hAnsi="Times New Roman" w:cs="Times New Roman"/>
                <w:sz w:val="24"/>
                <w:szCs w:val="24"/>
                <w:lang w:val="ru-RU"/>
              </w:rPr>
            </w:rPrChange>
          </w:rPr>
          <w:t xml:space="preserve"> асп</w:t>
        </w:r>
      </w:ins>
      <w:ins w:id="392" w:author="google1599737165" w:date="2024-04-29T23:40:11Z">
        <w:r>
          <w:rPr>
            <w:rStyle w:val="7"/>
            <w:rFonts w:hint="default" w:ascii="Times New Roman" w:hAnsi="Times New Roman" w:cs="Times New Roman"/>
            <w:sz w:val="24"/>
            <w:szCs w:val="24"/>
            <w:highlight w:val="yellow"/>
            <w:lang w:val="ru-RU"/>
            <w:rPrChange w:id="393" w:author="google1599737165" w:date="2024-04-29T23:42:08Z">
              <w:rPr>
                <w:rStyle w:val="7"/>
                <w:rFonts w:hint="default" w:ascii="Times New Roman" w:hAnsi="Times New Roman" w:cs="Times New Roman"/>
                <w:sz w:val="24"/>
                <w:szCs w:val="24"/>
                <w:lang w:val="ru-RU"/>
              </w:rPr>
            </w:rPrChange>
          </w:rPr>
          <w:t>ект</w:t>
        </w:r>
      </w:ins>
      <w:ins w:id="395" w:author="google1599737165" w:date="2024-04-29T23:40:12Z">
        <w:r>
          <w:rPr>
            <w:rStyle w:val="7"/>
            <w:rFonts w:hint="default" w:ascii="Times New Roman" w:hAnsi="Times New Roman" w:cs="Times New Roman"/>
            <w:sz w:val="24"/>
            <w:szCs w:val="24"/>
            <w:highlight w:val="yellow"/>
            <w:lang w:val="ru-RU"/>
            <w:rPrChange w:id="396" w:author="google1599737165" w:date="2024-04-29T23:42:08Z">
              <w:rPr>
                <w:rStyle w:val="7"/>
                <w:rFonts w:hint="default" w:ascii="Times New Roman" w:hAnsi="Times New Roman" w:cs="Times New Roman"/>
                <w:sz w:val="24"/>
                <w:szCs w:val="24"/>
                <w:lang w:val="ru-RU"/>
              </w:rPr>
            </w:rPrChange>
          </w:rPr>
          <w:t xml:space="preserve">. </w:t>
        </w:r>
      </w:ins>
      <w:ins w:id="398" w:author="google1599737165" w:date="2024-04-29T23:40:15Z">
        <w:r>
          <w:rPr>
            <w:rStyle w:val="7"/>
            <w:rFonts w:hint="default" w:ascii="Times New Roman" w:hAnsi="Times New Roman" w:cs="Times New Roman"/>
            <w:sz w:val="24"/>
            <w:szCs w:val="24"/>
            <w:highlight w:val="yellow"/>
            <w:lang w:val="ru-RU"/>
            <w:rPrChange w:id="399" w:author="google1599737165" w:date="2024-04-29T23:42:08Z">
              <w:rPr>
                <w:rStyle w:val="7"/>
                <w:rFonts w:hint="default" w:ascii="Times New Roman" w:hAnsi="Times New Roman" w:cs="Times New Roman"/>
                <w:sz w:val="24"/>
                <w:szCs w:val="24"/>
                <w:lang w:val="ru-RU"/>
              </w:rPr>
            </w:rPrChange>
          </w:rPr>
          <w:t xml:space="preserve">Среди </w:t>
        </w:r>
      </w:ins>
      <w:ins w:id="401" w:author="google1599737165" w:date="2024-04-29T23:40:16Z">
        <w:r>
          <w:rPr>
            <w:rStyle w:val="7"/>
            <w:rFonts w:hint="default" w:ascii="Times New Roman" w:hAnsi="Times New Roman" w:cs="Times New Roman"/>
            <w:sz w:val="24"/>
            <w:szCs w:val="24"/>
            <w:highlight w:val="yellow"/>
            <w:lang w:val="ru-RU"/>
            <w:rPrChange w:id="402" w:author="google1599737165" w:date="2024-04-29T23:42:08Z">
              <w:rPr>
                <w:rStyle w:val="7"/>
                <w:rFonts w:hint="default" w:ascii="Times New Roman" w:hAnsi="Times New Roman" w:cs="Times New Roman"/>
                <w:sz w:val="24"/>
                <w:szCs w:val="24"/>
                <w:lang w:val="ru-RU"/>
              </w:rPr>
            </w:rPrChange>
          </w:rPr>
          <w:t>наи</w:t>
        </w:r>
      </w:ins>
      <w:ins w:id="404" w:author="google1599737165" w:date="2024-04-29T23:40:17Z">
        <w:r>
          <w:rPr>
            <w:rStyle w:val="7"/>
            <w:rFonts w:hint="default" w:ascii="Times New Roman" w:hAnsi="Times New Roman" w:cs="Times New Roman"/>
            <w:sz w:val="24"/>
            <w:szCs w:val="24"/>
            <w:highlight w:val="yellow"/>
            <w:lang w:val="ru-RU"/>
            <w:rPrChange w:id="405" w:author="google1599737165" w:date="2024-04-29T23:42:08Z">
              <w:rPr>
                <w:rStyle w:val="7"/>
                <w:rFonts w:hint="default" w:ascii="Times New Roman" w:hAnsi="Times New Roman" w:cs="Times New Roman"/>
                <w:sz w:val="24"/>
                <w:szCs w:val="24"/>
                <w:lang w:val="ru-RU"/>
              </w:rPr>
            </w:rPrChange>
          </w:rPr>
          <w:t>боле</w:t>
        </w:r>
      </w:ins>
      <w:ins w:id="407" w:author="google1599737165" w:date="2024-04-29T23:40:18Z">
        <w:r>
          <w:rPr>
            <w:rStyle w:val="7"/>
            <w:rFonts w:hint="default" w:ascii="Times New Roman" w:hAnsi="Times New Roman" w:cs="Times New Roman"/>
            <w:sz w:val="24"/>
            <w:szCs w:val="24"/>
            <w:highlight w:val="yellow"/>
            <w:lang w:val="ru-RU"/>
            <w:rPrChange w:id="408" w:author="google1599737165" w:date="2024-04-29T23:42:08Z">
              <w:rPr>
                <w:rStyle w:val="7"/>
                <w:rFonts w:hint="default" w:ascii="Times New Roman" w:hAnsi="Times New Roman" w:cs="Times New Roman"/>
                <w:sz w:val="24"/>
                <w:szCs w:val="24"/>
                <w:lang w:val="ru-RU"/>
              </w:rPr>
            </w:rPrChange>
          </w:rPr>
          <w:t>е ч</w:t>
        </w:r>
      </w:ins>
      <w:ins w:id="410" w:author="google1599737165" w:date="2024-04-29T23:40:19Z">
        <w:r>
          <w:rPr>
            <w:rStyle w:val="7"/>
            <w:rFonts w:hint="default" w:ascii="Times New Roman" w:hAnsi="Times New Roman" w:cs="Times New Roman"/>
            <w:sz w:val="24"/>
            <w:szCs w:val="24"/>
            <w:highlight w:val="yellow"/>
            <w:lang w:val="ru-RU"/>
            <w:rPrChange w:id="411" w:author="google1599737165" w:date="2024-04-29T23:42:08Z">
              <w:rPr>
                <w:rStyle w:val="7"/>
                <w:rFonts w:hint="default" w:ascii="Times New Roman" w:hAnsi="Times New Roman" w:cs="Times New Roman"/>
                <w:sz w:val="24"/>
                <w:szCs w:val="24"/>
                <w:lang w:val="ru-RU"/>
              </w:rPr>
            </w:rPrChange>
          </w:rPr>
          <w:t xml:space="preserve">астых </w:t>
        </w:r>
      </w:ins>
      <w:ins w:id="413" w:author="google1599737165" w:date="2024-04-29T23:40:20Z">
        <w:r>
          <w:rPr>
            <w:rStyle w:val="7"/>
            <w:rFonts w:hint="default" w:ascii="Times New Roman" w:hAnsi="Times New Roman" w:cs="Times New Roman"/>
            <w:sz w:val="24"/>
            <w:szCs w:val="24"/>
            <w:highlight w:val="yellow"/>
            <w:lang w:val="ru-RU"/>
            <w:rPrChange w:id="414" w:author="google1599737165" w:date="2024-04-29T23:42:08Z">
              <w:rPr>
                <w:rStyle w:val="7"/>
                <w:rFonts w:hint="default" w:ascii="Times New Roman" w:hAnsi="Times New Roman" w:cs="Times New Roman"/>
                <w:sz w:val="24"/>
                <w:szCs w:val="24"/>
                <w:lang w:val="ru-RU"/>
              </w:rPr>
            </w:rPrChange>
          </w:rPr>
          <w:t>видо</w:t>
        </w:r>
      </w:ins>
      <w:ins w:id="416" w:author="google1599737165" w:date="2024-04-29T23:40:21Z">
        <w:r>
          <w:rPr>
            <w:rStyle w:val="7"/>
            <w:rFonts w:hint="default" w:ascii="Times New Roman" w:hAnsi="Times New Roman" w:cs="Times New Roman"/>
            <w:sz w:val="24"/>
            <w:szCs w:val="24"/>
            <w:highlight w:val="yellow"/>
            <w:lang w:val="ru-RU"/>
            <w:rPrChange w:id="417" w:author="google1599737165" w:date="2024-04-29T23:42:08Z">
              <w:rPr>
                <w:rStyle w:val="7"/>
                <w:rFonts w:hint="default" w:ascii="Times New Roman" w:hAnsi="Times New Roman" w:cs="Times New Roman"/>
                <w:sz w:val="24"/>
                <w:szCs w:val="24"/>
                <w:lang w:val="ru-RU"/>
              </w:rPr>
            </w:rPrChange>
          </w:rPr>
          <w:t xml:space="preserve">в </w:t>
        </w:r>
      </w:ins>
      <w:ins w:id="419" w:author="google1599737165" w:date="2024-04-29T23:40:22Z">
        <w:r>
          <w:rPr>
            <w:rStyle w:val="7"/>
            <w:rFonts w:hint="default" w:ascii="Times New Roman" w:hAnsi="Times New Roman" w:cs="Times New Roman"/>
            <w:sz w:val="24"/>
            <w:szCs w:val="24"/>
            <w:highlight w:val="yellow"/>
            <w:lang w:val="ru-RU"/>
            <w:rPrChange w:id="420" w:author="google1599737165" w:date="2024-04-29T23:42:08Z">
              <w:rPr>
                <w:rStyle w:val="7"/>
                <w:rFonts w:hint="default" w:ascii="Times New Roman" w:hAnsi="Times New Roman" w:cs="Times New Roman"/>
                <w:sz w:val="24"/>
                <w:szCs w:val="24"/>
                <w:lang w:val="ru-RU"/>
              </w:rPr>
            </w:rPrChange>
          </w:rPr>
          <w:t>б</w:t>
        </w:r>
      </w:ins>
      <w:ins w:id="422" w:author="google1599737165" w:date="2024-04-29T23:40:23Z">
        <w:r>
          <w:rPr>
            <w:rStyle w:val="7"/>
            <w:rFonts w:hint="default" w:ascii="Times New Roman" w:hAnsi="Times New Roman" w:cs="Times New Roman"/>
            <w:sz w:val="24"/>
            <w:szCs w:val="24"/>
            <w:highlight w:val="yellow"/>
            <w:lang w:val="ru-RU"/>
            <w:rPrChange w:id="423" w:author="google1599737165" w:date="2024-04-29T23:42:08Z">
              <w:rPr>
                <w:rStyle w:val="7"/>
                <w:rFonts w:hint="default" w:ascii="Times New Roman" w:hAnsi="Times New Roman" w:cs="Times New Roman"/>
                <w:sz w:val="24"/>
                <w:szCs w:val="24"/>
                <w:lang w:val="ru-RU"/>
              </w:rPr>
            </w:rPrChange>
          </w:rPr>
          <w:t>у</w:t>
        </w:r>
      </w:ins>
      <w:ins w:id="425" w:author="google1599737165" w:date="2024-04-29T23:40:24Z">
        <w:r>
          <w:rPr>
            <w:rStyle w:val="7"/>
            <w:rFonts w:hint="default" w:ascii="Times New Roman" w:hAnsi="Times New Roman" w:cs="Times New Roman"/>
            <w:sz w:val="24"/>
            <w:szCs w:val="24"/>
            <w:highlight w:val="yellow"/>
            <w:lang w:val="ru-RU"/>
            <w:rPrChange w:id="426" w:author="google1599737165" w:date="2024-04-29T23:42:08Z">
              <w:rPr>
                <w:rStyle w:val="7"/>
                <w:rFonts w:hint="default" w:ascii="Times New Roman" w:hAnsi="Times New Roman" w:cs="Times New Roman"/>
                <w:sz w:val="24"/>
                <w:szCs w:val="24"/>
                <w:lang w:val="ru-RU"/>
              </w:rPr>
            </w:rPrChange>
          </w:rPr>
          <w:t>кци</w:t>
        </w:r>
      </w:ins>
      <w:ins w:id="428" w:author="google1599737165" w:date="2024-04-29T23:40:25Z">
        <w:r>
          <w:rPr>
            <w:rStyle w:val="7"/>
            <w:rFonts w:hint="default" w:ascii="Times New Roman" w:hAnsi="Times New Roman" w:cs="Times New Roman"/>
            <w:sz w:val="24"/>
            <w:szCs w:val="24"/>
            <w:highlight w:val="yellow"/>
            <w:lang w:val="ru-RU"/>
            <w:rPrChange w:id="429" w:author="google1599737165" w:date="2024-04-29T23:42:08Z">
              <w:rPr>
                <w:rStyle w:val="7"/>
                <w:rFonts w:hint="default" w:ascii="Times New Roman" w:hAnsi="Times New Roman" w:cs="Times New Roman"/>
                <w:sz w:val="24"/>
                <w:szCs w:val="24"/>
                <w:lang w:val="ru-RU"/>
              </w:rPr>
            </w:rPrChange>
          </w:rPr>
          <w:t>ну</w:t>
        </w:r>
      </w:ins>
      <w:ins w:id="431" w:author="google1599737165" w:date="2024-04-29T23:40:26Z">
        <w:r>
          <w:rPr>
            <w:rStyle w:val="7"/>
            <w:rFonts w:hint="default" w:ascii="Times New Roman" w:hAnsi="Times New Roman" w:cs="Times New Roman"/>
            <w:sz w:val="24"/>
            <w:szCs w:val="24"/>
            <w:highlight w:val="yellow"/>
            <w:lang w:val="ru-RU"/>
            <w:rPrChange w:id="432" w:author="google1599737165" w:date="2024-04-29T23:42:08Z">
              <w:rPr>
                <w:rStyle w:val="7"/>
                <w:rFonts w:hint="default" w:ascii="Times New Roman" w:hAnsi="Times New Roman" w:cs="Times New Roman"/>
                <w:sz w:val="24"/>
                <w:szCs w:val="24"/>
                <w:lang w:val="ru-RU"/>
              </w:rPr>
            </w:rPrChange>
          </w:rPr>
          <w:t>м и с</w:t>
        </w:r>
      </w:ins>
      <w:ins w:id="434" w:author="google1599737165" w:date="2024-04-29T23:40:27Z">
        <w:r>
          <w:rPr>
            <w:rStyle w:val="7"/>
            <w:rFonts w:hint="default" w:ascii="Times New Roman" w:hAnsi="Times New Roman" w:cs="Times New Roman"/>
            <w:sz w:val="24"/>
            <w:szCs w:val="24"/>
            <w:highlight w:val="yellow"/>
            <w:lang w:val="ru-RU"/>
            <w:rPrChange w:id="435" w:author="google1599737165" w:date="2024-04-29T23:42:08Z">
              <w:rPr>
                <w:rStyle w:val="7"/>
                <w:rFonts w:hint="default" w:ascii="Times New Roman" w:hAnsi="Times New Roman" w:cs="Times New Roman"/>
                <w:sz w:val="24"/>
                <w:szCs w:val="24"/>
                <w:lang w:val="ru-RU"/>
              </w:rPr>
            </w:rPrChange>
          </w:rPr>
          <w:t>еррипе</w:t>
        </w:r>
      </w:ins>
      <w:ins w:id="437" w:author="google1599737165" w:date="2024-04-29T23:40:28Z">
        <w:r>
          <w:rPr>
            <w:rStyle w:val="7"/>
            <w:rFonts w:hint="default" w:ascii="Times New Roman" w:hAnsi="Times New Roman" w:cs="Times New Roman"/>
            <w:sz w:val="24"/>
            <w:szCs w:val="24"/>
            <w:highlight w:val="yellow"/>
            <w:lang w:val="ru-RU"/>
            <w:rPrChange w:id="438" w:author="google1599737165" w:date="2024-04-29T23:42:08Z">
              <w:rPr>
                <w:rStyle w:val="7"/>
                <w:rFonts w:hint="default" w:ascii="Times New Roman" w:hAnsi="Times New Roman" w:cs="Times New Roman"/>
                <w:sz w:val="24"/>
                <w:szCs w:val="24"/>
                <w:lang w:val="ru-RU"/>
              </w:rPr>
            </w:rPrChange>
          </w:rPr>
          <w:t>с.</w:t>
        </w:r>
      </w:ins>
      <w:ins w:id="440" w:author="google1599737165" w:date="2024-04-29T23:40:29Z">
        <w:r>
          <w:rPr>
            <w:rStyle w:val="7"/>
            <w:rFonts w:hint="default" w:ascii="Times New Roman" w:hAnsi="Times New Roman" w:cs="Times New Roman"/>
            <w:sz w:val="24"/>
            <w:szCs w:val="24"/>
            <w:highlight w:val="yellow"/>
            <w:lang w:val="ru-RU"/>
            <w:rPrChange w:id="441" w:author="google1599737165" w:date="2024-04-29T23:42:08Z">
              <w:rPr>
                <w:rStyle w:val="7"/>
                <w:rFonts w:hint="default" w:ascii="Times New Roman" w:hAnsi="Times New Roman" w:cs="Times New Roman"/>
                <w:sz w:val="24"/>
                <w:szCs w:val="24"/>
                <w:lang w:val="ru-RU"/>
              </w:rPr>
            </w:rPrChange>
          </w:rPr>
          <w:t xml:space="preserve"> </w:t>
        </w:r>
      </w:ins>
      <w:ins w:id="443" w:author="google1599737165" w:date="2024-04-29T23:40:30Z">
        <w:r>
          <w:rPr>
            <w:rStyle w:val="7"/>
            <w:rFonts w:hint="default" w:ascii="Times New Roman" w:hAnsi="Times New Roman" w:cs="Times New Roman"/>
            <w:sz w:val="24"/>
            <w:szCs w:val="24"/>
            <w:highlight w:val="yellow"/>
            <w:lang w:val="ru-RU"/>
            <w:rPrChange w:id="444" w:author="google1599737165" w:date="2024-04-29T23:42:08Z">
              <w:rPr>
                <w:rStyle w:val="7"/>
                <w:rFonts w:hint="default" w:ascii="Times New Roman" w:hAnsi="Times New Roman" w:cs="Times New Roman"/>
                <w:sz w:val="24"/>
                <w:szCs w:val="24"/>
                <w:lang w:val="ru-RU"/>
              </w:rPr>
            </w:rPrChange>
          </w:rPr>
          <w:t>НО</w:t>
        </w:r>
      </w:ins>
      <w:ins w:id="446" w:author="google1599737165" w:date="2024-04-29T23:40:32Z">
        <w:r>
          <w:rPr>
            <w:rStyle w:val="7"/>
            <w:rFonts w:hint="default" w:ascii="Times New Roman" w:hAnsi="Times New Roman" w:cs="Times New Roman"/>
            <w:sz w:val="24"/>
            <w:szCs w:val="24"/>
            <w:highlight w:val="yellow"/>
            <w:lang w:val="ru-RU"/>
            <w:rPrChange w:id="447" w:author="google1599737165" w:date="2024-04-29T23:42:08Z">
              <w:rPr>
                <w:rStyle w:val="7"/>
                <w:rFonts w:hint="default" w:ascii="Times New Roman" w:hAnsi="Times New Roman" w:cs="Times New Roman"/>
                <w:sz w:val="24"/>
                <w:szCs w:val="24"/>
                <w:lang w:val="ru-RU"/>
              </w:rPr>
            </w:rPrChange>
          </w:rPr>
          <w:t xml:space="preserve">! </w:t>
        </w:r>
      </w:ins>
      <w:ins w:id="449" w:author="google1599737165" w:date="2024-04-29T23:40:33Z">
        <w:r>
          <w:rPr>
            <w:rStyle w:val="7"/>
            <w:rFonts w:hint="default" w:ascii="Times New Roman" w:hAnsi="Times New Roman" w:cs="Times New Roman"/>
            <w:sz w:val="24"/>
            <w:szCs w:val="24"/>
            <w:highlight w:val="yellow"/>
            <w:lang w:val="ru-RU"/>
            <w:rPrChange w:id="450" w:author="google1599737165" w:date="2024-04-29T23:42:08Z">
              <w:rPr>
                <w:rStyle w:val="7"/>
                <w:rFonts w:hint="default" w:ascii="Times New Roman" w:hAnsi="Times New Roman" w:cs="Times New Roman"/>
                <w:sz w:val="24"/>
                <w:szCs w:val="24"/>
                <w:lang w:val="ru-RU"/>
              </w:rPr>
            </w:rPrChange>
          </w:rPr>
          <w:t xml:space="preserve">Если </w:t>
        </w:r>
      </w:ins>
      <w:ins w:id="452" w:author="google1599737165" w:date="2024-04-29T23:40:34Z">
        <w:r>
          <w:rPr>
            <w:rStyle w:val="7"/>
            <w:rFonts w:hint="default" w:ascii="Times New Roman" w:hAnsi="Times New Roman" w:cs="Times New Roman"/>
            <w:sz w:val="24"/>
            <w:szCs w:val="24"/>
            <w:highlight w:val="yellow"/>
            <w:lang w:val="ru-RU"/>
            <w:rPrChange w:id="453" w:author="google1599737165" w:date="2024-04-29T23:42:08Z">
              <w:rPr>
                <w:rStyle w:val="7"/>
                <w:rFonts w:hint="default" w:ascii="Times New Roman" w:hAnsi="Times New Roman" w:cs="Times New Roman"/>
                <w:sz w:val="24"/>
                <w:szCs w:val="24"/>
                <w:lang w:val="ru-RU"/>
              </w:rPr>
            </w:rPrChange>
          </w:rPr>
          <w:t>бук</w:t>
        </w:r>
      </w:ins>
      <w:ins w:id="455" w:author="google1599737165" w:date="2024-04-29T23:40:35Z">
        <w:r>
          <w:rPr>
            <w:rStyle w:val="7"/>
            <w:rFonts w:hint="default" w:ascii="Times New Roman" w:hAnsi="Times New Roman" w:cs="Times New Roman"/>
            <w:sz w:val="24"/>
            <w:szCs w:val="24"/>
            <w:highlight w:val="yellow"/>
            <w:lang w:val="ru-RU"/>
            <w:rPrChange w:id="456" w:author="google1599737165" w:date="2024-04-29T23:42:08Z">
              <w:rPr>
                <w:rStyle w:val="7"/>
                <w:rFonts w:hint="default" w:ascii="Times New Roman" w:hAnsi="Times New Roman" w:cs="Times New Roman"/>
                <w:sz w:val="24"/>
                <w:szCs w:val="24"/>
                <w:lang w:val="ru-RU"/>
              </w:rPr>
            </w:rPrChange>
          </w:rPr>
          <w:t>цину</w:t>
        </w:r>
      </w:ins>
      <w:ins w:id="458" w:author="google1599737165" w:date="2024-04-29T23:40:36Z">
        <w:r>
          <w:rPr>
            <w:rStyle w:val="7"/>
            <w:rFonts w:hint="default" w:ascii="Times New Roman" w:hAnsi="Times New Roman" w:cs="Times New Roman"/>
            <w:sz w:val="24"/>
            <w:szCs w:val="24"/>
            <w:highlight w:val="yellow"/>
            <w:lang w:val="ru-RU"/>
            <w:rPrChange w:id="459" w:author="google1599737165" w:date="2024-04-29T23:42:08Z">
              <w:rPr>
                <w:rStyle w:val="7"/>
                <w:rFonts w:hint="default" w:ascii="Times New Roman" w:hAnsi="Times New Roman" w:cs="Times New Roman"/>
                <w:sz w:val="24"/>
                <w:szCs w:val="24"/>
                <w:lang w:val="ru-RU"/>
              </w:rPr>
            </w:rPrChange>
          </w:rPr>
          <w:t>м эт</w:t>
        </w:r>
      </w:ins>
      <w:ins w:id="461" w:author="google1599737165" w:date="2024-04-29T23:40:37Z">
        <w:r>
          <w:rPr>
            <w:rStyle w:val="7"/>
            <w:rFonts w:hint="default" w:ascii="Times New Roman" w:hAnsi="Times New Roman" w:cs="Times New Roman"/>
            <w:sz w:val="24"/>
            <w:szCs w:val="24"/>
            <w:highlight w:val="yellow"/>
            <w:lang w:val="ru-RU"/>
            <w:rPrChange w:id="462" w:author="google1599737165" w:date="2024-04-29T23:42:08Z">
              <w:rPr>
                <w:rStyle w:val="7"/>
                <w:rFonts w:hint="default" w:ascii="Times New Roman" w:hAnsi="Times New Roman" w:cs="Times New Roman"/>
                <w:sz w:val="24"/>
                <w:szCs w:val="24"/>
                <w:lang w:val="ru-RU"/>
              </w:rPr>
            </w:rPrChange>
          </w:rPr>
          <w:t xml:space="preserve">о </w:t>
        </w:r>
      </w:ins>
      <w:ins w:id="464" w:author="google1599737165" w:date="2024-04-29T23:40:39Z">
        <w:r>
          <w:rPr>
            <w:rStyle w:val="7"/>
            <w:rFonts w:hint="default" w:ascii="Times New Roman" w:hAnsi="Times New Roman" w:cs="Times New Roman"/>
            <w:sz w:val="24"/>
            <w:szCs w:val="24"/>
            <w:highlight w:val="yellow"/>
            <w:lang w:val="ru-RU"/>
            <w:rPrChange w:id="465" w:author="google1599737165" w:date="2024-04-29T23:42:08Z">
              <w:rPr>
                <w:rStyle w:val="7"/>
                <w:rFonts w:hint="default" w:ascii="Times New Roman" w:hAnsi="Times New Roman" w:cs="Times New Roman"/>
                <w:sz w:val="24"/>
                <w:szCs w:val="24"/>
                <w:lang w:val="ru-RU"/>
              </w:rPr>
            </w:rPrChange>
          </w:rPr>
          <w:t>эпи</w:t>
        </w:r>
      </w:ins>
      <w:ins w:id="467" w:author="google1599737165" w:date="2024-04-29T23:40:40Z">
        <w:r>
          <w:rPr>
            <w:rStyle w:val="7"/>
            <w:rFonts w:hint="default" w:ascii="Times New Roman" w:hAnsi="Times New Roman" w:cs="Times New Roman"/>
            <w:sz w:val="24"/>
            <w:szCs w:val="24"/>
            <w:highlight w:val="yellow"/>
            <w:lang w:val="ru-RU"/>
            <w:rPrChange w:id="468" w:author="google1599737165" w:date="2024-04-29T23:42:08Z">
              <w:rPr>
                <w:rStyle w:val="7"/>
                <w:rFonts w:hint="default" w:ascii="Times New Roman" w:hAnsi="Times New Roman" w:cs="Times New Roman"/>
                <w:sz w:val="24"/>
                <w:szCs w:val="24"/>
                <w:lang w:val="ru-RU"/>
              </w:rPr>
            </w:rPrChange>
          </w:rPr>
          <w:t>бент</w:t>
        </w:r>
      </w:ins>
      <w:ins w:id="470" w:author="google1599737165" w:date="2024-04-29T23:40:41Z">
        <w:r>
          <w:rPr>
            <w:rStyle w:val="7"/>
            <w:rFonts w:hint="default" w:ascii="Times New Roman" w:hAnsi="Times New Roman" w:cs="Times New Roman"/>
            <w:sz w:val="24"/>
            <w:szCs w:val="24"/>
            <w:highlight w:val="yellow"/>
            <w:lang w:val="ru-RU"/>
            <w:rPrChange w:id="471" w:author="google1599737165" w:date="2024-04-29T23:42:08Z">
              <w:rPr>
                <w:rStyle w:val="7"/>
                <w:rFonts w:hint="default" w:ascii="Times New Roman" w:hAnsi="Times New Roman" w:cs="Times New Roman"/>
                <w:sz w:val="24"/>
                <w:szCs w:val="24"/>
                <w:lang w:val="ru-RU"/>
              </w:rPr>
            </w:rPrChange>
          </w:rPr>
          <w:t>осны</w:t>
        </w:r>
      </w:ins>
      <w:ins w:id="473" w:author="google1599737165" w:date="2024-04-29T23:40:42Z">
        <w:r>
          <w:rPr>
            <w:rStyle w:val="7"/>
            <w:rFonts w:hint="default" w:ascii="Times New Roman" w:hAnsi="Times New Roman" w:cs="Times New Roman"/>
            <w:sz w:val="24"/>
            <w:szCs w:val="24"/>
            <w:highlight w:val="yellow"/>
            <w:lang w:val="ru-RU"/>
            <w:rPrChange w:id="474" w:author="google1599737165" w:date="2024-04-29T23:42:08Z">
              <w:rPr>
                <w:rStyle w:val="7"/>
                <w:rFonts w:hint="default" w:ascii="Times New Roman" w:hAnsi="Times New Roman" w:cs="Times New Roman"/>
                <w:sz w:val="24"/>
                <w:szCs w:val="24"/>
                <w:lang w:val="ru-RU"/>
              </w:rPr>
            </w:rPrChange>
          </w:rPr>
          <w:t>й</w:t>
        </w:r>
      </w:ins>
      <w:ins w:id="476" w:author="google1599737165" w:date="2024-04-29T23:40:43Z">
        <w:r>
          <w:rPr>
            <w:rStyle w:val="7"/>
            <w:rFonts w:hint="default" w:ascii="Times New Roman" w:hAnsi="Times New Roman" w:cs="Times New Roman"/>
            <w:sz w:val="24"/>
            <w:szCs w:val="24"/>
            <w:highlight w:val="yellow"/>
            <w:lang w:val="ru-RU"/>
            <w:rPrChange w:id="477" w:author="google1599737165" w:date="2024-04-29T23:42:08Z">
              <w:rPr>
                <w:rStyle w:val="7"/>
                <w:rFonts w:hint="default" w:ascii="Times New Roman" w:hAnsi="Times New Roman" w:cs="Times New Roman"/>
                <w:sz w:val="24"/>
                <w:szCs w:val="24"/>
                <w:lang w:val="ru-RU"/>
              </w:rPr>
            </w:rPrChange>
          </w:rPr>
          <w:t xml:space="preserve"> </w:t>
        </w:r>
      </w:ins>
      <w:ins w:id="479" w:author="google1599737165" w:date="2024-04-29T23:40:45Z">
        <w:r>
          <w:rPr>
            <w:rStyle w:val="7"/>
            <w:rFonts w:hint="default" w:ascii="Times New Roman" w:hAnsi="Times New Roman" w:cs="Times New Roman"/>
            <w:sz w:val="24"/>
            <w:szCs w:val="24"/>
            <w:highlight w:val="yellow"/>
            <w:lang w:val="ru-RU"/>
            <w:rPrChange w:id="480" w:author="google1599737165" w:date="2024-04-29T23:42:08Z">
              <w:rPr>
                <w:rStyle w:val="7"/>
                <w:rFonts w:hint="default" w:ascii="Times New Roman" w:hAnsi="Times New Roman" w:cs="Times New Roman"/>
                <w:sz w:val="24"/>
                <w:szCs w:val="24"/>
                <w:lang w:val="ru-RU"/>
              </w:rPr>
            </w:rPrChange>
          </w:rPr>
          <w:t>вид,</w:t>
        </w:r>
      </w:ins>
      <w:ins w:id="482" w:author="google1599737165" w:date="2024-04-29T23:40:46Z">
        <w:r>
          <w:rPr>
            <w:rStyle w:val="7"/>
            <w:rFonts w:hint="default" w:ascii="Times New Roman" w:hAnsi="Times New Roman" w:cs="Times New Roman"/>
            <w:sz w:val="24"/>
            <w:szCs w:val="24"/>
            <w:highlight w:val="yellow"/>
            <w:lang w:val="ru-RU"/>
            <w:rPrChange w:id="483" w:author="google1599737165" w:date="2024-04-29T23:42:08Z">
              <w:rPr>
                <w:rStyle w:val="7"/>
                <w:rFonts w:hint="default" w:ascii="Times New Roman" w:hAnsi="Times New Roman" w:cs="Times New Roman"/>
                <w:sz w:val="24"/>
                <w:szCs w:val="24"/>
                <w:lang w:val="ru-RU"/>
              </w:rPr>
            </w:rPrChange>
          </w:rPr>
          <w:t xml:space="preserve"> </w:t>
        </w:r>
      </w:ins>
      <w:ins w:id="485" w:author="google1599737165" w:date="2024-04-29T23:40:47Z">
        <w:r>
          <w:rPr>
            <w:rStyle w:val="7"/>
            <w:rFonts w:hint="default" w:ascii="Times New Roman" w:hAnsi="Times New Roman" w:cs="Times New Roman"/>
            <w:sz w:val="24"/>
            <w:szCs w:val="24"/>
            <w:highlight w:val="yellow"/>
            <w:lang w:val="ru-RU"/>
            <w:rPrChange w:id="486" w:author="google1599737165" w:date="2024-04-29T23:42:08Z">
              <w:rPr>
                <w:rStyle w:val="7"/>
                <w:rFonts w:hint="default" w:ascii="Times New Roman" w:hAnsi="Times New Roman" w:cs="Times New Roman"/>
                <w:sz w:val="24"/>
                <w:szCs w:val="24"/>
                <w:lang w:val="ru-RU"/>
              </w:rPr>
            </w:rPrChange>
          </w:rPr>
          <w:t xml:space="preserve">то </w:t>
        </w:r>
      </w:ins>
      <w:ins w:id="488" w:author="google1599737165" w:date="2024-04-29T23:40:50Z">
        <w:r>
          <w:rPr>
            <w:rStyle w:val="7"/>
            <w:rFonts w:hint="default" w:ascii="Times New Roman" w:hAnsi="Times New Roman" w:cs="Times New Roman"/>
            <w:sz w:val="24"/>
            <w:szCs w:val="24"/>
            <w:highlight w:val="yellow"/>
            <w:lang w:val="ru-RU"/>
            <w:rPrChange w:id="489" w:author="google1599737165" w:date="2024-04-29T23:42:08Z">
              <w:rPr>
                <w:rStyle w:val="7"/>
                <w:rFonts w:hint="default" w:ascii="Times New Roman" w:hAnsi="Times New Roman" w:cs="Times New Roman"/>
                <w:sz w:val="24"/>
                <w:szCs w:val="24"/>
                <w:lang w:val="ru-RU"/>
              </w:rPr>
            </w:rPrChange>
          </w:rPr>
          <w:t>серри</w:t>
        </w:r>
      </w:ins>
      <w:ins w:id="491" w:author="google1599737165" w:date="2024-04-29T23:40:51Z">
        <w:r>
          <w:rPr>
            <w:rStyle w:val="7"/>
            <w:rFonts w:hint="default" w:ascii="Times New Roman" w:hAnsi="Times New Roman" w:cs="Times New Roman"/>
            <w:sz w:val="24"/>
            <w:szCs w:val="24"/>
            <w:highlight w:val="yellow"/>
            <w:lang w:val="ru-RU"/>
            <w:rPrChange w:id="492" w:author="google1599737165" w:date="2024-04-29T23:42:08Z">
              <w:rPr>
                <w:rStyle w:val="7"/>
                <w:rFonts w:hint="default" w:ascii="Times New Roman" w:hAnsi="Times New Roman" w:cs="Times New Roman"/>
                <w:sz w:val="24"/>
                <w:szCs w:val="24"/>
                <w:lang w:val="ru-RU"/>
              </w:rPr>
            </w:rPrChange>
          </w:rPr>
          <w:t xml:space="preserve">пес </w:t>
        </w:r>
      </w:ins>
      <w:ins w:id="494" w:author="google1599737165" w:date="2024-04-29T23:40:52Z">
        <w:r>
          <w:rPr>
            <w:rStyle w:val="7"/>
            <w:rFonts w:hint="default" w:ascii="Times New Roman" w:hAnsi="Times New Roman" w:cs="Times New Roman"/>
            <w:sz w:val="24"/>
            <w:szCs w:val="24"/>
            <w:highlight w:val="yellow"/>
            <w:lang w:val="ru-RU"/>
            <w:rPrChange w:id="495" w:author="google1599737165" w:date="2024-04-29T23:42:08Z">
              <w:rPr>
                <w:rStyle w:val="7"/>
                <w:rFonts w:hint="default" w:ascii="Times New Roman" w:hAnsi="Times New Roman" w:cs="Times New Roman"/>
                <w:sz w:val="24"/>
                <w:szCs w:val="24"/>
                <w:lang w:val="ru-RU"/>
              </w:rPr>
            </w:rPrChange>
          </w:rPr>
          <w:t>от</w:t>
        </w:r>
      </w:ins>
      <w:ins w:id="497" w:author="google1599737165" w:date="2024-04-29T23:40:53Z">
        <w:r>
          <w:rPr>
            <w:rStyle w:val="7"/>
            <w:rFonts w:hint="default" w:ascii="Times New Roman" w:hAnsi="Times New Roman" w:cs="Times New Roman"/>
            <w:sz w:val="24"/>
            <w:szCs w:val="24"/>
            <w:highlight w:val="yellow"/>
            <w:lang w:val="ru-RU"/>
            <w:rPrChange w:id="498" w:author="google1599737165" w:date="2024-04-29T23:42:08Z">
              <w:rPr>
                <w:rStyle w:val="7"/>
                <w:rFonts w:hint="default" w:ascii="Times New Roman" w:hAnsi="Times New Roman" w:cs="Times New Roman"/>
                <w:sz w:val="24"/>
                <w:szCs w:val="24"/>
                <w:lang w:val="ru-RU"/>
              </w:rPr>
            </w:rPrChange>
          </w:rPr>
          <w:t>носи</w:t>
        </w:r>
      </w:ins>
      <w:ins w:id="500" w:author="google1599737165" w:date="2024-04-29T23:40:54Z">
        <w:r>
          <w:rPr>
            <w:rStyle w:val="7"/>
            <w:rFonts w:hint="default" w:ascii="Times New Roman" w:hAnsi="Times New Roman" w:cs="Times New Roman"/>
            <w:sz w:val="24"/>
            <w:szCs w:val="24"/>
            <w:highlight w:val="yellow"/>
            <w:lang w:val="ru-RU"/>
            <w:rPrChange w:id="501" w:author="google1599737165" w:date="2024-04-29T23:42:08Z">
              <w:rPr>
                <w:rStyle w:val="7"/>
                <w:rFonts w:hint="default" w:ascii="Times New Roman" w:hAnsi="Times New Roman" w:cs="Times New Roman"/>
                <w:sz w:val="24"/>
                <w:szCs w:val="24"/>
                <w:lang w:val="ru-RU"/>
              </w:rPr>
            </w:rPrChange>
          </w:rPr>
          <w:t xml:space="preserve">ся </w:t>
        </w:r>
      </w:ins>
      <w:ins w:id="503" w:author="google1599737165" w:date="2024-04-29T23:40:56Z">
        <w:r>
          <w:rPr>
            <w:rStyle w:val="7"/>
            <w:rFonts w:hint="default" w:ascii="Times New Roman" w:hAnsi="Times New Roman" w:cs="Times New Roman"/>
            <w:sz w:val="24"/>
            <w:szCs w:val="24"/>
            <w:highlight w:val="yellow"/>
            <w:lang w:val="ru-RU"/>
            <w:rPrChange w:id="504" w:author="google1599737165" w:date="2024-04-29T23:42:08Z">
              <w:rPr>
                <w:rStyle w:val="7"/>
                <w:rFonts w:hint="default" w:ascii="Times New Roman" w:hAnsi="Times New Roman" w:cs="Times New Roman"/>
                <w:sz w:val="24"/>
                <w:szCs w:val="24"/>
                <w:lang w:val="ru-RU"/>
              </w:rPr>
            </w:rPrChange>
          </w:rPr>
          <w:t>к ин</w:t>
        </w:r>
      </w:ins>
      <w:ins w:id="506" w:author="google1599737165" w:date="2024-04-29T23:40:57Z">
        <w:r>
          <w:rPr>
            <w:rStyle w:val="7"/>
            <w:rFonts w:hint="default" w:ascii="Times New Roman" w:hAnsi="Times New Roman" w:cs="Times New Roman"/>
            <w:sz w:val="24"/>
            <w:szCs w:val="24"/>
            <w:highlight w:val="yellow"/>
            <w:lang w:val="ru-RU"/>
            <w:rPrChange w:id="507" w:author="google1599737165" w:date="2024-04-29T23:42:08Z">
              <w:rPr>
                <w:rStyle w:val="7"/>
                <w:rFonts w:hint="default" w:ascii="Times New Roman" w:hAnsi="Times New Roman" w:cs="Times New Roman"/>
                <w:sz w:val="24"/>
                <w:szCs w:val="24"/>
                <w:lang w:val="ru-RU"/>
              </w:rPr>
            </w:rPrChange>
          </w:rPr>
          <w:t>фа</w:t>
        </w:r>
      </w:ins>
      <w:ins w:id="509" w:author="google1599737165" w:date="2024-04-29T23:40:58Z">
        <w:r>
          <w:rPr>
            <w:rStyle w:val="7"/>
            <w:rFonts w:hint="default" w:ascii="Times New Roman" w:hAnsi="Times New Roman" w:cs="Times New Roman"/>
            <w:sz w:val="24"/>
            <w:szCs w:val="24"/>
            <w:highlight w:val="yellow"/>
            <w:lang w:val="ru-RU"/>
            <w:rPrChange w:id="510" w:author="google1599737165" w:date="2024-04-29T23:42:08Z">
              <w:rPr>
                <w:rStyle w:val="7"/>
                <w:rFonts w:hint="default" w:ascii="Times New Roman" w:hAnsi="Times New Roman" w:cs="Times New Roman"/>
                <w:sz w:val="24"/>
                <w:szCs w:val="24"/>
                <w:lang w:val="ru-RU"/>
              </w:rPr>
            </w:rPrChange>
          </w:rPr>
          <w:t>ун</w:t>
        </w:r>
      </w:ins>
      <w:ins w:id="512" w:author="google1599737165" w:date="2024-04-29T23:40:59Z">
        <w:r>
          <w:rPr>
            <w:rStyle w:val="7"/>
            <w:rFonts w:hint="default" w:ascii="Times New Roman" w:hAnsi="Times New Roman" w:cs="Times New Roman"/>
            <w:sz w:val="24"/>
            <w:szCs w:val="24"/>
            <w:highlight w:val="yellow"/>
            <w:lang w:val="ru-RU"/>
            <w:rPrChange w:id="513" w:author="google1599737165" w:date="2024-04-29T23:42:08Z">
              <w:rPr>
                <w:rStyle w:val="7"/>
                <w:rFonts w:hint="default" w:ascii="Times New Roman" w:hAnsi="Times New Roman" w:cs="Times New Roman"/>
                <w:sz w:val="24"/>
                <w:szCs w:val="24"/>
                <w:lang w:val="ru-RU"/>
              </w:rPr>
            </w:rPrChange>
          </w:rPr>
          <w:t xml:space="preserve">е! </w:t>
        </w:r>
      </w:ins>
      <w:ins w:id="515" w:author="google1599737165" w:date="2024-04-29T23:41:02Z">
        <w:r>
          <w:rPr>
            <w:rStyle w:val="7"/>
            <w:rFonts w:hint="default" w:ascii="Times New Roman" w:hAnsi="Times New Roman" w:cs="Times New Roman"/>
            <w:sz w:val="24"/>
            <w:szCs w:val="24"/>
            <w:highlight w:val="yellow"/>
            <w:lang w:val="ru-RU"/>
            <w:rPrChange w:id="516" w:author="google1599737165" w:date="2024-04-29T23:42:08Z">
              <w:rPr>
                <w:rStyle w:val="7"/>
                <w:rFonts w:hint="default" w:ascii="Times New Roman" w:hAnsi="Times New Roman" w:cs="Times New Roman"/>
                <w:sz w:val="24"/>
                <w:szCs w:val="24"/>
                <w:lang w:val="ru-RU"/>
              </w:rPr>
            </w:rPrChange>
          </w:rPr>
          <w:t>Э</w:t>
        </w:r>
      </w:ins>
      <w:ins w:id="518" w:author="google1599737165" w:date="2024-04-29T23:41:03Z">
        <w:r>
          <w:rPr>
            <w:rStyle w:val="7"/>
            <w:rFonts w:hint="default" w:ascii="Times New Roman" w:hAnsi="Times New Roman" w:cs="Times New Roman"/>
            <w:sz w:val="24"/>
            <w:szCs w:val="24"/>
            <w:highlight w:val="yellow"/>
            <w:lang w:val="ru-RU"/>
            <w:rPrChange w:id="519" w:author="google1599737165" w:date="2024-04-29T23:42:08Z">
              <w:rPr>
                <w:rStyle w:val="7"/>
                <w:rFonts w:hint="default" w:ascii="Times New Roman" w:hAnsi="Times New Roman" w:cs="Times New Roman"/>
                <w:sz w:val="24"/>
                <w:szCs w:val="24"/>
                <w:lang w:val="ru-RU"/>
              </w:rPr>
            </w:rPrChange>
          </w:rPr>
          <w:t>то г</w:t>
        </w:r>
      </w:ins>
      <w:ins w:id="521" w:author="google1599737165" w:date="2024-04-29T23:41:04Z">
        <w:r>
          <w:rPr>
            <w:rStyle w:val="7"/>
            <w:rFonts w:hint="default" w:ascii="Times New Roman" w:hAnsi="Times New Roman" w:cs="Times New Roman"/>
            <w:sz w:val="24"/>
            <w:szCs w:val="24"/>
            <w:highlight w:val="yellow"/>
            <w:lang w:val="ru-RU"/>
            <w:rPrChange w:id="522" w:author="google1599737165" w:date="2024-04-29T23:42:08Z">
              <w:rPr>
                <w:rStyle w:val="7"/>
                <w:rFonts w:hint="default" w:ascii="Times New Roman" w:hAnsi="Times New Roman" w:cs="Times New Roman"/>
                <w:sz w:val="24"/>
                <w:szCs w:val="24"/>
                <w:lang w:val="ru-RU"/>
              </w:rPr>
            </w:rPrChange>
          </w:rPr>
          <w:t xml:space="preserve">оворит </w:t>
        </w:r>
      </w:ins>
      <w:ins w:id="524" w:author="google1599737165" w:date="2024-04-29T23:41:05Z">
        <w:r>
          <w:rPr>
            <w:rStyle w:val="7"/>
            <w:rFonts w:hint="default" w:ascii="Times New Roman" w:hAnsi="Times New Roman" w:cs="Times New Roman"/>
            <w:sz w:val="24"/>
            <w:szCs w:val="24"/>
            <w:highlight w:val="yellow"/>
            <w:lang w:val="ru-RU"/>
            <w:rPrChange w:id="525" w:author="google1599737165" w:date="2024-04-29T23:42:08Z">
              <w:rPr>
                <w:rStyle w:val="7"/>
                <w:rFonts w:hint="default" w:ascii="Times New Roman" w:hAnsi="Times New Roman" w:cs="Times New Roman"/>
                <w:sz w:val="24"/>
                <w:szCs w:val="24"/>
                <w:lang w:val="ru-RU"/>
              </w:rPr>
            </w:rPrChange>
          </w:rPr>
          <w:t>о том,</w:t>
        </w:r>
      </w:ins>
      <w:ins w:id="527" w:author="google1599737165" w:date="2024-04-29T23:41:06Z">
        <w:r>
          <w:rPr>
            <w:rStyle w:val="7"/>
            <w:rFonts w:hint="default" w:ascii="Times New Roman" w:hAnsi="Times New Roman" w:cs="Times New Roman"/>
            <w:sz w:val="24"/>
            <w:szCs w:val="24"/>
            <w:highlight w:val="yellow"/>
            <w:lang w:val="ru-RU"/>
            <w:rPrChange w:id="528" w:author="google1599737165" w:date="2024-04-29T23:42:08Z">
              <w:rPr>
                <w:rStyle w:val="7"/>
                <w:rFonts w:hint="default" w:ascii="Times New Roman" w:hAnsi="Times New Roman" w:cs="Times New Roman"/>
                <w:sz w:val="24"/>
                <w:szCs w:val="24"/>
                <w:lang w:val="ru-RU"/>
              </w:rPr>
            </w:rPrChange>
          </w:rPr>
          <w:t xml:space="preserve"> что </w:t>
        </w:r>
      </w:ins>
      <w:ins w:id="530" w:author="google1599737165" w:date="2024-04-29T23:41:07Z">
        <w:r>
          <w:rPr>
            <w:rStyle w:val="7"/>
            <w:rFonts w:hint="default" w:ascii="Times New Roman" w:hAnsi="Times New Roman" w:cs="Times New Roman"/>
            <w:sz w:val="24"/>
            <w:szCs w:val="24"/>
            <w:highlight w:val="yellow"/>
            <w:lang w:val="ru-RU"/>
            <w:rPrChange w:id="531" w:author="google1599737165" w:date="2024-04-29T23:42:08Z">
              <w:rPr>
                <w:rStyle w:val="7"/>
                <w:rFonts w:hint="default" w:ascii="Times New Roman" w:hAnsi="Times New Roman" w:cs="Times New Roman"/>
                <w:sz w:val="24"/>
                <w:szCs w:val="24"/>
                <w:lang w:val="ru-RU"/>
              </w:rPr>
            </w:rPrChange>
          </w:rPr>
          <w:t>либ</w:t>
        </w:r>
      </w:ins>
      <w:ins w:id="533" w:author="google1599737165" w:date="2024-04-29T23:41:08Z">
        <w:r>
          <w:rPr>
            <w:rStyle w:val="7"/>
            <w:rFonts w:hint="default" w:ascii="Times New Roman" w:hAnsi="Times New Roman" w:cs="Times New Roman"/>
            <w:sz w:val="24"/>
            <w:szCs w:val="24"/>
            <w:highlight w:val="yellow"/>
            <w:lang w:val="ru-RU"/>
            <w:rPrChange w:id="534" w:author="google1599737165" w:date="2024-04-29T23:42:08Z">
              <w:rPr>
                <w:rStyle w:val="7"/>
                <w:rFonts w:hint="default" w:ascii="Times New Roman" w:hAnsi="Times New Roman" w:cs="Times New Roman"/>
                <w:sz w:val="24"/>
                <w:szCs w:val="24"/>
                <w:lang w:val="ru-RU"/>
              </w:rPr>
            </w:rPrChange>
          </w:rPr>
          <w:t xml:space="preserve">о </w:t>
        </w:r>
      </w:ins>
      <w:ins w:id="536" w:author="google1599737165" w:date="2024-04-29T23:41:26Z">
        <w:r>
          <w:rPr>
            <w:rStyle w:val="7"/>
            <w:rFonts w:hint="default" w:ascii="Times New Roman" w:hAnsi="Times New Roman" w:cs="Times New Roman"/>
            <w:sz w:val="24"/>
            <w:szCs w:val="24"/>
            <w:highlight w:val="yellow"/>
            <w:lang w:val="ru-RU"/>
            <w:rPrChange w:id="537" w:author="google1599737165" w:date="2024-04-29T23:42:08Z">
              <w:rPr>
                <w:rStyle w:val="7"/>
                <w:rFonts w:hint="default" w:ascii="Times New Roman" w:hAnsi="Times New Roman" w:cs="Times New Roman"/>
                <w:sz w:val="24"/>
                <w:szCs w:val="24"/>
                <w:lang w:val="ru-RU"/>
              </w:rPr>
            </w:rPrChange>
          </w:rPr>
          <w:t>з</w:t>
        </w:r>
      </w:ins>
      <w:ins w:id="539" w:author="google1599737165" w:date="2024-04-29T23:41:08Z">
        <w:r>
          <w:rPr>
            <w:rStyle w:val="7"/>
            <w:rFonts w:hint="default" w:ascii="Times New Roman" w:hAnsi="Times New Roman" w:cs="Times New Roman"/>
            <w:sz w:val="24"/>
            <w:szCs w:val="24"/>
            <w:highlight w:val="yellow"/>
            <w:lang w:val="ru-RU"/>
            <w:rPrChange w:id="540" w:author="google1599737165" w:date="2024-04-29T23:42:08Z">
              <w:rPr>
                <w:rStyle w:val="7"/>
                <w:rFonts w:hint="default" w:ascii="Times New Roman" w:hAnsi="Times New Roman" w:cs="Times New Roman"/>
                <w:sz w:val="24"/>
                <w:szCs w:val="24"/>
                <w:lang w:val="ru-RU"/>
              </w:rPr>
            </w:rPrChange>
          </w:rPr>
          <w:t>у</w:t>
        </w:r>
      </w:ins>
      <w:ins w:id="542" w:author="google1599737165" w:date="2024-04-29T23:41:09Z">
        <w:r>
          <w:rPr>
            <w:rStyle w:val="7"/>
            <w:rFonts w:hint="default" w:ascii="Times New Roman" w:hAnsi="Times New Roman" w:cs="Times New Roman"/>
            <w:sz w:val="24"/>
            <w:szCs w:val="24"/>
            <w:highlight w:val="yellow"/>
            <w:lang w:val="ru-RU"/>
            <w:rPrChange w:id="543" w:author="google1599737165" w:date="2024-04-29T23:42:08Z">
              <w:rPr>
                <w:rStyle w:val="7"/>
                <w:rFonts w:hint="default" w:ascii="Times New Roman" w:hAnsi="Times New Roman" w:cs="Times New Roman"/>
                <w:sz w:val="24"/>
                <w:szCs w:val="24"/>
                <w:lang w:val="ru-RU"/>
              </w:rPr>
            </w:rPrChange>
          </w:rPr>
          <w:t>ба</w:t>
        </w:r>
      </w:ins>
      <w:ins w:id="545" w:author="google1599737165" w:date="2024-04-29T23:41:10Z">
        <w:r>
          <w:rPr>
            <w:rStyle w:val="7"/>
            <w:rFonts w:hint="default" w:ascii="Times New Roman" w:hAnsi="Times New Roman" w:cs="Times New Roman"/>
            <w:sz w:val="24"/>
            <w:szCs w:val="24"/>
            <w:highlight w:val="yellow"/>
            <w:lang w:val="ru-RU"/>
            <w:rPrChange w:id="546" w:author="google1599737165" w:date="2024-04-29T23:42:08Z">
              <w:rPr>
                <w:rStyle w:val="7"/>
                <w:rFonts w:hint="default" w:ascii="Times New Roman" w:hAnsi="Times New Roman" w:cs="Times New Roman"/>
                <w:sz w:val="24"/>
                <w:szCs w:val="24"/>
                <w:lang w:val="ru-RU"/>
              </w:rPr>
            </w:rPrChange>
          </w:rPr>
          <w:t>тка ж</w:t>
        </w:r>
      </w:ins>
      <w:ins w:id="548" w:author="google1599737165" w:date="2024-04-29T23:41:11Z">
        <w:r>
          <w:rPr>
            <w:rStyle w:val="7"/>
            <w:rFonts w:hint="default" w:ascii="Times New Roman" w:hAnsi="Times New Roman" w:cs="Times New Roman"/>
            <w:sz w:val="24"/>
            <w:szCs w:val="24"/>
            <w:highlight w:val="yellow"/>
            <w:lang w:val="ru-RU"/>
            <w:rPrChange w:id="549" w:author="google1599737165" w:date="2024-04-29T23:42:08Z">
              <w:rPr>
                <w:rStyle w:val="7"/>
                <w:rFonts w:hint="default" w:ascii="Times New Roman" w:hAnsi="Times New Roman" w:cs="Times New Roman"/>
                <w:sz w:val="24"/>
                <w:szCs w:val="24"/>
                <w:lang w:val="ru-RU"/>
              </w:rPr>
            </w:rPrChange>
          </w:rPr>
          <w:t xml:space="preserve">ивет </w:t>
        </w:r>
      </w:ins>
      <w:ins w:id="551" w:author="google1599737165" w:date="2024-04-29T23:41:12Z">
        <w:r>
          <w:rPr>
            <w:rStyle w:val="7"/>
            <w:rFonts w:hint="default" w:ascii="Times New Roman" w:hAnsi="Times New Roman" w:cs="Times New Roman"/>
            <w:sz w:val="24"/>
            <w:szCs w:val="24"/>
            <w:highlight w:val="yellow"/>
            <w:lang w:val="ru-RU"/>
            <w:rPrChange w:id="552" w:author="google1599737165" w:date="2024-04-29T23:42:08Z">
              <w:rPr>
                <w:rStyle w:val="7"/>
                <w:rFonts w:hint="default" w:ascii="Times New Roman" w:hAnsi="Times New Roman" w:cs="Times New Roman"/>
                <w:sz w:val="24"/>
                <w:szCs w:val="24"/>
                <w:lang w:val="ru-RU"/>
              </w:rPr>
            </w:rPrChange>
          </w:rPr>
          <w:t>в оче</w:t>
        </w:r>
      </w:ins>
      <w:ins w:id="554" w:author="google1599737165" w:date="2024-04-29T23:41:13Z">
        <w:r>
          <w:rPr>
            <w:rStyle w:val="7"/>
            <w:rFonts w:hint="default" w:ascii="Times New Roman" w:hAnsi="Times New Roman" w:cs="Times New Roman"/>
            <w:sz w:val="24"/>
            <w:szCs w:val="24"/>
            <w:highlight w:val="yellow"/>
            <w:lang w:val="ru-RU"/>
            <w:rPrChange w:id="555" w:author="google1599737165" w:date="2024-04-29T23:42:08Z">
              <w:rPr>
                <w:rStyle w:val="7"/>
                <w:rFonts w:hint="default" w:ascii="Times New Roman" w:hAnsi="Times New Roman" w:cs="Times New Roman"/>
                <w:sz w:val="24"/>
                <w:szCs w:val="24"/>
                <w:lang w:val="ru-RU"/>
              </w:rPr>
            </w:rPrChange>
          </w:rPr>
          <w:t>нь мо</w:t>
        </w:r>
      </w:ins>
      <w:ins w:id="557" w:author="google1599737165" w:date="2024-04-29T23:41:14Z">
        <w:r>
          <w:rPr>
            <w:rStyle w:val="7"/>
            <w:rFonts w:hint="default" w:ascii="Times New Roman" w:hAnsi="Times New Roman" w:cs="Times New Roman"/>
            <w:sz w:val="24"/>
            <w:szCs w:val="24"/>
            <w:highlight w:val="yellow"/>
            <w:lang w:val="ru-RU"/>
            <w:rPrChange w:id="558" w:author="google1599737165" w:date="2024-04-29T23:42:08Z">
              <w:rPr>
                <w:rStyle w:val="7"/>
                <w:rFonts w:hint="default" w:ascii="Times New Roman" w:hAnsi="Times New Roman" w:cs="Times New Roman"/>
                <w:sz w:val="24"/>
                <w:szCs w:val="24"/>
                <w:lang w:val="ru-RU"/>
              </w:rPr>
            </w:rPrChange>
          </w:rPr>
          <w:t>заи</w:t>
        </w:r>
      </w:ins>
      <w:ins w:id="560" w:author="google1599737165" w:date="2024-04-29T23:41:17Z">
        <w:r>
          <w:rPr>
            <w:rStyle w:val="7"/>
            <w:rFonts w:hint="default" w:ascii="Times New Roman" w:hAnsi="Times New Roman" w:cs="Times New Roman"/>
            <w:sz w:val="24"/>
            <w:szCs w:val="24"/>
            <w:highlight w:val="yellow"/>
            <w:lang w:val="ru-RU"/>
            <w:rPrChange w:id="561" w:author="google1599737165" w:date="2024-04-29T23:42:08Z">
              <w:rPr>
                <w:rStyle w:val="7"/>
                <w:rFonts w:hint="default" w:ascii="Times New Roman" w:hAnsi="Times New Roman" w:cs="Times New Roman"/>
                <w:sz w:val="24"/>
                <w:szCs w:val="24"/>
                <w:lang w:val="ru-RU"/>
              </w:rPr>
            </w:rPrChange>
          </w:rPr>
          <w:t>чн</w:t>
        </w:r>
      </w:ins>
      <w:ins w:id="563" w:author="google1599737165" w:date="2024-04-29T23:41:18Z">
        <w:r>
          <w:rPr>
            <w:rStyle w:val="7"/>
            <w:rFonts w:hint="default" w:ascii="Times New Roman" w:hAnsi="Times New Roman" w:cs="Times New Roman"/>
            <w:sz w:val="24"/>
            <w:szCs w:val="24"/>
            <w:highlight w:val="yellow"/>
            <w:lang w:val="ru-RU"/>
            <w:rPrChange w:id="564" w:author="google1599737165" w:date="2024-04-29T23:42:08Z">
              <w:rPr>
                <w:rStyle w:val="7"/>
                <w:rFonts w:hint="default" w:ascii="Times New Roman" w:hAnsi="Times New Roman" w:cs="Times New Roman"/>
                <w:sz w:val="24"/>
                <w:szCs w:val="24"/>
                <w:lang w:val="ru-RU"/>
              </w:rPr>
            </w:rPrChange>
          </w:rPr>
          <w:t>ом сооб</w:t>
        </w:r>
      </w:ins>
      <w:ins w:id="566" w:author="google1599737165" w:date="2024-04-29T23:41:19Z">
        <w:r>
          <w:rPr>
            <w:rStyle w:val="7"/>
            <w:rFonts w:hint="default" w:ascii="Times New Roman" w:hAnsi="Times New Roman" w:cs="Times New Roman"/>
            <w:sz w:val="24"/>
            <w:szCs w:val="24"/>
            <w:highlight w:val="yellow"/>
            <w:lang w:val="ru-RU"/>
            <w:rPrChange w:id="567" w:author="google1599737165" w:date="2024-04-29T23:42:08Z">
              <w:rPr>
                <w:rStyle w:val="7"/>
                <w:rFonts w:hint="default" w:ascii="Times New Roman" w:hAnsi="Times New Roman" w:cs="Times New Roman"/>
                <w:sz w:val="24"/>
                <w:szCs w:val="24"/>
                <w:lang w:val="ru-RU"/>
              </w:rPr>
            </w:rPrChange>
          </w:rPr>
          <w:t>щес</w:t>
        </w:r>
      </w:ins>
      <w:ins w:id="569" w:author="google1599737165" w:date="2024-04-29T23:41:20Z">
        <w:r>
          <w:rPr>
            <w:rStyle w:val="7"/>
            <w:rFonts w:hint="default" w:ascii="Times New Roman" w:hAnsi="Times New Roman" w:cs="Times New Roman"/>
            <w:sz w:val="24"/>
            <w:szCs w:val="24"/>
            <w:highlight w:val="yellow"/>
            <w:lang w:val="ru-RU"/>
            <w:rPrChange w:id="570" w:author="google1599737165" w:date="2024-04-29T23:42:08Z">
              <w:rPr>
                <w:rStyle w:val="7"/>
                <w:rFonts w:hint="default" w:ascii="Times New Roman" w:hAnsi="Times New Roman" w:cs="Times New Roman"/>
                <w:sz w:val="24"/>
                <w:szCs w:val="24"/>
                <w:lang w:val="ru-RU"/>
              </w:rPr>
            </w:rPrChange>
          </w:rPr>
          <w:t>тв</w:t>
        </w:r>
      </w:ins>
      <w:ins w:id="572" w:author="google1599737165" w:date="2024-04-29T23:41:21Z">
        <w:r>
          <w:rPr>
            <w:rStyle w:val="7"/>
            <w:rFonts w:hint="default" w:ascii="Times New Roman" w:hAnsi="Times New Roman" w:cs="Times New Roman"/>
            <w:sz w:val="24"/>
            <w:szCs w:val="24"/>
            <w:highlight w:val="yellow"/>
            <w:lang w:val="ru-RU"/>
            <w:rPrChange w:id="573" w:author="google1599737165" w:date="2024-04-29T23:42:08Z">
              <w:rPr>
                <w:rStyle w:val="7"/>
                <w:rFonts w:hint="default" w:ascii="Times New Roman" w:hAnsi="Times New Roman" w:cs="Times New Roman"/>
                <w:sz w:val="24"/>
                <w:szCs w:val="24"/>
                <w:lang w:val="ru-RU"/>
              </w:rPr>
            </w:rPrChange>
          </w:rPr>
          <w:t xml:space="preserve">е, </w:t>
        </w:r>
      </w:ins>
      <w:ins w:id="575" w:author="google1599737165" w:date="2024-04-29T23:41:22Z">
        <w:r>
          <w:rPr>
            <w:rStyle w:val="7"/>
            <w:rFonts w:hint="default" w:ascii="Times New Roman" w:hAnsi="Times New Roman" w:cs="Times New Roman"/>
            <w:sz w:val="24"/>
            <w:szCs w:val="24"/>
            <w:highlight w:val="yellow"/>
            <w:lang w:val="ru-RU"/>
            <w:rPrChange w:id="576" w:author="google1599737165" w:date="2024-04-29T23:42:08Z">
              <w:rPr>
                <w:rStyle w:val="7"/>
                <w:rFonts w:hint="default" w:ascii="Times New Roman" w:hAnsi="Times New Roman" w:cs="Times New Roman"/>
                <w:sz w:val="24"/>
                <w:szCs w:val="24"/>
                <w:lang w:val="ru-RU"/>
              </w:rPr>
            </w:rPrChange>
          </w:rPr>
          <w:t xml:space="preserve">либо </w:t>
        </w:r>
      </w:ins>
      <w:r>
        <w:rPr>
          <w:rFonts w:ascii="Times New Roman" w:hAnsi="Times New Roman" w:eastAsia="Times New Roman" w:cs="Times New Roman"/>
          <w:color w:val="000000"/>
          <w:sz w:val="24"/>
          <w:szCs w:val="24"/>
          <w:highlight w:val="yellow"/>
          <w:lang w:eastAsia="ru-RU"/>
          <w:rPrChange w:id="578" w:author="google1599737165" w:date="2024-04-29T23:42:08Z">
            <w:rPr>
              <w:rFonts w:ascii="Times New Roman" w:hAnsi="Times New Roman" w:eastAsia="Times New Roman" w:cs="Times New Roman"/>
              <w:color w:val="000000"/>
              <w:sz w:val="24"/>
              <w:szCs w:val="24"/>
              <w:lang w:eastAsia="ru-RU"/>
            </w:rPr>
          </w:rPrChange>
        </w:rPr>
        <w:t xml:space="preserve">  </w:t>
      </w:r>
      <w:ins w:id="579" w:author="google1599737165" w:date="2024-04-29T23:41:31Z">
        <w:r>
          <w:rPr>
            <w:rFonts w:ascii="Times New Roman" w:hAnsi="Times New Roman" w:eastAsia="Times New Roman" w:cs="Times New Roman"/>
            <w:color w:val="000000"/>
            <w:sz w:val="24"/>
            <w:szCs w:val="24"/>
            <w:highlight w:val="yellow"/>
            <w:lang w:eastAsia="ru-RU"/>
            <w:rPrChange w:id="580" w:author="google1599737165" w:date="2024-04-29T23:42:08Z">
              <w:rPr>
                <w:rFonts w:ascii="Times New Roman" w:hAnsi="Times New Roman" w:eastAsia="Times New Roman" w:cs="Times New Roman"/>
                <w:color w:val="000000"/>
                <w:sz w:val="24"/>
                <w:szCs w:val="24"/>
                <w:lang w:eastAsia="ru-RU"/>
              </w:rPr>
            </w:rPrChange>
          </w:rPr>
          <w:t>он</w:t>
        </w:r>
      </w:ins>
      <w:ins w:id="582" w:author="google1599737165" w:date="2024-04-29T23:41:32Z">
        <w:r>
          <w:rPr>
            <w:rFonts w:ascii="Times New Roman" w:hAnsi="Times New Roman" w:eastAsia="Times New Roman" w:cs="Times New Roman"/>
            <w:color w:val="000000"/>
            <w:sz w:val="24"/>
            <w:szCs w:val="24"/>
            <w:highlight w:val="yellow"/>
            <w:lang w:eastAsia="ru-RU"/>
            <w:rPrChange w:id="583" w:author="google1599737165" w:date="2024-04-29T23:42:08Z">
              <w:rPr>
                <w:rFonts w:ascii="Times New Roman" w:hAnsi="Times New Roman" w:eastAsia="Times New Roman" w:cs="Times New Roman"/>
                <w:color w:val="000000"/>
                <w:sz w:val="24"/>
                <w:szCs w:val="24"/>
                <w:lang w:eastAsia="ru-RU"/>
              </w:rPr>
            </w:rPrChange>
          </w:rPr>
          <w:t>а</w:t>
        </w:r>
      </w:ins>
      <w:ins w:id="585" w:author="google1599737165" w:date="2024-04-29T23:41:33Z">
        <w:r>
          <w:rPr>
            <w:rFonts w:hint="default" w:ascii="Times New Roman" w:hAnsi="Times New Roman" w:eastAsia="Times New Roman" w:cs="Times New Roman"/>
            <w:color w:val="000000"/>
            <w:sz w:val="24"/>
            <w:szCs w:val="24"/>
            <w:highlight w:val="yellow"/>
            <w:lang w:val="en-US" w:eastAsia="ru-RU"/>
            <w:rPrChange w:id="586" w:author="google1599737165" w:date="2024-04-29T23:42:08Z">
              <w:rPr>
                <w:rFonts w:hint="default" w:ascii="Times New Roman" w:hAnsi="Times New Roman" w:eastAsia="Times New Roman" w:cs="Times New Roman"/>
                <w:color w:val="000000"/>
                <w:sz w:val="24"/>
                <w:szCs w:val="24"/>
                <w:lang w:val="en-US" w:eastAsia="ru-RU"/>
              </w:rPr>
            </w:rPrChange>
          </w:rPr>
          <w:t>, та</w:t>
        </w:r>
      </w:ins>
      <w:ins w:id="588" w:author="google1599737165" w:date="2024-04-29T23:41:34Z">
        <w:r>
          <w:rPr>
            <w:rFonts w:hint="default" w:ascii="Times New Roman" w:hAnsi="Times New Roman" w:eastAsia="Times New Roman" w:cs="Times New Roman"/>
            <w:color w:val="000000"/>
            <w:sz w:val="24"/>
            <w:szCs w:val="24"/>
            <w:highlight w:val="yellow"/>
            <w:lang w:val="en-US" w:eastAsia="ru-RU"/>
            <w:rPrChange w:id="589" w:author="google1599737165" w:date="2024-04-29T23:42:08Z">
              <w:rPr>
                <w:rFonts w:hint="default" w:ascii="Times New Roman" w:hAnsi="Times New Roman" w:eastAsia="Times New Roman" w:cs="Times New Roman"/>
                <w:color w:val="000000"/>
                <w:sz w:val="24"/>
                <w:szCs w:val="24"/>
                <w:lang w:val="en-US" w:eastAsia="ru-RU"/>
              </w:rPr>
            </w:rPrChange>
          </w:rPr>
          <w:t>ки,</w:t>
        </w:r>
      </w:ins>
      <w:ins w:id="591" w:author="google1599737165" w:date="2024-04-29T23:41:35Z">
        <w:r>
          <w:rPr>
            <w:rFonts w:hint="default" w:ascii="Times New Roman" w:hAnsi="Times New Roman" w:eastAsia="Times New Roman" w:cs="Times New Roman"/>
            <w:color w:val="000000"/>
            <w:sz w:val="24"/>
            <w:szCs w:val="24"/>
            <w:highlight w:val="yellow"/>
            <w:lang w:val="en-US" w:eastAsia="ru-RU"/>
            <w:rPrChange w:id="592" w:author="google1599737165" w:date="2024-04-29T23:42:08Z">
              <w:rPr>
                <w:rFonts w:hint="default" w:ascii="Times New Roman" w:hAnsi="Times New Roman" w:eastAsia="Times New Roman" w:cs="Times New Roman"/>
                <w:color w:val="000000"/>
                <w:sz w:val="24"/>
                <w:szCs w:val="24"/>
                <w:lang w:val="en-US" w:eastAsia="ru-RU"/>
              </w:rPr>
            </w:rPrChange>
          </w:rPr>
          <w:t xml:space="preserve"> сов</w:t>
        </w:r>
      </w:ins>
      <w:ins w:id="594" w:author="google1599737165" w:date="2024-04-29T23:41:36Z">
        <w:r>
          <w:rPr>
            <w:rFonts w:hint="default" w:ascii="Times New Roman" w:hAnsi="Times New Roman" w:eastAsia="Times New Roman" w:cs="Times New Roman"/>
            <w:color w:val="000000"/>
            <w:sz w:val="24"/>
            <w:szCs w:val="24"/>
            <w:highlight w:val="yellow"/>
            <w:lang w:val="en-US" w:eastAsia="ru-RU"/>
            <w:rPrChange w:id="595" w:author="google1599737165" w:date="2024-04-29T23:42:08Z">
              <w:rPr>
                <w:rFonts w:hint="default" w:ascii="Times New Roman" w:hAnsi="Times New Roman" w:eastAsia="Times New Roman" w:cs="Times New Roman"/>
                <w:color w:val="000000"/>
                <w:sz w:val="24"/>
                <w:szCs w:val="24"/>
                <w:lang w:val="en-US" w:eastAsia="ru-RU"/>
              </w:rPr>
            </w:rPrChange>
          </w:rPr>
          <w:t>ерш</w:t>
        </w:r>
      </w:ins>
      <w:ins w:id="597" w:author="google1599737165" w:date="2024-04-29T23:41:37Z">
        <w:r>
          <w:rPr>
            <w:rFonts w:hint="default" w:ascii="Times New Roman" w:hAnsi="Times New Roman" w:eastAsia="Times New Roman" w:cs="Times New Roman"/>
            <w:color w:val="000000"/>
            <w:sz w:val="24"/>
            <w:szCs w:val="24"/>
            <w:highlight w:val="yellow"/>
            <w:lang w:val="en-US" w:eastAsia="ru-RU"/>
            <w:rPrChange w:id="598" w:author="google1599737165" w:date="2024-04-29T23:42:08Z">
              <w:rPr>
                <w:rFonts w:hint="default" w:ascii="Times New Roman" w:hAnsi="Times New Roman" w:eastAsia="Times New Roman" w:cs="Times New Roman"/>
                <w:color w:val="000000"/>
                <w:sz w:val="24"/>
                <w:szCs w:val="24"/>
                <w:lang w:val="en-US" w:eastAsia="ru-RU"/>
              </w:rPr>
            </w:rPrChange>
          </w:rPr>
          <w:t>ае</w:t>
        </w:r>
        <w:bookmarkStart w:id="0" w:name="_GoBack"/>
        <w:bookmarkEnd w:id="0"/>
        <w:r>
          <w:rPr>
            <w:rFonts w:hint="default" w:ascii="Times New Roman" w:hAnsi="Times New Roman" w:eastAsia="Times New Roman" w:cs="Times New Roman"/>
            <w:color w:val="000000"/>
            <w:sz w:val="24"/>
            <w:szCs w:val="24"/>
            <w:highlight w:val="yellow"/>
            <w:lang w:val="en-US" w:eastAsia="ru-RU"/>
            <w:rPrChange w:id="598" w:author="google1599737165" w:date="2024-04-29T23:42:08Z">
              <w:rPr>
                <w:rFonts w:hint="default" w:ascii="Times New Roman" w:hAnsi="Times New Roman" w:eastAsia="Times New Roman" w:cs="Times New Roman"/>
                <w:color w:val="000000"/>
                <w:sz w:val="24"/>
                <w:szCs w:val="24"/>
                <w:lang w:val="en-US" w:eastAsia="ru-RU"/>
              </w:rPr>
            </w:rPrChange>
          </w:rPr>
          <w:t>т</w:t>
        </w:r>
      </w:ins>
      <w:ins w:id="600" w:author="google1599737165" w:date="2024-04-29T23:41:38Z">
        <w:r>
          <w:rPr>
            <w:rFonts w:hint="default" w:ascii="Times New Roman" w:hAnsi="Times New Roman" w:eastAsia="Times New Roman" w:cs="Times New Roman"/>
            <w:color w:val="000000"/>
            <w:sz w:val="24"/>
            <w:szCs w:val="24"/>
            <w:highlight w:val="yellow"/>
            <w:lang w:val="en-US" w:eastAsia="ru-RU"/>
            <w:rPrChange w:id="601" w:author="google1599737165" w:date="2024-04-29T23:42:08Z">
              <w:rPr>
                <w:rFonts w:hint="default" w:ascii="Times New Roman" w:hAnsi="Times New Roman" w:eastAsia="Times New Roman" w:cs="Times New Roman"/>
                <w:color w:val="000000"/>
                <w:sz w:val="24"/>
                <w:szCs w:val="24"/>
                <w:lang w:val="en-US" w:eastAsia="ru-RU"/>
              </w:rPr>
            </w:rPrChange>
          </w:rPr>
          <w:t xml:space="preserve"> </w:t>
        </w:r>
      </w:ins>
      <w:ins w:id="603" w:author="google1599737165" w:date="2024-04-29T23:41:42Z">
        <w:r>
          <w:rPr>
            <w:rFonts w:hint="default" w:ascii="Times New Roman" w:hAnsi="Times New Roman" w:eastAsia="Times New Roman" w:cs="Times New Roman"/>
            <w:color w:val="000000"/>
            <w:sz w:val="24"/>
            <w:szCs w:val="24"/>
            <w:highlight w:val="yellow"/>
            <w:lang w:val="en-US" w:eastAsia="ru-RU"/>
            <w:rPrChange w:id="604" w:author="google1599737165" w:date="2024-04-29T23:42:08Z">
              <w:rPr>
                <w:rFonts w:hint="default" w:ascii="Times New Roman" w:hAnsi="Times New Roman" w:eastAsia="Times New Roman" w:cs="Times New Roman"/>
                <w:color w:val="000000"/>
                <w:sz w:val="24"/>
                <w:szCs w:val="24"/>
                <w:lang w:val="en-US" w:eastAsia="ru-RU"/>
              </w:rPr>
            </w:rPrChange>
          </w:rPr>
          <w:t>набе</w:t>
        </w:r>
      </w:ins>
      <w:ins w:id="606" w:author="google1599737165" w:date="2024-04-29T23:41:43Z">
        <w:r>
          <w:rPr>
            <w:rFonts w:hint="default" w:ascii="Times New Roman" w:hAnsi="Times New Roman" w:eastAsia="Times New Roman" w:cs="Times New Roman"/>
            <w:color w:val="000000"/>
            <w:sz w:val="24"/>
            <w:szCs w:val="24"/>
            <w:highlight w:val="yellow"/>
            <w:lang w:val="en-US" w:eastAsia="ru-RU"/>
            <w:rPrChange w:id="607" w:author="google1599737165" w:date="2024-04-29T23:42:08Z">
              <w:rPr>
                <w:rFonts w:hint="default" w:ascii="Times New Roman" w:hAnsi="Times New Roman" w:eastAsia="Times New Roman" w:cs="Times New Roman"/>
                <w:color w:val="000000"/>
                <w:sz w:val="24"/>
                <w:szCs w:val="24"/>
                <w:lang w:val="en-US" w:eastAsia="ru-RU"/>
              </w:rPr>
            </w:rPrChange>
          </w:rPr>
          <w:t xml:space="preserve">ги на </w:t>
        </w:r>
      </w:ins>
      <w:ins w:id="609" w:author="google1599737165" w:date="2024-04-29T23:41:45Z">
        <w:r>
          <w:rPr>
            <w:rFonts w:hint="default" w:ascii="Times New Roman" w:hAnsi="Times New Roman" w:eastAsia="Times New Roman" w:cs="Times New Roman"/>
            <w:color w:val="000000"/>
            <w:sz w:val="24"/>
            <w:szCs w:val="24"/>
            <w:highlight w:val="yellow"/>
            <w:lang w:val="en-US" w:eastAsia="ru-RU"/>
            <w:rPrChange w:id="610" w:author="google1599737165" w:date="2024-04-29T23:42:08Z">
              <w:rPr>
                <w:rFonts w:hint="default" w:ascii="Times New Roman" w:hAnsi="Times New Roman" w:eastAsia="Times New Roman" w:cs="Times New Roman"/>
                <w:color w:val="000000"/>
                <w:sz w:val="24"/>
                <w:szCs w:val="24"/>
                <w:lang w:val="en-US" w:eastAsia="ru-RU"/>
              </w:rPr>
            </w:rPrChange>
          </w:rPr>
          <w:t>те со</w:t>
        </w:r>
      </w:ins>
      <w:ins w:id="612" w:author="google1599737165" w:date="2024-04-29T23:41:46Z">
        <w:r>
          <w:rPr>
            <w:rFonts w:hint="default" w:ascii="Times New Roman" w:hAnsi="Times New Roman" w:eastAsia="Times New Roman" w:cs="Times New Roman"/>
            <w:color w:val="000000"/>
            <w:sz w:val="24"/>
            <w:szCs w:val="24"/>
            <w:highlight w:val="yellow"/>
            <w:lang w:val="en-US" w:eastAsia="ru-RU"/>
            <w:rPrChange w:id="613" w:author="google1599737165" w:date="2024-04-29T23:42:08Z">
              <w:rPr>
                <w:rFonts w:hint="default" w:ascii="Times New Roman" w:hAnsi="Times New Roman" w:eastAsia="Times New Roman" w:cs="Times New Roman"/>
                <w:color w:val="000000"/>
                <w:sz w:val="24"/>
                <w:szCs w:val="24"/>
                <w:lang w:val="en-US" w:eastAsia="ru-RU"/>
              </w:rPr>
            </w:rPrChange>
          </w:rPr>
          <w:t>общес</w:t>
        </w:r>
      </w:ins>
      <w:ins w:id="615" w:author="google1599737165" w:date="2024-04-29T23:41:47Z">
        <w:r>
          <w:rPr>
            <w:rFonts w:hint="default" w:ascii="Times New Roman" w:hAnsi="Times New Roman" w:eastAsia="Times New Roman" w:cs="Times New Roman"/>
            <w:color w:val="000000"/>
            <w:sz w:val="24"/>
            <w:szCs w:val="24"/>
            <w:highlight w:val="yellow"/>
            <w:lang w:val="en-US" w:eastAsia="ru-RU"/>
            <w:rPrChange w:id="616" w:author="google1599737165" w:date="2024-04-29T23:42:08Z">
              <w:rPr>
                <w:rFonts w:hint="default" w:ascii="Times New Roman" w:hAnsi="Times New Roman" w:eastAsia="Times New Roman" w:cs="Times New Roman"/>
                <w:color w:val="000000"/>
                <w:sz w:val="24"/>
                <w:szCs w:val="24"/>
                <w:lang w:val="en-US" w:eastAsia="ru-RU"/>
              </w:rPr>
            </w:rPrChange>
          </w:rPr>
          <w:t>тва</w:t>
        </w:r>
      </w:ins>
      <w:ins w:id="618" w:author="google1599737165" w:date="2024-04-29T23:41:48Z">
        <w:r>
          <w:rPr>
            <w:rFonts w:hint="default" w:ascii="Times New Roman" w:hAnsi="Times New Roman" w:eastAsia="Times New Roman" w:cs="Times New Roman"/>
            <w:color w:val="000000"/>
            <w:sz w:val="24"/>
            <w:szCs w:val="24"/>
            <w:highlight w:val="yellow"/>
            <w:lang w:val="en-US" w:eastAsia="ru-RU"/>
            <w:rPrChange w:id="619" w:author="google1599737165" w:date="2024-04-29T23:42:08Z">
              <w:rPr>
                <w:rFonts w:hint="default" w:ascii="Times New Roman" w:hAnsi="Times New Roman" w:eastAsia="Times New Roman" w:cs="Times New Roman"/>
                <w:color w:val="000000"/>
                <w:sz w:val="24"/>
                <w:szCs w:val="24"/>
                <w:lang w:val="en-US" w:eastAsia="ru-RU"/>
              </w:rPr>
            </w:rPrChange>
          </w:rPr>
          <w:t xml:space="preserve"> </w:t>
        </w:r>
      </w:ins>
      <w:ins w:id="621" w:author="google1599737165" w:date="2024-04-29T23:41:49Z">
        <w:r>
          <w:rPr>
            <w:rFonts w:hint="default" w:ascii="Times New Roman" w:hAnsi="Times New Roman" w:eastAsia="Times New Roman" w:cs="Times New Roman"/>
            <w:color w:val="000000"/>
            <w:sz w:val="24"/>
            <w:szCs w:val="24"/>
            <w:highlight w:val="yellow"/>
            <w:lang w:val="en-US" w:eastAsia="ru-RU"/>
            <w:rPrChange w:id="622" w:author="google1599737165" w:date="2024-04-29T23:42:08Z">
              <w:rPr>
                <w:rFonts w:hint="default" w:ascii="Times New Roman" w:hAnsi="Times New Roman" w:eastAsia="Times New Roman" w:cs="Times New Roman"/>
                <w:color w:val="000000"/>
                <w:sz w:val="24"/>
                <w:szCs w:val="24"/>
                <w:lang w:val="en-US" w:eastAsia="ru-RU"/>
              </w:rPr>
            </w:rPrChange>
          </w:rPr>
          <w:t>ил</w:t>
        </w:r>
      </w:ins>
      <w:ins w:id="624" w:author="google1599737165" w:date="2024-04-29T23:41:51Z">
        <w:r>
          <w:rPr>
            <w:rFonts w:hint="default" w:ascii="Times New Roman" w:hAnsi="Times New Roman" w:eastAsia="Times New Roman" w:cs="Times New Roman"/>
            <w:color w:val="000000"/>
            <w:sz w:val="24"/>
            <w:szCs w:val="24"/>
            <w:highlight w:val="yellow"/>
            <w:lang w:val="en-US" w:eastAsia="ru-RU"/>
            <w:rPrChange w:id="625" w:author="google1599737165" w:date="2024-04-29T23:42:08Z">
              <w:rPr>
                <w:rFonts w:hint="default" w:ascii="Times New Roman" w:hAnsi="Times New Roman" w:eastAsia="Times New Roman" w:cs="Times New Roman"/>
                <w:color w:val="000000"/>
                <w:sz w:val="24"/>
                <w:szCs w:val="24"/>
                <w:lang w:val="en-US" w:eastAsia="ru-RU"/>
              </w:rPr>
            </w:rPrChange>
          </w:rPr>
          <w:t xml:space="preserve">ов, </w:t>
        </w:r>
      </w:ins>
      <w:ins w:id="627" w:author="google1599737165" w:date="2024-04-29T23:41:52Z">
        <w:r>
          <w:rPr>
            <w:rFonts w:hint="default" w:ascii="Times New Roman" w:hAnsi="Times New Roman" w:eastAsia="Times New Roman" w:cs="Times New Roman"/>
            <w:color w:val="000000"/>
            <w:sz w:val="24"/>
            <w:szCs w:val="24"/>
            <w:highlight w:val="yellow"/>
            <w:lang w:val="en-US" w:eastAsia="ru-RU"/>
            <w:rPrChange w:id="628" w:author="google1599737165" w:date="2024-04-29T23:42:08Z">
              <w:rPr>
                <w:rFonts w:hint="default" w:ascii="Times New Roman" w:hAnsi="Times New Roman" w:eastAsia="Times New Roman" w:cs="Times New Roman"/>
                <w:color w:val="000000"/>
                <w:sz w:val="24"/>
                <w:szCs w:val="24"/>
                <w:lang w:val="en-US" w:eastAsia="ru-RU"/>
              </w:rPr>
            </w:rPrChange>
          </w:rPr>
          <w:t xml:space="preserve">где </w:t>
        </w:r>
      </w:ins>
      <w:ins w:id="630" w:author="google1599737165" w:date="2024-04-29T23:41:53Z">
        <w:r>
          <w:rPr>
            <w:rFonts w:hint="default" w:ascii="Times New Roman" w:hAnsi="Times New Roman" w:eastAsia="Times New Roman" w:cs="Times New Roman"/>
            <w:color w:val="000000"/>
            <w:sz w:val="24"/>
            <w:szCs w:val="24"/>
            <w:highlight w:val="yellow"/>
            <w:lang w:val="en-US" w:eastAsia="ru-RU"/>
            <w:rPrChange w:id="631" w:author="google1599737165" w:date="2024-04-29T23:42:08Z">
              <w:rPr>
                <w:rFonts w:hint="default" w:ascii="Times New Roman" w:hAnsi="Times New Roman" w:eastAsia="Times New Roman" w:cs="Times New Roman"/>
                <w:color w:val="000000"/>
                <w:sz w:val="24"/>
                <w:szCs w:val="24"/>
                <w:lang w:val="en-US" w:eastAsia="ru-RU"/>
              </w:rPr>
            </w:rPrChange>
          </w:rPr>
          <w:t>жив</w:t>
        </w:r>
      </w:ins>
      <w:ins w:id="633" w:author="google1599737165" w:date="2024-04-29T23:41:56Z">
        <w:r>
          <w:rPr>
            <w:rFonts w:hint="default" w:ascii="Times New Roman" w:hAnsi="Times New Roman" w:eastAsia="Times New Roman" w:cs="Times New Roman"/>
            <w:color w:val="000000"/>
            <w:sz w:val="24"/>
            <w:szCs w:val="24"/>
            <w:highlight w:val="yellow"/>
            <w:lang w:val="en-US" w:eastAsia="ru-RU"/>
            <w:rPrChange w:id="634" w:author="google1599737165" w:date="2024-04-29T23:42:08Z">
              <w:rPr>
                <w:rFonts w:hint="default" w:ascii="Times New Roman" w:hAnsi="Times New Roman" w:eastAsia="Times New Roman" w:cs="Times New Roman"/>
                <w:color w:val="000000"/>
                <w:sz w:val="24"/>
                <w:szCs w:val="24"/>
                <w:lang w:val="en-US" w:eastAsia="ru-RU"/>
              </w:rPr>
            </w:rPrChange>
          </w:rPr>
          <w:t>ет с</w:t>
        </w:r>
      </w:ins>
      <w:ins w:id="636" w:author="google1599737165" w:date="2024-04-29T23:41:57Z">
        <w:r>
          <w:rPr>
            <w:rFonts w:hint="default" w:ascii="Times New Roman" w:hAnsi="Times New Roman" w:eastAsia="Times New Roman" w:cs="Times New Roman"/>
            <w:color w:val="000000"/>
            <w:sz w:val="24"/>
            <w:szCs w:val="24"/>
            <w:highlight w:val="yellow"/>
            <w:lang w:val="en-US" w:eastAsia="ru-RU"/>
            <w:rPrChange w:id="637" w:author="google1599737165" w:date="2024-04-29T23:42:08Z">
              <w:rPr>
                <w:rFonts w:hint="default" w:ascii="Times New Roman" w:hAnsi="Times New Roman" w:eastAsia="Times New Roman" w:cs="Times New Roman"/>
                <w:color w:val="000000"/>
                <w:sz w:val="24"/>
                <w:szCs w:val="24"/>
                <w:lang w:val="en-US" w:eastAsia="ru-RU"/>
              </w:rPr>
            </w:rPrChange>
          </w:rPr>
          <w:t>ерри</w:t>
        </w:r>
      </w:ins>
      <w:ins w:id="639" w:author="google1599737165" w:date="2024-04-29T23:41:58Z">
        <w:r>
          <w:rPr>
            <w:rFonts w:hint="default" w:ascii="Times New Roman" w:hAnsi="Times New Roman" w:eastAsia="Times New Roman" w:cs="Times New Roman"/>
            <w:color w:val="000000"/>
            <w:sz w:val="24"/>
            <w:szCs w:val="24"/>
            <w:highlight w:val="yellow"/>
            <w:lang w:val="en-US" w:eastAsia="ru-RU"/>
            <w:rPrChange w:id="640" w:author="google1599737165" w:date="2024-04-29T23:42:08Z">
              <w:rPr>
                <w:rFonts w:hint="default" w:ascii="Times New Roman" w:hAnsi="Times New Roman" w:eastAsia="Times New Roman" w:cs="Times New Roman"/>
                <w:color w:val="000000"/>
                <w:sz w:val="24"/>
                <w:szCs w:val="24"/>
                <w:lang w:val="en-US" w:eastAsia="ru-RU"/>
              </w:rPr>
            </w:rPrChange>
          </w:rPr>
          <w:t>пес.</w:t>
        </w:r>
      </w:ins>
      <w:ins w:id="642" w:author="google1599737165" w:date="2024-04-29T23:41:59Z">
        <w:r>
          <w:rPr>
            <w:rFonts w:hint="default" w:ascii="Times New Roman" w:hAnsi="Times New Roman" w:eastAsia="Times New Roman" w:cs="Times New Roman"/>
            <w:color w:val="000000"/>
            <w:sz w:val="24"/>
            <w:szCs w:val="24"/>
            <w:highlight w:val="yellow"/>
            <w:lang w:val="en-US" w:eastAsia="ru-RU"/>
            <w:rPrChange w:id="643" w:author="google1599737165" w:date="2024-04-29T23:42:08Z">
              <w:rPr>
                <w:rFonts w:hint="default" w:ascii="Times New Roman" w:hAnsi="Times New Roman" w:eastAsia="Times New Roman" w:cs="Times New Roman"/>
                <w:color w:val="000000"/>
                <w:sz w:val="24"/>
                <w:szCs w:val="24"/>
                <w:lang w:val="en-US" w:eastAsia="ru-RU"/>
              </w:rPr>
            </w:rPrChange>
          </w:rPr>
          <w:t xml:space="preserve"> </w:t>
        </w:r>
      </w:ins>
    </w:p>
    <w:p>
      <w:pPr>
        <w:spacing w:after="0" w:line="360" w:lineRule="auto"/>
        <w:jc w:val="both"/>
        <w:rPr>
          <w:rFonts w:ascii="Times New Roman" w:hAnsi="Times New Roman" w:eastAsia="Times New Roman" w:cs="Times New Roman"/>
          <w:color w:val="000000"/>
          <w:sz w:val="24"/>
          <w:szCs w:val="24"/>
          <w:lang w:eastAsia="ru-RU"/>
        </w:rPr>
      </w:pPr>
    </w:p>
    <w:p>
      <w:pPr>
        <w:spacing w:after="0" w:line="360" w:lineRule="auto"/>
        <w:jc w:val="both"/>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Relationship</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with</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reproduction</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Барсуков (1953) отмечал, что в летний период с 18 июня по 30 августа питание самцов и самок в Летнерецкой губе Белого моря было интенсивным. В результате наших многолетних наблюдений по сезонной динамике хищничества зубатки в губе Чупа были выявлены различия между самцами и самками по встречаемости особей с пустыми желудками в течение летнего сезона. В июне и первой половине июля, </w:t>
      </w:r>
      <w:r>
        <w:rPr>
          <w:rFonts w:ascii="Times New Roman" w:hAnsi="Times New Roman" w:eastAsia="Times New Roman" w:cs="Times New Roman"/>
          <w:color w:val="000000"/>
          <w:sz w:val="24"/>
          <w:szCs w:val="24"/>
          <w:lang w:val="en-US" w:eastAsia="ru-RU"/>
        </w:rPr>
        <w:t>prior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to</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breeding</w:t>
      </w:r>
      <w:r>
        <w:rPr>
          <w:rFonts w:ascii="Times New Roman" w:hAnsi="Times New Roman" w:eastAsia="Times New Roman" w:cs="Times New Roman"/>
          <w:color w:val="000000"/>
          <w:sz w:val="24"/>
          <w:szCs w:val="24"/>
          <w:lang w:eastAsia="ru-RU"/>
        </w:rPr>
        <w:t xml:space="preserve">, самки и самцы активно питались. В конце июля и в начале августа, т.е. в период нереста, встречаемость самок с пустыми желудками в уловах была достоверно более высокой, чем у самцов. Это указывает на то, что у самок зубатки, в отличие от самцов, снижается интенсивность питания на протяжении нереста. Сходные результаты ранее были получены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при изучении особенностей питания зубатки в период ее размножения </w:t>
      </w:r>
      <w:r>
        <w:rPr>
          <w:rFonts w:ascii="Times New Roman" w:hAnsi="Times New Roman" w:eastAsia="Times New Roman" w:cs="Times New Roman"/>
          <w:color w:val="000000"/>
          <w:sz w:val="24"/>
          <w:szCs w:val="24"/>
          <w:lang w:val="en-US" w:eastAsia="ru-RU"/>
        </w:rPr>
        <w:t>in</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Newfoundland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waters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North</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West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Согласно этим авторам, у самцов и самок в период нереста происходит снижение пищевой активности, но у самцов это происходит в меньшей степени. Самки возобновляют питание вскоре после откладки яиц, а самцы остаются в местах нереста, “</w:t>
      </w:r>
      <w:r>
        <w:rPr>
          <w:rFonts w:ascii="Times New Roman" w:hAnsi="Times New Roman" w:eastAsia="Times New Roman" w:cs="Times New Roman"/>
          <w:color w:val="000000"/>
          <w:sz w:val="24"/>
          <w:szCs w:val="24"/>
          <w:lang w:val="en-US" w:eastAsia="ru-RU"/>
        </w:rPr>
        <w:t>feed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little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while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they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guarding</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eggs</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w:t>
      </w:r>
      <w:r>
        <w:rPr>
          <w:rFonts w:ascii="Times New Roman" w:hAnsi="Times New Roman" w:eastAsia="Times New Roman" w:cs="Times New Roman"/>
          <w:color w:val="000000"/>
          <w:sz w:val="24"/>
          <w:szCs w:val="24"/>
          <w:lang w:val="en-US" w:eastAsia="ru-RU"/>
        </w:rPr>
        <w:t>p</w:t>
      </w:r>
      <w:r>
        <w:rPr>
          <w:rFonts w:ascii="Times New Roman" w:hAnsi="Times New Roman" w:eastAsia="Times New Roman" w:cs="Times New Roman"/>
          <w:color w:val="000000"/>
          <w:sz w:val="24"/>
          <w:szCs w:val="24"/>
          <w:lang w:eastAsia="ru-RU"/>
        </w:rPr>
        <w:t xml:space="preserve">.2567).  Сезонная </w:t>
      </w:r>
      <w:r>
        <w:rPr>
          <w:rFonts w:ascii="Times New Roman" w:hAnsi="Times New Roman" w:eastAsia="Times New Roman" w:cs="Times New Roman"/>
          <w:sz w:val="24"/>
          <w:szCs w:val="24"/>
          <w:lang w:eastAsia="ru-RU"/>
        </w:rPr>
        <w:t xml:space="preserve">изменчивость интенсивности питания зубатки в Северном море была показана также </w:t>
      </w:r>
      <w:r>
        <w:rPr>
          <w:rFonts w:ascii="Times New Roman" w:hAnsi="Times New Roman" w:eastAsia="Times New Roman" w:cs="Times New Roman"/>
          <w:sz w:val="24"/>
          <w:szCs w:val="24"/>
          <w:lang w:val="en-US" w:eastAsia="ru-RU"/>
        </w:rPr>
        <w:t>Liao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Lucas</w:t>
      </w:r>
      <w:r>
        <w:rPr>
          <w:rFonts w:ascii="Times New Roman" w:hAnsi="Times New Roman" w:eastAsia="Times New Roman" w:cs="Times New Roman"/>
          <w:sz w:val="24"/>
          <w:szCs w:val="24"/>
          <w:lang w:eastAsia="ru-RU"/>
        </w:rPr>
        <w:t xml:space="preserve"> (2000). </w:t>
      </w:r>
      <w:r>
        <w:rPr>
          <w:rStyle w:val="7"/>
          <w:rFonts w:ascii="Times New Roman" w:hAnsi="Times New Roman" w:cs="Times New Roman"/>
          <w:sz w:val="24"/>
          <w:szCs w:val="24"/>
        </w:rPr>
        <w:t xml:space="preserve">Авторы отметили высокую долю пустых желудков и наименьшее потребление пищи в осенне-зимний период, т. е. в период нереста рыб.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Барсуков (1956) обнаружил дефицит самцов в уловах в период нереста зубатки в Летнерецой губе (Карельский берег) и предположил, что они охраняют отложенную самкой икру. В дальнейшем ряд авторов подтвердили эту особенность поведения самцов в нерестовый период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 Однако продолжительность времени, в течение которого самец может находиться около кладки, остается неизвестным. Согласно нашим данным, самцы не прекращают питание в период нереста и никакого изменения соотношения полов в прибрежных уловах зубатки в нерестовый период не наблюдается. По опубликованным данным, соотношение полов у зубатки в уловах из разных локаций Карельского побережья Белого моря также было близко к 1:1 (Барсуков, 1953; Павлов, Новиков, 1986; Ершов, 2010). По-видимому, самцы могут оставаться около места нереста какое-то непродолжительное время (несколько дней), охраняя икру, однако вскоре все-таки покидают его в поисках пищи. В пользу такого предположения свидетельствует тот факт, что время переваривания моллюсков в пищеварительном тракте зубатки составляет обычно 3-4 суток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1986+ </w:t>
      </w:r>
      <w:r>
        <w:rPr>
          <w:rFonts w:ascii="Times New Roman" w:hAnsi="Times New Roman" w:eastAsia="Times New Roman" w:cs="Times New Roman"/>
          <w:color w:val="000000"/>
          <w:sz w:val="24"/>
          <w:szCs w:val="24"/>
          <w:lang w:val="en-US" w:eastAsia="ru-RU"/>
        </w:rPr>
        <w:t>Orlova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Если бы самцы оставались в районе кладки икры продолжительное время, тогда это отразилось бы на соотношении полов у зубатки, пойманной в прибрежных водах в конце июля-августе. Черты поведения самцов по охране икры после нереста требуют дальнейшего исследования.</w:t>
      </w:r>
    </w:p>
    <w:p>
      <w:pPr>
        <w:spacing w:after="0" w:line="360" w:lineRule="auto"/>
        <w:jc w:val="both"/>
        <w:rPr>
          <w:rFonts w:ascii="Times New Roman" w:hAnsi="Times New Roman" w:eastAsia="Times New Roman" w:cs="Times New Roman"/>
          <w:sz w:val="24"/>
          <w:szCs w:val="24"/>
          <w:lang w:eastAsia="ru-RU"/>
        </w:rPr>
      </w:pPr>
    </w:p>
    <w:p>
      <w:pPr>
        <w:spacing w:after="0"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color w:val="000000"/>
          <w:sz w:val="24"/>
          <w:szCs w:val="24"/>
          <w:lang w:val="en-US" w:eastAsia="ru-RU"/>
        </w:rPr>
        <w:t>Long</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color w:val="000000"/>
          <w:sz w:val="24"/>
          <w:szCs w:val="24"/>
          <w:lang w:val="en-US" w:eastAsia="ru-RU"/>
        </w:rPr>
        <w:t>term</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diet</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variations</w:t>
      </w:r>
      <w:r>
        <w:rPr>
          <w:rFonts w:ascii="Times New Roman" w:hAnsi="Times New Roman" w:eastAsia="Times New Roman" w:cs="Times New Roman"/>
          <w:b/>
          <w:color w:val="000000"/>
          <w:sz w:val="24"/>
          <w:szCs w:val="24"/>
          <w:lang w:eastAsia="ru-RU"/>
        </w:rPr>
        <w:t xml:space="preserve">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За 20 лет наблюдений спектр потребляемых зубаткой пищевых организмов значительно не менялся. Наибольшее разнообразие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в желудках зубатки наблюдалось в 2001 году. Полученные результаты свидетельствуют о том, что зубатка питается различными организмами макробентоса, которые встречаются в местах ее нагула. При малочисленности или отсутствии одних “излюбленных” пищевых организмов она переключается на преимущественное потребление других. Таким образом достигается наиболее эффективное использование зубаткой имеющихся ресурсов кормовой базы в прибрежных биотопах. Период нагула зубаток в прибрежных участках Белого моря относительно короткий, около 3 месяцев, поэтому широкий спектр питания позволяет виду быстрее удовлетворить свои энергетические потребности для роста и генеративного обмена веществ. При этом, по-видимому, немаловажное значение при хищничестве имеет размер жертвы, поскольку взрослые особи предпочитают крупных представителей различных таксономических групп.</w:t>
      </w:r>
    </w:p>
    <w:p>
      <w:pPr>
        <w:spacing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Видовой состав и продукционные параметры животных макробентоса сублиторальных донных биоценозов в губе Чупа изучен гораздо слабее по сравнению с литоральными -сообществами (Наумов, 2006). Известно, что те виды, которые наиболее часто встречались в желудках зубатки - </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являются типичными для различных сублиторальных биоценозов в районе исследований. Они встречались на глубинах от 3 до 15 м, где и происходит нагул зубатки в летнее время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Голиков и др., 1985а; Герасимова, Максимович, 2001). В губе Чупа эти моллюски могут достигать относительно высоких плотностей в различных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доминируют по показателям обилия в структуре бентосных сообществ на каменистых или гравийных грунтах с примесью песка и плотного ила.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наибольшей плотности и биомассы достигает на заиленных галькой и отдельными камнями грунтах, часто отмечается в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w:t>
      </w:r>
      <w:r>
        <w:rPr>
          <w:rFonts w:ascii="Times New Roman" w:hAnsi="Times New Roman" w:eastAsia="Times New Roman" w:cs="Times New Roman"/>
          <w:color w:val="000000"/>
          <w:sz w:val="24"/>
          <w:szCs w:val="24"/>
          <w:lang w:val="en-US" w:eastAsia="ru-RU"/>
        </w:rPr>
        <w:t>b</w:t>
      </w:r>
      <w:r>
        <w:rPr>
          <w:rFonts w:ascii="Times New Roman" w:hAnsi="Times New Roman" w:eastAsia="Times New Roman" w:cs="Times New Roman"/>
          <w:color w:val="000000"/>
          <w:sz w:val="24"/>
          <w:szCs w:val="24"/>
          <w:lang w:eastAsia="ru-RU"/>
        </w:rPr>
        <w:t xml:space="preserve">; Максимович, Чемоданов, 1986; </w:t>
      </w:r>
      <w:r>
        <w:rPr>
          <w:rFonts w:ascii="Times New Roman" w:hAnsi="Times New Roman" w:eastAsia="Times New Roman" w:cs="Times New Roman"/>
          <w:color w:val="000000"/>
          <w:sz w:val="24"/>
          <w:szCs w:val="24"/>
          <w:lang w:val="en-US" w:eastAsia="ru-RU"/>
        </w:rPr>
        <w:t>Maximovich</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Gerasimova</w:t>
      </w:r>
      <w:r>
        <w:rPr>
          <w:rFonts w:ascii="Times New Roman" w:hAnsi="Times New Roman" w:eastAsia="Times New Roman" w:cs="Times New Roman"/>
          <w:color w:val="000000"/>
          <w:sz w:val="24"/>
          <w:szCs w:val="24"/>
          <w:lang w:eastAsia="ru-RU"/>
        </w:rPr>
        <w:t xml:space="preserve">, 2013). Важно заметить, что общие показатели биомассы макробентоса в местах наших исследований были наиболее высокими на горизонте сублиторали с глубинами до 15 м (Голиков и др., 1985а). </w:t>
      </w:r>
    </w:p>
    <w:p>
      <w:pPr>
        <w:spacing w:after="0" w:line="360" w:lineRule="auto"/>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lang w:eastAsia="ru-RU"/>
        </w:rPr>
        <w:t xml:space="preserve">Частоты встречаемости отдельных видов, играющих доминирующую или второстепенную роль в питании зубатки, достоверно варьировали на протяжении периода наблюдений. При этом тенденции этих межгодовых изменений были различны у разных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Значение некоторых важных пищевых объектов, прежде всего ракообразных, в рационе зубатки снизилось в течение периода исследований. Крабы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которые вместе с мидиями, являлись основными компонентами пищи зубатки в начале 2000-х годов, в настоящему времени практически полностью исчезли из спектра ее питания. Встречаемость </w:t>
      </w:r>
      <w:r>
        <w:rPr>
          <w:rFonts w:ascii="Times New Roman" w:hAnsi="Times New Roman" w:eastAsia="Times New Roman" w:cs="Times New Roman"/>
          <w:i/>
          <w:color w:val="000000"/>
          <w:sz w:val="24"/>
          <w:szCs w:val="24"/>
          <w:lang w:val="en-US" w:eastAsia="ru-RU"/>
        </w:rPr>
        <w:t>P</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pubescens</w:t>
      </w:r>
      <w:r>
        <w:rPr>
          <w:rFonts w:ascii="Times New Roman" w:hAnsi="Times New Roman" w:eastAsia="Times New Roman" w:cs="Times New Roman"/>
          <w:color w:val="000000"/>
          <w:sz w:val="24"/>
          <w:szCs w:val="24"/>
          <w:lang w:eastAsia="ru-RU"/>
        </w:rPr>
        <w:t xml:space="preserve"> в желудках зубатки в 2023 году была почти в 2 раза меньше по сравнению с началом наблюдений. Следует заметить, что параллельно с зубаткой, частота встречаемости крабов в период с 1998 по 2009 гг. значительно уменьшилась (с 73% до 11%) и у такого прибрежного хищника, как керчак (Ершов, 2010б). На основании этих сведений можно констатировать, что численность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в устьевой части губы Чупа по каким-то причинам значительно сократилась в первой десятилетие </w:t>
      </w:r>
      <w:r>
        <w:rPr>
          <w:rFonts w:ascii="Times New Roman" w:hAnsi="Times New Roman" w:eastAsia="Times New Roman" w:cs="Times New Roman"/>
          <w:color w:val="000000"/>
          <w:sz w:val="24"/>
          <w:szCs w:val="24"/>
          <w:lang w:val="en-US" w:eastAsia="ru-RU"/>
        </w:rPr>
        <w:t>XXI</w:t>
      </w:r>
      <w:r>
        <w:rPr>
          <w:rFonts w:ascii="Times New Roman" w:hAnsi="Times New Roman" w:eastAsia="Times New Roman" w:cs="Times New Roman"/>
          <w:color w:val="000000"/>
          <w:sz w:val="24"/>
          <w:szCs w:val="24"/>
          <w:lang w:eastAsia="ru-RU"/>
        </w:rPr>
        <w:t xml:space="preserve"> века. На фоне снижения встречаемости ракообразных в желудках зубатки отмечено достоверное постепенное возрастание роли в ее питании двустворчатого моллюска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w:t>
      </w:r>
      <w:r>
        <w:rPr>
          <w:rFonts w:ascii="Times New Roman" w:hAnsi="Times New Roman" w:eastAsia="Times New Roman" w:cs="Times New Roman"/>
          <w:color w:val="000000"/>
          <w:sz w:val="24"/>
          <w:szCs w:val="24"/>
          <w:lang w:eastAsia="ru-RU"/>
        </w:rPr>
        <w:t xml:space="preserve"> 11%  в 2001 году до 45% в 2023 году. Таким образом, в составе пищи зубатки произошло замещение одного крупного и многочисленного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на другого. Заслуживает внимания также факт сохранения доминирующего значения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в рационе зубатки на протяжении всего периода наблюдений, что свидетельствует об относительно стабильном состоянии популяции этого моллюска, а также легкости его обнаружения на дне и, соответственно, доступности в качестве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Мидия также оставалась постоянным, хотя и второстепенным объектом питания зубатки в губе Чупа. Интересно, что в период 2015-2019 гг. произошло возрастание встречаемости в желудках зубатки асцидии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rustica</w:t>
      </w:r>
      <w:r>
        <w:rPr>
          <w:rFonts w:ascii="Times New Roman" w:hAnsi="Times New Roman" w:eastAsia="Times New Roman" w:cs="Times New Roman"/>
          <w:color w:val="000000"/>
          <w:sz w:val="24"/>
          <w:szCs w:val="24"/>
          <w:lang w:eastAsia="ru-RU"/>
        </w:rPr>
        <w:t xml:space="preserve"> и моллюска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discors</w:t>
      </w:r>
      <w:r>
        <w:rPr>
          <w:rFonts w:ascii="Times New Roman" w:hAnsi="Times New Roman" w:eastAsia="Times New Roman" w:cs="Times New Roman"/>
          <w:color w:val="000000"/>
          <w:sz w:val="24"/>
          <w:szCs w:val="24"/>
          <w:lang w:eastAsia="ru-RU"/>
        </w:rPr>
        <w:t>, т.е. видов, которые ранее редко отмечались в составе ее пищи. Такие “всплески” увеличения встречаемости данных пищевых объектов в пище зубатки могут иметь разное объяснение. Возможно, что откорм рыб в эти годы происходил на большей площади и в различных биотопах, отличающихся по фаунистическому составу и доступности пищевых организмов. Не исключено также, что зубатка стала больше потреблять представителей этих видов из-за достижения ими более крупных размеров и обилия в типичных местах ее нагула</w:t>
      </w:r>
      <w:r>
        <w:rPr>
          <w:rFonts w:ascii="Times New Roman" w:hAnsi="Times New Roman" w:eastAsia="Times New Roman" w:cs="Times New Roman"/>
          <w:color w:val="0000FF"/>
          <w:sz w:val="24"/>
          <w:szCs w:val="24"/>
          <w:lang w:eastAsia="ru-RU"/>
        </w:rPr>
        <w:t xml:space="preserve">. </w:t>
      </w:r>
      <w:r>
        <w:rPr>
          <w:rFonts w:ascii="Times New Roman" w:hAnsi="Times New Roman" w:eastAsia="Times New Roman" w:cs="Times New Roman"/>
          <w:color w:val="000000"/>
          <w:sz w:val="24"/>
          <w:szCs w:val="24"/>
          <w:lang w:eastAsia="ru-RU"/>
        </w:rPr>
        <w:t xml:space="preserve">И, наконец, можно предположить, что потребление зубаткой “нетипичных” пищевых объектов в отдельные годы было вызвано возросшей конкуренцией взрослых рыб за кормовые ресурсы вследствие увеличения их численности в исследуемом районе. Во всяком случае, </w:t>
      </w:r>
      <w:r>
        <w:rPr>
          <w:rFonts w:ascii="Times New Roman" w:hAnsi="Times New Roman" w:cs="Times New Roman"/>
          <w:color w:val="000000"/>
          <w:sz w:val="24"/>
          <w:szCs w:val="24"/>
        </w:rPr>
        <w:t>асцидии по сравнению с моллюсками имеют слабое кормовое значение для рыб вследствие низкой калорийности мягких тканей, и энергетическая ценность съеденных зубаткой асцидий была мала.</w:t>
      </w:r>
    </w:p>
    <w:p>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Относительно чередования “типичных” и “голодных” лет, наблюдаемых у зубатки в период 2001-2023 гг., на данный момент можно отметить следующее. Полученные результаты свидетельствуют об ограниченности кормовых бентосных ресурсов в устьевой части губы Чупа для такого хищника, как зубатка. Мозаичный характер распределения поселений разных видов моллюсков в этом районе, межгодовые различия показателей их обилия и темпов пополнения молодью безусловно отражаются на встречаемости пищевых организмов в спектре питания зубатки.  Обнаруженная в отдельные годы пониженная интенсивность питания взрослой зубатки возможно отражает текущее состояние кормовой базы для этого вида в губе Чупа, но может также являться следствием сезонного увеличения численности рыб в местах их летнего нагула. В дальнейшем для анализа динамики трофических связей необходимо проведение детальных исследований питания рыб, сопряженных с учетом численности питающихся рыб и с оценкой обилия основных (модальных) кормовых видов-жертв в донных биоценозах в местах нагула зубатки. </w:t>
      </w:r>
    </w:p>
    <w:p>
      <w:pPr>
        <w:spacing w:after="0" w:line="360" w:lineRule="auto"/>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ЗАКЛЮЧЕНИЕ</w:t>
      </w: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REFERENCES</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Albikovskaya L.K. 1983. Feeding characteristics of wolffishes in the Labrador-Newfoundland region. NAFO Sci. Couns. Stud., 6, 35-38</w:t>
      </w:r>
    </w:p>
    <w:p>
      <w:pPr>
        <w:spacing w:after="0" w:line="360" w:lineRule="auto"/>
        <w:rPr>
          <w:rFonts w:ascii="Times New Roman" w:hAnsi="Times New Roman" w:eastAsia="Times New Roman" w:cs="Times New Roman"/>
          <w:color w:val="000000"/>
          <w:sz w:val="24"/>
          <w:szCs w:val="24"/>
          <w:lang w:val="en-US" w:eastAsia="ru-RU"/>
        </w:rPr>
      </w:pP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Altukhov, </w:t>
      </w:r>
      <w:r>
        <w:rPr>
          <w:rFonts w:ascii="Times New Roman" w:hAnsi="Times New Roman" w:cs="Times New Roman"/>
          <w:sz w:val="24"/>
          <w:szCs w:val="24"/>
        </w:rPr>
        <w:t>К</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w:t>
      </w:r>
      <w:r>
        <w:rPr>
          <w:rFonts w:ascii="Times New Roman" w:hAnsi="Times New Roman" w:cs="Times New Roman"/>
          <w:sz w:val="24"/>
          <w:szCs w:val="24"/>
        </w:rPr>
        <w:t>М</w:t>
      </w:r>
      <w:r>
        <w:rPr>
          <w:rFonts w:ascii="Times New Roman" w:hAnsi="Times New Roman" w:cs="Times New Roman"/>
          <w:sz w:val="24"/>
          <w:szCs w:val="24"/>
          <w:lang w:val="en-US"/>
        </w:rPr>
        <w:t xml:space="preserve">ikhailovskaya </w:t>
      </w:r>
      <w:r>
        <w:rPr>
          <w:rFonts w:ascii="Times New Roman" w:hAnsi="Times New Roman" w:cs="Times New Roman"/>
          <w:sz w:val="24"/>
          <w:szCs w:val="24"/>
        </w:rPr>
        <w:t>А</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Mukhomediyarov, F.B.; Nadezhin, V.M.; Novikov, P.I.; Palenichko, Z.G. </w:t>
      </w:r>
      <w:r>
        <w:rPr>
          <w:rFonts w:ascii="Times New Roman" w:hAnsi="Times New Roman" w:cs="Times New Roman"/>
          <w:i/>
          <w:sz w:val="24"/>
          <w:szCs w:val="24"/>
          <w:lang w:val="en-US"/>
        </w:rPr>
        <w:t>Fishes of the White Sea</w:t>
      </w:r>
      <w:r>
        <w:rPr>
          <w:rFonts w:ascii="Times New Roman" w:hAnsi="Times New Roman" w:cs="Times New Roman"/>
          <w:sz w:val="24"/>
          <w:szCs w:val="24"/>
          <w:lang w:val="en-US"/>
        </w:rPr>
        <w:t>; Godarstvennoe izdatelstvo Karelskoy ASSR: Petrozavodsk, USSR, 1958. [In Russian]</w:t>
      </w:r>
    </w:p>
    <w:p>
      <w:pPr>
        <w:spacing w:after="0" w:line="360" w:lineRule="auto"/>
        <w:rPr>
          <w:rFonts w:ascii="Times New Roman" w:hAnsi="Times New Roman" w:eastAsia="Times New Roman" w:cs="Times New Roman"/>
          <w:sz w:val="24"/>
          <w:szCs w:val="24"/>
          <w:lang w:val="en-US" w:eastAsia="ru-RU"/>
        </w:rPr>
      </w:pP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Babkov, A. I. &amp; A. N. Golikov, 1984. Hydrobiocomplexes of the White Sea. Zoological Institute of the USSR Academy of Sciences, Leningrad: 104 pp (in Russian)</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1953. К познанию биологии размножения беломорской зубатки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Зоологический журнал</w:t>
      </w:r>
      <w:r>
        <w:rPr>
          <w:rFonts w:ascii="Times New Roman" w:hAnsi="Times New Roman" w:eastAsia="Times New Roman" w:cs="Times New Roman"/>
          <w:color w:val="000000"/>
          <w:sz w:val="24"/>
          <w:szCs w:val="24"/>
          <w:lang w:eastAsia="ru-RU"/>
        </w:rPr>
        <w:t>, 32(6): 1211–1216.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1956. Беломорская зубатка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w:t>
      </w:r>
      <w:r>
        <w:rPr>
          <w:rFonts w:ascii="Times New Roman" w:hAnsi="Times New Roman" w:eastAsia="Times New Roman" w:cs="Times New Roman"/>
          <w:i/>
          <w:iCs/>
          <w:color w:val="000000"/>
          <w:sz w:val="24"/>
          <w:szCs w:val="24"/>
          <w:lang w:eastAsia="ru-RU"/>
        </w:rPr>
        <w:t>-</w:t>
      </w:r>
      <w:r>
        <w:rPr>
          <w:rFonts w:ascii="Times New Roman" w:hAnsi="Times New Roman" w:eastAsia="Times New Roman" w:cs="Times New Roman"/>
          <w:i/>
          <w:iCs/>
          <w:color w:val="000000"/>
          <w:sz w:val="24"/>
          <w:szCs w:val="24"/>
          <w:lang w:val="en-US" w:eastAsia="ru-RU"/>
        </w:rPr>
        <w:t>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Вопросы</w:t>
      </w:r>
      <w:r>
        <w:rPr>
          <w:rFonts w:ascii="Times New Roman" w:hAnsi="Times New Roman" w:eastAsia="Times New Roman" w:cs="Times New Roman"/>
          <w:i/>
          <w:color w:val="000000"/>
          <w:sz w:val="24"/>
          <w:szCs w:val="24"/>
          <w:lang w:val="en-US" w:eastAsia="ru-RU"/>
        </w:rPr>
        <w:t xml:space="preserve"> </w:t>
      </w:r>
      <w:r>
        <w:rPr>
          <w:rFonts w:ascii="Times New Roman" w:hAnsi="Times New Roman" w:eastAsia="Times New Roman" w:cs="Times New Roman"/>
          <w:i/>
          <w:color w:val="000000"/>
          <w:sz w:val="24"/>
          <w:szCs w:val="24"/>
          <w:lang w:eastAsia="ru-RU"/>
        </w:rPr>
        <w:t>ихтиологии</w:t>
      </w:r>
      <w:r>
        <w:rPr>
          <w:rFonts w:ascii="Times New Roman" w:hAnsi="Times New Roman" w:eastAsia="Times New Roman" w:cs="Times New Roman"/>
          <w:color w:val="000000"/>
          <w:sz w:val="24"/>
          <w:szCs w:val="24"/>
          <w:lang w:val="en-US" w:eastAsia="ru-RU"/>
        </w:rPr>
        <w:t>, 6: 129–136.</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Barsukov V. V. 1959. Fauna of the USSR. Fishes. Family Anarhichadidae. Moscow-Leningrad, Izd. Akad. Nauk SSSR, Vol. 5. 173 p.</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Barsukov V. V. and Nizovtsev G. P. 1960. On feeding of Barents Sea wolffishes (</w:t>
      </w:r>
      <w:r>
        <w:rPr>
          <w:rFonts w:ascii="Times New Roman" w:hAnsi="Times New Roman" w:cs="Times New Roman"/>
          <w:i/>
          <w:sz w:val="24"/>
          <w:szCs w:val="24"/>
          <w:lang w:val="en-US"/>
        </w:rPr>
        <w:t xml:space="preserve">Anarhichas latifrons </w:t>
      </w:r>
      <w:r>
        <w:rPr>
          <w:rFonts w:ascii="Times New Roman" w:hAnsi="Times New Roman" w:cs="Times New Roman"/>
          <w:sz w:val="24"/>
          <w:szCs w:val="24"/>
          <w:lang w:val="en-US"/>
        </w:rPr>
        <w:t xml:space="preserve">Steenstrup et Hallgrimsson, </w:t>
      </w:r>
      <w:r>
        <w:rPr>
          <w:rFonts w:ascii="Times New Roman" w:hAnsi="Times New Roman" w:cs="Times New Roman"/>
          <w:i/>
          <w:sz w:val="24"/>
          <w:szCs w:val="24"/>
          <w:lang w:val="en-US"/>
        </w:rPr>
        <w:t>A.minor</w:t>
      </w:r>
      <w:r>
        <w:rPr>
          <w:rFonts w:ascii="Times New Roman" w:hAnsi="Times New Roman" w:cs="Times New Roman"/>
          <w:sz w:val="24"/>
          <w:szCs w:val="24"/>
          <w:lang w:val="en-US"/>
        </w:rPr>
        <w:t xml:space="preserve"> Olafsen, </w:t>
      </w:r>
      <w:r>
        <w:rPr>
          <w:rFonts w:ascii="Times New Roman" w:hAnsi="Times New Roman" w:cs="Times New Roman"/>
          <w:i/>
          <w:sz w:val="24"/>
          <w:szCs w:val="24"/>
          <w:lang w:val="en-US"/>
        </w:rPr>
        <w:t>A.lupus</w:t>
      </w:r>
      <w:r>
        <w:rPr>
          <w:rFonts w:ascii="Times New Roman" w:hAnsi="Times New Roman" w:cs="Times New Roman"/>
          <w:sz w:val="24"/>
          <w:szCs w:val="24"/>
          <w:lang w:val="en-US"/>
        </w:rPr>
        <w:t xml:space="preserve"> L.). Trudy Murmanskogo Morskogo Bioiogicheskogo Instituta, 2(6): 203-206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 V. V. 1986. Anarhichadidae. In P. J. P. Whitehead, M. -L. Bauchot, J. -C. Hureau, J. Nielsen, &amp; E. Tortonese (Eds.), Fishes of the North-Eastern Atlantic and the Mediterranean (pp. 1113–1116). Paris: UNESCO.</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Beukema, J. J., R. Dekker, K. Essink &amp; H. Michaelis, 2001. Synchronized reproductive success in the main bivalve species in the Wadden Sea: causes and consequences. Marine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Ecology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Progress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Series</w:t>
      </w:r>
      <w:r>
        <w:rPr>
          <w:rFonts w:ascii="Times New Roman" w:hAnsi="Times New Roman" w:eastAsia="Times New Roman" w:cs="Times New Roman"/>
          <w:sz w:val="24"/>
          <w:szCs w:val="24"/>
          <w:lang w:eastAsia="ru-RU"/>
        </w:rPr>
        <w:t xml:space="preserve"> 211: 143–155.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1986. Закономерности распределения моллюсков Белого моря. Ленинград…….127 с.</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Ibanez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Dauvin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Dewarumez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Elkaim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1997. Long-term changes of four macrobenthic assemblages from 1978 to 1992. Journal of the Marine Biological Association of the United Kingdom 77 (2): 287–310.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2000. Analysis of long-term changes in the bivalve population structural characteristics (White Sea). Vestnik Sankt-Petersburgskogo Universiteta, Series 3 Biology 2: 24–27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Gerasimova, A. V. &amp; N. V. Maximovich, 2001. Ecology of </w:t>
      </w:r>
      <w:r>
        <w:rPr>
          <w:rFonts w:ascii="Times New Roman" w:hAnsi="Times New Roman" w:eastAsia="Times New Roman" w:cs="Times New Roman"/>
          <w:i/>
          <w:sz w:val="24"/>
          <w:szCs w:val="24"/>
          <w:lang w:val="en-US" w:eastAsia="ru-RU"/>
        </w:rPr>
        <w:t>Arctica islandica</w:t>
      </w:r>
      <w:r>
        <w:rPr>
          <w:rFonts w:ascii="Times New Roman" w:hAnsi="Times New Roman" w:eastAsia="Times New Roman" w:cs="Times New Roman"/>
          <w:sz w:val="24"/>
          <w:szCs w:val="24"/>
          <w:lang w:val="en-US" w:eastAsia="ru-RU"/>
        </w:rPr>
        <w:t xml:space="preserve"> L. and </w:t>
      </w:r>
      <w:r>
        <w:rPr>
          <w:rFonts w:ascii="Times New Roman" w:hAnsi="Times New Roman" w:eastAsia="Times New Roman" w:cs="Times New Roman"/>
          <w:i/>
          <w:sz w:val="24"/>
          <w:szCs w:val="24"/>
          <w:lang w:val="en-US" w:eastAsia="ru-RU"/>
        </w:rPr>
        <w:t>Serripes groenlandicus</w:t>
      </w:r>
      <w:r>
        <w:rPr>
          <w:rFonts w:ascii="Times New Roman" w:hAnsi="Times New Roman" w:eastAsia="Times New Roman" w:cs="Times New Roman"/>
          <w:sz w:val="24"/>
          <w:szCs w:val="24"/>
          <w:lang w:val="en-US" w:eastAsia="ru-RU"/>
        </w:rPr>
        <w:t xml:space="preserve"> Briguiere in the White Sea. Vestnik Sankt-Petersburgskogo Universiteta, Series 3 Biology 4: 87–91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2009. The bed organization patterns of the White Sea bivalve common species. Vestnik Sankt-Petersburgskogo Universiteta, Series 3 Biology 3: 82–97 (in Russian).</w:t>
      </w:r>
    </w:p>
    <w:p>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Gerasimova A. V., Maximovich N. V. Age-size structure of common bivalve mollusc populations in the White Sea: the causes of instability // Hydrobiologia. 2013. Vol. 703. P. 119–137.</w:t>
      </w: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en-US"/>
        </w:rPr>
        <w:t xml:space="preserve">Golikov A.N., Averintsev V.G., Babkov A.I., Kuntsevich Z.V., Luleev V.I., Matveeva E.V., Menshutkina T.V., Novikov </w:t>
      </w:r>
      <w:r>
        <w:rPr>
          <w:rFonts w:ascii="Times New Roman" w:hAnsi="Times New Roman" w:cs="Times New Roman"/>
          <w:sz w:val="24"/>
          <w:szCs w:val="24"/>
        </w:rPr>
        <w:t>О</w:t>
      </w:r>
      <w:r>
        <w:rPr>
          <w:rFonts w:ascii="Times New Roman" w:hAnsi="Times New Roman" w:cs="Times New Roman"/>
          <w:sz w:val="24"/>
          <w:szCs w:val="24"/>
          <w:lang w:val="en-US"/>
        </w:rPr>
        <w:t>.</w:t>
      </w:r>
      <w:r>
        <w:rPr>
          <w:rFonts w:ascii="Times New Roman" w:hAnsi="Times New Roman" w:cs="Times New Roman"/>
          <w:sz w:val="24"/>
          <w:szCs w:val="24"/>
        </w:rPr>
        <w:t>К</w:t>
      </w:r>
      <w:r>
        <w:rPr>
          <w:rFonts w:ascii="Times New Roman" w:hAnsi="Times New Roman" w:cs="Times New Roman"/>
          <w:sz w:val="24"/>
          <w:szCs w:val="24"/>
          <w:lang w:val="en-US"/>
        </w:rPr>
        <w:t xml:space="preserve">., Petryashev V.V., Potin V.V., Smirnov I.S., Fedyakov V.V., Shoshina E.V. 1978. </w:t>
      </w:r>
      <w:r>
        <w:rPr>
          <w:rFonts w:ascii="Times New Roman" w:hAnsi="Times New Roman" w:cs="Times New Roman"/>
          <w:sz w:val="24"/>
          <w:szCs w:val="24"/>
        </w:rPr>
        <w:t>Изменения количественных показателей в составе и структуре донных биоценозов некоторых бухт губы Чупа Белого моря за 10 лет (1967-1977). В кн.: Морфология, систематика и эволюция животных (под ред Боркина Л.Я.). Л., Изд-во ЗИН АН СССР, 54-56</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Golikov A.N., Fedyakov V.V. 1982. </w:t>
      </w:r>
      <w:r>
        <w:rPr>
          <w:rFonts w:ascii="Times New Roman" w:hAnsi="Times New Roman" w:eastAsia="Times New Roman" w:cs="Times New Roman"/>
          <w:sz w:val="24"/>
          <w:szCs w:val="24"/>
          <w:lang w:eastAsia="ru-RU"/>
        </w:rPr>
        <w:t>Биоценозы губы Палкина Белого моря. В Кн.: Беспозвоночные прибрежных биоценозов Северного Ледовитого и Тихого океанов. Л. Исследования фауны морей, т.29(17), 3-11.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Skarlato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Galtsova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Menshutkina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1985</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Ecosystems of the Chupa Inlet of the White Sea and their seasonal dynamics. Issledovanija Fauny Morey 31 (39): 5–83 (In Biocenoses of the Chupa Inlet in the White Sea and their seasonal dynamics, Nauka, Leningrad: 5-83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Skarlato OA, Maximovich NV, Matveeva TA, Fedjakov VV. 1985b. Fauna and ecology of shell molluscs of the Chupa Inlet of the White Sea (in Russian). Issledovanija Fauny Morey 31 (39): 185–229  (Golikov, A. N., O. A. Scarlato, N. V. Maximovich, T. A. Matveeva, &amp; V. V. Fedyakov, 1985. Fauna and ecology of conchiferes in the Chupa Inlet of the White Sea. In Biocenoses of the Chupa Inlet in the White Sea and their seasonal dynamics, Nauka, Leningrad: 185-229 (in Russian)</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Scarlato O.A., Buzhinskaja G.N., Vasilenko  S.V., Golikov A.A., Perestenko L.P., Sirenko B.I. 1986. Changes in benthos of the Possjet Bay (Japan Sea) over the last 20 years as a result of accumulation of organic matter in bottom sediments. Oceanology 26, 1, 131-135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Golikov A.N., Maximovich N.V., Sirenko B.I. 1988. On distribution, growth and reproduction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with reference to settlemet off the Sonostrov Island (the White Sea). </w:t>
      </w:r>
      <w:r>
        <w:rPr>
          <w:rFonts w:ascii="Times New Roman" w:hAnsi="Times New Roman" w:eastAsia="Times New Roman" w:cs="Times New Roman"/>
          <w:sz w:val="24"/>
          <w:szCs w:val="24"/>
          <w:lang w:eastAsia="ru-RU"/>
        </w:rPr>
        <w:t>Исследования</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фауны</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морей</w:t>
      </w:r>
      <w:r>
        <w:rPr>
          <w:rFonts w:ascii="Times New Roman" w:hAnsi="Times New Roman" w:eastAsia="Times New Roman" w:cs="Times New Roman"/>
          <w:sz w:val="24"/>
          <w:szCs w:val="24"/>
          <w:lang w:val="en-US" w:eastAsia="ru-RU"/>
        </w:rPr>
        <w:t>, 39(47), 97-108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Hagen, N.T. &amp; Mann, K.H., 1992. Functional response of the predators American lobster </w:t>
      </w:r>
      <w:r>
        <w:rPr>
          <w:rFonts w:ascii="Times New Roman" w:hAnsi="Times New Roman" w:eastAsia="Times New Roman" w:cs="Times New Roman"/>
          <w:i/>
          <w:sz w:val="24"/>
          <w:szCs w:val="24"/>
          <w:lang w:val="en-US" w:eastAsia="ru-RU"/>
        </w:rPr>
        <w:t>Homarus americanus</w:t>
      </w:r>
      <w:r>
        <w:rPr>
          <w:rFonts w:ascii="Times New Roman" w:hAnsi="Times New Roman" w:eastAsia="Times New Roman" w:cs="Times New Roman"/>
          <w:sz w:val="24"/>
          <w:szCs w:val="24"/>
          <w:lang w:val="en-US" w:eastAsia="ru-RU"/>
        </w:rPr>
        <w:t xml:space="preserve"> (Milne-Edwards) and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(L.) to increasing numbers of the green sea urchin </w:t>
      </w:r>
      <w:r>
        <w:rPr>
          <w:rFonts w:ascii="Times New Roman" w:hAnsi="Times New Roman" w:eastAsia="Times New Roman" w:cs="Times New Roman"/>
          <w:i/>
          <w:sz w:val="24"/>
          <w:szCs w:val="24"/>
          <w:lang w:val="en-US" w:eastAsia="ru-RU"/>
        </w:rPr>
        <w:t>Strongylocentrotus droebachiensis</w:t>
      </w:r>
      <w:r>
        <w:rPr>
          <w:rFonts w:ascii="Times New Roman" w:hAnsi="Times New Roman" w:eastAsia="Times New Roman" w:cs="Times New Roman"/>
          <w:sz w:val="24"/>
          <w:szCs w:val="24"/>
          <w:lang w:val="en-US" w:eastAsia="ru-RU"/>
        </w:rPr>
        <w:t xml:space="preserve"> (Müller). Journal of Experimental Marine Biology and Ecology, 159, 89-112.</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Jónsson, G., 1982. Contribution to the biology of catfish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at Iceland. Rit Fiskideildar, 6, 2-26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South, G. R., and Steele, D. H. 1985. Reproduction and egg guarding by Atlantic wolffish (Anarhichas lupus: Anarhicidae) and ocean pout (Macrozoarces americanus: Zoarcidae) in Newfoundland waters. Canadian Journal of Zoology, 63, 2565-2568.</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Steele D.H. and South G.R. 1986. Atlantic wolffish (Anarhichas lupus L.; Pisces: Anarhichidae) predation on green sea urchins (Strongylocentrotus droebachiensis (O.F. Mull.); Echinodermata: Echinoidea) in eastern Newfoundland. Canadian Journal of Zoology, 64: 1920-1925.</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 xml:space="preserve">Kudersky L.A., Rusanova M.N. 1963. </w:t>
      </w:r>
      <w:r>
        <w:rPr>
          <w:rFonts w:ascii="Times New Roman" w:hAnsi="Times New Roman" w:eastAsia="Times New Roman" w:cs="Times New Roman"/>
          <w:color w:val="000000"/>
          <w:sz w:val="24"/>
          <w:szCs w:val="24"/>
          <w:lang w:eastAsia="ru-RU"/>
        </w:rPr>
        <w:t xml:space="preserve">Питание донных рыб в западной части Белого моря. </w:t>
      </w:r>
      <w:r>
        <w:rPr>
          <w:rFonts w:ascii="Times New Roman" w:hAnsi="Times New Roman" w:eastAsia="Times New Roman" w:cs="Times New Roman"/>
          <w:i/>
          <w:color w:val="000000"/>
          <w:sz w:val="24"/>
          <w:szCs w:val="24"/>
          <w:lang w:eastAsia="ru-RU"/>
        </w:rPr>
        <w:t>Ученые записки Карельского педагогического института</w:t>
      </w:r>
      <w:r>
        <w:rPr>
          <w:rFonts w:ascii="Times New Roman" w:hAnsi="Times New Roman" w:eastAsia="Times New Roman" w:cs="Times New Roman"/>
          <w:color w:val="000000"/>
          <w:sz w:val="24"/>
          <w:szCs w:val="24"/>
          <w:lang w:eastAsia="ru-RU"/>
        </w:rPr>
        <w:t xml:space="preserve">, 15: 221–300.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Kudersky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1966. Донная фауна Онежского залива Белого моря. Труды Карельского отделения ГосНИОРХ, т.4, вып.2, 204-371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Liao, Y. &amp; Lucas, M. C. 2000. Diet of the common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xml:space="preserve"> in the North Sea. Journal of the Marine Biological Association of the United Kingdom, 80, 181–182</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Lukanin V.V., Oshurkov V.V. 1981. </w:t>
      </w:r>
      <w:r>
        <w:rPr>
          <w:rFonts w:ascii="Times New Roman" w:hAnsi="Times New Roman" w:eastAsia="Times New Roman" w:cs="Times New Roman"/>
          <w:sz w:val="24"/>
          <w:szCs w:val="24"/>
          <w:lang w:eastAsia="ru-RU"/>
        </w:rPr>
        <w:t>Структура литоральных поселений мидий в Кандалакшском заливе Белого моря. Биология моря, 5, 33-38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О</w:t>
      </w:r>
      <w:r>
        <w:rPr>
          <w:rFonts w:ascii="Times New Roman" w:hAnsi="Times New Roman" w:eastAsia="Times New Roman" w:cs="Times New Roman"/>
          <w:sz w:val="24"/>
          <w:szCs w:val="24"/>
          <w:lang w:val="en-US" w:eastAsia="ru-RU"/>
        </w:rPr>
        <w:t>shurkov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Berger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Ya</w:t>
      </w:r>
      <w:r>
        <w:rPr>
          <w:rFonts w:ascii="Times New Roman" w:hAnsi="Times New Roman" w:eastAsia="Times New Roman" w:cs="Times New Roman"/>
          <w:sz w:val="24"/>
          <w:szCs w:val="24"/>
          <w:lang w:eastAsia="ru-RU"/>
        </w:rPr>
        <w:t xml:space="preserve">. 1983. О распределении и запасах мидии в Кандалакшском заливе Белого моря. </w:t>
      </w:r>
      <w:r>
        <w:rPr>
          <w:rFonts w:ascii="Times New Roman" w:hAnsi="Times New Roman" w:eastAsia="Times New Roman" w:cs="Times New Roman"/>
          <w:sz w:val="24"/>
          <w:szCs w:val="24"/>
          <w:lang w:val="en-US" w:eastAsia="ru-RU"/>
        </w:rPr>
        <w:t>In: Results and perspectives of investigation of biological resources of the White Sea (Ed. Scarlato O.A.). Leningrad, ZIN Publ, 49-55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Lukanin V.V., Naumov A.D., Fedyakov V.V. 1986</w:t>
      </w:r>
      <w:r>
        <w:rPr>
          <w:rFonts w:ascii="Times New Roman" w:hAnsi="Times New Roman" w:eastAsia="Times New Roman" w:cs="Times New Roman"/>
          <w:sz w:val="24"/>
          <w:szCs w:val="24"/>
          <w:lang w:eastAsia="ru-RU"/>
        </w:rPr>
        <w:t>а</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Динамика размерной структуры поселения беломорских мидий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Доклады Академии наук СССР, 287, 5, 1274-1277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1986б. Цикличность развития поселений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в Белом море. В кн.: Экологические исследования донных организмов Белого моря (</w:t>
      </w:r>
      <w:r>
        <w:rPr>
          <w:rFonts w:ascii="Times New Roman" w:hAnsi="Times New Roman" w:eastAsia="Times New Roman" w:cs="Times New Roman"/>
          <w:sz w:val="24"/>
          <w:szCs w:val="24"/>
          <w:lang w:val="en-US" w:eastAsia="ru-RU"/>
        </w:rPr>
        <w: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Leningrad, ZIN Publ., 50-63</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Lukanin V.V., Naumov A.D., Fedyakov V.V. 1989. </w:t>
      </w:r>
      <w:r>
        <w:rPr>
          <w:rFonts w:ascii="Times New Roman" w:hAnsi="Times New Roman" w:eastAsia="Times New Roman" w:cs="Times New Roman"/>
          <w:sz w:val="24"/>
          <w:szCs w:val="24"/>
          <w:lang w:eastAsia="ru-RU"/>
        </w:rPr>
        <w:t>Многолетние структурные и функциональные изменения одного из эстуарных поселений мидий в Белом море. Журнал</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общей</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биологии</w:t>
      </w:r>
      <w:r>
        <w:rPr>
          <w:rFonts w:ascii="Times New Roman" w:hAnsi="Times New Roman" w:eastAsia="Times New Roman" w:cs="Times New Roman"/>
          <w:sz w:val="24"/>
          <w:szCs w:val="24"/>
          <w:lang w:val="en-US" w:eastAsia="ru-RU"/>
        </w:rPr>
        <w:t>, 50, 3, 366-371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1985b. The reproductive cycle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in the Chupa Inlet. In Lukanin, V. V. (ed.), Investigation on Mussels from the White Sea. Zoological Institute, Leningrad: 22–35.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N.V., Chemodanov A.V. 1986. </w:t>
      </w:r>
      <w:r>
        <w:rPr>
          <w:rFonts w:ascii="Times New Roman" w:hAnsi="Times New Roman" w:eastAsia="Times New Roman" w:cs="Times New Roman"/>
          <w:sz w:val="24"/>
          <w:szCs w:val="24"/>
          <w:lang w:eastAsia="ru-RU"/>
        </w:rPr>
        <w:t xml:space="preserve">К экологии </w:t>
      </w:r>
      <w:r>
        <w:rPr>
          <w:rFonts w:ascii="Times New Roman" w:hAnsi="Times New Roman" w:eastAsia="Times New Roman" w:cs="Times New Roman"/>
          <w:sz w:val="24"/>
          <w:szCs w:val="24"/>
          <w:lang w:val="en-US" w:eastAsia="ru-RU"/>
        </w:rPr>
        <w:t>Mytilus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edulis</w:t>
      </w:r>
      <w:r>
        <w:rPr>
          <w:rFonts w:ascii="Times New Roman" w:hAnsi="Times New Roman" w:eastAsia="Times New Roman" w:cs="Times New Roman"/>
          <w:sz w:val="24"/>
          <w:szCs w:val="24"/>
          <w:lang w:eastAsia="ru-RU"/>
        </w:rPr>
        <w:t xml:space="preserve"> в губе Чупа. </w:t>
      </w:r>
      <w:r>
        <w:rPr>
          <w:rFonts w:ascii="Times New Roman" w:hAnsi="Times New Roman" w:eastAsia="Times New Roman" w:cs="Times New Roman"/>
          <w:sz w:val="24"/>
          <w:szCs w:val="24"/>
          <w:lang w:val="en-US" w:eastAsia="ru-RU"/>
        </w:rPr>
        <w:t>Vestnik Leningradskogo Universiteta, Series 3 Biology 1: 92–94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Maximovich, N. V., A. V. Gerasimova &amp; T. A. Kunina, 1991. Dynamics of structural characteristics in littoral beds of Macoma balthica L. in the Chupa Inlet (the White Sea). Vestnik Leningradskogo Universiteta, Series 3 Biology 2: 23–31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&amp; A. V. Guerassimova, 2003. Life history characteristics of the clam </w:t>
      </w:r>
      <w:r>
        <w:rPr>
          <w:rFonts w:ascii="Times New Roman" w:hAnsi="Times New Roman" w:eastAsia="Times New Roman" w:cs="Times New Roman"/>
          <w:i/>
          <w:sz w:val="24"/>
          <w:szCs w:val="24"/>
          <w:lang w:val="en-US" w:eastAsia="ru-RU"/>
        </w:rPr>
        <w:t>Mya arenaria</w:t>
      </w:r>
      <w:r>
        <w:rPr>
          <w:rFonts w:ascii="Times New Roman" w:hAnsi="Times New Roman" w:eastAsia="Times New Roman" w:cs="Times New Roman"/>
          <w:sz w:val="24"/>
          <w:szCs w:val="24"/>
          <w:lang w:val="en-US" w:eastAsia="ru-RU"/>
        </w:rPr>
        <w:t xml:space="preserve"> in the White Sea. Helgoland Marine Research 57: 91–99.</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Mukhomediyarov, F.B. 1963. Biology and fishery of the noncommercial fishes in the coastal waters of the Karelia. In </w:t>
      </w:r>
      <w:r>
        <w:rPr>
          <w:rFonts w:ascii="Times New Roman" w:hAnsi="Times New Roman" w:cs="Times New Roman"/>
          <w:i/>
          <w:sz w:val="24"/>
          <w:szCs w:val="24"/>
          <w:lang w:val="en-US"/>
        </w:rPr>
        <w:t>Papers on the comprehensive studies of the White Sea</w:t>
      </w:r>
      <w:r>
        <w:rPr>
          <w:rFonts w:ascii="Times New Roman" w:hAnsi="Times New Roman" w:cs="Times New Roman"/>
          <w:sz w:val="24"/>
          <w:szCs w:val="24"/>
          <w:lang w:val="en-US"/>
        </w:rPr>
        <w:t xml:space="preserve">; Palenichko, Z.G., Ed.; Izdatelstvo Akademii Naus SSSR: </w:t>
      </w:r>
      <w:r>
        <w:rPr>
          <w:rFonts w:ascii="Times New Roman" w:hAnsi="Times New Roman" w:cs="Times New Roman"/>
          <w:sz w:val="24"/>
          <w:szCs w:val="24"/>
        </w:rPr>
        <w:t>М</w:t>
      </w:r>
      <w:r>
        <w:rPr>
          <w:rFonts w:ascii="Times New Roman" w:hAnsi="Times New Roman" w:cs="Times New Roman"/>
          <w:sz w:val="24"/>
          <w:szCs w:val="24"/>
          <w:lang w:val="en-US"/>
        </w:rPr>
        <w:t>oscow-Leningrad, USSR, pp. 131–143. [In Russian].</w:t>
      </w:r>
    </w:p>
    <w:p>
      <w:pPr>
        <w:spacing w:before="100" w:beforeAutospacing="1" w:after="100" w:afterAutospacing="1"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sz w:val="24"/>
          <w:szCs w:val="24"/>
          <w:lang w:val="en-US" w:eastAsia="ru-RU"/>
        </w:rPr>
        <w:t>Naumov A.D. 2006. Clams of the White Sea. Ecological and faunistic analysis (Ed. Alimov A.F.). Saint-Petersburg, ZIN RAS Publ, 367 p.</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Nikolaev, A.P.</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1951. Fish species of Pomor and Karelia Coasts of the White Sea. </w:t>
      </w:r>
      <w:r>
        <w:rPr>
          <w:rFonts w:ascii="Times New Roman" w:hAnsi="Times New Roman" w:cs="Times New Roman"/>
          <w:i/>
          <w:sz w:val="24"/>
          <w:szCs w:val="24"/>
          <w:lang w:val="en-US"/>
        </w:rPr>
        <w:t>Izvestiya Karel</w:t>
      </w:r>
      <w:r>
        <w:rPr>
          <w:rFonts w:ascii="Times New Roman" w:hAnsi="Times New Roman" w:cs="Times New Roman"/>
          <w:i/>
          <w:sz w:val="24"/>
          <w:szCs w:val="24"/>
        </w:rPr>
        <w:t>о</w:t>
      </w:r>
      <w:r>
        <w:rPr>
          <w:rFonts w:ascii="Times New Roman" w:hAnsi="Times New Roman" w:cs="Times New Roman"/>
          <w:i/>
          <w:sz w:val="24"/>
          <w:szCs w:val="24"/>
          <w:lang w:val="en-US"/>
        </w:rPr>
        <w:t>-Finskogo Filiala Akademii Na</w:t>
      </w:r>
      <w:r>
        <w:rPr>
          <w:rFonts w:ascii="Times New Roman" w:hAnsi="Times New Roman" w:cs="Times New Roman"/>
          <w:sz w:val="24"/>
          <w:szCs w:val="24"/>
          <w:lang w:val="en-US"/>
        </w:rPr>
        <w:t xml:space="preserve">uk SSSR, </w:t>
      </w:r>
      <w:r>
        <w:rPr>
          <w:rFonts w:ascii="Times New Roman" w:hAnsi="Times New Roman" w:cs="Times New Roman"/>
          <w:i/>
          <w:sz w:val="24"/>
          <w:szCs w:val="24"/>
          <w:lang w:val="en-US"/>
        </w:rPr>
        <w:t>3</w:t>
      </w:r>
      <w:r>
        <w:rPr>
          <w:rFonts w:ascii="Times New Roman" w:hAnsi="Times New Roman" w:cs="Times New Roman"/>
          <w:sz w:val="24"/>
          <w:szCs w:val="24"/>
          <w:lang w:val="en-US"/>
        </w:rPr>
        <w:t>, 93-99.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Orlova, E. L., L. I. Karamushko, E. G. Berestovskiy, and E. A. Kireeva. 1989. Studies on feeding in the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and the spotted wolffish, </w:t>
      </w:r>
      <w:r>
        <w:rPr>
          <w:rFonts w:ascii="Times New Roman" w:hAnsi="Times New Roman" w:eastAsia="Times New Roman" w:cs="Times New Roman"/>
          <w:i/>
          <w:sz w:val="24"/>
          <w:szCs w:val="24"/>
          <w:lang w:val="en-US" w:eastAsia="ru-RU"/>
        </w:rPr>
        <w:t>A.minor</w:t>
      </w:r>
      <w:r>
        <w:rPr>
          <w:rFonts w:ascii="Times New Roman" w:hAnsi="Times New Roman" w:eastAsia="Times New Roman" w:cs="Times New Roman"/>
          <w:sz w:val="24"/>
          <w:szCs w:val="24"/>
          <w:lang w:val="en-US" w:eastAsia="ru-RU"/>
        </w:rPr>
        <w:t>, under experimental conditions. Journal of Ichthyology, 29: 91-101</w:t>
      </w:r>
    </w:p>
    <w:p>
      <w:pPr>
        <w:spacing w:after="0" w:line="36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xml:space="preserve">Pavlov D.A., Novikov G.G. 1986. </w:t>
      </w:r>
      <w:r>
        <w:rPr>
          <w:rFonts w:ascii="Times New Roman" w:hAnsi="Times New Roman" w:eastAsia="Times New Roman" w:cs="Times New Roman"/>
          <w:color w:val="000000"/>
          <w:sz w:val="24"/>
          <w:szCs w:val="24"/>
          <w:lang w:eastAsia="ru-RU"/>
        </w:rPr>
        <w:t>К</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разработке</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биотехники</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разведения</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беломорской</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зубатки</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i/>
          <w:color w:val="000000"/>
          <w:sz w:val="24"/>
          <w:szCs w:val="24"/>
          <w:lang w:val="en-US" w:eastAsia="ru-RU"/>
        </w:rPr>
        <w:t xml:space="preserve">Anarhichas lupus marisalbi </w:t>
      </w:r>
      <w:r>
        <w:rPr>
          <w:rFonts w:ascii="Times New Roman" w:hAnsi="Times New Roman" w:eastAsia="Times New Roman" w:cs="Times New Roman"/>
          <w:color w:val="000000"/>
          <w:sz w:val="24"/>
          <w:szCs w:val="24"/>
          <w:lang w:val="en-US" w:eastAsia="ru-RU"/>
        </w:rPr>
        <w:t xml:space="preserve">Barsukov. </w:t>
      </w:r>
      <w:r>
        <w:rPr>
          <w:rFonts w:ascii="Times New Roman" w:hAnsi="Times New Roman" w:eastAsia="Times New Roman" w:cs="Times New Roman"/>
          <w:color w:val="000000"/>
          <w:sz w:val="24"/>
          <w:szCs w:val="24"/>
          <w:lang w:eastAsia="ru-RU"/>
        </w:rPr>
        <w:t xml:space="preserve">1. Опыт получения зрелых половых продуктов, инкубации икры и выращивания молоди. </w:t>
      </w:r>
      <w:r>
        <w:rPr>
          <w:rFonts w:ascii="Times New Roman" w:hAnsi="Times New Roman" w:eastAsia="Times New Roman" w:cs="Times New Roman"/>
          <w:color w:val="000000"/>
          <w:sz w:val="24"/>
          <w:szCs w:val="24"/>
          <w:lang w:val="en-US" w:eastAsia="ru-RU"/>
        </w:rPr>
        <w:t>Journal of Ichthyology, 26(6): 476–487.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Pavlov, D.A . &amp; Novikov, G.G . (1993). Life history and peculiarities of common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in the White Sea. ICES Journal of Marine Science 50, 271 -277.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Petersen, G. H. 1978. Life cycles and population dynamics of marine benthic bivalves from the Disko Bugt area of West Greenland. Ophelia 17: 95–120.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Rusanova MN 1963 Short notes on biology of some mass invertebrate species in the vicinity of the cape Kartesh. In: Materials of integrated research of the White Sea. 2 (in Russian). USSR Academy of Science, Moscow-Leningrad, pp 53–65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Schückel, U., S. Ehrich, and I. Kröncke. 2010. Temporal variability of three different macrofauna communities in the northern North Sea. Estuarine, Coastal and Shelf Science 89 (1): 1–11.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Templeman, W. 1985. Stomach contents of Atlantic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from the Northwest Atlantic. NAFO Scientific Council Studies, 8, 49-51</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Yershov P.N. 2010a. Population structure, growth and diet of Atlantic wolfish Anarhichas lupus marisalbi Barsukov, 1956 in the Kandalaksha Bay of the White Sea. Proceedings of the Zoological Institute RAS, 314, N3, 343-356</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ar-SA"/>
        </w:rPr>
        <w:t xml:space="preserve">Yershov P.N. 2010b. Long-term changes in the food composition of the shorthorn sculpin </w:t>
      </w:r>
      <w:r>
        <w:rPr>
          <w:rFonts w:ascii="Times New Roman" w:hAnsi="Times New Roman" w:eastAsia="Times New Roman" w:cs="Times New Roman"/>
          <w:i/>
          <w:sz w:val="24"/>
          <w:szCs w:val="24"/>
          <w:lang w:val="en-US" w:eastAsia="ar-SA"/>
        </w:rPr>
        <w:t xml:space="preserve">Myoxocephalus scorpius </w:t>
      </w:r>
      <w:r>
        <w:rPr>
          <w:rFonts w:ascii="Times New Roman" w:hAnsi="Times New Roman" w:eastAsia="Times New Roman" w:cs="Times New Roman"/>
          <w:sz w:val="24"/>
          <w:szCs w:val="24"/>
          <w:lang w:val="en-US" w:eastAsia="ar-SA"/>
        </w:rPr>
        <w:t xml:space="preserve">(Linnaeus, 1758) in the Kandalaksha Bay of the White Sea. </w:t>
      </w:r>
      <w:r>
        <w:rPr>
          <w:rFonts w:ascii="Times New Roman" w:hAnsi="Times New Roman" w:eastAsia="Times New Roman" w:cs="Times New Roman"/>
          <w:sz w:val="24"/>
          <w:szCs w:val="24"/>
          <w:lang w:val="en-US" w:eastAsia="ru-RU"/>
        </w:rPr>
        <w:t>Vestnik Sankt-Petersburgskogo Universiteta, Series 3 Biology 2: 55</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sz w:val="24"/>
          <w:szCs w:val="24"/>
          <w:lang w:val="en-US" w:eastAsia="ru-RU"/>
        </w:rPr>
        <w:t>62 (in Russian).</w:t>
      </w:r>
    </w:p>
    <w:p>
      <w:pPr>
        <w:spacing w:after="0" w:line="360" w:lineRule="auto"/>
        <w:jc w:val="both"/>
        <w:rPr>
          <w:rFonts w:ascii="Times New Roman" w:hAnsi="Times New Roman" w:eastAsia="Times New Roman" w:cs="Times New Roman"/>
          <w:color w:val="000000"/>
          <w:sz w:val="24"/>
          <w:szCs w:val="24"/>
          <w:lang w:eastAsia="ru-RU"/>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oogle1599737165" w:date="2024-04-29T22:43:24Z" w:initials="">
    <w:p w14:paraId="34D56CFE">
      <w:pPr>
        <w:pStyle w:val="4"/>
        <w:rPr>
          <w:rFonts w:hint="default"/>
          <w:lang w:val="ru-RU"/>
        </w:rPr>
      </w:pPr>
      <w:r>
        <w:rPr>
          <w:lang w:val="ru-RU"/>
        </w:rPr>
        <w:t>Хорошо</w:t>
      </w:r>
      <w:r>
        <w:rPr>
          <w:rFonts w:hint="default"/>
          <w:lang w:val="ru-RU"/>
        </w:rPr>
        <w:t xml:space="preserve"> бы названии упомянуть еще и  пр сезонные изменения. Поэтому предлагаю такой вариант.</w:t>
      </w:r>
    </w:p>
    <w:p w14:paraId="01D873E9">
      <w:pPr>
        <w:spacing w:after="0" w:line="360" w:lineRule="auto"/>
        <w:rPr>
          <w:rFonts w:ascii="Times New Roman" w:hAnsi="Times New Roman" w:eastAsia="Times New Roman" w:cs="Times New Roman"/>
          <w:b/>
          <w:iCs/>
          <w:sz w:val="24"/>
          <w:szCs w:val="24"/>
          <w:lang w:val="en-US" w:eastAsia="ru-RU"/>
        </w:rPr>
      </w:pPr>
      <w:r>
        <w:rPr>
          <w:rFonts w:hint="default" w:ascii="Times New Roman" w:hAnsi="Times New Roman" w:eastAsia="Times New Roman" w:cs="Times New Roman"/>
          <w:b/>
          <w:color w:val="000000"/>
          <w:sz w:val="28"/>
          <w:szCs w:val="28"/>
          <w:lang w:val="en-US" w:eastAsia="ru-RU"/>
        </w:rPr>
        <w:t xml:space="preserve">Temporal changes </w:t>
      </w:r>
      <w:r>
        <w:rPr>
          <w:rFonts w:ascii="Times New Roman" w:hAnsi="Times New Roman" w:eastAsia="Times New Roman" w:cs="Times New Roman"/>
          <w:b/>
          <w:color w:val="000000"/>
          <w:sz w:val="28"/>
          <w:szCs w:val="28"/>
          <w:lang w:val="en-US" w:eastAsia="ru-RU"/>
        </w:rPr>
        <w:t xml:space="preserve">in diet of Atlantic wolffish </w:t>
      </w:r>
      <w:r>
        <w:rPr>
          <w:rFonts w:ascii="Times New Roman" w:hAnsi="Times New Roman" w:eastAsia="Times New Roman" w:cs="Times New Roman"/>
          <w:b/>
          <w:i/>
          <w:color w:val="000000"/>
          <w:sz w:val="28"/>
          <w:szCs w:val="28"/>
          <w:lang w:val="en-US" w:eastAsia="ru-RU"/>
        </w:rPr>
        <w:t xml:space="preserve">Anarhichas lupus marisalbi </w:t>
      </w:r>
      <w:r>
        <w:rPr>
          <w:rFonts w:ascii="Times New Roman" w:hAnsi="Times New Roman" w:eastAsia="Times New Roman" w:cs="Times New Roman"/>
          <w:b/>
          <w:color w:val="000000"/>
          <w:sz w:val="28"/>
          <w:szCs w:val="28"/>
          <w:lang w:val="en-US" w:eastAsia="ru-RU"/>
        </w:rPr>
        <w:t>Barsukov, 1956 in the Kandalaksha Bay of the White Sea</w:t>
      </w:r>
    </w:p>
    <w:p w14:paraId="637B09B8">
      <w:pPr>
        <w:pStyle w:val="4"/>
        <w:rPr>
          <w:rFonts w:hint="default"/>
          <w:lang w:val="ru-RU"/>
        </w:rPr>
      </w:pPr>
    </w:p>
  </w:comment>
  <w:comment w:id="1" w:author="google1599737165" w:date="2024-04-29T22:48:32Z" w:initials="">
    <w:p w14:paraId="7D5E2EB9">
      <w:pPr>
        <w:pStyle w:val="4"/>
        <w:rPr>
          <w:rFonts w:hint="default"/>
          <w:lang w:val="ru-RU"/>
        </w:rPr>
      </w:pPr>
      <w:r>
        <w:rPr>
          <w:rFonts w:hint="default"/>
          <w:lang w:val="ru-RU"/>
        </w:rPr>
        <w:t>Нужна ссылка</w:t>
      </w:r>
    </w:p>
  </w:comment>
  <w:comment w:id="2" w:author="google1599737165" w:date="2024-04-29T22:51:22Z" w:initials="">
    <w:p w14:paraId="59471284">
      <w:pPr>
        <w:pStyle w:val="4"/>
        <w:rPr>
          <w:rFonts w:hint="default"/>
          <w:lang w:val="ru-RU"/>
        </w:rPr>
      </w:pPr>
      <w:r>
        <w:rPr>
          <w:rFonts w:hint="default"/>
          <w:lang w:val="ru-RU"/>
        </w:rPr>
        <w:t xml:space="preserve">Ссылки подберу, но после праздников. ОСтавь место. </w:t>
      </w:r>
    </w:p>
  </w:comment>
  <w:comment w:id="3" w:author="google1599737165" w:date="2024-04-29T22:57:13Z" w:initials="">
    <w:p w14:paraId="017B160D">
      <w:pPr>
        <w:pStyle w:val="4"/>
        <w:rPr>
          <w:rFonts w:hint="default"/>
          <w:lang w:val="ru-RU"/>
        </w:rPr>
      </w:pPr>
      <w:r>
        <w:rPr>
          <w:rFonts w:hint="default"/>
          <w:lang w:val="ru-RU"/>
        </w:rPr>
        <w:t xml:space="preserve">Нужна ссылка! </w:t>
      </w:r>
    </w:p>
  </w:comment>
  <w:comment w:id="4" w:author="google1599737165" w:date="2024-04-29T23:04:11Z" w:initials="">
    <w:p w14:paraId="36BB1B24">
      <w:pPr>
        <w:pStyle w:val="4"/>
        <w:rPr>
          <w:rFonts w:hint="default"/>
          <w:lang w:val="ru-RU"/>
        </w:rPr>
      </w:pPr>
      <w:r>
        <w:rPr>
          <w:lang w:val="ru-RU"/>
        </w:rPr>
        <w:t>Возможно</w:t>
      </w:r>
      <w:r>
        <w:rPr>
          <w:rFonts w:hint="default"/>
          <w:lang w:val="ru-RU"/>
        </w:rPr>
        <w:t xml:space="preserve"> это стит сказать в одном предложении. Предлагаю оставть только первое предложение.  </w:t>
      </w:r>
    </w:p>
  </w:comment>
  <w:comment w:id="5" w:author="google1599737165" w:date="2024-04-29T23:05:17Z" w:initials="">
    <w:p w14:paraId="676174EE">
      <w:pPr>
        <w:pStyle w:val="4"/>
        <w:rPr>
          <w:rFonts w:hint="default"/>
          <w:strike w:val="0"/>
          <w:dstrike w:val="0"/>
          <w:lang w:val="ru-RU"/>
        </w:rPr>
      </w:pPr>
      <w:r>
        <w:rPr>
          <w:lang w:val="ru-RU"/>
        </w:rPr>
        <w:t>Про</w:t>
      </w:r>
      <w:r>
        <w:rPr>
          <w:rFonts w:hint="default"/>
          <w:lang w:val="ru-RU"/>
        </w:rPr>
        <w:t xml:space="preserve"> пространство дальше не гворим.</w:t>
      </w:r>
    </w:p>
  </w:comment>
  <w:comment w:id="6" w:author="google1599737165" w:date="2024-04-29T23:06:21Z" w:initials="">
    <w:p w14:paraId="78302918">
      <w:pPr>
        <w:pStyle w:val="4"/>
        <w:rPr>
          <w:rFonts w:hint="default"/>
          <w:lang w:val="ru-RU"/>
        </w:rPr>
      </w:pPr>
      <w:r>
        <w:rPr>
          <w:rFonts w:hint="default"/>
          <w:lang w:val="ru-RU"/>
        </w:rPr>
        <w:t>Как-то надо высвтить  что изучали еще и сезонные аспекты.</w:t>
      </w:r>
    </w:p>
  </w:comment>
  <w:comment w:id="7" w:author="google1599737165" w:date="2024-04-29T23:13:37Z" w:initials="">
    <w:p w14:paraId="34D26FE0">
      <w:pPr>
        <w:pStyle w:val="4"/>
        <w:rPr>
          <w:rFonts w:hint="default"/>
          <w:lang w:val="ru-RU"/>
        </w:rPr>
      </w:pPr>
      <w:r>
        <w:rPr>
          <w:lang w:val="ru-RU"/>
        </w:rPr>
        <w:t>Вставлю</w:t>
      </w:r>
      <w:r>
        <w:rPr>
          <w:rFonts w:hint="default"/>
          <w:lang w:val="ru-RU"/>
        </w:rPr>
        <w:t xml:space="preserve"> после праздников.</w:t>
      </w:r>
    </w:p>
  </w:comment>
  <w:comment w:id="8" w:author="google1599737165" w:date="2024-04-29T23:13:37Z" w:initials="">
    <w:p w14:paraId="2D1B1127">
      <w:pPr>
        <w:pStyle w:val="4"/>
        <w:rPr>
          <w:rFonts w:hint="default"/>
          <w:lang w:val="ru-RU"/>
        </w:rPr>
      </w:pPr>
      <w:r>
        <w:rPr>
          <w:lang w:val="ru-RU"/>
        </w:rPr>
        <w:t>Вставлю</w:t>
      </w:r>
      <w:r>
        <w:rPr>
          <w:rFonts w:hint="default"/>
          <w:lang w:val="ru-RU"/>
        </w:rPr>
        <w:t xml:space="preserve"> после праздников.</w:t>
      </w:r>
    </w:p>
  </w:comment>
  <w:comment w:id="9" w:author="google1599737165" w:date="2024-04-29T23:18:55Z" w:initials="">
    <w:p w14:paraId="2D866F18">
      <w:pPr>
        <w:pStyle w:val="4"/>
        <w:rPr>
          <w:rFonts w:hint="default"/>
          <w:lang w:val="ru-RU"/>
        </w:rPr>
      </w:pPr>
      <w:r>
        <w:rPr>
          <w:lang w:val="ru-RU"/>
        </w:rPr>
        <w:t>Это</w:t>
      </w:r>
      <w:r>
        <w:rPr>
          <w:rFonts w:hint="default"/>
          <w:lang w:val="ru-RU"/>
        </w:rPr>
        <w:t xml:space="preserve"> абзац, основанный на литературных данных. Его, как мне кажется, не надо вставлять в раздел Результаты.</w:t>
      </w:r>
    </w:p>
  </w:comment>
  <w:comment w:id="10" w:author="google1599737165" w:date="2024-04-29T23:21:31Z" w:initials="">
    <w:p w14:paraId="348E533C">
      <w:pPr>
        <w:pStyle w:val="4"/>
        <w:rPr>
          <w:rFonts w:hint="default"/>
          <w:lang w:val="ru-RU"/>
        </w:rPr>
      </w:pPr>
      <w:r>
        <w:rPr>
          <w:lang w:val="ru-RU"/>
        </w:rPr>
        <w:t>Н</w:t>
      </w:r>
      <w:r>
        <w:rPr>
          <w:rFonts w:hint="default"/>
          <w:lang w:val="ru-RU"/>
        </w:rPr>
        <w:t xml:space="preserve">е супер! Либо надо вставлять во введение, что отслеживали нерест и соответствующие куски в Материал и методику, либо не надо это вставлять в Результаты. </w:t>
      </w:r>
    </w:p>
  </w:comment>
  <w:comment w:id="11" w:author="google1599737165" w:date="2024-04-29T23:24:33Z" w:initials="">
    <w:p w14:paraId="13CD78EA">
      <w:pPr>
        <w:pStyle w:val="4"/>
        <w:rPr>
          <w:rFonts w:hint="default"/>
          <w:lang w:val="ru-RU"/>
        </w:rPr>
      </w:pPr>
      <w:r>
        <w:rPr>
          <w:lang w:val="ru-RU"/>
        </w:rPr>
        <w:t>Предлагаю</w:t>
      </w:r>
      <w:r>
        <w:rPr>
          <w:rFonts w:hint="default"/>
          <w:lang w:val="ru-RU"/>
        </w:rPr>
        <w:t xml:space="preserve"> вставить отдельную колонку «</w:t>
      </w:r>
      <w:r>
        <w:rPr>
          <w:rFonts w:hint="default"/>
          <w:lang w:val="en-US"/>
        </w:rPr>
        <w:t>Systematic”</w:t>
      </w:r>
      <w:r>
        <w:rPr>
          <w:rFonts w:hint="default"/>
          <w:lang w:val="ru-RU"/>
        </w:rPr>
        <w:t>, куда внести названия таксонов типа вот так</w:t>
      </w:r>
    </w:p>
    <w:p w14:paraId="23026873">
      <w:pPr>
        <w:pStyle w:val="4"/>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Mollusca</w:t>
      </w:r>
      <w:r>
        <w:rPr>
          <w:rFonts w:hint="default"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val="en-US" w:eastAsia="ru-RU"/>
        </w:rPr>
        <w:t>Gastropoda</w:t>
      </w:r>
    </w:p>
    <w:p w14:paraId="5C751081">
      <w:pPr>
        <w:pStyle w:val="4"/>
        <w:rPr>
          <w:rFonts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val="en-US" w:eastAsia="ru-RU"/>
        </w:rPr>
        <w:t xml:space="preserve">Chordata: </w:t>
      </w:r>
      <w:r>
        <w:rPr>
          <w:rFonts w:ascii="Times New Roman" w:hAnsi="Times New Roman" w:eastAsia="Times New Roman" w:cs="Times New Roman"/>
          <w:color w:val="000000"/>
          <w:sz w:val="24"/>
          <w:szCs w:val="24"/>
          <w:lang w:eastAsia="ru-RU"/>
        </w:rPr>
        <w:t>Ascidiacea</w:t>
      </w:r>
    </w:p>
    <w:p w14:paraId="35533774">
      <w:pPr>
        <w:pStyle w:val="4"/>
        <w:rPr>
          <w:rFonts w:hint="default" w:ascii="Times New Roman" w:hAnsi="Times New Roman" w:eastAsia="Times New Roman" w:cs="Times New Roman"/>
          <w:color w:val="000000"/>
          <w:sz w:val="24"/>
          <w:szCs w:val="24"/>
          <w:lang w:val="en-US" w:eastAsia="ru-RU"/>
        </w:rPr>
      </w:pPr>
      <w:r>
        <w:rPr>
          <w:rFonts w:hint="default" w:ascii="Times New Roman" w:hAnsi="Times New Roman" w:eastAsia="Times New Roman" w:cs="Times New Roman"/>
          <w:color w:val="000000"/>
          <w:sz w:val="24"/>
          <w:szCs w:val="24"/>
          <w:lang w:val="en-US" w:eastAsia="ru-RU"/>
        </w:rPr>
        <w:t xml:space="preserve">Echinodermata: </w:t>
      </w:r>
      <w:r>
        <w:rPr>
          <w:rFonts w:ascii="Times New Roman" w:hAnsi="Times New Roman" w:eastAsia="Times New Roman" w:cs="Times New Roman"/>
          <w:color w:val="000000"/>
          <w:sz w:val="24"/>
          <w:szCs w:val="24"/>
          <w:lang w:val="en-US" w:eastAsia="ru-RU"/>
        </w:rPr>
        <w:t>Echinoidea</w:t>
      </w:r>
    </w:p>
    <w:p w14:paraId="59EE6CD2">
      <w:pPr>
        <w:pStyle w:val="4"/>
        <w:rPr>
          <w:rFonts w:hint="default"/>
          <w:i/>
          <w:iCs/>
          <w:lang w:val="en-US"/>
        </w:rPr>
      </w:pPr>
      <w:r>
        <w:rPr>
          <w:rFonts w:hint="default"/>
          <w:i/>
          <w:iCs/>
          <w:lang w:val="en-US"/>
        </w:rPr>
        <w:t>etc</w:t>
      </w:r>
    </w:p>
    <w:p w14:paraId="750C2300">
      <w:pPr>
        <w:pStyle w:val="4"/>
        <w:rPr>
          <w:rFonts w:hint="default"/>
          <w:lang w:val="ru-RU"/>
        </w:rPr>
      </w:pPr>
      <w:r>
        <w:rPr>
          <w:rFonts w:hint="default"/>
          <w:lang w:val="ru-RU"/>
        </w:rPr>
        <w:t xml:space="preserve"> </w:t>
      </w:r>
    </w:p>
  </w:comment>
  <w:comment w:id="12" w:author="google1599737165" w:date="2024-04-29T23:38:10Z" w:initials="">
    <w:p w14:paraId="22AC1BD2">
      <w:pPr>
        <w:pStyle w:val="4"/>
        <w:rPr>
          <w:rFonts w:hint="default"/>
          <w:lang w:val="ru-RU"/>
        </w:rPr>
      </w:pPr>
      <w:r>
        <w:rPr>
          <w:lang w:val="ru-RU"/>
        </w:rPr>
        <w:t>Неужели</w:t>
      </w:r>
      <w:r>
        <w:rPr>
          <w:rFonts w:hint="default"/>
          <w:lang w:val="ru-RU"/>
        </w:rPr>
        <w:t xml:space="preserve"> никто раньше не отмечал, что зубатка питается моллюсками? Нужна ссылка!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37B09B8" w15:done="0"/>
  <w15:commentEx w15:paraId="7D5E2EB9" w15:done="0"/>
  <w15:commentEx w15:paraId="59471284" w15:done="0"/>
  <w15:commentEx w15:paraId="017B160D" w15:done="0"/>
  <w15:commentEx w15:paraId="36BB1B24" w15:done="0"/>
  <w15:commentEx w15:paraId="676174EE" w15:done="0"/>
  <w15:commentEx w15:paraId="78302918" w15:done="0"/>
  <w15:commentEx w15:paraId="34D26FE0" w15:done="0"/>
  <w15:commentEx w15:paraId="2D1B1127" w15:done="0"/>
  <w15:commentEx w15:paraId="2D866F18" w15:done="0"/>
  <w15:commentEx w15:paraId="348E533C" w15:done="0"/>
  <w15:commentEx w15:paraId="750C2300" w15:done="0"/>
  <w15:commentEx w15:paraId="22AC1B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MathJax_Math">
    <w:altName w:val="Times New Roman"/>
    <w:panose1 w:val="00000000000000000000"/>
    <w:charset w:val="00"/>
    <w:family w:val="roman"/>
    <w:pitch w:val="default"/>
    <w:sig w:usb0="00000000" w:usb1="00000000" w:usb2="00000000" w:usb3="00000000" w:csb0="00000000" w:csb1="00000000"/>
  </w:font>
  <w:font w:name="Lucida Console">
    <w:panose1 w:val="020B0609040504020204"/>
    <w:charset w:val="CC"/>
    <w:family w:val="modern"/>
    <w:pitch w:val="default"/>
    <w:sig w:usb0="8000028F" w:usb1="00001800" w:usb2="00000000" w:usb3="00000000" w:csb0="0000001F" w:csb1="D7D7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dvPTimesB">
    <w:altName w:val="Liberation Mono"/>
    <w:panose1 w:val="00000000000000000000"/>
    <w:charset w:val="00"/>
    <w:family w:val="roman"/>
    <w:pitch w:val="default"/>
    <w:sig w:usb0="00000000" w:usb1="00000000" w:usb2="00000000" w:usb3="00000000" w:csb0="00000001" w:csb1="00000000"/>
  </w:font>
  <w:font w:name="AdvNPSTim-B">
    <w:altName w:val="Liberation Mono"/>
    <w:panose1 w:val="00000000000000000000"/>
    <w:charset w:val="CC"/>
    <w:family w:val="auto"/>
    <w:pitch w:val="default"/>
    <w:sig w:usb0="00000000" w:usb1="00000000" w:usb2="00000000" w:usb3="00000000" w:csb0="00000004"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trackRevisions w:val="1"/>
  <w:documentProtection w:enforcement="0"/>
  <w:defaultTabStop w:val="708"/>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A67"/>
    <w:rsid w:val="0008066A"/>
    <w:rsid w:val="000930E0"/>
    <w:rsid w:val="000938E9"/>
    <w:rsid w:val="000A0E05"/>
    <w:rsid w:val="000C7F28"/>
    <w:rsid w:val="000D145F"/>
    <w:rsid w:val="000D381B"/>
    <w:rsid w:val="000F60B0"/>
    <w:rsid w:val="000F6422"/>
    <w:rsid w:val="00110A8E"/>
    <w:rsid w:val="00155618"/>
    <w:rsid w:val="001F6F38"/>
    <w:rsid w:val="001F7A8C"/>
    <w:rsid w:val="00201A74"/>
    <w:rsid w:val="002236A7"/>
    <w:rsid w:val="00263742"/>
    <w:rsid w:val="002D0665"/>
    <w:rsid w:val="002E16CC"/>
    <w:rsid w:val="0034052C"/>
    <w:rsid w:val="003927FF"/>
    <w:rsid w:val="003A5CC8"/>
    <w:rsid w:val="003F6AE6"/>
    <w:rsid w:val="004259B3"/>
    <w:rsid w:val="00496B50"/>
    <w:rsid w:val="004C4430"/>
    <w:rsid w:val="004F0C75"/>
    <w:rsid w:val="00575AC0"/>
    <w:rsid w:val="00597B22"/>
    <w:rsid w:val="005B784E"/>
    <w:rsid w:val="00611E71"/>
    <w:rsid w:val="00642300"/>
    <w:rsid w:val="0067313B"/>
    <w:rsid w:val="00673152"/>
    <w:rsid w:val="006B4A7B"/>
    <w:rsid w:val="00751171"/>
    <w:rsid w:val="0075377E"/>
    <w:rsid w:val="0076534E"/>
    <w:rsid w:val="007B3FE6"/>
    <w:rsid w:val="0082592D"/>
    <w:rsid w:val="00843E0B"/>
    <w:rsid w:val="008849E3"/>
    <w:rsid w:val="008B05DE"/>
    <w:rsid w:val="00970633"/>
    <w:rsid w:val="009E3B15"/>
    <w:rsid w:val="00A02F17"/>
    <w:rsid w:val="00A25C2B"/>
    <w:rsid w:val="00AE5BB2"/>
    <w:rsid w:val="00B24CBB"/>
    <w:rsid w:val="00BB4E6D"/>
    <w:rsid w:val="00CC1250"/>
    <w:rsid w:val="00DB2C3C"/>
    <w:rsid w:val="00DE534C"/>
    <w:rsid w:val="00E25DC4"/>
    <w:rsid w:val="00E72B36"/>
    <w:rsid w:val="00F032B1"/>
    <w:rsid w:val="00F27316"/>
    <w:rsid w:val="00FB4B42"/>
    <w:rsid w:val="05FD354E"/>
    <w:rsid w:val="16EF73B4"/>
    <w:rsid w:val="67DD78D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customStyle="1" w:styleId="6">
    <w:name w:val="hwtze"/>
    <w:basedOn w:val="2"/>
    <w:uiPriority w:val="0"/>
  </w:style>
  <w:style w:type="character" w:customStyle="1" w:styleId="7">
    <w:name w:val="rynqvb"/>
    <w:basedOn w:val="2"/>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NULL"/><Relationship Id="rId12" Type="http://schemas.openxmlformats.org/officeDocument/2006/relationships/image" Target="media/image5.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V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UxWUkZXQzFPTFRJeU1USWlJR1E5SWswNE5DQXlNemRVT0RRZ01qVXdWRGs0SURJM01FZzJOemxSTmprMElESTJNaUEyT1RRZ01qVXdWRFkzT1NBeU16QklPVGhST0RRZ01qTTNJRGcwSURJMU1G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lM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lMxVVJWZ3RUaTB5TWtNMUlpQmtQU0pOTnpnZ01qVXdVVGM0SURJM05DQTVOU0F5T1RKVU1UTTRJRE14TUZFeE5qSWdNekV3SURFNE1DQXlPVFJVTVRrNUlESTFNVkV4T1RrZ01qSTJJREU0TWlBeU1EaFVNVE01SURFNU1GUTVOaUF5TURkVU56Z2dNalV3V2lJdlBqeHdZWFJvSUdsa1BTSk5TbGd0Tl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x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V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l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"/>
    </extobj>
    <extobj name="2384804F-3998-4D57-9195-F3826E402611-2">
      <extobjdata type="2384804F-3998-4D57-9195-F3826E402611" data="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UTF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RV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"/>
    </extobj>
    <extobj name="2384804F-3998-4D57-9195-F3826E402611-3">
      <extobjdata type="2384804F-3998-4D57-9195-F3826E402611" data="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V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UxWUkZXQzFPTFRJeU1USWlJR1E5SWswNE5DQXlNemRVT0RRZ01qVXdWRGs0SURJM01FZzJOemxSTmprMElESTJNaUEyT1RRZ01qVXdWRFkzT1NBeU16QklPVGhST0RRZ01qTTNJRGcwSURJMU1G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lM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lMxVVJWZ3RUaTB5TWtNMUlpQmtQU0pOTnpnZ01qVXdVVGM0SURJM05DQTVOU0F5T1RKVU1UTTRJRE14TUZFeE5qSWdNekV3SURFNE1DQXlPVFJVTVRrNUlESTFNVkV4T1RrZ01qSTJJREU0TWlBeU1EaFVNVE01SURFNU1GUTVOaUF5TURkVU56Z2dNalV3V2lJdlBqeHdZWFJvSUdsa1BTSk5TbGd0Tl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x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V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l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"/>
    </extobj>
    <extobj name="2384804F-3998-4D57-9195-F3826E402611-4">
      <extobjdata type="2384804F-3998-4D57-9195-F3826E402611" data="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UTF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RV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7174</Words>
  <Characters>40897</Characters>
  <Lines>340</Lines>
  <Paragraphs>95</Paragraphs>
  <TotalTime>91</TotalTime>
  <ScaleCrop>false</ScaleCrop>
  <LinksUpToDate>false</LinksUpToDate>
  <CharactersWithSpaces>47976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2024-04-19T17:27:00Z</dcterms:created>
  <dc:creator>Петр Ершов</dc:creator>
  <cp:lastModifiedBy>google1599737165</cp:lastModifiedBy>
  <dcterms:modified xsi:type="dcterms:W3CDTF">2024-04-29T20:46:41Z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47988665355C4BE6BFA6BAEF7648B3EC_13</vt:lpwstr>
  </property>
</Properties>
</file>