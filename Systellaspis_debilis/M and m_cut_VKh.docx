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24"/>
          <w:szCs w:val="24"/>
          <w:lang w:val="en-US"/>
        </w:rPr>
      </w:pPr>
      <w:r>
        <w:rPr>
          <w:rFonts w:ascii="Times New Roman" w:hAnsi="Times New Roman" w:cs="Times New Roman"/>
          <w:b/>
          <w:sz w:val="24"/>
          <w:szCs w:val="24"/>
          <w:lang w:val="en-US"/>
        </w:rPr>
        <w:t xml:space="preserve">Materials and methods </w:t>
      </w:r>
    </w:p>
    <w:p>
      <w:pPr>
        <w:rPr>
          <w:rFonts w:ascii="Times New Roman" w:hAnsi="Times New Roman" w:cs="Times New Roman"/>
          <w:b/>
          <w:lang w:val="en-US"/>
        </w:rPr>
      </w:pPr>
      <w:r>
        <w:rPr>
          <w:rFonts w:ascii="Times New Roman" w:hAnsi="Times New Roman" w:cs="Times New Roman"/>
          <w:b/>
          <w:lang w:val="en-US"/>
        </w:rPr>
        <w:t>1. Sampling</w:t>
      </w:r>
    </w:p>
    <w:p>
      <w:pPr>
        <w:rPr>
          <w:rFonts w:ascii="Times New Roman" w:hAnsi="Times New Roman" w:cs="Times New Roman"/>
          <w:sz w:val="24"/>
          <w:szCs w:val="24"/>
          <w:lang w:val="en-US"/>
        </w:rPr>
      </w:pPr>
      <w:r>
        <w:rPr>
          <w:rFonts w:ascii="Times New Roman" w:hAnsi="Times New Roman" w:cs="Times New Roman"/>
          <w:sz w:val="24"/>
          <w:szCs w:val="24"/>
          <w:lang w:val="en-US"/>
        </w:rPr>
        <w:t>The material was collected in the Atlantic Ocean and the southwestern part of the Indian Ocean during 5 research cruises in 2013</w:t>
      </w:r>
      <w:r>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-2020</w:t>
      </w:r>
      <w:r>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w:t>
      </w:r>
      <w:r>
        <w:rPr>
          <w:rFonts w:ascii="Times New Roman" w:hAnsi="Times New Roman" w:cs="Times New Roman"/>
          <w:sz w:val="24"/>
          <w:szCs w:val="24"/>
          <w:highlight w:val="magenta"/>
          <w:lang w:val="en-US"/>
        </w:rPr>
        <w:t>see Fig. 1 and Table 1 in the Appendices</w:t>
      </w:r>
      <w:r>
        <w:rPr>
          <w:rFonts w:ascii="Times New Roman" w:hAnsi="Times New Roman" w:cs="Times New Roman"/>
          <w:sz w:val="24"/>
          <w:szCs w:val="24"/>
          <w:lang w:val="en-US"/>
        </w:rPr>
        <w:t>) using the Bogorov-Rass plankton net (mouth area – 1 m</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500 μm mesh size) or the Isaacs-Kidd midwater trawl (mouth area - 5.5 m</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mesh size - 5 mm). A total of </w:t>
      </w:r>
      <w:r>
        <w:rPr>
          <w:rFonts w:ascii="Times New Roman" w:hAnsi="Times New Roman" w:cs="Times New Roman"/>
          <w:sz w:val="24"/>
          <w:szCs w:val="24"/>
          <w:highlight w:val="yellow"/>
          <w:lang w:val="en-US"/>
        </w:rPr>
        <w:t>XX</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S. dedilis</w:t>
      </w:r>
      <w:r>
        <w:rPr>
          <w:rFonts w:ascii="Times New Roman" w:hAnsi="Times New Roman" w:cs="Times New Roman"/>
          <w:sz w:val="24"/>
          <w:szCs w:val="24"/>
          <w:lang w:val="en-US"/>
        </w:rPr>
        <w:t xml:space="preserve"> were sorted from bulk samples and fixed in 96% ethanol. Spesimens were stored at -20°C in the laboratory. Species identification was performed using the key of Lunina et al. (2019).</w:t>
      </w:r>
    </w:p>
    <w:p>
      <w:pPr>
        <w:rPr>
          <w:rFonts w:ascii="Times New Roman" w:hAnsi="Times New Roman" w:cs="Times New Roman"/>
          <w:b/>
          <w:sz w:val="24"/>
          <w:szCs w:val="24"/>
        </w:rPr>
      </w:pPr>
      <w:r>
        <w:rPr>
          <w:rFonts w:ascii="Times New Roman" w:hAnsi="Times New Roman" w:cs="Times New Roman"/>
          <w:b/>
          <w:sz w:val="24"/>
          <w:szCs w:val="24"/>
        </w:rPr>
        <w:t>2. DNA extraction, ampliphication and sequencing</w:t>
      </w:r>
    </w:p>
    <w:p>
      <w:pPr>
        <w:pStyle w:val="24"/>
        <w:rPr>
          <w:del w:id="0" w:author="р" w:date="2023-01-12T12:30:00Z"/>
          <w:rFonts w:eastAsia="Times New Roman"/>
          <w:lang w:val="en-US" w:eastAsia="ru-RU"/>
        </w:rPr>
      </w:pPr>
      <w:r>
        <w:rPr>
          <w:lang w:val="en-US"/>
        </w:rPr>
        <w:t xml:space="preserve">DNA was isolated either from the fifth pair of pleopods or from abdominal muscle tissue using the IG-Spin™ DNA Prep 200 kit for DNA extraction following the manufacturer’s protocol. The isolated DNA was used as a matrix for the amplification of the mitochondrial cytochrome </w:t>
      </w:r>
      <w:r>
        <w:rPr>
          <w:i/>
          <w:lang w:val="en-US"/>
        </w:rPr>
        <w:t xml:space="preserve">c </w:t>
      </w:r>
      <w:r>
        <w:rPr>
          <w:lang w:val="en-US"/>
        </w:rPr>
        <w:t xml:space="preserve">oxidase subunit I gene fragment I (COI), and the nuclear gene of the first internal transcribed spacer (ITS-1). PCR amplification of the COI gene fragment was accomplished with the universal primers LCOI 1490 (GGTCAACAAATCATAAAGATATTGG) and HCOI 2198 (TAAACTTCAGGGTGACCAAAAAATCA) (Folmer et al., 1994) or decapod-specific primers </w:t>
      </w:r>
      <w:r>
        <w:rPr>
          <w:rFonts w:eastAsia="Times New Roman"/>
          <w:lang w:val="en-US" w:eastAsia="ru-RU"/>
        </w:rPr>
        <w:t>COL6 (5’-ACAAATCATAAAGATATYGG-3’) and COH6 (5’-TADACTTCDGGRTGDCCAAARAAYCA-3’)  (</w:t>
      </w:r>
      <w:r>
        <w:rPr>
          <w:lang w:val="en-US"/>
        </w:rPr>
        <w:t xml:space="preserve">Schubart et al, 2006) in cases where the former failed. The primers </w:t>
      </w:r>
      <w:r>
        <w:rPr>
          <w:rFonts w:eastAsia="Times New Roman"/>
          <w:lang w:val="en-US" w:eastAsia="ru-RU"/>
        </w:rPr>
        <w:t>ITS1FW</w:t>
      </w:r>
      <w:r>
        <w:rPr>
          <w:lang w:val="en-US"/>
        </w:rPr>
        <w:t xml:space="preserve"> (</w:t>
      </w:r>
      <w:r>
        <w:rPr>
          <w:rFonts w:eastAsia="Times New Roman"/>
          <w:lang w:val="en-US" w:eastAsia="ru-RU"/>
        </w:rPr>
        <w:t xml:space="preserve">5'-CACACCGCCCGTCGCTACTA-3') </w:t>
      </w:r>
      <w:r>
        <w:rPr>
          <w:lang w:val="en-US"/>
        </w:rPr>
        <w:t xml:space="preserve">and </w:t>
      </w:r>
      <w:r>
        <w:rPr>
          <w:rFonts w:eastAsia="Times New Roman"/>
          <w:lang w:val="en-US" w:eastAsia="ru-RU"/>
        </w:rPr>
        <w:t xml:space="preserve">ITS3R (5′-TCGACSCACGAGCCRAGTGATC-3′) </w:t>
      </w:r>
      <w:r>
        <w:rPr>
          <w:lang w:val="en-US"/>
        </w:rPr>
        <w:t>(</w:t>
      </w:r>
      <w:r>
        <w:rPr>
          <w:rFonts w:eastAsia="Times New Roman"/>
          <w:lang w:val="en-US" w:eastAsia="ru-RU"/>
        </w:rPr>
        <w:t xml:space="preserve">Wormhoudt et al, 2019) </w:t>
      </w:r>
      <w:r>
        <w:rPr>
          <w:lang w:val="en-US"/>
        </w:rPr>
        <w:t xml:space="preserve">were used to amplify the </w:t>
      </w:r>
      <w:r>
        <w:rPr>
          <w:rFonts w:eastAsia="Times New Roman"/>
          <w:lang w:val="en-US" w:eastAsia="ru-RU"/>
        </w:rPr>
        <w:t xml:space="preserve">ITS-1 </w:t>
      </w:r>
      <w:r>
        <w:rPr>
          <w:lang w:val="en-US"/>
        </w:rPr>
        <w:t xml:space="preserve">gene. </w:t>
      </w:r>
      <w:del w:id="1" w:author="р" w:date="2023-01-12T12:30:00Z">
        <w:r>
          <w:rPr>
            <w:lang w:val="en-US"/>
          </w:rPr>
          <w:delText xml:space="preserve">The PCR of the ITS-1 fragments was conducted with 30 cycles at the annealing temperature of </w:delText>
        </w:r>
      </w:del>
      <w:del w:id="2" w:author="р" w:date="2023-01-12T12:30:00Z">
        <w:r>
          <w:rPr>
            <w:rFonts w:eastAsia="Times New Roman"/>
            <w:lang w:val="en-US" w:eastAsia="ru-RU"/>
          </w:rPr>
          <w:delText xml:space="preserve">56°C, whereas for the COI gene two programs were applied for each primer pairs. </w:delText>
        </w:r>
      </w:del>
    </w:p>
    <w:p>
      <w:pPr>
        <w:rPr>
          <w:rFonts w:ascii="Times New Roman" w:hAnsi="Times New Roman" w:cs="Times New Roman"/>
          <w:sz w:val="24"/>
          <w:szCs w:val="24"/>
          <w:lang w:val="en-US"/>
        </w:rPr>
      </w:pPr>
      <w:del w:id="3" w:author="р" w:date="2023-01-12T12:30:00Z">
        <w:commentRangeStart w:id="0"/>
        <w:r>
          <w:rPr>
            <w:rFonts w:ascii="Times New Roman" w:hAnsi="Times New Roman" w:eastAsia="Times New Roman" w:cs="Times New Roman"/>
            <w:sz w:val="24"/>
            <w:szCs w:val="24"/>
            <w:highlight w:val="lightGray"/>
            <w:lang w:val="en-US" w:eastAsia="ru-RU"/>
          </w:rPr>
          <w:delText xml:space="preserve">Thus, for the mixture with the standard primers the </w:delText>
        </w:r>
      </w:del>
      <w:del w:id="4" w:author="р" w:date="2023-01-12T12:30:00Z">
        <w:r>
          <w:rPr>
            <w:rFonts w:ascii="Times New Roman" w:hAnsi="Times New Roman" w:cs="Times New Roman"/>
            <w:sz w:val="24"/>
            <w:szCs w:val="24"/>
            <w:highlight w:val="lightGray"/>
            <w:lang w:val="en-US"/>
          </w:rPr>
          <w:delText xml:space="preserve">annealing </w:delText>
        </w:r>
      </w:del>
      <w:del w:id="5" w:author="р" w:date="2023-01-12T12:30:00Z">
        <w:r>
          <w:rPr>
            <w:rFonts w:ascii="Times New Roman" w:hAnsi="Times New Roman" w:eastAsia="Times New Roman" w:cs="Times New Roman"/>
            <w:sz w:val="24"/>
            <w:szCs w:val="24"/>
            <w:highlight w:val="lightGray"/>
            <w:lang w:val="en-US" w:eastAsia="ru-RU"/>
          </w:rPr>
          <w:delText xml:space="preserve">temperature was 50°C during 39 cycles, for the COL6/COH6 primers the reactions were </w:delText>
        </w:r>
      </w:del>
      <w:del w:id="6" w:author="р" w:date="2023-01-12T12:30:00Z">
        <w:r>
          <w:rPr>
            <w:rFonts w:ascii="Times New Roman" w:hAnsi="Times New Roman" w:cs="Times New Roman"/>
            <w:sz w:val="24"/>
            <w:szCs w:val="24"/>
            <w:highlight w:val="lightGray"/>
            <w:lang w:val="en-US"/>
          </w:rPr>
          <w:delText>carried out with 5 cycles at the annealing temperature of 45</w:delText>
        </w:r>
      </w:del>
      <w:del w:id="7" w:author="р" w:date="2023-01-12T12:30:00Z">
        <w:r>
          <w:rPr>
            <w:rFonts w:ascii="Times New Roman" w:hAnsi="Times New Roman" w:eastAsia="Times New Roman" w:cs="Times New Roman"/>
            <w:sz w:val="24"/>
            <w:szCs w:val="24"/>
            <w:highlight w:val="lightGray"/>
            <w:lang w:val="en-US" w:eastAsia="ru-RU"/>
          </w:rPr>
          <w:delText xml:space="preserve">°C followed by the 36 cycles at 48°C as the </w:delText>
        </w:r>
      </w:del>
      <w:del w:id="8" w:author="р" w:date="2023-01-12T12:30:00Z">
        <w:r>
          <w:rPr>
            <w:rFonts w:ascii="Times New Roman" w:hAnsi="Times New Roman" w:cs="Times New Roman"/>
            <w:sz w:val="24"/>
            <w:szCs w:val="24"/>
            <w:highlight w:val="lightGray"/>
            <w:lang w:val="en-US"/>
          </w:rPr>
          <w:delText>annealing temperature.</w:delText>
        </w:r>
      </w:del>
      <w:del w:id="9" w:author="р" w:date="2023-01-12T12:30:00Z">
        <w:r>
          <w:rPr>
            <w:rFonts w:ascii="Times New Roman" w:hAnsi="Times New Roman" w:eastAsia="Times New Roman" w:cs="Times New Roman"/>
            <w:sz w:val="24"/>
            <w:szCs w:val="24"/>
            <w:lang w:val="en-US" w:eastAsia="ru-RU"/>
          </w:rPr>
          <w:delText xml:space="preserve"> </w:delText>
        </w:r>
        <w:commentRangeEnd w:id="0"/>
      </w:del>
      <w:del w:id="10" w:author="р" w:date="2023-01-12T12:30:00Z">
        <w:r>
          <w:rPr>
            <w:rStyle w:val="5"/>
            <w:rFonts w:ascii="Times New Roman" w:hAnsi="Times New Roman" w:cs="Times New Roman"/>
            <w:sz w:val="24"/>
            <w:szCs w:val="24"/>
          </w:rPr>
          <w:commentReference w:id="0"/>
        </w:r>
      </w:del>
      <w:del w:id="11" w:author="р" w:date="2023-01-12T12:30:00Z">
        <w:r>
          <w:rPr>
            <w:rFonts w:ascii="Times New Roman" w:hAnsi="Times New Roman" w:eastAsia="Times New Roman" w:cs="Times New Roman"/>
            <w:sz w:val="24"/>
            <w:szCs w:val="24"/>
            <w:lang w:val="en-US" w:eastAsia="ru-RU"/>
          </w:rPr>
          <w:delText xml:space="preserve"> </w:delText>
        </w:r>
      </w:del>
      <w:r>
        <w:rPr>
          <w:rFonts w:ascii="Times New Roman" w:hAnsi="Times New Roman" w:eastAsia="Times New Roman" w:cs="Times New Roman"/>
          <w:sz w:val="24"/>
          <w:szCs w:val="24"/>
          <w:lang w:val="en-US" w:eastAsia="ru-RU"/>
        </w:rPr>
        <w:t xml:space="preserve">PCR </w:t>
      </w:r>
      <w:r>
        <w:rPr>
          <w:rFonts w:ascii="Times New Roman" w:hAnsi="Times New Roman" w:cs="Times New Roman"/>
          <w:sz w:val="24"/>
          <w:szCs w:val="24"/>
          <w:lang w:val="en-US"/>
        </w:rPr>
        <w:t xml:space="preserve">reactions were performed in a reaction volume of 20 μl, containing </w:t>
      </w:r>
      <w:r>
        <w:rPr>
          <w:rFonts w:ascii="Times New Roman" w:hAnsi="Times New Roman" w:cs="Times New Roman"/>
          <w:sz w:val="24"/>
          <w:szCs w:val="24"/>
          <w:highlight w:val="yellow"/>
          <w:lang w:val="en-US"/>
        </w:rPr>
        <w:t>XX</w:t>
      </w:r>
      <w:r>
        <w:rPr>
          <w:rFonts w:ascii="Times New Roman" w:hAnsi="Times New Roman" w:cs="Times New Roman"/>
          <w:sz w:val="24"/>
          <w:szCs w:val="24"/>
          <w:lang w:val="en-US"/>
        </w:rPr>
        <w:t xml:space="preserve"> μl of the Encyclo Plus PCR kit (Eurogen, Russia), 0.2 μl of each primer, 1.6 μl of DNA template, 15.3 μl MilliQ water, and 0.3 μl of 50X Encyclo polymerase (Eurogen, Russia). The PCR cycling profiles and annealing temperatures are listed in </w:t>
      </w:r>
      <w:commentRangeStart w:id="1"/>
      <w:r>
        <w:rPr>
          <w:rFonts w:ascii="Times New Roman" w:hAnsi="Times New Roman" w:cs="Times New Roman"/>
          <w:sz w:val="24"/>
          <w:szCs w:val="24"/>
          <w:lang w:val="en-US"/>
        </w:rPr>
        <w:t xml:space="preserve">Table </w:t>
      </w:r>
      <w:r>
        <w:rPr>
          <w:rFonts w:ascii="Times New Roman" w:hAnsi="Times New Roman" w:cs="Times New Roman"/>
          <w:sz w:val="24"/>
          <w:szCs w:val="24"/>
          <w:highlight w:val="yellow"/>
          <w:lang w:val="en-US"/>
        </w:rPr>
        <w:t>XX</w:t>
      </w:r>
      <w:r>
        <w:rPr>
          <w:rFonts w:ascii="Times New Roman" w:hAnsi="Times New Roman" w:cs="Times New Roman"/>
          <w:sz w:val="24"/>
          <w:szCs w:val="24"/>
          <w:lang w:val="en-US"/>
        </w:rPr>
        <w:t xml:space="preserve">. </w:t>
      </w:r>
      <w:commentRangeEnd w:id="1"/>
      <w:r>
        <w:rPr>
          <w:rStyle w:val="5"/>
          <w:rFonts w:ascii="Times New Roman" w:hAnsi="Times New Roman" w:cs="Times New Roman"/>
          <w:sz w:val="24"/>
          <w:szCs w:val="24"/>
        </w:rPr>
        <w:commentReference w:id="1"/>
      </w:r>
      <w:r>
        <w:rPr>
          <w:rFonts w:ascii="Times New Roman" w:hAnsi="Times New Roman" w:cs="Times New Roman"/>
          <w:sz w:val="24"/>
          <w:szCs w:val="24"/>
          <w:lang w:val="en-US"/>
        </w:rPr>
        <w:t xml:space="preserve">The PCR products were purified and sequenced with the same primer sets of amplification on an ABI Prism 3500 xl automatic </w:t>
      </w:r>
      <w:commentRangeStart w:id="2"/>
      <w:r>
        <w:rPr>
          <w:rFonts w:ascii="Times New Roman" w:hAnsi="Times New Roman" w:cs="Times New Roman"/>
          <w:sz w:val="24"/>
          <w:szCs w:val="24"/>
          <w:lang w:val="en-US"/>
        </w:rPr>
        <w:t>genetic analyzer</w:t>
      </w:r>
      <w:commentRangeEnd w:id="2"/>
      <w:r>
        <w:rPr>
          <w:rStyle w:val="5"/>
          <w:rFonts w:ascii="Times New Roman" w:hAnsi="Times New Roman" w:cs="Times New Roman"/>
          <w:sz w:val="24"/>
          <w:szCs w:val="24"/>
        </w:rPr>
        <w:commentReference w:id="2"/>
      </w:r>
      <w:r>
        <w:rPr>
          <w:rFonts w:ascii="Times New Roman" w:hAnsi="Times New Roman" w:cs="Times New Roman"/>
          <w:sz w:val="24"/>
          <w:szCs w:val="24"/>
          <w:lang w:val="en-US"/>
        </w:rPr>
        <w:t xml:space="preserve">. Forward and reverse COI and ITS-1 sequences were assembled in Geneious® 7.1.3. and manually treated for ambiguities and heterozygotes (in the case of ITS-1). Also, COI sequences were checked for stop codons using Geneious® 7.1.3 software. A total of 73 consensus sequences for the COI gene and 23 sequences for ITS-1 were obtained and </w:t>
      </w:r>
      <w:r>
        <w:rPr>
          <w:rFonts w:ascii="Times New Roman" w:hAnsi="Times New Roman" w:cs="Times New Roman"/>
          <w:sz w:val="24"/>
          <w:szCs w:val="24"/>
          <w:highlight w:val="darkCyan"/>
          <w:lang w:val="en-US"/>
        </w:rPr>
        <w:t>deposited in the NCBI GenBank database</w:t>
      </w:r>
      <w:r>
        <w:rPr>
          <w:rFonts w:ascii="Times New Roman" w:hAnsi="Times New Roman" w:cs="Times New Roman"/>
          <w:sz w:val="24"/>
          <w:szCs w:val="24"/>
          <w:lang w:val="en-US"/>
        </w:rPr>
        <w:t xml:space="preserve"> </w:t>
      </w:r>
      <w:r>
        <w:rPr>
          <w:rFonts w:ascii="Times New Roman" w:hAnsi="Times New Roman" w:cs="Times New Roman"/>
          <w:sz w:val="24"/>
          <w:szCs w:val="24"/>
          <w:highlight w:val="magenta"/>
          <w:lang w:val="en-US"/>
        </w:rPr>
        <w:t>(</w:t>
      </w:r>
      <w:commentRangeStart w:id="3"/>
      <w:r>
        <w:rPr>
          <w:rFonts w:ascii="Times New Roman" w:hAnsi="Times New Roman" w:cs="Times New Roman"/>
          <w:sz w:val="24"/>
          <w:szCs w:val="24"/>
          <w:highlight w:val="magenta"/>
          <w:lang w:val="en-US"/>
        </w:rPr>
        <w:t>Table X</w:t>
      </w:r>
      <w:commentRangeEnd w:id="3"/>
      <w:r>
        <w:rPr>
          <w:rStyle w:val="5"/>
          <w:rFonts w:ascii="Times New Roman" w:hAnsi="Times New Roman" w:cs="Times New Roman"/>
          <w:sz w:val="24"/>
          <w:szCs w:val="24"/>
        </w:rPr>
        <w:commentReference w:id="3"/>
      </w:r>
      <w:r>
        <w:rPr>
          <w:rFonts w:ascii="Times New Roman" w:hAnsi="Times New Roman" w:cs="Times New Roman"/>
          <w:sz w:val="24"/>
          <w:szCs w:val="24"/>
          <w:highlight w:val="magenta"/>
          <w:lang w:val="en-US"/>
        </w:rPr>
        <w:t>).(accession numbers: XX-XX)</w:t>
      </w:r>
      <w:r>
        <w:rPr>
          <w:rFonts w:ascii="Times New Roman" w:hAnsi="Times New Roman" w:cs="Times New Roman"/>
          <w:sz w:val="24"/>
          <w:szCs w:val="24"/>
          <w:highlight w:val="darkCyan"/>
          <w:lang w:val="en-US"/>
        </w:rPr>
        <w:t xml:space="preserve"> </w:t>
      </w:r>
    </w:p>
    <w:p>
      <w:pPr>
        <w:pStyle w:val="24"/>
        <w:rPr>
          <w:lang w:val="en-US"/>
        </w:rPr>
      </w:pPr>
    </w:p>
    <w:p>
      <w:pPr>
        <w:pStyle w:val="24"/>
        <w:rPr>
          <w:lang w:val="en-US"/>
        </w:rPr>
      </w:pPr>
    </w:p>
    <w:p>
      <w:pPr>
        <w:rPr>
          <w:rFonts w:ascii="Times New Roman" w:hAnsi="Times New Roman" w:cs="Times New Roman"/>
          <w:b/>
          <w:sz w:val="24"/>
          <w:szCs w:val="24"/>
          <w:lang w:val="en-US"/>
        </w:rPr>
      </w:pPr>
      <w:r>
        <w:rPr>
          <w:rFonts w:ascii="Times New Roman" w:hAnsi="Times New Roman" w:cs="Times New Roman"/>
          <w:b/>
          <w:sz w:val="24"/>
          <w:szCs w:val="24"/>
          <w:lang w:val="en-US"/>
        </w:rPr>
        <w:t xml:space="preserve">3. Sequence alignment and phylogenetic analyses </w:t>
      </w:r>
    </w:p>
    <w:p>
      <w:pPr>
        <w:rPr>
          <w:rFonts w:ascii="Times New Roman" w:hAnsi="Times New Roman" w:cs="Times New Roman"/>
          <w:sz w:val="24"/>
          <w:szCs w:val="24"/>
          <w:lang w:val="en-US"/>
        </w:rPr>
      </w:pPr>
      <w:r>
        <w:rPr>
          <w:rFonts w:ascii="Times New Roman" w:hAnsi="Times New Roman" w:cs="Times New Roman"/>
          <w:sz w:val="24"/>
          <w:szCs w:val="24"/>
          <w:lang w:val="en-US"/>
        </w:rPr>
        <w:t xml:space="preserve">For the phylogenetic analysis, all available sequences of </w:t>
      </w:r>
      <w:r>
        <w:rPr>
          <w:rFonts w:ascii="Times New Roman" w:hAnsi="Times New Roman" w:cs="Times New Roman"/>
          <w:i/>
          <w:sz w:val="24"/>
          <w:szCs w:val="24"/>
          <w:lang w:val="en-US"/>
        </w:rPr>
        <w:t>S. debilis</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S. liui</w:t>
      </w:r>
      <w:r>
        <w:rPr>
          <w:rFonts w:ascii="Times New Roman" w:hAnsi="Times New Roman" w:cs="Times New Roman"/>
          <w:sz w:val="24"/>
          <w:szCs w:val="24"/>
          <w:lang w:val="en-US"/>
        </w:rPr>
        <w:t xml:space="preserve"> (no. KT946751) were taken from the GenBank (</w:t>
      </w:r>
      <w:r>
        <w:fldChar w:fldCharType="begin"/>
      </w:r>
      <w:r>
        <w:instrText xml:space="preserve"> HYPERLINK "https://www.ncbi.nlm.nih.gov/genbank/" </w:instrText>
      </w:r>
      <w:r>
        <w:fldChar w:fldCharType="separate"/>
      </w:r>
      <w:r>
        <w:rPr>
          <w:rStyle w:val="7"/>
          <w:rFonts w:ascii="Times New Roman" w:hAnsi="Times New Roman" w:cs="Times New Roman"/>
          <w:sz w:val="24"/>
          <w:szCs w:val="24"/>
          <w:lang w:val="en-US"/>
        </w:rPr>
        <w:t>https://www.ncbi.nlm.nih.gov/genbank/</w:t>
      </w:r>
      <w:r>
        <w:rPr>
          <w:rStyle w:val="7"/>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Two species of the superfamily Oplophoroidea, </w:t>
      </w:r>
      <w:r>
        <w:rPr>
          <w:rFonts w:ascii="Times New Roman" w:hAnsi="Times New Roman" w:cs="Times New Roman"/>
          <w:i/>
          <w:sz w:val="24"/>
          <w:szCs w:val="24"/>
          <w:lang w:val="en-US"/>
        </w:rPr>
        <w:t>S.curvispina</w:t>
      </w:r>
      <w:r>
        <w:rPr>
          <w:rFonts w:ascii="Times New Roman" w:hAnsi="Times New Roman" w:cs="Times New Roman"/>
          <w:sz w:val="24"/>
          <w:szCs w:val="24"/>
          <w:lang w:val="en-US"/>
        </w:rPr>
        <w:t xml:space="preserve"> (no. KP076159) and </w:t>
      </w:r>
      <w:r>
        <w:rPr>
          <w:rFonts w:ascii="Times New Roman" w:hAnsi="Times New Roman" w:cs="Times New Roman"/>
          <w:i/>
          <w:sz w:val="24"/>
          <w:szCs w:val="24"/>
          <w:lang w:val="en-US"/>
        </w:rPr>
        <w:t>Acanthephyra quadrispinosa</w:t>
      </w:r>
      <w:r>
        <w:rPr>
          <w:rFonts w:ascii="Times New Roman" w:hAnsi="Times New Roman" w:cs="Times New Roman"/>
          <w:sz w:val="24"/>
          <w:szCs w:val="24"/>
          <w:lang w:val="en-US"/>
        </w:rPr>
        <w:t xml:space="preserve"> (no. KP076178), were chosen as outgroups to root the tree. Multiple alignment of all sequences was performed in Geneious® 7.1.3 using the MUSCLE algorithm (Edgar, 2004) (25 repeats). The final alignment for the COI fragment was 539 bp and included 109 sequences, and for the ITS-1 fragment, 23 sequences of 328 bp. In the case of the ITS-1 gene, no sequences of this marker for</w:t>
      </w:r>
      <w:r>
        <w:rPr>
          <w:rFonts w:ascii="Times New Roman" w:hAnsi="Times New Roman" w:cs="Times New Roman"/>
          <w:i/>
          <w:sz w:val="24"/>
          <w:szCs w:val="24"/>
          <w:lang w:val="en-US"/>
        </w:rPr>
        <w:t xml:space="preserve"> S. debilis </w:t>
      </w:r>
      <w:r>
        <w:rPr>
          <w:rFonts w:ascii="Times New Roman" w:hAnsi="Times New Roman" w:cs="Times New Roman"/>
          <w:sz w:val="24"/>
          <w:szCs w:val="24"/>
          <w:lang w:val="en-US"/>
        </w:rPr>
        <w:t>were found in available resources, so only newly obtained sequences were analyzed. Since the variability of this fragment turned out to be low, we considered the construction of a haplotype network to be the most convenient way to visualize the obtained results.</w:t>
      </w:r>
    </w:p>
    <w:p>
      <w:pPr>
        <w:rPr>
          <w:rFonts w:ascii="Times New Roman" w:hAnsi="Times New Roman" w:cs="Times New Roman"/>
          <w:sz w:val="24"/>
          <w:szCs w:val="24"/>
          <w:lang w:val="en-US"/>
        </w:rPr>
      </w:pPr>
      <w:r>
        <w:rPr>
          <w:rFonts w:ascii="Times New Roman" w:hAnsi="Times New Roman" w:cs="Times New Roman"/>
          <w:sz w:val="24"/>
          <w:szCs w:val="24"/>
          <w:lang w:val="en-US"/>
        </w:rPr>
        <w:t>Phylogenetic reconstruction of the COI gene by the Maximum likelihood (ML) was performed with the RAxML (ver. 7.2.8 (Stamatakis, 2006)) using the GTR+G nucleotide substitution model for each codon position. Statistical support was assessed using the bootstrap method involving 1000 replicates. Bootstrap values greater than 70% were considered statistically significant. Before the Bayesian analysis was performed on the COI sequences, the most appropriate nucleotide substitution models and the most appropriate partitioning scheme were selected for each codon with the use of the Akaike Information Criterion (AICc) in the PartitionFinder2 software (Guindon et al., 2010; Lanfear et al., 2017). As a result, the nucleotide substitution patterns were as follows: GTR+I+G for the first codon, GTR+I for the second, and GTR+G for the third. Bayesian analysis was performed in MrBayes 3.3 software (Huelsenbeck and Ronquist, 2001). Two parallel runs of 10,000,000 generations with tree selection every 1,000 generations were performed, and the first 25% of trees were excluded from the calculation of posterior probabilities. The final phylogenetic reconstructions were visualized in Mega5 software.</w:t>
      </w:r>
    </w:p>
    <w:p>
      <w:pPr>
        <w:rPr>
          <w:rFonts w:ascii="Times New Roman" w:hAnsi="Times New Roman" w:cs="Times New Roman"/>
          <w:sz w:val="24"/>
          <w:szCs w:val="24"/>
          <w:lang w:val="en-US"/>
        </w:rPr>
      </w:pPr>
      <w:r>
        <w:rPr>
          <w:rFonts w:ascii="Times New Roman" w:hAnsi="Times New Roman" w:cs="Times New Roman"/>
          <w:sz w:val="24"/>
          <w:szCs w:val="24"/>
          <w:lang w:val="en-US"/>
        </w:rPr>
        <w:t xml:space="preserve">The PopArt Software (http://popart.otago.ac.nz/, (Bandelt, Forster, and Röhl, 1999)) was used to construct the haplotype network using the neighbor-joining (NJ) method. Haplotype diversity was analyzed in DNASP ver. 5 (Librado, 2009) separately for the North Atlantic and Indian Ocean geographic group. Genetic diversity analysis were performed in the MEGA11 (Tamura, 2021) using a two-parameter Kimura model </w:t>
      </w:r>
      <w:r>
        <w:rPr>
          <w:rFonts w:ascii="Times New Roman" w:hAnsi="Times New Roman" w:cs="Times New Roman"/>
          <w:sz w:val="24"/>
          <w:szCs w:val="24"/>
          <w:highlight w:val="darkCyan"/>
          <w:lang w:val="en-US"/>
        </w:rPr>
        <w:t>(K2P)</w:t>
      </w:r>
      <w:r>
        <w:rPr>
          <w:rFonts w:ascii="Times New Roman" w:hAnsi="Times New Roman" w:cs="Times New Roman"/>
          <w:sz w:val="24"/>
          <w:szCs w:val="24"/>
          <w:lang w:val="en-US"/>
        </w:rPr>
        <w:t xml:space="preserve"> (Kimura, 1980). </w:t>
      </w:r>
    </w:p>
    <w:p>
      <w:pPr>
        <w:rPr>
          <w:rFonts w:ascii="Times New Roman" w:hAnsi="Times New Roman" w:cs="Times New Roman"/>
          <w:b/>
          <w:sz w:val="24"/>
          <w:szCs w:val="24"/>
          <w:lang w:val="en-US"/>
        </w:rPr>
      </w:pPr>
      <w:r>
        <w:rPr>
          <w:rFonts w:ascii="Times New Roman" w:hAnsi="Times New Roman" w:cs="Times New Roman"/>
          <w:b/>
          <w:sz w:val="24"/>
          <w:szCs w:val="24"/>
          <w:lang w:val="en-US"/>
        </w:rPr>
        <w:t xml:space="preserve">4. Morphological analysis </w:t>
      </w:r>
    </w:p>
    <w:p>
      <w:pPr>
        <w:rPr>
          <w:rFonts w:hint="default" w:ascii="Times New Roman" w:hAnsi="Times New Roman" w:cs="Times New Roman"/>
          <w:sz w:val="24"/>
          <w:szCs w:val="24"/>
          <w:lang w:val="en-US"/>
        </w:rPr>
      </w:pPr>
      <w:r>
        <w:rPr>
          <w:rFonts w:ascii="Times New Roman" w:hAnsi="Times New Roman" w:cs="Times New Roman"/>
          <w:sz w:val="24"/>
          <w:szCs w:val="24"/>
          <w:lang w:val="en-US"/>
        </w:rPr>
        <w:t xml:space="preserve">To assess within-species morphological variability of </w:t>
      </w:r>
      <w:r>
        <w:rPr>
          <w:rFonts w:ascii="Times New Roman" w:hAnsi="Times New Roman" w:cs="Times New Roman"/>
          <w:i/>
          <w:sz w:val="24"/>
          <w:szCs w:val="24"/>
          <w:lang w:val="en-US"/>
        </w:rPr>
        <w:t>S. debilis</w:t>
      </w:r>
      <w:r>
        <w:rPr>
          <w:rFonts w:ascii="Times New Roman" w:hAnsi="Times New Roman" w:cs="Times New Roman"/>
          <w:sz w:val="24"/>
          <w:szCs w:val="24"/>
          <w:lang w:val="en-US"/>
        </w:rPr>
        <w:t xml:space="preserve">, the characters that are taxonomically significant for the family Oplophoridae (Lunina, Kulagin, and Vereshchaka, 2018) and that are potentially most variable within the species were selected. A total of 32 traits referred to 5 groups were measured under the stereoscope (Olympus SZ) in each collected </w:t>
      </w:r>
      <w:commentRangeStart w:id="4"/>
      <w:r>
        <w:rPr>
          <w:rFonts w:ascii="Times New Roman" w:hAnsi="Times New Roman" w:cs="Times New Roman"/>
          <w:sz w:val="24"/>
          <w:szCs w:val="24"/>
          <w:lang w:val="en-US"/>
        </w:rPr>
        <w:t>specimen:</w:t>
      </w:r>
      <w:commentRangeEnd w:id="4"/>
      <w:r>
        <w:commentReference w:id="4"/>
      </w:r>
      <w:r>
        <w:rPr>
          <w:rFonts w:ascii="Times New Roman" w:hAnsi="Times New Roman" w:cs="Times New Roman"/>
          <w:sz w:val="24"/>
          <w:szCs w:val="24"/>
          <w:lang w:val="en-US"/>
        </w:rPr>
        <w:t xml:space="preserve"> </w:t>
      </w:r>
      <w:commentRangeStart w:id="5"/>
      <w:r>
        <w:rPr>
          <w:rFonts w:ascii="Times New Roman" w:hAnsi="Times New Roman" w:cs="Times New Roman"/>
          <w:sz w:val="24"/>
          <w:szCs w:val="24"/>
          <w:lang w:val="en-US"/>
        </w:rPr>
        <w:t>(1) carapace (carapace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height, carapace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length, total number of the dorsal teeth on rostrum, number of the postorbital</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teeth on the dorsal side of the rostrum, </w:t>
      </w:r>
      <w:commentRangeEnd w:id="5"/>
      <w:r>
        <w:rPr>
          <w:rStyle w:val="5"/>
        </w:rPr>
        <w:commentReference w:id="5"/>
      </w:r>
      <w:r>
        <w:rPr>
          <w:rFonts w:ascii="Times New Roman" w:hAnsi="Times New Roman" w:cs="Times New Roman"/>
          <w:sz w:val="24"/>
          <w:szCs w:val="24"/>
          <w:lang w:val="en-US"/>
        </w:rPr>
        <w:t xml:space="preserve">number of the </w:t>
      </w:r>
      <w:r>
        <w:rPr>
          <w:rFonts w:ascii="Times New Roman" w:hAnsi="Times New Roman" w:cs="Times New Roman"/>
          <w:sz w:val="24"/>
          <w:szCs w:val="24"/>
          <w:highlight w:val="lightGray"/>
          <w:lang w:val="en-US"/>
        </w:rPr>
        <w:t>rostral</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teeth on the ventral side), (2) </w:t>
      </w:r>
      <w:r>
        <w:rPr>
          <w:rFonts w:ascii="Times New Roman" w:hAnsi="Times New Roman" w:cs="Times New Roman"/>
          <w:bCs/>
          <w:sz w:val="24"/>
          <w:szCs w:val="24"/>
          <w:lang w:val="en-US"/>
        </w:rPr>
        <w:t xml:space="preserve">abdomen (presence of the </w:t>
      </w:r>
      <w:r>
        <w:rPr>
          <w:rFonts w:ascii="Times New Roman" w:hAnsi="Times New Roman" w:cs="Times New Roman"/>
          <w:sz w:val="24"/>
          <w:szCs w:val="24"/>
          <w:lang w:val="en-US"/>
        </w:rPr>
        <w:t>dorsal</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carina on the third</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abdominal</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somite, number of serrations</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on</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lateral</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margin of the 4</w:t>
      </w:r>
      <w:r>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and 5</w:t>
      </w:r>
      <w:r>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abdominal somites </w:t>
      </w:r>
      <w:r>
        <w:rPr>
          <w:rFonts w:ascii="Times New Roman" w:hAnsi="Times New Roman" w:cs="Times New Roman"/>
          <w:sz w:val="24"/>
          <w:szCs w:val="24"/>
          <w:highlight w:val="lightGray"/>
          <w:lang w:val="en-US"/>
        </w:rPr>
        <w:t>on the left and right sides,</w:t>
      </w:r>
      <w:r>
        <w:rPr>
          <w:rFonts w:ascii="Times New Roman" w:hAnsi="Times New Roman" w:cs="Times New Roman"/>
          <w:sz w:val="24"/>
          <w:szCs w:val="24"/>
          <w:lang w:val="en-US"/>
        </w:rPr>
        <w:t xml:space="preserve"> presence of a sharp</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tooth</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on</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posterior</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margin</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of the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pleon</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of the 5</w:t>
      </w:r>
      <w:r>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abdominal</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somite </w:t>
      </w:r>
      <w:r>
        <w:rPr>
          <w:rFonts w:ascii="Times New Roman" w:hAnsi="Times New Roman" w:cs="Times New Roman"/>
          <w:sz w:val="24"/>
          <w:szCs w:val="24"/>
          <w:highlight w:val="lightGray"/>
          <w:lang w:val="en-US"/>
        </w:rPr>
        <w:t>on the left and right side</w:t>
      </w:r>
      <w:r>
        <w:rPr>
          <w:rFonts w:ascii="Times New Roman" w:hAnsi="Times New Roman" w:cs="Times New Roman"/>
          <w:sz w:val="24"/>
          <w:szCs w:val="24"/>
          <w:lang w:val="en-US"/>
        </w:rPr>
        <w:t xml:space="preserve">s) (3) </w:t>
      </w:r>
      <w:r>
        <w:rPr>
          <w:rFonts w:ascii="Times New Roman" w:hAnsi="Times New Roman" w:cs="Times New Roman"/>
          <w:bCs/>
          <w:sz w:val="24"/>
          <w:szCs w:val="24"/>
          <w:lang w:val="en-US"/>
        </w:rPr>
        <w:t>antenna</w:t>
      </w:r>
      <w:r>
        <w:rPr>
          <w:rFonts w:ascii="Times New Roman" w:hAnsi="Times New Roman" w:cs="Times New Roman"/>
          <w:sz w:val="24"/>
          <w:szCs w:val="24"/>
          <w:lang w:val="en-US"/>
        </w:rPr>
        <w:t xml:space="preserve"> (presence of a scaphocerite on the lateral</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margin of the antenna’s exopod), (4) </w:t>
      </w:r>
      <w:r>
        <w:rPr>
          <w:rFonts w:ascii="Times New Roman" w:hAnsi="Times New Roman" w:cs="Times New Roman"/>
          <w:bCs/>
          <w:sz w:val="24"/>
          <w:szCs w:val="24"/>
          <w:lang w:val="en-US"/>
        </w:rPr>
        <w:t>telson (number of the dorso-lateral</w:t>
      </w:r>
      <w:r>
        <w:rPr>
          <w:rFonts w:ascii="Times New Roman" w:hAnsi="Times New Roman" w:cs="Times New Roman"/>
          <w:bCs/>
          <w:i/>
          <w:sz w:val="24"/>
          <w:szCs w:val="24"/>
          <w:lang w:val="en-US"/>
        </w:rPr>
        <w:t xml:space="preserve"> </w:t>
      </w:r>
      <w:r>
        <w:rPr>
          <w:rFonts w:ascii="Times New Roman" w:hAnsi="Times New Roman" w:cs="Times New Roman"/>
          <w:bCs/>
          <w:sz w:val="24"/>
          <w:szCs w:val="24"/>
          <w:lang w:val="en-US"/>
        </w:rPr>
        <w:t>spines, presence of the numerous</w:t>
      </w:r>
      <w:r>
        <w:rPr>
          <w:rFonts w:ascii="Times New Roman" w:hAnsi="Times New Roman" w:cs="Times New Roman"/>
          <w:bCs/>
          <w:i/>
          <w:sz w:val="24"/>
          <w:szCs w:val="24"/>
          <w:lang w:val="en-US"/>
        </w:rPr>
        <w:t xml:space="preserve"> </w:t>
      </w:r>
      <w:r>
        <w:rPr>
          <w:rFonts w:ascii="Times New Roman" w:hAnsi="Times New Roman" w:cs="Times New Roman"/>
          <w:bCs/>
          <w:sz w:val="24"/>
          <w:szCs w:val="24"/>
          <w:lang w:val="en-US"/>
        </w:rPr>
        <w:t>lateral</w:t>
      </w:r>
      <w:r>
        <w:rPr>
          <w:rFonts w:ascii="Times New Roman" w:hAnsi="Times New Roman" w:cs="Times New Roman"/>
          <w:bCs/>
          <w:i/>
          <w:sz w:val="24"/>
          <w:szCs w:val="24"/>
          <w:lang w:val="en-US"/>
        </w:rPr>
        <w:t xml:space="preserve"> </w:t>
      </w:r>
      <w:r>
        <w:rPr>
          <w:rFonts w:ascii="Times New Roman" w:hAnsi="Times New Roman" w:cs="Times New Roman"/>
          <w:bCs/>
          <w:sz w:val="24"/>
          <w:szCs w:val="24"/>
          <w:lang w:val="en-US"/>
        </w:rPr>
        <w:t>spines</w:t>
      </w:r>
      <w:r>
        <w:rPr>
          <w:rFonts w:ascii="Times New Roman" w:hAnsi="Times New Roman" w:cs="Times New Roman"/>
          <w:bCs/>
          <w:i/>
          <w:sz w:val="24"/>
          <w:szCs w:val="24"/>
          <w:lang w:val="en-US"/>
        </w:rPr>
        <w:t xml:space="preserve"> </w:t>
      </w:r>
      <w:r>
        <w:rPr>
          <w:rFonts w:ascii="Times New Roman" w:hAnsi="Times New Roman" w:cs="Times New Roman"/>
          <w:bCs/>
          <w:sz w:val="24"/>
          <w:szCs w:val="24"/>
          <w:lang w:val="en-US"/>
        </w:rPr>
        <w:t>arranged</w:t>
      </w:r>
      <w:r>
        <w:rPr>
          <w:rFonts w:ascii="Times New Roman" w:hAnsi="Times New Roman" w:cs="Times New Roman"/>
          <w:bCs/>
          <w:i/>
          <w:sz w:val="24"/>
          <w:szCs w:val="24"/>
          <w:lang w:val="en-US"/>
        </w:rPr>
        <w:t xml:space="preserve"> </w:t>
      </w:r>
      <w:r>
        <w:rPr>
          <w:rFonts w:ascii="Times New Roman" w:hAnsi="Times New Roman" w:cs="Times New Roman"/>
          <w:bCs/>
          <w:sz w:val="24"/>
          <w:szCs w:val="24"/>
          <w:lang w:val="en-US"/>
        </w:rPr>
        <w:t>in</w:t>
      </w:r>
      <w:r>
        <w:rPr>
          <w:rFonts w:ascii="Times New Roman" w:hAnsi="Times New Roman" w:cs="Times New Roman"/>
          <w:bCs/>
          <w:i/>
          <w:sz w:val="24"/>
          <w:szCs w:val="24"/>
          <w:lang w:val="en-US"/>
        </w:rPr>
        <w:t xml:space="preserve"> </w:t>
      </w:r>
      <w:r>
        <w:rPr>
          <w:rFonts w:ascii="Times New Roman" w:hAnsi="Times New Roman" w:cs="Times New Roman"/>
          <w:bCs/>
          <w:sz w:val="24"/>
          <w:szCs w:val="24"/>
          <w:lang w:val="en-US"/>
        </w:rPr>
        <w:t>two</w:t>
      </w:r>
      <w:r>
        <w:rPr>
          <w:rFonts w:ascii="Times New Roman" w:hAnsi="Times New Roman" w:cs="Times New Roman"/>
          <w:bCs/>
          <w:i/>
          <w:sz w:val="24"/>
          <w:szCs w:val="24"/>
          <w:lang w:val="en-US"/>
        </w:rPr>
        <w:t xml:space="preserve"> </w:t>
      </w:r>
      <w:r>
        <w:rPr>
          <w:rFonts w:ascii="Times New Roman" w:hAnsi="Times New Roman" w:cs="Times New Roman"/>
          <w:bCs/>
          <w:sz w:val="24"/>
          <w:szCs w:val="24"/>
          <w:lang w:val="en-US"/>
        </w:rPr>
        <w:t>or</w:t>
      </w:r>
      <w:r>
        <w:rPr>
          <w:rFonts w:ascii="Times New Roman" w:hAnsi="Times New Roman" w:cs="Times New Roman"/>
          <w:bCs/>
          <w:i/>
          <w:sz w:val="24"/>
          <w:szCs w:val="24"/>
          <w:lang w:val="en-US"/>
        </w:rPr>
        <w:t xml:space="preserve"> </w:t>
      </w:r>
      <w:r>
        <w:rPr>
          <w:rFonts w:ascii="Times New Roman" w:hAnsi="Times New Roman" w:cs="Times New Roman"/>
          <w:bCs/>
          <w:sz w:val="24"/>
          <w:szCs w:val="24"/>
          <w:lang w:val="en-US"/>
        </w:rPr>
        <w:t>more</w:t>
      </w:r>
      <w:r>
        <w:rPr>
          <w:rFonts w:ascii="Times New Roman" w:hAnsi="Times New Roman" w:cs="Times New Roman"/>
          <w:bCs/>
          <w:i/>
          <w:sz w:val="24"/>
          <w:szCs w:val="24"/>
          <w:lang w:val="en-US"/>
        </w:rPr>
        <w:t xml:space="preserve"> </w:t>
      </w:r>
      <w:r>
        <w:rPr>
          <w:rFonts w:ascii="Times New Roman" w:hAnsi="Times New Roman" w:cs="Times New Roman"/>
          <w:bCs/>
          <w:sz w:val="24"/>
          <w:szCs w:val="24"/>
          <w:lang w:val="en-US"/>
        </w:rPr>
        <w:t xml:space="preserve">rows), (5) pereopods (number of the </w:t>
      </w:r>
      <w:r>
        <w:rPr>
          <w:rFonts w:ascii="Times New Roman" w:hAnsi="Times New Roman" w:cs="Times New Roman"/>
          <w:bCs/>
          <w:sz w:val="24"/>
          <w:szCs w:val="24"/>
          <w:highlight w:val="lightGray"/>
          <w:lang w:val="en-US"/>
        </w:rPr>
        <w:t>movable</w:t>
      </w:r>
      <w:r>
        <w:rPr>
          <w:rFonts w:ascii="Times New Roman" w:hAnsi="Times New Roman" w:cs="Times New Roman"/>
          <w:bCs/>
          <w:sz w:val="24"/>
          <w:szCs w:val="24"/>
          <w:lang w:val="en-US"/>
        </w:rPr>
        <w:t xml:space="preserve"> spines at ischium, caprus and merus of 3</w:t>
      </w:r>
      <w:r>
        <w:rPr>
          <w:rFonts w:ascii="Times New Roman" w:hAnsi="Times New Roman" w:cs="Times New Roman"/>
          <w:bCs/>
          <w:sz w:val="24"/>
          <w:szCs w:val="24"/>
          <w:vertAlign w:val="superscript"/>
          <w:lang w:val="en-US"/>
        </w:rPr>
        <w:t>rd</w:t>
      </w:r>
      <w:r>
        <w:rPr>
          <w:rFonts w:ascii="Times New Roman" w:hAnsi="Times New Roman" w:cs="Times New Roman"/>
          <w:bCs/>
          <w:sz w:val="24"/>
          <w:szCs w:val="24"/>
          <w:lang w:val="en-US"/>
        </w:rPr>
        <w:t xml:space="preserve"> – 5</w:t>
      </w:r>
      <w:r>
        <w:rPr>
          <w:rFonts w:ascii="Times New Roman" w:hAnsi="Times New Roman" w:cs="Times New Roman"/>
          <w:bCs/>
          <w:sz w:val="24"/>
          <w:szCs w:val="24"/>
          <w:vertAlign w:val="superscript"/>
          <w:lang w:val="en-US"/>
        </w:rPr>
        <w:t>th</w:t>
      </w:r>
      <w:r>
        <w:rPr>
          <w:rFonts w:ascii="Times New Roman" w:hAnsi="Times New Roman" w:cs="Times New Roman"/>
          <w:bCs/>
          <w:sz w:val="24"/>
          <w:szCs w:val="24"/>
          <w:lang w:val="en-US"/>
        </w:rPr>
        <w:t xml:space="preserve"> pair of pereopods at the anterior and posterior</w:t>
      </w:r>
      <w:r>
        <w:rPr>
          <w:rFonts w:ascii="Times New Roman" w:hAnsi="Times New Roman" w:cs="Times New Roman"/>
          <w:bCs/>
          <w:i/>
          <w:sz w:val="24"/>
          <w:szCs w:val="24"/>
          <w:lang w:val="en-US"/>
        </w:rPr>
        <w:t xml:space="preserve"> </w:t>
      </w:r>
      <w:r>
        <w:rPr>
          <w:rFonts w:ascii="Times New Roman" w:hAnsi="Times New Roman" w:cs="Times New Roman"/>
          <w:bCs/>
          <w:sz w:val="24"/>
          <w:szCs w:val="24"/>
          <w:lang w:val="en-US"/>
        </w:rPr>
        <w:t xml:space="preserve">rows). </w:t>
      </w:r>
      <w:r>
        <w:rPr>
          <w:rFonts w:ascii="Times New Roman" w:hAnsi="Times New Roman" w:cs="Times New Roman"/>
          <w:sz w:val="24"/>
          <w:szCs w:val="24"/>
          <w:highlight w:val="magenta"/>
          <w:lang w:val="en-US"/>
        </w:rPr>
        <w:t>The traits are listed in Table 6 in the Appendices.</w:t>
      </w:r>
      <w:r>
        <w:rPr>
          <w:rFonts w:ascii="Times New Roman" w:hAnsi="Times New Roman" w:cs="Times New Roman"/>
          <w:sz w:val="24"/>
          <w:szCs w:val="24"/>
          <w:lang w:val="en-US"/>
        </w:rPr>
        <w:t xml:space="preserve"> The carapace length was measured from the posterior edge of the eye orbit to the posterior edge of the carapace; the carapace height was measured at the widest point. For the obtained data see the table (</w:t>
      </w:r>
      <w:r>
        <w:rPr>
          <w:rFonts w:ascii="Times New Roman" w:hAnsi="Times New Roman" w:cs="Times New Roman"/>
          <w:sz w:val="24"/>
          <w:szCs w:val="24"/>
          <w:highlight w:val="magenta"/>
          <w:lang w:val="en-US"/>
        </w:rPr>
        <w:t>see Tables 7-9 in the Appendices</w:t>
      </w:r>
      <w:r>
        <w:rPr>
          <w:rFonts w:ascii="Times New Roman" w:hAnsi="Times New Roman" w:cs="Times New Roman"/>
          <w:sz w:val="24"/>
          <w:szCs w:val="24"/>
          <w:lang w:val="en-US"/>
        </w:rPr>
        <w:t xml:space="preserve">). In several cases shrimps had a broken rostrum, and one or more pereopods were lost. </w:t>
      </w:r>
    </w:p>
    <w:p>
      <w:pPr>
        <w:rPr>
          <w:rFonts w:ascii="Times New Roman" w:hAnsi="Times New Roman" w:cs="Times New Roman"/>
          <w:sz w:val="24"/>
          <w:szCs w:val="24"/>
          <w:lang w:val="en-US"/>
        </w:rPr>
      </w:pPr>
      <w:r>
        <w:rPr>
          <w:rFonts w:ascii="Times New Roman" w:hAnsi="Times New Roman" w:cs="Times New Roman"/>
          <w:sz w:val="24"/>
          <w:szCs w:val="24"/>
          <w:lang w:val="en-US"/>
        </w:rPr>
        <w:t xml:space="preserve">Statistical analyses of morphological data and comparisons of the morphological and genetic traits were performed using R 4.0.5 (R Core Team, 2021). In specimens that were missing one or more morphological traits, they were replaced by the mean values of the traits (Legendre, Legendre, 2012). The total proportion of missing values was 1.2% of all trait values. The juveniles (individuals with carapace lengths less than 5 mm) were removed from the analysis to reduce </w:t>
      </w:r>
      <w:r>
        <w:rPr>
          <w:rFonts w:ascii="Times New Roman" w:hAnsi="Times New Roman" w:cs="Times New Roman"/>
          <w:sz w:val="24"/>
          <w:szCs w:val="24"/>
          <w:highlight w:val="magenta"/>
          <w:lang w:val="en-US"/>
        </w:rPr>
        <w:t>noise</w:t>
      </w:r>
      <w:r>
        <w:rPr>
          <w:rFonts w:ascii="Times New Roman" w:hAnsi="Times New Roman" w:cs="Times New Roman"/>
          <w:sz w:val="24"/>
          <w:szCs w:val="24"/>
          <w:lang w:val="en-US"/>
        </w:rPr>
        <w:t xml:space="preserve">. </w:t>
      </w:r>
      <w:commentRangeStart w:id="6"/>
      <w:r>
        <w:rPr>
          <w:rFonts w:ascii="Times New Roman" w:hAnsi="Times New Roman" w:cs="Times New Roman"/>
          <w:sz w:val="24"/>
          <w:szCs w:val="24"/>
          <w:highlight w:val="magenta"/>
          <w:lang w:val="en-US"/>
        </w:rPr>
        <w:t>The traits with no variance were also removed from the analysis.</w:t>
      </w:r>
      <w:commentRangeEnd w:id="6"/>
      <w:r>
        <w:commentReference w:id="6"/>
      </w:r>
    </w:p>
    <w:p>
      <w:pPr>
        <w:rPr>
          <w:rFonts w:ascii="Times New Roman" w:hAnsi="Times New Roman" w:cs="Times New Roman"/>
          <w:sz w:val="24"/>
          <w:szCs w:val="24"/>
          <w:lang w:val="en-US"/>
        </w:rPr>
      </w:pPr>
      <w:r>
        <w:rPr>
          <w:rFonts w:ascii="Times New Roman" w:hAnsi="Times New Roman" w:cs="Times New Roman"/>
          <w:sz w:val="24"/>
          <w:szCs w:val="24"/>
          <w:lang w:val="en-US"/>
        </w:rPr>
        <w:t xml:space="preserve">Since the morphological traits may have a high correlation with the size of individuals, the following approach was applied to remove the effect of the size. Two variables were taken as a characteristic of the size of individuals: the carapace length and the carapace height. These two body parameters were considered as the predictors in the </w:t>
      </w:r>
      <w:commentRangeStart w:id="7"/>
      <w:r>
        <w:rPr>
          <w:rFonts w:ascii="Times New Roman" w:hAnsi="Times New Roman" w:cs="Times New Roman"/>
          <w:sz w:val="24"/>
          <w:szCs w:val="24"/>
          <w:lang w:val="en-US"/>
        </w:rPr>
        <w:t xml:space="preserve">canonical correlation analysis (CCA) </w:t>
      </w:r>
      <w:commentRangeEnd w:id="7"/>
      <w:r>
        <w:commentReference w:id="7"/>
      </w:r>
      <w:r>
        <w:rPr>
          <w:rFonts w:ascii="Times New Roman" w:hAnsi="Times New Roman" w:cs="Times New Roman"/>
          <w:sz w:val="24"/>
          <w:szCs w:val="24"/>
          <w:lang w:val="en-US"/>
        </w:rPr>
        <w:t>(</w:t>
      </w:r>
      <w:commentRangeStart w:id="8"/>
      <w:r>
        <w:rPr>
          <w:rFonts w:ascii="Times New Roman" w:hAnsi="Times New Roman" w:cs="Times New Roman"/>
          <w:sz w:val="24"/>
          <w:szCs w:val="24"/>
          <w:highlight w:val="magenta"/>
          <w:lang w:val="en-US"/>
        </w:rPr>
        <w:t>González, 2008</w:t>
      </w:r>
      <w:commentRangeEnd w:id="8"/>
      <w:r>
        <w:commentReference w:id="8"/>
      </w:r>
      <w:r>
        <w:rPr>
          <w:rFonts w:ascii="Times New Roman" w:hAnsi="Times New Roman" w:cs="Times New Roman"/>
          <w:sz w:val="24"/>
          <w:szCs w:val="24"/>
          <w:lang w:val="en-US"/>
        </w:rPr>
        <w:t xml:space="preserve">), while the other morphological parameters (28 traits) were considered as the matrix of the dependent variables. The analysis was performed using the </w:t>
      </w:r>
      <w:r>
        <w:rPr>
          <w:rFonts w:ascii="Times New Roman" w:hAnsi="Times New Roman" w:cs="Times New Roman"/>
          <w:strike/>
          <w:dstrike w:val="0"/>
          <w:sz w:val="24"/>
          <w:szCs w:val="24"/>
          <w:lang w:val="en-US"/>
        </w:rPr>
        <w:t>RDA</w:t>
      </w:r>
      <w:r>
        <w:rPr>
          <w:rFonts w:hint="default" w:ascii="Times New Roman" w:hAnsi="Times New Roman" w:cs="Times New Roman"/>
          <w:strike/>
          <w:dstrike w:val="0"/>
          <w:sz w:val="24"/>
          <w:szCs w:val="24"/>
          <w:lang w:val="ru-RU"/>
        </w:rPr>
        <w:t xml:space="preserve"> </w:t>
      </w:r>
      <w:r>
        <w:rPr>
          <w:rFonts w:ascii="Times New Roman" w:hAnsi="Times New Roman" w:cs="Times New Roman"/>
          <w:sz w:val="24"/>
          <w:szCs w:val="24"/>
          <w:lang w:val="en-US"/>
        </w:rPr>
        <w:t xml:space="preserve"> </w:t>
      </w:r>
      <w:r>
        <w:rPr>
          <w:rFonts w:hint="default" w:ascii="Times New Roman" w:hAnsi="Times New Roman" w:cs="Times New Roman"/>
          <w:sz w:val="24"/>
          <w:szCs w:val="24"/>
          <w:lang w:val="ru-RU"/>
        </w:rPr>
        <w:t xml:space="preserve"> </w:t>
      </w:r>
      <w:r>
        <w:rPr>
          <w:rFonts w:hint="default" w:ascii="Times New Roman" w:hAnsi="Times New Roman" w:cs="Times New Roman"/>
          <w:sz w:val="24"/>
          <w:szCs w:val="24"/>
          <w:highlight w:val="yellow"/>
          <w:lang w:val="en-US"/>
        </w:rPr>
        <w:t>rda</w:t>
      </w:r>
      <w:r>
        <w:rPr>
          <w:rFonts w:hint="default" w:ascii="Times New Roman" w:hAnsi="Times New Roman" w:cs="Times New Roman"/>
          <w:sz w:val="24"/>
          <w:szCs w:val="24"/>
          <w:highlight w:val="yellow"/>
          <w:lang w:val="ru-RU"/>
        </w:rPr>
        <w:t xml:space="preserve">() </w:t>
      </w:r>
      <w:r>
        <w:rPr>
          <w:rFonts w:ascii="Times New Roman" w:hAnsi="Times New Roman" w:cs="Times New Roman"/>
          <w:sz w:val="24"/>
          <w:szCs w:val="24"/>
          <w:highlight w:val="yellow"/>
          <w:lang w:val="en-US"/>
        </w:rPr>
        <w:t xml:space="preserve">function from the </w:t>
      </w:r>
      <w:r>
        <w:rPr>
          <w:rFonts w:hint="default" w:ascii="Times New Roman" w:hAnsi="Times New Roman" w:cs="Times New Roman"/>
          <w:sz w:val="24"/>
          <w:szCs w:val="24"/>
          <w:highlight w:val="yellow"/>
          <w:lang w:val="en-US"/>
        </w:rPr>
        <w:t>“</w:t>
      </w:r>
      <w:r>
        <w:rPr>
          <w:rFonts w:ascii="Times New Roman" w:hAnsi="Times New Roman" w:cs="Times New Roman"/>
          <w:sz w:val="24"/>
          <w:szCs w:val="24"/>
          <w:highlight w:val="yellow"/>
          <w:lang w:val="en-US"/>
        </w:rPr>
        <w:t>vegan</w:t>
      </w:r>
      <w:r>
        <w:rPr>
          <w:rFonts w:hint="default" w:ascii="Times New Roman" w:hAnsi="Times New Roman" w:cs="Times New Roman"/>
          <w:sz w:val="24"/>
          <w:szCs w:val="24"/>
          <w:highlight w:val="yellow"/>
          <w:lang w:val="en-US"/>
        </w:rPr>
        <w:t>”</w:t>
      </w:r>
      <w:r>
        <w:rPr>
          <w:rFonts w:ascii="Times New Roman" w:hAnsi="Times New Roman" w:cs="Times New Roman"/>
          <w:sz w:val="24"/>
          <w:szCs w:val="24"/>
          <w:highlight w:val="yellow"/>
          <w:lang w:val="en-US"/>
        </w:rPr>
        <w:t xml:space="preserve"> package (Oksanen et al., 2020). </w:t>
      </w:r>
      <w:r>
        <w:rPr>
          <w:rFonts w:ascii="Times New Roman" w:hAnsi="Times New Roman" w:cs="Times New Roman"/>
          <w:sz w:val="24"/>
          <w:szCs w:val="24"/>
          <w:lang w:val="en-US"/>
        </w:rPr>
        <w:t>The analysis yielded constrained axes (</w:t>
      </w:r>
      <w:commentRangeStart w:id="9"/>
      <w:r>
        <w:rPr>
          <w:rFonts w:ascii="Times New Roman" w:hAnsi="Times New Roman" w:cs="Times New Roman"/>
          <w:sz w:val="24"/>
          <w:szCs w:val="24"/>
          <w:lang w:val="en-US"/>
        </w:rPr>
        <w:t>CCA1 and CCA2</w:t>
      </w:r>
      <w:commentRangeEnd w:id="9"/>
      <w:r>
        <w:commentReference w:id="9"/>
      </w:r>
      <w:r>
        <w:rPr>
          <w:rFonts w:ascii="Times New Roman" w:hAnsi="Times New Roman" w:cs="Times New Roman"/>
          <w:sz w:val="24"/>
          <w:szCs w:val="24"/>
          <w:lang w:val="en-US"/>
        </w:rPr>
        <w:t xml:space="preserve">) and 26 unconstrained axes. </w:t>
      </w:r>
      <w:r>
        <w:rPr>
          <w:rFonts w:ascii="Times New Roman" w:hAnsi="Times New Roman" w:cs="Times New Roman"/>
          <w:sz w:val="24"/>
          <w:szCs w:val="24"/>
          <w:highlight w:val="yellow"/>
          <w:lang w:val="en-US"/>
        </w:rPr>
        <w:t>As the canonical axes are related to the influence of the size of individuals in contrary to the unconstrained axes that describe the structure of the residual matrix from the regression models therefore describing the relationship between</w:t>
      </w:r>
      <w:r>
        <w:rPr>
          <w:rFonts w:hint="default" w:ascii="Times New Roman" w:hAnsi="Times New Roman" w:cs="Times New Roman"/>
          <w:sz w:val="24"/>
          <w:szCs w:val="24"/>
          <w:highlight w:val="yellow"/>
          <w:lang w:val="en-US"/>
        </w:rPr>
        <w:t xml:space="preserve"> traits after removing influence of size </w:t>
      </w:r>
      <w:r>
        <w:rPr>
          <w:rFonts w:ascii="Times New Roman" w:hAnsi="Times New Roman" w:cs="Times New Roman"/>
          <w:sz w:val="24"/>
          <w:szCs w:val="24"/>
          <w:highlight w:val="yellow"/>
          <w:lang w:val="en-US"/>
        </w:rPr>
        <w:t xml:space="preserve"> </w:t>
      </w:r>
      <w:r>
        <w:rPr>
          <w:rFonts w:ascii="Times New Roman" w:hAnsi="Times New Roman" w:cs="Times New Roman"/>
          <w:strike/>
          <w:dstrike w:val="0"/>
          <w:sz w:val="24"/>
          <w:szCs w:val="24"/>
          <w:highlight w:val="yellow"/>
          <w:lang w:val="en-US"/>
        </w:rPr>
        <w:t>each of the morphological traits and predictors</w:t>
      </w:r>
      <w:r>
        <w:rPr>
          <w:rFonts w:ascii="Times New Roman" w:hAnsi="Times New Roman" w:cs="Times New Roman"/>
          <w:sz w:val="24"/>
          <w:szCs w:val="24"/>
          <w:highlight w:val="yellow"/>
          <w:lang w:val="en-US"/>
        </w:rPr>
        <w:t>) both the canonical axes (CCA1 and CCA2) were excluded from the</w:t>
      </w:r>
      <w:r>
        <w:rPr>
          <w:rFonts w:hint="default" w:ascii="Times New Roman" w:hAnsi="Times New Roman" w:cs="Times New Roman"/>
          <w:sz w:val="24"/>
          <w:szCs w:val="24"/>
          <w:highlight w:val="yellow"/>
          <w:lang w:val="en-US"/>
        </w:rPr>
        <w:t xml:space="preserve"> </w:t>
      </w:r>
      <w:r>
        <w:rPr>
          <w:rFonts w:hint="default" w:ascii="Times New Roman" w:hAnsi="Times New Roman" w:cs="Times New Roman"/>
          <w:sz w:val="24"/>
          <w:szCs w:val="24"/>
          <w:highlight w:val="yellow"/>
          <w:lang w:val="en-US"/>
        </w:rPr>
        <w:t>further</w:t>
      </w:r>
      <w:r>
        <w:rPr>
          <w:rFonts w:ascii="Times New Roman" w:hAnsi="Times New Roman" w:cs="Times New Roman"/>
          <w:sz w:val="24"/>
          <w:szCs w:val="24"/>
          <w:highlight w:val="yellow"/>
          <w:lang w:val="en-US"/>
        </w:rPr>
        <w:t xml:space="preserve"> analysis.</w:t>
      </w:r>
      <w:r>
        <w:rPr>
          <w:rFonts w:ascii="Times New Roman" w:hAnsi="Times New Roman" w:cs="Times New Roman"/>
          <w:sz w:val="24"/>
          <w:szCs w:val="24"/>
          <w:lang w:val="en-US"/>
        </w:rPr>
        <w:t xml:space="preserve"> Since the focus of the analysis was on morphological traits, with the influence of body size excluded from them, we further addressed to the first two unconstrained axes (</w:t>
      </w:r>
      <w:commentRangeStart w:id="10"/>
      <w:r>
        <w:rPr>
          <w:rFonts w:ascii="Times New Roman" w:hAnsi="Times New Roman" w:cs="Times New Roman"/>
          <w:sz w:val="24"/>
          <w:szCs w:val="24"/>
          <w:lang w:val="en-US"/>
        </w:rPr>
        <w:t>CA1 and CA2) that were the most informative. So the further ordination of the individuals and the traits was considered in the CA1 and CA2</w:t>
      </w:r>
      <w:commentRangeEnd w:id="10"/>
      <w:r>
        <w:commentReference w:id="10"/>
      </w:r>
      <w:r>
        <w:rPr>
          <w:rFonts w:ascii="Times New Roman" w:hAnsi="Times New Roman" w:cs="Times New Roman"/>
          <w:sz w:val="24"/>
          <w:szCs w:val="24"/>
          <w:lang w:val="en-US"/>
        </w:rPr>
        <w:t xml:space="preserve"> </w:t>
      </w:r>
      <w:r>
        <w:rPr>
          <w:rFonts w:ascii="Times New Roman" w:hAnsi="Times New Roman" w:cs="Times New Roman"/>
          <w:sz w:val="24"/>
          <w:szCs w:val="24"/>
          <w:highlight w:val="darkCyan"/>
          <w:lang w:val="en-US"/>
        </w:rPr>
        <w:t>space</w:t>
      </w:r>
      <w:r>
        <w:rPr>
          <w:rFonts w:ascii="Times New Roman" w:hAnsi="Times New Roman" w:cs="Times New Roman"/>
          <w:sz w:val="24"/>
          <w:szCs w:val="24"/>
          <w:lang w:val="en-US"/>
        </w:rPr>
        <w:t>.</w:t>
      </w:r>
    </w:p>
    <w:p>
      <w:pPr>
        <w:rPr>
          <w:rFonts w:ascii="Times New Roman" w:hAnsi="Times New Roman" w:cs="Times New Roman"/>
          <w:sz w:val="24"/>
          <w:szCs w:val="24"/>
          <w:lang w:val="en-US"/>
        </w:rPr>
      </w:pPr>
      <w:r>
        <w:rPr>
          <w:rFonts w:ascii="Times New Roman" w:hAnsi="Times New Roman" w:cs="Times New Roman"/>
          <w:sz w:val="24"/>
          <w:szCs w:val="24"/>
          <w:lang w:val="en-US"/>
        </w:rPr>
        <w:t xml:space="preserve">The Mantel test (Legendre, Legendre, 2012) was applied to assess the relationship between the morphological traits of the shrimps and their genetic characteristics. For this purpose, two distance matrices were obtained. The first matrix included Euclidean distances between individuals in CA1 and CA2 space. This matrix consisted of square roots of pairwise genetic distances between the sequences of the COI gene in the sequence alignment. Genetic distances were calculated using the </w:t>
      </w:r>
      <w:r>
        <w:rPr>
          <w:rFonts w:ascii="Times New Roman" w:hAnsi="Times New Roman" w:cs="Times New Roman"/>
          <w:sz w:val="24"/>
          <w:szCs w:val="24"/>
          <w:highlight w:val="yellow"/>
          <w:lang w:val="en-US"/>
        </w:rPr>
        <w:t>dist.alignment</w:t>
      </w:r>
      <w:r>
        <w:rPr>
          <w:rFonts w:hint="default" w:ascii="Times New Roman" w:hAnsi="Times New Roman" w:cs="Times New Roman"/>
          <w:sz w:val="24"/>
          <w:szCs w:val="24"/>
          <w:highlight w:val="yellow"/>
          <w:lang w:val="en-US"/>
        </w:rPr>
        <w:t>()</w:t>
      </w:r>
      <w:r>
        <w:rPr>
          <w:rFonts w:ascii="Times New Roman" w:hAnsi="Times New Roman" w:cs="Times New Roman"/>
          <w:sz w:val="24"/>
          <w:szCs w:val="24"/>
          <w:lang w:val="en-US"/>
        </w:rPr>
        <w:t xml:space="preserve"> function from the </w:t>
      </w:r>
      <w:r>
        <w:rPr>
          <w:rFonts w:hint="default" w:ascii="Times New Roman" w:hAnsi="Times New Roman" w:cs="Times New Roman"/>
          <w:sz w:val="24"/>
          <w:szCs w:val="24"/>
          <w:highlight w:val="yellow"/>
          <w:lang w:val="en-US"/>
        </w:rPr>
        <w:t>“</w:t>
      </w:r>
      <w:r>
        <w:rPr>
          <w:rFonts w:ascii="Times New Roman" w:hAnsi="Times New Roman" w:cs="Times New Roman"/>
          <w:sz w:val="24"/>
          <w:szCs w:val="24"/>
          <w:highlight w:val="yellow"/>
          <w:lang w:val="en-US"/>
        </w:rPr>
        <w:t>seqinr</w:t>
      </w:r>
      <w:r>
        <w:rPr>
          <w:rFonts w:hint="default" w:ascii="Times New Roman" w:hAnsi="Times New Roman" w:cs="Times New Roman"/>
          <w:sz w:val="24"/>
          <w:szCs w:val="24"/>
          <w:highlight w:val="yellow"/>
          <w:lang w:val="en-US"/>
        </w:rPr>
        <w:t>”</w:t>
      </w:r>
      <w:r>
        <w:rPr>
          <w:rFonts w:ascii="Times New Roman" w:hAnsi="Times New Roman" w:cs="Times New Roman"/>
          <w:sz w:val="24"/>
          <w:szCs w:val="24"/>
          <w:lang w:val="en-US"/>
        </w:rPr>
        <w:t xml:space="preserve"> package (Charif, Lobry, 2007). The mantel correlation between the two matrices was calculated using the </w:t>
      </w:r>
      <w:r>
        <w:rPr>
          <w:rFonts w:ascii="Times New Roman" w:hAnsi="Times New Roman" w:cs="Times New Roman"/>
          <w:strike/>
          <w:dstrike w:val="0"/>
          <w:sz w:val="24"/>
          <w:szCs w:val="24"/>
          <w:lang w:val="en-US"/>
        </w:rPr>
        <w:t>Mantel</w:t>
      </w:r>
      <w:r>
        <w:rPr>
          <w:rFonts w:ascii="Times New Roman" w:hAnsi="Times New Roman" w:cs="Times New Roman"/>
          <w:sz w:val="24"/>
          <w:szCs w:val="24"/>
          <w:lang w:val="en-US"/>
        </w:rPr>
        <w:t xml:space="preserve"> </w:t>
      </w:r>
      <w:r>
        <w:rPr>
          <w:rFonts w:hint="default" w:ascii="Times New Roman" w:hAnsi="Times New Roman" w:cs="Times New Roman"/>
          <w:sz w:val="24"/>
          <w:szCs w:val="24"/>
          <w:highlight w:val="yellow"/>
          <w:lang w:val="en-US"/>
        </w:rPr>
        <w:t>mantel()</w:t>
      </w:r>
      <w:r>
        <w:rPr>
          <w:rFonts w:hint="default" w:ascii="Times New Roman" w:hAnsi="Times New Roman" w:cs="Times New Roman"/>
          <w:sz w:val="24"/>
          <w:szCs w:val="24"/>
          <w:lang w:val="en-US"/>
        </w:rPr>
        <w:t xml:space="preserve"> </w:t>
      </w:r>
      <w:r>
        <w:rPr>
          <w:rFonts w:ascii="Times New Roman" w:hAnsi="Times New Roman" w:cs="Times New Roman"/>
          <w:sz w:val="24"/>
          <w:szCs w:val="24"/>
          <w:lang w:val="en-US"/>
        </w:rPr>
        <w:t xml:space="preserve">function from the </w:t>
      </w:r>
      <w:r>
        <w:rPr>
          <w:rFonts w:hint="default" w:ascii="Times New Roman" w:hAnsi="Times New Roman" w:cs="Times New Roman"/>
          <w:sz w:val="24"/>
          <w:szCs w:val="24"/>
          <w:lang w:val="en-US"/>
        </w:rPr>
        <w:t>“</w:t>
      </w:r>
      <w:r>
        <w:rPr>
          <w:rFonts w:ascii="Times New Roman" w:hAnsi="Times New Roman" w:cs="Times New Roman"/>
          <w:sz w:val="24"/>
          <w:szCs w:val="24"/>
          <w:lang w:val="en-US"/>
        </w:rPr>
        <w:t>vegan</w:t>
      </w:r>
      <w:r>
        <w:rPr>
          <w:rFonts w:hint="default" w:ascii="Times New Roman" w:hAnsi="Times New Roman" w:cs="Times New Roman"/>
          <w:sz w:val="24"/>
          <w:szCs w:val="24"/>
          <w:lang w:val="en-US"/>
        </w:rPr>
        <w:t>”</w:t>
      </w:r>
      <w:r>
        <w:rPr>
          <w:rFonts w:ascii="Times New Roman" w:hAnsi="Times New Roman" w:cs="Times New Roman"/>
          <w:sz w:val="24"/>
          <w:szCs w:val="24"/>
          <w:lang w:val="en-US"/>
        </w:rPr>
        <w:t xml:space="preserve"> package (Oksanen et al., 2020). The statistical significance of the test was assessed using the permutation method (9999 permutations). Visualization of t</w:t>
      </w:r>
      <w:bookmarkStart w:id="0" w:name="_GoBack"/>
      <w:bookmarkEnd w:id="0"/>
      <w:r>
        <w:rPr>
          <w:rFonts w:ascii="Times New Roman" w:hAnsi="Times New Roman" w:cs="Times New Roman"/>
          <w:sz w:val="24"/>
          <w:szCs w:val="24"/>
          <w:lang w:val="en-US"/>
        </w:rPr>
        <w:t>he results of the statistical analysis was performed using functions from the package "ggplot2" (Wickham, 2016).</w:t>
      </w:r>
    </w:p>
    <w:p>
      <w:pPr>
        <w:rPr>
          <w:rFonts w:ascii="Times New Roman" w:hAnsi="Times New Roman" w:cs="Times New Roman"/>
          <w:sz w:val="24"/>
          <w:szCs w:val="24"/>
          <w:lang w:val="en-US"/>
        </w:rPr>
      </w:pPr>
      <w:r>
        <w:rPr>
          <w:rFonts w:ascii="Times New Roman" w:hAnsi="Times New Roman" w:cs="Times New Roman"/>
          <w:sz w:val="24"/>
          <w:szCs w:val="24"/>
          <w:lang w:val="en-US"/>
        </w:rPr>
        <w:br w:type="page"/>
      </w:r>
    </w:p>
    <w:p>
      <w:pPr>
        <w:rPr>
          <w:rFonts w:ascii="Times New Roman" w:hAnsi="Times New Roman" w:cs="Times New Roman"/>
          <w:sz w:val="24"/>
          <w:szCs w:val="24"/>
        </w:rPr>
      </w:pPr>
      <w:r>
        <w:rPr>
          <w:rFonts w:ascii="Times New Roman" w:hAnsi="Times New Roman" w:cs="Times New Roman"/>
          <w:sz w:val="24"/>
          <w:szCs w:val="24"/>
          <w:lang w:eastAsia="ru-RU"/>
        </w:rPr>
        <w:drawing>
          <wp:inline distT="0" distB="0" distL="0" distR="0">
            <wp:extent cx="5940425" cy="3982085"/>
            <wp:effectExtent l="0" t="0" r="3175" b="0"/>
            <wp:docPr id="1" name="Рисунок 1" descr="C:\Users\HP\OneDrive\Документы\сбпгу\диплом\презентации\pictures\map_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Users\HP\OneDrive\Документы\сбпгу\диплом\презентации\pictures\map_s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40425" cy="3982085"/>
                    </a:xfrm>
                    <a:prstGeom prst="rect">
                      <a:avLst/>
                    </a:prstGeom>
                    <a:noFill/>
                    <a:ln>
                      <a:noFill/>
                    </a:ln>
                  </pic:spPr>
                </pic:pic>
              </a:graphicData>
            </a:graphic>
          </wp:inline>
        </w:drawing>
      </w:r>
    </w:p>
    <w:p>
      <w:pPr>
        <w:rPr>
          <w:rFonts w:ascii="Times New Roman" w:hAnsi="Times New Roman" w:cs="Times New Roman"/>
          <w:sz w:val="24"/>
          <w:szCs w:val="24"/>
          <w:lang w:val="en-US"/>
        </w:rPr>
      </w:pPr>
      <w:r>
        <w:rPr>
          <w:rFonts w:ascii="Times New Roman" w:hAnsi="Times New Roman" w:cs="Times New Roman"/>
          <w:sz w:val="24"/>
          <w:szCs w:val="24"/>
          <w:lang w:val="en-US"/>
        </w:rPr>
        <w:t xml:space="preserve">Figure 1. Sampling localities of </w:t>
      </w:r>
      <w:r>
        <w:rPr>
          <w:rFonts w:ascii="Times New Roman" w:hAnsi="Times New Roman" w:cs="Times New Roman"/>
          <w:i/>
          <w:sz w:val="24"/>
          <w:szCs w:val="24"/>
          <w:lang w:val="en-US"/>
        </w:rPr>
        <w:t>S. debilis</w:t>
      </w:r>
      <w:r>
        <w:rPr>
          <w:rFonts w:ascii="Times New Roman" w:hAnsi="Times New Roman" w:cs="Times New Roman"/>
          <w:sz w:val="24"/>
          <w:szCs w:val="24"/>
          <w:lang w:val="en-US"/>
        </w:rPr>
        <w:t xml:space="preserve">. </w:t>
      </w:r>
      <w:commentRangeStart w:id="11"/>
      <w:r>
        <w:rPr>
          <w:rFonts w:ascii="Times New Roman" w:hAnsi="Times New Roman" w:cs="Times New Roman"/>
          <w:sz w:val="24"/>
          <w:szCs w:val="24"/>
          <w:lang w:val="en-US"/>
        </w:rPr>
        <w:t>ZZ</w:t>
      </w:r>
      <w:commentRangeEnd w:id="11"/>
      <w:r>
        <w:rPr>
          <w:rStyle w:val="5"/>
        </w:rPr>
        <w:commentReference w:id="11"/>
      </w:r>
      <w:r>
        <w:rPr>
          <w:rFonts w:ascii="Times New Roman" w:hAnsi="Times New Roman" w:cs="Times New Roman"/>
          <w:sz w:val="24"/>
          <w:szCs w:val="24"/>
          <w:lang w:val="en-US"/>
        </w:rPr>
        <w:t xml:space="preserve"> circles indicate the collection sites of the specimens retrieved from GenBank. </w:t>
      </w:r>
    </w:p>
    <w:p>
      <w:pPr>
        <w:rPr>
          <w:rFonts w:ascii="Times New Roman" w:hAnsi="Times New Roman" w:cs="Times New Roman"/>
          <w:sz w:val="24"/>
          <w:szCs w:val="24"/>
          <w:lang w:val="en-US"/>
        </w:rPr>
      </w:pPr>
      <w:r>
        <w:rPr>
          <w:rFonts w:ascii="Times New Roman" w:hAnsi="Times New Roman" w:cs="Times New Roman"/>
          <w:sz w:val="24"/>
          <w:szCs w:val="24"/>
          <w:highlight w:val="magenta"/>
          <w:lang w:val="en-US"/>
        </w:rPr>
        <w:t>Pic.1. A material collection map as well as an occurrence map of S.debilis individuals was created using Ocean Data View software (ODV, version 5.6.2, Schlitzer, Reiner, Ocean Data View, odv.awi.de, 2021).</w:t>
      </w:r>
    </w:p>
    <w:sectPr>
      <w:pgSz w:w="11906" w:h="16838"/>
      <w:pgMar w:top="1134" w:right="850" w:bottom="1134"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P" w:date="2022-09-03T20:08:00Z" w:initials="H">
    <w:p w14:paraId="16C06496">
      <w:pPr>
        <w:pStyle w:val="11"/>
      </w:pPr>
      <w:r>
        <w:t>Если нужно более подробно, лучше вынести все же в таблицу, наверное.. Мне кажется, так будет лучше смотреться</w:t>
      </w:r>
    </w:p>
  </w:comment>
  <w:comment w:id="1" w:author="р" w:date="2023-01-12T12:40:00Z" w:initials="">
    <w:p w14:paraId="61761CC0">
      <w:pPr>
        <w:pStyle w:val="11"/>
      </w:pPr>
      <w:r>
        <w:t>Давай в таблицу все это: какая пара праймеров, температура отжига, количество циклов и общий профиль пцр с продолжительностью стадий</w:t>
      </w:r>
    </w:p>
  </w:comment>
  <w:comment w:id="2" w:author="р" w:date="2023-01-12T12:52:00Z" w:initials="">
    <w:p w14:paraId="77044A9C">
      <w:pPr>
        <w:pStyle w:val="11"/>
      </w:pPr>
      <w:r>
        <w:t xml:space="preserve">Если хочешь, можешь тут добавить- </w:t>
      </w:r>
      <w:r>
        <w:rPr>
          <w:lang w:val="en-US"/>
        </w:rPr>
        <w:t>in</w:t>
      </w:r>
      <w:r>
        <w:t xml:space="preserve"> </w:t>
      </w:r>
      <w:r>
        <w:rPr>
          <w:lang w:val="en-US"/>
        </w:rPr>
        <w:t>the</w:t>
      </w:r>
      <w:r>
        <w:t xml:space="preserve"> официальное название ЦКП Университета</w:t>
      </w:r>
    </w:p>
  </w:comment>
  <w:comment w:id="3" w:author="р" w:date="2023-01-12T13:04:00Z" w:initials="">
    <w:p w14:paraId="1FA85132">
      <w:pPr>
        <w:pStyle w:val="11"/>
      </w:pPr>
      <w:r>
        <w:t xml:space="preserve">Где эта таблица? И что в ней еще будет кроме номеров? </w:t>
      </w:r>
    </w:p>
  </w:comment>
  <w:comment w:id="4" w:author="google1599737165" w:date="2023-02-19T11:21:31Z" w:initials="">
    <w:p w14:paraId="35FB6BB3">
      <w:pPr>
        <w:pStyle w:val="11"/>
        <w:rPr>
          <w:rFonts w:hint="default"/>
          <w:lang w:val="en-US"/>
        </w:rPr>
      </w:pPr>
      <w:r>
        <w:rPr>
          <w:rFonts w:hint="default"/>
          <w:lang w:val="ru-RU"/>
        </w:rPr>
        <w:t xml:space="preserve">Аня, я предлагаю сделать одну универсальную таблицу, где будут и описания признаков, и значения компонент и средние значения для географических выделов.   Этой же таблице надо дать какие-то символические обозначения для признаков, чтобы потом по тексту вставлять просто какие-то обозначения. Типа </w:t>
      </w:r>
      <w:r>
        <w:rPr>
          <w:rFonts w:hint="default"/>
          <w:i/>
          <w:iCs/>
          <w:lang w:val="en-US"/>
        </w:rPr>
        <w:t>CL</w:t>
      </w:r>
      <w:r>
        <w:rPr>
          <w:rFonts w:hint="default"/>
          <w:lang w:val="en-US"/>
        </w:rPr>
        <w:t xml:space="preserve">, </w:t>
      </w:r>
      <w:r>
        <w:rPr>
          <w:rFonts w:hint="default"/>
          <w:i/>
          <w:iCs/>
          <w:lang w:val="en-US"/>
        </w:rPr>
        <w:t>Ab</w:t>
      </w:r>
      <w:r>
        <w:rPr>
          <w:rFonts w:hint="default"/>
          <w:lang w:val="en-US"/>
        </w:rPr>
        <w:t xml:space="preserve"> …</w:t>
      </w:r>
    </w:p>
  </w:comment>
  <w:comment w:id="5" w:author="р" w:date="2023-01-12T16:35:00Z" w:initials="">
    <w:p w14:paraId="5C3E0DDC">
      <w:pPr>
        <w:pStyle w:val="11"/>
      </w:pPr>
      <w:r>
        <w:t>Давай пока текстом оставим, по поводу формулировок у Яны с Сашей уточним.</w:t>
      </w:r>
    </w:p>
  </w:comment>
  <w:comment w:id="6" w:author="google1599737165" w:date="2023-02-19T11:29:50Z" w:initials="">
    <w:p w14:paraId="715F4077">
      <w:pPr>
        <w:pStyle w:val="11"/>
        <w:rPr>
          <w:rFonts w:hint="default"/>
          <w:lang w:val="ru-RU"/>
        </w:rPr>
      </w:pPr>
      <w:r>
        <w:rPr>
          <w:lang w:val="ru-RU"/>
        </w:rPr>
        <w:t>Надо</w:t>
      </w:r>
      <w:r>
        <w:rPr>
          <w:rFonts w:hint="default"/>
          <w:lang w:val="ru-RU"/>
        </w:rPr>
        <w:t xml:space="preserve"> указать сколько таких признаков было. </w:t>
      </w:r>
    </w:p>
  </w:comment>
  <w:comment w:id="7" w:author="google1599737165" w:date="2023-02-19T11:30:49Z" w:initials="">
    <w:p w14:paraId="6AE222E0">
      <w:pPr>
        <w:pStyle w:val="11"/>
        <w:rPr>
          <w:rFonts w:hint="default"/>
          <w:lang w:val="ru-RU"/>
        </w:rPr>
      </w:pPr>
      <w:r>
        <w:rPr>
          <w:lang w:val="ru-RU"/>
        </w:rPr>
        <w:t>Я</w:t>
      </w:r>
      <w:r>
        <w:rPr>
          <w:rFonts w:hint="default"/>
          <w:lang w:val="ru-RU"/>
        </w:rPr>
        <w:t xml:space="preserve"> предлагаю все-таки оставить </w:t>
      </w:r>
      <w:r>
        <w:rPr>
          <w:rFonts w:hint="default"/>
          <w:lang w:val="en-US"/>
        </w:rPr>
        <w:t>RDA</w:t>
      </w:r>
      <w:r>
        <w:rPr>
          <w:rFonts w:hint="default"/>
          <w:lang w:val="ru-RU"/>
        </w:rPr>
        <w:t xml:space="preserve">, как было в дипломе. В целом, материал не сильно противоречит требованиям </w:t>
      </w:r>
      <w:r>
        <w:rPr>
          <w:rFonts w:hint="default"/>
          <w:lang w:val="en-US"/>
        </w:rPr>
        <w:t>RDA</w:t>
      </w:r>
      <w:r>
        <w:rPr>
          <w:rFonts w:hint="default"/>
          <w:lang w:val="ru-RU"/>
        </w:rPr>
        <w:t xml:space="preserve">, так как признаков с большим количеством нулей там не было. Это главное, что искажает эвклидово пространство признаков. Так что переход к хи-квадрат метрикам, как в </w:t>
      </w:r>
      <w:r>
        <w:rPr>
          <w:rFonts w:hint="default"/>
          <w:lang w:val="en-US"/>
        </w:rPr>
        <w:t xml:space="preserve">CCA, </w:t>
      </w:r>
      <w:r>
        <w:rPr>
          <w:rFonts w:hint="default"/>
          <w:lang w:val="ru-RU"/>
        </w:rPr>
        <w:t xml:space="preserve"> может и не очень нужен.  </w:t>
      </w:r>
    </w:p>
  </w:comment>
  <w:comment w:id="8" w:author="google1599737165" w:date="2023-02-19T11:33:29Z" w:initials="">
    <w:p w14:paraId="235041B8">
      <w:pPr>
        <w:pStyle w:val="11"/>
        <w:rPr>
          <w:rFonts w:hint="default"/>
          <w:lang w:val="ru-RU"/>
        </w:rPr>
      </w:pPr>
      <w:r>
        <w:rPr>
          <w:rFonts w:hint="default"/>
          <w:lang w:val="ru-RU"/>
        </w:rPr>
        <w:t>Здесь</w:t>
      </w:r>
      <w:r>
        <w:rPr>
          <w:rFonts w:hint="default"/>
          <w:lang w:val="en-US"/>
        </w:rPr>
        <w:t xml:space="preserve"> </w:t>
      </w:r>
      <w:r>
        <w:rPr>
          <w:rFonts w:hint="default"/>
          <w:lang w:val="ru-RU"/>
        </w:rPr>
        <w:t xml:space="preserve"> другая ссылка нужна.</w:t>
      </w:r>
    </w:p>
  </w:comment>
  <w:comment w:id="9" w:author="google1599737165" w:date="2023-02-19T11:40:03Z" w:initials="">
    <w:p w14:paraId="68D8342D">
      <w:pPr>
        <w:pStyle w:val="11"/>
        <w:rPr>
          <w:rFonts w:hint="default"/>
          <w:lang w:val="en-US"/>
        </w:rPr>
      </w:pPr>
      <w:r>
        <w:rPr>
          <w:rFonts w:hint="default"/>
          <w:lang w:val="en-US"/>
        </w:rPr>
        <w:t xml:space="preserve"> RDA1 and RDA2</w:t>
      </w:r>
    </w:p>
  </w:comment>
  <w:comment w:id="10" w:author="google1599737165" w:date="2023-02-19T12:17:57Z" w:initials="">
    <w:p w14:paraId="36493C7E">
      <w:pPr>
        <w:pStyle w:val="11"/>
        <w:rPr>
          <w:rFonts w:hint="default"/>
          <w:lang w:val="en-US"/>
        </w:rPr>
      </w:pPr>
      <w:r>
        <w:rPr>
          <w:rFonts w:hint="default"/>
          <w:lang w:val="ru-RU"/>
        </w:rPr>
        <w:t xml:space="preserve">Опять же </w:t>
      </w:r>
      <w:r>
        <w:rPr>
          <w:rFonts w:hint="default"/>
          <w:lang w:val="en-US"/>
        </w:rPr>
        <w:t xml:space="preserve">PCA1 </w:t>
      </w:r>
      <w:r>
        <w:rPr>
          <w:rFonts w:hint="default"/>
          <w:lang w:val="ru-RU"/>
        </w:rPr>
        <w:t xml:space="preserve">и </w:t>
      </w:r>
      <w:r>
        <w:rPr>
          <w:rFonts w:hint="default"/>
          <w:lang w:val="en-US"/>
        </w:rPr>
        <w:t>PCA2</w:t>
      </w:r>
      <w:r>
        <w:rPr>
          <w:rFonts w:hint="default"/>
          <w:lang w:val="ru-RU"/>
        </w:rPr>
        <w:t xml:space="preserve"> если работаем с </w:t>
      </w:r>
      <w:r>
        <w:rPr>
          <w:rFonts w:hint="default"/>
          <w:lang w:val="en-US"/>
        </w:rPr>
        <w:t>RDA.</w:t>
      </w:r>
    </w:p>
  </w:comment>
  <w:comment w:id="11" w:author="р" w:date="2023-01-12T17:52:00Z" w:initials="">
    <w:p w14:paraId="108F4DA4">
      <w:pPr>
        <w:pStyle w:val="11"/>
      </w:pPr>
      <w:r>
        <w:t>Или кружками другого цвета или другими значками просто. Давйай сразу на карту нанесем места сбора из генбанка (Мексиканский залив можно примерно указать 29</w:t>
      </w:r>
      <w:r>
        <w:rPr>
          <w:lang w:val="en-US"/>
        </w:rPr>
        <w:t>N</w:t>
      </w:r>
      <w:r>
        <w:t xml:space="preserve"> 88</w:t>
      </w:r>
      <w:r>
        <w:rPr>
          <w:lang w:val="en-US"/>
        </w:rPr>
        <w:t>W</w:t>
      </w:r>
      <w:r>
        <w:t>), и указать отдельно лиу и в подписи к рисунку про него добавить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6C06496" w15:done="0"/>
  <w15:commentEx w15:paraId="61761CC0" w15:done="0"/>
  <w15:commentEx w15:paraId="77044A9C" w15:done="0"/>
  <w15:commentEx w15:paraId="1FA85132" w15:done="0"/>
  <w15:commentEx w15:paraId="35FB6BB3" w15:done="0"/>
  <w15:commentEx w15:paraId="5C3E0DDC" w15:done="0"/>
  <w15:commentEx w15:paraId="715F4077" w15:done="0"/>
  <w15:commentEx w15:paraId="6AE222E0" w15:done="0"/>
  <w15:commentEx w15:paraId="235041B8" w15:done="0"/>
  <w15:commentEx w15:paraId="68D8342D" w15:done="0"/>
  <w15:commentEx w15:paraId="36493C7E" w15:done="0"/>
  <w15:commentEx w15:paraId="108F4DA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CC"/>
    <w:family w:val="swiss"/>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р">
    <w15:presenceInfo w15:providerId="None" w15:userId="р"/>
  </w15:person>
  <w15:person w15:author="HP">
    <w15:presenceInfo w15:providerId="Windows Live" w15:userId="925207f335449705"/>
  </w15:person>
  <w15:person w15:author="google1599737165">
    <w15:presenceInfo w15:providerId="WPS Office" w15:userId="24258882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A4C"/>
    <w:rsid w:val="00022ABA"/>
    <w:rsid w:val="000264B5"/>
    <w:rsid w:val="000334CF"/>
    <w:rsid w:val="000346D6"/>
    <w:rsid w:val="000809DA"/>
    <w:rsid w:val="000A0F83"/>
    <w:rsid w:val="000C2FFA"/>
    <w:rsid w:val="000F1E28"/>
    <w:rsid w:val="00104A38"/>
    <w:rsid w:val="00144157"/>
    <w:rsid w:val="001502CB"/>
    <w:rsid w:val="001651CD"/>
    <w:rsid w:val="00171881"/>
    <w:rsid w:val="0017465F"/>
    <w:rsid w:val="001A0375"/>
    <w:rsid w:val="001A4DC2"/>
    <w:rsid w:val="001B1F5F"/>
    <w:rsid w:val="001C57B3"/>
    <w:rsid w:val="001F4A01"/>
    <w:rsid w:val="002073B5"/>
    <w:rsid w:val="00213911"/>
    <w:rsid w:val="00220C26"/>
    <w:rsid w:val="0022766C"/>
    <w:rsid w:val="00246770"/>
    <w:rsid w:val="002537B4"/>
    <w:rsid w:val="002629B0"/>
    <w:rsid w:val="00291FC5"/>
    <w:rsid w:val="002C37E0"/>
    <w:rsid w:val="002E6976"/>
    <w:rsid w:val="00321338"/>
    <w:rsid w:val="003716FD"/>
    <w:rsid w:val="003A5ECC"/>
    <w:rsid w:val="003A7A23"/>
    <w:rsid w:val="003B17FE"/>
    <w:rsid w:val="003B7759"/>
    <w:rsid w:val="00404E15"/>
    <w:rsid w:val="00410C90"/>
    <w:rsid w:val="00427BEA"/>
    <w:rsid w:val="00435DDB"/>
    <w:rsid w:val="00450CF7"/>
    <w:rsid w:val="004979BA"/>
    <w:rsid w:val="00587838"/>
    <w:rsid w:val="005B0A38"/>
    <w:rsid w:val="005E1C77"/>
    <w:rsid w:val="005E3AF3"/>
    <w:rsid w:val="00613C65"/>
    <w:rsid w:val="00614F71"/>
    <w:rsid w:val="006F178A"/>
    <w:rsid w:val="00716D2A"/>
    <w:rsid w:val="00724418"/>
    <w:rsid w:val="0072593F"/>
    <w:rsid w:val="00731307"/>
    <w:rsid w:val="007331C3"/>
    <w:rsid w:val="0076005A"/>
    <w:rsid w:val="007C497E"/>
    <w:rsid w:val="007C7A55"/>
    <w:rsid w:val="007D0311"/>
    <w:rsid w:val="007D20EA"/>
    <w:rsid w:val="007E1AA5"/>
    <w:rsid w:val="008210B5"/>
    <w:rsid w:val="00843C7B"/>
    <w:rsid w:val="00875A51"/>
    <w:rsid w:val="008824F2"/>
    <w:rsid w:val="008846BF"/>
    <w:rsid w:val="00886DDD"/>
    <w:rsid w:val="008977FA"/>
    <w:rsid w:val="008A6683"/>
    <w:rsid w:val="008B57FD"/>
    <w:rsid w:val="008E6673"/>
    <w:rsid w:val="008F2A06"/>
    <w:rsid w:val="00901C35"/>
    <w:rsid w:val="009266E9"/>
    <w:rsid w:val="00961136"/>
    <w:rsid w:val="00973074"/>
    <w:rsid w:val="00980DC4"/>
    <w:rsid w:val="009D555E"/>
    <w:rsid w:val="009E5834"/>
    <w:rsid w:val="009E6701"/>
    <w:rsid w:val="00A019BB"/>
    <w:rsid w:val="00A1398E"/>
    <w:rsid w:val="00A172C6"/>
    <w:rsid w:val="00A8072C"/>
    <w:rsid w:val="00A8392D"/>
    <w:rsid w:val="00A87CD9"/>
    <w:rsid w:val="00AA16F3"/>
    <w:rsid w:val="00AB34B7"/>
    <w:rsid w:val="00AD0F64"/>
    <w:rsid w:val="00B236BE"/>
    <w:rsid w:val="00B3036A"/>
    <w:rsid w:val="00B43909"/>
    <w:rsid w:val="00B51113"/>
    <w:rsid w:val="00B57ADF"/>
    <w:rsid w:val="00B80552"/>
    <w:rsid w:val="00BB4D09"/>
    <w:rsid w:val="00BC7234"/>
    <w:rsid w:val="00BF74A4"/>
    <w:rsid w:val="00C17A4C"/>
    <w:rsid w:val="00C262B4"/>
    <w:rsid w:val="00C31A5A"/>
    <w:rsid w:val="00C661CD"/>
    <w:rsid w:val="00C93F99"/>
    <w:rsid w:val="00CA1290"/>
    <w:rsid w:val="00CB12C8"/>
    <w:rsid w:val="00CC2136"/>
    <w:rsid w:val="00CD0383"/>
    <w:rsid w:val="00CF1C52"/>
    <w:rsid w:val="00D111EE"/>
    <w:rsid w:val="00D128D5"/>
    <w:rsid w:val="00D12AD9"/>
    <w:rsid w:val="00D32039"/>
    <w:rsid w:val="00D34F90"/>
    <w:rsid w:val="00D527F1"/>
    <w:rsid w:val="00D729AC"/>
    <w:rsid w:val="00D72E72"/>
    <w:rsid w:val="00DA3F0E"/>
    <w:rsid w:val="00DF4EBF"/>
    <w:rsid w:val="00E01F7F"/>
    <w:rsid w:val="00E221DE"/>
    <w:rsid w:val="00E35333"/>
    <w:rsid w:val="00E91A41"/>
    <w:rsid w:val="00EA2F38"/>
    <w:rsid w:val="00EB04EE"/>
    <w:rsid w:val="00EC17C9"/>
    <w:rsid w:val="00EC3918"/>
    <w:rsid w:val="00ED19E1"/>
    <w:rsid w:val="00F03B4D"/>
    <w:rsid w:val="00F05F4E"/>
    <w:rsid w:val="00F1322B"/>
    <w:rsid w:val="00F2778F"/>
    <w:rsid w:val="00F35E5D"/>
    <w:rsid w:val="00F378F6"/>
    <w:rsid w:val="00F434CB"/>
    <w:rsid w:val="00F537CB"/>
    <w:rsid w:val="00F71310"/>
    <w:rsid w:val="00F92C7C"/>
    <w:rsid w:val="00FE4D02"/>
    <w:rsid w:val="00FF0656"/>
    <w:rsid w:val="29880F7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annotation reference"/>
    <w:basedOn w:val="3"/>
    <w:semiHidden/>
    <w:unhideWhenUsed/>
    <w:qFormat/>
    <w:uiPriority w:val="99"/>
    <w:rPr>
      <w:sz w:val="16"/>
      <w:szCs w:val="16"/>
    </w:rPr>
  </w:style>
  <w:style w:type="character" w:styleId="6">
    <w:name w:val="endnote reference"/>
    <w:basedOn w:val="3"/>
    <w:semiHidden/>
    <w:unhideWhenUsed/>
    <w:qFormat/>
    <w:uiPriority w:val="99"/>
    <w:rPr>
      <w:vertAlign w:val="superscript"/>
    </w:rPr>
  </w:style>
  <w:style w:type="character" w:styleId="7">
    <w:name w:val="Hyperlink"/>
    <w:basedOn w:val="3"/>
    <w:unhideWhenUsed/>
    <w:qFormat/>
    <w:uiPriority w:val="99"/>
    <w:rPr>
      <w:color w:val="0563C1" w:themeColor="hyperlink"/>
      <w:u w:val="single"/>
      <w14:textFill>
        <w14:solidFill>
          <w14:schemeClr w14:val="hlink"/>
        </w14:solidFill>
      </w14:textFill>
    </w:rPr>
  </w:style>
  <w:style w:type="paragraph" w:styleId="8">
    <w:name w:val="Balloon Text"/>
    <w:basedOn w:val="1"/>
    <w:link w:val="20"/>
    <w:semiHidden/>
    <w:unhideWhenUsed/>
    <w:qFormat/>
    <w:uiPriority w:val="99"/>
    <w:pPr>
      <w:spacing w:after="0" w:line="240" w:lineRule="auto"/>
    </w:pPr>
    <w:rPr>
      <w:rFonts w:ascii="Segoe UI" w:hAnsi="Segoe UI" w:cs="Segoe UI"/>
      <w:sz w:val="18"/>
      <w:szCs w:val="18"/>
    </w:rPr>
  </w:style>
  <w:style w:type="paragraph" w:styleId="9">
    <w:name w:val="endnote text"/>
    <w:basedOn w:val="1"/>
    <w:link w:val="22"/>
    <w:semiHidden/>
    <w:unhideWhenUsed/>
    <w:qFormat/>
    <w:uiPriority w:val="99"/>
    <w:pPr>
      <w:spacing w:after="0" w:line="240" w:lineRule="auto"/>
    </w:pPr>
    <w:rPr>
      <w:sz w:val="20"/>
      <w:szCs w:val="20"/>
    </w:rPr>
  </w:style>
  <w:style w:type="paragraph" w:styleId="10">
    <w:name w:val="caption"/>
    <w:basedOn w:val="1"/>
    <w:next w:val="1"/>
    <w:unhideWhenUsed/>
    <w:qFormat/>
    <w:uiPriority w:val="35"/>
    <w:pPr>
      <w:spacing w:after="200" w:line="240" w:lineRule="auto"/>
    </w:pPr>
    <w:rPr>
      <w:rFonts w:ascii="Times New Roman" w:hAnsi="Times New Roman"/>
      <w:i/>
      <w:iCs/>
      <w:color w:val="44546A" w:themeColor="text2"/>
      <w:sz w:val="24"/>
      <w:szCs w:val="18"/>
      <w14:textFill>
        <w14:solidFill>
          <w14:schemeClr w14:val="tx2"/>
        </w14:solidFill>
      </w14:textFill>
    </w:rPr>
  </w:style>
  <w:style w:type="paragraph" w:styleId="11">
    <w:name w:val="annotation text"/>
    <w:basedOn w:val="1"/>
    <w:link w:val="18"/>
    <w:semiHidden/>
    <w:unhideWhenUsed/>
    <w:qFormat/>
    <w:uiPriority w:val="99"/>
    <w:pPr>
      <w:spacing w:line="240" w:lineRule="auto"/>
    </w:pPr>
    <w:rPr>
      <w:sz w:val="20"/>
      <w:szCs w:val="20"/>
    </w:rPr>
  </w:style>
  <w:style w:type="paragraph" w:styleId="12">
    <w:name w:val="annotation subject"/>
    <w:basedOn w:val="11"/>
    <w:next w:val="11"/>
    <w:link w:val="19"/>
    <w:semiHidden/>
    <w:unhideWhenUsed/>
    <w:qFormat/>
    <w:uiPriority w:val="99"/>
    <w:rPr>
      <w:b/>
      <w:bCs/>
    </w:rPr>
  </w:style>
  <w:style w:type="paragraph" w:styleId="13">
    <w:name w:val="Subtitle"/>
    <w:basedOn w:val="1"/>
    <w:next w:val="1"/>
    <w:link w:val="17"/>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table" w:styleId="14">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List Paragraph"/>
    <w:basedOn w:val="1"/>
    <w:qFormat/>
    <w:uiPriority w:val="34"/>
    <w:pPr>
      <w:ind w:left="720"/>
      <w:contextualSpacing/>
    </w:pPr>
  </w:style>
  <w:style w:type="character" w:customStyle="1" w:styleId="16">
    <w:name w:val="Заголовок 1 Знак"/>
    <w:basedOn w:val="3"/>
    <w:link w:val="2"/>
    <w:qFormat/>
    <w:uiPriority w:val="9"/>
    <w:rPr>
      <w:rFonts w:asciiTheme="majorHAnsi" w:hAnsiTheme="majorHAnsi" w:eastAsiaTheme="majorEastAsia" w:cstheme="majorBidi"/>
      <w:color w:val="2E75B6" w:themeColor="accent1" w:themeShade="BF"/>
      <w:sz w:val="32"/>
      <w:szCs w:val="32"/>
    </w:rPr>
  </w:style>
  <w:style w:type="character" w:customStyle="1" w:styleId="17">
    <w:name w:val="Подзаголовок Знак"/>
    <w:basedOn w:val="3"/>
    <w:link w:val="13"/>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18">
    <w:name w:val="Текст примечания Знак"/>
    <w:basedOn w:val="3"/>
    <w:link w:val="11"/>
    <w:semiHidden/>
    <w:qFormat/>
    <w:uiPriority w:val="99"/>
    <w:rPr>
      <w:sz w:val="20"/>
      <w:szCs w:val="20"/>
    </w:rPr>
  </w:style>
  <w:style w:type="character" w:customStyle="1" w:styleId="19">
    <w:name w:val="Тема примечания Знак"/>
    <w:basedOn w:val="18"/>
    <w:link w:val="12"/>
    <w:semiHidden/>
    <w:qFormat/>
    <w:uiPriority w:val="99"/>
    <w:rPr>
      <w:b/>
      <w:bCs/>
      <w:sz w:val="20"/>
      <w:szCs w:val="20"/>
    </w:rPr>
  </w:style>
  <w:style w:type="character" w:customStyle="1" w:styleId="20">
    <w:name w:val="Текст выноски Знак"/>
    <w:basedOn w:val="3"/>
    <w:link w:val="8"/>
    <w:semiHidden/>
    <w:qFormat/>
    <w:uiPriority w:val="99"/>
    <w:rPr>
      <w:rFonts w:ascii="Segoe UI" w:hAnsi="Segoe UI" w:cs="Segoe UI"/>
      <w:sz w:val="18"/>
      <w:szCs w:val="18"/>
    </w:rPr>
  </w:style>
  <w:style w:type="character" w:customStyle="1" w:styleId="21">
    <w:name w:val="Subtle Emphasis"/>
    <w:basedOn w:val="3"/>
    <w:qFormat/>
    <w:uiPriority w:val="19"/>
    <w:rPr>
      <w:i/>
      <w:iCs/>
      <w:color w:val="404040" w:themeColor="text1" w:themeTint="BF"/>
      <w14:textFill>
        <w14:solidFill>
          <w14:schemeClr w14:val="tx1">
            <w14:lumMod w14:val="75000"/>
            <w14:lumOff w14:val="25000"/>
          </w14:schemeClr>
        </w14:solidFill>
      </w14:textFill>
    </w:rPr>
  </w:style>
  <w:style w:type="character" w:customStyle="1" w:styleId="22">
    <w:name w:val="Текст концевой сноски Знак"/>
    <w:basedOn w:val="3"/>
    <w:link w:val="9"/>
    <w:semiHidden/>
    <w:qFormat/>
    <w:uiPriority w:val="99"/>
    <w:rPr>
      <w:sz w:val="20"/>
      <w:szCs w:val="20"/>
    </w:rPr>
  </w:style>
  <w:style w:type="paragraph" w:customStyle="1" w:styleId="23">
    <w:name w:val="Revision"/>
    <w:hidden/>
    <w:semiHidden/>
    <w:qFormat/>
    <w:uiPriority w:val="99"/>
    <w:pPr>
      <w:spacing w:after="0" w:line="240" w:lineRule="auto"/>
    </w:pPr>
    <w:rPr>
      <w:rFonts w:asciiTheme="minorHAnsi" w:hAnsiTheme="minorHAnsi" w:eastAsiaTheme="minorHAnsi" w:cstheme="minorBidi"/>
      <w:sz w:val="22"/>
      <w:szCs w:val="22"/>
      <w:lang w:val="ru-RU" w:eastAsia="en-US" w:bidi="ar-SA"/>
    </w:rPr>
  </w:style>
  <w:style w:type="paragraph" w:customStyle="1" w:styleId="24">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AA7E6-AD42-4451-9B49-42D3A64AFE74}">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1538</Words>
  <Characters>8768</Characters>
  <Lines>73</Lines>
  <Paragraphs>20</Paragraphs>
  <TotalTime>68</TotalTime>
  <ScaleCrop>false</ScaleCrop>
  <LinksUpToDate>false</LinksUpToDate>
  <CharactersWithSpaces>10286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2023-01-29T17:16:00Z</dcterms:created>
  <dc:creator>HP</dc:creator>
  <cp:lastModifiedBy>google1599737165</cp:lastModifiedBy>
  <dcterms:modified xsi:type="dcterms:W3CDTF">2023-02-19T09:20:52Z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543ef90acb5f1ee3558eccf5346d64854af57675f872f547f2af59f244cb708c</vt:lpwstr>
  </property>
  <property fmtid="{D5CDD505-2E9C-101B-9397-08002B2CF9AE}" pid="3" name="KSOProductBuildVer">
    <vt:lpwstr>1049-11.2.0.11130</vt:lpwstr>
  </property>
  <property fmtid="{D5CDD505-2E9C-101B-9397-08002B2CF9AE}" pid="4" name="ICV">
    <vt:lpwstr>C0ABF3EFB02B4D30859B15A0B9BAD7CB</vt:lpwstr>
  </property>
</Properties>
</file>