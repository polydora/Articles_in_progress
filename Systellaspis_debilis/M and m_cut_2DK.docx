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E854" w14:textId="6F80A8B5" w:rsidR="00C17A4C" w:rsidRPr="00F92C7C" w:rsidRDefault="00C17A4C" w:rsidP="00F92C7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Materials </w:t>
      </w:r>
      <w:r w:rsidR="00F92C7C" w:rsidRPr="00F92C7C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Pr="00F92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methods</w:t>
      </w:r>
      <w:r w:rsidR="00961136" w:rsidRPr="00F92C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18E4792A" w14:textId="38DBA869" w:rsidR="00C17A4C" w:rsidRPr="00F92C7C" w:rsidRDefault="00F92C7C" w:rsidP="00F92C7C">
      <w:pPr>
        <w:rPr>
          <w:rFonts w:ascii="Times New Roman" w:hAnsi="Times New Roman" w:cs="Times New Roman"/>
          <w:b/>
          <w:lang w:val="en-US"/>
        </w:rPr>
      </w:pPr>
      <w:r w:rsidRPr="000346D6">
        <w:rPr>
          <w:rFonts w:ascii="Times New Roman" w:hAnsi="Times New Roman" w:cs="Times New Roman"/>
          <w:b/>
          <w:lang w:val="en-US"/>
        </w:rPr>
        <w:t xml:space="preserve">1. </w:t>
      </w:r>
      <w:r w:rsidRPr="00F92C7C">
        <w:rPr>
          <w:rFonts w:ascii="Times New Roman" w:hAnsi="Times New Roman" w:cs="Times New Roman"/>
          <w:b/>
          <w:lang w:val="en-US"/>
        </w:rPr>
        <w:t>Sa</w:t>
      </w:r>
      <w:r w:rsidRPr="000346D6">
        <w:rPr>
          <w:rFonts w:ascii="Times New Roman" w:hAnsi="Times New Roman" w:cs="Times New Roman"/>
          <w:b/>
          <w:lang w:val="en-US"/>
        </w:rPr>
        <w:t>mpling</w:t>
      </w:r>
    </w:p>
    <w:p w14:paraId="100905F2" w14:textId="64CE07E3" w:rsidR="003B7759" w:rsidRPr="00F92C7C" w:rsidRDefault="003B7759" w:rsidP="003B77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material was collected in the Atlantic Ocean and the southwestern part of the Indian Ocean </w:t>
      </w:r>
      <w:r w:rsidR="00404E15" w:rsidRPr="00F92C7C">
        <w:rPr>
          <w:rFonts w:ascii="Times New Roman" w:hAnsi="Times New Roman" w:cs="Times New Roman"/>
          <w:sz w:val="24"/>
          <w:szCs w:val="24"/>
          <w:lang w:val="en-US"/>
        </w:rPr>
        <w:t>during 5 research cruises in</w:t>
      </w:r>
      <w:r w:rsidR="003A7A23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2013</w:t>
      </w:r>
      <w:r w:rsidR="003A7A23" w:rsidRPr="00F92C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</w:t>
      </w:r>
      <w:r w:rsidR="00AB34B7" w:rsidRPr="00F92C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h</w:t>
      </w:r>
      <w:r w:rsidR="00CD0383" w:rsidRPr="00F92C7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="00AB34B7" w:rsidRPr="00F92C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see </w:t>
      </w:r>
      <w:r w:rsidR="00404E15"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Fig. </w:t>
      </w:r>
      <w:r w:rsidR="00AB34B7"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1</w:t>
      </w:r>
      <w:r w:rsidR="00404E15"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and Table 1 in the Appendices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14F7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Bogorov-Ras</w:t>
      </w:r>
      <w:r w:rsidR="00404E15" w:rsidRPr="00F92C7C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plankton net (</w:t>
      </w:r>
      <w:r w:rsidR="007D0311" w:rsidRPr="00F92C7C">
        <w:rPr>
          <w:rFonts w:ascii="Times New Roman" w:hAnsi="Times New Roman" w:cs="Times New Roman"/>
          <w:sz w:val="24"/>
          <w:szCs w:val="24"/>
          <w:lang w:val="en-US"/>
        </w:rPr>
        <w:t>mouth area –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1 m</w:t>
      </w:r>
      <w:r w:rsidRPr="00F92C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500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μm</w:t>
      </w:r>
      <w:proofErr w:type="spellEnd"/>
      <w:r w:rsidR="00404E1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mesh size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) or the Isaacs-Kidd midwater trawl (</w:t>
      </w:r>
      <w:r w:rsidR="00C93F99" w:rsidRPr="00F92C7C">
        <w:rPr>
          <w:rFonts w:ascii="Times New Roman" w:hAnsi="Times New Roman" w:cs="Times New Roman"/>
          <w:sz w:val="24"/>
          <w:szCs w:val="24"/>
          <w:lang w:val="en-US"/>
        </w:rPr>
        <w:t>mouth area</w:t>
      </w:r>
      <w:r w:rsidR="00C93F99" w:rsidRPr="00F92C7C" w:rsidDel="00C93F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- 5.5 m</w:t>
      </w:r>
      <w:r w:rsidRPr="00F92C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, mesh size - 5 mm</w:t>
      </w:r>
      <w:r w:rsidR="003A7A23" w:rsidRPr="00F92C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14F7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A total of </w:t>
      </w:r>
      <w:r w:rsidR="00614F71" w:rsidRPr="00F92C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XX</w:t>
      </w:r>
      <w:r w:rsidR="00614F7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F71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S. </w:t>
      </w:r>
      <w:proofErr w:type="spellStart"/>
      <w:r w:rsidR="00614F71" w:rsidRPr="00F92C7C">
        <w:rPr>
          <w:rFonts w:ascii="Times New Roman" w:hAnsi="Times New Roman" w:cs="Times New Roman"/>
          <w:i/>
          <w:sz w:val="24"/>
          <w:szCs w:val="24"/>
          <w:lang w:val="en-US"/>
        </w:rPr>
        <w:t>dedilis</w:t>
      </w:r>
      <w:proofErr w:type="spellEnd"/>
      <w:r w:rsidR="003A7A23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4F7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were sorted from bulk samples and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fixed in 96% ethanol.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14F71" w:rsidRPr="00F92C7C">
        <w:rPr>
          <w:rFonts w:ascii="Times New Roman" w:hAnsi="Times New Roman" w:cs="Times New Roman"/>
          <w:sz w:val="24"/>
          <w:szCs w:val="24"/>
          <w:lang w:val="en-US"/>
        </w:rPr>
        <w:t>pesimens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were stored at -20°C in the laboratory. </w:t>
      </w:r>
      <w:r w:rsidR="00CD0383" w:rsidRPr="00F92C7C">
        <w:rPr>
          <w:rFonts w:ascii="Times New Roman" w:hAnsi="Times New Roman" w:cs="Times New Roman"/>
          <w:sz w:val="24"/>
          <w:szCs w:val="24"/>
          <w:lang w:val="en-US"/>
        </w:rPr>
        <w:t>Species i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dentification was performed using </w:t>
      </w:r>
      <w:r w:rsidR="00980DC4" w:rsidRPr="00F92C7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key </w:t>
      </w:r>
      <w:r w:rsidR="00C93F9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Lunina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et al. </w:t>
      </w:r>
      <w:r w:rsidR="00C93F99" w:rsidRPr="00F92C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2019).</w:t>
      </w:r>
    </w:p>
    <w:p w14:paraId="4535C58B" w14:textId="5DD888B4" w:rsidR="00C17A4C" w:rsidRPr="00F92C7C" w:rsidRDefault="00F92C7C" w:rsidP="00F92C7C">
      <w:pPr>
        <w:rPr>
          <w:rFonts w:ascii="Times New Roman" w:hAnsi="Times New Roman" w:cs="Times New Roman"/>
          <w:b/>
          <w:sz w:val="24"/>
          <w:szCs w:val="24"/>
        </w:rPr>
      </w:pPr>
      <w:r w:rsidRPr="00F92C7C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17A4C" w:rsidRPr="00F92C7C">
        <w:rPr>
          <w:rFonts w:ascii="Times New Roman" w:hAnsi="Times New Roman" w:cs="Times New Roman"/>
          <w:b/>
          <w:sz w:val="24"/>
          <w:szCs w:val="24"/>
        </w:rPr>
        <w:t xml:space="preserve">DNA </w:t>
      </w:r>
      <w:proofErr w:type="spellStart"/>
      <w:r w:rsidR="00C17A4C" w:rsidRPr="00F92C7C">
        <w:rPr>
          <w:rFonts w:ascii="Times New Roman" w:hAnsi="Times New Roman" w:cs="Times New Roman"/>
          <w:b/>
          <w:sz w:val="24"/>
          <w:szCs w:val="24"/>
        </w:rPr>
        <w:t>extraction</w:t>
      </w:r>
      <w:proofErr w:type="spellEnd"/>
      <w:r w:rsidR="00C17A4C" w:rsidRPr="00F92C7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17A4C" w:rsidRPr="00F92C7C">
        <w:rPr>
          <w:rFonts w:ascii="Times New Roman" w:hAnsi="Times New Roman" w:cs="Times New Roman"/>
          <w:b/>
          <w:sz w:val="24"/>
          <w:szCs w:val="24"/>
        </w:rPr>
        <w:t>ampliphication</w:t>
      </w:r>
      <w:proofErr w:type="spellEnd"/>
      <w:r w:rsidR="00C17A4C" w:rsidRPr="00F92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7A4C" w:rsidRPr="00F92C7C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C17A4C" w:rsidRPr="00F92C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17A4C" w:rsidRPr="00F92C7C">
        <w:rPr>
          <w:rFonts w:ascii="Times New Roman" w:hAnsi="Times New Roman" w:cs="Times New Roman"/>
          <w:b/>
          <w:sz w:val="24"/>
          <w:szCs w:val="24"/>
        </w:rPr>
        <w:t>sequencing</w:t>
      </w:r>
      <w:proofErr w:type="spellEnd"/>
    </w:p>
    <w:p w14:paraId="76AFD16D" w14:textId="18E1370E" w:rsidR="009E6701" w:rsidRPr="00F92C7C" w:rsidDel="00D111EE" w:rsidRDefault="00B51113" w:rsidP="00D111EE">
      <w:pPr>
        <w:pStyle w:val="Default"/>
        <w:rPr>
          <w:del w:id="0" w:author="р" w:date="2023-01-12T12:30:00Z"/>
          <w:rFonts w:eastAsia="Times New Roman"/>
          <w:lang w:val="en-US" w:eastAsia="ru-RU"/>
        </w:rPr>
      </w:pPr>
      <w:r w:rsidRPr="00F92C7C">
        <w:rPr>
          <w:lang w:val="en-US"/>
        </w:rPr>
        <w:t xml:space="preserve">DNA </w:t>
      </w:r>
      <w:r w:rsidR="007C7A55" w:rsidRPr="00F92C7C">
        <w:rPr>
          <w:lang w:val="en-US"/>
        </w:rPr>
        <w:t xml:space="preserve">was </w:t>
      </w:r>
      <w:r w:rsidRPr="00F92C7C">
        <w:rPr>
          <w:lang w:val="en-US"/>
        </w:rPr>
        <w:t xml:space="preserve">isolated </w:t>
      </w:r>
      <w:r w:rsidR="00B57ADF" w:rsidRPr="00F92C7C">
        <w:rPr>
          <w:lang w:val="en-US"/>
        </w:rPr>
        <w:t xml:space="preserve">either </w:t>
      </w:r>
      <w:r w:rsidRPr="00F92C7C">
        <w:rPr>
          <w:lang w:val="en-US"/>
        </w:rPr>
        <w:t xml:space="preserve">from </w:t>
      </w:r>
      <w:r w:rsidR="00B57ADF" w:rsidRPr="00F92C7C">
        <w:rPr>
          <w:lang w:val="en-US"/>
        </w:rPr>
        <w:t xml:space="preserve">the </w:t>
      </w:r>
      <w:r w:rsidRPr="00F92C7C">
        <w:rPr>
          <w:lang w:val="en-US"/>
        </w:rPr>
        <w:t xml:space="preserve">fifth pair of pleopods or </w:t>
      </w:r>
      <w:r w:rsidR="00B57ADF" w:rsidRPr="00F92C7C">
        <w:rPr>
          <w:lang w:val="en-US"/>
        </w:rPr>
        <w:t xml:space="preserve">from </w:t>
      </w:r>
      <w:r w:rsidRPr="00F92C7C">
        <w:rPr>
          <w:lang w:val="en-US"/>
        </w:rPr>
        <w:t xml:space="preserve">abdominal </w:t>
      </w:r>
      <w:r w:rsidR="00B57ADF" w:rsidRPr="00F92C7C">
        <w:rPr>
          <w:lang w:val="en-US"/>
        </w:rPr>
        <w:t>muscle tissue</w:t>
      </w:r>
      <w:r w:rsidRPr="00F92C7C">
        <w:rPr>
          <w:lang w:val="en-US"/>
        </w:rPr>
        <w:t xml:space="preserve"> using the IG-Spin™ DNA Prep 200 kit for DNA extraction</w:t>
      </w:r>
      <w:r w:rsidR="007C7A55" w:rsidRPr="00F92C7C">
        <w:rPr>
          <w:lang w:val="en-US"/>
        </w:rPr>
        <w:t xml:space="preserve"> following the manufacturer’s protocol</w:t>
      </w:r>
      <w:r w:rsidRPr="00F92C7C">
        <w:rPr>
          <w:lang w:val="en-US"/>
        </w:rPr>
        <w:t>. The isolated DNA was used as a matrix for</w:t>
      </w:r>
      <w:r w:rsidR="007D20EA" w:rsidRPr="00F92C7C">
        <w:rPr>
          <w:lang w:val="en-US"/>
        </w:rPr>
        <w:t xml:space="preserve"> the amplification </w:t>
      </w:r>
      <w:r w:rsidRPr="00F92C7C">
        <w:rPr>
          <w:lang w:val="en-US"/>
        </w:rPr>
        <w:t xml:space="preserve">of </w:t>
      </w:r>
      <w:r w:rsidR="007D20EA" w:rsidRPr="00F92C7C">
        <w:rPr>
          <w:lang w:val="en-US"/>
        </w:rPr>
        <w:t>the</w:t>
      </w:r>
      <w:r w:rsidRPr="00F92C7C">
        <w:rPr>
          <w:lang w:val="en-US"/>
        </w:rPr>
        <w:t xml:space="preserve"> mitochondrial cytochrome </w:t>
      </w:r>
      <w:r w:rsidR="00C93F99" w:rsidRPr="00F92C7C">
        <w:rPr>
          <w:i/>
          <w:lang w:val="en-US"/>
        </w:rPr>
        <w:t xml:space="preserve">c </w:t>
      </w:r>
      <w:r w:rsidRPr="00F92C7C">
        <w:rPr>
          <w:lang w:val="en-US"/>
        </w:rPr>
        <w:t>oxidase</w:t>
      </w:r>
      <w:r w:rsidR="007D0311" w:rsidRPr="00F92C7C">
        <w:rPr>
          <w:lang w:val="en-US"/>
        </w:rPr>
        <w:t xml:space="preserve"> </w:t>
      </w:r>
      <w:r w:rsidR="00C93F99" w:rsidRPr="00F92C7C">
        <w:rPr>
          <w:lang w:val="en-US"/>
        </w:rPr>
        <w:t xml:space="preserve">subunit I gene fragment </w:t>
      </w:r>
      <w:r w:rsidRPr="00F92C7C">
        <w:rPr>
          <w:lang w:val="en-US"/>
        </w:rPr>
        <w:t xml:space="preserve">I (COI), and </w:t>
      </w:r>
      <w:r w:rsidR="001502CB" w:rsidRPr="00F92C7C">
        <w:rPr>
          <w:lang w:val="en-US"/>
        </w:rPr>
        <w:t xml:space="preserve">the </w:t>
      </w:r>
      <w:r w:rsidRPr="00F92C7C">
        <w:rPr>
          <w:lang w:val="en-US"/>
        </w:rPr>
        <w:t>nuclear</w:t>
      </w:r>
      <w:r w:rsidR="001502CB" w:rsidRPr="00F92C7C">
        <w:rPr>
          <w:lang w:val="en-US"/>
        </w:rPr>
        <w:t xml:space="preserve"> gene of </w:t>
      </w:r>
      <w:r w:rsidR="00450CF7" w:rsidRPr="00F92C7C">
        <w:rPr>
          <w:lang w:val="en-US"/>
        </w:rPr>
        <w:t xml:space="preserve">the first internal transcribed spacer </w:t>
      </w:r>
      <w:r w:rsidR="007D20EA" w:rsidRPr="00F92C7C">
        <w:rPr>
          <w:lang w:val="en-US"/>
        </w:rPr>
        <w:t>(</w:t>
      </w:r>
      <w:r w:rsidRPr="00F92C7C">
        <w:rPr>
          <w:lang w:val="en-US"/>
        </w:rPr>
        <w:t>ITS-1</w:t>
      </w:r>
      <w:r w:rsidR="007D20EA" w:rsidRPr="00F92C7C">
        <w:rPr>
          <w:lang w:val="en-US"/>
        </w:rPr>
        <w:t>)</w:t>
      </w:r>
      <w:r w:rsidRPr="00F92C7C">
        <w:rPr>
          <w:lang w:val="en-US"/>
        </w:rPr>
        <w:t xml:space="preserve">. </w:t>
      </w:r>
      <w:r w:rsidR="00A87CD9" w:rsidRPr="00F92C7C">
        <w:rPr>
          <w:lang w:val="en-US"/>
        </w:rPr>
        <w:t xml:space="preserve">PCR amplification of the COI gene </w:t>
      </w:r>
      <w:r w:rsidR="00B57ADF" w:rsidRPr="00F92C7C">
        <w:rPr>
          <w:lang w:val="en-US"/>
        </w:rPr>
        <w:t>fragment</w:t>
      </w:r>
      <w:r w:rsidR="00A87CD9" w:rsidRPr="00F92C7C">
        <w:rPr>
          <w:lang w:val="en-US"/>
        </w:rPr>
        <w:t xml:space="preserve"> was accomplished with the universal primers LCOI 1490 (GGTCAACAAATCATAAAGATATTGG) and HCOI 2198 (TAAACTTCAGGGTGACCAAAAAATCA) (</w:t>
      </w:r>
      <w:proofErr w:type="spellStart"/>
      <w:r w:rsidR="00A87CD9" w:rsidRPr="00F92C7C">
        <w:rPr>
          <w:lang w:val="en-US"/>
        </w:rPr>
        <w:t>Folmer</w:t>
      </w:r>
      <w:proofErr w:type="spellEnd"/>
      <w:r w:rsidR="00A87CD9" w:rsidRPr="00F92C7C">
        <w:rPr>
          <w:lang w:val="en-US"/>
        </w:rPr>
        <w:t xml:space="preserve"> et al., 1994)</w:t>
      </w:r>
      <w:r w:rsidR="0076005A" w:rsidRPr="00F92C7C">
        <w:rPr>
          <w:lang w:val="en-US"/>
        </w:rPr>
        <w:t xml:space="preserve"> or</w:t>
      </w:r>
      <w:r w:rsidR="00F2778F" w:rsidRPr="00F92C7C">
        <w:rPr>
          <w:lang w:val="en-US"/>
        </w:rPr>
        <w:t xml:space="preserve"> </w:t>
      </w:r>
      <w:r w:rsidR="0076005A" w:rsidRPr="00F92C7C">
        <w:rPr>
          <w:lang w:val="en-US"/>
        </w:rPr>
        <w:t>decapod-</w:t>
      </w:r>
      <w:r w:rsidR="00F2778F" w:rsidRPr="00F92C7C">
        <w:rPr>
          <w:lang w:val="en-US"/>
        </w:rPr>
        <w:t xml:space="preserve">specific primers </w:t>
      </w:r>
      <w:r w:rsidR="00022ABA" w:rsidRPr="00F92C7C">
        <w:rPr>
          <w:rFonts w:eastAsia="Times New Roman"/>
          <w:lang w:val="en-US" w:eastAsia="ru-RU"/>
        </w:rPr>
        <w:t>COL6</w:t>
      </w:r>
      <w:r w:rsidR="00F2778F" w:rsidRPr="00F92C7C">
        <w:rPr>
          <w:rFonts w:eastAsia="Times New Roman"/>
          <w:lang w:val="en-US" w:eastAsia="ru-RU"/>
        </w:rPr>
        <w:t xml:space="preserve"> (5’-ACAAATCATAAAGATATYGG-3’) and COH6 (5’-TADACTTCDGGRTGDCCAAARAAYCA-3’) </w:t>
      </w:r>
      <w:r w:rsidR="00F03B4D" w:rsidRPr="00F92C7C">
        <w:rPr>
          <w:rFonts w:eastAsia="Times New Roman"/>
          <w:lang w:val="en-US" w:eastAsia="ru-RU"/>
        </w:rPr>
        <w:t xml:space="preserve"> (</w:t>
      </w:r>
      <w:proofErr w:type="spellStart"/>
      <w:r w:rsidR="00F03B4D" w:rsidRPr="00F92C7C">
        <w:rPr>
          <w:lang w:val="en-US"/>
        </w:rPr>
        <w:t>Schubart</w:t>
      </w:r>
      <w:proofErr w:type="spellEnd"/>
      <w:r w:rsidR="00F03B4D" w:rsidRPr="00F92C7C">
        <w:rPr>
          <w:lang w:val="en-US"/>
        </w:rPr>
        <w:t xml:space="preserve"> et al, 2006)</w:t>
      </w:r>
      <w:r w:rsidR="0076005A" w:rsidRPr="00F92C7C">
        <w:rPr>
          <w:lang w:val="en-US"/>
        </w:rPr>
        <w:t xml:space="preserve"> in cases where the former failed</w:t>
      </w:r>
      <w:r w:rsidR="00A87CD9" w:rsidRPr="00F92C7C">
        <w:rPr>
          <w:lang w:val="en-US"/>
        </w:rPr>
        <w:t xml:space="preserve">. </w:t>
      </w:r>
      <w:r w:rsidRPr="00F92C7C">
        <w:rPr>
          <w:lang w:val="en-US"/>
        </w:rPr>
        <w:t xml:space="preserve">The primers </w:t>
      </w:r>
      <w:r w:rsidR="00F03B4D" w:rsidRPr="00F92C7C">
        <w:rPr>
          <w:rFonts w:eastAsia="Times New Roman"/>
          <w:lang w:val="en-US" w:eastAsia="ru-RU"/>
        </w:rPr>
        <w:t>ITS1FW</w:t>
      </w:r>
      <w:r w:rsidR="00F03B4D" w:rsidRPr="00F92C7C">
        <w:rPr>
          <w:lang w:val="en-US"/>
        </w:rPr>
        <w:t xml:space="preserve"> (</w:t>
      </w:r>
      <w:r w:rsidR="00F03B4D" w:rsidRPr="00F92C7C">
        <w:rPr>
          <w:rFonts w:eastAsia="Times New Roman"/>
          <w:lang w:val="en-US" w:eastAsia="ru-RU"/>
        </w:rPr>
        <w:t xml:space="preserve">5'-CACACCGCCCGTCGCTACTA-3') </w:t>
      </w:r>
      <w:r w:rsidR="00F03B4D" w:rsidRPr="00F92C7C">
        <w:rPr>
          <w:lang w:val="en-US"/>
        </w:rPr>
        <w:t xml:space="preserve">and </w:t>
      </w:r>
      <w:r w:rsidR="00F03B4D" w:rsidRPr="00F92C7C">
        <w:rPr>
          <w:rFonts w:eastAsia="Times New Roman"/>
          <w:lang w:val="en-US" w:eastAsia="ru-RU"/>
        </w:rPr>
        <w:t xml:space="preserve">ITS3R (5′-TCGACSCACGAGCCRAGTGATC-3′) </w:t>
      </w:r>
      <w:r w:rsidR="00F03B4D" w:rsidRPr="00F92C7C">
        <w:rPr>
          <w:lang w:val="en-US"/>
        </w:rPr>
        <w:t>(</w:t>
      </w:r>
      <w:proofErr w:type="spellStart"/>
      <w:r w:rsidR="00F03B4D" w:rsidRPr="00F92C7C">
        <w:rPr>
          <w:rFonts w:eastAsia="Times New Roman"/>
          <w:lang w:val="en-US" w:eastAsia="ru-RU"/>
        </w:rPr>
        <w:t>Wormhoudt</w:t>
      </w:r>
      <w:proofErr w:type="spellEnd"/>
      <w:r w:rsidR="00F03B4D" w:rsidRPr="00F92C7C">
        <w:rPr>
          <w:rFonts w:eastAsia="Times New Roman"/>
          <w:lang w:val="en-US" w:eastAsia="ru-RU"/>
        </w:rPr>
        <w:t xml:space="preserve"> et al, 2019) </w:t>
      </w:r>
      <w:r w:rsidR="00F03B4D" w:rsidRPr="00F92C7C">
        <w:rPr>
          <w:lang w:val="en-US"/>
        </w:rPr>
        <w:t xml:space="preserve">were </w:t>
      </w:r>
      <w:r w:rsidRPr="00F92C7C">
        <w:rPr>
          <w:lang w:val="en-US"/>
        </w:rPr>
        <w:t xml:space="preserve">used to </w:t>
      </w:r>
      <w:r w:rsidR="0076005A" w:rsidRPr="00F92C7C">
        <w:rPr>
          <w:lang w:val="en-US"/>
        </w:rPr>
        <w:t>amplify</w:t>
      </w:r>
      <w:r w:rsidRPr="00F92C7C">
        <w:rPr>
          <w:lang w:val="en-US"/>
        </w:rPr>
        <w:t xml:space="preserve"> the </w:t>
      </w:r>
      <w:r w:rsidR="00F03B4D" w:rsidRPr="00F92C7C">
        <w:rPr>
          <w:rFonts w:eastAsia="Times New Roman"/>
          <w:lang w:val="en-US" w:eastAsia="ru-RU"/>
        </w:rPr>
        <w:t xml:space="preserve">ITS-1 </w:t>
      </w:r>
      <w:r w:rsidRPr="00F92C7C">
        <w:rPr>
          <w:lang w:val="en-US"/>
        </w:rPr>
        <w:t>gene</w:t>
      </w:r>
      <w:r w:rsidR="009E6701" w:rsidRPr="00F92C7C">
        <w:rPr>
          <w:lang w:val="en-US"/>
        </w:rPr>
        <w:t>.</w:t>
      </w:r>
      <w:r w:rsidRPr="00F92C7C">
        <w:rPr>
          <w:lang w:val="en-US"/>
        </w:rPr>
        <w:t xml:space="preserve"> </w:t>
      </w:r>
      <w:del w:id="1" w:author="р" w:date="2023-01-12T12:30:00Z">
        <w:r w:rsidR="009E6701" w:rsidRPr="00F92C7C" w:rsidDel="00D111EE">
          <w:rPr>
            <w:lang w:val="en-US"/>
          </w:rPr>
          <w:delText>T</w:delText>
        </w:r>
        <w:r w:rsidRPr="00F92C7C" w:rsidDel="00D111EE">
          <w:rPr>
            <w:lang w:val="en-US"/>
          </w:rPr>
          <w:delText xml:space="preserve">he PCR </w:delText>
        </w:r>
        <w:r w:rsidR="009E6701" w:rsidRPr="00F92C7C" w:rsidDel="00D111EE">
          <w:rPr>
            <w:lang w:val="en-US"/>
          </w:rPr>
          <w:delText xml:space="preserve">of the ITS-1 fragments was conducted with 30 cycles at the annealing temperature of </w:delText>
        </w:r>
        <w:r w:rsidR="009E6701" w:rsidRPr="00F92C7C" w:rsidDel="00D111EE">
          <w:rPr>
            <w:rFonts w:eastAsia="Times New Roman"/>
            <w:lang w:val="en-US" w:eastAsia="ru-RU"/>
          </w:rPr>
          <w:delText xml:space="preserve">56°C, whereas for the COI gene </w:delText>
        </w:r>
        <w:r w:rsidR="00022ABA" w:rsidRPr="00F92C7C" w:rsidDel="00D111EE">
          <w:rPr>
            <w:rFonts w:eastAsia="Times New Roman"/>
            <w:lang w:val="en-US" w:eastAsia="ru-RU"/>
          </w:rPr>
          <w:delText xml:space="preserve">two programs were applied for each primer pairs. </w:delText>
        </w:r>
      </w:del>
    </w:p>
    <w:p w14:paraId="4A6C0948" w14:textId="1E9C30E0" w:rsidR="00F378F6" w:rsidRPr="00F92C7C" w:rsidRDefault="00022ABA" w:rsidP="00F378F6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2"/>
      <w:del w:id="3" w:author="р" w:date="2023-01-12T12:30:00Z">
        <w:r w:rsidRPr="00F92C7C" w:rsidDel="00D111EE">
          <w:rPr>
            <w:rFonts w:ascii="Times New Roman" w:eastAsia="Times New Roman" w:hAnsi="Times New Roman" w:cs="Times New Roman"/>
            <w:sz w:val="24"/>
            <w:szCs w:val="24"/>
            <w:highlight w:val="lightGray"/>
            <w:lang w:val="en-US" w:eastAsia="ru-RU"/>
          </w:rPr>
          <w:delText xml:space="preserve">Thus, for the mixture with the standard primers the </w:delText>
        </w:r>
        <w:r w:rsidRPr="00F92C7C" w:rsidDel="00D111EE">
          <w:rPr>
            <w:rFonts w:ascii="Times New Roman" w:hAnsi="Times New Roman" w:cs="Times New Roman"/>
            <w:sz w:val="24"/>
            <w:szCs w:val="24"/>
            <w:highlight w:val="lightGray"/>
            <w:lang w:val="en-US"/>
          </w:rPr>
          <w:delText xml:space="preserve">annealing </w:delText>
        </w:r>
        <w:r w:rsidRPr="00F92C7C" w:rsidDel="00D111EE">
          <w:rPr>
            <w:rFonts w:ascii="Times New Roman" w:eastAsia="Times New Roman" w:hAnsi="Times New Roman" w:cs="Times New Roman"/>
            <w:sz w:val="24"/>
            <w:szCs w:val="24"/>
            <w:highlight w:val="lightGray"/>
            <w:lang w:val="en-US" w:eastAsia="ru-RU"/>
          </w:rPr>
          <w:delText xml:space="preserve">temperature was 50°C during 39 cycles, for the COL6/COH6 primers the reactions were </w:delText>
        </w:r>
        <w:r w:rsidRPr="00F92C7C" w:rsidDel="00D111EE">
          <w:rPr>
            <w:rFonts w:ascii="Times New Roman" w:hAnsi="Times New Roman" w:cs="Times New Roman"/>
            <w:sz w:val="24"/>
            <w:szCs w:val="24"/>
            <w:highlight w:val="lightGray"/>
            <w:lang w:val="en-US"/>
          </w:rPr>
          <w:delText xml:space="preserve">carried out with 5 cycles at the annealing temperature of </w:delText>
        </w:r>
        <w:r w:rsidR="00F71310" w:rsidRPr="00F92C7C" w:rsidDel="00D111EE">
          <w:rPr>
            <w:rFonts w:ascii="Times New Roman" w:hAnsi="Times New Roman" w:cs="Times New Roman"/>
            <w:sz w:val="24"/>
            <w:szCs w:val="24"/>
            <w:highlight w:val="lightGray"/>
            <w:lang w:val="en-US"/>
          </w:rPr>
          <w:delText>45</w:delText>
        </w:r>
        <w:r w:rsidRPr="00F92C7C" w:rsidDel="00D111EE">
          <w:rPr>
            <w:rFonts w:ascii="Times New Roman" w:eastAsia="Times New Roman" w:hAnsi="Times New Roman" w:cs="Times New Roman"/>
            <w:sz w:val="24"/>
            <w:szCs w:val="24"/>
            <w:highlight w:val="lightGray"/>
            <w:lang w:val="en-US" w:eastAsia="ru-RU"/>
          </w:rPr>
          <w:delText xml:space="preserve">°C followed by the 36 cycles at </w:delText>
        </w:r>
        <w:r w:rsidR="00F71310" w:rsidRPr="00F92C7C" w:rsidDel="00D111EE">
          <w:rPr>
            <w:rFonts w:ascii="Times New Roman" w:eastAsia="Times New Roman" w:hAnsi="Times New Roman" w:cs="Times New Roman"/>
            <w:sz w:val="24"/>
            <w:szCs w:val="24"/>
            <w:highlight w:val="lightGray"/>
            <w:lang w:val="en-US" w:eastAsia="ru-RU"/>
          </w:rPr>
          <w:delText xml:space="preserve">48°C as the </w:delText>
        </w:r>
        <w:r w:rsidR="00F71310" w:rsidRPr="00F92C7C" w:rsidDel="00D111EE">
          <w:rPr>
            <w:rFonts w:ascii="Times New Roman" w:hAnsi="Times New Roman" w:cs="Times New Roman"/>
            <w:sz w:val="24"/>
            <w:szCs w:val="24"/>
            <w:highlight w:val="lightGray"/>
            <w:lang w:val="en-US"/>
          </w:rPr>
          <w:delText>annealing temperature.</w:delText>
        </w:r>
        <w:r w:rsidR="00F71310" w:rsidRPr="00F92C7C" w:rsidDel="00D111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Text xml:space="preserve"> </w:delText>
        </w:r>
        <w:commentRangeEnd w:id="2"/>
        <w:r w:rsidR="00F71310" w:rsidRPr="00F92C7C" w:rsidDel="00D111EE">
          <w:rPr>
            <w:rStyle w:val="a6"/>
            <w:rFonts w:ascii="Times New Roman" w:hAnsi="Times New Roman" w:cs="Times New Roman"/>
            <w:sz w:val="24"/>
            <w:szCs w:val="24"/>
          </w:rPr>
          <w:commentReference w:id="2"/>
        </w:r>
        <w:r w:rsidR="00F71310" w:rsidRPr="00F92C7C" w:rsidDel="00D111EE">
          <w:rPr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delText xml:space="preserve"> </w:delText>
        </w:r>
      </w:del>
      <w:r w:rsidR="00F71310" w:rsidRPr="00F92C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PCR </w:t>
      </w:r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>reactions were</w:t>
      </w:r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performed in a reaction volume of 20 </w:t>
      </w:r>
      <w:proofErr w:type="spellStart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C7234" w:rsidRPr="00F92C7C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>taining</w:t>
      </w:r>
      <w:r w:rsidR="00BC723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7234" w:rsidRPr="00F92C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XX</w:t>
      </w:r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234" w:rsidRPr="00F92C7C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="00BC723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>Encyclo</w:t>
      </w:r>
      <w:proofErr w:type="spellEnd"/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Plus PCR kit (</w:t>
      </w:r>
      <w:proofErr w:type="spellStart"/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>Eurogen</w:t>
      </w:r>
      <w:proofErr w:type="spellEnd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Russia), 0.2 </w:t>
      </w:r>
      <w:proofErr w:type="spellStart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BC7234" w:rsidRPr="00F92C7C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primer, 1.6 </w:t>
      </w:r>
      <w:proofErr w:type="spellStart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of DNA</w:t>
      </w:r>
      <w:r w:rsidR="00BC723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template</w:t>
      </w:r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15.3 </w:t>
      </w:r>
      <w:proofErr w:type="spellStart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7234" w:rsidRPr="00F92C7C">
        <w:rPr>
          <w:rFonts w:ascii="Times New Roman" w:hAnsi="Times New Roman" w:cs="Times New Roman"/>
          <w:sz w:val="24"/>
          <w:szCs w:val="24"/>
          <w:lang w:val="en-US"/>
        </w:rPr>
        <w:t>MilliQ</w:t>
      </w:r>
      <w:proofErr w:type="spellEnd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water, </w:t>
      </w:r>
      <w:r w:rsidR="00BC7234" w:rsidRPr="00F92C7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0.3 </w:t>
      </w:r>
      <w:proofErr w:type="spellStart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>μl</w:t>
      </w:r>
      <w:proofErr w:type="spellEnd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of 50X </w:t>
      </w:r>
      <w:proofErr w:type="spellStart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>Encyclo</w:t>
      </w:r>
      <w:proofErr w:type="spellEnd"/>
      <w:r w:rsidR="00D3203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polymerase</w:t>
      </w:r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>Eurogen</w:t>
      </w:r>
      <w:proofErr w:type="spellEnd"/>
      <w:r w:rsidR="001651CD" w:rsidRPr="00F92C7C">
        <w:rPr>
          <w:rFonts w:ascii="Times New Roman" w:hAnsi="Times New Roman" w:cs="Times New Roman"/>
          <w:sz w:val="24"/>
          <w:szCs w:val="24"/>
          <w:lang w:val="en-US"/>
        </w:rPr>
        <w:t>, Russia)</w:t>
      </w:r>
      <w:r w:rsidR="00F71310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35DDB" w:rsidRPr="00F92C7C">
        <w:rPr>
          <w:rFonts w:ascii="Times New Roman" w:hAnsi="Times New Roman" w:cs="Times New Roman"/>
          <w:sz w:val="24"/>
          <w:szCs w:val="24"/>
          <w:lang w:val="en-US"/>
        </w:rPr>
        <w:t>The PCR cycling profile</w:t>
      </w:r>
      <w:r w:rsidR="00CA1290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s and annealing temperatures are listed in </w:t>
      </w:r>
      <w:commentRangeStart w:id="4"/>
      <w:r w:rsidR="00CA1290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Table </w:t>
      </w:r>
      <w:r w:rsidR="00CA1290" w:rsidRPr="00F92C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XX</w:t>
      </w:r>
      <w:r w:rsidR="00CA1290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commentRangeEnd w:id="4"/>
      <w:r w:rsidR="00CB12C8" w:rsidRPr="00F92C7C">
        <w:rPr>
          <w:rStyle w:val="a6"/>
          <w:rFonts w:ascii="Times New Roman" w:hAnsi="Times New Roman" w:cs="Times New Roman"/>
          <w:sz w:val="24"/>
          <w:szCs w:val="24"/>
        </w:rPr>
        <w:commentReference w:id="4"/>
      </w:r>
      <w:r w:rsidR="000C2FFA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PCR products were purified and sequenced with the same primer sets of amplification on an ABI Prism 3500 xl automatic </w:t>
      </w:r>
      <w:commentRangeStart w:id="5"/>
      <w:r w:rsidR="000C2FFA" w:rsidRPr="00F92C7C">
        <w:rPr>
          <w:rFonts w:ascii="Times New Roman" w:hAnsi="Times New Roman" w:cs="Times New Roman"/>
          <w:sz w:val="24"/>
          <w:szCs w:val="24"/>
          <w:lang w:val="en-US"/>
        </w:rPr>
        <w:t>genetic analyzer</w:t>
      </w:r>
      <w:commentRangeEnd w:id="5"/>
      <w:r w:rsidR="000C2FFA" w:rsidRPr="00F92C7C">
        <w:rPr>
          <w:rStyle w:val="a6"/>
          <w:rFonts w:ascii="Times New Roman" w:hAnsi="Times New Roman" w:cs="Times New Roman"/>
          <w:sz w:val="24"/>
          <w:szCs w:val="24"/>
        </w:rPr>
        <w:commentReference w:id="5"/>
      </w:r>
      <w:r w:rsidR="000C2FFA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378F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Forward and reverse COI and ITS-1 sequences were assembled in </w:t>
      </w:r>
      <w:proofErr w:type="spellStart"/>
      <w:r w:rsidR="00F378F6" w:rsidRPr="00F92C7C">
        <w:rPr>
          <w:rFonts w:ascii="Times New Roman" w:hAnsi="Times New Roman" w:cs="Times New Roman"/>
          <w:sz w:val="24"/>
          <w:szCs w:val="24"/>
          <w:lang w:val="en-US"/>
        </w:rPr>
        <w:t>Geneious</w:t>
      </w:r>
      <w:proofErr w:type="spellEnd"/>
      <w:r w:rsidR="00F378F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® 7.1.3. and manually treated for ambiguities and heterozygotes (in the case of ITS-1). Also, COI sequences were checked for stop codons using </w:t>
      </w:r>
      <w:proofErr w:type="spellStart"/>
      <w:r w:rsidR="00F378F6" w:rsidRPr="00F92C7C">
        <w:rPr>
          <w:rFonts w:ascii="Times New Roman" w:hAnsi="Times New Roman" w:cs="Times New Roman"/>
          <w:sz w:val="24"/>
          <w:szCs w:val="24"/>
          <w:lang w:val="en-US"/>
        </w:rPr>
        <w:t>Geneious</w:t>
      </w:r>
      <w:proofErr w:type="spellEnd"/>
      <w:r w:rsidR="00F378F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® 7.1.3 software. A total of 73 consensus sequences for the COI gene and 23 sequences for ITS-1 were obtained and </w:t>
      </w:r>
      <w:r w:rsidR="00F378F6" w:rsidRPr="00F92C7C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deposited in the NCBI GenBank database</w:t>
      </w:r>
      <w:r w:rsidR="00F378F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78F6"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(</w:t>
      </w:r>
      <w:commentRangeStart w:id="6"/>
      <w:r w:rsidR="00F378F6"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Table X</w:t>
      </w:r>
      <w:commentRangeEnd w:id="6"/>
      <w:r w:rsidR="00F378F6" w:rsidRPr="00F92C7C">
        <w:rPr>
          <w:rStyle w:val="a6"/>
          <w:rFonts w:ascii="Times New Roman" w:hAnsi="Times New Roman" w:cs="Times New Roman"/>
          <w:sz w:val="24"/>
          <w:szCs w:val="24"/>
        </w:rPr>
        <w:commentReference w:id="6"/>
      </w:r>
      <w:r w:rsidR="00F378F6"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).</w:t>
      </w:r>
      <w:r w:rsidR="00CF1C5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(accession numbers: XX-XX)</w:t>
      </w:r>
      <w:r w:rsidR="00F378F6" w:rsidRPr="00F92C7C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 xml:space="preserve"> </w:t>
      </w:r>
    </w:p>
    <w:p w14:paraId="528C4E19" w14:textId="00E6E83B" w:rsidR="00435DDB" w:rsidRPr="00F92C7C" w:rsidRDefault="00435DDB" w:rsidP="005E1C77">
      <w:pPr>
        <w:pStyle w:val="Default"/>
        <w:rPr>
          <w:lang w:val="en-US"/>
        </w:rPr>
      </w:pPr>
    </w:p>
    <w:p w14:paraId="028BB71D" w14:textId="77777777" w:rsidR="00435DDB" w:rsidRPr="00F92C7C" w:rsidRDefault="00435DDB" w:rsidP="00F71310">
      <w:pPr>
        <w:pStyle w:val="Default"/>
        <w:rPr>
          <w:lang w:val="en-US"/>
        </w:rPr>
      </w:pPr>
    </w:p>
    <w:p w14:paraId="7A28FF8B" w14:textId="37261E90" w:rsidR="00C17A4C" w:rsidRPr="00F378F6" w:rsidRDefault="00CC2136" w:rsidP="00CC21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78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="00F378F6">
        <w:rPr>
          <w:rFonts w:ascii="Times New Roman" w:hAnsi="Times New Roman" w:cs="Times New Roman"/>
          <w:b/>
          <w:sz w:val="24"/>
          <w:szCs w:val="24"/>
          <w:lang w:val="en-US"/>
        </w:rPr>
        <w:t>Sequence alignment and p</w:t>
      </w:r>
      <w:r w:rsidR="00C17A4C" w:rsidRPr="00F378F6">
        <w:rPr>
          <w:rFonts w:ascii="Times New Roman" w:hAnsi="Times New Roman" w:cs="Times New Roman"/>
          <w:b/>
          <w:sz w:val="24"/>
          <w:szCs w:val="24"/>
          <w:lang w:val="en-US"/>
        </w:rPr>
        <w:t>hylogenetic analys</w:t>
      </w:r>
      <w:r w:rsidR="00F378F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C17A4C" w:rsidRPr="00F378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 </w:t>
      </w:r>
    </w:p>
    <w:p w14:paraId="677D2C77" w14:textId="78E3E856" w:rsidR="008977FA" w:rsidRPr="00F92C7C" w:rsidRDefault="00F71310" w:rsidP="008977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For the phylogenetic analysis, all available sequences of </w:t>
      </w:r>
      <w:r w:rsidRPr="00F92C7C">
        <w:rPr>
          <w:rFonts w:ascii="Times New Roman" w:hAnsi="Times New Roman" w:cs="Times New Roman"/>
          <w:i/>
          <w:sz w:val="24"/>
          <w:szCs w:val="24"/>
          <w:lang w:val="en-US"/>
        </w:rPr>
        <w:t>S. debilis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S. </w:t>
      </w:r>
      <w:proofErr w:type="spellStart"/>
      <w:r w:rsidRPr="00F92C7C">
        <w:rPr>
          <w:rFonts w:ascii="Times New Roman" w:hAnsi="Times New Roman" w:cs="Times New Roman"/>
          <w:i/>
          <w:sz w:val="24"/>
          <w:szCs w:val="24"/>
          <w:lang w:val="en-US"/>
        </w:rPr>
        <w:t>liui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4A38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(no. KT946751)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were taken</w:t>
      </w:r>
      <w:r w:rsidR="00104A38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from the GenBank (</w:t>
      </w:r>
      <w:hyperlink r:id="rId11" w:history="1">
        <w:r w:rsidR="00104A38" w:rsidRPr="00F92C7C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https://www.ncbi.nlm.nih.gov/genbank/</w:t>
        </w:r>
      </w:hyperlink>
      <w:r w:rsidR="00104A38" w:rsidRPr="00F92C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3F0E">
        <w:rPr>
          <w:rFonts w:ascii="Times New Roman" w:hAnsi="Times New Roman" w:cs="Times New Roman"/>
          <w:sz w:val="24"/>
          <w:szCs w:val="24"/>
          <w:lang w:val="en-US"/>
        </w:rPr>
        <w:t xml:space="preserve">Two species of the superfamily </w:t>
      </w:r>
      <w:proofErr w:type="spellStart"/>
      <w:r w:rsidR="00DA3F0E">
        <w:rPr>
          <w:rFonts w:ascii="Times New Roman" w:hAnsi="Times New Roman" w:cs="Times New Roman"/>
          <w:sz w:val="24"/>
          <w:szCs w:val="24"/>
          <w:lang w:val="en-US"/>
        </w:rPr>
        <w:t>Oplophoroidea</w:t>
      </w:r>
      <w:proofErr w:type="spellEnd"/>
      <w:r w:rsidR="00DA3F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92C7C">
        <w:rPr>
          <w:rFonts w:ascii="Times New Roman" w:hAnsi="Times New Roman" w:cs="Times New Roman"/>
          <w:i/>
          <w:sz w:val="24"/>
          <w:szCs w:val="24"/>
          <w:lang w:val="en-US"/>
        </w:rPr>
        <w:t>S.curvispina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(no. KP076159</w:t>
      </w:r>
      <w:r w:rsidR="00104A38" w:rsidRPr="00F92C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A3F0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2C7C">
        <w:rPr>
          <w:rFonts w:ascii="Times New Roman" w:hAnsi="Times New Roman" w:cs="Times New Roman"/>
          <w:i/>
          <w:sz w:val="24"/>
          <w:szCs w:val="24"/>
          <w:lang w:val="en-US"/>
        </w:rPr>
        <w:t>Acanthephyra</w:t>
      </w:r>
      <w:proofErr w:type="spellEnd"/>
      <w:r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F92C7C">
        <w:rPr>
          <w:rFonts w:ascii="Times New Roman" w:hAnsi="Times New Roman" w:cs="Times New Roman"/>
          <w:i/>
          <w:sz w:val="24"/>
          <w:szCs w:val="24"/>
          <w:lang w:val="en-US"/>
        </w:rPr>
        <w:t>quadrispinosa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3F0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no. KP076178)</w:t>
      </w:r>
      <w:r w:rsidR="00291FC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4A38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were chosen as outgroups to root the tree. </w:t>
      </w:r>
      <w:r w:rsidR="008977FA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Multiple alignment of all sequences was performed in </w:t>
      </w:r>
      <w:proofErr w:type="spellStart"/>
      <w:r w:rsidR="008977FA" w:rsidRPr="00F92C7C">
        <w:rPr>
          <w:rFonts w:ascii="Times New Roman" w:hAnsi="Times New Roman" w:cs="Times New Roman"/>
          <w:sz w:val="24"/>
          <w:szCs w:val="24"/>
          <w:lang w:val="en-US"/>
        </w:rPr>
        <w:t>Geneious</w:t>
      </w:r>
      <w:proofErr w:type="spellEnd"/>
      <w:r w:rsidR="008977FA" w:rsidRPr="00F92C7C">
        <w:rPr>
          <w:rFonts w:ascii="Times New Roman" w:hAnsi="Times New Roman" w:cs="Times New Roman"/>
          <w:sz w:val="24"/>
          <w:szCs w:val="24"/>
          <w:lang w:val="en-US"/>
        </w:rPr>
        <w:t>® 7.1.3 using the MUSCLE algorithm (Edgar, 2004) (25 repeats). The final alignment for the COI fragment was 539 bp and included 109 sequences, and for the ITS-1 fragment, 23 sequences of 328 bp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977FA" w:rsidRPr="00F92C7C">
        <w:rPr>
          <w:rFonts w:ascii="Times New Roman" w:hAnsi="Times New Roman" w:cs="Times New Roman"/>
          <w:sz w:val="24"/>
          <w:szCs w:val="24"/>
          <w:lang w:val="en-US"/>
        </w:rPr>
        <w:t>In the case of the ITS-1 gene, no sequences of this marker for</w:t>
      </w:r>
      <w:r w:rsidR="008977FA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S. debilis </w:t>
      </w:r>
      <w:r w:rsidR="008977FA" w:rsidRPr="00F92C7C">
        <w:rPr>
          <w:rFonts w:ascii="Times New Roman" w:hAnsi="Times New Roman" w:cs="Times New Roman"/>
          <w:sz w:val="24"/>
          <w:szCs w:val="24"/>
          <w:lang w:val="en-US"/>
        </w:rPr>
        <w:t>were found in available resources, so only newly obtained sequences were analyzed. Since the variability of this fragment turned out to be low, we considered the construction of a haplotype network to be the most convenient way to visualize the obtained results.</w:t>
      </w:r>
    </w:p>
    <w:p w14:paraId="481FBAE1" w14:textId="255C1DEC" w:rsidR="0022766C" w:rsidRPr="00F92C7C" w:rsidRDefault="0022766C" w:rsidP="00227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Phylogenetic reconstruction of the COI gene by the </w:t>
      </w:r>
      <w:r w:rsidR="00F1322B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Maximum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likelihood (ML) was performed </w:t>
      </w:r>
      <w:r w:rsidR="00875A5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RAxML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(ver. 7.2.8 (Stamatakis, 2006)) using the GTR+G nucleotide substitution model</w:t>
      </w:r>
      <w:r w:rsidR="0072593F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for each codon position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Statistical support was assessed using the bootstrap method involving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1000 </w:t>
      </w:r>
      <w:r w:rsidR="008E6673" w:rsidRPr="00F92C7C">
        <w:rPr>
          <w:rFonts w:ascii="Times New Roman" w:hAnsi="Times New Roman" w:cs="Times New Roman"/>
          <w:sz w:val="24"/>
          <w:szCs w:val="24"/>
          <w:lang w:val="en-US"/>
        </w:rPr>
        <w:t>replicates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05F4E" w:rsidRPr="00F92C7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ootstrap value</w:t>
      </w:r>
      <w:r w:rsidR="00F05F4E" w:rsidRPr="00F92C7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greater than 70% were consid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>ered statistically</w:t>
      </w:r>
      <w:r w:rsidR="00F05F4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significant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4390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="00F05F4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4390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Bayesian analysis was performed on the COI </w:t>
      </w:r>
      <w:r w:rsidR="00F05F4E" w:rsidRPr="00F92C7C">
        <w:rPr>
          <w:rFonts w:ascii="Times New Roman" w:hAnsi="Times New Roman" w:cs="Times New Roman"/>
          <w:sz w:val="24"/>
          <w:szCs w:val="24"/>
          <w:lang w:val="en-US"/>
        </w:rPr>
        <w:t>sequences</w:t>
      </w:r>
      <w:r w:rsidR="00B43909" w:rsidRPr="00F92C7C">
        <w:rPr>
          <w:rFonts w:ascii="Times New Roman" w:hAnsi="Times New Roman" w:cs="Times New Roman"/>
          <w:sz w:val="24"/>
          <w:szCs w:val="24"/>
          <w:lang w:val="en-US"/>
        </w:rPr>
        <w:t>, the most appropriate nucleotide substitution models and the most appropriate partitioning scheme were selected for each codon with the use of the Akaike Information Criterion (</w:t>
      </w:r>
      <w:proofErr w:type="spellStart"/>
      <w:r w:rsidR="00B43909" w:rsidRPr="00F92C7C">
        <w:rPr>
          <w:rFonts w:ascii="Times New Roman" w:hAnsi="Times New Roman" w:cs="Times New Roman"/>
          <w:sz w:val="24"/>
          <w:szCs w:val="24"/>
          <w:lang w:val="en-US"/>
        </w:rPr>
        <w:t>AICc</w:t>
      </w:r>
      <w:proofErr w:type="spellEnd"/>
      <w:r w:rsidR="00B4390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) in the PartitionFinder2 software (Guindon et al., 2010; </w:t>
      </w:r>
      <w:proofErr w:type="spellStart"/>
      <w:r w:rsidR="00B43909" w:rsidRPr="00F92C7C">
        <w:rPr>
          <w:rFonts w:ascii="Times New Roman" w:hAnsi="Times New Roman" w:cs="Times New Roman"/>
          <w:sz w:val="24"/>
          <w:szCs w:val="24"/>
          <w:lang w:val="en-US"/>
        </w:rPr>
        <w:t>Lanfear</w:t>
      </w:r>
      <w:proofErr w:type="spellEnd"/>
      <w:r w:rsidR="00B4390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et al., 2017).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B43909" w:rsidRPr="00F92C7C">
        <w:rPr>
          <w:rFonts w:ascii="Times New Roman" w:hAnsi="Times New Roman" w:cs="Times New Roman"/>
          <w:sz w:val="24"/>
          <w:szCs w:val="24"/>
          <w:lang w:val="en-US"/>
        </w:rPr>
        <w:t>result,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 nucleotide substitution patterns were as follows: GTR+I+G for the first codon, GTR+I for the second, and GTR+G for the third. Bayesian analysis was performed in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MrBayes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3.3 software (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Huelsenbeck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Ronquist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2001). Two parallel </w:t>
      </w:r>
      <w:r w:rsidR="00A8072C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runs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of 10,000,000 generations with tree selection every 1,000 generations were performed, and the first 25% of trees were excluded from the calculation of posterior probabilities. The final phylogenetic reconstructions were visualized in Mega5 software.</w:t>
      </w:r>
    </w:p>
    <w:p w14:paraId="045127ED" w14:textId="2A135E8A" w:rsidR="0022766C" w:rsidRPr="00F92C7C" w:rsidRDefault="00D34F90" w:rsidP="00227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PopArt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Software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(http://popart.otago.ac.nz/, (</w:t>
      </w:r>
      <w:proofErr w:type="spellStart"/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Bandelt</w:t>
      </w:r>
      <w:proofErr w:type="spellEnd"/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Forster, and </w:t>
      </w:r>
      <w:proofErr w:type="spellStart"/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Röhl</w:t>
      </w:r>
      <w:proofErr w:type="spellEnd"/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, 1999)) was used to construct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haplotype network using the neighbor-joining (NJ</w:t>
      </w:r>
      <w:r w:rsidR="00F05F4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D128D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Haplotype diversity was analyzed in DNASP ver</w:t>
      </w:r>
      <w:r w:rsidR="007E1AA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5 (</w:t>
      </w:r>
      <w:proofErr w:type="spellStart"/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Librado</w:t>
      </w:r>
      <w:proofErr w:type="spellEnd"/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2009) separately for </w:t>
      </w:r>
      <w:r w:rsidR="00450CF7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North Atlantic and Indian Ocean 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geographic group</w:t>
      </w:r>
      <w:r w:rsidR="007E1AA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Genetic diversity analysis 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>were performed in the MEGA11 (Tamura, 2021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using a two-parameter Kimura model </w:t>
      </w:r>
      <w:r w:rsidR="00D128D5" w:rsidRPr="00F92C7C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(K2P)</w:t>
      </w:r>
      <w:r w:rsidR="00D128D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(Kimura, 1980)</w:t>
      </w:r>
      <w:r w:rsidR="0022766C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8756EF0" w14:textId="43974022" w:rsidR="00C17A4C" w:rsidRPr="00A1398E" w:rsidRDefault="00A1398E" w:rsidP="00CC213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139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r w:rsidR="00C17A4C" w:rsidRPr="00A1398E">
        <w:rPr>
          <w:rFonts w:ascii="Times New Roman" w:hAnsi="Times New Roman" w:cs="Times New Roman"/>
          <w:b/>
          <w:sz w:val="24"/>
          <w:szCs w:val="24"/>
          <w:lang w:val="en-US"/>
        </w:rPr>
        <w:t>Morpholog</w:t>
      </w:r>
      <w:r w:rsidRPr="00A1398E">
        <w:rPr>
          <w:rFonts w:ascii="Times New Roman" w:hAnsi="Times New Roman" w:cs="Times New Roman"/>
          <w:b/>
          <w:sz w:val="24"/>
          <w:szCs w:val="24"/>
          <w:lang w:val="en-US"/>
        </w:rPr>
        <w:t>ical</w:t>
      </w:r>
      <w:r w:rsidR="00C17A4C" w:rsidRPr="00A139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analysis </w:t>
      </w:r>
    </w:p>
    <w:p w14:paraId="51D4B940" w14:textId="114089E3" w:rsidR="0022766C" w:rsidRPr="00F92C7C" w:rsidRDefault="0022766C" w:rsidP="00EA2F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To assess </w:t>
      </w:r>
      <w:r w:rsidR="00A1398E">
        <w:rPr>
          <w:rFonts w:ascii="Times New Roman" w:hAnsi="Times New Roman" w:cs="Times New Roman"/>
          <w:sz w:val="24"/>
          <w:szCs w:val="24"/>
          <w:lang w:val="en-US"/>
        </w:rPr>
        <w:t xml:space="preserve">within-species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morphological variability of </w:t>
      </w:r>
      <w:r w:rsidRPr="00F92C7C">
        <w:rPr>
          <w:rFonts w:ascii="Times New Roman" w:hAnsi="Times New Roman" w:cs="Times New Roman"/>
          <w:i/>
          <w:sz w:val="24"/>
          <w:szCs w:val="24"/>
          <w:lang w:val="en-US"/>
        </w:rPr>
        <w:t>S. debilis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the characters that are taxonomically significant for the family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Oplophoridae</w:t>
      </w:r>
      <w:proofErr w:type="spellEnd"/>
      <w:r w:rsidR="00D12AD9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28D5" w:rsidRPr="00F92C7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D128D5" w:rsidRPr="00F92C7C">
        <w:rPr>
          <w:rFonts w:ascii="Times New Roman" w:hAnsi="Times New Roman" w:cs="Times New Roman"/>
          <w:sz w:val="24"/>
          <w:szCs w:val="24"/>
          <w:lang w:val="en-US"/>
        </w:rPr>
        <w:t>Lunina</w:t>
      </w:r>
      <w:proofErr w:type="spellEnd"/>
      <w:r w:rsidR="00D128D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Kulagin, and </w:t>
      </w:r>
      <w:proofErr w:type="spellStart"/>
      <w:r w:rsidR="00D128D5" w:rsidRPr="00F92C7C">
        <w:rPr>
          <w:rFonts w:ascii="Times New Roman" w:hAnsi="Times New Roman" w:cs="Times New Roman"/>
          <w:sz w:val="24"/>
          <w:szCs w:val="24"/>
          <w:lang w:val="en-US"/>
        </w:rPr>
        <w:t>Vereshchaka</w:t>
      </w:r>
      <w:proofErr w:type="spellEnd"/>
      <w:r w:rsidR="00D128D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2018) and that are potentially most variable within the species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were selected</w:t>
      </w:r>
      <w:r w:rsidR="00D128D5" w:rsidRPr="00F92C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09DA">
        <w:rPr>
          <w:rFonts w:ascii="Times New Roman" w:hAnsi="Times New Roman" w:cs="Times New Roman"/>
          <w:sz w:val="24"/>
          <w:szCs w:val="24"/>
          <w:lang w:val="en-US"/>
        </w:rPr>
        <w:t>A total of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EC391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traits </w:t>
      </w:r>
      <w:r w:rsidR="000809DA" w:rsidRPr="00F92C7C">
        <w:rPr>
          <w:rFonts w:ascii="Times New Roman" w:hAnsi="Times New Roman" w:cs="Times New Roman"/>
          <w:sz w:val="24"/>
          <w:szCs w:val="24"/>
          <w:lang w:val="en-US"/>
        </w:rPr>
        <w:t>referred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to 5 groups</w:t>
      </w:r>
      <w:r w:rsidR="00A1398E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0809DA" w:rsidRPr="000809DA">
        <w:rPr>
          <w:rFonts w:ascii="Times New Roman" w:hAnsi="Times New Roman" w:cs="Times New Roman"/>
          <w:sz w:val="24"/>
          <w:szCs w:val="24"/>
          <w:lang w:val="en-US"/>
        </w:rPr>
        <w:t>measured</w:t>
      </w:r>
      <w:r w:rsidR="00EA2F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2F38" w:rsidRPr="00EA2F38">
        <w:rPr>
          <w:rFonts w:ascii="Times New Roman" w:hAnsi="Times New Roman" w:cs="Times New Roman"/>
          <w:sz w:val="24"/>
          <w:szCs w:val="24"/>
          <w:lang w:val="en-US"/>
        </w:rPr>
        <w:t>under the stereoscope (</w:t>
      </w:r>
      <w:r w:rsidR="00EA2F38" w:rsidRPr="00F92C7C">
        <w:rPr>
          <w:rFonts w:ascii="Times New Roman" w:hAnsi="Times New Roman" w:cs="Times New Roman"/>
          <w:sz w:val="24"/>
          <w:szCs w:val="24"/>
          <w:lang w:val="en-US"/>
        </w:rPr>
        <w:t>Olympus SZ</w:t>
      </w:r>
      <w:r w:rsidR="00EA2F38" w:rsidRPr="00EA2F38">
        <w:rPr>
          <w:rFonts w:ascii="Times New Roman" w:hAnsi="Times New Roman" w:cs="Times New Roman"/>
          <w:sz w:val="24"/>
          <w:szCs w:val="24"/>
          <w:lang w:val="en-US"/>
        </w:rPr>
        <w:t>) in each collected specimen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commentRangeStart w:id="7"/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>(1) carapace (carapace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>height, carapace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073B5" w:rsidRPr="00F92C7C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>total number</w:t>
      </w:r>
      <w:r w:rsidR="00587838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>dorsal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>teeth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on rostrum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number of the 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>postorbital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>teeth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on the dorsal side of the rostrum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commentRangeEnd w:id="7"/>
      <w:r w:rsidR="000809DA">
        <w:rPr>
          <w:rStyle w:val="a6"/>
        </w:rPr>
        <w:commentReference w:id="7"/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number of the </w:t>
      </w:r>
      <w:r w:rsidR="00A172C6" w:rsidRPr="00F92C7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rostral</w:t>
      </w:r>
      <w:r w:rsidR="00A172C6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>teeth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on the ventral side</w:t>
      </w:r>
      <w:r w:rsidR="00171881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), (2) </w:t>
      </w:r>
      <w:r w:rsidR="00171881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abdomen</w:t>
      </w:r>
      <w:r w:rsidR="00C262B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(presen</w:t>
      </w:r>
      <w:r w:rsidR="00A172C6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C262B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 of the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dorsal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carina on the third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abdominal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somite, number of serrations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lateral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margin of the 4</w:t>
      </w:r>
      <w:r w:rsidR="00C262B4" w:rsidRPr="00F92C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and 5</w:t>
      </w:r>
      <w:r w:rsidR="00C262B4" w:rsidRPr="00F92C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abdominal </w:t>
      </w:r>
      <w:proofErr w:type="spellStart"/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somites</w:t>
      </w:r>
      <w:proofErr w:type="spellEnd"/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on the left and right side</w:t>
      </w:r>
      <w:r w:rsidR="00A172C6" w:rsidRPr="00F92C7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s</w:t>
      </w:r>
      <w:r w:rsidR="00C262B4" w:rsidRPr="00F92C7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presence of a sharp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tooth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posterior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809DA">
        <w:rPr>
          <w:rFonts w:ascii="Times New Roman" w:hAnsi="Times New Roman" w:cs="Times New Roman"/>
          <w:sz w:val="24"/>
          <w:szCs w:val="24"/>
          <w:lang w:val="en-US"/>
        </w:rPr>
        <w:t>ple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of the 5</w:t>
      </w:r>
      <w:r w:rsidR="00C262B4" w:rsidRPr="00F92C7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abdominal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somite </w:t>
      </w:r>
      <w:r w:rsidR="00C262B4" w:rsidRPr="00F92C7C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on the left and right side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) (3) </w:t>
      </w:r>
      <w:r w:rsidR="00C262B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antenna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(presence of a </w:t>
      </w:r>
      <w:proofErr w:type="spellStart"/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>caphocerite</w:t>
      </w:r>
      <w:proofErr w:type="spellEnd"/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on the lateral</w:t>
      </w:r>
      <w:r w:rsidR="00AD0F64" w:rsidRPr="00F92C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margin of the 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antenna’s </w:t>
      </w:r>
      <w:r w:rsidR="00C262B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exopod), (4) </w:t>
      </w:r>
      <w:r w:rsidR="00171881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telson</w:t>
      </w:r>
      <w:r w:rsidR="00C262B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="00A172C6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number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of the </w:t>
      </w:r>
      <w:proofErr w:type="spellStart"/>
      <w:r w:rsidR="00C262B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dorso</w:t>
      </w:r>
      <w:proofErr w:type="spellEnd"/>
      <w:r w:rsidR="00C262B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-lateral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C262B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spines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presence of </w:t>
      </w:r>
      <w:r w:rsidR="00A172C6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numerous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lateral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spines</w:t>
      </w:r>
      <w:r w:rsidR="00A172C6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arranged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two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or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more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rows), (5) </w:t>
      </w:r>
      <w:r w:rsidR="00171881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pereopods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(number of </w:t>
      </w:r>
      <w:r w:rsidR="00A172C6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</w:t>
      </w:r>
      <w:r w:rsidR="00AD0F64" w:rsidRPr="00F92C7C">
        <w:rPr>
          <w:rFonts w:ascii="Times New Roman" w:hAnsi="Times New Roman" w:cs="Times New Roman"/>
          <w:bCs/>
          <w:sz w:val="24"/>
          <w:szCs w:val="24"/>
          <w:highlight w:val="lightGray"/>
          <w:lang w:val="en-US"/>
        </w:rPr>
        <w:t>movable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spines at ischium, </w:t>
      </w:r>
      <w:proofErr w:type="spellStart"/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caprus</w:t>
      </w:r>
      <w:proofErr w:type="spellEnd"/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proofErr w:type="spellStart"/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merus</w:t>
      </w:r>
      <w:proofErr w:type="spellEnd"/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of 3</w:t>
      </w:r>
      <w:r w:rsidR="00AD0F64" w:rsidRPr="00F92C7C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rd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5</w:t>
      </w:r>
      <w:r w:rsidR="00AD0F64" w:rsidRPr="00F92C7C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th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pair of pereopods </w:t>
      </w:r>
      <w:r w:rsidR="00A172C6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at the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anterior and posterior</w:t>
      </w:r>
      <w:r w:rsidR="00AD0F64" w:rsidRPr="00F92C7C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row</w:t>
      </w:r>
      <w:r w:rsidR="00A172C6" w:rsidRPr="00F92C7C"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AD0F64" w:rsidRPr="00F92C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). </w:t>
      </w:r>
      <w:r w:rsidR="00171881"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The traits </w:t>
      </w:r>
      <w:r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are listed in Table 6 in the Appendices.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he carapace length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was measured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from the posteri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or edge of the </w:t>
      </w:r>
      <w:r w:rsidR="00A172C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eye 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orbit </w:t>
      </w:r>
      <w:r w:rsidR="00D12AD9" w:rsidRPr="00F92C7C">
        <w:rPr>
          <w:rFonts w:ascii="Times New Roman" w:hAnsi="Times New Roman" w:cs="Times New Roman"/>
          <w:sz w:val="24"/>
          <w:szCs w:val="24"/>
          <w:lang w:val="en-US"/>
        </w:rPr>
        <w:t>to the posterior edge of the carapace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 carapace height 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was measured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at the widest point.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>For t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he obtained data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see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the table (</w:t>
      </w:r>
      <w:r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see Tables 7-9 in the Appendices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>In 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everal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cases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shrimps had a broken rostrum, </w:t>
      </w:r>
      <w:r w:rsidR="00AA16F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one or </w:t>
      </w:r>
      <w:r w:rsidR="00AA16F3">
        <w:rPr>
          <w:rFonts w:ascii="Times New Roman" w:hAnsi="Times New Roman" w:cs="Times New Roman"/>
          <w:sz w:val="24"/>
          <w:szCs w:val="24"/>
          <w:lang w:val="en-US"/>
        </w:rPr>
        <w:t>more pere</w:t>
      </w:r>
      <w:r w:rsidR="001502CB" w:rsidRPr="00F92C7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pods were </w:t>
      </w:r>
      <w:r w:rsidR="00AA16F3">
        <w:rPr>
          <w:rFonts w:ascii="Times New Roman" w:hAnsi="Times New Roman" w:cs="Times New Roman"/>
          <w:sz w:val="24"/>
          <w:szCs w:val="24"/>
          <w:lang w:val="en-US"/>
        </w:rPr>
        <w:t>lost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5DBD99" w14:textId="61F52B90" w:rsidR="0022766C" w:rsidRPr="00220C26" w:rsidRDefault="0022766C" w:rsidP="00227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Statistical </w:t>
      </w:r>
      <w:r w:rsidR="00D527F1">
        <w:rPr>
          <w:rFonts w:ascii="Times New Roman" w:hAnsi="Times New Roman" w:cs="Times New Roman"/>
          <w:sz w:val="24"/>
          <w:szCs w:val="24"/>
          <w:lang w:val="en-US"/>
        </w:rPr>
        <w:t xml:space="preserve">analyses of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morphological </w:t>
      </w:r>
      <w:r w:rsidR="00D527F1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and comparisons of 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morphological and genetic </w:t>
      </w:r>
      <w:r w:rsidR="00450CF7" w:rsidRPr="00F92C7C">
        <w:rPr>
          <w:rFonts w:ascii="Times New Roman" w:hAnsi="Times New Roman" w:cs="Times New Roman"/>
          <w:sz w:val="24"/>
          <w:szCs w:val="24"/>
          <w:lang w:val="en-US"/>
        </w:rPr>
        <w:t>traits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D527F1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performed using R 4.0.5 (R Core Team, 2021). </w:t>
      </w:r>
      <w:r w:rsidR="00E221DE" w:rsidRPr="00E221DE">
        <w:rPr>
          <w:rFonts w:ascii="Times New Roman" w:hAnsi="Times New Roman" w:cs="Times New Roman"/>
          <w:sz w:val="24"/>
          <w:szCs w:val="24"/>
          <w:lang w:val="en-US"/>
        </w:rPr>
        <w:t>In specimens that were missing one or more morphological traits, they were replaced by the mean values of the tr</w:t>
      </w:r>
      <w:r w:rsidR="00E221DE">
        <w:rPr>
          <w:rFonts w:ascii="Times New Roman" w:hAnsi="Times New Roman" w:cs="Times New Roman"/>
          <w:sz w:val="24"/>
          <w:szCs w:val="24"/>
          <w:lang w:val="en-US"/>
        </w:rPr>
        <w:t>aits (Legendre, Legendre, 2012)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0656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>The total proportion of missing values was 1.2% of all trait values.</w:t>
      </w:r>
      <w:r w:rsidR="00F434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4CB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juveniles (individuals with carapace </w:t>
      </w:r>
      <w:r w:rsidR="00F434CB">
        <w:rPr>
          <w:rFonts w:ascii="Times New Roman" w:hAnsi="Times New Roman" w:cs="Times New Roman"/>
          <w:sz w:val="24"/>
          <w:szCs w:val="24"/>
          <w:lang w:val="en-US"/>
        </w:rPr>
        <w:t>lengths</w:t>
      </w:r>
      <w:r w:rsidR="00F434CB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less than 5 mm) were removed from the analysis to reduce </w:t>
      </w:r>
      <w:r w:rsidR="00F434CB" w:rsidRPr="000F1E28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noise</w:t>
      </w:r>
      <w:r w:rsidR="00F434C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62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434CB" w:rsidRPr="00F537C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The traits </w:t>
      </w:r>
      <w:r w:rsidR="002629B0" w:rsidRPr="00F537C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with</w:t>
      </w:r>
      <w:r w:rsidR="00410C90" w:rsidRPr="00F537C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no</w:t>
      </w:r>
      <w:r w:rsidR="00E35333" w:rsidRPr="00F537C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variance</w:t>
      </w:r>
      <w:r w:rsidR="00220C26" w:rsidRPr="00F537CB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were also removed from the analysis.</w:t>
      </w:r>
    </w:p>
    <w:p w14:paraId="533F4AA8" w14:textId="25E0EF9C" w:rsidR="0022766C" w:rsidRPr="00F92C7C" w:rsidRDefault="0022766C" w:rsidP="003A7A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morphological traits </w:t>
      </w:r>
      <w:r w:rsidR="00E221DE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have a high correlation with the size of individuals, the following approa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was applied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to remove the effect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of the size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Two </w:t>
      </w:r>
      <w:r w:rsidR="007331C3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variables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were taken as a characteristic of the size of individuals: 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carapace length and 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50CF7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carapace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height. These two body parameters were considered as 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predictors in the </w:t>
      </w:r>
      <w:r w:rsidR="002537B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537B4" w:rsidRPr="002537B4">
        <w:rPr>
          <w:rFonts w:ascii="Times New Roman" w:hAnsi="Times New Roman" w:cs="Times New Roman"/>
          <w:sz w:val="24"/>
          <w:szCs w:val="24"/>
          <w:lang w:val="en-US"/>
        </w:rPr>
        <w:t xml:space="preserve">anonical correlation analysis </w:t>
      </w:r>
      <w:r w:rsidR="007331C3" w:rsidRPr="00F92C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537B4">
        <w:rPr>
          <w:rFonts w:ascii="Times New Roman" w:hAnsi="Times New Roman" w:cs="Times New Roman"/>
          <w:sz w:val="24"/>
          <w:szCs w:val="24"/>
          <w:lang w:val="en-US"/>
        </w:rPr>
        <w:t>CCA</w:t>
      </w:r>
      <w:r w:rsidR="007331C3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B80552" w:rsidRPr="00B80552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González, 2008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 other morphological parameters (2</w:t>
      </w:r>
      <w:r w:rsidR="002629B0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traits) were considered as 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matrix of </w:t>
      </w:r>
      <w:r w:rsidR="003716FD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dependent variables. The analysis was performed using the </w:t>
      </w:r>
      <w:r w:rsidR="007331C3" w:rsidRPr="00F92C7C">
        <w:rPr>
          <w:rFonts w:ascii="Times New Roman" w:hAnsi="Times New Roman" w:cs="Times New Roman"/>
          <w:sz w:val="24"/>
          <w:szCs w:val="24"/>
          <w:lang w:val="en-US"/>
        </w:rPr>
        <w:t>RDA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function from the </w:t>
      </w:r>
      <w:r w:rsidR="007C497E" w:rsidRPr="00F92C7C">
        <w:rPr>
          <w:rFonts w:ascii="Times New Roman" w:hAnsi="Times New Roman" w:cs="Times New Roman"/>
          <w:sz w:val="24"/>
          <w:szCs w:val="24"/>
          <w:lang w:val="en-US"/>
        </w:rPr>
        <w:lastRenderedPageBreak/>
        <w:t>vegan package (Oksanen et al., 2020).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he analysis yielded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constrained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axes (</w:t>
      </w:r>
      <w:r w:rsidR="00B80552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A1 and </w:t>
      </w:r>
      <w:r w:rsidR="00B80552">
        <w:rPr>
          <w:rFonts w:ascii="Times New Roman" w:hAnsi="Times New Roman" w:cs="Times New Roman"/>
          <w:sz w:val="24"/>
          <w:szCs w:val="24"/>
          <w:lang w:val="en-US"/>
        </w:rPr>
        <w:t>CCA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and 26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>unconstrained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axes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As the canonical axes are related to the influence of the size of individuals in contrary to the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unconstrained 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>axes that describe the structure of the residual matrix from the regression models therefore describing the relationship between each of the morphological traits and predictors)</w:t>
      </w:r>
      <w:r w:rsidR="003A7A23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both the canonical axes (</w:t>
      </w:r>
      <w:r w:rsidR="00B80552">
        <w:rPr>
          <w:rFonts w:ascii="Times New Roman" w:hAnsi="Times New Roman" w:cs="Times New Roman"/>
          <w:sz w:val="24"/>
          <w:szCs w:val="24"/>
          <w:lang w:val="en-US"/>
        </w:rPr>
        <w:t>CCA</w:t>
      </w:r>
      <w:r w:rsidR="003A7A23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1 and </w:t>
      </w:r>
      <w:r w:rsidR="00B80552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="003A7A23" w:rsidRPr="00F92C7C">
        <w:rPr>
          <w:rFonts w:ascii="Times New Roman" w:hAnsi="Times New Roman" w:cs="Times New Roman"/>
          <w:sz w:val="24"/>
          <w:szCs w:val="24"/>
          <w:lang w:val="en-US"/>
        </w:rPr>
        <w:t>A2) were excluded from the analysis.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Since the focus of </w:t>
      </w:r>
      <w:r w:rsidR="003A7A23" w:rsidRPr="00F92C7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analysis was on morphological traits, with the influence of body size excluded from them, we </w:t>
      </w:r>
      <w:r w:rsidR="006F178A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further addressed to 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>the first two</w:t>
      </w:r>
      <w:r w:rsidR="006F178A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unconstrained 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>axes (</w:t>
      </w:r>
      <w:r w:rsidR="00D72E72" w:rsidRPr="00F92C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2E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1 and </w:t>
      </w:r>
      <w:r w:rsidR="00D72E72" w:rsidRPr="00F92C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72E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6F178A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that were the most informative</w:t>
      </w:r>
      <w:r w:rsidR="00973074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A7A23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So the further ordination of the individuals and the traits was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considered in the C</w:t>
      </w:r>
      <w:r w:rsidR="00D72E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1 and C</w:t>
      </w:r>
      <w:r w:rsidR="00D72E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Pr="00F92C7C">
        <w:rPr>
          <w:rFonts w:ascii="Times New Roman" w:hAnsi="Times New Roman" w:cs="Times New Roman"/>
          <w:sz w:val="24"/>
          <w:szCs w:val="24"/>
          <w:highlight w:val="darkCyan"/>
          <w:lang w:val="en-US"/>
        </w:rPr>
        <w:t>space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1FF216" w14:textId="466174E5" w:rsidR="00C17A4C" w:rsidRPr="00F92C7C" w:rsidRDefault="0022766C" w:rsidP="002276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Mantel test (Legendre, Legendre, 2012) was applied to assess the relationship between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morphological traits of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>shrimps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and their genetic characteristics. For this purpose, two distance matrices were obtained. The first matrix included Euclidean distances between individuals in </w:t>
      </w:r>
      <w:r w:rsidR="00FF0656" w:rsidRPr="00F92C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F06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1 and </w:t>
      </w:r>
      <w:r w:rsidR="00FF0656" w:rsidRPr="00F92C7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F06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2 space. This matrix consisted of square roots of pairwise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genetic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distances between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sequences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 COI gene </w:t>
      </w:r>
      <w:r w:rsidR="00EB04EE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in the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sequence alignment. Genetic distances were calculated using the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dist.alignment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function from the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seqinr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package (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Charif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lang w:val="en-US"/>
        </w:rPr>
        <w:t>Lobry</w:t>
      </w:r>
      <w:proofErr w:type="spellEnd"/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, 2007). The mantel correlation between the two matrices was calculated using the </w:t>
      </w:r>
      <w:r w:rsidR="007E1AA5" w:rsidRPr="00F92C7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antel function from the vegan package (Oksanen et al., 2020). The statistical significance of the test was assessed using the permutation method (9999 permutations).</w:t>
      </w:r>
      <w:r w:rsidR="007E1AA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>Visualization of the results of</w:t>
      </w:r>
      <w:r w:rsidR="007E1AA5"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F92C7C">
        <w:rPr>
          <w:rFonts w:ascii="Times New Roman" w:hAnsi="Times New Roman" w:cs="Times New Roman"/>
          <w:sz w:val="24"/>
          <w:szCs w:val="24"/>
          <w:lang w:val="en-US"/>
        </w:rPr>
        <w:t xml:space="preserve"> statistical analysis was performed using functions from the package "ggplot2" (Wickham, 2016).</w:t>
      </w:r>
    </w:p>
    <w:p w14:paraId="2D43A991" w14:textId="2A95EF68" w:rsidR="000A0F83" w:rsidRPr="00F92C7C" w:rsidRDefault="003A7A23" w:rsidP="003A7A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6F5AFC9" w14:textId="7F5952EC" w:rsidR="00144157" w:rsidRPr="00F92C7C" w:rsidRDefault="00144157" w:rsidP="003A7A23">
      <w:pPr>
        <w:rPr>
          <w:rFonts w:ascii="Times New Roman" w:hAnsi="Times New Roman" w:cs="Times New Roman"/>
          <w:sz w:val="24"/>
          <w:szCs w:val="24"/>
        </w:rPr>
      </w:pPr>
      <w:r w:rsidRPr="00F92C7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A517CA" wp14:editId="2F254988">
            <wp:extent cx="5940425" cy="3982085"/>
            <wp:effectExtent l="0" t="0" r="3175" b="0"/>
            <wp:docPr id="1" name="Рисунок 1" descr="C:\Users\HP\OneDrive\Документы\сбпгу\диплом\презентации\pictures\map_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Документы\сбпгу\диплом\презентации\pictures\map_s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C5BA" w14:textId="26E9EB1A" w:rsidR="001C57B3" w:rsidRPr="001C57B3" w:rsidRDefault="001C57B3" w:rsidP="003A7A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57B3">
        <w:rPr>
          <w:rFonts w:ascii="Times New Roman" w:hAnsi="Times New Roman" w:cs="Times New Roman"/>
          <w:sz w:val="24"/>
          <w:szCs w:val="24"/>
          <w:lang w:val="en-US"/>
        </w:rPr>
        <w:t>Figure 1. Sa</w:t>
      </w:r>
      <w:r w:rsidR="00716D2A">
        <w:rPr>
          <w:rFonts w:ascii="Times New Roman" w:hAnsi="Times New Roman" w:cs="Times New Roman"/>
          <w:sz w:val="24"/>
          <w:szCs w:val="24"/>
          <w:lang w:val="en-US"/>
        </w:rPr>
        <w:t xml:space="preserve">mpling localities </w:t>
      </w:r>
      <w:r w:rsidRPr="001C57B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1C57B3">
        <w:rPr>
          <w:rFonts w:ascii="Times New Roman" w:hAnsi="Times New Roman" w:cs="Times New Roman"/>
          <w:i/>
          <w:sz w:val="24"/>
          <w:szCs w:val="24"/>
          <w:lang w:val="en-US"/>
        </w:rPr>
        <w:t>S. debilis</w:t>
      </w:r>
      <w:r w:rsidRPr="001C57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commentRangeStart w:id="8"/>
      <w:r w:rsidRPr="001C57B3">
        <w:rPr>
          <w:rFonts w:ascii="Times New Roman" w:hAnsi="Times New Roman" w:cs="Times New Roman"/>
          <w:sz w:val="24"/>
          <w:szCs w:val="24"/>
          <w:lang w:val="en-US"/>
        </w:rPr>
        <w:t>ZZ</w:t>
      </w:r>
      <w:commentRangeEnd w:id="8"/>
      <w:r w:rsidR="00716D2A">
        <w:rPr>
          <w:rStyle w:val="a6"/>
        </w:rPr>
        <w:commentReference w:id="8"/>
      </w:r>
      <w:r w:rsidRPr="001C57B3">
        <w:rPr>
          <w:rFonts w:ascii="Times New Roman" w:hAnsi="Times New Roman" w:cs="Times New Roman"/>
          <w:sz w:val="24"/>
          <w:szCs w:val="24"/>
          <w:lang w:val="en-US"/>
        </w:rPr>
        <w:t xml:space="preserve"> circles indicate </w:t>
      </w:r>
      <w:r>
        <w:rPr>
          <w:rFonts w:ascii="Times New Roman" w:hAnsi="Times New Roman" w:cs="Times New Roman"/>
          <w:sz w:val="24"/>
          <w:szCs w:val="24"/>
          <w:lang w:val="en-US"/>
        </w:rPr>
        <w:t>the collection sites</w:t>
      </w:r>
      <w:r w:rsidRPr="001C57B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C57B3">
        <w:rPr>
          <w:rFonts w:ascii="Times New Roman" w:hAnsi="Times New Roman" w:cs="Times New Roman"/>
          <w:sz w:val="24"/>
          <w:szCs w:val="24"/>
          <w:lang w:val="en-US"/>
        </w:rPr>
        <w:t xml:space="preserve">specimens retrieved from GenBank. </w:t>
      </w:r>
    </w:p>
    <w:p w14:paraId="1584D16A" w14:textId="3606BA8F" w:rsidR="00D34F90" w:rsidRPr="00F92C7C" w:rsidRDefault="003A7A23" w:rsidP="00D34F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Pic.1. A material collection map as well as an occurrence map of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S.debilis</w:t>
      </w:r>
      <w:proofErr w:type="spellEnd"/>
      <w:r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 individuals was created using Ocean Data View software (ODV, version 5.6.2, </w:t>
      </w:r>
      <w:proofErr w:type="spellStart"/>
      <w:r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Schlitzer</w:t>
      </w:r>
      <w:proofErr w:type="spellEnd"/>
      <w:r w:rsidRPr="00F92C7C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, Reiner, Ocean Data View, odv.awi.de, 2021).</w:t>
      </w:r>
    </w:p>
    <w:sectPr w:rsidR="00D34F90" w:rsidRPr="00F92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HP" w:date="2022-09-03T20:08:00Z" w:initials="H">
    <w:p w14:paraId="5D733F8B" w14:textId="696B8DB3" w:rsidR="00F71310" w:rsidRDefault="00F71310">
      <w:pPr>
        <w:pStyle w:val="a7"/>
      </w:pPr>
      <w:r>
        <w:rPr>
          <w:rStyle w:val="a6"/>
        </w:rPr>
        <w:annotationRef/>
      </w:r>
      <w:r>
        <w:t>Если нужно более подробно, лучше вынести все же в таблицу, наверное.. Мне кажется, так будет лучше смотреться</w:t>
      </w:r>
    </w:p>
  </w:comment>
  <w:comment w:id="4" w:author="р" w:date="2023-01-12T12:40:00Z" w:initials="р">
    <w:p w14:paraId="3BFFDB70" w14:textId="0A19F9D5" w:rsidR="00CB12C8" w:rsidRDefault="00CB12C8">
      <w:pPr>
        <w:pStyle w:val="a7"/>
      </w:pPr>
      <w:r>
        <w:rPr>
          <w:rStyle w:val="a6"/>
        </w:rPr>
        <w:annotationRef/>
      </w:r>
      <w:r>
        <w:t>Давай в таблицу все это: какая пара праймеров, температура отжига, количество циклов и общий профиль пцр с продолжительностью стадий</w:t>
      </w:r>
    </w:p>
  </w:comment>
  <w:comment w:id="5" w:author="р" w:date="2023-01-12T12:52:00Z" w:initials="р">
    <w:p w14:paraId="3567BED4" w14:textId="71D395EF" w:rsidR="000C2FFA" w:rsidRPr="000C2FFA" w:rsidRDefault="000C2FFA">
      <w:pPr>
        <w:pStyle w:val="a7"/>
      </w:pPr>
      <w:r>
        <w:rPr>
          <w:rStyle w:val="a6"/>
        </w:rPr>
        <w:annotationRef/>
      </w:r>
      <w:r>
        <w:t>Если хочешь, можешь тут добавить</w:t>
      </w:r>
      <w:r w:rsidRPr="000C2FFA">
        <w:t xml:space="preserve">- </w:t>
      </w:r>
      <w:r>
        <w:rPr>
          <w:lang w:val="en-US"/>
        </w:rPr>
        <w:t>in</w:t>
      </w:r>
      <w:r w:rsidRPr="000C2FFA">
        <w:t xml:space="preserve"> </w:t>
      </w:r>
      <w:r>
        <w:rPr>
          <w:lang w:val="en-US"/>
        </w:rPr>
        <w:t>the</w:t>
      </w:r>
      <w:r w:rsidR="005B0A38">
        <w:t xml:space="preserve"> официальное название ЦКП Университета</w:t>
      </w:r>
    </w:p>
  </w:comment>
  <w:comment w:id="6" w:author="р" w:date="2023-01-12T13:04:00Z" w:initials="р">
    <w:p w14:paraId="2DACF24A" w14:textId="77777777" w:rsidR="00F378F6" w:rsidRPr="000C2FFA" w:rsidRDefault="00F378F6" w:rsidP="00F378F6">
      <w:pPr>
        <w:pStyle w:val="a7"/>
      </w:pPr>
      <w:r>
        <w:rPr>
          <w:rStyle w:val="a6"/>
        </w:rPr>
        <w:annotationRef/>
      </w:r>
      <w:r>
        <w:t xml:space="preserve">Где эта таблица? И что в ней еще будет кроме номеров? </w:t>
      </w:r>
    </w:p>
  </w:comment>
  <w:comment w:id="7" w:author="р" w:date="2023-01-12T16:35:00Z" w:initials="р">
    <w:p w14:paraId="75FDEE4A" w14:textId="71A4FE58" w:rsidR="000809DA" w:rsidRPr="000809DA" w:rsidRDefault="000809DA">
      <w:pPr>
        <w:pStyle w:val="a7"/>
      </w:pPr>
      <w:r>
        <w:rPr>
          <w:rStyle w:val="a6"/>
        </w:rPr>
        <w:annotationRef/>
      </w:r>
      <w:r>
        <w:t>Давай пока текстом оставим, по поводу формулировок у Яны с Сашей уточним.</w:t>
      </w:r>
    </w:p>
  </w:comment>
  <w:comment w:id="8" w:author="р" w:date="2023-01-12T17:52:00Z" w:initials="р">
    <w:p w14:paraId="76ED0FAC" w14:textId="266F8E1C" w:rsidR="00716D2A" w:rsidRPr="00716D2A" w:rsidRDefault="00716D2A">
      <w:pPr>
        <w:pStyle w:val="a7"/>
      </w:pPr>
      <w:r>
        <w:rPr>
          <w:rStyle w:val="a6"/>
        </w:rPr>
        <w:annotationRef/>
      </w:r>
      <w:r>
        <w:t>Или кружками другого цвета или другими значками просто. Давйай сразу на карту нанесем места сбора из генбанка (Мексиканский залив можно примерно указать 29</w:t>
      </w:r>
      <w:r>
        <w:rPr>
          <w:lang w:val="en-US"/>
        </w:rPr>
        <w:t>N</w:t>
      </w:r>
      <w:r w:rsidRPr="00716D2A">
        <w:t xml:space="preserve"> 88</w:t>
      </w:r>
      <w:r>
        <w:rPr>
          <w:lang w:val="en-US"/>
        </w:rPr>
        <w:t>W</w:t>
      </w:r>
      <w:r>
        <w:t>), и указать отдельно лиу и в подписи к рисунку про него добавить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3F8B" w15:done="0"/>
  <w15:commentEx w15:paraId="3BFFDB70" w15:done="0"/>
  <w15:commentEx w15:paraId="3567BED4" w15:done="0"/>
  <w15:commentEx w15:paraId="2DACF24A" w15:done="0"/>
  <w15:commentEx w15:paraId="75FDEE4A" w15:done="0"/>
  <w15:commentEx w15:paraId="76ED0F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3F8B" w16cid:durableId="277E77BA"/>
  <w16cid:commentId w16cid:paraId="3BFFDB70" w16cid:durableId="277E77BB"/>
  <w16cid:commentId w16cid:paraId="3567BED4" w16cid:durableId="277E77BC"/>
  <w16cid:commentId w16cid:paraId="2DACF24A" w16cid:durableId="277E77BD"/>
  <w16cid:commentId w16cid:paraId="75FDEE4A" w16cid:durableId="277E77BF"/>
  <w16cid:commentId w16cid:paraId="76ED0FAC" w16cid:durableId="277E77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71D7C" w14:textId="77777777" w:rsidR="00886DDD" w:rsidRDefault="00886DDD" w:rsidP="00404E15">
      <w:pPr>
        <w:spacing w:after="0" w:line="240" w:lineRule="auto"/>
      </w:pPr>
      <w:r>
        <w:separator/>
      </w:r>
    </w:p>
  </w:endnote>
  <w:endnote w:type="continuationSeparator" w:id="0">
    <w:p w14:paraId="2312E3F7" w14:textId="77777777" w:rsidR="00886DDD" w:rsidRDefault="00886DDD" w:rsidP="00404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EE38D" w14:textId="77777777" w:rsidR="00886DDD" w:rsidRDefault="00886DDD" w:rsidP="00404E15">
      <w:pPr>
        <w:spacing w:after="0" w:line="240" w:lineRule="auto"/>
      </w:pPr>
      <w:r>
        <w:separator/>
      </w:r>
    </w:p>
  </w:footnote>
  <w:footnote w:type="continuationSeparator" w:id="0">
    <w:p w14:paraId="4010A5D0" w14:textId="77777777" w:rsidR="00886DDD" w:rsidRDefault="00886DDD" w:rsidP="00404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D0E5B"/>
    <w:multiLevelType w:val="hybridMultilevel"/>
    <w:tmpl w:val="16F8A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052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Windows Live" w15:userId="925207f3354497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4C"/>
    <w:rsid w:val="00022ABA"/>
    <w:rsid w:val="000264B5"/>
    <w:rsid w:val="000334CF"/>
    <w:rsid w:val="000346D6"/>
    <w:rsid w:val="000809DA"/>
    <w:rsid w:val="000A0F83"/>
    <w:rsid w:val="000C2FFA"/>
    <w:rsid w:val="000F1E28"/>
    <w:rsid w:val="00104A38"/>
    <w:rsid w:val="00144157"/>
    <w:rsid w:val="001502CB"/>
    <w:rsid w:val="001651CD"/>
    <w:rsid w:val="00171881"/>
    <w:rsid w:val="0017465F"/>
    <w:rsid w:val="001A0375"/>
    <w:rsid w:val="001A4DC2"/>
    <w:rsid w:val="001B1F5F"/>
    <w:rsid w:val="001C57B3"/>
    <w:rsid w:val="001F4A01"/>
    <w:rsid w:val="002073B5"/>
    <w:rsid w:val="00213911"/>
    <w:rsid w:val="00220C26"/>
    <w:rsid w:val="0022766C"/>
    <w:rsid w:val="00246770"/>
    <w:rsid w:val="002537B4"/>
    <w:rsid w:val="002629B0"/>
    <w:rsid w:val="00291FC5"/>
    <w:rsid w:val="002C37E0"/>
    <w:rsid w:val="002E6976"/>
    <w:rsid w:val="00321338"/>
    <w:rsid w:val="003716FD"/>
    <w:rsid w:val="003A5ECC"/>
    <w:rsid w:val="003A7A23"/>
    <w:rsid w:val="003B17FE"/>
    <w:rsid w:val="003B7759"/>
    <w:rsid w:val="00404E15"/>
    <w:rsid w:val="00410C90"/>
    <w:rsid w:val="00427BEA"/>
    <w:rsid w:val="00435DDB"/>
    <w:rsid w:val="00450CF7"/>
    <w:rsid w:val="004979BA"/>
    <w:rsid w:val="00587838"/>
    <w:rsid w:val="005B0A38"/>
    <w:rsid w:val="005E1C77"/>
    <w:rsid w:val="005E3AF3"/>
    <w:rsid w:val="00613C65"/>
    <w:rsid w:val="00614F71"/>
    <w:rsid w:val="006F178A"/>
    <w:rsid w:val="00716D2A"/>
    <w:rsid w:val="00724418"/>
    <w:rsid w:val="0072593F"/>
    <w:rsid w:val="00731307"/>
    <w:rsid w:val="007331C3"/>
    <w:rsid w:val="0076005A"/>
    <w:rsid w:val="007C497E"/>
    <w:rsid w:val="007C7A55"/>
    <w:rsid w:val="007D0311"/>
    <w:rsid w:val="007D20EA"/>
    <w:rsid w:val="007E1AA5"/>
    <w:rsid w:val="008210B5"/>
    <w:rsid w:val="00843C7B"/>
    <w:rsid w:val="00875A51"/>
    <w:rsid w:val="008824F2"/>
    <w:rsid w:val="008846BF"/>
    <w:rsid w:val="00886DDD"/>
    <w:rsid w:val="008977FA"/>
    <w:rsid w:val="008A6683"/>
    <w:rsid w:val="008B57FD"/>
    <w:rsid w:val="008E6673"/>
    <w:rsid w:val="008F2A06"/>
    <w:rsid w:val="00901C35"/>
    <w:rsid w:val="009266E9"/>
    <w:rsid w:val="00961136"/>
    <w:rsid w:val="00973074"/>
    <w:rsid w:val="00980DC4"/>
    <w:rsid w:val="009D555E"/>
    <w:rsid w:val="009E5834"/>
    <w:rsid w:val="009E6701"/>
    <w:rsid w:val="00A019BB"/>
    <w:rsid w:val="00A1398E"/>
    <w:rsid w:val="00A172C6"/>
    <w:rsid w:val="00A8072C"/>
    <w:rsid w:val="00A8392D"/>
    <w:rsid w:val="00A87CD9"/>
    <w:rsid w:val="00AA16F3"/>
    <w:rsid w:val="00AB34B7"/>
    <w:rsid w:val="00AD0F64"/>
    <w:rsid w:val="00B236BE"/>
    <w:rsid w:val="00B3036A"/>
    <w:rsid w:val="00B43909"/>
    <w:rsid w:val="00B51113"/>
    <w:rsid w:val="00B57ADF"/>
    <w:rsid w:val="00B80552"/>
    <w:rsid w:val="00BB4D09"/>
    <w:rsid w:val="00BC7234"/>
    <w:rsid w:val="00BF74A4"/>
    <w:rsid w:val="00C17A4C"/>
    <w:rsid w:val="00C262B4"/>
    <w:rsid w:val="00C31A5A"/>
    <w:rsid w:val="00C661CD"/>
    <w:rsid w:val="00C93F99"/>
    <w:rsid w:val="00CA1290"/>
    <w:rsid w:val="00CB12C8"/>
    <w:rsid w:val="00CC2136"/>
    <w:rsid w:val="00CD0383"/>
    <w:rsid w:val="00CF1C52"/>
    <w:rsid w:val="00D111EE"/>
    <w:rsid w:val="00D128D5"/>
    <w:rsid w:val="00D12AD9"/>
    <w:rsid w:val="00D32039"/>
    <w:rsid w:val="00D34F90"/>
    <w:rsid w:val="00D527F1"/>
    <w:rsid w:val="00D729AC"/>
    <w:rsid w:val="00D72E72"/>
    <w:rsid w:val="00DA3F0E"/>
    <w:rsid w:val="00DF4EBF"/>
    <w:rsid w:val="00E01F7F"/>
    <w:rsid w:val="00E221DE"/>
    <w:rsid w:val="00E35333"/>
    <w:rsid w:val="00E91A41"/>
    <w:rsid w:val="00EA2F38"/>
    <w:rsid w:val="00EB04EE"/>
    <w:rsid w:val="00EC17C9"/>
    <w:rsid w:val="00EC3918"/>
    <w:rsid w:val="00ED19E1"/>
    <w:rsid w:val="00F03B4D"/>
    <w:rsid w:val="00F05F4E"/>
    <w:rsid w:val="00F1322B"/>
    <w:rsid w:val="00F2778F"/>
    <w:rsid w:val="00F35E5D"/>
    <w:rsid w:val="00F378F6"/>
    <w:rsid w:val="00F434CB"/>
    <w:rsid w:val="00F537CB"/>
    <w:rsid w:val="00F71310"/>
    <w:rsid w:val="00F92C7C"/>
    <w:rsid w:val="00FE4D02"/>
    <w:rsid w:val="00F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9597"/>
  <w15:docId w15:val="{78CBEDAF-6D69-43D9-A913-2D18290E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1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C17A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17A4C"/>
    <w:rPr>
      <w:rFonts w:eastAsiaTheme="minorEastAsia"/>
      <w:color w:val="5A5A5A" w:themeColor="text1" w:themeTint="A5"/>
      <w:spacing w:val="15"/>
    </w:rPr>
  </w:style>
  <w:style w:type="character" w:styleId="a6">
    <w:name w:val="annotation reference"/>
    <w:basedOn w:val="a0"/>
    <w:uiPriority w:val="99"/>
    <w:semiHidden/>
    <w:unhideWhenUsed/>
    <w:rsid w:val="008977F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977F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977F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977F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977F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97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77FA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8977FA"/>
    <w:rPr>
      <w:color w:val="0563C1" w:themeColor="hyperlink"/>
      <w:u w:val="single"/>
    </w:rPr>
  </w:style>
  <w:style w:type="character" w:styleId="ae">
    <w:name w:val="Subtle Emphasis"/>
    <w:basedOn w:val="a0"/>
    <w:uiPriority w:val="19"/>
    <w:qFormat/>
    <w:rsid w:val="00A8392D"/>
    <w:rPr>
      <w:i/>
      <w:iCs/>
      <w:color w:val="404040" w:themeColor="text1" w:themeTint="BF"/>
    </w:rPr>
  </w:style>
  <w:style w:type="paragraph" w:styleId="af">
    <w:name w:val="endnote text"/>
    <w:basedOn w:val="a"/>
    <w:link w:val="af0"/>
    <w:uiPriority w:val="99"/>
    <w:semiHidden/>
    <w:unhideWhenUsed/>
    <w:rsid w:val="00404E15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04E15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04E15"/>
    <w:rPr>
      <w:vertAlign w:val="superscript"/>
    </w:rPr>
  </w:style>
  <w:style w:type="paragraph" w:styleId="af2">
    <w:name w:val="Revision"/>
    <w:hidden/>
    <w:uiPriority w:val="99"/>
    <w:semiHidden/>
    <w:rsid w:val="00AB34B7"/>
    <w:pPr>
      <w:spacing w:after="0" w:line="240" w:lineRule="auto"/>
    </w:pPr>
  </w:style>
  <w:style w:type="paragraph" w:styleId="af3">
    <w:name w:val="caption"/>
    <w:basedOn w:val="a"/>
    <w:next w:val="a"/>
    <w:uiPriority w:val="35"/>
    <w:unhideWhenUsed/>
    <w:qFormat/>
    <w:rsid w:val="00AB34B7"/>
    <w:pPr>
      <w:spacing w:after="200" w:line="240" w:lineRule="auto"/>
    </w:pPr>
    <w:rPr>
      <w:rFonts w:ascii="Times New Roman" w:hAnsi="Times New Roman"/>
      <w:i/>
      <w:iCs/>
      <w:color w:val="44546A" w:themeColor="text2"/>
      <w:sz w:val="24"/>
      <w:szCs w:val="18"/>
    </w:rPr>
  </w:style>
  <w:style w:type="paragraph" w:customStyle="1" w:styleId="Default">
    <w:name w:val="Default"/>
    <w:rsid w:val="00F03B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39"/>
    <w:rsid w:val="0017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genban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AA7E6-AD42-4451-9B49-42D3A64A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Anna Shapkina</cp:lastModifiedBy>
  <cp:revision>2</cp:revision>
  <dcterms:created xsi:type="dcterms:W3CDTF">2023-01-29T17:16:00Z</dcterms:created>
  <dcterms:modified xsi:type="dcterms:W3CDTF">2023-01-29T17:16:00Z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543ef90acb5f1ee3558eccf5346d64854af57675f872f547f2af59f244cb708c</vt:lpwstr>
  </property>
</Properties>
</file>