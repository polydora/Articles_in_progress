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4"/>
        <w:numPr>
          <w:ilvl w:val="0"/>
          <w:numId w:val="1"/>
        </w:numPr>
        <w:spacing w:after="0" w:line="240" w:lineRule="auto"/>
        <w:rPr>
          <w:rFonts w:ascii="Times New Roman" w:hAnsi="Times New Roman" w:cs="Times New Roman"/>
          <w:sz w:val="24"/>
          <w:szCs w:val="24"/>
          <w:lang w:val="ru-RU" w:eastAsia="en-US"/>
        </w:rPr>
      </w:pPr>
      <w:r>
        <w:rPr>
          <w:rFonts w:ascii="Times New Roman" w:hAnsi="Times New Roman" w:cs="Times New Roman"/>
          <w:sz w:val="24"/>
          <w:szCs w:val="24"/>
          <w:lang w:val="ru-RU" w:eastAsia="en-US"/>
        </w:rPr>
        <w:t>Теперь слегка похоже на драфт статьи. Я переписал введение, заключение, много правил без треков остальные части, Дима тоже. Ненужные замечания убрал, оставил только нужные в тексте.</w:t>
      </w:r>
    </w:p>
    <w:p>
      <w:pPr>
        <w:pStyle w:val="34"/>
        <w:numPr>
          <w:ilvl w:val="0"/>
          <w:numId w:val="1"/>
        </w:numPr>
        <w:spacing w:after="0" w:line="240" w:lineRule="auto"/>
        <w:rPr>
          <w:rFonts w:ascii="Times New Roman" w:hAnsi="Times New Roman" w:cs="Times New Roman"/>
          <w:sz w:val="24"/>
          <w:szCs w:val="24"/>
          <w:lang w:val="ru-RU" w:eastAsia="en-US"/>
        </w:rPr>
      </w:pPr>
      <w:r>
        <w:rPr>
          <w:rFonts w:ascii="Times New Roman" w:hAnsi="Times New Roman" w:cs="Times New Roman"/>
          <w:sz w:val="24"/>
          <w:szCs w:val="24"/>
          <w:lang w:val="ru-RU" w:eastAsia="en-US"/>
        </w:rPr>
        <w:t xml:space="preserve">Статистическая часть. Используй только непереметрический тест </w:t>
      </w:r>
      <w:r>
        <w:rPr>
          <w:rFonts w:ascii="Times New Roman" w:hAnsi="Times New Roman" w:cs="Times New Roman"/>
          <w:sz w:val="24"/>
          <w:szCs w:val="24"/>
          <w:lang w:eastAsia="en-US"/>
        </w:rPr>
        <w:t>PERMANOVA</w:t>
      </w:r>
      <w:r>
        <w:rPr>
          <w:rFonts w:ascii="Times New Roman" w:hAnsi="Times New Roman" w:cs="Times New Roman"/>
          <w:sz w:val="24"/>
          <w:szCs w:val="24"/>
          <w:lang w:val="ru-RU" w:eastAsia="en-US"/>
        </w:rPr>
        <w:t xml:space="preserve">, так как при данной выборке даже тест на нормальность не гарантия нормального распределения. Результаты не должны измениться принципиально насколько я вижу. Далее, </w:t>
      </w:r>
      <w:r>
        <w:rPr>
          <w:rFonts w:ascii="Times New Roman" w:hAnsi="Times New Roman" w:cs="Times New Roman"/>
          <w:sz w:val="24"/>
          <w:szCs w:val="24"/>
          <w:lang w:eastAsia="en-US"/>
        </w:rPr>
        <w:t>RDA</w:t>
      </w:r>
      <w:r>
        <w:rPr>
          <w:rFonts w:ascii="Times New Roman" w:hAnsi="Times New Roman" w:cs="Times New Roman"/>
          <w:sz w:val="24"/>
          <w:szCs w:val="24"/>
          <w:lang w:val="ru-RU" w:eastAsia="en-US"/>
        </w:rPr>
        <w:t xml:space="preserve"> </w:t>
      </w:r>
      <w:r>
        <w:rPr>
          <w:rFonts w:ascii="Times New Roman" w:hAnsi="Times New Roman" w:cs="Times New Roman"/>
          <w:sz w:val="24"/>
          <w:szCs w:val="24"/>
          <w:lang w:eastAsia="en-US"/>
        </w:rPr>
        <w:t>PCA</w:t>
      </w:r>
      <w:r>
        <w:rPr>
          <w:rFonts w:ascii="Times New Roman" w:hAnsi="Times New Roman" w:cs="Times New Roman"/>
          <w:sz w:val="24"/>
          <w:szCs w:val="24"/>
          <w:lang w:val="ru-RU" w:eastAsia="en-US"/>
        </w:rPr>
        <w:t xml:space="preserve"> напиши максимально чётко, особенно методы. Очень серьёзный мат0ематик, который использовал эти методы, до конца не понял что ты имела в виду.</w:t>
      </w:r>
    </w:p>
    <w:p>
      <w:pPr>
        <w:pStyle w:val="34"/>
        <w:numPr>
          <w:ilvl w:val="0"/>
          <w:numId w:val="1"/>
        </w:numPr>
        <w:spacing w:after="0" w:line="240" w:lineRule="auto"/>
        <w:rPr>
          <w:rFonts w:ascii="Times New Roman" w:hAnsi="Times New Roman" w:cs="Times New Roman"/>
          <w:sz w:val="24"/>
          <w:szCs w:val="24"/>
          <w:lang w:val="ru-RU" w:eastAsia="en-US"/>
        </w:rPr>
      </w:pPr>
      <w:r>
        <w:rPr>
          <w:rFonts w:ascii="Times New Roman" w:hAnsi="Times New Roman" w:cs="Times New Roman"/>
          <w:sz w:val="24"/>
          <w:szCs w:val="24"/>
          <w:lang w:val="ru-RU" w:eastAsia="en-US"/>
        </w:rPr>
        <w:t xml:space="preserve">Абстракт напиши сама, журнал </w:t>
      </w:r>
      <w:r>
        <w:rPr>
          <w:rFonts w:ascii="Times New Roman" w:hAnsi="Times New Roman" w:cs="Times New Roman"/>
          <w:sz w:val="24"/>
          <w:szCs w:val="24"/>
          <w:lang w:eastAsia="en-US"/>
        </w:rPr>
        <w:t>Diversity</w:t>
      </w:r>
      <w:r>
        <w:rPr>
          <w:rFonts w:ascii="Times New Roman" w:hAnsi="Times New Roman" w:cs="Times New Roman"/>
          <w:sz w:val="24"/>
          <w:szCs w:val="24"/>
          <w:lang w:val="ru-RU" w:eastAsia="en-US"/>
        </w:rPr>
        <w:t xml:space="preserve"> (</w:t>
      </w:r>
      <w:r>
        <w:rPr>
          <w:rFonts w:ascii="Times New Roman" w:hAnsi="Times New Roman" w:cs="Times New Roman"/>
          <w:sz w:val="24"/>
          <w:szCs w:val="24"/>
          <w:lang w:eastAsia="en-US"/>
        </w:rPr>
        <w:t>Basel</w:t>
      </w:r>
      <w:r>
        <w:rPr>
          <w:rFonts w:ascii="Times New Roman" w:hAnsi="Times New Roman" w:cs="Times New Roman"/>
          <w:sz w:val="24"/>
          <w:szCs w:val="24"/>
          <w:lang w:val="ru-RU" w:eastAsia="en-US"/>
        </w:rPr>
        <w:t xml:space="preserve">)/ Используй </w:t>
      </w:r>
      <w:r>
        <w:rPr>
          <w:rFonts w:ascii="Times New Roman" w:hAnsi="Times New Roman" w:cs="Times New Roman"/>
          <w:sz w:val="24"/>
          <w:szCs w:val="24"/>
          <w:lang w:eastAsia="en-US"/>
        </w:rPr>
        <w:t>Conclusion</w:t>
      </w:r>
      <w:r>
        <w:rPr>
          <w:rFonts w:ascii="Times New Roman" w:hAnsi="Times New Roman" w:cs="Times New Roman"/>
          <w:sz w:val="24"/>
          <w:szCs w:val="24"/>
          <w:lang w:val="ru-RU" w:eastAsia="en-US"/>
        </w:rPr>
        <w:t>.</w:t>
      </w:r>
    </w:p>
    <w:p>
      <w:pPr>
        <w:spacing w:after="0" w:line="240" w:lineRule="auto"/>
        <w:rPr>
          <w:rFonts w:ascii="Times New Roman" w:hAnsi="Times New Roman" w:cs="Times New Roman"/>
          <w:sz w:val="24"/>
          <w:szCs w:val="24"/>
          <w:lang w:val="ru-RU" w:eastAsia="en-US"/>
        </w:rPr>
      </w:pPr>
    </w:p>
    <w:p>
      <w:p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IS GENETIC INTEGRITY THROUGH THE DISTANT OCEAN BASINS POSSIBLE? A CASE STUDY OF THE MESOPELAGIC SHRIMP</w:t>
      </w:r>
      <w:r>
        <w:rPr>
          <w:rFonts w:ascii="Times New Roman" w:hAnsi="Times New Roman" w:cs="Times New Roman"/>
          <w:i/>
          <w:iCs/>
          <w:sz w:val="24"/>
          <w:szCs w:val="24"/>
          <w:lang w:eastAsia="en-US"/>
        </w:rPr>
        <w:t xml:space="preserve"> SYSTELLASPIS DEBILIS.</w:t>
      </w:r>
    </w:p>
    <w:p>
      <w:pPr>
        <w:spacing w:after="0" w:line="240" w:lineRule="auto"/>
        <w:rPr>
          <w:rFonts w:ascii="Times New Roman" w:hAnsi="Times New Roman" w:cs="Times New Roman"/>
          <w:sz w:val="24"/>
          <w:szCs w:val="24"/>
          <w:lang w:eastAsia="en-US"/>
        </w:rPr>
      </w:pPr>
    </w:p>
    <w:p>
      <w:pPr>
        <w:pStyle w:val="34"/>
        <w:numPr>
          <w:ilvl w:val="0"/>
          <w:numId w:val="2"/>
        </w:numPr>
        <w:spacing w:after="0" w:line="240"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Introduction</w:t>
      </w:r>
    </w:p>
    <w:p>
      <w:p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The oceans cover the majority of the Earth’s surface area and habitat volume; the vast deep-pelagic habitat between the sunlit layers (upper 200 m) and the seafloor is the largest and least-understood environment on our planet (Webb et al., 2010; Sutton et al., 2017). This habitat contains the mesopelagic (from 200 m to ca.1000 m depth) and deeper bathy- and abyssopelagic. Our limited knowledge of these ecosystems is increasingly problematic as they may be vulnerable to global issues such as climate warming, deoxygenation, acidification, commercial fishing, seabed mining, and other threats with unknown potential for feedback to the climate system (e.g., Sarmiento et al., 2004; Mengerink et al., 2014). Albeit greatly underexplored, the mesopelagic provides a better chance for ecosystem analyses than deeper layers that require even more time- and cost-consuming efforts. Recent analyses based mainly on an expert opinion on the distributional patterns of pelagic fauna relative to environmental proxies allowed</w:t>
      </w:r>
      <w:r>
        <w:rPr>
          <w:rFonts w:ascii="Times New Roman" w:hAnsi="Times New Roman" w:cs="Times New Roman"/>
          <w:sz w:val="24"/>
          <w:szCs w:val="24"/>
        </w:rPr>
        <w:t xml:space="preserve"> </w:t>
      </w:r>
      <w:r>
        <w:rPr>
          <w:rFonts w:ascii="Times New Roman" w:hAnsi="Times New Roman" w:cs="Times New Roman"/>
          <w:sz w:val="24"/>
          <w:szCs w:val="24"/>
          <w:lang w:eastAsia="en-US"/>
        </w:rPr>
        <w:t>a global biogeographic classification of the mesopelagic zone (Sutton et al., 2017). The same authors declared that “work remains to be done to produce a comprehensive and robust mesopelagic biogeography” and this work should be based on numerous empirical observations on the factors driving biodiversity of individual species within the mesopelagic zone. The main attention should be paid to zooplankton that is the key element in the mesopelagic because they are the basic trophic link primary producers with larger predator, abundant enough to be representatively sampled  (e.g., Mackas &amp; Beaugrand, 2010; Vereshchaka et al., 2023GEB).</w:t>
      </w:r>
    </w:p>
    <w:p>
      <w:p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Recent studies based on morphological approach to biodiversity showed that abiotic factors such as circulation including subtropical ocean gyres (Palumbi, 1994; Norton and Goetze, 2013; Kulagin et al., 2014; Deagle et al., 2015; Timm et al., 2020; Burridge et al., 2015), oceanographic gradients (Miyamoto et al., 2010; Yebra et al., 2011; Kulagin et al., 2021), and continental land masses (Palumbi, 1994; Blanco-Bercial et al., 2011; Churchill et al., 2014; Andrews et al., 2014) greatly contribute to biodiversity of mesopelagic plankton. Biological factors including population density (Goetze et al., 2017; Kulagin and Neretina, 2017; Choo et al., 2021), or behavior (Timm et al., 2020) may also drive biogeographic structure of populations.</w:t>
      </w:r>
    </w:p>
    <w:p>
      <w:p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Studies on the genetic diversity is one of finer and promising tools for a deeper insight into mesopelagic biogeography; this tool, however, has been so far applied to a limited number of zooplankton species and showed that patterns of genetic structuring of populations are species-specific (Churchill et al., 2014; Bucklin et al., 2018). In other words, we need much more research on individual species before the proper understanding drivers of the true (genetic morphological) biodiversity of the mesopelagic.</w:t>
      </w:r>
    </w:p>
    <w:p>
      <w:p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In this paper we make the next, one among many, step in this direction and focus on the population structure of a cosmopolitan species </w:t>
      </w:r>
      <w:r>
        <w:rPr>
          <w:rFonts w:ascii="Times New Roman" w:hAnsi="Times New Roman" w:cs="Times New Roman"/>
          <w:i/>
          <w:iCs/>
          <w:sz w:val="24"/>
          <w:szCs w:val="24"/>
          <w:lang w:eastAsia="en-US"/>
        </w:rPr>
        <w:t>Systellaspis debilis</w:t>
      </w:r>
      <w:r>
        <w:rPr>
          <w:rFonts w:ascii="Times New Roman" w:hAnsi="Times New Roman" w:cs="Times New Roman"/>
          <w:sz w:val="24"/>
          <w:szCs w:val="24"/>
          <w:lang w:eastAsia="en-US"/>
        </w:rPr>
        <w:t xml:space="preserve"> (A. Milne-Edwards, 1881) that makes a significant contribution to mesopelagic ecosystems (Burukovsky, 1992)</w:t>
      </w:r>
      <w:r>
        <w:rPr>
          <w:rFonts w:ascii="Times New Roman" w:hAnsi="Times New Roman" w:cs="Times New Roman"/>
          <w:i/>
          <w:sz w:val="24"/>
          <w:szCs w:val="24"/>
        </w:rPr>
        <w:t xml:space="preserve"> </w:t>
      </w:r>
      <w:r>
        <w:rPr>
          <w:rFonts w:ascii="Times New Roman" w:hAnsi="Times New Roman" w:cs="Times New Roman"/>
          <w:sz w:val="24"/>
          <w:szCs w:val="24"/>
        </w:rPr>
        <w:t>and</w:t>
      </w:r>
      <w:r>
        <w:rPr>
          <w:rFonts w:ascii="Times New Roman" w:hAnsi="Times New Roman" w:cs="Times New Roman"/>
          <w:i/>
          <w:sz w:val="24"/>
          <w:szCs w:val="24"/>
        </w:rPr>
        <w:t xml:space="preserve"> </w:t>
      </w:r>
      <w:r>
        <w:rPr>
          <w:rFonts w:ascii="Times New Roman" w:hAnsi="Times New Roman" w:cs="Times New Roman"/>
          <w:sz w:val="24"/>
          <w:szCs w:val="24"/>
        </w:rPr>
        <w:t>is the fourth most common pelagic shrimp in the Atlantic (Judkins, 2014)</w:t>
      </w:r>
      <w:r>
        <w:rPr>
          <w:rFonts w:ascii="Times New Roman" w:hAnsi="Times New Roman" w:cs="Times New Roman"/>
          <w:sz w:val="24"/>
          <w:szCs w:val="24"/>
          <w:lang w:eastAsia="en-US"/>
        </w:rPr>
        <w:t xml:space="preserve">. In contrast to previous studies of mesoplankton, this is a macroplankton Decapoda, a group still unexplored in this context in spite of their prominent role in the mesopelagic zone (40% of the total mesopelagic plankton biomass: Vereshchaka et al., 2017). </w:t>
      </w:r>
      <w:r>
        <w:rPr>
          <w:rFonts w:ascii="Times New Roman" w:hAnsi="Times New Roman" w:cs="Times New Roman"/>
          <w:i/>
          <w:iCs/>
          <w:sz w:val="24"/>
          <w:szCs w:val="24"/>
          <w:lang w:eastAsia="en-US"/>
        </w:rPr>
        <w:t xml:space="preserve">Systellaspis debilis </w:t>
      </w:r>
      <w:r>
        <w:rPr>
          <w:rFonts w:ascii="Times New Roman" w:hAnsi="Times New Roman" w:cs="Times New Roman"/>
          <w:iCs/>
          <w:sz w:val="24"/>
          <w:szCs w:val="24"/>
          <w:lang w:eastAsia="en-US"/>
        </w:rPr>
        <w:t>occurs</w:t>
      </w:r>
      <w:r>
        <w:rPr>
          <w:rFonts w:ascii="Times New Roman" w:hAnsi="Times New Roman" w:cs="Times New Roman"/>
          <w:sz w:val="24"/>
          <w:szCs w:val="24"/>
          <w:lang w:eastAsia="en-US"/>
        </w:rPr>
        <w:t xml:space="preserve"> in many mesopelagic biogeographical provinces sensu Sutton et al. (2017) in the Atlantic, Indian, and Pacific Oceans from 63°N to 58°S (Iwasaki, Nemoto et al., 1987). Such an extensive range of species always raises questions about its genetic homogeneity and population structure. In this paper we describe and analyze genetic and morphological diversity of </w:t>
      </w:r>
      <w:r>
        <w:rPr>
          <w:rFonts w:ascii="Times New Roman" w:hAnsi="Times New Roman" w:cs="Times New Roman"/>
          <w:i/>
          <w:iCs/>
          <w:sz w:val="24"/>
          <w:szCs w:val="24"/>
          <w:lang w:eastAsia="en-US"/>
        </w:rPr>
        <w:t>S. debilis</w:t>
      </w:r>
      <w:r>
        <w:rPr>
          <w:rFonts w:ascii="Times New Roman" w:hAnsi="Times New Roman" w:cs="Times New Roman"/>
          <w:sz w:val="24"/>
          <w:szCs w:val="24"/>
          <w:lang w:eastAsia="en-US"/>
        </w:rPr>
        <w:t xml:space="preserve"> in order to assess the degree of isolation between populations from various basins. Due to high requirements to the material to analyze (undamaged specimens for morphological analyzes, “fresh” alcohol-fixed individual for genetic analyses) our studies are restricted to the North Atlantic, South Atlantic, and the South-west part of the Indian Ocean. </w:t>
      </w:r>
    </w:p>
    <w:p>
      <w:p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We test the hypothesis that populations of </w:t>
      </w:r>
      <w:r>
        <w:rPr>
          <w:rFonts w:ascii="Times New Roman" w:hAnsi="Times New Roman" w:cs="Times New Roman"/>
          <w:i/>
          <w:iCs/>
          <w:sz w:val="24"/>
          <w:szCs w:val="24"/>
          <w:lang w:eastAsia="en-US"/>
        </w:rPr>
        <w:t>S. debilis</w:t>
      </w:r>
      <w:r>
        <w:rPr>
          <w:rFonts w:ascii="Times New Roman" w:hAnsi="Times New Roman" w:cs="Times New Roman"/>
          <w:sz w:val="24"/>
          <w:szCs w:val="24"/>
          <w:lang w:eastAsia="en-US"/>
        </w:rPr>
        <w:t xml:space="preserve"> are genetically and morphologically distinct in these three ocean basins and analyze the accordance of their geographic distribution with the proposed scheme of mesopelagic zonation (Sutton et al., 2017). In order to test our assumption, we assessed the distribution of genetic and morphological variability in </w:t>
      </w:r>
      <w:r>
        <w:rPr>
          <w:rFonts w:ascii="Times New Roman" w:hAnsi="Times New Roman" w:cs="Times New Roman"/>
          <w:i/>
          <w:iCs/>
          <w:sz w:val="24"/>
          <w:szCs w:val="24"/>
          <w:lang w:eastAsia="en-US"/>
        </w:rPr>
        <w:t>S. debilis</w:t>
      </w:r>
      <w:r>
        <w:rPr>
          <w:rFonts w:ascii="Times New Roman" w:hAnsi="Times New Roman" w:cs="Times New Roman"/>
          <w:sz w:val="24"/>
          <w:szCs w:val="24"/>
          <w:lang w:eastAsia="en-US"/>
        </w:rPr>
        <w:t xml:space="preserve"> populations across the Atlantic and South-West Indian Oceans. We sequenced the mitochondrial cytochrome c oxidase I gene (COI) in 75 specimens, the nuclear internal transcribed spacer 1 (ITS1) gene in 23 specimens, and scored 32 morphological characters in 73 specimens.</w:t>
      </w:r>
    </w:p>
    <w:p>
      <w:pPr>
        <w:spacing w:after="0" w:line="240" w:lineRule="auto"/>
        <w:rPr>
          <w:rFonts w:ascii="Times New Roman" w:hAnsi="Times New Roman" w:cs="Times New Roman"/>
          <w:sz w:val="24"/>
          <w:szCs w:val="24"/>
          <w:lang w:eastAsia="en-US"/>
        </w:rPr>
      </w:pPr>
    </w:p>
    <w:p>
      <w:pPr>
        <w:spacing w:after="0" w:line="240"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 xml:space="preserve">2. Materials and methods </w:t>
      </w:r>
    </w:p>
    <w:p>
      <w:pPr>
        <w:spacing w:after="0" w:line="240"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2.1. Sampling.</w:t>
      </w:r>
    </w:p>
    <w:p>
      <w:p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The material was collected in the Atlantic Ocean and the southwestern part of the Indian Ocean during Cruises in 2013</w:t>
      </w:r>
      <w:r>
        <w:rPr>
          <w:rFonts w:ascii="Times New Roman" w:hAnsi="Times New Roman" w:cs="Times New Roman"/>
          <w:sz w:val="24"/>
          <w:szCs w:val="24"/>
          <w:vertAlign w:val="superscript"/>
          <w:lang w:eastAsia="en-US"/>
        </w:rPr>
        <w:t>th</w:t>
      </w:r>
      <w:r>
        <w:rPr>
          <w:rFonts w:ascii="Times New Roman" w:hAnsi="Times New Roman" w:cs="Times New Roman"/>
          <w:sz w:val="24"/>
          <w:szCs w:val="24"/>
          <w:lang w:eastAsia="en-US"/>
        </w:rPr>
        <w:t>-2020</w:t>
      </w:r>
      <w:r>
        <w:rPr>
          <w:rFonts w:ascii="Times New Roman" w:hAnsi="Times New Roman" w:cs="Times New Roman"/>
          <w:sz w:val="24"/>
          <w:szCs w:val="24"/>
          <w:vertAlign w:val="superscript"/>
          <w:lang w:eastAsia="en-US"/>
        </w:rPr>
        <w:t>th</w:t>
      </w:r>
      <w:r>
        <w:rPr>
          <w:rFonts w:ascii="Times New Roman" w:hAnsi="Times New Roman" w:cs="Times New Roman"/>
          <w:sz w:val="24"/>
          <w:szCs w:val="24"/>
          <w:lang w:eastAsia="en-US"/>
        </w:rPr>
        <w:t xml:space="preserve"> (</w:t>
      </w:r>
      <w:r>
        <w:rPr>
          <w:rFonts w:ascii="Times New Roman" w:hAnsi="Times New Roman" w:cs="Times New Roman"/>
          <w:sz w:val="24"/>
          <w:szCs w:val="24"/>
          <w:highlight w:val="cyan"/>
          <w:lang w:eastAsia="en-US"/>
        </w:rPr>
        <w:t>Fig. 1 and Table 1 in the Appendices</w:t>
      </w:r>
      <w:r>
        <w:rPr>
          <w:rFonts w:ascii="Times New Roman" w:hAnsi="Times New Roman" w:cs="Times New Roman"/>
          <w:sz w:val="24"/>
          <w:szCs w:val="24"/>
          <w:lang w:eastAsia="en-US"/>
        </w:rPr>
        <w:t>) with a Bogorov-Rass plankton net (mouth area 1 m</w:t>
      </w:r>
      <w:r>
        <w:rPr>
          <w:rFonts w:ascii="Times New Roman" w:hAnsi="Times New Roman" w:cs="Times New Roman"/>
          <w:sz w:val="24"/>
          <w:szCs w:val="24"/>
          <w:vertAlign w:val="superscript"/>
          <w:lang w:eastAsia="en-US"/>
        </w:rPr>
        <w:t>2</w:t>
      </w:r>
      <w:r>
        <w:rPr>
          <w:rFonts w:ascii="Times New Roman" w:hAnsi="Times New Roman" w:cs="Times New Roman"/>
          <w:sz w:val="24"/>
          <w:szCs w:val="24"/>
          <w:lang w:eastAsia="en-US"/>
        </w:rPr>
        <w:t>, 500 μm mesh size) and an Isaacs-Kidd midwater trawl (mouth area 5.5 m</w:t>
      </w:r>
      <w:r>
        <w:rPr>
          <w:rFonts w:ascii="Times New Roman" w:hAnsi="Times New Roman" w:cs="Times New Roman"/>
          <w:sz w:val="24"/>
          <w:szCs w:val="24"/>
          <w:vertAlign w:val="superscript"/>
          <w:lang w:eastAsia="en-US"/>
        </w:rPr>
        <w:t>2</w:t>
      </w:r>
      <w:r>
        <w:rPr>
          <w:rFonts w:ascii="Times New Roman" w:hAnsi="Times New Roman" w:cs="Times New Roman"/>
          <w:sz w:val="24"/>
          <w:szCs w:val="24"/>
          <w:lang w:eastAsia="en-US"/>
        </w:rPr>
        <w:t xml:space="preserve">, mesh size 5 mm). A total of 75 samples of </w:t>
      </w:r>
      <w:r>
        <w:rPr>
          <w:rFonts w:ascii="Times New Roman" w:hAnsi="Times New Roman" w:cs="Times New Roman"/>
          <w:i/>
          <w:iCs/>
          <w:sz w:val="24"/>
          <w:szCs w:val="24"/>
          <w:lang w:eastAsia="en-US"/>
        </w:rPr>
        <w:t>S. debilis</w:t>
      </w:r>
      <w:r>
        <w:rPr>
          <w:rFonts w:ascii="Times New Roman" w:hAnsi="Times New Roman" w:cs="Times New Roman"/>
          <w:sz w:val="24"/>
          <w:szCs w:val="24"/>
          <w:lang w:eastAsia="en-US"/>
        </w:rPr>
        <w:t xml:space="preserve"> were identified using the key of Lunina et al. (2019), fixed in 96% ethanol just after retrieval, and stored at -20°C in the laboratory for further analysis.</w:t>
      </w:r>
    </w:p>
    <w:p>
      <w:pPr>
        <w:spacing w:after="0" w:line="240" w:lineRule="auto"/>
        <w:rPr>
          <w:rFonts w:ascii="Times New Roman" w:hAnsi="Times New Roman" w:cs="Times New Roman"/>
          <w:sz w:val="24"/>
          <w:szCs w:val="24"/>
          <w:lang w:eastAsia="en-US"/>
        </w:rPr>
      </w:pPr>
    </w:p>
    <w:p>
      <w:pPr>
        <w:spacing w:after="0" w:line="240" w:lineRule="auto"/>
        <w:rPr>
          <w:rFonts w:ascii="Times New Roman" w:hAnsi="Times New Roman" w:cs="Times New Roman"/>
          <w:sz w:val="24"/>
          <w:szCs w:val="24"/>
          <w:lang w:val="ru-RU" w:eastAsia="en-US"/>
        </w:rPr>
      </w:pPr>
      <w:r>
        <w:rPr>
          <w:rFonts w:ascii="Times New Roman" w:hAnsi="Times New Roman" w:cs="Times New Roman"/>
          <w:sz w:val="24"/>
          <w:szCs w:val="24"/>
          <w:lang w:val="ru-RU"/>
        </w:rPr>
        <w:drawing>
          <wp:inline distT="0" distB="0" distL="0" distR="0">
            <wp:extent cx="5939790" cy="3768725"/>
            <wp:effectExtent l="0" t="0" r="3810" b="3175"/>
            <wp:docPr id="7" name="Рисунок 7" descr="Map_S_debil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Map_S_debilis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939790" cy="3768725"/>
                    </a:xfrm>
                    <a:prstGeom prst="rect">
                      <a:avLst/>
                    </a:prstGeom>
                    <a:noFill/>
                    <a:ln>
                      <a:noFill/>
                    </a:ln>
                  </pic:spPr>
                </pic:pic>
              </a:graphicData>
            </a:graphic>
          </wp:inline>
        </w:drawing>
      </w:r>
    </w:p>
    <w:p>
      <w:p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Figure 1. Sampling locations of </w:t>
      </w:r>
      <w:r>
        <w:rPr>
          <w:rFonts w:ascii="Times New Roman" w:hAnsi="Times New Roman" w:cs="Times New Roman"/>
          <w:i/>
          <w:sz w:val="24"/>
          <w:szCs w:val="24"/>
          <w:lang w:eastAsia="en-US"/>
        </w:rPr>
        <w:t>Systellaspis debilis</w:t>
      </w:r>
      <w:r>
        <w:rPr>
          <w:rFonts w:ascii="Times New Roman" w:hAnsi="Times New Roman" w:cs="Times New Roman"/>
          <w:sz w:val="24"/>
          <w:szCs w:val="24"/>
          <w:lang w:eastAsia="en-US"/>
        </w:rPr>
        <w:t xml:space="preserve"> in the Atlantic and Indian Oceans and their </w:t>
      </w:r>
      <w:r>
        <w:rPr>
          <w:rFonts w:ascii="Times New Roman" w:hAnsi="Times New Roman" w:cs="Times New Roman"/>
          <w:sz w:val="24"/>
          <w:szCs w:val="24"/>
          <w:highlight w:val="yellow"/>
          <w:lang w:eastAsia="en-US"/>
        </w:rPr>
        <w:t>basin-scale grouping</w:t>
      </w:r>
      <w:r>
        <w:rPr>
          <w:rFonts w:ascii="Times New Roman" w:hAnsi="Times New Roman" w:cs="Times New Roman"/>
          <w:sz w:val="24"/>
          <w:szCs w:val="24"/>
          <w:lang w:eastAsia="en-US"/>
        </w:rPr>
        <w:t xml:space="preserve">. Symbols indicate the type of data that were obtained (see legend on the map). </w:t>
      </w:r>
      <w:r>
        <w:rPr>
          <w:rFonts w:ascii="Times New Roman" w:hAnsi="Times New Roman" w:cs="Times New Roman"/>
          <w:sz w:val="24"/>
          <w:szCs w:val="24"/>
          <w:highlight w:val="yellow"/>
          <w:lang w:val="ru-RU" w:eastAsia="en-US"/>
        </w:rPr>
        <w:t>Оконтурьте</w:t>
      </w:r>
      <w:r>
        <w:rPr>
          <w:rFonts w:ascii="Times New Roman" w:hAnsi="Times New Roman" w:cs="Times New Roman"/>
          <w:sz w:val="24"/>
          <w:szCs w:val="24"/>
          <w:highlight w:val="yellow"/>
          <w:lang w:eastAsia="en-US"/>
        </w:rPr>
        <w:t xml:space="preserve"> </w:t>
      </w:r>
      <w:r>
        <w:rPr>
          <w:rFonts w:ascii="Times New Roman" w:hAnsi="Times New Roman" w:cs="Times New Roman"/>
          <w:sz w:val="24"/>
          <w:szCs w:val="24"/>
          <w:highlight w:val="yellow"/>
          <w:lang w:val="ru-RU" w:eastAsia="en-US"/>
        </w:rPr>
        <w:t>на</w:t>
      </w:r>
      <w:r>
        <w:rPr>
          <w:rFonts w:ascii="Times New Roman" w:hAnsi="Times New Roman" w:cs="Times New Roman"/>
          <w:sz w:val="24"/>
          <w:szCs w:val="24"/>
          <w:highlight w:val="yellow"/>
          <w:lang w:eastAsia="en-US"/>
        </w:rPr>
        <w:t xml:space="preserve"> </w:t>
      </w:r>
      <w:r>
        <w:rPr>
          <w:rFonts w:ascii="Times New Roman" w:hAnsi="Times New Roman" w:cs="Times New Roman"/>
          <w:sz w:val="24"/>
          <w:szCs w:val="24"/>
          <w:highlight w:val="yellow"/>
          <w:lang w:val="ru-RU" w:eastAsia="en-US"/>
        </w:rPr>
        <w:t>карте</w:t>
      </w:r>
      <w:r>
        <w:rPr>
          <w:rFonts w:ascii="Times New Roman" w:hAnsi="Times New Roman" w:cs="Times New Roman"/>
          <w:sz w:val="24"/>
          <w:szCs w:val="24"/>
          <w:highlight w:val="yellow"/>
          <w:lang w:eastAsia="en-US"/>
        </w:rPr>
        <w:t xml:space="preserve"> </w:t>
      </w:r>
      <w:r>
        <w:rPr>
          <w:rFonts w:ascii="Times New Roman" w:hAnsi="Times New Roman" w:cs="Times New Roman"/>
          <w:sz w:val="24"/>
          <w:szCs w:val="24"/>
          <w:highlight w:val="yellow"/>
          <w:lang w:val="ru-RU" w:eastAsia="en-US"/>
        </w:rPr>
        <w:t>три</w:t>
      </w:r>
      <w:r>
        <w:rPr>
          <w:rFonts w:ascii="Times New Roman" w:hAnsi="Times New Roman" w:cs="Times New Roman"/>
          <w:sz w:val="24"/>
          <w:szCs w:val="24"/>
          <w:highlight w:val="yellow"/>
          <w:lang w:eastAsia="en-US"/>
        </w:rPr>
        <w:t xml:space="preserve"> </w:t>
      </w:r>
      <w:r>
        <w:rPr>
          <w:rFonts w:ascii="Times New Roman" w:hAnsi="Times New Roman" w:cs="Times New Roman"/>
          <w:sz w:val="24"/>
          <w:szCs w:val="24"/>
          <w:highlight w:val="yellow"/>
          <w:lang w:val="ru-RU" w:eastAsia="en-US"/>
        </w:rPr>
        <w:t>региона</w:t>
      </w:r>
      <w:r>
        <w:rPr>
          <w:rFonts w:ascii="Times New Roman" w:hAnsi="Times New Roman" w:cs="Times New Roman"/>
          <w:sz w:val="24"/>
          <w:szCs w:val="24"/>
          <w:lang w:eastAsia="en-US"/>
        </w:rPr>
        <w:t>.</w:t>
      </w:r>
    </w:p>
    <w:p>
      <w:pPr>
        <w:spacing w:after="0" w:line="240" w:lineRule="auto"/>
        <w:rPr>
          <w:rFonts w:ascii="Times New Roman" w:hAnsi="Times New Roman" w:cs="Times New Roman"/>
          <w:sz w:val="24"/>
          <w:szCs w:val="24"/>
          <w:lang w:eastAsia="en-US"/>
        </w:rPr>
      </w:pPr>
    </w:p>
    <w:p>
      <w:pPr>
        <w:spacing w:after="0" w:line="240"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2.2. DNA extraction, amplification, and sequencing</w:t>
      </w:r>
    </w:p>
    <w:p>
      <w:p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DNA was isolated either from the fifth pair of the pleopods or from the pleonic muscle tissue using the IG-Spin™ DNA Prep 200 kit for DNA extraction following the manufacturer’s protocol. The isolated DNA was used as a matrix for the amplification of the mitochondrial cytochrome </w:t>
      </w:r>
      <w:r>
        <w:rPr>
          <w:rFonts w:ascii="Times New Roman" w:hAnsi="Times New Roman" w:cs="Times New Roman"/>
          <w:i/>
          <w:sz w:val="24"/>
          <w:szCs w:val="24"/>
          <w:lang w:eastAsia="en-US"/>
        </w:rPr>
        <w:t xml:space="preserve">c </w:t>
      </w:r>
      <w:r>
        <w:rPr>
          <w:rFonts w:ascii="Times New Roman" w:hAnsi="Times New Roman" w:cs="Times New Roman"/>
          <w:sz w:val="24"/>
          <w:szCs w:val="24"/>
          <w:lang w:eastAsia="en-US"/>
        </w:rPr>
        <w:t xml:space="preserve">oxidase subunit I gene fragment I (COI), and the nuclear gene of the first internal transcribed spacer (ITS1). PCR amplification of the COI gene fragment was accomplished with the universal primers LCOI 1490 (GGTCAACAAATCATAAAGATATTGG) and HCOI 2198 (TAAACTTCAGGGTGARDAAAAAATCA) (Folmer et al., 1994) or decapod-specific primers </w:t>
      </w:r>
      <w:r>
        <w:rPr>
          <w:rFonts w:ascii="Times New Roman" w:hAnsi="Times New Roman" w:eastAsia="Times New Roman" w:cs="Times New Roman"/>
          <w:sz w:val="24"/>
          <w:szCs w:val="24"/>
        </w:rPr>
        <w:t>COL6 (5’-ACAAATCATAAAGATATYGG-3’) and COH6 (5’-TADACTTCDGGRTGDRDAAARAAYCA-3’) (</w:t>
      </w:r>
      <w:r>
        <w:rPr>
          <w:rFonts w:ascii="Times New Roman" w:hAnsi="Times New Roman" w:cs="Times New Roman"/>
          <w:sz w:val="24"/>
          <w:szCs w:val="24"/>
          <w:lang w:eastAsia="en-US"/>
        </w:rPr>
        <w:t xml:space="preserve">Schubart et al, 2006) in cases where the former failed. The primers </w:t>
      </w:r>
      <w:r>
        <w:rPr>
          <w:rFonts w:ascii="Times New Roman" w:hAnsi="Times New Roman" w:eastAsia="Times New Roman" w:cs="Times New Roman"/>
          <w:sz w:val="24"/>
          <w:szCs w:val="24"/>
        </w:rPr>
        <w:t>ITS1FW</w:t>
      </w:r>
      <w:r>
        <w:rPr>
          <w:rFonts w:ascii="Times New Roman" w:hAnsi="Times New Roman" w:cs="Times New Roman"/>
          <w:sz w:val="24"/>
          <w:szCs w:val="24"/>
          <w:lang w:eastAsia="en-US"/>
        </w:rPr>
        <w:t xml:space="preserve"> (</w:t>
      </w:r>
      <w:r>
        <w:rPr>
          <w:rFonts w:ascii="Times New Roman" w:hAnsi="Times New Roman" w:eastAsia="Times New Roman" w:cs="Times New Roman"/>
          <w:sz w:val="24"/>
          <w:szCs w:val="24"/>
        </w:rPr>
        <w:t xml:space="preserve">5'-CACACCGCCCGTCGCTACTA-3') </w:t>
      </w:r>
      <w:r>
        <w:rPr>
          <w:rFonts w:ascii="Times New Roman" w:hAnsi="Times New Roman" w:cs="Times New Roman"/>
          <w:sz w:val="24"/>
          <w:szCs w:val="24"/>
          <w:lang w:eastAsia="en-US"/>
        </w:rPr>
        <w:t xml:space="preserve">and </w:t>
      </w:r>
      <w:r>
        <w:rPr>
          <w:rFonts w:ascii="Times New Roman" w:hAnsi="Times New Roman" w:eastAsia="Times New Roman" w:cs="Times New Roman"/>
          <w:sz w:val="24"/>
          <w:szCs w:val="24"/>
        </w:rPr>
        <w:t xml:space="preserve">ITS3R (5′-TCGACSCACGAGCCRAGTGATC-3′) </w:t>
      </w:r>
      <w:r>
        <w:rPr>
          <w:rFonts w:ascii="Times New Roman" w:hAnsi="Times New Roman" w:cs="Times New Roman"/>
          <w:sz w:val="24"/>
          <w:szCs w:val="24"/>
          <w:lang w:eastAsia="en-US"/>
        </w:rPr>
        <w:t>(</w:t>
      </w:r>
      <w:r>
        <w:rPr>
          <w:rFonts w:ascii="Times New Roman" w:hAnsi="Times New Roman" w:eastAsia="Times New Roman" w:cs="Times New Roman"/>
          <w:sz w:val="24"/>
          <w:szCs w:val="24"/>
        </w:rPr>
        <w:t xml:space="preserve">Wormhoudt et al, 2019) </w:t>
      </w:r>
      <w:r>
        <w:rPr>
          <w:rFonts w:ascii="Times New Roman" w:hAnsi="Times New Roman" w:cs="Times New Roman"/>
          <w:sz w:val="24"/>
          <w:szCs w:val="24"/>
          <w:lang w:eastAsia="en-US"/>
        </w:rPr>
        <w:t xml:space="preserve">were used to amplify the </w:t>
      </w:r>
      <w:r>
        <w:rPr>
          <w:rFonts w:ascii="Times New Roman" w:hAnsi="Times New Roman" w:eastAsia="Times New Roman" w:cs="Times New Roman"/>
          <w:sz w:val="24"/>
          <w:szCs w:val="24"/>
        </w:rPr>
        <w:t xml:space="preserve">ITS1 </w:t>
      </w:r>
      <w:r>
        <w:rPr>
          <w:rFonts w:ascii="Times New Roman" w:hAnsi="Times New Roman" w:cs="Times New Roman"/>
          <w:sz w:val="24"/>
          <w:szCs w:val="24"/>
          <w:lang w:eastAsia="en-US"/>
        </w:rPr>
        <w:t xml:space="preserve">gene. </w:t>
      </w:r>
      <w:r>
        <w:rPr>
          <w:rFonts w:ascii="Times New Roman" w:hAnsi="Times New Roman" w:eastAsia="Times New Roman" w:cs="Times New Roman"/>
          <w:sz w:val="24"/>
          <w:szCs w:val="24"/>
        </w:rPr>
        <w:t xml:space="preserve">PCR </w:t>
      </w:r>
      <w:r>
        <w:rPr>
          <w:rFonts w:ascii="Times New Roman" w:hAnsi="Times New Roman" w:cs="Times New Roman"/>
          <w:sz w:val="24"/>
          <w:szCs w:val="24"/>
          <w:lang w:eastAsia="en-US"/>
        </w:rPr>
        <w:t xml:space="preserve">reactions were made in a reaction volume of 20 μl, containing 2.4 μl of the Encyclo Plus PCR kit (Eurogen, Russia), 0.2 μl of each primer, 1.6 μl of DNA template, 15.3 μl MilliQ water, and 0.3 μl of 50X Encyclo polymerase (Eurogen, Russia). The PCR cycling profiles and annealing temperatures are listed in </w:t>
      </w:r>
      <w:r>
        <w:rPr>
          <w:rFonts w:ascii="Times New Roman" w:hAnsi="Times New Roman" w:cs="Times New Roman"/>
          <w:sz w:val="24"/>
          <w:szCs w:val="24"/>
          <w:highlight w:val="cyan"/>
          <w:lang w:eastAsia="en-US"/>
        </w:rPr>
        <w:t>the Appendices Table 2</w:t>
      </w:r>
      <w:r>
        <w:rPr>
          <w:rFonts w:ascii="Times New Roman" w:hAnsi="Times New Roman" w:cs="Times New Roman"/>
          <w:sz w:val="24"/>
          <w:szCs w:val="24"/>
          <w:lang w:eastAsia="en-US"/>
        </w:rPr>
        <w:t>. The PCR products were purified and sequenced with the same primer sets on an ABI Prism 3500 xl genetic analyzer in the Resource Center Development of Molecular and Cellular Technologies of Saint Petersburg State University. Forward and reverse COI and ITS1 sequences were assembled in Geneious® 7.1.3. and manually treated for ambiguities and heterozygotes (in the case of ITS1). Also, COI sequences were checked for stop codons using Geneious® 7.1.3 software. All sequences were deposited in the NCBI GenBank database (Benson et al., 2012) (</w:t>
      </w:r>
      <w:r>
        <w:rPr>
          <w:rFonts w:ascii="Times New Roman" w:hAnsi="Times New Roman" w:cs="Times New Roman"/>
          <w:sz w:val="24"/>
          <w:szCs w:val="24"/>
          <w:highlight w:val="cyan"/>
          <w:lang w:eastAsia="en-US"/>
        </w:rPr>
        <w:t xml:space="preserve">Table 1 in the Appendices; accession numbers: XX-XX) </w:t>
      </w:r>
    </w:p>
    <w:p>
      <w:pPr>
        <w:autoSpaceDE w:val="0"/>
        <w:autoSpaceDN w:val="0"/>
        <w:adjustRightInd w:val="0"/>
        <w:spacing w:after="0" w:line="240" w:lineRule="auto"/>
        <w:rPr>
          <w:rFonts w:ascii="Times New Roman" w:hAnsi="Times New Roman" w:cs="Times New Roman"/>
          <w:color w:val="000000"/>
          <w:sz w:val="24"/>
          <w:szCs w:val="24"/>
          <w:lang w:eastAsia="en-US"/>
        </w:rPr>
      </w:pPr>
    </w:p>
    <w:p>
      <w:pPr>
        <w:spacing w:after="0" w:line="240"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 xml:space="preserve">2.3. Sequence alignment and phylogenetic analyses </w:t>
      </w:r>
    </w:p>
    <w:p>
      <w:p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For the genetic analysis, all available COI sequences of </w:t>
      </w:r>
      <w:r>
        <w:rPr>
          <w:rFonts w:ascii="Times New Roman" w:hAnsi="Times New Roman" w:cs="Times New Roman"/>
          <w:i/>
          <w:sz w:val="24"/>
          <w:szCs w:val="24"/>
          <w:lang w:eastAsia="en-US"/>
        </w:rPr>
        <w:t>S. debilis</w:t>
      </w:r>
      <w:r>
        <w:rPr>
          <w:rFonts w:ascii="Times New Roman" w:hAnsi="Times New Roman" w:cs="Times New Roman"/>
          <w:sz w:val="24"/>
          <w:szCs w:val="24"/>
          <w:lang w:eastAsia="en-US"/>
        </w:rPr>
        <w:t xml:space="preserve"> and the most closely related species </w:t>
      </w:r>
      <w:r>
        <w:rPr>
          <w:rFonts w:ascii="Times New Roman" w:hAnsi="Times New Roman" w:cs="Times New Roman"/>
          <w:i/>
          <w:sz w:val="24"/>
          <w:szCs w:val="24"/>
          <w:lang w:eastAsia="en-US"/>
        </w:rPr>
        <w:t>S. liui</w:t>
      </w:r>
      <w:r>
        <w:rPr>
          <w:rFonts w:ascii="Times New Roman" w:hAnsi="Times New Roman" w:cs="Times New Roman"/>
          <w:sz w:val="24"/>
          <w:szCs w:val="24"/>
          <w:lang w:eastAsia="en-US"/>
        </w:rPr>
        <w:t xml:space="preserve"> (no. KT946751) were taken from GenBank (</w:t>
      </w:r>
      <w:r>
        <w:rPr>
          <w:rFonts w:ascii="Times New Roman" w:hAnsi="Times New Roman" w:cs="Times New Roman"/>
          <w:sz w:val="24"/>
          <w:szCs w:val="24"/>
          <w:lang w:val="ru-RU" w:eastAsia="en-US"/>
        </w:rPr>
        <w:fldChar w:fldCharType="begin"/>
      </w:r>
      <w:r>
        <w:rPr>
          <w:rFonts w:ascii="Times New Roman" w:hAnsi="Times New Roman" w:cs="Times New Roman"/>
          <w:sz w:val="24"/>
          <w:szCs w:val="24"/>
          <w:lang w:eastAsia="en-US"/>
          <w:rPrChange w:id="0" w:author="asus" w:date="2023-04-13T21:14:00Z">
            <w:rPr/>
          </w:rPrChange>
        </w:rPr>
        <w:instrText xml:space="preserve"> HYPERLINK "https://www.ncbi.nlm.nih.gov/genbank/" </w:instrText>
      </w:r>
      <w:r>
        <w:rPr>
          <w:rFonts w:ascii="Times New Roman" w:hAnsi="Times New Roman" w:cs="Times New Roman"/>
          <w:sz w:val="24"/>
          <w:szCs w:val="24"/>
          <w:lang w:val="ru-RU" w:eastAsia="en-US"/>
        </w:rPr>
        <w:fldChar w:fldCharType="separate"/>
      </w:r>
      <w:r>
        <w:rPr>
          <w:rFonts w:ascii="Times New Roman" w:hAnsi="Times New Roman" w:cs="Times New Roman"/>
          <w:color w:val="0000FF"/>
          <w:sz w:val="24"/>
          <w:szCs w:val="24"/>
          <w:u w:val="single"/>
          <w:lang w:eastAsia="en-US"/>
        </w:rPr>
        <w:t>https://www.ncbi.nlm.nih.gov/genbank/</w:t>
      </w:r>
      <w:r>
        <w:rPr>
          <w:rFonts w:ascii="Times New Roman" w:hAnsi="Times New Roman" w:cs="Times New Roman"/>
          <w:color w:val="0000FF"/>
          <w:sz w:val="24"/>
          <w:szCs w:val="24"/>
          <w:u w:val="single"/>
          <w:lang w:eastAsia="en-US"/>
        </w:rPr>
        <w:fldChar w:fldCharType="end"/>
      </w:r>
      <w:r>
        <w:rPr>
          <w:rFonts w:ascii="Times New Roman" w:hAnsi="Times New Roman" w:cs="Times New Roman"/>
          <w:sz w:val="24"/>
          <w:szCs w:val="24"/>
          <w:lang w:eastAsia="en-US"/>
        </w:rPr>
        <w:t xml:space="preserve">) in order to complete the dataset. Two species of the superfamily Oplophoroidea, </w:t>
      </w:r>
      <w:r>
        <w:rPr>
          <w:rFonts w:ascii="Times New Roman" w:hAnsi="Times New Roman" w:cs="Times New Roman"/>
          <w:i/>
          <w:sz w:val="24"/>
          <w:szCs w:val="24"/>
          <w:lang w:eastAsia="en-US"/>
        </w:rPr>
        <w:t>S.curvispina</w:t>
      </w:r>
      <w:r>
        <w:rPr>
          <w:rFonts w:ascii="Times New Roman" w:hAnsi="Times New Roman" w:cs="Times New Roman"/>
          <w:sz w:val="24"/>
          <w:szCs w:val="24"/>
          <w:lang w:eastAsia="en-US"/>
        </w:rPr>
        <w:t xml:space="preserve"> (no. KP076159) and </w:t>
      </w:r>
      <w:r>
        <w:rPr>
          <w:rFonts w:ascii="Times New Roman" w:hAnsi="Times New Roman" w:cs="Times New Roman"/>
          <w:i/>
          <w:sz w:val="24"/>
          <w:szCs w:val="24"/>
          <w:lang w:eastAsia="en-US"/>
        </w:rPr>
        <w:t>Acanthephyra quadrispinosa</w:t>
      </w:r>
      <w:r>
        <w:rPr>
          <w:rFonts w:ascii="Times New Roman" w:hAnsi="Times New Roman" w:cs="Times New Roman"/>
          <w:sz w:val="24"/>
          <w:szCs w:val="24"/>
          <w:lang w:eastAsia="en-US"/>
        </w:rPr>
        <w:t xml:space="preserve"> (no. KP076178), were chosen as outgroups to root the tree. Multiple alignments of all sequences were made in Geneious® 7.1.3 using the MUSCLE algorithm (Edgar, 2004) (25 repeats). The final alignment for the COI fragment was 539 bp and included 109 sequences, and for the ITS1 fragment, 23 sequences of 328 bp. In the case of the ITS1 gene, the sequences were not found in public sources, so only newly generated sequences were analyzed. </w:t>
      </w:r>
    </w:p>
    <w:p>
      <w:p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Phylogenetic reconstruction of the COI gene by the Maximum likelihood (ML) was run with the RAxML (ver. 7.2.8 (Stamatakis, 2006)) using the GTR+G nucleotide substitution model for each codon position. Statistical support was assessed using the bootstrap method involving 1000 replicates. Bootstrap values greater than 70% were considered statistically significant. Before the Bayesian analysis was run on the COI dataset, most appropriate nucleotide substitution models and partitioning scheme were selected for each codon with the use of the Akaike Information Criterion (AICc) in the PartitionFinder2 software (Guindon et al., 2010; Lanfear et al., 2017). As a result, the nucleotide substitution patterns were as follows: GTR+I+G for the first codon, GTR+I for the second, and GTR+G for the third. Bayesian analysis was performed in MrBayes 3.3 software (Huelsenbeck and Ronquist, 2001). Two parallel runs of 10,000,000 generations with tree selection every 1,000 generations were performed, and the first 25% of trees were excluded from the calculation of posterior probabilities. </w:t>
      </w:r>
    </w:p>
    <w:p>
      <w:p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The PopArt Software (http://popart.otago.ac.nz/, (Bandelt, Forster, and Röhl, 1999)) was used to construct the haplotype network using the neighbor-joining (NJ) method. Haplotype and nucleotide diversity was analyzed in DNASP ver. 5 (Librado, 2009). Genetic distances were assessed in the MEGA11 (Tamura, 2021) using a two-parameter Kimura model (K2P) (Kimura, 1980). </w:t>
      </w:r>
    </w:p>
    <w:p>
      <w:pPr>
        <w:spacing w:after="0" w:line="240" w:lineRule="auto"/>
        <w:rPr>
          <w:rFonts w:ascii="Times New Roman" w:hAnsi="Times New Roman" w:cs="Times New Roman"/>
          <w:sz w:val="24"/>
          <w:szCs w:val="24"/>
          <w:lang w:eastAsia="en-US"/>
        </w:rPr>
      </w:pPr>
    </w:p>
    <w:p>
      <w:pPr>
        <w:spacing w:after="0" w:line="240"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 xml:space="preserve">2.4. Morphological analysis </w:t>
      </w:r>
    </w:p>
    <w:p>
      <w:p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In order to assess within-species morphological variability of </w:t>
      </w:r>
      <w:r>
        <w:rPr>
          <w:rFonts w:ascii="Times New Roman" w:hAnsi="Times New Roman" w:cs="Times New Roman"/>
          <w:i/>
          <w:sz w:val="24"/>
          <w:szCs w:val="24"/>
          <w:lang w:eastAsia="en-US"/>
        </w:rPr>
        <w:t>S. debilis,</w:t>
      </w:r>
      <w:r>
        <w:rPr>
          <w:rFonts w:ascii="Times New Roman" w:hAnsi="Times New Roman" w:cs="Times New Roman"/>
          <w:sz w:val="24"/>
          <w:szCs w:val="24"/>
          <w:lang w:eastAsia="en-US"/>
        </w:rPr>
        <w:t xml:space="preserve"> we selected and coded the 32 most variable characters linked to carapace (5 characters), p</w:t>
      </w:r>
      <w:r>
        <w:rPr>
          <w:rFonts w:ascii="Times New Roman" w:hAnsi="Times New Roman" w:cs="Times New Roman"/>
          <w:bCs/>
          <w:sz w:val="24"/>
          <w:szCs w:val="24"/>
          <w:lang w:eastAsia="en-US"/>
        </w:rPr>
        <w:t>leon (7 character), antenna character (1)</w:t>
      </w:r>
      <w:r>
        <w:rPr>
          <w:rFonts w:ascii="Times New Roman" w:hAnsi="Times New Roman" w:cs="Times New Roman"/>
          <w:sz w:val="24"/>
          <w:szCs w:val="24"/>
          <w:lang w:eastAsia="en-US"/>
        </w:rPr>
        <w:t xml:space="preserve">, </w:t>
      </w:r>
      <w:r>
        <w:rPr>
          <w:rFonts w:ascii="Times New Roman" w:hAnsi="Times New Roman" w:cs="Times New Roman"/>
          <w:bCs/>
          <w:sz w:val="24"/>
          <w:szCs w:val="24"/>
          <w:lang w:eastAsia="en-US"/>
        </w:rPr>
        <w:t xml:space="preserve">telson (2 character), and pereopods (17) </w:t>
      </w:r>
      <w:r>
        <w:rPr>
          <w:rFonts w:ascii="Times New Roman" w:hAnsi="Times New Roman" w:cs="Times New Roman"/>
          <w:bCs/>
          <w:sz w:val="24"/>
          <w:szCs w:val="24"/>
          <w:highlight w:val="cyan"/>
          <w:lang w:eastAsia="en-US"/>
        </w:rPr>
        <w:t>(Table 1, Fig. 2 Yana).</w:t>
      </w:r>
      <w:r>
        <w:rPr>
          <w:rFonts w:ascii="Times New Roman" w:hAnsi="Times New Roman" w:cs="Times New Roman"/>
          <w:bCs/>
          <w:sz w:val="24"/>
          <w:szCs w:val="24"/>
          <w:lang w:eastAsia="en-US"/>
        </w:rPr>
        <w:t xml:space="preserve"> </w:t>
      </w:r>
      <w:r>
        <w:rPr>
          <w:rFonts w:ascii="Times New Roman" w:hAnsi="Times New Roman" w:cs="Times New Roman"/>
          <w:sz w:val="24"/>
          <w:szCs w:val="24"/>
          <w:lang w:eastAsia="en-US"/>
        </w:rPr>
        <w:t xml:space="preserve">The carapace length was measured from the posterior margin of the eye orbit to the </w:t>
      </w:r>
      <w:r>
        <w:rPr>
          <w:rFonts w:ascii="Times New Roman" w:hAnsi="Times New Roman" w:cs="Times New Roman"/>
          <w:sz w:val="24"/>
          <w:szCs w:val="24"/>
          <w:highlight w:val="yellow"/>
          <w:lang w:eastAsia="en-US"/>
        </w:rPr>
        <w:t>dorsal?</w:t>
      </w:r>
      <w:r>
        <w:rPr>
          <w:rFonts w:ascii="Times New Roman" w:hAnsi="Times New Roman" w:cs="Times New Roman"/>
          <w:sz w:val="24"/>
          <w:szCs w:val="24"/>
          <w:lang w:eastAsia="en-US"/>
        </w:rPr>
        <w:t xml:space="preserve"> posterior end</w:t>
      </w:r>
      <w:commentRangeStart w:id="0"/>
      <w:r>
        <w:rPr>
          <w:rFonts w:ascii="Times New Roman" w:hAnsi="Times New Roman" w:cs="Times New Roman"/>
          <w:sz w:val="24"/>
          <w:szCs w:val="24"/>
          <w:lang w:eastAsia="en-US"/>
        </w:rPr>
        <w:t xml:space="preserve"> of the carapace</w:t>
      </w:r>
      <w:commentRangeEnd w:id="0"/>
      <w:r>
        <w:rPr>
          <w:rStyle w:val="8"/>
          <w:rFonts w:ascii="Times New Roman" w:hAnsi="Times New Roman" w:cs="Times New Roman"/>
          <w:sz w:val="24"/>
          <w:szCs w:val="24"/>
        </w:rPr>
        <w:commentReference w:id="0"/>
      </w:r>
      <w:r>
        <w:rPr>
          <w:rFonts w:ascii="Times New Roman" w:hAnsi="Times New Roman" w:cs="Times New Roman"/>
          <w:sz w:val="24"/>
          <w:szCs w:val="24"/>
          <w:lang w:eastAsia="en-US"/>
        </w:rPr>
        <w:t xml:space="preserve">; the carapace height was measured at the highest point. All measurements are presented in </w:t>
      </w:r>
      <w:r>
        <w:rPr>
          <w:rFonts w:ascii="Times New Roman" w:hAnsi="Times New Roman" w:cs="Times New Roman"/>
          <w:sz w:val="24"/>
          <w:szCs w:val="24"/>
          <w:highlight w:val="cyan"/>
          <w:lang w:eastAsia="en-US"/>
        </w:rPr>
        <w:t>the Appendices Table 3</w:t>
      </w:r>
      <w:r>
        <w:rPr>
          <w:rFonts w:ascii="Times New Roman" w:hAnsi="Times New Roman" w:cs="Times New Roman"/>
          <w:sz w:val="24"/>
          <w:szCs w:val="24"/>
          <w:lang w:eastAsia="en-US"/>
        </w:rPr>
        <w:t xml:space="preserve">. We coded morphological characters in 73 specimens ranging from 3.5 mm to </w:t>
      </w:r>
      <w:commentRangeStart w:id="1"/>
      <w:r>
        <w:rPr>
          <w:rFonts w:ascii="Times New Roman" w:hAnsi="Times New Roman" w:cs="Times New Roman"/>
          <w:sz w:val="24"/>
          <w:szCs w:val="24"/>
          <w:highlight w:val="yellow"/>
          <w:lang w:eastAsia="en-US"/>
        </w:rPr>
        <w:t>40.0 mm</w:t>
      </w:r>
      <w:r>
        <w:rPr>
          <w:rFonts w:ascii="Times New Roman" w:hAnsi="Times New Roman" w:cs="Times New Roman"/>
          <w:sz w:val="24"/>
          <w:szCs w:val="24"/>
          <w:lang w:eastAsia="en-US"/>
        </w:rPr>
        <w:t xml:space="preserve"> </w:t>
      </w:r>
      <w:commentRangeEnd w:id="1"/>
      <w:r>
        <w:rPr>
          <w:rStyle w:val="8"/>
          <w:rFonts w:ascii="Times New Roman" w:hAnsi="Times New Roman" w:cs="Times New Roman"/>
          <w:sz w:val="24"/>
          <w:szCs w:val="24"/>
        </w:rPr>
        <w:commentReference w:id="1"/>
      </w:r>
      <w:r>
        <w:rPr>
          <w:rFonts w:ascii="Times New Roman" w:hAnsi="Times New Roman" w:cs="Times New Roman"/>
          <w:sz w:val="24"/>
          <w:szCs w:val="24"/>
          <w:lang w:eastAsia="en-US"/>
        </w:rPr>
        <w:t>in carapace length: 43 females, 26 males, and 4 juveniles.</w:t>
      </w:r>
      <w:r>
        <w:rPr>
          <w:rFonts w:ascii="Times New Roman" w:hAnsi="Times New Roman" w:cs="Times New Roman"/>
          <w:b/>
          <w:sz w:val="24"/>
          <w:szCs w:val="24"/>
          <w:lang w:eastAsia="en-US"/>
        </w:rPr>
        <w:t xml:space="preserve"> </w:t>
      </w:r>
    </w:p>
    <w:p>
      <w:pPr>
        <w:spacing w:after="0" w:line="240" w:lineRule="auto"/>
        <w:rPr>
          <w:rFonts w:ascii="Times New Roman" w:hAnsi="Times New Roman" w:cs="Times New Roman"/>
          <w:sz w:val="24"/>
          <w:szCs w:val="24"/>
          <w:lang w:eastAsia="en-US"/>
        </w:rPr>
      </w:pPr>
    </w:p>
    <w:p>
      <w:pPr>
        <w:spacing w:after="0" w:line="240" w:lineRule="auto"/>
        <w:rPr>
          <w:rFonts w:ascii="Times New Roman" w:hAnsi="Times New Roman" w:cs="Times New Roman"/>
          <w:sz w:val="24"/>
          <w:szCs w:val="24"/>
          <w:highlight w:val="cyan"/>
          <w:lang w:eastAsia="en-US"/>
        </w:rPr>
      </w:pPr>
      <w:r>
        <w:rPr>
          <w:rFonts w:ascii="Times New Roman" w:hAnsi="Times New Roman" w:cs="Times New Roman"/>
          <w:sz w:val="24"/>
          <w:szCs w:val="24"/>
          <w:lang w:val="ru-RU"/>
        </w:rPr>
        <w:drawing>
          <wp:inline distT="0" distB="0" distL="0" distR="0">
            <wp:extent cx="5940425" cy="7711440"/>
            <wp:effectExtent l="0" t="0" r="317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5" cy="7711440"/>
                    </a:xfrm>
                    <a:prstGeom prst="rect">
                      <a:avLst/>
                    </a:prstGeom>
                  </pic:spPr>
                </pic:pic>
              </a:graphicData>
            </a:graphic>
          </wp:inline>
        </w:drawing>
      </w:r>
    </w:p>
    <w:p>
      <w:pPr>
        <w:spacing w:after="0" w:line="240" w:lineRule="auto"/>
        <w:rPr>
          <w:rFonts w:ascii="Times New Roman" w:hAnsi="Times New Roman" w:cs="Times New Roman"/>
          <w:sz w:val="24"/>
          <w:szCs w:val="24"/>
          <w:lang w:val="ru-RU" w:eastAsia="en-US"/>
        </w:rPr>
      </w:pPr>
      <w:r>
        <w:rPr>
          <w:rFonts w:ascii="Times New Roman" w:hAnsi="Times New Roman" w:cs="Times New Roman"/>
          <w:sz w:val="24"/>
          <w:szCs w:val="24"/>
          <w:highlight w:val="cyan"/>
          <w:lang w:eastAsia="en-US"/>
        </w:rPr>
        <w:t>Fig</w:t>
      </w:r>
      <w:r>
        <w:rPr>
          <w:rFonts w:ascii="Times New Roman" w:hAnsi="Times New Roman" w:cs="Times New Roman"/>
          <w:sz w:val="24"/>
          <w:szCs w:val="24"/>
          <w:highlight w:val="cyan"/>
          <w:lang w:val="ru-RU" w:eastAsia="en-US"/>
        </w:rPr>
        <w:t xml:space="preserve">.2 </w:t>
      </w:r>
      <w:r>
        <w:rPr>
          <w:rFonts w:ascii="Times New Roman" w:hAnsi="Times New Roman" w:cs="Times New Roman"/>
          <w:sz w:val="24"/>
          <w:szCs w:val="24"/>
          <w:highlight w:val="cyan"/>
          <w:lang w:eastAsia="en-US"/>
        </w:rPr>
        <w:t>Yana</w:t>
      </w:r>
      <w:r>
        <w:rPr>
          <w:rFonts w:ascii="Times New Roman" w:hAnsi="Times New Roman" w:cs="Times New Roman"/>
          <w:sz w:val="24"/>
          <w:szCs w:val="24"/>
          <w:highlight w:val="cyan"/>
          <w:lang w:val="ru-RU" w:eastAsia="en-US"/>
        </w:rPr>
        <w:t xml:space="preserve"> </w:t>
      </w:r>
      <w:r>
        <w:rPr>
          <w:rFonts w:ascii="Times New Roman" w:hAnsi="Times New Roman" w:cs="Times New Roman"/>
          <w:sz w:val="24"/>
          <w:szCs w:val="24"/>
          <w:highlight w:val="cyan"/>
          <w:lang w:eastAsia="en-US"/>
        </w:rPr>
        <w:t>Morphology</w:t>
      </w:r>
      <w:r>
        <w:rPr>
          <w:rFonts w:ascii="Times New Roman" w:hAnsi="Times New Roman" w:cs="Times New Roman"/>
          <w:sz w:val="24"/>
          <w:szCs w:val="24"/>
          <w:lang w:val="ru-RU" w:eastAsia="en-US"/>
        </w:rPr>
        <w:t xml:space="preserve"> Это не законченный вариант рисунка,  Яна на днях дорисует.</w:t>
      </w:r>
    </w:p>
    <w:p>
      <w:pPr>
        <w:spacing w:after="0" w:line="240" w:lineRule="auto"/>
        <w:rPr>
          <w:rFonts w:ascii="Times New Roman" w:hAnsi="Times New Roman" w:cs="Times New Roman"/>
          <w:sz w:val="24"/>
          <w:szCs w:val="24"/>
          <w:lang w:val="ru-RU" w:eastAsia="en-US"/>
        </w:rPr>
      </w:pPr>
    </w:p>
    <w:p>
      <w:p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Statistical analyses of morphological data and comparisons of the morphological and genetic parameters were run using R 4.0.5 (R Core Team, 2021). Missing characters (1.2% of the database) were replaced by their mean values characters (Legendre, Legendre, 2012). The juveniles (carapace lengths &lt; 5 mm) were removed from the morphological analysis as the proportions of this species greatly change during ontogenesis. </w:t>
      </w:r>
    </w:p>
    <w:p>
      <w:p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In order to remove the influence of individual size, we used carapace length and carapace height as predictors in Redundancy analysis (RDA) (Oksanen et al., 2020</w:t>
      </w:r>
      <w:r>
        <w:rPr>
          <w:rFonts w:hint="default" w:ascii="Times New Roman" w:hAnsi="Times New Roman" w:cs="Times New Roman"/>
          <w:sz w:val="24"/>
          <w:szCs w:val="24"/>
          <w:lang w:val="ru-RU" w:eastAsia="en-US"/>
        </w:rPr>
        <w:t>)</w:t>
      </w:r>
      <w:r>
        <w:rPr>
          <w:rFonts w:ascii="Times New Roman" w:hAnsi="Times New Roman" w:cs="Times New Roman"/>
          <w:sz w:val="24"/>
          <w:szCs w:val="24"/>
          <w:lang w:eastAsia="en-US"/>
        </w:rPr>
        <w:t xml:space="preserve"> and the other</w:t>
      </w:r>
      <w:ins w:id="1" w:author="user" w:date="2023-04-13T18:50:00Z">
        <w:r>
          <w:rPr>
            <w:rFonts w:ascii="Times New Roman" w:hAnsi="Times New Roman" w:cs="Times New Roman"/>
            <w:sz w:val="24"/>
            <w:szCs w:val="24"/>
            <w:lang w:eastAsia="en-US"/>
          </w:rPr>
          <w:t xml:space="preserve"> </w:t>
        </w:r>
      </w:ins>
      <w:r>
        <w:rPr>
          <w:rFonts w:ascii="Times New Roman" w:hAnsi="Times New Roman" w:cs="Times New Roman"/>
          <w:sz w:val="24"/>
          <w:szCs w:val="24"/>
          <w:lang w:eastAsia="en-US"/>
        </w:rPr>
        <w:t xml:space="preserve">26 characters as dependent variables in the matrix. The analysis was run using the </w:t>
      </w:r>
      <w:commentRangeStart w:id="2"/>
      <w:r>
        <w:rPr>
          <w:rFonts w:ascii="Times New Roman" w:hAnsi="Times New Roman" w:cs="Times New Roman"/>
          <w:sz w:val="24"/>
          <w:szCs w:val="24"/>
          <w:lang w:eastAsia="en-US"/>
        </w:rPr>
        <w:t>rda</w:t>
      </w:r>
      <w:r>
        <w:rPr>
          <w:rFonts w:ascii="Times New Roman" w:hAnsi="Times New Roman" w:cs="Times New Roman"/>
          <w:sz w:val="24"/>
          <w:szCs w:val="24"/>
          <w:highlight w:val="yellow"/>
          <w:lang w:eastAsia="en-US"/>
        </w:rPr>
        <w:t xml:space="preserve">() </w:t>
      </w:r>
      <w:commentRangeEnd w:id="2"/>
      <w:r>
        <w:rPr>
          <w:rStyle w:val="8"/>
          <w:rFonts w:ascii="Times New Roman" w:hAnsi="Times New Roman" w:cs="Times New Roman"/>
          <w:sz w:val="24"/>
          <w:szCs w:val="24"/>
          <w:highlight w:val="yellow"/>
        </w:rPr>
        <w:commentReference w:id="2"/>
      </w:r>
      <w:r>
        <w:rPr>
          <w:rFonts w:ascii="Times New Roman" w:hAnsi="Times New Roman" w:cs="Times New Roman"/>
          <w:sz w:val="24"/>
          <w:szCs w:val="24"/>
          <w:lang w:eastAsia="en-US"/>
        </w:rPr>
        <w:t>function from the “vegan” package (Oksanen et al., 2020), yielding both constrained and unconstrained axes.</w:t>
      </w:r>
    </w:p>
    <w:p>
      <w:p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The canonical axes were influenced by the size of individuals, while the unconstrained axes provided insight into the structure of the residual matrix from regression models, allowing us to examine the relationship between morphological characters without the impact of size. </w:t>
      </w:r>
      <w:commentRangeStart w:id="3"/>
      <w:r>
        <w:rPr>
          <w:rFonts w:ascii="Times New Roman" w:hAnsi="Times New Roman" w:cs="Times New Roman"/>
          <w:sz w:val="24"/>
          <w:szCs w:val="24"/>
          <w:lang w:eastAsia="en-US"/>
        </w:rPr>
        <w:t>Therefore, we excluded the canonical axes (RDA1 and RDA2) from further analysis and focused on the two most informative unconstrained axes, PCA1 and PCA2, which facilitated a more accurate analysis of morphological characters without interference from the influence of individual size.</w:t>
      </w:r>
      <w:commentRangeEnd w:id="3"/>
      <w:r>
        <w:rPr>
          <w:rStyle w:val="8"/>
          <w:rFonts w:ascii="Times New Roman" w:hAnsi="Times New Roman" w:cs="Times New Roman"/>
          <w:sz w:val="24"/>
          <w:szCs w:val="24"/>
        </w:rPr>
        <w:commentReference w:id="3"/>
      </w:r>
    </w:p>
    <w:p>
      <w:p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We used the Mantel test (Legendre, Legendre, 2012) to assess the correlation between the morphological features and genetic characteristics and created two </w:t>
      </w:r>
      <w:commentRangeStart w:id="4"/>
      <w:r>
        <w:rPr>
          <w:rFonts w:ascii="Times New Roman" w:hAnsi="Times New Roman" w:cs="Times New Roman"/>
          <w:sz w:val="24"/>
          <w:szCs w:val="24"/>
          <w:lang w:eastAsia="en-US"/>
        </w:rPr>
        <w:t xml:space="preserve">distance </w:t>
      </w:r>
      <w:commentRangeEnd w:id="4"/>
      <w:r>
        <w:rPr>
          <w:rStyle w:val="8"/>
          <w:rFonts w:ascii="Times New Roman" w:hAnsi="Times New Roman" w:cs="Times New Roman"/>
          <w:sz w:val="24"/>
          <w:szCs w:val="24"/>
        </w:rPr>
        <w:commentReference w:id="4"/>
      </w:r>
      <w:r>
        <w:rPr>
          <w:rFonts w:ascii="Times New Roman" w:hAnsi="Times New Roman" w:cs="Times New Roman"/>
          <w:sz w:val="24"/>
          <w:szCs w:val="24"/>
          <w:lang w:eastAsia="en-US"/>
        </w:rPr>
        <w:t xml:space="preserve">matrices. The first matrix included Euclidean distances between individuals in PCA1 and PCA2 space, whereas the second one included square roots of pairwise genetic distances between the sequences of the COI gene. Genetic distances were calculated using the </w:t>
      </w:r>
      <w:commentRangeStart w:id="5"/>
      <w:r>
        <w:rPr>
          <w:rFonts w:ascii="Times New Roman" w:hAnsi="Times New Roman" w:cs="Times New Roman"/>
          <w:sz w:val="24"/>
          <w:szCs w:val="24"/>
          <w:lang w:eastAsia="en-US"/>
        </w:rPr>
        <w:t xml:space="preserve">dist.alignment() </w:t>
      </w:r>
      <w:commentRangeEnd w:id="5"/>
      <w:r>
        <w:rPr>
          <w:rStyle w:val="8"/>
          <w:rFonts w:ascii="Times New Roman" w:hAnsi="Times New Roman" w:cs="Times New Roman"/>
          <w:sz w:val="24"/>
          <w:szCs w:val="24"/>
        </w:rPr>
        <w:commentReference w:id="5"/>
      </w:r>
      <w:r>
        <w:rPr>
          <w:rFonts w:ascii="Times New Roman" w:hAnsi="Times New Roman" w:cs="Times New Roman"/>
          <w:sz w:val="24"/>
          <w:szCs w:val="24"/>
          <w:lang w:eastAsia="en-US"/>
        </w:rPr>
        <w:t xml:space="preserve">function from the “seqinr” package (Charif, Lobry, 2007). The mantel correlation between the two matrices was calculated using the </w:t>
      </w:r>
      <w:r>
        <w:rPr>
          <w:rFonts w:ascii="Times New Roman" w:hAnsi="Times New Roman" w:cs="Times New Roman"/>
          <w:sz w:val="24"/>
          <w:szCs w:val="24"/>
          <w:highlight w:val="yellow"/>
          <w:lang w:eastAsia="en-US"/>
        </w:rPr>
        <w:t>mantel()</w:t>
      </w:r>
      <w:r>
        <w:rPr>
          <w:rFonts w:ascii="Times New Roman" w:hAnsi="Times New Roman" w:cs="Times New Roman"/>
          <w:sz w:val="24"/>
          <w:szCs w:val="24"/>
          <w:lang w:eastAsia="en-US"/>
        </w:rPr>
        <w:t xml:space="preserve"> function from the “vegan” package (Oksanen et al., 2020). The statistical significance of the test was assessed using the permutation method (9999 permutations). Results of the statistical analyses were visualized using the package "ggplot2" (Wickham, 2016).</w:t>
      </w:r>
    </w:p>
    <w:p>
      <w:pPr>
        <w:spacing w:after="0" w:line="240" w:lineRule="auto"/>
        <w:rPr>
          <w:rFonts w:ascii="Times New Roman" w:hAnsi="Times New Roman" w:cs="Times New Roman"/>
          <w:sz w:val="24"/>
          <w:szCs w:val="24"/>
          <w:lang w:eastAsia="en-US"/>
        </w:rPr>
      </w:pPr>
      <w:r>
        <w:rPr>
          <w:rFonts w:ascii="Times New Roman" w:hAnsi="Times New Roman" w:cs="Times New Roman"/>
          <w:sz w:val="24"/>
          <w:szCs w:val="24"/>
          <w:highlight w:val="cyan"/>
          <w:lang w:eastAsia="en-US"/>
        </w:rPr>
        <w:t>Table 1.</w:t>
      </w:r>
      <w:r>
        <w:rPr>
          <w:rFonts w:ascii="Times New Roman" w:hAnsi="Times New Roman" w:cs="Times New Roman"/>
          <w:sz w:val="24"/>
          <w:szCs w:val="24"/>
          <w:lang w:eastAsia="en-US"/>
        </w:rPr>
        <w:t xml:space="preserve"> Morphological characters used and their average values for the three geographical regions. </w:t>
      </w:r>
      <w:commentRangeStart w:id="6"/>
      <w:r>
        <w:rPr>
          <w:rFonts w:ascii="Times New Roman" w:hAnsi="Times New Roman" w:cs="Times New Roman"/>
          <w:sz w:val="24"/>
          <w:szCs w:val="24"/>
          <w:lang w:eastAsia="en-US"/>
        </w:rPr>
        <w:t xml:space="preserve">In qualitative characters, 0 means absence and 1 means presence of this morphological character. </w:t>
      </w:r>
      <w:commentRangeEnd w:id="6"/>
      <w:r>
        <w:rPr>
          <w:rStyle w:val="8"/>
          <w:rFonts w:ascii="Times New Roman" w:hAnsi="Times New Roman" w:cs="Times New Roman"/>
          <w:sz w:val="24"/>
          <w:szCs w:val="24"/>
        </w:rPr>
        <w:commentReference w:id="6"/>
      </w:r>
      <w:r>
        <w:rPr>
          <w:rFonts w:ascii="Times New Roman" w:hAnsi="Times New Roman" w:cs="Times New Roman"/>
          <w:sz w:val="24"/>
          <w:szCs w:val="24"/>
          <w:lang w:eastAsia="en-US"/>
        </w:rPr>
        <w:t xml:space="preserve"> “+”</w:t>
      </w:r>
      <w:r>
        <w:rPr>
          <w:rFonts w:ascii="Times New Roman" w:hAnsi="Times New Roman" w:cs="Times New Roman"/>
          <w:sz w:val="24"/>
          <w:szCs w:val="24"/>
          <w:lang w:val="ru-RU" w:eastAsia="en-US"/>
        </w:rPr>
        <w:t xml:space="preserve"> - </w:t>
      </w:r>
      <w:r>
        <w:rPr>
          <w:rFonts w:ascii="Times New Roman" w:hAnsi="Times New Roman" w:cs="Times New Roman"/>
          <w:sz w:val="24"/>
          <w:szCs w:val="24"/>
          <w:lang w:eastAsia="en-US"/>
        </w:rPr>
        <w:t>present, “</w:t>
      </w:r>
      <w:r>
        <w:rPr>
          <w:rFonts w:ascii="Times New Roman" w:hAnsi="Times New Roman" w:cs="Times New Roman"/>
          <w:sz w:val="24"/>
          <w:szCs w:val="24"/>
          <w:lang w:val="ru-RU" w:eastAsia="en-US"/>
        </w:rPr>
        <w:t>-</w:t>
      </w:r>
      <w:r>
        <w:rPr>
          <w:rFonts w:ascii="Times New Roman" w:hAnsi="Times New Roman" w:cs="Times New Roman"/>
          <w:sz w:val="24"/>
          <w:szCs w:val="24"/>
          <w:lang w:eastAsia="en-US"/>
        </w:rPr>
        <w:t>“ – absent.</w:t>
      </w:r>
    </w:p>
    <w:tbl>
      <w:tblPr>
        <w:tblStyle w:val="6"/>
        <w:tblW w:w="9655" w:type="dxa"/>
        <w:tblInd w:w="93" w:type="dxa"/>
        <w:tblLayout w:type="fixed"/>
        <w:tblCellMar>
          <w:top w:w="0" w:type="dxa"/>
          <w:left w:w="108" w:type="dxa"/>
          <w:bottom w:w="0" w:type="dxa"/>
          <w:right w:w="108" w:type="dxa"/>
        </w:tblCellMar>
      </w:tblPr>
      <w:tblGrid>
        <w:gridCol w:w="724"/>
        <w:gridCol w:w="2835"/>
        <w:gridCol w:w="1843"/>
        <w:gridCol w:w="1276"/>
        <w:gridCol w:w="992"/>
        <w:gridCol w:w="993"/>
        <w:gridCol w:w="992"/>
      </w:tblGrid>
      <w:tr>
        <w:tblPrEx>
          <w:tblCellMar>
            <w:top w:w="0" w:type="dxa"/>
            <w:left w:w="108" w:type="dxa"/>
            <w:bottom w:w="0" w:type="dxa"/>
            <w:right w:w="108" w:type="dxa"/>
          </w:tblCellMar>
        </w:tblPrEx>
        <w:trPr>
          <w:trHeight w:val="300" w:hRule="atLeast"/>
        </w:trPr>
        <w:tc>
          <w:tcPr>
            <w:tcW w:w="724" w:type="dxa"/>
            <w:vMerge w:val="restart"/>
            <w:tcBorders>
              <w:top w:val="single" w:color="auto" w:sz="8" w:space="0"/>
              <w:left w:val="single" w:color="auto" w:sz="8" w:space="0"/>
              <w:bottom w:val="single" w:color="000000" w:sz="8" w:space="0"/>
              <w:right w:val="single" w:color="auto" w:sz="4" w:space="0"/>
            </w:tcBorders>
            <w:shd w:val="clear" w:color="A5A5A5" w:fill="A5A5A5"/>
            <w:noWrap/>
            <w:vAlign w:val="bottom"/>
          </w:tcPr>
          <w:p>
            <w:pPr>
              <w:spacing w:after="0" w:line="240" w:lineRule="auto"/>
              <w:jc w:val="center"/>
              <w:rPr>
                <w:rFonts w:ascii="Times New Roman" w:hAnsi="Times New Roman" w:eastAsia="Times New Roman" w:cs="Times New Roman"/>
                <w:b/>
                <w:bCs/>
                <w:color w:val="FFFFFF"/>
                <w:sz w:val="24"/>
                <w:szCs w:val="24"/>
                <w:lang w:val="ru-RU"/>
              </w:rPr>
            </w:pPr>
            <w:r>
              <w:rPr>
                <w:rFonts w:ascii="Times New Roman" w:hAnsi="Times New Roman" w:eastAsia="Times New Roman" w:cs="Times New Roman"/>
                <w:b/>
                <w:bCs/>
                <w:color w:val="FFFFFF"/>
                <w:sz w:val="24"/>
                <w:szCs w:val="24"/>
                <w:lang w:val="ru-RU"/>
              </w:rPr>
              <w:t>#</w:t>
            </w:r>
          </w:p>
        </w:tc>
        <w:tc>
          <w:tcPr>
            <w:tcW w:w="2835" w:type="dxa"/>
            <w:vMerge w:val="restart"/>
            <w:tcBorders>
              <w:top w:val="single" w:color="auto" w:sz="8" w:space="0"/>
              <w:left w:val="single" w:color="auto" w:sz="4" w:space="0"/>
              <w:bottom w:val="single" w:color="000000" w:sz="8" w:space="0"/>
              <w:right w:val="single" w:color="auto" w:sz="4" w:space="0"/>
            </w:tcBorders>
            <w:shd w:val="clear" w:color="A5A5A5" w:fill="A5A5A5"/>
            <w:vAlign w:val="center"/>
          </w:tcPr>
          <w:p>
            <w:pPr>
              <w:spacing w:after="0" w:line="240" w:lineRule="auto"/>
              <w:jc w:val="center"/>
              <w:rPr>
                <w:rFonts w:ascii="Times New Roman" w:hAnsi="Times New Roman" w:eastAsia="Times New Roman" w:cs="Times New Roman"/>
                <w:b/>
                <w:bCs/>
                <w:color w:val="FFFFFF"/>
                <w:sz w:val="24"/>
                <w:szCs w:val="24"/>
                <w:lang w:val="ru-RU"/>
              </w:rPr>
            </w:pPr>
            <w:r>
              <w:rPr>
                <w:rFonts w:ascii="Times New Roman" w:hAnsi="Times New Roman" w:eastAsia="Times New Roman" w:cs="Times New Roman"/>
                <w:b/>
                <w:bCs/>
                <w:color w:val="FFFFFF"/>
                <w:sz w:val="24"/>
                <w:szCs w:val="24"/>
                <w:lang w:val="ru-RU"/>
              </w:rPr>
              <w:t>Character description</w:t>
            </w:r>
          </w:p>
        </w:tc>
        <w:tc>
          <w:tcPr>
            <w:tcW w:w="1843" w:type="dxa"/>
            <w:vMerge w:val="restart"/>
            <w:tcBorders>
              <w:top w:val="single" w:color="auto" w:sz="8" w:space="0"/>
              <w:left w:val="single" w:color="auto" w:sz="4" w:space="0"/>
              <w:bottom w:val="single" w:color="000000" w:sz="8" w:space="0"/>
              <w:right w:val="single" w:color="auto" w:sz="4" w:space="0"/>
            </w:tcBorders>
            <w:shd w:val="clear" w:color="A5A5A5" w:fill="A5A5A5"/>
            <w:noWrap/>
            <w:vAlign w:val="center"/>
          </w:tcPr>
          <w:p>
            <w:pPr>
              <w:spacing w:after="0" w:line="240" w:lineRule="auto"/>
              <w:jc w:val="center"/>
              <w:rPr>
                <w:rFonts w:ascii="Times New Roman" w:hAnsi="Times New Roman" w:eastAsia="Times New Roman" w:cs="Times New Roman"/>
                <w:b/>
                <w:bCs/>
                <w:color w:val="FFFFFF"/>
                <w:sz w:val="24"/>
                <w:szCs w:val="24"/>
                <w:lang w:val="ru-RU"/>
              </w:rPr>
            </w:pPr>
            <w:r>
              <w:rPr>
                <w:rFonts w:ascii="Times New Roman" w:hAnsi="Times New Roman" w:eastAsia="Times New Roman" w:cs="Times New Roman"/>
                <w:b/>
                <w:bCs/>
                <w:color w:val="FFFFFF"/>
                <w:sz w:val="24"/>
                <w:szCs w:val="24"/>
                <w:lang w:val="ru-RU"/>
              </w:rPr>
              <w:t>Abbreviation</w:t>
            </w:r>
          </w:p>
        </w:tc>
        <w:tc>
          <w:tcPr>
            <w:tcW w:w="1276" w:type="dxa"/>
            <w:vMerge w:val="restart"/>
            <w:tcBorders>
              <w:top w:val="single" w:color="auto" w:sz="8" w:space="0"/>
              <w:left w:val="single" w:color="auto" w:sz="4" w:space="0"/>
              <w:bottom w:val="single" w:color="000000" w:sz="8" w:space="0"/>
              <w:right w:val="single" w:color="auto" w:sz="4" w:space="0"/>
            </w:tcBorders>
            <w:shd w:val="clear" w:color="A5A5A5" w:fill="A5A5A5"/>
            <w:vAlign w:val="center"/>
          </w:tcPr>
          <w:p>
            <w:pPr>
              <w:spacing w:after="0" w:line="240" w:lineRule="auto"/>
              <w:jc w:val="center"/>
              <w:rPr>
                <w:rFonts w:ascii="Times New Roman" w:hAnsi="Times New Roman" w:eastAsia="Times New Roman" w:cs="Times New Roman"/>
                <w:b/>
                <w:bCs/>
                <w:color w:val="FFFFFF"/>
                <w:sz w:val="24"/>
                <w:szCs w:val="24"/>
              </w:rPr>
            </w:pPr>
            <w:r>
              <w:rPr>
                <w:rFonts w:ascii="Times New Roman" w:hAnsi="Times New Roman" w:eastAsia="Times New Roman" w:cs="Times New Roman"/>
                <w:b/>
                <w:bCs/>
                <w:color w:val="FFFFFF"/>
                <w:sz w:val="24"/>
                <w:szCs w:val="24"/>
              </w:rPr>
              <w:t>Unit of Measure</w:t>
            </w:r>
          </w:p>
        </w:tc>
        <w:tc>
          <w:tcPr>
            <w:tcW w:w="2977" w:type="dxa"/>
            <w:gridSpan w:val="3"/>
            <w:tcBorders>
              <w:top w:val="single" w:color="auto" w:sz="8" w:space="0"/>
              <w:left w:val="nil"/>
              <w:bottom w:val="single" w:color="auto" w:sz="4" w:space="0"/>
              <w:right w:val="single" w:color="000000" w:sz="8" w:space="0"/>
            </w:tcBorders>
            <w:shd w:val="clear" w:color="A5A5A5" w:fill="A5A5A5"/>
            <w:noWrap/>
            <w:vAlign w:val="bottom"/>
          </w:tcPr>
          <w:p>
            <w:pPr>
              <w:spacing w:after="0" w:line="240" w:lineRule="auto"/>
              <w:jc w:val="center"/>
              <w:rPr>
                <w:rFonts w:ascii="Times New Roman" w:hAnsi="Times New Roman" w:eastAsia="Times New Roman" w:cs="Times New Roman"/>
                <w:b/>
                <w:bCs/>
                <w:color w:val="FFFFFF"/>
                <w:sz w:val="24"/>
                <w:szCs w:val="24"/>
              </w:rPr>
            </w:pPr>
            <w:r>
              <w:rPr>
                <w:rFonts w:ascii="Times New Roman" w:hAnsi="Times New Roman" w:eastAsia="Times New Roman" w:cs="Times New Roman"/>
                <w:b/>
                <w:bCs/>
                <w:color w:val="FFFFFF"/>
                <w:sz w:val="24"/>
                <w:szCs w:val="24"/>
                <w:lang w:val="ru-RU"/>
              </w:rPr>
              <w:t xml:space="preserve">Average for geographical </w:t>
            </w:r>
            <w:r>
              <w:rPr>
                <w:rFonts w:ascii="Times New Roman" w:hAnsi="Times New Roman" w:eastAsia="Times New Roman" w:cs="Times New Roman"/>
                <w:b/>
                <w:bCs/>
                <w:color w:val="FFFFFF"/>
                <w:sz w:val="24"/>
                <w:szCs w:val="24"/>
              </w:rPr>
              <w:t>Regions</w:t>
            </w:r>
          </w:p>
        </w:tc>
      </w:tr>
      <w:tr>
        <w:tblPrEx>
          <w:tblCellMar>
            <w:top w:w="0" w:type="dxa"/>
            <w:left w:w="108" w:type="dxa"/>
            <w:bottom w:w="0" w:type="dxa"/>
            <w:right w:w="108" w:type="dxa"/>
          </w:tblCellMar>
        </w:tblPrEx>
        <w:trPr>
          <w:trHeight w:val="315" w:hRule="atLeast"/>
        </w:trPr>
        <w:tc>
          <w:tcPr>
            <w:tcW w:w="724" w:type="dxa"/>
            <w:vMerge w:val="continue"/>
            <w:tcBorders>
              <w:top w:val="single" w:color="auto" w:sz="8" w:space="0"/>
              <w:left w:val="single" w:color="auto" w:sz="8" w:space="0"/>
              <w:bottom w:val="single" w:color="000000" w:sz="8" w:space="0"/>
              <w:right w:val="single" w:color="auto" w:sz="4" w:space="0"/>
            </w:tcBorders>
            <w:vAlign w:val="center"/>
          </w:tcPr>
          <w:p>
            <w:pPr>
              <w:spacing w:after="0" w:line="240" w:lineRule="auto"/>
              <w:rPr>
                <w:rFonts w:ascii="Times New Roman" w:hAnsi="Times New Roman" w:eastAsia="Times New Roman" w:cs="Times New Roman"/>
                <w:b/>
                <w:bCs/>
                <w:color w:val="FFFFFF"/>
                <w:sz w:val="24"/>
                <w:szCs w:val="24"/>
                <w:lang w:val="ru-RU"/>
              </w:rPr>
            </w:pPr>
          </w:p>
        </w:tc>
        <w:tc>
          <w:tcPr>
            <w:tcW w:w="2835" w:type="dxa"/>
            <w:vMerge w:val="continue"/>
            <w:tcBorders>
              <w:top w:val="single" w:color="auto" w:sz="8" w:space="0"/>
              <w:left w:val="single" w:color="auto" w:sz="4" w:space="0"/>
              <w:bottom w:val="single" w:color="000000" w:sz="8" w:space="0"/>
              <w:right w:val="single" w:color="auto" w:sz="4" w:space="0"/>
            </w:tcBorders>
            <w:vAlign w:val="center"/>
          </w:tcPr>
          <w:p>
            <w:pPr>
              <w:spacing w:after="0" w:line="240" w:lineRule="auto"/>
              <w:rPr>
                <w:rFonts w:ascii="Times New Roman" w:hAnsi="Times New Roman" w:eastAsia="Times New Roman" w:cs="Times New Roman"/>
                <w:b/>
                <w:bCs/>
                <w:color w:val="FFFFFF"/>
                <w:sz w:val="24"/>
                <w:szCs w:val="24"/>
                <w:lang w:val="ru-RU"/>
              </w:rPr>
            </w:pPr>
          </w:p>
        </w:tc>
        <w:tc>
          <w:tcPr>
            <w:tcW w:w="1843" w:type="dxa"/>
            <w:vMerge w:val="continue"/>
            <w:tcBorders>
              <w:top w:val="single" w:color="auto" w:sz="8" w:space="0"/>
              <w:left w:val="single" w:color="auto" w:sz="4" w:space="0"/>
              <w:bottom w:val="single" w:color="000000" w:sz="8" w:space="0"/>
              <w:right w:val="single" w:color="auto" w:sz="4" w:space="0"/>
            </w:tcBorders>
            <w:vAlign w:val="center"/>
          </w:tcPr>
          <w:p>
            <w:pPr>
              <w:spacing w:after="0" w:line="240" w:lineRule="auto"/>
              <w:rPr>
                <w:rFonts w:ascii="Times New Roman" w:hAnsi="Times New Roman" w:eastAsia="Times New Roman" w:cs="Times New Roman"/>
                <w:b/>
                <w:bCs/>
                <w:color w:val="FFFFFF"/>
                <w:sz w:val="24"/>
                <w:szCs w:val="24"/>
                <w:lang w:val="ru-RU"/>
              </w:rPr>
            </w:pPr>
          </w:p>
        </w:tc>
        <w:tc>
          <w:tcPr>
            <w:tcW w:w="1276" w:type="dxa"/>
            <w:vMerge w:val="continue"/>
            <w:tcBorders>
              <w:top w:val="single" w:color="auto" w:sz="8" w:space="0"/>
              <w:left w:val="single" w:color="auto" w:sz="4" w:space="0"/>
              <w:bottom w:val="single" w:color="000000" w:sz="8" w:space="0"/>
              <w:right w:val="single" w:color="auto" w:sz="4" w:space="0"/>
            </w:tcBorders>
            <w:vAlign w:val="center"/>
          </w:tcPr>
          <w:p>
            <w:pPr>
              <w:spacing w:after="0" w:line="240" w:lineRule="auto"/>
              <w:rPr>
                <w:rFonts w:ascii="Times New Roman" w:hAnsi="Times New Roman" w:eastAsia="Times New Roman" w:cs="Times New Roman"/>
                <w:b/>
                <w:bCs/>
                <w:color w:val="FFFFFF"/>
                <w:sz w:val="24"/>
                <w:szCs w:val="24"/>
                <w:lang w:val="ru-RU"/>
              </w:rPr>
            </w:pPr>
          </w:p>
        </w:tc>
        <w:tc>
          <w:tcPr>
            <w:tcW w:w="992" w:type="dxa"/>
            <w:tcBorders>
              <w:top w:val="nil"/>
              <w:left w:val="nil"/>
              <w:bottom w:val="single" w:color="auto" w:sz="8" w:space="0"/>
              <w:right w:val="single" w:color="auto" w:sz="4" w:space="0"/>
            </w:tcBorders>
            <w:shd w:val="clear" w:color="A5A5A5" w:fill="A5A5A5"/>
            <w:noWrap/>
            <w:vAlign w:val="bottom"/>
          </w:tcPr>
          <w:p>
            <w:pPr>
              <w:spacing w:after="0" w:line="240" w:lineRule="auto"/>
              <w:rPr>
                <w:rFonts w:ascii="Times New Roman" w:hAnsi="Times New Roman" w:eastAsia="Times New Roman" w:cs="Times New Roman"/>
                <w:b/>
                <w:bCs/>
                <w:color w:val="FFFFFF"/>
                <w:sz w:val="24"/>
                <w:szCs w:val="24"/>
                <w:lang w:val="ru-RU"/>
              </w:rPr>
            </w:pPr>
            <w:r>
              <w:rPr>
                <w:rFonts w:ascii="Times New Roman" w:hAnsi="Times New Roman" w:eastAsia="Times New Roman" w:cs="Times New Roman"/>
                <w:b/>
                <w:bCs/>
                <w:color w:val="FFFFFF"/>
                <w:sz w:val="24"/>
                <w:szCs w:val="24"/>
                <w:lang w:val="ru-RU"/>
              </w:rPr>
              <w:t>North Atlantic</w:t>
            </w:r>
          </w:p>
        </w:tc>
        <w:tc>
          <w:tcPr>
            <w:tcW w:w="993" w:type="dxa"/>
            <w:tcBorders>
              <w:top w:val="nil"/>
              <w:left w:val="nil"/>
              <w:bottom w:val="single" w:color="auto" w:sz="8" w:space="0"/>
              <w:right w:val="single" w:color="auto" w:sz="4" w:space="0"/>
            </w:tcBorders>
            <w:shd w:val="clear" w:color="A5A5A5" w:fill="A5A5A5"/>
            <w:noWrap/>
            <w:vAlign w:val="bottom"/>
          </w:tcPr>
          <w:p>
            <w:pPr>
              <w:spacing w:after="0" w:line="240" w:lineRule="auto"/>
              <w:rPr>
                <w:rFonts w:ascii="Times New Roman" w:hAnsi="Times New Roman" w:eastAsia="Times New Roman" w:cs="Times New Roman"/>
                <w:b/>
                <w:bCs/>
                <w:color w:val="FFFFFF"/>
                <w:sz w:val="24"/>
                <w:szCs w:val="24"/>
                <w:lang w:val="ru-RU"/>
              </w:rPr>
            </w:pPr>
            <w:r>
              <w:rPr>
                <w:rFonts w:ascii="Times New Roman" w:hAnsi="Times New Roman" w:eastAsia="Times New Roman" w:cs="Times New Roman"/>
                <w:b/>
                <w:bCs/>
                <w:color w:val="FFFFFF"/>
                <w:sz w:val="24"/>
                <w:szCs w:val="24"/>
                <w:lang w:val="ru-RU"/>
              </w:rPr>
              <w:t>South Atlantic</w:t>
            </w:r>
          </w:p>
        </w:tc>
        <w:tc>
          <w:tcPr>
            <w:tcW w:w="992" w:type="dxa"/>
            <w:tcBorders>
              <w:top w:val="nil"/>
              <w:left w:val="nil"/>
              <w:bottom w:val="single" w:color="auto" w:sz="8" w:space="0"/>
              <w:right w:val="single" w:color="auto" w:sz="8" w:space="0"/>
            </w:tcBorders>
            <w:shd w:val="clear" w:color="A5A5A5" w:fill="A5A5A5"/>
            <w:noWrap/>
            <w:vAlign w:val="bottom"/>
          </w:tcPr>
          <w:p>
            <w:pPr>
              <w:spacing w:after="0" w:line="240" w:lineRule="auto"/>
              <w:rPr>
                <w:rFonts w:ascii="Times New Roman" w:hAnsi="Times New Roman" w:eastAsia="Times New Roman" w:cs="Times New Roman"/>
                <w:b/>
                <w:bCs/>
                <w:color w:val="FFFFFF"/>
                <w:sz w:val="24"/>
                <w:szCs w:val="24"/>
              </w:rPr>
            </w:pPr>
            <w:r>
              <w:rPr>
                <w:rFonts w:ascii="Times New Roman" w:hAnsi="Times New Roman" w:eastAsia="Times New Roman" w:cs="Times New Roman"/>
                <w:b/>
                <w:bCs/>
                <w:color w:val="FFFFFF"/>
                <w:sz w:val="24"/>
                <w:szCs w:val="24"/>
                <w:lang w:val="ru-RU"/>
              </w:rPr>
              <w:t>Indian</w:t>
            </w:r>
            <w:r>
              <w:rPr>
                <w:rFonts w:ascii="Times New Roman" w:hAnsi="Times New Roman" w:eastAsia="Times New Roman" w:cs="Times New Roman"/>
                <w:b/>
                <w:bCs/>
                <w:color w:val="FFFFFF"/>
                <w:sz w:val="24"/>
                <w:szCs w:val="24"/>
              </w:rPr>
              <w:t xml:space="preserve"> Ocean</w:t>
            </w:r>
          </w:p>
        </w:tc>
      </w:tr>
      <w:tr>
        <w:tblPrEx>
          <w:tblCellMar>
            <w:top w:w="0" w:type="dxa"/>
            <w:left w:w="108" w:type="dxa"/>
            <w:bottom w:w="0" w:type="dxa"/>
            <w:right w:w="108" w:type="dxa"/>
          </w:tblCellMar>
        </w:tblPrEx>
        <w:trPr>
          <w:trHeight w:val="300" w:hRule="atLeast"/>
        </w:trPr>
        <w:tc>
          <w:tcPr>
            <w:tcW w:w="724" w:type="dxa"/>
            <w:tcBorders>
              <w:top w:val="nil"/>
              <w:left w:val="single" w:color="auto" w:sz="4" w:space="0"/>
              <w:bottom w:val="single" w:color="auto" w:sz="4" w:space="0"/>
              <w:right w:val="single" w:color="auto" w:sz="4" w:space="0"/>
            </w:tcBorders>
            <w:shd w:val="clear" w:color="EDEDED" w:fill="EDEDED"/>
            <w:noWrap/>
            <w:vAlign w:val="bottom"/>
          </w:tcPr>
          <w:p>
            <w:pPr>
              <w:spacing w:after="0" w:line="240" w:lineRule="auto"/>
              <w:jc w:val="center"/>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 </w:t>
            </w:r>
          </w:p>
        </w:tc>
        <w:tc>
          <w:tcPr>
            <w:tcW w:w="2835" w:type="dxa"/>
            <w:tcBorders>
              <w:top w:val="nil"/>
              <w:left w:val="nil"/>
              <w:bottom w:val="single" w:color="auto" w:sz="4" w:space="0"/>
              <w:right w:val="single" w:color="auto" w:sz="4" w:space="0"/>
            </w:tcBorders>
            <w:shd w:val="clear" w:color="EDEDED" w:fill="EDEDED"/>
            <w:noWrap/>
            <w:vAlign w:val="center"/>
          </w:tcPr>
          <w:p>
            <w:pPr>
              <w:spacing w:after="0" w:line="240" w:lineRule="auto"/>
              <w:rPr>
                <w:rFonts w:ascii="Times New Roman" w:hAnsi="Times New Roman" w:eastAsia="Times New Roman" w:cs="Times New Roman"/>
                <w:b/>
                <w:bCs/>
                <w:color w:val="000000"/>
                <w:sz w:val="24"/>
                <w:szCs w:val="24"/>
                <w:lang w:val="ru-RU"/>
              </w:rPr>
            </w:pPr>
            <w:r>
              <w:rPr>
                <w:rFonts w:ascii="Times New Roman" w:hAnsi="Times New Roman" w:eastAsia="Times New Roman" w:cs="Times New Roman"/>
                <w:b/>
                <w:bCs/>
                <w:color w:val="000000"/>
                <w:sz w:val="24"/>
                <w:szCs w:val="24"/>
                <w:lang w:val="ru-RU"/>
              </w:rPr>
              <w:t>CARAPACE</w:t>
            </w:r>
          </w:p>
        </w:tc>
        <w:tc>
          <w:tcPr>
            <w:tcW w:w="1843" w:type="dxa"/>
            <w:tcBorders>
              <w:top w:val="nil"/>
              <w:left w:val="nil"/>
              <w:bottom w:val="single" w:color="auto" w:sz="4" w:space="0"/>
              <w:right w:val="single" w:color="auto" w:sz="4" w:space="0"/>
            </w:tcBorders>
            <w:shd w:val="clear" w:color="EDEDED" w:fill="EDEDED"/>
            <w:noWrap/>
            <w:vAlign w:val="bottom"/>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 </w:t>
            </w:r>
          </w:p>
        </w:tc>
        <w:tc>
          <w:tcPr>
            <w:tcW w:w="1276" w:type="dxa"/>
            <w:tcBorders>
              <w:top w:val="nil"/>
              <w:left w:val="nil"/>
              <w:bottom w:val="single" w:color="auto" w:sz="4" w:space="0"/>
              <w:right w:val="single" w:color="auto" w:sz="4" w:space="0"/>
            </w:tcBorders>
            <w:shd w:val="clear" w:color="EDEDED" w:fill="EDEDED"/>
            <w:vAlign w:val="center"/>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 </w:t>
            </w:r>
          </w:p>
        </w:tc>
        <w:tc>
          <w:tcPr>
            <w:tcW w:w="992" w:type="dxa"/>
            <w:tcBorders>
              <w:top w:val="nil"/>
              <w:left w:val="nil"/>
              <w:bottom w:val="single" w:color="auto" w:sz="4" w:space="0"/>
              <w:right w:val="single" w:color="auto" w:sz="4" w:space="0"/>
            </w:tcBorders>
            <w:shd w:val="clear" w:color="EDEDED" w:fill="EDEDED"/>
            <w:vAlign w:val="center"/>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 </w:t>
            </w:r>
          </w:p>
        </w:tc>
        <w:tc>
          <w:tcPr>
            <w:tcW w:w="993" w:type="dxa"/>
            <w:tcBorders>
              <w:top w:val="nil"/>
              <w:left w:val="nil"/>
              <w:bottom w:val="single" w:color="auto" w:sz="4" w:space="0"/>
              <w:right w:val="single" w:color="auto" w:sz="4" w:space="0"/>
            </w:tcBorders>
            <w:shd w:val="clear" w:color="EDEDED" w:fill="EDEDED"/>
            <w:vAlign w:val="center"/>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 </w:t>
            </w:r>
          </w:p>
        </w:tc>
        <w:tc>
          <w:tcPr>
            <w:tcW w:w="992" w:type="dxa"/>
            <w:tcBorders>
              <w:top w:val="nil"/>
              <w:left w:val="nil"/>
              <w:bottom w:val="single" w:color="auto" w:sz="4" w:space="0"/>
              <w:right w:val="single" w:color="auto" w:sz="4" w:space="0"/>
            </w:tcBorders>
            <w:shd w:val="clear" w:color="EDEDED" w:fill="EDEDED"/>
            <w:vAlign w:val="center"/>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 </w:t>
            </w:r>
          </w:p>
        </w:tc>
      </w:tr>
      <w:tr>
        <w:tblPrEx>
          <w:tblCellMar>
            <w:top w:w="0" w:type="dxa"/>
            <w:left w:w="108" w:type="dxa"/>
            <w:bottom w:w="0" w:type="dxa"/>
            <w:right w:w="108" w:type="dxa"/>
          </w:tblCellMar>
        </w:tblPrEx>
        <w:trPr>
          <w:trHeight w:val="300" w:hRule="atLeast"/>
        </w:trPr>
        <w:tc>
          <w:tcPr>
            <w:tcW w:w="724" w:type="dxa"/>
            <w:tcBorders>
              <w:top w:val="nil"/>
              <w:left w:val="single" w:color="auto" w:sz="4" w:space="0"/>
              <w:bottom w:val="single" w:color="auto" w:sz="4" w:space="0"/>
              <w:right w:val="single" w:color="auto" w:sz="4" w:space="0"/>
            </w:tcBorders>
            <w:shd w:val="clear" w:color="EDEDED" w:fill="EDEDED"/>
            <w:noWrap/>
            <w:vAlign w:val="bottom"/>
          </w:tcPr>
          <w:p>
            <w:pPr>
              <w:spacing w:after="0" w:line="240" w:lineRule="auto"/>
              <w:jc w:val="center"/>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1</w:t>
            </w:r>
          </w:p>
        </w:tc>
        <w:tc>
          <w:tcPr>
            <w:tcW w:w="2835" w:type="dxa"/>
            <w:tcBorders>
              <w:top w:val="nil"/>
              <w:left w:val="nil"/>
              <w:bottom w:val="single" w:color="auto" w:sz="4" w:space="0"/>
              <w:right w:val="single" w:color="auto" w:sz="4" w:space="0"/>
            </w:tcBorders>
            <w:shd w:val="clear" w:color="EDEDED" w:fill="EDEDED"/>
            <w:vAlign w:val="center"/>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rPr>
              <w:t>C</w:t>
            </w:r>
            <w:r>
              <w:rPr>
                <w:rFonts w:ascii="Times New Roman" w:hAnsi="Times New Roman" w:eastAsia="Times New Roman" w:cs="Times New Roman"/>
                <w:color w:val="000000"/>
                <w:sz w:val="24"/>
                <w:szCs w:val="24"/>
                <w:lang w:val="ru-RU"/>
              </w:rPr>
              <w:t>arapace height</w:t>
            </w:r>
          </w:p>
        </w:tc>
        <w:tc>
          <w:tcPr>
            <w:tcW w:w="1843" w:type="dxa"/>
            <w:tcBorders>
              <w:top w:val="nil"/>
              <w:left w:val="nil"/>
              <w:bottom w:val="single" w:color="auto" w:sz="4" w:space="0"/>
              <w:right w:val="single" w:color="auto" w:sz="4" w:space="0"/>
            </w:tcBorders>
            <w:shd w:val="clear" w:color="EDEDED" w:fill="EDEDED"/>
            <w:noWrap/>
            <w:vAlign w:val="bottom"/>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CH</w:t>
            </w:r>
          </w:p>
        </w:tc>
        <w:tc>
          <w:tcPr>
            <w:tcW w:w="1276" w:type="dxa"/>
            <w:tcBorders>
              <w:top w:val="nil"/>
              <w:left w:val="nil"/>
              <w:bottom w:val="single" w:color="auto" w:sz="4" w:space="0"/>
              <w:right w:val="single" w:color="auto" w:sz="4" w:space="0"/>
            </w:tcBorders>
            <w:shd w:val="clear" w:color="EDEDED" w:fill="EDEDED"/>
            <w:noWrap/>
            <w:vAlign w:val="center"/>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mm</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6.2</w:t>
            </w:r>
          </w:p>
        </w:tc>
        <w:tc>
          <w:tcPr>
            <w:tcW w:w="993"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7.7</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5.8</w:t>
            </w:r>
          </w:p>
        </w:tc>
      </w:tr>
      <w:tr>
        <w:tblPrEx>
          <w:tblCellMar>
            <w:top w:w="0" w:type="dxa"/>
            <w:left w:w="108" w:type="dxa"/>
            <w:bottom w:w="0" w:type="dxa"/>
            <w:right w:w="108" w:type="dxa"/>
          </w:tblCellMar>
        </w:tblPrEx>
        <w:trPr>
          <w:trHeight w:val="300" w:hRule="atLeast"/>
        </w:trPr>
        <w:tc>
          <w:tcPr>
            <w:tcW w:w="724" w:type="dxa"/>
            <w:tcBorders>
              <w:top w:val="nil"/>
              <w:left w:val="single" w:color="auto" w:sz="4" w:space="0"/>
              <w:bottom w:val="single" w:color="auto" w:sz="4" w:space="0"/>
              <w:right w:val="single" w:color="auto" w:sz="4" w:space="0"/>
            </w:tcBorders>
            <w:shd w:val="clear" w:color="EDEDED" w:fill="EDEDED"/>
            <w:noWrap/>
            <w:vAlign w:val="bottom"/>
          </w:tcPr>
          <w:p>
            <w:pPr>
              <w:spacing w:after="0" w:line="240" w:lineRule="auto"/>
              <w:jc w:val="center"/>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2</w:t>
            </w:r>
          </w:p>
        </w:tc>
        <w:tc>
          <w:tcPr>
            <w:tcW w:w="2835" w:type="dxa"/>
            <w:tcBorders>
              <w:top w:val="nil"/>
              <w:left w:val="nil"/>
              <w:bottom w:val="single" w:color="auto" w:sz="4" w:space="0"/>
              <w:right w:val="single" w:color="auto" w:sz="4" w:space="0"/>
            </w:tcBorders>
            <w:shd w:val="clear" w:color="EDEDED" w:fill="EDEDED"/>
            <w:vAlign w:val="center"/>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rPr>
              <w:t>C</w:t>
            </w:r>
            <w:r>
              <w:rPr>
                <w:rFonts w:ascii="Times New Roman" w:hAnsi="Times New Roman" w:eastAsia="Times New Roman" w:cs="Times New Roman"/>
                <w:color w:val="000000"/>
                <w:sz w:val="24"/>
                <w:szCs w:val="24"/>
                <w:lang w:val="ru-RU"/>
              </w:rPr>
              <w:t>arapace lenght</w:t>
            </w:r>
          </w:p>
        </w:tc>
        <w:tc>
          <w:tcPr>
            <w:tcW w:w="1843" w:type="dxa"/>
            <w:tcBorders>
              <w:top w:val="nil"/>
              <w:left w:val="nil"/>
              <w:bottom w:val="single" w:color="auto" w:sz="4" w:space="0"/>
              <w:right w:val="single" w:color="auto" w:sz="4" w:space="0"/>
            </w:tcBorders>
            <w:shd w:val="clear" w:color="EDEDED" w:fill="EDEDED"/>
            <w:noWrap/>
            <w:vAlign w:val="bottom"/>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CL</w:t>
            </w:r>
          </w:p>
        </w:tc>
        <w:tc>
          <w:tcPr>
            <w:tcW w:w="1276" w:type="dxa"/>
            <w:tcBorders>
              <w:top w:val="nil"/>
              <w:left w:val="nil"/>
              <w:bottom w:val="single" w:color="auto" w:sz="4" w:space="0"/>
              <w:right w:val="single" w:color="auto" w:sz="4" w:space="0"/>
            </w:tcBorders>
            <w:shd w:val="clear" w:color="EDEDED" w:fill="EDEDED"/>
            <w:noWrap/>
            <w:vAlign w:val="center"/>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mm</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10.2</w:t>
            </w:r>
          </w:p>
        </w:tc>
        <w:tc>
          <w:tcPr>
            <w:tcW w:w="993"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12.1</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9.8</w:t>
            </w:r>
          </w:p>
        </w:tc>
      </w:tr>
      <w:tr>
        <w:tblPrEx>
          <w:tblCellMar>
            <w:top w:w="0" w:type="dxa"/>
            <w:left w:w="108" w:type="dxa"/>
            <w:bottom w:w="0" w:type="dxa"/>
            <w:right w:w="108" w:type="dxa"/>
          </w:tblCellMar>
        </w:tblPrEx>
        <w:trPr>
          <w:trHeight w:val="300" w:hRule="atLeast"/>
        </w:trPr>
        <w:tc>
          <w:tcPr>
            <w:tcW w:w="724" w:type="dxa"/>
            <w:tcBorders>
              <w:top w:val="nil"/>
              <w:left w:val="single" w:color="auto" w:sz="4" w:space="0"/>
              <w:bottom w:val="single" w:color="auto" w:sz="4" w:space="0"/>
              <w:right w:val="single" w:color="auto" w:sz="4" w:space="0"/>
            </w:tcBorders>
            <w:shd w:val="clear" w:color="EDEDED" w:fill="EDEDED"/>
            <w:noWrap/>
            <w:vAlign w:val="bottom"/>
          </w:tcPr>
          <w:p>
            <w:pPr>
              <w:spacing w:after="0" w:line="240" w:lineRule="auto"/>
              <w:jc w:val="center"/>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3</w:t>
            </w:r>
          </w:p>
        </w:tc>
        <w:tc>
          <w:tcPr>
            <w:tcW w:w="2835" w:type="dxa"/>
            <w:tcBorders>
              <w:top w:val="nil"/>
              <w:left w:val="nil"/>
              <w:bottom w:val="single" w:color="auto" w:sz="4" w:space="0"/>
              <w:right w:val="single" w:color="auto" w:sz="4" w:space="0"/>
            </w:tcBorders>
            <w:shd w:val="clear" w:color="EDEDED" w:fill="EDEDED"/>
            <w:vAlign w:val="center"/>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rPr>
              <w:t>D</w:t>
            </w:r>
            <w:r>
              <w:rPr>
                <w:rFonts w:ascii="Times New Roman" w:hAnsi="Times New Roman" w:eastAsia="Times New Roman" w:cs="Times New Roman"/>
                <w:color w:val="000000"/>
                <w:sz w:val="24"/>
                <w:szCs w:val="24"/>
                <w:lang w:val="ru-RU"/>
              </w:rPr>
              <w:t>orsal teeth</w:t>
            </w:r>
          </w:p>
        </w:tc>
        <w:tc>
          <w:tcPr>
            <w:tcW w:w="1843" w:type="dxa"/>
            <w:tcBorders>
              <w:top w:val="nil"/>
              <w:left w:val="nil"/>
              <w:bottom w:val="single" w:color="auto" w:sz="4" w:space="0"/>
              <w:right w:val="single" w:color="auto" w:sz="4" w:space="0"/>
            </w:tcBorders>
            <w:shd w:val="clear" w:color="EDEDED" w:fill="EDEDED"/>
            <w:noWrap/>
            <w:vAlign w:val="bottom"/>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DT</w:t>
            </w:r>
          </w:p>
        </w:tc>
        <w:tc>
          <w:tcPr>
            <w:tcW w:w="1276" w:type="dxa"/>
            <w:tcBorders>
              <w:top w:val="nil"/>
              <w:left w:val="nil"/>
              <w:bottom w:val="single" w:color="auto" w:sz="4" w:space="0"/>
              <w:right w:val="single" w:color="auto" w:sz="4" w:space="0"/>
            </w:tcBorders>
            <w:shd w:val="clear" w:color="EDEDED" w:fill="EDEDED"/>
            <w:noWrap/>
            <w:vAlign w:val="center"/>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n</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14.4</w:t>
            </w:r>
          </w:p>
        </w:tc>
        <w:tc>
          <w:tcPr>
            <w:tcW w:w="993"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14.4</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14.6</w:t>
            </w:r>
          </w:p>
        </w:tc>
      </w:tr>
      <w:tr>
        <w:tblPrEx>
          <w:tblCellMar>
            <w:top w:w="0" w:type="dxa"/>
            <w:left w:w="108" w:type="dxa"/>
            <w:bottom w:w="0" w:type="dxa"/>
            <w:right w:w="108" w:type="dxa"/>
          </w:tblCellMar>
        </w:tblPrEx>
        <w:trPr>
          <w:trHeight w:val="300" w:hRule="atLeast"/>
        </w:trPr>
        <w:tc>
          <w:tcPr>
            <w:tcW w:w="724" w:type="dxa"/>
            <w:tcBorders>
              <w:top w:val="nil"/>
              <w:left w:val="single" w:color="auto" w:sz="4" w:space="0"/>
              <w:bottom w:val="single" w:color="auto" w:sz="4" w:space="0"/>
              <w:right w:val="single" w:color="auto" w:sz="4" w:space="0"/>
            </w:tcBorders>
            <w:shd w:val="clear" w:color="EDEDED" w:fill="EDEDED"/>
            <w:noWrap/>
            <w:vAlign w:val="bottom"/>
          </w:tcPr>
          <w:p>
            <w:pPr>
              <w:spacing w:after="0" w:line="240" w:lineRule="auto"/>
              <w:jc w:val="center"/>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4</w:t>
            </w:r>
          </w:p>
        </w:tc>
        <w:tc>
          <w:tcPr>
            <w:tcW w:w="2835" w:type="dxa"/>
            <w:tcBorders>
              <w:top w:val="nil"/>
              <w:left w:val="nil"/>
              <w:bottom w:val="single" w:color="auto" w:sz="4" w:space="0"/>
              <w:right w:val="single" w:color="auto" w:sz="4" w:space="0"/>
            </w:tcBorders>
            <w:shd w:val="clear" w:color="EDEDED" w:fill="EDEDED"/>
            <w:vAlign w:val="center"/>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rPr>
              <w:t>P</w:t>
            </w:r>
            <w:r>
              <w:rPr>
                <w:rFonts w:ascii="Times New Roman" w:hAnsi="Times New Roman" w:eastAsia="Times New Roman" w:cs="Times New Roman"/>
                <w:color w:val="000000"/>
                <w:sz w:val="24"/>
                <w:szCs w:val="24"/>
                <w:lang w:val="ru-RU"/>
              </w:rPr>
              <w:t>ostorbital dorsal teeth</w:t>
            </w:r>
          </w:p>
        </w:tc>
        <w:tc>
          <w:tcPr>
            <w:tcW w:w="1843" w:type="dxa"/>
            <w:tcBorders>
              <w:top w:val="nil"/>
              <w:left w:val="nil"/>
              <w:bottom w:val="single" w:color="auto" w:sz="4" w:space="0"/>
              <w:right w:val="single" w:color="auto" w:sz="4" w:space="0"/>
            </w:tcBorders>
            <w:shd w:val="clear" w:color="EDEDED" w:fill="EDEDED"/>
            <w:noWrap/>
            <w:vAlign w:val="bottom"/>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PDT</w:t>
            </w:r>
          </w:p>
        </w:tc>
        <w:tc>
          <w:tcPr>
            <w:tcW w:w="1276" w:type="dxa"/>
            <w:tcBorders>
              <w:top w:val="nil"/>
              <w:left w:val="nil"/>
              <w:bottom w:val="single" w:color="auto" w:sz="4" w:space="0"/>
              <w:right w:val="single" w:color="auto" w:sz="4" w:space="0"/>
            </w:tcBorders>
            <w:shd w:val="clear" w:color="EDEDED" w:fill="EDEDED"/>
            <w:noWrap/>
            <w:vAlign w:val="center"/>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n</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2.6</w:t>
            </w:r>
          </w:p>
        </w:tc>
        <w:tc>
          <w:tcPr>
            <w:tcW w:w="993"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2.6</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2.8</w:t>
            </w:r>
          </w:p>
        </w:tc>
      </w:tr>
      <w:tr>
        <w:tblPrEx>
          <w:tblCellMar>
            <w:top w:w="0" w:type="dxa"/>
            <w:left w:w="108" w:type="dxa"/>
            <w:bottom w:w="0" w:type="dxa"/>
            <w:right w:w="108" w:type="dxa"/>
          </w:tblCellMar>
        </w:tblPrEx>
        <w:trPr>
          <w:trHeight w:val="300" w:hRule="atLeast"/>
        </w:trPr>
        <w:tc>
          <w:tcPr>
            <w:tcW w:w="724" w:type="dxa"/>
            <w:tcBorders>
              <w:top w:val="nil"/>
              <w:left w:val="single" w:color="auto" w:sz="4" w:space="0"/>
              <w:bottom w:val="single" w:color="auto" w:sz="4" w:space="0"/>
              <w:right w:val="single" w:color="auto" w:sz="4" w:space="0"/>
            </w:tcBorders>
            <w:shd w:val="clear" w:color="EDEDED" w:fill="EDEDED"/>
            <w:noWrap/>
            <w:vAlign w:val="bottom"/>
          </w:tcPr>
          <w:p>
            <w:pPr>
              <w:spacing w:after="0" w:line="240" w:lineRule="auto"/>
              <w:jc w:val="center"/>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5</w:t>
            </w:r>
          </w:p>
        </w:tc>
        <w:tc>
          <w:tcPr>
            <w:tcW w:w="2835" w:type="dxa"/>
            <w:tcBorders>
              <w:top w:val="nil"/>
              <w:left w:val="nil"/>
              <w:bottom w:val="single" w:color="auto" w:sz="4" w:space="0"/>
              <w:right w:val="single" w:color="auto" w:sz="4" w:space="0"/>
            </w:tcBorders>
            <w:shd w:val="clear" w:color="EDEDED" w:fill="EDEDED"/>
            <w:vAlign w:val="center"/>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rPr>
              <w:t>V</w:t>
            </w:r>
            <w:r>
              <w:rPr>
                <w:rFonts w:ascii="Times New Roman" w:hAnsi="Times New Roman" w:eastAsia="Times New Roman" w:cs="Times New Roman"/>
                <w:color w:val="000000"/>
                <w:sz w:val="24"/>
                <w:szCs w:val="24"/>
                <w:lang w:val="ru-RU"/>
              </w:rPr>
              <w:t>entral teeth</w:t>
            </w:r>
          </w:p>
        </w:tc>
        <w:tc>
          <w:tcPr>
            <w:tcW w:w="1843" w:type="dxa"/>
            <w:tcBorders>
              <w:top w:val="nil"/>
              <w:left w:val="nil"/>
              <w:bottom w:val="single" w:color="auto" w:sz="4" w:space="0"/>
              <w:right w:val="single" w:color="auto" w:sz="4" w:space="0"/>
            </w:tcBorders>
            <w:shd w:val="clear" w:color="EDEDED" w:fill="EDEDED"/>
            <w:noWrap/>
            <w:vAlign w:val="bottom"/>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VT</w:t>
            </w:r>
          </w:p>
        </w:tc>
        <w:tc>
          <w:tcPr>
            <w:tcW w:w="1276" w:type="dxa"/>
            <w:tcBorders>
              <w:top w:val="nil"/>
              <w:left w:val="nil"/>
              <w:bottom w:val="single" w:color="auto" w:sz="4" w:space="0"/>
              <w:right w:val="single" w:color="auto" w:sz="4" w:space="0"/>
            </w:tcBorders>
            <w:shd w:val="clear" w:color="EDEDED" w:fill="EDEDED"/>
            <w:noWrap/>
            <w:vAlign w:val="center"/>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n</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8.6</w:t>
            </w:r>
          </w:p>
        </w:tc>
        <w:tc>
          <w:tcPr>
            <w:tcW w:w="993"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8.4</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8.5</w:t>
            </w:r>
          </w:p>
        </w:tc>
      </w:tr>
      <w:tr>
        <w:tblPrEx>
          <w:tblCellMar>
            <w:top w:w="0" w:type="dxa"/>
            <w:left w:w="108" w:type="dxa"/>
            <w:bottom w:w="0" w:type="dxa"/>
            <w:right w:w="108" w:type="dxa"/>
          </w:tblCellMar>
        </w:tblPrEx>
        <w:trPr>
          <w:trHeight w:val="300" w:hRule="atLeast"/>
        </w:trPr>
        <w:tc>
          <w:tcPr>
            <w:tcW w:w="724" w:type="dxa"/>
            <w:tcBorders>
              <w:top w:val="nil"/>
              <w:left w:val="single" w:color="auto" w:sz="4" w:space="0"/>
              <w:bottom w:val="single" w:color="auto" w:sz="4" w:space="0"/>
              <w:right w:val="single" w:color="auto" w:sz="4" w:space="0"/>
            </w:tcBorders>
            <w:shd w:val="clear" w:color="EDEDED" w:fill="EDEDED"/>
            <w:noWrap/>
            <w:vAlign w:val="bottom"/>
          </w:tcPr>
          <w:p>
            <w:pPr>
              <w:spacing w:after="0" w:line="240" w:lineRule="auto"/>
              <w:jc w:val="center"/>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 </w:t>
            </w:r>
          </w:p>
        </w:tc>
        <w:tc>
          <w:tcPr>
            <w:tcW w:w="2835" w:type="dxa"/>
            <w:tcBorders>
              <w:top w:val="nil"/>
              <w:left w:val="nil"/>
              <w:bottom w:val="single" w:color="auto" w:sz="4" w:space="0"/>
              <w:right w:val="single" w:color="auto" w:sz="4" w:space="0"/>
            </w:tcBorders>
            <w:shd w:val="clear" w:color="EDEDED" w:fill="EDEDED"/>
            <w:noWrap/>
            <w:vAlign w:val="center"/>
          </w:tcPr>
          <w:p>
            <w:pPr>
              <w:spacing w:after="0" w:line="240" w:lineRule="auto"/>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PLEON</w:t>
            </w:r>
          </w:p>
        </w:tc>
        <w:tc>
          <w:tcPr>
            <w:tcW w:w="1843" w:type="dxa"/>
            <w:tcBorders>
              <w:top w:val="nil"/>
              <w:left w:val="nil"/>
              <w:bottom w:val="single" w:color="auto" w:sz="4" w:space="0"/>
              <w:right w:val="single" w:color="auto" w:sz="4" w:space="0"/>
            </w:tcBorders>
            <w:shd w:val="clear" w:color="EDEDED" w:fill="EDEDED"/>
            <w:noWrap/>
            <w:vAlign w:val="bottom"/>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 </w:t>
            </w:r>
          </w:p>
        </w:tc>
        <w:tc>
          <w:tcPr>
            <w:tcW w:w="1276" w:type="dxa"/>
            <w:tcBorders>
              <w:top w:val="nil"/>
              <w:left w:val="nil"/>
              <w:bottom w:val="single" w:color="auto" w:sz="4" w:space="0"/>
              <w:right w:val="single" w:color="auto" w:sz="4" w:space="0"/>
            </w:tcBorders>
            <w:shd w:val="clear" w:color="EDEDED" w:fill="EDEDED"/>
            <w:noWrap/>
            <w:vAlign w:val="bottom"/>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 </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 </w:t>
            </w:r>
          </w:p>
        </w:tc>
        <w:tc>
          <w:tcPr>
            <w:tcW w:w="993" w:type="dxa"/>
            <w:tcBorders>
              <w:top w:val="nil"/>
              <w:left w:val="nil"/>
              <w:bottom w:val="single" w:color="auto" w:sz="4" w:space="0"/>
              <w:right w:val="single" w:color="auto" w:sz="4" w:space="0"/>
            </w:tcBorders>
            <w:shd w:val="clear" w:color="EDEDED" w:fill="EDEDED"/>
            <w:noWrap/>
            <w:vAlign w:val="bottom"/>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 </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 </w:t>
            </w:r>
          </w:p>
        </w:tc>
      </w:tr>
      <w:tr>
        <w:tblPrEx>
          <w:tblCellMar>
            <w:top w:w="0" w:type="dxa"/>
            <w:left w:w="108" w:type="dxa"/>
            <w:bottom w:w="0" w:type="dxa"/>
            <w:right w:w="108" w:type="dxa"/>
          </w:tblCellMar>
        </w:tblPrEx>
        <w:trPr>
          <w:trHeight w:val="600" w:hRule="atLeast"/>
        </w:trPr>
        <w:tc>
          <w:tcPr>
            <w:tcW w:w="724" w:type="dxa"/>
            <w:tcBorders>
              <w:top w:val="nil"/>
              <w:left w:val="single" w:color="auto" w:sz="4" w:space="0"/>
              <w:bottom w:val="single" w:color="auto" w:sz="4" w:space="0"/>
              <w:right w:val="single" w:color="auto" w:sz="4" w:space="0"/>
            </w:tcBorders>
            <w:shd w:val="clear" w:color="EDEDED" w:fill="EDEDED"/>
            <w:noWrap/>
            <w:vAlign w:val="bottom"/>
          </w:tcPr>
          <w:p>
            <w:pPr>
              <w:spacing w:after="0" w:line="240" w:lineRule="auto"/>
              <w:jc w:val="center"/>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6</w:t>
            </w:r>
          </w:p>
        </w:tc>
        <w:tc>
          <w:tcPr>
            <w:tcW w:w="2835" w:type="dxa"/>
            <w:tcBorders>
              <w:top w:val="nil"/>
              <w:left w:val="nil"/>
              <w:bottom w:val="single" w:color="auto" w:sz="4" w:space="0"/>
              <w:right w:val="single" w:color="auto" w:sz="4" w:space="0"/>
            </w:tcBorders>
            <w:shd w:val="clear" w:color="EDEDED" w:fill="EDEDED"/>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Third pleonic somite. Dorsal carina</w:t>
            </w:r>
          </w:p>
        </w:tc>
        <w:tc>
          <w:tcPr>
            <w:tcW w:w="1843" w:type="dxa"/>
            <w:tcBorders>
              <w:top w:val="nil"/>
              <w:left w:val="nil"/>
              <w:bottom w:val="single" w:color="auto" w:sz="4" w:space="0"/>
              <w:right w:val="single" w:color="auto" w:sz="4" w:space="0"/>
            </w:tcBorders>
            <w:shd w:val="clear" w:color="EDEDED" w:fill="EDEDED"/>
            <w:noWrap/>
            <w:vAlign w:val="bottom"/>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Carina</w:t>
            </w:r>
          </w:p>
        </w:tc>
        <w:tc>
          <w:tcPr>
            <w:tcW w:w="1276" w:type="dxa"/>
            <w:tcBorders>
              <w:top w:val="nil"/>
              <w:left w:val="nil"/>
              <w:bottom w:val="single" w:color="auto" w:sz="4" w:space="0"/>
              <w:right w:val="single" w:color="auto" w:sz="4" w:space="0"/>
            </w:tcBorders>
            <w:shd w:val="clear" w:color="EDEDED" w:fill="EDEDED"/>
            <w:noWrap/>
            <w:vAlign w:val="center"/>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0/1</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1.0</w:t>
            </w:r>
          </w:p>
        </w:tc>
        <w:tc>
          <w:tcPr>
            <w:tcW w:w="993"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0.8</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1.0</w:t>
            </w:r>
          </w:p>
        </w:tc>
      </w:tr>
      <w:tr>
        <w:tblPrEx>
          <w:tblCellMar>
            <w:top w:w="0" w:type="dxa"/>
            <w:left w:w="108" w:type="dxa"/>
            <w:bottom w:w="0" w:type="dxa"/>
            <w:right w:w="108" w:type="dxa"/>
          </w:tblCellMar>
        </w:tblPrEx>
        <w:trPr>
          <w:trHeight w:val="600" w:hRule="atLeast"/>
        </w:trPr>
        <w:tc>
          <w:tcPr>
            <w:tcW w:w="724" w:type="dxa"/>
            <w:tcBorders>
              <w:top w:val="nil"/>
              <w:left w:val="single" w:color="auto" w:sz="4" w:space="0"/>
              <w:bottom w:val="single" w:color="auto" w:sz="4" w:space="0"/>
              <w:right w:val="single" w:color="auto" w:sz="4" w:space="0"/>
            </w:tcBorders>
            <w:shd w:val="clear" w:color="EDEDED" w:fill="EDEDED"/>
            <w:noWrap/>
            <w:vAlign w:val="bottom"/>
          </w:tcPr>
          <w:p>
            <w:pPr>
              <w:spacing w:after="0" w:line="240" w:lineRule="auto"/>
              <w:jc w:val="center"/>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7</w:t>
            </w:r>
          </w:p>
        </w:tc>
        <w:tc>
          <w:tcPr>
            <w:tcW w:w="2835" w:type="dxa"/>
            <w:tcBorders>
              <w:top w:val="nil"/>
              <w:left w:val="nil"/>
              <w:bottom w:val="single" w:color="auto" w:sz="4" w:space="0"/>
              <w:right w:val="single" w:color="auto" w:sz="4" w:space="0"/>
            </w:tcBorders>
            <w:shd w:val="clear" w:color="EDEDED" w:fill="EDEDED"/>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Fourth pleon. Serrations on lateral margin-right side</w:t>
            </w:r>
          </w:p>
        </w:tc>
        <w:tc>
          <w:tcPr>
            <w:tcW w:w="1843" w:type="dxa"/>
            <w:tcBorders>
              <w:top w:val="nil"/>
              <w:left w:val="nil"/>
              <w:bottom w:val="single" w:color="auto" w:sz="4" w:space="0"/>
              <w:right w:val="single" w:color="auto" w:sz="4" w:space="0"/>
            </w:tcBorders>
            <w:shd w:val="clear" w:color="EDEDED" w:fill="EDEDED"/>
            <w:noWrap/>
            <w:vAlign w:val="bottom"/>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4_som_ser_right</w:t>
            </w:r>
          </w:p>
        </w:tc>
        <w:tc>
          <w:tcPr>
            <w:tcW w:w="1276" w:type="dxa"/>
            <w:tcBorders>
              <w:top w:val="nil"/>
              <w:left w:val="nil"/>
              <w:bottom w:val="single" w:color="auto" w:sz="4" w:space="0"/>
              <w:right w:val="single" w:color="auto" w:sz="4" w:space="0"/>
            </w:tcBorders>
            <w:shd w:val="clear" w:color="EDEDED" w:fill="EDEDED"/>
            <w:noWrap/>
            <w:vAlign w:val="center"/>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n</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5.2</w:t>
            </w:r>
          </w:p>
        </w:tc>
        <w:tc>
          <w:tcPr>
            <w:tcW w:w="993"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6.8</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5.2</w:t>
            </w:r>
          </w:p>
        </w:tc>
      </w:tr>
      <w:tr>
        <w:tblPrEx>
          <w:tblCellMar>
            <w:top w:w="0" w:type="dxa"/>
            <w:left w:w="108" w:type="dxa"/>
            <w:bottom w:w="0" w:type="dxa"/>
            <w:right w:w="108" w:type="dxa"/>
          </w:tblCellMar>
        </w:tblPrEx>
        <w:trPr>
          <w:trHeight w:val="600" w:hRule="atLeast"/>
        </w:trPr>
        <w:tc>
          <w:tcPr>
            <w:tcW w:w="724" w:type="dxa"/>
            <w:tcBorders>
              <w:top w:val="nil"/>
              <w:left w:val="single" w:color="auto" w:sz="4" w:space="0"/>
              <w:bottom w:val="single" w:color="auto" w:sz="4" w:space="0"/>
              <w:right w:val="single" w:color="auto" w:sz="4" w:space="0"/>
            </w:tcBorders>
            <w:shd w:val="clear" w:color="EDEDED" w:fill="EDEDED"/>
            <w:noWrap/>
            <w:vAlign w:val="bottom"/>
          </w:tcPr>
          <w:p>
            <w:pPr>
              <w:spacing w:after="0" w:line="240" w:lineRule="auto"/>
              <w:jc w:val="center"/>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8</w:t>
            </w:r>
          </w:p>
        </w:tc>
        <w:tc>
          <w:tcPr>
            <w:tcW w:w="2835" w:type="dxa"/>
            <w:tcBorders>
              <w:top w:val="nil"/>
              <w:left w:val="nil"/>
              <w:bottom w:val="single" w:color="auto" w:sz="4" w:space="0"/>
              <w:right w:val="single" w:color="auto" w:sz="4" w:space="0"/>
            </w:tcBorders>
            <w:shd w:val="clear" w:color="EDEDED" w:fill="EDEDED"/>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Fourth pleonic serrations on lateral margin-left side</w:t>
            </w:r>
          </w:p>
        </w:tc>
        <w:tc>
          <w:tcPr>
            <w:tcW w:w="1843" w:type="dxa"/>
            <w:tcBorders>
              <w:top w:val="nil"/>
              <w:left w:val="nil"/>
              <w:bottom w:val="single" w:color="auto" w:sz="4" w:space="0"/>
              <w:right w:val="single" w:color="auto" w:sz="4" w:space="0"/>
            </w:tcBorders>
            <w:shd w:val="clear" w:color="EDEDED" w:fill="EDEDED"/>
            <w:noWrap/>
            <w:vAlign w:val="bottom"/>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4_som_ser_left</w:t>
            </w:r>
          </w:p>
        </w:tc>
        <w:tc>
          <w:tcPr>
            <w:tcW w:w="1276" w:type="dxa"/>
            <w:tcBorders>
              <w:top w:val="nil"/>
              <w:left w:val="nil"/>
              <w:bottom w:val="single" w:color="auto" w:sz="4" w:space="0"/>
              <w:right w:val="single" w:color="auto" w:sz="4" w:space="0"/>
            </w:tcBorders>
            <w:shd w:val="clear" w:color="EDEDED" w:fill="EDEDED"/>
            <w:noWrap/>
            <w:vAlign w:val="center"/>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n</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5.0</w:t>
            </w:r>
          </w:p>
        </w:tc>
        <w:tc>
          <w:tcPr>
            <w:tcW w:w="993"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6.6</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5.2</w:t>
            </w:r>
          </w:p>
        </w:tc>
      </w:tr>
      <w:tr>
        <w:tblPrEx>
          <w:tblCellMar>
            <w:top w:w="0" w:type="dxa"/>
            <w:left w:w="108" w:type="dxa"/>
            <w:bottom w:w="0" w:type="dxa"/>
            <w:right w:w="108" w:type="dxa"/>
          </w:tblCellMar>
        </w:tblPrEx>
        <w:trPr>
          <w:trHeight w:val="600" w:hRule="atLeast"/>
        </w:trPr>
        <w:tc>
          <w:tcPr>
            <w:tcW w:w="724" w:type="dxa"/>
            <w:tcBorders>
              <w:top w:val="nil"/>
              <w:left w:val="single" w:color="auto" w:sz="4" w:space="0"/>
              <w:bottom w:val="single" w:color="auto" w:sz="4" w:space="0"/>
              <w:right w:val="single" w:color="auto" w:sz="4" w:space="0"/>
            </w:tcBorders>
            <w:shd w:val="clear" w:color="EDEDED" w:fill="EDEDED"/>
            <w:noWrap/>
            <w:vAlign w:val="bottom"/>
          </w:tcPr>
          <w:p>
            <w:pPr>
              <w:spacing w:after="0" w:line="240" w:lineRule="auto"/>
              <w:jc w:val="center"/>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9</w:t>
            </w:r>
          </w:p>
        </w:tc>
        <w:tc>
          <w:tcPr>
            <w:tcW w:w="2835" w:type="dxa"/>
            <w:tcBorders>
              <w:top w:val="nil"/>
              <w:left w:val="nil"/>
              <w:bottom w:val="single" w:color="auto" w:sz="4" w:space="0"/>
              <w:right w:val="single" w:color="auto" w:sz="4" w:space="0"/>
            </w:tcBorders>
            <w:shd w:val="clear" w:color="EDEDED" w:fill="EDEDED"/>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Fifth pleonic serrations on lateral margin-right side</w:t>
            </w:r>
          </w:p>
        </w:tc>
        <w:tc>
          <w:tcPr>
            <w:tcW w:w="1843" w:type="dxa"/>
            <w:tcBorders>
              <w:top w:val="nil"/>
              <w:left w:val="nil"/>
              <w:bottom w:val="single" w:color="auto" w:sz="4" w:space="0"/>
              <w:right w:val="single" w:color="auto" w:sz="4" w:space="0"/>
            </w:tcBorders>
            <w:shd w:val="clear" w:color="EDEDED" w:fill="EDEDED"/>
            <w:noWrap/>
            <w:vAlign w:val="bottom"/>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5_som_ser_right</w:t>
            </w:r>
          </w:p>
        </w:tc>
        <w:tc>
          <w:tcPr>
            <w:tcW w:w="1276" w:type="dxa"/>
            <w:tcBorders>
              <w:top w:val="nil"/>
              <w:left w:val="nil"/>
              <w:bottom w:val="single" w:color="auto" w:sz="4" w:space="0"/>
              <w:right w:val="single" w:color="auto" w:sz="4" w:space="0"/>
            </w:tcBorders>
            <w:shd w:val="clear" w:color="EDEDED" w:fill="EDEDED"/>
            <w:noWrap/>
            <w:vAlign w:val="center"/>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n</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3.6</w:t>
            </w:r>
          </w:p>
        </w:tc>
        <w:tc>
          <w:tcPr>
            <w:tcW w:w="993"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4.6</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3.5</w:t>
            </w:r>
          </w:p>
        </w:tc>
      </w:tr>
      <w:tr>
        <w:tblPrEx>
          <w:tblCellMar>
            <w:top w:w="0" w:type="dxa"/>
            <w:left w:w="108" w:type="dxa"/>
            <w:bottom w:w="0" w:type="dxa"/>
            <w:right w:w="108" w:type="dxa"/>
          </w:tblCellMar>
        </w:tblPrEx>
        <w:trPr>
          <w:trHeight w:val="600" w:hRule="atLeast"/>
        </w:trPr>
        <w:tc>
          <w:tcPr>
            <w:tcW w:w="724" w:type="dxa"/>
            <w:tcBorders>
              <w:top w:val="nil"/>
              <w:left w:val="single" w:color="auto" w:sz="4" w:space="0"/>
              <w:bottom w:val="single" w:color="auto" w:sz="4" w:space="0"/>
              <w:right w:val="single" w:color="auto" w:sz="4" w:space="0"/>
            </w:tcBorders>
            <w:shd w:val="clear" w:color="EDEDED" w:fill="EDEDED"/>
            <w:noWrap/>
            <w:vAlign w:val="bottom"/>
          </w:tcPr>
          <w:p>
            <w:pPr>
              <w:spacing w:after="0" w:line="240" w:lineRule="auto"/>
              <w:jc w:val="center"/>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10</w:t>
            </w:r>
          </w:p>
        </w:tc>
        <w:tc>
          <w:tcPr>
            <w:tcW w:w="2835" w:type="dxa"/>
            <w:tcBorders>
              <w:top w:val="nil"/>
              <w:left w:val="nil"/>
              <w:bottom w:val="single" w:color="auto" w:sz="4" w:space="0"/>
              <w:right w:val="single" w:color="auto" w:sz="4" w:space="0"/>
            </w:tcBorders>
            <w:shd w:val="clear" w:color="EDEDED" w:fill="EDEDED"/>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Fifth pleonic</w:t>
            </w:r>
            <w:ins w:id="2" w:author="user" w:date="2023-04-13T18:56:00Z">
              <w:r>
                <w:rPr>
                  <w:rFonts w:ascii="Times New Roman" w:hAnsi="Times New Roman" w:eastAsia="Times New Roman" w:cs="Times New Roman"/>
                  <w:color w:val="000000"/>
                  <w:sz w:val="24"/>
                  <w:szCs w:val="24"/>
                </w:rPr>
                <w:t>.</w:t>
              </w:r>
            </w:ins>
            <w:r>
              <w:rPr>
                <w:rFonts w:ascii="Times New Roman" w:hAnsi="Times New Roman" w:eastAsia="Times New Roman" w:cs="Times New Roman"/>
                <w:color w:val="000000"/>
                <w:sz w:val="24"/>
                <w:szCs w:val="24"/>
              </w:rPr>
              <w:t xml:space="preserve"> serrations on lateral margin-left side</w:t>
            </w:r>
          </w:p>
        </w:tc>
        <w:tc>
          <w:tcPr>
            <w:tcW w:w="1843" w:type="dxa"/>
            <w:tcBorders>
              <w:top w:val="nil"/>
              <w:left w:val="nil"/>
              <w:bottom w:val="single" w:color="auto" w:sz="4" w:space="0"/>
              <w:right w:val="single" w:color="auto" w:sz="4" w:space="0"/>
            </w:tcBorders>
            <w:shd w:val="clear" w:color="EDEDED" w:fill="EDEDED"/>
            <w:noWrap/>
            <w:vAlign w:val="bottom"/>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5_som_ser_left</w:t>
            </w:r>
          </w:p>
        </w:tc>
        <w:tc>
          <w:tcPr>
            <w:tcW w:w="1276" w:type="dxa"/>
            <w:tcBorders>
              <w:top w:val="nil"/>
              <w:left w:val="nil"/>
              <w:bottom w:val="single" w:color="auto" w:sz="4" w:space="0"/>
              <w:right w:val="single" w:color="auto" w:sz="4" w:space="0"/>
            </w:tcBorders>
            <w:shd w:val="clear" w:color="EDEDED" w:fill="EDEDED"/>
            <w:noWrap/>
            <w:vAlign w:val="center"/>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n</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3.4</w:t>
            </w:r>
          </w:p>
        </w:tc>
        <w:tc>
          <w:tcPr>
            <w:tcW w:w="993"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4.6</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3.3</w:t>
            </w:r>
          </w:p>
        </w:tc>
      </w:tr>
      <w:tr>
        <w:tblPrEx>
          <w:tblCellMar>
            <w:top w:w="0" w:type="dxa"/>
            <w:left w:w="108" w:type="dxa"/>
            <w:bottom w:w="0" w:type="dxa"/>
            <w:right w:w="108" w:type="dxa"/>
          </w:tblCellMar>
        </w:tblPrEx>
        <w:trPr>
          <w:trHeight w:val="900" w:hRule="atLeast"/>
        </w:trPr>
        <w:tc>
          <w:tcPr>
            <w:tcW w:w="724" w:type="dxa"/>
            <w:tcBorders>
              <w:top w:val="nil"/>
              <w:left w:val="single" w:color="auto" w:sz="4" w:space="0"/>
              <w:bottom w:val="single" w:color="auto" w:sz="4" w:space="0"/>
              <w:right w:val="single" w:color="auto" w:sz="4" w:space="0"/>
            </w:tcBorders>
            <w:shd w:val="clear" w:color="EDEDED" w:fill="EDEDED"/>
            <w:noWrap/>
            <w:vAlign w:val="bottom"/>
          </w:tcPr>
          <w:p>
            <w:pPr>
              <w:spacing w:after="0" w:line="240" w:lineRule="auto"/>
              <w:jc w:val="center"/>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11</w:t>
            </w:r>
          </w:p>
        </w:tc>
        <w:tc>
          <w:tcPr>
            <w:tcW w:w="2835" w:type="dxa"/>
            <w:tcBorders>
              <w:top w:val="nil"/>
              <w:left w:val="nil"/>
              <w:bottom w:val="single" w:color="auto" w:sz="4" w:space="0"/>
              <w:right w:val="single" w:color="auto" w:sz="4" w:space="0"/>
            </w:tcBorders>
            <w:shd w:val="clear" w:color="EDEDED" w:fill="EDEDED"/>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Fifth pleonic somite. Sharp tooth on posterior margin of pleuron-left side</w:t>
            </w:r>
          </w:p>
        </w:tc>
        <w:tc>
          <w:tcPr>
            <w:tcW w:w="1843" w:type="dxa"/>
            <w:tcBorders>
              <w:top w:val="nil"/>
              <w:left w:val="nil"/>
              <w:bottom w:val="single" w:color="auto" w:sz="4" w:space="0"/>
              <w:right w:val="single" w:color="auto" w:sz="4" w:space="0"/>
            </w:tcBorders>
            <w:shd w:val="clear" w:color="EDEDED" w:fill="EDEDED"/>
            <w:noWrap/>
            <w:vAlign w:val="bottom"/>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5_pleur_tooth_l</w:t>
            </w:r>
          </w:p>
        </w:tc>
        <w:tc>
          <w:tcPr>
            <w:tcW w:w="1276" w:type="dxa"/>
            <w:tcBorders>
              <w:top w:val="nil"/>
              <w:left w:val="nil"/>
              <w:bottom w:val="single" w:color="auto" w:sz="4" w:space="0"/>
              <w:right w:val="single" w:color="auto" w:sz="4" w:space="0"/>
            </w:tcBorders>
            <w:shd w:val="clear" w:color="EDEDED" w:fill="EDEDED"/>
            <w:noWrap/>
            <w:vAlign w:val="center"/>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0/1</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0.9</w:t>
            </w:r>
          </w:p>
        </w:tc>
        <w:tc>
          <w:tcPr>
            <w:tcW w:w="993"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1.0</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1.0</w:t>
            </w:r>
          </w:p>
        </w:tc>
      </w:tr>
      <w:tr>
        <w:tblPrEx>
          <w:tblCellMar>
            <w:top w:w="0" w:type="dxa"/>
            <w:left w:w="108" w:type="dxa"/>
            <w:bottom w:w="0" w:type="dxa"/>
            <w:right w:w="108" w:type="dxa"/>
          </w:tblCellMar>
        </w:tblPrEx>
        <w:trPr>
          <w:trHeight w:val="900" w:hRule="atLeast"/>
        </w:trPr>
        <w:tc>
          <w:tcPr>
            <w:tcW w:w="724" w:type="dxa"/>
            <w:tcBorders>
              <w:top w:val="nil"/>
              <w:left w:val="single" w:color="auto" w:sz="4" w:space="0"/>
              <w:bottom w:val="single" w:color="auto" w:sz="4" w:space="0"/>
              <w:right w:val="single" w:color="auto" w:sz="4" w:space="0"/>
            </w:tcBorders>
            <w:shd w:val="clear" w:color="EDEDED" w:fill="EDEDED"/>
            <w:noWrap/>
            <w:vAlign w:val="bottom"/>
          </w:tcPr>
          <w:p>
            <w:pPr>
              <w:spacing w:after="0" w:line="240" w:lineRule="auto"/>
              <w:jc w:val="center"/>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12</w:t>
            </w:r>
          </w:p>
        </w:tc>
        <w:tc>
          <w:tcPr>
            <w:tcW w:w="2835" w:type="dxa"/>
            <w:tcBorders>
              <w:top w:val="nil"/>
              <w:left w:val="nil"/>
              <w:bottom w:val="single" w:color="auto" w:sz="4" w:space="0"/>
              <w:right w:val="single" w:color="auto" w:sz="4" w:space="0"/>
            </w:tcBorders>
            <w:shd w:val="clear" w:color="EDEDED" w:fill="EDEDED"/>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Fifth pleonic somite. Sharp tooth on posterior margin of pleuron-right side</w:t>
            </w:r>
          </w:p>
        </w:tc>
        <w:tc>
          <w:tcPr>
            <w:tcW w:w="1843" w:type="dxa"/>
            <w:tcBorders>
              <w:top w:val="nil"/>
              <w:left w:val="nil"/>
              <w:bottom w:val="single" w:color="auto" w:sz="4" w:space="0"/>
              <w:right w:val="single" w:color="auto" w:sz="4" w:space="0"/>
            </w:tcBorders>
            <w:shd w:val="clear" w:color="EDEDED" w:fill="EDEDED"/>
            <w:noWrap/>
            <w:vAlign w:val="bottom"/>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5_pleur_tooth_r</w:t>
            </w:r>
          </w:p>
        </w:tc>
        <w:tc>
          <w:tcPr>
            <w:tcW w:w="1276" w:type="dxa"/>
            <w:tcBorders>
              <w:top w:val="nil"/>
              <w:left w:val="nil"/>
              <w:bottom w:val="single" w:color="auto" w:sz="4" w:space="0"/>
              <w:right w:val="single" w:color="auto" w:sz="4" w:space="0"/>
            </w:tcBorders>
            <w:shd w:val="clear" w:color="EDEDED" w:fill="EDEDED"/>
            <w:noWrap/>
            <w:vAlign w:val="center"/>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0/1</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0.8</w:t>
            </w:r>
          </w:p>
        </w:tc>
        <w:tc>
          <w:tcPr>
            <w:tcW w:w="993"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1.0</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1.0</w:t>
            </w:r>
          </w:p>
        </w:tc>
      </w:tr>
      <w:tr>
        <w:tblPrEx>
          <w:tblCellMar>
            <w:top w:w="0" w:type="dxa"/>
            <w:left w:w="108" w:type="dxa"/>
            <w:bottom w:w="0" w:type="dxa"/>
            <w:right w:w="108" w:type="dxa"/>
          </w:tblCellMar>
        </w:tblPrEx>
        <w:trPr>
          <w:trHeight w:val="300" w:hRule="atLeast"/>
        </w:trPr>
        <w:tc>
          <w:tcPr>
            <w:tcW w:w="724" w:type="dxa"/>
            <w:tcBorders>
              <w:top w:val="nil"/>
              <w:left w:val="single" w:color="auto" w:sz="4" w:space="0"/>
              <w:bottom w:val="single" w:color="auto" w:sz="4" w:space="0"/>
              <w:right w:val="single" w:color="auto" w:sz="4" w:space="0"/>
            </w:tcBorders>
            <w:shd w:val="clear" w:color="EDEDED" w:fill="EDEDED"/>
            <w:noWrap/>
            <w:vAlign w:val="bottom"/>
          </w:tcPr>
          <w:p>
            <w:pPr>
              <w:spacing w:after="0" w:line="240" w:lineRule="auto"/>
              <w:jc w:val="center"/>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 </w:t>
            </w:r>
          </w:p>
        </w:tc>
        <w:tc>
          <w:tcPr>
            <w:tcW w:w="2835" w:type="dxa"/>
            <w:tcBorders>
              <w:top w:val="nil"/>
              <w:left w:val="nil"/>
              <w:bottom w:val="single" w:color="auto" w:sz="4" w:space="0"/>
              <w:right w:val="single" w:color="auto" w:sz="4" w:space="0"/>
            </w:tcBorders>
            <w:shd w:val="clear" w:color="EDEDED" w:fill="EDEDED"/>
            <w:noWrap/>
            <w:vAlign w:val="center"/>
          </w:tcPr>
          <w:p>
            <w:pPr>
              <w:spacing w:after="0" w:line="240" w:lineRule="auto"/>
              <w:rPr>
                <w:rFonts w:ascii="Times New Roman" w:hAnsi="Times New Roman" w:eastAsia="Times New Roman" w:cs="Times New Roman"/>
                <w:b/>
                <w:bCs/>
                <w:color w:val="000000"/>
                <w:sz w:val="24"/>
                <w:szCs w:val="24"/>
                <w:lang w:val="ru-RU"/>
              </w:rPr>
            </w:pPr>
            <w:r>
              <w:rPr>
                <w:rFonts w:ascii="Times New Roman" w:hAnsi="Times New Roman" w:eastAsia="Times New Roman" w:cs="Times New Roman"/>
                <w:b/>
                <w:bCs/>
                <w:color w:val="000000"/>
                <w:sz w:val="24"/>
                <w:szCs w:val="24"/>
                <w:lang w:val="ru-RU"/>
              </w:rPr>
              <w:t>TELSON</w:t>
            </w:r>
          </w:p>
        </w:tc>
        <w:tc>
          <w:tcPr>
            <w:tcW w:w="1843" w:type="dxa"/>
            <w:tcBorders>
              <w:top w:val="nil"/>
              <w:left w:val="nil"/>
              <w:bottom w:val="single" w:color="auto" w:sz="4" w:space="0"/>
              <w:right w:val="single" w:color="auto" w:sz="4" w:space="0"/>
            </w:tcBorders>
            <w:shd w:val="clear" w:color="EDEDED" w:fill="EDEDED"/>
            <w:noWrap/>
            <w:vAlign w:val="bottom"/>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 </w:t>
            </w:r>
          </w:p>
        </w:tc>
        <w:tc>
          <w:tcPr>
            <w:tcW w:w="1276" w:type="dxa"/>
            <w:tcBorders>
              <w:top w:val="nil"/>
              <w:left w:val="nil"/>
              <w:bottom w:val="single" w:color="auto" w:sz="4" w:space="0"/>
              <w:right w:val="single" w:color="auto" w:sz="4" w:space="0"/>
            </w:tcBorders>
            <w:shd w:val="clear" w:color="EDEDED" w:fill="EDEDED"/>
            <w:noWrap/>
            <w:vAlign w:val="bottom"/>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 </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 </w:t>
            </w:r>
          </w:p>
        </w:tc>
        <w:tc>
          <w:tcPr>
            <w:tcW w:w="993" w:type="dxa"/>
            <w:tcBorders>
              <w:top w:val="nil"/>
              <w:left w:val="nil"/>
              <w:bottom w:val="single" w:color="auto" w:sz="4" w:space="0"/>
              <w:right w:val="single" w:color="auto" w:sz="4" w:space="0"/>
            </w:tcBorders>
            <w:shd w:val="clear" w:color="EDEDED" w:fill="EDEDED"/>
            <w:noWrap/>
            <w:vAlign w:val="bottom"/>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 </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 </w:t>
            </w:r>
          </w:p>
        </w:tc>
      </w:tr>
      <w:tr>
        <w:tblPrEx>
          <w:tblCellMar>
            <w:top w:w="0" w:type="dxa"/>
            <w:left w:w="108" w:type="dxa"/>
            <w:bottom w:w="0" w:type="dxa"/>
            <w:right w:w="108" w:type="dxa"/>
          </w:tblCellMar>
        </w:tblPrEx>
        <w:trPr>
          <w:trHeight w:val="300" w:hRule="atLeast"/>
        </w:trPr>
        <w:tc>
          <w:tcPr>
            <w:tcW w:w="724" w:type="dxa"/>
            <w:tcBorders>
              <w:top w:val="nil"/>
              <w:left w:val="single" w:color="auto" w:sz="4" w:space="0"/>
              <w:bottom w:val="single" w:color="auto" w:sz="4" w:space="0"/>
              <w:right w:val="single" w:color="auto" w:sz="4" w:space="0"/>
            </w:tcBorders>
            <w:shd w:val="clear" w:color="EDEDED" w:fill="EDEDED"/>
            <w:noWrap/>
            <w:vAlign w:val="bottom"/>
          </w:tcPr>
          <w:p>
            <w:pPr>
              <w:spacing w:after="0" w:line="240" w:lineRule="auto"/>
              <w:jc w:val="center"/>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13</w:t>
            </w:r>
          </w:p>
        </w:tc>
        <w:tc>
          <w:tcPr>
            <w:tcW w:w="2835" w:type="dxa"/>
            <w:tcBorders>
              <w:top w:val="nil"/>
              <w:left w:val="nil"/>
              <w:bottom w:val="single" w:color="auto" w:sz="4" w:space="0"/>
              <w:right w:val="single" w:color="auto" w:sz="4" w:space="0"/>
            </w:tcBorders>
            <w:shd w:val="clear" w:color="EDEDED" w:fill="EDEDED"/>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Telson. Pairs of dorsolateral spines </w:t>
            </w:r>
          </w:p>
        </w:tc>
        <w:tc>
          <w:tcPr>
            <w:tcW w:w="1843" w:type="dxa"/>
            <w:tcBorders>
              <w:top w:val="nil"/>
              <w:left w:val="nil"/>
              <w:bottom w:val="single" w:color="auto" w:sz="4" w:space="0"/>
              <w:right w:val="single" w:color="auto" w:sz="4" w:space="0"/>
            </w:tcBorders>
            <w:shd w:val="clear" w:color="EDEDED" w:fill="EDEDED"/>
            <w:vAlign w:val="bottom"/>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t_dv_spines</w:t>
            </w:r>
          </w:p>
        </w:tc>
        <w:tc>
          <w:tcPr>
            <w:tcW w:w="1276" w:type="dxa"/>
            <w:tcBorders>
              <w:top w:val="nil"/>
              <w:left w:val="nil"/>
              <w:bottom w:val="single" w:color="auto" w:sz="4" w:space="0"/>
              <w:right w:val="single" w:color="auto" w:sz="4" w:space="0"/>
            </w:tcBorders>
            <w:shd w:val="clear" w:color="EDEDED" w:fill="EDEDED"/>
            <w:noWrap/>
            <w:vAlign w:val="center"/>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n</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5.4</w:t>
            </w:r>
          </w:p>
        </w:tc>
        <w:tc>
          <w:tcPr>
            <w:tcW w:w="993"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5.0</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5.0</w:t>
            </w:r>
          </w:p>
        </w:tc>
      </w:tr>
      <w:tr>
        <w:tblPrEx>
          <w:tblCellMar>
            <w:top w:w="0" w:type="dxa"/>
            <w:left w:w="108" w:type="dxa"/>
            <w:bottom w:w="0" w:type="dxa"/>
            <w:right w:w="108" w:type="dxa"/>
          </w:tblCellMar>
        </w:tblPrEx>
        <w:trPr>
          <w:trHeight w:val="600" w:hRule="atLeast"/>
        </w:trPr>
        <w:tc>
          <w:tcPr>
            <w:tcW w:w="724" w:type="dxa"/>
            <w:tcBorders>
              <w:top w:val="nil"/>
              <w:left w:val="single" w:color="auto" w:sz="4" w:space="0"/>
              <w:bottom w:val="single" w:color="auto" w:sz="4" w:space="0"/>
              <w:right w:val="single" w:color="auto" w:sz="4" w:space="0"/>
            </w:tcBorders>
            <w:shd w:val="clear" w:color="EDEDED" w:fill="EDEDED"/>
            <w:noWrap/>
            <w:vAlign w:val="bottom"/>
          </w:tcPr>
          <w:p>
            <w:pPr>
              <w:spacing w:after="0" w:line="240" w:lineRule="auto"/>
              <w:jc w:val="center"/>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14</w:t>
            </w:r>
          </w:p>
        </w:tc>
        <w:tc>
          <w:tcPr>
            <w:tcW w:w="2835" w:type="dxa"/>
            <w:tcBorders>
              <w:top w:val="nil"/>
              <w:left w:val="nil"/>
              <w:bottom w:val="single" w:color="auto" w:sz="4" w:space="0"/>
              <w:right w:val="single" w:color="auto" w:sz="4" w:space="0"/>
            </w:tcBorders>
            <w:shd w:val="clear" w:color="EDEDED" w:fill="EDEDED"/>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Telson. Numerous lateral spines arranged in two or more rows</w:t>
            </w:r>
          </w:p>
        </w:tc>
        <w:tc>
          <w:tcPr>
            <w:tcW w:w="1843" w:type="dxa"/>
            <w:tcBorders>
              <w:top w:val="nil"/>
              <w:left w:val="nil"/>
              <w:bottom w:val="single" w:color="auto" w:sz="4" w:space="0"/>
              <w:right w:val="single" w:color="auto" w:sz="4" w:space="0"/>
            </w:tcBorders>
            <w:shd w:val="clear" w:color="EDEDED" w:fill="EDEDED"/>
            <w:vAlign w:val="bottom"/>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t_lat_spines</w:t>
            </w:r>
          </w:p>
        </w:tc>
        <w:tc>
          <w:tcPr>
            <w:tcW w:w="1276" w:type="dxa"/>
            <w:tcBorders>
              <w:top w:val="nil"/>
              <w:left w:val="nil"/>
              <w:bottom w:val="single" w:color="auto" w:sz="4" w:space="0"/>
              <w:right w:val="single" w:color="auto" w:sz="4" w:space="0"/>
            </w:tcBorders>
            <w:shd w:val="clear" w:color="EDEDED" w:fill="EDEDED"/>
            <w:noWrap/>
            <w:vAlign w:val="center"/>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0/1</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0.0</w:t>
            </w:r>
          </w:p>
        </w:tc>
        <w:tc>
          <w:tcPr>
            <w:tcW w:w="993"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0.0</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0.0</w:t>
            </w:r>
          </w:p>
        </w:tc>
      </w:tr>
      <w:tr>
        <w:tblPrEx>
          <w:tblCellMar>
            <w:top w:w="0" w:type="dxa"/>
            <w:left w:w="108" w:type="dxa"/>
            <w:bottom w:w="0" w:type="dxa"/>
            <w:right w:w="108" w:type="dxa"/>
          </w:tblCellMar>
        </w:tblPrEx>
        <w:trPr>
          <w:trHeight w:val="300" w:hRule="atLeast"/>
        </w:trPr>
        <w:tc>
          <w:tcPr>
            <w:tcW w:w="724" w:type="dxa"/>
            <w:tcBorders>
              <w:top w:val="nil"/>
              <w:left w:val="single" w:color="auto" w:sz="4" w:space="0"/>
              <w:bottom w:val="single" w:color="auto" w:sz="4" w:space="0"/>
              <w:right w:val="single" w:color="auto" w:sz="4" w:space="0"/>
            </w:tcBorders>
            <w:shd w:val="clear" w:color="EDEDED" w:fill="EDEDED"/>
            <w:noWrap/>
            <w:vAlign w:val="bottom"/>
          </w:tcPr>
          <w:p>
            <w:pPr>
              <w:spacing w:after="0" w:line="240" w:lineRule="auto"/>
              <w:jc w:val="center"/>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 </w:t>
            </w:r>
          </w:p>
        </w:tc>
        <w:tc>
          <w:tcPr>
            <w:tcW w:w="2835" w:type="dxa"/>
            <w:tcBorders>
              <w:top w:val="nil"/>
              <w:left w:val="nil"/>
              <w:bottom w:val="single" w:color="auto" w:sz="4" w:space="0"/>
              <w:right w:val="single" w:color="auto" w:sz="4" w:space="0"/>
            </w:tcBorders>
            <w:shd w:val="clear" w:color="EDEDED" w:fill="EDEDED"/>
            <w:noWrap/>
            <w:vAlign w:val="center"/>
          </w:tcPr>
          <w:p>
            <w:pPr>
              <w:spacing w:after="0" w:line="240" w:lineRule="auto"/>
              <w:rPr>
                <w:rFonts w:ascii="Times New Roman" w:hAnsi="Times New Roman" w:eastAsia="Times New Roman" w:cs="Times New Roman"/>
                <w:b/>
                <w:bCs/>
                <w:color w:val="000000"/>
                <w:sz w:val="24"/>
                <w:szCs w:val="24"/>
                <w:lang w:val="ru-RU"/>
              </w:rPr>
            </w:pPr>
            <w:r>
              <w:rPr>
                <w:rFonts w:ascii="Times New Roman" w:hAnsi="Times New Roman" w:eastAsia="Times New Roman" w:cs="Times New Roman"/>
                <w:b/>
                <w:bCs/>
                <w:color w:val="000000"/>
                <w:sz w:val="24"/>
                <w:szCs w:val="24"/>
                <w:lang w:val="ru-RU"/>
              </w:rPr>
              <w:t>ANTENNA</w:t>
            </w:r>
          </w:p>
        </w:tc>
        <w:tc>
          <w:tcPr>
            <w:tcW w:w="1843" w:type="dxa"/>
            <w:tcBorders>
              <w:top w:val="nil"/>
              <w:left w:val="nil"/>
              <w:bottom w:val="single" w:color="auto" w:sz="4" w:space="0"/>
              <w:right w:val="single" w:color="auto" w:sz="4" w:space="0"/>
            </w:tcBorders>
            <w:shd w:val="clear" w:color="EDEDED" w:fill="EDEDED"/>
            <w:noWrap/>
            <w:vAlign w:val="bottom"/>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 </w:t>
            </w:r>
          </w:p>
        </w:tc>
        <w:tc>
          <w:tcPr>
            <w:tcW w:w="1276" w:type="dxa"/>
            <w:tcBorders>
              <w:top w:val="nil"/>
              <w:left w:val="nil"/>
              <w:bottom w:val="single" w:color="auto" w:sz="4" w:space="0"/>
              <w:right w:val="single" w:color="auto" w:sz="4" w:space="0"/>
            </w:tcBorders>
            <w:shd w:val="clear" w:color="EDEDED" w:fill="EDEDED"/>
            <w:noWrap/>
            <w:vAlign w:val="bottom"/>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 </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 </w:t>
            </w:r>
          </w:p>
        </w:tc>
        <w:tc>
          <w:tcPr>
            <w:tcW w:w="993" w:type="dxa"/>
            <w:tcBorders>
              <w:top w:val="nil"/>
              <w:left w:val="nil"/>
              <w:bottom w:val="single" w:color="auto" w:sz="4" w:space="0"/>
              <w:right w:val="single" w:color="auto" w:sz="4" w:space="0"/>
            </w:tcBorders>
            <w:shd w:val="clear" w:color="EDEDED" w:fill="EDEDED"/>
            <w:noWrap/>
            <w:vAlign w:val="bottom"/>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 </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 </w:t>
            </w:r>
          </w:p>
        </w:tc>
      </w:tr>
      <w:tr>
        <w:tblPrEx>
          <w:tblCellMar>
            <w:top w:w="0" w:type="dxa"/>
            <w:left w:w="108" w:type="dxa"/>
            <w:bottom w:w="0" w:type="dxa"/>
            <w:right w:w="108" w:type="dxa"/>
          </w:tblCellMar>
        </w:tblPrEx>
        <w:trPr>
          <w:trHeight w:val="600" w:hRule="atLeast"/>
        </w:trPr>
        <w:tc>
          <w:tcPr>
            <w:tcW w:w="724" w:type="dxa"/>
            <w:tcBorders>
              <w:top w:val="nil"/>
              <w:left w:val="single" w:color="auto" w:sz="4" w:space="0"/>
              <w:bottom w:val="single" w:color="auto" w:sz="4" w:space="0"/>
              <w:right w:val="single" w:color="auto" w:sz="4" w:space="0"/>
            </w:tcBorders>
            <w:shd w:val="clear" w:color="EDEDED" w:fill="EDEDED"/>
            <w:noWrap/>
            <w:vAlign w:val="bottom"/>
          </w:tcPr>
          <w:p>
            <w:pPr>
              <w:spacing w:after="0" w:line="240" w:lineRule="auto"/>
              <w:jc w:val="center"/>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15</w:t>
            </w:r>
          </w:p>
        </w:tc>
        <w:tc>
          <w:tcPr>
            <w:tcW w:w="2835" w:type="dxa"/>
            <w:tcBorders>
              <w:top w:val="nil"/>
              <w:left w:val="nil"/>
              <w:bottom w:val="single" w:color="auto" w:sz="4" w:space="0"/>
              <w:right w:val="single" w:color="auto" w:sz="4" w:space="0"/>
            </w:tcBorders>
            <w:shd w:val="clear" w:color="EDEDED" w:fill="EDEDED"/>
            <w:vAlign w:val="center"/>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Scaphocerite</w:t>
            </w:r>
            <w:r>
              <w:rPr>
                <w:rFonts w:ascii="Times New Roman" w:hAnsi="Times New Roman" w:eastAsia="Times New Roman" w:cs="Times New Roman"/>
                <w:color w:val="000000"/>
                <w:sz w:val="24"/>
                <w:szCs w:val="24"/>
              </w:rPr>
              <w:t>. M</w:t>
            </w:r>
            <w:r>
              <w:rPr>
                <w:rFonts w:ascii="Times New Roman" w:hAnsi="Times New Roman" w:eastAsia="Times New Roman" w:cs="Times New Roman"/>
                <w:color w:val="000000"/>
                <w:sz w:val="24"/>
                <w:szCs w:val="24"/>
                <w:lang w:val="ru-RU"/>
              </w:rPr>
              <w:t xml:space="preserve">edial dorsal groove </w:t>
            </w:r>
          </w:p>
        </w:tc>
        <w:tc>
          <w:tcPr>
            <w:tcW w:w="1843" w:type="dxa"/>
            <w:tcBorders>
              <w:top w:val="nil"/>
              <w:left w:val="nil"/>
              <w:bottom w:val="single" w:color="auto" w:sz="4" w:space="0"/>
              <w:right w:val="single" w:color="auto" w:sz="4" w:space="0"/>
            </w:tcBorders>
            <w:shd w:val="clear" w:color="EDEDED" w:fill="EDEDED"/>
            <w:vAlign w:val="bottom"/>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scaph</w:t>
            </w:r>
          </w:p>
        </w:tc>
        <w:tc>
          <w:tcPr>
            <w:tcW w:w="1276" w:type="dxa"/>
            <w:tcBorders>
              <w:top w:val="nil"/>
              <w:left w:val="nil"/>
              <w:bottom w:val="single" w:color="auto" w:sz="4" w:space="0"/>
              <w:right w:val="single" w:color="auto" w:sz="4" w:space="0"/>
            </w:tcBorders>
            <w:shd w:val="clear" w:color="EDEDED" w:fill="EDEDED"/>
            <w:noWrap/>
            <w:vAlign w:val="center"/>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0/1</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1.0</w:t>
            </w:r>
          </w:p>
        </w:tc>
        <w:tc>
          <w:tcPr>
            <w:tcW w:w="993"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1.0</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1.0</w:t>
            </w:r>
          </w:p>
        </w:tc>
      </w:tr>
      <w:tr>
        <w:tblPrEx>
          <w:tblCellMar>
            <w:top w:w="0" w:type="dxa"/>
            <w:left w:w="108" w:type="dxa"/>
            <w:bottom w:w="0" w:type="dxa"/>
            <w:right w:w="108" w:type="dxa"/>
          </w:tblCellMar>
        </w:tblPrEx>
        <w:trPr>
          <w:trHeight w:val="300" w:hRule="atLeast"/>
        </w:trPr>
        <w:tc>
          <w:tcPr>
            <w:tcW w:w="724" w:type="dxa"/>
            <w:tcBorders>
              <w:top w:val="nil"/>
              <w:left w:val="single" w:color="auto" w:sz="4" w:space="0"/>
              <w:bottom w:val="single" w:color="auto" w:sz="4" w:space="0"/>
              <w:right w:val="single" w:color="auto" w:sz="4" w:space="0"/>
            </w:tcBorders>
            <w:shd w:val="clear" w:color="EDEDED" w:fill="EDEDED"/>
            <w:noWrap/>
            <w:vAlign w:val="bottom"/>
          </w:tcPr>
          <w:p>
            <w:pPr>
              <w:spacing w:after="0" w:line="240" w:lineRule="auto"/>
              <w:jc w:val="center"/>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 </w:t>
            </w:r>
          </w:p>
        </w:tc>
        <w:tc>
          <w:tcPr>
            <w:tcW w:w="2835" w:type="dxa"/>
            <w:tcBorders>
              <w:top w:val="nil"/>
              <w:left w:val="nil"/>
              <w:bottom w:val="single" w:color="auto" w:sz="4" w:space="0"/>
              <w:right w:val="single" w:color="auto" w:sz="4" w:space="0"/>
            </w:tcBorders>
            <w:shd w:val="clear" w:color="EDEDED" w:fill="EDEDED"/>
            <w:noWrap/>
            <w:vAlign w:val="center"/>
          </w:tcPr>
          <w:p>
            <w:pPr>
              <w:spacing w:after="0" w:line="240" w:lineRule="auto"/>
              <w:rPr>
                <w:rFonts w:ascii="Times New Roman" w:hAnsi="Times New Roman" w:eastAsia="Times New Roman" w:cs="Times New Roman"/>
                <w:b/>
                <w:bCs/>
                <w:color w:val="000000"/>
                <w:sz w:val="24"/>
                <w:szCs w:val="24"/>
                <w:lang w:val="ru-RU"/>
              </w:rPr>
            </w:pPr>
            <w:r>
              <w:rPr>
                <w:rFonts w:ascii="Times New Roman" w:hAnsi="Times New Roman" w:eastAsia="Times New Roman" w:cs="Times New Roman"/>
                <w:b/>
                <w:bCs/>
                <w:color w:val="000000"/>
                <w:sz w:val="24"/>
                <w:szCs w:val="24"/>
                <w:lang w:val="ru-RU"/>
              </w:rPr>
              <w:t>PEREOPODS</w:t>
            </w:r>
          </w:p>
        </w:tc>
        <w:tc>
          <w:tcPr>
            <w:tcW w:w="1843" w:type="dxa"/>
            <w:tcBorders>
              <w:top w:val="nil"/>
              <w:left w:val="nil"/>
              <w:bottom w:val="single" w:color="auto" w:sz="4" w:space="0"/>
              <w:right w:val="single" w:color="auto" w:sz="4" w:space="0"/>
            </w:tcBorders>
            <w:shd w:val="clear" w:color="EDEDED" w:fill="EDEDED"/>
            <w:noWrap/>
            <w:vAlign w:val="bottom"/>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 </w:t>
            </w:r>
          </w:p>
        </w:tc>
        <w:tc>
          <w:tcPr>
            <w:tcW w:w="1276" w:type="dxa"/>
            <w:tcBorders>
              <w:top w:val="nil"/>
              <w:left w:val="nil"/>
              <w:bottom w:val="single" w:color="auto" w:sz="4" w:space="0"/>
              <w:right w:val="single" w:color="auto" w:sz="4" w:space="0"/>
            </w:tcBorders>
            <w:shd w:val="clear" w:color="EDEDED" w:fill="EDEDED"/>
            <w:noWrap/>
            <w:vAlign w:val="bottom"/>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 </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 </w:t>
            </w:r>
          </w:p>
        </w:tc>
        <w:tc>
          <w:tcPr>
            <w:tcW w:w="993" w:type="dxa"/>
            <w:tcBorders>
              <w:top w:val="nil"/>
              <w:left w:val="nil"/>
              <w:bottom w:val="single" w:color="auto" w:sz="4" w:space="0"/>
              <w:right w:val="single" w:color="auto" w:sz="4" w:space="0"/>
            </w:tcBorders>
            <w:shd w:val="clear" w:color="EDEDED" w:fill="EDEDED"/>
            <w:noWrap/>
            <w:vAlign w:val="bottom"/>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 </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 </w:t>
            </w:r>
          </w:p>
        </w:tc>
      </w:tr>
      <w:tr>
        <w:tblPrEx>
          <w:tblCellMar>
            <w:top w:w="0" w:type="dxa"/>
            <w:left w:w="108" w:type="dxa"/>
            <w:bottom w:w="0" w:type="dxa"/>
            <w:right w:w="108" w:type="dxa"/>
          </w:tblCellMar>
        </w:tblPrEx>
        <w:trPr>
          <w:trHeight w:val="600" w:hRule="atLeast"/>
        </w:trPr>
        <w:tc>
          <w:tcPr>
            <w:tcW w:w="724" w:type="dxa"/>
            <w:tcBorders>
              <w:top w:val="nil"/>
              <w:left w:val="single" w:color="auto" w:sz="4" w:space="0"/>
              <w:bottom w:val="single" w:color="auto" w:sz="4" w:space="0"/>
              <w:right w:val="single" w:color="auto" w:sz="4" w:space="0"/>
            </w:tcBorders>
            <w:shd w:val="clear" w:color="EDEDED" w:fill="EDEDED"/>
            <w:noWrap/>
            <w:vAlign w:val="bottom"/>
          </w:tcPr>
          <w:p>
            <w:pPr>
              <w:spacing w:after="0" w:line="240" w:lineRule="auto"/>
              <w:jc w:val="center"/>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16</w:t>
            </w:r>
          </w:p>
        </w:tc>
        <w:tc>
          <w:tcPr>
            <w:tcW w:w="2835" w:type="dxa"/>
            <w:tcBorders>
              <w:top w:val="nil"/>
              <w:left w:val="nil"/>
              <w:bottom w:val="single" w:color="auto" w:sz="4" w:space="0"/>
              <w:right w:val="single" w:color="auto" w:sz="4" w:space="0"/>
            </w:tcBorders>
            <w:shd w:val="clear" w:color="EDEDED" w:fill="EDEDED"/>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Third pereopod. Ischium. Anterior row of spines. movable spines </w:t>
            </w:r>
          </w:p>
        </w:tc>
        <w:tc>
          <w:tcPr>
            <w:tcW w:w="1843" w:type="dxa"/>
            <w:tcBorders>
              <w:top w:val="nil"/>
              <w:left w:val="nil"/>
              <w:bottom w:val="single" w:color="auto" w:sz="4" w:space="0"/>
              <w:right w:val="single" w:color="auto" w:sz="4" w:space="0"/>
            </w:tcBorders>
            <w:shd w:val="clear" w:color="EDEDED" w:fill="EDEDED"/>
            <w:vAlign w:val="bottom"/>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3_pereopod_ischium_ant_spines</w:t>
            </w:r>
          </w:p>
        </w:tc>
        <w:tc>
          <w:tcPr>
            <w:tcW w:w="1276" w:type="dxa"/>
            <w:tcBorders>
              <w:top w:val="nil"/>
              <w:left w:val="nil"/>
              <w:bottom w:val="single" w:color="auto" w:sz="4" w:space="0"/>
              <w:right w:val="single" w:color="auto" w:sz="4" w:space="0"/>
            </w:tcBorders>
            <w:shd w:val="clear" w:color="EDEDED" w:fill="EDEDED"/>
            <w:noWrap/>
            <w:vAlign w:val="center"/>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n</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0.0</w:t>
            </w:r>
          </w:p>
        </w:tc>
        <w:tc>
          <w:tcPr>
            <w:tcW w:w="993"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0.0</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0.0</w:t>
            </w:r>
          </w:p>
        </w:tc>
      </w:tr>
      <w:tr>
        <w:tblPrEx>
          <w:tblCellMar>
            <w:top w:w="0" w:type="dxa"/>
            <w:left w:w="108" w:type="dxa"/>
            <w:bottom w:w="0" w:type="dxa"/>
            <w:right w:w="108" w:type="dxa"/>
          </w:tblCellMar>
        </w:tblPrEx>
        <w:trPr>
          <w:trHeight w:val="600" w:hRule="atLeast"/>
        </w:trPr>
        <w:tc>
          <w:tcPr>
            <w:tcW w:w="724" w:type="dxa"/>
            <w:tcBorders>
              <w:top w:val="nil"/>
              <w:left w:val="single" w:color="auto" w:sz="4" w:space="0"/>
              <w:bottom w:val="single" w:color="auto" w:sz="4" w:space="0"/>
              <w:right w:val="single" w:color="auto" w:sz="4" w:space="0"/>
            </w:tcBorders>
            <w:shd w:val="clear" w:color="EDEDED" w:fill="EDEDED"/>
            <w:noWrap/>
            <w:vAlign w:val="bottom"/>
          </w:tcPr>
          <w:p>
            <w:pPr>
              <w:spacing w:after="0" w:line="240" w:lineRule="auto"/>
              <w:jc w:val="center"/>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17</w:t>
            </w:r>
          </w:p>
        </w:tc>
        <w:tc>
          <w:tcPr>
            <w:tcW w:w="2835" w:type="dxa"/>
            <w:tcBorders>
              <w:top w:val="nil"/>
              <w:left w:val="nil"/>
              <w:bottom w:val="single" w:color="auto" w:sz="4" w:space="0"/>
              <w:right w:val="single" w:color="auto" w:sz="4" w:space="0"/>
            </w:tcBorders>
            <w:shd w:val="clear" w:color="EDEDED" w:fill="EDEDED"/>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Third pereopod. Ischium. Posterior row of movable spines, number of spines </w:t>
            </w:r>
          </w:p>
        </w:tc>
        <w:tc>
          <w:tcPr>
            <w:tcW w:w="1843" w:type="dxa"/>
            <w:tcBorders>
              <w:top w:val="nil"/>
              <w:left w:val="nil"/>
              <w:bottom w:val="single" w:color="auto" w:sz="4" w:space="0"/>
              <w:right w:val="single" w:color="auto" w:sz="4" w:space="0"/>
            </w:tcBorders>
            <w:shd w:val="clear" w:color="EDEDED" w:fill="EDEDED"/>
            <w:vAlign w:val="bottom"/>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3_pereopod_ischium_post_spines</w:t>
            </w:r>
          </w:p>
        </w:tc>
        <w:tc>
          <w:tcPr>
            <w:tcW w:w="1276" w:type="dxa"/>
            <w:tcBorders>
              <w:top w:val="nil"/>
              <w:left w:val="nil"/>
              <w:bottom w:val="single" w:color="auto" w:sz="4" w:space="0"/>
              <w:right w:val="single" w:color="auto" w:sz="4" w:space="0"/>
            </w:tcBorders>
            <w:shd w:val="clear" w:color="EDEDED" w:fill="EDEDED"/>
            <w:noWrap/>
            <w:vAlign w:val="center"/>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n</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3.3</w:t>
            </w:r>
          </w:p>
        </w:tc>
        <w:tc>
          <w:tcPr>
            <w:tcW w:w="993"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3.8</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3.3</w:t>
            </w:r>
          </w:p>
        </w:tc>
      </w:tr>
      <w:tr>
        <w:tblPrEx>
          <w:tblCellMar>
            <w:top w:w="0" w:type="dxa"/>
            <w:left w:w="108" w:type="dxa"/>
            <w:bottom w:w="0" w:type="dxa"/>
            <w:right w:w="108" w:type="dxa"/>
          </w:tblCellMar>
        </w:tblPrEx>
        <w:trPr>
          <w:trHeight w:val="600" w:hRule="atLeast"/>
        </w:trPr>
        <w:tc>
          <w:tcPr>
            <w:tcW w:w="724" w:type="dxa"/>
            <w:tcBorders>
              <w:top w:val="nil"/>
              <w:left w:val="single" w:color="auto" w:sz="4" w:space="0"/>
              <w:bottom w:val="single" w:color="auto" w:sz="4" w:space="0"/>
              <w:right w:val="single" w:color="auto" w:sz="4" w:space="0"/>
            </w:tcBorders>
            <w:shd w:val="clear" w:color="EDEDED" w:fill="EDEDED"/>
            <w:noWrap/>
            <w:vAlign w:val="bottom"/>
          </w:tcPr>
          <w:p>
            <w:pPr>
              <w:spacing w:after="0" w:line="240" w:lineRule="auto"/>
              <w:jc w:val="center"/>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18</w:t>
            </w:r>
          </w:p>
        </w:tc>
        <w:tc>
          <w:tcPr>
            <w:tcW w:w="2835" w:type="dxa"/>
            <w:tcBorders>
              <w:top w:val="nil"/>
              <w:left w:val="nil"/>
              <w:bottom w:val="single" w:color="auto" w:sz="4" w:space="0"/>
              <w:right w:val="single" w:color="auto" w:sz="4" w:space="0"/>
            </w:tcBorders>
            <w:shd w:val="clear" w:color="EDEDED" w:fill="EDEDED"/>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Third pereopod. Merus. Anterior row of movable spines, number of spines </w:t>
            </w:r>
          </w:p>
        </w:tc>
        <w:tc>
          <w:tcPr>
            <w:tcW w:w="1843" w:type="dxa"/>
            <w:tcBorders>
              <w:top w:val="nil"/>
              <w:left w:val="nil"/>
              <w:bottom w:val="single" w:color="auto" w:sz="4" w:space="0"/>
              <w:right w:val="single" w:color="auto" w:sz="4" w:space="0"/>
            </w:tcBorders>
            <w:shd w:val="clear" w:color="EDEDED" w:fill="EDEDED"/>
            <w:vAlign w:val="bottom"/>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3_pereopod_merus_ant_spines</w:t>
            </w:r>
          </w:p>
        </w:tc>
        <w:tc>
          <w:tcPr>
            <w:tcW w:w="1276" w:type="dxa"/>
            <w:tcBorders>
              <w:top w:val="nil"/>
              <w:left w:val="nil"/>
              <w:bottom w:val="single" w:color="auto" w:sz="4" w:space="0"/>
              <w:right w:val="single" w:color="auto" w:sz="4" w:space="0"/>
            </w:tcBorders>
            <w:shd w:val="clear" w:color="EDEDED" w:fill="EDEDED"/>
            <w:noWrap/>
            <w:vAlign w:val="center"/>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n</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1.2</w:t>
            </w:r>
          </w:p>
        </w:tc>
        <w:tc>
          <w:tcPr>
            <w:tcW w:w="993"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1.8</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1.3</w:t>
            </w:r>
          </w:p>
        </w:tc>
      </w:tr>
      <w:tr>
        <w:tblPrEx>
          <w:tblCellMar>
            <w:top w:w="0" w:type="dxa"/>
            <w:left w:w="108" w:type="dxa"/>
            <w:bottom w:w="0" w:type="dxa"/>
            <w:right w:w="108" w:type="dxa"/>
          </w:tblCellMar>
        </w:tblPrEx>
        <w:trPr>
          <w:trHeight w:val="600" w:hRule="atLeast"/>
        </w:trPr>
        <w:tc>
          <w:tcPr>
            <w:tcW w:w="724" w:type="dxa"/>
            <w:tcBorders>
              <w:top w:val="nil"/>
              <w:left w:val="single" w:color="auto" w:sz="4" w:space="0"/>
              <w:bottom w:val="single" w:color="auto" w:sz="4" w:space="0"/>
              <w:right w:val="single" w:color="auto" w:sz="4" w:space="0"/>
            </w:tcBorders>
            <w:shd w:val="clear" w:color="EDEDED" w:fill="EDEDED"/>
            <w:noWrap/>
            <w:vAlign w:val="bottom"/>
          </w:tcPr>
          <w:p>
            <w:pPr>
              <w:spacing w:after="0" w:line="240" w:lineRule="auto"/>
              <w:jc w:val="center"/>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19</w:t>
            </w:r>
          </w:p>
        </w:tc>
        <w:tc>
          <w:tcPr>
            <w:tcW w:w="2835" w:type="dxa"/>
            <w:tcBorders>
              <w:top w:val="nil"/>
              <w:left w:val="nil"/>
              <w:bottom w:val="single" w:color="auto" w:sz="4" w:space="0"/>
              <w:right w:val="single" w:color="auto" w:sz="4" w:space="0"/>
            </w:tcBorders>
            <w:shd w:val="clear" w:color="EDEDED" w:fill="EDEDED"/>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Third pereopod. Merus. Posterior row of movable spines, number of spines </w:t>
            </w:r>
          </w:p>
        </w:tc>
        <w:tc>
          <w:tcPr>
            <w:tcW w:w="1843" w:type="dxa"/>
            <w:tcBorders>
              <w:top w:val="nil"/>
              <w:left w:val="nil"/>
              <w:bottom w:val="single" w:color="auto" w:sz="4" w:space="0"/>
              <w:right w:val="single" w:color="auto" w:sz="4" w:space="0"/>
            </w:tcBorders>
            <w:shd w:val="clear" w:color="EDEDED" w:fill="EDEDED"/>
            <w:vAlign w:val="bottom"/>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3_pereopod_merus_post_spines</w:t>
            </w:r>
          </w:p>
        </w:tc>
        <w:tc>
          <w:tcPr>
            <w:tcW w:w="1276" w:type="dxa"/>
            <w:tcBorders>
              <w:top w:val="nil"/>
              <w:left w:val="nil"/>
              <w:bottom w:val="single" w:color="auto" w:sz="4" w:space="0"/>
              <w:right w:val="single" w:color="auto" w:sz="4" w:space="0"/>
            </w:tcBorders>
            <w:shd w:val="clear" w:color="EDEDED" w:fill="EDEDED"/>
            <w:noWrap/>
            <w:vAlign w:val="center"/>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n</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11.8</w:t>
            </w:r>
          </w:p>
        </w:tc>
        <w:tc>
          <w:tcPr>
            <w:tcW w:w="993"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12.8</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12.4</w:t>
            </w:r>
          </w:p>
        </w:tc>
      </w:tr>
      <w:tr>
        <w:tblPrEx>
          <w:tblCellMar>
            <w:top w:w="0" w:type="dxa"/>
            <w:left w:w="108" w:type="dxa"/>
            <w:bottom w:w="0" w:type="dxa"/>
            <w:right w:w="108" w:type="dxa"/>
          </w:tblCellMar>
        </w:tblPrEx>
        <w:trPr>
          <w:trHeight w:val="600" w:hRule="atLeast"/>
        </w:trPr>
        <w:tc>
          <w:tcPr>
            <w:tcW w:w="724" w:type="dxa"/>
            <w:tcBorders>
              <w:top w:val="nil"/>
              <w:left w:val="single" w:color="auto" w:sz="4" w:space="0"/>
              <w:bottom w:val="single" w:color="auto" w:sz="4" w:space="0"/>
              <w:right w:val="single" w:color="auto" w:sz="4" w:space="0"/>
            </w:tcBorders>
            <w:shd w:val="clear" w:color="EDEDED" w:fill="EDEDED"/>
            <w:noWrap/>
            <w:vAlign w:val="bottom"/>
          </w:tcPr>
          <w:p>
            <w:pPr>
              <w:spacing w:after="0" w:line="240" w:lineRule="auto"/>
              <w:jc w:val="center"/>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20</w:t>
            </w:r>
          </w:p>
        </w:tc>
        <w:tc>
          <w:tcPr>
            <w:tcW w:w="2835" w:type="dxa"/>
            <w:tcBorders>
              <w:top w:val="nil"/>
              <w:left w:val="nil"/>
              <w:bottom w:val="single" w:color="auto" w:sz="4" w:space="0"/>
              <w:right w:val="single" w:color="auto" w:sz="4" w:space="0"/>
            </w:tcBorders>
            <w:shd w:val="clear" w:color="EDEDED" w:fill="EDEDED"/>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Third pereopod. Carpus. Anterior row of movable spines, number of spines </w:t>
            </w:r>
          </w:p>
        </w:tc>
        <w:tc>
          <w:tcPr>
            <w:tcW w:w="1843" w:type="dxa"/>
            <w:tcBorders>
              <w:top w:val="nil"/>
              <w:left w:val="nil"/>
              <w:bottom w:val="single" w:color="auto" w:sz="4" w:space="0"/>
              <w:right w:val="single" w:color="auto" w:sz="4" w:space="0"/>
            </w:tcBorders>
            <w:shd w:val="clear" w:color="EDEDED" w:fill="EDEDED"/>
            <w:vAlign w:val="bottom"/>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3_pereopod_ca</w:t>
            </w:r>
            <w:r>
              <w:rPr>
                <w:rFonts w:ascii="Times New Roman" w:hAnsi="Times New Roman" w:eastAsia="Times New Roman" w:cs="Times New Roman"/>
                <w:color w:val="000000"/>
                <w:sz w:val="24"/>
                <w:szCs w:val="24"/>
              </w:rPr>
              <w:t>r</w:t>
            </w:r>
            <w:r>
              <w:rPr>
                <w:rFonts w:ascii="Times New Roman" w:hAnsi="Times New Roman" w:eastAsia="Times New Roman" w:cs="Times New Roman"/>
                <w:color w:val="000000"/>
                <w:sz w:val="24"/>
                <w:szCs w:val="24"/>
                <w:lang w:val="ru-RU"/>
              </w:rPr>
              <w:t>pus _ant_spines</w:t>
            </w:r>
          </w:p>
        </w:tc>
        <w:tc>
          <w:tcPr>
            <w:tcW w:w="1276" w:type="dxa"/>
            <w:tcBorders>
              <w:top w:val="nil"/>
              <w:left w:val="nil"/>
              <w:bottom w:val="single" w:color="auto" w:sz="4" w:space="0"/>
              <w:right w:val="single" w:color="auto" w:sz="4" w:space="0"/>
            </w:tcBorders>
            <w:shd w:val="clear" w:color="EDEDED" w:fill="EDEDED"/>
            <w:noWrap/>
            <w:vAlign w:val="center"/>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n</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0.0</w:t>
            </w:r>
          </w:p>
        </w:tc>
        <w:tc>
          <w:tcPr>
            <w:tcW w:w="993"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0.0</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0.0</w:t>
            </w:r>
          </w:p>
        </w:tc>
      </w:tr>
      <w:tr>
        <w:tblPrEx>
          <w:tblCellMar>
            <w:top w:w="0" w:type="dxa"/>
            <w:left w:w="108" w:type="dxa"/>
            <w:bottom w:w="0" w:type="dxa"/>
            <w:right w:w="108" w:type="dxa"/>
          </w:tblCellMar>
        </w:tblPrEx>
        <w:trPr>
          <w:trHeight w:val="600" w:hRule="atLeast"/>
        </w:trPr>
        <w:tc>
          <w:tcPr>
            <w:tcW w:w="724" w:type="dxa"/>
            <w:tcBorders>
              <w:top w:val="nil"/>
              <w:left w:val="single" w:color="auto" w:sz="4" w:space="0"/>
              <w:bottom w:val="single" w:color="auto" w:sz="4" w:space="0"/>
              <w:right w:val="single" w:color="auto" w:sz="4" w:space="0"/>
            </w:tcBorders>
            <w:shd w:val="clear" w:color="EDEDED" w:fill="EDEDED"/>
            <w:noWrap/>
            <w:vAlign w:val="bottom"/>
          </w:tcPr>
          <w:p>
            <w:pPr>
              <w:spacing w:after="0" w:line="240" w:lineRule="auto"/>
              <w:jc w:val="center"/>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21</w:t>
            </w:r>
          </w:p>
        </w:tc>
        <w:tc>
          <w:tcPr>
            <w:tcW w:w="2835" w:type="dxa"/>
            <w:tcBorders>
              <w:top w:val="nil"/>
              <w:left w:val="nil"/>
              <w:bottom w:val="single" w:color="auto" w:sz="4" w:space="0"/>
              <w:right w:val="single" w:color="auto" w:sz="4" w:space="0"/>
            </w:tcBorders>
            <w:shd w:val="clear" w:color="EDEDED" w:fill="EDEDED"/>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Third pereopod. Carpus. Posterior row of movable spines, number of spines </w:t>
            </w:r>
          </w:p>
        </w:tc>
        <w:tc>
          <w:tcPr>
            <w:tcW w:w="1843" w:type="dxa"/>
            <w:tcBorders>
              <w:top w:val="nil"/>
              <w:left w:val="nil"/>
              <w:bottom w:val="single" w:color="auto" w:sz="4" w:space="0"/>
              <w:right w:val="single" w:color="auto" w:sz="4" w:space="0"/>
            </w:tcBorders>
            <w:shd w:val="clear" w:color="EDEDED" w:fill="EDEDED"/>
            <w:vAlign w:val="bottom"/>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3_pereopod_ca</w:t>
            </w:r>
            <w:r>
              <w:rPr>
                <w:rFonts w:ascii="Times New Roman" w:hAnsi="Times New Roman" w:eastAsia="Times New Roman" w:cs="Times New Roman"/>
                <w:color w:val="000000"/>
                <w:sz w:val="24"/>
                <w:szCs w:val="24"/>
              </w:rPr>
              <w:t>r</w:t>
            </w:r>
            <w:r>
              <w:rPr>
                <w:rFonts w:ascii="Times New Roman" w:hAnsi="Times New Roman" w:eastAsia="Times New Roman" w:cs="Times New Roman"/>
                <w:color w:val="000000"/>
                <w:sz w:val="24"/>
                <w:szCs w:val="24"/>
                <w:lang w:val="ru-RU"/>
              </w:rPr>
              <w:t>pus _post_spines</w:t>
            </w:r>
          </w:p>
        </w:tc>
        <w:tc>
          <w:tcPr>
            <w:tcW w:w="1276" w:type="dxa"/>
            <w:tcBorders>
              <w:top w:val="nil"/>
              <w:left w:val="nil"/>
              <w:bottom w:val="single" w:color="auto" w:sz="4" w:space="0"/>
              <w:right w:val="single" w:color="auto" w:sz="4" w:space="0"/>
            </w:tcBorders>
            <w:shd w:val="clear" w:color="EDEDED" w:fill="EDEDED"/>
            <w:noWrap/>
            <w:vAlign w:val="center"/>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n</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1.0</w:t>
            </w:r>
          </w:p>
        </w:tc>
        <w:tc>
          <w:tcPr>
            <w:tcW w:w="993"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1.0</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1.0</w:t>
            </w:r>
          </w:p>
        </w:tc>
      </w:tr>
      <w:tr>
        <w:tblPrEx>
          <w:tblCellMar>
            <w:top w:w="0" w:type="dxa"/>
            <w:left w:w="108" w:type="dxa"/>
            <w:bottom w:w="0" w:type="dxa"/>
            <w:right w:w="108" w:type="dxa"/>
          </w:tblCellMar>
        </w:tblPrEx>
        <w:trPr>
          <w:trHeight w:val="630" w:hRule="atLeast"/>
        </w:trPr>
        <w:tc>
          <w:tcPr>
            <w:tcW w:w="724" w:type="dxa"/>
            <w:tcBorders>
              <w:top w:val="nil"/>
              <w:left w:val="single" w:color="auto" w:sz="4" w:space="0"/>
              <w:bottom w:val="single" w:color="auto" w:sz="4" w:space="0"/>
              <w:right w:val="single" w:color="auto" w:sz="4" w:space="0"/>
            </w:tcBorders>
            <w:shd w:val="clear" w:color="EDEDED" w:fill="EDEDED"/>
            <w:noWrap/>
            <w:vAlign w:val="bottom"/>
          </w:tcPr>
          <w:p>
            <w:pPr>
              <w:spacing w:after="0" w:line="240" w:lineRule="auto"/>
              <w:jc w:val="center"/>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22</w:t>
            </w:r>
          </w:p>
        </w:tc>
        <w:tc>
          <w:tcPr>
            <w:tcW w:w="2835" w:type="dxa"/>
            <w:tcBorders>
              <w:top w:val="nil"/>
              <w:left w:val="nil"/>
              <w:bottom w:val="single" w:color="auto" w:sz="4" w:space="0"/>
              <w:right w:val="single" w:color="auto" w:sz="4" w:space="0"/>
            </w:tcBorders>
            <w:shd w:val="clear" w:color="EDEDED" w:fill="EDEDED"/>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Forth pereopod. Ischium. Anterior row of movable spines, number of spines </w:t>
            </w:r>
          </w:p>
        </w:tc>
        <w:tc>
          <w:tcPr>
            <w:tcW w:w="1843" w:type="dxa"/>
            <w:tcBorders>
              <w:top w:val="nil"/>
              <w:left w:val="nil"/>
              <w:bottom w:val="single" w:color="auto" w:sz="4" w:space="0"/>
              <w:right w:val="single" w:color="auto" w:sz="4" w:space="0"/>
            </w:tcBorders>
            <w:shd w:val="clear" w:color="EDEDED" w:fill="EDEDED"/>
            <w:vAlign w:val="bottom"/>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4_pereopod_ischium_ant_spines</w:t>
            </w:r>
          </w:p>
        </w:tc>
        <w:tc>
          <w:tcPr>
            <w:tcW w:w="1276" w:type="dxa"/>
            <w:tcBorders>
              <w:top w:val="nil"/>
              <w:left w:val="nil"/>
              <w:bottom w:val="single" w:color="auto" w:sz="4" w:space="0"/>
              <w:right w:val="single" w:color="auto" w:sz="4" w:space="0"/>
            </w:tcBorders>
            <w:shd w:val="clear" w:color="EDEDED" w:fill="EDEDED"/>
            <w:noWrap/>
            <w:vAlign w:val="center"/>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n</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1.1</w:t>
            </w:r>
          </w:p>
        </w:tc>
        <w:tc>
          <w:tcPr>
            <w:tcW w:w="993"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1.0</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1.4</w:t>
            </w:r>
          </w:p>
        </w:tc>
      </w:tr>
      <w:tr>
        <w:tblPrEx>
          <w:tblCellMar>
            <w:top w:w="0" w:type="dxa"/>
            <w:left w:w="108" w:type="dxa"/>
            <w:bottom w:w="0" w:type="dxa"/>
            <w:right w:w="108" w:type="dxa"/>
          </w:tblCellMar>
        </w:tblPrEx>
        <w:trPr>
          <w:trHeight w:val="600" w:hRule="atLeast"/>
        </w:trPr>
        <w:tc>
          <w:tcPr>
            <w:tcW w:w="724" w:type="dxa"/>
            <w:tcBorders>
              <w:top w:val="nil"/>
              <w:left w:val="single" w:color="auto" w:sz="4" w:space="0"/>
              <w:bottom w:val="single" w:color="auto" w:sz="4" w:space="0"/>
              <w:right w:val="single" w:color="auto" w:sz="4" w:space="0"/>
            </w:tcBorders>
            <w:shd w:val="clear" w:color="EDEDED" w:fill="EDEDED"/>
            <w:noWrap/>
            <w:vAlign w:val="bottom"/>
          </w:tcPr>
          <w:p>
            <w:pPr>
              <w:spacing w:after="0" w:line="240" w:lineRule="auto"/>
              <w:jc w:val="center"/>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23</w:t>
            </w:r>
          </w:p>
        </w:tc>
        <w:tc>
          <w:tcPr>
            <w:tcW w:w="2835" w:type="dxa"/>
            <w:tcBorders>
              <w:top w:val="nil"/>
              <w:left w:val="nil"/>
              <w:bottom w:val="single" w:color="auto" w:sz="4" w:space="0"/>
              <w:right w:val="single" w:color="auto" w:sz="4" w:space="0"/>
            </w:tcBorders>
            <w:shd w:val="clear" w:color="EDEDED" w:fill="EDEDED"/>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Forth pereopod. Ischium. Posterior row of movable spines, number of spines </w:t>
            </w:r>
          </w:p>
        </w:tc>
        <w:tc>
          <w:tcPr>
            <w:tcW w:w="1843" w:type="dxa"/>
            <w:tcBorders>
              <w:top w:val="nil"/>
              <w:left w:val="nil"/>
              <w:bottom w:val="single" w:color="auto" w:sz="4" w:space="0"/>
              <w:right w:val="single" w:color="auto" w:sz="4" w:space="0"/>
            </w:tcBorders>
            <w:shd w:val="clear" w:color="EDEDED" w:fill="EDEDED"/>
            <w:vAlign w:val="bottom"/>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4_pereopod_ischium_post_spines</w:t>
            </w:r>
          </w:p>
        </w:tc>
        <w:tc>
          <w:tcPr>
            <w:tcW w:w="1276" w:type="dxa"/>
            <w:tcBorders>
              <w:top w:val="nil"/>
              <w:left w:val="nil"/>
              <w:bottom w:val="single" w:color="auto" w:sz="4" w:space="0"/>
              <w:right w:val="single" w:color="auto" w:sz="4" w:space="0"/>
            </w:tcBorders>
            <w:shd w:val="clear" w:color="EDEDED" w:fill="EDEDED"/>
            <w:noWrap/>
            <w:vAlign w:val="center"/>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n</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3.5</w:t>
            </w:r>
          </w:p>
        </w:tc>
        <w:tc>
          <w:tcPr>
            <w:tcW w:w="993"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4.4</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3.6</w:t>
            </w:r>
          </w:p>
        </w:tc>
      </w:tr>
      <w:tr>
        <w:tblPrEx>
          <w:tblCellMar>
            <w:top w:w="0" w:type="dxa"/>
            <w:left w:w="108" w:type="dxa"/>
            <w:bottom w:w="0" w:type="dxa"/>
            <w:right w:w="108" w:type="dxa"/>
          </w:tblCellMar>
        </w:tblPrEx>
        <w:trPr>
          <w:trHeight w:val="600" w:hRule="atLeast"/>
        </w:trPr>
        <w:tc>
          <w:tcPr>
            <w:tcW w:w="724" w:type="dxa"/>
            <w:tcBorders>
              <w:top w:val="nil"/>
              <w:left w:val="single" w:color="auto" w:sz="4" w:space="0"/>
              <w:bottom w:val="single" w:color="auto" w:sz="4" w:space="0"/>
              <w:right w:val="single" w:color="auto" w:sz="4" w:space="0"/>
            </w:tcBorders>
            <w:shd w:val="clear" w:color="EDEDED" w:fill="EDEDED"/>
            <w:noWrap/>
            <w:vAlign w:val="bottom"/>
          </w:tcPr>
          <w:p>
            <w:pPr>
              <w:spacing w:after="0" w:line="240" w:lineRule="auto"/>
              <w:jc w:val="center"/>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24</w:t>
            </w:r>
          </w:p>
        </w:tc>
        <w:tc>
          <w:tcPr>
            <w:tcW w:w="2835" w:type="dxa"/>
            <w:tcBorders>
              <w:top w:val="nil"/>
              <w:left w:val="nil"/>
              <w:bottom w:val="single" w:color="auto" w:sz="4" w:space="0"/>
              <w:right w:val="single" w:color="auto" w:sz="4" w:space="0"/>
            </w:tcBorders>
            <w:shd w:val="clear" w:color="EDEDED" w:fill="EDEDED"/>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Forth pereopod. Merus. Anterior row of movable spines, number of spines </w:t>
            </w:r>
          </w:p>
        </w:tc>
        <w:tc>
          <w:tcPr>
            <w:tcW w:w="1843" w:type="dxa"/>
            <w:tcBorders>
              <w:top w:val="nil"/>
              <w:left w:val="nil"/>
              <w:bottom w:val="single" w:color="auto" w:sz="4" w:space="0"/>
              <w:right w:val="single" w:color="auto" w:sz="4" w:space="0"/>
            </w:tcBorders>
            <w:shd w:val="clear" w:color="EDEDED" w:fill="EDEDED"/>
            <w:vAlign w:val="bottom"/>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4_pereopod_merus_ant_spines</w:t>
            </w:r>
          </w:p>
        </w:tc>
        <w:tc>
          <w:tcPr>
            <w:tcW w:w="1276" w:type="dxa"/>
            <w:tcBorders>
              <w:top w:val="nil"/>
              <w:left w:val="nil"/>
              <w:bottom w:val="single" w:color="auto" w:sz="4" w:space="0"/>
              <w:right w:val="single" w:color="auto" w:sz="4" w:space="0"/>
            </w:tcBorders>
            <w:shd w:val="clear" w:color="EDEDED" w:fill="EDEDED"/>
            <w:noWrap/>
            <w:vAlign w:val="center"/>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n</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4.6</w:t>
            </w:r>
          </w:p>
        </w:tc>
        <w:tc>
          <w:tcPr>
            <w:tcW w:w="993"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5.2</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4.8</w:t>
            </w:r>
          </w:p>
        </w:tc>
      </w:tr>
      <w:tr>
        <w:tblPrEx>
          <w:tblCellMar>
            <w:top w:w="0" w:type="dxa"/>
            <w:left w:w="108" w:type="dxa"/>
            <w:bottom w:w="0" w:type="dxa"/>
            <w:right w:w="108" w:type="dxa"/>
          </w:tblCellMar>
        </w:tblPrEx>
        <w:trPr>
          <w:trHeight w:val="600" w:hRule="atLeast"/>
        </w:trPr>
        <w:tc>
          <w:tcPr>
            <w:tcW w:w="724" w:type="dxa"/>
            <w:tcBorders>
              <w:top w:val="nil"/>
              <w:left w:val="single" w:color="auto" w:sz="4" w:space="0"/>
              <w:bottom w:val="single" w:color="auto" w:sz="4" w:space="0"/>
              <w:right w:val="single" w:color="auto" w:sz="4" w:space="0"/>
            </w:tcBorders>
            <w:shd w:val="clear" w:color="EDEDED" w:fill="EDEDED"/>
            <w:noWrap/>
            <w:vAlign w:val="bottom"/>
          </w:tcPr>
          <w:p>
            <w:pPr>
              <w:spacing w:after="0" w:line="240" w:lineRule="auto"/>
              <w:jc w:val="center"/>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25</w:t>
            </w:r>
          </w:p>
        </w:tc>
        <w:tc>
          <w:tcPr>
            <w:tcW w:w="2835" w:type="dxa"/>
            <w:tcBorders>
              <w:top w:val="nil"/>
              <w:left w:val="nil"/>
              <w:bottom w:val="single" w:color="auto" w:sz="4" w:space="0"/>
              <w:right w:val="single" w:color="auto" w:sz="4" w:space="0"/>
            </w:tcBorders>
            <w:shd w:val="clear" w:color="EDEDED" w:fill="EDEDED"/>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Forth pereopod. Merus. Posterior row of movable spines, number of spines </w:t>
            </w:r>
          </w:p>
        </w:tc>
        <w:tc>
          <w:tcPr>
            <w:tcW w:w="1843" w:type="dxa"/>
            <w:tcBorders>
              <w:top w:val="nil"/>
              <w:left w:val="nil"/>
              <w:bottom w:val="single" w:color="auto" w:sz="4" w:space="0"/>
              <w:right w:val="single" w:color="auto" w:sz="4" w:space="0"/>
            </w:tcBorders>
            <w:shd w:val="clear" w:color="EDEDED" w:fill="EDEDED"/>
            <w:vAlign w:val="bottom"/>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4_pereopod_merus_post_spines</w:t>
            </w:r>
          </w:p>
        </w:tc>
        <w:tc>
          <w:tcPr>
            <w:tcW w:w="1276" w:type="dxa"/>
            <w:tcBorders>
              <w:top w:val="nil"/>
              <w:left w:val="nil"/>
              <w:bottom w:val="single" w:color="auto" w:sz="4" w:space="0"/>
              <w:right w:val="single" w:color="auto" w:sz="4" w:space="0"/>
            </w:tcBorders>
            <w:shd w:val="clear" w:color="EDEDED" w:fill="EDEDED"/>
            <w:noWrap/>
            <w:vAlign w:val="center"/>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n</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9.8</w:t>
            </w:r>
          </w:p>
        </w:tc>
        <w:tc>
          <w:tcPr>
            <w:tcW w:w="993"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12.2</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10.4</w:t>
            </w:r>
          </w:p>
        </w:tc>
      </w:tr>
      <w:tr>
        <w:tblPrEx>
          <w:tblCellMar>
            <w:top w:w="0" w:type="dxa"/>
            <w:left w:w="108" w:type="dxa"/>
            <w:bottom w:w="0" w:type="dxa"/>
            <w:right w:w="108" w:type="dxa"/>
          </w:tblCellMar>
        </w:tblPrEx>
        <w:trPr>
          <w:trHeight w:val="600" w:hRule="atLeast"/>
        </w:trPr>
        <w:tc>
          <w:tcPr>
            <w:tcW w:w="724" w:type="dxa"/>
            <w:tcBorders>
              <w:top w:val="nil"/>
              <w:left w:val="single" w:color="auto" w:sz="4" w:space="0"/>
              <w:bottom w:val="single" w:color="auto" w:sz="4" w:space="0"/>
              <w:right w:val="single" w:color="auto" w:sz="4" w:space="0"/>
            </w:tcBorders>
            <w:shd w:val="clear" w:color="EDEDED" w:fill="EDEDED"/>
            <w:noWrap/>
            <w:vAlign w:val="bottom"/>
          </w:tcPr>
          <w:p>
            <w:pPr>
              <w:spacing w:after="0" w:line="240" w:lineRule="auto"/>
              <w:jc w:val="center"/>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26</w:t>
            </w:r>
          </w:p>
        </w:tc>
        <w:tc>
          <w:tcPr>
            <w:tcW w:w="2835" w:type="dxa"/>
            <w:tcBorders>
              <w:top w:val="nil"/>
              <w:left w:val="nil"/>
              <w:bottom w:val="single" w:color="auto" w:sz="4" w:space="0"/>
              <w:right w:val="single" w:color="auto" w:sz="4" w:space="0"/>
            </w:tcBorders>
            <w:shd w:val="clear" w:color="EDEDED" w:fill="EDEDED"/>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Forth pereopod. Carpus. Anterior row of movable spines, number of spines </w:t>
            </w:r>
          </w:p>
        </w:tc>
        <w:tc>
          <w:tcPr>
            <w:tcW w:w="1843" w:type="dxa"/>
            <w:tcBorders>
              <w:top w:val="nil"/>
              <w:left w:val="nil"/>
              <w:bottom w:val="single" w:color="auto" w:sz="4" w:space="0"/>
              <w:right w:val="single" w:color="auto" w:sz="4" w:space="0"/>
            </w:tcBorders>
            <w:shd w:val="clear" w:color="EDEDED" w:fill="EDEDED"/>
            <w:vAlign w:val="bottom"/>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4_pereopod_ca</w:t>
            </w:r>
            <w:r>
              <w:rPr>
                <w:rFonts w:ascii="Times New Roman" w:hAnsi="Times New Roman" w:eastAsia="Times New Roman" w:cs="Times New Roman"/>
                <w:color w:val="000000"/>
                <w:sz w:val="24"/>
                <w:szCs w:val="24"/>
              </w:rPr>
              <w:t>r</w:t>
            </w:r>
            <w:r>
              <w:rPr>
                <w:rFonts w:ascii="Times New Roman" w:hAnsi="Times New Roman" w:eastAsia="Times New Roman" w:cs="Times New Roman"/>
                <w:color w:val="000000"/>
                <w:sz w:val="24"/>
                <w:szCs w:val="24"/>
                <w:lang w:val="ru-RU"/>
              </w:rPr>
              <w:t>pus _ant_spines</w:t>
            </w:r>
          </w:p>
        </w:tc>
        <w:tc>
          <w:tcPr>
            <w:tcW w:w="1276" w:type="dxa"/>
            <w:tcBorders>
              <w:top w:val="nil"/>
              <w:left w:val="nil"/>
              <w:bottom w:val="single" w:color="auto" w:sz="4" w:space="0"/>
              <w:right w:val="single" w:color="auto" w:sz="4" w:space="0"/>
            </w:tcBorders>
            <w:shd w:val="clear" w:color="EDEDED" w:fill="EDEDED"/>
            <w:noWrap/>
            <w:vAlign w:val="center"/>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n</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0.0</w:t>
            </w:r>
          </w:p>
        </w:tc>
        <w:tc>
          <w:tcPr>
            <w:tcW w:w="993"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0.2</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0.0</w:t>
            </w:r>
          </w:p>
        </w:tc>
      </w:tr>
      <w:tr>
        <w:tblPrEx>
          <w:tblCellMar>
            <w:top w:w="0" w:type="dxa"/>
            <w:left w:w="108" w:type="dxa"/>
            <w:bottom w:w="0" w:type="dxa"/>
            <w:right w:w="108" w:type="dxa"/>
          </w:tblCellMar>
        </w:tblPrEx>
        <w:trPr>
          <w:trHeight w:val="600" w:hRule="atLeast"/>
        </w:trPr>
        <w:tc>
          <w:tcPr>
            <w:tcW w:w="724" w:type="dxa"/>
            <w:tcBorders>
              <w:top w:val="nil"/>
              <w:left w:val="single" w:color="auto" w:sz="4" w:space="0"/>
              <w:bottom w:val="single" w:color="auto" w:sz="4" w:space="0"/>
              <w:right w:val="single" w:color="auto" w:sz="4" w:space="0"/>
            </w:tcBorders>
            <w:shd w:val="clear" w:color="EDEDED" w:fill="EDEDED"/>
            <w:noWrap/>
            <w:vAlign w:val="bottom"/>
          </w:tcPr>
          <w:p>
            <w:pPr>
              <w:spacing w:after="0" w:line="240" w:lineRule="auto"/>
              <w:jc w:val="center"/>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27</w:t>
            </w:r>
          </w:p>
        </w:tc>
        <w:tc>
          <w:tcPr>
            <w:tcW w:w="2835" w:type="dxa"/>
            <w:tcBorders>
              <w:top w:val="nil"/>
              <w:left w:val="nil"/>
              <w:bottom w:val="single" w:color="auto" w:sz="4" w:space="0"/>
              <w:right w:val="single" w:color="auto" w:sz="4" w:space="0"/>
            </w:tcBorders>
            <w:shd w:val="clear" w:color="EDEDED" w:fill="EDEDED"/>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Forth pereopod. Carpus. Posterior row of movable spines, number of spines </w:t>
            </w:r>
          </w:p>
        </w:tc>
        <w:tc>
          <w:tcPr>
            <w:tcW w:w="1843" w:type="dxa"/>
            <w:tcBorders>
              <w:top w:val="nil"/>
              <w:left w:val="nil"/>
              <w:bottom w:val="single" w:color="auto" w:sz="4" w:space="0"/>
              <w:right w:val="single" w:color="auto" w:sz="4" w:space="0"/>
            </w:tcBorders>
            <w:shd w:val="clear" w:color="EDEDED" w:fill="EDEDED"/>
            <w:vAlign w:val="bottom"/>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4_pereopod_ca</w:t>
            </w:r>
            <w:r>
              <w:rPr>
                <w:rFonts w:ascii="Times New Roman" w:hAnsi="Times New Roman" w:eastAsia="Times New Roman" w:cs="Times New Roman"/>
                <w:color w:val="000000"/>
                <w:sz w:val="24"/>
                <w:szCs w:val="24"/>
              </w:rPr>
              <w:t>rp</w:t>
            </w:r>
            <w:r>
              <w:rPr>
                <w:rFonts w:ascii="Times New Roman" w:hAnsi="Times New Roman" w:eastAsia="Times New Roman" w:cs="Times New Roman"/>
                <w:color w:val="000000"/>
                <w:sz w:val="24"/>
                <w:szCs w:val="24"/>
                <w:lang w:val="ru-RU"/>
              </w:rPr>
              <w:t>us _post_spines</w:t>
            </w:r>
          </w:p>
        </w:tc>
        <w:tc>
          <w:tcPr>
            <w:tcW w:w="1276" w:type="dxa"/>
            <w:tcBorders>
              <w:top w:val="nil"/>
              <w:left w:val="nil"/>
              <w:bottom w:val="single" w:color="auto" w:sz="4" w:space="0"/>
              <w:right w:val="single" w:color="auto" w:sz="4" w:space="0"/>
            </w:tcBorders>
            <w:shd w:val="clear" w:color="EDEDED" w:fill="EDEDED"/>
            <w:noWrap/>
            <w:vAlign w:val="center"/>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n</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1.0</w:t>
            </w:r>
          </w:p>
        </w:tc>
        <w:tc>
          <w:tcPr>
            <w:tcW w:w="993"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0.8</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1.0</w:t>
            </w:r>
          </w:p>
        </w:tc>
      </w:tr>
      <w:tr>
        <w:tblPrEx>
          <w:tblCellMar>
            <w:top w:w="0" w:type="dxa"/>
            <w:left w:w="108" w:type="dxa"/>
            <w:bottom w:w="0" w:type="dxa"/>
            <w:right w:w="108" w:type="dxa"/>
          </w:tblCellMar>
        </w:tblPrEx>
        <w:trPr>
          <w:trHeight w:val="600" w:hRule="atLeast"/>
        </w:trPr>
        <w:tc>
          <w:tcPr>
            <w:tcW w:w="724" w:type="dxa"/>
            <w:tcBorders>
              <w:top w:val="nil"/>
              <w:left w:val="single" w:color="auto" w:sz="4" w:space="0"/>
              <w:bottom w:val="single" w:color="auto" w:sz="4" w:space="0"/>
              <w:right w:val="single" w:color="auto" w:sz="4" w:space="0"/>
            </w:tcBorders>
            <w:shd w:val="clear" w:color="EDEDED" w:fill="EDEDED"/>
            <w:noWrap/>
            <w:vAlign w:val="bottom"/>
          </w:tcPr>
          <w:p>
            <w:pPr>
              <w:spacing w:after="0" w:line="240" w:lineRule="auto"/>
              <w:jc w:val="center"/>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28</w:t>
            </w:r>
          </w:p>
        </w:tc>
        <w:tc>
          <w:tcPr>
            <w:tcW w:w="2835" w:type="dxa"/>
            <w:tcBorders>
              <w:top w:val="nil"/>
              <w:left w:val="nil"/>
              <w:bottom w:val="single" w:color="auto" w:sz="4" w:space="0"/>
              <w:right w:val="single" w:color="auto" w:sz="4" w:space="0"/>
            </w:tcBorders>
            <w:shd w:val="clear" w:color="EDEDED" w:fill="EDEDED"/>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Fifth pereopod. Ischium. Anterior row of movable spines, number of spines </w:t>
            </w:r>
          </w:p>
        </w:tc>
        <w:tc>
          <w:tcPr>
            <w:tcW w:w="1843" w:type="dxa"/>
            <w:tcBorders>
              <w:top w:val="nil"/>
              <w:left w:val="nil"/>
              <w:bottom w:val="single" w:color="auto" w:sz="4" w:space="0"/>
              <w:right w:val="single" w:color="auto" w:sz="4" w:space="0"/>
            </w:tcBorders>
            <w:shd w:val="clear" w:color="EDEDED" w:fill="EDEDED"/>
            <w:vAlign w:val="bottom"/>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5_pereopod_ischium_ant_spines</w:t>
            </w:r>
          </w:p>
        </w:tc>
        <w:tc>
          <w:tcPr>
            <w:tcW w:w="1276" w:type="dxa"/>
            <w:tcBorders>
              <w:top w:val="nil"/>
              <w:left w:val="nil"/>
              <w:bottom w:val="single" w:color="auto" w:sz="4" w:space="0"/>
              <w:right w:val="single" w:color="auto" w:sz="4" w:space="0"/>
            </w:tcBorders>
            <w:shd w:val="clear" w:color="EDEDED" w:fill="EDEDED"/>
            <w:noWrap/>
            <w:vAlign w:val="center"/>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n</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0.4</w:t>
            </w:r>
          </w:p>
        </w:tc>
        <w:tc>
          <w:tcPr>
            <w:tcW w:w="993"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0.6</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0.5</w:t>
            </w:r>
          </w:p>
        </w:tc>
      </w:tr>
      <w:tr>
        <w:tblPrEx>
          <w:tblCellMar>
            <w:top w:w="0" w:type="dxa"/>
            <w:left w:w="108" w:type="dxa"/>
            <w:bottom w:w="0" w:type="dxa"/>
            <w:right w:w="108" w:type="dxa"/>
          </w:tblCellMar>
        </w:tblPrEx>
        <w:trPr>
          <w:trHeight w:val="600" w:hRule="atLeast"/>
        </w:trPr>
        <w:tc>
          <w:tcPr>
            <w:tcW w:w="724" w:type="dxa"/>
            <w:tcBorders>
              <w:top w:val="nil"/>
              <w:left w:val="single" w:color="auto" w:sz="4" w:space="0"/>
              <w:bottom w:val="single" w:color="auto" w:sz="4" w:space="0"/>
              <w:right w:val="single" w:color="auto" w:sz="4" w:space="0"/>
            </w:tcBorders>
            <w:shd w:val="clear" w:color="EDEDED" w:fill="EDEDED"/>
            <w:noWrap/>
            <w:vAlign w:val="bottom"/>
          </w:tcPr>
          <w:p>
            <w:pPr>
              <w:spacing w:after="0" w:line="240" w:lineRule="auto"/>
              <w:jc w:val="center"/>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29</w:t>
            </w:r>
          </w:p>
        </w:tc>
        <w:tc>
          <w:tcPr>
            <w:tcW w:w="2835" w:type="dxa"/>
            <w:tcBorders>
              <w:top w:val="nil"/>
              <w:left w:val="nil"/>
              <w:bottom w:val="single" w:color="auto" w:sz="4" w:space="0"/>
              <w:right w:val="single" w:color="auto" w:sz="4" w:space="0"/>
            </w:tcBorders>
            <w:shd w:val="clear" w:color="EDEDED" w:fill="EDEDED"/>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Fifth pereopod. Ischium. Posterior row of movable spines, number of spines </w:t>
            </w:r>
          </w:p>
        </w:tc>
        <w:tc>
          <w:tcPr>
            <w:tcW w:w="1843" w:type="dxa"/>
            <w:tcBorders>
              <w:top w:val="nil"/>
              <w:left w:val="nil"/>
              <w:bottom w:val="single" w:color="auto" w:sz="4" w:space="0"/>
              <w:right w:val="single" w:color="auto" w:sz="4" w:space="0"/>
            </w:tcBorders>
            <w:shd w:val="clear" w:color="EDEDED" w:fill="EDEDED"/>
            <w:vAlign w:val="bottom"/>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5_pereopod_ischium_post_spines</w:t>
            </w:r>
          </w:p>
        </w:tc>
        <w:tc>
          <w:tcPr>
            <w:tcW w:w="1276" w:type="dxa"/>
            <w:tcBorders>
              <w:top w:val="nil"/>
              <w:left w:val="nil"/>
              <w:bottom w:val="single" w:color="auto" w:sz="4" w:space="0"/>
              <w:right w:val="single" w:color="auto" w:sz="4" w:space="0"/>
            </w:tcBorders>
            <w:shd w:val="clear" w:color="EDEDED" w:fill="EDEDED"/>
            <w:noWrap/>
            <w:vAlign w:val="center"/>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n</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1.2</w:t>
            </w:r>
          </w:p>
        </w:tc>
        <w:tc>
          <w:tcPr>
            <w:tcW w:w="993"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1.0</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1.1</w:t>
            </w:r>
          </w:p>
        </w:tc>
      </w:tr>
      <w:tr>
        <w:tblPrEx>
          <w:tblCellMar>
            <w:top w:w="0" w:type="dxa"/>
            <w:left w:w="108" w:type="dxa"/>
            <w:bottom w:w="0" w:type="dxa"/>
            <w:right w:w="108" w:type="dxa"/>
          </w:tblCellMar>
        </w:tblPrEx>
        <w:trPr>
          <w:trHeight w:val="600" w:hRule="atLeast"/>
        </w:trPr>
        <w:tc>
          <w:tcPr>
            <w:tcW w:w="724" w:type="dxa"/>
            <w:tcBorders>
              <w:top w:val="nil"/>
              <w:left w:val="single" w:color="auto" w:sz="4" w:space="0"/>
              <w:bottom w:val="single" w:color="auto" w:sz="4" w:space="0"/>
              <w:right w:val="single" w:color="auto" w:sz="4" w:space="0"/>
            </w:tcBorders>
            <w:shd w:val="clear" w:color="EDEDED" w:fill="EDEDED"/>
            <w:noWrap/>
            <w:vAlign w:val="bottom"/>
          </w:tcPr>
          <w:p>
            <w:pPr>
              <w:spacing w:after="0" w:line="240" w:lineRule="auto"/>
              <w:jc w:val="center"/>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30</w:t>
            </w:r>
          </w:p>
        </w:tc>
        <w:tc>
          <w:tcPr>
            <w:tcW w:w="2835" w:type="dxa"/>
            <w:tcBorders>
              <w:top w:val="nil"/>
              <w:left w:val="nil"/>
              <w:bottom w:val="single" w:color="auto" w:sz="4" w:space="0"/>
              <w:right w:val="single" w:color="auto" w:sz="4" w:space="0"/>
            </w:tcBorders>
            <w:shd w:val="clear" w:color="EDEDED" w:fill="EDEDED"/>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Fifth pereopod. Merus. Anterior row of movable spines, number of spines </w:t>
            </w:r>
          </w:p>
        </w:tc>
        <w:tc>
          <w:tcPr>
            <w:tcW w:w="1843" w:type="dxa"/>
            <w:tcBorders>
              <w:top w:val="nil"/>
              <w:left w:val="nil"/>
              <w:bottom w:val="single" w:color="auto" w:sz="4" w:space="0"/>
              <w:right w:val="single" w:color="auto" w:sz="4" w:space="0"/>
            </w:tcBorders>
            <w:shd w:val="clear" w:color="EDEDED" w:fill="EDEDED"/>
            <w:vAlign w:val="bottom"/>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5_pereopod_merus_ant_spines</w:t>
            </w:r>
          </w:p>
        </w:tc>
        <w:tc>
          <w:tcPr>
            <w:tcW w:w="1276" w:type="dxa"/>
            <w:tcBorders>
              <w:top w:val="nil"/>
              <w:left w:val="nil"/>
              <w:bottom w:val="single" w:color="auto" w:sz="4" w:space="0"/>
              <w:right w:val="single" w:color="auto" w:sz="4" w:space="0"/>
            </w:tcBorders>
            <w:shd w:val="clear" w:color="EDEDED" w:fill="EDEDED"/>
            <w:noWrap/>
            <w:vAlign w:val="center"/>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n</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2.0</w:t>
            </w:r>
          </w:p>
        </w:tc>
        <w:tc>
          <w:tcPr>
            <w:tcW w:w="993"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3.0</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2.2</w:t>
            </w:r>
          </w:p>
        </w:tc>
      </w:tr>
      <w:tr>
        <w:tblPrEx>
          <w:tblCellMar>
            <w:top w:w="0" w:type="dxa"/>
            <w:left w:w="108" w:type="dxa"/>
            <w:bottom w:w="0" w:type="dxa"/>
            <w:right w:w="108" w:type="dxa"/>
          </w:tblCellMar>
        </w:tblPrEx>
        <w:trPr>
          <w:trHeight w:val="600" w:hRule="atLeast"/>
        </w:trPr>
        <w:tc>
          <w:tcPr>
            <w:tcW w:w="724" w:type="dxa"/>
            <w:tcBorders>
              <w:top w:val="nil"/>
              <w:left w:val="single" w:color="auto" w:sz="4" w:space="0"/>
              <w:bottom w:val="single" w:color="auto" w:sz="4" w:space="0"/>
              <w:right w:val="single" w:color="auto" w:sz="4" w:space="0"/>
            </w:tcBorders>
            <w:shd w:val="clear" w:color="EDEDED" w:fill="EDEDED"/>
            <w:noWrap/>
            <w:vAlign w:val="bottom"/>
          </w:tcPr>
          <w:p>
            <w:pPr>
              <w:spacing w:after="0" w:line="240" w:lineRule="auto"/>
              <w:jc w:val="center"/>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31</w:t>
            </w:r>
          </w:p>
        </w:tc>
        <w:tc>
          <w:tcPr>
            <w:tcW w:w="2835" w:type="dxa"/>
            <w:tcBorders>
              <w:top w:val="nil"/>
              <w:left w:val="nil"/>
              <w:bottom w:val="single" w:color="auto" w:sz="4" w:space="0"/>
              <w:right w:val="single" w:color="auto" w:sz="4" w:space="0"/>
            </w:tcBorders>
            <w:shd w:val="clear" w:color="EDEDED" w:fill="EDEDED"/>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Fifth pereopod. Merus. Posterior row of movable spines, number of spines </w:t>
            </w:r>
          </w:p>
        </w:tc>
        <w:tc>
          <w:tcPr>
            <w:tcW w:w="1843" w:type="dxa"/>
            <w:tcBorders>
              <w:top w:val="nil"/>
              <w:left w:val="nil"/>
              <w:bottom w:val="single" w:color="auto" w:sz="4" w:space="0"/>
              <w:right w:val="single" w:color="auto" w:sz="4" w:space="0"/>
            </w:tcBorders>
            <w:shd w:val="clear" w:color="EDEDED" w:fill="EDEDED"/>
            <w:vAlign w:val="bottom"/>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5_pereopod_merus_post_spines</w:t>
            </w:r>
          </w:p>
        </w:tc>
        <w:tc>
          <w:tcPr>
            <w:tcW w:w="1276" w:type="dxa"/>
            <w:tcBorders>
              <w:top w:val="nil"/>
              <w:left w:val="nil"/>
              <w:bottom w:val="single" w:color="auto" w:sz="4" w:space="0"/>
              <w:right w:val="single" w:color="auto" w:sz="4" w:space="0"/>
            </w:tcBorders>
            <w:shd w:val="clear" w:color="EDEDED" w:fill="EDEDED"/>
            <w:noWrap/>
            <w:vAlign w:val="center"/>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n</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4.3</w:t>
            </w:r>
          </w:p>
        </w:tc>
        <w:tc>
          <w:tcPr>
            <w:tcW w:w="993"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4.2</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4.3</w:t>
            </w:r>
          </w:p>
        </w:tc>
      </w:tr>
      <w:tr>
        <w:tblPrEx>
          <w:tblCellMar>
            <w:top w:w="0" w:type="dxa"/>
            <w:left w:w="108" w:type="dxa"/>
            <w:bottom w:w="0" w:type="dxa"/>
            <w:right w:w="108" w:type="dxa"/>
          </w:tblCellMar>
        </w:tblPrEx>
        <w:trPr>
          <w:trHeight w:val="600" w:hRule="atLeast"/>
        </w:trPr>
        <w:tc>
          <w:tcPr>
            <w:tcW w:w="724" w:type="dxa"/>
            <w:tcBorders>
              <w:top w:val="nil"/>
              <w:left w:val="single" w:color="auto" w:sz="4" w:space="0"/>
              <w:bottom w:val="single" w:color="auto" w:sz="4" w:space="0"/>
              <w:right w:val="single" w:color="auto" w:sz="4" w:space="0"/>
            </w:tcBorders>
            <w:shd w:val="clear" w:color="EDEDED" w:fill="EDEDED"/>
            <w:noWrap/>
            <w:vAlign w:val="bottom"/>
          </w:tcPr>
          <w:p>
            <w:pPr>
              <w:spacing w:after="0" w:line="240" w:lineRule="auto"/>
              <w:jc w:val="center"/>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32</w:t>
            </w:r>
          </w:p>
        </w:tc>
        <w:tc>
          <w:tcPr>
            <w:tcW w:w="2835" w:type="dxa"/>
            <w:tcBorders>
              <w:top w:val="nil"/>
              <w:left w:val="nil"/>
              <w:bottom w:val="single" w:color="auto" w:sz="4" w:space="0"/>
              <w:right w:val="single" w:color="auto" w:sz="4" w:space="0"/>
            </w:tcBorders>
            <w:shd w:val="clear" w:color="EDEDED" w:fill="EDEDED"/>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Fifth pereopod. Carpus. Anterior row of movable spines, number of spines </w:t>
            </w:r>
          </w:p>
        </w:tc>
        <w:tc>
          <w:tcPr>
            <w:tcW w:w="1843" w:type="dxa"/>
            <w:tcBorders>
              <w:top w:val="nil"/>
              <w:left w:val="nil"/>
              <w:bottom w:val="single" w:color="auto" w:sz="4" w:space="0"/>
              <w:right w:val="single" w:color="auto" w:sz="4" w:space="0"/>
            </w:tcBorders>
            <w:shd w:val="clear" w:color="EDEDED" w:fill="EDEDED"/>
            <w:vAlign w:val="bottom"/>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5_pereopod_ca</w:t>
            </w:r>
            <w:r>
              <w:rPr>
                <w:rFonts w:ascii="Times New Roman" w:hAnsi="Times New Roman" w:eastAsia="Times New Roman" w:cs="Times New Roman"/>
                <w:color w:val="000000"/>
                <w:sz w:val="24"/>
                <w:szCs w:val="24"/>
              </w:rPr>
              <w:t>rp</w:t>
            </w:r>
            <w:r>
              <w:rPr>
                <w:rFonts w:ascii="Times New Roman" w:hAnsi="Times New Roman" w:eastAsia="Times New Roman" w:cs="Times New Roman"/>
                <w:color w:val="000000"/>
                <w:sz w:val="24"/>
                <w:szCs w:val="24"/>
                <w:lang w:val="ru-RU"/>
              </w:rPr>
              <w:t>us _ant_spines</w:t>
            </w:r>
          </w:p>
        </w:tc>
        <w:tc>
          <w:tcPr>
            <w:tcW w:w="1276" w:type="dxa"/>
            <w:tcBorders>
              <w:top w:val="nil"/>
              <w:left w:val="nil"/>
              <w:bottom w:val="single" w:color="auto" w:sz="4" w:space="0"/>
              <w:right w:val="single" w:color="auto" w:sz="4" w:space="0"/>
            </w:tcBorders>
            <w:shd w:val="clear" w:color="EDEDED" w:fill="EDEDED"/>
            <w:noWrap/>
            <w:vAlign w:val="center"/>
          </w:tcPr>
          <w:p>
            <w:pPr>
              <w:spacing w:after="0" w:line="240" w:lineRule="auto"/>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n</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1.0</w:t>
            </w:r>
          </w:p>
        </w:tc>
        <w:tc>
          <w:tcPr>
            <w:tcW w:w="993"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1.0</w:t>
            </w:r>
          </w:p>
        </w:tc>
        <w:tc>
          <w:tcPr>
            <w:tcW w:w="992" w:type="dxa"/>
            <w:tcBorders>
              <w:top w:val="nil"/>
              <w:left w:val="nil"/>
              <w:bottom w:val="single" w:color="auto" w:sz="4" w:space="0"/>
              <w:right w:val="single" w:color="auto" w:sz="4" w:space="0"/>
            </w:tcBorders>
            <w:shd w:val="clear" w:color="EDEDED" w:fill="EDEDED"/>
            <w:noWrap/>
            <w:vAlign w:val="bottom"/>
          </w:tcPr>
          <w:p>
            <w:pPr>
              <w:spacing w:after="0" w:line="240" w:lineRule="auto"/>
              <w:jc w:val="right"/>
              <w:rPr>
                <w:rFonts w:ascii="Times New Roman" w:hAnsi="Times New Roman" w:eastAsia="Times New Roman" w:cs="Times New Roman"/>
                <w:color w:val="000000"/>
                <w:sz w:val="24"/>
                <w:szCs w:val="24"/>
                <w:lang w:val="ru-RU"/>
              </w:rPr>
            </w:pPr>
            <w:r>
              <w:rPr>
                <w:rFonts w:ascii="Times New Roman" w:hAnsi="Times New Roman" w:eastAsia="Times New Roman" w:cs="Times New Roman"/>
                <w:color w:val="000000"/>
                <w:sz w:val="24"/>
                <w:szCs w:val="24"/>
                <w:lang w:val="ru-RU"/>
              </w:rPr>
              <w:t>1.0</w:t>
            </w:r>
          </w:p>
        </w:tc>
      </w:tr>
    </w:tbl>
    <w:p>
      <w:pPr>
        <w:spacing w:after="0" w:line="240" w:lineRule="auto"/>
        <w:rPr>
          <w:rFonts w:ascii="Times New Roman" w:hAnsi="Times New Roman" w:cs="Times New Roman"/>
          <w:sz w:val="24"/>
          <w:szCs w:val="24"/>
          <w:lang w:eastAsia="en-US"/>
        </w:rPr>
      </w:pPr>
    </w:p>
    <w:p>
      <w:pPr>
        <w:spacing w:after="0" w:line="240" w:lineRule="auto"/>
        <w:rPr>
          <w:rFonts w:ascii="Times New Roman" w:hAnsi="Times New Roman" w:cs="Times New Roman"/>
          <w:b/>
          <w:sz w:val="24"/>
          <w:szCs w:val="24"/>
          <w:lang w:eastAsia="en-US"/>
        </w:rPr>
      </w:pPr>
      <w:sdt>
        <w:sdtPr>
          <w:rPr>
            <w:rFonts w:ascii="Times New Roman" w:hAnsi="Times New Roman" w:cs="Times New Roman"/>
            <w:b/>
            <w:sz w:val="24"/>
            <w:szCs w:val="24"/>
            <w:lang w:val="ru-RU" w:eastAsia="en-US"/>
          </w:rPr>
          <w:tag w:val="goog_rdk_0"/>
          <w:id w:val="-2051830051"/>
        </w:sdtPr>
        <w:sdtEndPr>
          <w:rPr>
            <w:rFonts w:ascii="Times New Roman" w:hAnsi="Times New Roman" w:cs="Times New Roman"/>
            <w:b/>
            <w:sz w:val="24"/>
            <w:szCs w:val="24"/>
            <w:lang w:val="ru-RU" w:eastAsia="en-US"/>
          </w:rPr>
        </w:sdtEndPr>
        <w:sdtContent>
          <w:r>
            <w:rPr>
              <w:rFonts w:ascii="Times New Roman" w:hAnsi="Times New Roman" w:cs="Times New Roman"/>
              <w:b/>
              <w:sz w:val="24"/>
              <w:szCs w:val="24"/>
              <w:lang w:eastAsia="en-US"/>
            </w:rPr>
            <w:t xml:space="preserve">3. </w:t>
          </w:r>
        </w:sdtContent>
      </w:sdt>
      <w:r>
        <w:rPr>
          <w:rFonts w:ascii="Times New Roman" w:hAnsi="Times New Roman" w:cs="Times New Roman"/>
          <w:b/>
          <w:sz w:val="24"/>
          <w:szCs w:val="24"/>
          <w:lang w:eastAsia="en-US"/>
        </w:rPr>
        <w:t xml:space="preserve">Results </w:t>
      </w: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3.1. Genetic variability and spatial structure.</w:t>
      </w:r>
    </w:p>
    <w:p>
      <w:p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The COI gene was successfully sequenced in all 75 specimens of our collections; additional 31 sequences were mined from GenBank (Benson et al., 2012) and added to the dataset. The phylogenetic reconstruction retrieved two </w:t>
      </w:r>
      <w:commentRangeStart w:id="7"/>
      <w:r>
        <w:rPr>
          <w:rFonts w:ascii="Times New Roman" w:hAnsi="Times New Roman" w:cs="Times New Roman"/>
          <w:sz w:val="24"/>
          <w:szCs w:val="24"/>
          <w:lang w:eastAsia="en-US"/>
        </w:rPr>
        <w:t xml:space="preserve">supported </w:t>
      </w:r>
      <w:commentRangeEnd w:id="7"/>
      <w:r>
        <w:rPr>
          <w:rFonts w:ascii="Times New Roman" w:hAnsi="Times New Roman" w:cs="Times New Roman"/>
          <w:sz w:val="24"/>
          <w:szCs w:val="24"/>
          <w:lang w:val="ru-RU" w:eastAsia="en-US"/>
        </w:rPr>
        <w:commentReference w:id="7"/>
      </w:r>
      <w:r>
        <w:rPr>
          <w:rFonts w:ascii="Times New Roman" w:hAnsi="Times New Roman" w:cs="Times New Roman"/>
          <w:sz w:val="24"/>
          <w:szCs w:val="24"/>
          <w:lang w:eastAsia="en-US"/>
        </w:rPr>
        <w:t>clades, the most abundant Clade 1 (1/76 - Bayesian posterior probabilities/ ML bootstrap) comprised 96% of the COI sequences (</w:t>
      </w:r>
      <w:r>
        <w:rPr>
          <w:rFonts w:ascii="Times New Roman" w:hAnsi="Times New Roman" w:cs="Times New Roman"/>
          <w:sz w:val="24"/>
          <w:szCs w:val="24"/>
          <w:highlight w:val="cyan"/>
          <w:lang w:eastAsia="en-US"/>
        </w:rPr>
        <w:t>Fig. 3A</w:t>
      </w:r>
      <w:r>
        <w:rPr>
          <w:rFonts w:ascii="Times New Roman" w:hAnsi="Times New Roman" w:cs="Times New Roman"/>
          <w:sz w:val="24"/>
          <w:szCs w:val="24"/>
          <w:lang w:eastAsia="en-US"/>
        </w:rPr>
        <w:t>). This clade included all specimens from the North and South Atlantic (68 and 6, respectively) and 27 specimens from the Indian Ocean. The sister Clade 2 did not gain bootstrap support (0.98/57)</w:t>
      </w:r>
      <w:r>
        <w:rPr>
          <w:rFonts w:ascii="Times New Roman" w:hAnsi="Times New Roman" w:cs="Times New Roman"/>
          <w:sz w:val="24"/>
          <w:szCs w:val="24"/>
          <w:lang w:eastAsia="en-US"/>
          <w:rPrChange w:id="3" w:author="user" w:date="2023-04-13T19:24:00Z">
            <w:rPr>
              <w:rFonts w:ascii="Times New Roman" w:hAnsi="Times New Roman" w:cs="Times New Roman"/>
              <w:sz w:val="24"/>
              <w:szCs w:val="24"/>
            </w:rPr>
          </w:rPrChange>
        </w:rPr>
        <w:t xml:space="preserve"> </w:t>
      </w:r>
      <w:r>
        <w:rPr>
          <w:rFonts w:ascii="Times New Roman" w:hAnsi="Times New Roman" w:cs="Times New Roman"/>
          <w:sz w:val="24"/>
          <w:szCs w:val="24"/>
          <w:lang w:eastAsia="en-US"/>
        </w:rPr>
        <w:t xml:space="preserve">and encompassed four specimens of </w:t>
      </w:r>
      <w:r>
        <w:rPr>
          <w:rFonts w:ascii="Times New Roman" w:hAnsi="Times New Roman" w:cs="Times New Roman"/>
          <w:i/>
          <w:iCs/>
          <w:sz w:val="24"/>
          <w:szCs w:val="24"/>
          <w:lang w:eastAsia="en-US"/>
        </w:rPr>
        <w:t>S. debilis</w:t>
      </w:r>
      <w:r>
        <w:rPr>
          <w:rFonts w:ascii="Times New Roman" w:hAnsi="Times New Roman" w:cs="Times New Roman"/>
          <w:i/>
          <w:sz w:val="24"/>
          <w:szCs w:val="24"/>
          <w:lang w:eastAsia="en-US"/>
        </w:rPr>
        <w:t xml:space="preserve"> </w:t>
      </w:r>
      <w:r>
        <w:rPr>
          <w:rFonts w:ascii="Times New Roman" w:hAnsi="Times New Roman" w:cs="Times New Roman"/>
          <w:sz w:val="24"/>
          <w:szCs w:val="24"/>
          <w:lang w:eastAsia="en-US"/>
        </w:rPr>
        <w:t>collected off the north coast of Madagascar and one specimen of</w:t>
      </w:r>
      <w:r>
        <w:rPr>
          <w:rFonts w:ascii="Times New Roman" w:hAnsi="Times New Roman" w:cs="Times New Roman"/>
          <w:i/>
          <w:sz w:val="24"/>
          <w:szCs w:val="24"/>
          <w:lang w:eastAsia="en-US"/>
        </w:rPr>
        <w:t xml:space="preserve"> </w:t>
      </w:r>
      <w:r>
        <w:rPr>
          <w:rFonts w:ascii="Times New Roman" w:hAnsi="Times New Roman" w:cs="Times New Roman"/>
          <w:i/>
          <w:iCs/>
          <w:sz w:val="24"/>
          <w:szCs w:val="24"/>
          <w:lang w:eastAsia="en-US"/>
        </w:rPr>
        <w:t xml:space="preserve">S. liui </w:t>
      </w:r>
      <w:r>
        <w:rPr>
          <w:rFonts w:ascii="Times New Roman" w:hAnsi="Times New Roman" w:cs="Times New Roman"/>
          <w:iCs/>
          <w:sz w:val="24"/>
          <w:szCs w:val="24"/>
          <w:lang w:eastAsia="en-US"/>
        </w:rPr>
        <w:t>(KT946751) from the western Pacific.</w:t>
      </w:r>
    </w:p>
    <w:p>
      <w:pPr>
        <w:spacing w:after="0" w:line="240" w:lineRule="auto"/>
        <w:jc w:val="both"/>
        <w:rPr>
          <w:rFonts w:ascii="Times New Roman" w:hAnsi="Times New Roman" w:cs="Times New Roman"/>
          <w:iCs/>
          <w:sz w:val="24"/>
          <w:szCs w:val="24"/>
          <w:lang w:eastAsia="en-US"/>
        </w:rPr>
      </w:pPr>
      <w:r>
        <w:rPr>
          <w:rFonts w:ascii="Times New Roman" w:hAnsi="Times New Roman" w:cs="Times New Roman"/>
          <w:iCs/>
          <w:sz w:val="24"/>
          <w:szCs w:val="24"/>
          <w:lang w:eastAsia="en-US"/>
        </w:rPr>
        <w:t xml:space="preserve">Specimens from the </w:t>
      </w:r>
      <w:r>
        <w:rPr>
          <w:rFonts w:ascii="Times New Roman" w:hAnsi="Times New Roman" w:cs="Times New Roman"/>
          <w:iCs/>
          <w:sz w:val="24"/>
          <w:szCs w:val="24"/>
          <w:lang w:val="ru-RU" w:eastAsia="en-US"/>
        </w:rPr>
        <w:t>С</w:t>
      </w:r>
      <w:r>
        <w:rPr>
          <w:rFonts w:ascii="Times New Roman" w:hAnsi="Times New Roman" w:cs="Times New Roman"/>
          <w:iCs/>
          <w:sz w:val="24"/>
          <w:szCs w:val="24"/>
          <w:lang w:eastAsia="en-US"/>
        </w:rPr>
        <w:t xml:space="preserve">lade 1 showed moderate haplotype diversity </w:t>
      </w:r>
      <w:commentRangeStart w:id="8"/>
      <w:r>
        <w:rPr>
          <w:rFonts w:ascii="Times New Roman" w:hAnsi="Times New Roman" w:cs="Times New Roman"/>
          <w:iCs/>
          <w:sz w:val="24"/>
          <w:szCs w:val="24"/>
          <w:lang w:eastAsia="en-US"/>
        </w:rPr>
        <w:t>(H</w:t>
      </w:r>
      <w:r>
        <w:rPr>
          <w:rFonts w:ascii="Times New Roman" w:hAnsi="Times New Roman" w:cs="Times New Roman"/>
          <w:iCs/>
          <w:sz w:val="24"/>
          <w:szCs w:val="24"/>
          <w:vertAlign w:val="subscript"/>
          <w:lang w:eastAsia="en-US"/>
        </w:rPr>
        <w:t>d</w:t>
      </w:r>
      <w:r>
        <w:rPr>
          <w:rFonts w:ascii="Times New Roman" w:hAnsi="Times New Roman" w:cs="Times New Roman"/>
          <w:iCs/>
          <w:sz w:val="24"/>
          <w:szCs w:val="24"/>
          <w:lang w:eastAsia="en-US"/>
        </w:rPr>
        <w:t xml:space="preserve">) of </w:t>
      </w:r>
      <w:r>
        <w:rPr>
          <w:rFonts w:ascii="Times New Roman" w:hAnsi="Times New Roman" w:cs="Times New Roman"/>
          <w:sz w:val="24"/>
          <w:szCs w:val="24"/>
          <w:lang w:eastAsia="en-US"/>
        </w:rPr>
        <w:t>0.547</w:t>
      </w:r>
      <w:r>
        <w:rPr>
          <w:rFonts w:ascii="Times New Roman" w:hAnsi="Times New Roman" w:eastAsia="Times New Roman" w:cs="Times New Roman"/>
          <w:bCs/>
          <w:color w:val="000000"/>
          <w:sz w:val="24"/>
          <w:szCs w:val="24"/>
          <w:lang w:eastAsia="en-US"/>
        </w:rPr>
        <w:t>±0.059</w:t>
      </w:r>
      <w:r>
        <w:rPr>
          <w:rFonts w:ascii="Times New Roman" w:hAnsi="Times New Roman" w:cs="Times New Roman"/>
          <w:iCs/>
          <w:sz w:val="24"/>
          <w:szCs w:val="24"/>
          <w:lang w:eastAsia="en-US"/>
        </w:rPr>
        <w:t xml:space="preserve"> (range: </w:t>
      </w:r>
      <w:r>
        <w:rPr>
          <w:rFonts w:ascii="Times New Roman" w:hAnsi="Times New Roman" w:cs="Times New Roman"/>
          <w:sz w:val="24"/>
          <w:szCs w:val="24"/>
          <w:lang w:eastAsia="en-US"/>
        </w:rPr>
        <w:t>0.611-1.000</w:t>
      </w:r>
      <w:r>
        <w:rPr>
          <w:rFonts w:ascii="Times New Roman" w:hAnsi="Times New Roman" w:cs="Times New Roman"/>
          <w:iCs/>
          <w:sz w:val="24"/>
          <w:szCs w:val="24"/>
          <w:lang w:eastAsia="en-US"/>
        </w:rPr>
        <w:t xml:space="preserve">) </w:t>
      </w:r>
      <w:commentRangeEnd w:id="8"/>
      <w:r>
        <w:rPr>
          <w:rFonts w:ascii="Times New Roman" w:hAnsi="Times New Roman" w:cs="Times New Roman"/>
          <w:sz w:val="24"/>
          <w:szCs w:val="24"/>
          <w:lang w:val="ru-RU" w:eastAsia="en-US"/>
        </w:rPr>
        <w:commentReference w:id="8"/>
      </w:r>
      <w:r>
        <w:rPr>
          <w:rFonts w:ascii="Times New Roman" w:hAnsi="Times New Roman" w:cs="Times New Roman"/>
          <w:iCs/>
          <w:sz w:val="24"/>
          <w:szCs w:val="24"/>
          <w:lang w:eastAsia="en-US"/>
        </w:rPr>
        <w:t>and low nucleotide diversity (</w:t>
      </w:r>
      <w:r>
        <w:rPr>
          <w:rFonts w:ascii="Times New Roman" w:hAnsi="Times New Roman" w:cs="Times New Roman"/>
          <w:i/>
          <w:iCs/>
          <w:sz w:val="24"/>
          <w:szCs w:val="24"/>
          <w:lang w:val="ru-RU" w:eastAsia="en-US"/>
        </w:rPr>
        <w:t>π</w:t>
      </w:r>
      <w:r>
        <w:rPr>
          <w:rFonts w:ascii="Times New Roman" w:hAnsi="Times New Roman" w:cs="Times New Roman"/>
          <w:iCs/>
          <w:sz w:val="24"/>
          <w:szCs w:val="24"/>
          <w:lang w:eastAsia="en-US"/>
        </w:rPr>
        <w:t xml:space="preserve">) of </w:t>
      </w:r>
      <w:r>
        <w:rPr>
          <w:rFonts w:ascii="Times New Roman" w:hAnsi="Times New Roman" w:eastAsia="Times New Roman" w:cs="Times New Roman"/>
          <w:bCs/>
          <w:color w:val="000000"/>
          <w:sz w:val="24"/>
          <w:szCs w:val="24"/>
          <w:lang w:eastAsia="en-US"/>
        </w:rPr>
        <w:t>0.0016±0.000 (</w:t>
      </w:r>
      <w:r>
        <w:rPr>
          <w:rFonts w:ascii="Times New Roman" w:hAnsi="Times New Roman" w:cs="Times New Roman"/>
          <w:iCs/>
          <w:sz w:val="24"/>
          <w:szCs w:val="24"/>
          <w:lang w:eastAsia="en-US"/>
        </w:rPr>
        <w:t xml:space="preserve">range: </w:t>
      </w:r>
      <w:r>
        <w:rPr>
          <w:rFonts w:ascii="Times New Roman" w:hAnsi="Times New Roman" w:eastAsia="Times New Roman" w:cs="Times New Roman"/>
          <w:bCs/>
          <w:color w:val="000000"/>
          <w:sz w:val="24"/>
          <w:szCs w:val="24"/>
          <w:lang w:eastAsia="en-US"/>
        </w:rPr>
        <w:t>0.0020-0.0056)</w:t>
      </w:r>
      <w:r>
        <w:rPr>
          <w:rFonts w:ascii="Times New Roman" w:hAnsi="Times New Roman" w:cs="Times New Roman"/>
          <w:iCs/>
          <w:sz w:val="24"/>
          <w:szCs w:val="24"/>
          <w:lang w:eastAsia="en-US"/>
        </w:rPr>
        <w:t xml:space="preserve"> across all three regions (</w:t>
      </w:r>
      <w:r>
        <w:rPr>
          <w:rFonts w:ascii="Times New Roman" w:hAnsi="Times New Roman" w:cs="Times New Roman"/>
          <w:iCs/>
          <w:sz w:val="24"/>
          <w:szCs w:val="24"/>
          <w:highlight w:val="cyan"/>
          <w:lang w:eastAsia="en-US"/>
        </w:rPr>
        <w:t>Table 2</w:t>
      </w:r>
      <w:r>
        <w:rPr>
          <w:rFonts w:ascii="Times New Roman" w:hAnsi="Times New Roman" w:cs="Times New Roman"/>
          <w:iCs/>
          <w:sz w:val="24"/>
          <w:szCs w:val="24"/>
          <w:lang w:eastAsia="en-US"/>
        </w:rPr>
        <w:t>). In the COI minimum-spanning network, 21 unique haplotypes were observed across 102 specimens, with 68 of these representing a shared central haplotype across all three regions (</w:t>
      </w:r>
      <w:r>
        <w:rPr>
          <w:rFonts w:ascii="Times New Roman" w:hAnsi="Times New Roman" w:cs="Times New Roman"/>
          <w:sz w:val="24"/>
          <w:szCs w:val="24"/>
          <w:highlight w:val="cyan"/>
          <w:lang w:eastAsia="en-US"/>
        </w:rPr>
        <w:t>Fig. 3B</w:t>
      </w:r>
      <w:r>
        <w:rPr>
          <w:rFonts w:ascii="Times New Roman" w:hAnsi="Times New Roman" w:cs="Times New Roman"/>
          <w:iCs/>
          <w:sz w:val="24"/>
          <w:szCs w:val="24"/>
          <w:lang w:eastAsia="en-US"/>
        </w:rPr>
        <w:t xml:space="preserve">). Specimens from the Clade 2 (including </w:t>
      </w:r>
      <w:r>
        <w:rPr>
          <w:rFonts w:ascii="Times New Roman" w:hAnsi="Times New Roman" w:cs="Times New Roman"/>
          <w:i/>
          <w:iCs/>
          <w:sz w:val="24"/>
          <w:szCs w:val="24"/>
          <w:lang w:eastAsia="en-US"/>
        </w:rPr>
        <w:t>S. liui</w:t>
      </w:r>
      <w:r>
        <w:rPr>
          <w:rFonts w:ascii="Times New Roman" w:hAnsi="Times New Roman" w:cs="Times New Roman"/>
          <w:iCs/>
          <w:sz w:val="24"/>
          <w:szCs w:val="24"/>
          <w:lang w:eastAsia="en-US"/>
        </w:rPr>
        <w:t>) had higher values of H</w:t>
      </w:r>
      <w:r>
        <w:rPr>
          <w:rFonts w:ascii="Times New Roman" w:hAnsi="Times New Roman" w:cs="Times New Roman"/>
          <w:iCs/>
          <w:sz w:val="24"/>
          <w:szCs w:val="24"/>
          <w:vertAlign w:val="subscript"/>
          <w:lang w:eastAsia="en-US"/>
        </w:rPr>
        <w:t>d</w:t>
      </w:r>
      <w:r>
        <w:rPr>
          <w:rFonts w:ascii="Times New Roman" w:hAnsi="Times New Roman" w:cs="Times New Roman"/>
          <w:iCs/>
          <w:sz w:val="24"/>
          <w:szCs w:val="24"/>
          <w:lang w:eastAsia="en-US"/>
        </w:rPr>
        <w:t xml:space="preserve"> (1.000</w:t>
      </w:r>
      <w:r>
        <w:rPr>
          <w:rFonts w:ascii="Times New Roman" w:hAnsi="Times New Roman" w:eastAsia="Times New Roman" w:cs="Times New Roman"/>
          <w:bCs/>
          <w:color w:val="000000"/>
          <w:sz w:val="24"/>
          <w:szCs w:val="24"/>
          <w:lang w:eastAsia="en-US"/>
        </w:rPr>
        <w:t>±0.126</w:t>
      </w:r>
      <w:r>
        <w:rPr>
          <w:rFonts w:ascii="Times New Roman" w:hAnsi="Times New Roman" w:cs="Times New Roman"/>
          <w:iCs/>
          <w:sz w:val="24"/>
          <w:szCs w:val="24"/>
          <w:lang w:eastAsia="en-US"/>
        </w:rPr>
        <w:t xml:space="preserve">) and </w:t>
      </w:r>
      <w:r>
        <w:rPr>
          <w:rFonts w:ascii="Times New Roman" w:hAnsi="Times New Roman" w:cs="Times New Roman"/>
          <w:i/>
          <w:iCs/>
          <w:sz w:val="24"/>
          <w:szCs w:val="24"/>
          <w:lang w:val="ru-RU" w:eastAsia="en-US"/>
        </w:rPr>
        <w:t>π</w:t>
      </w:r>
      <w:r>
        <w:rPr>
          <w:rFonts w:ascii="Times New Roman" w:hAnsi="Times New Roman" w:cs="Times New Roman"/>
          <w:iCs/>
          <w:sz w:val="24"/>
          <w:szCs w:val="24"/>
          <w:lang w:eastAsia="en-US"/>
        </w:rPr>
        <w:t xml:space="preserve"> (</w:t>
      </w:r>
      <w:r>
        <w:rPr>
          <w:rFonts w:ascii="Times New Roman" w:hAnsi="Times New Roman" w:eastAsia="Times New Roman" w:cs="Times New Roman"/>
          <w:bCs/>
          <w:color w:val="000000"/>
          <w:sz w:val="24"/>
          <w:szCs w:val="24"/>
          <w:lang w:eastAsia="en-US"/>
        </w:rPr>
        <w:t>0.0122±0.003</w:t>
      </w:r>
      <w:r>
        <w:rPr>
          <w:rFonts w:ascii="Times New Roman" w:hAnsi="Times New Roman" w:cs="Times New Roman"/>
          <w:iCs/>
          <w:sz w:val="24"/>
          <w:szCs w:val="24"/>
          <w:lang w:eastAsia="en-US"/>
        </w:rPr>
        <w:t>) and unique haplotypes that were separated by 29 substitutions from Clade 1 haplogroup (</w:t>
      </w:r>
      <w:r>
        <w:rPr>
          <w:rFonts w:ascii="Times New Roman" w:hAnsi="Times New Roman" w:cs="Times New Roman"/>
          <w:sz w:val="24"/>
          <w:szCs w:val="24"/>
          <w:highlight w:val="cyan"/>
          <w:lang w:eastAsia="en-US"/>
        </w:rPr>
        <w:t>Fig. 3B</w:t>
      </w:r>
      <w:r>
        <w:rPr>
          <w:rFonts w:ascii="Times New Roman" w:hAnsi="Times New Roman" w:cs="Times New Roman"/>
          <w:iCs/>
          <w:sz w:val="24"/>
          <w:szCs w:val="24"/>
          <w:lang w:eastAsia="en-US"/>
        </w:rPr>
        <w:t xml:space="preserve">). The Tajima’s D neutrality test resulted in a rejection of the </w:t>
      </w:r>
      <w:commentRangeStart w:id="9"/>
      <w:r>
        <w:rPr>
          <w:rFonts w:ascii="Times New Roman" w:hAnsi="Times New Roman" w:cs="Times New Roman"/>
          <w:iCs/>
          <w:sz w:val="24"/>
          <w:szCs w:val="24"/>
          <w:lang w:eastAsia="en-US"/>
        </w:rPr>
        <w:t xml:space="preserve">neutral model </w:t>
      </w:r>
      <w:commentRangeEnd w:id="9"/>
      <w:r>
        <w:rPr>
          <w:rFonts w:ascii="Times New Roman" w:hAnsi="Times New Roman" w:cs="Times New Roman"/>
          <w:sz w:val="24"/>
          <w:szCs w:val="24"/>
          <w:lang w:val="ru-RU" w:eastAsia="en-US"/>
        </w:rPr>
        <w:commentReference w:id="9"/>
      </w:r>
      <w:r>
        <w:rPr>
          <w:rFonts w:ascii="Times New Roman" w:hAnsi="Times New Roman" w:cs="Times New Roman"/>
          <w:iCs/>
          <w:sz w:val="24"/>
          <w:szCs w:val="24"/>
          <w:lang w:eastAsia="en-US"/>
        </w:rPr>
        <w:t>for the Clade 1 overall (</w:t>
      </w:r>
      <w:r>
        <w:rPr>
          <w:rFonts w:ascii="Times New Roman" w:hAnsi="Times New Roman" w:cs="Times New Roman"/>
          <w:i/>
          <w:iCs/>
          <w:sz w:val="24"/>
          <w:szCs w:val="24"/>
          <w:lang w:eastAsia="en-US"/>
        </w:rPr>
        <w:t>D</w:t>
      </w:r>
      <w:r>
        <w:rPr>
          <w:rFonts w:ascii="Times New Roman" w:hAnsi="Times New Roman" w:cs="Times New Roman"/>
          <w:iCs/>
          <w:sz w:val="24"/>
          <w:szCs w:val="24"/>
          <w:lang w:eastAsia="en-US"/>
        </w:rPr>
        <w:t xml:space="preserve">= -2.338, </w:t>
      </w:r>
      <w:r>
        <w:rPr>
          <w:rFonts w:ascii="Times New Roman" w:hAnsi="Times New Roman" w:cs="Times New Roman"/>
          <w:sz w:val="24"/>
          <w:szCs w:val="24"/>
          <w:lang w:eastAsia="en-US"/>
        </w:rPr>
        <w:t>p &lt; 0.001</w:t>
      </w:r>
      <w:r>
        <w:rPr>
          <w:rFonts w:ascii="Times New Roman" w:hAnsi="Times New Roman" w:cs="Times New Roman"/>
          <w:iCs/>
          <w:sz w:val="24"/>
          <w:szCs w:val="24"/>
          <w:lang w:eastAsia="en-US"/>
        </w:rPr>
        <w:t>) and the North Atlantic population (</w:t>
      </w:r>
      <w:r>
        <w:rPr>
          <w:rFonts w:ascii="Times New Roman" w:hAnsi="Times New Roman" w:cs="Times New Roman"/>
          <w:i/>
          <w:iCs/>
          <w:sz w:val="24"/>
          <w:szCs w:val="24"/>
          <w:lang w:eastAsia="en-US"/>
        </w:rPr>
        <w:t>D</w:t>
      </w:r>
      <w:r>
        <w:rPr>
          <w:rFonts w:ascii="Times New Roman" w:hAnsi="Times New Roman" w:cs="Times New Roman"/>
          <w:iCs/>
          <w:sz w:val="24"/>
          <w:szCs w:val="24"/>
          <w:lang w:eastAsia="en-US"/>
        </w:rPr>
        <w:t xml:space="preserve">= -1.913, </w:t>
      </w:r>
      <w:r>
        <w:rPr>
          <w:rFonts w:ascii="Times New Roman" w:hAnsi="Times New Roman" w:cs="Times New Roman"/>
          <w:sz w:val="24"/>
          <w:szCs w:val="24"/>
          <w:lang w:eastAsia="en-US"/>
        </w:rPr>
        <w:t>p &lt; 0.05</w:t>
      </w:r>
      <w:r>
        <w:rPr>
          <w:rFonts w:ascii="Times New Roman" w:hAnsi="Times New Roman" w:cs="Times New Roman"/>
          <w:iCs/>
          <w:sz w:val="24"/>
          <w:szCs w:val="24"/>
          <w:lang w:eastAsia="en-US"/>
        </w:rPr>
        <w:t xml:space="preserve">), which is typical of a recently expanded population. </w:t>
      </w:r>
    </w:p>
    <w:p>
      <w:pPr>
        <w:spacing w:after="0" w:line="240" w:lineRule="auto"/>
        <w:jc w:val="both"/>
        <w:rPr>
          <w:rFonts w:ascii="Times New Roman" w:hAnsi="Times New Roman" w:cs="Times New Roman"/>
          <w:sz w:val="24"/>
          <w:szCs w:val="24"/>
          <w:lang w:eastAsia="en-US"/>
        </w:rPr>
      </w:pPr>
    </w:p>
    <w:p>
      <w:pPr>
        <w:spacing w:after="0" w:line="240" w:lineRule="auto"/>
        <w:jc w:val="both"/>
        <w:rPr>
          <w:rFonts w:ascii="Times New Roman" w:hAnsi="Times New Roman" w:cs="Times New Roman"/>
          <w:sz w:val="24"/>
          <w:szCs w:val="24"/>
          <w:lang w:eastAsia="en-US"/>
        </w:rPr>
      </w:pPr>
      <w:r>
        <w:rPr>
          <w:rFonts w:ascii="Times New Roman" w:hAnsi="Times New Roman" w:cs="Times New Roman"/>
          <w:sz w:val="24"/>
          <w:szCs w:val="24"/>
          <w:lang w:val="ru-RU"/>
        </w:rPr>
        <w:drawing>
          <wp:inline distT="0" distB="0" distL="0" distR="0">
            <wp:extent cx="5926455" cy="5245100"/>
            <wp:effectExtent l="0" t="0" r="0" b="0"/>
            <wp:docPr id="8" name="Рисунок 8" descr="C:\Users\Владелец\AppData\Local\Microsoft\Windows\INetCache\Content.Word\Tree for 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C:\Users\Владелец\AppData\Local\Microsoft\Windows\INetCache\Content.Word\Tree for M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926455" cy="5245100"/>
                    </a:xfrm>
                    <a:prstGeom prst="rect">
                      <a:avLst/>
                    </a:prstGeom>
                    <a:noFill/>
                    <a:ln>
                      <a:noFill/>
                    </a:ln>
                  </pic:spPr>
                </pic:pic>
              </a:graphicData>
            </a:graphic>
          </wp:inline>
        </w:drawing>
      </w:r>
    </w:p>
    <w:p>
      <w:pPr>
        <w:spacing w:after="0" w:line="240" w:lineRule="auto"/>
        <w:jc w:val="both"/>
        <w:rPr>
          <w:rFonts w:ascii="Times New Roman" w:hAnsi="Times New Roman" w:cs="Times New Roman"/>
          <w:sz w:val="24"/>
          <w:szCs w:val="24"/>
          <w:lang w:eastAsia="en-US"/>
        </w:rPr>
      </w:pPr>
      <w:r>
        <w:rPr>
          <w:rFonts w:ascii="Times New Roman" w:hAnsi="Times New Roman" w:cs="Times New Roman"/>
          <w:sz w:val="24"/>
          <w:szCs w:val="24"/>
          <w:highlight w:val="cyan"/>
          <w:lang w:eastAsia="en-US"/>
        </w:rPr>
        <w:t>Figure 3.</w:t>
      </w:r>
      <w:r>
        <w:rPr>
          <w:rFonts w:ascii="Times New Roman" w:hAnsi="Times New Roman" w:cs="Times New Roman"/>
          <w:sz w:val="24"/>
          <w:szCs w:val="24"/>
          <w:lang w:eastAsia="en-US"/>
        </w:rPr>
        <w:t xml:space="preserve"> A. Bayesian consensus phylogram of </w:t>
      </w:r>
      <w:r>
        <w:rPr>
          <w:rFonts w:ascii="Times New Roman" w:hAnsi="Times New Roman" w:cs="Times New Roman"/>
          <w:i/>
          <w:sz w:val="24"/>
          <w:szCs w:val="24"/>
          <w:lang w:eastAsia="en-US"/>
        </w:rPr>
        <w:t>Systellaspis debilis</w:t>
      </w:r>
      <w:del w:id="4" w:author="user" w:date="2023-04-13T19:29:00Z">
        <w:r>
          <w:rPr>
            <w:rFonts w:ascii="Times New Roman" w:hAnsi="Times New Roman" w:cs="Times New Roman"/>
            <w:sz w:val="24"/>
            <w:szCs w:val="24"/>
            <w:lang w:eastAsia="en-US"/>
          </w:rPr>
          <w:delText>.</w:delText>
        </w:r>
      </w:del>
      <w:r>
        <w:rPr>
          <w:rFonts w:ascii="Times New Roman" w:hAnsi="Times New Roman" w:cs="Times New Roman"/>
          <w:sz w:val="24"/>
          <w:szCs w:val="24"/>
          <w:lang w:eastAsia="en-US"/>
        </w:rPr>
        <w:t xml:space="preserve"> based on mitochondrial cytochrome c oxidase I (COI) gene fragment (539bp). The horizontal scale bar marks the number of expected substitutions per site. Statistical support indicated as Bayesian posterior probabilities (left) and Maximum Likelihood bootstrap values for 1000 pseudoreplicates </w:t>
      </w:r>
      <w:commentRangeStart w:id="10"/>
      <w:r>
        <w:rPr>
          <w:rFonts w:ascii="Times New Roman" w:hAnsi="Times New Roman" w:cs="Times New Roman"/>
          <w:sz w:val="24"/>
          <w:szCs w:val="24"/>
          <w:lang w:eastAsia="en-US"/>
        </w:rPr>
        <w:t xml:space="preserve">(right). </w:t>
      </w:r>
      <w:commentRangeEnd w:id="10"/>
      <w:r>
        <w:rPr>
          <w:rStyle w:val="8"/>
          <w:rFonts w:ascii="Times New Roman" w:hAnsi="Times New Roman" w:cs="Times New Roman"/>
          <w:sz w:val="24"/>
          <w:szCs w:val="24"/>
        </w:rPr>
        <w:commentReference w:id="10"/>
      </w:r>
      <w:r>
        <w:rPr>
          <w:rFonts w:ascii="Times New Roman" w:hAnsi="Times New Roman" w:cs="Times New Roman"/>
          <w:sz w:val="24"/>
          <w:szCs w:val="24"/>
          <w:lang w:eastAsia="en-US"/>
        </w:rPr>
        <w:t xml:space="preserve">B. Minimum-spanning networks of </w:t>
      </w:r>
      <w:r>
        <w:rPr>
          <w:rFonts w:ascii="Times New Roman" w:hAnsi="Times New Roman" w:cs="Times New Roman"/>
          <w:i/>
          <w:sz w:val="24"/>
          <w:szCs w:val="24"/>
          <w:lang w:eastAsia="en-US"/>
        </w:rPr>
        <w:t>S. debilis</w:t>
      </w:r>
      <w:r>
        <w:rPr>
          <w:rFonts w:ascii="Times New Roman" w:hAnsi="Times New Roman" w:cs="Times New Roman"/>
          <w:sz w:val="24"/>
          <w:szCs w:val="24"/>
          <w:lang w:eastAsia="en-US"/>
        </w:rPr>
        <w:t xml:space="preserve"> COI gene fragment. The size of the filled circles represents the number of individuals with each haplotype, with the smallest circles representing one individual with that haplotype, while colour represents sampling regions. Hatch marks on the branches represent the number of mutational steps.</w:t>
      </w:r>
    </w:p>
    <w:p>
      <w:pPr>
        <w:spacing w:after="0" w:line="240" w:lineRule="auto"/>
        <w:jc w:val="both"/>
        <w:rPr>
          <w:rFonts w:ascii="Times New Roman" w:hAnsi="Times New Roman" w:cs="Times New Roman"/>
          <w:sz w:val="24"/>
          <w:szCs w:val="24"/>
          <w:lang w:eastAsia="en-US"/>
        </w:rPr>
      </w:pPr>
    </w:p>
    <w:p>
      <w:pPr>
        <w:spacing w:after="0" w:line="240" w:lineRule="auto"/>
        <w:jc w:val="both"/>
        <w:rPr>
          <w:rFonts w:ascii="Times New Roman" w:hAnsi="Times New Roman" w:cs="Times New Roman"/>
          <w:sz w:val="24"/>
          <w:szCs w:val="24"/>
          <w:lang w:eastAsia="en-US"/>
        </w:rPr>
      </w:pPr>
      <w:r>
        <w:rPr>
          <w:rFonts w:ascii="Times New Roman" w:hAnsi="Times New Roman" w:cs="Times New Roman"/>
          <w:sz w:val="24"/>
          <w:szCs w:val="24"/>
          <w:highlight w:val="cyan"/>
          <w:lang w:eastAsia="en-US"/>
        </w:rPr>
        <w:t>Table 2.</w:t>
      </w:r>
      <w:r>
        <w:rPr>
          <w:rFonts w:ascii="Times New Roman" w:hAnsi="Times New Roman" w:cs="Times New Roman"/>
          <w:sz w:val="24"/>
          <w:szCs w:val="24"/>
          <w:lang w:eastAsia="en-US"/>
        </w:rPr>
        <w:t xml:space="preserve"> Genetic diversity of </w:t>
      </w:r>
      <w:r>
        <w:rPr>
          <w:rFonts w:ascii="Times New Roman" w:hAnsi="Times New Roman" w:cs="Times New Roman"/>
          <w:i/>
          <w:sz w:val="24"/>
          <w:szCs w:val="24"/>
          <w:lang w:eastAsia="en-US"/>
        </w:rPr>
        <w:t>Systellaspis debilis</w:t>
      </w:r>
      <w:r>
        <w:rPr>
          <w:rFonts w:ascii="Times New Roman" w:hAnsi="Times New Roman" w:cs="Times New Roman"/>
          <w:sz w:val="24"/>
          <w:szCs w:val="24"/>
          <w:lang w:eastAsia="en-US"/>
        </w:rPr>
        <w:t xml:space="preserve"> for mitochondrial cytochrome c oxidase I (COI) gene</w:t>
      </w:r>
      <w:del w:id="5" w:author="user" w:date="2023-04-13T19:30:00Z">
        <w:r>
          <w:rPr>
            <w:rFonts w:ascii="Times New Roman" w:hAnsi="Times New Roman" w:cs="Times New Roman"/>
            <w:sz w:val="24"/>
            <w:szCs w:val="24"/>
            <w:lang w:eastAsia="en-US"/>
          </w:rPr>
          <w:delText>,</w:delText>
        </w:r>
      </w:del>
      <w:r>
        <w:rPr>
          <w:rFonts w:ascii="Times New Roman" w:hAnsi="Times New Roman" w:cs="Times New Roman"/>
          <w:sz w:val="24"/>
          <w:szCs w:val="24"/>
          <w:lang w:eastAsia="en-US"/>
        </w:rPr>
        <w:t xml:space="preserve"> including haplotype diversity (Hd), nucleotide diversity (π), and Tajima's D (D)</w:t>
      </w:r>
    </w:p>
    <w:tbl>
      <w:tblPr>
        <w:tblStyle w:val="14"/>
        <w:tblW w:w="793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9"/>
        <w:gridCol w:w="1256"/>
        <w:gridCol w:w="1323"/>
        <w:gridCol w:w="1428"/>
        <w:gridCol w:w="1548"/>
        <w:gridCol w:w="13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9" w:type="dxa"/>
            <w:vAlign w:val="center"/>
          </w:tcPr>
          <w:p>
            <w:pPr>
              <w:spacing w:after="0" w:line="240" w:lineRule="auto"/>
              <w:jc w:val="both"/>
              <w:rPr>
                <w:rFonts w:ascii="Times New Roman" w:hAnsi="Times New Roman" w:cs="Times New Roman"/>
                <w:sz w:val="24"/>
                <w:szCs w:val="24"/>
              </w:rPr>
            </w:pPr>
            <w:r>
              <w:rPr>
                <w:rFonts w:ascii="Times New Roman" w:hAnsi="Times New Roman" w:eastAsia="Times New Roman" w:cs="Times New Roman"/>
                <w:color w:val="000000"/>
                <w:sz w:val="24"/>
                <w:szCs w:val="24"/>
              </w:rPr>
              <w:t>Group</w:t>
            </w:r>
          </w:p>
        </w:tc>
        <w:tc>
          <w:tcPr>
            <w:tcW w:w="1256" w:type="dxa"/>
            <w:vAlign w:val="center"/>
          </w:tcPr>
          <w:p>
            <w:pPr>
              <w:spacing w:after="0" w:line="240" w:lineRule="auto"/>
              <w:jc w:val="both"/>
              <w:rPr>
                <w:rFonts w:ascii="Times New Roman" w:hAnsi="Times New Roman" w:cs="Times New Roman"/>
                <w:sz w:val="24"/>
                <w:szCs w:val="24"/>
              </w:rPr>
            </w:pPr>
            <w:r>
              <w:rPr>
                <w:rFonts w:ascii="Times New Roman" w:hAnsi="Times New Roman" w:eastAsia="Times New Roman" w:cs="Times New Roman"/>
                <w:bCs/>
                <w:color w:val="000000"/>
                <w:sz w:val="24"/>
                <w:szCs w:val="24"/>
              </w:rPr>
              <w:t>Number of specimens</w:t>
            </w:r>
          </w:p>
        </w:tc>
        <w:tc>
          <w:tcPr>
            <w:tcW w:w="1323" w:type="dxa"/>
            <w:vAlign w:val="center"/>
          </w:tcPr>
          <w:p>
            <w:pPr>
              <w:spacing w:after="0" w:line="240" w:lineRule="auto"/>
              <w:jc w:val="both"/>
              <w:rPr>
                <w:rFonts w:ascii="Times New Roman" w:hAnsi="Times New Roman" w:cs="Times New Roman"/>
                <w:sz w:val="24"/>
                <w:szCs w:val="24"/>
              </w:rPr>
            </w:pPr>
            <w:r>
              <w:rPr>
                <w:rFonts w:ascii="Times New Roman" w:hAnsi="Times New Roman" w:eastAsia="Times New Roman" w:cs="Times New Roman"/>
                <w:bCs/>
                <w:color w:val="000000"/>
                <w:sz w:val="24"/>
                <w:szCs w:val="24"/>
              </w:rPr>
              <w:t>Number of haplotypes</w:t>
            </w:r>
          </w:p>
        </w:tc>
        <w:tc>
          <w:tcPr>
            <w:tcW w:w="1428" w:type="dxa"/>
            <w:vAlign w:val="center"/>
          </w:tcPr>
          <w:p>
            <w:pPr>
              <w:spacing w:after="0" w:line="240" w:lineRule="auto"/>
              <w:jc w:val="both"/>
              <w:rPr>
                <w:rFonts w:ascii="Times New Roman" w:hAnsi="Times New Roman" w:cs="Times New Roman"/>
                <w:sz w:val="24"/>
                <w:szCs w:val="24"/>
              </w:rPr>
            </w:pPr>
            <w:r>
              <w:rPr>
                <w:rFonts w:ascii="Times New Roman" w:hAnsi="Times New Roman" w:eastAsia="Times New Roman" w:cs="Times New Roman"/>
                <w:bCs/>
                <w:color w:val="000000"/>
                <w:sz w:val="24"/>
                <w:szCs w:val="24"/>
              </w:rPr>
              <w:t xml:space="preserve">Haplotype </w:t>
            </w:r>
            <w:r>
              <w:rPr>
                <w:rFonts w:ascii="Times New Roman" w:hAnsi="Times New Roman" w:eastAsia="Times New Roman" w:cs="Times New Roman"/>
                <w:bCs/>
                <w:color w:val="000000"/>
                <w:sz w:val="24"/>
                <w:szCs w:val="24"/>
              </w:rPr>
              <w:br w:type="textWrapping"/>
            </w:r>
            <w:r>
              <w:rPr>
                <w:rFonts w:ascii="Times New Roman" w:hAnsi="Times New Roman" w:eastAsia="Times New Roman" w:cs="Times New Roman"/>
                <w:bCs/>
                <w:color w:val="000000"/>
                <w:sz w:val="24"/>
                <w:szCs w:val="24"/>
              </w:rPr>
              <w:t>diversity (H</w:t>
            </w:r>
            <w:r>
              <w:rPr>
                <w:rFonts w:ascii="Times New Roman" w:hAnsi="Times New Roman" w:eastAsia="Times New Roman" w:cs="Times New Roman"/>
                <w:bCs/>
                <w:color w:val="000000"/>
                <w:sz w:val="24"/>
                <w:szCs w:val="24"/>
                <w:vertAlign w:val="subscript"/>
              </w:rPr>
              <w:t>d</w:t>
            </w:r>
            <w:r>
              <w:rPr>
                <w:rFonts w:ascii="Times New Roman" w:hAnsi="Times New Roman" w:eastAsia="Times New Roman" w:cs="Times New Roman"/>
                <w:bCs/>
                <w:color w:val="000000"/>
                <w:sz w:val="24"/>
                <w:szCs w:val="24"/>
              </w:rPr>
              <w:t>±Sd)</w:t>
            </w:r>
          </w:p>
        </w:tc>
        <w:tc>
          <w:tcPr>
            <w:tcW w:w="1548" w:type="dxa"/>
            <w:vAlign w:val="center"/>
          </w:tcPr>
          <w:p>
            <w:pPr>
              <w:spacing w:after="0" w:line="240" w:lineRule="auto"/>
              <w:jc w:val="both"/>
              <w:rPr>
                <w:rFonts w:ascii="Times New Roman" w:hAnsi="Times New Roman" w:cs="Times New Roman"/>
                <w:sz w:val="24"/>
                <w:szCs w:val="24"/>
              </w:rPr>
            </w:pPr>
            <w:r>
              <w:rPr>
                <w:rFonts w:ascii="Times New Roman" w:hAnsi="Times New Roman" w:eastAsia="Times New Roman" w:cs="Times New Roman"/>
                <w:bCs/>
                <w:color w:val="000000"/>
                <w:sz w:val="24"/>
                <w:szCs w:val="24"/>
              </w:rPr>
              <w:t xml:space="preserve">Nucleotide </w:t>
            </w:r>
            <w:r>
              <w:rPr>
                <w:rFonts w:ascii="Times New Roman" w:hAnsi="Times New Roman" w:eastAsia="Times New Roman" w:cs="Times New Roman"/>
                <w:bCs/>
                <w:color w:val="000000"/>
                <w:sz w:val="24"/>
                <w:szCs w:val="24"/>
              </w:rPr>
              <w:br w:type="textWrapping"/>
            </w:r>
            <w:r>
              <w:rPr>
                <w:rFonts w:ascii="Times New Roman" w:hAnsi="Times New Roman" w:eastAsia="Times New Roman" w:cs="Times New Roman"/>
                <w:bCs/>
                <w:color w:val="000000"/>
                <w:sz w:val="24"/>
                <w:szCs w:val="24"/>
              </w:rPr>
              <w:t>diversity (π±Sd)</w:t>
            </w:r>
          </w:p>
        </w:tc>
        <w:tc>
          <w:tcPr>
            <w:tcW w:w="138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Tajima's 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9" w:type="dxa"/>
            <w:vAlign w:val="center"/>
          </w:tcPr>
          <w:p>
            <w:pPr>
              <w:spacing w:after="0" w:line="240" w:lineRule="auto"/>
              <w:jc w:val="both"/>
              <w:rPr>
                <w:rFonts w:ascii="Times New Roman" w:hAnsi="Times New Roman" w:cs="Times New Roman"/>
                <w:sz w:val="24"/>
                <w:szCs w:val="24"/>
              </w:rPr>
            </w:pPr>
            <w:r>
              <w:rPr>
                <w:rFonts w:ascii="Times New Roman" w:hAnsi="Times New Roman" w:eastAsia="Times New Roman" w:cs="Times New Roman"/>
                <w:bCs/>
                <w:color w:val="000000"/>
                <w:sz w:val="24"/>
                <w:szCs w:val="24"/>
              </w:rPr>
              <w:t>Clade 1</w:t>
            </w:r>
          </w:p>
        </w:tc>
        <w:tc>
          <w:tcPr>
            <w:tcW w:w="1256"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102</w:t>
            </w:r>
          </w:p>
        </w:tc>
        <w:tc>
          <w:tcPr>
            <w:tcW w:w="1323"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lang w:val="ru-RU"/>
              </w:rPr>
              <w:t>21</w:t>
            </w:r>
          </w:p>
        </w:tc>
        <w:tc>
          <w:tcPr>
            <w:tcW w:w="1428"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0.547</w:t>
            </w:r>
            <w:r>
              <w:rPr>
                <w:rFonts w:ascii="Times New Roman" w:hAnsi="Times New Roman" w:eastAsia="Times New Roman" w:cs="Times New Roman"/>
                <w:bCs/>
                <w:color w:val="000000"/>
                <w:sz w:val="24"/>
                <w:szCs w:val="24"/>
              </w:rPr>
              <w:t>±0.059</w:t>
            </w:r>
          </w:p>
        </w:tc>
        <w:tc>
          <w:tcPr>
            <w:tcW w:w="1548" w:type="dxa"/>
          </w:tcPr>
          <w:p>
            <w:pPr>
              <w:spacing w:after="0" w:line="240" w:lineRule="auto"/>
              <w:jc w:val="both"/>
              <w:rPr>
                <w:rFonts w:ascii="Times New Roman" w:hAnsi="Times New Roman" w:cs="Times New Roman"/>
                <w:sz w:val="24"/>
                <w:szCs w:val="24"/>
              </w:rPr>
            </w:pPr>
            <w:r>
              <w:rPr>
                <w:rFonts w:ascii="Times New Roman" w:hAnsi="Times New Roman" w:eastAsia="Times New Roman" w:cs="Times New Roman"/>
                <w:bCs/>
                <w:color w:val="000000"/>
                <w:sz w:val="24"/>
                <w:szCs w:val="24"/>
              </w:rPr>
              <w:t>0.0016±0.000</w:t>
            </w:r>
          </w:p>
        </w:tc>
        <w:tc>
          <w:tcPr>
            <w:tcW w:w="1384" w:type="dxa"/>
          </w:tcPr>
          <w:p>
            <w:pPr>
              <w:spacing w:after="0" w:line="240" w:lineRule="auto"/>
              <w:jc w:val="both"/>
              <w:rPr>
                <w:rFonts w:ascii="Times New Roman" w:hAnsi="Times New Roman" w:cs="Times New Roman"/>
                <w:sz w:val="24"/>
                <w:szCs w:val="24"/>
                <w:lang w:val="ru-RU"/>
              </w:rPr>
            </w:pPr>
            <w:r>
              <w:rPr>
                <w:rFonts w:ascii="Times New Roman" w:hAnsi="Times New Roman" w:cs="Times New Roman"/>
                <w:sz w:val="24"/>
                <w:szCs w:val="24"/>
              </w:rPr>
              <w:t>-2,33753</w:t>
            </w:r>
            <w:r>
              <w:rPr>
                <w:rFonts w:ascii="Times New Roman" w:hAnsi="Times New Roman" w:cs="Times New Roman"/>
                <w:sz w:val="24"/>
                <w:szCs w:val="24"/>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9" w:type="dxa"/>
            <w:vAlign w:val="center"/>
          </w:tcPr>
          <w:p>
            <w:pPr>
              <w:spacing w:after="0" w:line="240" w:lineRule="auto"/>
              <w:jc w:val="both"/>
              <w:rPr>
                <w:rFonts w:ascii="Times New Roman" w:hAnsi="Times New Roman" w:cs="Times New Roman"/>
                <w:sz w:val="24"/>
                <w:szCs w:val="24"/>
              </w:rPr>
            </w:pPr>
            <w:r>
              <w:rPr>
                <w:rFonts w:ascii="Times New Roman" w:hAnsi="Times New Roman" w:eastAsia="Times New Roman" w:cs="Times New Roman"/>
                <w:color w:val="000000"/>
                <w:sz w:val="24"/>
                <w:szCs w:val="24"/>
              </w:rPr>
              <w:t>North Atlantic</w:t>
            </w:r>
          </w:p>
        </w:tc>
        <w:tc>
          <w:tcPr>
            <w:tcW w:w="1256" w:type="dxa"/>
          </w:tcPr>
          <w:p>
            <w:pPr>
              <w:spacing w:after="0" w:line="240" w:lineRule="auto"/>
              <w:jc w:val="both"/>
              <w:rPr>
                <w:rFonts w:ascii="Times New Roman" w:hAnsi="Times New Roman" w:cs="Times New Roman"/>
                <w:sz w:val="24"/>
                <w:szCs w:val="24"/>
                <w:lang w:val="ru-RU"/>
              </w:rPr>
            </w:pPr>
            <w:r>
              <w:rPr>
                <w:rFonts w:ascii="Times New Roman" w:hAnsi="Times New Roman" w:cs="Times New Roman"/>
                <w:sz w:val="24"/>
                <w:szCs w:val="24"/>
              </w:rPr>
              <w:t>69</w:t>
            </w:r>
          </w:p>
        </w:tc>
        <w:tc>
          <w:tcPr>
            <w:tcW w:w="1323" w:type="dxa"/>
          </w:tcPr>
          <w:p>
            <w:pPr>
              <w:spacing w:after="0" w:line="240" w:lineRule="auto"/>
              <w:jc w:val="both"/>
              <w:rPr>
                <w:rFonts w:ascii="Times New Roman" w:hAnsi="Times New Roman" w:cs="Times New Roman"/>
                <w:sz w:val="24"/>
                <w:szCs w:val="24"/>
                <w:lang w:val="ru-RU"/>
              </w:rPr>
            </w:pPr>
            <w:r>
              <w:rPr>
                <w:rFonts w:ascii="Times New Roman" w:hAnsi="Times New Roman" w:cs="Times New Roman"/>
                <w:sz w:val="24"/>
                <w:szCs w:val="24"/>
                <w:lang w:val="ru-RU"/>
              </w:rPr>
              <w:t>15</w:t>
            </w:r>
          </w:p>
        </w:tc>
        <w:tc>
          <w:tcPr>
            <w:tcW w:w="1428" w:type="dxa"/>
          </w:tcPr>
          <w:p>
            <w:pPr>
              <w:spacing w:after="0" w:line="240" w:lineRule="auto"/>
              <w:jc w:val="both"/>
              <w:rPr>
                <w:rFonts w:ascii="Times New Roman" w:hAnsi="Times New Roman" w:cs="Times New Roman"/>
                <w:sz w:val="24"/>
                <w:szCs w:val="24"/>
                <w:lang w:val="ru-RU"/>
              </w:rPr>
            </w:pPr>
            <w:r>
              <w:rPr>
                <w:rFonts w:ascii="Times New Roman" w:hAnsi="Times New Roman" w:cs="Times New Roman"/>
                <w:sz w:val="24"/>
                <w:szCs w:val="24"/>
              </w:rPr>
              <w:t>0.</w:t>
            </w:r>
            <w:r>
              <w:rPr>
                <w:rFonts w:ascii="Times New Roman" w:hAnsi="Times New Roman" w:cs="Times New Roman"/>
                <w:sz w:val="24"/>
                <w:szCs w:val="24"/>
                <w:lang w:val="ru-RU"/>
              </w:rPr>
              <w:t>611</w:t>
            </w:r>
            <w:r>
              <w:rPr>
                <w:rFonts w:ascii="Times New Roman" w:hAnsi="Times New Roman" w:eastAsia="Times New Roman" w:cs="Times New Roman"/>
                <w:bCs/>
                <w:color w:val="000000"/>
                <w:sz w:val="24"/>
                <w:szCs w:val="24"/>
              </w:rPr>
              <w:t>±0.0</w:t>
            </w:r>
            <w:r>
              <w:rPr>
                <w:rFonts w:ascii="Times New Roman" w:hAnsi="Times New Roman" w:eastAsia="Times New Roman" w:cs="Times New Roman"/>
                <w:bCs/>
                <w:color w:val="000000"/>
                <w:sz w:val="24"/>
                <w:szCs w:val="24"/>
                <w:lang w:val="ru-RU"/>
              </w:rPr>
              <w:t>64</w:t>
            </w:r>
          </w:p>
        </w:tc>
        <w:tc>
          <w:tcPr>
            <w:tcW w:w="1548" w:type="dxa"/>
          </w:tcPr>
          <w:p>
            <w:pPr>
              <w:spacing w:after="0" w:line="240" w:lineRule="auto"/>
              <w:jc w:val="both"/>
              <w:rPr>
                <w:rFonts w:ascii="Times New Roman" w:hAnsi="Times New Roman" w:cs="Times New Roman"/>
                <w:sz w:val="24"/>
                <w:szCs w:val="24"/>
              </w:rPr>
            </w:pPr>
            <w:r>
              <w:rPr>
                <w:rFonts w:ascii="Times New Roman" w:hAnsi="Times New Roman" w:eastAsia="Times New Roman" w:cs="Times New Roman"/>
                <w:bCs/>
                <w:color w:val="000000"/>
                <w:sz w:val="24"/>
                <w:szCs w:val="24"/>
              </w:rPr>
              <w:t>0.00</w:t>
            </w:r>
            <w:r>
              <w:rPr>
                <w:rFonts w:ascii="Times New Roman" w:hAnsi="Times New Roman" w:eastAsia="Times New Roman" w:cs="Times New Roman"/>
                <w:bCs/>
                <w:color w:val="000000"/>
                <w:sz w:val="24"/>
                <w:szCs w:val="24"/>
                <w:lang w:val="ru-RU"/>
              </w:rPr>
              <w:t>20</w:t>
            </w:r>
            <w:r>
              <w:rPr>
                <w:rFonts w:ascii="Times New Roman" w:hAnsi="Times New Roman" w:eastAsia="Times New Roman" w:cs="Times New Roman"/>
                <w:bCs/>
                <w:color w:val="000000"/>
                <w:sz w:val="24"/>
                <w:szCs w:val="24"/>
              </w:rPr>
              <w:t>±0.000</w:t>
            </w:r>
          </w:p>
        </w:tc>
        <w:tc>
          <w:tcPr>
            <w:tcW w:w="1384" w:type="dxa"/>
          </w:tcPr>
          <w:p>
            <w:pPr>
              <w:spacing w:after="0" w:line="240" w:lineRule="auto"/>
              <w:jc w:val="both"/>
              <w:rPr>
                <w:rFonts w:ascii="Times New Roman" w:hAnsi="Times New Roman" w:cs="Times New Roman"/>
                <w:sz w:val="24"/>
                <w:szCs w:val="24"/>
                <w:lang w:val="ru-RU"/>
              </w:rPr>
            </w:pPr>
            <w:r>
              <w:rPr>
                <w:rFonts w:ascii="Times New Roman" w:hAnsi="Times New Roman" w:cs="Times New Roman"/>
                <w:sz w:val="24"/>
                <w:szCs w:val="24"/>
              </w:rPr>
              <w:t>-1.91338</w:t>
            </w:r>
            <w:r>
              <w:rPr>
                <w:rFonts w:ascii="Times New Roman" w:hAnsi="Times New Roman" w:cs="Times New Roman"/>
                <w:sz w:val="24"/>
                <w:szCs w:val="24"/>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9" w:type="dxa"/>
            <w:vAlign w:val="center"/>
          </w:tcPr>
          <w:p>
            <w:pPr>
              <w:spacing w:after="0" w:line="240" w:lineRule="auto"/>
              <w:jc w:val="both"/>
              <w:rPr>
                <w:rFonts w:ascii="Times New Roman" w:hAnsi="Times New Roman" w:cs="Times New Roman"/>
                <w:sz w:val="24"/>
                <w:szCs w:val="24"/>
              </w:rPr>
            </w:pPr>
            <w:r>
              <w:rPr>
                <w:rFonts w:ascii="Times New Roman" w:hAnsi="Times New Roman" w:eastAsia="Times New Roman" w:cs="Times New Roman"/>
                <w:color w:val="000000"/>
                <w:sz w:val="24"/>
                <w:szCs w:val="24"/>
              </w:rPr>
              <w:t>South Atlantic</w:t>
            </w:r>
          </w:p>
        </w:tc>
        <w:tc>
          <w:tcPr>
            <w:tcW w:w="1256"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323" w:type="dxa"/>
          </w:tcPr>
          <w:p>
            <w:pPr>
              <w:spacing w:after="0" w:line="240" w:lineRule="auto"/>
              <w:jc w:val="both"/>
              <w:rPr>
                <w:rFonts w:ascii="Times New Roman" w:hAnsi="Times New Roman" w:cs="Times New Roman"/>
                <w:sz w:val="24"/>
                <w:szCs w:val="24"/>
                <w:lang w:val="ru-RU"/>
              </w:rPr>
            </w:pPr>
            <w:r>
              <w:rPr>
                <w:rFonts w:ascii="Times New Roman" w:hAnsi="Times New Roman" w:cs="Times New Roman"/>
                <w:sz w:val="24"/>
                <w:szCs w:val="24"/>
                <w:lang w:val="ru-RU"/>
              </w:rPr>
              <w:t>6</w:t>
            </w:r>
          </w:p>
        </w:tc>
        <w:tc>
          <w:tcPr>
            <w:tcW w:w="1428"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lang w:val="ru-RU"/>
              </w:rPr>
              <w:t>1</w:t>
            </w:r>
            <w:r>
              <w:rPr>
                <w:rFonts w:ascii="Times New Roman" w:hAnsi="Times New Roman" w:cs="Times New Roman"/>
                <w:sz w:val="24"/>
                <w:szCs w:val="24"/>
              </w:rPr>
              <w:t>.</w:t>
            </w:r>
            <w:r>
              <w:rPr>
                <w:rFonts w:ascii="Times New Roman" w:hAnsi="Times New Roman" w:cs="Times New Roman"/>
                <w:sz w:val="24"/>
                <w:szCs w:val="24"/>
                <w:lang w:val="ru-RU"/>
              </w:rPr>
              <w:t>000</w:t>
            </w:r>
            <w:r>
              <w:rPr>
                <w:rFonts w:ascii="Times New Roman" w:hAnsi="Times New Roman" w:eastAsia="Times New Roman" w:cs="Times New Roman"/>
                <w:bCs/>
                <w:color w:val="000000"/>
                <w:sz w:val="24"/>
                <w:szCs w:val="24"/>
              </w:rPr>
              <w:t>±0.0</w:t>
            </w:r>
            <w:r>
              <w:rPr>
                <w:rFonts w:ascii="Times New Roman" w:hAnsi="Times New Roman" w:eastAsia="Times New Roman" w:cs="Times New Roman"/>
                <w:bCs/>
                <w:color w:val="000000"/>
                <w:sz w:val="24"/>
                <w:szCs w:val="24"/>
                <w:lang w:val="ru-RU"/>
              </w:rPr>
              <w:t>96</w:t>
            </w:r>
          </w:p>
        </w:tc>
        <w:tc>
          <w:tcPr>
            <w:tcW w:w="1548" w:type="dxa"/>
          </w:tcPr>
          <w:p>
            <w:pPr>
              <w:spacing w:after="0" w:line="240" w:lineRule="auto"/>
              <w:jc w:val="both"/>
              <w:rPr>
                <w:rFonts w:ascii="Times New Roman" w:hAnsi="Times New Roman" w:cs="Times New Roman"/>
                <w:sz w:val="24"/>
                <w:szCs w:val="24"/>
              </w:rPr>
            </w:pPr>
            <w:r>
              <w:rPr>
                <w:rFonts w:ascii="Times New Roman" w:hAnsi="Times New Roman" w:eastAsia="Times New Roman" w:cs="Times New Roman"/>
                <w:bCs/>
                <w:color w:val="000000"/>
                <w:sz w:val="24"/>
                <w:szCs w:val="24"/>
              </w:rPr>
              <w:t>0.00</w:t>
            </w:r>
            <w:r>
              <w:rPr>
                <w:rFonts w:ascii="Times New Roman" w:hAnsi="Times New Roman" w:eastAsia="Times New Roman" w:cs="Times New Roman"/>
                <w:bCs/>
                <w:color w:val="000000"/>
                <w:sz w:val="24"/>
                <w:szCs w:val="24"/>
                <w:lang w:val="ru-RU"/>
              </w:rPr>
              <w:t>56</w:t>
            </w:r>
            <w:r>
              <w:rPr>
                <w:rFonts w:ascii="Times New Roman" w:hAnsi="Times New Roman" w:eastAsia="Times New Roman" w:cs="Times New Roman"/>
                <w:bCs/>
                <w:color w:val="000000"/>
                <w:sz w:val="24"/>
                <w:szCs w:val="24"/>
              </w:rPr>
              <w:t>±0.000</w:t>
            </w:r>
          </w:p>
        </w:tc>
        <w:tc>
          <w:tcPr>
            <w:tcW w:w="138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-1.42284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9" w:type="dxa"/>
            <w:vAlign w:val="center"/>
          </w:tcPr>
          <w:p>
            <w:pPr>
              <w:spacing w:after="0" w:line="240" w:lineRule="auto"/>
              <w:jc w:val="both"/>
              <w:rPr>
                <w:rFonts w:ascii="Times New Roman" w:hAnsi="Times New Roman" w:cs="Times New Roman"/>
                <w:sz w:val="24"/>
                <w:szCs w:val="24"/>
              </w:rPr>
            </w:pPr>
            <w:r>
              <w:rPr>
                <w:rFonts w:ascii="Times New Roman" w:hAnsi="Times New Roman" w:eastAsia="Times New Roman" w:cs="Times New Roman"/>
                <w:color w:val="000000"/>
                <w:sz w:val="24"/>
                <w:szCs w:val="24"/>
              </w:rPr>
              <w:t>Indian Ocean</w:t>
            </w:r>
          </w:p>
        </w:tc>
        <w:tc>
          <w:tcPr>
            <w:tcW w:w="1256" w:type="dxa"/>
          </w:tcPr>
          <w:p>
            <w:pPr>
              <w:spacing w:after="0" w:line="240" w:lineRule="auto"/>
              <w:jc w:val="both"/>
              <w:rPr>
                <w:rFonts w:ascii="Times New Roman" w:hAnsi="Times New Roman" w:cs="Times New Roman"/>
                <w:sz w:val="24"/>
                <w:szCs w:val="24"/>
                <w:lang w:val="ru-RU"/>
              </w:rPr>
            </w:pPr>
            <w:r>
              <w:rPr>
                <w:rFonts w:ascii="Times New Roman" w:hAnsi="Times New Roman" w:cs="Times New Roman"/>
                <w:sz w:val="24"/>
                <w:szCs w:val="24"/>
              </w:rPr>
              <w:t>27</w:t>
            </w:r>
          </w:p>
        </w:tc>
        <w:tc>
          <w:tcPr>
            <w:tcW w:w="1323"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428"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0.726</w:t>
            </w:r>
            <w:r>
              <w:rPr>
                <w:rFonts w:ascii="Times New Roman" w:hAnsi="Times New Roman" w:eastAsia="Times New Roman" w:cs="Times New Roman"/>
                <w:bCs/>
                <w:color w:val="000000"/>
                <w:sz w:val="24"/>
                <w:szCs w:val="24"/>
              </w:rPr>
              <w:t>±0.089</w:t>
            </w:r>
          </w:p>
        </w:tc>
        <w:tc>
          <w:tcPr>
            <w:tcW w:w="1548" w:type="dxa"/>
          </w:tcPr>
          <w:p>
            <w:pPr>
              <w:spacing w:after="0" w:line="240" w:lineRule="auto"/>
              <w:jc w:val="both"/>
              <w:rPr>
                <w:rFonts w:ascii="Times New Roman" w:hAnsi="Times New Roman" w:cs="Times New Roman"/>
                <w:sz w:val="24"/>
                <w:szCs w:val="24"/>
              </w:rPr>
            </w:pPr>
            <w:r>
              <w:rPr>
                <w:rFonts w:ascii="Times New Roman" w:hAnsi="Times New Roman" w:eastAsia="Times New Roman" w:cs="Times New Roman"/>
                <w:bCs/>
                <w:color w:val="000000"/>
                <w:sz w:val="24"/>
                <w:szCs w:val="24"/>
              </w:rPr>
              <w:t>0.00</w:t>
            </w:r>
            <w:r>
              <w:rPr>
                <w:rFonts w:ascii="Times New Roman" w:hAnsi="Times New Roman" w:eastAsia="Times New Roman" w:cs="Times New Roman"/>
                <w:bCs/>
                <w:color w:val="000000"/>
                <w:sz w:val="24"/>
                <w:szCs w:val="24"/>
                <w:lang w:val="ru-RU"/>
              </w:rPr>
              <w:t>2</w:t>
            </w:r>
            <w:r>
              <w:rPr>
                <w:rFonts w:ascii="Times New Roman" w:hAnsi="Times New Roman" w:eastAsia="Times New Roman" w:cs="Times New Roman"/>
                <w:bCs/>
                <w:color w:val="000000"/>
                <w:sz w:val="24"/>
                <w:szCs w:val="24"/>
              </w:rPr>
              <w:t>7±0.001</w:t>
            </w:r>
          </w:p>
        </w:tc>
        <w:tc>
          <w:tcPr>
            <w:tcW w:w="138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-1,44135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9" w:type="dxa"/>
            <w:vAlign w:val="center"/>
          </w:tcPr>
          <w:p>
            <w:pPr>
              <w:spacing w:after="0" w:line="240" w:lineRule="auto"/>
              <w:jc w:val="both"/>
              <w:rPr>
                <w:rFonts w:ascii="Times New Roman" w:hAnsi="Times New Roman" w:cs="Times New Roman"/>
                <w:sz w:val="24"/>
                <w:szCs w:val="24"/>
              </w:rPr>
            </w:pPr>
            <w:r>
              <w:rPr>
                <w:rFonts w:ascii="Times New Roman" w:hAnsi="Times New Roman" w:eastAsia="Times New Roman" w:cs="Times New Roman"/>
                <w:bCs/>
                <w:color w:val="000000"/>
                <w:sz w:val="24"/>
                <w:szCs w:val="24"/>
              </w:rPr>
              <w:t xml:space="preserve">Clade 2 </w:t>
            </w:r>
          </w:p>
        </w:tc>
        <w:tc>
          <w:tcPr>
            <w:tcW w:w="1256" w:type="dxa"/>
            <w:vAlign w:val="center"/>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323" w:type="dxa"/>
            <w:vAlign w:val="center"/>
          </w:tcPr>
          <w:p>
            <w:pPr>
              <w:spacing w:after="0" w:line="240" w:lineRule="auto"/>
              <w:jc w:val="both"/>
              <w:rPr>
                <w:rFonts w:ascii="Times New Roman" w:hAnsi="Times New Roman" w:cs="Times New Roman"/>
                <w:sz w:val="24"/>
                <w:szCs w:val="24"/>
                <w:lang w:val="ru-RU"/>
              </w:rPr>
            </w:pPr>
            <w:r>
              <w:rPr>
                <w:rFonts w:ascii="Times New Roman" w:hAnsi="Times New Roman" w:cs="Times New Roman"/>
                <w:sz w:val="24"/>
                <w:szCs w:val="24"/>
                <w:lang w:val="ru-RU"/>
              </w:rPr>
              <w:t>5</w:t>
            </w:r>
          </w:p>
        </w:tc>
        <w:tc>
          <w:tcPr>
            <w:tcW w:w="1428" w:type="dxa"/>
            <w:vAlign w:val="center"/>
          </w:tcPr>
          <w:p>
            <w:pPr>
              <w:spacing w:after="0" w:line="240" w:lineRule="auto"/>
              <w:jc w:val="both"/>
              <w:rPr>
                <w:rFonts w:ascii="Times New Roman" w:hAnsi="Times New Roman" w:cs="Times New Roman"/>
                <w:sz w:val="24"/>
                <w:szCs w:val="24"/>
              </w:rPr>
            </w:pPr>
            <w:r>
              <w:rPr>
                <w:rFonts w:ascii="Times New Roman" w:hAnsi="Times New Roman" w:eastAsia="Times New Roman" w:cs="Times New Roman"/>
                <w:bCs/>
                <w:color w:val="000000"/>
                <w:sz w:val="24"/>
                <w:szCs w:val="24"/>
              </w:rPr>
              <w:t>1.000±0.126</w:t>
            </w:r>
          </w:p>
        </w:tc>
        <w:tc>
          <w:tcPr>
            <w:tcW w:w="1548" w:type="dxa"/>
            <w:vAlign w:val="center"/>
          </w:tcPr>
          <w:p>
            <w:pPr>
              <w:spacing w:after="0" w:line="240" w:lineRule="auto"/>
              <w:jc w:val="both"/>
              <w:rPr>
                <w:rFonts w:ascii="Times New Roman" w:hAnsi="Times New Roman" w:cs="Times New Roman"/>
                <w:sz w:val="24"/>
                <w:szCs w:val="24"/>
              </w:rPr>
            </w:pPr>
            <w:r>
              <w:rPr>
                <w:rFonts w:ascii="Times New Roman" w:hAnsi="Times New Roman" w:eastAsia="Times New Roman" w:cs="Times New Roman"/>
                <w:bCs/>
                <w:color w:val="000000"/>
                <w:sz w:val="24"/>
                <w:szCs w:val="24"/>
              </w:rPr>
              <w:t>0.0122±0.003</w:t>
            </w:r>
          </w:p>
        </w:tc>
        <w:tc>
          <w:tcPr>
            <w:tcW w:w="1384" w:type="dxa"/>
          </w:tcPr>
          <w:p>
            <w:pPr>
              <w:spacing w:after="0" w:line="240" w:lineRule="auto"/>
              <w:jc w:val="both"/>
              <w:rPr>
                <w:rFonts w:ascii="Times New Roman" w:hAnsi="Times New Roman" w:cs="Times New Roman"/>
                <w:sz w:val="24"/>
                <w:szCs w:val="24"/>
                <w:lang w:val="ru-RU"/>
              </w:rPr>
            </w:pPr>
            <w:r>
              <w:rPr>
                <w:rFonts w:ascii="Times New Roman" w:hAnsi="Times New Roman" w:cs="Times New Roman"/>
                <w:sz w:val="24"/>
                <w:szCs w:val="24"/>
              </w:rPr>
              <w:t>-0.60926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9" w:type="dxa"/>
            <w:vAlign w:val="center"/>
          </w:tcPr>
          <w:p>
            <w:pPr>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bCs/>
                <w:color w:val="000000"/>
                <w:sz w:val="24"/>
                <w:szCs w:val="24"/>
              </w:rPr>
              <w:t>In total</w:t>
            </w:r>
          </w:p>
        </w:tc>
        <w:tc>
          <w:tcPr>
            <w:tcW w:w="1256"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107</w:t>
            </w:r>
          </w:p>
        </w:tc>
        <w:tc>
          <w:tcPr>
            <w:tcW w:w="1323"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26</w:t>
            </w:r>
          </w:p>
        </w:tc>
        <w:tc>
          <w:tcPr>
            <w:tcW w:w="1428"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0.589</w:t>
            </w:r>
            <w:r>
              <w:rPr>
                <w:rFonts w:ascii="Times New Roman" w:hAnsi="Times New Roman" w:eastAsia="Times New Roman" w:cs="Times New Roman"/>
                <w:bCs/>
                <w:color w:val="000000"/>
                <w:sz w:val="24"/>
                <w:szCs w:val="24"/>
              </w:rPr>
              <w:t>±0.056</w:t>
            </w:r>
          </w:p>
        </w:tc>
        <w:tc>
          <w:tcPr>
            <w:tcW w:w="1548" w:type="dxa"/>
          </w:tcPr>
          <w:p>
            <w:pPr>
              <w:spacing w:after="0" w:line="240" w:lineRule="auto"/>
              <w:jc w:val="both"/>
              <w:rPr>
                <w:rFonts w:ascii="Times New Roman" w:hAnsi="Times New Roman" w:cs="Times New Roman"/>
                <w:sz w:val="24"/>
                <w:szCs w:val="24"/>
              </w:rPr>
            </w:pPr>
            <w:r>
              <w:rPr>
                <w:rFonts w:ascii="Times New Roman" w:hAnsi="Times New Roman" w:eastAsia="Times New Roman" w:cs="Times New Roman"/>
                <w:bCs/>
                <w:color w:val="000000"/>
                <w:sz w:val="24"/>
                <w:szCs w:val="24"/>
              </w:rPr>
              <w:t>0.0071±0.002</w:t>
            </w:r>
          </w:p>
        </w:tc>
        <w:tc>
          <w:tcPr>
            <w:tcW w:w="1384" w:type="dxa"/>
          </w:tcPr>
          <w:p>
            <w:pPr>
              <w:spacing w:after="0" w:line="240" w:lineRule="auto"/>
              <w:jc w:val="both"/>
              <w:rPr>
                <w:rFonts w:ascii="Times New Roman" w:hAnsi="Times New Roman" w:cs="Times New Roman"/>
                <w:sz w:val="24"/>
                <w:szCs w:val="24"/>
                <w:lang w:val="ru-RU"/>
              </w:rPr>
            </w:pPr>
            <w:r>
              <w:rPr>
                <w:rFonts w:ascii="Times New Roman" w:hAnsi="Times New Roman" w:cs="Times New Roman"/>
                <w:sz w:val="24"/>
                <w:szCs w:val="24"/>
              </w:rPr>
              <w:t>-2.05858</w:t>
            </w:r>
            <w:r>
              <w:rPr>
                <w:rFonts w:ascii="Times New Roman" w:hAnsi="Times New Roman" w:cs="Times New Roman"/>
                <w:sz w:val="24"/>
                <w:szCs w:val="24"/>
                <w:lang w:val="ru-RU"/>
              </w:rPr>
              <w:t>*</w:t>
            </w:r>
          </w:p>
        </w:tc>
      </w:tr>
    </w:tbl>
    <w:p>
      <w:pPr>
        <w:spacing w:after="0" w:line="24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Note: Significant Tajima's D values are indicated by * (p &lt; .05) or ** (p &lt; .001). Clade 2 includes a single sequence of </w:t>
      </w:r>
      <w:r>
        <w:rPr>
          <w:rFonts w:ascii="Times New Roman" w:hAnsi="Times New Roman" w:cs="Times New Roman"/>
          <w:bCs/>
          <w:i/>
          <w:iCs/>
          <w:sz w:val="24"/>
          <w:szCs w:val="24"/>
          <w:lang w:eastAsia="en-US"/>
        </w:rPr>
        <w:t>S. liui</w:t>
      </w:r>
      <w:r>
        <w:rPr>
          <w:rFonts w:ascii="Times New Roman" w:hAnsi="Times New Roman" w:cs="Times New Roman"/>
          <w:bCs/>
          <w:iCs/>
          <w:sz w:val="24"/>
          <w:szCs w:val="24"/>
          <w:lang w:eastAsia="en-US"/>
        </w:rPr>
        <w:t xml:space="preserve">. </w:t>
      </w:r>
    </w:p>
    <w:p>
      <w:pPr>
        <w:spacing w:after="0" w:line="240" w:lineRule="auto"/>
        <w:jc w:val="both"/>
        <w:rPr>
          <w:rFonts w:ascii="Times New Roman" w:hAnsi="Times New Roman" w:cs="Times New Roman"/>
          <w:sz w:val="24"/>
          <w:szCs w:val="24"/>
          <w:lang w:eastAsia="en-US"/>
        </w:rPr>
      </w:pPr>
    </w:p>
    <w:p>
      <w:pPr>
        <w:spacing w:after="0" w:line="24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The ITS1 gene marker was analyzed in the specimens from the Clade 1, as the Clade 2 representatives were absent in our collection. We randomly sorted 5-10 specimens from each region and successfully sequenced 10 specimens from the North Atlantic, five from the South Atlantic and eight from the Indian Ocean. Genetic diversity was very low among the sequences: 19 out of 23 were identical and the others were differed in 1-12 substitutions</w:t>
      </w:r>
    </w:p>
    <w:p>
      <w:pPr>
        <w:spacing w:after="0" w:line="240" w:lineRule="auto"/>
        <w:jc w:val="both"/>
        <w:rPr>
          <w:rFonts w:ascii="Times New Roman" w:hAnsi="Times New Roman" w:cs="Times New Roman"/>
          <w:b/>
          <w:sz w:val="24"/>
          <w:szCs w:val="24"/>
          <w:lang w:eastAsia="en-US"/>
        </w:rPr>
      </w:pP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3.2. Morphological variability.</w:t>
      </w:r>
    </w:p>
    <w:p>
      <w:pPr>
        <w:spacing w:after="0" w:line="240" w:lineRule="auto"/>
        <w:jc w:val="both"/>
        <w:rPr>
          <w:rFonts w:ascii="Times New Roman" w:hAnsi="Times New Roman" w:cs="Times New Roman"/>
          <w:sz w:val="24"/>
          <w:szCs w:val="24"/>
          <w:lang w:eastAsia="en-US"/>
        </w:rPr>
      </w:pPr>
      <w:commentRangeStart w:id="11"/>
      <w:r>
        <w:rPr>
          <w:rFonts w:ascii="Times New Roman" w:hAnsi="Times New Roman" w:cs="Times New Roman"/>
          <w:sz w:val="24"/>
          <w:szCs w:val="24"/>
          <w:lang w:eastAsia="en-US"/>
        </w:rPr>
        <w:t>Four characters</w:t>
      </w:r>
      <w:ins w:id="6" w:author="user" w:date="2023-04-13T18:47:00Z">
        <w:r>
          <w:rPr>
            <w:rFonts w:ascii="Times New Roman" w:hAnsi="Times New Roman" w:cs="Times New Roman"/>
            <w:sz w:val="24"/>
            <w:szCs w:val="24"/>
            <w:lang w:eastAsia="en-US"/>
          </w:rPr>
          <w:t xml:space="preserve"> </w:t>
        </w:r>
      </w:ins>
      <w:r>
        <w:rPr>
          <w:rFonts w:ascii="Times New Roman" w:hAnsi="Times New Roman" w:cs="Times New Roman"/>
          <w:sz w:val="24"/>
          <w:szCs w:val="24"/>
          <w:lang w:eastAsia="en-US"/>
        </w:rPr>
        <w:t>(</w:t>
      </w:r>
      <w:r>
        <w:rPr>
          <w:rFonts w:ascii="Times New Roman" w:hAnsi="Times New Roman" w:eastAsia="Times New Roman" w:cs="Times New Roman"/>
          <w:color w:val="000000"/>
          <w:sz w:val="24"/>
          <w:szCs w:val="24"/>
        </w:rPr>
        <w:t>numerous lateral spines arranged in two or more rows on the telson, presence of the medial dorsal groove on the scaphocerite</w:t>
      </w:r>
      <w:r>
        <w:rPr>
          <w:rFonts w:ascii="Times New Roman" w:hAnsi="Times New Roman" w:eastAsia="Times New Roman" w:cs="Times New Roman"/>
          <w:color w:val="000000"/>
          <w:sz w:val="24"/>
          <w:szCs w:val="24"/>
          <w:lang w:eastAsia="en-US"/>
        </w:rPr>
        <w:t xml:space="preserve">, </w:t>
      </w:r>
      <w:r>
        <w:rPr>
          <w:rFonts w:ascii="Times New Roman" w:hAnsi="Times New Roman" w:eastAsia="Times New Roman" w:cs="Times New Roman"/>
          <w:color w:val="000000"/>
          <w:sz w:val="24"/>
          <w:szCs w:val="24"/>
        </w:rPr>
        <w:t>number of the movable spines on the ischium of the third pereopod (anterior row of spines), number of the movable spines on the carpus of the third pereopod (anterior row of spines)</w:t>
      </w:r>
      <w:r>
        <w:rPr>
          <w:rFonts w:ascii="Times New Roman" w:hAnsi="Times New Roman" w:cs="Times New Roman"/>
          <w:sz w:val="24"/>
          <w:szCs w:val="24"/>
          <w:lang w:eastAsia="en-US"/>
        </w:rPr>
        <w:t xml:space="preserve"> with no variance were also removed from the analysis. Overall, 28 characters of 73 specimens were used in statistical analyses.</w:t>
      </w:r>
      <w:commentRangeEnd w:id="11"/>
      <w:r>
        <w:rPr>
          <w:rStyle w:val="8"/>
          <w:rFonts w:ascii="Times New Roman" w:hAnsi="Times New Roman" w:cs="Times New Roman"/>
          <w:sz w:val="24"/>
          <w:szCs w:val="24"/>
        </w:rPr>
        <w:commentReference w:id="11"/>
      </w:r>
    </w:p>
    <w:p>
      <w:pPr>
        <w:spacing w:after="0" w:line="240" w:lineRule="auto"/>
        <w:jc w:val="both"/>
        <w:rPr>
          <w:rFonts w:ascii="Times New Roman" w:hAnsi="Times New Roman" w:cs="Times New Roman"/>
          <w:sz w:val="24"/>
          <w:szCs w:val="24"/>
          <w:lang w:eastAsia="en-US"/>
        </w:rPr>
      </w:pPr>
    </w:p>
    <w:p>
      <w:pPr>
        <w:spacing w:after="0" w:line="24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RDA model with carapace length and height as the predictors was statistically significant (</w:t>
      </w:r>
      <w:commentRangeStart w:id="12"/>
      <w:commentRangeStart w:id="13"/>
      <w:r>
        <w:rPr>
          <w:rFonts w:ascii="Times New Roman" w:hAnsi="Times New Roman" w:cs="Times New Roman"/>
          <w:sz w:val="24"/>
          <w:szCs w:val="24"/>
          <w:lang w:eastAsia="en-US"/>
        </w:rPr>
        <w:t>ANOVA</w:t>
      </w:r>
      <w:commentRangeEnd w:id="12"/>
      <w:r>
        <w:rPr>
          <w:rStyle w:val="8"/>
          <w:rFonts w:ascii="Times New Roman" w:hAnsi="Times New Roman" w:cs="Times New Roman"/>
          <w:sz w:val="24"/>
          <w:szCs w:val="24"/>
        </w:rPr>
        <w:commentReference w:id="12"/>
      </w:r>
      <w:commentRangeEnd w:id="13"/>
      <w:r>
        <w:commentReference w:id="13"/>
      </w:r>
      <w:r>
        <w:rPr>
          <w:rFonts w:ascii="Times New Roman" w:hAnsi="Times New Roman" w:cs="Times New Roman"/>
          <w:sz w:val="24"/>
          <w:szCs w:val="24"/>
          <w:lang w:eastAsia="en-US"/>
        </w:rPr>
        <w:t xml:space="preserve">: </w:t>
      </w:r>
      <w:r>
        <w:rPr>
          <w:rFonts w:ascii="Times New Roman" w:hAnsi="Times New Roman" w:cs="Times New Roman"/>
          <w:b/>
          <w:bCs/>
          <w:sz w:val="24"/>
          <w:szCs w:val="24"/>
          <w:lang w:eastAsia="en-US"/>
        </w:rPr>
        <w:t>F = 7.3655, p = 0.0001</w:t>
      </w:r>
      <w:r>
        <w:rPr>
          <w:rFonts w:ascii="Times New Roman" w:hAnsi="Times New Roman" w:cs="Times New Roman"/>
          <w:sz w:val="24"/>
          <w:szCs w:val="24"/>
          <w:lang w:eastAsia="en-US"/>
        </w:rPr>
        <w:t xml:space="preserve">). The two canonical axes described 18% of the total variance, which suggested that 82% of the morphological variance was not related to the body size and 38% of the residual variability was determined by PCA1 and PCA2. </w:t>
      </w:r>
    </w:p>
    <w:p>
      <w:pPr>
        <w:spacing w:after="0" w:line="240" w:lineRule="auto"/>
        <w:jc w:val="both"/>
        <w:rPr>
          <w:rFonts w:ascii="Times New Roman" w:hAnsi="Times New Roman" w:cs="Times New Roman"/>
          <w:b/>
          <w:sz w:val="24"/>
          <w:szCs w:val="24"/>
          <w:lang w:eastAsia="en-US"/>
        </w:rPr>
      </w:pPr>
    </w:p>
    <w:p>
      <w:pPr>
        <w:spacing w:after="0" w:line="240" w:lineRule="auto"/>
        <w:rPr>
          <w:rFonts w:ascii="Times New Roman" w:hAnsi="Times New Roman" w:cs="Times New Roman"/>
          <w:sz w:val="24"/>
          <w:szCs w:val="24"/>
          <w:lang w:eastAsia="en-US"/>
        </w:rPr>
      </w:pPr>
      <w:r>
        <w:rPr>
          <w:rFonts w:ascii="Times New Roman" w:hAnsi="Times New Roman" w:cs="Times New Roman"/>
          <w:sz w:val="24"/>
          <w:szCs w:val="24"/>
          <w:highlight w:val="cyan"/>
          <w:lang w:eastAsia="en-US"/>
        </w:rPr>
        <w:t>Table 3.</w:t>
      </w:r>
      <w:r>
        <w:rPr>
          <w:rFonts w:ascii="Times New Roman" w:hAnsi="Times New Roman" w:cs="Times New Roman"/>
          <w:sz w:val="24"/>
          <w:szCs w:val="24"/>
          <w:lang w:eastAsia="en-US"/>
        </w:rPr>
        <w:t xml:space="preserve"> Partitioning of variance for morphological characters of </w:t>
      </w:r>
      <w:r>
        <w:rPr>
          <w:rFonts w:ascii="Times New Roman" w:hAnsi="Times New Roman" w:cs="Times New Roman"/>
          <w:i/>
          <w:sz w:val="24"/>
          <w:szCs w:val="24"/>
          <w:lang w:eastAsia="en-US"/>
        </w:rPr>
        <w:t>Systellaspis debilis</w:t>
      </w:r>
      <w:r>
        <w:rPr>
          <w:rFonts w:ascii="Times New Roman" w:hAnsi="Times New Roman" w:cs="Times New Roman"/>
          <w:sz w:val="24"/>
          <w:szCs w:val="24"/>
          <w:lang w:eastAsia="en-US"/>
        </w:rPr>
        <w:t xml:space="preserve"> based on RDA results. The constrained axes correspond with the body size, and the unconstrained describe the characters that do not correlate with the size.</w:t>
      </w:r>
    </w:p>
    <w:tbl>
      <w:tblPr>
        <w:tblStyle w:val="31"/>
        <w:tblW w:w="8640" w:type="dxa"/>
        <w:tblInd w:w="0" w:type="dxa"/>
        <w:tblLayout w:type="fixed"/>
        <w:tblCellMar>
          <w:top w:w="0" w:type="dxa"/>
          <w:left w:w="115" w:type="dxa"/>
          <w:bottom w:w="0" w:type="dxa"/>
          <w:right w:w="115" w:type="dxa"/>
        </w:tblCellMar>
      </w:tblPr>
      <w:tblGrid>
        <w:gridCol w:w="3180"/>
        <w:gridCol w:w="1360"/>
        <w:gridCol w:w="1340"/>
        <w:gridCol w:w="1320"/>
        <w:gridCol w:w="1440"/>
      </w:tblGrid>
      <w:tr>
        <w:tblPrEx>
          <w:tblCellMar>
            <w:top w:w="0" w:type="dxa"/>
            <w:left w:w="115" w:type="dxa"/>
            <w:bottom w:w="0" w:type="dxa"/>
            <w:right w:w="115" w:type="dxa"/>
          </w:tblCellMar>
        </w:tblPrEx>
        <w:trPr>
          <w:trHeight w:val="600" w:hRule="atLeast"/>
        </w:trPr>
        <w:tc>
          <w:tcPr>
            <w:tcW w:w="3180" w:type="dxa"/>
            <w:tcBorders>
              <w:top w:val="single" w:color="000000" w:sz="8" w:space="0"/>
              <w:left w:val="single" w:color="000000" w:sz="8" w:space="0"/>
              <w:bottom w:val="single" w:color="000000" w:sz="8" w:space="0"/>
              <w:right w:val="single" w:color="000000" w:sz="8" w:space="0"/>
            </w:tcBorders>
            <w:shd w:val="clear" w:color="auto" w:fill="auto"/>
            <w:vAlign w:val="center"/>
          </w:tcPr>
          <w:p>
            <w:pPr>
              <w:spacing w:after="0" w:line="240" w:lineRule="auto"/>
              <w:jc w:val="both"/>
              <w:rPr>
                <w:rFonts w:ascii="Times New Roman" w:hAnsi="Times New Roman" w:eastAsia="Times New Roman" w:cs="Times New Roman"/>
                <w:i/>
                <w:iCs/>
                <w:color w:val="000000"/>
                <w:sz w:val="24"/>
                <w:szCs w:val="24"/>
              </w:rPr>
            </w:pPr>
            <w:r>
              <w:rPr>
                <w:rFonts w:ascii="Times New Roman" w:hAnsi="Times New Roman" w:eastAsia="Times New Roman" w:cs="Times New Roman"/>
                <w:i/>
                <w:iCs/>
                <w:color w:val="000000"/>
                <w:sz w:val="24"/>
                <w:szCs w:val="24"/>
              </w:rPr>
              <w:t>Axis type</w:t>
            </w:r>
          </w:p>
        </w:tc>
        <w:tc>
          <w:tcPr>
            <w:tcW w:w="2700" w:type="dxa"/>
            <w:gridSpan w:val="2"/>
            <w:tcBorders>
              <w:top w:val="single" w:color="000000" w:sz="8" w:space="0"/>
              <w:left w:val="nil"/>
              <w:bottom w:val="single" w:color="000000" w:sz="8" w:space="0"/>
              <w:right w:val="single" w:color="000000" w:sz="8" w:space="0"/>
            </w:tcBorders>
            <w:shd w:val="clear" w:color="auto" w:fill="auto"/>
            <w:vAlign w:val="center"/>
          </w:tcPr>
          <w:p>
            <w:pPr>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Constrained     </w:t>
            </w:r>
          </w:p>
        </w:tc>
        <w:tc>
          <w:tcPr>
            <w:tcW w:w="2760" w:type="dxa"/>
            <w:gridSpan w:val="2"/>
            <w:tcBorders>
              <w:top w:val="single" w:color="000000" w:sz="8" w:space="0"/>
              <w:left w:val="nil"/>
              <w:bottom w:val="single" w:color="000000" w:sz="8" w:space="0"/>
              <w:right w:val="single" w:color="000000" w:sz="8" w:space="0"/>
            </w:tcBorders>
            <w:shd w:val="clear" w:color="auto" w:fill="auto"/>
            <w:vAlign w:val="center"/>
          </w:tcPr>
          <w:p>
            <w:pPr>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Unconstrained  </w:t>
            </w:r>
          </w:p>
        </w:tc>
      </w:tr>
      <w:tr>
        <w:tblPrEx>
          <w:tblCellMar>
            <w:top w:w="0" w:type="dxa"/>
            <w:left w:w="115" w:type="dxa"/>
            <w:bottom w:w="0" w:type="dxa"/>
            <w:right w:w="115" w:type="dxa"/>
          </w:tblCellMar>
        </w:tblPrEx>
        <w:trPr>
          <w:trHeight w:val="315" w:hRule="atLeast"/>
        </w:trPr>
        <w:tc>
          <w:tcPr>
            <w:tcW w:w="3180" w:type="dxa"/>
            <w:tcBorders>
              <w:top w:val="nil"/>
              <w:left w:val="single" w:color="000000" w:sz="8" w:space="0"/>
              <w:bottom w:val="single" w:color="000000" w:sz="8" w:space="0"/>
              <w:right w:val="single" w:color="000000" w:sz="8" w:space="0"/>
            </w:tcBorders>
            <w:shd w:val="clear" w:color="auto" w:fill="auto"/>
            <w:vAlign w:val="center"/>
          </w:tcPr>
          <w:p>
            <w:pPr>
              <w:spacing w:after="0"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Axis</w:t>
            </w:r>
          </w:p>
        </w:tc>
        <w:tc>
          <w:tcPr>
            <w:tcW w:w="1360" w:type="dxa"/>
            <w:tcBorders>
              <w:top w:val="nil"/>
              <w:left w:val="nil"/>
              <w:bottom w:val="single" w:color="000000" w:sz="8" w:space="0"/>
              <w:right w:val="single" w:color="000000" w:sz="8" w:space="0"/>
            </w:tcBorders>
            <w:shd w:val="clear" w:color="auto" w:fill="auto"/>
            <w:vAlign w:val="center"/>
          </w:tcPr>
          <w:p>
            <w:pPr>
              <w:spacing w:after="0" w:line="240"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RDA1</w:t>
            </w:r>
          </w:p>
        </w:tc>
        <w:tc>
          <w:tcPr>
            <w:tcW w:w="1340" w:type="dxa"/>
            <w:tcBorders>
              <w:top w:val="nil"/>
              <w:left w:val="nil"/>
              <w:bottom w:val="single" w:color="000000" w:sz="8" w:space="0"/>
              <w:right w:val="single" w:color="000000" w:sz="8" w:space="0"/>
            </w:tcBorders>
            <w:shd w:val="clear" w:color="auto" w:fill="auto"/>
            <w:vAlign w:val="center"/>
          </w:tcPr>
          <w:p>
            <w:pPr>
              <w:spacing w:after="0" w:line="240"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RDA2</w:t>
            </w:r>
          </w:p>
        </w:tc>
        <w:tc>
          <w:tcPr>
            <w:tcW w:w="1320" w:type="dxa"/>
            <w:tcBorders>
              <w:top w:val="nil"/>
              <w:left w:val="nil"/>
              <w:bottom w:val="single" w:color="000000" w:sz="8" w:space="0"/>
              <w:right w:val="single" w:color="000000" w:sz="8" w:space="0"/>
            </w:tcBorders>
            <w:shd w:val="clear" w:color="auto" w:fill="auto"/>
            <w:vAlign w:val="center"/>
          </w:tcPr>
          <w:p>
            <w:pPr>
              <w:spacing w:after="0" w:line="240"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PC1</w:t>
            </w:r>
          </w:p>
        </w:tc>
        <w:tc>
          <w:tcPr>
            <w:tcW w:w="1440" w:type="dxa"/>
            <w:tcBorders>
              <w:top w:val="nil"/>
              <w:left w:val="nil"/>
              <w:bottom w:val="single" w:color="000000" w:sz="8" w:space="0"/>
              <w:right w:val="single" w:color="000000" w:sz="8" w:space="0"/>
            </w:tcBorders>
            <w:shd w:val="clear" w:color="auto" w:fill="auto"/>
            <w:vAlign w:val="center"/>
          </w:tcPr>
          <w:p>
            <w:pPr>
              <w:spacing w:after="0" w:line="240"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PC2</w:t>
            </w:r>
          </w:p>
        </w:tc>
      </w:tr>
      <w:tr>
        <w:tblPrEx>
          <w:tblCellMar>
            <w:top w:w="0" w:type="dxa"/>
            <w:left w:w="115" w:type="dxa"/>
            <w:bottom w:w="0" w:type="dxa"/>
            <w:right w:w="115" w:type="dxa"/>
          </w:tblCellMar>
        </w:tblPrEx>
        <w:trPr>
          <w:trHeight w:val="405" w:hRule="atLeast"/>
        </w:trPr>
        <w:tc>
          <w:tcPr>
            <w:tcW w:w="3180" w:type="dxa"/>
            <w:tcBorders>
              <w:top w:val="nil"/>
              <w:left w:val="single" w:color="000000" w:sz="8" w:space="0"/>
              <w:bottom w:val="single" w:color="000000" w:sz="8" w:space="0"/>
              <w:right w:val="single" w:color="000000" w:sz="8" w:space="0"/>
            </w:tcBorders>
            <w:shd w:val="clear" w:color="auto" w:fill="D9D9D9"/>
            <w:vAlign w:val="center"/>
          </w:tcPr>
          <w:p>
            <w:pPr>
              <w:spacing w:after="0" w:line="240" w:lineRule="auto"/>
              <w:rPr>
                <w:rFonts w:ascii="Times New Roman" w:hAnsi="Times New Roman" w:eastAsia="Times New Roman" w:cs="Times New Roman"/>
                <w:b/>
                <w:bCs/>
                <w:color w:val="000000"/>
                <w:sz w:val="24"/>
                <w:szCs w:val="24"/>
              </w:rPr>
            </w:pPr>
            <w:r>
              <w:rPr>
                <w:rFonts w:ascii="Times New Roman" w:hAnsi="Times New Roman" w:cs="Times New Roman"/>
                <w:b/>
                <w:bCs/>
                <w:sz w:val="24"/>
                <w:szCs w:val="24"/>
              </w:rPr>
              <w:t xml:space="preserve">Eigenvalue            </w:t>
            </w:r>
          </w:p>
        </w:tc>
        <w:tc>
          <w:tcPr>
            <w:tcW w:w="1360" w:type="dxa"/>
            <w:tcBorders>
              <w:top w:val="nil"/>
              <w:left w:val="nil"/>
              <w:bottom w:val="single" w:color="000000" w:sz="8" w:space="0"/>
              <w:right w:val="single" w:color="000000" w:sz="8" w:space="0"/>
            </w:tcBorders>
            <w:shd w:val="clear" w:color="auto" w:fill="D9D9D9"/>
            <w:vAlign w:val="center"/>
          </w:tcPr>
          <w:p>
            <w:pPr>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5.0983</w:t>
            </w:r>
          </w:p>
        </w:tc>
        <w:tc>
          <w:tcPr>
            <w:tcW w:w="1340" w:type="dxa"/>
            <w:tcBorders>
              <w:top w:val="nil"/>
              <w:left w:val="nil"/>
              <w:bottom w:val="single" w:color="000000" w:sz="8" w:space="0"/>
              <w:right w:val="single" w:color="000000" w:sz="8" w:space="0"/>
            </w:tcBorders>
            <w:shd w:val="clear" w:color="auto" w:fill="D9D9D9"/>
            <w:vAlign w:val="center"/>
          </w:tcPr>
          <w:p>
            <w:pPr>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0.2853</w:t>
            </w:r>
          </w:p>
        </w:tc>
        <w:tc>
          <w:tcPr>
            <w:tcW w:w="1320" w:type="dxa"/>
            <w:tcBorders>
              <w:top w:val="nil"/>
              <w:left w:val="nil"/>
              <w:bottom w:val="single" w:color="000000" w:sz="8" w:space="0"/>
              <w:right w:val="single" w:color="000000" w:sz="8" w:space="0"/>
            </w:tcBorders>
            <w:shd w:val="clear" w:color="auto" w:fill="D9D9D9"/>
            <w:vAlign w:val="center"/>
          </w:tcPr>
          <w:p>
            <w:pPr>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7.4947</w:t>
            </w:r>
          </w:p>
        </w:tc>
        <w:tc>
          <w:tcPr>
            <w:tcW w:w="1440" w:type="dxa"/>
            <w:tcBorders>
              <w:top w:val="nil"/>
              <w:left w:val="nil"/>
              <w:bottom w:val="single" w:color="000000" w:sz="8" w:space="0"/>
              <w:right w:val="single" w:color="000000" w:sz="8" w:space="0"/>
            </w:tcBorders>
            <w:shd w:val="clear" w:color="auto" w:fill="D9D9D9"/>
            <w:vAlign w:val="center"/>
          </w:tcPr>
          <w:p>
            <w:pPr>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3.6436</w:t>
            </w:r>
          </w:p>
        </w:tc>
      </w:tr>
      <w:tr>
        <w:tblPrEx>
          <w:tblCellMar>
            <w:top w:w="0" w:type="dxa"/>
            <w:left w:w="115" w:type="dxa"/>
            <w:bottom w:w="0" w:type="dxa"/>
            <w:right w:w="115" w:type="dxa"/>
          </w:tblCellMar>
        </w:tblPrEx>
        <w:trPr>
          <w:trHeight w:val="660" w:hRule="atLeast"/>
        </w:trPr>
        <w:tc>
          <w:tcPr>
            <w:tcW w:w="3180" w:type="dxa"/>
            <w:tcBorders>
              <w:top w:val="nil"/>
              <w:left w:val="single" w:color="000000" w:sz="8" w:space="0"/>
              <w:bottom w:val="single" w:color="000000" w:sz="8" w:space="0"/>
              <w:right w:val="single" w:color="000000" w:sz="8" w:space="0"/>
            </w:tcBorders>
            <w:shd w:val="clear" w:color="auto" w:fill="auto"/>
            <w:vAlign w:val="center"/>
          </w:tcPr>
          <w:p>
            <w:pPr>
              <w:spacing w:after="0" w:line="240" w:lineRule="auto"/>
              <w:rPr>
                <w:rFonts w:ascii="Times New Roman" w:hAnsi="Times New Roman" w:eastAsia="Times New Roman" w:cs="Times New Roman"/>
                <w:b/>
                <w:bCs/>
                <w:color w:val="000000"/>
                <w:sz w:val="24"/>
                <w:szCs w:val="24"/>
              </w:rPr>
            </w:pPr>
            <w:r>
              <w:rPr>
                <w:rFonts w:ascii="Times New Roman" w:hAnsi="Times New Roman" w:cs="Times New Roman"/>
                <w:b/>
                <w:bCs/>
                <w:sz w:val="24"/>
                <w:szCs w:val="24"/>
              </w:rPr>
              <w:t>Proportion of Variance Explained</w:t>
            </w:r>
          </w:p>
        </w:tc>
        <w:tc>
          <w:tcPr>
            <w:tcW w:w="1360" w:type="dxa"/>
            <w:tcBorders>
              <w:top w:val="nil"/>
              <w:left w:val="nil"/>
              <w:bottom w:val="single" w:color="000000" w:sz="8" w:space="0"/>
              <w:right w:val="single" w:color="000000" w:sz="8" w:space="0"/>
            </w:tcBorders>
            <w:shd w:val="clear" w:color="auto" w:fill="auto"/>
            <w:vAlign w:val="center"/>
          </w:tcPr>
          <w:p>
            <w:pPr>
              <w:spacing w:after="0" w:line="240"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0.1728</w:t>
            </w:r>
          </w:p>
        </w:tc>
        <w:tc>
          <w:tcPr>
            <w:tcW w:w="1340" w:type="dxa"/>
            <w:tcBorders>
              <w:top w:val="nil"/>
              <w:left w:val="nil"/>
              <w:bottom w:val="single" w:color="000000" w:sz="8" w:space="0"/>
              <w:right w:val="single" w:color="000000" w:sz="8" w:space="0"/>
            </w:tcBorders>
            <w:shd w:val="clear" w:color="auto" w:fill="auto"/>
            <w:vAlign w:val="center"/>
          </w:tcPr>
          <w:p>
            <w:pPr>
              <w:spacing w:after="0" w:line="240"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0.0097</w:t>
            </w:r>
          </w:p>
        </w:tc>
        <w:tc>
          <w:tcPr>
            <w:tcW w:w="1320" w:type="dxa"/>
            <w:tcBorders>
              <w:top w:val="nil"/>
              <w:left w:val="nil"/>
              <w:bottom w:val="single" w:color="000000" w:sz="8" w:space="0"/>
              <w:right w:val="single" w:color="000000" w:sz="8" w:space="0"/>
            </w:tcBorders>
            <w:shd w:val="clear" w:color="auto" w:fill="auto"/>
            <w:vAlign w:val="center"/>
          </w:tcPr>
          <w:p>
            <w:pPr>
              <w:spacing w:after="0" w:line="240"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0.254</w:t>
            </w:r>
          </w:p>
        </w:tc>
        <w:tc>
          <w:tcPr>
            <w:tcW w:w="1440" w:type="dxa"/>
            <w:tcBorders>
              <w:top w:val="nil"/>
              <w:left w:val="nil"/>
              <w:bottom w:val="single" w:color="000000" w:sz="8" w:space="0"/>
              <w:right w:val="single" w:color="000000" w:sz="8" w:space="0"/>
            </w:tcBorders>
            <w:shd w:val="clear" w:color="auto" w:fill="auto"/>
            <w:vAlign w:val="center"/>
          </w:tcPr>
          <w:p>
            <w:pPr>
              <w:spacing w:after="0" w:line="240"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0.1235</w:t>
            </w:r>
          </w:p>
        </w:tc>
      </w:tr>
      <w:tr>
        <w:tblPrEx>
          <w:tblCellMar>
            <w:top w:w="0" w:type="dxa"/>
            <w:left w:w="115" w:type="dxa"/>
            <w:bottom w:w="0" w:type="dxa"/>
            <w:right w:w="115" w:type="dxa"/>
          </w:tblCellMar>
        </w:tblPrEx>
        <w:trPr>
          <w:trHeight w:val="420" w:hRule="atLeast"/>
        </w:trPr>
        <w:tc>
          <w:tcPr>
            <w:tcW w:w="3180" w:type="dxa"/>
            <w:vMerge w:val="restart"/>
            <w:tcBorders>
              <w:top w:val="nil"/>
              <w:left w:val="single" w:color="000000" w:sz="8" w:space="0"/>
              <w:bottom w:val="single" w:color="000000" w:sz="8" w:space="0"/>
              <w:right w:val="single" w:color="000000" w:sz="8" w:space="0"/>
            </w:tcBorders>
            <w:shd w:val="clear" w:color="auto" w:fill="D9D9D9"/>
            <w:vAlign w:val="center"/>
          </w:tcPr>
          <w:p>
            <w:pPr>
              <w:spacing w:after="0"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Cumulative Proportion of Variance explained</w:t>
            </w:r>
          </w:p>
        </w:tc>
        <w:tc>
          <w:tcPr>
            <w:tcW w:w="2700" w:type="dxa"/>
            <w:gridSpan w:val="2"/>
            <w:tcBorders>
              <w:top w:val="single" w:color="000000" w:sz="8" w:space="0"/>
              <w:left w:val="nil"/>
              <w:bottom w:val="single" w:color="000000" w:sz="8" w:space="0"/>
              <w:right w:val="single" w:color="000000" w:sz="8" w:space="0"/>
            </w:tcBorders>
            <w:shd w:val="clear" w:color="auto" w:fill="D9D9D9"/>
            <w:vAlign w:val="center"/>
          </w:tcPr>
          <w:p>
            <w:pPr>
              <w:spacing w:after="0" w:line="240"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0.1825</w:t>
            </w:r>
          </w:p>
        </w:tc>
        <w:tc>
          <w:tcPr>
            <w:tcW w:w="2760" w:type="dxa"/>
            <w:gridSpan w:val="2"/>
            <w:tcBorders>
              <w:top w:val="single" w:color="000000" w:sz="8" w:space="0"/>
              <w:left w:val="nil"/>
              <w:bottom w:val="single" w:color="000000" w:sz="8" w:space="0"/>
              <w:right w:val="single" w:color="000000" w:sz="8" w:space="0"/>
            </w:tcBorders>
            <w:shd w:val="clear" w:color="auto" w:fill="D9D9D9"/>
            <w:vAlign w:val="center"/>
          </w:tcPr>
          <w:p>
            <w:pPr>
              <w:spacing w:after="0" w:line="240"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0.3775</w:t>
            </w:r>
          </w:p>
        </w:tc>
      </w:tr>
      <w:tr>
        <w:tblPrEx>
          <w:tblCellMar>
            <w:top w:w="0" w:type="dxa"/>
            <w:left w:w="115" w:type="dxa"/>
            <w:bottom w:w="0" w:type="dxa"/>
            <w:right w:w="115" w:type="dxa"/>
          </w:tblCellMar>
        </w:tblPrEx>
        <w:trPr>
          <w:trHeight w:val="315" w:hRule="atLeast"/>
        </w:trPr>
        <w:tc>
          <w:tcPr>
            <w:tcW w:w="3180" w:type="dxa"/>
            <w:vMerge w:val="continue"/>
            <w:tcBorders>
              <w:top w:val="nil"/>
              <w:left w:val="single" w:color="000000" w:sz="8" w:space="0"/>
              <w:bottom w:val="single" w:color="000000" w:sz="8" w:space="0"/>
              <w:right w:val="single" w:color="000000" w:sz="8" w:space="0"/>
            </w:tcBorders>
            <w:shd w:val="clear" w:color="auto" w:fill="D9D9D9"/>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4"/>
                <w:szCs w:val="24"/>
              </w:rPr>
            </w:pPr>
          </w:p>
        </w:tc>
        <w:tc>
          <w:tcPr>
            <w:tcW w:w="5460" w:type="dxa"/>
            <w:gridSpan w:val="4"/>
            <w:tcBorders>
              <w:top w:val="single" w:color="000000" w:sz="8" w:space="0"/>
              <w:left w:val="nil"/>
              <w:bottom w:val="single" w:color="000000" w:sz="8" w:space="0"/>
              <w:right w:val="single" w:color="000000" w:sz="8" w:space="0"/>
            </w:tcBorders>
            <w:shd w:val="clear" w:color="auto" w:fill="D9D9D9"/>
            <w:vAlign w:val="center"/>
          </w:tcPr>
          <w:p>
            <w:pPr>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0.56</w:t>
            </w:r>
          </w:p>
        </w:tc>
      </w:tr>
    </w:tbl>
    <w:p>
      <w:pPr>
        <w:spacing w:after="0" w:line="240" w:lineRule="auto"/>
        <w:jc w:val="both"/>
        <w:rPr>
          <w:rFonts w:ascii="Times New Roman" w:hAnsi="Times New Roman" w:cs="Times New Roman"/>
          <w:sz w:val="24"/>
          <w:szCs w:val="24"/>
          <w:lang w:val="ru-RU" w:eastAsia="en-US"/>
        </w:rPr>
      </w:pPr>
    </w:p>
    <w:p>
      <w:pPr>
        <w:spacing w:after="0" w:line="24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The RDA model demonstrated a</w:t>
      </w:r>
      <w:ins w:id="7" w:author="user" w:date="2023-04-13T19:41:00Z">
        <w:r>
          <w:rPr>
            <w:rFonts w:ascii="Times New Roman" w:hAnsi="Times New Roman" w:cs="Times New Roman"/>
            <w:sz w:val="24"/>
            <w:szCs w:val="24"/>
            <w:lang w:eastAsia="en-US"/>
          </w:rPr>
          <w:t xml:space="preserve"> </w:t>
        </w:r>
      </w:ins>
      <w:r>
        <w:rPr>
          <w:rFonts w:ascii="Times New Roman" w:hAnsi="Times New Roman" w:cs="Times New Roman"/>
          <w:sz w:val="24"/>
          <w:szCs w:val="24"/>
          <w:lang w:eastAsia="en-US"/>
        </w:rPr>
        <w:t xml:space="preserve">positive correlation between the body size and some morphological characters </w:t>
      </w:r>
      <w:commentRangeStart w:id="14"/>
      <w:r>
        <w:rPr>
          <w:rFonts w:ascii="Times New Roman" w:hAnsi="Times New Roman" w:cs="Times New Roman"/>
          <w:sz w:val="24"/>
          <w:szCs w:val="24"/>
          <w:lang w:eastAsia="en-US"/>
        </w:rPr>
        <w:t>(</w:t>
      </w:r>
      <w:r>
        <w:rPr>
          <w:rFonts w:ascii="Times New Roman" w:hAnsi="Times New Roman" w:cs="Times New Roman"/>
          <w:sz w:val="24"/>
          <w:szCs w:val="24"/>
          <w:highlight w:val="cyan"/>
          <w:lang w:eastAsia="en-US"/>
        </w:rPr>
        <w:t>Fig. 4A</w:t>
      </w:r>
      <w:r>
        <w:rPr>
          <w:rFonts w:ascii="Times New Roman" w:hAnsi="Times New Roman" w:cs="Times New Roman"/>
          <w:sz w:val="24"/>
          <w:szCs w:val="24"/>
          <w:lang w:eastAsia="en-US"/>
        </w:rPr>
        <w:t xml:space="preserve">) </w:t>
      </w:r>
      <w:commentRangeEnd w:id="14"/>
      <w:r>
        <w:rPr>
          <w:rStyle w:val="8"/>
          <w:rFonts w:ascii="Times New Roman" w:hAnsi="Times New Roman" w:cs="Times New Roman"/>
          <w:sz w:val="24"/>
          <w:szCs w:val="24"/>
        </w:rPr>
        <w:commentReference w:id="14"/>
      </w:r>
      <w:r>
        <w:rPr>
          <w:rFonts w:ascii="Times New Roman" w:hAnsi="Times New Roman" w:cs="Times New Roman"/>
          <w:sz w:val="24"/>
          <w:szCs w:val="24"/>
          <w:lang w:eastAsia="en-US"/>
        </w:rPr>
        <w:t xml:space="preserve">such as the number of </w:t>
      </w:r>
      <w:r>
        <w:rPr>
          <w:rFonts w:ascii="Times New Roman" w:hAnsi="Times New Roman" w:cs="Times New Roman"/>
          <w:bCs/>
          <w:sz w:val="24"/>
          <w:szCs w:val="24"/>
          <w:highlight w:val="lightGray"/>
          <w:lang w:eastAsia="en-US"/>
        </w:rPr>
        <w:t>movable</w:t>
      </w:r>
      <w:r>
        <w:rPr>
          <w:rFonts w:ascii="Times New Roman" w:hAnsi="Times New Roman" w:cs="Times New Roman"/>
          <w:bCs/>
          <w:sz w:val="24"/>
          <w:szCs w:val="24"/>
          <w:lang w:eastAsia="en-US"/>
        </w:rPr>
        <w:t xml:space="preserve"> spines in the posterior</w:t>
      </w:r>
      <w:r>
        <w:rPr>
          <w:rFonts w:ascii="Times New Roman" w:hAnsi="Times New Roman" w:cs="Times New Roman"/>
          <w:bCs/>
          <w:i/>
          <w:sz w:val="24"/>
          <w:szCs w:val="24"/>
          <w:lang w:eastAsia="en-US"/>
        </w:rPr>
        <w:t xml:space="preserve"> </w:t>
      </w:r>
      <w:r>
        <w:rPr>
          <w:rFonts w:ascii="Times New Roman" w:hAnsi="Times New Roman" w:cs="Times New Roman"/>
          <w:bCs/>
          <w:sz w:val="24"/>
          <w:szCs w:val="24"/>
          <w:lang w:eastAsia="en-US"/>
        </w:rPr>
        <w:t xml:space="preserve">row of the </w:t>
      </w:r>
      <w:r>
        <w:rPr>
          <w:rFonts w:ascii="Times New Roman" w:hAnsi="Times New Roman" w:cs="Times New Roman"/>
          <w:sz w:val="24"/>
          <w:szCs w:val="24"/>
          <w:lang w:eastAsia="en-US"/>
        </w:rPr>
        <w:t>ischium</w:t>
      </w:r>
      <w:r>
        <w:rPr>
          <w:rFonts w:ascii="Times New Roman" w:hAnsi="Times New Roman" w:cs="Times New Roman"/>
          <w:bCs/>
          <w:sz w:val="24"/>
          <w:szCs w:val="24"/>
          <w:lang w:eastAsia="en-US"/>
        </w:rPr>
        <w:t xml:space="preserve"> of the 5</w:t>
      </w:r>
      <w:r>
        <w:rPr>
          <w:rFonts w:ascii="Times New Roman" w:hAnsi="Times New Roman" w:cs="Times New Roman"/>
          <w:bCs/>
          <w:sz w:val="24"/>
          <w:szCs w:val="24"/>
          <w:vertAlign w:val="superscript"/>
          <w:lang w:eastAsia="en-US"/>
        </w:rPr>
        <w:t>th</w:t>
      </w:r>
      <w:r>
        <w:rPr>
          <w:rFonts w:ascii="Times New Roman" w:hAnsi="Times New Roman" w:cs="Times New Roman"/>
          <w:bCs/>
          <w:sz w:val="24"/>
          <w:szCs w:val="24"/>
          <w:lang w:eastAsia="en-US"/>
        </w:rPr>
        <w:t xml:space="preserve"> pereopods and the </w:t>
      </w:r>
      <w:r>
        <w:rPr>
          <w:rFonts w:ascii="Times New Roman" w:hAnsi="Times New Roman" w:cs="Times New Roman"/>
          <w:sz w:val="24"/>
          <w:szCs w:val="24"/>
          <w:lang w:eastAsia="en-US"/>
        </w:rPr>
        <w:t>number of serrations</w:t>
      </w:r>
      <w:r>
        <w:rPr>
          <w:rFonts w:ascii="Times New Roman" w:hAnsi="Times New Roman" w:cs="Times New Roman"/>
          <w:i/>
          <w:sz w:val="24"/>
          <w:szCs w:val="24"/>
          <w:lang w:eastAsia="en-US"/>
        </w:rPr>
        <w:t xml:space="preserve"> </w:t>
      </w:r>
      <w:r>
        <w:rPr>
          <w:rFonts w:ascii="Times New Roman" w:hAnsi="Times New Roman" w:cs="Times New Roman"/>
          <w:sz w:val="24"/>
          <w:szCs w:val="24"/>
          <w:lang w:eastAsia="en-US"/>
        </w:rPr>
        <w:t>on</w:t>
      </w:r>
      <w:r>
        <w:rPr>
          <w:rFonts w:ascii="Times New Roman" w:hAnsi="Times New Roman" w:cs="Times New Roman"/>
          <w:i/>
          <w:sz w:val="24"/>
          <w:szCs w:val="24"/>
          <w:lang w:eastAsia="en-US"/>
        </w:rPr>
        <w:t xml:space="preserve"> </w:t>
      </w:r>
      <w:r>
        <w:rPr>
          <w:rFonts w:ascii="Times New Roman" w:hAnsi="Times New Roman" w:cs="Times New Roman"/>
          <w:iCs/>
          <w:sz w:val="24"/>
          <w:szCs w:val="24"/>
          <w:lang w:eastAsia="en-US"/>
        </w:rPr>
        <w:t>the</w:t>
      </w:r>
      <w:r>
        <w:rPr>
          <w:rFonts w:ascii="Times New Roman" w:hAnsi="Times New Roman" w:cs="Times New Roman"/>
          <w:i/>
          <w:sz w:val="24"/>
          <w:szCs w:val="24"/>
          <w:lang w:eastAsia="en-US"/>
        </w:rPr>
        <w:t xml:space="preserve"> </w:t>
      </w:r>
      <w:r>
        <w:rPr>
          <w:rFonts w:ascii="Times New Roman" w:hAnsi="Times New Roman" w:cs="Times New Roman"/>
          <w:sz w:val="24"/>
          <w:szCs w:val="24"/>
          <w:lang w:eastAsia="en-US"/>
        </w:rPr>
        <w:t>lateral</w:t>
      </w:r>
      <w:r>
        <w:rPr>
          <w:rFonts w:ascii="Times New Roman" w:hAnsi="Times New Roman" w:cs="Times New Roman"/>
          <w:i/>
          <w:sz w:val="24"/>
          <w:szCs w:val="24"/>
          <w:lang w:eastAsia="en-US"/>
        </w:rPr>
        <w:t xml:space="preserve"> </w:t>
      </w:r>
      <w:r>
        <w:rPr>
          <w:rFonts w:ascii="Times New Roman" w:hAnsi="Times New Roman" w:cs="Times New Roman"/>
          <w:sz w:val="24"/>
          <w:szCs w:val="24"/>
          <w:lang w:eastAsia="en-US"/>
        </w:rPr>
        <w:t>margin of the 4</w:t>
      </w:r>
      <w:r>
        <w:rPr>
          <w:rFonts w:ascii="Times New Roman" w:hAnsi="Times New Roman" w:cs="Times New Roman"/>
          <w:sz w:val="24"/>
          <w:szCs w:val="24"/>
          <w:vertAlign w:val="superscript"/>
          <w:lang w:eastAsia="en-US"/>
        </w:rPr>
        <w:t>th</w:t>
      </w:r>
      <w:r>
        <w:rPr>
          <w:rFonts w:ascii="Times New Roman" w:hAnsi="Times New Roman" w:cs="Times New Roman"/>
          <w:sz w:val="24"/>
          <w:szCs w:val="24"/>
          <w:lang w:eastAsia="en-US"/>
        </w:rPr>
        <w:t xml:space="preserve"> and 5</w:t>
      </w:r>
      <w:r>
        <w:rPr>
          <w:rFonts w:ascii="Times New Roman" w:hAnsi="Times New Roman" w:cs="Times New Roman"/>
          <w:sz w:val="24"/>
          <w:szCs w:val="24"/>
          <w:vertAlign w:val="superscript"/>
          <w:lang w:eastAsia="en-US"/>
        </w:rPr>
        <w:t>th</w:t>
      </w:r>
      <w:r>
        <w:rPr>
          <w:rFonts w:ascii="Times New Roman" w:hAnsi="Times New Roman" w:cs="Times New Roman"/>
          <w:i/>
          <w:sz w:val="24"/>
          <w:szCs w:val="24"/>
          <w:lang w:eastAsia="en-US"/>
        </w:rPr>
        <w:t xml:space="preserve"> </w:t>
      </w:r>
      <w:r>
        <w:rPr>
          <w:rFonts w:ascii="Times New Roman" w:hAnsi="Times New Roman" w:cs="Times New Roman"/>
          <w:sz w:val="24"/>
          <w:szCs w:val="24"/>
          <w:lang w:eastAsia="en-US"/>
        </w:rPr>
        <w:t xml:space="preserve">abdominal somites. Since for the correct analysis of morphological variability it was necessary to exclude the influence of size, further work was based on the analysis of the residual RDA variability; i.e., the variability of the </w:t>
      </w:r>
      <w:commentRangeStart w:id="15"/>
      <w:r>
        <w:rPr>
          <w:rFonts w:ascii="Times New Roman" w:hAnsi="Times New Roman" w:cs="Times New Roman"/>
          <w:sz w:val="24"/>
          <w:szCs w:val="24"/>
          <w:lang w:eastAsia="en-US"/>
        </w:rPr>
        <w:t xml:space="preserve">non-canonical axes </w:t>
      </w:r>
      <w:commentRangeEnd w:id="15"/>
      <w:r>
        <w:rPr>
          <w:rStyle w:val="8"/>
          <w:rFonts w:ascii="Times New Roman" w:hAnsi="Times New Roman" w:cs="Times New Roman"/>
          <w:sz w:val="24"/>
          <w:szCs w:val="24"/>
        </w:rPr>
        <w:commentReference w:id="15"/>
      </w:r>
      <w:r>
        <w:rPr>
          <w:rFonts w:ascii="Times New Roman" w:hAnsi="Times New Roman" w:cs="Times New Roman"/>
          <w:sz w:val="24"/>
          <w:szCs w:val="24"/>
          <w:lang w:eastAsia="en-US"/>
        </w:rPr>
        <w:t>(</w:t>
      </w:r>
      <w:r>
        <w:rPr>
          <w:rFonts w:ascii="Times New Roman" w:hAnsi="Times New Roman" w:cs="Times New Roman"/>
          <w:sz w:val="24"/>
          <w:szCs w:val="24"/>
          <w:highlight w:val="cyan"/>
          <w:lang w:eastAsia="en-US"/>
        </w:rPr>
        <w:t>Fig. 4B</w:t>
      </w:r>
      <w:r>
        <w:rPr>
          <w:rFonts w:ascii="Times New Roman" w:hAnsi="Times New Roman" w:cs="Times New Roman"/>
          <w:sz w:val="24"/>
          <w:szCs w:val="24"/>
          <w:lang w:eastAsia="en-US"/>
        </w:rPr>
        <w:t xml:space="preserve">) </w:t>
      </w:r>
      <w:commentRangeStart w:id="16"/>
      <w:r>
        <w:rPr>
          <w:rFonts w:ascii="Times New Roman" w:hAnsi="Times New Roman" w:cs="Times New Roman"/>
          <w:sz w:val="24"/>
          <w:szCs w:val="24"/>
          <w:lang w:eastAsia="en-US"/>
        </w:rPr>
        <w:t xml:space="preserve">analysis was applied to eliminate the influence of size on characters. </w:t>
      </w:r>
      <w:commentRangeEnd w:id="16"/>
      <w:r>
        <w:commentReference w:id="16"/>
      </w:r>
    </w:p>
    <w:p>
      <w:pPr>
        <w:spacing w:after="0" w:line="240" w:lineRule="auto"/>
        <w:jc w:val="both"/>
        <w:rPr>
          <w:rFonts w:ascii="Times New Roman" w:hAnsi="Times New Roman" w:cs="Times New Roman"/>
          <w:sz w:val="24"/>
          <w:szCs w:val="24"/>
          <w:lang w:eastAsia="en-US"/>
        </w:rPr>
      </w:pPr>
      <w:r>
        <w:rPr>
          <w:rFonts w:ascii="Times New Roman" w:hAnsi="Times New Roman" w:cs="Times New Roman"/>
          <w:sz w:val="24"/>
          <w:szCs w:val="24"/>
          <w:lang w:val="ru-RU"/>
        </w:rPr>
        <w:drawing>
          <wp:inline distT="0" distB="0" distL="0" distR="0">
            <wp:extent cx="5940425" cy="317055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0425" cy="3170555"/>
                    </a:xfrm>
                    <a:prstGeom prst="rect">
                      <a:avLst/>
                    </a:prstGeom>
                  </pic:spPr>
                </pic:pic>
              </a:graphicData>
            </a:graphic>
          </wp:inline>
        </w:drawing>
      </w:r>
      <w:r>
        <w:commentReference w:id="17"/>
      </w:r>
      <w:r>
        <w:rPr>
          <w:rFonts w:ascii="Times New Roman" w:hAnsi="Times New Roman" w:cs="Times New Roman"/>
          <w:sz w:val="24"/>
          <w:szCs w:val="24"/>
          <w:highlight w:val="cyan"/>
          <w:lang w:eastAsia="en-US"/>
        </w:rPr>
        <w:t>Figure 4</w:t>
      </w:r>
      <w:r>
        <w:rPr>
          <w:rFonts w:ascii="Times New Roman" w:hAnsi="Times New Roman" w:cs="Times New Roman"/>
          <w:sz w:val="24"/>
          <w:szCs w:val="24"/>
          <w:lang w:eastAsia="en-US"/>
        </w:rPr>
        <w:t xml:space="preserve">.The RDA results. A. Ordination of morphological characters in the space of canonical axes RDA1 and RDA2. </w:t>
      </w:r>
      <w:commentRangeStart w:id="18"/>
      <w:r>
        <w:rPr>
          <w:rFonts w:ascii="Times New Roman" w:hAnsi="Times New Roman" w:cs="Times New Roman"/>
          <w:sz w:val="24"/>
          <w:szCs w:val="24"/>
          <w:lang w:eastAsia="en-US"/>
        </w:rPr>
        <w:t xml:space="preserve">B. Variability of individuals of </w:t>
      </w:r>
      <w:r>
        <w:rPr>
          <w:rFonts w:ascii="Times New Roman" w:hAnsi="Times New Roman" w:cs="Times New Roman"/>
          <w:i/>
          <w:iCs/>
          <w:sz w:val="24"/>
          <w:szCs w:val="24"/>
          <w:lang w:eastAsia="en-US"/>
        </w:rPr>
        <w:t>S. debilis</w:t>
      </w:r>
      <w:r>
        <w:rPr>
          <w:rFonts w:ascii="Times New Roman" w:hAnsi="Times New Roman" w:cs="Times New Roman"/>
          <w:sz w:val="24"/>
          <w:szCs w:val="24"/>
          <w:lang w:eastAsia="en-US"/>
        </w:rPr>
        <w:t xml:space="preserve"> from the Indian Ocean, Northern, and Southern Atlantic along the non-canonical PC1 axis</w:t>
      </w:r>
      <w:commentRangeEnd w:id="18"/>
      <w:r>
        <w:rPr>
          <w:rStyle w:val="8"/>
          <w:rFonts w:ascii="Times New Roman" w:hAnsi="Times New Roman" w:cs="Times New Roman"/>
          <w:sz w:val="24"/>
          <w:szCs w:val="24"/>
        </w:rPr>
        <w:commentReference w:id="18"/>
      </w:r>
      <w:r>
        <w:rPr>
          <w:rFonts w:ascii="Times New Roman" w:hAnsi="Times New Roman" w:cs="Times New Roman"/>
          <w:sz w:val="24"/>
          <w:szCs w:val="24"/>
          <w:lang w:eastAsia="en-US"/>
        </w:rPr>
        <w:t>.</w:t>
      </w:r>
      <w:r>
        <w:rPr>
          <w:rFonts w:ascii="Times New Roman" w:hAnsi="Times New Roman" w:cs="Times New Roman"/>
          <w:sz w:val="24"/>
          <w:szCs w:val="24"/>
          <w:lang w:val="ru-RU" w:eastAsia="en-US"/>
        </w:rPr>
        <w:t>Обозначить</w:t>
      </w:r>
      <w:r>
        <w:rPr>
          <w:rFonts w:ascii="Times New Roman" w:hAnsi="Times New Roman" w:cs="Times New Roman"/>
          <w:sz w:val="24"/>
          <w:szCs w:val="24"/>
          <w:lang w:eastAsia="en-US"/>
        </w:rPr>
        <w:t xml:space="preserve"> </w:t>
      </w:r>
      <w:r>
        <w:rPr>
          <w:rFonts w:ascii="Times New Roman" w:hAnsi="Times New Roman" w:cs="Times New Roman"/>
          <w:sz w:val="24"/>
          <w:szCs w:val="24"/>
          <w:lang w:val="ru-RU" w:eastAsia="en-US"/>
        </w:rPr>
        <w:t>выбросы</w:t>
      </w:r>
      <w:r>
        <w:rPr>
          <w:rFonts w:ascii="Times New Roman" w:hAnsi="Times New Roman" w:cs="Times New Roman"/>
          <w:sz w:val="24"/>
          <w:szCs w:val="24"/>
          <w:lang w:eastAsia="en-US"/>
        </w:rPr>
        <w:t xml:space="preserve">, 95% </w:t>
      </w:r>
      <w:r>
        <w:rPr>
          <w:rFonts w:ascii="Times New Roman" w:hAnsi="Times New Roman" w:cs="Times New Roman"/>
          <w:sz w:val="24"/>
          <w:szCs w:val="24"/>
          <w:lang w:val="ru-RU" w:eastAsia="en-US"/>
        </w:rPr>
        <w:t>довер</w:t>
      </w:r>
      <w:r>
        <w:rPr>
          <w:rFonts w:ascii="Times New Roman" w:hAnsi="Times New Roman" w:cs="Times New Roman"/>
          <w:sz w:val="24"/>
          <w:szCs w:val="24"/>
          <w:lang w:eastAsia="en-US"/>
        </w:rPr>
        <w:t xml:space="preserve">. </w:t>
      </w:r>
      <w:r>
        <w:rPr>
          <w:rFonts w:ascii="Times New Roman" w:hAnsi="Times New Roman" w:cs="Times New Roman"/>
          <w:sz w:val="24"/>
          <w:szCs w:val="24"/>
          <w:lang w:val="ru-RU" w:eastAsia="en-US"/>
        </w:rPr>
        <w:t>инт</w:t>
      </w:r>
      <w:r>
        <w:rPr>
          <w:rFonts w:ascii="Times New Roman" w:hAnsi="Times New Roman" w:cs="Times New Roman"/>
          <w:sz w:val="24"/>
          <w:szCs w:val="24"/>
          <w:lang w:eastAsia="en-US"/>
        </w:rPr>
        <w:t xml:space="preserve"> </w:t>
      </w:r>
      <w:r>
        <w:rPr>
          <w:rFonts w:ascii="Times New Roman" w:hAnsi="Times New Roman" w:cs="Times New Roman"/>
          <w:sz w:val="24"/>
          <w:szCs w:val="24"/>
          <w:lang w:val="ru-RU" w:eastAsia="en-US"/>
        </w:rPr>
        <w:t>и</w:t>
      </w:r>
      <w:r>
        <w:rPr>
          <w:rFonts w:ascii="Times New Roman" w:hAnsi="Times New Roman" w:cs="Times New Roman"/>
          <w:sz w:val="24"/>
          <w:szCs w:val="24"/>
          <w:lang w:eastAsia="en-US"/>
        </w:rPr>
        <w:t xml:space="preserve"> </w:t>
      </w:r>
      <w:r>
        <w:rPr>
          <w:rFonts w:ascii="Times New Roman" w:hAnsi="Times New Roman" w:cs="Times New Roman"/>
          <w:sz w:val="24"/>
          <w:szCs w:val="24"/>
          <w:lang w:val="ru-RU" w:eastAsia="en-US"/>
        </w:rPr>
        <w:t>т</w:t>
      </w:r>
      <w:r>
        <w:rPr>
          <w:rFonts w:ascii="Times New Roman" w:hAnsi="Times New Roman" w:cs="Times New Roman"/>
          <w:sz w:val="24"/>
          <w:szCs w:val="24"/>
          <w:lang w:eastAsia="en-US"/>
        </w:rPr>
        <w:t>.</w:t>
      </w:r>
      <w:r>
        <w:rPr>
          <w:rFonts w:ascii="Times New Roman" w:hAnsi="Times New Roman" w:cs="Times New Roman"/>
          <w:sz w:val="24"/>
          <w:szCs w:val="24"/>
          <w:lang w:val="ru-RU" w:eastAsia="en-US"/>
        </w:rPr>
        <w:t>д</w:t>
      </w:r>
      <w:r>
        <w:rPr>
          <w:rFonts w:ascii="Times New Roman" w:hAnsi="Times New Roman" w:cs="Times New Roman"/>
          <w:sz w:val="24"/>
          <w:szCs w:val="24"/>
          <w:lang w:eastAsia="en-US"/>
        </w:rPr>
        <w:t xml:space="preserve">. </w:t>
      </w:r>
      <w:r>
        <w:rPr>
          <w:rFonts w:ascii="Times New Roman" w:hAnsi="Times New Roman" w:cs="Times New Roman"/>
          <w:sz w:val="24"/>
          <w:szCs w:val="24"/>
          <w:lang w:val="ru-RU" w:eastAsia="en-US"/>
        </w:rPr>
        <w:t>на</w:t>
      </w:r>
      <w:r>
        <w:rPr>
          <w:rFonts w:ascii="Times New Roman" w:hAnsi="Times New Roman" w:cs="Times New Roman"/>
          <w:sz w:val="24"/>
          <w:szCs w:val="24"/>
          <w:lang w:eastAsia="en-US"/>
        </w:rPr>
        <w:t xml:space="preserve"> </w:t>
      </w:r>
      <w:r>
        <w:rPr>
          <w:rFonts w:ascii="Times New Roman" w:hAnsi="Times New Roman" w:cs="Times New Roman"/>
          <w:sz w:val="24"/>
          <w:szCs w:val="24"/>
          <w:lang w:val="ru-RU" w:eastAsia="en-US"/>
        </w:rPr>
        <w:t>рисунке</w:t>
      </w:r>
      <w:r>
        <w:rPr>
          <w:rFonts w:ascii="Times New Roman" w:hAnsi="Times New Roman" w:cs="Times New Roman"/>
          <w:sz w:val="24"/>
          <w:szCs w:val="24"/>
          <w:lang w:eastAsia="en-US"/>
        </w:rPr>
        <w:t xml:space="preserve"> B. </w:t>
      </w:r>
      <w:r>
        <w:rPr>
          <w:rFonts w:ascii="Times New Roman" w:hAnsi="Times New Roman" w:cs="Times New Roman"/>
          <w:sz w:val="24"/>
          <w:szCs w:val="24"/>
          <w:lang w:val="ru-RU" w:eastAsia="en-US"/>
        </w:rPr>
        <w:t>Что</w:t>
      </w:r>
      <w:r>
        <w:rPr>
          <w:rFonts w:ascii="Times New Roman" w:hAnsi="Times New Roman" w:cs="Times New Roman"/>
          <w:sz w:val="24"/>
          <w:szCs w:val="24"/>
          <w:lang w:eastAsia="en-US"/>
        </w:rPr>
        <w:t xml:space="preserve"> </w:t>
      </w:r>
      <w:r>
        <w:rPr>
          <w:rFonts w:ascii="Times New Roman" w:hAnsi="Times New Roman" w:cs="Times New Roman"/>
          <w:sz w:val="24"/>
          <w:szCs w:val="24"/>
          <w:lang w:val="ru-RU" w:eastAsia="en-US"/>
        </w:rPr>
        <w:t>чем</w:t>
      </w:r>
      <w:r>
        <w:rPr>
          <w:rFonts w:ascii="Times New Roman" w:hAnsi="Times New Roman" w:cs="Times New Roman"/>
          <w:sz w:val="24"/>
          <w:szCs w:val="24"/>
          <w:lang w:eastAsia="en-US"/>
        </w:rPr>
        <w:t xml:space="preserve"> </w:t>
      </w:r>
      <w:r>
        <w:rPr>
          <w:rFonts w:ascii="Times New Roman" w:hAnsi="Times New Roman" w:cs="Times New Roman"/>
          <w:sz w:val="24"/>
          <w:szCs w:val="24"/>
          <w:lang w:val="ru-RU" w:eastAsia="en-US"/>
        </w:rPr>
        <w:t>обозначено</w:t>
      </w:r>
    </w:p>
    <w:p>
      <w:pPr>
        <w:spacing w:after="0" w:line="240" w:lineRule="auto"/>
        <w:jc w:val="both"/>
        <w:rPr>
          <w:rFonts w:ascii="Times New Roman" w:hAnsi="Times New Roman" w:cs="Times New Roman"/>
          <w:sz w:val="24"/>
          <w:szCs w:val="24"/>
          <w:lang w:eastAsia="en-US"/>
        </w:rPr>
      </w:pPr>
    </w:p>
    <w:p>
      <w:pPr>
        <w:spacing w:after="0" w:line="240" w:lineRule="auto"/>
        <w:jc w:val="both"/>
        <w:rPr>
          <w:rFonts w:ascii="Times New Roman" w:hAnsi="Times New Roman" w:cs="Times New Roman"/>
          <w:sz w:val="24"/>
          <w:szCs w:val="24"/>
          <w:lang w:eastAsia="en-US"/>
        </w:rPr>
      </w:pPr>
      <w:r>
        <w:rPr>
          <w:rFonts w:ascii="Times New Roman" w:hAnsi="Times New Roman" w:cs="Times New Roman"/>
          <w:bCs/>
          <w:sz w:val="24"/>
          <w:szCs w:val="24"/>
          <w:lang w:eastAsia="en-US"/>
        </w:rPr>
        <w:t>This analysis revealed a statistically significant relationship between morphological variability (</w:t>
      </w:r>
      <w:r>
        <w:rPr>
          <w:rFonts w:ascii="Times New Roman" w:hAnsi="Times New Roman" w:cs="Times New Roman"/>
          <w:sz w:val="24"/>
          <w:szCs w:val="24"/>
          <w:lang w:eastAsia="en-US"/>
        </w:rPr>
        <w:t xml:space="preserve">the first non-canonical axis, PC1) </w:t>
      </w:r>
      <w:r>
        <w:rPr>
          <w:rFonts w:ascii="Times New Roman" w:hAnsi="Times New Roman" w:cs="Times New Roman"/>
          <w:bCs/>
          <w:sz w:val="24"/>
          <w:szCs w:val="24"/>
          <w:lang w:eastAsia="en-US"/>
        </w:rPr>
        <w:t>and the sampling region (</w:t>
      </w:r>
      <w:commentRangeStart w:id="19"/>
      <w:commentRangeStart w:id="20"/>
      <w:r>
        <w:rPr>
          <w:rFonts w:ascii="Times New Roman" w:hAnsi="Times New Roman" w:cs="Times New Roman"/>
          <w:bCs/>
          <w:sz w:val="24"/>
          <w:szCs w:val="24"/>
          <w:lang w:eastAsia="en-US"/>
        </w:rPr>
        <w:t>ANOVA</w:t>
      </w:r>
      <w:commentRangeEnd w:id="19"/>
      <w:r>
        <w:commentReference w:id="19"/>
      </w:r>
      <w:r>
        <w:rPr>
          <w:rFonts w:ascii="Times New Roman" w:hAnsi="Times New Roman" w:cs="Times New Roman"/>
          <w:bCs/>
          <w:sz w:val="24"/>
          <w:szCs w:val="24"/>
          <w:lang w:eastAsia="en-US"/>
        </w:rPr>
        <w:t>: F = 5.306, p = 0.0073</w:t>
      </w:r>
      <w:commentRangeEnd w:id="20"/>
      <w:r>
        <w:rPr>
          <w:rStyle w:val="8"/>
          <w:rFonts w:ascii="Times New Roman" w:hAnsi="Times New Roman" w:cs="Times New Roman"/>
          <w:sz w:val="24"/>
          <w:szCs w:val="24"/>
        </w:rPr>
        <w:commentReference w:id="20"/>
      </w:r>
      <w:r>
        <w:rPr>
          <w:rFonts w:ascii="Times New Roman" w:hAnsi="Times New Roman" w:cs="Times New Roman"/>
          <w:bCs/>
          <w:sz w:val="24"/>
          <w:szCs w:val="24"/>
          <w:lang w:eastAsia="en-US"/>
        </w:rPr>
        <w:t>) (</w:t>
      </w:r>
      <w:r>
        <w:rPr>
          <w:rFonts w:ascii="Times New Roman" w:hAnsi="Times New Roman" w:cs="Times New Roman"/>
          <w:bCs/>
          <w:sz w:val="24"/>
          <w:szCs w:val="24"/>
          <w:highlight w:val="cyan"/>
          <w:lang w:eastAsia="en-US"/>
        </w:rPr>
        <w:t>Fig. 4B</w:t>
      </w:r>
      <w:r>
        <w:rPr>
          <w:rFonts w:ascii="Times New Roman" w:hAnsi="Times New Roman" w:cs="Times New Roman"/>
          <w:bCs/>
          <w:sz w:val="24"/>
          <w:szCs w:val="24"/>
          <w:lang w:eastAsia="en-US"/>
        </w:rPr>
        <w:t>).</w:t>
      </w:r>
      <w:r>
        <w:rPr>
          <w:rFonts w:ascii="Times New Roman" w:hAnsi="Times New Roman" w:cs="Times New Roman"/>
          <w:b/>
          <w:bCs/>
          <w:sz w:val="24"/>
          <w:szCs w:val="24"/>
          <w:lang w:eastAsia="en-US"/>
        </w:rPr>
        <w:t xml:space="preserve"> </w:t>
      </w:r>
      <w:r>
        <w:rPr>
          <w:rFonts w:ascii="Times New Roman" w:hAnsi="Times New Roman" w:cs="Times New Roman"/>
          <w:sz w:val="24"/>
          <w:szCs w:val="24"/>
          <w:lang w:eastAsia="en-US"/>
        </w:rPr>
        <w:t xml:space="preserve">Specifically, specimens from the North Atlantic region exhibited lower PC1 values compared to those from the South Atlantic and the Indian Ocean. However, we did not observe any significant relationship between PC2 and the sampling location (ANOVA: F = 0.01, p = 0.99). </w:t>
      </w:r>
      <w:r>
        <w:rPr>
          <w:rFonts w:ascii="Times New Roman" w:hAnsi="Times New Roman" w:cs="Times New Roman"/>
          <w:sz w:val="24"/>
          <w:szCs w:val="24"/>
          <w:highlight w:val="yellow"/>
          <w:lang w:eastAsia="en-US"/>
        </w:rPr>
        <w:t>The correlation between some morphological features indicated by PC1 and their collection locations</w:t>
      </w:r>
      <w:r>
        <w:rPr>
          <w:rFonts w:ascii="Times New Roman" w:hAnsi="Times New Roman" w:cs="Times New Roman"/>
          <w:sz w:val="24"/>
          <w:szCs w:val="24"/>
          <w:lang w:eastAsia="en-US"/>
        </w:rPr>
        <w:t xml:space="preserve"> </w:t>
      </w:r>
      <w:r>
        <w:rPr>
          <w:rFonts w:ascii="Times New Roman" w:hAnsi="Times New Roman" w:cs="Times New Roman"/>
          <w:sz w:val="24"/>
          <w:szCs w:val="24"/>
          <w:highlight w:val="yellow"/>
          <w:lang w:eastAsia="en-US"/>
        </w:rPr>
        <w:t xml:space="preserve">is noteworthy </w:t>
      </w:r>
      <w:r>
        <w:rPr>
          <w:rFonts w:ascii="Times New Roman" w:hAnsi="Times New Roman" w:cs="Times New Roman"/>
          <w:sz w:val="24"/>
          <w:szCs w:val="24"/>
          <w:lang w:eastAsia="en-US"/>
        </w:rPr>
        <w:t>(</w:t>
      </w:r>
      <w:r>
        <w:rPr>
          <w:rFonts w:ascii="Times New Roman" w:hAnsi="Times New Roman" w:cs="Times New Roman"/>
          <w:sz w:val="24"/>
          <w:szCs w:val="24"/>
          <w:highlight w:val="cyan"/>
          <w:lang w:eastAsia="en-US"/>
        </w:rPr>
        <w:t>Fig. 5</w:t>
      </w:r>
      <w:r>
        <w:rPr>
          <w:rFonts w:ascii="Times New Roman" w:hAnsi="Times New Roman" w:cs="Times New Roman"/>
          <w:sz w:val="24"/>
          <w:szCs w:val="24"/>
          <w:lang w:eastAsia="en-US"/>
        </w:rPr>
        <w:t>). The characters driving these distinctions, such as the number of spines in the posterior row on the merus of the third and anterior row of the merus of the fourth pereopod, were linked with significantly higher values in the Indian Ocean individuals than in those from other locations. Similarly, individuals from the South Atlantic had a higher average number of spines in the posterior row on the merus of the fourth pereopod than individuals from other geographic areas. Furthermore, the number of lateral serrations on the pleon on the left side of the fourth abdominal segment of the South Atlantic shrimp was only slightly higher than that of individuals from the Indian Ocean. The lowest average number of spines on the third and fourth pereopod and the number of teeth on the left side of the fourth pleonic somite were observed in the North Atlantic group, further emphasizing the differences in morphology across geographic regions.</w:t>
      </w:r>
    </w:p>
    <w:p>
      <w:pPr>
        <w:spacing w:after="0" w:line="240" w:lineRule="auto"/>
        <w:jc w:val="both"/>
        <w:rPr>
          <w:rFonts w:ascii="Times New Roman" w:hAnsi="Times New Roman" w:cs="Times New Roman"/>
          <w:sz w:val="24"/>
          <w:szCs w:val="24"/>
          <w:lang w:eastAsia="en-US"/>
        </w:rPr>
      </w:pPr>
      <w:r>
        <w:rPr>
          <w:rFonts w:ascii="Times New Roman" w:hAnsi="Times New Roman" w:cs="Times New Roman"/>
          <w:sz w:val="24"/>
          <w:szCs w:val="24"/>
          <w:lang w:val="ru-RU"/>
        </w:rPr>
        <w:drawing>
          <wp:inline distT="0" distB="0" distL="0" distR="0">
            <wp:extent cx="5932805" cy="3167380"/>
            <wp:effectExtent l="0" t="0" r="0" b="0"/>
            <wp:docPr id="10" name="Рисунок 10" descr="C:\Users\Владелец\AppData\Local\Microsoft\Windows\INetCache\Content.Word\fig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C:\Users\Владелец\AppData\Local\Microsoft\Windows\INetCache\Content.Word\figure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932805" cy="3167380"/>
                    </a:xfrm>
                    <a:prstGeom prst="rect">
                      <a:avLst/>
                    </a:prstGeom>
                    <a:noFill/>
                    <a:ln>
                      <a:noFill/>
                    </a:ln>
                  </pic:spPr>
                </pic:pic>
              </a:graphicData>
            </a:graphic>
          </wp:inline>
        </w:drawing>
      </w:r>
      <w:r>
        <w:rPr>
          <w:rFonts w:ascii="Times New Roman" w:hAnsi="Times New Roman" w:cs="Times New Roman"/>
          <w:sz w:val="24"/>
          <w:szCs w:val="24"/>
          <w:highlight w:val="cyan"/>
          <w:lang w:eastAsia="en-US"/>
        </w:rPr>
        <w:t>Figure 5.</w:t>
      </w:r>
      <w:r>
        <w:rPr>
          <w:rFonts w:ascii="Times New Roman" w:hAnsi="Times New Roman" w:cs="Times New Roman"/>
          <w:sz w:val="24"/>
          <w:szCs w:val="24"/>
          <w:lang w:eastAsia="en-US"/>
        </w:rPr>
        <w:t xml:space="preserve"> </w:t>
      </w:r>
      <w:commentRangeStart w:id="21"/>
      <w:r>
        <w:rPr>
          <w:rFonts w:ascii="Times New Roman" w:hAnsi="Times New Roman" w:cs="Times New Roman"/>
          <w:sz w:val="24"/>
          <w:szCs w:val="24"/>
          <w:lang w:eastAsia="en-US"/>
        </w:rPr>
        <w:t>Variance</w:t>
      </w:r>
      <w:commentRangeEnd w:id="21"/>
      <w:r>
        <w:commentReference w:id="21"/>
      </w:r>
      <w:r>
        <w:rPr>
          <w:rFonts w:ascii="Times New Roman" w:hAnsi="Times New Roman" w:cs="Times New Roman"/>
          <w:sz w:val="24"/>
          <w:szCs w:val="24"/>
          <w:lang w:eastAsia="en-US"/>
        </w:rPr>
        <w:t xml:space="preserve"> of the key morphological characters between populations from the Indian Ocean (21 specimens), Northern (43), and Southern (5) Atlantic: A. Number of spines in the posterior row on the merus of the 4th pereopods, B. Number of spines in the posterior row on the merus of the 3rd pereopods, C. Number of spines in the posterior row on the merus of the 4th pereopods, D. Serrations on the lateral margin of the 4th abdominal somite, right side.</w:t>
      </w:r>
    </w:p>
    <w:p>
      <w:pPr>
        <w:spacing w:after="0" w:line="240" w:lineRule="auto"/>
        <w:jc w:val="both"/>
        <w:rPr>
          <w:rFonts w:ascii="Times New Roman" w:hAnsi="Times New Roman" w:cs="Times New Roman"/>
          <w:sz w:val="24"/>
          <w:szCs w:val="24"/>
          <w:lang w:eastAsia="en-US"/>
        </w:rPr>
      </w:pPr>
    </w:p>
    <w:p>
      <w:pPr>
        <w:spacing w:after="0" w:line="240" w:lineRule="auto"/>
        <w:jc w:val="both"/>
        <w:rPr>
          <w:rFonts w:ascii="Times New Roman" w:hAnsi="Times New Roman" w:cs="Times New Roman"/>
          <w:bCs/>
          <w:sz w:val="24"/>
          <w:szCs w:val="24"/>
          <w:lang w:eastAsia="en-US"/>
        </w:rPr>
      </w:pPr>
      <w:commentRangeStart w:id="22"/>
      <w:r>
        <w:rPr>
          <w:rFonts w:ascii="Times New Roman" w:hAnsi="Times New Roman" w:cs="Times New Roman"/>
          <w:sz w:val="24"/>
          <w:szCs w:val="24"/>
          <w:lang w:eastAsia="en-US"/>
        </w:rPr>
        <w:t xml:space="preserve">In order to analyze the relationship between the genetic and morphological characters of individuals, we ran the Mantel test that assessed the similarity of the two distance matrixes (genetic distance matrix and </w:t>
      </w:r>
      <w:commentRangeStart w:id="23"/>
      <w:r>
        <w:rPr>
          <w:rFonts w:ascii="Times New Roman" w:hAnsi="Times New Roman" w:cs="Times New Roman"/>
          <w:sz w:val="24"/>
          <w:szCs w:val="24"/>
          <w:lang w:eastAsia="en-US"/>
        </w:rPr>
        <w:t>distance matrix in the space</w:t>
      </w:r>
      <w:r>
        <w:rPr>
          <w:rFonts w:hint="default" w:ascii="Times New Roman" w:hAnsi="Times New Roman" w:cs="Times New Roman"/>
          <w:sz w:val="24"/>
          <w:szCs w:val="24"/>
          <w:lang w:val="ru-RU" w:eastAsia="en-US"/>
        </w:rPr>
        <w:t xml:space="preserve"> </w:t>
      </w:r>
      <w:r>
        <w:rPr>
          <w:rFonts w:hint="default" w:ascii="Times New Roman" w:hAnsi="Times New Roman" w:cs="Times New Roman"/>
          <w:sz w:val="24"/>
          <w:szCs w:val="24"/>
          <w:lang w:val="en-US" w:eastAsia="en-US"/>
        </w:rPr>
        <w:t>of PC1 and PC2</w:t>
      </w:r>
      <w:r>
        <w:rPr>
          <w:rFonts w:ascii="Times New Roman" w:hAnsi="Times New Roman" w:cs="Times New Roman"/>
          <w:sz w:val="24"/>
          <w:szCs w:val="24"/>
          <w:lang w:eastAsia="en-US"/>
        </w:rPr>
        <w:t xml:space="preserve"> </w:t>
      </w:r>
      <w:commentRangeEnd w:id="23"/>
      <w:r>
        <w:rPr>
          <w:rStyle w:val="8"/>
        </w:rPr>
        <w:commentReference w:id="23"/>
      </w:r>
      <w:r>
        <w:rPr>
          <w:rFonts w:ascii="Times New Roman" w:hAnsi="Times New Roman" w:cs="Times New Roman"/>
          <w:strike/>
          <w:dstrike w:val="0"/>
          <w:sz w:val="24"/>
          <w:szCs w:val="24"/>
          <w:lang w:eastAsia="en-US"/>
        </w:rPr>
        <w:t>of the first two non-canonical axes</w:t>
      </w:r>
      <w:r>
        <w:rPr>
          <w:rFonts w:ascii="Times New Roman" w:hAnsi="Times New Roman" w:cs="Times New Roman"/>
          <w:sz w:val="24"/>
          <w:szCs w:val="24"/>
          <w:lang w:eastAsia="en-US"/>
        </w:rPr>
        <w:t xml:space="preserve">). The results of this test showed that there is a statistically significant similarity between the two matrixes (r = 0.1791, p = 0.003, 9999 permutations). </w:t>
      </w:r>
      <w:r>
        <w:rPr>
          <w:rFonts w:ascii="Times New Roman" w:hAnsi="Times New Roman" w:cs="Times New Roman"/>
          <w:bCs/>
          <w:sz w:val="24"/>
          <w:szCs w:val="24"/>
          <w:lang w:eastAsia="en-US"/>
        </w:rPr>
        <w:t xml:space="preserve">Thus, it was observed a correlation between the genetic and morphological characters of specimens. </w:t>
      </w:r>
      <w:commentRangeEnd w:id="22"/>
      <w:r>
        <w:commentReference w:id="22"/>
      </w:r>
    </w:p>
    <w:p>
      <w:pPr>
        <w:spacing w:after="0" w:line="240" w:lineRule="auto"/>
        <w:rPr>
          <w:rFonts w:ascii="Times New Roman" w:hAnsi="Times New Roman" w:cs="Times New Roman"/>
          <w:sz w:val="24"/>
          <w:szCs w:val="24"/>
          <w:lang w:val="ru-RU" w:eastAsia="en-US"/>
        </w:rPr>
      </w:pPr>
      <w:commentRangeStart w:id="24"/>
      <w:commentRangeStart w:id="25"/>
      <w:r>
        <w:rPr>
          <w:rFonts w:ascii="Times New Roman" w:hAnsi="Times New Roman" w:cs="Times New Roman"/>
          <w:sz w:val="24"/>
          <w:szCs w:val="24"/>
          <w:lang w:val="ru-RU" w:eastAsia="en-US"/>
        </w:rPr>
        <w:t>Всё хорошо, только для ясности надо нарисовать схему. Три блока (</w:t>
      </w:r>
      <w:r>
        <w:rPr>
          <w:rFonts w:ascii="Times New Roman" w:hAnsi="Times New Roman" w:cs="Times New Roman"/>
          <w:sz w:val="24"/>
          <w:szCs w:val="24"/>
          <w:lang w:eastAsia="en-US"/>
        </w:rPr>
        <w:t>NA</w:t>
      </w:r>
      <w:r>
        <w:rPr>
          <w:rFonts w:ascii="Times New Roman" w:hAnsi="Times New Roman" w:cs="Times New Roman"/>
          <w:sz w:val="24"/>
          <w:szCs w:val="24"/>
          <w:lang w:val="ru-RU" w:eastAsia="en-US"/>
        </w:rPr>
        <w:t>,</w:t>
      </w:r>
      <w:r>
        <w:rPr>
          <w:rFonts w:ascii="Times New Roman" w:hAnsi="Times New Roman" w:cs="Times New Roman"/>
          <w:sz w:val="24"/>
          <w:szCs w:val="24"/>
          <w:lang w:eastAsia="en-US"/>
        </w:rPr>
        <w:t>SA</w:t>
      </w:r>
      <w:r>
        <w:rPr>
          <w:rFonts w:ascii="Times New Roman" w:hAnsi="Times New Roman" w:cs="Times New Roman"/>
          <w:sz w:val="24"/>
          <w:szCs w:val="24"/>
          <w:lang w:val="ru-RU" w:eastAsia="en-US"/>
        </w:rPr>
        <w:t xml:space="preserve">, </w:t>
      </w:r>
      <w:r>
        <w:rPr>
          <w:rFonts w:ascii="Times New Roman" w:hAnsi="Times New Roman" w:cs="Times New Roman"/>
          <w:sz w:val="24"/>
          <w:szCs w:val="24"/>
          <w:lang w:eastAsia="en-US"/>
        </w:rPr>
        <w:t>IO</w:t>
      </w:r>
      <w:r>
        <w:rPr>
          <w:rFonts w:ascii="Times New Roman" w:hAnsi="Times New Roman" w:cs="Times New Roman"/>
          <w:sz w:val="24"/>
          <w:szCs w:val="24"/>
          <w:lang w:val="ru-RU" w:eastAsia="en-US"/>
        </w:rPr>
        <w:t>), и чем каждый из них статистически достоверно отличается от других (например стрелками)</w:t>
      </w:r>
    </w:p>
    <w:p>
      <w:pPr>
        <w:spacing w:after="0" w:line="240" w:lineRule="auto"/>
        <w:rPr>
          <w:rFonts w:ascii="Times New Roman" w:hAnsi="Times New Roman" w:cs="Times New Roman"/>
          <w:sz w:val="24"/>
          <w:szCs w:val="24"/>
          <w:lang w:val="ru-RU" w:eastAsia="en-US"/>
        </w:rPr>
      </w:pPr>
      <w:r>
        <w:rPr>
          <w:rFonts w:ascii="Times New Roman" w:hAnsi="Times New Roman" w:cs="Times New Roman"/>
          <w:sz w:val="24"/>
          <w:szCs w:val="24"/>
          <w:lang w:val="ru-RU" w:eastAsia="en-US"/>
        </w:rPr>
        <w:t>А стрелками – чем отличается и насколько. Ну или по-другому. Самим станет понятнее.</w:t>
      </w:r>
      <w:commentRangeEnd w:id="24"/>
      <w:r>
        <w:rPr>
          <w:rFonts w:ascii="Times New Roman" w:hAnsi="Times New Roman" w:cs="Times New Roman"/>
          <w:sz w:val="24"/>
          <w:szCs w:val="24"/>
          <w:lang w:val="ru-RU" w:eastAsia="en-US"/>
        </w:rPr>
        <w:commentReference w:id="24"/>
      </w:r>
      <w:commentRangeEnd w:id="25"/>
      <w:r>
        <w:commentReference w:id="25"/>
      </w:r>
    </w:p>
    <w:p>
      <w:pPr>
        <w:spacing w:after="0" w:line="240" w:lineRule="auto"/>
        <w:rPr>
          <w:rFonts w:ascii="Times New Roman" w:hAnsi="Times New Roman" w:cs="Times New Roman"/>
          <w:sz w:val="24"/>
          <w:szCs w:val="24"/>
          <w:lang w:val="ru-RU" w:eastAsia="en-US"/>
        </w:rPr>
      </w:pPr>
      <w:r>
        <w:rPr>
          <w:rFonts w:ascii="Times New Roman" w:hAnsi="Times New Roman" w:cs="Times New Roman"/>
          <w:sz w:val="24"/>
          <w:szCs w:val="24"/>
          <w:lang w:val="ru-RU"/>
        </w:rPr>
        <w:drawing>
          <wp:inline distT="0" distB="0" distL="0" distR="0">
            <wp:extent cx="5486400" cy="3200400"/>
            <wp:effectExtent l="0" t="0" r="0" b="57150"/>
            <wp:docPr id="1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pPr>
        <w:spacing w:after="0" w:line="240" w:lineRule="auto"/>
        <w:rPr>
          <w:rFonts w:ascii="Times New Roman" w:hAnsi="Times New Roman" w:cs="Times New Roman"/>
          <w:sz w:val="24"/>
          <w:szCs w:val="24"/>
          <w:lang w:val="ru-RU" w:eastAsia="en-US"/>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b/>
          <w:sz w:val="24"/>
          <w:szCs w:val="24"/>
        </w:rPr>
      </w:pPr>
      <w:r>
        <w:rPr>
          <w:rFonts w:ascii="Times New Roman" w:hAnsi="Times New Roman" w:cs="Times New Roman"/>
          <w:b/>
          <w:sz w:val="24"/>
          <w:szCs w:val="24"/>
        </w:rPr>
        <w:t>4. Discussion</w:t>
      </w:r>
    </w:p>
    <w:p>
      <w:pPr>
        <w:spacing w:after="0" w:line="240" w:lineRule="auto"/>
        <w:rPr>
          <w:rFonts w:ascii="Times New Roman" w:hAnsi="Times New Roman" w:cs="Times New Roman"/>
          <w:b/>
          <w:sz w:val="24"/>
          <w:szCs w:val="24"/>
        </w:rPr>
      </w:pPr>
      <w:r>
        <w:rPr>
          <w:rFonts w:ascii="Times New Roman" w:hAnsi="Times New Roman" w:cs="Times New Roman"/>
          <w:b/>
          <w:sz w:val="24"/>
          <w:szCs w:val="24"/>
        </w:rPr>
        <w:t>4.1 Population structure of</w:t>
      </w:r>
      <w:r>
        <w:rPr>
          <w:rFonts w:ascii="Times New Roman" w:hAnsi="Times New Roman" w:cs="Times New Roman"/>
          <w:b/>
          <w:i/>
          <w:sz w:val="24"/>
          <w:szCs w:val="24"/>
        </w:rPr>
        <w:t xml:space="preserve"> Systellaspis debilis </w:t>
      </w:r>
      <w:r>
        <w:rPr>
          <w:rFonts w:ascii="Times New Roman" w:hAnsi="Times New Roman" w:cs="Times New Roman"/>
          <w:b/>
          <w:sz w:val="24"/>
          <w:szCs w:val="24"/>
        </w:rPr>
        <w:t>(Clade 1)</w:t>
      </w:r>
    </w:p>
    <w:p>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 xml:space="preserve">Our phylogeographic survey of the circumtropical mesopelagic shrimp </w:t>
      </w:r>
      <w:r>
        <w:rPr>
          <w:rFonts w:ascii="Times New Roman" w:hAnsi="Times New Roman" w:cs="Times New Roman"/>
          <w:i/>
          <w:sz w:val="24"/>
          <w:szCs w:val="24"/>
        </w:rPr>
        <w:t xml:space="preserve">Systellaspis debilis </w:t>
      </w:r>
      <w:r>
        <w:rPr>
          <w:rFonts w:ascii="Times New Roman" w:hAnsi="Times New Roman" w:cs="Times New Roman"/>
          <w:sz w:val="24"/>
          <w:szCs w:val="24"/>
        </w:rPr>
        <w:t xml:space="preserve">reveals two </w:t>
      </w:r>
      <w:commentRangeStart w:id="26"/>
      <w:r>
        <w:rPr>
          <w:rFonts w:ascii="Times New Roman" w:hAnsi="Times New Roman" w:cs="Times New Roman"/>
          <w:sz w:val="24"/>
          <w:szCs w:val="24"/>
        </w:rPr>
        <w:t xml:space="preserve">divergent and monophyletic mitochondrial clades </w:t>
      </w:r>
      <w:commentRangeEnd w:id="26"/>
      <w:r>
        <w:rPr>
          <w:rStyle w:val="8"/>
        </w:rPr>
        <w:commentReference w:id="26"/>
      </w:r>
      <w:r>
        <w:rPr>
          <w:rFonts w:ascii="Times New Roman" w:hAnsi="Times New Roman" w:cs="Times New Roman"/>
          <w:sz w:val="24"/>
          <w:szCs w:val="24"/>
        </w:rPr>
        <w:t>with different geographic distribution. All specimens in our collections fell into the Clade 1. Since only representatives of this clade were found near the type locality of the species (Bahamas Channel, North Atlantic) and their species identity was confirmed morphologically, we consider this clade as</w:t>
      </w:r>
      <w:r>
        <w:rPr>
          <w:rFonts w:ascii="Times New Roman" w:hAnsi="Times New Roman" w:cs="Times New Roman"/>
          <w:i/>
          <w:sz w:val="24"/>
          <w:szCs w:val="24"/>
        </w:rPr>
        <w:t xml:space="preserve"> S. debilis</w:t>
      </w:r>
      <w:r>
        <w:rPr>
          <w:rFonts w:ascii="Times New Roman" w:hAnsi="Times New Roman" w:cs="Times New Roman"/>
          <w:sz w:val="24"/>
          <w:szCs w:val="24"/>
        </w:rPr>
        <w:t xml:space="preserve">. We found no genetic differentiation between populations of </w:t>
      </w:r>
      <w:r>
        <w:rPr>
          <w:rFonts w:ascii="Times New Roman" w:hAnsi="Times New Roman" w:cs="Times New Roman"/>
          <w:i/>
          <w:sz w:val="24"/>
          <w:szCs w:val="24"/>
        </w:rPr>
        <w:t>S. debilis</w:t>
      </w:r>
      <w:r>
        <w:rPr>
          <w:rFonts w:ascii="Times New Roman" w:hAnsi="Times New Roman" w:cs="Times New Roman"/>
          <w:sz w:val="24"/>
          <w:szCs w:val="24"/>
        </w:rPr>
        <w:t xml:space="preserve"> (i.e., the Clade1) in the North Atlantic, the South Atlantic, and the Indian Oceans. The genetic similarity of the COI and ITS1 genes could be the result of several scenarios.</w:t>
      </w:r>
    </w:p>
    <w:p>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Firstly, this is intensive gene flow through ecological barriers that usually impede gene flow between populations of mesoplankton (Goetze 2005, 2011; Miyamoto et al., 2010; Blanco-Bercial et al., 2011; Burridge et al., 2015; Kulagin et al., 2017; 2021; Choo et al., 2021). These mesoplankton species, even having haplotypes with circumglobal distribution, show significant variations of haplotype frequencies between oceans or ecoregions (Goetze 2005; Eberl et al., 2007; Norton and Goetze, 2013; Hirai et al., 2015; Goetze et al., 2017). In contrast to most mesoplankton, </w:t>
      </w:r>
      <w:r>
        <w:rPr>
          <w:rFonts w:ascii="Times New Roman" w:hAnsi="Times New Roman" w:cs="Times New Roman"/>
          <w:i/>
          <w:sz w:val="24"/>
          <w:szCs w:val="24"/>
        </w:rPr>
        <w:t>S. debilis</w:t>
      </w:r>
      <w:r>
        <w:rPr>
          <w:rFonts w:ascii="Times New Roman" w:hAnsi="Times New Roman" w:cs="Times New Roman"/>
          <w:sz w:val="24"/>
          <w:szCs w:val="24"/>
        </w:rPr>
        <w:t xml:space="preserve"> is a macroplankton species undertaking intensive diurnal vertical migrations through vertical abiotic gradients (Roe, 1984), which make the species resistant to horizontal gradients of the frontal zones. In addition, a long life cycle (5–8years for oplophoroid shrimps: Omori, 1974) provides a better opportunity of the individual transfer through geographic regions with oceanic flows and thus also contribute to high levels of gene flow in </w:t>
      </w:r>
      <w:r>
        <w:rPr>
          <w:rFonts w:ascii="Times New Roman" w:hAnsi="Times New Roman" w:cs="Times New Roman"/>
          <w:i/>
          <w:sz w:val="24"/>
          <w:szCs w:val="24"/>
        </w:rPr>
        <w:t>S. debilis</w:t>
      </w:r>
      <w:r>
        <w:rPr>
          <w:rFonts w:ascii="Times New Roman" w:hAnsi="Times New Roman" w:cs="Times New Roman"/>
          <w:sz w:val="24"/>
          <w:szCs w:val="24"/>
        </w:rPr>
        <w:t>.</w:t>
      </w:r>
    </w:p>
    <w:p>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Another possible scenario suggests that barriers to gene flow do currently exist but were established not long ago enough to provide genetic differentiation of</w:t>
      </w:r>
      <w:r>
        <w:rPr>
          <w:rFonts w:ascii="Times New Roman" w:hAnsi="Times New Roman" w:cs="Times New Roman"/>
          <w:i/>
          <w:sz w:val="24"/>
          <w:szCs w:val="24"/>
        </w:rPr>
        <w:t xml:space="preserve"> S. debilis</w:t>
      </w:r>
      <w:r>
        <w:rPr>
          <w:rFonts w:ascii="Times New Roman" w:hAnsi="Times New Roman" w:cs="Times New Roman"/>
          <w:sz w:val="24"/>
          <w:szCs w:val="24"/>
        </w:rPr>
        <w:t>. In this case, purifying selection is effective in eliminating even slightly disadvantageous mutations and maintaining genetic homogeneity in each of distant populations (Nei, 1987; Hughes, 2005). In fact, the purifying selection was thought to be a constraint on genetic diversity and differentiation between two distant populations of this species in the North-West Atlantic (Timm et al., 2020). Subtle or no genetic differentiation at the global (circumtropical) scale was also reported for some large pelagic fishes and explained by the large effective size of their populations and (or) high capacity for dispersion, which can obscure signals of spatial genetic differentiation (Ely et al., 2005; Hoelzel et al., 2006; Haro</w:t>
      </w:r>
      <w:r>
        <w:rPr>
          <w:rFonts w:ascii="Cambria Math" w:hAnsi="Cambria Math" w:cs="Cambria Math"/>
          <w:sz w:val="24"/>
          <w:szCs w:val="24"/>
        </w:rPr>
        <w:t>‐</w:t>
      </w:r>
      <w:r>
        <w:rPr>
          <w:rFonts w:ascii="Times New Roman" w:hAnsi="Times New Roman" w:cs="Times New Roman"/>
          <w:sz w:val="24"/>
          <w:szCs w:val="24"/>
        </w:rPr>
        <w:t>Bilbao et al., 2021).</w:t>
      </w:r>
    </w:p>
    <w:p>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The second scenario is supported by the star-like structure of haplotype network, the lack of transversion mutations and the negative and significant Tajima’s D values. In fact, the low haplotype diversity of </w:t>
      </w:r>
      <w:r>
        <w:rPr>
          <w:rFonts w:ascii="Times New Roman" w:hAnsi="Times New Roman" w:cs="Times New Roman"/>
          <w:i/>
          <w:sz w:val="24"/>
          <w:szCs w:val="24"/>
        </w:rPr>
        <w:t>S. debilis</w:t>
      </w:r>
      <w:r>
        <w:rPr>
          <w:rFonts w:ascii="Times New Roman" w:hAnsi="Times New Roman" w:cs="Times New Roman"/>
          <w:sz w:val="24"/>
          <w:szCs w:val="24"/>
        </w:rPr>
        <w:t xml:space="preserve"> is unusual for a globally distributed zooplankton species (a similar effect was found only in few species with much more limited distribution: the northern krill </w:t>
      </w:r>
      <w:r>
        <w:rPr>
          <w:rFonts w:ascii="Times New Roman" w:hAnsi="Times New Roman" w:cs="Times New Roman"/>
          <w:i/>
          <w:sz w:val="24"/>
          <w:szCs w:val="24"/>
        </w:rPr>
        <w:t>Meganyctiphanes norvegica</w:t>
      </w:r>
      <w:r>
        <w:rPr>
          <w:rFonts w:ascii="Times New Roman" w:hAnsi="Times New Roman" w:cs="Times New Roman"/>
          <w:sz w:val="24"/>
          <w:szCs w:val="24"/>
        </w:rPr>
        <w:t xml:space="preserve"> (Papetti et al., 2005) and the neritic chaetognath </w:t>
      </w:r>
      <w:r>
        <w:rPr>
          <w:rFonts w:ascii="Times New Roman" w:hAnsi="Times New Roman" w:cs="Times New Roman"/>
          <w:i/>
          <w:sz w:val="24"/>
          <w:szCs w:val="24"/>
        </w:rPr>
        <w:t>Sagitta setosa</w:t>
      </w:r>
      <w:r>
        <w:rPr>
          <w:rFonts w:ascii="Times New Roman" w:hAnsi="Times New Roman" w:cs="Times New Roman"/>
          <w:sz w:val="24"/>
          <w:szCs w:val="24"/>
        </w:rPr>
        <w:t xml:space="preserve"> (Peijnenburg et al., 2006)). Despite their large population size, marine pelagic species may be susceptible to population crashes with measurable effects on their genetic makeup. Bottlenecks resulting from range contractions during the Pleistocene were proposed to have occurred in two copepod and one chaetognath species in the North Atlantic which display lower levels of genetic variation than expected from their estimated population sizes (Bucklin and Wiebe, 1998; Peijnenburg et al., 2005), </w:t>
      </w:r>
      <w:r>
        <w:rPr>
          <w:rFonts w:ascii="Times New Roman" w:hAnsi="Times New Roman" w:cs="Times New Roman"/>
          <w:i/>
          <w:sz w:val="24"/>
          <w:szCs w:val="24"/>
        </w:rPr>
        <w:t xml:space="preserve">S. debilis </w:t>
      </w:r>
      <w:r>
        <w:rPr>
          <w:rFonts w:ascii="Times New Roman" w:hAnsi="Times New Roman" w:cs="Times New Roman"/>
          <w:sz w:val="24"/>
          <w:szCs w:val="24"/>
        </w:rPr>
        <w:t xml:space="preserve">may have emerged relatively recently and spread over a huge area due to the possession of some evolutionary/ecological advantage. As there are no fossil records for </w:t>
      </w:r>
      <w:r>
        <w:rPr>
          <w:rFonts w:ascii="Times New Roman" w:hAnsi="Times New Roman" w:cs="Times New Roman"/>
          <w:i/>
          <w:sz w:val="24"/>
          <w:szCs w:val="24"/>
        </w:rPr>
        <w:t>S. debilis</w:t>
      </w:r>
      <w:r>
        <w:rPr>
          <w:rFonts w:ascii="Times New Roman" w:hAnsi="Times New Roman" w:cs="Times New Roman"/>
          <w:sz w:val="24"/>
          <w:szCs w:val="24"/>
        </w:rPr>
        <w:t xml:space="preserve"> or related species, no correlation can now be found with any specific event in the past. </w:t>
      </w:r>
    </w:p>
    <w:p>
      <w:pPr>
        <w:spacing w:after="0" w:line="240" w:lineRule="auto"/>
        <w:ind w:firstLine="567"/>
        <w:jc w:val="both"/>
        <w:rPr>
          <w:rFonts w:ascii="Times New Roman" w:hAnsi="Times New Roman" w:cs="Times New Roman"/>
          <w:sz w:val="24"/>
          <w:szCs w:val="24"/>
        </w:rPr>
      </w:pPr>
      <w:commentRangeStart w:id="27"/>
      <w:r>
        <w:rPr>
          <w:rFonts w:ascii="Times New Roman" w:hAnsi="Times New Roman" w:cs="Times New Roman"/>
          <w:sz w:val="24"/>
          <w:szCs w:val="24"/>
        </w:rPr>
        <w:t xml:space="preserve">Although the dispersal of </w:t>
      </w:r>
      <w:r>
        <w:rPr>
          <w:rFonts w:ascii="Times New Roman" w:hAnsi="Times New Roman" w:cs="Times New Roman"/>
          <w:i/>
          <w:sz w:val="24"/>
          <w:szCs w:val="24"/>
        </w:rPr>
        <w:t xml:space="preserve">S. debilis </w:t>
      </w:r>
      <w:r>
        <w:rPr>
          <w:rFonts w:ascii="Times New Roman" w:hAnsi="Times New Roman" w:cs="Times New Roman"/>
          <w:sz w:val="24"/>
          <w:szCs w:val="24"/>
        </w:rPr>
        <w:t>between oceans could have taken place in either direction, the 'Indian to Atlantic' route seems more likely to us.Of the eleven currently recognized species of the genus</w:t>
      </w:r>
      <w:r>
        <w:rPr>
          <w:rFonts w:ascii="Times New Roman" w:hAnsi="Times New Roman" w:cs="Times New Roman"/>
          <w:i/>
          <w:iCs/>
          <w:sz w:val="24"/>
          <w:szCs w:val="24"/>
        </w:rPr>
        <w:t xml:space="preserve"> Systellaspis</w:t>
      </w:r>
      <w:r>
        <w:rPr>
          <w:rFonts w:ascii="Times New Roman" w:hAnsi="Times New Roman" w:cs="Times New Roman"/>
          <w:sz w:val="24"/>
          <w:szCs w:val="24"/>
        </w:rPr>
        <w:t>, ten occur in the Pacific Ocean, seven in the Indian Ocean, and only six in the Atlantic Ocean (</w:t>
      </w:r>
      <w:r>
        <w:rPr>
          <w:rFonts w:ascii="Times New Roman" w:hAnsi="Times New Roman" w:cs="Times New Roman"/>
          <w:sz w:val="24"/>
          <w:szCs w:val="24"/>
          <w:highlight w:val="cyan"/>
        </w:rPr>
        <w:t>Table 4</w:t>
      </w:r>
      <w:r>
        <w:rPr>
          <w:rFonts w:ascii="Times New Roman" w:hAnsi="Times New Roman" w:cs="Times New Roman"/>
          <w:sz w:val="24"/>
          <w:szCs w:val="24"/>
        </w:rPr>
        <w:t xml:space="preserve">), suggesting that the center of biodiversity seems to have been the Pacific Ocean. Furthermore, no species endemic to the Atlantic Ocean are noted, supporting the idea that dispersal of </w:t>
      </w:r>
      <w:r>
        <w:rPr>
          <w:rFonts w:ascii="Times New Roman" w:hAnsi="Times New Roman" w:cs="Times New Roman"/>
          <w:i/>
          <w:iCs/>
          <w:sz w:val="24"/>
          <w:szCs w:val="24"/>
        </w:rPr>
        <w:t>S. debilis</w:t>
      </w:r>
      <w:r>
        <w:rPr>
          <w:rFonts w:ascii="Times New Roman" w:hAnsi="Times New Roman" w:cs="Times New Roman"/>
          <w:iCs/>
          <w:sz w:val="24"/>
          <w:szCs w:val="24"/>
        </w:rPr>
        <w:t xml:space="preserve"> </w:t>
      </w:r>
      <w:r>
        <w:rPr>
          <w:rFonts w:ascii="Times New Roman" w:hAnsi="Times New Roman" w:cs="Times New Roman"/>
          <w:sz w:val="24"/>
          <w:szCs w:val="24"/>
        </w:rPr>
        <w:t xml:space="preserve">s.s. </w:t>
      </w:r>
      <w:r>
        <w:rPr>
          <w:rFonts w:ascii="Times New Roman" w:hAnsi="Times New Roman" w:cs="Times New Roman"/>
          <w:i/>
          <w:iCs/>
          <w:sz w:val="24"/>
          <w:szCs w:val="24"/>
        </w:rPr>
        <w:t xml:space="preserve"> </w:t>
      </w:r>
      <w:r>
        <w:rPr>
          <w:rFonts w:ascii="Times New Roman" w:hAnsi="Times New Roman" w:cs="Times New Roman"/>
          <w:sz w:val="24"/>
          <w:szCs w:val="24"/>
        </w:rPr>
        <w:t xml:space="preserve">originated from the Pacific Ocean and the species gradually colonised the Indian and Atlantic Oceans. </w:t>
      </w:r>
      <w:commentRangeEnd w:id="27"/>
      <w:r>
        <w:rPr>
          <w:rStyle w:val="8"/>
          <w:rFonts w:ascii="Times New Roman" w:hAnsi="Times New Roman" w:cs="Times New Roman"/>
          <w:sz w:val="24"/>
          <w:szCs w:val="24"/>
        </w:rPr>
        <w:commentReference w:id="27"/>
      </w:r>
    </w:p>
    <w:p>
      <w:pPr>
        <w:spacing w:after="0" w:line="240" w:lineRule="auto"/>
        <w:ind w:firstLine="567"/>
        <w:rPr>
          <w:rFonts w:ascii="Times New Roman" w:hAnsi="Times New Roman" w:cs="Times New Roman"/>
          <w:sz w:val="24"/>
          <w:szCs w:val="24"/>
        </w:rPr>
      </w:pPr>
      <w:commentRangeStart w:id="28"/>
      <w:commentRangeStart w:id="29"/>
      <w:r>
        <w:rPr>
          <w:rFonts w:ascii="Times New Roman" w:hAnsi="Times New Roman" w:cs="Times New Roman"/>
          <w:sz w:val="24"/>
          <w:szCs w:val="24"/>
        </w:rPr>
        <w:t xml:space="preserve">Two hypotheses on the direction of dispersal of </w:t>
      </w:r>
      <w:r>
        <w:rPr>
          <w:rFonts w:ascii="Times New Roman" w:hAnsi="Times New Roman" w:cs="Times New Roman"/>
          <w:i/>
          <w:iCs/>
          <w:sz w:val="24"/>
          <w:szCs w:val="24"/>
        </w:rPr>
        <w:t xml:space="preserve">S. debilis </w:t>
      </w:r>
      <w:r>
        <w:rPr>
          <w:rFonts w:ascii="Times New Roman" w:hAnsi="Times New Roman" w:cs="Times New Roman"/>
          <w:sz w:val="24"/>
          <w:szCs w:val="24"/>
        </w:rPr>
        <w:t xml:space="preserve">s.s. are considered. One hypothesis suggests that the colonization pathway from the Indian to the Atlantic Ocean through the equatorial waters was restricted in the West direction after the collision of Africa and Eurasia around 13 million years ago, and in the East direction by the separation of the Atlantic from the eastern Pacific by the rise of the Isthmus of Panama around 3.5 million years ago (Bowen et al., 2016). </w:t>
      </w:r>
      <w:commentRangeEnd w:id="28"/>
      <w:r>
        <w:rPr>
          <w:rStyle w:val="8"/>
          <w:rFonts w:ascii="Times New Roman" w:hAnsi="Times New Roman" w:cs="Times New Roman"/>
          <w:sz w:val="24"/>
          <w:szCs w:val="24"/>
        </w:rPr>
        <w:commentReference w:id="28"/>
      </w:r>
      <w:r>
        <w:rPr>
          <w:rFonts w:ascii="Times New Roman" w:hAnsi="Times New Roman" w:cs="Times New Roman"/>
          <w:sz w:val="24"/>
          <w:szCs w:val="24"/>
        </w:rPr>
        <w:t xml:space="preserve">The alternative pathway in the East direction through the Drake Passage is characterized by low temperatures, which would be an obstacle to the settlement of warm-water shrimp. The hypothesis of the modern or recent species' colonization route through the waters off South Africa is consistent with the fact that where the Agulhas Current turns back on itself, eddies can periodically spin off (known as Agulhas Rings) and are advected northward in the Benguela Current  </w:t>
      </w:r>
      <w:r>
        <w:rPr>
          <w:rFonts w:ascii="Times New Roman" w:hAnsi="Times New Roman" w:cs="Times New Roman"/>
          <w:bCs/>
          <w:sz w:val="24"/>
          <w:szCs w:val="24"/>
        </w:rPr>
        <w:t>(Hutchings et al., 2009). This mechanism is</w:t>
      </w:r>
      <w:r>
        <w:rPr>
          <w:rFonts w:ascii="Times New Roman" w:hAnsi="Times New Roman" w:cs="Times New Roman"/>
          <w:sz w:val="24"/>
          <w:szCs w:val="24"/>
        </w:rPr>
        <w:t xml:space="preserve"> proposed for some benthic and pelagic organisms (Lessios et al. 2001; Ely et al., 2005; Dudoit et al., 2018; Haro</w:t>
      </w:r>
      <w:r>
        <w:rPr>
          <w:rFonts w:ascii="Cambria Math" w:hAnsi="Cambria Math" w:cs="Cambria Math"/>
          <w:sz w:val="24"/>
          <w:szCs w:val="24"/>
        </w:rPr>
        <w:t>‐</w:t>
      </w:r>
      <w:r>
        <w:rPr>
          <w:rFonts w:ascii="Times New Roman" w:hAnsi="Times New Roman" w:cs="Times New Roman"/>
          <w:sz w:val="24"/>
          <w:szCs w:val="24"/>
        </w:rPr>
        <w:t>Bilbao et al., 2021).</w:t>
      </w:r>
      <w:r>
        <w:rPr>
          <w:rFonts w:ascii="Times New Roman" w:hAnsi="Times New Roman" w:cs="Times New Roman"/>
          <w:bCs/>
          <w:sz w:val="24"/>
          <w:szCs w:val="24"/>
        </w:rPr>
        <w:t xml:space="preserve">  </w:t>
      </w:r>
      <w:commentRangeEnd w:id="29"/>
      <w:r>
        <w:rPr>
          <w:rStyle w:val="8"/>
          <w:rFonts w:ascii="Times New Roman" w:hAnsi="Times New Roman" w:cs="Times New Roman"/>
          <w:sz w:val="24"/>
          <w:szCs w:val="24"/>
        </w:rPr>
        <w:commentReference w:id="29"/>
      </w:r>
    </w:p>
    <w:p>
      <w:pPr>
        <w:spacing w:after="0" w:line="240" w:lineRule="auto"/>
        <w:ind w:firstLine="567"/>
        <w:rPr>
          <w:rFonts w:ascii="Times New Roman" w:hAnsi="Times New Roman" w:cs="Times New Roman"/>
          <w:sz w:val="24"/>
          <w:szCs w:val="24"/>
        </w:rPr>
      </w:pPr>
    </w:p>
    <w:p>
      <w:pPr>
        <w:spacing w:after="0" w:line="240" w:lineRule="auto"/>
        <w:ind w:firstLine="567"/>
        <w:rPr>
          <w:rFonts w:ascii="Times New Roman" w:hAnsi="Times New Roman" w:cs="Times New Roman"/>
          <w:sz w:val="24"/>
          <w:szCs w:val="24"/>
        </w:rPr>
      </w:pPr>
    </w:p>
    <w:p>
      <w:pPr>
        <w:spacing w:after="0" w:line="240" w:lineRule="auto"/>
        <w:ind w:firstLine="567"/>
        <w:rPr>
          <w:rFonts w:ascii="Times New Roman" w:hAnsi="Times New Roman" w:cs="Times New Roman"/>
          <w:sz w:val="24"/>
          <w:szCs w:val="24"/>
        </w:rPr>
      </w:pPr>
    </w:p>
    <w:p>
      <w:pPr>
        <w:keepNext/>
        <w:pBdr>
          <w:top w:val="none" w:color="auto" w:sz="0" w:space="0"/>
          <w:left w:val="none" w:color="auto" w:sz="0" w:space="0"/>
          <w:bottom w:val="none" w:color="auto" w:sz="0" w:space="0"/>
          <w:right w:val="none" w:color="auto" w:sz="0" w:space="0"/>
          <w:between w:val="none" w:color="auto" w:sz="0" w:space="0"/>
        </w:pBdr>
        <w:spacing w:after="0" w:line="240" w:lineRule="auto"/>
        <w:ind w:firstLine="567"/>
        <w:jc w:val="both"/>
        <w:rPr>
          <w:rFonts w:ascii="Times New Roman" w:hAnsi="Times New Roman" w:cs="Times New Roman"/>
          <w:i/>
          <w:color w:val="44546A"/>
          <w:sz w:val="24"/>
          <w:szCs w:val="24"/>
        </w:rPr>
      </w:pPr>
      <w:sdt>
        <w:sdtPr>
          <w:rPr>
            <w:rFonts w:ascii="Times New Roman" w:hAnsi="Times New Roman" w:cs="Times New Roman"/>
            <w:sz w:val="24"/>
            <w:szCs w:val="24"/>
          </w:rPr>
          <w:tag w:val="goog_rdk_34"/>
          <w:id w:val="800184227"/>
        </w:sdtPr>
        <w:sdtEndPr>
          <w:rPr>
            <w:rFonts w:ascii="Times New Roman" w:hAnsi="Times New Roman" w:cs="Times New Roman"/>
            <w:sz w:val="24"/>
            <w:szCs w:val="24"/>
          </w:rPr>
        </w:sdtEndPr>
        <w:sdtContent/>
      </w:sdt>
      <w:r>
        <w:rPr>
          <w:rFonts w:ascii="Times New Roman" w:hAnsi="Times New Roman" w:cs="Times New Roman"/>
          <w:i/>
          <w:color w:val="44546A"/>
          <w:sz w:val="24"/>
          <w:szCs w:val="24"/>
        </w:rPr>
        <w:t xml:space="preserve">Table 4.: Systellaspis Species in the Atlantic, Indian, and Pacific Oceans (based on </w:t>
      </w:r>
      <w:r>
        <w:fldChar w:fldCharType="begin"/>
      </w:r>
      <w:r>
        <w:instrText xml:space="preserve"> HYPERLINK "https://obis.org/taxon/107027" </w:instrText>
      </w:r>
      <w:r>
        <w:fldChar w:fldCharType="separate"/>
      </w:r>
      <w:r>
        <w:rPr>
          <w:rStyle w:val="9"/>
          <w:rFonts w:ascii="Times New Roman" w:hAnsi="Times New Roman" w:cs="Times New Roman"/>
          <w:i/>
          <w:sz w:val="24"/>
          <w:szCs w:val="24"/>
        </w:rPr>
        <w:t>https://obis.org/taxon/107027</w:t>
      </w:r>
      <w:r>
        <w:rPr>
          <w:rStyle w:val="9"/>
          <w:rFonts w:ascii="Times New Roman" w:hAnsi="Times New Roman" w:cs="Times New Roman"/>
          <w:i/>
          <w:sz w:val="24"/>
          <w:szCs w:val="24"/>
        </w:rPr>
        <w:fldChar w:fldCharType="end"/>
      </w:r>
      <w:r>
        <w:rPr>
          <w:rFonts w:ascii="Times New Roman" w:hAnsi="Times New Roman" w:cs="Times New Roman"/>
          <w:i/>
          <w:color w:val="44546A"/>
          <w:sz w:val="24"/>
          <w:szCs w:val="24"/>
        </w:rPr>
        <w:t>)</w:t>
      </w:r>
    </w:p>
    <w:tbl>
      <w:tblPr>
        <w:tblStyle w:val="21"/>
        <w:tblW w:w="9150" w:type="dxa"/>
        <w:tblInd w:w="-5" w:type="dxa"/>
        <w:tblLayout w:type="fixed"/>
        <w:tblCellMar>
          <w:top w:w="0" w:type="dxa"/>
          <w:left w:w="115" w:type="dxa"/>
          <w:bottom w:w="0" w:type="dxa"/>
          <w:right w:w="115" w:type="dxa"/>
        </w:tblCellMar>
      </w:tblPr>
      <w:tblGrid>
        <w:gridCol w:w="4536"/>
        <w:gridCol w:w="1449"/>
        <w:gridCol w:w="1875"/>
        <w:gridCol w:w="1290"/>
      </w:tblGrid>
      <w:tr>
        <w:tblPrEx>
          <w:tblCellMar>
            <w:top w:w="0" w:type="dxa"/>
            <w:left w:w="115" w:type="dxa"/>
            <w:bottom w:w="0" w:type="dxa"/>
            <w:right w:w="115" w:type="dxa"/>
          </w:tblCellMar>
        </w:tblPrEx>
        <w:trPr>
          <w:trHeight w:val="315" w:hRule="atLeast"/>
        </w:trPr>
        <w:tc>
          <w:tcPr>
            <w:tcW w:w="4536" w:type="dxa"/>
            <w:tcBorders>
              <w:top w:val="single" w:color="000000" w:sz="4" w:space="0"/>
              <w:left w:val="single" w:color="000000" w:sz="4" w:space="0"/>
              <w:bottom w:val="single" w:color="000000" w:sz="4" w:space="0"/>
              <w:right w:val="single" w:color="000000" w:sz="4" w:space="0"/>
            </w:tcBorders>
            <w:shd w:val="clear" w:color="auto" w:fill="auto"/>
            <w:vAlign w:val="bottom"/>
          </w:tcPr>
          <w:p>
            <w:pPr>
              <w:spacing w:after="0" w:line="240" w:lineRule="auto"/>
              <w:ind w:firstLine="5"/>
              <w:jc w:val="both"/>
              <w:rPr>
                <w:rFonts w:ascii="Times New Roman" w:hAnsi="Times New Roman" w:cs="Times New Roman"/>
                <w:b/>
                <w:sz w:val="24"/>
                <w:szCs w:val="24"/>
              </w:rPr>
            </w:pPr>
            <w:r>
              <w:rPr>
                <w:rFonts w:ascii="Times New Roman" w:hAnsi="Times New Roman" w:cs="Times New Roman"/>
                <w:b/>
                <w:sz w:val="24"/>
                <w:szCs w:val="24"/>
              </w:rPr>
              <w:t xml:space="preserve">Species / Ocean </w:t>
            </w:r>
          </w:p>
        </w:tc>
        <w:tc>
          <w:tcPr>
            <w:tcW w:w="1449" w:type="dxa"/>
            <w:tcBorders>
              <w:top w:val="single" w:color="000000" w:sz="4" w:space="0"/>
              <w:left w:val="nil"/>
              <w:bottom w:val="single" w:color="000000" w:sz="4" w:space="0"/>
              <w:right w:val="single" w:color="000000" w:sz="4" w:space="0"/>
            </w:tcBorders>
            <w:shd w:val="clear" w:color="auto" w:fill="auto"/>
            <w:vAlign w:val="bottom"/>
          </w:tcPr>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Atlantic</w:t>
            </w:r>
          </w:p>
        </w:tc>
        <w:tc>
          <w:tcPr>
            <w:tcW w:w="1875" w:type="dxa"/>
            <w:tcBorders>
              <w:top w:val="single" w:color="000000" w:sz="4" w:space="0"/>
              <w:left w:val="nil"/>
              <w:bottom w:val="single" w:color="000000" w:sz="4" w:space="0"/>
              <w:right w:val="single" w:color="000000" w:sz="4" w:space="0"/>
            </w:tcBorders>
            <w:shd w:val="clear" w:color="auto" w:fill="auto"/>
            <w:vAlign w:val="bottom"/>
          </w:tcPr>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Indian</w:t>
            </w:r>
          </w:p>
        </w:tc>
        <w:tc>
          <w:tcPr>
            <w:tcW w:w="1290" w:type="dxa"/>
            <w:tcBorders>
              <w:top w:val="single" w:color="000000" w:sz="4" w:space="0"/>
              <w:left w:val="nil"/>
              <w:bottom w:val="single" w:color="000000" w:sz="4" w:space="0"/>
              <w:right w:val="single" w:color="000000" w:sz="4" w:space="0"/>
            </w:tcBorders>
            <w:shd w:val="clear" w:color="auto" w:fill="auto"/>
            <w:vAlign w:val="bottom"/>
          </w:tcPr>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Pacific</w:t>
            </w:r>
          </w:p>
        </w:tc>
      </w:tr>
      <w:tr>
        <w:tblPrEx>
          <w:tblCellMar>
            <w:top w:w="0" w:type="dxa"/>
            <w:left w:w="115" w:type="dxa"/>
            <w:bottom w:w="0" w:type="dxa"/>
            <w:right w:w="115" w:type="dxa"/>
          </w:tblCellMar>
        </w:tblPrEx>
        <w:trPr>
          <w:trHeight w:val="312" w:hRule="atLeast"/>
        </w:trPr>
        <w:tc>
          <w:tcPr>
            <w:tcW w:w="4536" w:type="dxa"/>
            <w:tcBorders>
              <w:top w:val="nil"/>
              <w:left w:val="single" w:color="000000" w:sz="4" w:space="0"/>
              <w:bottom w:val="single" w:color="000000" w:sz="4" w:space="0"/>
              <w:right w:val="single" w:color="000000" w:sz="4" w:space="0"/>
            </w:tcBorders>
            <w:shd w:val="clear" w:color="auto" w:fill="auto"/>
            <w:vAlign w:val="center"/>
          </w:tcPr>
          <w:p>
            <w:pPr>
              <w:spacing w:after="0" w:line="240" w:lineRule="auto"/>
              <w:ind w:firstLine="5"/>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 </w:t>
            </w:r>
            <w:r>
              <w:rPr>
                <w:rFonts w:ascii="Times New Roman" w:hAnsi="Times New Roman" w:cs="Times New Roman"/>
                <w:i/>
                <w:iCs/>
                <w:color w:val="222222"/>
                <w:sz w:val="24"/>
                <w:szCs w:val="24"/>
              </w:rPr>
              <w:t xml:space="preserve">Systellaspis </w:t>
            </w:r>
            <w:r>
              <w:rPr>
                <w:rFonts w:ascii="Times New Roman" w:hAnsi="Times New Roman" w:cs="Times New Roman"/>
                <w:i/>
                <w:color w:val="222222"/>
                <w:sz w:val="24"/>
                <w:szCs w:val="24"/>
              </w:rPr>
              <w:t>braueri</w:t>
            </w:r>
            <w:r>
              <w:rPr>
                <w:rFonts w:ascii="Times New Roman" w:hAnsi="Times New Roman" w:cs="Times New Roman"/>
                <w:color w:val="222222"/>
                <w:sz w:val="24"/>
                <w:szCs w:val="24"/>
              </w:rPr>
              <w:t xml:space="preserve"> (Balss, 1914)</w:t>
            </w:r>
          </w:p>
        </w:tc>
        <w:tc>
          <w:tcPr>
            <w:tcW w:w="1449" w:type="dxa"/>
            <w:tcBorders>
              <w:top w:val="nil"/>
              <w:left w:val="nil"/>
              <w:bottom w:val="single" w:color="000000" w:sz="4" w:space="0"/>
              <w:right w:val="single" w:color="000000" w:sz="4" w:space="0"/>
            </w:tcBorders>
            <w:shd w:val="clear" w:color="auto" w:fill="auto"/>
            <w:vAlign w:val="bottom"/>
          </w:tcPr>
          <w:p>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1</w:t>
            </w:r>
          </w:p>
        </w:tc>
        <w:tc>
          <w:tcPr>
            <w:tcW w:w="1875" w:type="dxa"/>
            <w:tcBorders>
              <w:top w:val="nil"/>
              <w:left w:val="nil"/>
              <w:bottom w:val="single" w:color="000000" w:sz="4" w:space="0"/>
              <w:right w:val="single" w:color="000000" w:sz="4" w:space="0"/>
            </w:tcBorders>
            <w:shd w:val="clear" w:color="auto" w:fill="auto"/>
            <w:vAlign w:val="bottom"/>
          </w:tcPr>
          <w:p>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w:t>
            </w:r>
          </w:p>
        </w:tc>
        <w:tc>
          <w:tcPr>
            <w:tcW w:w="1290" w:type="dxa"/>
            <w:tcBorders>
              <w:top w:val="nil"/>
              <w:left w:val="nil"/>
              <w:bottom w:val="single" w:color="000000" w:sz="4" w:space="0"/>
              <w:right w:val="single" w:color="000000" w:sz="4" w:space="0"/>
            </w:tcBorders>
            <w:shd w:val="clear" w:color="auto" w:fill="auto"/>
            <w:vAlign w:val="bottom"/>
          </w:tcPr>
          <w:p>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1</w:t>
            </w:r>
          </w:p>
        </w:tc>
      </w:tr>
      <w:tr>
        <w:tblPrEx>
          <w:tblCellMar>
            <w:top w:w="0" w:type="dxa"/>
            <w:left w:w="115" w:type="dxa"/>
            <w:bottom w:w="0" w:type="dxa"/>
            <w:right w:w="115" w:type="dxa"/>
          </w:tblCellMar>
        </w:tblPrEx>
        <w:trPr>
          <w:trHeight w:val="312" w:hRule="atLeast"/>
        </w:trPr>
        <w:tc>
          <w:tcPr>
            <w:tcW w:w="4536" w:type="dxa"/>
            <w:tcBorders>
              <w:top w:val="nil"/>
              <w:left w:val="single" w:color="000000" w:sz="4" w:space="0"/>
              <w:bottom w:val="single" w:color="000000" w:sz="4" w:space="0"/>
              <w:right w:val="single" w:color="000000" w:sz="4" w:space="0"/>
            </w:tcBorders>
            <w:shd w:val="clear" w:color="auto" w:fill="auto"/>
            <w:vAlign w:val="center"/>
          </w:tcPr>
          <w:p>
            <w:pPr>
              <w:spacing w:after="0" w:line="240" w:lineRule="auto"/>
              <w:ind w:firstLine="5"/>
              <w:jc w:val="both"/>
              <w:rPr>
                <w:rFonts w:ascii="Times New Roman" w:hAnsi="Times New Roman" w:cs="Times New Roman"/>
                <w:color w:val="222222"/>
                <w:sz w:val="24"/>
                <w:szCs w:val="24"/>
              </w:rPr>
            </w:pPr>
            <w:r>
              <w:rPr>
                <w:rFonts w:ascii="Times New Roman" w:hAnsi="Times New Roman" w:cs="Times New Roman"/>
                <w:i/>
                <w:color w:val="222222"/>
                <w:sz w:val="24"/>
                <w:szCs w:val="24"/>
              </w:rPr>
              <w:t xml:space="preserve"> </w:t>
            </w:r>
            <w:r>
              <w:rPr>
                <w:rFonts w:ascii="Times New Roman" w:hAnsi="Times New Roman" w:cs="Times New Roman"/>
                <w:i/>
                <w:iCs/>
                <w:color w:val="222222"/>
                <w:sz w:val="24"/>
                <w:szCs w:val="24"/>
              </w:rPr>
              <w:t xml:space="preserve">Systellaspis </w:t>
            </w:r>
            <w:r>
              <w:rPr>
                <w:rFonts w:ascii="Times New Roman" w:hAnsi="Times New Roman" w:cs="Times New Roman"/>
                <w:i/>
                <w:color w:val="222222"/>
                <w:sz w:val="24"/>
                <w:szCs w:val="24"/>
              </w:rPr>
              <w:t>cristata</w:t>
            </w:r>
            <w:r>
              <w:rPr>
                <w:rFonts w:ascii="Times New Roman" w:hAnsi="Times New Roman" w:cs="Times New Roman"/>
                <w:color w:val="222222"/>
                <w:sz w:val="24"/>
                <w:szCs w:val="24"/>
              </w:rPr>
              <w:t xml:space="preserve"> (Faxon, 1893)</w:t>
            </w:r>
          </w:p>
        </w:tc>
        <w:tc>
          <w:tcPr>
            <w:tcW w:w="1449" w:type="dxa"/>
            <w:tcBorders>
              <w:top w:val="nil"/>
              <w:left w:val="nil"/>
              <w:bottom w:val="single" w:color="000000" w:sz="4" w:space="0"/>
              <w:right w:val="single" w:color="000000" w:sz="4" w:space="0"/>
            </w:tcBorders>
            <w:shd w:val="clear" w:color="auto" w:fill="auto"/>
            <w:vAlign w:val="bottom"/>
          </w:tcPr>
          <w:p>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1</w:t>
            </w:r>
          </w:p>
        </w:tc>
        <w:tc>
          <w:tcPr>
            <w:tcW w:w="1875" w:type="dxa"/>
            <w:tcBorders>
              <w:top w:val="nil"/>
              <w:left w:val="nil"/>
              <w:bottom w:val="single" w:color="000000" w:sz="4" w:space="0"/>
              <w:right w:val="single" w:color="000000" w:sz="4" w:space="0"/>
            </w:tcBorders>
            <w:shd w:val="clear" w:color="auto" w:fill="auto"/>
            <w:vAlign w:val="bottom"/>
          </w:tcPr>
          <w:p>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1</w:t>
            </w:r>
          </w:p>
        </w:tc>
        <w:tc>
          <w:tcPr>
            <w:tcW w:w="1290" w:type="dxa"/>
            <w:tcBorders>
              <w:top w:val="nil"/>
              <w:left w:val="nil"/>
              <w:bottom w:val="single" w:color="000000" w:sz="4" w:space="0"/>
              <w:right w:val="single" w:color="000000" w:sz="4" w:space="0"/>
            </w:tcBorders>
            <w:shd w:val="clear" w:color="auto" w:fill="auto"/>
            <w:vAlign w:val="bottom"/>
          </w:tcPr>
          <w:p>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1</w:t>
            </w:r>
          </w:p>
        </w:tc>
      </w:tr>
      <w:tr>
        <w:tblPrEx>
          <w:tblCellMar>
            <w:top w:w="0" w:type="dxa"/>
            <w:left w:w="115" w:type="dxa"/>
            <w:bottom w:w="0" w:type="dxa"/>
            <w:right w:w="115" w:type="dxa"/>
          </w:tblCellMar>
        </w:tblPrEx>
        <w:trPr>
          <w:trHeight w:val="312" w:hRule="atLeast"/>
        </w:trPr>
        <w:tc>
          <w:tcPr>
            <w:tcW w:w="4536" w:type="dxa"/>
            <w:tcBorders>
              <w:top w:val="nil"/>
              <w:left w:val="single" w:color="000000" w:sz="4" w:space="0"/>
              <w:bottom w:val="single" w:color="000000" w:sz="4" w:space="0"/>
              <w:right w:val="single" w:color="000000" w:sz="4" w:space="0"/>
            </w:tcBorders>
            <w:shd w:val="clear" w:color="auto" w:fill="auto"/>
            <w:vAlign w:val="center"/>
          </w:tcPr>
          <w:p>
            <w:pPr>
              <w:spacing w:after="0" w:line="240" w:lineRule="auto"/>
              <w:ind w:firstLine="5"/>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 </w:t>
            </w:r>
            <w:r>
              <w:rPr>
                <w:rFonts w:ascii="Times New Roman" w:hAnsi="Times New Roman" w:cs="Times New Roman"/>
                <w:i/>
                <w:iCs/>
                <w:color w:val="222222"/>
                <w:sz w:val="24"/>
                <w:szCs w:val="24"/>
              </w:rPr>
              <w:t xml:space="preserve">Systellaspis </w:t>
            </w:r>
            <w:r>
              <w:rPr>
                <w:rFonts w:ascii="Times New Roman" w:hAnsi="Times New Roman" w:cs="Times New Roman"/>
                <w:i/>
                <w:color w:val="222222"/>
                <w:sz w:val="24"/>
                <w:szCs w:val="24"/>
              </w:rPr>
              <w:t>curvispina</w:t>
            </w:r>
            <w:r>
              <w:rPr>
                <w:rFonts w:ascii="Times New Roman" w:hAnsi="Times New Roman" w:cs="Times New Roman"/>
                <w:color w:val="222222"/>
                <w:sz w:val="24"/>
                <w:szCs w:val="24"/>
              </w:rPr>
              <w:t xml:space="preserve"> Crosnier, 1988</w:t>
            </w:r>
          </w:p>
        </w:tc>
        <w:tc>
          <w:tcPr>
            <w:tcW w:w="1449" w:type="dxa"/>
            <w:tcBorders>
              <w:top w:val="nil"/>
              <w:left w:val="nil"/>
              <w:bottom w:val="single" w:color="000000" w:sz="4" w:space="0"/>
              <w:right w:val="single" w:color="000000" w:sz="4" w:space="0"/>
            </w:tcBorders>
            <w:shd w:val="clear" w:color="auto" w:fill="auto"/>
            <w:vAlign w:val="bottom"/>
          </w:tcPr>
          <w:p>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1</w:t>
            </w:r>
          </w:p>
        </w:tc>
        <w:tc>
          <w:tcPr>
            <w:tcW w:w="1875" w:type="dxa"/>
            <w:tcBorders>
              <w:top w:val="nil"/>
              <w:left w:val="nil"/>
              <w:bottom w:val="single" w:color="000000" w:sz="4" w:space="0"/>
              <w:right w:val="single" w:color="000000" w:sz="4" w:space="0"/>
            </w:tcBorders>
            <w:shd w:val="clear" w:color="auto" w:fill="auto"/>
            <w:vAlign w:val="bottom"/>
          </w:tcPr>
          <w:p>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1</w:t>
            </w:r>
          </w:p>
        </w:tc>
        <w:tc>
          <w:tcPr>
            <w:tcW w:w="1290" w:type="dxa"/>
            <w:tcBorders>
              <w:top w:val="nil"/>
              <w:left w:val="nil"/>
              <w:bottom w:val="single" w:color="000000" w:sz="4" w:space="0"/>
              <w:right w:val="single" w:color="000000" w:sz="4" w:space="0"/>
            </w:tcBorders>
            <w:shd w:val="clear" w:color="auto" w:fill="auto"/>
            <w:vAlign w:val="bottom"/>
          </w:tcPr>
          <w:p>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1</w:t>
            </w:r>
          </w:p>
        </w:tc>
      </w:tr>
      <w:tr>
        <w:tblPrEx>
          <w:tblCellMar>
            <w:top w:w="0" w:type="dxa"/>
            <w:left w:w="115" w:type="dxa"/>
            <w:bottom w:w="0" w:type="dxa"/>
            <w:right w:w="115" w:type="dxa"/>
          </w:tblCellMar>
        </w:tblPrEx>
        <w:trPr>
          <w:trHeight w:val="312" w:hRule="atLeast"/>
        </w:trPr>
        <w:tc>
          <w:tcPr>
            <w:tcW w:w="4536" w:type="dxa"/>
            <w:tcBorders>
              <w:top w:val="nil"/>
              <w:left w:val="single" w:color="000000" w:sz="4" w:space="0"/>
              <w:bottom w:val="single" w:color="000000" w:sz="4" w:space="0"/>
              <w:right w:val="single" w:color="000000" w:sz="4" w:space="0"/>
            </w:tcBorders>
            <w:shd w:val="clear" w:color="auto" w:fill="auto"/>
            <w:vAlign w:val="center"/>
          </w:tcPr>
          <w:p>
            <w:pPr>
              <w:spacing w:after="0" w:line="240" w:lineRule="auto"/>
              <w:ind w:firstLine="5"/>
              <w:jc w:val="both"/>
              <w:rPr>
                <w:rFonts w:ascii="Times New Roman" w:hAnsi="Times New Roman" w:cs="Times New Roman"/>
                <w:color w:val="222222"/>
                <w:sz w:val="24"/>
                <w:szCs w:val="24"/>
              </w:rPr>
            </w:pPr>
            <w:r>
              <w:rPr>
                <w:rFonts w:ascii="Times New Roman" w:hAnsi="Times New Roman" w:cs="Times New Roman"/>
                <w:i/>
                <w:color w:val="222222"/>
                <w:sz w:val="24"/>
                <w:szCs w:val="24"/>
              </w:rPr>
              <w:t xml:space="preserve"> </w:t>
            </w:r>
            <w:r>
              <w:rPr>
                <w:rFonts w:ascii="Times New Roman" w:hAnsi="Times New Roman" w:cs="Times New Roman"/>
                <w:i/>
                <w:iCs/>
                <w:color w:val="222222"/>
                <w:sz w:val="24"/>
                <w:szCs w:val="24"/>
              </w:rPr>
              <w:t xml:space="preserve">Systellaspis </w:t>
            </w:r>
            <w:r>
              <w:rPr>
                <w:rFonts w:ascii="Times New Roman" w:hAnsi="Times New Roman" w:cs="Times New Roman"/>
                <w:i/>
                <w:color w:val="222222"/>
                <w:sz w:val="24"/>
                <w:szCs w:val="24"/>
              </w:rPr>
              <w:t xml:space="preserve">debilis </w:t>
            </w:r>
            <w:r>
              <w:rPr>
                <w:rFonts w:ascii="Times New Roman" w:hAnsi="Times New Roman" w:cs="Times New Roman"/>
                <w:color w:val="222222"/>
                <w:sz w:val="24"/>
                <w:szCs w:val="24"/>
              </w:rPr>
              <w:t>(A.Milne-Edwards, 1881)</w:t>
            </w:r>
          </w:p>
        </w:tc>
        <w:tc>
          <w:tcPr>
            <w:tcW w:w="1449" w:type="dxa"/>
            <w:tcBorders>
              <w:top w:val="nil"/>
              <w:left w:val="nil"/>
              <w:bottom w:val="single" w:color="000000" w:sz="4" w:space="0"/>
              <w:right w:val="single" w:color="000000" w:sz="4" w:space="0"/>
            </w:tcBorders>
            <w:shd w:val="clear" w:color="auto" w:fill="auto"/>
            <w:vAlign w:val="bottom"/>
          </w:tcPr>
          <w:p>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1</w:t>
            </w:r>
          </w:p>
        </w:tc>
        <w:tc>
          <w:tcPr>
            <w:tcW w:w="1875" w:type="dxa"/>
            <w:tcBorders>
              <w:top w:val="nil"/>
              <w:left w:val="nil"/>
              <w:bottom w:val="single" w:color="000000" w:sz="4" w:space="0"/>
              <w:right w:val="single" w:color="000000" w:sz="4" w:space="0"/>
            </w:tcBorders>
            <w:shd w:val="clear" w:color="auto" w:fill="auto"/>
            <w:vAlign w:val="bottom"/>
          </w:tcPr>
          <w:p>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1</w:t>
            </w:r>
          </w:p>
        </w:tc>
        <w:tc>
          <w:tcPr>
            <w:tcW w:w="1290" w:type="dxa"/>
            <w:tcBorders>
              <w:top w:val="nil"/>
              <w:left w:val="nil"/>
              <w:bottom w:val="single" w:color="000000" w:sz="4" w:space="0"/>
              <w:right w:val="single" w:color="000000" w:sz="4" w:space="0"/>
            </w:tcBorders>
            <w:shd w:val="clear" w:color="auto" w:fill="auto"/>
            <w:vAlign w:val="bottom"/>
          </w:tcPr>
          <w:p>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1</w:t>
            </w:r>
          </w:p>
        </w:tc>
      </w:tr>
      <w:tr>
        <w:tblPrEx>
          <w:tblCellMar>
            <w:top w:w="0" w:type="dxa"/>
            <w:left w:w="115" w:type="dxa"/>
            <w:bottom w:w="0" w:type="dxa"/>
            <w:right w:w="115" w:type="dxa"/>
          </w:tblCellMar>
        </w:tblPrEx>
        <w:trPr>
          <w:trHeight w:val="312" w:hRule="atLeast"/>
        </w:trPr>
        <w:tc>
          <w:tcPr>
            <w:tcW w:w="4536" w:type="dxa"/>
            <w:tcBorders>
              <w:top w:val="nil"/>
              <w:left w:val="single" w:color="000000" w:sz="4" w:space="0"/>
              <w:bottom w:val="single" w:color="000000" w:sz="4" w:space="0"/>
              <w:right w:val="single" w:color="000000" w:sz="4" w:space="0"/>
            </w:tcBorders>
            <w:shd w:val="clear" w:color="auto" w:fill="auto"/>
            <w:vAlign w:val="center"/>
          </w:tcPr>
          <w:p>
            <w:pPr>
              <w:spacing w:after="0" w:line="240" w:lineRule="auto"/>
              <w:ind w:firstLine="5"/>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 </w:t>
            </w:r>
            <w:r>
              <w:rPr>
                <w:rFonts w:ascii="Times New Roman" w:hAnsi="Times New Roman" w:cs="Times New Roman"/>
                <w:i/>
                <w:iCs/>
                <w:color w:val="222222"/>
                <w:sz w:val="24"/>
                <w:szCs w:val="24"/>
              </w:rPr>
              <w:t xml:space="preserve">Systellaspis </w:t>
            </w:r>
            <w:r>
              <w:rPr>
                <w:rFonts w:ascii="Times New Roman" w:hAnsi="Times New Roman" w:cs="Times New Roman"/>
                <w:i/>
                <w:color w:val="222222"/>
                <w:sz w:val="24"/>
                <w:szCs w:val="24"/>
              </w:rPr>
              <w:t>eltanini</w:t>
            </w:r>
            <w:r>
              <w:rPr>
                <w:rFonts w:ascii="Times New Roman" w:hAnsi="Times New Roman" w:cs="Times New Roman"/>
                <w:color w:val="222222"/>
                <w:sz w:val="24"/>
                <w:szCs w:val="24"/>
              </w:rPr>
              <w:t xml:space="preserve"> Wasmer, 1986</w:t>
            </w:r>
          </w:p>
        </w:tc>
        <w:tc>
          <w:tcPr>
            <w:tcW w:w="1449" w:type="dxa"/>
            <w:tcBorders>
              <w:top w:val="nil"/>
              <w:left w:val="nil"/>
              <w:bottom w:val="single" w:color="000000" w:sz="4" w:space="0"/>
              <w:right w:val="single" w:color="000000" w:sz="4" w:space="0"/>
            </w:tcBorders>
            <w:shd w:val="clear" w:color="auto" w:fill="auto"/>
            <w:vAlign w:val="bottom"/>
          </w:tcPr>
          <w:p>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1</w:t>
            </w:r>
          </w:p>
        </w:tc>
        <w:tc>
          <w:tcPr>
            <w:tcW w:w="1875" w:type="dxa"/>
            <w:tcBorders>
              <w:top w:val="nil"/>
              <w:left w:val="nil"/>
              <w:bottom w:val="single" w:color="000000" w:sz="4" w:space="0"/>
              <w:right w:val="single" w:color="000000" w:sz="4" w:space="0"/>
            </w:tcBorders>
            <w:shd w:val="clear" w:color="auto" w:fill="auto"/>
            <w:vAlign w:val="bottom"/>
          </w:tcPr>
          <w:p>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1</w:t>
            </w:r>
          </w:p>
        </w:tc>
        <w:tc>
          <w:tcPr>
            <w:tcW w:w="1290" w:type="dxa"/>
            <w:tcBorders>
              <w:top w:val="nil"/>
              <w:left w:val="nil"/>
              <w:bottom w:val="single" w:color="000000" w:sz="4" w:space="0"/>
              <w:right w:val="single" w:color="000000" w:sz="4" w:space="0"/>
            </w:tcBorders>
            <w:shd w:val="clear" w:color="auto" w:fill="auto"/>
            <w:vAlign w:val="bottom"/>
          </w:tcPr>
          <w:p>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w:t>
            </w:r>
          </w:p>
        </w:tc>
      </w:tr>
      <w:tr>
        <w:tblPrEx>
          <w:tblCellMar>
            <w:top w:w="0" w:type="dxa"/>
            <w:left w:w="115" w:type="dxa"/>
            <w:bottom w:w="0" w:type="dxa"/>
            <w:right w:w="115" w:type="dxa"/>
          </w:tblCellMar>
        </w:tblPrEx>
        <w:trPr>
          <w:trHeight w:val="312" w:hRule="atLeast"/>
        </w:trPr>
        <w:tc>
          <w:tcPr>
            <w:tcW w:w="4536" w:type="dxa"/>
            <w:tcBorders>
              <w:top w:val="nil"/>
              <w:left w:val="single" w:color="000000" w:sz="4" w:space="0"/>
              <w:bottom w:val="single" w:color="000000" w:sz="4" w:space="0"/>
              <w:right w:val="single" w:color="000000" w:sz="4" w:space="0"/>
            </w:tcBorders>
            <w:shd w:val="clear" w:color="auto" w:fill="auto"/>
            <w:vAlign w:val="center"/>
          </w:tcPr>
          <w:p>
            <w:pPr>
              <w:spacing w:after="0" w:line="240" w:lineRule="auto"/>
              <w:ind w:firstLine="5"/>
              <w:jc w:val="both"/>
              <w:rPr>
                <w:rFonts w:ascii="Times New Roman" w:hAnsi="Times New Roman" w:cs="Times New Roman"/>
                <w:color w:val="222222"/>
                <w:sz w:val="24"/>
                <w:szCs w:val="24"/>
              </w:rPr>
            </w:pPr>
            <w:r>
              <w:rPr>
                <w:rFonts w:ascii="Times New Roman" w:hAnsi="Times New Roman" w:cs="Times New Roman"/>
                <w:i/>
                <w:color w:val="222222"/>
                <w:sz w:val="24"/>
                <w:szCs w:val="24"/>
              </w:rPr>
              <w:t xml:space="preserve"> </w:t>
            </w:r>
            <w:r>
              <w:rPr>
                <w:rFonts w:ascii="Times New Roman" w:hAnsi="Times New Roman" w:cs="Times New Roman"/>
                <w:i/>
                <w:iCs/>
                <w:color w:val="222222"/>
                <w:sz w:val="24"/>
                <w:szCs w:val="24"/>
              </w:rPr>
              <w:t xml:space="preserve">Systellaspis </w:t>
            </w:r>
            <w:r>
              <w:rPr>
                <w:rFonts w:ascii="Times New Roman" w:hAnsi="Times New Roman" w:cs="Times New Roman"/>
                <w:i/>
                <w:color w:val="222222"/>
                <w:sz w:val="24"/>
                <w:szCs w:val="24"/>
              </w:rPr>
              <w:t xml:space="preserve">guillei </w:t>
            </w:r>
            <w:r>
              <w:rPr>
                <w:rFonts w:ascii="Times New Roman" w:hAnsi="Times New Roman" w:cs="Times New Roman"/>
                <w:color w:val="222222"/>
                <w:sz w:val="24"/>
                <w:szCs w:val="24"/>
              </w:rPr>
              <w:t>Crosnier, 1988</w:t>
            </w:r>
          </w:p>
        </w:tc>
        <w:tc>
          <w:tcPr>
            <w:tcW w:w="1449" w:type="dxa"/>
            <w:tcBorders>
              <w:top w:val="nil"/>
              <w:left w:val="nil"/>
              <w:bottom w:val="single" w:color="000000" w:sz="4" w:space="0"/>
              <w:right w:val="single" w:color="000000" w:sz="4" w:space="0"/>
            </w:tcBorders>
            <w:shd w:val="clear" w:color="auto" w:fill="auto"/>
            <w:vAlign w:val="bottom"/>
          </w:tcPr>
          <w:p>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w:t>
            </w:r>
          </w:p>
        </w:tc>
        <w:tc>
          <w:tcPr>
            <w:tcW w:w="1875" w:type="dxa"/>
            <w:tcBorders>
              <w:top w:val="nil"/>
              <w:left w:val="nil"/>
              <w:bottom w:val="single" w:color="000000" w:sz="4" w:space="0"/>
              <w:right w:val="single" w:color="000000" w:sz="4" w:space="0"/>
            </w:tcBorders>
            <w:shd w:val="clear" w:color="auto" w:fill="auto"/>
            <w:vAlign w:val="bottom"/>
          </w:tcPr>
          <w:p>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1</w:t>
            </w:r>
          </w:p>
        </w:tc>
        <w:tc>
          <w:tcPr>
            <w:tcW w:w="1290" w:type="dxa"/>
            <w:tcBorders>
              <w:top w:val="nil"/>
              <w:left w:val="nil"/>
              <w:bottom w:val="single" w:color="000000" w:sz="4" w:space="0"/>
              <w:right w:val="single" w:color="000000" w:sz="4" w:space="0"/>
            </w:tcBorders>
            <w:shd w:val="clear" w:color="auto" w:fill="auto"/>
            <w:vAlign w:val="bottom"/>
          </w:tcPr>
          <w:p>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1</w:t>
            </w:r>
          </w:p>
        </w:tc>
      </w:tr>
      <w:tr>
        <w:tblPrEx>
          <w:tblCellMar>
            <w:top w:w="0" w:type="dxa"/>
            <w:left w:w="115" w:type="dxa"/>
            <w:bottom w:w="0" w:type="dxa"/>
            <w:right w:w="115" w:type="dxa"/>
          </w:tblCellMar>
        </w:tblPrEx>
        <w:trPr>
          <w:trHeight w:val="312" w:hRule="atLeast"/>
        </w:trPr>
        <w:tc>
          <w:tcPr>
            <w:tcW w:w="4536" w:type="dxa"/>
            <w:tcBorders>
              <w:top w:val="nil"/>
              <w:left w:val="single" w:color="000000" w:sz="4" w:space="0"/>
              <w:bottom w:val="single" w:color="000000" w:sz="4" w:space="0"/>
              <w:right w:val="single" w:color="000000" w:sz="4" w:space="0"/>
            </w:tcBorders>
            <w:shd w:val="clear" w:color="auto" w:fill="auto"/>
            <w:vAlign w:val="center"/>
          </w:tcPr>
          <w:p>
            <w:pPr>
              <w:spacing w:after="0" w:line="240" w:lineRule="auto"/>
              <w:ind w:firstLine="5"/>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 </w:t>
            </w:r>
            <w:r>
              <w:rPr>
                <w:rFonts w:ascii="Times New Roman" w:hAnsi="Times New Roman" w:cs="Times New Roman"/>
                <w:i/>
                <w:iCs/>
                <w:color w:val="222222"/>
                <w:sz w:val="24"/>
                <w:szCs w:val="24"/>
              </w:rPr>
              <w:t xml:space="preserve">Systellaspis </w:t>
            </w:r>
            <w:r>
              <w:rPr>
                <w:rFonts w:ascii="Times New Roman" w:hAnsi="Times New Roman" w:cs="Times New Roman"/>
                <w:i/>
                <w:color w:val="222222"/>
                <w:sz w:val="24"/>
                <w:szCs w:val="24"/>
              </w:rPr>
              <w:t>intermedia</w:t>
            </w:r>
            <w:r>
              <w:rPr>
                <w:rFonts w:ascii="Times New Roman" w:hAnsi="Times New Roman" w:cs="Times New Roman"/>
                <w:color w:val="222222"/>
                <w:sz w:val="24"/>
                <w:szCs w:val="24"/>
              </w:rPr>
              <w:t xml:space="preserve"> Crosnier, 1988</w:t>
            </w:r>
          </w:p>
        </w:tc>
        <w:tc>
          <w:tcPr>
            <w:tcW w:w="1449" w:type="dxa"/>
            <w:tcBorders>
              <w:top w:val="nil"/>
              <w:left w:val="nil"/>
              <w:bottom w:val="single" w:color="000000" w:sz="4" w:space="0"/>
              <w:right w:val="single" w:color="000000" w:sz="4" w:space="0"/>
            </w:tcBorders>
            <w:shd w:val="clear" w:color="auto" w:fill="auto"/>
            <w:vAlign w:val="bottom"/>
          </w:tcPr>
          <w:p>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w:t>
            </w:r>
          </w:p>
        </w:tc>
        <w:tc>
          <w:tcPr>
            <w:tcW w:w="1875" w:type="dxa"/>
            <w:tcBorders>
              <w:top w:val="nil"/>
              <w:left w:val="nil"/>
              <w:bottom w:val="single" w:color="000000" w:sz="4" w:space="0"/>
              <w:right w:val="single" w:color="000000" w:sz="4" w:space="0"/>
            </w:tcBorders>
            <w:shd w:val="clear" w:color="auto" w:fill="auto"/>
            <w:vAlign w:val="bottom"/>
          </w:tcPr>
          <w:p>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1</w:t>
            </w:r>
          </w:p>
        </w:tc>
        <w:tc>
          <w:tcPr>
            <w:tcW w:w="1290" w:type="dxa"/>
            <w:tcBorders>
              <w:top w:val="nil"/>
              <w:left w:val="nil"/>
              <w:bottom w:val="single" w:color="000000" w:sz="4" w:space="0"/>
              <w:right w:val="single" w:color="000000" w:sz="4" w:space="0"/>
            </w:tcBorders>
            <w:shd w:val="clear" w:color="auto" w:fill="auto"/>
            <w:vAlign w:val="bottom"/>
          </w:tcPr>
          <w:p>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1</w:t>
            </w:r>
          </w:p>
        </w:tc>
      </w:tr>
      <w:tr>
        <w:tblPrEx>
          <w:tblCellMar>
            <w:top w:w="0" w:type="dxa"/>
            <w:left w:w="115" w:type="dxa"/>
            <w:bottom w:w="0" w:type="dxa"/>
            <w:right w:w="115" w:type="dxa"/>
          </w:tblCellMar>
        </w:tblPrEx>
        <w:trPr>
          <w:trHeight w:val="312" w:hRule="atLeast"/>
        </w:trPr>
        <w:tc>
          <w:tcPr>
            <w:tcW w:w="4536" w:type="dxa"/>
            <w:tcBorders>
              <w:top w:val="nil"/>
              <w:left w:val="single" w:color="000000" w:sz="4" w:space="0"/>
              <w:bottom w:val="single" w:color="000000" w:sz="4" w:space="0"/>
              <w:right w:val="single" w:color="000000" w:sz="4" w:space="0"/>
            </w:tcBorders>
            <w:shd w:val="clear" w:color="auto" w:fill="auto"/>
            <w:vAlign w:val="center"/>
          </w:tcPr>
          <w:p>
            <w:pPr>
              <w:spacing w:after="0" w:line="240" w:lineRule="auto"/>
              <w:ind w:firstLine="5"/>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 </w:t>
            </w:r>
            <w:r>
              <w:rPr>
                <w:rFonts w:ascii="Times New Roman" w:hAnsi="Times New Roman" w:cs="Times New Roman"/>
                <w:i/>
                <w:iCs/>
                <w:color w:val="222222"/>
                <w:sz w:val="24"/>
                <w:szCs w:val="24"/>
              </w:rPr>
              <w:t xml:space="preserve">Systellaspis </w:t>
            </w:r>
            <w:r>
              <w:rPr>
                <w:rFonts w:ascii="Times New Roman" w:hAnsi="Times New Roman" w:cs="Times New Roman"/>
                <w:i/>
                <w:color w:val="222222"/>
                <w:sz w:val="24"/>
                <w:szCs w:val="24"/>
              </w:rPr>
              <w:t xml:space="preserve">lanceocaudata </w:t>
            </w:r>
            <w:r>
              <w:rPr>
                <w:rFonts w:ascii="Times New Roman" w:hAnsi="Times New Roman" w:cs="Times New Roman"/>
                <w:color w:val="222222"/>
                <w:sz w:val="24"/>
                <w:szCs w:val="24"/>
              </w:rPr>
              <w:t>Spence Bate, 1888</w:t>
            </w:r>
          </w:p>
        </w:tc>
        <w:tc>
          <w:tcPr>
            <w:tcW w:w="1449" w:type="dxa"/>
            <w:tcBorders>
              <w:top w:val="nil"/>
              <w:left w:val="nil"/>
              <w:bottom w:val="single" w:color="000000" w:sz="4" w:space="0"/>
              <w:right w:val="single" w:color="000000" w:sz="4" w:space="0"/>
            </w:tcBorders>
            <w:shd w:val="clear" w:color="auto" w:fill="auto"/>
            <w:vAlign w:val="bottom"/>
          </w:tcPr>
          <w:p>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w:t>
            </w:r>
          </w:p>
        </w:tc>
        <w:tc>
          <w:tcPr>
            <w:tcW w:w="1875" w:type="dxa"/>
            <w:tcBorders>
              <w:top w:val="nil"/>
              <w:left w:val="nil"/>
              <w:bottom w:val="single" w:color="000000" w:sz="4" w:space="0"/>
              <w:right w:val="single" w:color="000000" w:sz="4" w:space="0"/>
            </w:tcBorders>
            <w:shd w:val="clear" w:color="auto" w:fill="auto"/>
            <w:vAlign w:val="bottom"/>
          </w:tcPr>
          <w:p>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w:t>
            </w:r>
          </w:p>
        </w:tc>
        <w:tc>
          <w:tcPr>
            <w:tcW w:w="1290" w:type="dxa"/>
            <w:tcBorders>
              <w:top w:val="nil"/>
              <w:left w:val="nil"/>
              <w:bottom w:val="single" w:color="000000" w:sz="4" w:space="0"/>
              <w:right w:val="single" w:color="000000" w:sz="4" w:space="0"/>
            </w:tcBorders>
            <w:shd w:val="clear" w:color="auto" w:fill="auto"/>
            <w:vAlign w:val="bottom"/>
          </w:tcPr>
          <w:p>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1</w:t>
            </w:r>
          </w:p>
        </w:tc>
      </w:tr>
      <w:tr>
        <w:tblPrEx>
          <w:tblCellMar>
            <w:top w:w="0" w:type="dxa"/>
            <w:left w:w="115" w:type="dxa"/>
            <w:bottom w:w="0" w:type="dxa"/>
            <w:right w:w="115" w:type="dxa"/>
          </w:tblCellMar>
        </w:tblPrEx>
        <w:trPr>
          <w:trHeight w:val="312" w:hRule="atLeast"/>
        </w:trPr>
        <w:tc>
          <w:tcPr>
            <w:tcW w:w="4536" w:type="dxa"/>
            <w:tcBorders>
              <w:top w:val="nil"/>
              <w:left w:val="single" w:color="000000" w:sz="4" w:space="0"/>
              <w:bottom w:val="single" w:color="000000" w:sz="4" w:space="0"/>
              <w:right w:val="single" w:color="000000" w:sz="4" w:space="0"/>
            </w:tcBorders>
            <w:shd w:val="clear" w:color="auto" w:fill="auto"/>
            <w:vAlign w:val="center"/>
          </w:tcPr>
          <w:p>
            <w:pPr>
              <w:spacing w:after="0" w:line="240" w:lineRule="auto"/>
              <w:ind w:firstLine="5"/>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 </w:t>
            </w:r>
            <w:r>
              <w:rPr>
                <w:rFonts w:ascii="Times New Roman" w:hAnsi="Times New Roman" w:cs="Times New Roman"/>
                <w:i/>
                <w:iCs/>
                <w:color w:val="222222"/>
                <w:sz w:val="24"/>
                <w:szCs w:val="24"/>
              </w:rPr>
              <w:t xml:space="preserve">Systellaspis </w:t>
            </w:r>
            <w:r>
              <w:rPr>
                <w:rFonts w:ascii="Times New Roman" w:hAnsi="Times New Roman" w:cs="Times New Roman"/>
                <w:i/>
                <w:color w:val="222222"/>
                <w:sz w:val="24"/>
                <w:szCs w:val="24"/>
              </w:rPr>
              <w:t>liui</w:t>
            </w:r>
            <w:r>
              <w:rPr>
                <w:rFonts w:ascii="Times New Roman" w:hAnsi="Times New Roman" w:cs="Times New Roman"/>
                <w:color w:val="222222"/>
                <w:sz w:val="24"/>
                <w:szCs w:val="24"/>
              </w:rPr>
              <w:t xml:space="preserve"> Sha &amp; Wang, 2015</w:t>
            </w:r>
          </w:p>
        </w:tc>
        <w:tc>
          <w:tcPr>
            <w:tcW w:w="1449" w:type="dxa"/>
            <w:tcBorders>
              <w:top w:val="nil"/>
              <w:left w:val="nil"/>
              <w:bottom w:val="single" w:color="000000" w:sz="4" w:space="0"/>
              <w:right w:val="single" w:color="000000" w:sz="4" w:space="0"/>
            </w:tcBorders>
            <w:shd w:val="clear" w:color="auto" w:fill="auto"/>
            <w:vAlign w:val="bottom"/>
          </w:tcPr>
          <w:p>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w:t>
            </w:r>
          </w:p>
        </w:tc>
        <w:tc>
          <w:tcPr>
            <w:tcW w:w="1875" w:type="dxa"/>
            <w:tcBorders>
              <w:top w:val="nil"/>
              <w:left w:val="nil"/>
              <w:bottom w:val="single" w:color="000000" w:sz="4" w:space="0"/>
              <w:right w:val="single" w:color="000000" w:sz="4" w:space="0"/>
            </w:tcBorders>
            <w:shd w:val="clear" w:color="auto" w:fill="auto"/>
            <w:vAlign w:val="bottom"/>
          </w:tcPr>
          <w:p>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w:t>
            </w:r>
          </w:p>
        </w:tc>
        <w:tc>
          <w:tcPr>
            <w:tcW w:w="1290" w:type="dxa"/>
            <w:tcBorders>
              <w:top w:val="nil"/>
              <w:left w:val="nil"/>
              <w:bottom w:val="single" w:color="000000" w:sz="4" w:space="0"/>
              <w:right w:val="single" w:color="000000" w:sz="4" w:space="0"/>
            </w:tcBorders>
            <w:shd w:val="clear" w:color="auto" w:fill="auto"/>
            <w:vAlign w:val="bottom"/>
          </w:tcPr>
          <w:p>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1</w:t>
            </w:r>
          </w:p>
        </w:tc>
      </w:tr>
      <w:tr>
        <w:tblPrEx>
          <w:tblCellMar>
            <w:top w:w="0" w:type="dxa"/>
            <w:left w:w="115" w:type="dxa"/>
            <w:bottom w:w="0" w:type="dxa"/>
            <w:right w:w="115" w:type="dxa"/>
          </w:tblCellMar>
        </w:tblPrEx>
        <w:trPr>
          <w:trHeight w:val="312" w:hRule="atLeast"/>
        </w:trPr>
        <w:tc>
          <w:tcPr>
            <w:tcW w:w="4536" w:type="dxa"/>
            <w:tcBorders>
              <w:top w:val="nil"/>
              <w:left w:val="single" w:color="000000" w:sz="4" w:space="0"/>
              <w:bottom w:val="single" w:color="000000" w:sz="4" w:space="0"/>
              <w:right w:val="single" w:color="000000" w:sz="4" w:space="0"/>
            </w:tcBorders>
            <w:shd w:val="clear" w:color="auto" w:fill="auto"/>
            <w:vAlign w:val="center"/>
          </w:tcPr>
          <w:p>
            <w:pPr>
              <w:spacing w:after="0" w:line="240" w:lineRule="auto"/>
              <w:ind w:firstLine="5"/>
              <w:jc w:val="both"/>
              <w:rPr>
                <w:rFonts w:ascii="Times New Roman" w:hAnsi="Times New Roman" w:cs="Times New Roman"/>
                <w:color w:val="222222"/>
                <w:sz w:val="24"/>
                <w:szCs w:val="24"/>
              </w:rPr>
            </w:pPr>
            <w:r>
              <w:rPr>
                <w:rFonts w:ascii="Times New Roman" w:hAnsi="Times New Roman" w:cs="Times New Roman"/>
                <w:i/>
                <w:color w:val="222222"/>
                <w:sz w:val="24"/>
                <w:szCs w:val="24"/>
              </w:rPr>
              <w:t xml:space="preserve"> </w:t>
            </w:r>
            <w:r>
              <w:rPr>
                <w:rFonts w:ascii="Times New Roman" w:hAnsi="Times New Roman" w:cs="Times New Roman"/>
                <w:i/>
                <w:iCs/>
                <w:color w:val="222222"/>
                <w:sz w:val="24"/>
                <w:szCs w:val="24"/>
              </w:rPr>
              <w:t xml:space="preserve">Systellaspis </w:t>
            </w:r>
            <w:r>
              <w:rPr>
                <w:rFonts w:ascii="Times New Roman" w:hAnsi="Times New Roman" w:cs="Times New Roman"/>
                <w:i/>
                <w:color w:val="222222"/>
                <w:sz w:val="24"/>
                <w:szCs w:val="24"/>
              </w:rPr>
              <w:t xml:space="preserve">paucispinosa </w:t>
            </w:r>
            <w:r>
              <w:rPr>
                <w:rFonts w:ascii="Times New Roman" w:hAnsi="Times New Roman" w:cs="Times New Roman"/>
                <w:color w:val="222222"/>
                <w:sz w:val="24"/>
                <w:szCs w:val="24"/>
              </w:rPr>
              <w:t>Crosnier, 1988</w:t>
            </w:r>
          </w:p>
        </w:tc>
        <w:tc>
          <w:tcPr>
            <w:tcW w:w="1449" w:type="dxa"/>
            <w:tcBorders>
              <w:top w:val="nil"/>
              <w:left w:val="nil"/>
              <w:bottom w:val="single" w:color="000000" w:sz="4" w:space="0"/>
              <w:right w:val="single" w:color="000000" w:sz="4" w:space="0"/>
            </w:tcBorders>
            <w:shd w:val="clear" w:color="auto" w:fill="auto"/>
            <w:vAlign w:val="bottom"/>
          </w:tcPr>
          <w:p>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w:t>
            </w:r>
          </w:p>
        </w:tc>
        <w:tc>
          <w:tcPr>
            <w:tcW w:w="1875" w:type="dxa"/>
            <w:tcBorders>
              <w:top w:val="nil"/>
              <w:left w:val="nil"/>
              <w:bottom w:val="single" w:color="000000" w:sz="4" w:space="0"/>
              <w:right w:val="single" w:color="000000" w:sz="4" w:space="0"/>
            </w:tcBorders>
            <w:shd w:val="clear" w:color="auto" w:fill="auto"/>
            <w:vAlign w:val="bottom"/>
          </w:tcPr>
          <w:p>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w:t>
            </w:r>
          </w:p>
        </w:tc>
        <w:tc>
          <w:tcPr>
            <w:tcW w:w="1290" w:type="dxa"/>
            <w:tcBorders>
              <w:top w:val="nil"/>
              <w:left w:val="nil"/>
              <w:bottom w:val="single" w:color="000000" w:sz="4" w:space="0"/>
              <w:right w:val="single" w:color="000000" w:sz="4" w:space="0"/>
            </w:tcBorders>
            <w:shd w:val="clear" w:color="auto" w:fill="auto"/>
            <w:vAlign w:val="bottom"/>
          </w:tcPr>
          <w:p>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1</w:t>
            </w:r>
          </w:p>
        </w:tc>
      </w:tr>
      <w:tr>
        <w:tblPrEx>
          <w:tblCellMar>
            <w:top w:w="0" w:type="dxa"/>
            <w:left w:w="115" w:type="dxa"/>
            <w:bottom w:w="0" w:type="dxa"/>
            <w:right w:w="115" w:type="dxa"/>
          </w:tblCellMar>
        </w:tblPrEx>
        <w:trPr>
          <w:trHeight w:val="312" w:hRule="atLeast"/>
        </w:trPr>
        <w:tc>
          <w:tcPr>
            <w:tcW w:w="4536" w:type="dxa"/>
            <w:tcBorders>
              <w:top w:val="nil"/>
              <w:left w:val="single" w:color="000000" w:sz="4" w:space="0"/>
              <w:bottom w:val="single" w:color="000000" w:sz="4" w:space="0"/>
              <w:right w:val="single" w:color="000000" w:sz="4" w:space="0"/>
            </w:tcBorders>
            <w:shd w:val="clear" w:color="auto" w:fill="auto"/>
            <w:vAlign w:val="center"/>
          </w:tcPr>
          <w:p>
            <w:pPr>
              <w:spacing w:after="0" w:line="240" w:lineRule="auto"/>
              <w:ind w:firstLine="5"/>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 </w:t>
            </w:r>
            <w:r>
              <w:rPr>
                <w:rFonts w:ascii="Times New Roman" w:hAnsi="Times New Roman" w:cs="Times New Roman"/>
                <w:i/>
                <w:iCs/>
                <w:color w:val="222222"/>
                <w:sz w:val="24"/>
                <w:szCs w:val="24"/>
              </w:rPr>
              <w:t xml:space="preserve">Systellaspis </w:t>
            </w:r>
            <w:r>
              <w:rPr>
                <w:rFonts w:ascii="Times New Roman" w:hAnsi="Times New Roman" w:cs="Times New Roman"/>
                <w:i/>
                <w:color w:val="222222"/>
                <w:sz w:val="24"/>
                <w:szCs w:val="24"/>
              </w:rPr>
              <w:t xml:space="preserve">pellucida </w:t>
            </w:r>
            <w:r>
              <w:rPr>
                <w:rFonts w:ascii="Times New Roman" w:hAnsi="Times New Roman" w:cs="Times New Roman"/>
                <w:color w:val="222222"/>
                <w:sz w:val="24"/>
                <w:szCs w:val="24"/>
              </w:rPr>
              <w:t>(Filhol, 1884)</w:t>
            </w:r>
          </w:p>
        </w:tc>
        <w:tc>
          <w:tcPr>
            <w:tcW w:w="1449" w:type="dxa"/>
            <w:tcBorders>
              <w:top w:val="nil"/>
              <w:left w:val="nil"/>
              <w:bottom w:val="single" w:color="000000" w:sz="4" w:space="0"/>
              <w:right w:val="single" w:color="000000" w:sz="4" w:space="0"/>
            </w:tcBorders>
            <w:shd w:val="clear" w:color="auto" w:fill="auto"/>
            <w:vAlign w:val="bottom"/>
          </w:tcPr>
          <w:p>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1</w:t>
            </w:r>
          </w:p>
        </w:tc>
        <w:tc>
          <w:tcPr>
            <w:tcW w:w="1875" w:type="dxa"/>
            <w:tcBorders>
              <w:top w:val="nil"/>
              <w:left w:val="nil"/>
              <w:bottom w:val="single" w:color="000000" w:sz="4" w:space="0"/>
              <w:right w:val="single" w:color="000000" w:sz="4" w:space="0"/>
            </w:tcBorders>
            <w:shd w:val="clear" w:color="auto" w:fill="auto"/>
            <w:vAlign w:val="bottom"/>
          </w:tcPr>
          <w:p>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1</w:t>
            </w:r>
          </w:p>
        </w:tc>
        <w:tc>
          <w:tcPr>
            <w:tcW w:w="1290" w:type="dxa"/>
            <w:tcBorders>
              <w:top w:val="nil"/>
              <w:left w:val="nil"/>
              <w:bottom w:val="single" w:color="000000" w:sz="4" w:space="0"/>
              <w:right w:val="single" w:color="000000" w:sz="4" w:space="0"/>
            </w:tcBorders>
            <w:shd w:val="clear" w:color="auto" w:fill="auto"/>
            <w:vAlign w:val="bottom"/>
          </w:tcPr>
          <w:p>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1</w:t>
            </w:r>
          </w:p>
        </w:tc>
      </w:tr>
      <w:tr>
        <w:tblPrEx>
          <w:tblCellMar>
            <w:top w:w="0" w:type="dxa"/>
            <w:left w:w="115" w:type="dxa"/>
            <w:bottom w:w="0" w:type="dxa"/>
            <w:right w:w="115" w:type="dxa"/>
          </w:tblCellMar>
        </w:tblPrEx>
        <w:trPr>
          <w:trHeight w:val="288" w:hRule="atLeast"/>
        </w:trPr>
        <w:tc>
          <w:tcPr>
            <w:tcW w:w="4536" w:type="dxa"/>
            <w:tcBorders>
              <w:top w:val="nil"/>
              <w:left w:val="single" w:color="000000" w:sz="4" w:space="0"/>
              <w:bottom w:val="single" w:color="000000" w:sz="4" w:space="0"/>
              <w:right w:val="single" w:color="000000" w:sz="4" w:space="0"/>
            </w:tcBorders>
            <w:shd w:val="clear" w:color="auto" w:fill="auto"/>
            <w:vAlign w:val="bottom"/>
          </w:tcPr>
          <w:p>
            <w:pPr>
              <w:spacing w:after="0" w:line="240" w:lineRule="auto"/>
              <w:ind w:firstLine="5"/>
              <w:jc w:val="both"/>
              <w:rPr>
                <w:rFonts w:ascii="Times New Roman" w:hAnsi="Times New Roman" w:cs="Times New Roman"/>
                <w:b/>
                <w:sz w:val="24"/>
                <w:szCs w:val="24"/>
              </w:rPr>
            </w:pPr>
            <w:r>
              <w:rPr>
                <w:rFonts w:ascii="Times New Roman" w:hAnsi="Times New Roman" w:cs="Times New Roman"/>
                <w:b/>
                <w:sz w:val="24"/>
                <w:szCs w:val="24"/>
              </w:rPr>
              <w:t>Total species number</w:t>
            </w:r>
          </w:p>
        </w:tc>
        <w:tc>
          <w:tcPr>
            <w:tcW w:w="1449" w:type="dxa"/>
            <w:tcBorders>
              <w:top w:val="nil"/>
              <w:left w:val="nil"/>
              <w:bottom w:val="single" w:color="000000" w:sz="4" w:space="0"/>
              <w:right w:val="single" w:color="000000" w:sz="4" w:space="0"/>
            </w:tcBorders>
            <w:shd w:val="clear" w:color="auto" w:fill="auto"/>
            <w:vAlign w:val="bottom"/>
          </w:tcPr>
          <w:p>
            <w:pPr>
              <w:spacing w:after="0" w:line="240" w:lineRule="auto"/>
              <w:ind w:firstLine="567"/>
              <w:jc w:val="both"/>
              <w:rPr>
                <w:rFonts w:ascii="Times New Roman" w:hAnsi="Times New Roman" w:cs="Times New Roman"/>
                <w:b/>
                <w:sz w:val="24"/>
                <w:szCs w:val="24"/>
              </w:rPr>
            </w:pPr>
            <w:r>
              <w:rPr>
                <w:rFonts w:ascii="Times New Roman" w:hAnsi="Times New Roman" w:cs="Times New Roman"/>
                <w:b/>
                <w:sz w:val="24"/>
                <w:szCs w:val="24"/>
              </w:rPr>
              <w:t>6</w:t>
            </w:r>
          </w:p>
        </w:tc>
        <w:tc>
          <w:tcPr>
            <w:tcW w:w="1875" w:type="dxa"/>
            <w:tcBorders>
              <w:top w:val="nil"/>
              <w:left w:val="nil"/>
              <w:bottom w:val="single" w:color="000000" w:sz="4" w:space="0"/>
              <w:right w:val="single" w:color="000000" w:sz="4" w:space="0"/>
            </w:tcBorders>
            <w:shd w:val="clear" w:color="auto" w:fill="auto"/>
            <w:vAlign w:val="bottom"/>
          </w:tcPr>
          <w:p>
            <w:pPr>
              <w:spacing w:after="0" w:line="240" w:lineRule="auto"/>
              <w:ind w:firstLine="567"/>
              <w:jc w:val="both"/>
              <w:rPr>
                <w:rFonts w:ascii="Times New Roman" w:hAnsi="Times New Roman" w:cs="Times New Roman"/>
                <w:b/>
                <w:sz w:val="24"/>
                <w:szCs w:val="24"/>
              </w:rPr>
            </w:pPr>
            <w:r>
              <w:rPr>
                <w:rFonts w:ascii="Times New Roman" w:hAnsi="Times New Roman" w:cs="Times New Roman"/>
                <w:b/>
                <w:sz w:val="24"/>
                <w:szCs w:val="24"/>
              </w:rPr>
              <w:t>7</w:t>
            </w:r>
          </w:p>
        </w:tc>
        <w:tc>
          <w:tcPr>
            <w:tcW w:w="1290" w:type="dxa"/>
            <w:tcBorders>
              <w:top w:val="nil"/>
              <w:left w:val="nil"/>
              <w:bottom w:val="single" w:color="000000" w:sz="4" w:space="0"/>
              <w:right w:val="single" w:color="000000" w:sz="4" w:space="0"/>
            </w:tcBorders>
            <w:shd w:val="clear" w:color="auto" w:fill="auto"/>
            <w:vAlign w:val="bottom"/>
          </w:tcPr>
          <w:p>
            <w:pPr>
              <w:spacing w:after="0" w:line="240" w:lineRule="auto"/>
              <w:ind w:firstLine="567"/>
              <w:jc w:val="both"/>
              <w:rPr>
                <w:rFonts w:ascii="Times New Roman" w:hAnsi="Times New Roman" w:cs="Times New Roman"/>
                <w:b/>
                <w:sz w:val="24"/>
                <w:szCs w:val="24"/>
              </w:rPr>
            </w:pPr>
            <w:r>
              <w:rPr>
                <w:rFonts w:ascii="Times New Roman" w:hAnsi="Times New Roman" w:cs="Times New Roman"/>
                <w:b/>
                <w:sz w:val="24"/>
                <w:szCs w:val="24"/>
              </w:rPr>
              <w:t>10</w:t>
            </w:r>
          </w:p>
        </w:tc>
      </w:tr>
    </w:tbl>
    <w:p>
      <w:pPr>
        <w:spacing w:after="0" w:line="240" w:lineRule="auto"/>
        <w:ind w:firstLine="567"/>
        <w:jc w:val="both"/>
        <w:rPr>
          <w:rFonts w:ascii="Times New Roman" w:hAnsi="Times New Roman" w:cs="Times New Roman"/>
          <w:sz w:val="24"/>
          <w:szCs w:val="24"/>
        </w:rPr>
      </w:pPr>
    </w:p>
    <w:p>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In the Indian Ocean, most of </w:t>
      </w:r>
      <w:r>
        <w:rPr>
          <w:rFonts w:ascii="Times New Roman" w:hAnsi="Times New Roman" w:cs="Times New Roman"/>
          <w:i/>
          <w:iCs/>
          <w:sz w:val="24"/>
          <w:szCs w:val="24"/>
        </w:rPr>
        <w:t>S. debilis</w:t>
      </w:r>
      <w:r>
        <w:rPr>
          <w:rFonts w:ascii="Times New Roman" w:hAnsi="Times New Roman" w:cs="Times New Roman"/>
          <w:iCs/>
          <w:sz w:val="24"/>
          <w:szCs w:val="24"/>
        </w:rPr>
        <w:t xml:space="preserve"> </w:t>
      </w:r>
      <w:r>
        <w:rPr>
          <w:rFonts w:ascii="Times New Roman" w:hAnsi="Times New Roman" w:cs="Times New Roman"/>
          <w:sz w:val="24"/>
          <w:szCs w:val="24"/>
        </w:rPr>
        <w:t xml:space="preserve">specimens were collected between 20° S and 34° S within the Southern Indian Ocean and Agulhas Current mesopelagic ecoregions according to Sutton et al. (2017). Only one specimen from GenBank was collected at ~13° S, northwest of Madagascar, in the Mid-Indian Ocean ecoregion. Surprisingly, the same site harbored four genetically different specimens, which, along with </w:t>
      </w:r>
      <w:r>
        <w:rPr>
          <w:rFonts w:ascii="Times New Roman" w:hAnsi="Times New Roman" w:cs="Times New Roman"/>
          <w:i/>
          <w:sz w:val="24"/>
          <w:szCs w:val="24"/>
        </w:rPr>
        <w:t>S. liui</w:t>
      </w:r>
      <w:r>
        <w:rPr>
          <w:rFonts w:ascii="Times New Roman" w:hAnsi="Times New Roman" w:cs="Times New Roman"/>
          <w:sz w:val="24"/>
          <w:szCs w:val="24"/>
        </w:rPr>
        <w:t xml:space="preserve"> from the West Pacific, composed the Clade 2. As no specimens of </w:t>
      </w:r>
      <w:r>
        <w:rPr>
          <w:rFonts w:ascii="Times New Roman" w:hAnsi="Times New Roman" w:cs="Times New Roman"/>
          <w:sz w:val="24"/>
          <w:szCs w:val="24"/>
          <w:lang w:val="ru-RU"/>
        </w:rPr>
        <w:t>С</w:t>
      </w:r>
      <w:r>
        <w:rPr>
          <w:rFonts w:ascii="Times New Roman" w:hAnsi="Times New Roman" w:cs="Times New Roman"/>
          <w:sz w:val="24"/>
          <w:szCs w:val="24"/>
        </w:rPr>
        <w:t xml:space="preserve">lade 2 were found in the Atlantic Ocean and south of 20° S in the Indian Ocean, we suggest that the geographic boundary between the both clade occur between 13° S and 20° S in the Indian Ocean. This is consistent with the boundary </w:t>
      </w:r>
      <w:commentRangeStart w:id="30"/>
      <w:r>
        <w:rPr>
          <w:rFonts w:ascii="Times New Roman" w:hAnsi="Times New Roman" w:cs="Times New Roman"/>
          <w:sz w:val="24"/>
          <w:szCs w:val="24"/>
        </w:rPr>
        <w:t xml:space="preserve">between </w:t>
      </w:r>
      <w:commentRangeEnd w:id="30"/>
      <w:r>
        <w:rPr>
          <w:rStyle w:val="8"/>
        </w:rPr>
        <w:commentReference w:id="30"/>
      </w:r>
      <w:r>
        <w:rPr>
          <w:rFonts w:ascii="Times New Roman" w:hAnsi="Times New Roman" w:cs="Times New Roman"/>
          <w:sz w:val="24"/>
          <w:szCs w:val="24"/>
        </w:rPr>
        <w:t>(Sutton et al., 2017; Reygondeau et al, 2018).</w:t>
      </w:r>
    </w:p>
    <w:p>
      <w:pPr>
        <w:spacing w:after="0" w:line="240" w:lineRule="auto"/>
        <w:ind w:firstLine="567"/>
        <w:jc w:val="both"/>
        <w:rPr>
          <w:rFonts w:ascii="Times New Roman" w:hAnsi="Times New Roman" w:cs="Times New Roman"/>
          <w:sz w:val="24"/>
          <w:szCs w:val="24"/>
        </w:rPr>
      </w:pPr>
    </w:p>
    <w:p>
      <w:pPr>
        <w:pStyle w:val="13"/>
        <w:spacing w:after="0" w:line="240" w:lineRule="auto"/>
        <w:ind w:firstLine="567"/>
        <w:rPr>
          <w:rFonts w:ascii="Times New Roman" w:hAnsi="Times New Roman" w:cs="Times New Roman"/>
          <w:b/>
          <w:sz w:val="24"/>
          <w:szCs w:val="24"/>
        </w:rPr>
      </w:pPr>
      <w:r>
        <w:rPr>
          <w:rFonts w:ascii="Times New Roman" w:hAnsi="Times New Roman" w:cs="Times New Roman"/>
          <w:b/>
          <w:sz w:val="24"/>
          <w:szCs w:val="24"/>
        </w:rPr>
        <w:t xml:space="preserve">4.2. Morphological variability of </w:t>
      </w:r>
      <w:r>
        <w:rPr>
          <w:rFonts w:ascii="Times New Roman" w:hAnsi="Times New Roman" w:cs="Times New Roman"/>
          <w:b/>
          <w:i/>
          <w:sz w:val="24"/>
          <w:szCs w:val="24"/>
        </w:rPr>
        <w:t xml:space="preserve">Systellaspis debilis </w:t>
      </w:r>
      <w:r>
        <w:rPr>
          <w:rFonts w:ascii="Times New Roman" w:hAnsi="Times New Roman" w:cs="Times New Roman"/>
          <w:b/>
          <w:sz w:val="24"/>
          <w:szCs w:val="24"/>
        </w:rPr>
        <w:t>(Clade 1).</w:t>
      </w:r>
    </w:p>
    <w:p>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Our analyses showed that specimens from the North Atlantic had lower average PC1 values than those from the South Atlantic and Indian Oceans (</w:t>
      </w:r>
      <w:r>
        <w:rPr>
          <w:rFonts w:ascii="Times New Roman" w:hAnsi="Times New Roman" w:cs="Times New Roman"/>
          <w:sz w:val="24"/>
          <w:szCs w:val="24"/>
          <w:highlight w:val="yellow"/>
        </w:rPr>
        <w:t>Fig XX</w:t>
      </w:r>
      <w:r>
        <w:rPr>
          <w:rFonts w:ascii="Times New Roman" w:hAnsi="Times New Roman" w:cs="Times New Roman"/>
          <w:sz w:val="24"/>
          <w:szCs w:val="24"/>
        </w:rPr>
        <w:t xml:space="preserve">) and suggested significant morphological differences between shrimp populations in these regions. </w:t>
      </w:r>
      <w:commentRangeStart w:id="31"/>
      <w:r>
        <w:rPr>
          <w:rFonts w:ascii="Times New Roman" w:hAnsi="Times New Roman" w:cs="Times New Roman"/>
          <w:sz w:val="24"/>
          <w:szCs w:val="24"/>
        </w:rPr>
        <w:t xml:space="preserve">In particular, </w:t>
      </w:r>
      <w:del w:id="8" w:author="user" w:date="2023-06-29T17:24:00Z">
        <w:commentRangeStart w:id="32"/>
        <w:r>
          <w:rPr>
            <w:rFonts w:ascii="Times New Roman" w:hAnsi="Times New Roman" w:cs="Times New Roman"/>
            <w:sz w:val="24"/>
            <w:szCs w:val="24"/>
          </w:rPr>
          <w:delText>the strongly correlated morphological traits with both PC1 and PC2</w:delText>
        </w:r>
        <w:commentRangeEnd w:id="32"/>
      </w:del>
      <w:r>
        <w:rPr>
          <w:rStyle w:val="8"/>
        </w:rPr>
        <w:commentReference w:id="32"/>
      </w:r>
      <w:r>
        <w:rPr>
          <w:rFonts w:ascii="Times New Roman" w:hAnsi="Times New Roman" w:cs="Times New Roman"/>
          <w:sz w:val="24"/>
          <w:szCs w:val="24"/>
        </w:rPr>
        <w:t>, the number of spines in the posterior row on the merus of the third and anterior row of the merus of the fourth pereopod, were significantly higher in individuals collected from the Indian Ocean. Individuals from the South Atlantic, on the other hand, had a higher average number of spines in the posterior row on the merus of the fourth pereopod than individuals from other geographic groups. Finally, the lowest average number of spines on the third and fourth pereopod and the number of teeth on the left side of the fourth segment were observed in the North Atlantic group, highlighting the differences in morphology across geographic regions</w:t>
      </w:r>
      <w:commentRangeEnd w:id="31"/>
      <w:r>
        <w:rPr>
          <w:rStyle w:val="8"/>
        </w:rPr>
        <w:commentReference w:id="31"/>
      </w:r>
      <w:r>
        <w:rPr>
          <w:rFonts w:ascii="Times New Roman" w:hAnsi="Times New Roman" w:cs="Times New Roman"/>
          <w:sz w:val="24"/>
          <w:szCs w:val="24"/>
        </w:rPr>
        <w:t xml:space="preserve">. </w:t>
      </w:r>
      <w:del w:id="9" w:author="user" w:date="2023-06-29T17:32:00Z">
        <w:commentRangeStart w:id="33"/>
        <w:r>
          <w:rPr>
            <w:rFonts w:ascii="Times New Roman" w:hAnsi="Times New Roman" w:cs="Times New Roman"/>
            <w:sz w:val="24"/>
            <w:szCs w:val="24"/>
          </w:rPr>
          <w:delText xml:space="preserve">For the Oplophoridae species, external parts – epipodits - of both third and fourth pairs or pereopods were shown to play an important role in grooming and gill-cleaning mechanisms (Vereshchaka et al., 2021). In some species, they can also participate in mating as a holding structure (Lunina et al., 2018). Additionally, the number of lateral serrations on the pleon on the left side of the fourth abdominal segment was only slightly higher in individuals from the South Atlantic compared to those from the Indian Ocean. </w:delText>
        </w:r>
      </w:del>
      <w:del w:id="10" w:author="user" w:date="2023-06-29T17:32:00Z">
        <w:commentRangeStart w:id="34"/>
        <w:r>
          <w:rPr>
            <w:rFonts w:ascii="Times New Roman" w:hAnsi="Times New Roman" w:cs="Times New Roman"/>
            <w:sz w:val="24"/>
            <w:szCs w:val="24"/>
            <w:highlight w:val="magenta"/>
          </w:rPr>
          <w:delText>However, the role of the armor of the fourth somite’s pleon is unclear.</w:delText>
        </w:r>
        <w:commentRangeEnd w:id="34"/>
      </w:del>
      <w:del w:id="11" w:author="user" w:date="2023-06-29T17:32:00Z">
        <w:r>
          <w:rPr>
            <w:rStyle w:val="8"/>
            <w:rFonts w:ascii="Times New Roman" w:hAnsi="Times New Roman" w:cs="Times New Roman"/>
            <w:sz w:val="24"/>
            <w:szCs w:val="24"/>
          </w:rPr>
          <w:commentReference w:id="34"/>
        </w:r>
        <w:commentRangeEnd w:id="33"/>
      </w:del>
      <w:r>
        <w:rPr>
          <w:rStyle w:val="8"/>
        </w:rPr>
        <w:commentReference w:id="33"/>
      </w:r>
    </w:p>
    <w:p>
      <w:pPr>
        <w:spacing w:after="0" w:line="240" w:lineRule="auto"/>
        <w:ind w:firstLine="567"/>
        <w:jc w:val="both"/>
        <w:rPr>
          <w:rFonts w:ascii="Times New Roman" w:hAnsi="Times New Roman" w:cs="Times New Roman"/>
          <w:sz w:val="24"/>
          <w:szCs w:val="24"/>
          <w:lang w:val="ru-RU"/>
        </w:rPr>
      </w:pPr>
      <w:commentRangeStart w:id="35"/>
      <w:r>
        <w:rPr>
          <w:rFonts w:ascii="Times New Roman" w:hAnsi="Times New Roman" w:cs="Times New Roman"/>
          <w:sz w:val="24"/>
          <w:szCs w:val="24"/>
          <w:lang w:val="ru-RU"/>
        </w:rPr>
        <w:drawing>
          <wp:inline distT="0" distB="0" distL="0" distR="0">
            <wp:extent cx="4943475" cy="4229100"/>
            <wp:effectExtent l="0" t="0" r="9525" b="0"/>
            <wp:docPr id="1"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диаграмма&#10;&#10;Автоматически созданное описание"/>
                    <pic:cNvPicPr>
                      <a:picLocks noChangeAspect="1"/>
                    </pic:cNvPicPr>
                  </pic:nvPicPr>
                  <pic:blipFill>
                    <a:blip r:embed="rId18"/>
                    <a:stretch>
                      <a:fillRect/>
                    </a:stretch>
                  </pic:blipFill>
                  <pic:spPr>
                    <a:xfrm>
                      <a:off x="0" y="0"/>
                      <a:ext cx="4943475" cy="4229100"/>
                    </a:xfrm>
                    <a:prstGeom prst="rect">
                      <a:avLst/>
                    </a:prstGeom>
                  </pic:spPr>
                </pic:pic>
              </a:graphicData>
            </a:graphic>
          </wp:inline>
        </w:drawing>
      </w:r>
      <w:commentRangeEnd w:id="35"/>
      <w:r>
        <w:rPr>
          <w:rStyle w:val="8"/>
          <w:rFonts w:ascii="Times New Roman" w:hAnsi="Times New Roman" w:cs="Times New Roman"/>
          <w:sz w:val="24"/>
          <w:szCs w:val="24"/>
        </w:rPr>
        <w:commentReference w:id="35"/>
      </w:r>
    </w:p>
    <w:p>
      <w:pPr>
        <w:spacing w:after="0" w:line="240" w:lineRule="auto"/>
        <w:ind w:firstLine="567"/>
        <w:jc w:val="both"/>
        <w:rPr>
          <w:rFonts w:ascii="Times New Roman" w:hAnsi="Times New Roman" w:cs="Times New Roman"/>
          <w:sz w:val="24"/>
          <w:szCs w:val="24"/>
        </w:rPr>
      </w:pPr>
      <w:commentRangeStart w:id="36"/>
      <w:r>
        <w:rPr>
          <w:rFonts w:ascii="Times New Roman" w:hAnsi="Times New Roman" w:cs="Times New Roman"/>
          <w:sz w:val="24"/>
          <w:szCs w:val="24"/>
        </w:rPr>
        <w:t xml:space="preserve">Crosnier (1989) found variations in the rostrum-carapace length of </w:t>
      </w:r>
      <w:r>
        <w:rPr>
          <w:rFonts w:ascii="Times New Roman" w:hAnsi="Times New Roman" w:cs="Times New Roman"/>
          <w:i/>
          <w:iCs/>
          <w:sz w:val="24"/>
          <w:szCs w:val="24"/>
        </w:rPr>
        <w:t>S. debilis</w:t>
      </w:r>
      <w:r>
        <w:rPr>
          <w:rFonts w:ascii="Times New Roman" w:hAnsi="Times New Roman" w:cs="Times New Roman"/>
          <w:sz w:val="24"/>
          <w:szCs w:val="24"/>
        </w:rPr>
        <w:t xml:space="preserve"> specimens from different geographic locations including Northern and Southern Madagascar, Northern and Southern Atlantic, and the Philippines. Our results indicated that the </w:t>
      </w:r>
      <w:commentRangeStart w:id="37"/>
      <w:r>
        <w:rPr>
          <w:rFonts w:ascii="Times New Roman" w:hAnsi="Times New Roman" w:cs="Times New Roman"/>
          <w:sz w:val="24"/>
          <w:szCs w:val="24"/>
        </w:rPr>
        <w:t xml:space="preserve">Lr/Lc </w:t>
      </w:r>
      <w:commentRangeEnd w:id="37"/>
      <w:r>
        <w:rPr>
          <w:rStyle w:val="8"/>
          <w:rFonts w:ascii="Times New Roman" w:hAnsi="Times New Roman" w:cs="Times New Roman"/>
          <w:sz w:val="24"/>
          <w:szCs w:val="24"/>
        </w:rPr>
        <w:commentReference w:id="37"/>
      </w:r>
      <w:r>
        <w:rPr>
          <w:rFonts w:ascii="Times New Roman" w:hAnsi="Times New Roman" w:cs="Times New Roman"/>
          <w:sz w:val="24"/>
          <w:szCs w:val="24"/>
        </w:rPr>
        <w:t xml:space="preserve">rate of specimens from the Northern Atlantic was less homogeneous compared to those from the Indian Ocean, which could potentially be correlated with their haplotype. These findings support the notion of genetic and morphological variation among </w:t>
      </w:r>
      <w:r>
        <w:rPr>
          <w:rFonts w:ascii="Times New Roman" w:hAnsi="Times New Roman" w:cs="Times New Roman"/>
          <w:i/>
          <w:iCs/>
          <w:sz w:val="24"/>
          <w:szCs w:val="24"/>
        </w:rPr>
        <w:t>S. debilis</w:t>
      </w:r>
      <w:r>
        <w:rPr>
          <w:rFonts w:ascii="Times New Roman" w:hAnsi="Times New Roman" w:cs="Times New Roman"/>
          <w:sz w:val="24"/>
          <w:szCs w:val="24"/>
        </w:rPr>
        <w:t xml:space="preserve"> populations across different regions.</w:t>
      </w:r>
      <w:commentRangeEnd w:id="36"/>
      <w:r>
        <w:rPr>
          <w:rStyle w:val="8"/>
        </w:rPr>
        <w:commentReference w:id="36"/>
      </w:r>
    </w:p>
    <w:p>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The observed morphological differences between populations might be influenced by a combination of genetic and environmental factors. The Mantel test suggests that there is a significant similarity </w:t>
      </w:r>
      <w:commentRangeStart w:id="38"/>
      <w:r>
        <w:rPr>
          <w:rFonts w:ascii="Times New Roman" w:hAnsi="Times New Roman" w:cs="Times New Roman"/>
          <w:sz w:val="24"/>
          <w:szCs w:val="24"/>
        </w:rPr>
        <w:t>between genetic and spatial distance matrices</w:t>
      </w:r>
      <w:commentRangeEnd w:id="38"/>
      <w:r>
        <w:rPr>
          <w:rStyle w:val="8"/>
        </w:rPr>
        <w:commentReference w:id="38"/>
      </w:r>
      <w:r>
        <w:rPr>
          <w:rFonts w:ascii="Times New Roman" w:hAnsi="Times New Roman" w:cs="Times New Roman"/>
          <w:sz w:val="24"/>
          <w:szCs w:val="24"/>
        </w:rPr>
        <w:t xml:space="preserve">, indicating that the observed morphological variability is likely to be driven, at least in part, by genetic differences between populations. The results suggest a link between the </w:t>
      </w:r>
      <w:commentRangeStart w:id="39"/>
      <w:r>
        <w:rPr>
          <w:rFonts w:ascii="Times New Roman" w:hAnsi="Times New Roman" w:cs="Times New Roman"/>
          <w:sz w:val="24"/>
          <w:szCs w:val="24"/>
        </w:rPr>
        <w:t xml:space="preserve">genetic makeup </w:t>
      </w:r>
      <w:commentRangeEnd w:id="39"/>
      <w:r>
        <w:rPr>
          <w:rStyle w:val="8"/>
        </w:rPr>
        <w:commentReference w:id="39"/>
      </w:r>
      <w:r>
        <w:rPr>
          <w:rFonts w:ascii="Times New Roman" w:hAnsi="Times New Roman" w:cs="Times New Roman"/>
          <w:sz w:val="24"/>
          <w:szCs w:val="24"/>
        </w:rPr>
        <w:t>of individuals and their morphology; the exact mechanisms driving this correlation remain unclear and warrant further investigation.</w:t>
      </w:r>
    </w:p>
    <w:p>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The correlation between genetic and morphological traits does not necessarily imply a direct causal relationship. Other factors, such as environmental conditions and developmental plasticity, could also play a role in shaping the observed morphological variability (Burridge et al., 2019). Future studies that incorporate environmental and developmental factors will be necessary to fully understand the complexity of the relationship between genetic and morphological traits in this species of shrimp.</w:t>
      </w:r>
    </w:p>
    <w:p>
      <w:pPr>
        <w:spacing w:after="0" w:line="240" w:lineRule="auto"/>
        <w:ind w:firstLine="567"/>
        <w:jc w:val="both"/>
        <w:rPr>
          <w:rFonts w:ascii="Times New Roman" w:hAnsi="Times New Roman" w:cs="Times New Roman"/>
          <w:iCs/>
          <w:color w:val="44546A"/>
          <w:sz w:val="24"/>
          <w:szCs w:val="24"/>
        </w:rPr>
      </w:pPr>
    </w:p>
    <w:p>
      <w:pPr>
        <w:spacing w:after="0" w:line="240" w:lineRule="auto"/>
        <w:ind w:firstLine="567"/>
        <w:jc w:val="both"/>
        <w:rPr>
          <w:rFonts w:ascii="Times New Roman" w:hAnsi="Times New Roman" w:cs="Times New Roman"/>
          <w:b/>
          <w:sz w:val="24"/>
          <w:szCs w:val="24"/>
        </w:rPr>
      </w:pPr>
      <w:r>
        <w:rPr>
          <w:rFonts w:ascii="Times New Roman" w:hAnsi="Times New Roman" w:cs="Times New Roman"/>
          <w:b/>
          <w:sz w:val="24"/>
          <w:szCs w:val="24"/>
        </w:rPr>
        <w:t>4</w:t>
      </w:r>
      <w:commentRangeStart w:id="40"/>
      <w:r>
        <w:rPr>
          <w:rFonts w:ascii="Times New Roman" w:hAnsi="Times New Roman" w:cs="Times New Roman"/>
          <w:b/>
          <w:sz w:val="24"/>
          <w:szCs w:val="24"/>
        </w:rPr>
        <w:t xml:space="preserve">.3. The status of </w:t>
      </w:r>
      <w:r>
        <w:rPr>
          <w:rFonts w:ascii="Times New Roman" w:hAnsi="Times New Roman" w:cs="Times New Roman"/>
          <w:b/>
          <w:i/>
          <w:sz w:val="24"/>
          <w:szCs w:val="24"/>
        </w:rPr>
        <w:t>Systellaspis</w:t>
      </w:r>
      <w:r>
        <w:rPr>
          <w:rFonts w:ascii="Times New Roman" w:hAnsi="Times New Roman" w:cs="Times New Roman"/>
          <w:b/>
          <w:i/>
          <w:iCs/>
          <w:sz w:val="24"/>
          <w:szCs w:val="24"/>
        </w:rPr>
        <w:t xml:space="preserve"> liui </w:t>
      </w:r>
      <w:r>
        <w:rPr>
          <w:rFonts w:ascii="Times New Roman" w:hAnsi="Times New Roman" w:cs="Times New Roman"/>
          <w:b/>
          <w:iCs/>
          <w:sz w:val="24"/>
          <w:szCs w:val="24"/>
        </w:rPr>
        <w:t>and related specimens (</w:t>
      </w:r>
      <w:r>
        <w:rPr>
          <w:rFonts w:ascii="Times New Roman" w:hAnsi="Times New Roman" w:cs="Times New Roman"/>
          <w:b/>
          <w:sz w:val="24"/>
          <w:szCs w:val="24"/>
        </w:rPr>
        <w:t>Clade 2).</w:t>
      </w:r>
      <w:commentRangeEnd w:id="40"/>
      <w:r>
        <w:rPr>
          <w:rStyle w:val="8"/>
        </w:rPr>
        <w:commentReference w:id="40"/>
      </w:r>
    </w:p>
    <w:p>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The Clade 2 encompassed four specimens deposited in GenBank as ‘</w:t>
      </w:r>
      <w:r>
        <w:rPr>
          <w:rFonts w:ascii="Times New Roman" w:hAnsi="Times New Roman" w:cs="Times New Roman"/>
          <w:i/>
          <w:sz w:val="24"/>
          <w:szCs w:val="24"/>
        </w:rPr>
        <w:t>Systellaspis debilis’</w:t>
      </w:r>
      <w:r>
        <w:rPr>
          <w:rFonts w:ascii="Times New Roman" w:hAnsi="Times New Roman" w:cs="Times New Roman"/>
          <w:sz w:val="24"/>
          <w:szCs w:val="24"/>
        </w:rPr>
        <w:t xml:space="preserve"> (Aznar-Cormano et al., 2015) and one specimen of </w:t>
      </w:r>
      <w:r>
        <w:rPr>
          <w:rFonts w:ascii="Times New Roman" w:hAnsi="Times New Roman" w:cs="Times New Roman"/>
          <w:i/>
          <w:sz w:val="24"/>
          <w:szCs w:val="24"/>
        </w:rPr>
        <w:t>S. liui</w:t>
      </w:r>
      <w:r>
        <w:rPr>
          <w:rFonts w:ascii="Times New Roman" w:hAnsi="Times New Roman" w:cs="Times New Roman"/>
          <w:sz w:val="24"/>
          <w:szCs w:val="24"/>
        </w:rPr>
        <w:t xml:space="preserve"> (Sha and Wang, 2015); Sha and Wang (2015) suggested that four specimens of ‘</w:t>
      </w:r>
      <w:r>
        <w:rPr>
          <w:rFonts w:ascii="Times New Roman" w:hAnsi="Times New Roman" w:cs="Times New Roman"/>
          <w:i/>
          <w:sz w:val="24"/>
          <w:szCs w:val="24"/>
        </w:rPr>
        <w:t>S. debilis’</w:t>
      </w:r>
      <w:r>
        <w:rPr>
          <w:rFonts w:ascii="Times New Roman" w:hAnsi="Times New Roman" w:cs="Times New Roman"/>
          <w:sz w:val="24"/>
          <w:szCs w:val="24"/>
        </w:rPr>
        <w:t xml:space="preserve"> of Aznar-Cormano et al. (2015) and </w:t>
      </w:r>
      <w:r>
        <w:rPr>
          <w:rFonts w:ascii="Times New Roman" w:hAnsi="Times New Roman" w:cs="Times New Roman"/>
          <w:i/>
          <w:sz w:val="24"/>
          <w:szCs w:val="24"/>
        </w:rPr>
        <w:t>S. liui</w:t>
      </w:r>
      <w:r>
        <w:rPr>
          <w:rFonts w:ascii="Times New Roman" w:hAnsi="Times New Roman" w:cs="Times New Roman"/>
          <w:sz w:val="24"/>
          <w:szCs w:val="24"/>
        </w:rPr>
        <w:t xml:space="preserve"> are synonyms. </w:t>
      </w:r>
      <w:r>
        <w:rPr>
          <w:rFonts w:ascii="Times New Roman" w:hAnsi="Times New Roman" w:cs="Times New Roman"/>
          <w:i/>
          <w:iCs/>
          <w:color w:val="222222"/>
          <w:sz w:val="24"/>
          <w:szCs w:val="24"/>
        </w:rPr>
        <w:t xml:space="preserve">Systellaspis </w:t>
      </w:r>
      <w:r>
        <w:rPr>
          <w:rFonts w:ascii="Times New Roman" w:hAnsi="Times New Roman" w:cs="Times New Roman"/>
          <w:i/>
          <w:iCs/>
          <w:sz w:val="24"/>
          <w:szCs w:val="24"/>
        </w:rPr>
        <w:t xml:space="preserve">liui </w:t>
      </w:r>
      <w:r>
        <w:rPr>
          <w:rFonts w:ascii="Times New Roman" w:hAnsi="Times New Roman" w:cs="Times New Roman"/>
          <w:sz w:val="24"/>
          <w:szCs w:val="24"/>
        </w:rPr>
        <w:t xml:space="preserve">was described on the basis of a single female specimen from the Western Pacific (Philippine Sea) (Sha and Wang, 2015). </w:t>
      </w:r>
      <w:commentRangeStart w:id="41"/>
      <w:r>
        <w:rPr>
          <w:rFonts w:ascii="Times New Roman" w:hAnsi="Times New Roman" w:cs="Times New Roman"/>
          <w:sz w:val="24"/>
          <w:szCs w:val="24"/>
        </w:rPr>
        <w:t xml:space="preserve">The unique ecological trait of this species is its ability to survive at a depth beyond the usual range of the </w:t>
      </w:r>
      <w:r>
        <w:rPr>
          <w:rFonts w:ascii="Times New Roman" w:hAnsi="Times New Roman" w:cs="Times New Roman"/>
          <w:i/>
          <w:iCs/>
          <w:sz w:val="24"/>
          <w:szCs w:val="24"/>
        </w:rPr>
        <w:t xml:space="preserve">Systellaspis </w:t>
      </w:r>
      <w:r>
        <w:rPr>
          <w:rFonts w:ascii="Times New Roman" w:hAnsi="Times New Roman" w:cs="Times New Roman"/>
          <w:sz w:val="24"/>
          <w:szCs w:val="24"/>
        </w:rPr>
        <w:t>genus</w:t>
      </w:r>
      <w:commentRangeEnd w:id="41"/>
      <w:r>
        <w:rPr>
          <w:rStyle w:val="8"/>
        </w:rPr>
        <w:commentReference w:id="41"/>
      </w:r>
      <w:r>
        <w:rPr>
          <w:rFonts w:ascii="Times New Roman" w:hAnsi="Times New Roman" w:cs="Times New Roman"/>
          <w:sz w:val="24"/>
          <w:szCs w:val="24"/>
          <w:highlight w:val="red"/>
        </w:rPr>
        <w:t>.</w:t>
      </w:r>
      <w:r>
        <w:rPr>
          <w:rFonts w:ascii="Times New Roman" w:hAnsi="Times New Roman" w:cs="Times New Roman"/>
          <w:sz w:val="24"/>
          <w:szCs w:val="24"/>
        </w:rPr>
        <w:t xml:space="preserve"> According to the original description, genetic and morphological differences between </w:t>
      </w:r>
      <w:r>
        <w:rPr>
          <w:rFonts w:ascii="Times New Roman" w:hAnsi="Times New Roman" w:cs="Times New Roman"/>
          <w:i/>
          <w:iCs/>
          <w:sz w:val="24"/>
          <w:szCs w:val="24"/>
        </w:rPr>
        <w:t xml:space="preserve">S. debilis </w:t>
      </w:r>
      <w:r>
        <w:rPr>
          <w:rFonts w:ascii="Times New Roman" w:hAnsi="Times New Roman" w:cs="Times New Roman"/>
          <w:sz w:val="24"/>
          <w:szCs w:val="24"/>
        </w:rPr>
        <w:t xml:space="preserve">and </w:t>
      </w:r>
      <w:r>
        <w:rPr>
          <w:rFonts w:ascii="Times New Roman" w:hAnsi="Times New Roman" w:cs="Times New Roman"/>
          <w:i/>
          <w:iCs/>
          <w:sz w:val="24"/>
          <w:szCs w:val="24"/>
        </w:rPr>
        <w:t xml:space="preserve">S. liui </w:t>
      </w:r>
      <w:r>
        <w:rPr>
          <w:rFonts w:ascii="Times New Roman" w:hAnsi="Times New Roman" w:cs="Times New Roman"/>
          <w:sz w:val="24"/>
          <w:szCs w:val="24"/>
        </w:rPr>
        <w:t xml:space="preserve">were sufficient to erect the new species but, the validity of </w:t>
      </w:r>
      <w:r>
        <w:rPr>
          <w:rFonts w:ascii="Times New Roman" w:hAnsi="Times New Roman" w:cs="Times New Roman"/>
          <w:i/>
          <w:iCs/>
          <w:sz w:val="24"/>
          <w:szCs w:val="24"/>
        </w:rPr>
        <w:t xml:space="preserve">S. liui </w:t>
      </w:r>
      <w:r>
        <w:rPr>
          <w:rFonts w:ascii="Times New Roman" w:hAnsi="Times New Roman" w:cs="Times New Roman"/>
          <w:sz w:val="24"/>
          <w:szCs w:val="24"/>
        </w:rPr>
        <w:t xml:space="preserve">was considered as controversial (Lunina, Kulagin, and Vereshchaka, 2018). In fact, morphological variations in </w:t>
      </w:r>
      <w:r>
        <w:rPr>
          <w:rFonts w:ascii="Times New Roman" w:hAnsi="Times New Roman" w:cs="Times New Roman"/>
          <w:i/>
          <w:iCs/>
          <w:sz w:val="24"/>
          <w:szCs w:val="24"/>
        </w:rPr>
        <w:t xml:space="preserve">S. debilis </w:t>
      </w:r>
      <w:r>
        <w:rPr>
          <w:rFonts w:ascii="Times New Roman" w:hAnsi="Times New Roman" w:cs="Times New Roman"/>
          <w:sz w:val="24"/>
          <w:szCs w:val="24"/>
        </w:rPr>
        <w:t>from various locations (Crosnier, 1987; Sha and Wang, 2015) make diagnosing both species difficult.</w:t>
      </w:r>
    </w:p>
    <w:p>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Sha and Wang (2015) proposed four morphological characters to distinguish </w:t>
      </w:r>
      <w:r>
        <w:rPr>
          <w:rFonts w:ascii="Times New Roman" w:hAnsi="Times New Roman" w:cs="Times New Roman"/>
          <w:i/>
          <w:iCs/>
          <w:sz w:val="24"/>
          <w:szCs w:val="24"/>
        </w:rPr>
        <w:t xml:space="preserve">S. liui </w:t>
      </w:r>
      <w:r>
        <w:rPr>
          <w:rFonts w:ascii="Times New Roman" w:hAnsi="Times New Roman" w:cs="Times New Roman"/>
          <w:sz w:val="24"/>
          <w:szCs w:val="24"/>
        </w:rPr>
        <w:t xml:space="preserve">from </w:t>
      </w:r>
      <w:r>
        <w:rPr>
          <w:rFonts w:ascii="Times New Roman" w:hAnsi="Times New Roman" w:cs="Times New Roman"/>
          <w:i/>
          <w:iCs/>
          <w:sz w:val="24"/>
          <w:szCs w:val="24"/>
        </w:rPr>
        <w:t>S. debilis.</w:t>
      </w:r>
      <w:r>
        <w:rPr>
          <w:rFonts w:ascii="Times New Roman" w:hAnsi="Times New Roman" w:cs="Times New Roman"/>
          <w:sz w:val="24"/>
          <w:szCs w:val="24"/>
        </w:rPr>
        <w:t xml:space="preserve"> Our morphological analysis showed that </w:t>
      </w:r>
      <w:r>
        <w:rPr>
          <w:rFonts w:ascii="Times New Roman" w:hAnsi="Times New Roman" w:cs="Times New Roman"/>
          <w:sz w:val="24"/>
          <w:szCs w:val="24"/>
          <w:highlight w:val="yellow"/>
        </w:rPr>
        <w:t>three</w:t>
      </w:r>
      <w:r>
        <w:rPr>
          <w:rFonts w:ascii="Times New Roman" w:hAnsi="Times New Roman" w:cs="Times New Roman"/>
          <w:sz w:val="24"/>
          <w:szCs w:val="24"/>
        </w:rPr>
        <w:t xml:space="preserve"> of them present in 26-100% of observed </w:t>
      </w:r>
      <w:r>
        <w:rPr>
          <w:rFonts w:ascii="Times New Roman" w:hAnsi="Times New Roman" w:cs="Times New Roman"/>
          <w:i/>
          <w:iCs/>
          <w:sz w:val="24"/>
          <w:szCs w:val="24"/>
        </w:rPr>
        <w:t>S. debilis</w:t>
      </w:r>
      <w:r>
        <w:rPr>
          <w:rFonts w:ascii="Times New Roman" w:hAnsi="Times New Roman" w:cs="Times New Roman"/>
          <w:iCs/>
          <w:sz w:val="24"/>
          <w:szCs w:val="24"/>
        </w:rPr>
        <w:t xml:space="preserve">: </w:t>
      </w:r>
      <w:commentRangeStart w:id="42"/>
      <w:r>
        <w:rPr>
          <w:rFonts w:ascii="Times New Roman" w:hAnsi="Times New Roman" w:cs="Times New Roman"/>
          <w:sz w:val="24"/>
          <w:szCs w:val="24"/>
        </w:rPr>
        <w:t>a medial dorsal groove on the scaphocerite, a carina on the dorsal margin of the third abdominal somite, movable spines on the pereopods, and three teeth on the posterior margin of the fifth abdominal somite</w:t>
      </w:r>
      <w:commentRangeEnd w:id="42"/>
      <w:r>
        <w:rPr>
          <w:rStyle w:val="8"/>
        </w:rPr>
        <w:commentReference w:id="42"/>
      </w:r>
      <w:r>
        <w:rPr>
          <w:rFonts w:ascii="Times New Roman" w:hAnsi="Times New Roman" w:cs="Times New Roman"/>
          <w:sz w:val="24"/>
          <w:szCs w:val="24"/>
        </w:rPr>
        <w:t xml:space="preserve"> The only morphological character not found in our specimens of </w:t>
      </w:r>
      <w:r>
        <w:rPr>
          <w:rFonts w:ascii="Times New Roman" w:hAnsi="Times New Roman" w:cs="Times New Roman"/>
          <w:i/>
          <w:iCs/>
          <w:sz w:val="24"/>
          <w:szCs w:val="24"/>
        </w:rPr>
        <w:t xml:space="preserve">S. debilis </w:t>
      </w:r>
      <w:r>
        <w:rPr>
          <w:rFonts w:ascii="Times New Roman" w:hAnsi="Times New Roman" w:cs="Times New Roman"/>
          <w:sz w:val="24"/>
          <w:szCs w:val="24"/>
        </w:rPr>
        <w:t xml:space="preserve">is the presence of additional spines on the telson, the character not common for the family Oplophoridae and likely attributed to an abnormal specimen (Lunina et al., 2019). </w:t>
      </w:r>
    </w:p>
    <w:p>
      <w:pPr>
        <w:spacing w:after="0" w:line="240" w:lineRule="auto"/>
        <w:ind w:firstLine="567"/>
        <w:jc w:val="both"/>
        <w:rPr>
          <w:rFonts w:ascii="Times New Roman" w:hAnsi="Times New Roman" w:cs="Times New Roman"/>
          <w:iCs/>
          <w:sz w:val="24"/>
          <w:szCs w:val="24"/>
        </w:rPr>
      </w:pPr>
      <w:r>
        <w:rPr>
          <w:rFonts w:ascii="Times New Roman" w:hAnsi="Times New Roman" w:cs="Times New Roman"/>
          <w:sz w:val="24"/>
          <w:szCs w:val="24"/>
        </w:rPr>
        <w:t xml:space="preserve">Molecular evidence to erect the new species </w:t>
      </w:r>
      <w:r>
        <w:rPr>
          <w:rFonts w:ascii="Times New Roman" w:hAnsi="Times New Roman" w:cs="Times New Roman"/>
          <w:i/>
          <w:iCs/>
          <w:sz w:val="24"/>
          <w:szCs w:val="24"/>
        </w:rPr>
        <w:t xml:space="preserve">S. liui </w:t>
      </w:r>
      <w:r>
        <w:rPr>
          <w:rFonts w:ascii="Times New Roman" w:hAnsi="Times New Roman" w:cs="Times New Roman"/>
          <w:iCs/>
          <w:sz w:val="24"/>
          <w:szCs w:val="24"/>
        </w:rPr>
        <w:t xml:space="preserve">was based on </w:t>
      </w:r>
      <w:r>
        <w:rPr>
          <w:rFonts w:ascii="Times New Roman" w:hAnsi="Times New Roman" w:cs="Times New Roman"/>
          <w:sz w:val="24"/>
          <w:szCs w:val="24"/>
        </w:rPr>
        <w:t xml:space="preserve">COI sequence divergence (K2P) of more than 5%, between </w:t>
      </w:r>
      <w:r>
        <w:rPr>
          <w:rFonts w:ascii="Times New Roman" w:hAnsi="Times New Roman" w:cs="Times New Roman"/>
          <w:i/>
          <w:iCs/>
          <w:sz w:val="24"/>
          <w:szCs w:val="24"/>
        </w:rPr>
        <w:t>S. liui</w:t>
      </w:r>
      <w:r>
        <w:rPr>
          <w:rFonts w:ascii="Times New Roman" w:hAnsi="Times New Roman" w:cs="Times New Roman"/>
          <w:iCs/>
          <w:sz w:val="24"/>
          <w:szCs w:val="24"/>
        </w:rPr>
        <w:t xml:space="preserve"> and </w:t>
      </w:r>
      <w:r>
        <w:rPr>
          <w:rFonts w:ascii="Times New Roman" w:hAnsi="Times New Roman" w:cs="Times New Roman"/>
          <w:i/>
          <w:iCs/>
          <w:sz w:val="24"/>
          <w:szCs w:val="24"/>
        </w:rPr>
        <w:t xml:space="preserve">S. debilis </w:t>
      </w:r>
      <w:r>
        <w:rPr>
          <w:rFonts w:ascii="Times New Roman" w:hAnsi="Times New Roman" w:cs="Times New Roman"/>
          <w:iCs/>
          <w:sz w:val="24"/>
          <w:szCs w:val="24"/>
        </w:rPr>
        <w:t>(</w:t>
      </w:r>
      <w:r>
        <w:rPr>
          <w:rFonts w:ascii="Times New Roman" w:hAnsi="Times New Roman" w:cs="Times New Roman"/>
          <w:sz w:val="24"/>
          <w:szCs w:val="24"/>
        </w:rPr>
        <w:t>Sha and Wang, 2015</w:t>
      </w:r>
      <w:r>
        <w:rPr>
          <w:rFonts w:ascii="Times New Roman" w:hAnsi="Times New Roman" w:cs="Times New Roman"/>
          <w:iCs/>
          <w:sz w:val="24"/>
          <w:szCs w:val="24"/>
        </w:rPr>
        <w:t>). For decapods, within-species COI sequence divergences range from 0.24 to 1.8% (</w:t>
      </w:r>
      <w:r>
        <w:fldChar w:fldCharType="begin"/>
      </w:r>
      <w:r>
        <w:instrText xml:space="preserve"> HYPERLINK "https://doi.org/10.1111%2Fjbi.12689" </w:instrText>
      </w:r>
      <w:r>
        <w:fldChar w:fldCharType="separate"/>
      </w:r>
      <w:r>
        <w:rPr>
          <w:rStyle w:val="9"/>
          <w:rFonts w:ascii="Times New Roman" w:hAnsi="Times New Roman" w:cs="Times New Roman"/>
          <w:iCs/>
          <w:sz w:val="24"/>
          <w:szCs w:val="24"/>
        </w:rPr>
        <w:t>Iacchei et al., 2016</w:t>
      </w:r>
      <w:r>
        <w:rPr>
          <w:rStyle w:val="9"/>
          <w:rFonts w:ascii="Times New Roman" w:hAnsi="Times New Roman" w:cs="Times New Roman"/>
          <w:iCs/>
          <w:sz w:val="24"/>
          <w:szCs w:val="24"/>
        </w:rPr>
        <w:fldChar w:fldCharType="end"/>
      </w:r>
      <w:r>
        <w:rPr>
          <w:rFonts w:ascii="Times New Roman" w:hAnsi="Times New Roman" w:cs="Times New Roman"/>
          <w:iCs/>
          <w:sz w:val="24"/>
          <w:szCs w:val="24"/>
        </w:rPr>
        <w:t xml:space="preserve">; </w:t>
      </w:r>
      <w:r>
        <w:fldChar w:fldCharType="begin"/>
      </w:r>
      <w:r>
        <w:instrText xml:space="preserve"> HYPERLINK "https://doi.org/10.1046%2Fj.1365-294X.2003.01734.x" </w:instrText>
      </w:r>
      <w:r>
        <w:fldChar w:fldCharType="separate"/>
      </w:r>
      <w:r>
        <w:rPr>
          <w:rStyle w:val="9"/>
          <w:rFonts w:ascii="Times New Roman" w:hAnsi="Times New Roman" w:cs="Times New Roman"/>
          <w:iCs/>
          <w:sz w:val="24"/>
          <w:szCs w:val="24"/>
        </w:rPr>
        <w:t>Ketmaier, Argano &amp; Caccone, 2003</w:t>
      </w:r>
      <w:r>
        <w:rPr>
          <w:rStyle w:val="9"/>
          <w:rFonts w:ascii="Times New Roman" w:hAnsi="Times New Roman" w:cs="Times New Roman"/>
          <w:iCs/>
          <w:sz w:val="24"/>
          <w:szCs w:val="24"/>
        </w:rPr>
        <w:fldChar w:fldCharType="end"/>
      </w:r>
      <w:r>
        <w:rPr>
          <w:rFonts w:ascii="Times New Roman" w:hAnsi="Times New Roman" w:cs="Times New Roman"/>
          <w:iCs/>
          <w:sz w:val="24"/>
          <w:szCs w:val="24"/>
        </w:rPr>
        <w:t xml:space="preserve">; </w:t>
      </w:r>
      <w:r>
        <w:fldChar w:fldCharType="begin"/>
      </w:r>
      <w:r>
        <w:instrText xml:space="preserve"> HYPERLINK "https://doi.org/10.1098%2Frspb.1998.0568" </w:instrText>
      </w:r>
      <w:r>
        <w:fldChar w:fldCharType="separate"/>
      </w:r>
      <w:r>
        <w:rPr>
          <w:rStyle w:val="9"/>
          <w:rFonts w:ascii="Times New Roman" w:hAnsi="Times New Roman" w:cs="Times New Roman"/>
          <w:iCs/>
          <w:sz w:val="24"/>
          <w:szCs w:val="24"/>
        </w:rPr>
        <w:t>Knowlton &amp; Weigt, 1998</w:t>
      </w:r>
      <w:r>
        <w:rPr>
          <w:rStyle w:val="9"/>
          <w:rFonts w:ascii="Times New Roman" w:hAnsi="Times New Roman" w:cs="Times New Roman"/>
          <w:iCs/>
          <w:sz w:val="24"/>
          <w:szCs w:val="24"/>
        </w:rPr>
        <w:fldChar w:fldCharType="end"/>
      </w:r>
      <w:r>
        <w:rPr>
          <w:rFonts w:ascii="Times New Roman" w:hAnsi="Times New Roman" w:cs="Times New Roman"/>
          <w:iCs/>
          <w:sz w:val="24"/>
          <w:szCs w:val="24"/>
        </w:rPr>
        <w:t xml:space="preserve">; </w:t>
      </w:r>
      <w:r>
        <w:fldChar w:fldCharType="begin"/>
      </w:r>
      <w:r>
        <w:instrText xml:space="preserve"> HYPERLINK "https://doi.org/10.1371%2Fjournal.pone.0019449" </w:instrText>
      </w:r>
      <w:r>
        <w:fldChar w:fldCharType="separate"/>
      </w:r>
      <w:r>
        <w:rPr>
          <w:rStyle w:val="9"/>
          <w:rFonts w:ascii="Times New Roman" w:hAnsi="Times New Roman" w:cs="Times New Roman"/>
          <w:iCs/>
          <w:sz w:val="24"/>
          <w:szCs w:val="24"/>
        </w:rPr>
        <w:t>Matzen da Silva et al., 2011</w:t>
      </w:r>
      <w:r>
        <w:rPr>
          <w:rStyle w:val="9"/>
          <w:rFonts w:ascii="Times New Roman" w:hAnsi="Times New Roman" w:cs="Times New Roman"/>
          <w:iCs/>
          <w:sz w:val="24"/>
          <w:szCs w:val="24"/>
        </w:rPr>
        <w:fldChar w:fldCharType="end"/>
      </w:r>
      <w:r>
        <w:rPr>
          <w:rFonts w:ascii="Times New Roman" w:hAnsi="Times New Roman" w:cs="Times New Roman"/>
          <w:iCs/>
          <w:sz w:val="24"/>
          <w:szCs w:val="24"/>
        </w:rPr>
        <w:t xml:space="preserve">; </w:t>
      </w:r>
      <w:r>
        <w:fldChar w:fldCharType="begin"/>
      </w:r>
      <w:r>
        <w:instrText xml:space="preserve"> HYPERLINK "https://doi.org/10.1016%2FS1055-7903%2803%2900252-5" </w:instrText>
      </w:r>
      <w:r>
        <w:fldChar w:fldCharType="separate"/>
      </w:r>
      <w:r>
        <w:rPr>
          <w:rStyle w:val="9"/>
          <w:rFonts w:ascii="Times New Roman" w:hAnsi="Times New Roman" w:cs="Times New Roman"/>
          <w:iCs/>
          <w:sz w:val="24"/>
          <w:szCs w:val="24"/>
        </w:rPr>
        <w:t>Morrison, Ríos &amp; Duffy, 2004</w:t>
      </w:r>
      <w:r>
        <w:rPr>
          <w:rStyle w:val="9"/>
          <w:rFonts w:ascii="Times New Roman" w:hAnsi="Times New Roman" w:cs="Times New Roman"/>
          <w:iCs/>
          <w:sz w:val="24"/>
          <w:szCs w:val="24"/>
        </w:rPr>
        <w:fldChar w:fldCharType="end"/>
      </w:r>
      <w:r>
        <w:rPr>
          <w:rFonts w:ascii="Times New Roman" w:hAnsi="Times New Roman" w:cs="Times New Roman"/>
          <w:iCs/>
          <w:sz w:val="24"/>
          <w:szCs w:val="24"/>
        </w:rPr>
        <w:t>; Quan et al., 2004) whereas divergence among species within a genus is typically higher (2.4%–32.7%; </w:t>
      </w:r>
      <w:r>
        <w:fldChar w:fldCharType="begin"/>
      </w:r>
      <w:r>
        <w:instrText xml:space="preserve"> HYPERLINK "https://doi.org/10.1371%2Fjournal.pone.0019449" </w:instrText>
      </w:r>
      <w:r>
        <w:fldChar w:fldCharType="separate"/>
      </w:r>
      <w:r>
        <w:rPr>
          <w:rStyle w:val="9"/>
          <w:rFonts w:ascii="Times New Roman" w:hAnsi="Times New Roman" w:cs="Times New Roman"/>
          <w:iCs/>
          <w:sz w:val="24"/>
          <w:szCs w:val="24"/>
        </w:rPr>
        <w:t>Matzen da Silva et al., 2011</w:t>
      </w:r>
      <w:r>
        <w:rPr>
          <w:rStyle w:val="9"/>
          <w:rFonts w:ascii="Times New Roman" w:hAnsi="Times New Roman" w:cs="Times New Roman"/>
          <w:iCs/>
          <w:sz w:val="24"/>
          <w:szCs w:val="24"/>
        </w:rPr>
        <w:fldChar w:fldCharType="end"/>
      </w:r>
      <w:r>
        <w:rPr>
          <w:rFonts w:ascii="Times New Roman" w:hAnsi="Times New Roman" w:cs="Times New Roman"/>
          <w:iCs/>
          <w:sz w:val="24"/>
          <w:szCs w:val="24"/>
        </w:rPr>
        <w:t xml:space="preserve">; Dudoit et al., 2018; Vereshchaka et al., 2022). Here we compared interspecific and intraspecific K2P distances for all species of the genus </w:t>
      </w:r>
      <w:r>
        <w:rPr>
          <w:rFonts w:ascii="Times New Roman" w:hAnsi="Times New Roman" w:cs="Times New Roman"/>
          <w:i/>
          <w:iCs/>
          <w:sz w:val="24"/>
          <w:szCs w:val="24"/>
        </w:rPr>
        <w:t>Systellaspis</w:t>
      </w:r>
      <w:r>
        <w:rPr>
          <w:rFonts w:ascii="Times New Roman" w:hAnsi="Times New Roman" w:cs="Times New Roman"/>
          <w:iCs/>
          <w:sz w:val="24"/>
          <w:szCs w:val="24"/>
        </w:rPr>
        <w:t xml:space="preserve">, our </w:t>
      </w:r>
      <w:r>
        <w:rPr>
          <w:rFonts w:ascii="Times New Roman" w:hAnsi="Times New Roman" w:cs="Times New Roman"/>
          <w:i/>
          <w:iCs/>
          <w:sz w:val="24"/>
          <w:szCs w:val="24"/>
        </w:rPr>
        <w:t xml:space="preserve">S. debilis </w:t>
      </w:r>
      <w:r>
        <w:rPr>
          <w:rFonts w:ascii="Times New Roman" w:hAnsi="Times New Roman" w:cs="Times New Roman"/>
          <w:iCs/>
          <w:sz w:val="24"/>
          <w:szCs w:val="24"/>
        </w:rPr>
        <w:t xml:space="preserve">(Clade 1), the Clade 2, and </w:t>
      </w:r>
      <w:r>
        <w:rPr>
          <w:rFonts w:ascii="Times New Roman" w:hAnsi="Times New Roman" w:cs="Times New Roman"/>
          <w:i/>
          <w:iCs/>
          <w:sz w:val="24"/>
          <w:szCs w:val="24"/>
        </w:rPr>
        <w:t>S. liui.</w:t>
      </w:r>
      <w:r>
        <w:rPr>
          <w:rFonts w:ascii="Times New Roman" w:hAnsi="Times New Roman" w:cs="Times New Roman"/>
          <w:iCs/>
          <w:sz w:val="24"/>
          <w:szCs w:val="24"/>
        </w:rPr>
        <w:t xml:space="preserve"> The Clade 2 (with and without </w:t>
      </w:r>
      <w:r>
        <w:rPr>
          <w:rFonts w:ascii="Times New Roman" w:hAnsi="Times New Roman" w:cs="Times New Roman"/>
          <w:i/>
          <w:iCs/>
          <w:sz w:val="24"/>
          <w:szCs w:val="24"/>
        </w:rPr>
        <w:t>S. liui</w:t>
      </w:r>
      <w:r>
        <w:rPr>
          <w:rFonts w:ascii="Times New Roman" w:hAnsi="Times New Roman" w:cs="Times New Roman"/>
          <w:iCs/>
          <w:sz w:val="24"/>
          <w:szCs w:val="24"/>
        </w:rPr>
        <w:t>)</w:t>
      </w:r>
      <w:r>
        <w:rPr>
          <w:rFonts w:ascii="Times New Roman" w:hAnsi="Times New Roman" w:cs="Times New Roman"/>
          <w:i/>
          <w:iCs/>
          <w:sz w:val="24"/>
          <w:szCs w:val="24"/>
        </w:rPr>
        <w:t xml:space="preserve"> </w:t>
      </w:r>
      <w:r>
        <w:rPr>
          <w:rFonts w:ascii="Times New Roman" w:hAnsi="Times New Roman" w:cs="Times New Roman"/>
          <w:iCs/>
          <w:sz w:val="24"/>
          <w:szCs w:val="24"/>
        </w:rPr>
        <w:t>and</w:t>
      </w:r>
      <w:r>
        <w:rPr>
          <w:rFonts w:ascii="Times New Roman" w:hAnsi="Times New Roman" w:cs="Times New Roman"/>
          <w:i/>
          <w:iCs/>
          <w:sz w:val="24"/>
          <w:szCs w:val="24"/>
        </w:rPr>
        <w:t xml:space="preserve"> </w:t>
      </w:r>
      <w:r>
        <w:rPr>
          <w:rFonts w:ascii="Times New Roman" w:hAnsi="Times New Roman" w:cs="Times New Roman"/>
          <w:iCs/>
          <w:sz w:val="24"/>
          <w:szCs w:val="24"/>
        </w:rPr>
        <w:t xml:space="preserve">the Clade 1 had a distance of 7.1%, which was the lowest observed pairwise distance (8.0-32.5%) (Supplementary Table SX). A comparable divergence </w:t>
      </w:r>
      <w:r>
        <w:rPr>
          <w:rFonts w:ascii="Times New Roman" w:hAnsi="Times New Roman" w:cs="Times New Roman"/>
          <w:color w:val="000000"/>
          <w:sz w:val="24"/>
          <w:szCs w:val="24"/>
        </w:rPr>
        <w:t xml:space="preserve">(8.0 %) </w:t>
      </w:r>
      <w:r>
        <w:rPr>
          <w:rFonts w:ascii="Times New Roman" w:hAnsi="Times New Roman" w:cs="Times New Roman"/>
          <w:iCs/>
          <w:sz w:val="24"/>
          <w:szCs w:val="24"/>
        </w:rPr>
        <w:t xml:space="preserve">was observed between </w:t>
      </w:r>
      <w:r>
        <w:rPr>
          <w:rFonts w:ascii="Times New Roman" w:hAnsi="Times New Roman" w:cs="Times New Roman"/>
          <w:i/>
          <w:iCs/>
          <w:sz w:val="24"/>
          <w:szCs w:val="24"/>
        </w:rPr>
        <w:t>Systellaspis</w:t>
      </w:r>
      <w:r>
        <w:rPr>
          <w:rFonts w:ascii="Times New Roman" w:hAnsi="Times New Roman" w:cs="Times New Roman"/>
          <w:i/>
          <w:color w:val="000000"/>
          <w:sz w:val="24"/>
          <w:szCs w:val="24"/>
        </w:rPr>
        <w:t xml:space="preserve"> braueri </w:t>
      </w:r>
      <w:r>
        <w:rPr>
          <w:rFonts w:ascii="Times New Roman" w:hAnsi="Times New Roman" w:cs="Times New Roman"/>
          <w:color w:val="000000"/>
          <w:sz w:val="24"/>
          <w:szCs w:val="24"/>
        </w:rPr>
        <w:t xml:space="preserve">and </w:t>
      </w:r>
      <w:r>
        <w:rPr>
          <w:rFonts w:ascii="Times New Roman" w:hAnsi="Times New Roman" w:cs="Times New Roman"/>
          <w:i/>
          <w:iCs/>
          <w:sz w:val="24"/>
          <w:szCs w:val="24"/>
        </w:rPr>
        <w:t>Systellaspis</w:t>
      </w:r>
      <w:r>
        <w:rPr>
          <w:rFonts w:ascii="Times New Roman" w:hAnsi="Times New Roman" w:cs="Times New Roman"/>
          <w:i/>
          <w:color w:val="000000"/>
          <w:sz w:val="24"/>
          <w:szCs w:val="24"/>
        </w:rPr>
        <w:t xml:space="preserve"> paucispinosa</w:t>
      </w:r>
      <w:r>
        <w:rPr>
          <w:rFonts w:ascii="Times New Roman" w:hAnsi="Times New Roman" w:cs="Times New Roman"/>
          <w:color w:val="000000"/>
          <w:sz w:val="24"/>
          <w:szCs w:val="24"/>
        </w:rPr>
        <w:t>, which also differ mainly in the spination of the telson.</w:t>
      </w:r>
      <w:r>
        <w:rPr>
          <w:rFonts w:ascii="Times New Roman" w:hAnsi="Times New Roman" w:cs="Times New Roman"/>
          <w:iCs/>
          <w:sz w:val="24"/>
          <w:szCs w:val="24"/>
        </w:rPr>
        <w:t xml:space="preserve"> Pairwise differences within the both clades were rather low (0.3 % and 1.2%) and matched those for </w:t>
      </w:r>
      <w:r>
        <w:rPr>
          <w:rFonts w:ascii="Times New Roman" w:hAnsi="Times New Roman" w:cs="Times New Roman"/>
          <w:i/>
          <w:iCs/>
          <w:sz w:val="24"/>
          <w:szCs w:val="24"/>
        </w:rPr>
        <w:t>Systellaspis</w:t>
      </w:r>
      <w:r>
        <w:rPr>
          <w:rFonts w:ascii="Times New Roman" w:hAnsi="Times New Roman" w:cs="Times New Roman"/>
          <w:i/>
          <w:color w:val="000000"/>
          <w:sz w:val="24"/>
          <w:szCs w:val="24"/>
        </w:rPr>
        <w:t xml:space="preserve"> curvispina</w:t>
      </w:r>
      <w:r>
        <w:rPr>
          <w:rFonts w:ascii="Times New Roman" w:hAnsi="Times New Roman" w:cs="Times New Roman"/>
          <w:iCs/>
          <w:sz w:val="24"/>
          <w:szCs w:val="24"/>
        </w:rPr>
        <w:t xml:space="preserve"> (Supplementary Table SX). Much higher intraspecific values (8.2-12.5%) were observed in three other </w:t>
      </w:r>
      <w:r>
        <w:rPr>
          <w:rFonts w:ascii="Times New Roman" w:hAnsi="Times New Roman" w:cs="Times New Roman"/>
          <w:i/>
          <w:iCs/>
          <w:sz w:val="24"/>
          <w:szCs w:val="24"/>
        </w:rPr>
        <w:t>Systellaspis</w:t>
      </w:r>
      <w:r>
        <w:rPr>
          <w:rFonts w:ascii="Times New Roman" w:hAnsi="Times New Roman" w:cs="Times New Roman"/>
          <w:iCs/>
          <w:sz w:val="24"/>
          <w:szCs w:val="24"/>
        </w:rPr>
        <w:t xml:space="preserve"> species (</w:t>
      </w:r>
      <w:r>
        <w:rPr>
          <w:rFonts w:ascii="Times New Roman" w:hAnsi="Times New Roman" w:cs="Times New Roman"/>
          <w:i/>
          <w:iCs/>
          <w:sz w:val="24"/>
          <w:szCs w:val="24"/>
        </w:rPr>
        <w:t>S. braueri</w:t>
      </w:r>
      <w:r>
        <w:rPr>
          <w:rFonts w:ascii="Times New Roman" w:hAnsi="Times New Roman" w:cs="Times New Roman"/>
          <w:iCs/>
          <w:sz w:val="24"/>
          <w:szCs w:val="24"/>
        </w:rPr>
        <w:t xml:space="preserve">, </w:t>
      </w:r>
      <w:r>
        <w:rPr>
          <w:rFonts w:ascii="Times New Roman" w:hAnsi="Times New Roman" w:cs="Times New Roman"/>
          <w:i/>
          <w:iCs/>
          <w:sz w:val="24"/>
          <w:szCs w:val="24"/>
        </w:rPr>
        <w:t>S. cristata</w:t>
      </w:r>
      <w:r>
        <w:rPr>
          <w:rFonts w:ascii="Times New Roman" w:hAnsi="Times New Roman" w:cs="Times New Roman"/>
          <w:iCs/>
          <w:sz w:val="24"/>
          <w:szCs w:val="24"/>
        </w:rPr>
        <w:t xml:space="preserve"> and </w:t>
      </w:r>
      <w:r>
        <w:rPr>
          <w:rFonts w:ascii="Times New Roman" w:hAnsi="Times New Roman" w:cs="Times New Roman"/>
          <w:i/>
          <w:color w:val="000000"/>
          <w:sz w:val="24"/>
          <w:szCs w:val="24"/>
        </w:rPr>
        <w:t>S. pellucida</w:t>
      </w:r>
      <w:r>
        <w:rPr>
          <w:rFonts w:ascii="Times New Roman" w:hAnsi="Times New Roman" w:cs="Times New Roman"/>
          <w:iCs/>
          <w:sz w:val="24"/>
          <w:szCs w:val="24"/>
        </w:rPr>
        <w:t xml:space="preserve">), which suggests the presence of cryptic species (Supplementary Table SX). Overall, observed divergences in COI sequences within and between the Clade 1 and Clade 2 of </w:t>
      </w:r>
      <w:r>
        <w:rPr>
          <w:rFonts w:ascii="Times New Roman" w:hAnsi="Times New Roman" w:cs="Times New Roman"/>
          <w:i/>
          <w:iCs/>
          <w:sz w:val="24"/>
          <w:szCs w:val="24"/>
        </w:rPr>
        <w:t>S. debilis</w:t>
      </w:r>
      <w:r>
        <w:rPr>
          <w:rFonts w:ascii="Times New Roman" w:hAnsi="Times New Roman" w:cs="Times New Roman"/>
          <w:iCs/>
          <w:sz w:val="24"/>
          <w:szCs w:val="24"/>
        </w:rPr>
        <w:t xml:space="preserve"> suggest that </w:t>
      </w:r>
      <w:r>
        <w:rPr>
          <w:rFonts w:ascii="Times New Roman" w:hAnsi="Times New Roman" w:cs="Times New Roman"/>
          <w:i/>
          <w:iCs/>
          <w:sz w:val="24"/>
          <w:szCs w:val="24"/>
        </w:rPr>
        <w:t>S. liui</w:t>
      </w:r>
      <w:r>
        <w:rPr>
          <w:rFonts w:ascii="Times New Roman" w:hAnsi="Times New Roman" w:cs="Times New Roman"/>
          <w:iCs/>
          <w:sz w:val="24"/>
          <w:szCs w:val="24"/>
        </w:rPr>
        <w:t xml:space="preserve"> is similar to </w:t>
      </w:r>
      <w:r>
        <w:rPr>
          <w:rFonts w:ascii="Times New Roman" w:hAnsi="Times New Roman" w:cs="Times New Roman"/>
          <w:sz w:val="24"/>
          <w:szCs w:val="24"/>
        </w:rPr>
        <w:t>‘</w:t>
      </w:r>
      <w:r>
        <w:rPr>
          <w:rFonts w:ascii="Times New Roman" w:hAnsi="Times New Roman" w:cs="Times New Roman"/>
          <w:i/>
          <w:sz w:val="24"/>
          <w:szCs w:val="24"/>
        </w:rPr>
        <w:t>S. debilis’</w:t>
      </w:r>
      <w:r>
        <w:rPr>
          <w:rFonts w:ascii="Times New Roman" w:hAnsi="Times New Roman" w:cs="Times New Roman"/>
          <w:sz w:val="24"/>
          <w:szCs w:val="24"/>
        </w:rPr>
        <w:t xml:space="preserve"> of Aznar-Cormano et al. (2015) and both represent a separate mitochondrial clade. However, additional material for morphological studies and additional </w:t>
      </w:r>
      <w:r>
        <w:rPr>
          <w:rFonts w:ascii="Times New Roman" w:hAnsi="Times New Roman" w:cs="Times New Roman"/>
          <w:iCs/>
          <w:sz w:val="24"/>
          <w:szCs w:val="24"/>
        </w:rPr>
        <w:t xml:space="preserve">nuclear genes analyses </w:t>
      </w:r>
      <w:r>
        <w:rPr>
          <w:rFonts w:ascii="Times New Roman" w:hAnsi="Times New Roman" w:cs="Times New Roman"/>
          <w:sz w:val="24"/>
          <w:szCs w:val="24"/>
        </w:rPr>
        <w:t xml:space="preserve">are required to clarify taxonomic status </w:t>
      </w:r>
      <w:r>
        <w:rPr>
          <w:rFonts w:ascii="Times New Roman" w:hAnsi="Times New Roman" w:cs="Times New Roman"/>
          <w:iCs/>
          <w:sz w:val="24"/>
          <w:szCs w:val="24"/>
        </w:rPr>
        <w:t xml:space="preserve">of </w:t>
      </w:r>
      <w:r>
        <w:rPr>
          <w:rFonts w:ascii="Times New Roman" w:hAnsi="Times New Roman" w:cs="Times New Roman"/>
          <w:i/>
          <w:iCs/>
          <w:sz w:val="24"/>
          <w:szCs w:val="24"/>
        </w:rPr>
        <w:t>S. liui</w:t>
      </w:r>
      <w:r>
        <w:rPr>
          <w:rFonts w:ascii="Times New Roman" w:hAnsi="Times New Roman" w:cs="Times New Roman"/>
          <w:iCs/>
          <w:sz w:val="24"/>
          <w:szCs w:val="24"/>
        </w:rPr>
        <w:t xml:space="preserve"> and </w:t>
      </w:r>
      <w:r>
        <w:rPr>
          <w:rFonts w:ascii="Times New Roman" w:hAnsi="Times New Roman" w:cs="Times New Roman"/>
          <w:sz w:val="24"/>
          <w:szCs w:val="24"/>
        </w:rPr>
        <w:t>‘</w:t>
      </w:r>
      <w:r>
        <w:rPr>
          <w:rFonts w:ascii="Times New Roman" w:hAnsi="Times New Roman" w:cs="Times New Roman"/>
          <w:i/>
          <w:sz w:val="24"/>
          <w:szCs w:val="24"/>
        </w:rPr>
        <w:t>S. debilis’</w:t>
      </w:r>
      <w:r>
        <w:rPr>
          <w:rFonts w:ascii="Times New Roman" w:hAnsi="Times New Roman" w:cs="Times New Roman"/>
          <w:sz w:val="24"/>
          <w:szCs w:val="24"/>
        </w:rPr>
        <w:t xml:space="preserve"> of Aznar-Cormano et al. (2015)</w:t>
      </w:r>
      <w:r>
        <w:rPr>
          <w:rFonts w:ascii="Times New Roman" w:hAnsi="Times New Roman" w:cs="Times New Roman"/>
          <w:iCs/>
          <w:sz w:val="24"/>
          <w:szCs w:val="24"/>
        </w:rPr>
        <w:t>.</w:t>
      </w:r>
    </w:p>
    <w:p>
      <w:pPr>
        <w:keepNext/>
        <w:pBdr>
          <w:top w:val="none" w:color="auto" w:sz="0" w:space="0"/>
          <w:left w:val="none" w:color="auto" w:sz="0" w:space="0"/>
          <w:bottom w:val="none" w:color="auto" w:sz="0" w:space="0"/>
          <w:right w:val="none" w:color="auto" w:sz="0" w:space="0"/>
          <w:between w:val="none" w:color="auto" w:sz="0" w:space="0"/>
        </w:pBdr>
        <w:spacing w:after="0" w:line="240" w:lineRule="auto"/>
        <w:ind w:firstLine="567"/>
        <w:jc w:val="both"/>
        <w:rPr>
          <w:rFonts w:ascii="Times New Roman" w:hAnsi="Times New Roman" w:cs="Times New Roman"/>
          <w:color w:val="44546A"/>
          <w:sz w:val="24"/>
          <w:szCs w:val="24"/>
        </w:rPr>
      </w:pPr>
      <w:sdt>
        <w:sdtPr>
          <w:rPr>
            <w:rFonts w:ascii="Times New Roman" w:hAnsi="Times New Roman" w:cs="Times New Roman"/>
            <w:sz w:val="24"/>
            <w:szCs w:val="24"/>
          </w:rPr>
          <w:tag w:val="goog_rdk_24"/>
          <w:id w:val="-109599061"/>
        </w:sdtPr>
        <w:sdtEndPr>
          <w:rPr>
            <w:rFonts w:ascii="Times New Roman" w:hAnsi="Times New Roman" w:cs="Times New Roman"/>
            <w:sz w:val="24"/>
            <w:szCs w:val="24"/>
          </w:rPr>
        </w:sdtEndPr>
        <w:sdtContent/>
      </w:sdt>
      <w:sdt>
        <w:sdtPr>
          <w:rPr>
            <w:rFonts w:ascii="Times New Roman" w:hAnsi="Times New Roman" w:cs="Times New Roman"/>
            <w:sz w:val="24"/>
            <w:szCs w:val="24"/>
          </w:rPr>
          <w:tag w:val="goog_rdk_25"/>
          <w:id w:val="1567606579"/>
        </w:sdtPr>
        <w:sdtEndPr>
          <w:rPr>
            <w:rFonts w:ascii="Times New Roman" w:hAnsi="Times New Roman" w:cs="Times New Roman"/>
            <w:sz w:val="24"/>
            <w:szCs w:val="24"/>
          </w:rPr>
        </w:sdtEndPr>
        <w:sdtContent/>
      </w:sdt>
      <w:commentRangeStart w:id="43"/>
      <w:r>
        <w:rPr>
          <w:rFonts w:ascii="Times New Roman" w:hAnsi="Times New Roman" w:cs="Times New Roman"/>
          <w:color w:val="44546A"/>
          <w:sz w:val="24"/>
          <w:szCs w:val="24"/>
        </w:rPr>
        <w:t xml:space="preserve">Table SX. Intra- and intergroup genetic distances of COI gene of </w:t>
      </w:r>
      <w:r>
        <w:rPr>
          <w:rFonts w:ascii="Times New Roman" w:hAnsi="Times New Roman" w:cs="Times New Roman"/>
          <w:i/>
          <w:iCs/>
          <w:color w:val="44546A"/>
          <w:sz w:val="24"/>
          <w:szCs w:val="24"/>
        </w:rPr>
        <w:t>Systellaspis</w:t>
      </w:r>
      <w:r>
        <w:rPr>
          <w:rFonts w:ascii="Times New Roman" w:hAnsi="Times New Roman" w:cs="Times New Roman"/>
          <w:iCs/>
          <w:color w:val="44546A"/>
          <w:sz w:val="24"/>
          <w:szCs w:val="24"/>
        </w:rPr>
        <w:t xml:space="preserve"> </w:t>
      </w:r>
      <w:r>
        <w:rPr>
          <w:rFonts w:ascii="Times New Roman" w:hAnsi="Times New Roman" w:cs="Times New Roman"/>
          <w:color w:val="44546A"/>
          <w:sz w:val="24"/>
          <w:szCs w:val="24"/>
        </w:rPr>
        <w:t>species and clades. "</w:t>
      </w:r>
      <w:r>
        <w:rPr>
          <w:rFonts w:ascii="Times New Roman" w:hAnsi="Times New Roman" w:cs="Times New Roman"/>
          <w:i/>
          <w:iCs/>
          <w:color w:val="44546A"/>
          <w:sz w:val="24"/>
          <w:szCs w:val="24"/>
        </w:rPr>
        <w:t>Systellaspis debilis</w:t>
      </w:r>
      <w:r>
        <w:rPr>
          <w:rFonts w:ascii="Times New Roman" w:hAnsi="Times New Roman" w:cs="Times New Roman"/>
          <w:iCs/>
          <w:color w:val="44546A"/>
          <w:sz w:val="24"/>
          <w:szCs w:val="24"/>
        </w:rPr>
        <w:t xml:space="preserve"> </w:t>
      </w:r>
      <w:r>
        <w:rPr>
          <w:rFonts w:ascii="Times New Roman" w:hAnsi="Times New Roman" w:cs="Times New Roman"/>
          <w:color w:val="44546A"/>
          <w:sz w:val="24"/>
          <w:szCs w:val="24"/>
        </w:rPr>
        <w:t>Clade 1" corresponds to specimens from the Atlantic and Southern Indian Ocean, "</w:t>
      </w:r>
      <w:r>
        <w:rPr>
          <w:rFonts w:ascii="Times New Roman" w:hAnsi="Times New Roman" w:cs="Times New Roman"/>
          <w:i/>
          <w:iCs/>
          <w:color w:val="44546A"/>
          <w:sz w:val="24"/>
          <w:szCs w:val="24"/>
        </w:rPr>
        <w:t>S. debilis</w:t>
      </w:r>
      <w:r>
        <w:rPr>
          <w:rFonts w:ascii="Times New Roman" w:hAnsi="Times New Roman" w:cs="Times New Roman"/>
          <w:iCs/>
          <w:color w:val="44546A"/>
          <w:sz w:val="24"/>
          <w:szCs w:val="24"/>
        </w:rPr>
        <w:t xml:space="preserve"> </w:t>
      </w:r>
      <w:r>
        <w:rPr>
          <w:rFonts w:ascii="Times New Roman" w:hAnsi="Times New Roman" w:cs="Times New Roman"/>
          <w:color w:val="44546A"/>
          <w:sz w:val="24"/>
          <w:szCs w:val="24"/>
        </w:rPr>
        <w:t>Clade 2 (Ind.)" corresponds Clade 2. Intragroup distances are marked in blue.</w:t>
      </w:r>
      <w:commentRangeEnd w:id="43"/>
      <w:r>
        <w:rPr>
          <w:rStyle w:val="8"/>
        </w:rPr>
        <w:commentReference w:id="43"/>
      </w:r>
    </w:p>
    <w:tbl>
      <w:tblPr>
        <w:tblStyle w:val="19"/>
        <w:tblW w:w="11727" w:type="dxa"/>
        <w:tblInd w:w="115" w:type="dxa"/>
        <w:tblLayout w:type="fixed"/>
        <w:tblCellMar>
          <w:top w:w="0" w:type="dxa"/>
          <w:left w:w="115" w:type="dxa"/>
          <w:bottom w:w="0" w:type="dxa"/>
          <w:right w:w="115" w:type="dxa"/>
        </w:tblCellMar>
      </w:tblPr>
      <w:tblGrid>
        <w:gridCol w:w="1418"/>
        <w:gridCol w:w="992"/>
        <w:gridCol w:w="992"/>
        <w:gridCol w:w="1061"/>
        <w:gridCol w:w="1084"/>
        <w:gridCol w:w="992"/>
        <w:gridCol w:w="992"/>
        <w:gridCol w:w="992"/>
        <w:gridCol w:w="926"/>
        <w:gridCol w:w="1272"/>
        <w:gridCol w:w="1006"/>
      </w:tblGrid>
      <w:tr>
        <w:tblPrEx>
          <w:tblCellMar>
            <w:top w:w="0" w:type="dxa"/>
            <w:left w:w="115" w:type="dxa"/>
            <w:bottom w:w="0" w:type="dxa"/>
            <w:right w:w="115" w:type="dxa"/>
          </w:tblCellMar>
        </w:tblPrEx>
        <w:trPr>
          <w:trHeight w:val="270" w:hRule="atLeast"/>
        </w:trPr>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spacing w:after="0" w:line="240" w:lineRule="auto"/>
              <w:ind w:firstLine="567"/>
              <w:jc w:val="center"/>
              <w:rPr>
                <w:rFonts w:ascii="Times New Roman" w:hAnsi="Times New Roman" w:cs="Times New Roman"/>
                <w:color w:val="000000"/>
                <w:sz w:val="24"/>
                <w:szCs w:val="24"/>
              </w:rPr>
            </w:pPr>
          </w:p>
        </w:tc>
        <w:tc>
          <w:tcPr>
            <w:tcW w:w="992" w:type="dxa"/>
            <w:tcBorders>
              <w:top w:val="single" w:color="000000" w:sz="8" w:space="0"/>
              <w:left w:val="nil"/>
              <w:bottom w:val="single" w:color="000000" w:sz="8" w:space="0"/>
              <w:right w:val="single" w:color="000000" w:sz="4" w:space="0"/>
            </w:tcBorders>
            <w:shd w:val="clear" w:color="auto" w:fill="auto"/>
            <w:vAlign w:val="center"/>
          </w:tcPr>
          <w:p>
            <w:pPr>
              <w:spacing w:after="0" w:line="240" w:lineRule="auto"/>
              <w:ind w:firstLine="567"/>
              <w:jc w:val="center"/>
              <w:rPr>
                <w:rFonts w:ascii="Times New Roman" w:hAnsi="Times New Roman" w:cs="Times New Roman"/>
                <w:i/>
                <w:color w:val="000000"/>
                <w:sz w:val="24"/>
                <w:szCs w:val="24"/>
              </w:rPr>
            </w:pPr>
            <w:r>
              <w:rPr>
                <w:rFonts w:ascii="Times New Roman" w:hAnsi="Times New Roman" w:cs="Times New Roman"/>
                <w:i/>
                <w:color w:val="000000"/>
                <w:sz w:val="24"/>
                <w:szCs w:val="24"/>
              </w:rPr>
              <w:t>S. braueri</w:t>
            </w:r>
          </w:p>
        </w:tc>
        <w:tc>
          <w:tcPr>
            <w:tcW w:w="992" w:type="dxa"/>
            <w:tcBorders>
              <w:top w:val="single" w:color="000000" w:sz="8" w:space="0"/>
              <w:left w:val="nil"/>
              <w:bottom w:val="single" w:color="000000" w:sz="8" w:space="0"/>
              <w:right w:val="single" w:color="000000" w:sz="4" w:space="0"/>
            </w:tcBorders>
            <w:shd w:val="clear" w:color="auto" w:fill="auto"/>
            <w:vAlign w:val="center"/>
          </w:tcPr>
          <w:p>
            <w:pPr>
              <w:spacing w:after="0" w:line="240" w:lineRule="auto"/>
              <w:ind w:firstLine="567"/>
              <w:jc w:val="center"/>
              <w:rPr>
                <w:rFonts w:ascii="Times New Roman" w:hAnsi="Times New Roman" w:cs="Times New Roman"/>
                <w:i/>
                <w:color w:val="000000"/>
                <w:sz w:val="24"/>
                <w:szCs w:val="24"/>
              </w:rPr>
            </w:pPr>
            <w:r>
              <w:rPr>
                <w:rFonts w:ascii="Times New Roman" w:hAnsi="Times New Roman" w:cs="Times New Roman"/>
                <w:i/>
                <w:color w:val="000000"/>
                <w:sz w:val="24"/>
                <w:szCs w:val="24"/>
              </w:rPr>
              <w:t>S. cristata</w:t>
            </w:r>
          </w:p>
        </w:tc>
        <w:tc>
          <w:tcPr>
            <w:tcW w:w="1061" w:type="dxa"/>
            <w:tcBorders>
              <w:top w:val="single" w:color="000000" w:sz="8" w:space="0"/>
              <w:left w:val="nil"/>
              <w:bottom w:val="single" w:color="000000" w:sz="8" w:space="0"/>
              <w:right w:val="single" w:color="000000" w:sz="4" w:space="0"/>
            </w:tcBorders>
            <w:shd w:val="clear" w:color="auto" w:fill="auto"/>
            <w:vAlign w:val="center"/>
          </w:tcPr>
          <w:p>
            <w:pPr>
              <w:spacing w:after="0" w:line="240" w:lineRule="auto"/>
              <w:ind w:firstLine="567"/>
              <w:jc w:val="center"/>
              <w:rPr>
                <w:rFonts w:ascii="Times New Roman" w:hAnsi="Times New Roman" w:cs="Times New Roman"/>
                <w:i/>
                <w:color w:val="000000"/>
                <w:sz w:val="24"/>
                <w:szCs w:val="24"/>
              </w:rPr>
            </w:pPr>
            <w:r>
              <w:rPr>
                <w:rFonts w:ascii="Times New Roman" w:hAnsi="Times New Roman" w:cs="Times New Roman"/>
                <w:i/>
                <w:color w:val="000000"/>
                <w:sz w:val="24"/>
                <w:szCs w:val="24"/>
              </w:rPr>
              <w:t>S. curvispina</w:t>
            </w:r>
          </w:p>
        </w:tc>
        <w:tc>
          <w:tcPr>
            <w:tcW w:w="1084" w:type="dxa"/>
            <w:tcBorders>
              <w:top w:val="single" w:color="000000" w:sz="8" w:space="0"/>
              <w:left w:val="nil"/>
              <w:bottom w:val="single" w:color="000000" w:sz="8" w:space="0"/>
              <w:right w:val="single" w:color="000000" w:sz="4" w:space="0"/>
            </w:tcBorders>
            <w:shd w:val="clear" w:color="auto" w:fill="auto"/>
            <w:vAlign w:val="center"/>
          </w:tcPr>
          <w:p>
            <w:pPr>
              <w:spacing w:after="0" w:line="240" w:lineRule="auto"/>
              <w:ind w:firstLine="567"/>
              <w:jc w:val="center"/>
              <w:rPr>
                <w:rFonts w:ascii="Times New Roman" w:hAnsi="Times New Roman" w:cs="Times New Roman"/>
                <w:i/>
                <w:color w:val="000000"/>
                <w:sz w:val="24"/>
                <w:szCs w:val="24"/>
              </w:rPr>
            </w:pPr>
            <w:r>
              <w:rPr>
                <w:rFonts w:ascii="Times New Roman" w:hAnsi="Times New Roman" w:cs="Times New Roman"/>
                <w:i/>
                <w:iCs/>
                <w:color w:val="000000"/>
                <w:sz w:val="24"/>
                <w:szCs w:val="24"/>
              </w:rPr>
              <w:t xml:space="preserve">S. debilis </w:t>
            </w:r>
            <w:r>
              <w:rPr>
                <w:rFonts w:ascii="Times New Roman" w:hAnsi="Times New Roman" w:cs="Times New Roman"/>
                <w:color w:val="000000"/>
                <w:sz w:val="24"/>
                <w:szCs w:val="24"/>
              </w:rPr>
              <w:t>Clade 1</w:t>
            </w:r>
          </w:p>
        </w:tc>
        <w:tc>
          <w:tcPr>
            <w:tcW w:w="992" w:type="dxa"/>
            <w:tcBorders>
              <w:top w:val="single" w:color="000000" w:sz="8" w:space="0"/>
              <w:left w:val="nil"/>
              <w:bottom w:val="single" w:color="000000" w:sz="8" w:space="0"/>
              <w:right w:val="single" w:color="auto" w:sz="4" w:space="0"/>
            </w:tcBorders>
            <w:shd w:val="clear" w:color="auto" w:fill="auto"/>
            <w:vAlign w:val="center"/>
          </w:tcPr>
          <w:p>
            <w:pPr>
              <w:spacing w:after="0" w:line="240" w:lineRule="auto"/>
              <w:ind w:firstLine="567"/>
              <w:jc w:val="center"/>
              <w:rPr>
                <w:rFonts w:ascii="Times New Roman" w:hAnsi="Times New Roman" w:cs="Times New Roman"/>
                <w:i/>
                <w:color w:val="000000"/>
                <w:sz w:val="24"/>
                <w:szCs w:val="24"/>
              </w:rPr>
            </w:pPr>
            <w:r>
              <w:rPr>
                <w:rFonts w:ascii="Times New Roman" w:hAnsi="Times New Roman" w:cs="Times New Roman"/>
                <w:i/>
                <w:iCs/>
                <w:color w:val="000000"/>
                <w:sz w:val="24"/>
                <w:szCs w:val="24"/>
              </w:rPr>
              <w:t xml:space="preserve">S. debilis </w:t>
            </w:r>
            <w:r>
              <w:rPr>
                <w:rFonts w:ascii="Times New Roman" w:hAnsi="Times New Roman" w:cs="Times New Roman"/>
                <w:color w:val="000000"/>
                <w:sz w:val="24"/>
                <w:szCs w:val="24"/>
              </w:rPr>
              <w:t xml:space="preserve">Clade 2 without </w:t>
            </w:r>
            <w:r>
              <w:rPr>
                <w:rFonts w:ascii="Times New Roman" w:hAnsi="Times New Roman" w:cs="Times New Roman"/>
                <w:i/>
                <w:color w:val="000000"/>
                <w:sz w:val="24"/>
                <w:szCs w:val="24"/>
              </w:rPr>
              <w:t>S. liui</w:t>
            </w:r>
          </w:p>
        </w:tc>
        <w:tc>
          <w:tcPr>
            <w:tcW w:w="992" w:type="dxa"/>
            <w:tcBorders>
              <w:top w:val="single" w:color="auto" w:sz="4" w:space="0"/>
              <w:left w:val="single" w:color="auto" w:sz="4" w:space="0"/>
              <w:bottom w:val="single" w:color="auto" w:sz="4" w:space="0"/>
              <w:right w:val="single" w:color="auto" w:sz="4" w:space="0"/>
            </w:tcBorders>
            <w:vAlign w:val="center"/>
          </w:tcPr>
          <w:p>
            <w:pPr>
              <w:spacing w:after="0" w:line="240" w:lineRule="auto"/>
              <w:ind w:firstLine="567"/>
              <w:jc w:val="center"/>
              <w:rPr>
                <w:rFonts w:ascii="Times New Roman" w:hAnsi="Times New Roman" w:cs="Times New Roman"/>
                <w:i/>
                <w:color w:val="000000"/>
                <w:sz w:val="24"/>
                <w:szCs w:val="24"/>
              </w:rPr>
            </w:pPr>
            <w:r>
              <w:rPr>
                <w:rFonts w:ascii="Times New Roman" w:hAnsi="Times New Roman" w:cs="Times New Roman"/>
                <w:i/>
                <w:iCs/>
                <w:color w:val="000000"/>
                <w:sz w:val="24"/>
                <w:szCs w:val="24"/>
              </w:rPr>
              <w:t xml:space="preserve">S. debilis </w:t>
            </w:r>
            <w:r>
              <w:rPr>
                <w:rFonts w:ascii="Times New Roman" w:hAnsi="Times New Roman" w:cs="Times New Roman"/>
                <w:color w:val="000000"/>
                <w:sz w:val="24"/>
                <w:szCs w:val="24"/>
              </w:rPr>
              <w:t xml:space="preserve">Clade 2 with </w:t>
            </w:r>
            <w:r>
              <w:rPr>
                <w:rFonts w:ascii="Times New Roman" w:hAnsi="Times New Roman" w:cs="Times New Roman"/>
                <w:i/>
                <w:color w:val="000000"/>
                <w:sz w:val="24"/>
                <w:szCs w:val="24"/>
              </w:rPr>
              <w:t>S. liui</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ind w:firstLine="567"/>
              <w:jc w:val="center"/>
              <w:rPr>
                <w:rFonts w:ascii="Times New Roman" w:hAnsi="Times New Roman" w:cs="Times New Roman"/>
                <w:i/>
                <w:color w:val="000000"/>
                <w:sz w:val="24"/>
                <w:szCs w:val="24"/>
              </w:rPr>
            </w:pPr>
            <w:r>
              <w:rPr>
                <w:rFonts w:ascii="Times New Roman" w:hAnsi="Times New Roman" w:cs="Times New Roman"/>
                <w:i/>
                <w:color w:val="000000"/>
                <w:sz w:val="24"/>
                <w:szCs w:val="24"/>
              </w:rPr>
              <w:t>S. guillei</w:t>
            </w:r>
          </w:p>
        </w:tc>
        <w:tc>
          <w:tcPr>
            <w:tcW w:w="926" w:type="dxa"/>
            <w:tcBorders>
              <w:top w:val="single" w:color="000000" w:sz="8" w:space="0"/>
              <w:left w:val="single" w:color="auto" w:sz="4" w:space="0"/>
              <w:bottom w:val="single" w:color="000000" w:sz="8" w:space="0"/>
              <w:right w:val="single" w:color="000000" w:sz="4" w:space="0"/>
            </w:tcBorders>
            <w:shd w:val="clear" w:color="auto" w:fill="auto"/>
            <w:vAlign w:val="center"/>
          </w:tcPr>
          <w:p>
            <w:pPr>
              <w:spacing w:after="0" w:line="240" w:lineRule="auto"/>
              <w:ind w:firstLine="567"/>
              <w:jc w:val="center"/>
              <w:rPr>
                <w:rFonts w:ascii="Times New Roman" w:hAnsi="Times New Roman" w:cs="Times New Roman"/>
                <w:i/>
                <w:color w:val="000000"/>
                <w:sz w:val="24"/>
                <w:szCs w:val="24"/>
              </w:rPr>
            </w:pPr>
            <w:r>
              <w:rPr>
                <w:rFonts w:ascii="Times New Roman" w:hAnsi="Times New Roman" w:cs="Times New Roman"/>
                <w:i/>
                <w:color w:val="000000"/>
                <w:sz w:val="24"/>
                <w:szCs w:val="24"/>
              </w:rPr>
              <w:t>S.</w:t>
            </w:r>
          </w:p>
          <w:p>
            <w:pPr>
              <w:spacing w:after="0" w:line="240" w:lineRule="auto"/>
              <w:ind w:firstLine="567"/>
              <w:jc w:val="center"/>
              <w:rPr>
                <w:rFonts w:ascii="Times New Roman" w:hAnsi="Times New Roman" w:cs="Times New Roman"/>
                <w:i/>
                <w:color w:val="000000"/>
                <w:sz w:val="24"/>
                <w:szCs w:val="24"/>
              </w:rPr>
            </w:pPr>
            <w:r>
              <w:rPr>
                <w:rFonts w:ascii="Times New Roman" w:hAnsi="Times New Roman" w:cs="Times New Roman"/>
                <w:i/>
                <w:color w:val="000000"/>
                <w:sz w:val="24"/>
                <w:szCs w:val="24"/>
              </w:rPr>
              <w:t>liui</w:t>
            </w:r>
          </w:p>
        </w:tc>
        <w:tc>
          <w:tcPr>
            <w:tcW w:w="1272" w:type="dxa"/>
            <w:tcBorders>
              <w:top w:val="single" w:color="000000" w:sz="8" w:space="0"/>
              <w:left w:val="nil"/>
              <w:bottom w:val="single" w:color="000000" w:sz="8" w:space="0"/>
              <w:right w:val="single" w:color="000000" w:sz="4" w:space="0"/>
            </w:tcBorders>
            <w:shd w:val="clear" w:color="auto" w:fill="auto"/>
            <w:vAlign w:val="center"/>
          </w:tcPr>
          <w:p>
            <w:pPr>
              <w:spacing w:after="0" w:line="240" w:lineRule="auto"/>
              <w:ind w:firstLine="567"/>
              <w:jc w:val="center"/>
              <w:rPr>
                <w:rFonts w:ascii="Times New Roman" w:hAnsi="Times New Roman" w:cs="Times New Roman"/>
                <w:i/>
                <w:color w:val="000000"/>
                <w:sz w:val="24"/>
                <w:szCs w:val="24"/>
              </w:rPr>
            </w:pPr>
            <w:r>
              <w:rPr>
                <w:rFonts w:ascii="Times New Roman" w:hAnsi="Times New Roman" w:cs="Times New Roman"/>
                <w:i/>
                <w:color w:val="000000"/>
                <w:sz w:val="24"/>
                <w:szCs w:val="24"/>
              </w:rPr>
              <w:t>S. paucispinosa</w:t>
            </w:r>
          </w:p>
        </w:tc>
        <w:tc>
          <w:tcPr>
            <w:tcW w:w="1006" w:type="dxa"/>
            <w:tcBorders>
              <w:top w:val="single" w:color="000000" w:sz="8" w:space="0"/>
              <w:left w:val="nil"/>
              <w:bottom w:val="single" w:color="000000" w:sz="8" w:space="0"/>
              <w:right w:val="single" w:color="000000" w:sz="8" w:space="0"/>
            </w:tcBorders>
            <w:shd w:val="clear" w:color="auto" w:fill="auto"/>
            <w:vAlign w:val="center"/>
          </w:tcPr>
          <w:p>
            <w:pPr>
              <w:spacing w:after="0" w:line="240" w:lineRule="auto"/>
              <w:ind w:firstLine="567"/>
              <w:jc w:val="center"/>
              <w:rPr>
                <w:rFonts w:ascii="Times New Roman" w:hAnsi="Times New Roman" w:cs="Times New Roman"/>
                <w:i/>
                <w:color w:val="000000"/>
                <w:sz w:val="24"/>
                <w:szCs w:val="24"/>
              </w:rPr>
            </w:pPr>
            <w:r>
              <w:rPr>
                <w:rFonts w:ascii="Times New Roman" w:hAnsi="Times New Roman" w:cs="Times New Roman"/>
                <w:i/>
                <w:color w:val="000000"/>
                <w:sz w:val="24"/>
                <w:szCs w:val="24"/>
              </w:rPr>
              <w:t>S. pellucida</w:t>
            </w:r>
          </w:p>
        </w:tc>
      </w:tr>
      <w:tr>
        <w:tblPrEx>
          <w:tblCellMar>
            <w:top w:w="0" w:type="dxa"/>
            <w:left w:w="115" w:type="dxa"/>
            <w:bottom w:w="0" w:type="dxa"/>
            <w:right w:w="115" w:type="dxa"/>
          </w:tblCellMar>
        </w:tblPrEx>
        <w:trPr>
          <w:trHeight w:val="270" w:hRule="atLeast"/>
        </w:trPr>
        <w:tc>
          <w:tcPr>
            <w:tcW w:w="1418" w:type="dxa"/>
            <w:tcBorders>
              <w:top w:val="nil"/>
              <w:left w:val="single" w:color="000000" w:sz="8" w:space="0"/>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cs="Times New Roman"/>
                <w:i/>
                <w:color w:val="000000"/>
                <w:sz w:val="24"/>
                <w:szCs w:val="24"/>
              </w:rPr>
            </w:pPr>
            <w:r>
              <w:rPr>
                <w:rFonts w:ascii="Times New Roman" w:hAnsi="Times New Roman" w:cs="Times New Roman"/>
                <w:i/>
                <w:color w:val="000000"/>
                <w:sz w:val="24"/>
                <w:szCs w:val="24"/>
              </w:rPr>
              <w:t>S. braueri</w:t>
            </w:r>
          </w:p>
        </w:tc>
        <w:tc>
          <w:tcPr>
            <w:tcW w:w="992" w:type="dxa"/>
            <w:tcBorders>
              <w:top w:val="nil"/>
              <w:left w:val="nil"/>
              <w:bottom w:val="single" w:color="000000" w:sz="4" w:space="0"/>
              <w:right w:val="single" w:color="000000" w:sz="4" w:space="0"/>
            </w:tcBorders>
            <w:shd w:val="clear" w:color="auto" w:fill="9BC2E6"/>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0.125</w:t>
            </w:r>
          </w:p>
        </w:tc>
        <w:tc>
          <w:tcPr>
            <w:tcW w:w="992" w:type="dxa"/>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rPr>
            </w:pPr>
          </w:p>
        </w:tc>
        <w:tc>
          <w:tcPr>
            <w:tcW w:w="1061" w:type="dxa"/>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rPr>
            </w:pPr>
          </w:p>
        </w:tc>
        <w:tc>
          <w:tcPr>
            <w:tcW w:w="1084" w:type="dxa"/>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rPr>
            </w:pPr>
          </w:p>
        </w:tc>
        <w:tc>
          <w:tcPr>
            <w:tcW w:w="992" w:type="dxa"/>
            <w:tcBorders>
              <w:top w:val="nil"/>
              <w:left w:val="nil"/>
              <w:bottom w:val="single" w:color="000000" w:sz="4" w:space="0"/>
              <w:right w:val="single" w:color="auto" w:sz="4" w:space="0"/>
            </w:tcBorders>
            <w:shd w:val="clear" w:color="auto" w:fill="auto"/>
            <w:vAlign w:val="center"/>
          </w:tcPr>
          <w:p>
            <w:pPr>
              <w:spacing w:after="0" w:line="240" w:lineRule="auto"/>
              <w:jc w:val="center"/>
              <w:rPr>
                <w:rFonts w:ascii="Times New Roman" w:hAnsi="Times New Roman" w:cs="Times New Roman"/>
                <w:color w:val="000000"/>
                <w:sz w:val="24"/>
                <w:szCs w:val="24"/>
              </w:rPr>
            </w:pPr>
          </w:p>
        </w:tc>
        <w:tc>
          <w:tcPr>
            <w:tcW w:w="99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color w:val="000000"/>
                <w:sz w:val="24"/>
                <w:szCs w:val="24"/>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cs="Times New Roman"/>
                <w:color w:val="000000"/>
                <w:sz w:val="24"/>
                <w:szCs w:val="24"/>
              </w:rPr>
            </w:pPr>
          </w:p>
        </w:tc>
        <w:tc>
          <w:tcPr>
            <w:tcW w:w="926" w:type="dxa"/>
            <w:tcBorders>
              <w:top w:val="nil"/>
              <w:left w:val="single" w:color="auto" w:sz="4" w:space="0"/>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rPr>
            </w:pPr>
          </w:p>
        </w:tc>
        <w:tc>
          <w:tcPr>
            <w:tcW w:w="1272" w:type="dxa"/>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rPr>
            </w:pPr>
          </w:p>
        </w:tc>
        <w:tc>
          <w:tcPr>
            <w:tcW w:w="1006" w:type="dxa"/>
            <w:tcBorders>
              <w:top w:val="nil"/>
              <w:left w:val="nil"/>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cs="Times New Roman"/>
                <w:color w:val="000000"/>
                <w:sz w:val="24"/>
                <w:szCs w:val="24"/>
              </w:rPr>
            </w:pPr>
          </w:p>
        </w:tc>
      </w:tr>
      <w:tr>
        <w:tblPrEx>
          <w:tblCellMar>
            <w:top w:w="0" w:type="dxa"/>
            <w:left w:w="115" w:type="dxa"/>
            <w:bottom w:w="0" w:type="dxa"/>
            <w:right w:w="115" w:type="dxa"/>
          </w:tblCellMar>
        </w:tblPrEx>
        <w:trPr>
          <w:trHeight w:val="255" w:hRule="atLeast"/>
        </w:trPr>
        <w:tc>
          <w:tcPr>
            <w:tcW w:w="1418" w:type="dxa"/>
            <w:tcBorders>
              <w:top w:val="nil"/>
              <w:left w:val="single" w:color="000000" w:sz="8" w:space="0"/>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cs="Times New Roman"/>
                <w:i/>
                <w:color w:val="000000"/>
                <w:sz w:val="24"/>
                <w:szCs w:val="24"/>
              </w:rPr>
            </w:pPr>
            <w:r>
              <w:rPr>
                <w:rFonts w:ascii="Times New Roman" w:hAnsi="Times New Roman" w:cs="Times New Roman"/>
                <w:i/>
                <w:color w:val="000000"/>
                <w:sz w:val="24"/>
                <w:szCs w:val="24"/>
              </w:rPr>
              <w:t>S. cristata</w:t>
            </w:r>
          </w:p>
        </w:tc>
        <w:tc>
          <w:tcPr>
            <w:tcW w:w="992" w:type="dxa"/>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0.231</w:t>
            </w:r>
          </w:p>
        </w:tc>
        <w:tc>
          <w:tcPr>
            <w:tcW w:w="992" w:type="dxa"/>
            <w:tcBorders>
              <w:top w:val="nil"/>
              <w:left w:val="nil"/>
              <w:bottom w:val="single" w:color="000000" w:sz="4" w:space="0"/>
              <w:right w:val="single" w:color="000000" w:sz="4" w:space="0"/>
            </w:tcBorders>
            <w:shd w:val="clear" w:color="auto" w:fill="9BC2E6"/>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0.113</w:t>
            </w:r>
          </w:p>
        </w:tc>
        <w:tc>
          <w:tcPr>
            <w:tcW w:w="1061" w:type="dxa"/>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rPr>
            </w:pPr>
          </w:p>
        </w:tc>
        <w:tc>
          <w:tcPr>
            <w:tcW w:w="1084" w:type="dxa"/>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rPr>
            </w:pPr>
          </w:p>
        </w:tc>
        <w:tc>
          <w:tcPr>
            <w:tcW w:w="992" w:type="dxa"/>
            <w:tcBorders>
              <w:top w:val="nil"/>
              <w:left w:val="nil"/>
              <w:bottom w:val="single" w:color="000000" w:sz="4" w:space="0"/>
              <w:right w:val="single" w:color="auto" w:sz="4" w:space="0"/>
            </w:tcBorders>
            <w:shd w:val="clear" w:color="auto" w:fill="auto"/>
            <w:vAlign w:val="center"/>
          </w:tcPr>
          <w:p>
            <w:pPr>
              <w:spacing w:after="0" w:line="240" w:lineRule="auto"/>
              <w:jc w:val="center"/>
              <w:rPr>
                <w:rFonts w:ascii="Times New Roman" w:hAnsi="Times New Roman" w:cs="Times New Roman"/>
                <w:color w:val="000000"/>
                <w:sz w:val="24"/>
                <w:szCs w:val="24"/>
              </w:rPr>
            </w:pPr>
          </w:p>
        </w:tc>
        <w:tc>
          <w:tcPr>
            <w:tcW w:w="99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color w:val="000000"/>
                <w:sz w:val="24"/>
                <w:szCs w:val="24"/>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cs="Times New Roman"/>
                <w:color w:val="000000"/>
                <w:sz w:val="24"/>
                <w:szCs w:val="24"/>
              </w:rPr>
            </w:pPr>
          </w:p>
        </w:tc>
        <w:tc>
          <w:tcPr>
            <w:tcW w:w="926" w:type="dxa"/>
            <w:tcBorders>
              <w:top w:val="nil"/>
              <w:left w:val="single" w:color="auto" w:sz="4" w:space="0"/>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rPr>
            </w:pPr>
          </w:p>
        </w:tc>
        <w:tc>
          <w:tcPr>
            <w:tcW w:w="1272" w:type="dxa"/>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rPr>
            </w:pPr>
          </w:p>
        </w:tc>
        <w:tc>
          <w:tcPr>
            <w:tcW w:w="1006" w:type="dxa"/>
            <w:tcBorders>
              <w:top w:val="nil"/>
              <w:left w:val="nil"/>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cs="Times New Roman"/>
                <w:color w:val="000000"/>
                <w:sz w:val="24"/>
                <w:szCs w:val="24"/>
              </w:rPr>
            </w:pPr>
          </w:p>
        </w:tc>
      </w:tr>
      <w:tr>
        <w:tblPrEx>
          <w:tblCellMar>
            <w:top w:w="0" w:type="dxa"/>
            <w:left w:w="115" w:type="dxa"/>
            <w:bottom w:w="0" w:type="dxa"/>
            <w:right w:w="115" w:type="dxa"/>
          </w:tblCellMar>
        </w:tblPrEx>
        <w:trPr>
          <w:trHeight w:val="255" w:hRule="atLeast"/>
        </w:trPr>
        <w:tc>
          <w:tcPr>
            <w:tcW w:w="1418" w:type="dxa"/>
            <w:tcBorders>
              <w:top w:val="nil"/>
              <w:left w:val="single" w:color="000000" w:sz="8" w:space="0"/>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cs="Times New Roman"/>
                <w:i/>
                <w:color w:val="000000"/>
                <w:sz w:val="24"/>
                <w:szCs w:val="24"/>
              </w:rPr>
            </w:pPr>
            <w:r>
              <w:rPr>
                <w:rFonts w:ascii="Times New Roman" w:hAnsi="Times New Roman" w:cs="Times New Roman"/>
                <w:i/>
                <w:color w:val="000000"/>
                <w:sz w:val="24"/>
                <w:szCs w:val="24"/>
              </w:rPr>
              <w:t>S. curvispina</w:t>
            </w:r>
          </w:p>
        </w:tc>
        <w:tc>
          <w:tcPr>
            <w:tcW w:w="992" w:type="dxa"/>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0.240</w:t>
            </w:r>
          </w:p>
        </w:tc>
        <w:tc>
          <w:tcPr>
            <w:tcW w:w="992" w:type="dxa"/>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0.130</w:t>
            </w:r>
          </w:p>
        </w:tc>
        <w:tc>
          <w:tcPr>
            <w:tcW w:w="1061" w:type="dxa"/>
            <w:tcBorders>
              <w:top w:val="nil"/>
              <w:left w:val="nil"/>
              <w:bottom w:val="single" w:color="000000" w:sz="4" w:space="0"/>
              <w:right w:val="single" w:color="000000" w:sz="4" w:space="0"/>
            </w:tcBorders>
            <w:shd w:val="clear" w:color="auto" w:fill="9BC2E6"/>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0.004</w:t>
            </w:r>
          </w:p>
        </w:tc>
        <w:tc>
          <w:tcPr>
            <w:tcW w:w="1084" w:type="dxa"/>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rPr>
            </w:pPr>
          </w:p>
        </w:tc>
        <w:tc>
          <w:tcPr>
            <w:tcW w:w="992" w:type="dxa"/>
            <w:tcBorders>
              <w:top w:val="nil"/>
              <w:left w:val="nil"/>
              <w:bottom w:val="single" w:color="000000" w:sz="4" w:space="0"/>
              <w:right w:val="single" w:color="auto" w:sz="4" w:space="0"/>
            </w:tcBorders>
            <w:shd w:val="clear" w:color="auto" w:fill="auto"/>
            <w:vAlign w:val="center"/>
          </w:tcPr>
          <w:p>
            <w:pPr>
              <w:spacing w:after="0" w:line="240" w:lineRule="auto"/>
              <w:jc w:val="center"/>
              <w:rPr>
                <w:rFonts w:ascii="Times New Roman" w:hAnsi="Times New Roman" w:cs="Times New Roman"/>
                <w:color w:val="000000"/>
                <w:sz w:val="24"/>
                <w:szCs w:val="24"/>
              </w:rPr>
            </w:pPr>
          </w:p>
        </w:tc>
        <w:tc>
          <w:tcPr>
            <w:tcW w:w="99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color w:val="000000"/>
                <w:sz w:val="24"/>
                <w:szCs w:val="24"/>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cs="Times New Roman"/>
                <w:color w:val="000000"/>
                <w:sz w:val="24"/>
                <w:szCs w:val="24"/>
              </w:rPr>
            </w:pPr>
          </w:p>
        </w:tc>
        <w:tc>
          <w:tcPr>
            <w:tcW w:w="926" w:type="dxa"/>
            <w:tcBorders>
              <w:top w:val="nil"/>
              <w:left w:val="single" w:color="auto" w:sz="4" w:space="0"/>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rPr>
            </w:pPr>
          </w:p>
        </w:tc>
        <w:tc>
          <w:tcPr>
            <w:tcW w:w="1272" w:type="dxa"/>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rPr>
            </w:pPr>
          </w:p>
        </w:tc>
        <w:tc>
          <w:tcPr>
            <w:tcW w:w="1006" w:type="dxa"/>
            <w:tcBorders>
              <w:top w:val="nil"/>
              <w:left w:val="nil"/>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cs="Times New Roman"/>
                <w:color w:val="000000"/>
                <w:sz w:val="24"/>
                <w:szCs w:val="24"/>
              </w:rPr>
            </w:pPr>
          </w:p>
        </w:tc>
      </w:tr>
      <w:tr>
        <w:tblPrEx>
          <w:tblCellMar>
            <w:top w:w="0" w:type="dxa"/>
            <w:left w:w="115" w:type="dxa"/>
            <w:bottom w:w="0" w:type="dxa"/>
            <w:right w:w="115" w:type="dxa"/>
          </w:tblCellMar>
        </w:tblPrEx>
        <w:trPr>
          <w:trHeight w:val="270" w:hRule="atLeast"/>
        </w:trPr>
        <w:tc>
          <w:tcPr>
            <w:tcW w:w="1418" w:type="dxa"/>
            <w:tcBorders>
              <w:top w:val="nil"/>
              <w:left w:val="single" w:color="000000" w:sz="8" w:space="0"/>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cs="Times New Roman"/>
                <w:i/>
                <w:color w:val="000000"/>
                <w:sz w:val="24"/>
                <w:szCs w:val="24"/>
              </w:rPr>
            </w:pPr>
            <w:r>
              <w:rPr>
                <w:rFonts w:ascii="Times New Roman" w:hAnsi="Times New Roman" w:cs="Times New Roman"/>
                <w:i/>
                <w:iCs/>
                <w:color w:val="000000"/>
                <w:sz w:val="24"/>
                <w:szCs w:val="24"/>
              </w:rPr>
              <w:t xml:space="preserve">S. debilis </w:t>
            </w:r>
            <w:r>
              <w:rPr>
                <w:rFonts w:ascii="Times New Roman" w:hAnsi="Times New Roman" w:cs="Times New Roman"/>
                <w:color w:val="000000"/>
                <w:sz w:val="24"/>
                <w:szCs w:val="24"/>
              </w:rPr>
              <w:t>Clade 1</w:t>
            </w:r>
          </w:p>
        </w:tc>
        <w:tc>
          <w:tcPr>
            <w:tcW w:w="992" w:type="dxa"/>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0.317</w:t>
            </w:r>
          </w:p>
        </w:tc>
        <w:tc>
          <w:tcPr>
            <w:tcW w:w="992" w:type="dxa"/>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0.305</w:t>
            </w:r>
          </w:p>
        </w:tc>
        <w:tc>
          <w:tcPr>
            <w:tcW w:w="1061" w:type="dxa"/>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0.291</w:t>
            </w:r>
          </w:p>
        </w:tc>
        <w:tc>
          <w:tcPr>
            <w:tcW w:w="1084" w:type="dxa"/>
            <w:tcBorders>
              <w:top w:val="nil"/>
              <w:left w:val="nil"/>
              <w:bottom w:val="single" w:color="000000" w:sz="4" w:space="0"/>
              <w:right w:val="single" w:color="000000" w:sz="4" w:space="0"/>
            </w:tcBorders>
            <w:shd w:val="clear" w:color="auto" w:fill="9BC2E6"/>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0.003</w:t>
            </w:r>
          </w:p>
        </w:tc>
        <w:tc>
          <w:tcPr>
            <w:tcW w:w="992" w:type="dxa"/>
            <w:tcBorders>
              <w:top w:val="nil"/>
              <w:left w:val="nil"/>
              <w:bottom w:val="single" w:color="000000" w:sz="4" w:space="0"/>
              <w:right w:val="single" w:color="auto" w:sz="4" w:space="0"/>
            </w:tcBorders>
            <w:shd w:val="clear" w:color="auto" w:fill="auto"/>
            <w:vAlign w:val="center"/>
          </w:tcPr>
          <w:p>
            <w:pPr>
              <w:spacing w:after="0" w:line="240" w:lineRule="auto"/>
              <w:jc w:val="center"/>
              <w:rPr>
                <w:rFonts w:ascii="Times New Roman" w:hAnsi="Times New Roman" w:cs="Times New Roman"/>
                <w:color w:val="000000"/>
                <w:sz w:val="24"/>
                <w:szCs w:val="24"/>
              </w:rPr>
            </w:pPr>
          </w:p>
        </w:tc>
        <w:tc>
          <w:tcPr>
            <w:tcW w:w="99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color w:val="000000"/>
                <w:sz w:val="24"/>
                <w:szCs w:val="24"/>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cs="Times New Roman"/>
                <w:color w:val="000000"/>
                <w:sz w:val="24"/>
                <w:szCs w:val="24"/>
              </w:rPr>
            </w:pPr>
          </w:p>
        </w:tc>
        <w:tc>
          <w:tcPr>
            <w:tcW w:w="926" w:type="dxa"/>
            <w:tcBorders>
              <w:top w:val="nil"/>
              <w:left w:val="single" w:color="auto" w:sz="4" w:space="0"/>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rPr>
            </w:pPr>
          </w:p>
        </w:tc>
        <w:tc>
          <w:tcPr>
            <w:tcW w:w="1272" w:type="dxa"/>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rPr>
            </w:pPr>
          </w:p>
        </w:tc>
        <w:tc>
          <w:tcPr>
            <w:tcW w:w="1006" w:type="dxa"/>
            <w:tcBorders>
              <w:top w:val="nil"/>
              <w:left w:val="nil"/>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cs="Times New Roman"/>
                <w:color w:val="000000"/>
                <w:sz w:val="24"/>
                <w:szCs w:val="24"/>
              </w:rPr>
            </w:pPr>
          </w:p>
        </w:tc>
      </w:tr>
      <w:tr>
        <w:tblPrEx>
          <w:tblCellMar>
            <w:top w:w="0" w:type="dxa"/>
            <w:left w:w="115" w:type="dxa"/>
            <w:bottom w:w="0" w:type="dxa"/>
            <w:right w:w="115" w:type="dxa"/>
          </w:tblCellMar>
        </w:tblPrEx>
        <w:trPr>
          <w:trHeight w:val="255" w:hRule="atLeast"/>
        </w:trPr>
        <w:tc>
          <w:tcPr>
            <w:tcW w:w="1418" w:type="dxa"/>
            <w:tcBorders>
              <w:top w:val="nil"/>
              <w:left w:val="single" w:color="000000" w:sz="8" w:space="0"/>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cs="Times New Roman"/>
                <w:i/>
                <w:color w:val="000000"/>
                <w:sz w:val="24"/>
                <w:szCs w:val="24"/>
              </w:rPr>
            </w:pPr>
            <w:r>
              <w:rPr>
                <w:rFonts w:ascii="Times New Roman" w:hAnsi="Times New Roman" w:cs="Times New Roman"/>
                <w:i/>
                <w:iCs/>
                <w:color w:val="000000"/>
                <w:sz w:val="24"/>
                <w:szCs w:val="24"/>
              </w:rPr>
              <w:t xml:space="preserve">S. debilis </w:t>
            </w:r>
            <w:r>
              <w:rPr>
                <w:rFonts w:ascii="Times New Roman" w:hAnsi="Times New Roman" w:cs="Times New Roman"/>
                <w:color w:val="000000"/>
                <w:sz w:val="24"/>
                <w:szCs w:val="24"/>
              </w:rPr>
              <w:t xml:space="preserve">Clade 2 without </w:t>
            </w:r>
            <w:r>
              <w:rPr>
                <w:rFonts w:ascii="Times New Roman" w:hAnsi="Times New Roman" w:cs="Times New Roman"/>
                <w:i/>
                <w:color w:val="000000"/>
                <w:sz w:val="24"/>
                <w:szCs w:val="24"/>
              </w:rPr>
              <w:t>S. liui</w:t>
            </w:r>
          </w:p>
        </w:tc>
        <w:tc>
          <w:tcPr>
            <w:tcW w:w="992" w:type="dxa"/>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0.312</w:t>
            </w:r>
          </w:p>
        </w:tc>
        <w:tc>
          <w:tcPr>
            <w:tcW w:w="992" w:type="dxa"/>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0.300</w:t>
            </w:r>
          </w:p>
        </w:tc>
        <w:tc>
          <w:tcPr>
            <w:tcW w:w="1061" w:type="dxa"/>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0.281</w:t>
            </w:r>
          </w:p>
        </w:tc>
        <w:tc>
          <w:tcPr>
            <w:tcW w:w="1084" w:type="dxa"/>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0.071</w:t>
            </w:r>
          </w:p>
        </w:tc>
        <w:tc>
          <w:tcPr>
            <w:tcW w:w="992" w:type="dxa"/>
            <w:tcBorders>
              <w:top w:val="nil"/>
              <w:left w:val="nil"/>
              <w:bottom w:val="single" w:color="000000" w:sz="4" w:space="0"/>
              <w:right w:val="single" w:color="auto" w:sz="4" w:space="0"/>
            </w:tcBorders>
            <w:shd w:val="clear" w:color="auto" w:fill="9BC2E6"/>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0.010</w:t>
            </w:r>
          </w:p>
        </w:tc>
        <w:tc>
          <w:tcPr>
            <w:tcW w:w="99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color w:val="000000"/>
                <w:sz w:val="24"/>
                <w:szCs w:val="24"/>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cs="Times New Roman"/>
                <w:color w:val="000000"/>
                <w:sz w:val="24"/>
                <w:szCs w:val="24"/>
              </w:rPr>
            </w:pPr>
          </w:p>
        </w:tc>
        <w:tc>
          <w:tcPr>
            <w:tcW w:w="926" w:type="dxa"/>
            <w:tcBorders>
              <w:top w:val="nil"/>
              <w:left w:val="single" w:color="auto" w:sz="4" w:space="0"/>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rPr>
            </w:pPr>
          </w:p>
        </w:tc>
        <w:tc>
          <w:tcPr>
            <w:tcW w:w="1272" w:type="dxa"/>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rPr>
            </w:pPr>
          </w:p>
        </w:tc>
        <w:tc>
          <w:tcPr>
            <w:tcW w:w="1006" w:type="dxa"/>
            <w:tcBorders>
              <w:top w:val="nil"/>
              <w:left w:val="nil"/>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cs="Times New Roman"/>
                <w:color w:val="000000"/>
                <w:sz w:val="24"/>
                <w:szCs w:val="24"/>
              </w:rPr>
            </w:pPr>
          </w:p>
        </w:tc>
      </w:tr>
      <w:tr>
        <w:tblPrEx>
          <w:tblCellMar>
            <w:top w:w="0" w:type="dxa"/>
            <w:left w:w="115" w:type="dxa"/>
            <w:bottom w:w="0" w:type="dxa"/>
            <w:right w:w="115" w:type="dxa"/>
          </w:tblCellMar>
        </w:tblPrEx>
        <w:trPr>
          <w:trHeight w:val="255" w:hRule="atLeast"/>
        </w:trPr>
        <w:tc>
          <w:tcPr>
            <w:tcW w:w="1418" w:type="dxa"/>
            <w:tcBorders>
              <w:top w:val="nil"/>
              <w:left w:val="single" w:color="000000" w:sz="8" w:space="0"/>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cs="Times New Roman"/>
                <w:i/>
                <w:color w:val="000000"/>
                <w:sz w:val="24"/>
                <w:szCs w:val="24"/>
              </w:rPr>
            </w:pPr>
            <w:r>
              <w:rPr>
                <w:rFonts w:ascii="Times New Roman" w:hAnsi="Times New Roman" w:cs="Times New Roman"/>
                <w:i/>
                <w:iCs/>
                <w:color w:val="000000"/>
                <w:sz w:val="24"/>
                <w:szCs w:val="24"/>
              </w:rPr>
              <w:t xml:space="preserve">S. debilis </w:t>
            </w:r>
            <w:r>
              <w:rPr>
                <w:rFonts w:ascii="Times New Roman" w:hAnsi="Times New Roman" w:cs="Times New Roman"/>
                <w:color w:val="000000"/>
                <w:sz w:val="24"/>
                <w:szCs w:val="24"/>
              </w:rPr>
              <w:t xml:space="preserve">Clade 2 with </w:t>
            </w:r>
            <w:r>
              <w:rPr>
                <w:rFonts w:ascii="Times New Roman" w:hAnsi="Times New Roman" w:cs="Times New Roman"/>
                <w:i/>
                <w:color w:val="000000"/>
                <w:sz w:val="24"/>
                <w:szCs w:val="24"/>
              </w:rPr>
              <w:t>S. liui</w:t>
            </w:r>
          </w:p>
        </w:tc>
        <w:tc>
          <w:tcPr>
            <w:tcW w:w="992" w:type="dxa"/>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lang w:val="ru-RU"/>
              </w:rPr>
            </w:pPr>
            <w:r>
              <w:rPr>
                <w:rFonts w:ascii="Times New Roman" w:hAnsi="Times New Roman" w:cs="Times New Roman"/>
                <w:color w:val="000000"/>
                <w:sz w:val="24"/>
                <w:szCs w:val="24"/>
              </w:rPr>
              <w:t>0.31</w:t>
            </w:r>
            <w:r>
              <w:rPr>
                <w:rFonts w:ascii="Times New Roman" w:hAnsi="Times New Roman" w:cs="Times New Roman"/>
                <w:color w:val="000000"/>
                <w:sz w:val="24"/>
                <w:szCs w:val="24"/>
                <w:lang w:val="ru-RU"/>
              </w:rPr>
              <w:t>3</w:t>
            </w:r>
          </w:p>
        </w:tc>
        <w:tc>
          <w:tcPr>
            <w:tcW w:w="992" w:type="dxa"/>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0.300</w:t>
            </w:r>
          </w:p>
        </w:tc>
        <w:tc>
          <w:tcPr>
            <w:tcW w:w="1061" w:type="dxa"/>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0.281</w:t>
            </w:r>
          </w:p>
        </w:tc>
        <w:tc>
          <w:tcPr>
            <w:tcW w:w="1084" w:type="dxa"/>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0.071</w:t>
            </w:r>
          </w:p>
        </w:tc>
        <w:tc>
          <w:tcPr>
            <w:tcW w:w="992" w:type="dxa"/>
            <w:tcBorders>
              <w:top w:val="nil"/>
              <w:left w:val="nil"/>
              <w:bottom w:val="single" w:color="000000" w:sz="4" w:space="0"/>
              <w:right w:val="single" w:color="auto" w:sz="4" w:space="0"/>
            </w:tcBorders>
            <w:shd w:val="clear" w:color="auto" w:fill="auto"/>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646464"/>
                <w:sz w:val="24"/>
                <w:szCs w:val="24"/>
              </w:rPr>
              <w:t>NA</w:t>
            </w:r>
          </w:p>
        </w:tc>
        <w:tc>
          <w:tcPr>
            <w:tcW w:w="992" w:type="dxa"/>
            <w:tcBorders>
              <w:top w:val="single" w:color="auto" w:sz="4" w:space="0"/>
              <w:left w:val="single" w:color="auto" w:sz="4" w:space="0"/>
              <w:bottom w:val="single" w:color="auto" w:sz="4" w:space="0"/>
              <w:right w:val="single" w:color="auto" w:sz="4" w:space="0"/>
            </w:tcBorders>
            <w:shd w:val="clear" w:color="auto" w:fill="9CC2E5" w:themeFill="accent5" w:themeFillTint="99"/>
            <w:vAlign w:val="center"/>
          </w:tcPr>
          <w:p>
            <w:pPr>
              <w:spacing w:after="0" w:line="240" w:lineRule="auto"/>
              <w:jc w:val="center"/>
              <w:rPr>
                <w:rFonts w:ascii="Times New Roman" w:hAnsi="Times New Roman" w:cs="Times New Roman"/>
                <w:color w:val="646464"/>
                <w:sz w:val="24"/>
                <w:szCs w:val="24"/>
                <w:lang w:val="ru-RU"/>
              </w:rPr>
            </w:pPr>
            <w:r>
              <w:rPr>
                <w:rFonts w:ascii="Times New Roman" w:hAnsi="Times New Roman" w:cs="Times New Roman"/>
                <w:color w:val="000000"/>
                <w:sz w:val="24"/>
                <w:szCs w:val="24"/>
              </w:rPr>
              <w:t>0.012</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cs="Times New Roman"/>
                <w:color w:val="646464"/>
                <w:sz w:val="24"/>
                <w:szCs w:val="24"/>
              </w:rPr>
            </w:pPr>
          </w:p>
        </w:tc>
        <w:tc>
          <w:tcPr>
            <w:tcW w:w="926" w:type="dxa"/>
            <w:tcBorders>
              <w:top w:val="nil"/>
              <w:left w:val="single" w:color="auto" w:sz="4" w:space="0"/>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rPr>
            </w:pPr>
          </w:p>
        </w:tc>
        <w:tc>
          <w:tcPr>
            <w:tcW w:w="1272" w:type="dxa"/>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rPr>
            </w:pPr>
          </w:p>
        </w:tc>
        <w:tc>
          <w:tcPr>
            <w:tcW w:w="1006" w:type="dxa"/>
            <w:tcBorders>
              <w:top w:val="nil"/>
              <w:left w:val="nil"/>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cs="Times New Roman"/>
                <w:color w:val="000000"/>
                <w:sz w:val="24"/>
                <w:szCs w:val="24"/>
              </w:rPr>
            </w:pPr>
          </w:p>
        </w:tc>
      </w:tr>
      <w:tr>
        <w:tblPrEx>
          <w:tblCellMar>
            <w:top w:w="0" w:type="dxa"/>
            <w:left w:w="115" w:type="dxa"/>
            <w:bottom w:w="0" w:type="dxa"/>
            <w:right w:w="115" w:type="dxa"/>
          </w:tblCellMar>
        </w:tblPrEx>
        <w:trPr>
          <w:trHeight w:val="255" w:hRule="atLeast"/>
        </w:trPr>
        <w:tc>
          <w:tcPr>
            <w:tcW w:w="1418" w:type="dxa"/>
            <w:tcBorders>
              <w:top w:val="nil"/>
              <w:left w:val="single" w:color="000000" w:sz="8" w:space="0"/>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cs="Times New Roman"/>
                <w:i/>
                <w:color w:val="000000"/>
                <w:sz w:val="24"/>
                <w:szCs w:val="24"/>
              </w:rPr>
            </w:pPr>
            <w:r>
              <w:rPr>
                <w:rFonts w:ascii="Times New Roman" w:hAnsi="Times New Roman" w:cs="Times New Roman"/>
                <w:i/>
                <w:color w:val="000000"/>
                <w:sz w:val="24"/>
                <w:szCs w:val="24"/>
              </w:rPr>
              <w:t>S. guillei</w:t>
            </w:r>
          </w:p>
        </w:tc>
        <w:tc>
          <w:tcPr>
            <w:tcW w:w="992" w:type="dxa"/>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0.242</w:t>
            </w:r>
          </w:p>
        </w:tc>
        <w:tc>
          <w:tcPr>
            <w:tcW w:w="992" w:type="dxa"/>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0.226</w:t>
            </w:r>
          </w:p>
        </w:tc>
        <w:tc>
          <w:tcPr>
            <w:tcW w:w="1061" w:type="dxa"/>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0.221</w:t>
            </w:r>
          </w:p>
        </w:tc>
        <w:tc>
          <w:tcPr>
            <w:tcW w:w="1084" w:type="dxa"/>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0.325</w:t>
            </w:r>
          </w:p>
        </w:tc>
        <w:tc>
          <w:tcPr>
            <w:tcW w:w="992" w:type="dxa"/>
            <w:tcBorders>
              <w:top w:val="nil"/>
              <w:left w:val="nil"/>
              <w:bottom w:val="single" w:color="000000" w:sz="4" w:space="0"/>
              <w:right w:val="single" w:color="auto" w:sz="4" w:space="0"/>
            </w:tcBorders>
            <w:shd w:val="clear" w:color="auto" w:fill="auto"/>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0.300</w:t>
            </w:r>
          </w:p>
        </w:tc>
        <w:tc>
          <w:tcPr>
            <w:tcW w:w="99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color w:val="646464"/>
                <w:sz w:val="24"/>
                <w:szCs w:val="24"/>
              </w:rPr>
            </w:pPr>
            <w:r>
              <w:rPr>
                <w:rFonts w:ascii="Times New Roman" w:hAnsi="Times New Roman" w:cs="Times New Roman"/>
                <w:color w:val="000000"/>
                <w:sz w:val="24"/>
                <w:szCs w:val="24"/>
              </w:rPr>
              <w:t>0.300</w:t>
            </w:r>
          </w:p>
        </w:tc>
        <w:tc>
          <w:tcPr>
            <w:tcW w:w="992" w:type="dxa"/>
            <w:tcBorders>
              <w:top w:val="single" w:color="auto" w:sz="4" w:space="0"/>
              <w:left w:val="single" w:color="auto" w:sz="4" w:space="0"/>
              <w:bottom w:val="single" w:color="auto" w:sz="4" w:space="0"/>
              <w:right w:val="single" w:color="auto" w:sz="4" w:space="0"/>
            </w:tcBorders>
            <w:shd w:val="clear" w:color="auto" w:fill="9BC2E6"/>
            <w:vAlign w:val="center"/>
          </w:tcPr>
          <w:p>
            <w:pPr>
              <w:spacing w:after="0" w:line="240" w:lineRule="auto"/>
              <w:jc w:val="center"/>
              <w:rPr>
                <w:rFonts w:ascii="Times New Roman" w:hAnsi="Times New Roman" w:cs="Times New Roman"/>
                <w:color w:val="646464"/>
                <w:sz w:val="24"/>
                <w:szCs w:val="24"/>
              </w:rPr>
            </w:pPr>
            <w:r>
              <w:rPr>
                <w:rFonts w:ascii="Times New Roman" w:hAnsi="Times New Roman" w:cs="Times New Roman"/>
                <w:color w:val="646464"/>
                <w:sz w:val="24"/>
                <w:szCs w:val="24"/>
              </w:rPr>
              <w:t>NA</w:t>
            </w:r>
          </w:p>
        </w:tc>
        <w:tc>
          <w:tcPr>
            <w:tcW w:w="926" w:type="dxa"/>
            <w:tcBorders>
              <w:top w:val="nil"/>
              <w:left w:val="single" w:color="auto" w:sz="4" w:space="0"/>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rPr>
            </w:pPr>
          </w:p>
        </w:tc>
        <w:tc>
          <w:tcPr>
            <w:tcW w:w="1272" w:type="dxa"/>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rPr>
            </w:pPr>
          </w:p>
        </w:tc>
        <w:tc>
          <w:tcPr>
            <w:tcW w:w="1006" w:type="dxa"/>
            <w:tcBorders>
              <w:top w:val="nil"/>
              <w:left w:val="nil"/>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cs="Times New Roman"/>
                <w:color w:val="000000"/>
                <w:sz w:val="24"/>
                <w:szCs w:val="24"/>
              </w:rPr>
            </w:pPr>
          </w:p>
        </w:tc>
      </w:tr>
      <w:tr>
        <w:tblPrEx>
          <w:tblCellMar>
            <w:top w:w="0" w:type="dxa"/>
            <w:left w:w="115" w:type="dxa"/>
            <w:bottom w:w="0" w:type="dxa"/>
            <w:right w:w="115" w:type="dxa"/>
          </w:tblCellMar>
        </w:tblPrEx>
        <w:trPr>
          <w:trHeight w:val="255" w:hRule="atLeast"/>
        </w:trPr>
        <w:tc>
          <w:tcPr>
            <w:tcW w:w="1418" w:type="dxa"/>
            <w:tcBorders>
              <w:top w:val="nil"/>
              <w:left w:val="single" w:color="000000" w:sz="8" w:space="0"/>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cs="Times New Roman"/>
                <w:i/>
                <w:color w:val="000000"/>
                <w:sz w:val="24"/>
                <w:szCs w:val="24"/>
              </w:rPr>
            </w:pPr>
            <w:r>
              <w:rPr>
                <w:rFonts w:ascii="Times New Roman" w:hAnsi="Times New Roman" w:cs="Times New Roman"/>
                <w:i/>
                <w:iCs/>
                <w:color w:val="000000"/>
                <w:sz w:val="24"/>
                <w:szCs w:val="24"/>
              </w:rPr>
              <w:t>S. liui</w:t>
            </w:r>
          </w:p>
        </w:tc>
        <w:tc>
          <w:tcPr>
            <w:tcW w:w="992" w:type="dxa"/>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0.315</w:t>
            </w:r>
          </w:p>
        </w:tc>
        <w:tc>
          <w:tcPr>
            <w:tcW w:w="992" w:type="dxa"/>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0.300</w:t>
            </w:r>
          </w:p>
        </w:tc>
        <w:tc>
          <w:tcPr>
            <w:tcW w:w="1061" w:type="dxa"/>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0.283</w:t>
            </w:r>
          </w:p>
        </w:tc>
        <w:tc>
          <w:tcPr>
            <w:tcW w:w="1084" w:type="dxa"/>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0.068</w:t>
            </w:r>
          </w:p>
        </w:tc>
        <w:tc>
          <w:tcPr>
            <w:tcW w:w="992" w:type="dxa"/>
            <w:tcBorders>
              <w:top w:val="nil"/>
              <w:left w:val="nil"/>
              <w:bottom w:val="single" w:color="000000" w:sz="4" w:space="0"/>
              <w:right w:val="single" w:color="auto" w:sz="4" w:space="0"/>
            </w:tcBorders>
            <w:shd w:val="clear" w:color="auto" w:fill="auto"/>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0.017</w:t>
            </w:r>
          </w:p>
        </w:tc>
        <w:tc>
          <w:tcPr>
            <w:tcW w:w="99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646464"/>
                <w:sz w:val="24"/>
                <w:szCs w:val="24"/>
              </w:rPr>
              <w:t>NA</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0.300</w:t>
            </w:r>
          </w:p>
        </w:tc>
        <w:tc>
          <w:tcPr>
            <w:tcW w:w="926" w:type="dxa"/>
            <w:tcBorders>
              <w:top w:val="nil"/>
              <w:left w:val="single" w:color="auto" w:sz="4" w:space="0"/>
              <w:bottom w:val="single" w:color="000000" w:sz="4" w:space="0"/>
              <w:right w:val="single" w:color="000000" w:sz="4" w:space="0"/>
            </w:tcBorders>
            <w:shd w:val="clear" w:color="auto" w:fill="9BC2E6"/>
            <w:vAlign w:val="center"/>
          </w:tcPr>
          <w:p>
            <w:pPr>
              <w:spacing w:after="0" w:line="240" w:lineRule="auto"/>
              <w:jc w:val="center"/>
              <w:rPr>
                <w:rFonts w:ascii="Times New Roman" w:hAnsi="Times New Roman" w:cs="Times New Roman"/>
                <w:color w:val="646464"/>
                <w:sz w:val="24"/>
                <w:szCs w:val="24"/>
              </w:rPr>
            </w:pPr>
            <w:r>
              <w:rPr>
                <w:rFonts w:ascii="Times New Roman" w:hAnsi="Times New Roman" w:cs="Times New Roman"/>
                <w:color w:val="646464"/>
                <w:sz w:val="24"/>
                <w:szCs w:val="24"/>
              </w:rPr>
              <w:t>NA</w:t>
            </w:r>
          </w:p>
        </w:tc>
        <w:tc>
          <w:tcPr>
            <w:tcW w:w="1272" w:type="dxa"/>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rPr>
            </w:pPr>
          </w:p>
        </w:tc>
        <w:tc>
          <w:tcPr>
            <w:tcW w:w="1006" w:type="dxa"/>
            <w:tcBorders>
              <w:top w:val="nil"/>
              <w:left w:val="nil"/>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cs="Times New Roman"/>
                <w:color w:val="000000"/>
                <w:sz w:val="24"/>
                <w:szCs w:val="24"/>
              </w:rPr>
            </w:pPr>
          </w:p>
        </w:tc>
      </w:tr>
      <w:tr>
        <w:tblPrEx>
          <w:tblCellMar>
            <w:top w:w="0" w:type="dxa"/>
            <w:left w:w="115" w:type="dxa"/>
            <w:bottom w:w="0" w:type="dxa"/>
            <w:right w:w="115" w:type="dxa"/>
          </w:tblCellMar>
        </w:tblPrEx>
        <w:trPr>
          <w:trHeight w:val="255" w:hRule="atLeast"/>
        </w:trPr>
        <w:tc>
          <w:tcPr>
            <w:tcW w:w="1418" w:type="dxa"/>
            <w:tcBorders>
              <w:top w:val="nil"/>
              <w:left w:val="single" w:color="000000" w:sz="8" w:space="0"/>
              <w:bottom w:val="single" w:color="000000" w:sz="4" w:space="0"/>
              <w:right w:val="single" w:color="000000" w:sz="8" w:space="0"/>
            </w:tcBorders>
            <w:shd w:val="clear" w:color="auto" w:fill="auto"/>
            <w:vAlign w:val="center"/>
          </w:tcPr>
          <w:p>
            <w:pPr>
              <w:spacing w:after="0" w:line="240" w:lineRule="auto"/>
              <w:ind w:right="-387"/>
              <w:jc w:val="center"/>
              <w:rPr>
                <w:rFonts w:ascii="Times New Roman" w:hAnsi="Times New Roman" w:cs="Times New Roman"/>
                <w:i/>
                <w:color w:val="000000"/>
                <w:sz w:val="24"/>
                <w:szCs w:val="24"/>
              </w:rPr>
            </w:pPr>
            <w:r>
              <w:rPr>
                <w:rFonts w:ascii="Times New Roman" w:hAnsi="Times New Roman" w:cs="Times New Roman"/>
                <w:i/>
                <w:color w:val="000000"/>
                <w:sz w:val="24"/>
                <w:szCs w:val="24"/>
              </w:rPr>
              <w:t>S. paucispinosa</w:t>
            </w:r>
          </w:p>
        </w:tc>
        <w:tc>
          <w:tcPr>
            <w:tcW w:w="992" w:type="dxa"/>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0.080</w:t>
            </w:r>
          </w:p>
        </w:tc>
        <w:tc>
          <w:tcPr>
            <w:tcW w:w="992" w:type="dxa"/>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0.217</w:t>
            </w:r>
          </w:p>
        </w:tc>
        <w:tc>
          <w:tcPr>
            <w:tcW w:w="1061" w:type="dxa"/>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0.230</w:t>
            </w:r>
          </w:p>
        </w:tc>
        <w:tc>
          <w:tcPr>
            <w:tcW w:w="1084" w:type="dxa"/>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0.299</w:t>
            </w:r>
          </w:p>
        </w:tc>
        <w:tc>
          <w:tcPr>
            <w:tcW w:w="992" w:type="dxa"/>
            <w:tcBorders>
              <w:top w:val="nil"/>
              <w:left w:val="nil"/>
              <w:bottom w:val="single" w:color="000000" w:sz="4" w:space="0"/>
              <w:right w:val="single" w:color="auto" w:sz="4" w:space="0"/>
            </w:tcBorders>
            <w:shd w:val="clear" w:color="auto" w:fill="auto"/>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0.298</w:t>
            </w:r>
          </w:p>
        </w:tc>
        <w:tc>
          <w:tcPr>
            <w:tcW w:w="99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color w:val="000000"/>
                <w:sz w:val="24"/>
                <w:szCs w:val="24"/>
                <w:lang w:val="ru-RU"/>
              </w:rPr>
            </w:pPr>
            <w:r>
              <w:rPr>
                <w:rFonts w:ascii="Times New Roman" w:hAnsi="Times New Roman" w:cs="Times New Roman"/>
                <w:color w:val="000000"/>
                <w:sz w:val="24"/>
                <w:szCs w:val="24"/>
              </w:rPr>
              <w:t>0.29</w:t>
            </w:r>
            <w:r>
              <w:rPr>
                <w:rFonts w:ascii="Times New Roman" w:hAnsi="Times New Roman" w:cs="Times New Roman"/>
                <w:color w:val="000000"/>
                <w:sz w:val="24"/>
                <w:szCs w:val="24"/>
                <w:lang w:val="ru-RU"/>
              </w:rPr>
              <w:t>9</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0.238</w:t>
            </w:r>
          </w:p>
        </w:tc>
        <w:tc>
          <w:tcPr>
            <w:tcW w:w="926" w:type="dxa"/>
            <w:tcBorders>
              <w:top w:val="nil"/>
              <w:left w:val="single" w:color="auto" w:sz="4" w:space="0"/>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0.302</w:t>
            </w:r>
          </w:p>
        </w:tc>
        <w:tc>
          <w:tcPr>
            <w:tcW w:w="1272" w:type="dxa"/>
            <w:tcBorders>
              <w:top w:val="nil"/>
              <w:left w:val="nil"/>
              <w:bottom w:val="single" w:color="000000" w:sz="4" w:space="0"/>
              <w:right w:val="single" w:color="000000" w:sz="4" w:space="0"/>
            </w:tcBorders>
            <w:shd w:val="clear" w:color="auto" w:fill="9BC2E6"/>
            <w:vAlign w:val="center"/>
          </w:tcPr>
          <w:p>
            <w:pPr>
              <w:spacing w:after="0" w:line="240" w:lineRule="auto"/>
              <w:jc w:val="center"/>
              <w:rPr>
                <w:rFonts w:ascii="Times New Roman" w:hAnsi="Times New Roman" w:cs="Times New Roman"/>
                <w:color w:val="646464"/>
                <w:sz w:val="24"/>
                <w:szCs w:val="24"/>
              </w:rPr>
            </w:pPr>
            <w:r>
              <w:rPr>
                <w:rFonts w:ascii="Times New Roman" w:hAnsi="Times New Roman" w:cs="Times New Roman"/>
                <w:color w:val="646464"/>
                <w:sz w:val="24"/>
                <w:szCs w:val="24"/>
              </w:rPr>
              <w:t>NA</w:t>
            </w:r>
          </w:p>
        </w:tc>
        <w:tc>
          <w:tcPr>
            <w:tcW w:w="1006" w:type="dxa"/>
            <w:tcBorders>
              <w:top w:val="nil"/>
              <w:left w:val="nil"/>
              <w:bottom w:val="single" w:color="000000" w:sz="4" w:space="0"/>
              <w:right w:val="single" w:color="000000" w:sz="8" w:space="0"/>
            </w:tcBorders>
            <w:shd w:val="clear" w:color="auto" w:fill="auto"/>
            <w:vAlign w:val="center"/>
          </w:tcPr>
          <w:p>
            <w:pPr>
              <w:spacing w:after="0" w:line="240" w:lineRule="auto"/>
              <w:jc w:val="center"/>
              <w:rPr>
                <w:rFonts w:ascii="Times New Roman" w:hAnsi="Times New Roman" w:cs="Times New Roman"/>
                <w:color w:val="000000"/>
                <w:sz w:val="24"/>
                <w:szCs w:val="24"/>
              </w:rPr>
            </w:pPr>
          </w:p>
        </w:tc>
      </w:tr>
      <w:tr>
        <w:tblPrEx>
          <w:tblCellMar>
            <w:top w:w="0" w:type="dxa"/>
            <w:left w:w="115" w:type="dxa"/>
            <w:bottom w:w="0" w:type="dxa"/>
            <w:right w:w="115" w:type="dxa"/>
          </w:tblCellMar>
        </w:tblPrEx>
        <w:trPr>
          <w:trHeight w:val="270" w:hRule="atLeast"/>
        </w:trPr>
        <w:tc>
          <w:tcPr>
            <w:tcW w:w="1418" w:type="dxa"/>
            <w:tcBorders>
              <w:top w:val="nil"/>
              <w:left w:val="single" w:color="000000" w:sz="8" w:space="0"/>
              <w:bottom w:val="single" w:color="auto" w:sz="4" w:space="0"/>
              <w:right w:val="single" w:color="000000" w:sz="8" w:space="0"/>
            </w:tcBorders>
            <w:shd w:val="clear" w:color="auto" w:fill="auto"/>
            <w:vAlign w:val="center"/>
          </w:tcPr>
          <w:p>
            <w:pPr>
              <w:spacing w:after="0" w:line="240" w:lineRule="auto"/>
              <w:jc w:val="center"/>
              <w:rPr>
                <w:rFonts w:ascii="Times New Roman" w:hAnsi="Times New Roman" w:cs="Times New Roman"/>
                <w:i/>
                <w:color w:val="000000"/>
                <w:sz w:val="24"/>
                <w:szCs w:val="24"/>
              </w:rPr>
            </w:pPr>
            <w:r>
              <w:rPr>
                <w:rFonts w:ascii="Times New Roman" w:hAnsi="Times New Roman" w:cs="Times New Roman"/>
                <w:i/>
                <w:color w:val="000000"/>
                <w:sz w:val="24"/>
                <w:szCs w:val="24"/>
              </w:rPr>
              <w:t>S. pellucida</w:t>
            </w:r>
          </w:p>
        </w:tc>
        <w:tc>
          <w:tcPr>
            <w:tcW w:w="992" w:type="dxa"/>
            <w:tcBorders>
              <w:top w:val="nil"/>
              <w:left w:val="nil"/>
              <w:bottom w:val="single" w:color="auto"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0.240</w:t>
            </w:r>
          </w:p>
        </w:tc>
        <w:tc>
          <w:tcPr>
            <w:tcW w:w="992" w:type="dxa"/>
            <w:tcBorders>
              <w:top w:val="nil"/>
              <w:left w:val="nil"/>
              <w:bottom w:val="single" w:color="auto"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0.191</w:t>
            </w:r>
          </w:p>
        </w:tc>
        <w:tc>
          <w:tcPr>
            <w:tcW w:w="1061" w:type="dxa"/>
            <w:tcBorders>
              <w:top w:val="nil"/>
              <w:left w:val="nil"/>
              <w:bottom w:val="single" w:color="auto"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0.197</w:t>
            </w:r>
          </w:p>
        </w:tc>
        <w:tc>
          <w:tcPr>
            <w:tcW w:w="1084" w:type="dxa"/>
            <w:tcBorders>
              <w:top w:val="nil"/>
              <w:left w:val="nil"/>
              <w:bottom w:val="single" w:color="auto"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0.298</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0.286</w:t>
            </w:r>
          </w:p>
        </w:tc>
        <w:tc>
          <w:tcPr>
            <w:tcW w:w="99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color w:val="000000"/>
                <w:sz w:val="24"/>
                <w:szCs w:val="24"/>
                <w:lang w:val="ru-RU"/>
              </w:rPr>
            </w:pPr>
            <w:r>
              <w:rPr>
                <w:rFonts w:ascii="Times New Roman" w:hAnsi="Times New Roman" w:cs="Times New Roman"/>
                <w:color w:val="000000"/>
                <w:sz w:val="24"/>
                <w:szCs w:val="24"/>
              </w:rPr>
              <w:t>0.28</w:t>
            </w:r>
            <w:r>
              <w:rPr>
                <w:rFonts w:ascii="Times New Roman" w:hAnsi="Times New Roman" w:cs="Times New Roman"/>
                <w:color w:val="000000"/>
                <w:sz w:val="24"/>
                <w:szCs w:val="24"/>
                <w:lang w:val="ru-RU"/>
              </w:rPr>
              <w:t>8</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0.219</w:t>
            </w:r>
          </w:p>
        </w:tc>
        <w:tc>
          <w:tcPr>
            <w:tcW w:w="926" w:type="dxa"/>
            <w:tcBorders>
              <w:top w:val="nil"/>
              <w:left w:val="single" w:color="auto" w:sz="4" w:space="0"/>
              <w:bottom w:val="single" w:color="auto"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0.295</w:t>
            </w:r>
          </w:p>
        </w:tc>
        <w:tc>
          <w:tcPr>
            <w:tcW w:w="1272" w:type="dxa"/>
            <w:tcBorders>
              <w:top w:val="nil"/>
              <w:left w:val="nil"/>
              <w:bottom w:val="single" w:color="auto" w:sz="4" w:space="0"/>
              <w:right w:val="single" w:color="000000" w:sz="4" w:space="0"/>
            </w:tcBorders>
            <w:shd w:val="clear" w:color="auto" w:fill="auto"/>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0.225</w:t>
            </w:r>
          </w:p>
        </w:tc>
        <w:tc>
          <w:tcPr>
            <w:tcW w:w="1006" w:type="dxa"/>
            <w:tcBorders>
              <w:top w:val="nil"/>
              <w:left w:val="nil"/>
              <w:bottom w:val="single" w:color="auto" w:sz="4" w:space="0"/>
              <w:right w:val="single" w:color="000000" w:sz="8" w:space="0"/>
            </w:tcBorders>
            <w:shd w:val="clear" w:color="auto" w:fill="9BC2E6"/>
            <w:vAlign w:val="center"/>
          </w:tcPr>
          <w:p>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0.082</w:t>
            </w:r>
          </w:p>
        </w:tc>
      </w:tr>
    </w:tbl>
    <w:p>
      <w:pPr>
        <w:spacing w:after="0" w:line="240" w:lineRule="auto"/>
        <w:ind w:firstLine="567"/>
        <w:jc w:val="both"/>
        <w:rPr>
          <w:rFonts w:ascii="Times New Roman" w:hAnsi="Times New Roman" w:cs="Times New Roman"/>
          <w:sz w:val="24"/>
          <w:szCs w:val="24"/>
          <w:lang w:val="ru-RU"/>
        </w:rPr>
      </w:pPr>
    </w:p>
    <w:p>
      <w:pPr>
        <w:spacing w:after="0" w:line="240" w:lineRule="auto"/>
        <w:ind w:firstLine="567"/>
        <w:jc w:val="both"/>
        <w:rPr>
          <w:rFonts w:ascii="Times New Roman" w:hAnsi="Times New Roman" w:cs="Times New Roman"/>
          <w:b/>
          <w:sz w:val="24"/>
          <w:szCs w:val="24"/>
        </w:rPr>
      </w:pPr>
      <w:r>
        <w:rPr>
          <w:rFonts w:ascii="Times New Roman" w:hAnsi="Times New Roman" w:cs="Times New Roman"/>
          <w:b/>
          <w:sz w:val="24"/>
          <w:szCs w:val="24"/>
        </w:rPr>
        <w:t>Conclusions</w:t>
      </w:r>
    </w:p>
    <w:p>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Our data indicate that </w:t>
      </w:r>
      <w:r>
        <w:rPr>
          <w:rFonts w:ascii="Times New Roman" w:hAnsi="Times New Roman" w:cs="Times New Roman"/>
          <w:i/>
          <w:sz w:val="24"/>
          <w:szCs w:val="24"/>
        </w:rPr>
        <w:t>S. debilis</w:t>
      </w:r>
      <w:r>
        <w:rPr>
          <w:rFonts w:ascii="Times New Roman" w:hAnsi="Times New Roman" w:cs="Times New Roman"/>
          <w:sz w:val="24"/>
          <w:szCs w:val="24"/>
        </w:rPr>
        <w:t xml:space="preserve"> is a genetically cohesive species throughout its distribution range in the whole Atlantic and the Southwest Indian Ocean. Populations of </w:t>
      </w:r>
      <w:r>
        <w:rPr>
          <w:rFonts w:ascii="Times New Roman" w:hAnsi="Times New Roman" w:cs="Times New Roman"/>
          <w:i/>
          <w:sz w:val="24"/>
          <w:szCs w:val="24"/>
        </w:rPr>
        <w:t>S. debilis</w:t>
      </w:r>
      <w:r>
        <w:rPr>
          <w:rFonts w:ascii="Times New Roman" w:hAnsi="Times New Roman" w:cs="Times New Roman"/>
          <w:sz w:val="24"/>
          <w:szCs w:val="24"/>
        </w:rPr>
        <w:t xml:space="preserve"> are genetically homogenous in three geographically distant ocean basins separated by oceanographic fronts, which is unusual for plankton species studied thus far. In contrast to genetic homogeneity, statistically significant morphological differences do present and populations from the North Atlantic, South Atlantic, and Southwest Indian Oceans differ in spination of pereopods and serration of pleonic somites. Scenarios to explain the observed phenomenon include intensive gene flow through ecological barriers owing to resistance to horizontal oceanographic gradients and long life cycle and/or purifying selection of mitochondrial genes. In both cases morphological variation between regions may be the result of phenotypic plasticity or have a genetic (not mitochondrial-linked) basis. The use of genomic approaches will clarify this question and unveil finer population structure and possible local adaptation of the species, as was shown for some other pelagic organisms (DeHart et al., 2020; Haro-Bilbao et al., 2021). We encourage marine biologist towards further study of the population structure of mesopelagic shrimps as a key compone</w:t>
      </w:r>
      <w:bookmarkStart w:id="0" w:name="_GoBack"/>
      <w:bookmarkEnd w:id="0"/>
      <w:r>
        <w:rPr>
          <w:rFonts w:ascii="Times New Roman" w:hAnsi="Times New Roman" w:cs="Times New Roman"/>
          <w:sz w:val="24"/>
          <w:szCs w:val="24"/>
        </w:rPr>
        <w:t>nt of deep-sea communities and a target for possible commercial exploitation.</w:t>
      </w:r>
    </w:p>
    <w:p>
      <w:pPr>
        <w:spacing w:after="0" w:line="240" w:lineRule="auto"/>
        <w:ind w:firstLine="567"/>
        <w:jc w:val="both"/>
        <w:rPr>
          <w:rFonts w:ascii="Times New Roman" w:hAnsi="Times New Roman" w:cs="Times New Roman"/>
          <w:iCs/>
          <w:sz w:val="24"/>
          <w:szCs w:val="24"/>
        </w:rPr>
      </w:pPr>
      <w:r>
        <w:rPr>
          <w:rFonts w:ascii="Times New Roman" w:hAnsi="Times New Roman" w:cs="Times New Roman"/>
          <w:i/>
          <w:sz w:val="24"/>
          <w:szCs w:val="24"/>
        </w:rPr>
        <w:t>Systellaspis debilis</w:t>
      </w:r>
      <w:r>
        <w:rPr>
          <w:rFonts w:ascii="Times New Roman" w:hAnsi="Times New Roman" w:cs="Times New Roman"/>
          <w:sz w:val="24"/>
          <w:szCs w:val="24"/>
        </w:rPr>
        <w:t xml:space="preserve"> is similar to five specimens including </w:t>
      </w:r>
      <w:r>
        <w:rPr>
          <w:rFonts w:ascii="Times New Roman" w:hAnsi="Times New Roman" w:cs="Times New Roman"/>
          <w:i/>
          <w:sz w:val="24"/>
          <w:szCs w:val="24"/>
        </w:rPr>
        <w:t>S. liui</w:t>
      </w:r>
      <w:r>
        <w:rPr>
          <w:rFonts w:ascii="Times New Roman" w:hAnsi="Times New Roman" w:cs="Times New Roman"/>
          <w:sz w:val="24"/>
          <w:szCs w:val="24"/>
        </w:rPr>
        <w:t xml:space="preserve"> that creates a separate clade distributed in the West Indian Ocean and the West Pacific. Both clades are parapatric, and geographic boundary occurs between 13° S and 20° S in the Indian Ocean. The taxonomic status of the ‘</w:t>
      </w:r>
      <w:r>
        <w:rPr>
          <w:rFonts w:ascii="Times New Roman" w:hAnsi="Times New Roman" w:cs="Times New Roman"/>
          <w:i/>
          <w:sz w:val="24"/>
          <w:szCs w:val="24"/>
        </w:rPr>
        <w:t>S. liui’</w:t>
      </w:r>
      <w:r>
        <w:rPr>
          <w:rFonts w:ascii="Times New Roman" w:hAnsi="Times New Roman" w:cs="Times New Roman"/>
          <w:sz w:val="24"/>
          <w:szCs w:val="24"/>
        </w:rPr>
        <w:t xml:space="preserve"> clade (species, subspecies, species complex) </w:t>
      </w:r>
      <w:r>
        <w:rPr>
          <w:rFonts w:ascii="Times New Roman" w:hAnsi="Times New Roman" w:cs="Times New Roman"/>
          <w:iCs/>
          <w:sz w:val="24"/>
          <w:szCs w:val="24"/>
        </w:rPr>
        <w:t xml:space="preserve">needs further clarification through </w:t>
      </w:r>
      <w:r>
        <w:rPr>
          <w:rFonts w:ascii="Times New Roman" w:hAnsi="Times New Roman" w:cs="Times New Roman"/>
          <w:sz w:val="24"/>
          <w:szCs w:val="24"/>
        </w:rPr>
        <w:t xml:space="preserve">additional material for morphological studies and additional </w:t>
      </w:r>
      <w:r>
        <w:rPr>
          <w:rFonts w:ascii="Times New Roman" w:hAnsi="Times New Roman" w:cs="Times New Roman"/>
          <w:iCs/>
          <w:sz w:val="24"/>
          <w:szCs w:val="24"/>
        </w:rPr>
        <w:t>nuclear genes analyses.</w:t>
      </w:r>
    </w:p>
    <w:p>
      <w:pPr>
        <w:spacing w:after="0" w:line="240" w:lineRule="auto"/>
        <w:ind w:firstLine="567"/>
        <w:jc w:val="both"/>
        <w:rPr>
          <w:ins w:id="12" w:author="р" w:date="2023-05-05T14:22:00Z"/>
          <w:rFonts w:ascii="Times New Roman" w:hAnsi="Times New Roman" w:cs="Times New Roman"/>
          <w:sz w:val="24"/>
          <w:szCs w:val="24"/>
          <w:lang w:val="en-US"/>
          <w:rPrChange w:id="13" w:author="р" w:date="2023-05-05T14:22:00Z">
            <w:rPr>
              <w:ins w:id="14" w:author="р" w:date="2023-05-05T14:22:00Z"/>
              <w:rFonts w:ascii="Times New Roman" w:hAnsi="Times New Roman" w:cs="Times New Roman"/>
              <w:sz w:val="24"/>
              <w:szCs w:val="24"/>
              <w:lang w:val="ru-RU"/>
            </w:rPr>
          </w:rPrChange>
        </w:rPr>
      </w:pPr>
    </w:p>
    <w:p>
      <w:pPr>
        <w:spacing w:after="0" w:line="240" w:lineRule="auto"/>
        <w:ind w:firstLine="567"/>
        <w:jc w:val="both"/>
        <w:rPr>
          <w:rFonts w:ascii="Times New Roman" w:hAnsi="Times New Roman" w:cs="Times New Roman"/>
          <w:sz w:val="24"/>
          <w:szCs w:val="24"/>
        </w:rPr>
      </w:pPr>
      <w:ins w:id="15" w:author="р" w:date="2023-05-03T17:46:00Z">
        <w:r>
          <w:rPr>
            <w:rFonts w:ascii="Times New Roman" w:hAnsi="Times New Roman" w:cs="Times New Roman"/>
            <w:sz w:val="24"/>
            <w:szCs w:val="24"/>
          </w:rPr>
          <w:t>Add to References</w:t>
        </w:r>
      </w:ins>
    </w:p>
    <w:p>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Mackas, D. L., &amp; Beaugrand, G. (2010). Comparisons of zooplankton time series. Journal of Marine Systems, 79(3-4), 286-304.</w:t>
      </w:r>
    </w:p>
    <w:p>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Sutton, T. T., … Vereshchaka A.L., ... &amp; Haedrich, R. L., 2017. A global biogeographic classification of the mesopelagic zone. Deep Sea Research Part I: Oceanographic Research Papers, 126: 85-102.</w:t>
      </w:r>
    </w:p>
    <w:p>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A. L. Vereshchaka, A. S. Mikaelyan, S. A. Piontkovski, A. A. Lunina (2023). A mesoplankton biomass decline in the Central Atlantic coupled with an increase of surface temperature and an expansion of low-productive zones. Global Ecology and Biogeography, DOI: 10.1111/geb.13703.</w:t>
      </w:r>
    </w:p>
    <w:p>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Mengerink, K.J., Van Dover, C.L., Ardron, J., Baker, M., Escobar-Briones, E., Gjerde, K., Koslow, J.A., Ramirez-Llodra, E., Lara-Lopez, A., Squires, D., Sutton, T.T., Sweetman, A.K., Levin, L.A., 2014. A call for deep-ocean stewardship. Science 344, 696–698.</w:t>
      </w:r>
    </w:p>
    <w:p>
      <w:pPr>
        <w:spacing w:after="0" w:line="240" w:lineRule="auto"/>
        <w:ind w:firstLine="567"/>
        <w:rPr>
          <w:ins w:id="16" w:author="р" w:date="2023-04-19T12:23:00Z"/>
          <w:rFonts w:ascii="Times New Roman" w:hAnsi="Times New Roman" w:cs="Times New Roman"/>
          <w:sz w:val="24"/>
          <w:szCs w:val="24"/>
        </w:rPr>
      </w:pPr>
      <w:ins w:id="17" w:author="р" w:date="2023-04-19T12:07:00Z">
        <w:r>
          <w:rPr>
            <w:rFonts w:ascii="Times New Roman" w:hAnsi="Times New Roman" w:cs="Times New Roman"/>
            <w:sz w:val="24"/>
            <w:szCs w:val="24"/>
          </w:rPr>
          <w:t>Eberl, R., Cohen, S., Cipriano, F., &amp; Carpenter, E. J. (2007). Genetic diversity of the pelagic harpacticoid copepod Macrosetella gracilis on colonies of the cyanobacterium Trichodesmium spp. Aquatic Biology, 1(1), 33-43.</w:t>
        </w:r>
      </w:ins>
    </w:p>
    <w:p>
      <w:pPr>
        <w:spacing w:after="0" w:line="240" w:lineRule="auto"/>
        <w:ind w:firstLine="567"/>
        <w:rPr>
          <w:ins w:id="18" w:author="р" w:date="2023-04-19T13:52:00Z"/>
          <w:rFonts w:ascii="Times New Roman" w:hAnsi="Times New Roman" w:cs="Times New Roman"/>
          <w:sz w:val="24"/>
          <w:szCs w:val="24"/>
        </w:rPr>
      </w:pPr>
      <w:ins w:id="19" w:author="р" w:date="2023-04-19T12:23:00Z">
        <w:r>
          <w:rPr>
            <w:rFonts w:ascii="Times New Roman" w:hAnsi="Times New Roman" w:cs="Times New Roman"/>
            <w:sz w:val="24"/>
            <w:szCs w:val="24"/>
          </w:rPr>
          <w:t>Goetze, E. (2005). Global populatiion genetic structure and biogeography of the oceanic copepods Eucalanus hyalinus and E. spinifer. Evolution, 59(11), 2378-2398.</w:t>
        </w:r>
      </w:ins>
    </w:p>
    <w:p>
      <w:pPr>
        <w:spacing w:after="0" w:line="240" w:lineRule="auto"/>
        <w:ind w:firstLine="567"/>
        <w:rPr>
          <w:ins w:id="20" w:author="р" w:date="2023-04-19T13:59:00Z"/>
          <w:rFonts w:ascii="Times New Roman" w:hAnsi="Times New Roman" w:cs="Times New Roman"/>
          <w:sz w:val="24"/>
          <w:szCs w:val="24"/>
        </w:rPr>
      </w:pPr>
      <w:ins w:id="21" w:author="р" w:date="2023-04-19T13:52:00Z">
        <w:r>
          <w:rPr>
            <w:rFonts w:ascii="Times New Roman" w:hAnsi="Times New Roman" w:cs="Times New Roman"/>
            <w:sz w:val="24"/>
            <w:szCs w:val="24"/>
          </w:rPr>
          <w:t xml:space="preserve">Goetze, E. (2011). Population differentiation in the open sea: insights from the pelagic copepod </w:t>
        </w:r>
      </w:ins>
      <w:ins w:id="22" w:author="р" w:date="2023-04-19T13:52:00Z">
        <w:r>
          <w:rPr>
            <w:rFonts w:ascii="Times New Roman" w:hAnsi="Times New Roman" w:cs="Times New Roman"/>
            <w:i/>
            <w:sz w:val="24"/>
            <w:szCs w:val="24"/>
            <w:rPrChange w:id="23" w:author="р" w:date="2023-04-19T13:52:00Z">
              <w:rPr>
                <w:rFonts w:ascii="Times New Roman" w:hAnsi="Times New Roman" w:cs="Times New Roman"/>
                <w:sz w:val="24"/>
                <w:szCs w:val="24"/>
              </w:rPr>
            </w:rPrChange>
          </w:rPr>
          <w:t>Pleuromamma xiphias</w:t>
        </w:r>
      </w:ins>
      <w:ins w:id="24" w:author="р" w:date="2023-04-19T13:52:00Z">
        <w:r>
          <w:rPr>
            <w:rFonts w:ascii="Times New Roman" w:hAnsi="Times New Roman" w:cs="Times New Roman"/>
            <w:sz w:val="24"/>
            <w:szCs w:val="24"/>
          </w:rPr>
          <w:t>. Integrative and comparative biology, 51(4), 580-597.</w:t>
        </w:r>
      </w:ins>
    </w:p>
    <w:p>
      <w:pPr>
        <w:spacing w:after="0" w:line="240" w:lineRule="auto"/>
        <w:ind w:firstLine="567"/>
        <w:rPr>
          <w:ins w:id="25" w:author="р" w:date="2023-04-19T14:08:00Z"/>
          <w:rFonts w:ascii="Times New Roman" w:hAnsi="Times New Roman" w:cs="Times New Roman"/>
          <w:sz w:val="24"/>
          <w:szCs w:val="24"/>
        </w:rPr>
      </w:pPr>
      <w:ins w:id="26" w:author="р" w:date="2023-04-19T13:59:00Z">
        <w:r>
          <w:rPr>
            <w:rFonts w:ascii="Times New Roman" w:hAnsi="Times New Roman" w:cs="Times New Roman"/>
            <w:sz w:val="24"/>
            <w:szCs w:val="24"/>
          </w:rPr>
          <w:t>Burridge, A. K., Goetze, E., Raes, N., Huisman, J., &amp; Peijnenburg, K. T. (2015). Global biogeography and evolution of Cuvierina pteropods. </w:t>
        </w:r>
      </w:ins>
      <w:ins w:id="27" w:author="р" w:date="2023-04-19T13:59:00Z">
        <w:r>
          <w:rPr>
            <w:rFonts w:ascii="Times New Roman" w:hAnsi="Times New Roman" w:cs="Times New Roman"/>
            <w:i/>
            <w:iCs/>
            <w:sz w:val="24"/>
            <w:szCs w:val="24"/>
          </w:rPr>
          <w:t>BMC Evolutionary Biology</w:t>
        </w:r>
      </w:ins>
      <w:ins w:id="28" w:author="р" w:date="2023-04-19T13:59:00Z">
        <w:r>
          <w:rPr>
            <w:rFonts w:ascii="Times New Roman" w:hAnsi="Times New Roman" w:cs="Times New Roman"/>
            <w:sz w:val="24"/>
            <w:szCs w:val="24"/>
          </w:rPr>
          <w:t>, </w:t>
        </w:r>
      </w:ins>
      <w:ins w:id="29" w:author="р" w:date="2023-04-19T13:59:00Z">
        <w:r>
          <w:rPr>
            <w:rFonts w:ascii="Times New Roman" w:hAnsi="Times New Roman" w:cs="Times New Roman"/>
            <w:i/>
            <w:iCs/>
            <w:sz w:val="24"/>
            <w:szCs w:val="24"/>
          </w:rPr>
          <w:t>15</w:t>
        </w:r>
      </w:ins>
      <w:ins w:id="30" w:author="р" w:date="2023-04-19T13:59:00Z">
        <w:r>
          <w:rPr>
            <w:rFonts w:ascii="Times New Roman" w:hAnsi="Times New Roman" w:cs="Times New Roman"/>
            <w:sz w:val="24"/>
            <w:szCs w:val="24"/>
          </w:rPr>
          <w:t>(1), 1-16.</w:t>
        </w:r>
      </w:ins>
    </w:p>
    <w:p>
      <w:pPr>
        <w:spacing w:after="0" w:line="240" w:lineRule="auto"/>
        <w:ind w:firstLine="567"/>
        <w:rPr>
          <w:ins w:id="31" w:author="р" w:date="2023-04-19T14:46:00Z"/>
          <w:rFonts w:ascii="Times New Roman" w:hAnsi="Times New Roman" w:cs="Times New Roman"/>
          <w:sz w:val="24"/>
          <w:szCs w:val="24"/>
        </w:rPr>
      </w:pPr>
      <w:ins w:id="32" w:author="р" w:date="2023-04-19T14:08:00Z">
        <w:r>
          <w:rPr>
            <w:rFonts w:ascii="Times New Roman" w:hAnsi="Times New Roman" w:cs="Times New Roman"/>
            <w:sz w:val="24"/>
            <w:szCs w:val="24"/>
          </w:rPr>
          <w:t>Hirai, J., Tsuda, A., &amp; Goetze, E. (2015). Extensive genetic diversity and endemism across the global range of the oceanic copepod Pleuromamma abdominalis. </w:t>
        </w:r>
      </w:ins>
      <w:ins w:id="33" w:author="р" w:date="2023-04-19T14:08:00Z">
        <w:r>
          <w:rPr>
            <w:rFonts w:ascii="Times New Roman" w:hAnsi="Times New Roman" w:cs="Times New Roman"/>
            <w:i/>
            <w:iCs/>
            <w:sz w:val="24"/>
            <w:szCs w:val="24"/>
          </w:rPr>
          <w:t>Progress in Oceanography</w:t>
        </w:r>
      </w:ins>
      <w:ins w:id="34" w:author="р" w:date="2023-04-19T14:08:00Z">
        <w:r>
          <w:rPr>
            <w:rFonts w:ascii="Times New Roman" w:hAnsi="Times New Roman" w:cs="Times New Roman"/>
            <w:sz w:val="24"/>
            <w:szCs w:val="24"/>
          </w:rPr>
          <w:t>, </w:t>
        </w:r>
      </w:ins>
      <w:ins w:id="35" w:author="р" w:date="2023-04-19T14:08:00Z">
        <w:r>
          <w:rPr>
            <w:rFonts w:ascii="Times New Roman" w:hAnsi="Times New Roman" w:cs="Times New Roman"/>
            <w:i/>
            <w:iCs/>
            <w:sz w:val="24"/>
            <w:szCs w:val="24"/>
          </w:rPr>
          <w:t>138</w:t>
        </w:r>
      </w:ins>
      <w:ins w:id="36" w:author="р" w:date="2023-04-19T14:08:00Z">
        <w:r>
          <w:rPr>
            <w:rFonts w:ascii="Times New Roman" w:hAnsi="Times New Roman" w:cs="Times New Roman"/>
            <w:sz w:val="24"/>
            <w:szCs w:val="24"/>
          </w:rPr>
          <w:t>, 77-90.</w:t>
        </w:r>
      </w:ins>
    </w:p>
    <w:p>
      <w:pPr>
        <w:numPr>
          <w:ilvl w:val="0"/>
          <w:numId w:val="0"/>
        </w:numPr>
        <w:spacing w:after="0" w:line="240" w:lineRule="auto"/>
        <w:ind w:left="0" w:firstLine="0"/>
        <w:rPr>
          <w:ins w:id="38" w:author="р" w:date="2023-04-19T15:23:00Z"/>
          <w:rFonts w:ascii="Times New Roman" w:hAnsi="Times New Roman" w:cs="Times New Roman"/>
          <w:sz w:val="24"/>
          <w:szCs w:val="24"/>
        </w:rPr>
        <w:pPrChange w:id="37" w:author="р" w:date="2023-04-19T14:46:00Z">
          <w:pPr>
            <w:numPr>
              <w:ilvl w:val="0"/>
              <w:numId w:val="3"/>
            </w:numPr>
            <w:ind w:left="720" w:hanging="360"/>
          </w:pPr>
        </w:pPrChange>
      </w:pPr>
      <w:ins w:id="39" w:author="р" w:date="2023-04-19T14:46:00Z">
        <w:r>
          <w:rPr>
            <w:rFonts w:ascii="Times New Roman" w:hAnsi="Times New Roman" w:cs="Times New Roman"/>
            <w:sz w:val="24"/>
            <w:szCs w:val="24"/>
          </w:rPr>
          <w:t xml:space="preserve">Norton, E. L., and Goetze, E. 2013. Equatorial dispersal barriers and limited population connectivity among oceans in a planktonic copepod. Limnology and Oceanography, 58: 1581–1596. Wiley. </w:t>
        </w:r>
      </w:ins>
      <w:ins w:id="40" w:author="р" w:date="2023-04-19T15:23:00Z">
        <w:r>
          <w:rPr>
            <w:rFonts w:ascii="Times New Roman" w:hAnsi="Times New Roman" w:cs="Times New Roman"/>
            <w:sz w:val="24"/>
            <w:szCs w:val="24"/>
          </w:rPr>
          <w:fldChar w:fldCharType="begin"/>
        </w:r>
      </w:ins>
      <w:ins w:id="41" w:author="р" w:date="2023-04-19T15:23:00Z">
        <w:r>
          <w:rPr>
            <w:rFonts w:ascii="Times New Roman" w:hAnsi="Times New Roman" w:cs="Times New Roman"/>
            <w:sz w:val="24"/>
            <w:szCs w:val="24"/>
          </w:rPr>
          <w:instrText xml:space="preserve"> HYPERLINK "</w:instrText>
        </w:r>
      </w:ins>
      <w:ins w:id="42" w:author="р" w:date="2023-04-19T14:46:00Z">
        <w:r>
          <w:rPr>
            <w:rFonts w:ascii="Times New Roman" w:hAnsi="Times New Roman" w:cs="Times New Roman"/>
            <w:sz w:val="24"/>
            <w:szCs w:val="24"/>
          </w:rPr>
          <w:instrText xml:space="preserve">http://dx.doi.org/10.4319/lo.2013.58.5.1581</w:instrText>
        </w:r>
      </w:ins>
      <w:ins w:id="43" w:author="р" w:date="2023-04-19T15:23:00Z">
        <w:r>
          <w:rPr>
            <w:rFonts w:ascii="Times New Roman" w:hAnsi="Times New Roman" w:cs="Times New Roman"/>
            <w:sz w:val="24"/>
            <w:szCs w:val="24"/>
          </w:rPr>
          <w:instrText xml:space="preserve">" </w:instrText>
        </w:r>
      </w:ins>
      <w:ins w:id="44" w:author="р" w:date="2023-04-19T15:23:00Z">
        <w:r>
          <w:rPr>
            <w:rFonts w:ascii="Times New Roman" w:hAnsi="Times New Roman" w:cs="Times New Roman"/>
            <w:sz w:val="24"/>
            <w:szCs w:val="24"/>
          </w:rPr>
          <w:fldChar w:fldCharType="separate"/>
        </w:r>
      </w:ins>
      <w:ins w:id="45" w:author="р" w:date="2023-04-19T14:46:00Z">
        <w:r>
          <w:rPr>
            <w:rStyle w:val="9"/>
            <w:rFonts w:ascii="Times New Roman" w:hAnsi="Times New Roman" w:cs="Times New Roman"/>
            <w:sz w:val="24"/>
            <w:szCs w:val="24"/>
          </w:rPr>
          <w:t>http://dx.doi.org/10.4319/lo.2013.58.5.1581</w:t>
        </w:r>
      </w:ins>
      <w:ins w:id="46" w:author="р" w:date="2023-04-19T15:23:00Z">
        <w:r>
          <w:rPr>
            <w:rFonts w:ascii="Times New Roman" w:hAnsi="Times New Roman" w:cs="Times New Roman"/>
            <w:sz w:val="24"/>
            <w:szCs w:val="24"/>
          </w:rPr>
          <w:fldChar w:fldCharType="end"/>
        </w:r>
      </w:ins>
      <w:ins w:id="47" w:author="р" w:date="2023-04-19T14:46:00Z">
        <w:r>
          <w:rPr>
            <w:rFonts w:ascii="Times New Roman" w:hAnsi="Times New Roman" w:cs="Times New Roman"/>
            <w:sz w:val="24"/>
            <w:szCs w:val="24"/>
          </w:rPr>
          <w:t>.</w:t>
        </w:r>
      </w:ins>
    </w:p>
    <w:p>
      <w:pPr>
        <w:numPr>
          <w:ilvl w:val="0"/>
          <w:numId w:val="0"/>
        </w:numPr>
        <w:spacing w:after="0" w:line="240" w:lineRule="auto"/>
        <w:ind w:left="0" w:firstLine="0"/>
        <w:rPr>
          <w:ins w:id="49" w:author="р" w:date="2023-04-19T15:38:00Z"/>
          <w:rFonts w:ascii="Times New Roman" w:hAnsi="Times New Roman" w:cs="Times New Roman"/>
          <w:sz w:val="24"/>
          <w:szCs w:val="24"/>
        </w:rPr>
        <w:pPrChange w:id="48" w:author="р" w:date="2023-04-19T14:46:00Z">
          <w:pPr>
            <w:numPr>
              <w:ilvl w:val="0"/>
              <w:numId w:val="3"/>
            </w:numPr>
            <w:ind w:left="720" w:hanging="360"/>
          </w:pPr>
        </w:pPrChange>
      </w:pPr>
      <w:ins w:id="50" w:author="р" w:date="2023-04-19T15:23:00Z">
        <w:r>
          <w:rPr>
            <w:rFonts w:ascii="Times New Roman" w:hAnsi="Times New Roman" w:cs="Times New Roman"/>
            <w:sz w:val="24"/>
            <w:szCs w:val="24"/>
          </w:rPr>
          <w:t xml:space="preserve">Peijnenburg, K. T. C. A., C. Fauvelot, J. A. J. Breeuwer, and S. B. J. Menken. 2006. Spatial and temporal genetic structure of the planktonic </w:t>
        </w:r>
      </w:ins>
      <w:ins w:id="51" w:author="р" w:date="2023-04-19T15:23:00Z">
        <w:r>
          <w:rPr>
            <w:rFonts w:ascii="Times New Roman" w:hAnsi="Times New Roman" w:cs="Times New Roman"/>
            <w:i/>
            <w:sz w:val="24"/>
            <w:szCs w:val="24"/>
            <w:rPrChange w:id="52" w:author="р" w:date="2023-04-19T15:38:00Z">
              <w:rPr>
                <w:rFonts w:ascii="Times New Roman" w:hAnsi="Times New Roman" w:cs="Times New Roman"/>
                <w:sz w:val="24"/>
                <w:szCs w:val="24"/>
              </w:rPr>
            </w:rPrChange>
          </w:rPr>
          <w:t>Sagitta setosa</w:t>
        </w:r>
      </w:ins>
      <w:ins w:id="53" w:author="р" w:date="2023-04-19T15:23:00Z">
        <w:r>
          <w:rPr>
            <w:rFonts w:ascii="Times New Roman" w:hAnsi="Times New Roman" w:cs="Times New Roman"/>
            <w:sz w:val="24"/>
            <w:szCs w:val="24"/>
          </w:rPr>
          <w:t xml:space="preserve"> (Chaetognatha) in European seas as revealed by mitochondrial and nuclear DNA markers. Mol. Ecol. 15:3319–3338.</w:t>
        </w:r>
      </w:ins>
    </w:p>
    <w:p>
      <w:pPr>
        <w:numPr>
          <w:ilvl w:val="0"/>
          <w:numId w:val="0"/>
        </w:numPr>
        <w:spacing w:after="0" w:line="240" w:lineRule="auto"/>
        <w:ind w:left="0" w:firstLine="0"/>
        <w:rPr>
          <w:ins w:id="55" w:author="р" w:date="2023-04-20T16:38:00Z"/>
          <w:rFonts w:ascii="Times New Roman" w:hAnsi="Times New Roman" w:cs="Times New Roman"/>
          <w:sz w:val="24"/>
          <w:szCs w:val="24"/>
        </w:rPr>
        <w:pPrChange w:id="54" w:author="р" w:date="2023-04-19T14:46:00Z">
          <w:pPr>
            <w:numPr>
              <w:ilvl w:val="0"/>
              <w:numId w:val="3"/>
            </w:numPr>
            <w:ind w:left="720" w:hanging="360"/>
          </w:pPr>
        </w:pPrChange>
      </w:pPr>
      <w:ins w:id="56" w:author="р" w:date="2023-04-19T15:38:00Z">
        <w:r>
          <w:rPr>
            <w:rFonts w:ascii="Times New Roman" w:hAnsi="Times New Roman" w:cs="Times New Roman"/>
            <w:sz w:val="24"/>
            <w:szCs w:val="24"/>
          </w:rPr>
          <w:t>Papetti, C., Zane, L., Bortolotto, E., Bucklin, A., &amp; Patarnello, T. (2005). Genetic differentiation and local temporal stability of population structure in the euphausiid Meganyctiphanes norvegica. </w:t>
        </w:r>
      </w:ins>
      <w:ins w:id="57" w:author="р" w:date="2023-04-19T15:38:00Z">
        <w:r>
          <w:rPr>
            <w:rFonts w:ascii="Times New Roman" w:hAnsi="Times New Roman" w:cs="Times New Roman"/>
            <w:i/>
            <w:iCs/>
            <w:sz w:val="24"/>
            <w:szCs w:val="24"/>
          </w:rPr>
          <w:t>Marine Ecology Progress Series</w:t>
        </w:r>
      </w:ins>
      <w:ins w:id="58" w:author="р" w:date="2023-04-19T15:38:00Z">
        <w:r>
          <w:rPr>
            <w:rFonts w:ascii="Times New Roman" w:hAnsi="Times New Roman" w:cs="Times New Roman"/>
            <w:sz w:val="24"/>
            <w:szCs w:val="24"/>
          </w:rPr>
          <w:t>, </w:t>
        </w:r>
      </w:ins>
      <w:ins w:id="59" w:author="р" w:date="2023-04-19T15:38:00Z">
        <w:r>
          <w:rPr>
            <w:rFonts w:ascii="Times New Roman" w:hAnsi="Times New Roman" w:cs="Times New Roman"/>
            <w:i/>
            <w:iCs/>
            <w:sz w:val="24"/>
            <w:szCs w:val="24"/>
          </w:rPr>
          <w:t>289</w:t>
        </w:r>
      </w:ins>
      <w:ins w:id="60" w:author="р" w:date="2023-04-19T15:38:00Z">
        <w:r>
          <w:rPr>
            <w:rFonts w:ascii="Times New Roman" w:hAnsi="Times New Roman" w:cs="Times New Roman"/>
            <w:sz w:val="24"/>
            <w:szCs w:val="24"/>
          </w:rPr>
          <w:t>, 225-235.</w:t>
        </w:r>
      </w:ins>
    </w:p>
    <w:p>
      <w:pPr>
        <w:numPr>
          <w:ilvl w:val="0"/>
          <w:numId w:val="0"/>
        </w:numPr>
        <w:spacing w:after="0" w:line="240" w:lineRule="auto"/>
        <w:ind w:left="0" w:firstLine="0"/>
        <w:rPr>
          <w:ins w:id="62" w:author="р" w:date="2023-04-20T16:38:00Z"/>
          <w:rFonts w:ascii="Times New Roman" w:hAnsi="Times New Roman" w:cs="Times New Roman"/>
          <w:sz w:val="24"/>
          <w:szCs w:val="24"/>
        </w:rPr>
        <w:pPrChange w:id="61" w:author="р" w:date="2023-04-19T14:46:00Z">
          <w:pPr>
            <w:numPr>
              <w:ilvl w:val="0"/>
              <w:numId w:val="3"/>
            </w:numPr>
            <w:ind w:left="720" w:hanging="360"/>
          </w:pPr>
        </w:pPrChange>
      </w:pPr>
      <w:ins w:id="63" w:author="р" w:date="2023-04-20T16:38:00Z">
        <w:r>
          <w:rPr>
            <w:rFonts w:ascii="Times New Roman" w:hAnsi="Times New Roman" w:cs="Times New Roman"/>
            <w:sz w:val="24"/>
            <w:szCs w:val="24"/>
          </w:rPr>
          <w:t>Nei, M. 1987. Molecular Evolutionary Genetics. Columbia University Press, New York.</w:t>
        </w:r>
      </w:ins>
    </w:p>
    <w:p>
      <w:pPr>
        <w:numPr>
          <w:ilvl w:val="0"/>
          <w:numId w:val="0"/>
        </w:numPr>
        <w:spacing w:after="0" w:line="240" w:lineRule="auto"/>
        <w:ind w:left="0" w:firstLine="0"/>
        <w:rPr>
          <w:ins w:id="65" w:author="р" w:date="2023-04-20T17:27:00Z"/>
          <w:rFonts w:ascii="Times New Roman" w:hAnsi="Times New Roman" w:cs="Times New Roman"/>
          <w:sz w:val="24"/>
          <w:szCs w:val="24"/>
        </w:rPr>
        <w:pPrChange w:id="64" w:author="р" w:date="2023-04-19T14:46:00Z">
          <w:pPr>
            <w:numPr>
              <w:ilvl w:val="0"/>
              <w:numId w:val="3"/>
            </w:numPr>
            <w:ind w:left="720" w:hanging="360"/>
          </w:pPr>
        </w:pPrChange>
      </w:pPr>
      <w:ins w:id="66" w:author="р" w:date="2023-04-20T16:38:00Z">
        <w:r>
          <w:rPr>
            <w:rFonts w:ascii="Times New Roman" w:hAnsi="Times New Roman" w:cs="Times New Roman"/>
            <w:sz w:val="24"/>
            <w:szCs w:val="24"/>
          </w:rPr>
          <w:t>Hughes, A. L. 2005. Evidence for abundant slightly deleterious polymorphisms in bacterial populations. Genetics, 169: 533–538.</w:t>
        </w:r>
      </w:ins>
    </w:p>
    <w:p>
      <w:pPr>
        <w:numPr>
          <w:ilvl w:val="0"/>
          <w:numId w:val="0"/>
        </w:numPr>
        <w:spacing w:after="0" w:line="240" w:lineRule="auto"/>
        <w:ind w:left="0" w:firstLine="0"/>
        <w:rPr>
          <w:ins w:id="68" w:author="р" w:date="2023-04-20T17:46:00Z"/>
          <w:rFonts w:ascii="Times New Roman" w:hAnsi="Times New Roman" w:cs="Times New Roman"/>
          <w:sz w:val="24"/>
          <w:szCs w:val="24"/>
        </w:rPr>
        <w:pPrChange w:id="67" w:author="р" w:date="2023-04-19T14:46:00Z">
          <w:pPr>
            <w:numPr>
              <w:ilvl w:val="0"/>
              <w:numId w:val="3"/>
            </w:numPr>
            <w:ind w:left="720" w:hanging="360"/>
          </w:pPr>
        </w:pPrChange>
      </w:pPr>
      <w:ins w:id="69" w:author="р" w:date="2023-04-20T17:27:00Z">
        <w:r>
          <w:rPr>
            <w:rFonts w:ascii="Times New Roman" w:hAnsi="Times New Roman" w:cs="Times New Roman"/>
            <w:sz w:val="24"/>
            <w:szCs w:val="24"/>
          </w:rPr>
          <w:t>Bucklin, A., Questel, J. M., Blanco-Bercial, L., Frenzel, A., Smolenack, S. B., &amp; Wiebe, P. H. (2021). Population connectivity of the euphausiid, Stylocheiron elongatum, in the Gulf Stream (NW Atlantic Ocean) in relation to COI barcode diversity of Stylocheiron species. </w:t>
        </w:r>
      </w:ins>
      <w:ins w:id="70" w:author="р" w:date="2023-04-20T17:27:00Z">
        <w:r>
          <w:rPr>
            <w:rFonts w:ascii="Times New Roman" w:hAnsi="Times New Roman" w:cs="Times New Roman"/>
            <w:i/>
            <w:iCs/>
            <w:sz w:val="24"/>
            <w:szCs w:val="24"/>
          </w:rPr>
          <w:t>ICES Journal of Marine Science</w:t>
        </w:r>
      </w:ins>
      <w:ins w:id="71" w:author="р" w:date="2023-04-20T17:27:00Z">
        <w:r>
          <w:rPr>
            <w:rFonts w:ascii="Times New Roman" w:hAnsi="Times New Roman" w:cs="Times New Roman"/>
            <w:sz w:val="24"/>
            <w:szCs w:val="24"/>
          </w:rPr>
          <w:t>, </w:t>
        </w:r>
      </w:ins>
      <w:ins w:id="72" w:author="р" w:date="2023-04-20T17:27:00Z">
        <w:r>
          <w:rPr>
            <w:rFonts w:ascii="Times New Roman" w:hAnsi="Times New Roman" w:cs="Times New Roman"/>
            <w:i/>
            <w:iCs/>
            <w:sz w:val="24"/>
            <w:szCs w:val="24"/>
          </w:rPr>
          <w:t>78</w:t>
        </w:r>
      </w:ins>
      <w:ins w:id="73" w:author="р" w:date="2023-04-20T17:27:00Z">
        <w:r>
          <w:rPr>
            <w:rFonts w:ascii="Times New Roman" w:hAnsi="Times New Roman" w:cs="Times New Roman"/>
            <w:sz w:val="24"/>
            <w:szCs w:val="24"/>
          </w:rPr>
          <w:t>(9), 3464-3476.</w:t>
        </w:r>
      </w:ins>
    </w:p>
    <w:p>
      <w:pPr>
        <w:numPr>
          <w:ilvl w:val="0"/>
          <w:numId w:val="0"/>
        </w:numPr>
        <w:spacing w:after="0" w:line="240" w:lineRule="auto"/>
        <w:ind w:left="0" w:firstLine="0"/>
        <w:rPr>
          <w:ins w:id="75" w:author="р" w:date="2023-04-20T17:47:00Z"/>
          <w:rFonts w:ascii="Times New Roman" w:hAnsi="Times New Roman" w:cs="Times New Roman"/>
          <w:sz w:val="24"/>
          <w:szCs w:val="24"/>
        </w:rPr>
        <w:pPrChange w:id="74" w:author="р" w:date="2023-04-19T14:46:00Z">
          <w:pPr>
            <w:numPr>
              <w:ilvl w:val="0"/>
              <w:numId w:val="3"/>
            </w:numPr>
            <w:ind w:left="720" w:hanging="360"/>
          </w:pPr>
        </w:pPrChange>
      </w:pPr>
      <w:ins w:id="76" w:author="р" w:date="2023-04-20T17:46:00Z">
        <w:r>
          <w:rPr>
            <w:rFonts w:ascii="Times New Roman" w:hAnsi="Times New Roman" w:cs="Times New Roman"/>
            <w:sz w:val="24"/>
            <w:szCs w:val="24"/>
          </w:rPr>
          <w:t>Peijnenburg, K. T. C. A., Breeuwer, J. A. J., Pierrot-Bults, A. C., &amp; Menken, S. B. J. (2004). Phylogeography of the planktonic chaetognath Sagitta setosa reveals isolation in European seas. Evolution</w:t>
        </w:r>
      </w:ins>
      <w:ins w:id="77" w:author="р" w:date="2023-04-20T17:46:00Z">
        <w:r>
          <w:rPr>
            <w:rFonts w:ascii="Times New Roman" w:hAnsi="Times New Roman" w:cs="Times New Roman"/>
            <w:sz w:val="24"/>
            <w:szCs w:val="24"/>
            <w:lang w:val="en-US"/>
            <w:rPrChange w:id="78" w:author="р" w:date="2023-04-27T10:01:00Z">
              <w:rPr>
                <w:rFonts w:ascii="Times New Roman" w:hAnsi="Times New Roman" w:cs="Times New Roman"/>
                <w:sz w:val="24"/>
                <w:szCs w:val="24"/>
                <w:lang w:val="ru-RU"/>
              </w:rPr>
            </w:rPrChange>
          </w:rPr>
          <w:t xml:space="preserve">, 58(7), 1472–1487. </w:t>
        </w:r>
      </w:ins>
      <w:ins w:id="79" w:author="р" w:date="2023-04-20T17:47:00Z">
        <w:r>
          <w:rPr>
            <w:rFonts w:ascii="Times New Roman" w:hAnsi="Times New Roman" w:cs="Times New Roman"/>
            <w:sz w:val="24"/>
            <w:szCs w:val="24"/>
          </w:rPr>
          <w:fldChar w:fldCharType="begin"/>
        </w:r>
      </w:ins>
      <w:ins w:id="80" w:author="р" w:date="2023-04-20T17:47:00Z">
        <w:r>
          <w:rPr>
            <w:rFonts w:ascii="Times New Roman" w:hAnsi="Times New Roman" w:cs="Times New Roman"/>
            <w:sz w:val="24"/>
            <w:szCs w:val="24"/>
          </w:rPr>
          <w:instrText xml:space="preserve"> HYPERLINK "</w:instrText>
        </w:r>
      </w:ins>
      <w:ins w:id="81" w:author="р" w:date="2023-04-20T17:46:00Z">
        <w:r>
          <w:rPr>
            <w:rFonts w:ascii="Times New Roman" w:hAnsi="Times New Roman" w:cs="Times New Roman"/>
            <w:sz w:val="24"/>
            <w:szCs w:val="24"/>
          </w:rPr>
          <w:instrText xml:space="preserve">https://doi</w:instrText>
        </w:r>
      </w:ins>
      <w:ins w:id="82" w:author="р" w:date="2023-04-20T17:46:00Z">
        <w:r>
          <w:rPr>
            <w:rFonts w:ascii="Times New Roman" w:hAnsi="Times New Roman" w:cs="Times New Roman"/>
            <w:sz w:val="24"/>
            <w:szCs w:val="24"/>
            <w:lang w:val="en-US"/>
            <w:rPrChange w:id="83" w:author="р" w:date="2023-04-27T10:01:00Z">
              <w:rPr>
                <w:rFonts w:ascii="Times New Roman" w:hAnsi="Times New Roman" w:cs="Times New Roman"/>
                <w:sz w:val="24"/>
                <w:szCs w:val="24"/>
                <w:lang w:val="ru-RU"/>
              </w:rPr>
            </w:rPrChange>
          </w:rPr>
          <w:instrText xml:space="preserve">.</w:instrText>
        </w:r>
      </w:ins>
      <w:ins w:id="84" w:author="р" w:date="2023-04-20T17:46:00Z">
        <w:r>
          <w:rPr>
            <w:rFonts w:ascii="Times New Roman" w:hAnsi="Times New Roman" w:cs="Times New Roman"/>
            <w:sz w:val="24"/>
            <w:szCs w:val="24"/>
          </w:rPr>
          <w:instrText xml:space="preserve">org</w:instrText>
        </w:r>
      </w:ins>
      <w:ins w:id="85" w:author="р" w:date="2023-04-20T17:46:00Z">
        <w:r>
          <w:rPr>
            <w:rFonts w:ascii="Times New Roman" w:hAnsi="Times New Roman" w:cs="Times New Roman"/>
            <w:sz w:val="24"/>
            <w:szCs w:val="24"/>
            <w:lang w:val="en-US"/>
            <w:rPrChange w:id="86" w:author="р" w:date="2023-04-27T10:01:00Z">
              <w:rPr>
                <w:rFonts w:ascii="Times New Roman" w:hAnsi="Times New Roman" w:cs="Times New Roman"/>
                <w:sz w:val="24"/>
                <w:szCs w:val="24"/>
                <w:lang w:val="ru-RU"/>
              </w:rPr>
            </w:rPrChange>
          </w:rPr>
          <w:instrText xml:space="preserve">/10.1111/</w:instrText>
        </w:r>
      </w:ins>
      <w:ins w:id="87" w:author="р" w:date="2023-04-20T17:46:00Z">
        <w:r>
          <w:rPr>
            <w:rFonts w:ascii="Times New Roman" w:hAnsi="Times New Roman" w:cs="Times New Roman"/>
            <w:sz w:val="24"/>
            <w:szCs w:val="24"/>
          </w:rPr>
          <w:instrText xml:space="preserve">j</w:instrText>
        </w:r>
      </w:ins>
      <w:ins w:id="88" w:author="р" w:date="2023-04-20T17:46:00Z">
        <w:r>
          <w:rPr>
            <w:rFonts w:ascii="Times New Roman" w:hAnsi="Times New Roman" w:cs="Times New Roman"/>
            <w:sz w:val="24"/>
            <w:szCs w:val="24"/>
            <w:lang w:val="en-US"/>
            <w:rPrChange w:id="89" w:author="р" w:date="2023-04-27T10:01:00Z">
              <w:rPr>
                <w:rFonts w:ascii="Times New Roman" w:hAnsi="Times New Roman" w:cs="Times New Roman"/>
                <w:sz w:val="24"/>
                <w:szCs w:val="24"/>
                <w:lang w:val="ru-RU"/>
              </w:rPr>
            </w:rPrChange>
          </w:rPr>
          <w:instrText xml:space="preserve">.0014-3820.2004.</w:instrText>
        </w:r>
      </w:ins>
      <w:ins w:id="90" w:author="р" w:date="2023-04-20T17:46:00Z">
        <w:r>
          <w:rPr>
            <w:rFonts w:ascii="Times New Roman" w:hAnsi="Times New Roman" w:cs="Times New Roman"/>
            <w:sz w:val="24"/>
            <w:szCs w:val="24"/>
          </w:rPr>
          <w:instrText xml:space="preserve">tb</w:instrText>
        </w:r>
      </w:ins>
      <w:ins w:id="91" w:author="р" w:date="2023-04-20T17:46:00Z">
        <w:r>
          <w:rPr>
            <w:rFonts w:ascii="Times New Roman" w:hAnsi="Times New Roman" w:cs="Times New Roman"/>
            <w:sz w:val="24"/>
            <w:szCs w:val="24"/>
            <w:lang w:val="en-US"/>
            <w:rPrChange w:id="92" w:author="р" w:date="2023-04-27T10:01:00Z">
              <w:rPr>
                <w:rFonts w:ascii="Times New Roman" w:hAnsi="Times New Roman" w:cs="Times New Roman"/>
                <w:sz w:val="24"/>
                <w:szCs w:val="24"/>
                <w:lang w:val="ru-RU"/>
              </w:rPr>
            </w:rPrChange>
          </w:rPr>
          <w:instrText xml:space="preserve">017 28.</w:instrText>
        </w:r>
      </w:ins>
      <w:ins w:id="93" w:author="р" w:date="2023-04-20T17:46:00Z">
        <w:r>
          <w:rPr>
            <w:rFonts w:ascii="Times New Roman" w:hAnsi="Times New Roman" w:cs="Times New Roman"/>
            <w:sz w:val="24"/>
            <w:szCs w:val="24"/>
          </w:rPr>
          <w:instrText xml:space="preserve">x</w:instrText>
        </w:r>
      </w:ins>
      <w:ins w:id="94" w:author="р" w:date="2023-04-20T17:47:00Z">
        <w:r>
          <w:rPr>
            <w:rFonts w:ascii="Times New Roman" w:hAnsi="Times New Roman" w:cs="Times New Roman"/>
            <w:sz w:val="24"/>
            <w:szCs w:val="24"/>
          </w:rPr>
          <w:instrText xml:space="preserve">" </w:instrText>
        </w:r>
      </w:ins>
      <w:ins w:id="95" w:author="р" w:date="2023-04-20T17:47:00Z">
        <w:r>
          <w:rPr>
            <w:rFonts w:ascii="Times New Roman" w:hAnsi="Times New Roman" w:cs="Times New Roman"/>
            <w:sz w:val="24"/>
            <w:szCs w:val="24"/>
          </w:rPr>
          <w:fldChar w:fldCharType="separate"/>
        </w:r>
      </w:ins>
      <w:ins w:id="96" w:author="р" w:date="2023-04-20T17:46:00Z">
        <w:r>
          <w:rPr>
            <w:rStyle w:val="9"/>
            <w:rFonts w:ascii="Times New Roman" w:hAnsi="Times New Roman" w:cs="Times New Roman"/>
            <w:sz w:val="24"/>
            <w:szCs w:val="24"/>
          </w:rPr>
          <w:t>https</w:t>
        </w:r>
      </w:ins>
      <w:ins w:id="97" w:author="р" w:date="2023-04-20T17:46:00Z">
        <w:r>
          <w:rPr>
            <w:rStyle w:val="9"/>
            <w:rFonts w:ascii="Times New Roman" w:hAnsi="Times New Roman" w:cs="Times New Roman"/>
            <w:sz w:val="24"/>
            <w:szCs w:val="24"/>
            <w:lang w:val="en-US"/>
            <w:rPrChange w:id="98" w:author="р" w:date="2023-04-20T17:47:00Z">
              <w:rPr>
                <w:rStyle w:val="9"/>
                <w:rFonts w:ascii="Times New Roman" w:hAnsi="Times New Roman" w:cs="Times New Roman"/>
                <w:sz w:val="24"/>
                <w:szCs w:val="24"/>
                <w:lang w:val="ru-RU"/>
              </w:rPr>
            </w:rPrChange>
          </w:rPr>
          <w:t>://</w:t>
        </w:r>
      </w:ins>
      <w:ins w:id="99" w:author="р" w:date="2023-04-20T17:46:00Z">
        <w:r>
          <w:rPr>
            <w:rStyle w:val="9"/>
            <w:rFonts w:ascii="Times New Roman" w:hAnsi="Times New Roman" w:cs="Times New Roman"/>
            <w:sz w:val="24"/>
            <w:szCs w:val="24"/>
          </w:rPr>
          <w:t>doi</w:t>
        </w:r>
      </w:ins>
      <w:ins w:id="100" w:author="р" w:date="2023-04-20T17:46:00Z">
        <w:r>
          <w:rPr>
            <w:rStyle w:val="9"/>
            <w:rFonts w:ascii="Times New Roman" w:hAnsi="Times New Roman" w:cs="Times New Roman"/>
            <w:sz w:val="24"/>
            <w:szCs w:val="24"/>
            <w:lang w:val="en-US"/>
            <w:rPrChange w:id="101" w:author="р" w:date="2023-04-20T17:47:00Z">
              <w:rPr>
                <w:rStyle w:val="9"/>
                <w:rFonts w:ascii="Times New Roman" w:hAnsi="Times New Roman" w:cs="Times New Roman"/>
                <w:sz w:val="24"/>
                <w:szCs w:val="24"/>
                <w:lang w:val="ru-RU"/>
              </w:rPr>
            </w:rPrChange>
          </w:rPr>
          <w:t>.</w:t>
        </w:r>
      </w:ins>
      <w:ins w:id="102" w:author="р" w:date="2023-04-20T17:46:00Z">
        <w:r>
          <w:rPr>
            <w:rStyle w:val="9"/>
            <w:rFonts w:ascii="Times New Roman" w:hAnsi="Times New Roman" w:cs="Times New Roman"/>
            <w:sz w:val="24"/>
            <w:szCs w:val="24"/>
          </w:rPr>
          <w:t>org</w:t>
        </w:r>
      </w:ins>
      <w:ins w:id="103" w:author="р" w:date="2023-04-20T17:46:00Z">
        <w:r>
          <w:rPr>
            <w:rStyle w:val="9"/>
            <w:rFonts w:ascii="Times New Roman" w:hAnsi="Times New Roman" w:cs="Times New Roman"/>
            <w:sz w:val="24"/>
            <w:szCs w:val="24"/>
            <w:lang w:val="en-US"/>
            <w:rPrChange w:id="104" w:author="р" w:date="2023-04-20T17:47:00Z">
              <w:rPr>
                <w:rStyle w:val="9"/>
                <w:rFonts w:ascii="Times New Roman" w:hAnsi="Times New Roman" w:cs="Times New Roman"/>
                <w:sz w:val="24"/>
                <w:szCs w:val="24"/>
                <w:lang w:val="ru-RU"/>
              </w:rPr>
            </w:rPrChange>
          </w:rPr>
          <w:t>/10.1111/</w:t>
        </w:r>
      </w:ins>
      <w:ins w:id="105" w:author="р" w:date="2023-04-20T17:46:00Z">
        <w:r>
          <w:rPr>
            <w:rStyle w:val="9"/>
            <w:rFonts w:ascii="Times New Roman" w:hAnsi="Times New Roman" w:cs="Times New Roman"/>
            <w:sz w:val="24"/>
            <w:szCs w:val="24"/>
          </w:rPr>
          <w:t>j</w:t>
        </w:r>
      </w:ins>
      <w:ins w:id="106" w:author="р" w:date="2023-04-20T17:46:00Z">
        <w:r>
          <w:rPr>
            <w:rStyle w:val="9"/>
            <w:rFonts w:ascii="Times New Roman" w:hAnsi="Times New Roman" w:cs="Times New Roman"/>
            <w:sz w:val="24"/>
            <w:szCs w:val="24"/>
            <w:lang w:val="en-US"/>
            <w:rPrChange w:id="107" w:author="р" w:date="2023-04-20T17:47:00Z">
              <w:rPr>
                <w:rStyle w:val="9"/>
                <w:rFonts w:ascii="Times New Roman" w:hAnsi="Times New Roman" w:cs="Times New Roman"/>
                <w:sz w:val="24"/>
                <w:szCs w:val="24"/>
                <w:lang w:val="ru-RU"/>
              </w:rPr>
            </w:rPrChange>
          </w:rPr>
          <w:t>.0014-3820.2004.</w:t>
        </w:r>
      </w:ins>
      <w:ins w:id="108" w:author="р" w:date="2023-04-20T17:46:00Z">
        <w:r>
          <w:rPr>
            <w:rStyle w:val="9"/>
            <w:rFonts w:ascii="Times New Roman" w:hAnsi="Times New Roman" w:cs="Times New Roman"/>
            <w:sz w:val="24"/>
            <w:szCs w:val="24"/>
          </w:rPr>
          <w:t>tb</w:t>
        </w:r>
      </w:ins>
      <w:ins w:id="109" w:author="р" w:date="2023-04-20T17:46:00Z">
        <w:r>
          <w:rPr>
            <w:rStyle w:val="9"/>
            <w:rFonts w:ascii="Times New Roman" w:hAnsi="Times New Roman" w:cs="Times New Roman"/>
            <w:sz w:val="24"/>
            <w:szCs w:val="24"/>
            <w:lang w:val="en-US"/>
            <w:rPrChange w:id="110" w:author="р" w:date="2023-04-20T17:47:00Z">
              <w:rPr>
                <w:rStyle w:val="9"/>
                <w:rFonts w:ascii="Times New Roman" w:hAnsi="Times New Roman" w:cs="Times New Roman"/>
                <w:sz w:val="24"/>
                <w:szCs w:val="24"/>
                <w:lang w:val="ru-RU"/>
              </w:rPr>
            </w:rPrChange>
          </w:rPr>
          <w:t>017 28.</w:t>
        </w:r>
      </w:ins>
      <w:ins w:id="111" w:author="р" w:date="2023-04-20T17:46:00Z">
        <w:r>
          <w:rPr>
            <w:rStyle w:val="9"/>
            <w:rFonts w:ascii="Times New Roman" w:hAnsi="Times New Roman" w:cs="Times New Roman"/>
            <w:sz w:val="24"/>
            <w:szCs w:val="24"/>
          </w:rPr>
          <w:t>x</w:t>
        </w:r>
      </w:ins>
      <w:ins w:id="112" w:author="р" w:date="2023-04-20T17:47:00Z">
        <w:r>
          <w:rPr>
            <w:rFonts w:ascii="Times New Roman" w:hAnsi="Times New Roman" w:cs="Times New Roman"/>
            <w:sz w:val="24"/>
            <w:szCs w:val="24"/>
          </w:rPr>
          <w:fldChar w:fldCharType="end"/>
        </w:r>
      </w:ins>
    </w:p>
    <w:p>
      <w:pPr>
        <w:numPr>
          <w:ilvl w:val="0"/>
          <w:numId w:val="0"/>
        </w:numPr>
        <w:spacing w:after="0" w:line="240" w:lineRule="auto"/>
        <w:ind w:left="0" w:firstLine="0"/>
        <w:rPr>
          <w:ins w:id="114" w:author="р" w:date="2023-04-20T17:55:00Z"/>
          <w:rFonts w:ascii="Times New Roman" w:hAnsi="Times New Roman" w:cs="Times New Roman"/>
          <w:sz w:val="24"/>
          <w:szCs w:val="24"/>
        </w:rPr>
        <w:pPrChange w:id="113" w:author="р" w:date="2023-04-19T14:46:00Z">
          <w:pPr>
            <w:numPr>
              <w:ilvl w:val="0"/>
              <w:numId w:val="3"/>
            </w:numPr>
            <w:ind w:left="720" w:hanging="360"/>
          </w:pPr>
        </w:pPrChange>
      </w:pPr>
      <w:ins w:id="115" w:author="р" w:date="2023-04-20T17:47:00Z">
        <w:r>
          <w:rPr>
            <w:rFonts w:ascii="Times New Roman" w:hAnsi="Times New Roman" w:cs="Times New Roman"/>
            <w:sz w:val="24"/>
            <w:szCs w:val="24"/>
          </w:rPr>
          <w:t>Bucklin, A., &amp; Wiebe, P. H. (1998). Low mitochondrial diversity and small effective population sizes of the copepods Calanus finmarchicus and Nannocalanus minor: possible impact of climatic variation during recent glaciation. </w:t>
        </w:r>
      </w:ins>
      <w:ins w:id="116" w:author="р" w:date="2023-04-20T17:47:00Z">
        <w:r>
          <w:rPr>
            <w:rFonts w:ascii="Times New Roman" w:hAnsi="Times New Roman" w:cs="Times New Roman"/>
            <w:i/>
            <w:iCs/>
            <w:sz w:val="24"/>
            <w:szCs w:val="24"/>
          </w:rPr>
          <w:t>Journal of heredity</w:t>
        </w:r>
      </w:ins>
      <w:ins w:id="117" w:author="р" w:date="2023-04-20T17:47:00Z">
        <w:r>
          <w:rPr>
            <w:rFonts w:ascii="Times New Roman" w:hAnsi="Times New Roman" w:cs="Times New Roman"/>
            <w:sz w:val="24"/>
            <w:szCs w:val="24"/>
          </w:rPr>
          <w:t>, </w:t>
        </w:r>
      </w:ins>
      <w:ins w:id="118" w:author="р" w:date="2023-04-20T17:47:00Z">
        <w:r>
          <w:rPr>
            <w:rFonts w:ascii="Times New Roman" w:hAnsi="Times New Roman" w:cs="Times New Roman"/>
            <w:i/>
            <w:iCs/>
            <w:sz w:val="24"/>
            <w:szCs w:val="24"/>
          </w:rPr>
          <w:t>89</w:t>
        </w:r>
      </w:ins>
      <w:ins w:id="119" w:author="р" w:date="2023-04-20T17:47:00Z">
        <w:r>
          <w:rPr>
            <w:rFonts w:ascii="Times New Roman" w:hAnsi="Times New Roman" w:cs="Times New Roman"/>
            <w:sz w:val="24"/>
            <w:szCs w:val="24"/>
          </w:rPr>
          <w:t>(5), 383-392.</w:t>
        </w:r>
      </w:ins>
    </w:p>
    <w:p>
      <w:pPr>
        <w:numPr>
          <w:ilvl w:val="0"/>
          <w:numId w:val="0"/>
        </w:numPr>
        <w:spacing w:after="0" w:line="240" w:lineRule="auto"/>
        <w:ind w:left="0" w:firstLine="0"/>
        <w:rPr>
          <w:ins w:id="121" w:author="р" w:date="2023-04-19T14:46:00Z"/>
          <w:rFonts w:ascii="Times New Roman" w:hAnsi="Times New Roman" w:cs="Times New Roman"/>
          <w:sz w:val="24"/>
          <w:szCs w:val="24"/>
        </w:rPr>
        <w:pPrChange w:id="120" w:author="р" w:date="2023-04-19T14:46:00Z">
          <w:pPr>
            <w:numPr>
              <w:ilvl w:val="0"/>
              <w:numId w:val="3"/>
            </w:numPr>
            <w:ind w:left="720" w:hanging="360"/>
          </w:pPr>
        </w:pPrChange>
      </w:pPr>
      <w:ins w:id="122" w:author="р" w:date="2023-04-20T17:55:00Z">
        <w:r>
          <w:rPr>
            <w:rFonts w:ascii="Times New Roman" w:hAnsi="Times New Roman" w:cs="Times New Roman"/>
            <w:sz w:val="24"/>
            <w:szCs w:val="24"/>
          </w:rPr>
          <w:t xml:space="preserve">Peijnenburg, K. T. C. A., Van Haastrecht, E. K., &amp; Fauvelot, C. (2005). Present-day genetic composition suggests contrasting demographic histories of two dominant chaetognaths of the North-East Atlantic, </w:t>
        </w:r>
      </w:ins>
      <w:ins w:id="123" w:author="р" w:date="2023-04-20T17:55:00Z">
        <w:r>
          <w:rPr>
            <w:rFonts w:ascii="Times New Roman" w:hAnsi="Times New Roman" w:cs="Times New Roman"/>
            <w:i/>
            <w:sz w:val="24"/>
            <w:szCs w:val="24"/>
          </w:rPr>
          <w:t>Sagitta elegans</w:t>
        </w:r>
      </w:ins>
      <w:ins w:id="124" w:author="р" w:date="2023-04-20T17:55:00Z">
        <w:r>
          <w:rPr>
            <w:rFonts w:ascii="Times New Roman" w:hAnsi="Times New Roman" w:cs="Times New Roman"/>
            <w:sz w:val="24"/>
            <w:szCs w:val="24"/>
          </w:rPr>
          <w:t xml:space="preserve"> and </w:t>
        </w:r>
      </w:ins>
      <w:ins w:id="125" w:author="р" w:date="2023-04-20T17:55:00Z">
        <w:r>
          <w:rPr>
            <w:rFonts w:ascii="Times New Roman" w:hAnsi="Times New Roman" w:cs="Times New Roman"/>
            <w:i/>
            <w:sz w:val="24"/>
            <w:szCs w:val="24"/>
          </w:rPr>
          <w:t>S. setosa</w:t>
        </w:r>
      </w:ins>
      <w:ins w:id="126" w:author="р" w:date="2023-04-20T17:55:00Z">
        <w:r>
          <w:rPr>
            <w:rFonts w:ascii="Times New Roman" w:hAnsi="Times New Roman" w:cs="Times New Roman"/>
            <w:sz w:val="24"/>
            <w:szCs w:val="24"/>
          </w:rPr>
          <w:t>. </w:t>
        </w:r>
      </w:ins>
      <w:ins w:id="127" w:author="р" w:date="2023-04-20T17:55:00Z">
        <w:r>
          <w:rPr>
            <w:rFonts w:ascii="Times New Roman" w:hAnsi="Times New Roman" w:cs="Times New Roman"/>
            <w:i/>
            <w:iCs/>
            <w:sz w:val="24"/>
            <w:szCs w:val="24"/>
          </w:rPr>
          <w:t>Marine biology</w:t>
        </w:r>
      </w:ins>
      <w:ins w:id="128" w:author="р" w:date="2023-04-20T17:55:00Z">
        <w:r>
          <w:rPr>
            <w:rFonts w:ascii="Times New Roman" w:hAnsi="Times New Roman" w:cs="Times New Roman"/>
            <w:sz w:val="24"/>
            <w:szCs w:val="24"/>
          </w:rPr>
          <w:t>, </w:t>
        </w:r>
      </w:ins>
      <w:ins w:id="129" w:author="р" w:date="2023-04-20T17:55:00Z">
        <w:r>
          <w:rPr>
            <w:rFonts w:ascii="Times New Roman" w:hAnsi="Times New Roman" w:cs="Times New Roman"/>
            <w:i/>
            <w:iCs/>
            <w:sz w:val="24"/>
            <w:szCs w:val="24"/>
          </w:rPr>
          <w:t>147</w:t>
        </w:r>
      </w:ins>
      <w:ins w:id="130" w:author="р" w:date="2023-04-20T17:55:00Z">
        <w:r>
          <w:rPr>
            <w:rFonts w:ascii="Times New Roman" w:hAnsi="Times New Roman" w:cs="Times New Roman"/>
            <w:sz w:val="24"/>
            <w:szCs w:val="24"/>
          </w:rPr>
          <w:t>, 1279-1289.</w:t>
        </w:r>
      </w:ins>
    </w:p>
    <w:p>
      <w:pPr>
        <w:spacing w:after="0" w:line="240" w:lineRule="auto"/>
        <w:ind w:firstLine="567"/>
        <w:rPr>
          <w:ins w:id="131" w:author="р" w:date="2023-04-27T14:53:00Z"/>
          <w:rFonts w:ascii="Times New Roman" w:hAnsi="Times New Roman" w:cs="Times New Roman"/>
          <w:sz w:val="24"/>
          <w:szCs w:val="24"/>
        </w:rPr>
      </w:pPr>
      <w:ins w:id="132" w:author="р" w:date="2023-04-27T13:45:00Z">
        <w:r>
          <w:rPr>
            <w:rFonts w:ascii="Times New Roman" w:hAnsi="Times New Roman" w:cs="Times New Roman"/>
            <w:sz w:val="24"/>
            <w:szCs w:val="24"/>
          </w:rPr>
          <w:t>Haro</w:t>
        </w:r>
      </w:ins>
      <w:ins w:id="133" w:author="р" w:date="2023-04-27T13:45:00Z">
        <w:r>
          <w:rPr>
            <w:rFonts w:ascii="Cambria Math" w:hAnsi="Cambria Math" w:cs="Cambria Math"/>
            <w:sz w:val="24"/>
            <w:szCs w:val="24"/>
          </w:rPr>
          <w:t>‐</w:t>
        </w:r>
      </w:ins>
      <w:ins w:id="134" w:author="р" w:date="2023-04-27T13:45:00Z">
        <w:r>
          <w:rPr>
            <w:rFonts w:ascii="Times New Roman" w:hAnsi="Times New Roman" w:cs="Times New Roman"/>
            <w:sz w:val="24"/>
            <w:szCs w:val="24"/>
          </w:rPr>
          <w:t>Bilbao, I., Riginos, C., Baldwin, J. D., Zischke, M., Tibbetts, I. R., &amp; Thia, J. A. (2021). Global connections with some genomic differentiation occur between Indo</w:t>
        </w:r>
      </w:ins>
      <w:ins w:id="135" w:author="р" w:date="2023-04-27T13:45:00Z">
        <w:r>
          <w:rPr>
            <w:rFonts w:ascii="Cambria Math" w:hAnsi="Cambria Math" w:cs="Cambria Math"/>
            <w:sz w:val="24"/>
            <w:szCs w:val="24"/>
          </w:rPr>
          <w:t>‐</w:t>
        </w:r>
      </w:ins>
      <w:ins w:id="136" w:author="р" w:date="2023-04-27T13:45:00Z">
        <w:r>
          <w:rPr>
            <w:rFonts w:ascii="Times New Roman" w:hAnsi="Times New Roman" w:cs="Times New Roman"/>
            <w:sz w:val="24"/>
            <w:szCs w:val="24"/>
          </w:rPr>
          <w:t>Pacific and Atlantic Ocean wahoo, a large circumtropical pelagic fish. </w:t>
        </w:r>
      </w:ins>
      <w:ins w:id="137" w:author="р" w:date="2023-04-27T13:45:00Z">
        <w:r>
          <w:rPr>
            <w:rFonts w:ascii="Times New Roman" w:hAnsi="Times New Roman" w:cs="Times New Roman"/>
            <w:i/>
            <w:iCs/>
            <w:sz w:val="24"/>
            <w:szCs w:val="24"/>
          </w:rPr>
          <w:t>Journal of Biogeography</w:t>
        </w:r>
      </w:ins>
      <w:ins w:id="138" w:author="р" w:date="2023-04-27T13:45:00Z">
        <w:r>
          <w:rPr>
            <w:rFonts w:ascii="Times New Roman" w:hAnsi="Times New Roman" w:cs="Times New Roman"/>
            <w:sz w:val="24"/>
            <w:szCs w:val="24"/>
          </w:rPr>
          <w:t>, </w:t>
        </w:r>
      </w:ins>
      <w:ins w:id="139" w:author="р" w:date="2023-04-27T13:45:00Z">
        <w:r>
          <w:rPr>
            <w:rFonts w:ascii="Times New Roman" w:hAnsi="Times New Roman" w:cs="Times New Roman"/>
            <w:i/>
            <w:iCs/>
            <w:sz w:val="24"/>
            <w:szCs w:val="24"/>
          </w:rPr>
          <w:t>48</w:t>
        </w:r>
      </w:ins>
      <w:ins w:id="140" w:author="р" w:date="2023-04-27T13:45:00Z">
        <w:r>
          <w:rPr>
            <w:rFonts w:ascii="Times New Roman" w:hAnsi="Times New Roman" w:cs="Times New Roman"/>
            <w:sz w:val="24"/>
            <w:szCs w:val="24"/>
          </w:rPr>
          <w:t>(8), 2053-2067.</w:t>
        </w:r>
      </w:ins>
    </w:p>
    <w:p>
      <w:pPr>
        <w:spacing w:after="0" w:line="240" w:lineRule="auto"/>
        <w:ind w:firstLine="567"/>
        <w:rPr>
          <w:ins w:id="141" w:author="р" w:date="2023-04-28T10:30:00Z"/>
          <w:rFonts w:ascii="Times New Roman" w:hAnsi="Times New Roman" w:cs="Times New Roman"/>
          <w:sz w:val="24"/>
          <w:szCs w:val="24"/>
        </w:rPr>
      </w:pPr>
      <w:ins w:id="142" w:author="р" w:date="2023-04-27T14:53:00Z">
        <w:r>
          <w:rPr>
            <w:rFonts w:ascii="Times New Roman" w:hAnsi="Times New Roman" w:cs="Times New Roman"/>
            <w:sz w:val="24"/>
            <w:szCs w:val="24"/>
          </w:rPr>
          <w:t>Ely, B., Vinas, J., Alvarado Bremer, J. et al. (2005) Consequences of the historical demography on the global population structure of two highly migratory cosmopolitan marine fishes: the yellowfin tuna (</w:t>
        </w:r>
      </w:ins>
      <w:ins w:id="143" w:author="р" w:date="2023-04-27T14:53:00Z">
        <w:r>
          <w:rPr>
            <w:rFonts w:ascii="Times New Roman" w:hAnsi="Times New Roman" w:cs="Times New Roman"/>
            <w:i/>
            <w:sz w:val="24"/>
            <w:szCs w:val="24"/>
            <w:rPrChange w:id="144" w:author="р" w:date="2023-04-27T14:53:00Z">
              <w:rPr>
                <w:rFonts w:ascii="Times New Roman" w:hAnsi="Times New Roman" w:cs="Times New Roman"/>
                <w:sz w:val="24"/>
                <w:szCs w:val="24"/>
              </w:rPr>
            </w:rPrChange>
          </w:rPr>
          <w:t>Thunnus albacares</w:t>
        </w:r>
      </w:ins>
      <w:ins w:id="145" w:author="р" w:date="2023-04-27T14:53:00Z">
        <w:r>
          <w:rPr>
            <w:rFonts w:ascii="Times New Roman" w:hAnsi="Times New Roman" w:cs="Times New Roman"/>
            <w:sz w:val="24"/>
            <w:szCs w:val="24"/>
          </w:rPr>
          <w:t>) and the skipjack tuna (</w:t>
        </w:r>
      </w:ins>
      <w:ins w:id="146" w:author="р" w:date="2023-04-27T14:53:00Z">
        <w:r>
          <w:rPr>
            <w:rFonts w:ascii="Times New Roman" w:hAnsi="Times New Roman" w:cs="Times New Roman"/>
            <w:i/>
            <w:sz w:val="24"/>
            <w:szCs w:val="24"/>
            <w:rPrChange w:id="147" w:author="р" w:date="2023-04-27T14:53:00Z">
              <w:rPr>
                <w:rFonts w:ascii="Times New Roman" w:hAnsi="Times New Roman" w:cs="Times New Roman"/>
                <w:sz w:val="24"/>
                <w:szCs w:val="24"/>
              </w:rPr>
            </w:rPrChange>
          </w:rPr>
          <w:t>Katsuwonus pelamis</w:t>
        </w:r>
      </w:ins>
      <w:ins w:id="148" w:author="р" w:date="2023-04-27T14:53:00Z">
        <w:r>
          <w:rPr>
            <w:rFonts w:ascii="Times New Roman" w:hAnsi="Times New Roman" w:cs="Times New Roman"/>
            <w:sz w:val="24"/>
            <w:szCs w:val="24"/>
          </w:rPr>
          <w:t xml:space="preserve">). </w:t>
        </w:r>
      </w:ins>
      <w:ins w:id="149" w:author="р" w:date="2023-04-27T14:53:00Z">
        <w:r>
          <w:rPr>
            <w:rFonts w:ascii="Times New Roman" w:hAnsi="Times New Roman" w:cs="Times New Roman"/>
            <w:sz w:val="24"/>
            <w:szCs w:val="24"/>
            <w:lang w:val="en-US"/>
            <w:rPrChange w:id="150" w:author="р" w:date="2023-04-28T10:30:00Z">
              <w:rPr>
                <w:rFonts w:ascii="Times New Roman" w:hAnsi="Times New Roman" w:cs="Times New Roman"/>
                <w:sz w:val="24"/>
                <w:szCs w:val="24"/>
                <w:lang w:val="ru-RU"/>
              </w:rPr>
            </w:rPrChange>
          </w:rPr>
          <w:t>BMC Evolutionary Biology 5, 19</w:t>
        </w:r>
      </w:ins>
    </w:p>
    <w:p>
      <w:pPr>
        <w:spacing w:after="0" w:line="240" w:lineRule="auto"/>
        <w:ind w:firstLine="567"/>
        <w:rPr>
          <w:ins w:id="151" w:author="р" w:date="2023-04-28T13:53:00Z"/>
          <w:rFonts w:ascii="Times New Roman" w:hAnsi="Times New Roman" w:cs="Times New Roman"/>
          <w:sz w:val="24"/>
          <w:szCs w:val="24"/>
          <w:lang w:val="en-US"/>
          <w:rPrChange w:id="152" w:author="р" w:date="2023-04-28T15:16:00Z">
            <w:rPr>
              <w:ins w:id="153" w:author="р" w:date="2023-04-28T13:53:00Z"/>
              <w:rFonts w:ascii="Times New Roman" w:hAnsi="Times New Roman" w:cs="Times New Roman"/>
              <w:sz w:val="24"/>
              <w:szCs w:val="24"/>
              <w:lang w:val="ru-RU"/>
            </w:rPr>
          </w:rPrChange>
        </w:rPr>
      </w:pPr>
      <w:ins w:id="154" w:author="р" w:date="2023-04-28T10:30:00Z">
        <w:r>
          <w:rPr>
            <w:rFonts w:ascii="Times New Roman" w:hAnsi="Times New Roman" w:cs="Times New Roman"/>
            <w:sz w:val="24"/>
            <w:szCs w:val="24"/>
          </w:rPr>
          <w:t>Hoelzel, A.R., Shivji, M.S., Magnussen, J. and Francis, M.P. (2006) Low worldwide genetic diversity in the basking shark (</w:t>
        </w:r>
      </w:ins>
      <w:ins w:id="155" w:author="р" w:date="2023-04-28T10:30:00Z">
        <w:r>
          <w:rPr>
            <w:rFonts w:ascii="Times New Roman" w:hAnsi="Times New Roman" w:cs="Times New Roman"/>
            <w:i/>
            <w:sz w:val="24"/>
            <w:szCs w:val="24"/>
            <w:rPrChange w:id="156" w:author="р" w:date="2023-04-28T10:30:00Z">
              <w:rPr>
                <w:rFonts w:ascii="Times New Roman" w:hAnsi="Times New Roman" w:cs="Times New Roman"/>
                <w:sz w:val="24"/>
                <w:szCs w:val="24"/>
              </w:rPr>
            </w:rPrChange>
          </w:rPr>
          <w:t>Cetorhinus maximus</w:t>
        </w:r>
      </w:ins>
      <w:ins w:id="157" w:author="р" w:date="2023-04-28T10:30:00Z">
        <w:r>
          <w:rPr>
            <w:rFonts w:ascii="Times New Roman" w:hAnsi="Times New Roman" w:cs="Times New Roman"/>
            <w:sz w:val="24"/>
            <w:szCs w:val="24"/>
          </w:rPr>
          <w:t xml:space="preserve">). </w:t>
        </w:r>
      </w:ins>
      <w:ins w:id="158" w:author="р" w:date="2023-04-28T10:30:00Z">
        <w:r>
          <w:rPr>
            <w:rFonts w:ascii="Times New Roman" w:hAnsi="Times New Roman" w:cs="Times New Roman"/>
            <w:sz w:val="24"/>
            <w:szCs w:val="24"/>
            <w:lang w:val="en-US"/>
            <w:rPrChange w:id="159" w:author="р" w:date="2023-04-28T15:16:00Z">
              <w:rPr>
                <w:rFonts w:ascii="Times New Roman" w:hAnsi="Times New Roman" w:cs="Times New Roman"/>
                <w:sz w:val="24"/>
                <w:szCs w:val="24"/>
                <w:lang w:val="ru-RU"/>
              </w:rPr>
            </w:rPrChange>
          </w:rPr>
          <w:t>Biology Letters 2, 639–642.</w:t>
        </w:r>
      </w:ins>
    </w:p>
    <w:p>
      <w:pPr>
        <w:spacing w:after="0" w:line="240" w:lineRule="auto"/>
        <w:ind w:firstLine="567"/>
        <w:rPr>
          <w:ins w:id="160" w:author="р" w:date="2023-04-28T13:54:00Z"/>
          <w:rFonts w:ascii="Times New Roman" w:hAnsi="Times New Roman" w:cs="Times New Roman"/>
          <w:sz w:val="24"/>
          <w:szCs w:val="24"/>
        </w:rPr>
      </w:pPr>
      <w:ins w:id="161" w:author="р" w:date="2023-04-28T13:53:00Z">
        <w:r>
          <w:rPr>
            <w:rFonts w:ascii="Times New Roman" w:hAnsi="Times New Roman" w:cs="Times New Roman"/>
            <w:sz w:val="24"/>
            <w:szCs w:val="24"/>
          </w:rPr>
          <w:t>Roe, H. S. J. (1984). The diel migrations and distributions within a mesopelagic community in the north east Atlantic. 2. Vertical migrations and feeding of mysids and decapod crustacea. </w:t>
        </w:r>
      </w:ins>
      <w:ins w:id="162" w:author="р" w:date="2023-04-28T13:53:00Z">
        <w:r>
          <w:rPr>
            <w:rFonts w:ascii="Times New Roman" w:hAnsi="Times New Roman" w:cs="Times New Roman"/>
            <w:i/>
            <w:iCs/>
            <w:sz w:val="24"/>
            <w:szCs w:val="24"/>
          </w:rPr>
          <w:t>Progress in Oceanography</w:t>
        </w:r>
      </w:ins>
      <w:ins w:id="163" w:author="р" w:date="2023-04-28T13:53:00Z">
        <w:r>
          <w:rPr>
            <w:rFonts w:ascii="Times New Roman" w:hAnsi="Times New Roman" w:cs="Times New Roman"/>
            <w:sz w:val="24"/>
            <w:szCs w:val="24"/>
          </w:rPr>
          <w:t>, </w:t>
        </w:r>
      </w:ins>
      <w:ins w:id="164" w:author="р" w:date="2023-04-28T13:53:00Z">
        <w:r>
          <w:rPr>
            <w:rFonts w:ascii="Times New Roman" w:hAnsi="Times New Roman" w:cs="Times New Roman"/>
            <w:i/>
            <w:iCs/>
            <w:sz w:val="24"/>
            <w:szCs w:val="24"/>
          </w:rPr>
          <w:t>13</w:t>
        </w:r>
      </w:ins>
      <w:ins w:id="165" w:author="р" w:date="2023-04-28T13:53:00Z">
        <w:r>
          <w:rPr>
            <w:rFonts w:ascii="Times New Roman" w:hAnsi="Times New Roman" w:cs="Times New Roman"/>
            <w:sz w:val="24"/>
            <w:szCs w:val="24"/>
          </w:rPr>
          <w:t>(3-4), 269-318.</w:t>
        </w:r>
      </w:ins>
    </w:p>
    <w:p>
      <w:pPr>
        <w:spacing w:after="0" w:line="240" w:lineRule="auto"/>
        <w:ind w:firstLine="567"/>
        <w:jc w:val="both"/>
        <w:rPr>
          <w:ins w:id="166" w:author="р" w:date="2023-04-28T17:14:00Z"/>
          <w:rFonts w:ascii="Times New Roman" w:hAnsi="Times New Roman" w:cs="Times New Roman"/>
          <w:sz w:val="24"/>
          <w:szCs w:val="24"/>
        </w:rPr>
      </w:pPr>
      <w:ins w:id="167" w:author="р" w:date="2023-04-28T13:54:00Z">
        <w:r>
          <w:rPr>
            <w:rFonts w:ascii="Times New Roman" w:hAnsi="Times New Roman" w:cs="Times New Roman"/>
            <w:sz w:val="24"/>
            <w:szCs w:val="24"/>
          </w:rPr>
          <w:t>Omori M (1974) The biology of pelagic shrimps in the ocean. AdvMarBiol 12:233–324</w:t>
        </w:r>
      </w:ins>
    </w:p>
    <w:p>
      <w:pPr>
        <w:spacing w:after="0" w:line="240" w:lineRule="auto"/>
        <w:ind w:firstLine="567"/>
        <w:jc w:val="both"/>
        <w:rPr>
          <w:ins w:id="168" w:author="р" w:date="2023-04-28T13:54:00Z"/>
          <w:rFonts w:ascii="Times New Roman" w:hAnsi="Times New Roman" w:cs="Times New Roman"/>
          <w:sz w:val="24"/>
          <w:szCs w:val="24"/>
        </w:rPr>
      </w:pPr>
      <w:ins w:id="169" w:author="р" w:date="2023-04-28T17:14:00Z">
        <w:r>
          <w:rPr>
            <w:rFonts w:ascii="Times New Roman" w:hAnsi="Times New Roman" w:cs="Times New Roman"/>
            <w:sz w:val="24"/>
            <w:szCs w:val="24"/>
          </w:rPr>
          <w:t xml:space="preserve">Lessios, H. A., Kessing, B. D., &amp; Pearse, J. S. (2001). Population structure and speciation in tropical seas: global phylogeography of the sea urchin </w:t>
        </w:r>
      </w:ins>
      <w:ins w:id="170" w:author="р" w:date="2023-04-28T17:14:00Z">
        <w:r>
          <w:rPr>
            <w:rFonts w:ascii="Times New Roman" w:hAnsi="Times New Roman" w:cs="Times New Roman"/>
            <w:i/>
            <w:sz w:val="24"/>
            <w:szCs w:val="24"/>
            <w:rPrChange w:id="171" w:author="р" w:date="2023-04-28T17:14:00Z">
              <w:rPr>
                <w:rFonts w:ascii="Times New Roman" w:hAnsi="Times New Roman" w:cs="Times New Roman"/>
                <w:sz w:val="24"/>
                <w:szCs w:val="24"/>
              </w:rPr>
            </w:rPrChange>
          </w:rPr>
          <w:t>Diadema</w:t>
        </w:r>
      </w:ins>
      <w:ins w:id="172" w:author="р" w:date="2023-04-28T17:14:00Z">
        <w:r>
          <w:rPr>
            <w:rFonts w:ascii="Times New Roman" w:hAnsi="Times New Roman" w:cs="Times New Roman"/>
            <w:sz w:val="24"/>
            <w:szCs w:val="24"/>
          </w:rPr>
          <w:t>. </w:t>
        </w:r>
      </w:ins>
      <w:ins w:id="173" w:author="р" w:date="2023-04-28T17:14:00Z">
        <w:r>
          <w:rPr>
            <w:rFonts w:ascii="Times New Roman" w:hAnsi="Times New Roman" w:cs="Times New Roman"/>
            <w:i/>
            <w:iCs/>
            <w:sz w:val="24"/>
            <w:szCs w:val="24"/>
          </w:rPr>
          <w:t>Evolution</w:t>
        </w:r>
      </w:ins>
      <w:ins w:id="174" w:author="р" w:date="2023-04-28T17:14:00Z">
        <w:r>
          <w:rPr>
            <w:rFonts w:ascii="Times New Roman" w:hAnsi="Times New Roman" w:cs="Times New Roman"/>
            <w:sz w:val="24"/>
            <w:szCs w:val="24"/>
          </w:rPr>
          <w:t>, </w:t>
        </w:r>
      </w:ins>
      <w:ins w:id="175" w:author="р" w:date="2023-04-28T17:14:00Z">
        <w:r>
          <w:rPr>
            <w:rFonts w:ascii="Times New Roman" w:hAnsi="Times New Roman" w:cs="Times New Roman"/>
            <w:i/>
            <w:iCs/>
            <w:sz w:val="24"/>
            <w:szCs w:val="24"/>
          </w:rPr>
          <w:t>55</w:t>
        </w:r>
      </w:ins>
      <w:ins w:id="176" w:author="р" w:date="2023-04-28T17:14:00Z">
        <w:r>
          <w:rPr>
            <w:rFonts w:ascii="Times New Roman" w:hAnsi="Times New Roman" w:cs="Times New Roman"/>
            <w:sz w:val="24"/>
            <w:szCs w:val="24"/>
          </w:rPr>
          <w:t>(5), 955-975.</w:t>
        </w:r>
      </w:ins>
    </w:p>
    <w:p>
      <w:pPr>
        <w:spacing w:after="0" w:line="240" w:lineRule="auto"/>
        <w:ind w:firstLine="567"/>
        <w:rPr>
          <w:ins w:id="177" w:author="р" w:date="2023-05-03T16:29:00Z"/>
          <w:rFonts w:ascii="Times New Roman" w:hAnsi="Times New Roman" w:cs="Times New Roman"/>
          <w:sz w:val="24"/>
          <w:szCs w:val="24"/>
        </w:rPr>
      </w:pPr>
      <w:ins w:id="178" w:author="р" w:date="2023-05-03T16:25:00Z">
        <w:r>
          <w:rPr>
            <w:rFonts w:ascii="Times New Roman" w:hAnsi="Times New Roman" w:cs="Times New Roman"/>
            <w:sz w:val="24"/>
            <w:szCs w:val="24"/>
          </w:rPr>
          <w:t>Dudoit, A. A., Iacchei, M., Coleman, R. R., Gaither, M. R., Browne, W. E., Bowen, B. W., &amp; Toonen, R. J. (2018). The little shrimp that could: phylogeography of the circumtropical Stenopus hispidus (Crustacea: Decapoda), reveals divergent Atlantic and Pacific lineages. </w:t>
        </w:r>
      </w:ins>
      <w:ins w:id="179" w:author="р" w:date="2023-05-03T16:25:00Z">
        <w:r>
          <w:rPr>
            <w:rFonts w:ascii="Times New Roman" w:hAnsi="Times New Roman" w:cs="Times New Roman"/>
            <w:i/>
            <w:iCs/>
            <w:sz w:val="24"/>
            <w:szCs w:val="24"/>
          </w:rPr>
          <w:t>PeerJ</w:t>
        </w:r>
      </w:ins>
      <w:ins w:id="180" w:author="р" w:date="2023-05-03T16:25:00Z">
        <w:r>
          <w:rPr>
            <w:rFonts w:ascii="Times New Roman" w:hAnsi="Times New Roman" w:cs="Times New Roman"/>
            <w:sz w:val="24"/>
            <w:szCs w:val="24"/>
          </w:rPr>
          <w:t>, </w:t>
        </w:r>
      </w:ins>
      <w:ins w:id="181" w:author="р" w:date="2023-05-03T16:25:00Z">
        <w:r>
          <w:rPr>
            <w:rFonts w:ascii="Times New Roman" w:hAnsi="Times New Roman" w:cs="Times New Roman"/>
            <w:i/>
            <w:iCs/>
            <w:sz w:val="24"/>
            <w:szCs w:val="24"/>
          </w:rPr>
          <w:t>6</w:t>
        </w:r>
      </w:ins>
      <w:ins w:id="182" w:author="р" w:date="2023-05-03T16:25:00Z">
        <w:r>
          <w:rPr>
            <w:rFonts w:ascii="Times New Roman" w:hAnsi="Times New Roman" w:cs="Times New Roman"/>
            <w:sz w:val="24"/>
            <w:szCs w:val="24"/>
          </w:rPr>
          <w:t>, e4409.</w:t>
        </w:r>
      </w:ins>
    </w:p>
    <w:p>
      <w:pPr>
        <w:spacing w:after="0" w:line="240" w:lineRule="auto"/>
        <w:ind w:firstLine="567"/>
        <w:rPr>
          <w:ins w:id="183" w:author="р" w:date="2023-04-28T13:53:00Z"/>
          <w:rFonts w:ascii="Times New Roman" w:hAnsi="Times New Roman" w:cs="Times New Roman"/>
          <w:sz w:val="24"/>
          <w:szCs w:val="24"/>
        </w:rPr>
      </w:pPr>
      <w:ins w:id="184" w:author="р" w:date="2023-05-03T16:29:00Z">
        <w:r>
          <w:rPr>
            <w:rFonts w:ascii="Times New Roman" w:hAnsi="Times New Roman" w:cs="Times New Roman"/>
            <w:sz w:val="24"/>
            <w:szCs w:val="24"/>
          </w:rPr>
          <w:t>Vereshchaka, A., Kulagin, D., &amp; Lunina, A. (2022). Discovery of a New Species Provides a Deeper Insight into Taxonomic Grouping of the Deep-Sea Genus Acanthephyra (Crustacea: Decapoda). </w:t>
        </w:r>
      </w:ins>
      <w:ins w:id="185" w:author="р" w:date="2023-05-03T16:29:00Z">
        <w:r>
          <w:rPr>
            <w:rFonts w:ascii="Times New Roman" w:hAnsi="Times New Roman" w:cs="Times New Roman"/>
            <w:i/>
            <w:iCs/>
            <w:sz w:val="24"/>
            <w:szCs w:val="24"/>
          </w:rPr>
          <w:t>Diversity</w:t>
        </w:r>
      </w:ins>
      <w:ins w:id="186" w:author="р" w:date="2023-05-03T16:29:00Z">
        <w:r>
          <w:rPr>
            <w:rFonts w:ascii="Times New Roman" w:hAnsi="Times New Roman" w:cs="Times New Roman"/>
            <w:sz w:val="24"/>
            <w:szCs w:val="24"/>
          </w:rPr>
          <w:t>, </w:t>
        </w:r>
      </w:ins>
      <w:ins w:id="187" w:author="р" w:date="2023-05-03T16:29:00Z">
        <w:r>
          <w:rPr>
            <w:rFonts w:ascii="Times New Roman" w:hAnsi="Times New Roman" w:cs="Times New Roman"/>
            <w:i/>
            <w:iCs/>
            <w:sz w:val="24"/>
            <w:szCs w:val="24"/>
          </w:rPr>
          <w:t>14</w:t>
        </w:r>
      </w:ins>
      <w:ins w:id="188" w:author="р" w:date="2023-05-03T16:29:00Z">
        <w:r>
          <w:rPr>
            <w:rFonts w:ascii="Times New Roman" w:hAnsi="Times New Roman" w:cs="Times New Roman"/>
            <w:sz w:val="24"/>
            <w:szCs w:val="24"/>
          </w:rPr>
          <w:t>(11), 907.</w:t>
        </w:r>
      </w:ins>
    </w:p>
    <w:p>
      <w:pPr>
        <w:spacing w:after="0" w:line="240" w:lineRule="auto"/>
        <w:ind w:firstLine="567"/>
        <w:rPr>
          <w:ins w:id="189" w:author="р" w:date="2023-04-27T14:53:00Z"/>
          <w:rFonts w:ascii="Times New Roman" w:hAnsi="Times New Roman" w:cs="Times New Roman"/>
          <w:sz w:val="24"/>
          <w:szCs w:val="24"/>
        </w:rPr>
      </w:pPr>
      <w:ins w:id="190" w:author="р" w:date="2023-05-03T18:06:00Z">
        <w:r>
          <w:rPr>
            <w:rFonts w:ascii="Times New Roman" w:hAnsi="Times New Roman" w:cs="Times New Roman"/>
            <w:sz w:val="24"/>
            <w:szCs w:val="24"/>
          </w:rPr>
          <w:t>Iacchei, M., Gaither, M. R., Bowen, B. W., &amp; Toonen, R. J. (2016). Testing dispersal limits in the sea: Range</w:t>
        </w:r>
      </w:ins>
      <w:ins w:id="191" w:author="р" w:date="2023-05-03T18:06:00Z">
        <w:r>
          <w:rPr>
            <w:rFonts w:ascii="Cambria Math" w:hAnsi="Cambria Math" w:cs="Cambria Math"/>
            <w:sz w:val="24"/>
            <w:szCs w:val="24"/>
          </w:rPr>
          <w:t>‐</w:t>
        </w:r>
      </w:ins>
      <w:ins w:id="192" w:author="р" w:date="2023-05-03T18:06:00Z">
        <w:r>
          <w:rPr>
            <w:rFonts w:ascii="Times New Roman" w:hAnsi="Times New Roman" w:cs="Times New Roman"/>
            <w:sz w:val="24"/>
            <w:szCs w:val="24"/>
          </w:rPr>
          <w:t>wide phylogeography of the pronghorn spiny lobster Panulirus penicillatus. </w:t>
        </w:r>
      </w:ins>
      <w:ins w:id="193" w:author="р" w:date="2023-05-03T18:06:00Z">
        <w:r>
          <w:rPr>
            <w:rFonts w:ascii="Times New Roman" w:hAnsi="Times New Roman" w:cs="Times New Roman"/>
            <w:i/>
            <w:iCs/>
            <w:sz w:val="24"/>
            <w:szCs w:val="24"/>
          </w:rPr>
          <w:t>Journal of Biogeography</w:t>
        </w:r>
      </w:ins>
      <w:ins w:id="194" w:author="р" w:date="2023-05-03T18:06:00Z">
        <w:r>
          <w:rPr>
            <w:rFonts w:ascii="Times New Roman" w:hAnsi="Times New Roman" w:cs="Times New Roman"/>
            <w:sz w:val="24"/>
            <w:szCs w:val="24"/>
          </w:rPr>
          <w:t>, </w:t>
        </w:r>
      </w:ins>
      <w:ins w:id="195" w:author="р" w:date="2023-05-03T18:06:00Z">
        <w:r>
          <w:rPr>
            <w:rFonts w:ascii="Times New Roman" w:hAnsi="Times New Roman" w:cs="Times New Roman"/>
            <w:i/>
            <w:iCs/>
            <w:sz w:val="24"/>
            <w:szCs w:val="24"/>
          </w:rPr>
          <w:t>43</w:t>
        </w:r>
      </w:ins>
      <w:ins w:id="196" w:author="р" w:date="2023-05-03T18:06:00Z">
        <w:r>
          <w:rPr>
            <w:rFonts w:ascii="Times New Roman" w:hAnsi="Times New Roman" w:cs="Times New Roman"/>
            <w:sz w:val="24"/>
            <w:szCs w:val="24"/>
          </w:rPr>
          <w:t>(5), 1032-1044.</w:t>
        </w:r>
      </w:ins>
    </w:p>
    <w:p>
      <w:pPr>
        <w:spacing w:after="0" w:line="240" w:lineRule="auto"/>
        <w:ind w:firstLine="567"/>
        <w:rPr>
          <w:ins w:id="197" w:author="р" w:date="2023-05-03T18:07:00Z"/>
          <w:rFonts w:ascii="Times New Roman" w:hAnsi="Times New Roman" w:cs="Times New Roman"/>
          <w:sz w:val="24"/>
          <w:szCs w:val="24"/>
        </w:rPr>
      </w:pPr>
      <w:ins w:id="198" w:author="р" w:date="2023-05-03T18:07:00Z">
        <w:r>
          <w:rPr>
            <w:rFonts w:ascii="Times New Roman" w:hAnsi="Times New Roman" w:cs="Times New Roman"/>
            <w:sz w:val="24"/>
            <w:szCs w:val="24"/>
          </w:rPr>
          <w:t>Ketmaier, V., Argano, R., &amp; Caccone, A. (2003). Phylogeography and molecular rates of subterranean aquatic stenasellid isopods with a peri</w:t>
        </w:r>
      </w:ins>
      <w:ins w:id="199" w:author="р" w:date="2023-05-03T18:07:00Z">
        <w:r>
          <w:rPr>
            <w:rFonts w:ascii="Cambria Math" w:hAnsi="Cambria Math" w:cs="Cambria Math"/>
            <w:sz w:val="24"/>
            <w:szCs w:val="24"/>
          </w:rPr>
          <w:t>‐</w:t>
        </w:r>
      </w:ins>
      <w:ins w:id="200" w:author="р" w:date="2023-05-03T18:07:00Z">
        <w:r>
          <w:rPr>
            <w:rFonts w:ascii="Times New Roman" w:hAnsi="Times New Roman" w:cs="Times New Roman"/>
            <w:sz w:val="24"/>
            <w:szCs w:val="24"/>
          </w:rPr>
          <w:t>Tyrrhenian distribution. </w:t>
        </w:r>
      </w:ins>
      <w:ins w:id="201" w:author="р" w:date="2023-05-03T18:07:00Z">
        <w:r>
          <w:rPr>
            <w:rFonts w:ascii="Times New Roman" w:hAnsi="Times New Roman" w:cs="Times New Roman"/>
            <w:i/>
            <w:iCs/>
            <w:sz w:val="24"/>
            <w:szCs w:val="24"/>
          </w:rPr>
          <w:t>Molecular Ecology</w:t>
        </w:r>
      </w:ins>
      <w:ins w:id="202" w:author="р" w:date="2023-05-03T18:07:00Z">
        <w:r>
          <w:rPr>
            <w:rFonts w:ascii="Times New Roman" w:hAnsi="Times New Roman" w:cs="Times New Roman"/>
            <w:sz w:val="24"/>
            <w:szCs w:val="24"/>
          </w:rPr>
          <w:t>, </w:t>
        </w:r>
      </w:ins>
      <w:ins w:id="203" w:author="р" w:date="2023-05-03T18:07:00Z">
        <w:r>
          <w:rPr>
            <w:rFonts w:ascii="Times New Roman" w:hAnsi="Times New Roman" w:cs="Times New Roman"/>
            <w:i/>
            <w:iCs/>
            <w:sz w:val="24"/>
            <w:szCs w:val="24"/>
          </w:rPr>
          <w:t>12</w:t>
        </w:r>
      </w:ins>
      <w:ins w:id="204" w:author="р" w:date="2023-05-03T18:07:00Z">
        <w:r>
          <w:rPr>
            <w:rFonts w:ascii="Times New Roman" w:hAnsi="Times New Roman" w:cs="Times New Roman"/>
            <w:sz w:val="24"/>
            <w:szCs w:val="24"/>
          </w:rPr>
          <w:t>(2), 547-555.</w:t>
        </w:r>
      </w:ins>
    </w:p>
    <w:p>
      <w:pPr>
        <w:spacing w:after="0" w:line="240" w:lineRule="auto"/>
        <w:ind w:firstLine="567"/>
        <w:rPr>
          <w:ins w:id="205" w:author="р" w:date="2023-05-03T18:08:00Z"/>
          <w:rFonts w:ascii="Times New Roman" w:hAnsi="Times New Roman" w:cs="Times New Roman"/>
          <w:sz w:val="24"/>
          <w:szCs w:val="24"/>
          <w:lang w:val="en-US"/>
          <w:rPrChange w:id="206" w:author="р" w:date="2023-05-05T11:00:00Z">
            <w:rPr>
              <w:ins w:id="207" w:author="р" w:date="2023-05-03T18:08:00Z"/>
              <w:rFonts w:ascii="Times New Roman" w:hAnsi="Times New Roman" w:cs="Times New Roman"/>
              <w:sz w:val="24"/>
              <w:szCs w:val="24"/>
              <w:lang w:val="ru-RU"/>
            </w:rPr>
          </w:rPrChange>
        </w:rPr>
      </w:pPr>
      <w:ins w:id="208" w:author="р" w:date="2023-05-03T18:08:00Z">
        <w:r>
          <w:rPr>
            <w:rFonts w:ascii="Times New Roman" w:hAnsi="Times New Roman" w:cs="Times New Roman"/>
            <w:sz w:val="24"/>
            <w:szCs w:val="24"/>
          </w:rPr>
          <w:t>Knowlton, N., &amp; Weigt, L. A. (1998). New dates and new rates for divergence across the Isthmus of Panama. </w:t>
        </w:r>
      </w:ins>
      <w:ins w:id="209" w:author="р" w:date="2023-05-03T18:08:00Z">
        <w:r>
          <w:rPr>
            <w:rFonts w:ascii="Times New Roman" w:hAnsi="Times New Roman" w:cs="Times New Roman"/>
            <w:i/>
            <w:iCs/>
            <w:sz w:val="24"/>
            <w:szCs w:val="24"/>
          </w:rPr>
          <w:t>Proceedings of the Royal Society of London. Series B: Biological Sciences</w:t>
        </w:r>
      </w:ins>
      <w:ins w:id="210" w:author="р" w:date="2023-05-03T18:08:00Z">
        <w:r>
          <w:rPr>
            <w:rFonts w:ascii="Times New Roman" w:hAnsi="Times New Roman" w:cs="Times New Roman"/>
            <w:sz w:val="24"/>
            <w:szCs w:val="24"/>
          </w:rPr>
          <w:t>, </w:t>
        </w:r>
      </w:ins>
      <w:ins w:id="211" w:author="р" w:date="2023-05-03T18:08:00Z">
        <w:r>
          <w:rPr>
            <w:rFonts w:ascii="Times New Roman" w:hAnsi="Times New Roman" w:cs="Times New Roman"/>
            <w:i/>
            <w:iCs/>
            <w:sz w:val="24"/>
            <w:szCs w:val="24"/>
          </w:rPr>
          <w:t>265</w:t>
        </w:r>
      </w:ins>
      <w:ins w:id="212" w:author="р" w:date="2023-05-03T18:08:00Z">
        <w:r>
          <w:rPr>
            <w:rFonts w:ascii="Times New Roman" w:hAnsi="Times New Roman" w:cs="Times New Roman"/>
            <w:sz w:val="24"/>
            <w:szCs w:val="24"/>
          </w:rPr>
          <w:t>(1412), 2257-2263.</w:t>
        </w:r>
      </w:ins>
    </w:p>
    <w:p>
      <w:pPr>
        <w:spacing w:after="0" w:line="240" w:lineRule="auto"/>
        <w:ind w:firstLine="567"/>
        <w:rPr>
          <w:ins w:id="213" w:author="р" w:date="2023-05-03T18:09:00Z"/>
          <w:rFonts w:ascii="Times New Roman" w:hAnsi="Times New Roman" w:cs="Times New Roman"/>
          <w:sz w:val="24"/>
          <w:szCs w:val="24"/>
          <w:lang w:val="en-US"/>
          <w:rPrChange w:id="214" w:author="р" w:date="2023-05-05T09:25:00Z">
            <w:rPr>
              <w:ins w:id="215" w:author="р" w:date="2023-05-03T18:09:00Z"/>
              <w:rFonts w:ascii="Times New Roman" w:hAnsi="Times New Roman" w:cs="Times New Roman"/>
              <w:sz w:val="24"/>
              <w:szCs w:val="24"/>
              <w:lang w:val="ru-RU"/>
            </w:rPr>
          </w:rPrChange>
        </w:rPr>
      </w:pPr>
      <w:ins w:id="216" w:author="р" w:date="2023-05-03T18:09:00Z">
        <w:r>
          <w:rPr>
            <w:rFonts w:ascii="Times New Roman" w:hAnsi="Times New Roman" w:cs="Times New Roman"/>
            <w:sz w:val="24"/>
            <w:szCs w:val="24"/>
          </w:rPr>
          <w:t>Matzen da Silva, J., Creer, S., Dos Santos, A., Costa, A. C., Cunha, M. R., Costa, F. O., &amp; Carvalho, G. R. (2011). Systematic and evolutionary insights derived from mtDNA COI barcode diversity in the Decapoda (Crustacea: Malacostraca). </w:t>
        </w:r>
      </w:ins>
      <w:ins w:id="217" w:author="р" w:date="2023-05-03T18:09:00Z">
        <w:r>
          <w:rPr>
            <w:rFonts w:ascii="Times New Roman" w:hAnsi="Times New Roman" w:cs="Times New Roman"/>
            <w:i/>
            <w:iCs/>
            <w:sz w:val="24"/>
            <w:szCs w:val="24"/>
          </w:rPr>
          <w:t>PLoS one</w:t>
        </w:r>
      </w:ins>
      <w:ins w:id="218" w:author="р" w:date="2023-05-03T18:09:00Z">
        <w:r>
          <w:rPr>
            <w:rFonts w:ascii="Times New Roman" w:hAnsi="Times New Roman" w:cs="Times New Roman"/>
            <w:sz w:val="24"/>
            <w:szCs w:val="24"/>
          </w:rPr>
          <w:t>, </w:t>
        </w:r>
      </w:ins>
      <w:ins w:id="219" w:author="р" w:date="2023-05-03T18:09:00Z">
        <w:r>
          <w:rPr>
            <w:rFonts w:ascii="Times New Roman" w:hAnsi="Times New Roman" w:cs="Times New Roman"/>
            <w:i/>
            <w:iCs/>
            <w:sz w:val="24"/>
            <w:szCs w:val="24"/>
          </w:rPr>
          <w:t>6</w:t>
        </w:r>
      </w:ins>
      <w:ins w:id="220" w:author="р" w:date="2023-05-03T18:09:00Z">
        <w:r>
          <w:rPr>
            <w:rFonts w:ascii="Times New Roman" w:hAnsi="Times New Roman" w:cs="Times New Roman"/>
            <w:sz w:val="24"/>
            <w:szCs w:val="24"/>
          </w:rPr>
          <w:t>(5), e19449.</w:t>
        </w:r>
      </w:ins>
    </w:p>
    <w:p>
      <w:pPr>
        <w:spacing w:after="0" w:line="240" w:lineRule="auto"/>
        <w:ind w:firstLine="567"/>
        <w:rPr>
          <w:ins w:id="221" w:author="р" w:date="2023-05-03T18:09:00Z"/>
          <w:rFonts w:ascii="Times New Roman" w:hAnsi="Times New Roman" w:cs="Times New Roman"/>
          <w:sz w:val="24"/>
          <w:szCs w:val="24"/>
          <w:lang w:val="en-US"/>
          <w:rPrChange w:id="222" w:author="р" w:date="2023-05-05T09:25:00Z">
            <w:rPr>
              <w:ins w:id="223" w:author="р" w:date="2023-05-03T18:09:00Z"/>
              <w:rFonts w:ascii="Times New Roman" w:hAnsi="Times New Roman" w:cs="Times New Roman"/>
              <w:sz w:val="24"/>
              <w:szCs w:val="24"/>
              <w:lang w:val="ru-RU"/>
            </w:rPr>
          </w:rPrChange>
        </w:rPr>
      </w:pPr>
      <w:ins w:id="224" w:author="р" w:date="2023-05-03T18:09:00Z">
        <w:r>
          <w:rPr>
            <w:rFonts w:ascii="Times New Roman" w:hAnsi="Times New Roman" w:cs="Times New Roman"/>
            <w:sz w:val="24"/>
            <w:szCs w:val="24"/>
          </w:rPr>
          <w:t>Morrison, C. L., Rios, R., &amp; Duffy, J. E. (2004). Phylogenetic evidence for an ancient rapid radiation of Caribbean sponge-dwelling snapping shrimps (Synalpheus). </w:t>
        </w:r>
      </w:ins>
      <w:ins w:id="225" w:author="р" w:date="2023-05-03T18:09:00Z">
        <w:r>
          <w:rPr>
            <w:rFonts w:ascii="Times New Roman" w:hAnsi="Times New Roman" w:cs="Times New Roman"/>
            <w:i/>
            <w:iCs/>
            <w:sz w:val="24"/>
            <w:szCs w:val="24"/>
          </w:rPr>
          <w:t>Molecular phylogenetics and evolution</w:t>
        </w:r>
      </w:ins>
      <w:ins w:id="226" w:author="р" w:date="2023-05-03T18:09:00Z">
        <w:r>
          <w:rPr>
            <w:rFonts w:ascii="Times New Roman" w:hAnsi="Times New Roman" w:cs="Times New Roman"/>
            <w:sz w:val="24"/>
            <w:szCs w:val="24"/>
          </w:rPr>
          <w:t>, </w:t>
        </w:r>
      </w:ins>
      <w:ins w:id="227" w:author="р" w:date="2023-05-03T18:09:00Z">
        <w:r>
          <w:rPr>
            <w:rFonts w:ascii="Times New Roman" w:hAnsi="Times New Roman" w:cs="Times New Roman"/>
            <w:i/>
            <w:iCs/>
            <w:sz w:val="24"/>
            <w:szCs w:val="24"/>
          </w:rPr>
          <w:t>30</w:t>
        </w:r>
      </w:ins>
      <w:ins w:id="228" w:author="р" w:date="2023-05-03T18:09:00Z">
        <w:r>
          <w:rPr>
            <w:rFonts w:ascii="Times New Roman" w:hAnsi="Times New Roman" w:cs="Times New Roman"/>
            <w:sz w:val="24"/>
            <w:szCs w:val="24"/>
          </w:rPr>
          <w:t>(3), 563-581.</w:t>
        </w:r>
      </w:ins>
    </w:p>
    <w:p>
      <w:pPr>
        <w:spacing w:after="0" w:line="240" w:lineRule="auto"/>
        <w:ind w:firstLine="567"/>
        <w:rPr>
          <w:ins w:id="229" w:author="р" w:date="2023-05-03T18:10:00Z"/>
          <w:rFonts w:ascii="Times New Roman" w:hAnsi="Times New Roman" w:cs="Times New Roman"/>
          <w:sz w:val="24"/>
          <w:szCs w:val="24"/>
          <w:lang w:val="en-US"/>
          <w:rPrChange w:id="230" w:author="р" w:date="2023-05-05T11:00:00Z">
            <w:rPr>
              <w:ins w:id="231" w:author="р" w:date="2023-05-03T18:10:00Z"/>
              <w:rFonts w:ascii="Times New Roman" w:hAnsi="Times New Roman" w:cs="Times New Roman"/>
              <w:sz w:val="24"/>
              <w:szCs w:val="24"/>
              <w:lang w:val="ru-RU"/>
            </w:rPr>
          </w:rPrChange>
        </w:rPr>
      </w:pPr>
      <w:ins w:id="232" w:author="р" w:date="2023-05-03T18:10:00Z">
        <w:r>
          <w:rPr>
            <w:rFonts w:ascii="Times New Roman" w:hAnsi="Times New Roman" w:cs="Times New Roman"/>
            <w:sz w:val="24"/>
            <w:szCs w:val="24"/>
          </w:rPr>
          <w:t>Quan, J., Zhuang, Z., Deng, J., Dai, J., &amp; Zhang, Y. P. (2004). Phylogenetic relationships of 12 Penaeoidea shrimp species deduced from mitochondrial DNA sequences. </w:t>
        </w:r>
      </w:ins>
      <w:ins w:id="233" w:author="р" w:date="2023-05-03T18:10:00Z">
        <w:r>
          <w:rPr>
            <w:rFonts w:ascii="Times New Roman" w:hAnsi="Times New Roman" w:cs="Times New Roman"/>
            <w:i/>
            <w:iCs/>
            <w:sz w:val="24"/>
            <w:szCs w:val="24"/>
          </w:rPr>
          <w:t>Biochemical Genetics</w:t>
        </w:r>
      </w:ins>
      <w:ins w:id="234" w:author="р" w:date="2023-05-03T18:10:00Z">
        <w:r>
          <w:rPr>
            <w:rFonts w:ascii="Times New Roman" w:hAnsi="Times New Roman" w:cs="Times New Roman"/>
            <w:sz w:val="24"/>
            <w:szCs w:val="24"/>
          </w:rPr>
          <w:t>, </w:t>
        </w:r>
      </w:ins>
      <w:ins w:id="235" w:author="р" w:date="2023-05-03T18:10:00Z">
        <w:r>
          <w:rPr>
            <w:rFonts w:ascii="Times New Roman" w:hAnsi="Times New Roman" w:cs="Times New Roman"/>
            <w:i/>
            <w:iCs/>
            <w:sz w:val="24"/>
            <w:szCs w:val="24"/>
          </w:rPr>
          <w:t>42</w:t>
        </w:r>
      </w:ins>
      <w:ins w:id="236" w:author="р" w:date="2023-05-03T18:10:00Z">
        <w:r>
          <w:rPr>
            <w:rFonts w:ascii="Times New Roman" w:hAnsi="Times New Roman" w:cs="Times New Roman"/>
            <w:sz w:val="24"/>
            <w:szCs w:val="24"/>
          </w:rPr>
          <w:t>, 331-345.</w:t>
        </w:r>
      </w:ins>
    </w:p>
    <w:p>
      <w:pPr>
        <w:spacing w:after="0" w:line="240" w:lineRule="auto"/>
        <w:ind w:firstLine="567"/>
        <w:rPr>
          <w:ins w:id="237" w:author="р" w:date="2023-04-19T12:51:00Z"/>
          <w:rFonts w:ascii="Times New Roman" w:hAnsi="Times New Roman" w:cs="Times New Roman"/>
          <w:sz w:val="24"/>
          <w:szCs w:val="24"/>
        </w:rPr>
      </w:pPr>
      <w:ins w:id="238" w:author="р" w:date="2023-05-05T13:10:00Z">
        <w:r>
          <w:rPr>
            <w:rFonts w:ascii="Times New Roman" w:hAnsi="Times New Roman" w:cs="Times New Roman"/>
            <w:sz w:val="24"/>
            <w:szCs w:val="24"/>
          </w:rPr>
          <w:t>DeHart, H. M., Blanco-Bercial, L., Passacantando, M., Questel, J. M., &amp; Bucklin, A. (2020). Pathways of pelagic connectivity</w:t>
        </w:r>
      </w:ins>
      <w:ins w:id="239" w:author="р" w:date="2023-05-05T13:10:00Z">
        <w:r>
          <w:rPr>
            <w:rFonts w:ascii="Times New Roman" w:hAnsi="Times New Roman" w:cs="Times New Roman"/>
            <w:i/>
            <w:sz w:val="24"/>
            <w:szCs w:val="24"/>
            <w:rPrChange w:id="240" w:author="р" w:date="2023-05-05T13:10:00Z">
              <w:rPr>
                <w:rFonts w:ascii="Times New Roman" w:hAnsi="Times New Roman" w:cs="Times New Roman"/>
                <w:sz w:val="24"/>
                <w:szCs w:val="24"/>
              </w:rPr>
            </w:rPrChange>
          </w:rPr>
          <w:t>: Eukrohnia hamata</w:t>
        </w:r>
      </w:ins>
      <w:ins w:id="241" w:author="р" w:date="2023-05-05T13:10:00Z">
        <w:r>
          <w:rPr>
            <w:rFonts w:ascii="Times New Roman" w:hAnsi="Times New Roman" w:cs="Times New Roman"/>
            <w:sz w:val="24"/>
            <w:szCs w:val="24"/>
          </w:rPr>
          <w:t xml:space="preserve"> (Chaetognatha) in the Arctic Ocean. </w:t>
        </w:r>
      </w:ins>
      <w:ins w:id="242" w:author="р" w:date="2023-05-05T13:10:00Z">
        <w:r>
          <w:rPr>
            <w:rFonts w:ascii="Times New Roman" w:hAnsi="Times New Roman" w:cs="Times New Roman"/>
            <w:i/>
            <w:iCs/>
            <w:sz w:val="24"/>
            <w:szCs w:val="24"/>
          </w:rPr>
          <w:t>Frontiers in Marine Science</w:t>
        </w:r>
      </w:ins>
      <w:ins w:id="243" w:author="р" w:date="2023-05-05T13:10:00Z">
        <w:r>
          <w:rPr>
            <w:rFonts w:ascii="Times New Roman" w:hAnsi="Times New Roman" w:cs="Times New Roman"/>
            <w:sz w:val="24"/>
            <w:szCs w:val="24"/>
          </w:rPr>
          <w:t>, </w:t>
        </w:r>
      </w:ins>
      <w:ins w:id="244" w:author="р" w:date="2023-05-05T13:10:00Z">
        <w:r>
          <w:rPr>
            <w:rFonts w:ascii="Times New Roman" w:hAnsi="Times New Roman" w:cs="Times New Roman"/>
            <w:i/>
            <w:iCs/>
            <w:sz w:val="24"/>
            <w:szCs w:val="24"/>
          </w:rPr>
          <w:t>7</w:t>
        </w:r>
      </w:ins>
      <w:ins w:id="245" w:author="р" w:date="2023-05-05T13:10:00Z">
        <w:r>
          <w:rPr>
            <w:rFonts w:ascii="Times New Roman" w:hAnsi="Times New Roman" w:cs="Times New Roman"/>
            <w:sz w:val="24"/>
            <w:szCs w:val="24"/>
          </w:rPr>
          <w:t>, 396.</w:t>
        </w:r>
      </w:ins>
    </w:p>
    <w:p>
      <w:p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References</w:t>
      </w:r>
    </w:p>
    <w:p>
      <w:pPr>
        <w:spacing w:after="0" w:line="240" w:lineRule="auto"/>
        <w:rPr>
          <w:rFonts w:ascii="Times New Roman" w:hAnsi="Times New Roman" w:cs="Times New Roman"/>
          <w:color w:val="222222"/>
          <w:sz w:val="24"/>
          <w:szCs w:val="24"/>
          <w:shd w:val="clear" w:color="auto" w:fill="FFFFFF"/>
          <w:lang w:eastAsia="en-US"/>
        </w:rPr>
      </w:pPr>
      <w:r>
        <w:rPr>
          <w:rFonts w:ascii="Times New Roman" w:hAnsi="Times New Roman" w:cs="Times New Roman"/>
          <w:color w:val="222222"/>
          <w:sz w:val="24"/>
          <w:szCs w:val="24"/>
          <w:shd w:val="clear" w:color="auto" w:fill="FFFFFF"/>
          <w:lang w:eastAsia="en-US"/>
        </w:rPr>
        <w:t>Palumbi, S. R. (1994). Genetic divergence, reproductive isolation, and marine speciation. </w:t>
      </w:r>
      <w:r>
        <w:rPr>
          <w:rFonts w:ascii="Times New Roman" w:hAnsi="Times New Roman" w:cs="Times New Roman"/>
          <w:i/>
          <w:iCs/>
          <w:color w:val="222222"/>
          <w:sz w:val="24"/>
          <w:szCs w:val="24"/>
          <w:shd w:val="clear" w:color="auto" w:fill="FFFFFF"/>
          <w:lang w:eastAsia="en-US"/>
        </w:rPr>
        <w:t>Annual review of ecology and systematics</w:t>
      </w:r>
      <w:r>
        <w:rPr>
          <w:rFonts w:ascii="Times New Roman" w:hAnsi="Times New Roman" w:cs="Times New Roman"/>
          <w:color w:val="222222"/>
          <w:sz w:val="24"/>
          <w:szCs w:val="24"/>
          <w:shd w:val="clear" w:color="auto" w:fill="FFFFFF"/>
          <w:lang w:eastAsia="en-US"/>
        </w:rPr>
        <w:t>, </w:t>
      </w:r>
      <w:r>
        <w:rPr>
          <w:rFonts w:ascii="Times New Roman" w:hAnsi="Times New Roman" w:cs="Times New Roman"/>
          <w:i/>
          <w:iCs/>
          <w:color w:val="222222"/>
          <w:sz w:val="24"/>
          <w:szCs w:val="24"/>
          <w:shd w:val="clear" w:color="auto" w:fill="FFFFFF"/>
          <w:lang w:eastAsia="en-US"/>
        </w:rPr>
        <w:t>25</w:t>
      </w:r>
      <w:r>
        <w:rPr>
          <w:rFonts w:ascii="Times New Roman" w:hAnsi="Times New Roman" w:cs="Times New Roman"/>
          <w:color w:val="222222"/>
          <w:sz w:val="24"/>
          <w:szCs w:val="24"/>
          <w:shd w:val="clear" w:color="auto" w:fill="FFFFFF"/>
          <w:lang w:eastAsia="en-US"/>
        </w:rPr>
        <w:t>(1), 547-572.</w:t>
      </w:r>
    </w:p>
    <w:p>
      <w:p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Goetze, E., Hüdepohl, P. T., Chang, C., Van Woudenberg, L., Iacchei, M., &amp; Peijnenburg, K. T. C. A. (2017). Ecological dispersal barrier across the equatorial Atlantic in a migratory planktonic copepod. Progress in Oceanography, 158, 203–212. </w:t>
      </w:r>
      <w:r>
        <w:rPr>
          <w:rFonts w:ascii="Times New Roman" w:hAnsi="Times New Roman" w:cs="Times New Roman"/>
          <w:sz w:val="24"/>
          <w:szCs w:val="24"/>
          <w:lang w:val="ru-RU" w:eastAsia="en-US"/>
        </w:rPr>
        <w:fldChar w:fldCharType="begin"/>
      </w:r>
      <w:r>
        <w:rPr>
          <w:rFonts w:ascii="Times New Roman" w:hAnsi="Times New Roman" w:cs="Times New Roman"/>
          <w:sz w:val="24"/>
          <w:szCs w:val="24"/>
          <w:lang w:eastAsia="en-US"/>
          <w:rPrChange w:id="246" w:author="asus" w:date="2023-04-13T21:17:00Z">
            <w:rPr/>
          </w:rPrChange>
        </w:rPr>
        <w:instrText xml:space="preserve"> HYPERLINK "https://doi.org/10.1016/j.pocean.2016.07.001" </w:instrText>
      </w:r>
      <w:r>
        <w:rPr>
          <w:rFonts w:ascii="Times New Roman" w:hAnsi="Times New Roman" w:cs="Times New Roman"/>
          <w:sz w:val="24"/>
          <w:szCs w:val="24"/>
          <w:lang w:val="ru-RU" w:eastAsia="en-US"/>
        </w:rPr>
        <w:fldChar w:fldCharType="separate"/>
      </w:r>
      <w:r>
        <w:rPr>
          <w:rFonts w:ascii="Times New Roman" w:hAnsi="Times New Roman" w:cs="Times New Roman"/>
          <w:color w:val="0000FF"/>
          <w:sz w:val="24"/>
          <w:szCs w:val="24"/>
          <w:u w:val="single"/>
          <w:lang w:eastAsia="en-US"/>
        </w:rPr>
        <w:t>https://doi.org/10.1016/j.pocean.2016.07.001</w:t>
      </w:r>
      <w:r>
        <w:rPr>
          <w:rFonts w:ascii="Times New Roman" w:hAnsi="Times New Roman" w:cs="Times New Roman"/>
          <w:color w:val="0000FF"/>
          <w:sz w:val="24"/>
          <w:szCs w:val="24"/>
          <w:u w:val="single"/>
          <w:lang w:eastAsia="en-US"/>
        </w:rPr>
        <w:fldChar w:fldCharType="end"/>
      </w:r>
    </w:p>
    <w:p>
      <w:p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Peijnenburg, K. T. C. A., Breeuwer, J. A. J., Pierrot-Bults, A. C., &amp; Menken, S. B. J. (2004). Phylogeography of the planktonic chaetognath Sagitta setosa reveals isolation in European seas. Evolution, 58(7), 1472–1487. https://doi.org/10.1111/j.0014-3820.2004.tb017 28.x</w:t>
      </w:r>
    </w:p>
    <w:p>
      <w:p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Churchill, C. K. C., Valdés, Á., and Ó Foighil, D. 2014. Afro-Eurasia and the Americas present barriers to gene flow for the cosmopolitan neustonic nudibranch Glaucus atlanticus. Marine Biology, 161: 899–910. </w:t>
      </w:r>
      <w:r>
        <w:fldChar w:fldCharType="begin"/>
      </w:r>
      <w:r>
        <w:instrText xml:space="preserve"> HYPERLINK "http://dx.doi.org/10.1007/s00227-014-2389-7" </w:instrText>
      </w:r>
      <w:r>
        <w:fldChar w:fldCharType="separate"/>
      </w:r>
      <w:r>
        <w:rPr>
          <w:rFonts w:ascii="Times New Roman" w:hAnsi="Times New Roman" w:cs="Times New Roman"/>
          <w:color w:val="0000FF"/>
          <w:sz w:val="24"/>
          <w:szCs w:val="24"/>
          <w:u w:val="single"/>
          <w:lang w:eastAsia="en-US"/>
        </w:rPr>
        <w:t>http://dx.doi.org/10.1007/s00227-014-2389-7</w:t>
      </w:r>
      <w:r>
        <w:rPr>
          <w:rFonts w:ascii="Times New Roman" w:hAnsi="Times New Roman" w:cs="Times New Roman"/>
          <w:color w:val="0000FF"/>
          <w:sz w:val="24"/>
          <w:szCs w:val="24"/>
          <w:u w:val="single"/>
          <w:lang w:eastAsia="en-US"/>
        </w:rPr>
        <w:fldChar w:fldCharType="end"/>
      </w:r>
      <w:r>
        <w:rPr>
          <w:rFonts w:ascii="Times New Roman" w:hAnsi="Times New Roman" w:cs="Times New Roman"/>
          <w:sz w:val="24"/>
          <w:szCs w:val="24"/>
          <w:lang w:eastAsia="en-US"/>
        </w:rPr>
        <w:t>.</w:t>
      </w:r>
    </w:p>
    <w:p>
      <w:p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Blanco-Bercial, L., Álvarez-Marqués, F., and Bucklin, A. 2011. Comparative phylogeography and connectivity of sibling species of the marine copepod Clausocalanus (Calanoida). Journal of Experimental Marine Biology and Ecology, 404: 108–115. </w:t>
      </w:r>
      <w:r>
        <w:rPr>
          <w:rFonts w:ascii="Times New Roman" w:hAnsi="Times New Roman" w:cs="Times New Roman"/>
          <w:sz w:val="24"/>
          <w:szCs w:val="24"/>
          <w:lang w:val="ru-RU" w:eastAsia="en-US"/>
        </w:rPr>
        <w:fldChar w:fldCharType="begin"/>
      </w:r>
      <w:r>
        <w:rPr>
          <w:rFonts w:ascii="Times New Roman" w:hAnsi="Times New Roman" w:cs="Times New Roman"/>
          <w:sz w:val="24"/>
          <w:szCs w:val="24"/>
          <w:lang w:eastAsia="en-US"/>
          <w:rPrChange w:id="247" w:author="asus" w:date="2023-04-13T21:17:00Z">
            <w:rPr/>
          </w:rPrChange>
        </w:rPr>
        <w:instrText xml:space="preserve"> HYPERLINK "http://dx.doi.org/10.1016/j.jembe.2011.05.011" </w:instrText>
      </w:r>
      <w:r>
        <w:rPr>
          <w:rFonts w:ascii="Times New Roman" w:hAnsi="Times New Roman" w:cs="Times New Roman"/>
          <w:sz w:val="24"/>
          <w:szCs w:val="24"/>
          <w:lang w:val="ru-RU" w:eastAsia="en-US"/>
        </w:rPr>
        <w:fldChar w:fldCharType="separate"/>
      </w:r>
      <w:r>
        <w:rPr>
          <w:rFonts w:ascii="Times New Roman" w:hAnsi="Times New Roman" w:cs="Times New Roman"/>
          <w:color w:val="0000FF"/>
          <w:sz w:val="24"/>
          <w:szCs w:val="24"/>
          <w:u w:val="single"/>
          <w:lang w:eastAsia="en-US"/>
        </w:rPr>
        <w:t>http://dx.doi.org/10.1016/j.jembe.2011.05.011</w:t>
      </w:r>
      <w:r>
        <w:rPr>
          <w:rFonts w:ascii="Times New Roman" w:hAnsi="Times New Roman" w:cs="Times New Roman"/>
          <w:color w:val="0000FF"/>
          <w:sz w:val="24"/>
          <w:szCs w:val="24"/>
          <w:u w:val="single"/>
          <w:lang w:eastAsia="en-US"/>
        </w:rPr>
        <w:fldChar w:fldCharType="end"/>
      </w:r>
      <w:r>
        <w:rPr>
          <w:rFonts w:ascii="Times New Roman" w:hAnsi="Times New Roman" w:cs="Times New Roman"/>
          <w:sz w:val="24"/>
          <w:szCs w:val="24"/>
          <w:lang w:eastAsia="en-US"/>
        </w:rPr>
        <w:t>.</w:t>
      </w:r>
    </w:p>
    <w:p>
      <w:p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Yebra, L., Bonnet, D., Harris, R., Lindeque, P., and Peijnenburg, K. 2011. Barriers in the pelagic: population structuring of Calanus helgolandicus and C. euxinus in European waters. Marine Ecology Progress Series, 428: 135–149. </w:t>
      </w:r>
      <w:r>
        <w:fldChar w:fldCharType="begin"/>
      </w:r>
      <w:r>
        <w:instrText xml:space="preserve"> HYPERLINK "http://dx.doi.org/10.3354/meps09056" </w:instrText>
      </w:r>
      <w:r>
        <w:fldChar w:fldCharType="separate"/>
      </w:r>
      <w:r>
        <w:rPr>
          <w:rFonts w:ascii="Times New Roman" w:hAnsi="Times New Roman" w:cs="Times New Roman"/>
          <w:color w:val="0000FF"/>
          <w:sz w:val="24"/>
          <w:szCs w:val="24"/>
          <w:u w:val="single"/>
          <w:lang w:eastAsia="en-US"/>
        </w:rPr>
        <w:t>http://dx.doi.org/10.3354/meps09056</w:t>
      </w:r>
      <w:r>
        <w:rPr>
          <w:rFonts w:ascii="Times New Roman" w:hAnsi="Times New Roman" w:cs="Times New Roman"/>
          <w:color w:val="0000FF"/>
          <w:sz w:val="24"/>
          <w:szCs w:val="24"/>
          <w:u w:val="single"/>
          <w:lang w:eastAsia="en-US"/>
        </w:rPr>
        <w:fldChar w:fldCharType="end"/>
      </w:r>
      <w:r>
        <w:rPr>
          <w:rFonts w:ascii="Times New Roman" w:hAnsi="Times New Roman" w:cs="Times New Roman"/>
          <w:sz w:val="24"/>
          <w:szCs w:val="24"/>
          <w:lang w:eastAsia="en-US"/>
        </w:rPr>
        <w:t>.</w:t>
      </w:r>
    </w:p>
    <w:p>
      <w:p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Miyamoto, H., Machida, R. J., and Nishida, S. 2010. Genetic diversity and cryptic speciation of the deep sea chaetognath Caecosagitta macrocephala (Fowler, 1904). Deep Sea Research Part II: Topical Studies in Oceanography, 57: 2211–2219. </w:t>
      </w:r>
      <w:r>
        <w:rPr>
          <w:rFonts w:ascii="Times New Roman" w:hAnsi="Times New Roman" w:cs="Times New Roman"/>
          <w:sz w:val="24"/>
          <w:szCs w:val="24"/>
          <w:lang w:val="ru-RU" w:eastAsia="en-US"/>
        </w:rPr>
        <w:fldChar w:fldCharType="begin"/>
      </w:r>
      <w:r>
        <w:rPr>
          <w:rFonts w:ascii="Times New Roman" w:hAnsi="Times New Roman" w:cs="Times New Roman"/>
          <w:sz w:val="24"/>
          <w:szCs w:val="24"/>
          <w:lang w:eastAsia="en-US"/>
          <w:rPrChange w:id="248" w:author="asus" w:date="2023-04-13T21:17:00Z">
            <w:rPr/>
          </w:rPrChange>
        </w:rPr>
        <w:instrText xml:space="preserve"> HYPERLINK "http://dx.doi.org/10.1016/j.dsr2.2010.09.023" </w:instrText>
      </w:r>
      <w:r>
        <w:rPr>
          <w:rFonts w:ascii="Times New Roman" w:hAnsi="Times New Roman" w:cs="Times New Roman"/>
          <w:sz w:val="24"/>
          <w:szCs w:val="24"/>
          <w:lang w:val="ru-RU" w:eastAsia="en-US"/>
        </w:rPr>
        <w:fldChar w:fldCharType="separate"/>
      </w:r>
      <w:r>
        <w:rPr>
          <w:rFonts w:ascii="Times New Roman" w:hAnsi="Times New Roman" w:cs="Times New Roman"/>
          <w:color w:val="0000FF"/>
          <w:sz w:val="24"/>
          <w:szCs w:val="24"/>
          <w:u w:val="single"/>
          <w:lang w:eastAsia="en-US"/>
        </w:rPr>
        <w:t>http://dx.doi.org/10.1016/j.dsr2.2010.09.023</w:t>
      </w:r>
      <w:r>
        <w:rPr>
          <w:rFonts w:ascii="Times New Roman" w:hAnsi="Times New Roman" w:cs="Times New Roman"/>
          <w:color w:val="0000FF"/>
          <w:sz w:val="24"/>
          <w:szCs w:val="24"/>
          <w:u w:val="single"/>
          <w:lang w:eastAsia="en-US"/>
        </w:rPr>
        <w:fldChar w:fldCharType="end"/>
      </w:r>
      <w:r>
        <w:rPr>
          <w:rFonts w:ascii="Times New Roman" w:hAnsi="Times New Roman" w:cs="Times New Roman"/>
          <w:sz w:val="24"/>
          <w:szCs w:val="24"/>
          <w:lang w:eastAsia="en-US"/>
        </w:rPr>
        <w:t>.</w:t>
      </w:r>
    </w:p>
    <w:p>
      <w:p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Kulagin, D. N., Lunina, A. A., Simakova, U. V., &amp; Vereshchaka, A. L. (2021). Progressing diversification and biogeography of the mesopelagic Nematoscelis (Crustacea: euphausiacea) in the Atlantic. ICES Journal of Marine Science, 78(9), 3457-3463.</w:t>
      </w:r>
    </w:p>
    <w:p>
      <w:p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Timm, L. E., Isma, L. M., Johnston, M. W., &amp; Bracken-Grissom, H. D. (2020). Comparative population genomics and biophysical modeling of shrimp migration in the Gulf of Mexico reveals current-mediated connectivity. Frontiers in Marine Science, 7, 19.</w:t>
      </w:r>
    </w:p>
    <w:p>
      <w:p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Burridge, A. K., Goetze, E., Raes, N., Huisman, J., &amp; Peijnenburg, K. T. (2015). Global biogeography and evolution of Cuvierina pteropods. BMC Evolutionary Biology, 15(1), 1-16.</w:t>
      </w:r>
    </w:p>
    <w:p>
      <w:pPr>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Benson, D.A, Karsch-Mizrachi, I., Clark, K., Lipman, D.J., Ostell, J., &amp;, Sayers, E.W. (2011). GenBank. Nucleic Acids Research, 40, D48–D53. https://doi.org/10.1093/nar/gks1195</w:t>
      </w:r>
    </w:p>
    <w:p>
      <w:pPr>
        <w:spacing w:after="0" w:line="240" w:lineRule="auto"/>
        <w:rPr>
          <w:rFonts w:ascii="Times New Roman" w:hAnsi="Times New Roman" w:cs="Times New Roman"/>
          <w:sz w:val="24"/>
          <w:szCs w:val="24"/>
        </w:rPr>
      </w:pPr>
    </w:p>
    <w:p>
      <w:pPr>
        <w:spacing w:after="0" w:line="240" w:lineRule="auto"/>
        <w:ind w:firstLine="567"/>
        <w:rPr>
          <w:rFonts w:ascii="Times New Roman" w:hAnsi="Times New Roman" w:cs="Times New Roman"/>
          <w:sz w:val="24"/>
          <w:szCs w:val="24"/>
        </w:rPr>
      </w:pPr>
    </w:p>
    <w:sectPr>
      <w:pgSz w:w="11906" w:h="16838"/>
      <w:pgMar w:top="1134" w:right="850" w:bottom="1134" w:left="1701" w:header="708" w:footer="708"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user" w:date="2023-06-29T13:29:00Z" w:initials="u">
    <w:p w14:paraId="527B629E">
      <w:pPr>
        <w:pStyle w:val="11"/>
        <w:rPr>
          <w:lang w:val="ru-RU"/>
        </w:rPr>
      </w:pPr>
      <w:r>
        <w:rPr>
          <w:lang w:val="ru-RU"/>
        </w:rPr>
        <w:t>Точно? Меряют до дозального конца карапакса</w:t>
      </w:r>
    </w:p>
  </w:comment>
  <w:comment w:id="1" w:author="user" w:date="2023-06-29T13:38:00Z" w:initials="u">
    <w:p w14:paraId="365A4996">
      <w:pPr>
        <w:pStyle w:val="11"/>
        <w:rPr>
          <w:lang w:val="ru-RU"/>
        </w:rPr>
      </w:pPr>
      <w:r>
        <w:rPr>
          <w:lang w:val="ru-RU"/>
        </w:rPr>
        <w:t>Так?</w:t>
      </w:r>
    </w:p>
  </w:comment>
  <w:comment w:id="2" w:author="user" w:date="2023-06-29T14:23:00Z" w:initials="u">
    <w:p w14:paraId="66A74741">
      <w:pPr>
        <w:pStyle w:val="11"/>
        <w:rPr>
          <w:lang w:val="ru-RU"/>
        </w:rPr>
      </w:pPr>
      <w:r>
        <w:rPr>
          <w:lang w:val="ru-RU"/>
        </w:rPr>
        <w:t>Так?</w:t>
      </w:r>
    </w:p>
  </w:comment>
  <w:comment w:id="3" w:author="user" w:date="2023-06-29T15:24:00Z" w:initials="u">
    <w:p w14:paraId="6B0B4B17">
      <w:pPr>
        <w:pStyle w:val="11"/>
        <w:rPr>
          <w:lang w:val="ru-RU"/>
        </w:rPr>
      </w:pPr>
      <w:r>
        <w:rPr>
          <w:lang w:val="ru-RU"/>
        </w:rPr>
        <w:t xml:space="preserve">Тут надо чётко написать что ты отбрасывала вариативность по двум главным осям (размеры) и снова делала </w:t>
      </w:r>
      <w:r>
        <w:t>PCA</w:t>
      </w:r>
      <w:r>
        <w:rPr>
          <w:lang w:val="ru-RU"/>
        </w:rPr>
        <w:t xml:space="preserve"> на оставшейся вариативности. Надеюсь так и было, инаге неправильно.</w:t>
      </w:r>
    </w:p>
  </w:comment>
  <w:comment w:id="4" w:author="user" w:date="2023-06-29T14:26:00Z" w:initials="u">
    <w:p w14:paraId="6E5323D0">
      <w:pPr>
        <w:pStyle w:val="11"/>
        <w:rPr>
          <w:lang w:val="ru-RU"/>
        </w:rPr>
      </w:pPr>
      <w:r>
        <w:rPr>
          <w:lang w:val="ru-RU"/>
        </w:rPr>
        <w:t>Так?</w:t>
      </w:r>
    </w:p>
  </w:comment>
  <w:comment w:id="5" w:author="user" w:date="2023-06-29T14:26:00Z" w:initials="u">
    <w:p w14:paraId="261E3447">
      <w:pPr>
        <w:pStyle w:val="11"/>
        <w:rPr>
          <w:lang w:val="ru-RU"/>
        </w:rPr>
      </w:pPr>
      <w:r>
        <w:rPr>
          <w:lang w:val="ru-RU"/>
        </w:rPr>
        <w:t>Второй раз странное написание</w:t>
      </w:r>
    </w:p>
  </w:comment>
  <w:comment w:id="6" w:author="user" w:date="2023-06-29T14:29:00Z" w:initials="u">
    <w:p w14:paraId="6D1828F3">
      <w:pPr>
        <w:pStyle w:val="11"/>
        <w:rPr>
          <w:lang w:val="ru-RU"/>
        </w:rPr>
      </w:pPr>
      <w:r>
        <w:rPr>
          <w:lang w:val="ru-RU"/>
        </w:rPr>
        <w:t>Заменить на + и -.</w:t>
      </w:r>
    </w:p>
  </w:comment>
  <w:comment w:id="7" w:author="user" w:date="2023-05-15T10:20:00Z" w:initials="u">
    <w:p w14:paraId="4C0779AE">
      <w:pPr>
        <w:pStyle w:val="11"/>
        <w:rPr>
          <w:lang w:val="ru-RU"/>
        </w:rPr>
      </w:pPr>
      <w:r>
        <w:rPr>
          <w:lang w:val="ru-RU"/>
        </w:rPr>
        <w:t>Вставь притерии поддержки если я пропустил</w:t>
      </w:r>
    </w:p>
    <w:p w14:paraId="502B231D">
      <w:pPr>
        <w:pStyle w:val="11"/>
        <w:rPr>
          <w:lang w:val="ru-RU"/>
        </w:rPr>
      </w:pPr>
    </w:p>
    <w:p w14:paraId="41CA1BFC">
      <w:pPr>
        <w:pStyle w:val="11"/>
        <w:rPr>
          <w:lang w:val="ru-RU"/>
        </w:rPr>
      </w:pPr>
      <w:r>
        <w:rPr>
          <w:lang w:val="ru-RU"/>
        </w:rPr>
        <w:t xml:space="preserve">Нужно </w:t>
      </w:r>
    </w:p>
  </w:comment>
  <w:comment w:id="8" w:author="user" w:date="2023-05-05T15:00:00Z" w:initials="u">
    <w:p w14:paraId="23D56E12">
      <w:pPr>
        <w:pStyle w:val="11"/>
        <w:rPr>
          <w:lang w:val="ru-RU"/>
        </w:rPr>
      </w:pPr>
      <w:r>
        <w:t>Hereafter</w:t>
      </w:r>
      <w:r>
        <w:rPr>
          <w:lang w:val="ru-RU"/>
        </w:rPr>
        <w:t xml:space="preserve"> </w:t>
      </w:r>
      <w:r>
        <w:t>mean</w:t>
      </w:r>
      <w:r>
        <w:rPr>
          <w:lang w:val="ru-RU"/>
        </w:rPr>
        <w:t xml:space="preserve"> +- </w:t>
      </w:r>
      <w:r>
        <w:t>STD</w:t>
      </w:r>
    </w:p>
  </w:comment>
  <w:comment w:id="9" w:author="user" w:date="2023-05-15T10:31:00Z" w:initials="u">
    <w:p w14:paraId="6E0F57A8">
      <w:pPr>
        <w:pStyle w:val="11"/>
        <w:rPr>
          <w:lang w:val="ru-RU"/>
        </w:rPr>
      </w:pPr>
      <w:r>
        <w:rPr>
          <w:lang w:val="ru-RU"/>
        </w:rPr>
        <w:t>Пояснить что это значит</w:t>
      </w:r>
    </w:p>
    <w:p w14:paraId="3D2341A7">
      <w:pPr>
        <w:pStyle w:val="11"/>
        <w:rPr>
          <w:lang w:val="ru-RU"/>
        </w:rPr>
      </w:pPr>
      <w:r>
        <w:rPr>
          <w:lang w:val="ru-RU"/>
        </w:rPr>
        <w:t xml:space="preserve">Я не встречал в статьях, чтобы это как-то специально поясняли. В дискусси этот результат более подробно интерпретируется. </w:t>
      </w:r>
      <w:r>
        <w:rPr>
          <w:lang w:val="ru-RU"/>
        </w:rPr>
        <w:br w:type="textWrapping"/>
      </w:r>
      <w:r>
        <w:rPr>
          <w:lang w:val="ru-RU"/>
        </w:rPr>
        <w:t xml:space="preserve">Мне кажется, это как пояснять, что такое бутстреп или бремер – в мануале к тесту это расписано – коротко мне сложно внятно описать, а ссылка на авторов есть в методах. По сути – это тест на то, находится ли данный ген под действием отбора или мутации случайны (нейтральны).  </w:t>
      </w:r>
    </w:p>
  </w:comment>
  <w:comment w:id="10" w:author="user" w:date="2023-06-29T14:35:00Z" w:initials="u">
    <w:p w14:paraId="507977D6">
      <w:pPr>
        <w:pStyle w:val="11"/>
        <w:rPr>
          <w:lang w:val="ru-RU"/>
        </w:rPr>
      </w:pPr>
      <w:r>
        <w:rPr>
          <w:lang w:val="ru-RU"/>
        </w:rPr>
        <w:t>И где он во второй кладе?</w:t>
      </w:r>
    </w:p>
  </w:comment>
  <w:comment w:id="11" w:author="user" w:date="2023-06-29T14:24:00Z" w:initials="u">
    <w:p w14:paraId="2BDE3BC9">
      <w:pPr>
        <w:pStyle w:val="11"/>
        <w:rPr>
          <w:lang w:val="ru-RU"/>
        </w:rPr>
      </w:pPr>
      <w:r>
        <w:rPr>
          <w:lang w:val="ru-RU"/>
        </w:rPr>
        <w:t xml:space="preserve">В </w:t>
      </w:r>
      <w:r>
        <w:t>Results</w:t>
      </w:r>
    </w:p>
  </w:comment>
  <w:comment w:id="12" w:author="user" w:date="2023-06-29T14:44:00Z" w:initials="u">
    <w:p w14:paraId="2334507E">
      <w:pPr>
        <w:pStyle w:val="11"/>
        <w:rPr>
          <w:lang w:val="ru-RU"/>
        </w:rPr>
      </w:pPr>
      <w:r>
        <w:rPr>
          <w:lang w:val="ru-RU"/>
        </w:rPr>
        <w:t xml:space="preserve">Это параметрический тест. При такой выборке даже при тесте на нормальность нельзя использовать. </w:t>
      </w:r>
      <w:r>
        <w:t>PERMANOVA</w:t>
      </w:r>
      <w:r>
        <w:rPr>
          <w:lang w:val="ru-RU"/>
        </w:rPr>
        <w:t xml:space="preserve"> для таких целей есть.</w:t>
      </w:r>
    </w:p>
  </w:comment>
  <w:comment w:id="13" w:author="google1599737165" w:date="2023-07-20T23:27:21Z" w:initials="">
    <w:p w14:paraId="08BD4BC1">
      <w:pPr>
        <w:pStyle w:val="11"/>
        <w:rPr>
          <w:rFonts w:hint="default"/>
          <w:lang w:val="ru-RU"/>
        </w:rPr>
      </w:pPr>
      <w:r>
        <w:rPr>
          <w:lang w:val="ru-RU"/>
        </w:rPr>
        <w:t>Тут</w:t>
      </w:r>
      <w:r>
        <w:rPr>
          <w:rFonts w:hint="default"/>
          <w:lang w:val="ru-RU"/>
        </w:rPr>
        <w:t xml:space="preserve"> нет </w:t>
      </w:r>
      <w:r>
        <w:rPr>
          <w:rFonts w:hint="default"/>
          <w:lang w:val="en-US"/>
        </w:rPr>
        <w:t xml:space="preserve">ANOVA!!! </w:t>
      </w:r>
      <w:r>
        <w:rPr>
          <w:rFonts w:hint="default"/>
          <w:lang w:val="ru-RU"/>
        </w:rPr>
        <w:t xml:space="preserve">Это непараметрический пермутационный тест. Путаница происходит от того, что этот анализ проводится с помощью </w:t>
      </w:r>
      <w:r>
        <w:rPr>
          <w:rFonts w:hint="default"/>
          <w:lang w:val="en-US"/>
        </w:rPr>
        <w:t>generic function (</w:t>
      </w:r>
      <w:r>
        <w:rPr>
          <w:rFonts w:hint="default"/>
          <w:lang w:val="ru-RU"/>
        </w:rPr>
        <w:t xml:space="preserve">нет адекватного русского перевода), которая называется </w:t>
      </w:r>
      <w:r>
        <w:rPr>
          <w:rFonts w:hint="default"/>
          <w:lang w:val="en-US"/>
        </w:rPr>
        <w:t xml:space="preserve">anova(). </w:t>
      </w:r>
      <w:r>
        <w:rPr>
          <w:rFonts w:hint="default"/>
          <w:lang w:val="ru-RU"/>
        </w:rPr>
        <w:t xml:space="preserve">В случае с </w:t>
      </w:r>
      <w:r>
        <w:rPr>
          <w:rFonts w:hint="default"/>
          <w:lang w:val="en-US"/>
        </w:rPr>
        <w:t xml:space="preserve">RDA </w:t>
      </w:r>
      <w:r>
        <w:rPr>
          <w:rFonts w:hint="default"/>
          <w:lang w:val="ru-RU"/>
        </w:rPr>
        <w:t xml:space="preserve">это не дисперсионный анализ вообще. Этот тест служит для оценки статистической значимости самой модели, то есть статистической значимости значений морфологическх признаков с размером. Понятно, что он значим! Лучше результаты оформить вот так </w:t>
      </w:r>
    </w:p>
    <w:p w14:paraId="3ACD23CB">
      <w:pPr>
        <w:pStyle w:val="11"/>
        <w:rPr>
          <w:rFonts w:hint="default"/>
          <w:lang w:val="ru-RU"/>
        </w:rPr>
      </w:pPr>
    </w:p>
    <w:p w14:paraId="73DA62B6">
      <w:pPr>
        <w:pStyle w:val="11"/>
        <w:rPr>
          <w:rFonts w:hint="default"/>
          <w:lang w:val="en-US"/>
        </w:rPr>
      </w:pPr>
      <w:r>
        <w:rPr>
          <w:rFonts w:hint="default"/>
          <w:lang w:val="ru-RU"/>
        </w:rPr>
        <w:t>(</w:t>
      </w:r>
      <w:r>
        <w:rPr>
          <w:rFonts w:hint="default"/>
          <w:lang w:val="en-US"/>
        </w:rPr>
        <w:t xml:space="preserve">F = </w:t>
      </w:r>
      <w:r>
        <w:rPr>
          <w:rFonts w:ascii="Times New Roman" w:hAnsi="Times New Roman" w:cs="Times New Roman"/>
          <w:b/>
          <w:bCs/>
          <w:sz w:val="24"/>
          <w:szCs w:val="24"/>
          <w:lang w:eastAsia="en-US"/>
        </w:rPr>
        <w:t>7.3655, p</w:t>
      </w:r>
      <w:r>
        <w:rPr>
          <w:rFonts w:hint="default" w:ascii="Times New Roman" w:hAnsi="Times New Roman" w:cs="Times New Roman"/>
          <w:b/>
          <w:bCs/>
          <w:sz w:val="24"/>
          <w:szCs w:val="24"/>
          <w:vertAlign w:val="subscript"/>
          <w:lang w:val="en-US" w:eastAsia="en-US"/>
        </w:rPr>
        <w:t>perm</w:t>
      </w:r>
      <w:r>
        <w:rPr>
          <w:rFonts w:ascii="Times New Roman" w:hAnsi="Times New Roman" w:cs="Times New Roman"/>
          <w:b/>
          <w:bCs/>
          <w:sz w:val="24"/>
          <w:szCs w:val="24"/>
          <w:lang w:eastAsia="en-US"/>
        </w:rPr>
        <w:t xml:space="preserve"> = 0.0001</w:t>
      </w:r>
      <w:r>
        <w:rPr>
          <w:rFonts w:hint="default" w:ascii="Times New Roman" w:hAnsi="Times New Roman" w:cs="Times New Roman"/>
          <w:b/>
          <w:bCs/>
          <w:sz w:val="24"/>
          <w:szCs w:val="24"/>
          <w:lang w:val="en-US" w:eastAsia="en-US"/>
        </w:rPr>
        <w:t>, N</w:t>
      </w:r>
      <w:r>
        <w:rPr>
          <w:rFonts w:hint="default" w:ascii="Times New Roman" w:hAnsi="Times New Roman" w:cs="Times New Roman"/>
          <w:b/>
          <w:bCs/>
          <w:sz w:val="24"/>
          <w:szCs w:val="24"/>
          <w:vertAlign w:val="subscript"/>
          <w:lang w:val="en-US" w:eastAsia="en-US"/>
        </w:rPr>
        <w:t>perm</w:t>
      </w:r>
      <w:r>
        <w:rPr>
          <w:rFonts w:hint="default" w:ascii="Times New Roman" w:hAnsi="Times New Roman" w:cs="Times New Roman"/>
          <w:b/>
          <w:bCs/>
          <w:sz w:val="24"/>
          <w:szCs w:val="24"/>
          <w:lang w:val="en-US" w:eastAsia="en-US"/>
        </w:rPr>
        <w:t xml:space="preserve"> = 9999)</w:t>
      </w:r>
    </w:p>
    <w:p w14:paraId="184776C1">
      <w:pPr>
        <w:pStyle w:val="11"/>
        <w:rPr>
          <w:rFonts w:hint="default"/>
          <w:lang w:val="ru-RU"/>
        </w:rPr>
      </w:pPr>
      <w:r>
        <w:rPr>
          <w:rFonts w:hint="default"/>
          <w:lang w:val="ru-RU"/>
        </w:rPr>
        <w:t xml:space="preserve"> </w:t>
      </w:r>
    </w:p>
  </w:comment>
  <w:comment w:id="14" w:author="user" w:date="2023-06-29T15:57:00Z" w:initials="u">
    <w:p w14:paraId="57630D74">
      <w:pPr>
        <w:pStyle w:val="11"/>
        <w:rPr>
          <w:lang w:val="ru-RU"/>
        </w:rPr>
      </w:pPr>
      <w:r>
        <w:rPr>
          <w:lang w:val="ru-RU"/>
        </w:rPr>
        <w:t>И на рисунке подписать эти НЕСКОЛЬКО признаков</w:t>
      </w:r>
    </w:p>
  </w:comment>
  <w:comment w:id="15" w:author="user" w:date="2023-06-29T15:58:00Z" w:initials="u">
    <w:p w14:paraId="616B1923">
      <w:pPr>
        <w:pStyle w:val="11"/>
        <w:rPr>
          <w:lang w:val="ru-RU"/>
        </w:rPr>
      </w:pPr>
      <w:r>
        <w:rPr>
          <w:lang w:val="ru-RU"/>
        </w:rPr>
        <w:t>Вычесть две главные оси</w:t>
      </w:r>
    </w:p>
    <w:p w14:paraId="42925B6C">
      <w:pPr>
        <w:pStyle w:val="11"/>
        <w:rPr>
          <w:lang w:val="ru-RU"/>
        </w:rPr>
      </w:pPr>
    </w:p>
  </w:comment>
  <w:comment w:id="16" w:author="google1599737165" w:date="2023-07-20T23:34:47Z" w:initials="">
    <w:p w14:paraId="335F6494">
      <w:pPr>
        <w:pStyle w:val="11"/>
        <w:rPr>
          <w:rFonts w:hint="default"/>
          <w:lang w:val="ru-RU"/>
        </w:rPr>
      </w:pPr>
      <w:r>
        <w:rPr>
          <w:rFonts w:hint="default"/>
          <w:lang w:val="ru-RU"/>
        </w:rPr>
        <w:t xml:space="preserve">Ну, это уже повторение. Ты же уже сказала, что рассматриваешь неканонические оси, которые уже лишены связи с размерами. </w:t>
      </w:r>
    </w:p>
  </w:comment>
  <w:comment w:id="17" w:author="google1599737165" w:date="2023-07-20T23:36:18Z" w:initials="">
    <w:p w14:paraId="70DF36FB">
      <w:pPr>
        <w:pStyle w:val="11"/>
        <w:rPr>
          <w:rFonts w:hint="default"/>
          <w:lang w:val="ru-RU"/>
        </w:rPr>
      </w:pPr>
      <w:r>
        <w:rPr>
          <w:rFonts w:hint="default"/>
          <w:lang w:val="ru-RU"/>
        </w:rPr>
        <w:t xml:space="preserve">Здесь нужно доработать рисунок. Да, согласен, что панели А надо подписать те признаки, которые наиболее связаны с размерами (типа, все, что левее -0,25 по </w:t>
      </w:r>
      <w:r>
        <w:rPr>
          <w:rFonts w:hint="default"/>
          <w:lang w:val="en-US"/>
        </w:rPr>
        <w:t>RDA1</w:t>
      </w:r>
      <w:r>
        <w:rPr>
          <w:rFonts w:hint="default"/>
          <w:lang w:val="ru-RU"/>
        </w:rPr>
        <w:t>.</w:t>
      </w:r>
      <w:r>
        <w:rPr>
          <w:rFonts w:hint="default"/>
          <w:lang w:val="en-US"/>
        </w:rPr>
        <w:t xml:space="preserve"> </w:t>
      </w:r>
      <w:r>
        <w:rPr>
          <w:rFonts w:hint="default"/>
          <w:lang w:val="ru-RU"/>
        </w:rPr>
        <w:t xml:space="preserve">На панели В надо дать другое назание для оси ординат. Сейчас создается впечатление, что это </w:t>
      </w:r>
      <w:r>
        <w:rPr>
          <w:rFonts w:hint="default"/>
          <w:lang w:val="en-US"/>
        </w:rPr>
        <w:t>RDA2</w:t>
      </w:r>
      <w:r>
        <w:rPr>
          <w:rFonts w:hint="default"/>
          <w:lang w:val="ru-RU"/>
        </w:rPr>
        <w:t xml:space="preserve">, что не так. Надо подписать, что это </w:t>
      </w:r>
      <w:r>
        <w:rPr>
          <w:rFonts w:hint="default"/>
          <w:lang w:val="en-US"/>
        </w:rPr>
        <w:t>PC1.</w:t>
      </w:r>
      <w:r>
        <w:rPr>
          <w:rFonts w:hint="default"/>
          <w:lang w:val="ru-RU"/>
        </w:rPr>
        <w:t xml:space="preserve">  </w:t>
      </w:r>
    </w:p>
  </w:comment>
  <w:comment w:id="18" w:author="user" w:date="2023-06-29T16:00:00Z" w:initials="u">
    <w:p w14:paraId="037A76FC">
      <w:pPr>
        <w:pStyle w:val="11"/>
        <w:rPr>
          <w:lang w:val="ru-RU"/>
        </w:rPr>
      </w:pPr>
      <w:r>
        <w:rPr>
          <w:lang w:val="ru-RU"/>
        </w:rPr>
        <w:t>Написать как получены правая картинка. Вычетом и т.д. Подробно и аккуратно как и в методах написать</w:t>
      </w:r>
    </w:p>
  </w:comment>
  <w:comment w:id="19" w:author="google1599737165" w:date="2023-07-20T23:41:49Z" w:initials="">
    <w:p w14:paraId="517412EF">
      <w:pPr>
        <w:pStyle w:val="11"/>
        <w:rPr>
          <w:rFonts w:hint="default"/>
          <w:lang w:val="ru-RU"/>
        </w:rPr>
      </w:pPr>
      <w:r>
        <w:rPr>
          <w:rFonts w:hint="default"/>
          <w:lang w:val="ru-RU"/>
        </w:rPr>
        <w:t xml:space="preserve">А вот здесь уже настоящий дисперсионный анализ был. Острой необходимости в применении </w:t>
      </w:r>
      <w:r>
        <w:rPr>
          <w:rFonts w:hint="default"/>
          <w:lang w:val="en-US"/>
        </w:rPr>
        <w:t>PERMANOVA</w:t>
      </w:r>
      <w:r>
        <w:rPr>
          <w:rFonts w:hint="default"/>
          <w:lang w:val="ru-RU"/>
        </w:rPr>
        <w:t xml:space="preserve"> я не вижу</w:t>
      </w:r>
      <w:r>
        <w:rPr>
          <w:rFonts w:hint="default"/>
          <w:lang w:val="en-US"/>
        </w:rPr>
        <w:t xml:space="preserve"> (</w:t>
      </w:r>
      <w:r>
        <w:rPr>
          <w:rFonts w:hint="default"/>
          <w:lang w:val="ru-RU"/>
        </w:rPr>
        <w:t xml:space="preserve">у этого анализа все те же ограничения, что и у парамтерического дисперсионного анализа, а к отклонениям от нормального распределения последний довольно устойчив). Но если хочется, то можно и пермутационную оценку </w:t>
      </w:r>
      <w:r>
        <w:rPr>
          <w:rFonts w:hint="default"/>
          <w:lang w:val="en-US"/>
        </w:rPr>
        <w:t xml:space="preserve">p-value </w:t>
      </w:r>
      <w:r>
        <w:rPr>
          <w:rFonts w:hint="default"/>
          <w:lang w:val="ru-RU"/>
        </w:rPr>
        <w:t xml:space="preserve">сделать. В </w:t>
      </w:r>
      <w:r>
        <w:rPr>
          <w:rFonts w:hint="default"/>
          <w:lang w:val="en-US"/>
        </w:rPr>
        <w:t>R</w:t>
      </w:r>
      <w:r>
        <w:rPr>
          <w:rFonts w:hint="default"/>
          <w:lang w:val="ru-RU"/>
        </w:rPr>
        <w:t xml:space="preserve"> это функция </w:t>
      </w:r>
      <w:r>
        <w:rPr>
          <w:rFonts w:hint="default"/>
          <w:lang w:val="en-US"/>
        </w:rPr>
        <w:t xml:space="preserve">adonis() </w:t>
      </w:r>
      <w:r>
        <w:rPr>
          <w:rFonts w:hint="default"/>
          <w:lang w:val="ru-RU"/>
        </w:rPr>
        <w:t xml:space="preserve">из пакета </w:t>
      </w:r>
      <w:r>
        <w:rPr>
          <w:rFonts w:hint="default"/>
          <w:lang w:val="en-US"/>
        </w:rPr>
        <w:t xml:space="preserve">“vegan”.  </w:t>
      </w:r>
    </w:p>
  </w:comment>
  <w:comment w:id="20" w:author="user" w:date="2023-06-29T15:28:00Z" w:initials="u">
    <w:p w14:paraId="02576C2D">
      <w:pPr>
        <w:pStyle w:val="11"/>
      </w:pPr>
      <w:r>
        <w:t xml:space="preserve">PERMANOVA!!! </w:t>
      </w:r>
      <w:r>
        <w:rPr>
          <w:lang w:val="ru-RU"/>
        </w:rPr>
        <w:t>Передалать</w:t>
      </w:r>
      <w:r>
        <w:t>!</w:t>
      </w:r>
    </w:p>
  </w:comment>
  <w:comment w:id="21" w:author="google1599737165" w:date="2023-07-20T23:55:18Z" w:initials="">
    <w:p w14:paraId="22E11147">
      <w:pPr>
        <w:pStyle w:val="11"/>
        <w:rPr>
          <w:rFonts w:hint="default"/>
          <w:lang w:val="en-US"/>
        </w:rPr>
      </w:pPr>
      <w:r>
        <w:rPr>
          <w:rFonts w:hint="default"/>
          <w:lang w:val="ru-RU"/>
        </w:rPr>
        <w:t xml:space="preserve">Не </w:t>
      </w:r>
      <w:r>
        <w:rPr>
          <w:rFonts w:hint="default"/>
          <w:lang w:val="en-US"/>
        </w:rPr>
        <w:t>varince</w:t>
      </w:r>
      <w:r>
        <w:rPr>
          <w:rFonts w:hint="default"/>
          <w:lang w:val="ru-RU"/>
        </w:rPr>
        <w:t xml:space="preserve">, а </w:t>
      </w:r>
      <w:r>
        <w:rPr>
          <w:rFonts w:hint="default"/>
          <w:lang w:val="en-US"/>
        </w:rPr>
        <w:t xml:space="preserve">variation. </w:t>
      </w:r>
    </w:p>
  </w:comment>
  <w:comment w:id="23" w:author="user" w:date="2023-06-29T17:42:00Z" w:initials="u">
    <w:p w14:paraId="35285AC7">
      <w:pPr>
        <w:pStyle w:val="11"/>
      </w:pPr>
      <w:r>
        <w:t>Spatial distance matrix?</w:t>
      </w:r>
    </w:p>
  </w:comment>
  <w:comment w:id="22" w:author="google1599737165" w:date="2023-07-20T23:50:47Z" w:initials="">
    <w:p w14:paraId="7711073A">
      <w:pPr>
        <w:pStyle w:val="11"/>
        <w:rPr>
          <w:rFonts w:hint="default"/>
          <w:lang w:val="ru-RU"/>
        </w:rPr>
      </w:pPr>
      <w:r>
        <w:rPr>
          <w:rFonts w:hint="default"/>
          <w:lang w:val="ru-RU"/>
        </w:rPr>
        <w:t>Аня, а ты не хочешь с этого начать разговор о морфологических признаках?</w:t>
      </w:r>
    </w:p>
  </w:comment>
  <w:comment w:id="24" w:author="Anna Shapkina" w:date="2023-06-29T17:31:00Z" w:initials="AS">
    <w:p w14:paraId="394D1858">
      <w:pPr>
        <w:pStyle w:val="11"/>
        <w:rPr>
          <w:lang w:val="ru-RU"/>
        </w:rPr>
      </w:pPr>
      <w:r>
        <w:rPr>
          <w:lang w:val="ru-RU"/>
        </w:rPr>
        <w:t>Я не понимаю, что нужно сделать ☹</w:t>
      </w:r>
      <w:r>
        <w:t>️</w:t>
      </w:r>
      <w:r>
        <w:rPr>
          <w:lang w:val="ru-RU"/>
        </w:rPr>
        <w:t xml:space="preserve"> ЕСТЬ ТРИ СТРЕЛКИ ПОПАРНЫХ СРАВНЕНИЙ. ДЛЯ КАЖДОЙ ОЦЕНИТЬ МОРФОЛОГИЧЕСКОЕ РАЗЛИЧИЕ в цифре </w:t>
      </w:r>
      <w:r>
        <w:t>PERMANOV</w:t>
      </w:r>
      <w:r>
        <w:rPr>
          <w:lang w:val="ru-RU"/>
        </w:rPr>
        <w:t xml:space="preserve">ой. Тут жк можно обозначить морфологические отличия (см. мои прим. К 4.2.). </w:t>
      </w:r>
    </w:p>
  </w:comment>
  <w:comment w:id="25" w:author="google1599737165" w:date="2023-07-20T23:57:54Z" w:initials="">
    <w:p w14:paraId="337C027B">
      <w:pPr>
        <w:pStyle w:val="11"/>
        <w:rPr>
          <w:rFonts w:hint="default"/>
          <w:lang w:val="ru-RU"/>
        </w:rPr>
      </w:pPr>
      <w:r>
        <w:rPr>
          <w:rFonts w:hint="default"/>
          <w:lang w:val="ru-RU"/>
        </w:rPr>
        <w:t xml:space="preserve">Не лучшая идея попарно сравнивать разные выбори пермановой. Можно чем-нибудь более классическим, типа Манна-Уитни, но обязательно с поправкой Бонферонни (раличия будут считаться значимыми при </w:t>
      </w:r>
      <w:r>
        <w:rPr>
          <w:rFonts w:hint="default"/>
          <w:lang w:val="en-US"/>
        </w:rPr>
        <w:t>p&lt;(0.05/3)</w:t>
      </w:r>
      <w:r>
        <w:rPr>
          <w:rFonts w:hint="default"/>
          <w:lang w:val="ru-RU"/>
        </w:rPr>
        <w:t>.</w:t>
      </w:r>
    </w:p>
  </w:comment>
  <w:comment w:id="26" w:author="Anna Shapkina" w:date="2023-07-18T13:17:00Z" w:initials="AS">
    <w:p w14:paraId="662608C8">
      <w:pPr>
        <w:pStyle w:val="11"/>
      </w:pPr>
      <w:r>
        <w:t>Может, переформулировать?</w:t>
      </w:r>
    </w:p>
  </w:comment>
  <w:comment w:id="27" w:author="user" w:date="2023-06-29T16:59:00Z" w:initials="u">
    <w:p w14:paraId="619F33BC">
      <w:pPr>
        <w:pStyle w:val="11"/>
        <w:rPr>
          <w:lang w:val="ru-RU"/>
        </w:rPr>
      </w:pPr>
      <w:r>
        <w:rPr>
          <w:lang w:val="ru-RU"/>
        </w:rPr>
        <w:t>Выбросить абзац и таблицу 4. Число видов просто пропорционально площади океанов.</w:t>
      </w:r>
    </w:p>
  </w:comment>
  <w:comment w:id="28" w:author="р" w:date="2023-05-03T11:26:00Z" w:initials="р">
    <w:p w14:paraId="41257CF5">
      <w:pPr>
        <w:pStyle w:val="11"/>
        <w:rPr>
          <w:lang w:val="ru-RU"/>
        </w:rPr>
      </w:pPr>
      <w:r>
        <w:rPr>
          <w:lang w:val="ru-RU"/>
        </w:rPr>
        <w:t>Нужно подумать, насколько нужно в это прошлое залазить, если рассматривать в рамках гипотезы о недавней экспансии или продолжающемся потоке генов, то может ограничиться обсуждением путей через  южную Африку и пролив Дрейка? Если так, то эти абзацы нужно будет переформатировать – поэтому их пока особо не трогал.</w:t>
      </w:r>
    </w:p>
  </w:comment>
  <w:comment w:id="29" w:author="user" w:date="2023-06-29T16:59:00Z" w:initials="u">
    <w:p w14:paraId="63A96271">
      <w:pPr>
        <w:pStyle w:val="11"/>
        <w:rPr>
          <w:lang w:val="ru-RU"/>
        </w:rPr>
      </w:pPr>
      <w:r>
        <w:rPr>
          <w:lang w:val="ru-RU"/>
        </w:rPr>
        <w:t>Выбросить. Много спекуляций.Про прошлое систеллясписа ничего не знаем, а ссылки выглядят просто надёрганными фактами.</w:t>
      </w:r>
    </w:p>
  </w:comment>
  <w:comment w:id="30" w:author="user" w:date="2023-06-29T17:15:00Z" w:initials="u">
    <w:p w14:paraId="7827649A">
      <w:pPr>
        <w:pStyle w:val="11"/>
        <w:rPr>
          <w:rFonts w:ascii="Times New Roman" w:hAnsi="Times New Roman" w:cs="Times New Roman"/>
          <w:sz w:val="24"/>
          <w:szCs w:val="24"/>
          <w:lang w:val="ru-RU"/>
        </w:rPr>
      </w:pPr>
      <w:r>
        <w:rPr>
          <w:lang w:val="ru-RU"/>
        </w:rPr>
        <w:t xml:space="preserve">Чётко написать между </w:t>
      </w:r>
      <w:r>
        <w:rPr>
          <w:rFonts w:ascii="Times New Roman" w:hAnsi="Times New Roman" w:cs="Times New Roman"/>
          <w:sz w:val="24"/>
          <w:szCs w:val="24"/>
          <w:lang w:val="ru-RU"/>
        </w:rPr>
        <w:t>какими регионами в тех схемах</w:t>
      </w:r>
    </w:p>
    <w:p w14:paraId="61784DD6">
      <w:pPr>
        <w:pStyle w:val="11"/>
        <w:rPr>
          <w:lang w:val="ru-RU"/>
        </w:rPr>
      </w:pPr>
    </w:p>
  </w:comment>
  <w:comment w:id="32" w:author="user" w:date="2023-06-29T17:24:00Z" w:initials="u">
    <w:p w14:paraId="56045775">
      <w:pPr>
        <w:pStyle w:val="11"/>
        <w:rPr>
          <w:lang w:val="ru-RU"/>
        </w:rPr>
      </w:pPr>
      <w:r>
        <w:rPr>
          <w:lang w:val="ru-RU"/>
        </w:rPr>
        <w:t xml:space="preserve">Нету там никакой </w:t>
      </w:r>
      <w:r>
        <w:t>strong</w:t>
      </w:r>
      <w:r>
        <w:rPr>
          <w:lang w:val="ru-RU"/>
        </w:rPr>
        <w:t xml:space="preserve"> </w:t>
      </w:r>
      <w:r>
        <w:t>correlation</w:t>
      </w:r>
    </w:p>
  </w:comment>
  <w:comment w:id="31" w:author="user" w:date="2023-06-30T12:32:00Z" w:initials="u">
    <w:p w14:paraId="01C31F33">
      <w:pPr>
        <w:pStyle w:val="11"/>
        <w:rPr>
          <w:lang w:val="ru-RU"/>
        </w:rPr>
      </w:pPr>
      <w:r>
        <w:rPr>
          <w:lang w:val="ru-RU"/>
        </w:rPr>
        <w:t>Вот это оставить здесь и вставить в рисунок (где не знала что делать), что перед дискуссией и рисунок сюда.</w:t>
      </w:r>
    </w:p>
  </w:comment>
  <w:comment w:id="34" w:author="Anna Shapkina" w:date="2023-05-03T09:53:00Z" w:initials="AS">
    <w:p w14:paraId="656439A9">
      <w:pPr>
        <w:pStyle w:val="11"/>
        <w:rPr>
          <w:lang w:val="ru-RU"/>
        </w:rPr>
      </w:pPr>
      <w:r>
        <w:rPr>
          <w:lang w:val="ru-RU"/>
        </w:rPr>
        <w:t xml:space="preserve">  Да?</w:t>
      </w:r>
    </w:p>
  </w:comment>
  <w:comment w:id="33" w:author="user" w:date="2023-06-29T17:30:00Z" w:initials="u">
    <w:p w14:paraId="4399515E">
      <w:pPr>
        <w:pStyle w:val="11"/>
        <w:rPr>
          <w:lang w:val="ru-RU"/>
        </w:rPr>
      </w:pPr>
      <w:r>
        <w:rPr>
          <w:lang w:val="ru-RU"/>
        </w:rPr>
        <w:t>Это всё ни к чему.</w:t>
      </w:r>
    </w:p>
  </w:comment>
  <w:comment w:id="35" w:author="Anna Shapkina" w:date="2023-05-03T09:53:00Z" w:initials="AS">
    <w:p w14:paraId="35D57F61">
      <w:pPr>
        <w:pStyle w:val="11"/>
        <w:rPr>
          <w:lang w:val="ru-RU"/>
        </w:rPr>
      </w:pPr>
      <w:r>
        <w:rPr>
          <w:lang w:val="ru-RU"/>
        </w:rPr>
        <w:t>Уберу, это просто для наглядности - сравнение наших результатов (цветные) и статьи</w:t>
      </w:r>
    </w:p>
  </w:comment>
  <w:comment w:id="37" w:author="р" w:date="2023-06-29T17:34:00Z" w:initials="р">
    <w:p w14:paraId="0C0A3182">
      <w:pPr>
        <w:pStyle w:val="11"/>
        <w:rPr>
          <w:lang w:val="ru-RU"/>
        </w:rPr>
      </w:pPr>
      <w:r>
        <w:rPr>
          <w:lang w:val="ru-RU"/>
        </w:rPr>
        <w:t>Нет расшифровки. В дисуссии избегай необщепринятых сокращений</w:t>
      </w:r>
    </w:p>
  </w:comment>
  <w:comment w:id="36" w:author="user" w:date="2023-06-29T17:36:00Z" w:initials="u">
    <w:p w14:paraId="771B53B6">
      <w:pPr>
        <w:pStyle w:val="11"/>
        <w:rPr>
          <w:lang w:val="ru-RU"/>
        </w:rPr>
      </w:pPr>
      <w:r>
        <w:rPr>
          <w:lang w:val="ru-RU"/>
        </w:rPr>
        <w:t>Или посчитать как надо у нас или выбросить</w:t>
      </w:r>
    </w:p>
  </w:comment>
  <w:comment w:id="38" w:author="user" w:date="2023-06-29T17:46:00Z" w:initials="u">
    <w:p w14:paraId="3C245D20">
      <w:pPr>
        <w:pStyle w:val="11"/>
        <w:rPr>
          <w:lang w:val="ru-RU"/>
        </w:rPr>
      </w:pPr>
      <w:r>
        <w:rPr>
          <w:lang w:val="ru-RU"/>
        </w:rPr>
        <w:t>Так?</w:t>
      </w:r>
    </w:p>
  </w:comment>
  <w:comment w:id="39" w:author="user" w:date="2023-06-29T17:47:00Z" w:initials="u">
    <w:p w14:paraId="5EC726D3">
      <w:pPr>
        <w:pStyle w:val="11"/>
        <w:rPr>
          <w:lang w:val="ru-RU"/>
        </w:rPr>
      </w:pPr>
      <w:r>
        <w:rPr>
          <w:lang w:val="ru-RU"/>
        </w:rPr>
        <w:t>Так пишут?</w:t>
      </w:r>
    </w:p>
  </w:comment>
  <w:comment w:id="40" w:author="user" w:date="2023-06-30T13:57:00Z" w:initials="u">
    <w:p w14:paraId="63216153">
      <w:pPr>
        <w:pStyle w:val="11"/>
        <w:rPr>
          <w:lang w:val="ru-RU"/>
        </w:rPr>
      </w:pPr>
      <w:r>
        <w:rPr>
          <w:lang w:val="ru-RU"/>
        </w:rPr>
        <w:t>Отсюда часть перенеси в результаты (в т.ч. таблицу), а часть оставь. Если мало – объедини с генетической дискуссией</w:t>
      </w:r>
    </w:p>
  </w:comment>
  <w:comment w:id="41" w:author="user" w:date="2023-06-29T18:00:00Z" w:initials="u">
    <w:p w14:paraId="0C0C6756">
      <w:pPr>
        <w:pStyle w:val="11"/>
        <w:rPr>
          <w:lang w:val="ru-RU"/>
        </w:rPr>
      </w:pPr>
      <w:r>
        <w:rPr>
          <w:lang w:val="ru-RU"/>
        </w:rPr>
        <w:t>Пойман тралом Агассица, он не замыкается, это был прилов. Как можно так неаккуратно писать?</w:t>
      </w:r>
    </w:p>
  </w:comment>
  <w:comment w:id="42" w:author="user" w:date="2023-06-29T18:07:00Z" w:initials="u">
    <w:p w14:paraId="60DE5F58">
      <w:pPr>
        <w:pStyle w:val="11"/>
        <w:rPr>
          <w:lang w:val="ru-RU"/>
        </w:rPr>
      </w:pPr>
      <w:r>
        <w:rPr>
          <w:lang w:val="ru-RU"/>
        </w:rPr>
        <w:t>Получилось 4 а не 3</w:t>
      </w:r>
    </w:p>
    <w:p w14:paraId="5DCD6AFA">
      <w:pPr>
        <w:pStyle w:val="11"/>
        <w:rPr>
          <w:lang w:val="ru-RU"/>
        </w:rPr>
      </w:pPr>
    </w:p>
  </w:comment>
  <w:comment w:id="43" w:author="user" w:date="2023-06-29T18:31:00Z" w:initials="u">
    <w:p w14:paraId="0C8F5A4D">
      <w:pPr>
        <w:pStyle w:val="11"/>
        <w:rPr>
          <w:lang w:val="ru-RU"/>
        </w:rPr>
      </w:pPr>
      <w:r>
        <w:rPr>
          <w:lang w:val="ru-RU"/>
        </w:rPr>
        <w:t>Внутри таблицы дать проценты чтобы согласовывалось с текстом.</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27B629E" w15:done="0"/>
  <w15:commentEx w15:paraId="365A4996" w15:done="0"/>
  <w15:commentEx w15:paraId="66A74741" w15:done="0"/>
  <w15:commentEx w15:paraId="6B0B4B17" w15:done="0"/>
  <w15:commentEx w15:paraId="6E5323D0" w15:done="0"/>
  <w15:commentEx w15:paraId="261E3447" w15:done="0"/>
  <w15:commentEx w15:paraId="6D1828F3" w15:done="0"/>
  <w15:commentEx w15:paraId="41CA1BFC" w15:done="0"/>
  <w15:commentEx w15:paraId="23D56E12" w15:done="0"/>
  <w15:commentEx w15:paraId="3D2341A7" w15:done="0"/>
  <w15:commentEx w15:paraId="507977D6" w15:done="0"/>
  <w15:commentEx w15:paraId="2BDE3BC9" w15:done="0"/>
  <w15:commentEx w15:paraId="2334507E" w15:done="0"/>
  <w15:commentEx w15:paraId="184776C1" w15:done="0" w15:paraIdParent="2334507E"/>
  <w15:commentEx w15:paraId="57630D74" w15:done="0"/>
  <w15:commentEx w15:paraId="42925B6C" w15:done="0"/>
  <w15:commentEx w15:paraId="335F6494" w15:done="0"/>
  <w15:commentEx w15:paraId="70DF36FB" w15:done="0"/>
  <w15:commentEx w15:paraId="037A76FC" w15:done="0"/>
  <w15:commentEx w15:paraId="517412EF" w15:done="0"/>
  <w15:commentEx w15:paraId="02576C2D" w15:done="0"/>
  <w15:commentEx w15:paraId="22E11147" w15:done="0"/>
  <w15:commentEx w15:paraId="35285AC7" w15:done="0"/>
  <w15:commentEx w15:paraId="7711073A" w15:done="0"/>
  <w15:commentEx w15:paraId="394D1858" w15:done="0"/>
  <w15:commentEx w15:paraId="337C027B" w15:done="0" w15:paraIdParent="394D1858"/>
  <w15:commentEx w15:paraId="662608C8" w15:done="0"/>
  <w15:commentEx w15:paraId="619F33BC" w15:done="0"/>
  <w15:commentEx w15:paraId="41257CF5" w15:done="0"/>
  <w15:commentEx w15:paraId="63A96271" w15:done="0"/>
  <w15:commentEx w15:paraId="61784DD6" w15:done="0"/>
  <w15:commentEx w15:paraId="56045775" w15:done="0"/>
  <w15:commentEx w15:paraId="01C31F33" w15:done="0"/>
  <w15:commentEx w15:paraId="656439A9" w15:done="0"/>
  <w15:commentEx w15:paraId="4399515E" w15:done="0"/>
  <w15:commentEx w15:paraId="35D57F61" w15:done="0"/>
  <w15:commentEx w15:paraId="0C0A3182" w15:done="0"/>
  <w15:commentEx w15:paraId="771B53B6" w15:done="0"/>
  <w15:commentEx w15:paraId="3C245D20" w15:done="0"/>
  <w15:commentEx w15:paraId="5EC726D3" w15:done="0"/>
  <w15:commentEx w15:paraId="63216153" w15:done="0"/>
  <w15:commentEx w15:paraId="0C0C6756" w15:done="0"/>
  <w15:commentEx w15:paraId="5DCD6AFA" w15:done="0"/>
  <w15:commentEx w15:paraId="0C8F5A4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等线 Light">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Tahoma">
    <w:panose1 w:val="020B0604030504040204"/>
    <w:charset w:val="CC"/>
    <w:family w:val="swiss"/>
    <w:pitch w:val="default"/>
    <w:sig w:usb0="E1002EFF" w:usb1="C000605B" w:usb2="00000029" w:usb3="00000000" w:csb0="200101FF" w:csb1="20280000"/>
  </w:font>
  <w:font w:name="Verdana">
    <w:panose1 w:val="020B0604030504040204"/>
    <w:charset w:val="CC"/>
    <w:family w:val="swiss"/>
    <w:pitch w:val="default"/>
    <w:sig w:usb0="A00006FF" w:usb1="4000205B" w:usb2="00000010" w:usb3="00000000" w:csb0="2000019F" w:csb1="00000000"/>
  </w:font>
  <w:font w:name="Calibri">
    <w:panose1 w:val="020F0502020204030204"/>
    <w:charset w:val="01"/>
    <w:family w:val="auto"/>
    <w:pitch w:val="default"/>
    <w:sig w:usb0="E4002EFF" w:usb1="C000247B" w:usb2="00000009" w:usb3="00000000" w:csb0="200001FF" w:csb1="00000000"/>
  </w:font>
  <w:font w:name="Cambria Math">
    <w:panose1 w:val="02040503050406030204"/>
    <w:charset w:val="CC"/>
    <w:family w:val="roman"/>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3E4868"/>
    <w:multiLevelType w:val="multilevel"/>
    <w:tmpl w:val="053E486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4C720EC"/>
    <w:multiLevelType w:val="multilevel"/>
    <w:tmpl w:val="24C720E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C6B1709"/>
    <w:multiLevelType w:val="multilevel"/>
    <w:tmpl w:val="6C6B170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sus">
    <w15:presenceInfo w15:providerId="None" w15:userId="asus"/>
  </w15:person>
  <w15:person w15:author="user">
    <w15:presenceInfo w15:providerId="None" w15:userId="user"/>
  </w15:person>
  <w15:person w15:author="Anna Shapkina">
    <w15:presenceInfo w15:providerId="None" w15:userId="Anna Shapkina"/>
  </w15:person>
  <w15:person w15:author="р">
    <w15:presenceInfo w15:providerId="None" w15:userId="р"/>
  </w15:person>
  <w15:person w15:author="google1599737165">
    <w15:presenceInfo w15:providerId="WPS Office" w15:userId="24258882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40E"/>
    <w:rsid w:val="00000664"/>
    <w:rsid w:val="00001D31"/>
    <w:rsid w:val="00004EDD"/>
    <w:rsid w:val="0000585E"/>
    <w:rsid w:val="00005F63"/>
    <w:rsid w:val="00005FD7"/>
    <w:rsid w:val="00025E6F"/>
    <w:rsid w:val="0002649A"/>
    <w:rsid w:val="0003440C"/>
    <w:rsid w:val="00042D0E"/>
    <w:rsid w:val="00043B3A"/>
    <w:rsid w:val="00043D83"/>
    <w:rsid w:val="00051757"/>
    <w:rsid w:val="0005246B"/>
    <w:rsid w:val="000532AB"/>
    <w:rsid w:val="000572A4"/>
    <w:rsid w:val="00060390"/>
    <w:rsid w:val="00070D4A"/>
    <w:rsid w:val="00070FE5"/>
    <w:rsid w:val="00071B3B"/>
    <w:rsid w:val="00076641"/>
    <w:rsid w:val="00077D5F"/>
    <w:rsid w:val="00077E1D"/>
    <w:rsid w:val="00081E24"/>
    <w:rsid w:val="000828C9"/>
    <w:rsid w:val="00083079"/>
    <w:rsid w:val="00083FF6"/>
    <w:rsid w:val="00084250"/>
    <w:rsid w:val="00090936"/>
    <w:rsid w:val="00091464"/>
    <w:rsid w:val="00096ADD"/>
    <w:rsid w:val="00096FBF"/>
    <w:rsid w:val="000A372A"/>
    <w:rsid w:val="000B4366"/>
    <w:rsid w:val="000B4CAB"/>
    <w:rsid w:val="000C1BFB"/>
    <w:rsid w:val="000C6FF9"/>
    <w:rsid w:val="000D1249"/>
    <w:rsid w:val="000D2308"/>
    <w:rsid w:val="000E14E0"/>
    <w:rsid w:val="000E48CD"/>
    <w:rsid w:val="000E4916"/>
    <w:rsid w:val="000F0CC4"/>
    <w:rsid w:val="000F19DD"/>
    <w:rsid w:val="000F2FA0"/>
    <w:rsid w:val="000F59C8"/>
    <w:rsid w:val="00101A30"/>
    <w:rsid w:val="001063A4"/>
    <w:rsid w:val="001105A0"/>
    <w:rsid w:val="001159D5"/>
    <w:rsid w:val="00115E24"/>
    <w:rsid w:val="001169A5"/>
    <w:rsid w:val="00116F41"/>
    <w:rsid w:val="001174D7"/>
    <w:rsid w:val="00117EE9"/>
    <w:rsid w:val="001271C2"/>
    <w:rsid w:val="00134152"/>
    <w:rsid w:val="00134978"/>
    <w:rsid w:val="0014095E"/>
    <w:rsid w:val="00141D05"/>
    <w:rsid w:val="00146837"/>
    <w:rsid w:val="00146C24"/>
    <w:rsid w:val="00151DE4"/>
    <w:rsid w:val="0015248E"/>
    <w:rsid w:val="001532DC"/>
    <w:rsid w:val="00160AC5"/>
    <w:rsid w:val="001615A2"/>
    <w:rsid w:val="00164E57"/>
    <w:rsid w:val="00165C96"/>
    <w:rsid w:val="0017157C"/>
    <w:rsid w:val="00172379"/>
    <w:rsid w:val="00180E17"/>
    <w:rsid w:val="00185855"/>
    <w:rsid w:val="001911D9"/>
    <w:rsid w:val="00195396"/>
    <w:rsid w:val="001A0375"/>
    <w:rsid w:val="001A0FD2"/>
    <w:rsid w:val="001A5FCB"/>
    <w:rsid w:val="001A7434"/>
    <w:rsid w:val="001B14DD"/>
    <w:rsid w:val="001B1F5F"/>
    <w:rsid w:val="001B2751"/>
    <w:rsid w:val="001B399B"/>
    <w:rsid w:val="001C1FA7"/>
    <w:rsid w:val="001C2D03"/>
    <w:rsid w:val="001C53E8"/>
    <w:rsid w:val="001C5ECB"/>
    <w:rsid w:val="001C66B7"/>
    <w:rsid w:val="001C6CCE"/>
    <w:rsid w:val="001D0AC6"/>
    <w:rsid w:val="001E7553"/>
    <w:rsid w:val="001F08EA"/>
    <w:rsid w:val="001F3668"/>
    <w:rsid w:val="001F36B2"/>
    <w:rsid w:val="001F5D2B"/>
    <w:rsid w:val="001F7AB1"/>
    <w:rsid w:val="00200CE7"/>
    <w:rsid w:val="0020463D"/>
    <w:rsid w:val="002061D8"/>
    <w:rsid w:val="0020758B"/>
    <w:rsid w:val="00211DDD"/>
    <w:rsid w:val="002147BB"/>
    <w:rsid w:val="002164E7"/>
    <w:rsid w:val="00225EDB"/>
    <w:rsid w:val="002346DF"/>
    <w:rsid w:val="00235551"/>
    <w:rsid w:val="002416AF"/>
    <w:rsid w:val="00241E03"/>
    <w:rsid w:val="002425A5"/>
    <w:rsid w:val="00245953"/>
    <w:rsid w:val="0025345E"/>
    <w:rsid w:val="002541B5"/>
    <w:rsid w:val="00255AB5"/>
    <w:rsid w:val="00257CDF"/>
    <w:rsid w:val="00265863"/>
    <w:rsid w:val="00270461"/>
    <w:rsid w:val="00274DF6"/>
    <w:rsid w:val="00283836"/>
    <w:rsid w:val="00285DB2"/>
    <w:rsid w:val="002920FB"/>
    <w:rsid w:val="00297818"/>
    <w:rsid w:val="002A0A55"/>
    <w:rsid w:val="002A158F"/>
    <w:rsid w:val="002A42CD"/>
    <w:rsid w:val="002A79AB"/>
    <w:rsid w:val="002B2EE5"/>
    <w:rsid w:val="002B336C"/>
    <w:rsid w:val="002B5018"/>
    <w:rsid w:val="002D0D0A"/>
    <w:rsid w:val="002D4DCA"/>
    <w:rsid w:val="002D516A"/>
    <w:rsid w:val="002E007C"/>
    <w:rsid w:val="002E08BB"/>
    <w:rsid w:val="002E34BB"/>
    <w:rsid w:val="002F1219"/>
    <w:rsid w:val="002F4621"/>
    <w:rsid w:val="002F4A38"/>
    <w:rsid w:val="002F6C2C"/>
    <w:rsid w:val="002F7F60"/>
    <w:rsid w:val="003044EE"/>
    <w:rsid w:val="003055C0"/>
    <w:rsid w:val="00306956"/>
    <w:rsid w:val="00311F38"/>
    <w:rsid w:val="00312A1E"/>
    <w:rsid w:val="00312EFA"/>
    <w:rsid w:val="003213A3"/>
    <w:rsid w:val="00321A6A"/>
    <w:rsid w:val="00323294"/>
    <w:rsid w:val="00327D49"/>
    <w:rsid w:val="00337956"/>
    <w:rsid w:val="003408A8"/>
    <w:rsid w:val="003415C7"/>
    <w:rsid w:val="00351108"/>
    <w:rsid w:val="00355A34"/>
    <w:rsid w:val="00361BB3"/>
    <w:rsid w:val="0036314C"/>
    <w:rsid w:val="003638EC"/>
    <w:rsid w:val="00364791"/>
    <w:rsid w:val="00370700"/>
    <w:rsid w:val="003742E0"/>
    <w:rsid w:val="0037664A"/>
    <w:rsid w:val="00381DD4"/>
    <w:rsid w:val="003900D6"/>
    <w:rsid w:val="00396612"/>
    <w:rsid w:val="00397781"/>
    <w:rsid w:val="00397ADD"/>
    <w:rsid w:val="003A1340"/>
    <w:rsid w:val="003C1084"/>
    <w:rsid w:val="003C1B48"/>
    <w:rsid w:val="003C6250"/>
    <w:rsid w:val="003D2D20"/>
    <w:rsid w:val="003D3457"/>
    <w:rsid w:val="003E3F6C"/>
    <w:rsid w:val="003E7E7C"/>
    <w:rsid w:val="003F2095"/>
    <w:rsid w:val="003F456B"/>
    <w:rsid w:val="003F6772"/>
    <w:rsid w:val="00401F18"/>
    <w:rsid w:val="00410E5C"/>
    <w:rsid w:val="004244AE"/>
    <w:rsid w:val="00433017"/>
    <w:rsid w:val="0043757B"/>
    <w:rsid w:val="00442525"/>
    <w:rsid w:val="00444123"/>
    <w:rsid w:val="00444FFA"/>
    <w:rsid w:val="0044520D"/>
    <w:rsid w:val="00446ABE"/>
    <w:rsid w:val="00452653"/>
    <w:rsid w:val="00464B79"/>
    <w:rsid w:val="00464C1E"/>
    <w:rsid w:val="004662A2"/>
    <w:rsid w:val="0047541C"/>
    <w:rsid w:val="004762E9"/>
    <w:rsid w:val="00476C55"/>
    <w:rsid w:val="00477203"/>
    <w:rsid w:val="004800C8"/>
    <w:rsid w:val="004806E6"/>
    <w:rsid w:val="00484A27"/>
    <w:rsid w:val="004857ED"/>
    <w:rsid w:val="00485FBD"/>
    <w:rsid w:val="00493AD0"/>
    <w:rsid w:val="0049432B"/>
    <w:rsid w:val="00496F22"/>
    <w:rsid w:val="00497B1C"/>
    <w:rsid w:val="004A097C"/>
    <w:rsid w:val="004A7DF3"/>
    <w:rsid w:val="004B140E"/>
    <w:rsid w:val="004B1A7A"/>
    <w:rsid w:val="004B2468"/>
    <w:rsid w:val="004B3F6F"/>
    <w:rsid w:val="004B4B53"/>
    <w:rsid w:val="004B66C3"/>
    <w:rsid w:val="004B7BFA"/>
    <w:rsid w:val="004C20A7"/>
    <w:rsid w:val="004C34BF"/>
    <w:rsid w:val="004C5D9C"/>
    <w:rsid w:val="004D2919"/>
    <w:rsid w:val="004D4343"/>
    <w:rsid w:val="004E5D85"/>
    <w:rsid w:val="004E6ED7"/>
    <w:rsid w:val="004F1F94"/>
    <w:rsid w:val="004F294F"/>
    <w:rsid w:val="004F2F2D"/>
    <w:rsid w:val="00504227"/>
    <w:rsid w:val="005053E6"/>
    <w:rsid w:val="00506547"/>
    <w:rsid w:val="00513223"/>
    <w:rsid w:val="00516B3A"/>
    <w:rsid w:val="00520AA8"/>
    <w:rsid w:val="0052190F"/>
    <w:rsid w:val="00521E3C"/>
    <w:rsid w:val="005222DC"/>
    <w:rsid w:val="00524ED3"/>
    <w:rsid w:val="00530872"/>
    <w:rsid w:val="005310E1"/>
    <w:rsid w:val="005415EC"/>
    <w:rsid w:val="005417B5"/>
    <w:rsid w:val="00541B3A"/>
    <w:rsid w:val="005423D7"/>
    <w:rsid w:val="00543E07"/>
    <w:rsid w:val="0054609B"/>
    <w:rsid w:val="00547FEF"/>
    <w:rsid w:val="00551410"/>
    <w:rsid w:val="00554AEF"/>
    <w:rsid w:val="005578B6"/>
    <w:rsid w:val="00557F1F"/>
    <w:rsid w:val="00561076"/>
    <w:rsid w:val="00561FF5"/>
    <w:rsid w:val="00571B83"/>
    <w:rsid w:val="00571E0C"/>
    <w:rsid w:val="005728D8"/>
    <w:rsid w:val="00573B79"/>
    <w:rsid w:val="0057553A"/>
    <w:rsid w:val="00576E8D"/>
    <w:rsid w:val="0058218C"/>
    <w:rsid w:val="00585356"/>
    <w:rsid w:val="0058546C"/>
    <w:rsid w:val="00590621"/>
    <w:rsid w:val="00593949"/>
    <w:rsid w:val="0059693F"/>
    <w:rsid w:val="005A292C"/>
    <w:rsid w:val="005A3A54"/>
    <w:rsid w:val="005A59F4"/>
    <w:rsid w:val="005A7200"/>
    <w:rsid w:val="005B211E"/>
    <w:rsid w:val="005B2862"/>
    <w:rsid w:val="005B38B3"/>
    <w:rsid w:val="005B39CA"/>
    <w:rsid w:val="005B47C4"/>
    <w:rsid w:val="005B5464"/>
    <w:rsid w:val="005B63BC"/>
    <w:rsid w:val="005D4AFE"/>
    <w:rsid w:val="005D4D58"/>
    <w:rsid w:val="005D50C3"/>
    <w:rsid w:val="005D6EDE"/>
    <w:rsid w:val="005E29D5"/>
    <w:rsid w:val="005E44CE"/>
    <w:rsid w:val="005F0A29"/>
    <w:rsid w:val="005F2321"/>
    <w:rsid w:val="005F2DA7"/>
    <w:rsid w:val="00601FFA"/>
    <w:rsid w:val="00611A73"/>
    <w:rsid w:val="006126CB"/>
    <w:rsid w:val="00612C99"/>
    <w:rsid w:val="0061664D"/>
    <w:rsid w:val="00616F25"/>
    <w:rsid w:val="00616FBD"/>
    <w:rsid w:val="00627091"/>
    <w:rsid w:val="00630C0B"/>
    <w:rsid w:val="00631A36"/>
    <w:rsid w:val="00632940"/>
    <w:rsid w:val="006343BD"/>
    <w:rsid w:val="00636E22"/>
    <w:rsid w:val="006403CC"/>
    <w:rsid w:val="006410BC"/>
    <w:rsid w:val="00644F2F"/>
    <w:rsid w:val="00651BA2"/>
    <w:rsid w:val="00653B2F"/>
    <w:rsid w:val="00654271"/>
    <w:rsid w:val="006551C0"/>
    <w:rsid w:val="00660AF1"/>
    <w:rsid w:val="0066219D"/>
    <w:rsid w:val="00663011"/>
    <w:rsid w:val="006640A0"/>
    <w:rsid w:val="00665D00"/>
    <w:rsid w:val="006676B2"/>
    <w:rsid w:val="006710FE"/>
    <w:rsid w:val="006720F6"/>
    <w:rsid w:val="00675733"/>
    <w:rsid w:val="0067739D"/>
    <w:rsid w:val="00683297"/>
    <w:rsid w:val="00684A0E"/>
    <w:rsid w:val="00685206"/>
    <w:rsid w:val="006962E9"/>
    <w:rsid w:val="0069652F"/>
    <w:rsid w:val="006A3F08"/>
    <w:rsid w:val="006A5084"/>
    <w:rsid w:val="006B1A65"/>
    <w:rsid w:val="006B6713"/>
    <w:rsid w:val="006C0AB3"/>
    <w:rsid w:val="006C20D6"/>
    <w:rsid w:val="006C31D1"/>
    <w:rsid w:val="006C4EEA"/>
    <w:rsid w:val="006C6814"/>
    <w:rsid w:val="006D086F"/>
    <w:rsid w:val="006D1538"/>
    <w:rsid w:val="006D1AB3"/>
    <w:rsid w:val="006D701E"/>
    <w:rsid w:val="006E5719"/>
    <w:rsid w:val="006E62AE"/>
    <w:rsid w:val="006F0252"/>
    <w:rsid w:val="006F64F8"/>
    <w:rsid w:val="00702CE0"/>
    <w:rsid w:val="00704CF9"/>
    <w:rsid w:val="0071092B"/>
    <w:rsid w:val="0071193C"/>
    <w:rsid w:val="0071297D"/>
    <w:rsid w:val="007145B7"/>
    <w:rsid w:val="00716475"/>
    <w:rsid w:val="00717875"/>
    <w:rsid w:val="00723C33"/>
    <w:rsid w:val="007248B9"/>
    <w:rsid w:val="00727B50"/>
    <w:rsid w:val="007310AC"/>
    <w:rsid w:val="00732061"/>
    <w:rsid w:val="00732B47"/>
    <w:rsid w:val="00733DA0"/>
    <w:rsid w:val="007341D8"/>
    <w:rsid w:val="00740099"/>
    <w:rsid w:val="00741F68"/>
    <w:rsid w:val="0074414A"/>
    <w:rsid w:val="007532C0"/>
    <w:rsid w:val="00753577"/>
    <w:rsid w:val="007561F8"/>
    <w:rsid w:val="00756FE1"/>
    <w:rsid w:val="00757CC0"/>
    <w:rsid w:val="007645D9"/>
    <w:rsid w:val="00772A87"/>
    <w:rsid w:val="00775927"/>
    <w:rsid w:val="00783076"/>
    <w:rsid w:val="00784502"/>
    <w:rsid w:val="00790C0F"/>
    <w:rsid w:val="00790DC1"/>
    <w:rsid w:val="0079276F"/>
    <w:rsid w:val="0079503E"/>
    <w:rsid w:val="007A2672"/>
    <w:rsid w:val="007A2791"/>
    <w:rsid w:val="007A5B1B"/>
    <w:rsid w:val="007B1D62"/>
    <w:rsid w:val="007B27DB"/>
    <w:rsid w:val="007C02CE"/>
    <w:rsid w:val="007C4E23"/>
    <w:rsid w:val="007C4EE2"/>
    <w:rsid w:val="007C56AC"/>
    <w:rsid w:val="007C65B6"/>
    <w:rsid w:val="007D13C3"/>
    <w:rsid w:val="007D3C55"/>
    <w:rsid w:val="007D4FB3"/>
    <w:rsid w:val="007D6CB9"/>
    <w:rsid w:val="007E034C"/>
    <w:rsid w:val="007E1B34"/>
    <w:rsid w:val="007E1E04"/>
    <w:rsid w:val="007E3603"/>
    <w:rsid w:val="007E6A5A"/>
    <w:rsid w:val="007E76B7"/>
    <w:rsid w:val="00802C6E"/>
    <w:rsid w:val="00803F3B"/>
    <w:rsid w:val="00806B19"/>
    <w:rsid w:val="008070C3"/>
    <w:rsid w:val="00810496"/>
    <w:rsid w:val="008113DF"/>
    <w:rsid w:val="00812C15"/>
    <w:rsid w:val="0082022B"/>
    <w:rsid w:val="00821E1A"/>
    <w:rsid w:val="00826396"/>
    <w:rsid w:val="00831DBB"/>
    <w:rsid w:val="00832876"/>
    <w:rsid w:val="00834881"/>
    <w:rsid w:val="00846426"/>
    <w:rsid w:val="0084702D"/>
    <w:rsid w:val="00847F09"/>
    <w:rsid w:val="00850902"/>
    <w:rsid w:val="008520F3"/>
    <w:rsid w:val="00870006"/>
    <w:rsid w:val="0087006C"/>
    <w:rsid w:val="00883303"/>
    <w:rsid w:val="00883751"/>
    <w:rsid w:val="00886405"/>
    <w:rsid w:val="0089585B"/>
    <w:rsid w:val="008977D2"/>
    <w:rsid w:val="008A2EEF"/>
    <w:rsid w:val="008B03F2"/>
    <w:rsid w:val="008B0B0F"/>
    <w:rsid w:val="008B25C7"/>
    <w:rsid w:val="008B3DD4"/>
    <w:rsid w:val="008B41A5"/>
    <w:rsid w:val="008C2089"/>
    <w:rsid w:val="008C2C66"/>
    <w:rsid w:val="008C3A50"/>
    <w:rsid w:val="008C4393"/>
    <w:rsid w:val="008C51C1"/>
    <w:rsid w:val="008C6E77"/>
    <w:rsid w:val="008C7AE5"/>
    <w:rsid w:val="008D1E03"/>
    <w:rsid w:val="008E390B"/>
    <w:rsid w:val="008E4DA5"/>
    <w:rsid w:val="008E4F30"/>
    <w:rsid w:val="008E6C1F"/>
    <w:rsid w:val="008E782F"/>
    <w:rsid w:val="008F1C1E"/>
    <w:rsid w:val="008F2E2A"/>
    <w:rsid w:val="008F4201"/>
    <w:rsid w:val="008F5535"/>
    <w:rsid w:val="00900D84"/>
    <w:rsid w:val="00904926"/>
    <w:rsid w:val="009143E3"/>
    <w:rsid w:val="00916F80"/>
    <w:rsid w:val="00920DAD"/>
    <w:rsid w:val="00930832"/>
    <w:rsid w:val="009314D4"/>
    <w:rsid w:val="00933377"/>
    <w:rsid w:val="0093499E"/>
    <w:rsid w:val="00936B54"/>
    <w:rsid w:val="00940C3B"/>
    <w:rsid w:val="0095078E"/>
    <w:rsid w:val="00950D17"/>
    <w:rsid w:val="00955465"/>
    <w:rsid w:val="00960C7F"/>
    <w:rsid w:val="0096305B"/>
    <w:rsid w:val="00971F1C"/>
    <w:rsid w:val="00973304"/>
    <w:rsid w:val="00981EB2"/>
    <w:rsid w:val="00981F26"/>
    <w:rsid w:val="00983C30"/>
    <w:rsid w:val="00984725"/>
    <w:rsid w:val="0098603B"/>
    <w:rsid w:val="00986A8B"/>
    <w:rsid w:val="009906E4"/>
    <w:rsid w:val="00992AD1"/>
    <w:rsid w:val="009975E1"/>
    <w:rsid w:val="009B179F"/>
    <w:rsid w:val="009B615A"/>
    <w:rsid w:val="009C3083"/>
    <w:rsid w:val="009C6814"/>
    <w:rsid w:val="009D09D2"/>
    <w:rsid w:val="009D191F"/>
    <w:rsid w:val="009D24C8"/>
    <w:rsid w:val="009D2E57"/>
    <w:rsid w:val="009D2F09"/>
    <w:rsid w:val="009D30E0"/>
    <w:rsid w:val="009D4AC5"/>
    <w:rsid w:val="009D6363"/>
    <w:rsid w:val="009E5B97"/>
    <w:rsid w:val="009F2287"/>
    <w:rsid w:val="009F32FC"/>
    <w:rsid w:val="009F4E77"/>
    <w:rsid w:val="009F6942"/>
    <w:rsid w:val="00A034C8"/>
    <w:rsid w:val="00A14B66"/>
    <w:rsid w:val="00A16D3A"/>
    <w:rsid w:val="00A20EB7"/>
    <w:rsid w:val="00A23423"/>
    <w:rsid w:val="00A26E9B"/>
    <w:rsid w:val="00A314A5"/>
    <w:rsid w:val="00A3794E"/>
    <w:rsid w:val="00A421CE"/>
    <w:rsid w:val="00A42231"/>
    <w:rsid w:val="00A45770"/>
    <w:rsid w:val="00A514BD"/>
    <w:rsid w:val="00A51E47"/>
    <w:rsid w:val="00A5463B"/>
    <w:rsid w:val="00A56E4A"/>
    <w:rsid w:val="00A57D19"/>
    <w:rsid w:val="00A57D74"/>
    <w:rsid w:val="00A60B64"/>
    <w:rsid w:val="00A6225D"/>
    <w:rsid w:val="00A66855"/>
    <w:rsid w:val="00A70DD7"/>
    <w:rsid w:val="00A91567"/>
    <w:rsid w:val="00A9491B"/>
    <w:rsid w:val="00A9525D"/>
    <w:rsid w:val="00AA0A4C"/>
    <w:rsid w:val="00AB06A1"/>
    <w:rsid w:val="00AB3930"/>
    <w:rsid w:val="00AC1FB2"/>
    <w:rsid w:val="00AC20C8"/>
    <w:rsid w:val="00AC41EE"/>
    <w:rsid w:val="00AD256D"/>
    <w:rsid w:val="00AE14ED"/>
    <w:rsid w:val="00AF20DA"/>
    <w:rsid w:val="00AF491B"/>
    <w:rsid w:val="00B0179F"/>
    <w:rsid w:val="00B026A9"/>
    <w:rsid w:val="00B0599B"/>
    <w:rsid w:val="00B05B3A"/>
    <w:rsid w:val="00B10AB1"/>
    <w:rsid w:val="00B12345"/>
    <w:rsid w:val="00B1274E"/>
    <w:rsid w:val="00B17799"/>
    <w:rsid w:val="00B21E2F"/>
    <w:rsid w:val="00B24028"/>
    <w:rsid w:val="00B33E10"/>
    <w:rsid w:val="00B33FF4"/>
    <w:rsid w:val="00B45F10"/>
    <w:rsid w:val="00B46332"/>
    <w:rsid w:val="00B54AC4"/>
    <w:rsid w:val="00B652AE"/>
    <w:rsid w:val="00B769B0"/>
    <w:rsid w:val="00B76D21"/>
    <w:rsid w:val="00B840CF"/>
    <w:rsid w:val="00B85F15"/>
    <w:rsid w:val="00B90CBE"/>
    <w:rsid w:val="00B91B5B"/>
    <w:rsid w:val="00B95326"/>
    <w:rsid w:val="00B96525"/>
    <w:rsid w:val="00BA23E6"/>
    <w:rsid w:val="00BA4117"/>
    <w:rsid w:val="00BA5DD7"/>
    <w:rsid w:val="00BA758C"/>
    <w:rsid w:val="00BB180E"/>
    <w:rsid w:val="00BC23F3"/>
    <w:rsid w:val="00BD3410"/>
    <w:rsid w:val="00BD468F"/>
    <w:rsid w:val="00BD529C"/>
    <w:rsid w:val="00BD7647"/>
    <w:rsid w:val="00BE09E8"/>
    <w:rsid w:val="00BE46F2"/>
    <w:rsid w:val="00BE6B4A"/>
    <w:rsid w:val="00BE77B8"/>
    <w:rsid w:val="00C02090"/>
    <w:rsid w:val="00C02AA0"/>
    <w:rsid w:val="00C105E9"/>
    <w:rsid w:val="00C10AD6"/>
    <w:rsid w:val="00C112BA"/>
    <w:rsid w:val="00C128F6"/>
    <w:rsid w:val="00C17D07"/>
    <w:rsid w:val="00C213B3"/>
    <w:rsid w:val="00C23090"/>
    <w:rsid w:val="00C2753D"/>
    <w:rsid w:val="00C27B8B"/>
    <w:rsid w:val="00C30575"/>
    <w:rsid w:val="00C33180"/>
    <w:rsid w:val="00C3400F"/>
    <w:rsid w:val="00C439F2"/>
    <w:rsid w:val="00C620CE"/>
    <w:rsid w:val="00C63D1C"/>
    <w:rsid w:val="00C65EB1"/>
    <w:rsid w:val="00C66DE0"/>
    <w:rsid w:val="00C716CF"/>
    <w:rsid w:val="00C742B4"/>
    <w:rsid w:val="00C77E46"/>
    <w:rsid w:val="00C83421"/>
    <w:rsid w:val="00C90E9B"/>
    <w:rsid w:val="00C97830"/>
    <w:rsid w:val="00CA18D1"/>
    <w:rsid w:val="00CA225C"/>
    <w:rsid w:val="00CA78E8"/>
    <w:rsid w:val="00CB3ABD"/>
    <w:rsid w:val="00CB5676"/>
    <w:rsid w:val="00CC10E5"/>
    <w:rsid w:val="00CC1411"/>
    <w:rsid w:val="00CC18C2"/>
    <w:rsid w:val="00CD2517"/>
    <w:rsid w:val="00CD2F45"/>
    <w:rsid w:val="00CF126A"/>
    <w:rsid w:val="00CF20D6"/>
    <w:rsid w:val="00CF255F"/>
    <w:rsid w:val="00CF3C1E"/>
    <w:rsid w:val="00D00823"/>
    <w:rsid w:val="00D043C4"/>
    <w:rsid w:val="00D06466"/>
    <w:rsid w:val="00D146DD"/>
    <w:rsid w:val="00D15169"/>
    <w:rsid w:val="00D151C1"/>
    <w:rsid w:val="00D2169A"/>
    <w:rsid w:val="00D22A56"/>
    <w:rsid w:val="00D26F5D"/>
    <w:rsid w:val="00D27232"/>
    <w:rsid w:val="00D2776D"/>
    <w:rsid w:val="00D30309"/>
    <w:rsid w:val="00D3431D"/>
    <w:rsid w:val="00D41694"/>
    <w:rsid w:val="00D41916"/>
    <w:rsid w:val="00D430D0"/>
    <w:rsid w:val="00D44538"/>
    <w:rsid w:val="00D45B2E"/>
    <w:rsid w:val="00D5437F"/>
    <w:rsid w:val="00D56BD3"/>
    <w:rsid w:val="00D56DE7"/>
    <w:rsid w:val="00D56EBC"/>
    <w:rsid w:val="00D60A19"/>
    <w:rsid w:val="00D61B36"/>
    <w:rsid w:val="00D627FF"/>
    <w:rsid w:val="00D632A1"/>
    <w:rsid w:val="00D70D58"/>
    <w:rsid w:val="00D72902"/>
    <w:rsid w:val="00D729F9"/>
    <w:rsid w:val="00D72E4A"/>
    <w:rsid w:val="00D731A0"/>
    <w:rsid w:val="00D75A0F"/>
    <w:rsid w:val="00D8012C"/>
    <w:rsid w:val="00D81F14"/>
    <w:rsid w:val="00D8442F"/>
    <w:rsid w:val="00D84F5B"/>
    <w:rsid w:val="00D8593C"/>
    <w:rsid w:val="00D87F43"/>
    <w:rsid w:val="00D91F99"/>
    <w:rsid w:val="00D967AC"/>
    <w:rsid w:val="00D96A1E"/>
    <w:rsid w:val="00D97D4F"/>
    <w:rsid w:val="00DA0DCF"/>
    <w:rsid w:val="00DA2FAC"/>
    <w:rsid w:val="00DA4707"/>
    <w:rsid w:val="00DA52D1"/>
    <w:rsid w:val="00DB29DC"/>
    <w:rsid w:val="00DB7736"/>
    <w:rsid w:val="00DC246E"/>
    <w:rsid w:val="00DC763B"/>
    <w:rsid w:val="00DD094E"/>
    <w:rsid w:val="00DD110E"/>
    <w:rsid w:val="00DD2569"/>
    <w:rsid w:val="00DD4DA3"/>
    <w:rsid w:val="00DE01AA"/>
    <w:rsid w:val="00DE0FC7"/>
    <w:rsid w:val="00DE1079"/>
    <w:rsid w:val="00DE32D3"/>
    <w:rsid w:val="00DE7CC3"/>
    <w:rsid w:val="00DF4EBF"/>
    <w:rsid w:val="00DF6F6B"/>
    <w:rsid w:val="00E0626E"/>
    <w:rsid w:val="00E06DC7"/>
    <w:rsid w:val="00E07A72"/>
    <w:rsid w:val="00E14649"/>
    <w:rsid w:val="00E15125"/>
    <w:rsid w:val="00E15B0C"/>
    <w:rsid w:val="00E21224"/>
    <w:rsid w:val="00E24406"/>
    <w:rsid w:val="00E272EE"/>
    <w:rsid w:val="00E27846"/>
    <w:rsid w:val="00E31A2A"/>
    <w:rsid w:val="00E3361F"/>
    <w:rsid w:val="00E3362F"/>
    <w:rsid w:val="00E35C45"/>
    <w:rsid w:val="00E473FD"/>
    <w:rsid w:val="00E47460"/>
    <w:rsid w:val="00E4756A"/>
    <w:rsid w:val="00E55EA7"/>
    <w:rsid w:val="00E565D7"/>
    <w:rsid w:val="00E57B2B"/>
    <w:rsid w:val="00E6318E"/>
    <w:rsid w:val="00E639D6"/>
    <w:rsid w:val="00E67D41"/>
    <w:rsid w:val="00E76F53"/>
    <w:rsid w:val="00E77196"/>
    <w:rsid w:val="00E86CA0"/>
    <w:rsid w:val="00E90569"/>
    <w:rsid w:val="00E91558"/>
    <w:rsid w:val="00E91D89"/>
    <w:rsid w:val="00E93091"/>
    <w:rsid w:val="00E93F67"/>
    <w:rsid w:val="00E9512E"/>
    <w:rsid w:val="00E96A42"/>
    <w:rsid w:val="00EA0C07"/>
    <w:rsid w:val="00EA1E6B"/>
    <w:rsid w:val="00EA23F7"/>
    <w:rsid w:val="00EA38AD"/>
    <w:rsid w:val="00EA66F3"/>
    <w:rsid w:val="00EB2939"/>
    <w:rsid w:val="00EB3DE6"/>
    <w:rsid w:val="00EC3C57"/>
    <w:rsid w:val="00EC4FA6"/>
    <w:rsid w:val="00EC55D9"/>
    <w:rsid w:val="00ED1A6B"/>
    <w:rsid w:val="00ED1ABE"/>
    <w:rsid w:val="00ED2330"/>
    <w:rsid w:val="00EE0FBF"/>
    <w:rsid w:val="00EE35C5"/>
    <w:rsid w:val="00EE42C1"/>
    <w:rsid w:val="00EF15F2"/>
    <w:rsid w:val="00EF2CBD"/>
    <w:rsid w:val="00EF5564"/>
    <w:rsid w:val="00EF6480"/>
    <w:rsid w:val="00EF6894"/>
    <w:rsid w:val="00F00DE9"/>
    <w:rsid w:val="00F04B59"/>
    <w:rsid w:val="00F1064F"/>
    <w:rsid w:val="00F11B6D"/>
    <w:rsid w:val="00F13B66"/>
    <w:rsid w:val="00F15469"/>
    <w:rsid w:val="00F24D3E"/>
    <w:rsid w:val="00F257FB"/>
    <w:rsid w:val="00F4207D"/>
    <w:rsid w:val="00F42F5E"/>
    <w:rsid w:val="00F44205"/>
    <w:rsid w:val="00F453A0"/>
    <w:rsid w:val="00F46087"/>
    <w:rsid w:val="00F5571E"/>
    <w:rsid w:val="00F617C8"/>
    <w:rsid w:val="00F62570"/>
    <w:rsid w:val="00F627E4"/>
    <w:rsid w:val="00F63D8B"/>
    <w:rsid w:val="00F73A30"/>
    <w:rsid w:val="00F766F4"/>
    <w:rsid w:val="00F80705"/>
    <w:rsid w:val="00F8150D"/>
    <w:rsid w:val="00F8299F"/>
    <w:rsid w:val="00F837AD"/>
    <w:rsid w:val="00F86E2E"/>
    <w:rsid w:val="00F90683"/>
    <w:rsid w:val="00F91B03"/>
    <w:rsid w:val="00F92A0B"/>
    <w:rsid w:val="00F9320D"/>
    <w:rsid w:val="00F94726"/>
    <w:rsid w:val="00FA1EB8"/>
    <w:rsid w:val="00FA55A0"/>
    <w:rsid w:val="00FA7DF7"/>
    <w:rsid w:val="00FB1D80"/>
    <w:rsid w:val="00FB44E4"/>
    <w:rsid w:val="00FC01FE"/>
    <w:rsid w:val="00FC052E"/>
    <w:rsid w:val="00FC10E3"/>
    <w:rsid w:val="00FC453D"/>
    <w:rsid w:val="00FC7527"/>
    <w:rsid w:val="00FD17A4"/>
    <w:rsid w:val="00FE1183"/>
    <w:rsid w:val="00FE3FB9"/>
    <w:rsid w:val="00FE53F9"/>
    <w:rsid w:val="00FE594B"/>
    <w:rsid w:val="00FE7A88"/>
    <w:rsid w:val="00FE7B39"/>
    <w:rsid w:val="00FE7CC6"/>
    <w:rsid w:val="00FF269C"/>
    <w:rsid w:val="00FF34E0"/>
    <w:rsid w:val="00FF7818"/>
    <w:rsid w:val="0E1A2CA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480" w:lineRule="auto"/>
    </w:pPr>
    <w:rPr>
      <w:rFonts w:ascii="Calibri" w:hAnsi="Calibri" w:eastAsia="Calibri" w:cs="Calibri"/>
      <w:sz w:val="22"/>
      <w:szCs w:val="22"/>
      <w:lang w:val="en-US" w:eastAsia="ru-RU" w:bidi="ar-SA"/>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6"/>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5"/>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FollowedHyperlink"/>
    <w:basedOn w:val="5"/>
    <w:semiHidden/>
    <w:unhideWhenUsed/>
    <w:uiPriority w:val="99"/>
    <w:rPr>
      <w:color w:val="954F72" w:themeColor="followedHyperlink"/>
      <w:u w:val="single"/>
      <w14:textFill>
        <w14:solidFill>
          <w14:schemeClr w14:val="folHlink"/>
        </w14:solidFill>
      </w14:textFill>
    </w:rPr>
  </w:style>
  <w:style w:type="character" w:styleId="8">
    <w:name w:val="annotation reference"/>
    <w:basedOn w:val="5"/>
    <w:semiHidden/>
    <w:unhideWhenUsed/>
    <w:qFormat/>
    <w:uiPriority w:val="99"/>
    <w:rPr>
      <w:sz w:val="16"/>
      <w:szCs w:val="16"/>
    </w:rPr>
  </w:style>
  <w:style w:type="character" w:styleId="9">
    <w:name w:val="Hyperlink"/>
    <w:basedOn w:val="5"/>
    <w:unhideWhenUsed/>
    <w:qFormat/>
    <w:uiPriority w:val="99"/>
    <w:rPr>
      <w:color w:val="0563C1" w:themeColor="hyperlink"/>
      <w:u w:val="single"/>
      <w14:textFill>
        <w14:solidFill>
          <w14:schemeClr w14:val="hlink"/>
        </w14:solidFill>
      </w14:textFill>
    </w:rPr>
  </w:style>
  <w:style w:type="paragraph" w:styleId="10">
    <w:name w:val="Balloon Text"/>
    <w:basedOn w:val="1"/>
    <w:link w:val="28"/>
    <w:semiHidden/>
    <w:unhideWhenUsed/>
    <w:uiPriority w:val="99"/>
    <w:pPr>
      <w:spacing w:after="0" w:line="240" w:lineRule="auto"/>
    </w:pPr>
    <w:rPr>
      <w:rFonts w:ascii="Tahoma" w:hAnsi="Tahoma" w:cs="Tahoma"/>
      <w:sz w:val="16"/>
      <w:szCs w:val="16"/>
    </w:rPr>
  </w:style>
  <w:style w:type="paragraph" w:styleId="11">
    <w:name w:val="annotation text"/>
    <w:basedOn w:val="1"/>
    <w:link w:val="18"/>
    <w:unhideWhenUsed/>
    <w:qFormat/>
    <w:uiPriority w:val="99"/>
    <w:pPr>
      <w:spacing w:line="240" w:lineRule="auto"/>
    </w:pPr>
    <w:rPr>
      <w:sz w:val="20"/>
      <w:szCs w:val="20"/>
    </w:rPr>
  </w:style>
  <w:style w:type="paragraph" w:styleId="12">
    <w:name w:val="annotation subject"/>
    <w:basedOn w:val="11"/>
    <w:next w:val="11"/>
    <w:link w:val="27"/>
    <w:semiHidden/>
    <w:unhideWhenUsed/>
    <w:uiPriority w:val="99"/>
    <w:rPr>
      <w:b/>
      <w:bCs/>
    </w:rPr>
  </w:style>
  <w:style w:type="paragraph" w:styleId="13">
    <w:name w:val="Subtitle"/>
    <w:basedOn w:val="1"/>
    <w:next w:val="1"/>
    <w:link w:val="17"/>
    <w:qFormat/>
    <w:uiPriority w:val="11"/>
    <w:rPr>
      <w:color w:val="5A5A5A"/>
    </w:rPr>
  </w:style>
  <w:style w:type="table" w:styleId="14">
    <w:name w:val="Table Grid"/>
    <w:basedOn w:val="6"/>
    <w:uiPriority w:val="39"/>
    <w:pPr>
      <w:spacing w:after="0" w:line="240" w:lineRule="auto"/>
    </w:pPr>
    <w:rPr>
      <w:rFonts w:ascii="Calibri" w:hAnsi="Calibri" w:eastAsia="Calibri" w:cs="Calibri"/>
      <w:lang w:val="en-US"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Заголовок 1 Знак"/>
    <w:basedOn w:val="5"/>
    <w:link w:val="2"/>
    <w:uiPriority w:val="9"/>
    <w:rPr>
      <w:rFonts w:asciiTheme="majorHAnsi" w:hAnsiTheme="majorHAnsi" w:eastAsiaTheme="majorEastAsia" w:cstheme="majorBidi"/>
      <w:color w:val="2F5597" w:themeColor="accent1" w:themeShade="BF"/>
      <w:sz w:val="32"/>
      <w:szCs w:val="32"/>
      <w:lang w:val="en-US" w:eastAsia="ru-RU"/>
    </w:rPr>
  </w:style>
  <w:style w:type="character" w:customStyle="1" w:styleId="16">
    <w:name w:val="Заголовок 2 Знак"/>
    <w:basedOn w:val="5"/>
    <w:link w:val="3"/>
    <w:uiPriority w:val="9"/>
    <w:rPr>
      <w:rFonts w:asciiTheme="majorHAnsi" w:hAnsiTheme="majorHAnsi" w:eastAsiaTheme="majorEastAsia" w:cstheme="majorBidi"/>
      <w:color w:val="2F5597" w:themeColor="accent1" w:themeShade="BF"/>
      <w:sz w:val="26"/>
      <w:szCs w:val="26"/>
      <w:lang w:val="en-US" w:eastAsia="ru-RU"/>
    </w:rPr>
  </w:style>
  <w:style w:type="character" w:customStyle="1" w:styleId="17">
    <w:name w:val="Подзаголовок Знак"/>
    <w:basedOn w:val="5"/>
    <w:link w:val="13"/>
    <w:uiPriority w:val="11"/>
    <w:rPr>
      <w:rFonts w:ascii="Calibri" w:hAnsi="Calibri" w:eastAsia="Calibri" w:cs="Calibri"/>
      <w:color w:val="5A5A5A"/>
      <w:lang w:val="en-US" w:eastAsia="ru-RU"/>
    </w:rPr>
  </w:style>
  <w:style w:type="character" w:customStyle="1" w:styleId="18">
    <w:name w:val="Текст примечания Знак"/>
    <w:basedOn w:val="5"/>
    <w:link w:val="11"/>
    <w:qFormat/>
    <w:uiPriority w:val="99"/>
    <w:rPr>
      <w:rFonts w:ascii="Calibri" w:hAnsi="Calibri" w:eastAsia="Calibri" w:cs="Calibri"/>
      <w:sz w:val="20"/>
      <w:szCs w:val="20"/>
      <w:lang w:val="en-US" w:eastAsia="ru-RU"/>
    </w:rPr>
  </w:style>
  <w:style w:type="table" w:customStyle="1" w:styleId="19">
    <w:name w:val="6"/>
    <w:basedOn w:val="6"/>
    <w:uiPriority w:val="0"/>
    <w:pPr>
      <w:spacing w:line="480" w:lineRule="auto"/>
    </w:pPr>
    <w:rPr>
      <w:rFonts w:ascii="Calibri" w:hAnsi="Calibri" w:eastAsia="Calibri" w:cs="Calibri"/>
      <w:lang w:val="en-US"/>
    </w:rPr>
    <w:tblPr>
      <w:tblCellMar>
        <w:left w:w="115" w:type="dxa"/>
        <w:right w:w="115" w:type="dxa"/>
      </w:tblCellMar>
    </w:tblPr>
  </w:style>
  <w:style w:type="table" w:customStyle="1" w:styleId="20">
    <w:name w:val="5"/>
    <w:basedOn w:val="6"/>
    <w:uiPriority w:val="0"/>
    <w:pPr>
      <w:spacing w:line="480" w:lineRule="auto"/>
    </w:pPr>
    <w:rPr>
      <w:rFonts w:ascii="Calibri" w:hAnsi="Calibri" w:eastAsia="Calibri" w:cs="Calibri"/>
      <w:lang w:val="en-US"/>
    </w:rPr>
    <w:tblPr>
      <w:tblCellMar>
        <w:left w:w="115" w:type="dxa"/>
        <w:right w:w="115" w:type="dxa"/>
      </w:tblCellMar>
    </w:tblPr>
  </w:style>
  <w:style w:type="table" w:customStyle="1" w:styleId="21">
    <w:name w:val="4"/>
    <w:basedOn w:val="6"/>
    <w:uiPriority w:val="0"/>
    <w:pPr>
      <w:spacing w:line="480" w:lineRule="auto"/>
    </w:pPr>
    <w:rPr>
      <w:rFonts w:ascii="Calibri" w:hAnsi="Calibri" w:eastAsia="Calibri" w:cs="Calibri"/>
      <w:lang w:val="en-US"/>
    </w:rPr>
    <w:tblPr>
      <w:tblCellMar>
        <w:left w:w="115" w:type="dxa"/>
        <w:right w:w="115" w:type="dxa"/>
      </w:tblCellMar>
    </w:tblPr>
  </w:style>
  <w:style w:type="table" w:customStyle="1" w:styleId="22">
    <w:name w:val="3"/>
    <w:basedOn w:val="6"/>
    <w:uiPriority w:val="0"/>
    <w:pPr>
      <w:spacing w:line="480" w:lineRule="auto"/>
    </w:pPr>
    <w:rPr>
      <w:rFonts w:ascii="Calibri" w:hAnsi="Calibri" w:eastAsia="Calibri" w:cs="Calibri"/>
      <w:lang w:val="en-US"/>
    </w:rPr>
    <w:tblPr>
      <w:tblCellMar>
        <w:left w:w="115" w:type="dxa"/>
        <w:right w:w="115" w:type="dxa"/>
      </w:tblCellMar>
    </w:tblPr>
  </w:style>
  <w:style w:type="table" w:customStyle="1" w:styleId="23">
    <w:name w:val="2"/>
    <w:basedOn w:val="6"/>
    <w:uiPriority w:val="0"/>
    <w:pPr>
      <w:spacing w:line="480" w:lineRule="auto"/>
    </w:pPr>
    <w:rPr>
      <w:rFonts w:ascii="Calibri" w:hAnsi="Calibri" w:eastAsia="Calibri" w:cs="Calibri"/>
      <w:lang w:val="en-US"/>
    </w:rPr>
    <w:tblPr>
      <w:tblCellMar>
        <w:left w:w="115" w:type="dxa"/>
        <w:right w:w="115" w:type="dxa"/>
      </w:tblCellMar>
    </w:tblPr>
  </w:style>
  <w:style w:type="table" w:customStyle="1" w:styleId="24">
    <w:name w:val="1"/>
    <w:basedOn w:val="6"/>
    <w:uiPriority w:val="0"/>
    <w:pPr>
      <w:spacing w:line="480" w:lineRule="auto"/>
    </w:pPr>
    <w:rPr>
      <w:rFonts w:ascii="Calibri" w:hAnsi="Calibri" w:eastAsia="Calibri" w:cs="Calibri"/>
      <w:lang w:val="en-US"/>
    </w:rPr>
    <w:tblPr>
      <w:tblCellMar>
        <w:left w:w="115" w:type="dxa"/>
        <w:right w:w="115" w:type="dxa"/>
      </w:tblCellMar>
    </w:tblPr>
  </w:style>
  <w:style w:type="character" w:customStyle="1" w:styleId="25">
    <w:name w:val="Заголовок 3 Знак"/>
    <w:basedOn w:val="5"/>
    <w:link w:val="4"/>
    <w:uiPriority w:val="9"/>
    <w:rPr>
      <w:rFonts w:asciiTheme="majorHAnsi" w:hAnsiTheme="majorHAnsi" w:eastAsiaTheme="majorEastAsia" w:cstheme="majorBidi"/>
      <w:color w:val="203864" w:themeColor="accent1" w:themeShade="80"/>
      <w:sz w:val="24"/>
      <w:szCs w:val="24"/>
      <w:lang w:val="en-US" w:eastAsia="ru-RU"/>
    </w:rPr>
  </w:style>
  <w:style w:type="character" w:customStyle="1" w:styleId="26">
    <w:name w:val="Неразрешенное упоминание1"/>
    <w:basedOn w:val="5"/>
    <w:semiHidden/>
    <w:unhideWhenUsed/>
    <w:uiPriority w:val="99"/>
    <w:rPr>
      <w:color w:val="605E5C"/>
      <w:shd w:val="clear" w:color="auto" w:fill="E1DFDD"/>
    </w:rPr>
  </w:style>
  <w:style w:type="character" w:customStyle="1" w:styleId="27">
    <w:name w:val="Тема примечания Знак"/>
    <w:basedOn w:val="18"/>
    <w:link w:val="12"/>
    <w:semiHidden/>
    <w:uiPriority w:val="99"/>
    <w:rPr>
      <w:rFonts w:ascii="Calibri" w:hAnsi="Calibri" w:eastAsia="Calibri" w:cs="Calibri"/>
      <w:b/>
      <w:bCs/>
      <w:sz w:val="20"/>
      <w:szCs w:val="20"/>
      <w:lang w:val="en-US" w:eastAsia="ru-RU"/>
    </w:rPr>
  </w:style>
  <w:style w:type="character" w:customStyle="1" w:styleId="28">
    <w:name w:val="Текст выноски Знак"/>
    <w:basedOn w:val="5"/>
    <w:link w:val="10"/>
    <w:semiHidden/>
    <w:uiPriority w:val="99"/>
    <w:rPr>
      <w:rFonts w:ascii="Tahoma" w:hAnsi="Tahoma" w:eastAsia="Calibri" w:cs="Tahoma"/>
      <w:sz w:val="16"/>
      <w:szCs w:val="16"/>
      <w:lang w:val="en-US" w:eastAsia="ru-RU"/>
    </w:rPr>
  </w:style>
  <w:style w:type="paragraph" w:customStyle="1" w:styleId="29">
    <w:name w:val="Revision"/>
    <w:hidden/>
    <w:semiHidden/>
    <w:uiPriority w:val="99"/>
    <w:pPr>
      <w:spacing w:after="0" w:line="240" w:lineRule="auto"/>
    </w:pPr>
    <w:rPr>
      <w:rFonts w:ascii="Calibri" w:hAnsi="Calibri" w:eastAsia="Calibri" w:cs="Calibri"/>
      <w:sz w:val="22"/>
      <w:szCs w:val="22"/>
      <w:lang w:val="en-US" w:eastAsia="ru-RU" w:bidi="ar-SA"/>
    </w:rPr>
  </w:style>
  <w:style w:type="paragraph" w:customStyle="1" w:styleId="30">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ru-RU" w:eastAsia="en-US" w:bidi="ar-SA"/>
    </w:rPr>
  </w:style>
  <w:style w:type="table" w:customStyle="1" w:styleId="31">
    <w:name w:val="11"/>
    <w:basedOn w:val="6"/>
    <w:uiPriority w:val="0"/>
    <w:pPr>
      <w:spacing w:line="480" w:lineRule="auto"/>
    </w:pPr>
    <w:rPr>
      <w:rFonts w:ascii="Calibri" w:hAnsi="Calibri" w:eastAsia="Calibri" w:cs="Calibri"/>
      <w:lang w:val="en-US" w:eastAsia="ru-RU"/>
    </w:rPr>
    <w:tblPr>
      <w:tblCellMar>
        <w:left w:w="115" w:type="dxa"/>
        <w:right w:w="115" w:type="dxa"/>
      </w:tblCellMar>
    </w:tblPr>
  </w:style>
  <w:style w:type="character" w:customStyle="1" w:styleId="32">
    <w:name w:val="Просмотренная гиперссылка1"/>
    <w:basedOn w:val="5"/>
    <w:semiHidden/>
    <w:unhideWhenUsed/>
    <w:uiPriority w:val="99"/>
    <w:rPr>
      <w:color w:val="800080"/>
      <w:u w:val="single"/>
    </w:rPr>
  </w:style>
  <w:style w:type="paragraph" w:customStyle="1" w:styleId="33">
    <w:name w:val="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1"/>
    <w:uiPriority w:val="0"/>
    <w:pPr>
      <w:spacing w:line="240" w:lineRule="exact"/>
    </w:pPr>
    <w:rPr>
      <w:rFonts w:ascii="Verdana" w:hAnsi="Verdana" w:eastAsia="Times New Roman" w:cs="Verdana"/>
      <w:sz w:val="20"/>
      <w:szCs w:val="20"/>
      <w:lang w:eastAsia="en-US"/>
    </w:rPr>
  </w:style>
  <w:style w:type="paragraph" w:styleId="3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2" Type="http://schemas.microsoft.com/office/2011/relationships/people" Target="people.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6.png"/><Relationship Id="rId17" Type="http://schemas.microsoft.com/office/2007/relationships/diagramDrawing" Target="diagrams/drawing1.xml"/><Relationship Id="rId16" Type="http://schemas.openxmlformats.org/officeDocument/2006/relationships/diagramColors" Target="diagrams/colors1.xml"/><Relationship Id="rId15" Type="http://schemas.openxmlformats.org/officeDocument/2006/relationships/diagramQuickStyle" Target="diagrams/quickStyle1.xml"/><Relationship Id="rId14" Type="http://schemas.openxmlformats.org/officeDocument/2006/relationships/diagramLayout" Target="diagrams/layout1.xml"/><Relationship Id="rId13" Type="http://schemas.openxmlformats.org/officeDocument/2006/relationships/diagramData" Target="diagrams/data1.xml"/><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38A03DAA-31E3-4F02-909D-2561615B8293}" type="doc">
      <dgm:prSet loTypeId="urn:microsoft.com/office/officeart/2005/8/layout/cycle2" loCatId="cycle" qsTypeId="urn:microsoft.com/office/officeart/2005/8/quickstyle/simple1" qsCatId="simple" csTypeId="urn:microsoft.com/office/officeart/2005/8/colors/accent1_2" csCatId="accent1" phldr="1"/>
      <dgm:spPr/>
      <dgm:t>
        <a:bodyPr/>
        <a:p>
          <a:endParaRPr lang="en-US"/>
        </a:p>
      </dgm:t>
    </dgm:pt>
    <dgm:pt modelId="{D8E17620-A7EA-4FBF-96FB-E5FF11ABBCE0}">
      <dgm:prSet phldrT="[Text]"/>
      <dgm:spPr>
        <a:xfrm>
          <a:off x="2048023" y="635"/>
          <a:ext cx="1390352" cy="139035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p>
          <a:r>
            <a:rPr lang="en-US">
              <a:solidFill>
                <a:sysClr val="window" lastClr="FFFFFF"/>
              </a:solidFill>
              <a:latin typeface="Calibri" panose="020F0502020204030204"/>
              <a:ea typeface="+mn-ea"/>
              <a:cs typeface="+mn-cs"/>
            </a:rPr>
            <a:t>NA</a:t>
          </a:r>
        </a:p>
      </dgm:t>
    </dgm:pt>
    <dgm:pt modelId="{71514E03-BA38-4A48-8186-AB41C6169D21}" cxnId="{986A4F2B-AA22-4318-87E8-3DB2B6C5B4F6}" type="parTrans">
      <dgm:prSet/>
      <dgm:spPr/>
      <dgm:t>
        <a:bodyPr/>
        <a:p>
          <a:endParaRPr lang="en-US"/>
        </a:p>
      </dgm:t>
    </dgm:pt>
    <dgm:pt modelId="{DA6DE6B5-03F1-4011-B939-F88378C16905}" cxnId="{986A4F2B-AA22-4318-87E8-3DB2B6C5B4F6}" type="sibTrans">
      <dgm:prSet/>
      <dgm:spPr>
        <a:xfrm rot="3600000">
          <a:off x="3075077" y="1356507"/>
          <a:ext cx="370068" cy="469243"/>
        </a:xfrm>
        <a:solidFill>
          <a:srgbClr val="4F81BD">
            <a:tint val="60000"/>
            <a:hueOff val="0"/>
            <a:satOff val="0"/>
            <a:lumOff val="0"/>
            <a:alphaOff val="0"/>
          </a:srgbClr>
        </a:solidFill>
        <a:ln>
          <a:noFill/>
        </a:ln>
        <a:effectLst/>
      </dgm:spPr>
      <dgm:t>
        <a:bodyPr/>
        <a:p>
          <a:endParaRPr lang="en-US">
            <a:solidFill>
              <a:sysClr val="window" lastClr="FFFFFF"/>
            </a:solidFill>
            <a:latin typeface="Calibri" panose="020F0502020204030204"/>
            <a:ea typeface="+mn-ea"/>
            <a:cs typeface="+mn-cs"/>
          </a:endParaRPr>
        </a:p>
      </dgm:t>
    </dgm:pt>
    <dgm:pt modelId="{528B123A-126F-4EFF-B92B-3C18957DB23E}">
      <dgm:prSet phldrT="[Text]"/>
      <dgm:spPr>
        <a:xfrm>
          <a:off x="3092320" y="1809411"/>
          <a:ext cx="1390352" cy="139035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p>
          <a:r>
            <a:rPr lang="en-US">
              <a:solidFill>
                <a:sysClr val="window" lastClr="FFFFFF"/>
              </a:solidFill>
              <a:latin typeface="Calibri" panose="020F0502020204030204"/>
              <a:ea typeface="+mn-ea"/>
              <a:cs typeface="+mn-cs"/>
            </a:rPr>
            <a:t>IO</a:t>
          </a:r>
        </a:p>
      </dgm:t>
    </dgm:pt>
    <dgm:pt modelId="{6C5AB05A-946A-4EA1-AFDC-65036B5F5E95}" cxnId="{54C34CD3-A170-40BC-97A3-B244F35A3303}" type="parTrans">
      <dgm:prSet/>
      <dgm:spPr/>
      <dgm:t>
        <a:bodyPr/>
        <a:p>
          <a:endParaRPr lang="en-US"/>
        </a:p>
      </dgm:t>
    </dgm:pt>
    <dgm:pt modelId="{EC990C50-E1E0-466A-9B64-43E1E743EA71}" cxnId="{54C34CD3-A170-40BC-97A3-B244F35A3303}" type="sibTrans">
      <dgm:prSet/>
      <dgm:spPr>
        <a:xfrm rot="10800000">
          <a:off x="2568639" y="2269965"/>
          <a:ext cx="370068" cy="469243"/>
        </a:xfrm>
        <a:solidFill>
          <a:srgbClr val="4F81BD">
            <a:tint val="60000"/>
            <a:hueOff val="0"/>
            <a:satOff val="0"/>
            <a:lumOff val="0"/>
            <a:alphaOff val="0"/>
          </a:srgbClr>
        </a:solidFill>
        <a:ln>
          <a:noFill/>
        </a:ln>
        <a:effectLst/>
      </dgm:spPr>
      <dgm:t>
        <a:bodyPr/>
        <a:p>
          <a:endParaRPr lang="en-US">
            <a:solidFill>
              <a:sysClr val="window" lastClr="FFFFFF"/>
            </a:solidFill>
            <a:latin typeface="Calibri" panose="020F0502020204030204"/>
            <a:ea typeface="+mn-ea"/>
            <a:cs typeface="+mn-cs"/>
          </a:endParaRPr>
        </a:p>
      </dgm:t>
    </dgm:pt>
    <dgm:pt modelId="{1E3FE527-6456-49C9-9A2A-510BA592EDF9}">
      <dgm:prSet phldrT="[Text]"/>
      <dgm:spPr>
        <a:xfrm>
          <a:off x="1003726" y="1809411"/>
          <a:ext cx="1390352" cy="139035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p>
          <a:r>
            <a:rPr lang="en-US">
              <a:solidFill>
                <a:sysClr val="window" lastClr="FFFFFF"/>
              </a:solidFill>
              <a:latin typeface="Calibri" panose="020F0502020204030204"/>
              <a:ea typeface="+mn-ea"/>
              <a:cs typeface="+mn-cs"/>
            </a:rPr>
            <a:t>SA</a:t>
          </a:r>
        </a:p>
      </dgm:t>
    </dgm:pt>
    <dgm:pt modelId="{D1DAF5EB-B72B-4E18-BA94-EEF62EF80E53}" cxnId="{9DD800B7-785B-416E-B75E-0A67C1144DE4}" type="parTrans">
      <dgm:prSet/>
      <dgm:spPr/>
      <dgm:t>
        <a:bodyPr/>
        <a:p>
          <a:endParaRPr lang="en-US"/>
        </a:p>
      </dgm:t>
    </dgm:pt>
    <dgm:pt modelId="{B90E803C-8019-44DE-8A39-0DCB491EEC36}" cxnId="{9DD800B7-785B-416E-B75E-0A67C1144DE4}" type="sibTrans">
      <dgm:prSet/>
      <dgm:spPr>
        <a:xfrm rot="18000000">
          <a:off x="2030780" y="1374648"/>
          <a:ext cx="370068" cy="469243"/>
        </a:xfrm>
        <a:solidFill>
          <a:srgbClr val="4F81BD">
            <a:tint val="60000"/>
            <a:hueOff val="0"/>
            <a:satOff val="0"/>
            <a:lumOff val="0"/>
            <a:alphaOff val="0"/>
          </a:srgbClr>
        </a:solidFill>
        <a:ln>
          <a:noFill/>
        </a:ln>
        <a:effectLst/>
      </dgm:spPr>
      <dgm:t>
        <a:bodyPr/>
        <a:p>
          <a:endParaRPr lang="en-US">
            <a:solidFill>
              <a:sysClr val="window" lastClr="FFFFFF"/>
            </a:solidFill>
            <a:latin typeface="Calibri" panose="020F0502020204030204"/>
            <a:ea typeface="+mn-ea"/>
            <a:cs typeface="+mn-cs"/>
          </a:endParaRPr>
        </a:p>
      </dgm:t>
    </dgm:pt>
    <dgm:pt modelId="{445FE64A-1FB7-4E00-BFC2-8DFA93808BDC}" type="pres">
      <dgm:prSet presAssocID="{38A03DAA-31E3-4F02-909D-2561615B8293}" presName="cycle" presStyleCnt="0">
        <dgm:presLayoutVars>
          <dgm:dir/>
          <dgm:resizeHandles val="exact"/>
        </dgm:presLayoutVars>
      </dgm:prSet>
      <dgm:spPr/>
    </dgm:pt>
    <dgm:pt modelId="{93298CD1-33B6-4EAE-9D80-CA157F1513B7}" type="pres">
      <dgm:prSet presAssocID="{D8E17620-A7EA-4FBF-96FB-E5FF11ABBCE0}" presName="node" presStyleLbl="node1" presStyleIdx="0" presStyleCnt="3">
        <dgm:presLayoutVars>
          <dgm:bulletEnabled val="1"/>
        </dgm:presLayoutVars>
      </dgm:prSet>
      <dgm:spPr>
        <a:prstGeom prst="ellipse">
          <a:avLst/>
        </a:prstGeom>
      </dgm:spPr>
    </dgm:pt>
    <dgm:pt modelId="{64CF71D5-D068-4EEC-8B8F-B673729AC348}" type="pres">
      <dgm:prSet presAssocID="{DA6DE6B5-03F1-4011-B939-F88378C16905}" presName="sibTrans" presStyleLbl="sibTrans2D1" presStyleIdx="0" presStyleCnt="3"/>
      <dgm:spPr>
        <a:prstGeom prst="rightArrow">
          <a:avLst>
            <a:gd name="adj1" fmla="val 60000"/>
            <a:gd name="adj2" fmla="val 50000"/>
          </a:avLst>
        </a:prstGeom>
      </dgm:spPr>
    </dgm:pt>
    <dgm:pt modelId="{D95C2CB7-3572-4737-8CEC-031F4F392F65}" type="pres">
      <dgm:prSet presAssocID="{DA6DE6B5-03F1-4011-B939-F88378C16905}" presName="connectorText" presStyleLbl="sibTrans2D1" presStyleIdx="0" presStyleCnt="3"/>
      <dgm:spPr/>
    </dgm:pt>
    <dgm:pt modelId="{6B2AFA48-D692-4D77-AC9A-2DD551FD068E}" type="pres">
      <dgm:prSet presAssocID="{528B123A-126F-4EFF-B92B-3C18957DB23E}" presName="node" presStyleLbl="node1" presStyleIdx="1" presStyleCnt="3">
        <dgm:presLayoutVars>
          <dgm:bulletEnabled val="1"/>
        </dgm:presLayoutVars>
      </dgm:prSet>
      <dgm:spPr>
        <a:prstGeom prst="ellipse">
          <a:avLst/>
        </a:prstGeom>
      </dgm:spPr>
    </dgm:pt>
    <dgm:pt modelId="{E0816307-88B8-4BAA-9640-0EBAAA8F6228}" type="pres">
      <dgm:prSet presAssocID="{EC990C50-E1E0-466A-9B64-43E1E743EA71}" presName="sibTrans" presStyleLbl="sibTrans2D1" presStyleIdx="1" presStyleCnt="3"/>
      <dgm:spPr>
        <a:prstGeom prst="rightArrow">
          <a:avLst>
            <a:gd name="adj1" fmla="val 60000"/>
            <a:gd name="adj2" fmla="val 50000"/>
          </a:avLst>
        </a:prstGeom>
      </dgm:spPr>
    </dgm:pt>
    <dgm:pt modelId="{86BD2F25-E7F4-43F0-9D44-A3D8E24A0056}" type="pres">
      <dgm:prSet presAssocID="{EC990C50-E1E0-466A-9B64-43E1E743EA71}" presName="connectorText" presStyleLbl="sibTrans2D1" presStyleIdx="1" presStyleCnt="3"/>
      <dgm:spPr/>
    </dgm:pt>
    <dgm:pt modelId="{99A2580D-5362-4CD4-B040-A4D2F6B63111}" type="pres">
      <dgm:prSet presAssocID="{1E3FE527-6456-49C9-9A2A-510BA592EDF9}" presName="node" presStyleLbl="node1" presStyleIdx="2" presStyleCnt="3">
        <dgm:presLayoutVars>
          <dgm:bulletEnabled val="1"/>
        </dgm:presLayoutVars>
      </dgm:prSet>
      <dgm:spPr>
        <a:prstGeom prst="ellipse">
          <a:avLst/>
        </a:prstGeom>
      </dgm:spPr>
    </dgm:pt>
    <dgm:pt modelId="{D0570178-C8E5-4C07-B633-92D1417F72F3}" type="pres">
      <dgm:prSet presAssocID="{B90E803C-8019-44DE-8A39-0DCB491EEC36}" presName="sibTrans" presStyleLbl="sibTrans2D1" presStyleIdx="2" presStyleCnt="3"/>
      <dgm:spPr>
        <a:prstGeom prst="rightArrow">
          <a:avLst>
            <a:gd name="adj1" fmla="val 60000"/>
            <a:gd name="adj2" fmla="val 50000"/>
          </a:avLst>
        </a:prstGeom>
      </dgm:spPr>
    </dgm:pt>
    <dgm:pt modelId="{51407B09-22AB-409C-86FF-466D1BADC82D}" type="pres">
      <dgm:prSet presAssocID="{B90E803C-8019-44DE-8A39-0DCB491EEC36}" presName="connectorText" presStyleLbl="sibTrans2D1" presStyleIdx="2" presStyleCnt="3"/>
      <dgm:spPr/>
    </dgm:pt>
  </dgm:ptLst>
  <dgm:cxnLst>
    <dgm:cxn modelId="{4ABD2601-684E-492B-9C5D-D45A00DCAE7B}" type="presOf" srcId="{DA6DE6B5-03F1-4011-B939-F88378C16905}" destId="{64CF71D5-D068-4EEC-8B8F-B673729AC348}" srcOrd="0" destOrd="0" presId="urn:microsoft.com/office/officeart/2005/8/layout/cycle2"/>
    <dgm:cxn modelId="{D243FD0B-16C2-417B-B7AE-669EBA328DFF}" type="presOf" srcId="{38A03DAA-31E3-4F02-909D-2561615B8293}" destId="{445FE64A-1FB7-4E00-BFC2-8DFA93808BDC}" srcOrd="0" destOrd="0" presId="urn:microsoft.com/office/officeart/2005/8/layout/cycle2"/>
    <dgm:cxn modelId="{5E934E1B-ED3B-4410-8C80-7E1F635B3218}" type="presOf" srcId="{1E3FE527-6456-49C9-9A2A-510BA592EDF9}" destId="{99A2580D-5362-4CD4-B040-A4D2F6B63111}" srcOrd="0" destOrd="0" presId="urn:microsoft.com/office/officeart/2005/8/layout/cycle2"/>
    <dgm:cxn modelId="{3E98DD1E-9E52-4440-801D-5092797AA752}" type="presOf" srcId="{EC990C50-E1E0-466A-9B64-43E1E743EA71}" destId="{E0816307-88B8-4BAA-9640-0EBAAA8F6228}" srcOrd="0" destOrd="0" presId="urn:microsoft.com/office/officeart/2005/8/layout/cycle2"/>
    <dgm:cxn modelId="{986A4F2B-AA22-4318-87E8-3DB2B6C5B4F6}" srcId="{38A03DAA-31E3-4F02-909D-2561615B8293}" destId="{D8E17620-A7EA-4FBF-96FB-E5FF11ABBCE0}" srcOrd="0" destOrd="0" parTransId="{71514E03-BA38-4A48-8186-AB41C6169D21}" sibTransId="{DA6DE6B5-03F1-4011-B939-F88378C16905}"/>
    <dgm:cxn modelId="{176EF577-1242-40BD-B771-91038FCDE49C}" type="presOf" srcId="{528B123A-126F-4EFF-B92B-3C18957DB23E}" destId="{6B2AFA48-D692-4D77-AC9A-2DD551FD068E}" srcOrd="0" destOrd="0" presId="urn:microsoft.com/office/officeart/2005/8/layout/cycle2"/>
    <dgm:cxn modelId="{90632D97-B316-49B4-A507-29967B391ECB}" type="presOf" srcId="{EC990C50-E1E0-466A-9B64-43E1E743EA71}" destId="{86BD2F25-E7F4-43F0-9D44-A3D8E24A0056}" srcOrd="1" destOrd="0" presId="urn:microsoft.com/office/officeart/2005/8/layout/cycle2"/>
    <dgm:cxn modelId="{9DD800B7-785B-416E-B75E-0A67C1144DE4}" srcId="{38A03DAA-31E3-4F02-909D-2561615B8293}" destId="{1E3FE527-6456-49C9-9A2A-510BA592EDF9}" srcOrd="2" destOrd="0" parTransId="{D1DAF5EB-B72B-4E18-BA94-EEF62EF80E53}" sibTransId="{B90E803C-8019-44DE-8A39-0DCB491EEC36}"/>
    <dgm:cxn modelId="{FE6A03C3-BBD6-4A8E-B9BB-C12335B1ABA3}" type="presOf" srcId="{B90E803C-8019-44DE-8A39-0DCB491EEC36}" destId="{D0570178-C8E5-4C07-B633-92D1417F72F3}" srcOrd="0" destOrd="0" presId="urn:microsoft.com/office/officeart/2005/8/layout/cycle2"/>
    <dgm:cxn modelId="{54C34CD3-A170-40BC-97A3-B244F35A3303}" srcId="{38A03DAA-31E3-4F02-909D-2561615B8293}" destId="{528B123A-126F-4EFF-B92B-3C18957DB23E}" srcOrd="1" destOrd="0" parTransId="{6C5AB05A-946A-4EA1-AFDC-65036B5F5E95}" sibTransId="{EC990C50-E1E0-466A-9B64-43E1E743EA71}"/>
    <dgm:cxn modelId="{B16367DC-BC3A-43DA-BF11-8C1A87FCC4A8}" type="presOf" srcId="{D8E17620-A7EA-4FBF-96FB-E5FF11ABBCE0}" destId="{93298CD1-33B6-4EAE-9D80-CA157F1513B7}" srcOrd="0" destOrd="0" presId="urn:microsoft.com/office/officeart/2005/8/layout/cycle2"/>
    <dgm:cxn modelId="{632C94DF-5D91-41B7-A098-35D3AB5484AF}" type="presOf" srcId="{DA6DE6B5-03F1-4011-B939-F88378C16905}" destId="{D95C2CB7-3572-4737-8CEC-031F4F392F65}" srcOrd="1" destOrd="0" presId="urn:microsoft.com/office/officeart/2005/8/layout/cycle2"/>
    <dgm:cxn modelId="{D93596F5-B57F-41B3-8123-C9E5473792AF}" type="presOf" srcId="{B90E803C-8019-44DE-8A39-0DCB491EEC36}" destId="{51407B09-22AB-409C-86FF-466D1BADC82D}" srcOrd="1" destOrd="0" presId="urn:microsoft.com/office/officeart/2005/8/layout/cycle2"/>
    <dgm:cxn modelId="{AC0F6BF5-2E25-43E3-A542-29A7F5A5B6D9}" type="presParOf" srcId="{445FE64A-1FB7-4E00-BFC2-8DFA93808BDC}" destId="{93298CD1-33B6-4EAE-9D80-CA157F1513B7}" srcOrd="0" destOrd="0" presId="urn:microsoft.com/office/officeart/2005/8/layout/cycle2"/>
    <dgm:cxn modelId="{074830A1-5FE1-4E55-9415-AEA8BBD21339}" type="presParOf" srcId="{445FE64A-1FB7-4E00-BFC2-8DFA93808BDC}" destId="{64CF71D5-D068-4EEC-8B8F-B673729AC348}" srcOrd="1" destOrd="0" presId="urn:microsoft.com/office/officeart/2005/8/layout/cycle2"/>
    <dgm:cxn modelId="{F7D1FBC3-0390-4F54-B64B-B503666A415D}" type="presParOf" srcId="{64CF71D5-D068-4EEC-8B8F-B673729AC348}" destId="{D95C2CB7-3572-4737-8CEC-031F4F392F65}" srcOrd="0" destOrd="0" presId="urn:microsoft.com/office/officeart/2005/8/layout/cycle2"/>
    <dgm:cxn modelId="{C7CFAA30-FCFE-4F74-B847-D76C28408962}" type="presParOf" srcId="{445FE64A-1FB7-4E00-BFC2-8DFA93808BDC}" destId="{6B2AFA48-D692-4D77-AC9A-2DD551FD068E}" srcOrd="2" destOrd="0" presId="urn:microsoft.com/office/officeart/2005/8/layout/cycle2"/>
    <dgm:cxn modelId="{A74028D6-EBDA-4522-8CCE-25C6EF1E3A9C}" type="presParOf" srcId="{445FE64A-1FB7-4E00-BFC2-8DFA93808BDC}" destId="{E0816307-88B8-4BAA-9640-0EBAAA8F6228}" srcOrd="3" destOrd="0" presId="urn:microsoft.com/office/officeart/2005/8/layout/cycle2"/>
    <dgm:cxn modelId="{3545AEAD-7FB2-41D1-B305-0E17AB93A55E}" type="presParOf" srcId="{E0816307-88B8-4BAA-9640-0EBAAA8F6228}" destId="{86BD2F25-E7F4-43F0-9D44-A3D8E24A0056}" srcOrd="0" destOrd="0" presId="urn:microsoft.com/office/officeart/2005/8/layout/cycle2"/>
    <dgm:cxn modelId="{0C94ACCA-5408-4FA5-837E-2FD20CDBE4C4}" type="presParOf" srcId="{445FE64A-1FB7-4E00-BFC2-8DFA93808BDC}" destId="{99A2580D-5362-4CD4-B040-A4D2F6B63111}" srcOrd="4" destOrd="0" presId="urn:microsoft.com/office/officeart/2005/8/layout/cycle2"/>
    <dgm:cxn modelId="{A84D1AE3-8882-4DD8-808F-FEF8E793E20D}" type="presParOf" srcId="{445FE64A-1FB7-4E00-BFC2-8DFA93808BDC}" destId="{D0570178-C8E5-4C07-B633-92D1417F72F3}" srcOrd="5" destOrd="0" presId="urn:microsoft.com/office/officeart/2005/8/layout/cycle2"/>
    <dgm:cxn modelId="{CAD4BC2C-D517-4C62-8B7B-FE6D439EDEA6}" type="presParOf" srcId="{D0570178-C8E5-4C07-B633-92D1417F72F3}" destId="{51407B09-22AB-409C-86FF-466D1BADC82D}" srcOrd="0" destOrd="0" presId="urn:microsoft.com/office/officeart/2005/8/layout/cycle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Группа 1"/>
      <dsp:cNvGrpSpPr/>
    </dsp:nvGrpSpPr>
    <dsp:grpSpPr>
      <a:xfrm>
        <a:off x="0" y="0"/>
        <a:ext cx="5486400" cy="3200400"/>
        <a:chOff x="0" y="0"/>
        <a:chExt cx="5486400" cy="3200400"/>
      </a:xfrm>
    </dsp:grpSpPr>
    <dsp:sp modelId="{93298CD1-33B6-4EAE-9D80-CA157F1513B7}">
      <dsp:nvSpPr>
        <dsp:cNvPr id="3" name="Овал 2"/>
        <dsp:cNvSpPr/>
      </dsp:nvSpPr>
      <dsp:spPr bwMode="white">
        <a:xfrm>
          <a:off x="2047170" y="0"/>
          <a:ext cx="1392060" cy="1392060"/>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hemeClr val="lt1"/>
        </a:lnRef>
        <a:fillRef idx="1">
          <a:schemeClr val="accent1"/>
        </a:fillRef>
        <a:effectRef idx="0">
          <a:scrgbClr r="0" g="0" b="0"/>
        </a:effectRef>
        <a:fontRef idx="minor">
          <a:schemeClr val="lt1"/>
        </a:fontRef>
      </dsp:style>
      <dsp:txBody>
        <a:bodyPr lIns="68580" tIns="68580" rIns="68580" bIns="68580" anchor="ctr"/>
        <a:lstStyle>
          <a:lvl1pPr algn="ctr">
            <a:defRPr sz="5400"/>
          </a:lvl1pPr>
          <a:lvl2pPr marL="285750" indent="-285750" algn="ctr">
            <a:defRPr sz="4200"/>
          </a:lvl2pPr>
          <a:lvl3pPr marL="571500" indent="-285750" algn="ctr">
            <a:defRPr sz="4200"/>
          </a:lvl3pPr>
          <a:lvl4pPr marL="857250" indent="-285750" algn="ctr">
            <a:defRPr sz="4200"/>
          </a:lvl4pPr>
          <a:lvl5pPr marL="1143000" indent="-285750" algn="ctr">
            <a:defRPr sz="4200"/>
          </a:lvl5pPr>
          <a:lvl6pPr marL="1428750" indent="-285750" algn="ctr">
            <a:defRPr sz="4200"/>
          </a:lvl6pPr>
          <a:lvl7pPr marL="1714500" indent="-285750" algn="ctr">
            <a:defRPr sz="4200"/>
          </a:lvl7pPr>
          <a:lvl8pPr marL="2000250" indent="-285750" algn="ctr">
            <a:defRPr sz="4200"/>
          </a:lvl8pPr>
          <a:lvl9pPr marL="2286000" indent="-285750" algn="ctr">
            <a:defRPr sz="4200"/>
          </a:lvl9pPr>
        </a:lstStyle>
        <a:p>
          <a:pPr lvl="0">
            <a:lnSpc>
              <a:spcPct val="100000"/>
            </a:lnSpc>
            <a:spcBef>
              <a:spcPct val="0"/>
            </a:spcBef>
            <a:spcAft>
              <a:spcPct val="35000"/>
            </a:spcAft>
          </a:pPr>
          <a:r>
            <a:rPr lang="en-US">
              <a:solidFill>
                <a:sysClr val="window" lastClr="FFFFFF"/>
              </a:solidFill>
              <a:latin typeface="Calibri" panose="020F0502020204030204"/>
              <a:ea typeface="+mn-ea"/>
              <a:cs typeface="+mn-cs"/>
            </a:rPr>
            <a:t>NA</a:t>
          </a:r>
        </a:p>
      </dsp:txBody>
      <dsp:txXfrm>
        <a:off x="2047170" y="0"/>
        <a:ext cx="1392060" cy="1392060"/>
      </dsp:txXfrm>
    </dsp:sp>
    <dsp:sp modelId="{64CF71D5-D068-4EEC-8B8F-B673729AC348}">
      <dsp:nvSpPr>
        <dsp:cNvPr id="4" name="Стрелка вправо 3"/>
        <dsp:cNvSpPr/>
      </dsp:nvSpPr>
      <dsp:spPr bwMode="white">
        <a:xfrm rot="3599999">
          <a:off x="3080775" y="1365290"/>
          <a:ext cx="368896" cy="469820"/>
        </a:xfrm>
        <a:prstGeom prst="rightArrow">
          <a:avLst>
            <a:gd name="adj1" fmla="val 60000"/>
            <a:gd name="adj2" fmla="val 50000"/>
          </a:avLst>
        </a:prstGeom>
        <a:solidFill>
          <a:srgbClr val="4F81BD">
            <a:tint val="60000"/>
            <a:hueOff val="0"/>
            <a:satOff val="0"/>
            <a:lumOff val="0"/>
            <a:alphaOff val="0"/>
          </a:srgbClr>
        </a:solidFill>
        <a:ln>
          <a:noFill/>
        </a:ln>
        <a:effectLst/>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18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endParaRPr lang="en-US">
            <a:solidFill>
              <a:sysClr val="window" lastClr="FFFFFF"/>
            </a:solidFill>
            <a:latin typeface="Calibri" panose="020F0502020204030204"/>
            <a:ea typeface="+mn-ea"/>
            <a:cs typeface="+mn-cs"/>
          </a:endParaRPr>
        </a:p>
      </dsp:txBody>
      <dsp:txXfrm rot="3599999">
        <a:off x="3080775" y="1365290"/>
        <a:ext cx="368896" cy="469820"/>
      </dsp:txXfrm>
    </dsp:sp>
    <dsp:sp modelId="{6B2AFA48-D692-4D77-AC9A-2DD551FD068E}">
      <dsp:nvSpPr>
        <dsp:cNvPr id="5" name="Овал 4"/>
        <dsp:cNvSpPr/>
      </dsp:nvSpPr>
      <dsp:spPr bwMode="white">
        <a:xfrm>
          <a:off x="3091215" y="1808340"/>
          <a:ext cx="1392060" cy="1392060"/>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hemeClr val="lt1"/>
        </a:lnRef>
        <a:fillRef idx="1">
          <a:schemeClr val="accent1"/>
        </a:fillRef>
        <a:effectRef idx="0">
          <a:scrgbClr r="0" g="0" b="0"/>
        </a:effectRef>
        <a:fontRef idx="minor">
          <a:schemeClr val="lt1"/>
        </a:fontRef>
      </dsp:style>
      <dsp:txBody>
        <a:bodyPr lIns="68580" tIns="68580" rIns="68580" bIns="68580" anchor="ctr"/>
        <a:lstStyle>
          <a:lvl1pPr algn="ctr">
            <a:defRPr sz="5400"/>
          </a:lvl1pPr>
          <a:lvl2pPr marL="285750" indent="-285750" algn="ctr">
            <a:defRPr sz="4200"/>
          </a:lvl2pPr>
          <a:lvl3pPr marL="571500" indent="-285750" algn="ctr">
            <a:defRPr sz="4200"/>
          </a:lvl3pPr>
          <a:lvl4pPr marL="857250" indent="-285750" algn="ctr">
            <a:defRPr sz="4200"/>
          </a:lvl4pPr>
          <a:lvl5pPr marL="1143000" indent="-285750" algn="ctr">
            <a:defRPr sz="4200"/>
          </a:lvl5pPr>
          <a:lvl6pPr marL="1428750" indent="-285750" algn="ctr">
            <a:defRPr sz="4200"/>
          </a:lvl6pPr>
          <a:lvl7pPr marL="1714500" indent="-285750" algn="ctr">
            <a:defRPr sz="4200"/>
          </a:lvl7pPr>
          <a:lvl8pPr marL="2000250" indent="-285750" algn="ctr">
            <a:defRPr sz="4200"/>
          </a:lvl8pPr>
          <a:lvl9pPr marL="2286000" indent="-285750" algn="ctr">
            <a:defRPr sz="4200"/>
          </a:lvl9pPr>
        </a:lstStyle>
        <a:p>
          <a:pPr lvl="0">
            <a:lnSpc>
              <a:spcPct val="100000"/>
            </a:lnSpc>
            <a:spcBef>
              <a:spcPct val="0"/>
            </a:spcBef>
            <a:spcAft>
              <a:spcPct val="35000"/>
            </a:spcAft>
          </a:pPr>
          <a:r>
            <a:rPr lang="en-US">
              <a:solidFill>
                <a:sysClr val="window" lastClr="FFFFFF"/>
              </a:solidFill>
              <a:latin typeface="Calibri" panose="020F0502020204030204"/>
              <a:ea typeface="+mn-ea"/>
              <a:cs typeface="+mn-cs"/>
            </a:rPr>
            <a:t>IO</a:t>
          </a:r>
        </a:p>
      </dsp:txBody>
      <dsp:txXfrm>
        <a:off x="3091215" y="1808340"/>
        <a:ext cx="1392060" cy="1392060"/>
      </dsp:txXfrm>
    </dsp:sp>
    <dsp:sp modelId="{E0816307-88B8-4BAA-9640-0EBAAA8F6228}">
      <dsp:nvSpPr>
        <dsp:cNvPr id="6" name="Стрелка вправо 5"/>
        <dsp:cNvSpPr/>
      </dsp:nvSpPr>
      <dsp:spPr bwMode="white">
        <a:xfrm rot="10800000">
          <a:off x="2558752" y="2269460"/>
          <a:ext cx="368896" cy="469820"/>
        </a:xfrm>
        <a:prstGeom prst="rightArrow">
          <a:avLst>
            <a:gd name="adj1" fmla="val 60000"/>
            <a:gd name="adj2" fmla="val 50000"/>
          </a:avLst>
        </a:prstGeom>
        <a:solidFill>
          <a:srgbClr val="4F81BD">
            <a:tint val="60000"/>
            <a:hueOff val="0"/>
            <a:satOff val="0"/>
            <a:lumOff val="0"/>
            <a:alphaOff val="0"/>
          </a:srgbClr>
        </a:solidFill>
        <a:ln>
          <a:noFill/>
        </a:ln>
        <a:effectLst/>
      </dsp:spPr>
      <dsp:style>
        <a:lnRef idx="0">
          <a:schemeClr val="accent1">
            <a:tint val="60000"/>
          </a:schemeClr>
        </a:lnRef>
        <a:fillRef idx="1">
          <a:schemeClr val="accent1">
            <a:tint val="60000"/>
          </a:schemeClr>
        </a:fillRef>
        <a:effectRef idx="0">
          <a:scrgbClr r="0" g="0" b="0"/>
        </a:effectRef>
        <a:fontRef idx="minor">
          <a:schemeClr val="lt1"/>
        </a:fontRef>
      </dsp:style>
      <dsp:txBody>
        <a:bodyPr rot="10800000" lIns="0" tIns="0" rIns="0" bIns="0" anchor="ctr"/>
        <a:lstStyle>
          <a:lvl1pPr algn="ctr">
            <a:defRPr sz="18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endParaRPr lang="en-US">
            <a:solidFill>
              <a:sysClr val="window" lastClr="FFFFFF"/>
            </a:solidFill>
            <a:latin typeface="Calibri" panose="020F0502020204030204"/>
            <a:ea typeface="+mn-ea"/>
            <a:cs typeface="+mn-cs"/>
          </a:endParaRPr>
        </a:p>
      </dsp:txBody>
      <dsp:txXfrm rot="10800000">
        <a:off x="2558752" y="2269460"/>
        <a:ext cx="368896" cy="469820"/>
      </dsp:txXfrm>
    </dsp:sp>
    <dsp:sp modelId="{99A2580D-5362-4CD4-B040-A4D2F6B63111}">
      <dsp:nvSpPr>
        <dsp:cNvPr id="7" name="Овал 6"/>
        <dsp:cNvSpPr/>
      </dsp:nvSpPr>
      <dsp:spPr bwMode="white">
        <a:xfrm>
          <a:off x="1003124" y="1808340"/>
          <a:ext cx="1392060" cy="1392060"/>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hemeClr val="lt1"/>
        </a:lnRef>
        <a:fillRef idx="1">
          <a:schemeClr val="accent1"/>
        </a:fillRef>
        <a:effectRef idx="0">
          <a:scrgbClr r="0" g="0" b="0"/>
        </a:effectRef>
        <a:fontRef idx="minor">
          <a:schemeClr val="lt1"/>
        </a:fontRef>
      </dsp:style>
      <dsp:txBody>
        <a:bodyPr lIns="68580" tIns="68580" rIns="68580" bIns="68580" anchor="ctr"/>
        <a:lstStyle>
          <a:lvl1pPr algn="ctr">
            <a:defRPr sz="5400"/>
          </a:lvl1pPr>
          <a:lvl2pPr marL="285750" indent="-285750" algn="ctr">
            <a:defRPr sz="4200"/>
          </a:lvl2pPr>
          <a:lvl3pPr marL="571500" indent="-285750" algn="ctr">
            <a:defRPr sz="4200"/>
          </a:lvl3pPr>
          <a:lvl4pPr marL="857250" indent="-285750" algn="ctr">
            <a:defRPr sz="4200"/>
          </a:lvl4pPr>
          <a:lvl5pPr marL="1143000" indent="-285750" algn="ctr">
            <a:defRPr sz="4200"/>
          </a:lvl5pPr>
          <a:lvl6pPr marL="1428750" indent="-285750" algn="ctr">
            <a:defRPr sz="4200"/>
          </a:lvl6pPr>
          <a:lvl7pPr marL="1714500" indent="-285750" algn="ctr">
            <a:defRPr sz="4200"/>
          </a:lvl7pPr>
          <a:lvl8pPr marL="2000250" indent="-285750" algn="ctr">
            <a:defRPr sz="4200"/>
          </a:lvl8pPr>
          <a:lvl9pPr marL="2286000" indent="-285750" algn="ctr">
            <a:defRPr sz="4200"/>
          </a:lvl9pPr>
        </a:lstStyle>
        <a:p>
          <a:pPr lvl="0">
            <a:lnSpc>
              <a:spcPct val="100000"/>
            </a:lnSpc>
            <a:spcBef>
              <a:spcPct val="0"/>
            </a:spcBef>
            <a:spcAft>
              <a:spcPct val="35000"/>
            </a:spcAft>
          </a:pPr>
          <a:r>
            <a:rPr lang="en-US">
              <a:solidFill>
                <a:sysClr val="window" lastClr="FFFFFF"/>
              </a:solidFill>
              <a:latin typeface="Calibri" panose="020F0502020204030204"/>
              <a:ea typeface="+mn-ea"/>
              <a:cs typeface="+mn-cs"/>
            </a:rPr>
            <a:t>SA</a:t>
          </a:r>
        </a:p>
      </dsp:txBody>
      <dsp:txXfrm>
        <a:off x="1003124" y="1808340"/>
        <a:ext cx="1392060" cy="1392060"/>
      </dsp:txXfrm>
    </dsp:sp>
    <dsp:sp modelId="{D0570178-C8E5-4C07-B633-92D1417F72F3}">
      <dsp:nvSpPr>
        <dsp:cNvPr id="8" name="Стрелка вправо 7"/>
        <dsp:cNvSpPr/>
      </dsp:nvSpPr>
      <dsp:spPr bwMode="white">
        <a:xfrm rot="-3599999">
          <a:off x="2036729" y="1365290"/>
          <a:ext cx="368896" cy="469820"/>
        </a:xfrm>
        <a:prstGeom prst="rightArrow">
          <a:avLst>
            <a:gd name="adj1" fmla="val 60000"/>
            <a:gd name="adj2" fmla="val 50000"/>
          </a:avLst>
        </a:prstGeom>
        <a:solidFill>
          <a:srgbClr val="4F81BD">
            <a:tint val="60000"/>
            <a:hueOff val="0"/>
            <a:satOff val="0"/>
            <a:lumOff val="0"/>
            <a:alphaOff val="0"/>
          </a:srgbClr>
        </a:solidFill>
        <a:ln>
          <a:noFill/>
        </a:ln>
        <a:effectLst/>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18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endParaRPr lang="en-US">
            <a:solidFill>
              <a:sysClr val="window" lastClr="FFFFFF"/>
            </a:solidFill>
            <a:latin typeface="Calibri" panose="020F0502020204030204"/>
            <a:ea typeface="+mn-ea"/>
            <a:cs typeface="+mn-cs"/>
          </a:endParaRPr>
        </a:p>
      </dsp:txBody>
      <dsp:txXfrm rot="-3599999">
        <a:off x="2036729" y="1365290"/>
        <a:ext cx="368896" cy="469820"/>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3745DA-D579-4CD9-864E-18DC31810AB0}">
  <ds:schemaRefs/>
</ds:datastoreItem>
</file>

<file path=docProps/app.xml><?xml version="1.0" encoding="utf-8"?>
<Properties xmlns="http://schemas.openxmlformats.org/officeDocument/2006/extended-properties" xmlns:vt="http://schemas.openxmlformats.org/officeDocument/2006/docPropsVTypes">
  <Template>Normal.dotm</Template>
  <Pages>20</Pages>
  <Words>7970</Words>
  <Characters>45433</Characters>
  <Lines>378</Lines>
  <Paragraphs>106</Paragraphs>
  <TotalTime>34</TotalTime>
  <ScaleCrop>false</ScaleCrop>
  <LinksUpToDate>false</LinksUpToDate>
  <CharactersWithSpaces>53297</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2023-07-20T13:11:00Z</dcterms:created>
  <dc:creator>Anna Shapkina</dc:creator>
  <cp:lastModifiedBy>google1599737165</cp:lastModifiedBy>
  <dcterms:modified xsi:type="dcterms:W3CDTF">2023-07-20T21:06:20Z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c4fb323397c06d2b9103d1b169ebb54319bc95357ea596918dfec1ba2fe8d103</vt:lpwstr>
  </property>
  <property fmtid="{D5CDD505-2E9C-101B-9397-08002B2CF9AE}" pid="3" name="KSOProductBuildVer">
    <vt:lpwstr>1049-11.2.0.11537</vt:lpwstr>
  </property>
  <property fmtid="{D5CDD505-2E9C-101B-9397-08002B2CF9AE}" pid="4" name="ICV">
    <vt:lpwstr>D2D8CF4AF715413FA82DA09AFB656620</vt:lpwstr>
  </property>
</Properties>
</file>