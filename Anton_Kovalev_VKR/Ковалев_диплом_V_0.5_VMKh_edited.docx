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Литобозорв раздела. </w:t>
      </w:r>
    </w:p>
    <w:p/>
    <w:p>
      <w:pPr>
        <w:pStyle w:val="11"/>
        <w:numPr>
          <w:ilvl w:val="0"/>
          <w:numId w:val="1"/>
        </w:numPr>
      </w:pPr>
      <w:r>
        <w:t xml:space="preserve">Криптические виды мидий. Биогеография, по чему разные: по генетике, морфологии. Обобщенная информация по их дифференциации. Происхождение и тд. Морфотипами закончить. </w:t>
      </w:r>
    </w:p>
    <w:p>
      <w:pPr>
        <w:pStyle w:val="11"/>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pPr>
        <w:pStyle w:val="11"/>
        <w:numPr>
          <w:ilvl w:val="0"/>
          <w:numId w:val="1"/>
        </w:numPr>
      </w:pPr>
      <w:r>
        <w:t xml:space="preserve">Экофизиологические различия этих двух видов. Биотические и абиотические факторы. </w:t>
      </w:r>
    </w:p>
    <w:p>
      <w:pPr>
        <w:pStyle w:val="11"/>
        <w:numPr>
          <w:ilvl w:val="0"/>
          <w:numId w:val="1"/>
        </w:numPr>
      </w:pPr>
      <w:r>
        <w:t xml:space="preserve">Интерференция в этой системе? Троссюлюс-галопровинциалис? Два вида дрейсен? Пугенсис и полиморфа. Галопровинциалис-троссюлюс в Калифорнии. Аналоги этой системы. </w:t>
      </w:r>
    </w:p>
    <w:p>
      <w:pPr>
        <w:pStyle w:val="11"/>
      </w:pPr>
    </w:p>
    <w:p>
      <w:r>
        <w:br w:type="page"/>
      </w:r>
    </w:p>
    <w:p/>
    <w:p/>
    <w:p>
      <w:r>
        <w:t>Обзор литературы.</w:t>
      </w:r>
    </w:p>
    <w:p>
      <w:r>
        <w:t>Обсудить конепцию классического вида и возможность появления криптических видов в новой концепции. Майер.</w:t>
      </w:r>
    </w:p>
    <w:p>
      <w:r>
        <w:t xml:space="preserve">Найти статью про обзор криптических видов в разных группах. </w:t>
      </w:r>
    </w:p>
    <w:p>
      <w:r>
        <w:t xml:space="preserve">Криптическими видами называют такие виды, которые невозможно или почти невозможно различить на основе морфологических признаков </w:t>
      </w:r>
      <w:r>
        <w:fldChar w:fldCharType="begin" w:fldLock="1"/>
      </w:r>
      <w:r>
        <w:instrText xml:space="preserve">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t>(Mayr &amp; Ashlock, 1991)</w:t>
      </w:r>
      <w:r>
        <w:fldChar w:fldCharType="end"/>
      </w:r>
      <w:r>
        <w:t xml:space="preserve">. 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 и т.д. </w:t>
      </w:r>
      <w:r>
        <w:fldChar w:fldCharType="begin" w:fldLock="1"/>
      </w:r>
      <w:r>
        <w:instrText xml:space="preserve">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fldChar w:fldCharType="separate"/>
      </w:r>
      <w:r>
        <w:t>(Knowlton, 1993)</w:t>
      </w:r>
      <w:r>
        <w:fldChar w:fldCharType="end"/>
      </w:r>
      <w:r>
        <w:t xml:space="preserve">. Генетически, обычно, такие виды легко различимы (ссылку). С развитием молекулярных методов разнообразие и обилие криптических видов стало очевидным. Одним из первых примеров обнаружения комплекска криптических </w:t>
      </w:r>
      <w:r>
        <w:rPr>
          <w:highlight w:val="yellow"/>
        </w:rPr>
        <w:t xml:space="preserve">видов является….. обнаруженного благодаря молекулярным методам, а именно анализу аллозимов, стал </w:t>
      </w:r>
      <w:r>
        <w:rPr>
          <w:highlight w:val="yellow"/>
          <w:lang w:val="en-US"/>
        </w:rPr>
        <w:t>M</w:t>
      </w:r>
      <w:r>
        <w:rPr>
          <w:highlight w:val="yellow"/>
        </w:rPr>
        <w:t xml:space="preserve">. </w:t>
      </w:r>
      <w:r>
        <w:rPr>
          <w:highlight w:val="yellow"/>
          <w:lang w:val="en-US"/>
        </w:rPr>
        <w:t>trossulus</w:t>
      </w:r>
      <w:r>
        <w:rPr>
          <w:highlight w:val="yellow"/>
        </w:rPr>
        <w:t xml:space="preserve"> </w:t>
      </w:r>
      <w:r>
        <w:rPr>
          <w:highlight w:val="yellow"/>
          <w:lang w:val="en-US"/>
        </w:rPr>
        <w:t>Gould</w:t>
      </w:r>
      <w:r>
        <w:t xml:space="preserve"> </w:t>
      </w:r>
      <w:r>
        <w:fldChar w:fldCharType="begin" w:fldLock="1"/>
      </w:r>
      <w:r>
        <w:instrText xml:space="preserve">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fldChar w:fldCharType="separate"/>
      </w:r>
      <w:r>
        <w:t>(McDonald et al., 1991; Varvio et al., 1988)</w:t>
      </w:r>
      <w:r>
        <w:fldChar w:fldCharType="end"/>
      </w:r>
      <w:r>
        <w:t xml:space="preserve">. </w:t>
      </w:r>
    </w:p>
    <w:p>
      <w:r>
        <w:t xml:space="preserve">Биогеография. </w:t>
      </w:r>
    </w:p>
    <w:p>
      <w:r>
        <w:t>Комплекс криптических видов «</w:t>
      </w:r>
      <w:r>
        <w:rPr>
          <w:lang w:val="en-US"/>
        </w:rPr>
        <w:t>Mytilus</w:t>
      </w:r>
      <w:r>
        <w:t xml:space="preserve"> </w:t>
      </w:r>
      <w:r>
        <w:rPr>
          <w:lang w:val="en-US"/>
        </w:rPr>
        <w:t>edulis</w:t>
      </w:r>
      <w:r>
        <w:t xml:space="preserve">» включает в себя три вида мидий: </w:t>
      </w:r>
      <w:r>
        <w:rPr>
          <w:lang w:val="en-US"/>
        </w:rPr>
        <w:t>Mytilus</w:t>
      </w:r>
      <w:r>
        <w:t xml:space="preserve"> </w:t>
      </w:r>
      <w:r>
        <w:rPr>
          <w:lang w:val="en-US"/>
        </w:rPr>
        <w:t>edulis</w:t>
      </w:r>
      <w:r>
        <w:t xml:space="preserve">, </w:t>
      </w:r>
      <w:r>
        <w:rPr>
          <w:lang w:val="en-US"/>
        </w:rPr>
        <w:t>M</w:t>
      </w:r>
      <w:r>
        <w:t xml:space="preserve">. </w:t>
      </w:r>
      <w:r>
        <w:rPr>
          <w:lang w:val="en-US"/>
        </w:rPr>
        <w:t>trossulus</w:t>
      </w:r>
      <w:r>
        <w:t xml:space="preserve"> и </w:t>
      </w:r>
      <w:r>
        <w:rPr>
          <w:lang w:val="en-US"/>
        </w:rPr>
        <w:t>M</w:t>
      </w:r>
      <w:r>
        <w:t xml:space="preserve">. </w:t>
      </w:r>
      <w:r>
        <w:rPr>
          <w:lang w:val="en-US"/>
        </w:rPr>
        <w:t>galloprovincialis</w:t>
      </w:r>
      <w:r>
        <w:t xml:space="preserve">. Комплекс видов происходит от предка </w:t>
      </w:r>
      <w:r>
        <w:rPr>
          <w:lang w:val="en-US"/>
        </w:rPr>
        <w:t>M</w:t>
      </w:r>
      <w:r>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t xml:space="preserve">. </w:t>
      </w:r>
      <w:r>
        <w:rPr>
          <w:lang w:val="en-US"/>
        </w:rPr>
        <w:t>trossulus</w:t>
      </w:r>
      <w:r>
        <w:t xml:space="preserve"> распространился сначала в Арктике, а затем и в Северной Атлантике </w:t>
      </w:r>
      <w:r>
        <w:fldChar w:fldCharType="begin" w:fldLock="1"/>
      </w:r>
      <w:r>
        <w:instrText xml:space="preserve">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t>(Riginos &amp; Cunningham, 2005; Vermeij, 1991)</w:t>
      </w:r>
      <w:r>
        <w:fldChar w:fldCharType="end"/>
      </w:r>
      <w:r>
        <w:t xml:space="preserve">. Во время последовавшего ледникового периода, длившегося (сколько? </w:t>
      </w:r>
      <w:r>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t xml:space="preserve">. </w:t>
      </w:r>
      <w:r>
        <w:rPr>
          <w:lang w:val="en-US"/>
        </w:rPr>
        <w:t>edulis</w:t>
      </w:r>
      <w:r>
        <w:t xml:space="preserve"> в северной Атлантике. </w:t>
      </w:r>
      <w:r>
        <w:rPr>
          <w:lang w:val="en-US"/>
        </w:rPr>
        <w:t>M</w:t>
      </w:r>
      <w:r>
        <w:t xml:space="preserve">. </w:t>
      </w:r>
      <w:r>
        <w:rPr>
          <w:lang w:val="en-US"/>
        </w:rPr>
        <w:t>edulis</w:t>
      </w:r>
      <w:r>
        <w:t xml:space="preserve"> распространился как по американскому, так и по европейскому побережью Северной Атлантики. Однако, популяции </w:t>
      </w:r>
      <w:r>
        <w:rPr>
          <w:lang w:val="en-US"/>
        </w:rPr>
        <w:t>M</w:t>
      </w:r>
      <w:r>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 xml:space="preserve">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t>(Riginos et al., 2004; Riginos &amp; Henzler, 2008)</w:t>
      </w:r>
      <w:r>
        <w:fldChar w:fldCharType="end"/>
      </w:r>
      <w:r>
        <w:t xml:space="preserve">. Около 2,5 млн. лет назад, так же в результате географической изоляции, в Средиземном море возник, наконец, третий вид комплекса – </w:t>
      </w:r>
      <w:r>
        <w:rPr>
          <w:lang w:val="en-US"/>
        </w:rPr>
        <w:t>M</w:t>
      </w:r>
      <w:r>
        <w:t xml:space="preserve">. </w:t>
      </w:r>
      <w:r>
        <w:rPr>
          <w:lang w:val="en-US"/>
        </w:rPr>
        <w:t>galloprovincialis</w:t>
      </w:r>
      <w:r>
        <w:t xml:space="preserve"> </w:t>
      </w:r>
      <w:r>
        <w:fldChar w:fldCharType="begin" w:fldLock="1"/>
      </w:r>
      <w:r>
        <w:instrText xml:space="preserve">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t>(Rawson &amp; Hilbish, 1995)</w:t>
      </w:r>
      <w:r>
        <w:fldChar w:fldCharType="end"/>
      </w:r>
      <w:r>
        <w:t xml:space="preserve">. Новое вторжение </w:t>
      </w:r>
      <w:r>
        <w:rPr>
          <w:lang w:val="en-US"/>
        </w:rPr>
        <w:t>M</w:t>
      </w:r>
      <w:r>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Pr>
          <w:highlight w:val="yellow"/>
        </w:rPr>
        <w:t xml:space="preserve">В этот период </w:t>
      </w:r>
      <w:r>
        <w:rPr>
          <w:highlight w:val="yellow"/>
          <w:lang w:val="en-US"/>
        </w:rPr>
        <w:t>M</w:t>
      </w:r>
      <w:r>
        <w:rPr>
          <w:highlight w:val="yellow"/>
        </w:rPr>
        <w:t xml:space="preserve">. </w:t>
      </w:r>
      <w:r>
        <w:rPr>
          <w:highlight w:val="yellow"/>
          <w:lang w:val="en-US"/>
        </w:rPr>
        <w:t>trossulus</w:t>
      </w:r>
      <w:r>
        <w:rPr>
          <w:highlight w:val="yellow"/>
        </w:rPr>
        <w:t xml:space="preserve"> снова колонизировали Арктику и оба побережья Северной Атлантики </w:t>
      </w:r>
      <w:r>
        <w:rPr>
          <w:highlight w:val="yellow"/>
        </w:rPr>
        <w:fldChar w:fldCharType="begin" w:fldLock="1"/>
      </w:r>
      <w:r>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Pr>
          <w:highlight w:val="yellow"/>
          <w:lang w:val="en-US"/>
        </w:rPr>
        <w:instrText xml:space="preserve">of</w:instrText>
      </w:r>
      <w:r>
        <w:rPr>
          <w:highlight w:val="yellow"/>
        </w:rPr>
        <w:instrText xml:space="preserve"> </w:instrText>
      </w:r>
      <w:r>
        <w:rPr>
          <w:highlight w:val="yellow"/>
          <w:lang w:val="en-US"/>
        </w:rPr>
        <w:instrText xml:space="preserve">timing</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divergence</w:instrText>
      </w:r>
      <w:r>
        <w:rPr>
          <w:highlight w:val="yellow"/>
        </w:rPr>
        <w:instrText xml:space="preserve"> </w:instrText>
      </w:r>
      <w:r>
        <w:rPr>
          <w:highlight w:val="yellow"/>
          <w:lang w:val="en-US"/>
        </w:rPr>
        <w:instrText xml:space="preserve">for</w:instrText>
      </w:r>
      <w:r>
        <w:rPr>
          <w:highlight w:val="yellow"/>
        </w:rPr>
        <w:instrText xml:space="preserve"> </w:instrText>
      </w:r>
      <w:r>
        <w:rPr>
          <w:highlight w:val="yellow"/>
          <w:lang w:val="en-US"/>
        </w:rPr>
        <w:instrText xml:space="preserve">Pacific</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populations</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time</w:instrText>
      </w:r>
      <w:r>
        <w:rPr>
          <w:highlight w:val="yellow"/>
        </w:rPr>
        <w:instrText xml:space="preserve"> </w:instrText>
      </w:r>
      <w:r>
        <w:rPr>
          <w:highlight w:val="yellow"/>
          <w:lang w:val="en-US"/>
        </w:rPr>
        <w:instrText xml:space="preserve">since</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among</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sequence</w:instrText>
      </w:r>
      <w:r>
        <w:rPr>
          <w:highlight w:val="yellow"/>
        </w:rPr>
        <w:instrText xml:space="preserve"> </w:instrText>
      </w:r>
      <w:r>
        <w:rPr>
          <w:highlight w:val="yellow"/>
          <w:lang w:val="en-US"/>
        </w:rPr>
        <w:instrText xml:space="preserve">clades</w:instrText>
      </w:r>
      <w:r>
        <w:rPr>
          <w:highlight w:val="yellow"/>
        </w:rPr>
        <w:instrText xml:space="preserve"> </w:instrText>
      </w:r>
      <w:r>
        <w:rPr>
          <w:highlight w:val="yellow"/>
          <w:lang w:val="en-US"/>
        </w:rPr>
        <w:instrText xml:space="preserve">indicate</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arrived</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recently</w:instrText>
      </w:r>
      <w:r>
        <w:rPr>
          <w:highlight w:val="yellow"/>
        </w:rPr>
        <w:instrText xml:space="preserve">, </w:instrText>
      </w:r>
      <w:r>
        <w:rPr>
          <w:highlight w:val="yellow"/>
          <w:lang w:val="en-US"/>
        </w:rPr>
        <w:instrText xml:space="preserve">between</w:instrText>
      </w:r>
      <w:r>
        <w:rPr>
          <w:highlight w:val="yellow"/>
        </w:rPr>
        <w:instrText xml:space="preserve"> 20,000 </w:instrText>
      </w:r>
      <w:r>
        <w:rPr>
          <w:highlight w:val="yellow"/>
          <w:lang w:val="en-US"/>
        </w:rPr>
        <w:instrText xml:space="preserve">and</w:instrText>
      </w:r>
      <w:r>
        <w:rPr>
          <w:highlight w:val="yellow"/>
        </w:rPr>
        <w:instrText xml:space="preserve"> 46,000 </w:instrText>
      </w:r>
      <w:r>
        <w:rPr>
          <w:highlight w:val="yellow"/>
          <w:lang w:val="en-US"/>
        </w:rPr>
        <w:instrText xml:space="preserve">ybp</w:instrText>
      </w:r>
      <w:r>
        <w:rPr>
          <w:highlight w:val="yellow"/>
        </w:rPr>
        <w:instrText xml:space="preserve">. </w:instrText>
      </w:r>
      <w:r>
        <w:rPr>
          <w:highlight w:val="yellow"/>
          <w:lang w:val="en-US"/>
        </w:rPr>
        <w:instrText xml:space="preserve">Given</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these</w:instrText>
      </w:r>
      <w:r>
        <w:rPr>
          <w:highlight w:val="yellow"/>
        </w:rPr>
        <w:instrText xml:space="preserve"> </w:instrText>
      </w:r>
      <w:r>
        <w:rPr>
          <w:highlight w:val="yellow"/>
          <w:lang w:val="en-US"/>
        </w:rPr>
        <w:instrText xml:space="preserve">estimates</w:instrText>
      </w:r>
      <w:r>
        <w:rPr>
          <w:highlight w:val="yellow"/>
        </w:rPr>
        <w:instrText xml:space="preserve"> </w:instrText>
      </w:r>
      <w:r>
        <w:rPr>
          <w:highlight w:val="yellow"/>
          <w:lang w:val="en-US"/>
        </w:rPr>
        <w:instrText xml:space="preserve">overlap</w:instrText>
      </w:r>
      <w:r>
        <w:rPr>
          <w:highlight w:val="yellow"/>
        </w:rPr>
        <w:instrText xml:space="preserve"> </w:instrText>
      </w:r>
      <w:r>
        <w:rPr>
          <w:highlight w:val="yellow"/>
          <w:lang w:val="en-US"/>
        </w:rPr>
        <w:instrText xml:space="preserve">with</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dates</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peak</w:instrText>
      </w:r>
      <w:r>
        <w:rPr>
          <w:highlight w:val="yellow"/>
        </w:rPr>
        <w:instrText xml:space="preserve"> </w:instrText>
      </w:r>
      <w:r>
        <w:rPr>
          <w:highlight w:val="yellow"/>
          <w:lang w:val="en-US"/>
        </w:rPr>
        <w:instrText xml:space="preserve">ice</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 (</w:instrText>
      </w:r>
      <w:r>
        <w:rPr>
          <w:highlight w:val="yellow"/>
          <w:lang w:val="en-US"/>
        </w:rPr>
        <w:instrText xml:space="preserve">LGM</w:instrText>
      </w:r>
      <w:r>
        <w:rPr>
          <w:highlight w:val="yellow"/>
        </w:rPr>
        <w:instrText xml:space="preserve">, ~18,000-21,000 </w:instrText>
      </w:r>
      <w:r>
        <w:rPr>
          <w:highlight w:val="yellow"/>
          <w:lang w:val="en-US"/>
        </w:rPr>
        <w:instrText xml:space="preserve">ybp</w:instrText>
      </w:r>
      <w:r>
        <w:rPr>
          <w:highlight w:val="yellow"/>
        </w:rPr>
        <w:instrText xml:space="preserve">), </w:instrText>
      </w:r>
      <w:r>
        <w:rPr>
          <w:highlight w:val="yellow"/>
          <w:lang w:val="en-US"/>
        </w:rPr>
        <w:instrText xml:space="preserve">we</w:instrText>
      </w:r>
      <w:r>
        <w:rPr>
          <w:highlight w:val="yellow"/>
        </w:rPr>
        <w:instrText xml:space="preserve"> </w:instrText>
      </w:r>
      <w:r>
        <w:rPr>
          <w:highlight w:val="yellow"/>
          <w:lang w:val="en-US"/>
        </w:rPr>
        <w:instrText xml:space="preserve">suggest</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occurred</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but</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likely</w:instrText>
      </w:r>
      <w:r>
        <w:rPr>
          <w:highlight w:val="yellow"/>
        </w:rPr>
        <w:instrText xml:space="preserve"> </w:instrText>
      </w:r>
      <w:r>
        <w:rPr>
          <w:highlight w:val="yellow"/>
          <w:lang w:val="en-US"/>
        </w:rPr>
        <w:instrText xml:space="preserve">just</w:instrText>
      </w:r>
      <w:r>
        <w:rPr>
          <w:highlight w:val="yellow"/>
        </w:rPr>
        <w:instrText xml:space="preserve"> </w:instrText>
      </w:r>
      <w:r>
        <w:rPr>
          <w:highlight w:val="yellow"/>
          <w:lang w:val="en-US"/>
        </w:rPr>
        <w:instrText xml:space="preserve">subsequent</w:instrText>
      </w:r>
      <w:r>
        <w:rPr>
          <w:highlight w:val="yellow"/>
        </w:rPr>
        <w:instrText xml:space="preserve"> </w:instrText>
      </w:r>
      <w:r>
        <w:rPr>
          <w:highlight w:val="yellow"/>
          <w:lang w:val="en-US"/>
        </w:rPr>
        <w:instrText xml:space="preserve">to</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LGM</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was</w:instrText>
      </w:r>
      <w:r>
        <w:rPr>
          <w:highlight w:val="yellow"/>
        </w:rPr>
        <w:instrText xml:space="preserve"> </w:instrText>
      </w:r>
      <w:r>
        <w:rPr>
          <w:highlight w:val="yellow"/>
          <w:lang w:val="en-US"/>
        </w:rPr>
        <w:instrText xml:space="preserve">followed</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rapid</w:instrText>
      </w:r>
      <w:r>
        <w:rPr>
          <w:highlight w:val="yellow"/>
        </w:rPr>
        <w:instrText xml:space="preserve"> </w:instrText>
      </w:r>
      <w:r>
        <w:rPr>
          <w:highlight w:val="yellow"/>
          <w:lang w:val="en-US"/>
        </w:rPr>
        <w:instrText xml:space="preserve">temporal</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spatial</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region</w:instrText>
      </w:r>
      <w:r>
        <w:rPr>
          <w:highlight w:val="yellow"/>
        </w:rPr>
        <w:instrText xml:space="preserve">. © </w:instrText>
      </w:r>
      <w:r>
        <w:rPr>
          <w:highlight w:val="yellow"/>
          <w:lang w:val="en-US"/>
        </w:rPr>
        <w:instrText xml:space="preserve">Springer</w:instrText>
      </w:r>
      <w:r>
        <w:rPr>
          <w:highlight w:val="yellow"/>
        </w:rPr>
        <w:instrText xml:space="preserve">-</w:instrText>
      </w:r>
      <w:r>
        <w:rPr>
          <w:highlight w:val="yellow"/>
          <w:lang w:val="en-US"/>
        </w:rPr>
        <w:instrText xml:space="preserve">Verlag</w:instrText>
      </w:r>
      <w:r>
        <w:rPr>
          <w:highlight w:val="yellow"/>
        </w:rPr>
        <w:instrText xml:space="preserve"> 2009.","</w:instrText>
      </w:r>
      <w:r>
        <w:rPr>
          <w:highlight w:val="yellow"/>
          <w:lang w:val="en-US"/>
        </w:rPr>
        <w:instrText xml:space="preserve">author</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Rawson</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Paul</w:instrText>
      </w:r>
      <w:r>
        <w:rPr>
          <w:highlight w:val="yellow"/>
        </w:rPr>
        <w:instrText xml:space="preserve"> </w:instrText>
      </w:r>
      <w:r>
        <w:rPr>
          <w:highlight w:val="yellow"/>
          <w:lang w:val="en-US"/>
        </w:rPr>
        <w:instrText xml:space="preserve">D</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Harper</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Fiona</w:instrText>
      </w:r>
      <w:r>
        <w:rPr>
          <w:highlight w:val="yellow"/>
        </w:rPr>
        <w:instrText xml:space="preserve"> </w:instrText>
      </w:r>
      <w:r>
        <w:rPr>
          <w:highlight w:val="yellow"/>
          <w:lang w:val="en-US"/>
        </w:rPr>
        <w:instrText xml:space="preserve">M</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container</w:instrText>
      </w:r>
      <w:r>
        <w:rPr>
          <w:highlight w:val="yellow"/>
        </w:rPr>
        <w:instrText xml:space="preserve">-</w:instrText>
      </w:r>
      <w:r>
        <w:rPr>
          <w:highlight w:val="yellow"/>
          <w:lang w:val="en-US"/>
        </w:rPr>
        <w:instrText xml:space="preserve">title</w:instrText>
      </w:r>
      <w:r>
        <w:rPr>
          <w:highlight w:val="yellow"/>
        </w:rPr>
        <w:instrText xml:space="preserve">":"</w:instrText>
      </w:r>
      <w:r>
        <w:rPr>
          <w:highlight w:val="yellow"/>
          <w:lang w:val="en-US"/>
        </w:rPr>
        <w:instrText xml:space="preserve">Marine</w:instrText>
      </w:r>
      <w:r>
        <w:rPr>
          <w:highlight w:val="yellow"/>
        </w:rPr>
        <w:instrText xml:space="preserve"> </w:instrText>
      </w:r>
      <w:r>
        <w:rPr>
          <w:highlight w:val="yellow"/>
          <w:lang w:val="en-US"/>
        </w:rPr>
        <w:instrText xml:space="preserve">Biology</w:instrText>
      </w:r>
      <w:r>
        <w:rPr>
          <w:highlight w:val="yellow"/>
        </w:rPr>
        <w:instrText xml:space="preserve">","</w:instrText>
      </w:r>
      <w:r>
        <w:rPr>
          <w:highlight w:val="yellow"/>
          <w:lang w:val="en-US"/>
        </w:rPr>
        <w:instrText xml:space="preserve">id</w:instrText>
      </w:r>
      <w:r>
        <w:rPr>
          <w:highlight w:val="yellow"/>
        </w:rPr>
        <w:instrText xml:space="preserve">":"</w:instrText>
      </w:r>
      <w:r>
        <w:rPr>
          <w:highlight w:val="yellow"/>
          <w:lang w:val="en-US"/>
        </w:rPr>
        <w:instrText xml:space="preserve">ITEM</w:instrText>
      </w:r>
      <w:r>
        <w:rPr>
          <w:highlight w:val="yellow"/>
        </w:rPr>
        <w:instrText xml:space="preserve">-1","</w:instrText>
      </w:r>
      <w:r>
        <w:rPr>
          <w:highlight w:val="yellow"/>
          <w:lang w:val="en-US"/>
        </w:rPr>
        <w:instrText xml:space="preserve">issue</w:instrText>
      </w:r>
      <w:r>
        <w:rPr>
          <w:highlight w:val="yellow"/>
        </w:rPr>
        <w:instrText xml:space="preserve">":"9","</w:instrText>
      </w:r>
      <w:r>
        <w:rPr>
          <w:highlight w:val="yellow"/>
          <w:lang w:val="en-US"/>
        </w:rPr>
        <w:instrText xml:space="preserve">issued</w:instrText>
      </w:r>
      <w:r>
        <w:rPr>
          <w:highlight w:val="yellow"/>
        </w:rPr>
        <w:instrText xml:space="preserve">":{"</w:instrText>
      </w:r>
      <w:r>
        <w:rPr>
          <w:highlight w:val="yellow"/>
          <w:lang w:val="en-US"/>
        </w:rPr>
        <w:instrText xml:space="preserve">date</w:instrText>
      </w:r>
      <w:r>
        <w:rPr>
          <w:highlight w:val="yellow"/>
        </w:rPr>
        <w:instrText xml:space="preserve">-</w:instrText>
      </w:r>
      <w:r>
        <w:rPr>
          <w:highlight w:val="yellow"/>
          <w:lang w:val="en-US"/>
        </w:rPr>
        <w:instrText xml:space="preserve">parts</w:instrText>
      </w:r>
      <w:r>
        <w:rPr>
          <w:highlight w:val="yellow"/>
        </w:rPr>
        <w:instrText xml:space="preserve">":[["2009"]]},"</w:instrText>
      </w:r>
      <w:r>
        <w:rPr>
          <w:highlight w:val="yellow"/>
          <w:lang w:val="en-US"/>
        </w:rPr>
        <w:instrText xml:space="preserve">page</w:instrText>
      </w:r>
      <w:r>
        <w:rPr>
          <w:highlight w:val="yellow"/>
        </w:rPr>
        <w:instrText xml:space="preserve">":"1857-1868","</w:instrText>
      </w:r>
      <w:r>
        <w:rPr>
          <w:highlight w:val="yellow"/>
          <w:lang w:val="en-US"/>
        </w:rPr>
        <w:instrText xml:space="preserve">title</w:instrText>
      </w:r>
      <w:r>
        <w:rPr>
          <w:highlight w:val="yellow"/>
        </w:rPr>
        <w:instrText xml:space="preserve">":"</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northwest</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blue</w:instrText>
      </w:r>
      <w:r>
        <w:rPr>
          <w:highlight w:val="yellow"/>
        </w:rPr>
        <w:instrText xml:space="preserve"> </w:instrText>
      </w:r>
      <w:r>
        <w:rPr>
          <w:highlight w:val="yellow"/>
          <w:lang w:val="en-US"/>
        </w:rPr>
        <w:instrText xml:space="preserve">mussel</w:instrText>
      </w:r>
      <w:r>
        <w:rPr>
          <w:highlight w:val="yellow"/>
        </w:rPr>
        <w:instrText xml:space="preserve">, </w:instrText>
      </w:r>
      <w:r>
        <w:rPr>
          <w:highlight w:val="yellow"/>
          <w:lang w:val="en-US"/>
        </w:rPr>
        <w:instrText xml:space="preserve">mytilus</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postdates</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w:instrText>
      </w:r>
      <w:r>
        <w:rPr>
          <w:highlight w:val="yellow"/>
          <w:lang w:val="en-US"/>
        </w:rPr>
        <w:instrText xml:space="preserve">type</w:instrText>
      </w:r>
      <w:r>
        <w:rPr>
          <w:highlight w:val="yellow"/>
        </w:rPr>
        <w:instrText xml:space="preserve">":"</w:instrText>
      </w:r>
      <w:r>
        <w:rPr>
          <w:highlight w:val="yellow"/>
          <w:lang w:val="en-US"/>
        </w:rPr>
        <w:instrText xml:space="preserve">article</w:instrText>
      </w:r>
      <w:r>
        <w:rPr>
          <w:highlight w:val="yellow"/>
        </w:rPr>
        <w:instrText xml:space="preserve">-</w:instrText>
      </w:r>
      <w:r>
        <w:rPr>
          <w:highlight w:val="yellow"/>
          <w:lang w:val="en-US"/>
        </w:rPr>
        <w:instrText xml:space="preserve">journal</w:instrText>
      </w:r>
      <w:r>
        <w:rPr>
          <w:highlight w:val="yellow"/>
        </w:rPr>
        <w:instrText xml:space="preserve">","</w:instrText>
      </w:r>
      <w:r>
        <w:rPr>
          <w:highlight w:val="yellow"/>
          <w:lang w:val="en-US"/>
        </w:rPr>
        <w:instrText xml:space="preserve">volume</w:instrText>
      </w:r>
      <w:r>
        <w:rPr>
          <w:highlight w:val="yellow"/>
        </w:rPr>
        <w:instrText xml:space="preserve">":"156"},"</w:instrText>
      </w:r>
      <w:r>
        <w:rPr>
          <w:highlight w:val="yellow"/>
          <w:lang w:val="en-US"/>
        </w:rPr>
        <w:instrText xml:space="preserve">uris</w:instrText>
      </w:r>
      <w:r>
        <w:rPr>
          <w:highlight w:val="yellow"/>
        </w:rPr>
        <w:instrText xml:space="preserve">":["</w:instrText>
      </w:r>
      <w:r>
        <w:rPr>
          <w:highlight w:val="yellow"/>
          <w:lang w:val="en-US"/>
        </w:rPr>
        <w:instrText xml:space="preserve">http</w:instrText>
      </w:r>
      <w:r>
        <w:rPr>
          <w:highlight w:val="yellow"/>
        </w:rPr>
        <w:instrText xml:space="preserve">://</w:instrText>
      </w:r>
      <w:r>
        <w:rPr>
          <w:highlight w:val="yellow"/>
          <w:lang w:val="en-US"/>
        </w:rPr>
        <w:instrText xml:space="preserve">www</w:instrText>
      </w:r>
      <w:r>
        <w:rPr>
          <w:highlight w:val="yellow"/>
        </w:rPr>
        <w:instrText xml:space="preserve">.</w:instrText>
      </w:r>
      <w:r>
        <w:rPr>
          <w:highlight w:val="yellow"/>
          <w:lang w:val="en-US"/>
        </w:rPr>
        <w:instrText xml:space="preserve">mendeley</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documents</w:instrText>
      </w:r>
      <w:r>
        <w:rPr>
          <w:highlight w:val="yellow"/>
        </w:rPr>
        <w:instrText xml:space="preserve">/?</w:instrText>
      </w:r>
      <w:r>
        <w:rPr>
          <w:highlight w:val="yellow"/>
          <w:lang w:val="en-US"/>
        </w:rPr>
        <w:instrText xml:space="preserve">uuid</w:instrText>
      </w:r>
      <w:r>
        <w:rPr>
          <w:highlight w:val="yellow"/>
        </w:rPr>
        <w:instrText xml:space="preserve">=</w:instrText>
      </w:r>
      <w:r>
        <w:rPr>
          <w:highlight w:val="yellow"/>
          <w:lang w:val="en-US"/>
        </w:rPr>
        <w:instrText xml:space="preserve">aecd</w:instrText>
      </w:r>
      <w:r>
        <w:rPr>
          <w:highlight w:val="yellow"/>
        </w:rPr>
        <w:instrText xml:space="preserve">16</w:instrText>
      </w:r>
      <w:r>
        <w:rPr>
          <w:highlight w:val="yellow"/>
          <w:lang w:val="en-US"/>
        </w:rPr>
        <w:instrText xml:space="preserve">a</w:instrText>
      </w:r>
      <w:r>
        <w:rPr>
          <w:highlight w:val="yellow"/>
        </w:rPr>
        <w:instrText xml:space="preserve">7-2</w:instrText>
      </w:r>
      <w:r>
        <w:rPr>
          <w:highlight w:val="yellow"/>
          <w:lang w:val="en-US"/>
        </w:rPr>
        <w:instrText xml:space="preserve">ea</w:instrText>
      </w:r>
      <w:r>
        <w:rPr>
          <w:highlight w:val="yellow"/>
        </w:rPr>
        <w:instrText xml:space="preserve">9-4742-9534-</w:instrText>
      </w:r>
      <w:r>
        <w:rPr>
          <w:highlight w:val="yellow"/>
          <w:lang w:val="en-US"/>
        </w:rPr>
        <w:instrText xml:space="preserve">ff</w:instrText>
      </w:r>
      <w:r>
        <w:rPr>
          <w:highlight w:val="yellow"/>
        </w:rPr>
        <w:instrText xml:space="preserve">51</w:instrText>
      </w:r>
      <w:r>
        <w:rPr>
          <w:highlight w:val="yellow"/>
          <w:lang w:val="en-US"/>
        </w:rPr>
        <w:instrText xml:space="preserve">c</w:instrText>
      </w:r>
      <w:r>
        <w:rPr>
          <w:highlight w:val="yellow"/>
        </w:rPr>
        <w:instrText xml:space="preserve">0</w:instrText>
      </w:r>
      <w:r>
        <w:rPr>
          <w:highlight w:val="yellow"/>
          <w:lang w:val="en-US"/>
        </w:rPr>
        <w:instrText xml:space="preserve">a</w:instrText>
      </w:r>
      <w:r>
        <w:rPr>
          <w:highlight w:val="yellow"/>
        </w:rPr>
        <w:instrText xml:space="preserve">94</w:instrText>
      </w:r>
      <w:r>
        <w:rPr>
          <w:highlight w:val="yellow"/>
          <w:lang w:val="en-US"/>
        </w:rPr>
        <w:instrText xml:space="preserve">d</w:instrText>
      </w:r>
      <w:r>
        <w:rPr>
          <w:highlight w:val="yellow"/>
        </w:rPr>
        <w:instrText xml:space="preserve">26"]}],"</w:instrText>
      </w:r>
      <w:r>
        <w:rPr>
          <w:highlight w:val="yellow"/>
          <w:lang w:val="en-US"/>
        </w:rPr>
        <w:instrText xml:space="preserve">mendeley</w:instrText>
      </w:r>
      <w:r>
        <w:rPr>
          <w:highlight w:val="yellow"/>
        </w:rPr>
        <w:instrText xml:space="preserve">":{"</w:instrText>
      </w:r>
      <w:r>
        <w:rPr>
          <w:highlight w:val="yellow"/>
          <w:lang w:val="en-US"/>
        </w:rPr>
        <w:instrText xml:space="preserve">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plainTextFormattedCitation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previouslyFormattedCitation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properties</w:instrText>
      </w:r>
      <w:r>
        <w:rPr>
          <w:highlight w:val="yellow"/>
        </w:rPr>
        <w:instrText xml:space="preserve">":{"</w:instrText>
      </w:r>
      <w:r>
        <w:rPr>
          <w:highlight w:val="yellow"/>
          <w:lang w:val="en-US"/>
        </w:rPr>
        <w:instrText xml:space="preserve">noteIndex</w:instrText>
      </w:r>
      <w:r>
        <w:rPr>
          <w:highlight w:val="yellow"/>
        </w:rPr>
        <w:instrText xml:space="preserve">":0},"</w:instrText>
      </w:r>
      <w:r>
        <w:rPr>
          <w:highlight w:val="yellow"/>
          <w:lang w:val="en-US"/>
        </w:rPr>
        <w:instrText xml:space="preserve">schema</w:instrText>
      </w:r>
      <w:r>
        <w:rPr>
          <w:highlight w:val="yellow"/>
        </w:rPr>
        <w:instrText xml:space="preserve">":"</w:instrText>
      </w:r>
      <w:r>
        <w:rPr>
          <w:highlight w:val="yellow"/>
          <w:lang w:val="en-US"/>
        </w:rPr>
        <w:instrText xml:space="preserve">https</w:instrText>
      </w:r>
      <w:r>
        <w:rPr>
          <w:highlight w:val="yellow"/>
        </w:rPr>
        <w:instrText xml:space="preserve">://</w:instrText>
      </w:r>
      <w:r>
        <w:rPr>
          <w:highlight w:val="yellow"/>
          <w:lang w:val="en-US"/>
        </w:rPr>
        <w:instrText xml:space="preserve">github</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style</w:instrText>
      </w:r>
      <w:r>
        <w:rPr>
          <w:highlight w:val="yellow"/>
        </w:rPr>
        <w:instrText xml:space="preserve">-</w:instrText>
      </w:r>
      <w:r>
        <w:rPr>
          <w:highlight w:val="yellow"/>
          <w:lang w:val="en-US"/>
        </w:rPr>
        <w:instrText xml:space="preserve">language</w:instrText>
      </w:r>
      <w:r>
        <w:rPr>
          <w:highlight w:val="yellow"/>
        </w:rPr>
        <w:instrText xml:space="preserve">/</w:instrText>
      </w:r>
      <w:r>
        <w:rPr>
          <w:highlight w:val="yellow"/>
          <w:lang w:val="en-US"/>
        </w:rPr>
        <w:instrText xml:space="preserve">schema</w:instrText>
      </w:r>
      <w:r>
        <w:rPr>
          <w:highlight w:val="yellow"/>
        </w:rPr>
        <w:instrText xml:space="preserve">/</w:instrText>
      </w:r>
      <w:r>
        <w:rPr>
          <w:highlight w:val="yellow"/>
          <w:lang w:val="en-US"/>
        </w:rPr>
        <w:instrText xml:space="preserve">raw</w:instrText>
      </w:r>
      <w:r>
        <w:rPr>
          <w:highlight w:val="yellow"/>
        </w:rPr>
        <w:instrText xml:space="preserve">/</w:instrText>
      </w:r>
      <w:r>
        <w:rPr>
          <w:highlight w:val="yellow"/>
          <w:lang w:val="en-US"/>
        </w:rPr>
        <w:instrText xml:space="preserve">master</w:instrText>
      </w:r>
      <w:r>
        <w:rPr>
          <w:highlight w:val="yellow"/>
        </w:rPr>
        <w:instrText xml:space="preserve">/</w:instrText>
      </w:r>
      <w:r>
        <w:rPr>
          <w:highlight w:val="yellow"/>
          <w:lang w:val="en-US"/>
        </w:rPr>
        <w:instrText xml:space="preserve">csl</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json</w:instrText>
      </w:r>
      <w:r>
        <w:rPr>
          <w:highlight w:val="yellow"/>
        </w:rPr>
        <w:instrText xml:space="preserve">"}</w:instrText>
      </w:r>
      <w:r>
        <w:rPr>
          <w:highlight w:val="yellow"/>
        </w:rPr>
        <w:fldChar w:fldCharType="separate"/>
      </w:r>
      <w:r>
        <w:rPr>
          <w:highlight w:val="yellow"/>
        </w:rPr>
        <w:t>(</w:t>
      </w:r>
      <w:r>
        <w:rPr>
          <w:highlight w:val="yellow"/>
          <w:lang w:val="en-US"/>
        </w:rPr>
        <w:t>Rawson</w:t>
      </w:r>
      <w:r>
        <w:rPr>
          <w:highlight w:val="yellow"/>
        </w:rPr>
        <w:t xml:space="preserve"> &amp; </w:t>
      </w:r>
      <w:r>
        <w:rPr>
          <w:highlight w:val="yellow"/>
          <w:lang w:val="en-US"/>
        </w:rPr>
        <w:t>Harper</w:t>
      </w:r>
      <w:r>
        <w:rPr>
          <w:highlight w:val="yellow"/>
        </w:rPr>
        <w:t>, 2009)</w:t>
      </w:r>
      <w:r>
        <w:rPr>
          <w:highlight w:val="yellow"/>
        </w:rPr>
        <w:fldChar w:fldCharType="end"/>
      </w:r>
      <w:r>
        <w:t xml:space="preserve">, образовав совместные поселения с </w:t>
      </w:r>
      <w:r>
        <w:rPr>
          <w:lang w:val="en-US"/>
        </w:rPr>
        <w:t>M</w:t>
      </w:r>
      <w:r>
        <w:t xml:space="preserve">. </w:t>
      </w:r>
      <w:r>
        <w:rPr>
          <w:lang w:val="en-US"/>
        </w:rPr>
        <w:t>edulis</w:t>
      </w:r>
      <w:r>
        <w:t xml:space="preserve">. </w:t>
      </w:r>
    </w:p>
    <w:p>
      <w:r>
        <w:t xml:space="preserve">Троссюлюс в тихон океане, кратко упомянуть </w:t>
      </w:r>
    </w:p>
    <w:p>
      <w:r>
        <w:t xml:space="preserve">Наиболее современные исследования генетической структуры популяций мидий в Атлантике и Арктике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показывают, что можно выделить три основные популяции </w:t>
      </w:r>
      <w:r>
        <w:rPr>
          <w:lang w:val="en-US"/>
        </w:rPr>
        <w:t>M</w:t>
      </w:r>
      <w:r>
        <w:t xml:space="preserve">. </w:t>
      </w:r>
      <w:r>
        <w:rPr>
          <w:lang w:val="en-US"/>
        </w:rPr>
        <w:t>edulis</w:t>
      </w:r>
      <w:r>
        <w:t xml:space="preserve">. Это </w:t>
      </w:r>
      <w:r>
        <w:rPr>
          <w:lang w:val="en-US"/>
        </w:rPr>
        <w:t>M</w:t>
      </w:r>
      <w:r>
        <w:t xml:space="preserve">. </w:t>
      </w:r>
      <w:r>
        <w:rPr>
          <w:lang w:val="en-US"/>
        </w:rPr>
        <w:t>edulis</w:t>
      </w:r>
      <w:r>
        <w:t xml:space="preserve"> 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В западной части Атлантического океана поселения </w:t>
      </w:r>
      <w:r>
        <w:rPr>
          <w:lang w:val="en-US"/>
        </w:rPr>
        <w:t>M</w:t>
      </w:r>
      <w:r>
        <w:t xml:space="preserve">. </w:t>
      </w:r>
      <w:r>
        <w:rPr>
          <w:lang w:val="en-US"/>
        </w:rPr>
        <w:t>edulis</w:t>
      </w:r>
      <w:r>
        <w:t xml:space="preserve"> распространены по американскому побережью от залива Делавэр на юге (38.5°</w:t>
      </w:r>
      <w:r>
        <w:rPr>
          <w:lang w:val="en-US"/>
        </w:rPr>
        <w:t>N</w:t>
      </w:r>
      <w:r>
        <w:t xml:space="preserve">) до северного побережья Канады и южной оконечности Гренландии </w:t>
      </w:r>
      <w:r>
        <w:fldChar w:fldCharType="begin" w:fldLock="1"/>
      </w:r>
      <w:r>
        <w:instrText xml:space="preserve">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fldChar w:fldCharType="separate"/>
      </w:r>
      <w:r>
        <w:t>(Jones et al., 2010)</w:t>
      </w:r>
      <w:r>
        <w:fldChar w:fldCharType="end"/>
      </w:r>
      <w:r>
        <w:t xml:space="preserve">. Поселения </w:t>
      </w:r>
      <w:r>
        <w:rPr>
          <w:lang w:val="en-US"/>
        </w:rPr>
        <w:t>M</w:t>
      </w:r>
      <w:r>
        <w:t xml:space="preserve">. </w:t>
      </w:r>
      <w:r>
        <w:rPr>
          <w:lang w:val="en-US"/>
        </w:rPr>
        <w:t>trossulus</w:t>
      </w:r>
      <w:r>
        <w:t xml:space="preserve"> в этом регионе распространяются от залива Мэн (44°</w:t>
      </w:r>
      <w:r>
        <w:rPr>
          <w:lang w:val="en-US"/>
        </w:rPr>
        <w:t>N</w:t>
      </w:r>
      <w:r>
        <w:t xml:space="preserve">) и севернее </w:t>
      </w:r>
      <w:r>
        <w:fldChar w:fldCharType="begin" w:fldLock="1"/>
      </w:r>
      <w:r>
        <w:instrText xml:space="preserve">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fldChar w:fldCharType="separate"/>
      </w:r>
      <w:r>
        <w:t>(Hayhurst &amp; Rawson, 2009)</w:t>
      </w:r>
      <w:r>
        <w:fldChar w:fldCharType="end"/>
      </w:r>
      <w:r>
        <w:t xml:space="preserve">. Таким образом, вдоль побережья Канады (Нью-Брансуик, Новая Шотландия и Ньюфаундленд) два вида существуют совместно и скрещиваются, однако пространственное распределение поселений носит скорее мозаичный характер </w:t>
      </w:r>
      <w:r>
        <w:fldChar w:fldCharType="begin" w:fldLock="1"/>
      </w:r>
      <w:r>
        <w:instrText xml:space="preserve">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fldChar w:fldCharType="separate"/>
      </w:r>
      <w:r>
        <w:t>(Bates &amp; Innes, 1995; McDonald et al., 1991)</w:t>
      </w:r>
      <w:r>
        <w:fldChar w:fldCharType="end"/>
      </w:r>
      <w:r>
        <w:t xml:space="preserve">. Северное побережье Гренландии заселено преимущественно </w:t>
      </w:r>
      <w:r>
        <w:rPr>
          <w:lang w:val="en-US"/>
        </w:rPr>
        <w:t>M</w:t>
      </w:r>
      <w:r>
        <w:t xml:space="preserve">. </w:t>
      </w:r>
      <w:r>
        <w:rPr>
          <w:lang w:val="en-US"/>
        </w:rPr>
        <w:t>trossulus</w:t>
      </w:r>
      <w:r>
        <w:t xml:space="preserve">, а на западном побережье острова два вида образуют гибридную зону </w:t>
      </w:r>
      <w:r>
        <w:fldChar w:fldCharType="begin" w:fldLock="1"/>
      </w:r>
      <w:r>
        <w:instrText xml:space="preserve">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fldChar w:fldCharType="separate"/>
      </w:r>
      <w:r>
        <w:t>(Wenne et al., 2015)</w:t>
      </w:r>
      <w:r>
        <w:fldChar w:fldCharType="end"/>
      </w:r>
      <w:r>
        <w:t xml:space="preserve">.  Причем, гренландские </w:t>
      </w:r>
      <w:r>
        <w:rPr>
          <w:lang w:val="en-US"/>
        </w:rPr>
        <w:t>M</w:t>
      </w:r>
      <w:r>
        <w:t xml:space="preserve">. </w:t>
      </w:r>
      <w:r>
        <w:rPr>
          <w:lang w:val="en-US"/>
        </w:rPr>
        <w:t>trossulus</w:t>
      </w:r>
      <w:r>
        <w:t xml:space="preserve"> оказываются наиболее близки генетически к своим сородичам из Тихого океана, нежели другие популяции </w:t>
      </w:r>
      <w:r>
        <w:rPr>
          <w:lang w:val="en-US"/>
        </w:rPr>
        <w:t>M</w:t>
      </w:r>
      <w:r>
        <w:t xml:space="preserve">. </w:t>
      </w:r>
      <w:r>
        <w:rPr>
          <w:lang w:val="en-US"/>
        </w:rPr>
        <w:t>trossulus</w:t>
      </w:r>
      <w:r>
        <w:t xml:space="preserve"> в Северной Атлантике </w:t>
      </w:r>
      <w:r>
        <w:fldChar w:fldCharType="begin" w:fldLock="1"/>
      </w:r>
      <w:r>
        <w:instrText xml:space="preserve">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fldChar w:fldCharType="separate"/>
      </w:r>
      <w:r>
        <w:t>(Bach et al., 2018)</w:t>
      </w:r>
      <w:r>
        <w:fldChar w:fldCharType="end"/>
      </w:r>
      <w:r>
        <w:t xml:space="preserve">. Таким образом, можно предположить, что в относительно недалеком прошлом произошло как минимум два независимых вторжения </w:t>
      </w:r>
      <w:r>
        <w:rPr>
          <w:lang w:val="en-US"/>
        </w:rPr>
        <w:t>M</w:t>
      </w:r>
      <w:r>
        <w:t xml:space="preserve">. </w:t>
      </w:r>
      <w:r>
        <w:rPr>
          <w:lang w:val="en-US"/>
        </w:rPr>
        <w:t>trossulus</w:t>
      </w:r>
      <w:r>
        <w:t xml:space="preserve"> в Северную Атлантику (какие? Первое, которое заселило канаду, а второе гренландию). На европейском побережье южная граница распространения </w:t>
      </w:r>
      <w:r>
        <w:rPr>
          <w:lang w:val="en-US"/>
        </w:rPr>
        <w:t>M</w:t>
      </w:r>
      <w:r>
        <w:t xml:space="preserve">. </w:t>
      </w:r>
      <w:r>
        <w:rPr>
          <w:lang w:val="en-US"/>
        </w:rPr>
        <w:t>edulis</w:t>
      </w:r>
      <w:r>
        <w:t xml:space="preserve"> расположена снова южнее (47°</w:t>
      </w:r>
      <w:r>
        <w:rPr>
          <w:lang w:val="en-US"/>
        </w:rPr>
        <w:t>N</w:t>
      </w:r>
      <w:r>
        <w:t xml:space="preserve">), нежели у </w:t>
      </w:r>
      <w:r>
        <w:rPr>
          <w:lang w:val="en-US"/>
        </w:rPr>
        <w:t>M</w:t>
      </w:r>
      <w:r>
        <w:t xml:space="preserve">. </w:t>
      </w:r>
      <w:r>
        <w:rPr>
          <w:lang w:val="en-US"/>
        </w:rPr>
        <w:t>trossulus</w:t>
      </w:r>
      <w:r>
        <w:t xml:space="preserve"> (56°</w:t>
      </w:r>
      <w:r>
        <w:rPr>
          <w:lang w:val="en-US"/>
        </w:rPr>
        <w:t>N</w:t>
      </w:r>
      <w:r>
        <w:t xml:space="preserve">). Поселения </w:t>
      </w:r>
      <w:r>
        <w:rPr>
          <w:lang w:val="en-US"/>
        </w:rPr>
        <w:t>M</w:t>
      </w:r>
      <w:r>
        <w:t xml:space="preserve">. </w:t>
      </w:r>
      <w:r>
        <w:rPr>
          <w:lang w:val="en-US"/>
        </w:rPr>
        <w:t>edulis</w:t>
      </w:r>
      <w:r>
        <w:t xml:space="preserve"> простираются вдоль всего побережья Европы вплоть до Печорского моря (69,5°</w:t>
      </w:r>
      <w:r>
        <w:rPr>
          <w:lang w:val="en-US"/>
        </w:rPr>
        <w:t>N</w:t>
      </w:r>
      <w:r>
        <w:t xml:space="preserve">) в Арктике </w:t>
      </w:r>
      <w:r>
        <w:fldChar w:fldCharType="begin" w:fldLock="1"/>
      </w:r>
      <w:r>
        <w:instrText xml:space="preserve">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fldChar w:fldCharType="separate"/>
      </w:r>
      <w:r>
        <w:t>(Kijewski et al., 2011)</w:t>
      </w:r>
      <w:r>
        <w:fldChar w:fldCharType="end"/>
      </w:r>
      <w:r>
        <w:t xml:space="preserve">. Поселения </w:t>
      </w:r>
      <w:r>
        <w:rPr>
          <w:lang w:val="en-US"/>
        </w:rPr>
        <w:t>M</w:t>
      </w:r>
      <w:r>
        <w:t xml:space="preserve">. </w:t>
      </w:r>
      <w:r>
        <w:rPr>
          <w:lang w:val="en-US"/>
        </w:rPr>
        <w:t>trossulus</w:t>
      </w:r>
      <w:r>
        <w:t xml:space="preserve">, напротив, встречаются только в определенных регионах: это поселения во внутренней части Балтийского моря, где </w:t>
      </w:r>
      <w:r>
        <w:rPr>
          <w:lang w:val="en-US"/>
        </w:rPr>
        <w:t>M</w:t>
      </w:r>
      <w:r>
        <w:t xml:space="preserve">. </w:t>
      </w:r>
      <w:r>
        <w:rPr>
          <w:lang w:val="en-US"/>
        </w:rPr>
        <w:t>trossulus</w:t>
      </w:r>
      <w:r>
        <w:t xml:space="preserve"> практически ультимативно доминирует;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fldChar w:fldCharType="begin" w:fldLock="1"/>
      </w:r>
      <w:r>
        <w:instrText xml:space="preserve">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fldChar w:fldCharType="separate"/>
      </w:r>
      <w:r>
        <w:t>(Katolikova et al., 2016; Väinölä &amp; Strelkov, 2011)</w:t>
      </w:r>
      <w:r>
        <w:fldChar w:fldCharType="end"/>
      </w:r>
      <w:r>
        <w:t xml:space="preserve">. Необходимо отметить, что генетически </w:t>
      </w:r>
      <w:r>
        <w:rPr>
          <w:lang w:val="en-US"/>
        </w:rPr>
        <w:t>M</w:t>
      </w:r>
      <w:r>
        <w:t xml:space="preserve">. </w:t>
      </w:r>
      <w:r>
        <w:rPr>
          <w:lang w:val="en-US"/>
        </w:rPr>
        <w:t>trossulus</w:t>
      </w:r>
      <w:r>
        <w:t xml:space="preserve"> в Европе представлен двумя группами: 1) балтийские популяции, которые являются «роем» из гибридов первого поколения (кого с кем?) и бэккроссов гибридов первого поколения с «чистыми» </w:t>
      </w:r>
      <w:r>
        <w:rPr>
          <w:lang w:val="en-US"/>
        </w:rPr>
        <w:t>M</w:t>
      </w:r>
      <w:r>
        <w:t xml:space="preserve">. </w:t>
      </w:r>
      <w:r>
        <w:rPr>
          <w:lang w:val="en-US"/>
        </w:rPr>
        <w:t>trossulus</w:t>
      </w:r>
      <w:r>
        <w:t xml:space="preserve">; 2) все остальные популяции </w:t>
      </w:r>
      <w:r>
        <w:rPr>
          <w:lang w:val="en-US"/>
        </w:rPr>
        <w:t>M</w:t>
      </w:r>
      <w:r>
        <w:t xml:space="preserve">. </w:t>
      </w:r>
      <w:r>
        <w:rPr>
          <w:lang w:val="en-US"/>
        </w:rPr>
        <w:t>trossulus</w:t>
      </w:r>
      <w:r>
        <w:t xml:space="preserve"> в Европе, которые генетически не отличаются от популяций на канадском побережье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Во всех регионах на европейском побережье, где встречается </w:t>
      </w:r>
      <w:r>
        <w:rPr>
          <w:lang w:val="en-US"/>
        </w:rPr>
        <w:t>M</w:t>
      </w:r>
      <w:r>
        <w:t xml:space="preserve">. </w:t>
      </w:r>
      <w:r>
        <w:rPr>
          <w:lang w:val="en-US"/>
        </w:rPr>
        <w:t>trossulus</w:t>
      </w:r>
      <w:r>
        <w:t xml:space="preserve">, этот вид сосуществует с </w:t>
      </w:r>
      <w:r>
        <w:rPr>
          <w:lang w:val="en-US"/>
        </w:rPr>
        <w:t>M</w:t>
      </w:r>
      <w:r>
        <w:t xml:space="preserve">. </w:t>
      </w:r>
      <w:r>
        <w:rPr>
          <w:lang w:val="en-US"/>
        </w:rPr>
        <w:t>edulis</w:t>
      </w:r>
      <w:r>
        <w:t xml:space="preserve"> и образует гибридные зоны. Самая северная находка </w:t>
      </w:r>
      <w:r>
        <w:rPr>
          <w:lang w:val="en-US"/>
        </w:rPr>
        <w:t>M</w:t>
      </w:r>
      <w:r>
        <w:t xml:space="preserve">. </w:t>
      </w:r>
      <w:r>
        <w:rPr>
          <w:lang w:val="en-US"/>
        </w:rPr>
        <w:t>trossulus</w:t>
      </w:r>
      <w:r>
        <w:t xml:space="preserve"> в Европе отмечена в Баренцевом море (69°</w:t>
      </w:r>
      <w:r>
        <w:rPr>
          <w:lang w:val="en-US"/>
        </w:rPr>
        <w:t>N</w:t>
      </w:r>
      <w:r>
        <w:t xml:space="preserve">),  в то время как поселения </w:t>
      </w:r>
      <w:r>
        <w:rPr>
          <w:lang w:val="en-US"/>
        </w:rPr>
        <w:t>M</w:t>
      </w:r>
      <w:r>
        <w:t xml:space="preserve">. </w:t>
      </w:r>
      <w:r>
        <w:rPr>
          <w:lang w:val="en-US"/>
        </w:rPr>
        <w:t>edulis</w:t>
      </w:r>
      <w:r>
        <w:t xml:space="preserve"> обнаружены и в Исландии, и на острове Шпицберген (79°</w:t>
      </w:r>
      <w:r>
        <w:rPr>
          <w:lang w:val="en-US"/>
        </w:rPr>
        <w:t>N</w:t>
      </w:r>
      <w:r>
        <w:t xml:space="preserve">), и это позволяет выразить сомнения в тезисе о том, что </w:t>
      </w:r>
      <w:r>
        <w:rPr>
          <w:lang w:val="en-US"/>
        </w:rPr>
        <w:t>M</w:t>
      </w:r>
      <w:r>
        <w:t xml:space="preserve">. </w:t>
      </w:r>
      <w:r>
        <w:rPr>
          <w:lang w:val="en-US"/>
        </w:rPr>
        <w:t>trossulus</w:t>
      </w:r>
      <w:r>
        <w:t xml:space="preserve"> действительно является более холодноводным видом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Биогеография Галопровинциалиса тоже. Трехстороння гибридная зона в шотландии.</w:t>
      </w:r>
    </w:p>
    <w:p/>
    <w:p>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w:t>
      </w:r>
    </w:p>
    <w:p>
      <w:r>
        <w:t xml:space="preserve">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 Летом соленость поверхностного слоя воды около 24‰ в большей части Кандалакшского залива, однако в вершине залива поверхностный слой значительно преснее, поскольку подвержен влиянию речного стока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(Другая ссылка, Филатов&amp;Поздняков и вводная статья Сухотин&amp;Бергер). Большинство исследований гибридных зон, в которых контактируют </w:t>
      </w:r>
      <w:r>
        <w:rPr>
          <w:lang w:val="en-US"/>
        </w:rPr>
        <w:t>M</w:t>
      </w:r>
      <w:r>
        <w:t xml:space="preserve">. </w:t>
      </w:r>
      <w:r>
        <w:rPr>
          <w:lang w:val="en-US"/>
        </w:rPr>
        <w:t>trossulus</w:t>
      </w:r>
      <w:r>
        <w:t xml:space="preserve">,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предполагают, что баланс между видами в таких зонах поддерживается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Большинством моделей предполагается,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заливе действительно подчинено этому градиенту. Так, например, поселения </w:t>
      </w:r>
      <w:r>
        <w:rPr>
          <w:lang w:val="en-US"/>
        </w:rPr>
        <w:t>M</w:t>
      </w:r>
      <w:r>
        <w:t xml:space="preserve">. </w:t>
      </w:r>
      <w:r>
        <w:rPr>
          <w:lang w:val="en-US"/>
        </w:rPr>
        <w:t>trossulus</w:t>
      </w:r>
      <w:r>
        <w:t xml:space="preserve"> в Кандалакшском заливе сосредоточены преимущественно именно в наиболее опресненной части – в вершине залива</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Однако, отдельные поселения, в которых доминируют </w:t>
      </w:r>
      <w:r>
        <w:rPr>
          <w:lang w:val="en-US"/>
        </w:rPr>
        <w:t>M</w:t>
      </w:r>
      <w:r>
        <w:t xml:space="preserve">. </w:t>
      </w:r>
      <w:r>
        <w:rPr>
          <w:lang w:val="en-US"/>
        </w:rPr>
        <w:t>trossulus</w:t>
      </w:r>
      <w:r>
        <w:t xml:space="preserve">, обнаружены в местах с нормальной соленостью, таких как вершина губы Чупа и Умба, которые не являются опресненными регионами и не подвержены выраженному влиянию речного стока (ссылка). При этом некоторыми исследователями специально отмечается, что эти точки исторически являются  регионами с высоко развитым судоходством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(Вайнола и Стрелков!). Предположение о том, что </w:t>
      </w:r>
      <w:r>
        <w:rPr>
          <w:lang w:val="en-US"/>
        </w:rPr>
        <w:t>M</w:t>
      </w:r>
      <w:r>
        <w:t xml:space="preserve">. </w:t>
      </w:r>
      <w:r>
        <w:rPr>
          <w:lang w:val="en-US"/>
        </w:rPr>
        <w:t>trossulus</w:t>
      </w:r>
      <w:r>
        <w:t xml:space="preserve"> успешно вторгся в судоходные гавани, населенные родственным и конкурентным ему </w:t>
      </w:r>
      <w:r>
        <w:rPr>
          <w:lang w:val="en-US"/>
        </w:rPr>
        <w:t>M</w:t>
      </w:r>
      <w:r>
        <w:t xml:space="preserve">. </w:t>
      </w:r>
      <w:r>
        <w:rPr>
          <w:lang w:val="en-US"/>
        </w:rPr>
        <w:t>edulis</w:t>
      </w:r>
      <w:r>
        <w:t xml:space="preserve">, может характеризовать этот вид как более </w:t>
      </w:r>
      <w:r>
        <w:rPr>
          <w:highlight w:val="yellow"/>
        </w:rPr>
        <w:t>оппортунистичный (нет, ни фига, раскрывать, что порт неблагоприятные условия</w:t>
      </w:r>
      <w:r>
        <w:t xml:space="preserve">). </w:t>
      </w:r>
      <w:r>
        <w:rPr>
          <w:lang w:val="en-US"/>
        </w:rPr>
        <w:t>M</w:t>
      </w:r>
      <w:r>
        <w:t xml:space="preserve">. </w:t>
      </w:r>
      <w:r>
        <w:rPr>
          <w:lang w:val="en-US"/>
        </w:rPr>
        <w:t>edulis</w:t>
      </w:r>
      <w:r>
        <w:t xml:space="preserve"> распространен практически по всему побережью Кандалакшского залива, но редок в опресненной вершине залива, где доминирует </w:t>
      </w:r>
      <w:r>
        <w:rPr>
          <w:lang w:val="en-US"/>
        </w:rPr>
        <w:t>M</w:t>
      </w:r>
      <w:r>
        <w:t xml:space="preserve">. </w:t>
      </w:r>
      <w:r>
        <w:rPr>
          <w:lang w:val="en-US"/>
        </w:rPr>
        <w:t>trossulus</w:t>
      </w:r>
      <w:r>
        <w:t xml:space="preserve">. Таким образом, мозаичная структура распределения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Кандалакшском заливе очевидна (сочетается градиент и мозаика!). Причем в вершине Кандалакшского залива отношения этих двух видов, вероятно, можно характеризовать как парапатрические, а в отдельных поселениях (Умба и Чупа) как симпатрические. Такой паттерн пространственного распределения двух видов мидий не уникален и встречается в других гибридных зонах – например, в зоне контакта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во Франции </w:t>
      </w:r>
      <w:r>
        <w:fldChar w:fldCharType="begin" w:fldLock="1"/>
      </w:r>
      <w:r>
        <w:instrText xml:space="preserve">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fldChar w:fldCharType="separate"/>
      </w:r>
      <w:r>
        <w:t>(Bierne, Bonhomme, et al., 2003; Bierne, Borsa, et al., 2003)</w:t>
      </w:r>
      <w:r>
        <w:fldChar w:fldCharType="end"/>
      </w:r>
      <w:r>
        <w:t xml:space="preserve">. Однако, надо признать, что независимо от того, характеризуется ли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Белом море как парапатрические или симпатрические популяции – это два вида, сосуществующие в Кандалакшском заливе и образующие смешанные поселения. </w:t>
      </w:r>
      <w:r>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t xml:space="preserve">. Впрочем, экологические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 (ссылка, Стрелков и Каннингхем).</w:t>
      </w:r>
    </w:p>
    <w:p>
      <w:r>
        <w:t>Какая-то связка нужна?</w:t>
      </w:r>
    </w:p>
    <w:p>
      <w:r>
        <w:t xml:space="preserve">В качестве фактора, который может влиять на «неслучайное» распределение поселений мидий в Кандалакшском заливе, исследователями рассматривается прибойная активность. В литературе отмечается, что в Белом море мидии двух видов в условиях совместных поселений демонстрируют тенденцию к сегрегации по типу субстрата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водорослевые субстраты (преимущественно, фукоиды) населены в основном </w:t>
      </w:r>
      <w:r>
        <w:rPr>
          <w:lang w:val="en-US"/>
        </w:rPr>
        <w:t>M</w:t>
      </w:r>
      <w:r>
        <w:t xml:space="preserve">. </w:t>
      </w:r>
      <w:r>
        <w:rPr>
          <w:lang w:val="en-US"/>
        </w:rPr>
        <w:t>trossulus</w:t>
      </w:r>
      <w:r>
        <w:t xml:space="preserve">, в то время как твердые субстраты, напротив – </w:t>
      </w:r>
      <w:r>
        <w:rPr>
          <w:lang w:val="en-US"/>
        </w:rPr>
        <w:t>M</w:t>
      </w:r>
      <w:r>
        <w:t xml:space="preserve">. </w:t>
      </w:r>
      <w:r>
        <w:rPr>
          <w:lang w:val="en-US"/>
        </w:rPr>
        <w:t>edulis</w:t>
      </w:r>
      <w:r>
        <w:t xml:space="preserve">. Во многих исследованиях показано, что </w:t>
      </w:r>
      <w:r>
        <w:rPr>
          <w:lang w:val="en-US"/>
        </w:rPr>
        <w:t>M</w:t>
      </w:r>
      <w:r>
        <w:t xml:space="preserve">. </w:t>
      </w:r>
      <w:r>
        <w:rPr>
          <w:lang w:val="en-US"/>
        </w:rPr>
        <w:t>trossulus</w:t>
      </w:r>
      <w:r>
        <w:t xml:space="preserve"> имеют гораздо более тонкую и хрупкую раковину, нежели </w:t>
      </w:r>
      <w:r>
        <w:rPr>
          <w:lang w:val="en-US"/>
        </w:rPr>
        <w:t>M</w:t>
      </w:r>
      <w:r>
        <w:t xml:space="preserve">. </w:t>
      </w:r>
      <w:r>
        <w:rPr>
          <w:lang w:val="en-US"/>
        </w:rPr>
        <w:t>edulis</w:t>
      </w:r>
      <w:r>
        <w:t xml:space="preserve">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Pr>
          <w:lang w:val="en-US"/>
        </w:rPr>
        <w:instrText xml:space="preserve">"","parse-names":false,"suffix":""},{"dropping-particle":"","family":"Hart","given":"M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fldChar w:fldCharType="separate"/>
      </w:r>
      <w:r>
        <w:rPr>
          <w:lang w:val="en-US"/>
        </w:rPr>
        <w:t>(Mallet &amp; Carver, 1995b; A. R. W. Penney et al., 2008; Tedengren et al., 1990)</w:t>
      </w:r>
      <w:r>
        <w:fldChar w:fldCharType="end"/>
      </w:r>
      <w:r>
        <w:rPr>
          <w:lang w:val="en-US"/>
        </w:rPr>
        <w:t xml:space="preserve">. </w:t>
      </w:r>
      <w:r>
        <w:t xml:space="preserve">Кроме того, отмечается, что в Белом море </w:t>
      </w:r>
      <w:r>
        <w:rPr>
          <w:lang w:val="en-US"/>
        </w:rPr>
        <w:t>M</w:t>
      </w:r>
      <w:r>
        <w:t xml:space="preserve">. </w:t>
      </w:r>
      <w:r>
        <w:rPr>
          <w:lang w:val="en-US"/>
        </w:rPr>
        <w:t>trossulus</w:t>
      </w:r>
      <w:r>
        <w:t xml:space="preserve"> зачастую обладают меньшим размером и массой, нежели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ecological</w:instrText>
      </w:r>
      <w:r>
        <w:instrText xml:space="preserve"> </w:instrText>
      </w:r>
      <w:r>
        <w:rPr>
          <w:lang w:val="en-US"/>
        </w:rPr>
        <w:instrText xml:space="preserve">studies</w:instrText>
      </w:r>
      <w:r>
        <w:instrText xml:space="preserve"> </w:instrText>
      </w:r>
      <w:r>
        <w:rPr>
          <w:lang w:val="en-US"/>
        </w:rPr>
        <w:instrText xml:space="preserve">since</w:instrText>
      </w:r>
      <w:r>
        <w:instrText xml:space="preserve"> </w:instrText>
      </w:r>
      <w:r>
        <w:rPr>
          <w:lang w:val="en-US"/>
        </w:rPr>
        <w:instrText xml:space="preserve">morphological</w:instrText>
      </w:r>
      <w:r>
        <w:instrText xml:space="preserve"> </w:instrText>
      </w:r>
      <w:r>
        <w:rPr>
          <w:lang w:val="en-US"/>
        </w:rPr>
        <w:instrText xml:space="preserve">characters</w:instrText>
      </w:r>
      <w:r>
        <w:instrText xml:space="preserve"> </w:instrText>
      </w:r>
      <w:r>
        <w:rPr>
          <w:lang w:val="en-US"/>
        </w:rPr>
        <w:instrText xml:space="preserve">for</w:instrText>
      </w:r>
      <w:r>
        <w:instrText xml:space="preserve"> </w:instrText>
      </w:r>
      <w:r>
        <w:rPr>
          <w:lang w:val="en-US"/>
        </w:rPr>
        <w:instrText xml:space="preserve">taxonomic</w:instrText>
      </w:r>
      <w:r>
        <w:instrText xml:space="preserve"> </w:instrText>
      </w:r>
      <w:r>
        <w:rPr>
          <w:lang w:val="en-US"/>
        </w:rPr>
        <w:instrText xml:space="preserve">identification</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lacking</w:instrText>
      </w:r>
      <w:r>
        <w:instrText xml:space="preserve">, </w:instrText>
      </w:r>
      <w:r>
        <w:rPr>
          <w:lang w:val="en-US"/>
        </w:rPr>
        <w:instrText xml:space="preserve">and</w:instrText>
      </w:r>
      <w:r>
        <w:instrText xml:space="preserve"> </w:instrText>
      </w:r>
      <w:r>
        <w:rPr>
          <w:lang w:val="en-US"/>
        </w:rPr>
        <w:instrText xml:space="preserve">no</w:instrText>
      </w:r>
      <w:r>
        <w:instrText xml:space="preserve"> </w:instrText>
      </w:r>
      <w:r>
        <w:rPr>
          <w:lang w:val="en-US"/>
        </w:rPr>
        <w:instrText xml:space="preserve">consistent</w:instrText>
      </w:r>
      <w:r>
        <w:instrText xml:space="preserve"> </w:instrText>
      </w:r>
      <w:r>
        <w:rPr>
          <w:lang w:val="en-US"/>
        </w:rPr>
        <w:instrText xml:space="preserve">habitat</w:instrText>
      </w:r>
      <w:r>
        <w:instrText xml:space="preserve"> </w:instrText>
      </w:r>
      <w:r>
        <w:rPr>
          <w:lang w:val="en-US"/>
        </w:rPr>
        <w:instrText xml:space="preserve">differences</w:instrText>
      </w:r>
      <w:r>
        <w:instrText xml:space="preserve"> </w:instrText>
      </w:r>
      <w:r>
        <w:rPr>
          <w:lang w:val="en-US"/>
        </w:rPr>
        <w:instrText xml:space="preserve">between</w:instrText>
      </w:r>
      <w:r>
        <w:instrText xml:space="preserve"> </w:instrText>
      </w:r>
      <w:r>
        <w:rPr>
          <w:lang w:val="en-US"/>
        </w:rPr>
        <w:instrText xml:space="preserve">lineages</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reported</w:instrText>
      </w:r>
      <w:r>
        <w:instrText xml:space="preserve">. </w:instrText>
      </w:r>
      <w:r>
        <w:rPr>
          <w:lang w:val="en-US"/>
        </w:rPr>
        <w:instrText xml:space="preserve">Surveying</w:instrText>
      </w:r>
      <w:r>
        <w:instrText xml:space="preserve"> </w:instrText>
      </w:r>
      <w:r>
        <w:rPr>
          <w:lang w:val="en-US"/>
        </w:rPr>
        <w:instrText xml:space="preserve">a</w:instrText>
      </w:r>
      <w:r>
        <w:instrText xml:space="preserve"> </w:instrText>
      </w:r>
      <w:r>
        <w:rPr>
          <w:lang w:val="en-US"/>
        </w:rPr>
        <w:instrText xml:space="preserve">recently</w:instrText>
      </w:r>
      <w:r>
        <w:instrText xml:space="preserve"> </w:instrText>
      </w:r>
      <w:r>
        <w:rPr>
          <w:lang w:val="en-US"/>
        </w:rPr>
        <w:instrText xml:space="preserve">discovered</w:instrText>
      </w:r>
      <w:r>
        <w:instrText xml:space="preserve"> </w:instrText>
      </w:r>
      <w:r>
        <w:rPr>
          <w:lang w:val="en-US"/>
        </w:rPr>
        <w:instrText xml:space="preserve">area</w:instrText>
      </w:r>
      <w:r>
        <w:instrText xml:space="preserve"> </w:instrText>
      </w:r>
      <w:r>
        <w:rPr>
          <w:lang w:val="en-US"/>
        </w:rPr>
        <w:instrText xml:space="preserve">of</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co</w:instrText>
      </w:r>
      <w:r>
        <w:instrText xml:space="preserve">-</w:instrText>
      </w:r>
      <w:r>
        <w:rPr>
          <w:lang w:val="en-US"/>
        </w:rPr>
        <w:instrText xml:space="preserve">occurrence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employing</w:instrText>
      </w:r>
      <w:r>
        <w:instrText xml:space="preserve"> </w:instrText>
      </w:r>
      <w:r>
        <w:rPr>
          <w:lang w:val="en-US"/>
        </w:rPr>
        <w:instrText xml:space="preserve">a</w:instrText>
      </w:r>
      <w:r>
        <w:instrText xml:space="preserve"> </w:instrText>
      </w:r>
      <w:r>
        <w:rPr>
          <w:lang w:val="en-US"/>
        </w:rPr>
        <w:instrText xml:space="preserve">set</w:instrText>
      </w:r>
      <w:r>
        <w:instrText xml:space="preserve"> </w:instrText>
      </w:r>
      <w:r>
        <w:rPr>
          <w:lang w:val="en-US"/>
        </w:rPr>
        <w:instrText xml:space="preserve">of</w:instrText>
      </w:r>
      <w:r>
        <w:instrText xml:space="preserve"> </w:instrText>
      </w:r>
      <w:r>
        <w:rPr>
          <w:lang w:val="en-US"/>
        </w:rPr>
        <w:instrText xml:space="preserve">allozyme</w:instrText>
      </w:r>
      <w:r>
        <w:instrText xml:space="preserve"> </w:instrText>
      </w:r>
      <w:r>
        <w:rPr>
          <w:lang w:val="en-US"/>
        </w:rPr>
        <w:instrText xml:space="preserve">markers</w:instrText>
      </w:r>
      <w:r>
        <w:instrText xml:space="preserve"> </w:instrText>
      </w:r>
      <w:r>
        <w:rPr>
          <w:lang w:val="en-US"/>
        </w:rPr>
        <w:instrText xml:space="preserve">for</w:instrText>
      </w:r>
      <w:r>
        <w:instrText xml:space="preserve"> </w:instrText>
      </w:r>
      <w:r>
        <w:rPr>
          <w:lang w:val="en-US"/>
        </w:rPr>
        <w:instrText xml:space="preserve">identification</w:instrText>
      </w:r>
      <w:r>
        <w:instrText xml:space="preserve">, </w:instrText>
      </w:r>
      <w:r>
        <w:rPr>
          <w:lang w:val="en-US"/>
        </w:rPr>
        <w:instrText xml:space="preserve">we</w:instrText>
      </w:r>
      <w:r>
        <w:instrText xml:space="preserve"> </w:instrText>
      </w:r>
      <w:r>
        <w:rPr>
          <w:lang w:val="en-US"/>
        </w:rPr>
        <w:instrText xml:space="preserve">address</w:instrText>
      </w:r>
      <w:r>
        <w:instrText xml:space="preserve"> </w:instrText>
      </w:r>
      <w:r>
        <w:rPr>
          <w:lang w:val="en-US"/>
        </w:rPr>
        <w:instrText xml:space="preserve">the</w:instrText>
      </w:r>
      <w:r>
        <w:instrText xml:space="preserve"> </w:instrText>
      </w:r>
      <w:r>
        <w:rPr>
          <w:lang w:val="en-US"/>
        </w:rPr>
        <w:instrText xml:space="preserve">issue</w:instrText>
      </w:r>
      <w:r>
        <w:instrText xml:space="preserve"> </w:instrText>
      </w:r>
      <w:r>
        <w:rPr>
          <w:lang w:val="en-US"/>
        </w:rPr>
        <w:instrText xml:space="preserve">whether</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true</w:instrText>
      </w:r>
      <w:r>
        <w:instrText xml:space="preserve"> </w:instrText>
      </w:r>
      <w:r>
        <w:rPr>
          <w:lang w:val="en-US"/>
        </w:rPr>
        <w:instrText xml:space="preserve">biological</w:instrText>
      </w:r>
      <w:r>
        <w:instrText xml:space="preserve"> </w:instrText>
      </w:r>
      <w:r>
        <w:rPr>
          <w:lang w:val="en-US"/>
        </w:rPr>
        <w:instrText xml:space="preserve">species</w:instrText>
      </w:r>
      <w:r>
        <w:instrText xml:space="preserve"> </w:instrText>
      </w:r>
      <w:r>
        <w:rPr>
          <w:lang w:val="en-US"/>
        </w:rPr>
        <w:instrText xml:space="preserve">with</w:instrText>
      </w:r>
      <w:r>
        <w:instrText xml:space="preserve"> </w:instrText>
      </w:r>
      <w:r>
        <w:rPr>
          <w:lang w:val="en-US"/>
        </w:rPr>
        <w:instrText xml:space="preserve">distinct</w:instrText>
      </w:r>
      <w:r>
        <w:instrText xml:space="preserve"> </w:instrText>
      </w:r>
      <w:r>
        <w:rPr>
          <w:lang w:val="en-US"/>
        </w:rPr>
        <w:instrText xml:space="preserve">ecological</w:instrText>
      </w:r>
      <w:r>
        <w:instrText xml:space="preserve"> </w:instrText>
      </w:r>
      <w:r>
        <w:rPr>
          <w:lang w:val="en-US"/>
        </w:rPr>
        <w:instrText xml:space="preserve">characteristics</w:instrText>
      </w:r>
      <w:r>
        <w:instrText xml:space="preserve"> </w:instrText>
      </w:r>
      <w:r>
        <w:rPr>
          <w:lang w:val="en-US"/>
        </w:rPr>
        <w:instrText xml:space="preserve">or</w:instrText>
      </w:r>
      <w:r>
        <w:instrText xml:space="preserve"> </w:instrText>
      </w:r>
      <w:r>
        <w:rPr>
          <w:lang w:val="en-US"/>
        </w:rPr>
        <w:instrText xml:space="preserve">just</w:instrText>
      </w:r>
      <w:r>
        <w:instrText xml:space="preserve"> </w:instrText>
      </w:r>
      <w:r>
        <w:rPr>
          <w:lang w:val="en-US"/>
        </w:rPr>
        <w:instrText xml:space="preserve">virtual</w:instrText>
      </w:r>
      <w:r>
        <w:instrText xml:space="preserve"> </w:instrText>
      </w:r>
      <w:r>
        <w:rPr>
          <w:lang w:val="en-US"/>
        </w:rPr>
        <w:instrText xml:space="preserve">genetic</w:instrText>
      </w:r>
      <w:r>
        <w:instrText xml:space="preserve"> </w:instrText>
      </w:r>
      <w:r>
        <w:rPr>
          <w:lang w:val="en-US"/>
        </w:rPr>
        <w:instrText xml:space="preserve">entities</w:instrText>
      </w:r>
      <w:r>
        <w:instrText xml:space="preserve"> </w:instrText>
      </w:r>
      <w:r>
        <w:rPr>
          <w:lang w:val="en-US"/>
        </w:rPr>
        <w:instrText xml:space="preserve">with</w:instrText>
      </w:r>
      <w:r>
        <w:instrText xml:space="preserve"> </w:instrText>
      </w:r>
      <w:r>
        <w:rPr>
          <w:lang w:val="en-US"/>
        </w:rPr>
        <w:instrText xml:space="preserve">no</w:instrText>
      </w:r>
      <w:r>
        <w:instrText xml:space="preserve"> </w:instrText>
      </w:r>
      <w:r>
        <w:rPr>
          <w:lang w:val="en-US"/>
        </w:rPr>
        <w:instrText xml:space="preserve">matching</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identities</w:instrText>
      </w:r>
      <w:r>
        <w:instrText xml:space="preserve">. </w:instrText>
      </w:r>
      <w:r>
        <w:rPr>
          <w:lang w:val="en-US"/>
        </w:rPr>
        <w:instrText xml:space="preserve">We</w:instrText>
      </w:r>
      <w:r>
        <w:instrText xml:space="preserve"> </w:instrText>
      </w:r>
      <w:r>
        <w:rPr>
          <w:lang w:val="en-US"/>
        </w:rPr>
        <w:instrText xml:space="preserve">find</w:instrText>
      </w:r>
      <w:r>
        <w:instrText xml:space="preserve"> </w:instrText>
      </w:r>
      <w:r>
        <w:rPr>
          <w:lang w:val="en-US"/>
        </w:rPr>
        <w:instrText xml:space="preserve">that</w:instrText>
      </w:r>
      <w:r>
        <w:instrText xml:space="preserve">: (1)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occurrence</w:instrText>
      </w:r>
      <w:r>
        <w:instrText xml:space="preserve"> </w:instrText>
      </w:r>
      <w:r>
        <w:rPr>
          <w:lang w:val="en-US"/>
        </w:rPr>
        <w:instrText xml:space="preserve">of</w:instrText>
      </w:r>
      <w:r>
        <w:instrText xml:space="preserve"> </w:instrText>
      </w:r>
      <w:r>
        <w:rPr>
          <w:lang w:val="en-US"/>
        </w:rPr>
        <w:instrText xml:space="preserve">MT</w:instrText>
      </w:r>
      <w:r>
        <w:instrText xml:space="preserve"> </w:instrText>
      </w:r>
      <w:r>
        <w:rPr>
          <w:lang w:val="en-US"/>
        </w:rPr>
        <w:instrText xml:space="preserve">is</w:instrText>
      </w:r>
      <w:r>
        <w:instrText xml:space="preserve"> </w:instrText>
      </w:r>
      <w:r>
        <w:rPr>
          <w:lang w:val="en-US"/>
        </w:rPr>
        <w:instrText xml:space="preserve">largely</w:instrText>
      </w:r>
      <w:r>
        <w:instrText xml:space="preserve"> </w:instrText>
      </w:r>
      <w:r>
        <w:rPr>
          <w:lang w:val="en-US"/>
        </w:rPr>
        <w:instrText xml:space="preserve">concentrated</w:instrText>
      </w:r>
      <w:r>
        <w:instrText xml:space="preserve"> </w:instrText>
      </w:r>
      <w:r>
        <w:rPr>
          <w:lang w:val="en-US"/>
        </w:rPr>
        <w:instrText xml:space="preserve">in</w:instrText>
      </w:r>
      <w:r>
        <w:instrText xml:space="preserve"> </w:instrText>
      </w:r>
      <w:r>
        <w:rPr>
          <w:lang w:val="en-US"/>
        </w:rPr>
        <w:instrText xml:space="preserve">harbors</w:instrText>
      </w:r>
      <w:r>
        <w:instrText xml:space="preserve">, </w:instrText>
      </w:r>
      <w:r>
        <w:rPr>
          <w:lang w:val="en-US"/>
        </w:rPr>
        <w:instrText xml:space="preserve">in</w:instrText>
      </w:r>
      <w:r>
        <w:instrText xml:space="preserve"> </w:instrText>
      </w:r>
      <w:r>
        <w:rPr>
          <w:lang w:val="en-US"/>
        </w:rPr>
        <w:instrText xml:space="preserve">line</w:instrText>
      </w:r>
      <w:r>
        <w:instrText xml:space="preserve"> </w:instrText>
      </w:r>
      <w:r>
        <w:rPr>
          <w:lang w:val="en-US"/>
        </w:rPr>
        <w:instrText xml:space="preserve">with</w:instrText>
      </w:r>
      <w:r>
        <w:instrText xml:space="preserve"> </w:instrText>
      </w:r>
      <w:r>
        <w:rPr>
          <w:lang w:val="en-US"/>
        </w:rPr>
        <w:instrText xml:space="preserve">observations</w:instrText>
      </w:r>
      <w:r>
        <w:instrText xml:space="preserve"> </w:instrText>
      </w:r>
      <w:r>
        <w:rPr>
          <w:lang w:val="en-US"/>
        </w:rPr>
        <w:instrText xml:space="preserve">from</w:instrText>
      </w:r>
      <w:r>
        <w:instrText xml:space="preserve"> </w:instrText>
      </w:r>
      <w:r>
        <w:rPr>
          <w:lang w:val="en-US"/>
        </w:rPr>
        <w:instrText xml:space="preserve">other</w:instrText>
      </w:r>
      <w:r>
        <w:instrText xml:space="preserve"> </w:instrText>
      </w:r>
      <w:r>
        <w:rPr>
          <w:lang w:val="en-US"/>
        </w:rPr>
        <w:instrText xml:space="preserve">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instrText xml:space="preserve"> </w:instrText>
      </w:r>
      <w:r>
        <w:rPr>
          <w:lang w:val="en-US"/>
        </w:rPr>
        <w:instrText xml:space="preserve">entities</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It</w:instrText>
      </w:r>
      <w:r>
        <w:instrText xml:space="preserve"> </w:instrText>
      </w:r>
      <w:r>
        <w:rPr>
          <w:lang w:val="en-US"/>
        </w:rPr>
        <w:instrText xml:space="preserve">remains</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documented</w:instrText>
      </w:r>
      <w:r>
        <w:instrText xml:space="preserve"> </w:instrText>
      </w:r>
      <w:r>
        <w:rPr>
          <w:lang w:val="en-US"/>
        </w:rPr>
        <w:instrText xml:space="preserve">whether</w:instrText>
      </w:r>
      <w:r>
        <w:instrText xml:space="preserve"> </w:instrText>
      </w:r>
      <w:r>
        <w:rPr>
          <w:lang w:val="en-US"/>
        </w:rPr>
        <w:instrText xml:space="preserve">the</w:instrText>
      </w:r>
      <w:r>
        <w:instrText xml:space="preserve"> </w:instrText>
      </w:r>
      <w:r>
        <w:rPr>
          <w:lang w:val="en-US"/>
        </w:rPr>
        <w:instrText xml:space="preserve">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2016)</w:t>
      </w:r>
      <w:r>
        <w:rPr>
          <w:lang w:val="en-US"/>
        </w:rPr>
        <w:fldChar w:fldCharType="end"/>
      </w:r>
      <w:r>
        <w:t xml:space="preserve">. Исходя из этого можно предположить, что мидии с хрупкой раковиной и меньшей массой и размером могут быть более чувствительны к деструктивному воздействию прибоя, а заросли бурых водорослей служат своеобразной «подушкой безопасности», защищающей мидию от волны, а активность прибоя, действительно, может являться фактором, обуславливающим распределение видов в заливе. </w:t>
      </w:r>
    </w:p>
    <w:p>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t xml:space="preserve"> </w:t>
      </w:r>
      <w:r>
        <w:rPr>
          <w:lang w:val="en-US"/>
        </w:rPr>
        <w:t>rubens</w:t>
      </w:r>
      <w:r>
        <w:t xml:space="preserve"> и птицы. </w:t>
      </w:r>
      <w:r>
        <w:rPr>
          <w:highlight w:val="yellow"/>
        </w:rPr>
        <w:t xml:space="preserve">Экспериментальные данные показывают, что в условиях смешанных поселений, шансы быть съеденными звездой почти в четыре раза выше, нежели для </w:t>
      </w:r>
      <w:r>
        <w:rPr>
          <w:highlight w:val="yellow"/>
          <w:lang w:val="en-US"/>
        </w:rPr>
        <w:t>M</w:t>
      </w:r>
      <w:r>
        <w:rPr>
          <w:highlight w:val="yellow"/>
        </w:rPr>
        <w:t xml:space="preserve">. </w:t>
      </w:r>
      <w:r>
        <w:rPr>
          <w:highlight w:val="yellow"/>
          <w:lang w:val="en-US"/>
        </w:rPr>
        <w:t>edulis</w:t>
      </w:r>
      <w:r>
        <w:rPr>
          <w:highlight w:val="yellow"/>
        </w:rPr>
        <w:t xml:space="preserve">, причем независимо от пропорции </w:t>
      </w:r>
      <w:r>
        <w:rPr>
          <w:highlight w:val="yellow"/>
          <w:lang w:val="en-US"/>
        </w:rPr>
        <w:t>M</w:t>
      </w:r>
      <w:r>
        <w:rPr>
          <w:highlight w:val="yellow"/>
        </w:rPr>
        <w:t xml:space="preserve">. </w:t>
      </w:r>
      <w:r>
        <w:rPr>
          <w:highlight w:val="yellow"/>
          <w:lang w:val="en-US"/>
        </w:rPr>
        <w:t>trossulus</w:t>
      </w:r>
      <w:r>
        <w:rPr>
          <w:highlight w:val="yellow"/>
        </w:rPr>
        <w:t xml:space="preserve"> в поселении </w:t>
      </w:r>
      <w:r>
        <w:rPr>
          <w:highlight w:val="yellow"/>
        </w:rPr>
        <w:fldChar w:fldCharType="begin" w:fldLock="1"/>
      </w:r>
      <w:r>
        <w:rPr>
          <w:highlight w:val="yellow"/>
        </w:rPr>
        <w:instrText xml:space="preserve">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Pr>
          <w:highlight w:val="yellow"/>
        </w:rPr>
        <w:fldChar w:fldCharType="separate"/>
      </w:r>
      <w:r>
        <w:rPr>
          <w:highlight w:val="yellow"/>
        </w:rPr>
        <w:t>(Khaitov et al., 2018)</w:t>
      </w:r>
      <w:r>
        <w:rPr>
          <w:highlight w:val="yellow"/>
        </w:rPr>
        <w:fldChar w:fldCharType="end"/>
      </w:r>
      <w:r>
        <w:t xml:space="preserve"> (Хайтов 2023). </w:t>
      </w:r>
      <w:r>
        <w:rPr>
          <w:highlight w:val="yellow"/>
        </w:rPr>
        <w:t xml:space="preserve">Другими исследователями так же отмечаются различия в стратегиях избегания хищников у двух видов. и сниженная у </w:t>
      </w:r>
      <w:r>
        <w:rPr>
          <w:highlight w:val="yellow"/>
          <w:lang w:val="en-US"/>
        </w:rPr>
        <w:t>M</w:t>
      </w:r>
      <w:r>
        <w:rPr>
          <w:highlight w:val="yellow"/>
        </w:rPr>
        <w:t xml:space="preserve">. </w:t>
      </w:r>
      <w:r>
        <w:rPr>
          <w:highlight w:val="yellow"/>
          <w:lang w:val="en-US"/>
        </w:rPr>
        <w:t>trossulus</w:t>
      </w:r>
      <w:r>
        <w:rPr>
          <w:highlight w:val="yellow"/>
        </w:rPr>
        <w:t xml:space="preserve"> способность к интенсификации образования биссуса в присутствии звезд и крабов </w:t>
      </w:r>
      <w:r>
        <w:rPr>
          <w:highlight w:val="yellow"/>
        </w:rPr>
        <w:fldChar w:fldCharType="begin" w:fldLock="1"/>
      </w:r>
      <w:r>
        <w:rPr>
          <w:highlight w:val="yellow"/>
        </w:rPr>
        <w:instrText xml:space="preserve">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Pr>
          <w:highlight w:val="yellow"/>
        </w:rPr>
        <w:fldChar w:fldCharType="separate"/>
      </w:r>
      <w:r>
        <w:rPr>
          <w:highlight w:val="yellow"/>
        </w:rPr>
        <w:t>(Lowen et al., 2013; Reimer &amp; Harms, 2001)</w:t>
      </w:r>
      <w:r>
        <w:rPr>
          <w:highlight w:val="yellow"/>
        </w:rPr>
        <w:fldChar w:fldCharType="end"/>
      </w:r>
      <w:r>
        <w:t xml:space="preserve">. Эти данные указывают на определенную уязвимость </w:t>
      </w:r>
      <w:r>
        <w:rPr>
          <w:lang w:val="en-US"/>
        </w:rPr>
        <w:t>M</w:t>
      </w:r>
      <w:r>
        <w:t xml:space="preserve">. </w:t>
      </w:r>
      <w:r>
        <w:rPr>
          <w:lang w:val="en-US"/>
        </w:rPr>
        <w:t>trossulus</w:t>
      </w:r>
      <w:r>
        <w:t xml:space="preserve"> перед угрозой хищников. Учитывая, что морская звезда </w:t>
      </w:r>
      <w:r>
        <w:rPr>
          <w:lang w:val="en-US"/>
        </w:rPr>
        <w:t>Asterias</w:t>
      </w:r>
      <w:r>
        <w:t xml:space="preserve"> </w:t>
      </w:r>
      <w:r>
        <w:rPr>
          <w:lang w:val="en-US"/>
        </w:rPr>
        <w:t>rubens</w:t>
      </w:r>
      <w:r>
        <w:t xml:space="preserve"> обладает довольно </w:t>
      </w:r>
      <w:r>
        <w:rPr>
          <w:highlight w:val="yellow"/>
        </w:rPr>
        <w:t>скромным</w:t>
      </w:r>
      <w:r>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Pr>
          <w:lang w:val="en-US"/>
        </w:rPr>
        <w:t>M</w:t>
      </w:r>
      <w:r>
        <w:t xml:space="preserve">. </w:t>
      </w:r>
      <w:r>
        <w:rPr>
          <w:lang w:val="en-US"/>
        </w:rPr>
        <w:t>trossulus</w:t>
      </w:r>
      <w:r>
        <w:t xml:space="preserve">, </w:t>
      </w:r>
      <w:r>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t xml:space="preserve"> </w:t>
      </w:r>
    </w:p>
    <w:p>
      <w:r>
        <w:t>Потом мы сравниваем гибридные зоны.?</w:t>
      </w:r>
    </w:p>
    <w:p/>
    <w:p>
      <w:r>
        <w:t xml:space="preserve">Морфологические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p>
    <w:p>
      <w:r>
        <w:t xml:space="preserve">Исследования, предметом которых стали морфологические отличия </w:t>
      </w:r>
      <w:r>
        <w:rPr>
          <w:lang w:val="en-US"/>
        </w:rPr>
        <w:t>M</w:t>
      </w:r>
      <w:r>
        <w:t xml:space="preserve">. </w:t>
      </w:r>
      <w:r>
        <w:rPr>
          <w:lang w:val="en-US"/>
        </w:rPr>
        <w:t>trossullus</w:t>
      </w:r>
      <w:r>
        <w:t xml:space="preserve"> и </w:t>
      </w:r>
      <w:r>
        <w:rPr>
          <w:lang w:val="en-US"/>
        </w:rPr>
        <w:t>M</w:t>
      </w:r>
      <w:r>
        <w:t xml:space="preserve">. </w:t>
      </w:r>
      <w:r>
        <w:rPr>
          <w:lang w:val="en-US"/>
        </w:rPr>
        <w:t>edulis</w:t>
      </w:r>
      <w:r>
        <w:t>, довольно многочисленны</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Pr>
          <w:lang w:val="en-US"/>
        </w:rPr>
        <w:instrText xml:space="preserve">"Sarah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fldChar w:fldCharType="separate"/>
      </w:r>
      <w:r>
        <w:rPr>
          <w:lang w:val="en-US"/>
        </w:rPr>
        <w:t>(Gardner &amp; Thompson, 2009; Innes &amp; Bates, 1999; Katolikova et al., 2016; Khaitov et al., 2021; Mallet &amp; Carver, 1995a; McDonald et al., 1991)</w:t>
      </w:r>
      <w:r>
        <w:fldChar w:fldCharType="end"/>
      </w:r>
      <w:r>
        <w:rPr>
          <w:lang w:val="en-US"/>
        </w:rPr>
        <w:t xml:space="preserve">. </w:t>
      </w:r>
      <w:r>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fldChar w:fldCharType="separate"/>
      </w:r>
      <w:r>
        <w:t>(Innes &amp; Bates, 1999; McDonald et al., 1991)</w:t>
      </w:r>
      <w:r>
        <w:fldChar w:fldCharType="end"/>
      </w:r>
      <w:r>
        <w:t xml:space="preserve">. До недавнего времени основные хоть сколько-нибудь </w:t>
      </w:r>
      <w:r>
        <w:rPr>
          <w:highlight w:val="yellow"/>
        </w:rPr>
        <w:t>вменяемые</w:t>
      </w:r>
      <w:r>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fldChar w:fldCharType="begin" w:fldLock="1"/>
      </w:r>
      <w:r>
        <w:instrText xml:space="preserve">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fldChar w:fldCharType="separate"/>
      </w:r>
      <w:r>
        <w:t>(</w:t>
      </w:r>
      <w:r>
        <w:rPr>
          <w:lang w:val="en-US"/>
        </w:rPr>
        <w:t>Beaumont</w:t>
      </w:r>
      <w:r>
        <w:t xml:space="preserve"> </w:t>
      </w:r>
      <w:r>
        <w:rPr>
          <w:lang w:val="en-US"/>
        </w:rPr>
        <w:t>et</w:t>
      </w:r>
      <w:r>
        <w:t xml:space="preserve"> </w:t>
      </w:r>
      <w:r>
        <w:rPr>
          <w:lang w:val="en-US"/>
        </w:rPr>
        <w:t>al</w:t>
      </w:r>
      <w:r>
        <w:t xml:space="preserve">., 2008; </w:t>
      </w:r>
      <w:r>
        <w:rPr>
          <w:lang w:val="en-US"/>
        </w:rPr>
        <w:t>R</w:t>
      </w:r>
      <w:r>
        <w:t xml:space="preserve">. </w:t>
      </w:r>
      <w:r>
        <w:rPr>
          <w:lang w:val="en-US"/>
        </w:rPr>
        <w:t>W</w:t>
      </w:r>
      <w:r>
        <w:t xml:space="preserve">. </w:t>
      </w:r>
      <w:r>
        <w:rPr>
          <w:lang w:val="en-US"/>
        </w:rPr>
        <w:t>Penney</w:t>
      </w:r>
      <w:r>
        <w:t xml:space="preserve"> </w:t>
      </w:r>
      <w:r>
        <w:rPr>
          <w:lang w:val="en-US"/>
        </w:rPr>
        <w:t>et</w:t>
      </w:r>
      <w:r>
        <w:t xml:space="preserve"> </w:t>
      </w:r>
      <w:r>
        <w:rPr>
          <w:lang w:val="en-US"/>
        </w:rPr>
        <w:t>al</w:t>
      </w:r>
      <w:r>
        <w:t>., 2007)</w:t>
      </w:r>
      <w:r>
        <w:fldChar w:fldCharType="end"/>
      </w:r>
      <w:r>
        <w:t xml:space="preserve">. Кроме того, как уже отмечалось выше, многие исследователи указывают на то, что зачастую средняя масса, толщина и длинна раковины у </w:t>
      </w:r>
      <w:r>
        <w:rPr>
          <w:lang w:val="en-US"/>
        </w:rPr>
        <w:t>M</w:t>
      </w:r>
      <w:r>
        <w:t xml:space="preserve">. </w:t>
      </w:r>
      <w:r>
        <w:rPr>
          <w:lang w:val="en-US"/>
        </w:rPr>
        <w:t>edulis</w:t>
      </w:r>
      <w:r>
        <w:t xml:space="preserve"> значительно выше, нежели у </w:t>
      </w:r>
      <w:r>
        <w:rPr>
          <w:lang w:val="en-US"/>
        </w:rPr>
        <w:t>M</w:t>
      </w:r>
      <w:r>
        <w:t xml:space="preserve">. </w:t>
      </w:r>
      <w:r>
        <w:rPr>
          <w:lang w:val="en-US"/>
        </w:rPr>
        <w:t>trossulus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Mallet</w:instrText>
      </w:r>
      <w:r>
        <w:instrText xml:space="preserve">","</w:instrText>
      </w:r>
      <w:r>
        <w:rPr>
          <w:lang w:val="en-US"/>
        </w:rPr>
        <w:instrText xml:space="preserve">given</w:instrText>
      </w:r>
      <w:r>
        <w:instrText xml:space="preserve">":"</w:instrText>
      </w:r>
      <w:r>
        <w:rPr>
          <w:lang w:val="en-US"/>
        </w:rPr>
        <w:instrText xml:space="preserve">Andre</w:instrText>
      </w:r>
      <w:r>
        <w:instrText xml:space="preserve"> </w:instrText>
      </w:r>
      <w:r>
        <w:rPr>
          <w:lang w:val="en-US"/>
        </w:rPr>
        <w:instrText xml:space="preserv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Carver</w:instrText>
      </w:r>
      <w:r>
        <w:instrText xml:space="preserve">","</w:instrText>
      </w:r>
      <w:r>
        <w:rPr>
          <w:lang w:val="en-US"/>
        </w:rPr>
        <w:instrText xml:space="preserve">given</w:instrText>
      </w:r>
      <w:r>
        <w:instrText xml:space="preserve">":"</w:instrText>
      </w:r>
      <w:r>
        <w:rPr>
          <w:lang w:val="en-US"/>
        </w:rPr>
        <w:instrText xml:space="preserve">Claire</w:instrText>
      </w:r>
      <w:r>
        <w:instrText xml:space="preserve"> </w:instrText>
      </w:r>
      <w:r>
        <w:rPr>
          <w:lang w:val="en-US"/>
        </w:rPr>
        <w:instrText xml:space="preserve">E</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Canadian</w:instrText>
      </w:r>
      <w:r>
        <w:instrText xml:space="preserve"> </w:instrText>
      </w:r>
      <w:r>
        <w:rPr>
          <w:lang w:val="en-US"/>
        </w:rPr>
        <w:instrText xml:space="preserve">Journal</w:instrText>
      </w:r>
      <w:r>
        <w:instrText xml:space="preserve"> </w:instrText>
      </w:r>
      <w:r>
        <w:rPr>
          <w:lang w:val="en-US"/>
        </w:rPr>
        <w:instrText xml:space="preserve">of</w:instrText>
      </w:r>
      <w:r>
        <w:instrText xml:space="preserve"> </w:instrText>
      </w:r>
      <w:r>
        <w:rPr>
          <w:lang w:val="en-US"/>
        </w:rPr>
        <w:instrText xml:space="preserve">Fisheries</w:instrText>
      </w:r>
      <w:r>
        <w:instrText xml:space="preserve"> </w:instrText>
      </w:r>
      <w:r>
        <w:rPr>
          <w:lang w:val="en-US"/>
        </w:rPr>
        <w:instrText xml:space="preserve">and</w:instrText>
      </w:r>
      <w:r>
        <w:instrText xml:space="preserve"> </w:instrText>
      </w:r>
      <w:r>
        <w:rPr>
          <w:lang w:val="en-US"/>
        </w:rPr>
        <w:instrText xml:space="preserve">Aquatic</w:instrText>
      </w:r>
      <w:r>
        <w:instrText xml:space="preserve"> </w:instrText>
      </w:r>
      <w:r>
        <w:rPr>
          <w:lang w:val="en-US"/>
        </w:rPr>
        <w:instrText xml:space="preserve">Sciences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":"9","</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":[["1995"]]},"</w:instrText>
      </w:r>
      <w:r>
        <w:rPr>
          <w:lang w:val="en-US"/>
        </w:rPr>
        <w:instrText xml:space="preserve">title</w:instrText>
      </w:r>
      <w:r>
        <w:instrText xml:space="preserve">":"</w:instrText>
      </w:r>
      <w:r>
        <w:rPr>
          <w:lang w:val="en-US"/>
        </w:rPr>
        <w:instrText xml:space="preserve">Comparative</w:instrText>
      </w:r>
      <w:r>
        <w:instrText xml:space="preserve"> </w:instrText>
      </w:r>
      <w:r>
        <w:rPr>
          <w:lang w:val="en-US"/>
        </w:rPr>
        <w:instrText xml:space="preserve">growth</w:instrText>
      </w:r>
      <w:r>
        <w:instrText xml:space="preserve"> </w:instrText>
      </w:r>
      <w:r>
        <w:rPr>
          <w:lang w:val="en-US"/>
        </w:rPr>
        <w:instrText xml:space="preserve">and</w:instrText>
      </w:r>
      <w:r>
        <w:instrText xml:space="preserve"> </w:instrText>
      </w:r>
      <w:r>
        <w:rPr>
          <w:lang w:val="en-US"/>
        </w:rPr>
        <w:instrText xml:space="preserve">survival</w:instrText>
      </w:r>
      <w:r>
        <w:instrText xml:space="preserve"> </w:instrText>
      </w:r>
      <w:r>
        <w:rPr>
          <w:lang w:val="en-US"/>
        </w:rPr>
        <w:instrText xml:space="preserve">patterns</w:instrText>
      </w:r>
      <w:r>
        <w:instrText xml:space="preserve"> </w:instrText>
      </w:r>
      <w:r>
        <w:rPr>
          <w:lang w:val="en-US"/>
        </w:rPr>
        <w:instrText xml:space="preserve">of</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an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in</w:instrText>
      </w:r>
      <w:r>
        <w:instrText xml:space="preserve"> </w:instrText>
      </w:r>
      <w:r>
        <w:rPr>
          <w:lang w:val="en-US"/>
        </w:rPr>
        <w:instrText xml:space="preserve">Atlantic</w:instrText>
      </w:r>
      <w:r>
        <w:instrText xml:space="preserve"> </w:instrText>
      </w:r>
      <w:r>
        <w:rPr>
          <w:lang w:val="en-US"/>
        </w:rPr>
        <w:instrText xml:space="preserve">Canada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":"52"},"</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ba</w:instrText>
      </w:r>
      <w:r>
        <w:instrText xml:space="preserve">30</w:instrText>
      </w:r>
      <w:r>
        <w:rPr>
          <w:lang w:val="en-US"/>
        </w:rPr>
        <w:instrText xml:space="preserve">da</w:instrText>
      </w:r>
      <w:r>
        <w:instrText xml:space="preserve">83-</w:instrText>
      </w:r>
      <w:r>
        <w:rPr>
          <w:lang w:val="en-US"/>
        </w:rPr>
        <w:instrText xml:space="preserve">e</w:instrText>
      </w:r>
      <w:r>
        <w:instrText xml:space="preserve">53</w:instrText>
      </w:r>
      <w:r>
        <w:rPr>
          <w:lang w:val="en-US"/>
        </w:rPr>
        <w:instrText xml:space="preserve">e</w:instrText>
      </w:r>
      <w:r>
        <w:instrText xml:space="preserve">-403</w:instrText>
      </w:r>
      <w:r>
        <w:rPr>
          <w:lang w:val="en-US"/>
        </w:rPr>
        <w:instrText xml:space="preserve">f</w:instrText>
      </w:r>
      <w:r>
        <w:instrText xml:space="preserve">-8</w:instrText>
      </w:r>
      <w:r>
        <w:rPr>
          <w:lang w:val="en-US"/>
        </w:rPr>
        <w:instrText xml:space="preserve">ce</w:instrText>
      </w:r>
      <w:r>
        <w:instrText xml:space="preserve">9-2586</w:instrText>
      </w:r>
      <w:r>
        <w:rPr>
          <w:lang w:val="en-US"/>
        </w:rPr>
        <w:instrText xml:space="preserve">dffd</w:instrText>
      </w:r>
      <w:r>
        <w:instrText xml:space="preserve">18</w:instrText>
      </w:r>
      <w:r>
        <w:rPr>
          <w:lang w:val="en-US"/>
        </w:rPr>
        <w:instrText xml:space="preserve">cf</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xml:space="preserve">., 2016; </w:t>
      </w:r>
      <w:r>
        <w:rPr>
          <w:lang w:val="en-US"/>
        </w:rPr>
        <w:t>Mallet</w:t>
      </w:r>
      <w:r>
        <w:t xml:space="preserve"> &amp; </w:t>
      </w:r>
      <w:r>
        <w:rPr>
          <w:lang w:val="en-US"/>
        </w:rPr>
        <w:t>Carver</w:t>
      </w:r>
      <w:r>
        <w:t>, 1995</w:t>
      </w:r>
      <w:r>
        <w:rPr>
          <w:lang w:val="en-US"/>
        </w:rPr>
        <w:t>a</w:t>
      </w:r>
      <w:r>
        <w:t>)</w:t>
      </w:r>
      <w:r>
        <w:rPr>
          <w:lang w:val="en-US"/>
        </w:rPr>
        <w:fldChar w:fldCharType="end"/>
      </w:r>
      <w:r>
        <w:t xml:space="preserve">. </w:t>
      </w:r>
    </w:p>
    <w:p>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instrText xml:space="preserve">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t>(Золотарев &amp; Шурова, 1995)</w:t>
      </w:r>
      <w:r>
        <w:fldChar w:fldCharType="end"/>
      </w:r>
      <w:r>
        <w:t xml:space="preserve">. Авторы указывают, что </w:t>
      </w:r>
      <w:r>
        <w:rPr>
          <w:highlight w:val="yellow"/>
        </w:rPr>
        <w:t>некоторые</w:t>
      </w:r>
      <w:r>
        <w:t xml:space="preserve"> Тихоокеанские мидии, относимые анализом аллозимов к </w:t>
      </w:r>
      <w:r>
        <w:rPr>
          <w:lang w:val="en-US"/>
        </w:rPr>
        <w:t>M</w:t>
      </w:r>
      <w:r>
        <w:t xml:space="preserve">. </w:t>
      </w:r>
      <w:r>
        <w:rPr>
          <w:lang w:val="en-US"/>
        </w:rPr>
        <w:t>trossulus</w:t>
      </w:r>
      <w:r>
        <w:t xml:space="preserve">, обладают отчетливыми различиями в </w:t>
      </w:r>
      <w:r>
        <w:rPr>
          <w:highlight w:val="yellow"/>
        </w:rPr>
        <w:t>( характере закладки перламутровогос слоя на внутренней поверхности раковины)</w:t>
      </w:r>
      <w:r>
        <w:t xml:space="preserve"> 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имеет прерывистую форму или распространяется не на всем протяжении внутреннего края раковины).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t xml:space="preserve">. </w:t>
      </w:r>
      <w:r>
        <w:rPr>
          <w:lang w:val="en-US"/>
        </w:rPr>
        <w:t>edulis</w:t>
      </w:r>
      <w:r>
        <w:t xml:space="preserve">), а также от мидий из Средиземноморья (предполагаемый </w:t>
      </w:r>
      <w:r>
        <w:rPr>
          <w:lang w:val="en-US"/>
        </w:rPr>
        <w:t>M</w:t>
      </w:r>
      <w:r>
        <w:t xml:space="preserve">. </w:t>
      </w:r>
      <w:r>
        <w:rPr>
          <w:lang w:val="en-US"/>
        </w:rPr>
        <w:t>galloprovincialis</w:t>
      </w:r>
      <w:r>
        <w:t xml:space="preserve">). Однако авторы отмечали также, что среди тихоокеанских мидий встречаются мидии с прерывающейся каймой, в то время как среди Беломорских мидий – наоборот – с прерывающейся каймой, что они связывали с наличием гибридов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исследуемых популяциях. </w:t>
      </w:r>
    </w:p>
    <w:p>
      <w:r>
        <w:t xml:space="preserve">Католикова и соавторы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Pr>
          <w:lang w:val="en-US"/>
        </w:rPr>
        <w:t>Z</w:t>
      </w:r>
      <w:r>
        <w:t xml:space="preserve">-индексом. </w:t>
      </w:r>
      <w:r>
        <w:rPr>
          <w:lang w:val="en-US"/>
        </w:rPr>
        <w:t>Z</w:t>
      </w:r>
      <w:r>
        <w:t xml:space="preserve">-индекс, является параметром, характеризующим длину каймы призматического слоя на внутренней стороне раковины, и рассчитывается по формуле: </w:t>
      </w:r>
      <w:r>
        <w:rPr>
          <w:lang w:val="en-US"/>
        </w:rPr>
        <w:t>Z</w:t>
      </w:r>
      <w:r>
        <w:t xml:space="preserve"> = </w:t>
      </w:r>
      <w:r>
        <w:rPr>
          <w:lang w:val="en-US"/>
        </w:rPr>
        <w:t>a</w:t>
      </w:r>
      <w:r>
        <w:t>/</w:t>
      </w:r>
      <w:r>
        <w:rPr>
          <w:lang w:val="en-US"/>
        </w:rPr>
        <w:t>l</w:t>
      </w:r>
      <w:r>
        <w:t xml:space="preserve"> , где </w:t>
      </w:r>
      <w:r>
        <w:rPr>
          <w:lang w:val="en-US"/>
        </w:rPr>
        <w:t>a</w:t>
      </w:r>
      <w:r>
        <w:t xml:space="preserve"> – это расстояние от </w:t>
      </w:r>
      <w:r>
        <w:rPr>
          <w:highlight w:val="yellow"/>
          <w:lang w:val="en-US"/>
        </w:rPr>
        <w:t>umbo</w:t>
      </w:r>
      <w:r>
        <w:t xml:space="preserve"> до переднего конца черной полоски лигамента, а </w:t>
      </w:r>
      <w:r>
        <w:rPr>
          <w:lang w:val="en-US"/>
        </w:rPr>
        <w:t>l</w:t>
      </w:r>
      <w:r>
        <w:t xml:space="preserve"> – это расстояние от </w:t>
      </w:r>
      <w:r>
        <w:rPr>
          <w:highlight w:val="yellow"/>
          <w:lang w:val="en-US"/>
        </w:rPr>
        <w:t>umbo</w:t>
      </w:r>
      <w:r>
        <w:t xml:space="preserve"> до заднего конца черной полоски лигамента. Таким образом, животные с прерывающейся черной полоской призматического слоя будут иметь </w:t>
      </w:r>
      <w:r>
        <w:rPr>
          <w:lang w:val="en-US"/>
        </w:rPr>
        <w:t>Z</w:t>
      </w:r>
      <w:r>
        <w:t xml:space="preserve">-индекс больший или равный 1, в то время как животные с непрерывной полоской лигамента, будут иметь </w:t>
      </w:r>
      <w:r>
        <w:rPr>
          <w:lang w:val="en-US"/>
        </w:rPr>
        <w:t>Z</w:t>
      </w:r>
      <w:r>
        <w:t xml:space="preserve">-индекс меньше 1 или равный 0. Согласно данным Католиковой и соавторов, 80% </w:t>
      </w:r>
      <w:r>
        <w:rPr>
          <w:lang w:val="en-US"/>
        </w:rPr>
        <w:t>M</w:t>
      </w:r>
      <w:r>
        <w:t xml:space="preserve">. </w:t>
      </w:r>
      <w:r>
        <w:rPr>
          <w:lang w:val="en-US"/>
        </w:rPr>
        <w:t>trossulus</w:t>
      </w:r>
      <w:r>
        <w:t xml:space="preserve"> обладали Т-морфотипом (так авторы обозначают мидий, обладающих непрерывной полоской призматического слоя и имеющих </w:t>
      </w:r>
      <w:r>
        <w:rPr>
          <w:lang w:val="en-US"/>
        </w:rPr>
        <w:t>Z</w:t>
      </w:r>
      <w:r>
        <w:t xml:space="preserve"> = 0), и 97% </w:t>
      </w:r>
      <w:r>
        <w:rPr>
          <w:lang w:val="en-US"/>
        </w:rPr>
        <w:t>M</w:t>
      </w:r>
      <w:r>
        <w:t xml:space="preserve">. </w:t>
      </w:r>
      <w:r>
        <w:rPr>
          <w:lang w:val="en-US"/>
        </w:rPr>
        <w:t>edulis</w:t>
      </w:r>
      <w:r>
        <w:t xml:space="preserve"> обладали Е-морфотипом (так авторы называют мидий, обладающих прерывающейся полоской призматического слоя и </w:t>
      </w:r>
      <w:r>
        <w:rPr>
          <w:lang w:val="en-US"/>
        </w:rPr>
        <w:t>Z</w:t>
      </w:r>
      <w:r>
        <w:t xml:space="preserve"> &gt; 0). Одновременно с этим, гибриды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демонстрировали самые различные значения </w:t>
      </w:r>
      <w:r>
        <w:rPr>
          <w:lang w:val="en-US"/>
        </w:rPr>
        <w:t>Z</w:t>
      </w:r>
      <w:r>
        <w:t xml:space="preserve">-индекса. Авторы не берутся 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Данное предположение особенно актуально, учитывая отмечаемую многими авторами хрупкость раковин </w:t>
      </w:r>
      <w:r>
        <w:rPr>
          <w:lang w:val="en-US"/>
        </w:rPr>
        <w:t>M</w:t>
      </w:r>
      <w:r>
        <w:t xml:space="preserve">. </w:t>
      </w:r>
      <w:r>
        <w:rPr>
          <w:lang w:val="en-US"/>
        </w:rPr>
        <w:t>trossulus</w:t>
      </w:r>
      <w:r>
        <w:t xml:space="preserve">. </w:t>
      </w:r>
    </w:p>
    <w:p>
      <w:r>
        <w:t xml:space="preserve">В другом исследовании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Pr>
          <w:lang w:val="en-US"/>
        </w:rPr>
        <w:t>M</w:t>
      </w:r>
      <w:r>
        <w:t xml:space="preserve">. </w:t>
      </w:r>
      <w:r>
        <w:rPr>
          <w:lang w:val="en-US"/>
        </w:rPr>
        <w:t>trossulus</w:t>
      </w:r>
      <w:r>
        <w:t xml:space="preserve"> и Е-морфотипов в «чистых» поселениях </w:t>
      </w:r>
      <w:r>
        <w:rPr>
          <w:lang w:val="en-US"/>
        </w:rPr>
        <w:t>M</w:t>
      </w:r>
      <w:r>
        <w:t xml:space="preserve">. </w:t>
      </w:r>
      <w:r>
        <w:rPr>
          <w:lang w:val="en-US"/>
        </w:rPr>
        <w:t>edulis</w:t>
      </w:r>
      <w:r>
        <w:t xml:space="preserve"> отличается в зависимости от региона. Так, например, в поселениях мидий в Баренцевом море и в Балтийском морях </w:t>
      </w:r>
      <w:r>
        <w:rPr>
          <w:lang w:val="en-US"/>
        </w:rPr>
        <w:t>M</w:t>
      </w:r>
      <w:r>
        <w:t xml:space="preserve">. </w:t>
      </w:r>
      <w:r>
        <w:rPr>
          <w:lang w:val="en-US"/>
        </w:rPr>
        <w:t>trossulus</w:t>
      </w:r>
      <w:r>
        <w:t xml:space="preserve"> 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r>
        <w:t xml:space="preserve">Первая гипотеза предполагает, что частота встречаемость морфотипов напрямую связана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t xml:space="preserve">. </w:t>
      </w:r>
      <w:r>
        <w:rPr>
          <w:lang w:val="en-US"/>
        </w:rPr>
        <w:t>trossulus</w:t>
      </w:r>
      <w:r>
        <w:t xml:space="preserve"> зачастую рассматривается как рой из гибридов первого поколения и бэккроссов этих гибридов с </w:t>
      </w:r>
      <w:r>
        <w:rPr>
          <w:lang w:val="en-US"/>
        </w:rPr>
        <w:t>M</w:t>
      </w:r>
      <w:r>
        <w:t xml:space="preserve">. </w:t>
      </w:r>
      <w:r>
        <w:rPr>
          <w:lang w:val="en-US"/>
        </w:rPr>
        <w:t>trossulus</w:t>
      </w:r>
      <w:r>
        <w:t xml:space="preserve"> и как раз очень сильно подвержена интрогрессии генов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":"10.1007/</w:instrText>
      </w:r>
      <w:r>
        <w:rPr>
          <w:lang w:val="en-US"/>
        </w:rPr>
        <w:instrText xml:space="preserve">s</w:instrText>
      </w:r>
      <w:r>
        <w:instrText xml:space="preserve">00227-010-1609-</w:instrText>
      </w:r>
      <w:r>
        <w:rPr>
          <w:lang w:val="en-US"/>
        </w:rPr>
        <w:instrText xml:space="preserve">z</w:instrText>
      </w:r>
      <w:r>
        <w:instrText xml:space="preserve">","</w:instrText>
      </w:r>
      <w:r>
        <w:rPr>
          <w:lang w:val="en-US"/>
        </w:rPr>
        <w:instrText xml:space="preserve">ISSN</w:instrText>
      </w:r>
      <w:r>
        <w:instrText xml:space="preserve">":"00253162","</w:instrText>
      </w:r>
      <w:r>
        <w:rPr>
          <w:lang w:val="en-US"/>
        </w:rPr>
        <w:instrText xml:space="preserve">abstract</w:instrText>
      </w:r>
      <w:r>
        <w:instrText xml:space="preserve">":"</w:instrText>
      </w:r>
      <w:r>
        <w:rPr>
          <w:lang w:val="en-US"/>
        </w:rPr>
        <w:instrText xml:space="preserve">From</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allozyme</w:instrText>
      </w:r>
      <w:r>
        <w:instrText xml:space="preserve">, </w:instrText>
      </w:r>
      <w:r>
        <w:rPr>
          <w:lang w:val="en-US"/>
        </w:rPr>
        <w:instrText xml:space="preserve">nuclear</w:instrText>
      </w:r>
      <w:r>
        <w:instrText xml:space="preserve"> </w:instrText>
      </w:r>
      <w:r>
        <w:rPr>
          <w:lang w:val="en-US"/>
        </w:rPr>
        <w:instrText xml:space="preserve">DNA</w:instrText>
      </w:r>
      <w:r>
        <w:instrText xml:space="preserve"> </w:instrText>
      </w:r>
      <w:r>
        <w:rPr>
          <w:lang w:val="en-US"/>
        </w:rPr>
        <w:instrText xml:space="preserve">and</w:instrText>
      </w:r>
      <w:r>
        <w:instrText xml:space="preserve"> </w:instrText>
      </w:r>
      <w:r>
        <w:rPr>
          <w:lang w:val="en-US"/>
        </w:rPr>
        <w:instrText xml:space="preserve">mitochondrial</w:instrText>
      </w:r>
      <w:r>
        <w:instrText xml:space="preserve"> </w:instrText>
      </w:r>
      <w:r>
        <w:rPr>
          <w:lang w:val="en-US"/>
        </w:rPr>
        <w:instrText xml:space="preserve">DNA</w:instrText>
      </w:r>
      <w:r>
        <w:instrText xml:space="preserve"> </w:instrText>
      </w:r>
      <w:r>
        <w:rPr>
          <w:lang w:val="en-US"/>
        </w:rPr>
        <w:instrText xml:space="preserve">markers</w:instrText>
      </w:r>
      <w:r>
        <w:instrText xml:space="preserve">, </w:instrText>
      </w:r>
      <w:r>
        <w:rPr>
          <w:lang w:val="en-US"/>
        </w:rPr>
        <w:instrText xml:space="preserve">we</w:instrText>
      </w:r>
      <w:r>
        <w:instrText xml:space="preserve"> </w:instrText>
      </w:r>
      <w:r>
        <w:rPr>
          <w:lang w:val="en-US"/>
        </w:rPr>
        <w:instrText xml:space="preserve">show</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originally</w:instrText>
      </w:r>
      <w:r>
        <w:instrText xml:space="preserve"> </w:instrText>
      </w:r>
      <w:r>
        <w:rPr>
          <w:lang w:val="en-US"/>
        </w:rPr>
        <w:instrText xml:space="preserve">North</w:instrText>
      </w:r>
      <w:r>
        <w:instrText xml:space="preserve"> </w:instrText>
      </w:r>
      <w:r>
        <w:rPr>
          <w:lang w:val="en-US"/>
        </w:rPr>
        <w:instrText xml:space="preserve">Pacific</w:instrText>
      </w:r>
      <w:r>
        <w:instrText xml:space="preserve">/</w:instrText>
      </w:r>
      <w:r>
        <w:rPr>
          <w:lang w:val="en-US"/>
        </w:rPr>
        <w:instrText xml:space="preserve">Northwest</w:instrText>
      </w:r>
      <w:r>
        <w:instrText xml:space="preserve"> </w:instrText>
      </w:r>
      <w:r>
        <w:rPr>
          <w:lang w:val="en-US"/>
        </w:rPr>
        <w:instrText xml:space="preserve">Atlantic</w:instrText>
      </w:r>
      <w:r>
        <w:instrText xml:space="preserve"> </w:instrText>
      </w:r>
      <w:r>
        <w:rPr>
          <w:lang w:val="en-US"/>
        </w:rPr>
        <w:instrText xml:space="preserve">mussel</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is</w:instrText>
      </w:r>
      <w:r>
        <w:instrText xml:space="preserve"> </w:instrText>
      </w:r>
      <w:r>
        <w:rPr>
          <w:lang w:val="en-US"/>
        </w:rPr>
        <w:instrText xml:space="preserve">widespread</w:instrText>
      </w:r>
      <w:r>
        <w:instrText xml:space="preserve"> </w:instrText>
      </w:r>
      <w:r>
        <w:rPr>
          <w:lang w:val="en-US"/>
        </w:rPr>
        <w:instrText xml:space="preserve">on</w:instrText>
      </w:r>
      <w:r>
        <w:instrText xml:space="preserve"> </w:instrText>
      </w:r>
      <w:r>
        <w:rPr>
          <w:lang w:val="en-US"/>
        </w:rPr>
        <w:instrText xml:space="preserve">North</w:instrText>
      </w:r>
      <w:r>
        <w:instrText xml:space="preserve"> </w:instrText>
      </w:r>
      <w:r>
        <w:rPr>
          <w:lang w:val="en-US"/>
        </w:rPr>
        <w:instrText xml:space="preserve">European</w:instrText>
      </w:r>
      <w:r>
        <w:instrText xml:space="preserve"> </w:instrText>
      </w:r>
      <w:r>
        <w:rPr>
          <w:lang w:val="en-US"/>
        </w:rPr>
        <w:instrText xml:space="preserve">coasts</w:instrText>
      </w:r>
      <w:r>
        <w:instrText xml:space="preserve">, </w:instrText>
      </w:r>
      <w:r>
        <w:rPr>
          <w:lang w:val="en-US"/>
        </w:rPr>
        <w:instrText xml:space="preserve">earliM</w:instrText>
      </w:r>
      <w:r>
        <w:instrText xml:space="preserve">. </w:instrText>
      </w:r>
      <w:r>
        <w:rPr>
          <w:lang w:val="en-US"/>
        </w:rPr>
        <w:instrText xml:space="preserve">trossuluser</w:instrText>
      </w:r>
      <w:r>
        <w:instrText xml:space="preserve"> </w:instrText>
      </w:r>
      <w:r>
        <w:rPr>
          <w:lang w:val="en-US"/>
        </w:rPr>
        <w:instrText xml:space="preserve">thought</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inhabited</w:instrText>
      </w:r>
      <w:r>
        <w:instrText xml:space="preserve"> </w:instrText>
      </w:r>
      <w:r>
        <w:rPr>
          <w:lang w:val="en-US"/>
        </w:rPr>
        <w:instrText xml:space="preserve">only</w:instrText>
      </w:r>
      <w:r>
        <w:instrText xml:space="preserve"> </w:instrText>
      </w:r>
      <w:r>
        <w:rPr>
          <w:lang w:val="en-US"/>
        </w:rPr>
        <w:instrText xml:space="preserve">by</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Several</w:instrText>
      </w:r>
      <w:r>
        <w:instrText xml:space="preserve"> </w:instrText>
      </w:r>
      <w:r>
        <w:rPr>
          <w:lang w:val="en-US"/>
        </w:rPr>
        <w:instrText xml:space="preserve">local</w:instrText>
      </w:r>
      <w:r>
        <w:instrText xml:space="preserve"> </w:instrText>
      </w:r>
      <w:r>
        <w:rPr>
          <w:lang w:val="en-US"/>
        </w:rPr>
        <w:instrText xml:space="preserve">occurrences</w:instrText>
      </w:r>
      <w:r>
        <w:instrText xml:space="preserve"> </w:instrText>
      </w:r>
      <w:r>
        <w:rPr>
          <w:lang w:val="en-US"/>
        </w:rPr>
        <w:instrText xml:space="preserve">of</w:instrText>
      </w:r>
      <w:r>
        <w:instrText xml:space="preserve">, </w:instrText>
      </w:r>
      <w:r>
        <w:rPr>
          <w:lang w:val="en-US"/>
        </w:rPr>
        <w:instrText xml:space="preserve">interspersed</w:instrText>
      </w:r>
      <w:r>
        <w:instrText xml:space="preserve"> </w:instrText>
      </w:r>
      <w:r>
        <w:rPr>
          <w:lang w:val="en-US"/>
        </w:rPr>
        <w:instrText xml:space="preserve">with</w:instrText>
      </w:r>
      <w:r>
        <w:instrText xml:space="preserve"> </w:instrText>
      </w:r>
      <w:r>
        <w:rPr>
          <w:lang w:val="en-US"/>
        </w:rPr>
        <w:instrText xml:space="preserve">a</w:instrText>
      </w:r>
      <w:r>
        <w:instrText xml:space="preserve"> </w:instrText>
      </w:r>
      <w:r>
        <w:rPr>
          <w:lang w:val="en-US"/>
        </w:rPr>
        <w:instrText xml:space="preserve">dominant</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were</w:instrText>
      </w:r>
      <w:r>
        <w:instrText xml:space="preserve"> </w:instrText>
      </w:r>
      <w:r>
        <w:rPr>
          <w:lang w:val="en-US"/>
        </w:rPr>
        <w:instrText xml:space="preserve">recorded</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Sea</w:instrText>
      </w:r>
      <w:r>
        <w:instrText xml:space="preserve">, </w:instrText>
      </w:r>
      <w:r>
        <w:rPr>
          <w:lang w:val="en-US"/>
        </w:rPr>
        <w:instrText xml:space="preserve">Norwegian</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Barents</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Norway</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Kola</w:instrText>
      </w:r>
      <w:r>
        <w:instrText xml:space="preserve"> </w:instrText>
      </w:r>
      <w:r>
        <w:rPr>
          <w:lang w:val="en-US"/>
        </w:rPr>
        <w:instrText xml:space="preserve">Peninsula</w:instrText>
      </w:r>
      <w:r>
        <w:instrText xml:space="preserve"> </w:instrText>
      </w:r>
      <w:r>
        <w:rPr>
          <w:lang w:val="en-US"/>
        </w:rPr>
        <w:instrText xml:space="preserve">in</w:instrText>
      </w:r>
      <w:r>
        <w:instrText xml:space="preserve"> </w:instrText>
      </w:r>
      <w:r>
        <w:rPr>
          <w:lang w:val="en-US"/>
        </w:rPr>
        <w:instrText xml:space="preserve">Russia</w:instrText>
      </w:r>
      <w:r>
        <w:instrText xml:space="preserve">. </w:instrText>
      </w:r>
      <w:r>
        <w:rPr>
          <w:lang w:val="en-US"/>
        </w:rPr>
        <w:instrText xml:space="preserve">The</w:instrText>
      </w:r>
      <w:r>
        <w:instrText xml:space="preserve"> </w:instrText>
      </w:r>
      <w:r>
        <w:rPr>
          <w:lang w:val="en-US"/>
        </w:rPr>
        <w:instrText xml:space="preserve">proportion</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genetic</w:instrText>
      </w:r>
      <w:r>
        <w:instrText xml:space="preserve"> </w:instrText>
      </w:r>
      <w:r>
        <w:rPr>
          <w:lang w:val="en-US"/>
        </w:rPr>
        <w:instrText xml:space="preserve">background</w:instrText>
      </w:r>
      <w:r>
        <w:instrText xml:space="preserve"> </w:instrText>
      </w:r>
      <w:r>
        <w:rPr>
          <w:lang w:val="en-US"/>
        </w:rPr>
        <w:instrText xml:space="preserve">observed</w:instrText>
      </w:r>
      <w:r>
        <w:instrText xml:space="preserve"> </w:instrText>
      </w:r>
      <w:r>
        <w:rPr>
          <w:lang w:val="en-US"/>
        </w:rPr>
        <w:instrText xml:space="preserve">at</w:instrText>
      </w:r>
      <w:r>
        <w:instrText xml:space="preserve"> </w:instrText>
      </w:r>
      <w:r>
        <w:rPr>
          <w:lang w:val="en-US"/>
        </w:rPr>
        <w:instrText xml:space="preserve">any</w:instrText>
      </w:r>
      <w:r>
        <w:instrText xml:space="preserve"> </w:instrText>
      </w:r>
      <w:r>
        <w:rPr>
          <w:lang w:val="en-US"/>
        </w:rPr>
        <w:instrText xml:space="preserve">one</w:instrText>
      </w:r>
      <w:r>
        <w:instrText xml:space="preserve"> </w:instrText>
      </w:r>
      <w:r>
        <w:rPr>
          <w:lang w:val="en-US"/>
        </w:rPr>
        <w:instrText xml:space="preserve">site</w:instrText>
      </w:r>
      <w:r>
        <w:instrText xml:space="preserve"> </w:instrText>
      </w:r>
      <w:r>
        <w:rPr>
          <w:lang w:val="en-US"/>
        </w:rPr>
        <w:instrText xml:space="preserve">varied</w:instrText>
      </w:r>
      <w:r>
        <w:instrText xml:space="preserve"> </w:instrText>
      </w:r>
      <w:r>
        <w:rPr>
          <w:lang w:val="en-US"/>
        </w:rPr>
        <w:instrText xml:space="preserve">from</w:instrText>
      </w:r>
      <w:r>
        <w:instrText xml:space="preserve"> 0 </w:instrText>
      </w:r>
      <w:r>
        <w:rPr>
          <w:lang w:val="en-US"/>
        </w:rPr>
        <w:instrText xml:space="preserve">to</w:instrText>
      </w:r>
      <w:r>
        <w:instrText xml:space="preserve"> 95%. </w:instrText>
      </w:r>
      <w:r>
        <w:rPr>
          <w:lang w:val="en-US"/>
        </w:rPr>
        <w:instrText xml:space="preserve">These</w:instrText>
      </w:r>
      <w:r>
        <w:instrText xml:space="preserve"> </w:instrText>
      </w:r>
      <w:r>
        <w:rPr>
          <w:lang w:val="en-US"/>
        </w:rPr>
        <w:instrText xml:space="preserve">new</w:instrText>
      </w:r>
      <w:r>
        <w:instrText xml:space="preserve"> </w:instrText>
      </w:r>
      <w:r>
        <w:rPr>
          <w:lang w:val="en-US"/>
        </w:rPr>
        <w:instrText xml:space="preserve">occurrences</w:instrText>
      </w:r>
      <w:r>
        <w:instrText xml:space="preserve"> </w:instrText>
      </w:r>
      <w:r>
        <w:rPr>
          <w:lang w:val="en-US"/>
        </w:rPr>
        <w:instrText xml:space="preserve">are</w:instrText>
      </w:r>
      <w:r>
        <w:instrText xml:space="preserve"> </w:instrText>
      </w:r>
      <w:r>
        <w:rPr>
          <w:lang w:val="en-US"/>
        </w:rPr>
        <w:instrText xml:space="preserve">not</w:instrText>
      </w:r>
      <w:r>
        <w:instrText xml:space="preserve"> </w:instrText>
      </w:r>
      <w:r>
        <w:rPr>
          <w:lang w:val="en-US"/>
        </w:rPr>
        <w:instrText xml:space="preserve">related</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previously</w:instrText>
      </w:r>
      <w:r>
        <w:instrText xml:space="preserve"> </w:instrText>
      </w:r>
      <w:r>
        <w:rPr>
          <w:lang w:val="en-US"/>
        </w:rPr>
        <w:instrText xml:space="preserve">known</w:instrText>
      </w:r>
      <w:r>
        <w:instrText xml:space="preserve">, </w:instrText>
      </w:r>
      <w:r>
        <w:rPr>
          <w:lang w:val="en-US"/>
        </w:rPr>
        <w:instrText xml:space="preserve">introgressed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population</w:instrText>
      </w:r>
      <w:r>
        <w:instrText xml:space="preserve"> </w:instrText>
      </w:r>
      <w:r>
        <w:rPr>
          <w:lang w:val="en-US"/>
        </w:rPr>
        <w:instrText xml:space="preserve">that</w:instrText>
      </w:r>
      <w:r>
        <w:instrText xml:space="preserve"> </w:instrText>
      </w:r>
      <w:r>
        <w:rPr>
          <w:lang w:val="en-US"/>
        </w:rPr>
        <w:instrText xml:space="preserve">occupies</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new</w:instrText>
      </w:r>
      <w:r>
        <w:instrText xml:space="preserve"> </w:instrText>
      </w:r>
      <w:r>
        <w:rPr>
          <w:lang w:val="en-US"/>
        </w:rPr>
        <w:instrText xml:space="preserve">northern</w:instrText>
      </w:r>
      <w:r>
        <w:instrText xml:space="preserve"> </w:instrText>
      </w:r>
      <w:r>
        <w:rPr>
          <w:lang w:val="en-US"/>
        </w:rPr>
        <w:instrText xml:space="preserve">occurrences</w:instrText>
      </w:r>
      <w:r>
        <w:instrText xml:space="preserve"> </w:instrText>
      </w:r>
      <w:r>
        <w:rPr>
          <w:lang w:val="en-US"/>
        </w:rPr>
        <w:instrText xml:space="preserve">retain</w:instrText>
      </w:r>
      <w:r>
        <w:instrText xml:space="preserve"> </w:instrText>
      </w:r>
      <w:r>
        <w:rPr>
          <w:lang w:val="en-US"/>
        </w:rPr>
        <w:instrText xml:space="preserve">both</w:instrText>
      </w:r>
      <w:r>
        <w:instrText xml:space="preserve"> </w:instrText>
      </w:r>
      <w:r>
        <w:rPr>
          <w:lang w:val="en-US"/>
        </w:rPr>
        <w:instrText xml:space="preserve">the</w:instrText>
      </w:r>
      <w:r>
        <w:instrText xml:space="preserve"> </w:instrText>
      </w:r>
      <w:r>
        <w:rPr>
          <w:lang w:val="en-US"/>
        </w:rPr>
        <w:instrText xml:space="preserve">F</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mitochondria</w:instrText>
      </w:r>
      <w:r>
        <w:instrText xml:space="preserve">, </w:instrText>
      </w:r>
      <w:r>
        <w:rPr>
          <w:lang w:val="en-US"/>
        </w:rPr>
        <w:instrText xml:space="preserve">which</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lost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stock</w:instrText>
      </w:r>
      <w:r>
        <w:instrText xml:space="preserve">. </w:instrText>
      </w:r>
      <w:r>
        <w:rPr>
          <w:lang w:val="en-US"/>
        </w:rPr>
        <w:instrText xml:space="preserve">While</w:instrText>
      </w:r>
      <w:r>
        <w:instrText xml:space="preserve"> </w:instrText>
      </w:r>
      <w:r>
        <w:rPr>
          <w:lang w:val="en-US"/>
        </w:rPr>
        <w:instrText xml:space="preserve">hybridization</w:instrText>
      </w:r>
      <w:r>
        <w:instrText xml:space="preserve"> </w:instrText>
      </w:r>
      <w:r>
        <w:rPr>
          <w:lang w:val="en-US"/>
        </w:rPr>
        <w:instrText xml:space="preserve">takes</w:instrText>
      </w:r>
      <w:r>
        <w:instrText xml:space="preserve"> </w:instrText>
      </w:r>
      <w:r>
        <w:rPr>
          <w:lang w:val="en-US"/>
        </w:rPr>
        <w:instrText xml:space="preserve">place</w:instrText>
      </w:r>
      <w:r>
        <w:instrText xml:space="preserve"> </w:instrText>
      </w:r>
      <w:r>
        <w:rPr>
          <w:lang w:val="en-US"/>
        </w:rPr>
        <w:instrText xml:space="preserve">wherever</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meet</w:instrText>
      </w:r>
      <w:r>
        <w:instrText xml:space="preserve">, </w:instrText>
      </w:r>
      <w:r>
        <w:rPr>
          <w:lang w:val="en-US"/>
        </w:rPr>
        <w:instrText xml:space="preserve">the</w:instrText>
      </w:r>
      <w:r>
        <w:instrText xml:space="preserve"> </w:instrText>
      </w:r>
      <w:r>
        <w:rPr>
          <w:lang w:val="en-US"/>
        </w:rPr>
        <w:instrText xml:space="preserve">extent</w:instrText>
      </w:r>
      <w:r>
        <w:instrText xml:space="preserve"> </w:instrText>
      </w:r>
      <w:r>
        <w:rPr>
          <w:lang w:val="en-US"/>
        </w:rPr>
        <w:instrText xml:space="preserve">of</w:instrText>
      </w:r>
      <w:r>
        <w:instrText xml:space="preserve"> </w:instrText>
      </w:r>
      <w:r>
        <w:rPr>
          <w:lang w:val="en-US"/>
        </w:rPr>
        <w:instrText xml:space="preserve">hybrization</w:instrText>
      </w:r>
      <w:r>
        <w:instrText xml:space="preserve"> </w:instrText>
      </w:r>
      <w:r>
        <w:rPr>
          <w:lang w:val="en-US"/>
        </w:rPr>
        <w:instrText xml:space="preserve">varies</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different</w:instrText>
      </w:r>
      <w:r>
        <w:instrText xml:space="preserve"> </w:instrText>
      </w:r>
      <w:r>
        <w:rPr>
          <w:lang w:val="en-US"/>
        </w:rPr>
        <w:instrText xml:space="preserve">contact</w:instrText>
      </w:r>
      <w:r>
        <w:instrText xml:space="preserve"> </w:instrText>
      </w:r>
      <w:r>
        <w:rPr>
          <w:lang w:val="en-US"/>
        </w:rPr>
        <w:instrText xml:space="preserve">areas</w:instrText>
      </w:r>
      <w:r>
        <w:instrText xml:space="preserve">. </w:instrText>
      </w:r>
      <w:r>
        <w:rPr>
          <w:lang w:val="en-US"/>
        </w:rPr>
        <w:instrText xml:space="preserve">Hybrids</w:instrText>
      </w:r>
      <w:r>
        <w:instrText xml:space="preserve"> </w:instrText>
      </w:r>
      <w:r>
        <w:rPr>
          <w:lang w:val="en-US"/>
        </w:rPr>
        <w:instrText xml:space="preserve">are</w:instrText>
      </w:r>
      <w:r>
        <w:instrText xml:space="preserve"> </w:instrText>
      </w:r>
      <w:r>
        <w:rPr>
          <w:lang w:val="en-US"/>
        </w:rPr>
        <w:instrText xml:space="preserve">rare</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hybrid</w:instrText>
      </w:r>
      <w:r>
        <w:instrText xml:space="preserve"> </w:instrText>
      </w:r>
      <w:r>
        <w:rPr>
          <w:lang w:val="en-US"/>
        </w:rPr>
        <w:instrText xml:space="preserve">zones</w:instrText>
      </w:r>
      <w:r>
        <w:instrText xml:space="preserve"> </w:instrText>
      </w:r>
      <w:r>
        <w:rPr>
          <w:lang w:val="en-US"/>
        </w:rPr>
        <w:instrText xml:space="preserve">are</w:instrText>
      </w:r>
      <w:r>
        <w:instrText xml:space="preserve"> </w:instrText>
      </w:r>
      <w:r>
        <w:rPr>
          <w:lang w:val="en-US"/>
        </w:rPr>
        <w:instrText xml:space="preserve">bimodal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northern</w:instrText>
      </w:r>
      <w:r>
        <w:instrText xml:space="preserve"> </w:instrText>
      </w:r>
      <w:r>
        <w:rPr>
          <w:lang w:val="en-US"/>
        </w:rPr>
        <w:instrText xml:space="preserve">areas</w:instrText>
      </w:r>
      <w:r>
        <w:instrText xml:space="preserve">; </w:instrText>
      </w:r>
      <w:r>
        <w:rPr>
          <w:lang w:val="en-US"/>
        </w:rPr>
        <w:instrText xml:space="preserve">more</w:instrText>
      </w:r>
      <w:r>
        <w:instrText xml:space="preserve"> </w:instrText>
      </w:r>
      <w:r>
        <w:rPr>
          <w:lang w:val="en-US"/>
        </w:rPr>
        <w:instrText xml:space="preserve">interbreeding</w:instrText>
      </w:r>
      <w:r>
        <w:instrText xml:space="preserve"> </w:instrText>
      </w:r>
      <w:r>
        <w:rPr>
          <w:lang w:val="en-US"/>
        </w:rPr>
        <w:instrText xml:space="preserve">has</w:instrText>
      </w:r>
      <w:r>
        <w:instrText xml:space="preserve"> </w:instrText>
      </w:r>
      <w:r>
        <w:rPr>
          <w:lang w:val="en-US"/>
        </w:rPr>
        <w:instrText xml:space="preserve">taken</w:instrText>
      </w:r>
      <w:r>
        <w:instrText xml:space="preserve"> </w:instrText>
      </w:r>
      <w:r>
        <w:rPr>
          <w:lang w:val="en-US"/>
        </w:rPr>
        <w:instrText xml:space="preserve">place</w:instrText>
      </w:r>
      <w:r>
        <w:instrText xml:space="preserve"> </w:instrText>
      </w:r>
      <w:r>
        <w:rPr>
          <w:lang w:val="en-US"/>
        </w:rPr>
        <w:instrText xml:space="preserve">further</w:instrText>
      </w:r>
      <w:r>
        <w:instrText xml:space="preserve"> </w:instrText>
      </w:r>
      <w:r>
        <w:rPr>
          <w:lang w:val="en-US"/>
        </w:rPr>
        <w:instrText xml:space="preserve">south</w:instrText>
      </w:r>
      <w:r>
        <w:instrText xml:space="preserve"> </w:instrText>
      </w:r>
      <w:r>
        <w:rPr>
          <w:lang w:val="en-US"/>
        </w:rPr>
        <w:instrText xml:space="preserve">in</w:instrText>
      </w:r>
      <w:r>
        <w:instrText xml:space="preserve"> </w:instrText>
      </w:r>
      <w:r>
        <w:rPr>
          <w:lang w:val="en-US"/>
        </w:rPr>
        <w:instrText xml:space="preserve">Norway</w:instrText>
      </w:r>
      <w:r>
        <w:instrText xml:space="preserve">, </w:instrText>
      </w:r>
      <w:r>
        <w:rPr>
          <w:lang w:val="en-US"/>
        </w:rPr>
        <w:instrText xml:space="preserve">but</w:instrText>
      </w:r>
      <w:r>
        <w:instrText xml:space="preserve"> </w:instrText>
      </w:r>
      <w:r>
        <w:rPr>
          <w:lang w:val="en-US"/>
        </w:rPr>
        <w:instrText xml:space="preserve">even</w:instrText>
      </w:r>
      <w:r>
        <w:instrText xml:space="preserve"> </w:instrText>
      </w:r>
      <w:r>
        <w:rPr>
          <w:lang w:val="en-US"/>
        </w:rPr>
        <w:instrText xml:space="preserve">there</w:instrText>
      </w:r>
      <w:r>
        <w:instrText xml:space="preserve"> </w:instrText>
      </w:r>
      <w:r>
        <w:rPr>
          <w:lang w:val="en-US"/>
        </w:rPr>
        <w:instrText xml:space="preserve">genotypic</w:instrText>
      </w:r>
      <w:r>
        <w:instrText xml:space="preserve"> </w:instrText>
      </w:r>
      <w:r>
        <w:rPr>
          <w:lang w:val="en-US"/>
        </w:rPr>
        <w:instrText xml:space="preserve">disequilibria</w:instrText>
      </w:r>
      <w:r>
        <w:instrText xml:space="preserve"> </w:instrText>
      </w:r>
      <w:r>
        <w:rPr>
          <w:lang w:val="en-US"/>
        </w:rPr>
        <w:instrText xml:space="preserve">are</w:instrText>
      </w:r>
      <w:r>
        <w:instrText xml:space="preserve"> </w:instrText>
      </w:r>
      <w:r>
        <w:rPr>
          <w:lang w:val="en-US"/>
        </w:rPr>
        <w:instrText xml:space="preserve">higher</w:instrText>
      </w:r>
      <w:r>
        <w:instrText xml:space="preserve"> </w:instrText>
      </w:r>
      <w:r>
        <w:rPr>
          <w:lang w:val="en-US"/>
        </w:rPr>
        <w:instrText xml:space="preserve">than</w:instrText>
      </w:r>
      <w:r>
        <w:instrText xml:space="preserve"> </w:instrText>
      </w:r>
      <w:r>
        <w:rPr>
          <w:lang w:val="en-US"/>
        </w:rPr>
        <w:instrText xml:space="preserve">those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steep</w:instrText>
      </w:r>
      <w:r>
        <w:instrText xml:space="preserve"> </w:instrText>
      </w:r>
      <w:r>
        <w:rPr>
          <w:lang w:val="en-US"/>
        </w:rPr>
        <w:instrText xml:space="preserve">transition</w:instrText>
      </w:r>
      <w:r>
        <w:instrText xml:space="preserve"> </w:instrText>
      </w:r>
      <w:r>
        <w:rPr>
          <w:lang w:val="en-US"/>
        </w:rPr>
        <w:instrText xml:space="preserve">zone</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there</w:instrText>
      </w:r>
      <w:r>
        <w:instrText xml:space="preserve"> </w:instrText>
      </w:r>
      <w:r>
        <w:rPr>
          <w:lang w:val="en-US"/>
        </w:rPr>
        <w:instrText xml:space="preserve">is</w:instrText>
      </w:r>
      <w:r>
        <w:instrText xml:space="preserve"> </w:instrText>
      </w:r>
      <w:r>
        <w:rPr>
          <w:lang w:val="en-US"/>
        </w:rPr>
        <w:instrText xml:space="preserve">no</w:instrText>
      </w:r>
      <w:r>
        <w:instrText xml:space="preserve"> </w:instrText>
      </w:r>
      <w:r>
        <w:rPr>
          <w:lang w:val="en-US"/>
        </w:rPr>
        <w:instrText xml:space="preserve">evidence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collapse</w:instrText>
      </w:r>
      <w:r>
        <w:instrText xml:space="preserve"> </w:instrText>
      </w:r>
      <w:r>
        <w:rPr>
          <w:lang w:val="en-US"/>
        </w:rPr>
        <w:instrText xml:space="preserve">toward</w:instrText>
      </w:r>
      <w:r>
        <w:instrText xml:space="preserve"> </w:instrText>
      </w:r>
      <w:r>
        <w:rPr>
          <w:lang w:val="en-US"/>
        </w:rPr>
        <w:instrText xml:space="preserve">a</w:instrText>
      </w:r>
      <w:r>
        <w:instrText xml:space="preserve"> </w:instrText>
      </w:r>
      <w:r>
        <w:rPr>
          <w:lang w:val="en-US"/>
        </w:rPr>
        <w:instrText xml:space="preserve">hybrid</w:instrText>
      </w:r>
      <w:r>
        <w:instrText xml:space="preserve"> </w:instrText>
      </w:r>
      <w:r>
        <w:rPr>
          <w:lang w:val="en-US"/>
        </w:rPr>
        <w:instrText xml:space="preserve">swarm</w:instrText>
      </w:r>
      <w:r>
        <w:instrText xml:space="preserve"> </w:instrText>
      </w:r>
      <w:r>
        <w:rPr>
          <w:lang w:val="en-US"/>
        </w:rPr>
        <w:instrText xml:space="preserve">unlike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are</w:instrText>
      </w:r>
      <w:r>
        <w:instrText xml:space="preserve"> </w:instrText>
      </w:r>
      <w:r>
        <w:rPr>
          <w:lang w:val="en-US"/>
        </w:rPr>
        <w:instrText xml:space="preserve">genetically</w:instrText>
      </w:r>
      <w:r>
        <w:instrText xml:space="preserve"> </w:instrText>
      </w:r>
      <w:r>
        <w:rPr>
          <w:lang w:val="en-US"/>
        </w:rPr>
        <w:instrText xml:space="preserve">slightly</w:instrText>
      </w:r>
      <w:r>
        <w:instrText xml:space="preserve"> </w:instrText>
      </w:r>
      <w:r>
        <w:rPr>
          <w:lang w:val="en-US"/>
        </w:rPr>
        <w:instrText xml:space="preserve">closer</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NW</w:instrText>
      </w:r>
      <w:r>
        <w:instrText xml:space="preserve"> </w:instrText>
      </w:r>
      <w:r>
        <w:rPr>
          <w:lang w:val="en-US"/>
        </w:rPr>
        <w:instrText xml:space="preserve">Atlantic</w:instrText>
      </w:r>
      <w:r>
        <w:instrText xml:space="preserve"> </w:instrText>
      </w:r>
      <w:r>
        <w:rPr>
          <w:lang w:val="en-US"/>
        </w:rPr>
        <w:instrText xml:space="preserve">than</w:instrText>
      </w:r>
      <w:r>
        <w:instrText xml:space="preserve"> </w:instrText>
      </w:r>
      <w:r>
        <w:rPr>
          <w:lang w:val="en-US"/>
        </w:rPr>
        <w:instrText xml:space="preserve">NE</w:instrText>
      </w:r>
      <w:r>
        <w:instrText xml:space="preserve"> </w:instrText>
      </w:r>
      <w:r>
        <w:rPr>
          <w:lang w:val="en-US"/>
        </w:rPr>
        <w:instrText xml:space="preserve">Pacific</w:instrText>
      </w:r>
      <w:r>
        <w:instrText xml:space="preserve"> </w:instrText>
      </w:r>
      <w:r>
        <w:rPr>
          <w:lang w:val="en-US"/>
        </w:rPr>
        <w:instrText xml:space="preserve">populations</w:instrText>
      </w:r>
      <w:r>
        <w:instrText xml:space="preserve">, </w:instrText>
      </w:r>
      <w:r>
        <w:rPr>
          <w:lang w:val="en-US"/>
        </w:rPr>
        <w:instrText xml:space="preserve">while</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has</w:instrText>
      </w:r>
      <w:r>
        <w:instrText xml:space="preserve"> </w:instrText>
      </w:r>
      <w:r>
        <w:rPr>
          <w:lang w:val="en-US"/>
        </w:rPr>
        <w:instrText xml:space="preserve">unique</w:instrText>
      </w:r>
      <w:r>
        <w:instrText xml:space="preserve"> </w:instrText>
      </w:r>
      <w:r>
        <w:rPr>
          <w:lang w:val="en-US"/>
        </w:rPr>
        <w:instrText xml:space="preserve">features</w:instrText>
      </w:r>
      <w:r>
        <w:instrText xml:space="preserve"> </w:instrText>
      </w:r>
      <w:r>
        <w:rPr>
          <w:lang w:val="en-US"/>
        </w:rPr>
        <w:instrText xml:space="preserve">distinguishing</w:instrText>
      </w:r>
      <w:r>
        <w:instrText xml:space="preserve"> </w:instrText>
      </w:r>
      <w:r>
        <w:rPr>
          <w:lang w:val="en-US"/>
        </w:rPr>
        <w:instrText xml:space="preserve">it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others</w:instrText>
      </w:r>
      <w:r>
        <w:instrText xml:space="preserve">. </w:instrText>
      </w:r>
      <w:r>
        <w:rPr>
          <w:lang w:val="en-US"/>
        </w:rPr>
        <w:instrText xml:space="preserve">We</w:instrText>
      </w:r>
      <w:r>
        <w:instrText xml:space="preserve"> </w:instrText>
      </w:r>
      <w:r>
        <w:rPr>
          <w:lang w:val="en-US"/>
        </w:rPr>
        <w:instrText xml:space="preserve">postulate</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presence</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 </w:instrText>
      </w:r>
      <w:r>
        <w:rPr>
          <w:lang w:val="en-US"/>
        </w:rPr>
        <w:instrText xml:space="preserve">is</w:instrText>
      </w:r>
      <w:r>
        <w:instrText xml:space="preserve"> </w:instrText>
      </w:r>
      <w:r>
        <w:rPr>
          <w:lang w:val="en-US"/>
        </w:rPr>
        <w:instrText xml:space="preserve">a</w:instrText>
      </w:r>
      <w:r>
        <w:instrText xml:space="preserve"> </w:instrText>
      </w:r>
      <w:r>
        <w:rPr>
          <w:lang w:val="en-US"/>
        </w:rPr>
        <w:instrText xml:space="preserve">result</w:instrText>
      </w:r>
      <w:r>
        <w:instrText xml:space="preserve"> </w:instrText>
      </w:r>
      <w:r>
        <w:rPr>
          <w:lang w:val="en-US"/>
        </w:rPr>
        <w:instrText xml:space="preserve">of</w:instrText>
      </w:r>
      <w:r>
        <w:instrText xml:space="preserve"> </w:instrText>
      </w:r>
      <w:r>
        <w:rPr>
          <w:lang w:val="en-US"/>
        </w:rPr>
        <w:instrText xml:space="preserve">repeated</w:instrText>
      </w:r>
      <w:r>
        <w:instrText xml:space="preserve"> </w:instrText>
      </w:r>
      <w:r>
        <w:rPr>
          <w:lang w:val="en-US"/>
        </w:rPr>
        <w:instrText xml:space="preserve">independent</w:instrText>
      </w:r>
      <w:r>
        <w:instrText xml:space="preserve"> </w:instrText>
      </w:r>
      <w:r>
        <w:rPr>
          <w:lang w:val="en-US"/>
        </w:rPr>
        <w:instrText xml:space="preserve">inter</w:instrText>
      </w:r>
      <w:r>
        <w:instrText xml:space="preserve">- </w:instrText>
      </w:r>
      <w:r>
        <w:rPr>
          <w:lang w:val="en-US"/>
        </w:rPr>
        <w:instrText xml:space="preserve">or</w:instrText>
      </w:r>
      <w:r>
        <w:instrText xml:space="preserve"> </w:instrText>
      </w:r>
      <w:r>
        <w:rPr>
          <w:lang w:val="en-US"/>
        </w:rPr>
        <w:instrText xml:space="preserve">transoceanic</w:instrText>
      </w:r>
      <w:r>
        <w:instrText xml:space="preserve"> </w:instrText>
      </w:r>
      <w:r>
        <w:rPr>
          <w:lang w:val="en-US"/>
        </w:rPr>
        <w:instrText xml:space="preserve">cryptic</w:instrText>
      </w:r>
      <w:r>
        <w:instrText xml:space="preserve"> </w:instrText>
      </w:r>
      <w:r>
        <w:rPr>
          <w:lang w:val="en-US"/>
        </w:rPr>
        <w:instrText xml:space="preserve">invasions</w:instrText>
      </w:r>
      <w:r>
        <w:instrText xml:space="preserve"> </w:instrText>
      </w:r>
      <w:r>
        <w:rPr>
          <w:lang w:val="en-US"/>
        </w:rPr>
        <w:instrText xml:space="preserve">of</w:instrText>
      </w:r>
      <w:r>
        <w:instrText xml:space="preserve"> </w:instrText>
      </w:r>
      <w:r>
        <w:rPr>
          <w:lang w:val="en-US"/>
        </w:rPr>
        <w:instrText xml:space="preserve">various</w:instrText>
      </w:r>
      <w:r>
        <w:instrText xml:space="preserve"> </w:instrText>
      </w:r>
      <w:r>
        <w:rPr>
          <w:lang w:val="en-US"/>
        </w:rPr>
        <w:instrText xml:space="preserve">ages</w:instrText>
      </w:r>
      <w:r>
        <w:instrText xml:space="preserve">, </w:instrText>
      </w:r>
      <w:r>
        <w:rPr>
          <w:lang w:val="en-US"/>
        </w:rPr>
        <w:instrText xml:space="preserve">up</w:instrText>
      </w:r>
      <w:r>
        <w:instrText xml:space="preserve"> </w:instrText>
      </w:r>
      <w:r>
        <w:rPr>
          <w:lang w:val="en-US"/>
        </w:rPr>
        <w:instrText xml:space="preserve">to</w:instrText>
      </w:r>
      <w:r>
        <w:instrText xml:space="preserve"> </w:instrText>
      </w:r>
      <w:r>
        <w:rPr>
          <w:lang w:val="en-US"/>
        </w:rPr>
        <w:instrText xml:space="preserve">recent</w:instrText>
      </w:r>
      <w:r>
        <w:instrText xml:space="preserve"> </w:instrText>
      </w:r>
      <w:r>
        <w:rPr>
          <w:lang w:val="en-US"/>
        </w:rPr>
        <w:instrText xml:space="preserve">times</w:instrText>
      </w:r>
      <w:r>
        <w:instrText xml:space="preserve">. © 2011 </w:instrText>
      </w:r>
      <w:r>
        <w:rPr>
          <w:lang w:val="en-US"/>
        </w:rPr>
        <w:instrText xml:space="preserve">The</w:instrText>
      </w:r>
      <w:r>
        <w:instrText xml:space="preserve"> </w:instrText>
      </w:r>
      <w:r>
        <w:rPr>
          <w:lang w:val="en-US"/>
        </w:rPr>
        <w:instrText xml:space="preserve">Author</w:instrText>
      </w:r>
      <w:r>
        <w:instrText xml:space="preserve">(</w:instrText>
      </w:r>
      <w:r>
        <w:rPr>
          <w:lang w:val="en-US"/>
        </w:rPr>
        <w:instrText xml:space="preserv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Marine</w:instrText>
      </w:r>
      <w:r>
        <w:instrText xml:space="preserve"> </w:instrText>
      </w:r>
      <w:r>
        <w:rPr>
          <w:lang w:val="en-US"/>
        </w:rPr>
        <w:instrText xml:space="preserve">Biology</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":[["2011"]]},"</w:instrText>
      </w:r>
      <w:r>
        <w:rPr>
          <w:lang w:val="en-US"/>
        </w:rPr>
        <w:instrText xml:space="preserve">page</w:instrText>
      </w:r>
      <w:r>
        <w:instrText xml:space="preserve">":"817-833","</w:instrText>
      </w:r>
      <w:r>
        <w:rPr>
          <w:lang w:val="en-US"/>
        </w:rPr>
        <w:instrText xml:space="preserve">title</w:instrText>
      </w:r>
      <w:r>
        <w:instrText xml:space="preserve">":"</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":"158"},"</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=3</w:instrText>
      </w:r>
      <w:r>
        <w:rPr>
          <w:lang w:val="en-US"/>
        </w:rPr>
        <w:instrText xml:space="preserve">ebc</w:instrText>
      </w:r>
      <w:r>
        <w:instrText xml:space="preserve">451</w:instrText>
      </w:r>
      <w:r>
        <w:rPr>
          <w:lang w:val="en-US"/>
        </w:rPr>
        <w:instrText xml:space="preserve">d</w:instrText>
      </w:r>
      <w:r>
        <w:instrText xml:space="preserve">-</w:instrText>
      </w:r>
      <w:r>
        <w:rPr>
          <w:lang w:val="en-US"/>
        </w:rPr>
        <w:instrText xml:space="preserve">bc</w:instrText>
      </w:r>
      <w:r>
        <w:instrText xml:space="preserve">4</w:instrText>
      </w:r>
      <w:r>
        <w:rPr>
          <w:lang w:val="en-US"/>
        </w:rPr>
        <w:instrText xml:space="preserve">a</w:instrText>
      </w:r>
      <w:r>
        <w:instrText xml:space="preserve">-4239-</w:instrText>
      </w:r>
      <w:r>
        <w:rPr>
          <w:lang w:val="en-US"/>
        </w:rPr>
        <w:instrText xml:space="preserve">a</w:instrText>
      </w:r>
      <w:r>
        <w:instrText xml:space="preserve">20</w:instrText>
      </w:r>
      <w:r>
        <w:rPr>
          <w:lang w:val="en-US"/>
        </w:rPr>
        <w:instrText xml:space="preserve">e</w:instrText>
      </w:r>
      <w:r>
        <w:instrText xml:space="preserve">-11</w:instrText>
      </w:r>
      <w:r>
        <w:rPr>
          <w:lang w:val="en-US"/>
        </w:rPr>
        <w:instrText xml:space="preserve">ca</w:instrText>
      </w:r>
      <w:r>
        <w:instrText xml:space="preserve">2</w:instrText>
      </w:r>
      <w:r>
        <w:rPr>
          <w:lang w:val="en-US"/>
        </w:rPr>
        <w:instrText xml:space="preserve">c</w:instrText>
      </w:r>
      <w:r>
        <w:instrText xml:space="preserve">3</w:instrText>
      </w:r>
      <w:r>
        <w:rPr>
          <w:lang w:val="en-US"/>
        </w:rPr>
        <w:instrText xml:space="preserve">de</w:instrText>
      </w:r>
      <w:r>
        <w:instrText xml:space="preserve">193"]}],"</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plainTextFormattedCitation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previouslyFormattedCitation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V</w:t>
      </w:r>
      <w:r>
        <w:t>ä</w:t>
      </w:r>
      <w:r>
        <w:rPr>
          <w:lang w:val="en-US"/>
        </w:rPr>
        <w:t>in</w:t>
      </w:r>
      <w:r>
        <w:t>ö</w:t>
      </w:r>
      <w:r>
        <w:rPr>
          <w:lang w:val="en-US"/>
        </w:rPr>
        <w:t>l</w:t>
      </w:r>
      <w:r>
        <w:t xml:space="preserve">ä &amp; </w:t>
      </w:r>
      <w:r>
        <w:rPr>
          <w:lang w:val="en-US"/>
        </w:rPr>
        <w:t>Strelkov</w:t>
      </w:r>
      <w:r>
        <w:t>, 2011)</w:t>
      </w:r>
      <w:r>
        <w:rPr>
          <w:lang w:val="en-US"/>
        </w:rPr>
        <w:fldChar w:fldCharType="end"/>
      </w:r>
      <w:r>
        <w:t xml:space="preserve">. Одновременно с этим отмечается, что популяции мидий на норвежском побережье Баренцева моря так же подвержены высокой степени интрогрессии генов </w:t>
      </w:r>
      <w:r>
        <w:rPr>
          <w:lang w:val="en-US"/>
        </w:rPr>
        <w:t>M</w:t>
      </w:r>
      <w:r>
        <w:t xml:space="preserve">. </w:t>
      </w:r>
      <w:r>
        <w:rPr>
          <w:lang w:val="en-US"/>
        </w:rPr>
        <w:t>edulis</w:t>
      </w:r>
      <w:r>
        <w:t xml:space="preserve"> </w:t>
      </w:r>
      <w:r>
        <w:fldChar w:fldCharType="begin" w:fldLock="1"/>
      </w:r>
      <w:r>
        <w:instrText xml:space="preserve">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fldChar w:fldCharType="separate"/>
      </w:r>
      <w:r>
        <w:t>(Śmietanka &amp; Burzyński, 2017)</w:t>
      </w:r>
      <w:r>
        <w:fldChar w:fldCharType="end"/>
      </w:r>
      <w:r>
        <w:t xml:space="preserve">. 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 Так, например, для </w:t>
      </w:r>
      <w:r>
        <w:rPr>
          <w:lang w:val="en-US"/>
        </w:rPr>
        <w:t>M</w:t>
      </w:r>
      <w:r>
        <w:t xml:space="preserve">. </w:t>
      </w:r>
      <w:r>
        <w:rPr>
          <w:lang w:val="en-US"/>
        </w:rPr>
        <w:t>edulis</w:t>
      </w:r>
      <w:r>
        <w:t xml:space="preserve"> авторами был обнаружен определенный паттерн распределения частот Е-морфотипов среди популяций в Баренцевом море, зависящий от соленостных условий. В восточной (более опресненной) части Баренцева моря популяции </w:t>
      </w:r>
      <w:r>
        <w:rPr>
          <w:lang w:val="en-US"/>
        </w:rPr>
        <w:t>M</w:t>
      </w:r>
      <w:r>
        <w:t xml:space="preserve">. </w:t>
      </w:r>
      <w:r>
        <w:rPr>
          <w:lang w:val="en-US"/>
        </w:rPr>
        <w:t>edulis</w:t>
      </w:r>
      <w:r>
        <w:t xml:space="preserve"> 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 материала раковины. Арктические моря характеризуются пониженными концентрациями карбоната кальция в воде и пониженным присутствием планктона (в связи с сезонной динамикой), которые столь необходимы мидиями для нормального образования раковины </w:t>
      </w:r>
      <w:r>
        <w:fldChar w:fldCharType="begin" w:fldLock="1"/>
      </w:r>
      <w:r>
        <w:instrText xml:space="preserve">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fldChar w:fldCharType="separate"/>
      </w:r>
      <w:r>
        <w:t>(Steinacher et al., 2009; Zenkevith, 1963)</w:t>
      </w:r>
      <w:r>
        <w:fldChar w:fldCharType="end"/>
      </w:r>
      <w:r>
        <w:t xml:space="preserve">. Одновременно с этим, эстуарии характеризуются еще более низкой концентраций карбонатов, однако более высокой концентрацией пищи (сестона), что обусловлено речным стоком и высокой концентрацией биогенов </w:t>
      </w:r>
      <w:r>
        <w:fldChar w:fldCharType="begin" w:fldLock="1"/>
      </w:r>
      <w: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fldChar w:fldCharType="separate"/>
      </w:r>
      <w:r>
        <w:t>(Duarte, 2020)</w:t>
      </w:r>
      <w:r>
        <w:fldChar w:fldCharType="end"/>
      </w:r>
      <w:r>
        <w:t xml:space="preserve">. </w:t>
      </w:r>
      <w:r>
        <w:rPr>
          <w:highlight w:val="yellow"/>
        </w:rPr>
        <w:t xml:space="preserve">В эстуариях призматический слой раковины двустворчатых моллюсков особенно подвержен вымыванию и коррозии </w:t>
      </w:r>
      <w:r>
        <w:rPr>
          <w:highlight w:val="yellow"/>
        </w:rPr>
        <w:fldChar w:fldCharType="begin" w:fldLock="1"/>
      </w:r>
      <w:r>
        <w:rPr>
          <w:highlight w:val="yellow"/>
        </w:rP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Pr>
          <w:highlight w:val="yellow"/>
        </w:rPr>
        <w:fldChar w:fldCharType="separate"/>
      </w:r>
      <w:r>
        <w:rPr>
          <w:highlight w:val="yellow"/>
        </w:rPr>
        <w:t>(Melzner et al., 2011)</w:t>
      </w:r>
      <w:r>
        <w:rPr>
          <w:highlight w:val="yellow"/>
        </w:rPr>
        <w:fldChar w:fldCharType="end"/>
      </w:r>
      <w:r>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Pr>
          <w:highlight w:val="yellow"/>
        </w:rPr>
        <w:fldChar w:fldCharType="begin" w:fldLock="1"/>
      </w:r>
      <w:r>
        <w:rPr>
          <w:highlight w:val="yellow"/>
        </w:rP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Pr>
          <w:highlight w:val="yellow"/>
        </w:rPr>
        <w:fldChar w:fldCharType="separate"/>
      </w:r>
      <w:r>
        <w:rPr>
          <w:highlight w:val="yellow"/>
        </w:rPr>
        <w:t>(Duarte, 2020; Melzner et al., 2011)</w:t>
      </w:r>
      <w:r>
        <w:rPr>
          <w:highlight w:val="yellow"/>
        </w:rPr>
        <w:fldChar w:fldCharType="end"/>
      </w:r>
      <w:r>
        <w:rPr>
          <w:highlight w:val="yellow"/>
        </w:rPr>
        <w:t>.</w:t>
      </w:r>
      <w:r>
        <w:t xml:space="preserve"> 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fldChar w:fldCharType="begin" w:fldLock="1"/>
      </w:r>
      <w: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fldChar w:fldCharType="separate"/>
      </w:r>
      <w:r>
        <w:t>(Melzner et al., 2011)</w:t>
      </w:r>
      <w:r>
        <w:fldChar w:fldCharType="end"/>
      </w:r>
      <w:r>
        <w:t xml:space="preserve">. Следовательно, разница в соотношении Е-морфотипов и Т-морфотипов среди </w:t>
      </w:r>
      <w:r>
        <w:rPr>
          <w:lang w:val="en-US"/>
        </w:rPr>
        <w:t>M</w:t>
      </w:r>
      <w:r>
        <w:t xml:space="preserve">. </w:t>
      </w:r>
      <w:r>
        <w:rPr>
          <w:lang w:val="en-US"/>
        </w:rPr>
        <w:t>edulis</w:t>
      </w:r>
      <w:r>
        <w:t xml:space="preserve"> Баренцева моря может объясняться таким образом: в условиях эстуариев мидии способны, ввиду доступной пищи, вкладывать большее количество энергии в продукцию раковины, несмотря на интенсифицированное вымывание карбонатов;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 однако соленостные условия в местах отбора материала неизвестны. </w:t>
      </w:r>
    </w:p>
    <w:p>
      <w:pPr>
        <w:rPr>
          <w:color w:val="FF0000"/>
        </w:rPr>
      </w:pPr>
      <w:r>
        <w:rPr>
          <w:color w:val="FF0000"/>
          <w:highlight w:val="yellow"/>
        </w:rPr>
        <w:t xml:space="preserve">Авторы отмечают, что в Белом море на соотношение морфотипов влияет в том числе и генетическая структура популяции. Так, например, ими было показано, что увеличение присутствия </w:t>
      </w:r>
      <w:r>
        <w:rPr>
          <w:color w:val="FF0000"/>
          <w:highlight w:val="yellow"/>
          <w:lang w:val="en-US"/>
        </w:rPr>
        <w:t>M</w:t>
      </w:r>
      <w:r>
        <w:rPr>
          <w:color w:val="FF0000"/>
          <w:highlight w:val="yellow"/>
        </w:rPr>
        <w:t xml:space="preserve">. </w:t>
      </w:r>
      <w:r>
        <w:rPr>
          <w:color w:val="FF0000"/>
          <w:highlight w:val="yellow"/>
          <w:lang w:val="en-US"/>
        </w:rPr>
        <w:t>trossulus</w:t>
      </w:r>
      <w:r>
        <w:rPr>
          <w:color w:val="FF0000"/>
          <w:highlight w:val="yellow"/>
        </w:rPr>
        <w:t xml:space="preserve"> в выборке было</w:t>
      </w:r>
      <w:r>
        <w:rPr>
          <w:color w:val="FF0000"/>
        </w:rPr>
        <w:t xml:space="preserve"> </w:t>
      </w:r>
    </w:p>
    <w:p>
      <w:r>
        <w:t xml:space="preserve">В целом же, </w:t>
      </w:r>
      <w:r>
        <w:rPr>
          <w:highlight w:val="yellow"/>
        </w:rPr>
        <w:t>авторы морфотип-теста</w:t>
      </w:r>
      <w:r>
        <w:t xml:space="preserve">, основываясь на ранних и подробных данных, полученных в Белом море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указывают, что для обоих видов идентификация вида на основе морфотипов возможна пока что возможна, по-видимому, только для популяций Белого моря. Причем,…</w:t>
      </w:r>
    </w:p>
    <w:p/>
    <w:p/>
    <w:p>
      <w:r>
        <w:t>Экофизиологические различия двух видов</w:t>
      </w:r>
    </w:p>
    <w:p>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instrText xml:space="preserve">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t>(Somero, 2012)</w:t>
      </w:r>
      <w:r>
        <w:fldChar w:fldCharType="end"/>
      </w:r>
      <w:r>
        <w:t xml:space="preserve">. Несмотря на очевидную роль физиологических характеристик в определении биогеографии видов и их реализуемых экологических ниш, зачастую совершенно не понятно, какова роль толерантных диапазонов в разворачивающихся на наших глазах биоинвазиях. </w:t>
      </w:r>
    </w:p>
    <w:p>
      <w:r>
        <w:rPr>
          <w:highlight w:val="yellow"/>
        </w:rPr>
        <w:t xml:space="preserve">Глобальный биогеографический контекст криптических видов группы </w:t>
      </w:r>
      <w:r>
        <w:rPr>
          <w:highlight w:val="yellow"/>
          <w:lang w:val="en-US"/>
        </w:rPr>
        <w:t>Mytilus</w:t>
      </w:r>
      <w:r>
        <w:rPr>
          <w:highlight w:val="yellow"/>
        </w:rPr>
        <w:t xml:space="preserve"> </w:t>
      </w:r>
      <w:r>
        <w:rPr>
          <w:highlight w:val="yellow"/>
          <w:lang w:val="en-US"/>
        </w:rPr>
        <w:t>edulis</w:t>
      </w:r>
      <w:r>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физиологию </w:t>
      </w:r>
      <w:r>
        <w:rPr>
          <w:highlight w:val="yellow"/>
          <w:lang w:val="en-US"/>
        </w:rPr>
        <w:t>M</w:t>
      </w:r>
      <w:r>
        <w:rPr>
          <w:highlight w:val="yellow"/>
        </w:rPr>
        <w:t xml:space="preserve">. </w:t>
      </w:r>
      <w:r>
        <w:rPr>
          <w:highlight w:val="yellow"/>
          <w:lang w:val="en-US"/>
        </w:rPr>
        <w:t>edulis</w:t>
      </w:r>
      <w:r>
        <w:rPr>
          <w:highlight w:val="yellow"/>
        </w:rPr>
        <w:t xml:space="preserve"> и </w:t>
      </w:r>
      <w:r>
        <w:rPr>
          <w:highlight w:val="yellow"/>
          <w:lang w:val="en-US"/>
        </w:rPr>
        <w:t>M</w:t>
      </w:r>
      <w:r>
        <w:rPr>
          <w:highlight w:val="yellow"/>
        </w:rPr>
        <w:t xml:space="preserve">. </w:t>
      </w:r>
      <w:r>
        <w:rPr>
          <w:highlight w:val="yellow"/>
          <w:lang w:val="en-US"/>
        </w:rPr>
        <w:t>trossulus</w:t>
      </w:r>
      <w:r>
        <w:rPr>
          <w:highlight w:val="yellow"/>
        </w:rPr>
        <w:t xml:space="preserve"> в условиях совместных поселений в различных, без сомнений отличающихся друг от друга, гибридных зон.</w:t>
      </w:r>
      <w:r>
        <w:t xml:space="preserve"> </w:t>
      </w:r>
    </w:p>
    <w:p>
      <w:r>
        <w:t xml:space="preserve">Соленость. </w:t>
      </w:r>
    </w:p>
    <w:p>
      <w:r>
        <w:rPr>
          <w:highlight w:val="yellow"/>
        </w:rPr>
        <w:t>А как соленость вообще может влиять на мидий?</w:t>
      </w:r>
    </w:p>
    <w:p>
      <w:r>
        <w:t xml:space="preserve">К сожалению, большинство исследований толерантного диапазона мидий по отношению к солености, выполнены в прошлом веке – еще до того, как была обнаружена и подтверждена биоинвазия </w:t>
      </w:r>
      <w:r>
        <w:rPr>
          <w:lang w:val="en-US"/>
        </w:rPr>
        <w:t>M</w:t>
      </w:r>
      <w:r>
        <w:t xml:space="preserve">. </w:t>
      </w:r>
      <w:r>
        <w:rPr>
          <w:lang w:val="en-US"/>
        </w:rPr>
        <w:t>trossulus</w:t>
      </w:r>
      <w:r>
        <w:t xml:space="preserve"> 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соленостным условиях между различными популяциями (ССЫЛКИ). Однако, большинство существующих исследований требуют пересмотра – ввиду «переоткрытия» </w:t>
      </w:r>
      <w:r>
        <w:rPr>
          <w:lang w:val="en-US"/>
        </w:rPr>
        <w:t>M</w:t>
      </w:r>
      <w:r>
        <w:t xml:space="preserve">. </w:t>
      </w:r>
      <w:r>
        <w:rPr>
          <w:lang w:val="en-US"/>
        </w:rPr>
        <w:t>trossulus</w:t>
      </w:r>
      <w:r>
        <w:t xml:space="preserve"> 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Pr>
          <w:highlight w:val="yellow"/>
        </w:rPr>
        <w:t>(</w:t>
      </w:r>
      <w:r>
        <w:rPr>
          <w:highlight w:val="yellow"/>
          <w:lang w:val="en-US"/>
        </w:rPr>
        <w:t>Remane</w:t>
      </w:r>
      <w:r>
        <w:rPr>
          <w:highlight w:val="yellow"/>
        </w:rPr>
        <w:t>, 1971)</w:t>
      </w:r>
      <w:r>
        <w:t xml:space="preserve">, и во внутренней, пресной, части Балтийского моря, способны (хоть и к очень медленному) росту даже в условиях соленосьти 4-5‰.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Однако, эти исследования, как уже отмечалось, выполнены до «переоткрытия» </w:t>
      </w:r>
      <w:r>
        <w:rPr>
          <w:lang w:val="en-US"/>
        </w:rPr>
        <w:t>M</w:t>
      </w:r>
      <w:r>
        <w:t xml:space="preserve">. </w:t>
      </w:r>
      <w:r>
        <w:rPr>
          <w:lang w:val="en-US"/>
        </w:rPr>
        <w:t>trossulus</w:t>
      </w:r>
      <w:r>
        <w:t xml:space="preserve"> и, таким образом, упомянутые балтийские мидии (</w:t>
      </w:r>
      <w:r>
        <w:rPr>
          <w:lang w:val="en-US"/>
        </w:rPr>
        <w:t>Remane</w:t>
      </w:r>
      <w:r>
        <w:t xml:space="preserve">, 1971) скорее всего относятся к </w:t>
      </w:r>
      <w:r>
        <w:rPr>
          <w:lang w:val="en-US"/>
        </w:rPr>
        <w:t>M</w:t>
      </w:r>
      <w:r>
        <w:t xml:space="preserve">. </w:t>
      </w:r>
      <w:r>
        <w:rPr>
          <w:lang w:val="en-US"/>
        </w:rPr>
        <w:t>trossulus</w:t>
      </w:r>
      <w:r>
        <w:t xml:space="preserve">. </w:t>
      </w:r>
    </w:p>
    <w:p>
      <w:r>
        <w:t xml:space="preserve">Другой проблемой, усложняющей анализ существующей литературы о соленостной толерантности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t xml:space="preserve">. </w:t>
      </w:r>
      <w:r>
        <w:rPr>
          <w:lang w:val="en-US"/>
        </w:rPr>
        <w:t>trossulus</w:t>
      </w:r>
      <w:r>
        <w:t xml:space="preserve"> популяций Канадского и Европейского побережий. В литературе распространено мнение о том, что </w:t>
      </w:r>
      <w:r>
        <w:rPr>
          <w:lang w:val="en-US"/>
        </w:rPr>
        <w:t>M</w:t>
      </w:r>
      <w:r>
        <w:t xml:space="preserve">. </w:t>
      </w:r>
      <w:r>
        <w:rPr>
          <w:lang w:val="en-US"/>
        </w:rPr>
        <w:t>trossulus</w:t>
      </w:r>
      <w:r>
        <w:t xml:space="preserve"> 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Pr>
          <w:lang w:val="en-US"/>
        </w:rPr>
        <w:t>M</w:t>
      </w:r>
      <w:r>
        <w:t xml:space="preserve">. </w:t>
      </w:r>
      <w:r>
        <w:rPr>
          <w:lang w:val="en-US"/>
        </w:rPr>
        <w:t>trossulus</w:t>
      </w:r>
      <w:r>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Pr>
          <w:lang w:val="en-US"/>
        </w:rPr>
        <w:t>M</w:t>
      </w:r>
      <w:r>
        <w:t xml:space="preserve">. </w:t>
      </w:r>
      <w:r>
        <w:rPr>
          <w:lang w:val="en-US"/>
        </w:rPr>
        <w:t>trossulus</w:t>
      </w:r>
      <w:r>
        <w:t xml:space="preserve"> 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Pr>
          <w:lang w:val="en-US"/>
        </w:rPr>
        <w:t>M</w:t>
      </w:r>
      <w:r>
        <w:t xml:space="preserve">. </w:t>
      </w:r>
      <w:r>
        <w:rPr>
          <w:lang w:val="en-US"/>
        </w:rPr>
        <w:t>trossulus</w:t>
      </w:r>
      <w:r>
        <w:t xml:space="preserve"> Белого моря генетически более близки к Канадским популяциям, нежели к Балтийским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w:t>
      </w:r>
    </w:p>
    <w:p>
      <w:r>
        <w:t xml:space="preserve">Канадские исследователи </w:t>
      </w:r>
      <w:r>
        <w:fldChar w:fldCharType="begin" w:fldLock="1"/>
      </w:r>
      <w:r>
        <w:instrText xml:space="preserve">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t>(Qiu et al., 2002)</w:t>
      </w:r>
      <w:r>
        <w:fldChar w:fldCharType="end"/>
      </w:r>
      <w:r>
        <w:t xml:space="preserve"> указывают на то, что в заливе Святого Лоренса (Канада) «чистые» поселения </w:t>
      </w:r>
      <w:r>
        <w:rPr>
          <w:lang w:val="en-US"/>
        </w:rPr>
        <w:t>M</w:t>
      </w:r>
      <w:r>
        <w:t xml:space="preserve">. </w:t>
      </w:r>
      <w:r>
        <w:rPr>
          <w:lang w:val="en-US"/>
        </w:rPr>
        <w:t>trossulus</w:t>
      </w:r>
      <w:r>
        <w:t xml:space="preserve"> сосредоточены преимущественно в эстуариях и районах впадения в залив рек, в то время как </w:t>
      </w:r>
      <w:r>
        <w:rPr>
          <w:lang w:val="en-US"/>
        </w:rPr>
        <w:t>M</w:t>
      </w:r>
      <w:r>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Эксперименты показали, что уже при 20‰ наблюдаются различия в выживаемости ранних стадий двух криптических видов. Так, у </w:t>
      </w:r>
      <w:r>
        <w:rPr>
          <w:lang w:val="en-US"/>
        </w:rPr>
        <w:t>M</w:t>
      </w:r>
      <w:r>
        <w:t xml:space="preserve">. </w:t>
      </w:r>
      <w:r>
        <w:rPr>
          <w:lang w:val="en-US"/>
        </w:rPr>
        <w:t>edulis</w:t>
      </w:r>
      <w:r>
        <w:t xml:space="preserve"> при 20‰ успешно развивались только 50% эмбрионов, а при понижении солености 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Pr>
          <w:lang w:val="en-US"/>
        </w:rPr>
        <w:t>M</w:t>
      </w:r>
      <w:r>
        <w:t xml:space="preserve">. </w:t>
      </w:r>
      <w:r>
        <w:rPr>
          <w:lang w:val="en-US"/>
        </w:rPr>
        <w:t>edulis</w:t>
      </w:r>
      <w:r>
        <w:t xml:space="preserve"> увеличивалось с понижением солености. Одновременно с этим, </w:t>
      </w:r>
      <w:r>
        <w:rPr>
          <w:lang w:val="en-US"/>
        </w:rPr>
        <w:t>M</w:t>
      </w:r>
      <w:r>
        <w:t xml:space="preserve">. </w:t>
      </w:r>
      <w:r>
        <w:rPr>
          <w:lang w:val="en-US"/>
        </w:rPr>
        <w:t>trossulus</w:t>
      </w:r>
      <w:r>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r>
        <w:t xml:space="preserve">Однако, в другом канадском исследовании были продемонстрированы совершенно противоположные результаты </w:t>
      </w:r>
      <w:r>
        <w:fldChar w:fldCharType="begin" w:fldLock="1"/>
      </w:r>
      <w:r>
        <w:instrText xml:space="preserve">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t>(Gardner &amp; Thompson, 2001)</w:t>
      </w:r>
      <w:r>
        <w:fldChar w:fldCharType="end"/>
      </w:r>
      <w:r>
        <w:t xml:space="preserve">. В лабораторных экспериментах взрослые особи </w:t>
      </w:r>
      <w:r>
        <w:rPr>
          <w:lang w:val="en-US"/>
        </w:rPr>
        <w:t>M</w:t>
      </w:r>
      <w:r>
        <w:t xml:space="preserve">. </w:t>
      </w:r>
      <w:r>
        <w:rPr>
          <w:lang w:val="en-US"/>
        </w:rPr>
        <w:t>trossulus</w:t>
      </w:r>
      <w:r>
        <w:t xml:space="preserve"> 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отличалась между видами. Анализ соотношения углерода и азота в тканях обоих видов показал, что </w:t>
      </w:r>
      <w:r>
        <w:rPr>
          <w:lang w:val="en-US"/>
        </w:rPr>
        <w:t>M</w:t>
      </w:r>
      <w:r>
        <w:t xml:space="preserve">. </w:t>
      </w:r>
      <w:r>
        <w:rPr>
          <w:lang w:val="en-US"/>
        </w:rPr>
        <w:t>trossulus</w:t>
      </w:r>
      <w:r>
        <w:t xml:space="preserve"> в гипосалинных, вероятно, расходовали свои запасы углеводов и липидов более интенсивно, чем </w:t>
      </w:r>
      <w:r>
        <w:rPr>
          <w:lang w:val="en-US"/>
        </w:rPr>
        <w:t>M</w:t>
      </w:r>
      <w:r>
        <w:t xml:space="preserve">. </w:t>
      </w:r>
      <w:r>
        <w:rPr>
          <w:lang w:val="en-US"/>
        </w:rPr>
        <w:t>edulis</w:t>
      </w:r>
      <w:r>
        <w:t xml:space="preserve">, что, по мнению авторов, свидетельствует о более высокой приспособленности вторых к условиям пониженной солености. Кроме того, в гипосалинных условиях </w:t>
      </w:r>
      <w:r>
        <w:rPr>
          <w:lang w:val="en-US"/>
        </w:rPr>
        <w:t>M</w:t>
      </w:r>
      <w:r>
        <w:t xml:space="preserve">. </w:t>
      </w:r>
      <w:r>
        <w:rPr>
          <w:lang w:val="en-US"/>
        </w:rPr>
        <w:t>trossulus</w:t>
      </w:r>
      <w:r>
        <w:t xml:space="preserve"> характеризовались более низкой скоростью роста, нежели </w:t>
      </w:r>
      <w:r>
        <w:rPr>
          <w:lang w:val="en-US"/>
        </w:rPr>
        <w:t>M</w:t>
      </w:r>
      <w:r>
        <w:t xml:space="preserve">. </w:t>
      </w:r>
      <w:r>
        <w:rPr>
          <w:lang w:val="en-US"/>
        </w:rPr>
        <w:t>edulis</w:t>
      </w:r>
      <w:r>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r>
        <w:t xml:space="preserve">Эффективность адаптации балтийских </w:t>
      </w:r>
      <w:r>
        <w:rPr>
          <w:lang w:val="en-US"/>
        </w:rPr>
        <w:t>M</w:t>
      </w:r>
      <w:r>
        <w:t xml:space="preserve">. </w:t>
      </w:r>
      <w:r>
        <w:rPr>
          <w:lang w:val="en-US"/>
        </w:rPr>
        <w:t>trossulus</w:t>
      </w:r>
      <w:r>
        <w:t xml:space="preserve"> к гипосалинным условиям не вызывает сомнений у исследователей.</w:t>
      </w:r>
    </w:p>
    <w:p/>
    <w:p/>
    <w:p>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t xml:space="preserve">. </w:t>
      </w:r>
      <w:r>
        <w:rPr>
          <w:lang w:val="en-US"/>
        </w:rPr>
        <w:t>trossulus</w:t>
      </w:r>
      <w:r>
        <w:t xml:space="preserve">, исследована на предмет влияния солености на функциональный ответ мидий гораздо подробнее, нежели Канадская. Шведские исследователи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t>(Tedengren et al., 1990)</w:t>
      </w:r>
      <w:r>
        <w:fldChar w:fldCharType="end"/>
      </w:r>
      <w:r>
        <w:t xml:space="preserve">, не разделяя мидий в своих экспериментах на виды, </w:t>
      </w:r>
    </w:p>
    <w:p/>
    <w:p/>
    <w:p/>
    <w:p/>
    <w:p/>
    <w:p/>
    <w:p/>
    <w:p/>
    <w:p>
      <w:r>
        <w:t xml:space="preserve">Исследования генетической структуры поселений мидий в Кандалакшском заливе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w:t>
      </w:r>
    </w:p>
    <w:p/>
    <w:p>
      <w:r>
        <w:t xml:space="preserve">В начале 21-го века исследователи криптической группы </w:t>
      </w:r>
      <w:r>
        <w:rPr>
          <w:lang w:val="en-US"/>
        </w:rPr>
        <w:t>M</w:t>
      </w:r>
      <w:r>
        <w:t xml:space="preserve">. </w:t>
      </w:r>
      <w:r>
        <w:rPr>
          <w:lang w:val="en-US"/>
        </w:rPr>
        <w:t>edulis</w:t>
      </w:r>
      <w:r>
        <w:t xml:space="preserve">, отмечая поселения </w:t>
      </w:r>
      <w:r>
        <w:rPr>
          <w:lang w:val="en-US"/>
        </w:rPr>
        <w:t>M</w:t>
      </w:r>
      <w:r>
        <w:t xml:space="preserve">. </w:t>
      </w:r>
      <w:r>
        <w:rPr>
          <w:lang w:val="en-US"/>
        </w:rPr>
        <w:t>trossulus</w:t>
      </w:r>
      <w:r>
        <w:t xml:space="preserve"> в Северной Атлантике, указывали на существование лишь двух гибридных зон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Многомерный морфологический анализ сближает</w:t>
      </w:r>
    </w:p>
    <w:p>
      <w:pPr>
        <w:ind w:left="708"/>
        <w:rPr>
          <w:b/>
        </w:rPr>
      </w:pPr>
      <w:r>
        <w:br w:type="page"/>
      </w:r>
      <w:r>
        <w:rPr>
          <w:b/>
        </w:rPr>
        <w:t xml:space="preserve">Материалы и методы. </w:t>
      </w:r>
    </w:p>
    <w:p>
      <w:pPr>
        <w:ind w:left="708"/>
        <w:rPr>
          <w:b/>
        </w:rPr>
      </w:pPr>
      <w:r>
        <w:rPr>
          <w:b/>
        </w:rPr>
        <w:t xml:space="preserve">Структура работы. </w:t>
      </w:r>
    </w:p>
    <w:p>
      <w:pPr>
        <w:ind w:firstLine="708"/>
      </w:pPr>
      <w:r>
        <w:t>Данная работа разделена на три исследовательских блока, реализованных в период с 2019 года по 2022 – каждый посвящен 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pPr>
        <w:ind w:firstLine="708"/>
      </w:pPr>
      <w:commentRangeStart w:id="0"/>
      <w:r>
        <w:t>Первый блок представляет собой ряд долгосрочных полевых экспериментов и направлен на оценку 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0"/>
      <w:r>
        <w:rPr>
          <w:rStyle w:val="4"/>
        </w:rPr>
        <w:commentReference w:id="0"/>
      </w:r>
      <w:r>
        <w:t xml:space="preserve">. В качестве основных биотических факторов, определяющих конкурентный баланс в поселениях, рассматривались такие факторы как: </w:t>
      </w:r>
      <w:commentRangeStart w:id="1"/>
      <w:r>
        <w:t xml:space="preserve">таксономический состав поселения </w:t>
      </w:r>
      <w:commentRangeEnd w:id="1"/>
      <w:r>
        <w:rPr>
          <w:rStyle w:val="4"/>
        </w:rPr>
        <w:commentReference w:id="1"/>
      </w:r>
      <w:r>
        <w:t xml:space="preserve">и его плотность. </w:t>
      </w:r>
    </w:p>
    <w:p>
      <w:pPr>
        <w:ind w:firstLine="708"/>
      </w:pPr>
      <w:commentRangeStart w:id="2"/>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2"/>
      <w:r>
        <w:rPr>
          <w:rStyle w:val="4"/>
        </w:rPr>
        <w:commentReference w:id="2"/>
      </w:r>
    </w:p>
    <w:p>
      <w:pPr>
        <w:ind w:firstLine="708"/>
      </w:pPr>
      <w:commentRangeStart w:id="3"/>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4"/>
      <w:r>
        <w:t xml:space="preserve">опреснением (а именно – эффективность регуляции органического компонента пула осмолитов в тканях). </w:t>
      </w:r>
      <w:commentRangeEnd w:id="3"/>
      <w:r>
        <w:rPr>
          <w:rStyle w:val="4"/>
        </w:rPr>
        <w:commentReference w:id="3"/>
      </w:r>
      <w:commentRangeEnd w:id="4"/>
      <w:r>
        <w:rPr>
          <w:rStyle w:val="4"/>
        </w:rPr>
        <w:commentReference w:id="4"/>
      </w:r>
    </w:p>
    <w:p>
      <w:pPr>
        <w:ind w:left="708"/>
        <w:rPr>
          <w:b/>
        </w:rPr>
      </w:pPr>
      <w:r>
        <w:rPr>
          <w:b/>
        </w:rPr>
        <w:t xml:space="preserve">Материалы исследования. </w:t>
      </w:r>
    </w:p>
    <w:p>
      <w:pPr>
        <w:ind w:left="708"/>
      </w:pPr>
      <w:r>
        <w:rPr>
          <w:b/>
        </w:rPr>
        <w:t xml:space="preserve">Отбор материала.  </w:t>
      </w:r>
    </w:p>
    <w:p>
      <w:pPr>
        <w:ind w:firstLine="708"/>
      </w:pPr>
      <w:r>
        <w:t xml:space="preserve">Материалом для исследования послужили мидии, отобранные в четырех точках Кандалакшского залива Белого моря (Рис. ): в районе канала Нивской ГЭС </w:t>
      </w:r>
      <w:commentRangeStart w:id="5"/>
      <w:r>
        <w:t>(</w:t>
      </w:r>
      <w:r>
        <w:rPr>
          <w:lang w:val="en-US"/>
        </w:rPr>
        <w:t>Kan</w:t>
      </w:r>
      <w:r>
        <w:t>, 67.15688, 32.37088</w:t>
      </w:r>
      <w:commentRangeEnd w:id="5"/>
      <w:r>
        <w:rPr>
          <w:rStyle w:val="4"/>
        </w:rPr>
        <w:commentReference w:id="5"/>
      </w:r>
      <w:r>
        <w:t>); в верхней части Кандалакшского залива, на острове Оленьем (</w:t>
      </w:r>
      <w:r>
        <w:rPr>
          <w:lang w:val="en-US"/>
        </w:rPr>
        <w:t>Ol</w:t>
      </w:r>
      <w:r>
        <w:t>, 67.09485, 32.34515); в губе Вороньей (</w:t>
      </w:r>
      <w:r>
        <w:rPr>
          <w:lang w:val="en-US"/>
        </w:rPr>
        <w:t>Vor</w:t>
      </w:r>
      <w:r>
        <w:t>, 67.927883, 32.491083); близ поселка Лувеньга (</w:t>
      </w:r>
      <w:r>
        <w:rPr>
          <w:lang w:val="en-US"/>
        </w:rPr>
        <w:t>Luv</w:t>
      </w:r>
      <w:r>
        <w:t xml:space="preserve">, 67.09889, 32.70194). Первые две точки характеризуются пониженной соленостью (среднегодовая соленость поверхностного слоя 10‰), в то время как точки </w:t>
      </w:r>
      <w:r>
        <w:rPr>
          <w:lang w:val="en-US"/>
        </w:rPr>
        <w:t>Luv</w:t>
      </w:r>
      <w:r>
        <w:t xml:space="preserve"> и </w:t>
      </w:r>
      <w:r>
        <w:rPr>
          <w:lang w:val="en-US"/>
        </w:rPr>
        <w:t>Vor</w:t>
      </w:r>
      <w:r>
        <w:t xml:space="preserve"> относятся к более мористой части залива и характеризуются среднегодовой соленостью 20‰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Выбор точек основывался на литературных данных о генетической структуре поселений мидий в этом регионе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поселения </w:t>
      </w:r>
      <w:r>
        <w:rPr>
          <w:lang w:val="en-US"/>
        </w:rPr>
        <w:t>Vor</w:t>
      </w:r>
      <w:r>
        <w:t xml:space="preserve"> и </w:t>
      </w:r>
      <w:r>
        <w:rPr>
          <w:lang w:val="en-US"/>
        </w:rPr>
        <w:t>Luv</w:t>
      </w:r>
      <w:r>
        <w:t xml:space="preserve"> имеют частоту встречаемости генов </w:t>
      </w:r>
      <w:r>
        <w:rPr>
          <w:lang w:val="en-US"/>
        </w:rPr>
        <w:t>M</w:t>
      </w:r>
      <w:r>
        <w:t xml:space="preserve">. </w:t>
      </w:r>
      <w:r>
        <w:rPr>
          <w:lang w:val="en-US"/>
        </w:rPr>
        <w:t>trossulus</w:t>
      </w:r>
      <w:r>
        <w:t xml:space="preserve"> менее 5% и могут считаться «чистыми» поселениями </w:t>
      </w:r>
      <w:r>
        <w:rPr>
          <w:lang w:val="en-US"/>
        </w:rPr>
        <w:t>M</w:t>
      </w:r>
      <w:r>
        <w:t xml:space="preserve">. </w:t>
      </w:r>
      <w:r>
        <w:rPr>
          <w:lang w:val="en-US"/>
        </w:rPr>
        <w:t>edulis</w:t>
      </w:r>
      <w:r>
        <w:t xml:space="preserve">. Точки </w:t>
      </w:r>
      <w:r>
        <w:rPr>
          <w:lang w:val="en-US"/>
        </w:rPr>
        <w:t>Kan</w:t>
      </w:r>
      <w:r>
        <w:t xml:space="preserve"> и </w:t>
      </w:r>
      <w:r>
        <w:rPr>
          <w:lang w:val="en-US"/>
        </w:rPr>
        <w:t>Ol</w:t>
      </w:r>
      <w:r>
        <w:t xml:space="preserve">, наоборот, являются поселениями, в которых доминирует </w:t>
      </w:r>
      <w:r>
        <w:rPr>
          <w:lang w:val="en-US"/>
        </w:rPr>
        <w:t>M</w:t>
      </w:r>
      <w:r>
        <w:t xml:space="preserve">. </w:t>
      </w:r>
      <w:r>
        <w:rPr>
          <w:lang w:val="en-US"/>
        </w:rPr>
        <w:t>trossulus</w:t>
      </w:r>
      <w:r>
        <w:t xml:space="preserve"> </w:t>
      </w:r>
      <w:commentRangeStart w:id="6"/>
      <w:r>
        <w:t xml:space="preserve">(однако частота встречаемости генотипов </w:t>
      </w:r>
      <w:r>
        <w:rPr>
          <w:lang w:val="en-US"/>
        </w:rPr>
        <w:t>M</w:t>
      </w:r>
      <w:r>
        <w:t xml:space="preserve">. </w:t>
      </w:r>
      <w:r>
        <w:rPr>
          <w:lang w:val="en-US"/>
        </w:rPr>
        <w:t>edulis</w:t>
      </w:r>
      <w:r>
        <w:t xml:space="preserve"> превышает 5%)</w:t>
      </w:r>
      <w:commentRangeEnd w:id="6"/>
      <w:r>
        <w:rPr>
          <w:rStyle w:val="4"/>
        </w:rPr>
        <w:commentReference w:id="6"/>
      </w:r>
      <w:r>
        <w:t xml:space="preserve">. </w:t>
      </w:r>
    </w:p>
    <w:p/>
    <w:p>
      <w:pPr>
        <w:ind w:left="708"/>
        <w:rPr>
          <w:b/>
        </w:rPr>
      </w:pPr>
      <w:r>
        <w:rPr>
          <w:b/>
        </w:rPr>
        <w:t xml:space="preserve">Дизайн экспериментов. </w:t>
      </w:r>
    </w:p>
    <w:p>
      <w:pPr>
        <w:ind w:left="708"/>
        <w:rPr>
          <w:b/>
        </w:rPr>
      </w:pPr>
      <w:r>
        <w:rPr>
          <w:b/>
        </w:rPr>
        <w:t xml:space="preserve">Первый блок. </w:t>
      </w:r>
    </w:p>
    <w:p>
      <w:pPr>
        <w:ind w:firstLine="708"/>
        <w:rPr>
          <w:b/>
        </w:rPr>
      </w:pPr>
      <w:r>
        <w:rPr>
          <w:b/>
        </w:rPr>
        <w:t xml:space="preserve">Эксперимент 1. </w:t>
      </w:r>
    </w:p>
    <w:p>
      <w:pPr>
        <w:rPr>
          <w:del w:id="0" w:author="google1599737165" w:date="2023-05-26T19:37:00Z"/>
          <w:bCs/>
          <w:highlight w:val="none"/>
          <w:rPrChange w:id="1" w:author="google1599737165" w:date="2023-05-26T19:37:00Z">
            <w:rPr>
              <w:del w:id="2" w:author="google1599737165" w:date="2023-05-26T19:37:00Z"/>
              <w:bCs/>
              <w:highlight w:val="lightGray"/>
            </w:rPr>
          </w:rPrChange>
        </w:rPr>
      </w:pPr>
      <w:del w:id="3" w:author="google1599737165" w:date="2023-05-26T19:37:00Z">
        <w:r>
          <w:rPr>
            <w:bCs/>
            <w:highlight w:val="none"/>
            <w:rPrChange w:id="4" w:author="google1599737165" w:date="2023-05-26T19:37:00Z">
              <w:rPr>
                <w:bCs/>
                <w:highlight w:val="lightGray"/>
              </w:rPr>
            </w:rPrChange>
          </w:rPr>
          <w:delText>Цель: Оценить зависимость +++ от  +++</w:delText>
        </w:r>
      </w:del>
    </w:p>
    <w:p>
      <w:pPr>
        <w:ind w:firstLine="0"/>
        <w:pPrChange w:id="5" w:author="google1599737165" w:date="2023-05-26T19:37:00Z">
          <w:pPr>
            <w:ind w:firstLine="708"/>
          </w:pPr>
        </w:pPrChange>
      </w:pPr>
      <w:r>
        <w:rPr>
          <w:bCs/>
          <w:highlight w:val="none"/>
          <w:rPrChange w:id="6" w:author="google1599737165" w:date="2023-05-26T19:37:00Z">
            <w:rPr>
              <w:bCs/>
              <w:highlight w:val="lightGray"/>
            </w:rPr>
          </w:rPrChange>
        </w:rPr>
        <w:t xml:space="preserve">Цель: Оценить зависимость </w:t>
      </w:r>
      <w:r>
        <w:rPr>
          <w:bCs/>
        </w:rPr>
        <w:t xml:space="preserve">скорости роста раковины мидий разных видов и уровня смертности от солености и таксономического состава смешанного поселения. </w:t>
      </w:r>
    </w:p>
    <w:p>
      <w:pPr>
        <w:ind w:firstLine="708"/>
      </w:pPr>
      <w:r>
        <w:t xml:space="preserve">Материалом для эксперимента послужили мидии из точек </w:t>
      </w:r>
      <w:r>
        <w:rPr>
          <w:lang w:val="en-US"/>
        </w:rPr>
        <w:t>Vor</w:t>
      </w:r>
      <w:r>
        <w:t xml:space="preserve"> (</w:t>
      </w:r>
      <w:r>
        <w:rPr>
          <w:lang w:val="en-US"/>
        </w:rPr>
        <w:t>M</w:t>
      </w:r>
      <w:r>
        <w:t xml:space="preserve">. </w:t>
      </w:r>
      <w:r>
        <w:rPr>
          <w:lang w:val="en-US"/>
        </w:rPr>
        <w:t>edulis</w:t>
      </w:r>
      <w:r>
        <w:t xml:space="preserve">) и </w:t>
      </w:r>
      <w:r>
        <w:rPr>
          <w:lang w:val="en-US"/>
        </w:rPr>
        <w:t>OL</w:t>
      </w:r>
      <w:r>
        <w:t xml:space="preserve"> (</w:t>
      </w:r>
      <w:r>
        <w:rPr>
          <w:lang w:val="en-US"/>
        </w:rPr>
        <w:t>M</w:t>
      </w:r>
      <w:r>
        <w:t xml:space="preserve">. </w:t>
      </w:r>
      <w:r>
        <w:rPr>
          <w:lang w:val="en-US"/>
        </w:rPr>
        <w:t>trossulus</w:t>
      </w:r>
      <w:r>
        <w:t xml:space="preserve">). Животные были отобраны в период с 10 по 14 июня 2020 года. Мидии были рахбиты на две размерные группы: мелкие (средняя длина раковины = 22,13 мм, </w:t>
      </w:r>
      <w:r>
        <w:rPr>
          <w:lang w:val="en-US"/>
        </w:rPr>
        <w:t>SD</w:t>
      </w:r>
      <w:r>
        <w:t xml:space="preserve"> = 2.06) и крупные (длина раковины более 30 мм). Мелкие животные были помечены индивидуальными метками и измерены, крупные животные не метились. Далее, для удобства, мидии из мелких и крупных размерных классов будут обозначаться как «меченые» и «фоновые».  </w:t>
      </w:r>
    </w:p>
    <w:p>
      <w:pPr>
        <w:ind w:firstLine="708"/>
      </w:pPr>
      <w:r>
        <w:t xml:space="preserve">Нами было сформировано три типа экспериментальных поселений: поселения в которых доминируют </w:t>
      </w:r>
      <w:r>
        <w:rPr>
          <w:lang w:val="en-US"/>
        </w:rPr>
        <w:t>M</w:t>
      </w:r>
      <w:r>
        <w:t xml:space="preserve">. </w:t>
      </w:r>
      <w:r>
        <w:rPr>
          <w:lang w:val="en-US"/>
        </w:rPr>
        <w:t>edulis</w:t>
      </w:r>
      <w:r>
        <w:t xml:space="preserve"> (100 фоновых </w:t>
      </w:r>
      <w:r>
        <w:rPr>
          <w:lang w:val="en-US"/>
        </w:rPr>
        <w:t>ME</w:t>
      </w:r>
      <w:r>
        <w:t xml:space="preserve">, 12 меченых </w:t>
      </w:r>
      <w:r>
        <w:rPr>
          <w:lang w:val="en-US"/>
        </w:rPr>
        <w:t>MT</w:t>
      </w:r>
      <w:r>
        <w:t xml:space="preserve">, 12 меченых МЕ); поселения, в которых доминируют </w:t>
      </w:r>
      <w:r>
        <w:rPr>
          <w:lang w:val="en-US"/>
        </w:rPr>
        <w:t>M</w:t>
      </w:r>
      <w:r>
        <w:t xml:space="preserve">. </w:t>
      </w:r>
      <w:r>
        <w:rPr>
          <w:lang w:val="en-US"/>
        </w:rPr>
        <w:t>trossulus</w:t>
      </w:r>
      <w:r>
        <w:t xml:space="preserve"> (100 фоновых МТ, 12 меченых МТ, 12 меченых МЕ); контрольные поселения (12 меченых МТ и 12 меченых МЕ). </w:t>
      </w:r>
      <w:commentRangeStart w:id="7"/>
      <w:r>
        <w:t xml:space="preserve">Каждый тип поселения был представлен четырьмя повторностями в рамках одной экспозиции. </w:t>
      </w:r>
      <w:commentRangeEnd w:id="7"/>
      <w:r>
        <w:rPr>
          <w:rStyle w:val="4"/>
        </w:rPr>
        <w:commentReference w:id="7"/>
      </w:r>
      <w:r>
        <w:rPr>
          <w:highlight w:val="yellow"/>
        </w:rPr>
        <w:t>Описанный комплекс был реализован в двух точках…</w:t>
      </w:r>
    </w:p>
    <w:p>
      <w:pPr>
        <w:ind w:firstLine="708"/>
      </w:pPr>
      <w:r>
        <w:t xml:space="preserve">Садки для искусственных поселений представляли собой сетчатые контейнеры из полипропилена размером 200х100х96мм (1,2л). Садки были смонтированы на двух экспериментальных платформах с грузами. Конструкция платформ предусматривала специальные опоры, приподнимающие платформы над грунтом – для предотвращения засорения экспериментальных поселений илом.  Платформы были размещены для экспозиции в двух точках Кандалакшского залива. Первая точка располагалась рядом с островом Теляьчий (координаты +++) и  </w:t>
      </w:r>
      <w:commentRangeStart w:id="8"/>
      <w:r>
        <w:t xml:space="preserve">характеризовалась </w:t>
      </w:r>
      <w:commentRangeEnd w:id="8"/>
      <w:r>
        <w:rPr>
          <w:rStyle w:val="4"/>
        </w:rPr>
        <w:commentReference w:id="8"/>
      </w:r>
      <w:r>
        <w:t xml:space="preserve">пониженной соленостью (8-10‰), что  соответствует условиям, в которых существуют большинство «чистых» поселений МТ. Вторая точка располагалась рядом с островом  Высокий (Лувеньгский архипелаг, координаты +++)  и  характеризовалась нормальной соленостью (20‰), что соответствует условиям, в которых обитает большинство поселений МЕ в Кандалакшском заливе. Экспериментальные платформы в обеих точках были установлены в сублиторали на глубине 1,5 метров на илисто-песчаном грунте. Время экспозиции составило </w:t>
      </w:r>
      <w:commentRangeStart w:id="9"/>
      <w:r>
        <w:t>76 дней</w:t>
      </w:r>
      <w:commentRangeEnd w:id="9"/>
      <w:r>
        <w:rPr>
          <w:rStyle w:val="4"/>
        </w:rPr>
        <w:commentReference w:id="9"/>
      </w:r>
      <w:r>
        <w:t xml:space="preserve">. </w:t>
      </w:r>
    </w:p>
    <w:p>
      <w:pPr>
        <w:ind w:firstLine="708"/>
      </w:pPr>
      <w:r>
        <w:t xml:space="preserve">По истечении экспозиции платформы. Меченые особи были измерены для определения прироста раковины (методика оценок регистрируемых параметров описана ниже).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 Судьба исчезнувших мидий считалась неизвестной, и они не учитывались при анализе данных. После измерения все животные были вскрыты для определения их морфотипа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2016)","manualFormatting":"(методика оценки морфотипов описана ниже)","plainTextFormattedCitation":"(Katolikova et al., 2016)","previouslyFormattedCitation":"(Katolikova et al., 2016)"},"properties":{"noteIndex":0},"schema":"https://github.com/citation-style-language/schema/raw/master/csl-citation.json"}</w:instrText>
      </w:r>
      <w:r>
        <w:fldChar w:fldCharType="separate"/>
      </w:r>
      <w:r>
        <w:t>(методика оценки морфотипов описана ниже)</w:t>
      </w:r>
      <w:r>
        <w:fldChar w:fldCharType="end"/>
      </w:r>
      <w:r>
        <w:t xml:space="preserve">. </w:t>
      </w:r>
    </w:p>
    <w:p>
      <w:pPr>
        <w:ind w:firstLine="708"/>
        <w:rPr>
          <w:b/>
        </w:rPr>
      </w:pPr>
      <w:r>
        <w:rPr>
          <w:b/>
        </w:rPr>
        <w:t xml:space="preserve">Эксперимент 2. </w:t>
      </w:r>
    </w:p>
    <w:p>
      <w:pPr>
        <w:ind w:firstLine="708"/>
      </w:pPr>
      <w:r>
        <w:rPr>
          <w:bCs/>
        </w:rPr>
        <w:t>Цель: Оценить зависимость скорости роста раковины мидий разных видов, индекса их состояния и уровня смертности от таксономического состава и плотности смешанного поселения.</w:t>
      </w:r>
    </w:p>
    <w:p>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t xml:space="preserve"> (</w:t>
      </w:r>
      <w:r>
        <w:rPr>
          <w:lang w:val="en-US"/>
        </w:rPr>
        <w:t>MT</w:t>
      </w:r>
      <w:r>
        <w:t xml:space="preserve">), </w:t>
      </w:r>
      <w:r>
        <w:rPr>
          <w:lang w:val="en-US"/>
        </w:rPr>
        <w:t>OL</w:t>
      </w:r>
      <w:r>
        <w:t xml:space="preserve"> (</w:t>
      </w:r>
      <w:r>
        <w:rPr>
          <w:lang w:val="en-US"/>
        </w:rPr>
        <w:t>MT</w:t>
      </w:r>
      <w:r>
        <w:t xml:space="preserve">) и </w:t>
      </w:r>
      <w:r>
        <w:rPr>
          <w:lang w:val="en-US"/>
        </w:rPr>
        <w:t>LUV</w:t>
      </w:r>
      <w:r>
        <w:t xml:space="preserve"> (МЕ). Эксперимент состоит их двух частей: краткосрочной и долгосрочной. Для удобства анализа данные впоследствии были объединены в один массив. По результатам Эксперимента 1 в новом дизайне мы приняли решение отказаться от фактора соленостного режима,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pPr>
        <w:ind w:firstLine="708"/>
      </w:pPr>
      <w:r>
        <w:t xml:space="preserve">Материал для долгосрочной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(средняя длина раковины 23,09 мм, </w:t>
      </w:r>
      <w:r>
        <w:rPr>
          <w:lang w:val="en-US"/>
        </w:rPr>
        <w:t>SD</w:t>
      </w:r>
      <w:r>
        <w:t xml:space="preserve"> = 2.14) были помечены 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 поселения с пониженной плотностью, в которых доминирует один из видов (40 фоновых животных одного вида, МТ или МЕ, по 11 меченых животных каждого вида); поселения с высокой плотностью без выраженного доминирования (40 фоновых МТ, 40 фоновых МЕ, по 11 меченых мидий каждого вида); поселения с пониженной плотностью и без выраженного доминирования одного из видов (20 фоновых МТ, 20 фоновых МЕ, по 11 меченых мидий каждого вида); контрольные (по 11 меченых мидий МТ и МЕ). Каждый тип поселений было представлен четырьмя повторностями. </w:t>
      </w:r>
    </w:p>
    <w:p>
      <w:pPr>
        <w:ind w:firstLine="708"/>
      </w:pPr>
      <w:r>
        <w:t xml:space="preserve">Нами была использована конструкция садков и платформы аналогичные описанным в Эксперименте 1. Две платформы с искусственными поселениями были размещены в сублиторали рядом с островом Высоким (координаты ++)  на глубине 1,5 </w:t>
      </w:r>
      <w:commentRangeStart w:id="10"/>
      <w:r>
        <w:t>метров</w:t>
      </w:r>
      <w:commentRangeEnd w:id="10"/>
      <w:r>
        <w:rPr>
          <w:rStyle w:val="4"/>
        </w:rPr>
        <w:commentReference w:id="10"/>
      </w:r>
      <w:r>
        <w:t xml:space="preserve">. </w:t>
      </w:r>
    </w:p>
    <w:p>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1"/>
      <w:r>
        <w:t xml:space="preserve"> Средний размер длины раковины меченых молл</w:t>
      </w:r>
      <w:commentRangeEnd w:id="11"/>
      <w:r>
        <w:rPr>
          <w:rStyle w:val="4"/>
        </w:rPr>
        <w:commentReference w:id="11"/>
      </w:r>
      <w:r>
        <w:t xml:space="preserve">юсков составил 22,88 мм, </w:t>
      </w:r>
      <w:commentRangeStart w:id="12"/>
      <w:r>
        <w:rPr>
          <w:lang w:val="en-US"/>
        </w:rPr>
        <w:t>SD</w:t>
      </w:r>
      <w:r>
        <w:t xml:space="preserve"> = 2,5</w:t>
      </w:r>
      <w:commentRangeEnd w:id="12"/>
      <w:r>
        <w:rPr>
          <w:rStyle w:val="4"/>
        </w:rPr>
        <w:commentReference w:id="12"/>
      </w:r>
      <w:r>
        <w:t xml:space="preserve">. 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 поселения без выраженного доминирования (40 фоновых МТ, 40 фоновых МЕ, по 11 меченых мидий каждого вида); контрольные (по 11 меченых мидий МТ и МЕ). Платформы с садками были размещены в той же точке, что и платформы для долгосрочной экспозиции, в сублиторали, на глубине 1,5 метров. </w:t>
      </w:r>
    </w:p>
    <w:p>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3"/>
      <w:r>
        <w:t xml:space="preserve">бляшек (методика оценки этих параметров описана ниже) </w:t>
      </w:r>
      <w:commentRangeEnd w:id="13"/>
      <w:r>
        <w:rPr>
          <w:rStyle w:val="4"/>
        </w:rPr>
        <w:commentReference w:id="13"/>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4"/>
      <w:r>
        <w:t>состояния</w:t>
      </w:r>
      <w:commentRangeEnd w:id="14"/>
      <w:r>
        <w:rPr>
          <w:rStyle w:val="4"/>
        </w:rPr>
        <w:commentReference w:id="14"/>
      </w:r>
      <w:r>
        <w:t xml:space="preserve"> (методика оценки этого парамтера описана ниже). </w:t>
      </w:r>
    </w:p>
    <w:p>
      <w:pPr>
        <w:ind w:firstLine="708"/>
        <w:rPr>
          <w:b/>
        </w:rPr>
      </w:pPr>
      <w:r>
        <w:rPr>
          <w:b/>
        </w:rPr>
        <w:t xml:space="preserve">Блок 2. </w:t>
      </w:r>
    </w:p>
    <w:p>
      <w:pPr>
        <w:ind w:firstLine="708"/>
        <w:rPr>
          <w:b/>
        </w:rPr>
      </w:pPr>
      <w:commentRangeStart w:id="15"/>
      <w:r>
        <w:rPr>
          <w:b/>
        </w:rPr>
        <w:t xml:space="preserve">Эксперимент 3. </w:t>
      </w:r>
      <w:commentRangeEnd w:id="15"/>
      <w:r>
        <w:rPr>
          <w:rStyle w:val="4"/>
          <w:b/>
        </w:rPr>
        <w:commentReference w:id="15"/>
      </w:r>
    </w:p>
    <w:p>
      <w:pPr>
        <w:ind w:firstLine="708"/>
      </w:pPr>
      <w:r>
        <w:t>Цель: Оценить зависимость прочности прикрепления к субстрату у мидий разных видов от таксономического состава смешанных поселений.</w:t>
      </w:r>
    </w:p>
    <w:p>
      <w:pPr>
        <w:ind w:firstLine="708"/>
      </w:pPr>
      <w:commentRangeStart w:id="16"/>
      <w:r>
        <w:t>Поскольку интенсивность образования биссуса была выбрана нами в качестве характеристики, которая может определять успех конкуренции мидий в смешанных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6"/>
      <w:r>
        <w:rPr>
          <w:rStyle w:val="4"/>
        </w:rPr>
        <w:commentReference w:id="16"/>
      </w:r>
      <w:r>
        <w:t xml:space="preserve">. </w:t>
      </w:r>
      <w:commentRangeStart w:id="17"/>
      <w:r>
        <w:t xml:space="preserve">В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t xml:space="preserve"> </w:t>
      </w:r>
      <w:r>
        <w:rPr>
          <w:lang w:val="en-US"/>
        </w:rPr>
        <w:t>edulis</w:t>
      </w:r>
      <w:r>
        <w:t xml:space="preserve"> из Белого моря способны оплетать биссусными нитями отверстия сифонов асцидий и уменьшать таким образом их скорость фильтрации (и, следовательно, снижать возможности для роста) </w:t>
      </w:r>
      <w:r>
        <w:fldChar w:fldCharType="begin" w:fldLock="1"/>
      </w:r>
      <w:r>
        <w:instrText xml:space="preserve">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fldChar w:fldCharType="separate"/>
      </w:r>
      <w:r>
        <w:t>(Khalaman &amp; Lezin, 2015)</w:t>
      </w:r>
      <w:r>
        <w:fldChar w:fldCharType="end"/>
      </w:r>
      <w:r>
        <w:t xml:space="preserve">. Таким образом, мы предположили, что мидии могут интенсифицировать выделение биссуса в присутствии конкурента. </w:t>
      </w:r>
      <w:commentRangeEnd w:id="17"/>
      <w:r>
        <w:rPr>
          <w:rStyle w:val="4"/>
        </w:rPr>
        <w:commentReference w:id="17"/>
      </w:r>
    </w:p>
    <w:p>
      <w:pPr>
        <w:ind w:firstLine="708"/>
      </w:pPr>
      <w:r>
        <w:t xml:space="preserve">Материал для эксперимента был собран в начале июня 2021 года в двух точках: </w:t>
      </w:r>
      <w:r>
        <w:rPr>
          <w:lang w:val="en-US"/>
        </w:rPr>
        <w:t>OL</w:t>
      </w:r>
      <w:r>
        <w:t xml:space="preserve"> (</w:t>
      </w:r>
      <w:r>
        <w:rPr>
          <w:lang w:val="en-US"/>
        </w:rPr>
        <w:t>MT</w:t>
      </w:r>
      <w:r>
        <w:t xml:space="preserve">) и </w:t>
      </w:r>
      <w:r>
        <w:rPr>
          <w:lang w:val="en-US"/>
        </w:rPr>
        <w:t>LUV</w:t>
      </w:r>
      <w:r>
        <w:t xml:space="preserve"> (МЕ).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 контрольные (по 12 меченых мидий МТ и МЕ). Все типы поселений были представлены тремя повторностями. Средняя длина раковины меченых моллюсков составила </w:t>
      </w:r>
      <w:commentRangeStart w:id="18"/>
      <w:r>
        <w:t xml:space="preserve">22,76 мм, </w:t>
      </w:r>
      <w:r>
        <w:rPr>
          <w:lang w:val="en-US"/>
        </w:rPr>
        <w:t>SD</w:t>
      </w:r>
      <w:r>
        <w:t xml:space="preserve"> = 2,44.</w:t>
      </w:r>
      <w:commentRangeEnd w:id="18"/>
      <w:r>
        <w:commentReference w:id="18"/>
      </w:r>
      <w:r>
        <w:t xml:space="preserve"> Конструкция экспериментальной платформы, зарекомендовавшая себя в предыдущих экспериментах, так же осталась прежней. Платформа была размещена на нижней границе илисто-песчаной литорали на о. Ряжков (координаты ++++). Экспозиция составила 14 дней. </w:t>
      </w:r>
    </w:p>
    <w:p>
      <w:r>
        <w:t>По истечении экспозиции у всех меченых животных измерялась сила прикрепления к субстрату и определялось количество образуемых биссусных бляшек.</w:t>
      </w:r>
      <w:r>
        <w:rPr>
          <w:strike/>
        </w:rPr>
        <w:t xml:space="preserve"> </w:t>
      </w:r>
      <w:commentRangeStart w:id="19"/>
      <w:r>
        <w:rPr>
          <w:strike/>
        </w:rPr>
        <w:t xml:space="preserve">Подробное описание методики измерения силы прикрепления находится в разделе «Методы» этой главы. </w:t>
      </w:r>
      <w:commentRangeEnd w:id="19"/>
      <w:r>
        <w:rPr>
          <w:rStyle w:val="4"/>
          <w:strike/>
        </w:rPr>
        <w:commentReference w:id="19"/>
      </w:r>
      <w:r>
        <w:t xml:space="preserve">После измерения указанных параметров </w:t>
      </w:r>
      <w:r>
        <w:rPr>
          <w:strike/>
        </w:rPr>
        <w:t>силы прикрепления</w:t>
      </w:r>
      <w:r>
        <w:t xml:space="preserve"> все животные были вскрыты для определения морфотипов. </w:t>
      </w:r>
    </w:p>
    <w:p>
      <w:pPr>
        <w:ind w:firstLine="708"/>
        <w:rPr>
          <w:b/>
        </w:rPr>
      </w:pPr>
      <w:r>
        <w:rPr>
          <w:b/>
        </w:rPr>
        <w:t xml:space="preserve">Эксперимент 4. </w:t>
      </w:r>
    </w:p>
    <w:p>
      <w:pPr>
        <w:ind w:firstLine="708"/>
        <w:rPr>
          <w:b/>
        </w:rPr>
      </w:pPr>
      <w:r>
        <w:t>Цель: Оценить зависимость прочности прикрепления к субстрату у мидий разных видов от солености.</w:t>
      </w:r>
    </w:p>
    <w:p>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t xml:space="preserve"> (</w:t>
      </w:r>
      <w:r>
        <w:rPr>
          <w:lang w:val="en-US"/>
        </w:rPr>
        <w:t>ME</w:t>
      </w:r>
      <w:r>
        <w:t xml:space="preserve">) и </w:t>
      </w:r>
      <w:r>
        <w:rPr>
          <w:lang w:val="en-US"/>
        </w:rPr>
        <w:t>OL</w:t>
      </w:r>
      <w:r>
        <w:t xml:space="preserve"> (МТ). Мидии были доставлены на ББС ЗИН РАН «Картеш» и размещены для акклимации в условиях аквариальной комнаты (</w:t>
      </w:r>
      <w:r>
        <w:rPr>
          <w:lang w:val="en-US"/>
        </w:rPr>
        <w:t>t</w:t>
      </w:r>
      <w:r>
        <w:t xml:space="preserve">°= 10°С) в четырех аквариумах объемом 60 литров при солености </w:t>
      </w:r>
      <w:r>
        <w:rPr>
          <w:lang w:val="en-US"/>
        </w:rPr>
        <w:t>S</w:t>
      </w:r>
      <w:r>
        <w:t xml:space="preserve"> = 24,5‰ . В аквариумах каждый день производилась замена воды: вода была взята из природной среды с глубины +++ м с помощью насоса +++. Перед заполнением емостей вода была предварительно термостатирована. Длительность акклимации составила 21 день. Дополнительного кормления мидий не производилось. Смертность в период акклимации для обоих видов составила менее 1%. </w:t>
      </w:r>
    </w:p>
    <w:p>
      <w:pPr>
        <w:ind w:firstLine="708"/>
      </w:pPr>
      <w:r>
        <w:t>После акклимации животные были размещены на 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0"/>
      <w:r>
        <w:t xml:space="preserve">2 вида, 4 солености). </w:t>
      </w:r>
      <w:commentRangeEnd w:id="20"/>
      <w:r>
        <w:rPr>
          <w:rStyle w:val="4"/>
        </w:rPr>
        <w:commentReference w:id="20"/>
      </w:r>
      <w:r>
        <w:t xml:space="preserve">Количество мидий в каждой группе равнялось 25. После экспозиции у мидий измерялась сила прикрепления к субстрату. Далее животные были измерены и были вскрыты для определения морфотипов. </w:t>
      </w:r>
    </w:p>
    <w:p>
      <w:pPr>
        <w:rPr>
          <w:b/>
        </w:rPr>
      </w:pPr>
      <w:r>
        <w:rPr>
          <w:b/>
        </w:rPr>
        <w:t xml:space="preserve">Блок 3. </w:t>
      </w:r>
    </w:p>
    <w:p>
      <w:pPr>
        <w:rPr>
          <w:b/>
        </w:rPr>
      </w:pPr>
      <w:r>
        <w:rPr>
          <w:b/>
        </w:rPr>
        <w:t xml:space="preserve">Эксперимент 5. </w:t>
      </w:r>
    </w:p>
    <w:p>
      <w:pPr>
        <w:ind w:firstLine="708"/>
      </w:pPr>
      <w:r>
        <w:t xml:space="preserve">Цель:  </w:t>
      </w:r>
      <w:commentRangeStart w:id="21"/>
      <w:r>
        <w:t>Оценить зависимость фильтрационной активности мидий разных видов от краткосрочных изменений солености.</w:t>
      </w:r>
      <w:commentRangeEnd w:id="21"/>
      <w:r>
        <w:rPr>
          <w:rStyle w:val="4"/>
        </w:rPr>
        <w:commentReference w:id="21"/>
      </w:r>
    </w:p>
    <w:p>
      <w:pPr>
        <w:ind w:firstLine="708"/>
      </w:pPr>
      <w:commentRangeStart w:id="22"/>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Pr>
          <w:lang w:val="en-US"/>
        </w:rPr>
        <w:t>Somero</w:t>
      </w:r>
      <w:r>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fldChar w:fldCharType="begin" w:fldLock="1"/>
      </w:r>
      <w:r>
        <w:instrText xml:space="preserve">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t>(Braby &amp; Somero, 2006)</w:t>
      </w:r>
      <w:r>
        <w:fldChar w:fldCharType="end"/>
      </w:r>
      <w:r>
        <w:t xml:space="preserve">. </w:t>
      </w:r>
      <w:commentRangeEnd w:id="22"/>
      <w:r>
        <w:rPr>
          <w:rStyle w:val="4"/>
        </w:rPr>
        <w:commentReference w:id="22"/>
      </w:r>
    </w:p>
    <w:p>
      <w:pPr>
        <w:ind w:firstLine="708"/>
      </w:pPr>
      <w:r>
        <w:t xml:space="preserve">В данном эксперименте оценивалась приспособленность мидий к быстрому изменению соленостных условий, а именно поведенческая реакция избегания стресса – схлопывание створок. Материалом для исследования послужили 45 мидий каждого вида, отобранные в точках </w:t>
      </w:r>
      <w:r>
        <w:rPr>
          <w:lang w:val="en-US"/>
        </w:rPr>
        <w:t>OL</w:t>
      </w:r>
      <w:r>
        <w:t xml:space="preserve"> (</w:t>
      </w:r>
      <w:r>
        <w:rPr>
          <w:lang w:val="en-US"/>
        </w:rPr>
        <w:t>MT</w:t>
      </w:r>
      <w:r>
        <w:t xml:space="preserve">) и </w:t>
      </w:r>
      <w:r>
        <w:rPr>
          <w:lang w:val="en-US"/>
        </w:rPr>
        <w:t>LUV</w:t>
      </w:r>
      <w:r>
        <w:t xml:space="preserve"> (МЕ) в начале июня 2021 года. Средняя длина моллюсков составила 26,12 мм (</w:t>
      </w:r>
      <w:r>
        <w:rPr>
          <w:lang w:val="en-US"/>
        </w:rPr>
        <w:t>SD</w:t>
      </w:r>
      <w:r>
        <w:t xml:space="preserve"> = 2.56). Животные были доставлены на ББС ЗИН РАН «Картеш» и помещены для акклимации в два 30-литровых аквариума.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pPr>
        <w:ind w:firstLine="708"/>
      </w:pPr>
      <w:r>
        <w:t xml:space="preserve">После акклимации животные были зафиксированы за одну из створок с помощью цианакрилатного клея на пластинах из оргстекла </w:t>
      </w:r>
      <w:commentRangeStart w:id="23"/>
      <w:commentRangeStart w:id="24"/>
      <w:r>
        <w:t>вентральной</w:t>
      </w:r>
      <w:commentRangeEnd w:id="23"/>
      <w:r>
        <w:commentReference w:id="23"/>
      </w:r>
      <w:commentRangeEnd w:id="24"/>
      <w:r>
        <w:rPr>
          <w:rStyle w:val="4"/>
        </w:rPr>
        <w:commentReference w:id="24"/>
      </w:r>
      <w:r>
        <w:t xml:space="preserve"> стороной вверх. </w:t>
      </w:r>
      <w:commentRangeStart w:id="25"/>
      <w:commentRangeStart w:id="26"/>
      <w:r>
        <w:t xml:space="preserve">Клей наносился на </w:t>
      </w:r>
      <w:r>
        <w:rPr>
          <w:highlight w:val="yellow"/>
        </w:rPr>
        <w:t>макушку</w:t>
      </w:r>
      <w:r>
        <w:t xml:space="preserve"> раковины. Таким образом, животные располагались «параллельно» пластине.</w:t>
      </w:r>
      <w:commentRangeEnd w:id="25"/>
      <w:r>
        <w:commentReference w:id="25"/>
      </w:r>
      <w:commentRangeEnd w:id="26"/>
      <w:r>
        <w:rPr>
          <w:rStyle w:val="4"/>
        </w:rPr>
        <w:commentReference w:id="26"/>
      </w:r>
      <w:r>
        <w:t xml:space="preserve">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проведен в трех повторностях втечение трех дней.  Для учета возможного воздействия манипуляций, связанных с переливанием воды, на схлопывание створок был установлен контрольный аквариум, в котором соленость не изменялась, однако производилась смена воды в количестве, эквивалентном количеству воды добавленного в экспериментальные аквариумы. Каждые 10 минут 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 По завершении эксперимента у всех мидий была измерена длина раковины, и они были вскрыты для определения морфотипа. </w:t>
      </w:r>
    </w:p>
    <w:p>
      <w:pPr>
        <w:rPr>
          <w:b/>
        </w:rPr>
      </w:pPr>
      <w:r>
        <w:rPr>
          <w:b/>
        </w:rPr>
        <w:t>Эксперимент 6.</w:t>
      </w:r>
    </w:p>
    <w:p>
      <w:pPr>
        <w:ind w:firstLine="708"/>
      </w:pPr>
      <w:r>
        <w:t>Цель: Оценить зависимость смертности мидий разных видов от долгосрочного воздействия пониженной солености.</w:t>
      </w:r>
    </w:p>
    <w:p>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t xml:space="preserve"> (</w:t>
      </w:r>
      <w:r>
        <w:rPr>
          <w:lang w:val="en-US"/>
        </w:rPr>
        <w:t>ME</w:t>
      </w:r>
      <w:r>
        <w:t xml:space="preserve">) и </w:t>
      </w:r>
      <w:r>
        <w:rPr>
          <w:lang w:val="en-US"/>
        </w:rPr>
        <w:t>OL</w:t>
      </w:r>
      <w:r>
        <w:t xml:space="preserve"> (МТ)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t>° = 10°</w:t>
      </w:r>
      <w:r>
        <w:rPr>
          <w:lang w:val="en-US"/>
        </w:rPr>
        <w:t>C</w:t>
      </w:r>
      <w:r>
        <w:t xml:space="preserve">, </w:t>
      </w:r>
      <w:r>
        <w:rPr>
          <w:lang w:val="en-US"/>
        </w:rPr>
        <w:t>S</w:t>
      </w:r>
      <w:r>
        <w:t xml:space="preserve"> = 24‰). Длительность акклимации составила 30 дней. </w:t>
      </w:r>
    </w:p>
    <w:p>
      <w:pPr>
        <w:ind w:firstLine="708"/>
      </w:pPr>
      <w:r>
        <w:t xml:space="preserve">По истечении акклимации животные были помещены в аквариумы с различной соленостью: нормальной соленостью (24‰),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каждые 12 часов, утром и вечером.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заднего края мантии. По истечении экспозиции все выжившие животные были вскрыты для определения морфотипов. </w:t>
      </w:r>
    </w:p>
    <w:p>
      <w:pPr>
        <w:rPr>
          <w:b/>
        </w:rPr>
      </w:pPr>
      <w:r>
        <w:rPr>
          <w:b/>
        </w:rPr>
        <w:t xml:space="preserve">Эксперимент 7. </w:t>
      </w:r>
    </w:p>
    <w:p>
      <w:pPr>
        <w:ind w:firstLine="708"/>
      </w:pPr>
      <w:r>
        <w:t>Цель: Оценить изменения композиции осмолитов в тканях мидий разных видов в ответ на долгосрочное воздействие пониженной солености</w:t>
      </w:r>
    </w:p>
    <w:p>
      <w:pPr>
        <w:ind w:firstLine="708"/>
      </w:pPr>
      <w:r>
        <w:t xml:space="preserve">В этом эксперименте мы оценивали изменение состава органического компонента осмолитов в тканях мидий двух видов в ответ на хронический соленостный стресс. </w:t>
      </w:r>
    </w:p>
    <w:p>
      <w:pPr>
        <w:ind w:firstLine="708"/>
      </w:pPr>
      <w:r>
        <w:t xml:space="preserve">Материалом для эксперимента послужили мидии, собранные в двух точках: </w:t>
      </w:r>
      <w:r>
        <w:rPr>
          <w:lang w:val="en-US"/>
        </w:rPr>
        <w:t>Ol</w:t>
      </w:r>
      <w:r>
        <w:t xml:space="preserve"> (</w:t>
      </w:r>
      <w:r>
        <w:rPr>
          <w:lang w:val="en-US"/>
        </w:rPr>
        <w:t>MT</w:t>
      </w:r>
      <w:r>
        <w:t xml:space="preserve">) и </w:t>
      </w:r>
      <w:r>
        <w:rPr>
          <w:lang w:val="en-US"/>
        </w:rPr>
        <w:t>LUV</w:t>
      </w:r>
      <w:r>
        <w:t xml:space="preserve"> (</w:t>
      </w:r>
      <w:r>
        <w:rPr>
          <w:lang w:val="en-US"/>
        </w:rPr>
        <w:t>ME</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t>° = 10°</w:t>
      </w:r>
      <w:r>
        <w:rPr>
          <w:lang w:val="en-US"/>
        </w:rPr>
        <w:t>C</w:t>
      </w:r>
      <w:r>
        <w:t xml:space="preserve">, </w:t>
      </w:r>
      <w:r>
        <w:rPr>
          <w:lang w:val="en-US"/>
        </w:rPr>
        <w:t>S</w:t>
      </w:r>
      <w:r>
        <w:t xml:space="preserve"> = 25‰). 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В аквариумах с разной соленостью находилось по 20 мидий каждого вида. </w:t>
      </w:r>
    </w:p>
    <w:p>
      <w:pPr>
        <w:ind w:firstLine="708"/>
      </w:pPr>
      <w:r>
        <w:t xml:space="preserve">Время экспозиции составило 30 дней. По прошествии экспозиции мидии были вскрыты. Жаберная ткань и гепатопанкреас мидий были заморожены в жидком азоте для дальнейшего 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p>
      <w:pPr>
        <w:ind w:firstLine="708"/>
        <w:rPr>
          <w:b/>
        </w:rPr>
      </w:pPr>
      <w:r>
        <w:rPr>
          <w:b/>
        </w:rPr>
        <w:t>Методы определения физиологических параметров</w:t>
      </w:r>
    </w:p>
    <w:p>
      <w:pPr>
        <w:ind w:firstLine="708"/>
        <w:rPr>
          <w:b/>
        </w:rPr>
      </w:pPr>
      <w:r>
        <w:rPr>
          <w:b/>
        </w:rPr>
        <w:t xml:space="preserve">Определение скорости роста и индекса состояния. </w:t>
      </w:r>
    </w:p>
    <w:p>
      <w:pPr>
        <w:ind w:firstLine="708"/>
      </w:pPr>
      <w:r>
        <w:t xml:space="preserve">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 мм, на которых препаровальной иглой выдавливались номера. Метки были приклеены к раковинам с помощью влагостойкого цианакрилатного клея.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 в сетчатых мешках для устранения эффекта манипуляций.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27 мм. Это обусловлено тем, что, согласно литературе, двустворчатые моллюски обладают асимптотическим (или </w:t>
      </w:r>
      <w:r>
        <w:rPr>
          <w:lang w:val="en-US"/>
        </w:rPr>
        <w:t>S</w:t>
      </w:r>
      <w:r>
        <w:t xml:space="preserve">-образным) ростом, и имеют наибольшую скорость роста именно в молодости </w:t>
      </w:r>
      <w:r>
        <w:fldChar w:fldCharType="begin" w:fldLock="1"/>
      </w:r>
      <w:r>
        <w:instrText xml:space="preserve">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fldChar w:fldCharType="separate"/>
      </w:r>
      <w:r>
        <w:t>(Алимов, 1989)</w:t>
      </w:r>
      <w:r>
        <w:fldChar w:fldCharType="end"/>
      </w:r>
      <w:r>
        <w:t xml:space="preserve">.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могут продемонстрировать всю широту функционального ответа в ответ на воздействие биотическиих и абиотических факторов. </w:t>
      </w:r>
    </w:p>
    <w:p>
      <w:pPr>
        <w:ind w:firstLine="708"/>
      </w:pPr>
      <w:r>
        <w:t xml:space="preserve">Среди многообразия методик оценки индекса состояния, учитывая объемы нашего материала, нами был выбран самый простой, быстрый и наиболее надежный метод </w:t>
      </w:r>
      <w:r>
        <w:fldChar w:fldCharType="begin" w:fldLock="1"/>
      </w:r>
      <w:r>
        <w:instrText xml:space="preserve">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fldChar w:fldCharType="separate"/>
      </w:r>
      <w:r>
        <w:t>(Davenport &amp; Chen, 1987)</w:t>
      </w:r>
      <w:r>
        <w:fldChar w:fldCharType="end"/>
      </w:r>
      <w:r>
        <w:t xml:space="preserve">. В Эксперименте 2 мы определяли индекс состояния как соотношение сухой массы мягких тканей к сухой массе раковины. Высушивание тканей производилось в сушильном шкафу при температуре 70°С в течение 24 часов. </w:t>
      </w:r>
    </w:p>
    <w:p>
      <w:pPr>
        <w:ind w:firstLine="708"/>
        <w:rPr>
          <w:b/>
        </w:rPr>
      </w:pPr>
      <w:r>
        <w:rPr>
          <w:b/>
        </w:rPr>
        <w:t>Определение силы прикрепления мидий к субстрату и интенсивности образования биссуса.</w:t>
      </w:r>
    </w:p>
    <w:p>
      <w:pPr>
        <w:ind w:firstLine="708"/>
      </w:pPr>
      <w:r>
        <w:t xml:space="preserve">В качестве характеристики силы прикрепления мидий к субстрату мы оценивали пиковую силу натяжения всех биссусных нитей в момент отрыва мидий от субстрата по методике, описанной в литературе </w:t>
      </w:r>
      <w:r>
        <w:fldChar w:fldCharType="begin" w:fldLock="1"/>
      </w:r>
      <w:r>
        <w:instrText xml:space="preserve">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fldChar w:fldCharType="separate"/>
      </w:r>
      <w:r>
        <w:t>(Price, 1982)</w:t>
      </w:r>
      <w:r>
        <w:fldChar w:fldCharType="end"/>
      </w:r>
      <w:r>
        <w:t xml:space="preserve">.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одной мидии на ячейку), после чего поверхность пластины закрывалась плотно прижатой сетью с размером ячеи 5 х 5 мм, которая предотвращала пермещение мидий из ячейки в ячейку. </w:t>
      </w:r>
    </w:p>
    <w:p>
      <w:pPr>
        <w:ind w:firstLine="708"/>
      </w:pPr>
      <w:r>
        <w:t xml:space="preserve">В Эксперименте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pPr>
        <w:ind w:firstLine="708"/>
      </w:pPr>
      <w:r>
        <w:t xml:space="preserve">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 нами не учитывались. Необходимо отметить, что таких мидий во всех экспериментах было менее 10%. Измерение силы прикрепления производилось следующим образом: на мидиях фиксировался специальный зажим, </w:t>
      </w:r>
      <w:r>
        <w:rPr>
          <w:strike/>
        </w:rPr>
        <w:t xml:space="preserve">жестко </w:t>
      </w:r>
      <w:r>
        <w:t xml:space="preserve">соединенный с электронным динамометром (МЕГЕОН 53020, Россия), после чего плавным подъемным движением, перпендикулярным передне-задней оси животного,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равной нулю. </w:t>
      </w:r>
    </w:p>
    <w:p>
      <w:pPr>
        <w:ind w:firstLine="708"/>
      </w:pPr>
      <w:r>
        <w:t xml:space="preserve">Те же самые мидии, у которых была измерена сила прикрепления, были использованы для оценки количества выделяемых биссусных нитей.  Для этого животных, сразу после измерения силы прикрепления, помещали в бакпечатки, заполненные морской водой. В крышках бакпечаток,  для обеспечения циркуляции воды,были просверлены отверстия диаметром 4 мм. Таким образом, каждая особь была помещена в индивидуальный сосуд. </w:t>
      </w:r>
    </w:p>
    <w:p>
      <w:pPr>
        <w:ind w:firstLine="708"/>
      </w:pPr>
      <w:r>
        <w:t>Бакпечатки размещались в решетчатых отсадниках, закрепленных  на платформах, свешанных в море на глубину 1 м.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поверхности стенок бакпечаток и их крышек..</w:t>
      </w:r>
    </w:p>
    <w:p>
      <w:pPr>
        <w:ind w:firstLine="708"/>
      </w:pPr>
      <w:r>
        <w:t xml:space="preserve"> </w:t>
      </w:r>
    </w:p>
    <w:p>
      <w:pPr>
        <w:ind w:firstLine="708"/>
        <w:rPr>
          <w:b/>
        </w:rPr>
      </w:pPr>
      <w:r>
        <w:rPr>
          <w:b/>
        </w:rPr>
        <w:t>Определение состава органического пула осмолитов и метаболитов.</w:t>
      </w:r>
    </w:p>
    <w:p>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1 мкг/мл 2-(</w:t>
      </w:r>
      <w:r>
        <w:rPr>
          <w:lang w:val="en-US"/>
        </w:rPr>
        <w:t>N</w:t>
      </w:r>
      <w:r>
        <w:t xml:space="preserve">-морфолино)этаносульфановой кислоты в качестве референса). 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pPr>
        <w:ind w:firstLine="708"/>
      </w:pPr>
      <w:r>
        <w:t xml:space="preserve">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 стандартному протоколу </w:t>
      </w:r>
      <w:r>
        <w:fldChar w:fldCharType="begin" w:fldLock="1"/>
      </w:r>
      <w:r>
        <w:instrText xml:space="preserve">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t>(Shang et al., 2023)</w:t>
      </w:r>
      <w:r>
        <w:fldChar w:fldCharType="end"/>
      </w:r>
      <w:r>
        <w:t>.</w:t>
      </w:r>
    </w:p>
    <w:p>
      <w:pPr>
        <w:ind w:firstLine="708"/>
      </w:pPr>
    </w:p>
    <w:p>
      <w:pPr>
        <w:ind w:firstLine="708"/>
        <w:rPr>
          <w:b/>
        </w:rPr>
      </w:pPr>
      <w:r>
        <w:rPr>
          <w:b/>
        </w:rPr>
        <w:t xml:space="preserve">Определение видовой принадлежности мидий. </w:t>
      </w:r>
    </w:p>
    <w:p>
      <w:pPr>
        <w:ind w:firstLine="708"/>
      </w:pPr>
      <w:r>
        <w:t xml:space="preserve">Определение видовой принадлежности мидий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У </w:t>
      </w:r>
      <w:r>
        <w:rPr>
          <w:lang w:val="en-US"/>
        </w:rPr>
        <w:t>MT</w:t>
      </w:r>
      <w:r>
        <w:t xml:space="preserve"> 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pPr>
        <w:ind w:firstLine="708"/>
      </w:pPr>
      <w:r>
        <w:t xml:space="preserve">Мидии из Эксперимента 7 идентифицировались с помощью генотипирования по трем маркерам. Два ядерных маркера – МЕ 15/16 </w:t>
      </w:r>
      <w:r>
        <w:fldChar w:fldCharType="begin" w:fldLock="1"/>
      </w:r>
      <w:r>
        <w:instrText xml:space="preserve">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fldChar w:fldCharType="separate"/>
      </w:r>
      <w:r>
        <w:t>(Inoue et al., 1995)</w:t>
      </w:r>
      <w:r>
        <w:fldChar w:fldCharType="end"/>
      </w:r>
      <w:r>
        <w:t xml:space="preserve"> и </w:t>
      </w:r>
      <w:r>
        <w:rPr>
          <w:lang w:val="en-US"/>
        </w:rPr>
        <w:t>ITS</w:t>
      </w:r>
      <w:r>
        <w:t xml:space="preserve"> </w:t>
      </w:r>
      <w:r>
        <w:fldChar w:fldCharType="begin" w:fldLock="1"/>
      </w:r>
      <w:r>
        <w:instrText xml:space="preserve">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fldChar w:fldCharType="separate"/>
      </w:r>
      <w:r>
        <w:t>(Heath et al., 1995)</w:t>
      </w:r>
      <w:r>
        <w:fldChar w:fldCharType="end"/>
      </w:r>
      <w:r>
        <w:t>– и одному митохондриальному (16</w:t>
      </w:r>
      <w:r>
        <w:rPr>
          <w:lang w:val="en-US"/>
        </w:rPr>
        <w:t>S</w:t>
      </w:r>
      <w:r>
        <w:t xml:space="preserve">, </w:t>
      </w:r>
      <w:r>
        <w:rPr>
          <w:lang w:val="en-US"/>
        </w:rPr>
        <w:t>F</w:t>
      </w:r>
      <w:r>
        <w:t xml:space="preserve">-геном). </w:t>
      </w:r>
      <w:r>
        <w:commentReference w:id="27"/>
      </w:r>
    </w:p>
    <w:p>
      <w:pPr>
        <w:ind w:firstLine="708"/>
      </w:pPr>
    </w:p>
    <w:p>
      <w:pPr>
        <w:ind w:firstLine="708"/>
      </w:pPr>
      <w:r>
        <w:t xml:space="preserve"> </w:t>
      </w:r>
    </w:p>
    <w:p>
      <w:pPr>
        <w:ind w:firstLine="708"/>
        <w:rPr>
          <w:b/>
        </w:rPr>
      </w:pPr>
      <w:r>
        <w:rPr>
          <w:b/>
        </w:rPr>
        <w:t>Статистическая обработка данных.</w:t>
      </w:r>
    </w:p>
    <w:p>
      <w:pPr>
        <w:ind w:firstLine="708"/>
      </w:pPr>
      <w:r>
        <w:t xml:space="preserve">Для построения всех моделей были использованы функции, реализованные в языке статистического программирования </w:t>
      </w:r>
      <w:r>
        <w:rPr>
          <w:lang w:val="en-US"/>
        </w:rPr>
        <w:t>R</w:t>
      </w:r>
      <w:r>
        <w:t xml:space="preserve"> (</w:t>
      </w:r>
      <w:r>
        <w:rPr>
          <w:lang w:val="en-US"/>
        </w:rPr>
        <w:t>R</w:t>
      </w:r>
      <w:r>
        <w:t xml:space="preserve"> </w:t>
      </w:r>
      <w:r>
        <w:rPr>
          <w:lang w:val="en-US"/>
        </w:rPr>
        <w:t>Core</w:t>
      </w:r>
      <w:r>
        <w:t xml:space="preserve"> </w:t>
      </w:r>
      <w:r>
        <w:rPr>
          <w:lang w:val="en-US"/>
        </w:rPr>
        <w:t>Team</w:t>
      </w:r>
      <w:r>
        <w:t>, 2016). Для визуализации первичных данных и моделей использовался пакет «</w:t>
      </w:r>
      <w:r>
        <w:rPr>
          <w:lang w:val="en-US"/>
        </w:rPr>
        <w:t>ggplot</w:t>
      </w:r>
      <w:r>
        <w:t xml:space="preserve">2» </w:t>
      </w:r>
      <w:r>
        <w:fldChar w:fldCharType="begin" w:fldLock="1"/>
      </w:r>
      <w:r>
        <w:instrText xml:space="preserve">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fldChar w:fldCharType="separate"/>
      </w:r>
      <w:r>
        <w:t>(Wickham, 2009)</w:t>
      </w:r>
      <w:r>
        <w:fldChar w:fldCharType="end"/>
      </w:r>
      <w:r>
        <w:t xml:space="preserve"> и пакет «</w:t>
      </w:r>
      <w:r>
        <w:rPr>
          <w:lang w:val="en-US"/>
        </w:rPr>
        <w:t>rms</w:t>
      </w:r>
      <w:r>
        <w:t xml:space="preserve">» </w:t>
      </w:r>
      <w:r>
        <w:fldChar w:fldCharType="begin" w:fldLock="1"/>
      </w:r>
      <w:r>
        <w:instrText xml:space="preserve">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fldChar w:fldCharType="separate"/>
      </w:r>
      <w:r>
        <w:t>(Harrell, 2015)</w:t>
      </w:r>
      <w:r>
        <w:fldChar w:fldCharType="end"/>
      </w:r>
      <w:r>
        <w:t xml:space="preserve">. </w:t>
      </w:r>
    </w:p>
    <w:p>
      <w:pPr>
        <w:ind w:firstLine="708"/>
        <w:rPr>
          <w:b/>
        </w:rPr>
      </w:pPr>
      <w:r>
        <w:rPr>
          <w:b/>
        </w:rPr>
        <w:t>Влияние таксономического состава поселения на скорость роста и индекс состояния мидий.</w:t>
      </w:r>
    </w:p>
    <w:p>
      <w:pPr>
        <w:ind w:firstLine="708"/>
      </w:pPr>
      <w:r>
        <w:t>Для оценки влияния биотических и абиотических факторов на скорость роста и индекс состояния мидий нами использовался регрессионный анализ. Для анализа мы использовали обобщенные смешанные модели (</w:t>
      </w:r>
      <w:r>
        <w:rPr>
          <w:lang w:val="en-US"/>
        </w:rPr>
        <w:t>GLMM</w:t>
      </w:r>
      <w:r>
        <w:t>) и модели, построенные обобщенным методом наименьших квадратов (</w:t>
      </w:r>
      <w:r>
        <w:rPr>
          <w:lang w:val="en-US"/>
        </w:rPr>
        <w:t>GLS</w:t>
      </w:r>
      <w:r>
        <w:t>) и взвешенные линейные модели, в которых применялась коррекция гетероскедастичности за счет введения тех или иных ковариат дисперсии (</w:t>
      </w:r>
      <w:r>
        <w:rPr>
          <w:lang w:val="en-US"/>
        </w:rPr>
        <w:t>WLS</w:t>
      </w:r>
      <w:r>
        <w:t xml:space="preserve">). В случае </w:t>
      </w:r>
      <w:r>
        <w:rPr>
          <w:lang w:val="en-US"/>
        </w:rPr>
        <w:t>GLMM</w:t>
      </w:r>
      <w:r>
        <w:t xml:space="preserve"> мы оценивали коэффициент внутриклассовой корреляции. Если интраклассовой корреляции не наблюдалось, то предпочтение отдавалось </w:t>
      </w:r>
      <w:r>
        <w:rPr>
          <w:lang w:val="en-US"/>
        </w:rPr>
        <w:t>GLS</w:t>
      </w:r>
      <w:r>
        <w:t xml:space="preserve"> </w:t>
      </w:r>
      <w:r>
        <w:fldChar w:fldCharType="begin" w:fldLock="1"/>
      </w:r>
      <w:r>
        <w:instrText xml:space="preserve">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fldChar w:fldCharType="separate"/>
      </w:r>
      <w:r>
        <w:t>(Koo &amp; Li, 2016)</w:t>
      </w:r>
      <w:r>
        <w:fldChar w:fldCharType="end"/>
      </w:r>
      <w:r>
        <w:t xml:space="preserve">. В качестве предикторов моделей нами использовались характеристики самих мидий (начальный размер и вид мидии) и характеристики поселений (таксономичский состав поселения, соленостный режим, время экспозиции и доля погибших моллюсков). Таксономический состав поселения был описан как непрерывная величина, равная доле </w:t>
      </w:r>
      <w:r>
        <w:rPr>
          <w:lang w:val="en-US"/>
        </w:rPr>
        <w:t>MT</w:t>
      </w:r>
      <w:r>
        <w:t xml:space="preserve"> в поселении (далее «</w:t>
      </w:r>
      <w:r>
        <w:rPr>
          <w:lang w:val="en-US"/>
        </w:rPr>
        <w:t>PropT</w:t>
      </w:r>
      <w:r>
        <w:t>»), которая рассчитывался как соотношение количества обнаруженных в поселении на конец экспозиции МТ к общему числу обнаруженных в поселении мидий. В рамках каждого эксперимента мы тестировали модели с различным набором предикторов, включая взаимодействие факторов. После построения полной модели, производилось ее упрощение методом обратного пошагового отбора (</w:t>
      </w:r>
      <w:r>
        <w:rPr>
          <w:lang w:val="en-US"/>
        </w:rPr>
        <w:t>backward</w:t>
      </w:r>
      <w:r>
        <w:t xml:space="preserve"> </w:t>
      </w:r>
      <w:r>
        <w:rPr>
          <w:lang w:val="en-US"/>
        </w:rPr>
        <w:t>selection</w:t>
      </w:r>
      <w:r>
        <w:t xml:space="preserve">, </w:t>
      </w:r>
      <w:r>
        <w:rPr>
          <w:lang w:val="en-US"/>
        </w:rPr>
        <w:t>Zuur</w:t>
      </w:r>
      <w:r>
        <w:t xml:space="preserve"> </w:t>
      </w:r>
      <w:r>
        <w:rPr>
          <w:lang w:val="en-US"/>
        </w:rPr>
        <w:t>et</w:t>
      </w:r>
      <w:r>
        <w:t xml:space="preserve"> </w:t>
      </w:r>
      <w:r>
        <w:rPr>
          <w:lang w:val="en-US"/>
        </w:rPr>
        <w:t>al</w:t>
      </w:r>
      <w:r>
        <w:t>. 2009). Оптимальной считалась модель с минимальным значением информационного критерия Акайке (</w:t>
      </w:r>
      <w:r>
        <w:rPr>
          <w:lang w:val="en-US"/>
        </w:rPr>
        <w:t>AIC</w:t>
      </w:r>
      <w:r>
        <w:t xml:space="preserve">). </w:t>
      </w:r>
    </w:p>
    <w:p>
      <w:pPr>
        <w:ind w:firstLine="708"/>
      </w:pPr>
      <w:r>
        <w:t xml:space="preserve">Для всех моделей, основанных на нормальном распределении, мы анализировали графики остатков для выявления признаков гетероскедастичности. В случае обнаружения гетероскедастичности, в модели корректировалась дисперсия за счет введения ковариаты дисперсии (выбор оптимальной ковариаты осуществлялся путем сравнения с помощью </w:t>
      </w:r>
      <w:r>
        <w:rPr>
          <w:lang w:val="en-US"/>
        </w:rPr>
        <w:t>AIC</w:t>
      </w:r>
      <w:r>
        <w:t xml:space="preserve"> моделей с разными ковариатами дисперсии). Таким образом, для анализа скорости роста было построено две модели – Модель 1 и Модель 2 - соответствующие Экспериментам 1 и 2 (см. Таблицу ++). </w:t>
      </w:r>
    </w:p>
    <w:p>
      <w:pPr>
        <w:ind w:firstLine="708"/>
      </w:pPr>
      <w:r>
        <w:t xml:space="preserve">В Модели 1 учитывалось влияние следующих предикторов: вид, PropT, станция, взаимодействие этих трех факторов, а также смертность фоновых мидий в поселениях. В Модель 2 входили: </w:t>
      </w:r>
      <w:r>
        <w:rPr>
          <w:lang w:val="en-US"/>
        </w:rPr>
        <w:t>PropT</w:t>
      </w:r>
      <w:r>
        <w:t xml:space="preserve">, длительность экспозиции, вид, их взаимодействие, а также плотность поселения. Для анализа индекса состояния, который оценивался в Эксперименте 2 была получена Модель 3, в которую вошли следующие предикторы: вид, </w:t>
      </w:r>
      <w:r>
        <w:rPr>
          <w:lang w:val="en-US"/>
        </w:rPr>
        <w:t>PropT</w:t>
      </w:r>
      <w:r>
        <w:t>, время экспозиции, взаимодействия перечисленных факторов и плотность поселения мидий. В качестве случайного фактора в этой модели был использован   садок.  Структура и характеристики моделей указаны в Таблице ???.</w:t>
      </w:r>
    </w:p>
    <w:p>
      <w:pPr>
        <w:ind w:firstLine="708"/>
        <w:rPr>
          <w:b/>
        </w:rPr>
      </w:pPr>
    </w:p>
    <w:p>
      <w:pPr>
        <w:ind w:firstLine="708"/>
        <w:rPr>
          <w:b/>
        </w:rPr>
      </w:pPr>
      <w:r>
        <w:rPr>
          <w:b/>
        </w:rPr>
        <w:t>Влияние таксономического состава поселения на смертность мидий.</w:t>
      </w:r>
    </w:p>
    <w:p>
      <w:pPr>
        <w:ind w:firstLine="708"/>
      </w:pPr>
      <w:r>
        <w:t>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Pr>
          <w:lang w:val="en-US"/>
        </w:rPr>
        <w:t>GLM</w:t>
      </w:r>
      <w:r>
        <w:t xml:space="preserve">), основанные на биномиальном распределении и бета-распределнии. На выбор моделей повлияли различия в структуре массивов данных из Экспериментов 1 и 2. </w:t>
      </w:r>
    </w:p>
    <w:p>
      <w:pPr>
        <w:ind w:firstLine="708"/>
      </w:pPr>
      <w:r>
        <w:t>В Эксперименте 1 мы отдельно оценивали смертность меченых мидий (вероятность смерти). В данном случае моделировалась индивидуальная вероятность гибели моллюска, находящегося в тех или иных условиях. Здесь была построена модель, основанная на биномиальном распределении.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p>
    <w:p>
      <w:pPr>
        <w:ind w:firstLine="708"/>
      </w:pPr>
      <w:r>
        <w:t xml:space="preserve">В Эксперименте 2 нами оценивалась совокупная смертность меченых и фоновых мидий,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 В данном случае модель была основана на бета-распределении. </w:t>
      </w:r>
    </w:p>
    <w:p>
      <w:r>
        <w:t xml:space="preserve"> </w:t>
      </w:r>
      <w:r>
        <w:tab/>
      </w:r>
      <w:r>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Pr>
          <w:lang w:val="en-US"/>
        </w:rPr>
        <w:t>AIC</w:t>
      </w:r>
      <w:r>
        <w:t xml:space="preserve">. В 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Структура всех трех моделей представлена в Таблице ???. </w:t>
      </w:r>
    </w:p>
    <w:p>
      <w:pPr>
        <w:ind w:firstLine="708"/>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pPr>
        <w:ind w:firstLine="708"/>
      </w:pPr>
      <w:r>
        <w:t xml:space="preserve">Для анализа силы прикрепления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обобщенных линейный моделей и обобщенных линейных смешанных моделей. Для </w:t>
      </w:r>
      <w:r>
        <w:rPr>
          <w:lang w:val="en-US"/>
        </w:rPr>
        <w:t>GLMM</w:t>
      </w:r>
      <w:r>
        <w:t xml:space="preserve"> мы оценивали коэффциенты внутриклассовой корреляции – если корреляции не наблюдалось, то предпочтение отдавалось </w:t>
      </w:r>
      <w:r>
        <w:rPr>
          <w:lang w:val="en-US"/>
        </w:rPr>
        <w:t>GLS</w:t>
      </w:r>
      <w:r>
        <w:t>. Аналогично предыдущим анализам в качестве предикторов для анализа данных из Эксперимента 2 использовались разнообразные характеристики мидий и поселений. В случае Эксперимента 3 набор предикторов был меньше – ввиду упрощенного дизайна эксперимента. В рамках каждого эксперимента строились модели с различным набором предикторов, включая взаимодействие факторов. В качестве случайного, группирующего фактора мы рассматривали садок, в котором находились мидии, и пластину, на которой производилась оценка силы прикрепления. Для оптимизации модели был использован пошаговый обратный алгоритм (</w:t>
      </w:r>
      <w:r>
        <w:rPr>
          <w:lang w:val="en-US"/>
        </w:rPr>
        <w:t>backward</w:t>
      </w:r>
      <w:r>
        <w:t xml:space="preserve"> </w:t>
      </w:r>
      <w:r>
        <w:rPr>
          <w:lang w:val="en-US"/>
        </w:rPr>
        <w:t>selection</w:t>
      </w:r>
      <w:r>
        <w:t xml:space="preserve">).  В качестве оптимальной рассматривалась модель с минимальным значением </w:t>
      </w:r>
      <w:r>
        <w:rPr>
          <w:lang w:val="en-US"/>
        </w:rPr>
        <w:t>AIC</w:t>
      </w:r>
      <w:r>
        <w:t xml:space="preserve">. Таким методом из модели были исключены взаимодействия предикторов. </w:t>
      </w:r>
    </w:p>
    <w:p>
      <w:pPr>
        <w:ind w:firstLine="708"/>
      </w:pPr>
      <w:r>
        <w:t xml:space="preserve">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 </w:t>
      </w:r>
    </w:p>
    <w:p>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Pr>
          <w:lang w:val="en-US"/>
        </w:rPr>
        <w:t>GLM</w:t>
      </w:r>
      <w:r>
        <w:t xml:space="preserve"> и </w:t>
      </w:r>
      <w:r>
        <w:rPr>
          <w:lang w:val="en-US"/>
        </w:rPr>
        <w:t>GLMM</w:t>
      </w:r>
      <w:r>
        <w:t xml:space="preserve"> с различным набором предикторов (видовой состав поселения, вид мидии, вес мидии). В качестве случайного фактора рассматривался садок, однако низкая внутриклассовая корреляция позволила не включать этот фактор в итоговую модель </w:t>
      </w:r>
      <w:r>
        <w:rPr>
          <w:highlight w:val="yellow"/>
        </w:rPr>
        <w:t>(ТАК ЛИ???)</w:t>
      </w:r>
      <w:r>
        <w:t xml:space="preserve">. </w:t>
      </w:r>
    </w:p>
    <w:p>
      <w:pPr>
        <w:ind w:firstLine="708"/>
        <w:rPr>
          <w:b/>
        </w:rPr>
      </w:pPr>
      <w:r>
        <w:rPr>
          <w:b/>
        </w:rPr>
        <w:t xml:space="preserve">Влияние солености на силу прикрепления мидий к субстрату. </w:t>
      </w:r>
    </w:p>
    <w:p>
      <w:pPr>
        <w:ind w:firstLine="708"/>
      </w:pPr>
      <w:r>
        <w:t>Для анализа влияния солености на силу прикрепления мидий к субстрату (Эксперимент 4), были построены несколько моделей (</w:t>
      </w:r>
      <w:r>
        <w:rPr>
          <w:lang w:val="en-US"/>
        </w:rPr>
        <w:t>GLMM</w:t>
      </w:r>
      <w:r>
        <w:t xml:space="preserve"> и </w:t>
      </w:r>
      <w:r>
        <w:rPr>
          <w:lang w:val="en-US"/>
        </w:rPr>
        <w:t>GLS</w:t>
      </w:r>
      <w:r>
        <w:t xml:space="preserve">). В качестве случайного фактора в </w:t>
      </w:r>
      <w:r>
        <w:rPr>
          <w:lang w:val="en-US"/>
        </w:rPr>
        <w:t>GLMM</w:t>
      </w:r>
      <w:r>
        <w:t xml:space="preserve"> рассматривались пластины, группирующие мидий, и аквариум. Соленость была включена в модель, как непрерывный предиктор. Коэффциенты внутриклассовой корреляции были сочтены удовлетворительными (более 0,8), и мы отдали предпочтение </w:t>
      </w:r>
      <w:r>
        <w:rPr>
          <w:lang w:val="en-US"/>
        </w:rPr>
        <w:t>GLS</w:t>
      </w:r>
      <w:r>
        <w:t xml:space="preserve"> </w:t>
      </w:r>
      <w:r>
        <w:rPr>
          <w:highlight w:val="yellow"/>
        </w:rPr>
        <w:t xml:space="preserve">(СТОП!!! Если внутриклассовая корреляция высока, то как раз нельзя отказываться от </w:t>
      </w:r>
      <w:r>
        <w:rPr>
          <w:highlight w:val="yellow"/>
          <w:lang w:val="en-US"/>
        </w:rPr>
        <w:t>GLMM</w:t>
      </w:r>
      <w:r>
        <w:rPr>
          <w:highlight w:val="yellow"/>
        </w:rPr>
        <w:t>)</w:t>
      </w:r>
      <w:r>
        <w:t xml:space="preserve"> . Кроме того, в данных нами была обнаружена гетероскедастичность, поэтому в итоговой модели мы корректировали дисперсию, включив в модель в качестве ковариаты дисперсии вид мидии и их вес. В качестве предикторов в итоговой модели (Модель 10) выступили: вид, соленость, вес мидии и взаимодействие факторов вида и солености. </w:t>
      </w:r>
    </w:p>
    <w:p>
      <w:pPr>
        <w:ind w:firstLine="708"/>
      </w:pPr>
      <w:r>
        <w:t>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и следующим набором предикторов: вид, соленость, вес мидии. Модель была основана на биномиальном распределении.</w:t>
      </w:r>
    </w:p>
    <w:p>
      <w:pPr>
        <w:ind w:firstLine="708"/>
      </w:pPr>
    </w:p>
    <w:p>
      <w:pPr>
        <w:ind w:firstLine="708"/>
        <w:rPr>
          <w:b/>
        </w:rPr>
      </w:pPr>
      <w:r>
        <w:rPr>
          <w:b/>
        </w:rPr>
        <w:t>Влияние изменяющейся солености на поведенческие реакции мидий.</w:t>
      </w:r>
    </w:p>
    <w:p>
      <w:pPr>
        <w:ind w:firstLine="708"/>
        <w:rPr>
          <w:b/>
        </w:rPr>
      </w:pPr>
      <w:r>
        <w:t xml:space="preserve">Для анализа реакции схлопывания и открывания створок в ответ на изменяющуюся соленость была построена обобщенная смешанная модель (Модель 12). Зависимой переменной являлся статус мидий (створки открыты - положительный исход, створки закрыты - отрицательный). В фиксированной части модели в качестве предикторов нами рассматривались вид мидии,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  Поскольку модель основана на повторяющихся наблюдениях одних и тех же особей, то в качестве случайных факторов в модель входила особь, а также день наблюдений. </w:t>
      </w:r>
    </w:p>
    <w:p>
      <w:pPr>
        <w:ind w:firstLine="708"/>
        <w:rPr>
          <w:b/>
        </w:rPr>
      </w:pPr>
      <w:r>
        <w:rPr>
          <w:b/>
        </w:rPr>
        <w:t xml:space="preserve">Влияние хронического соленостного стресса на смертность мидий. </w:t>
      </w:r>
    </w:p>
    <w:p>
      <w:pPr>
        <w:ind w:firstLine="708"/>
      </w:pPr>
      <w:r>
        <w:t>Для оценки смертности мидий в различных соленостных условиях нами был проведен анализ выживаемости (</w:t>
      </w:r>
      <w:r>
        <w:rPr>
          <w:lang w:val="en-US"/>
        </w:rPr>
        <w:t>survival</w:t>
      </w:r>
      <w:r>
        <w:t xml:space="preserve"> </w:t>
      </w:r>
      <w:r>
        <w:rPr>
          <w:lang w:val="en-US"/>
        </w:rPr>
        <w:t>analysis</w:t>
      </w:r>
      <w:r>
        <w:t xml:space="preserve">) и построена модель Кокса (модель пропорционального риска, </w:t>
      </w:r>
      <w:r>
        <w:rPr>
          <w:lang w:val="en-US"/>
        </w:rPr>
        <w:t>proportional</w:t>
      </w:r>
      <w:r>
        <w:t xml:space="preserve"> </w:t>
      </w:r>
      <w:r>
        <w:rPr>
          <w:lang w:val="en-US"/>
        </w:rPr>
        <w:t>hazard</w:t>
      </w:r>
      <w:r>
        <w:t xml:space="preserve"> </w:t>
      </w:r>
      <w:r>
        <w:rPr>
          <w:lang w:val="en-US"/>
        </w:rPr>
        <w:t>model</w:t>
      </w:r>
      <w:r>
        <w:t xml:space="preserve">, </w:t>
      </w:r>
      <w:r>
        <w:rPr>
          <w:lang w:val="en-US"/>
        </w:rPr>
        <w:t>PHM</w:t>
      </w:r>
      <w:r>
        <w:t xml:space="preserve">) </w:t>
      </w:r>
      <w:r>
        <w:fldChar w:fldCharType="begin" w:fldLock="1"/>
      </w:r>
      <w:r>
        <w:instrText xml:space="preserve">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2018)","previouslyFormattedCitation":"(Dunkler et al., 2018)"},"properties":{"noteIndex":0},"schema":"https://github.com/citation-style-language/schema/raw/master/csl-citation.json"}</w:instrText>
      </w:r>
      <w:r>
        <w:fldChar w:fldCharType="separate"/>
      </w:r>
      <w:r>
        <w:t>(Dunkler et al., 2018)</w:t>
      </w:r>
      <w:r>
        <w:fldChar w:fldCharType="end"/>
      </w:r>
      <w:r>
        <w:t xml:space="preserve">. 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 и эффекта параметров, описывающего, как риск события изменяется в ответ на влияние предикторов. Моделью 13 описывается связь между статусом мидий на конец эксперимента (мидия жива/мертва), с видом моллюска, количеством дней, которое прошло до момента смерти каждой мидии, и соленостью (дискретный фактор с 4 уровнями). </w:t>
      </w:r>
    </w:p>
    <w:p>
      <w:pPr>
        <w:ind w:firstLine="708"/>
        <w:rPr>
          <w:b/>
        </w:rPr>
      </w:pPr>
      <w:r>
        <w:rPr>
          <w:b/>
        </w:rPr>
        <w:t>Анализ состава метаболитов и органического пула осмолитов при различных соленостях.</w:t>
      </w:r>
    </w:p>
    <w:p>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t xml:space="preserve"> (Модель 14). В этом анализе матрица зависимых переменных содержала концентрации 35 метаболитов и осмолитов в двух тканях: в жабрах и гепатопанкреасе (то есть, всего 70 зависимых переменных). Матрица переменных-предикторов 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fldChar w:fldCharType="begin" w:fldLock="1"/>
      </w:r>
      <w:r>
        <w:instrText xml:space="preserve">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fldChar w:fldCharType="separate"/>
      </w:r>
      <w:r>
        <w:t>(Borcard et al., 2011)</w:t>
      </w:r>
      <w:r>
        <w:fldChar w:fldCharType="end"/>
      </w:r>
      <w:r>
        <w:t xml:space="preserve">. </w:t>
      </w:r>
    </w:p>
    <w:p>
      <w:pPr>
        <w:ind w:firstLine="708"/>
      </w:pPr>
      <w:r>
        <w:t xml:space="preserve">Основываясь на результатах </w:t>
      </w:r>
      <w:r>
        <w:rPr>
          <w:lang w:val="en-US"/>
        </w:rPr>
        <w:t>RDA</w:t>
      </w:r>
      <w:r>
        <w:t xml:space="preserve"> были определены группы метаболитов, на которые изучаемые факторы оказывали наибольшее влияние. </w:t>
      </w:r>
    </w:p>
    <w:p>
      <w:pPr>
        <w:ind w:firstLine="708"/>
      </w:pPr>
      <w:r>
        <w:t xml:space="preserve">Для тех метаболитов, которые демонстрировали связь с предикторами в модели </w:t>
      </w:r>
      <w:r>
        <w:rPr>
          <w:lang w:val="en-US"/>
        </w:rPr>
        <w:t>RDA</w:t>
      </w:r>
      <w:r>
        <w:t xml:space="preserve"> дополнительно был проведен дисперсионный анализ. В этом анализе в качестве зависимой переменной выступала  +++++, в качестве фактора ++++. </w:t>
      </w:r>
    </w:p>
    <w:p>
      <w:pPr>
        <w:ind w:firstLine="708"/>
      </w:pPr>
    </w:p>
    <w:p>
      <w:pPr>
        <w:ind w:firstLine="708"/>
      </w:pPr>
    </w:p>
    <w:p>
      <w:pPr>
        <w:spacing w:after="0" w:line="240" w:lineRule="auto"/>
      </w:pPr>
      <w:r>
        <w:br w:type="page"/>
      </w:r>
    </w:p>
    <w:p>
      <w:pPr>
        <w:sectPr>
          <w:pgSz w:w="11906" w:h="16838"/>
          <w:pgMar w:top="1134" w:right="850" w:bottom="1134" w:left="1701" w:header="708" w:footer="708" w:gutter="0"/>
          <w:cols w:space="708" w:num="1"/>
          <w:docGrid w:linePitch="360" w:charSpace="0"/>
        </w:sectPr>
      </w:pPr>
    </w:p>
    <w:tbl>
      <w:tblPr>
        <w:tblStyle w:val="3"/>
        <w:tblW w:w="15840" w:type="dxa"/>
        <w:tblInd w:w="0" w:type="dxa"/>
        <w:tblLayout w:type="autofit"/>
        <w:tblCellMar>
          <w:top w:w="0" w:type="dxa"/>
          <w:left w:w="108" w:type="dxa"/>
          <w:bottom w:w="0" w:type="dxa"/>
          <w:right w:w="108" w:type="dxa"/>
        </w:tblCellMar>
      </w:tblPr>
      <w:tblGrid>
        <w:gridCol w:w="1203"/>
        <w:gridCol w:w="1038"/>
        <w:gridCol w:w="1339"/>
        <w:gridCol w:w="1834"/>
        <w:gridCol w:w="1574"/>
        <w:gridCol w:w="2922"/>
        <w:gridCol w:w="1390"/>
        <w:gridCol w:w="1752"/>
        <w:gridCol w:w="1561"/>
        <w:gridCol w:w="1227"/>
      </w:tblGrid>
      <w:tr>
        <w:tblPrEx>
          <w:tblCellMar>
            <w:top w:w="0" w:type="dxa"/>
            <w:left w:w="108" w:type="dxa"/>
            <w:bottom w:w="0" w:type="dxa"/>
            <w:right w:w="108" w:type="dxa"/>
          </w:tblCellMar>
        </w:tblPrEx>
        <w:trPr>
          <w:trHeight w:val="420" w:hRule="atLeast"/>
        </w:trPr>
        <w:tc>
          <w:tcPr>
            <w:tcW w:w="120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Модель</w:t>
            </w:r>
          </w:p>
        </w:tc>
        <w:tc>
          <w:tcPr>
            <w:tcW w:w="103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Тип модели</w:t>
            </w:r>
          </w:p>
        </w:tc>
        <w:tc>
          <w:tcPr>
            <w:tcW w:w="133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Источник данных</w:t>
            </w:r>
          </w:p>
        </w:tc>
        <w:tc>
          <w:tcPr>
            <w:tcW w:w="18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Зависимая переменная</w:t>
            </w:r>
          </w:p>
        </w:tc>
        <w:tc>
          <w:tcPr>
            <w:tcW w:w="4496"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Предикторы фиксированной части</w:t>
            </w:r>
          </w:p>
        </w:tc>
        <w:tc>
          <w:tcPr>
            <w:tcW w:w="139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Случайные факторы</w:t>
            </w:r>
          </w:p>
        </w:tc>
        <w:tc>
          <w:tcPr>
            <w:tcW w:w="175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Взаимодействие факторов</w:t>
            </w:r>
          </w:p>
        </w:tc>
        <w:tc>
          <w:tcPr>
            <w:tcW w:w="156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Характер распределения</w:t>
            </w:r>
          </w:p>
        </w:tc>
        <w:tc>
          <w:tcPr>
            <w:tcW w:w="122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Коррекция дисперсии</w:t>
            </w:r>
          </w:p>
        </w:tc>
      </w:tr>
      <w:tr>
        <w:tblPrEx>
          <w:tblCellMar>
            <w:top w:w="0" w:type="dxa"/>
            <w:left w:w="108" w:type="dxa"/>
            <w:bottom w:w="0" w:type="dxa"/>
            <w:right w:w="108" w:type="dxa"/>
          </w:tblCellMar>
        </w:tblPrEx>
        <w:trPr>
          <w:trHeight w:val="288" w:hRule="atLeast"/>
        </w:trPr>
        <w:tc>
          <w:tcPr>
            <w:tcW w:w="120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038"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33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8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Дискретные</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Непрерывные</w:t>
            </w:r>
          </w:p>
        </w:tc>
        <w:tc>
          <w:tcPr>
            <w:tcW w:w="139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752"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6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22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станции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Индекс состояния </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Садок</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(жива/мертва)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7" w:author="google1599737165" w:date="2023-05-26T21:34:00Z">
                  <w:rPr>
                    <w:rFonts w:ascii="Times New Roman" w:hAnsi="Times New Roman" w:eastAsia="Times New Roman" w:cs="Times New Roman"/>
                    <w:color w:val="000000"/>
                    <w:sz w:val="20"/>
                    <w:szCs w:val="20"/>
                    <w:lang w:eastAsia="ru-RU"/>
                  </w:rPr>
                </w:rPrChange>
              </w:rPr>
            </w:pPr>
            <w:commentRangeStart w:id="28"/>
            <w:r>
              <w:rPr>
                <w:rFonts w:ascii="Times New Roman" w:hAnsi="Times New Roman" w:eastAsia="Times New Roman" w:cs="Times New Roman"/>
                <w:color w:val="000000"/>
                <w:sz w:val="20"/>
                <w:szCs w:val="20"/>
                <w:highlight w:val="yellow"/>
                <w:lang w:eastAsia="ru-RU"/>
                <w:rPrChange w:id="8" w:author="google1599737165" w:date="2023-05-26T21:34:00Z">
                  <w:rPr>
                    <w:rFonts w:ascii="Times New Roman" w:hAnsi="Times New Roman" w:eastAsia="Times New Roman" w:cs="Times New Roman"/>
                    <w:color w:val="000000"/>
                    <w:sz w:val="20"/>
                    <w:szCs w:val="20"/>
                    <w:lang w:eastAsia="ru-RU"/>
                  </w:rPr>
                </w:rPrChange>
              </w:rPr>
              <w:t>Модель 5</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9"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0" w:author="google1599737165" w:date="2023-05-26T21:34:00Z">
                  <w:rPr>
                    <w:rFonts w:ascii="Times New Roman" w:hAnsi="Times New Roman" w:eastAsia="Times New Roman" w:cs="Times New Roman"/>
                    <w:color w:val="000000"/>
                    <w:sz w:val="20"/>
                    <w:szCs w:val="20"/>
                    <w:lang w:eastAsia="ru-RU"/>
                  </w:rPr>
                </w:rPrChange>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1"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2" w:author="google1599737165" w:date="2023-05-26T21:34:00Z">
                  <w:rPr>
                    <w:rFonts w:ascii="Times New Roman" w:hAnsi="Times New Roman" w:eastAsia="Times New Roman" w:cs="Times New Roman"/>
                    <w:color w:val="000000"/>
                    <w:sz w:val="20"/>
                    <w:szCs w:val="20"/>
                    <w:lang w:eastAsia="ru-RU"/>
                  </w:rPr>
                </w:rPrChange>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3"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4" w:author="google1599737165" w:date="2023-05-26T21:34:00Z">
                  <w:rPr>
                    <w:rFonts w:ascii="Times New Roman" w:hAnsi="Times New Roman" w:eastAsia="Times New Roman" w:cs="Times New Roman"/>
                    <w:color w:val="000000"/>
                    <w:sz w:val="20"/>
                    <w:szCs w:val="20"/>
                    <w:lang w:eastAsia="ru-RU"/>
                  </w:rPr>
                </w:rPrChange>
              </w:rPr>
              <w:t>Количество погибших мидий (фоновых) в садке</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5"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6" w:author="google1599737165" w:date="2023-05-26T21:34:00Z">
                  <w:rPr>
                    <w:rFonts w:ascii="Times New Roman" w:hAnsi="Times New Roman" w:eastAsia="Times New Roman" w:cs="Times New Roman"/>
                    <w:color w:val="000000"/>
                    <w:sz w:val="20"/>
                    <w:szCs w:val="20"/>
                    <w:lang w:eastAsia="ru-RU"/>
                  </w:rPr>
                </w:rPrChange>
              </w:rPr>
              <w:t>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8" w:author="google1599737165" w:date="2023-05-26T21:34:00Z">
                  <w:rPr>
                    <w:rFonts w:ascii="Times New Roman" w:hAnsi="Times New Roman" w:eastAsia="Times New Roman" w:cs="Times New Roman"/>
                    <w:color w:val="000000"/>
                    <w:sz w:val="20"/>
                    <w:szCs w:val="20"/>
                    <w:lang w:eastAsia="ru-RU"/>
                  </w:rPr>
                </w:rPrChange>
              </w:rPr>
              <w:t>PropT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9"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0" w:author="google1599737165" w:date="2023-05-26T21:34:00Z">
                  <w:rPr>
                    <w:rFonts w:ascii="Times New Roman" w:hAnsi="Times New Roman" w:eastAsia="Times New Roman" w:cs="Times New Roman"/>
                    <w:color w:val="000000"/>
                    <w:sz w:val="20"/>
                    <w:szCs w:val="20"/>
                    <w:lang w:eastAsia="ru-RU"/>
                  </w:rPr>
                </w:rPrChange>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val="en-US" w:eastAsia="ru-RU"/>
                <w:rPrChange w:id="21" w:author="google1599737165" w:date="2023-05-26T21:34:00Z">
                  <w:rPr>
                    <w:rFonts w:ascii="Times New Roman" w:hAnsi="Times New Roman" w:eastAsia="Times New Roman" w:cs="Times New Roman"/>
                    <w:color w:val="000000"/>
                    <w:sz w:val="20"/>
                    <w:szCs w:val="20"/>
                    <w:lang w:val="en-US" w:eastAsia="ru-RU"/>
                  </w:rPr>
                </w:rPrChange>
              </w:rPr>
            </w:pPr>
            <w:r>
              <w:rPr>
                <w:rFonts w:ascii="Times New Roman" w:hAnsi="Times New Roman" w:eastAsia="Times New Roman" w:cs="Times New Roman"/>
                <w:color w:val="000000"/>
                <w:sz w:val="20"/>
                <w:szCs w:val="20"/>
                <w:highlight w:val="yellow"/>
                <w:lang w:val="en-US" w:eastAsia="ru-RU"/>
                <w:rPrChange w:id="22" w:author="google1599737165" w:date="2023-05-26T21:34:00Z">
                  <w:rPr>
                    <w:rFonts w:ascii="Times New Roman" w:hAnsi="Times New Roman" w:eastAsia="Times New Roman" w:cs="Times New Roman"/>
                    <w:color w:val="000000"/>
                    <w:sz w:val="20"/>
                    <w:szCs w:val="20"/>
                    <w:lang w:val="en-US" w:eastAsia="ru-RU"/>
                  </w:rPr>
                </w:rPrChange>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23"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4" w:author="google1599737165" w:date="2023-05-26T21:34:00Z">
                  <w:rPr>
                    <w:rFonts w:ascii="Times New Roman" w:hAnsi="Times New Roman" w:eastAsia="Times New Roman" w:cs="Times New Roman"/>
                    <w:color w:val="000000"/>
                    <w:sz w:val="20"/>
                    <w:szCs w:val="20"/>
                    <w:lang w:eastAsia="ru-RU"/>
                  </w:rPr>
                </w:rPrChange>
              </w:rPr>
              <w:t>Пуассоновское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25" w:author="google1599737165" w:date="2023-05-26T21:34:00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26" w:author="google1599737165" w:date="2023-05-26T21:34:00Z">
                  <w:rPr>
                    <w:rFonts w:ascii="Times New Roman" w:hAnsi="Times New Roman" w:eastAsia="Times New Roman" w:cs="Times New Roman"/>
                    <w:color w:val="000000"/>
                    <w:sz w:val="20"/>
                    <w:szCs w:val="20"/>
                    <w:lang w:eastAsia="ru-RU"/>
                  </w:rPr>
                </w:rPrChange>
              </w:rPr>
              <w:t>- </w:t>
            </w:r>
            <w:commentRangeEnd w:id="28"/>
            <w:r>
              <w:commentReference w:id="28"/>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Доля погибших мидий</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Бета-распределение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 конечный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commentRangeStart w:id="29"/>
            <w:commentRangeStart w:id="30"/>
            <w:r>
              <w:rPr>
                <w:rFonts w:ascii="Times New Roman" w:hAnsi="Times New Roman" w:eastAsia="Times New Roman" w:cs="Times New Roman"/>
                <w:color w:val="000000"/>
                <w:sz w:val="20"/>
                <w:szCs w:val="20"/>
                <w:lang w:eastAsia="ru-RU"/>
              </w:rPr>
              <w:t>Модель 9</w:t>
            </w:r>
            <w:commentRangeEnd w:id="29"/>
            <w:r>
              <w:rPr>
                <w:rStyle w:val="4"/>
              </w:rPr>
              <w:commentReference w:id="29"/>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GL</w:t>
            </w:r>
            <w:r>
              <w:rPr>
                <w:rFonts w:ascii="Times New Roman" w:hAnsi="Times New Roman" w:eastAsia="Times New Roman" w:cs="Times New Roman"/>
                <w:color w:val="000000"/>
                <w:sz w:val="20"/>
                <w:szCs w:val="20"/>
                <w:lang w:val="en-US" w:eastAsia="ru-RU"/>
              </w:rPr>
              <w:t>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Количество биссусных бляшек</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Отрицательное 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 </w:t>
            </w:r>
            <w:r>
              <w:rPr>
                <w:rFonts w:ascii="Times New Roman" w:hAnsi="Times New Roman" w:eastAsia="Times New Roman" w:cs="Times New Roman"/>
                <w:color w:val="000000"/>
                <w:sz w:val="20"/>
                <w:szCs w:val="20"/>
                <w:lang w:val="en-US" w:eastAsia="ru-RU"/>
              </w:rPr>
              <w:t>-</w:t>
            </w:r>
            <w:commentRangeEnd w:id="30"/>
            <w:r>
              <w:commentReference w:id="30"/>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commentRangeStart w:id="31"/>
            <w:r>
              <w:rPr>
                <w:rFonts w:ascii="Times New Roman" w:hAnsi="Times New Roman" w:eastAsia="Times New Roman" w:cs="Times New Roman"/>
                <w:color w:val="000000"/>
                <w:sz w:val="20"/>
                <w:szCs w:val="20"/>
                <w:lang w:eastAsia="ru-RU"/>
              </w:rPr>
              <w:t>Модель 10</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весу мидии</w:t>
            </w:r>
            <w:commentRangeEnd w:id="31"/>
            <w:r>
              <w:rPr>
                <w:rStyle w:val="4"/>
              </w:rPr>
              <w:commentReference w:id="31"/>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Вероятность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5</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(открыта-закрыта)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фаза цикла</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Особь, день эксперимента</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PHM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6</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День смерти, статус</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1104"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RDA</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7</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bl>
    <w:p/>
    <w:p>
      <w:pPr>
        <w:sectPr>
          <w:pgSz w:w="16838" w:h="11906" w:orient="landscape"/>
          <w:pgMar w:top="720" w:right="720" w:bottom="720" w:left="720" w:header="709" w:footer="709" w:gutter="0"/>
          <w:cols w:space="708" w:num="1"/>
          <w:docGrid w:linePitch="360" w:charSpace="0"/>
        </w:sectPr>
      </w:pPr>
    </w:p>
    <w:p>
      <w:pPr>
        <w:spacing w:after="0" w:line="240" w:lineRule="auto"/>
      </w:pPr>
    </w:p>
    <w:p>
      <w:pPr>
        <w:spacing w:after="0" w:line="240" w:lineRule="auto"/>
      </w:pPr>
      <w:r>
        <w:t>Глава 3. Результаты.</w:t>
      </w:r>
    </w:p>
    <w:p>
      <w:pPr>
        <w:spacing w:after="0" w:line="240" w:lineRule="auto"/>
      </w:pPr>
    </w:p>
    <w:p>
      <w:pPr>
        <w:spacing w:after="0" w:line="240" w:lineRule="auto"/>
        <w:ind w:firstLine="708"/>
        <w:rPr>
          <w:b/>
        </w:rPr>
      </w:pPr>
      <w:r>
        <w:rPr>
          <w:b/>
        </w:rPr>
        <w:t>Влияние таксономического состава поселения на скорость роста и индекс состояния мидий.</w:t>
      </w:r>
    </w:p>
    <w:p>
      <w:pPr>
        <w:spacing w:after="0" w:line="240" w:lineRule="auto"/>
        <w:ind w:firstLine="708"/>
      </w:pPr>
      <w:r>
        <w:t xml:space="preserve">В Эксперименте 1 скорость роста мидий двух видов исследовалась в зависимости от соленостного режима (на двух станциях), таксономического состава поселений, начального размера мидий и смертности в поселениях. Результаты регрессионного анализа представлены в Таблице ??? Приложения ??? и визуализированы ниже на Рис. ???. </w:t>
      </w:r>
    </w:p>
    <w:p>
      <w:pPr>
        <w:spacing w:after="0" w:line="240" w:lineRule="auto"/>
        <w:ind w:firstLine="708"/>
      </w:pPr>
      <w:r>
        <w:t xml:space="preserve">Модель 1 показала наличие </w:t>
      </w:r>
      <w:del w:id="27" w:author="polyd" w:date="2023-06-11T21:05:24Z">
        <w:r>
          <w:rPr>
            <w:rFonts w:hint="default"/>
            <w:lang w:val="en-US"/>
          </w:rPr>
          <w:delText xml:space="preserve">достоверной </w:delText>
        </w:r>
      </w:del>
      <w:ins w:id="28" w:author="polyd" w:date="2023-06-11T21:05:52Z">
        <w:r>
          <w:rPr>
            <w:rFonts w:hint="default"/>
            <w:lang w:val="ru-RU"/>
          </w:rPr>
          <w:t>с</w:t>
        </w:r>
      </w:ins>
      <w:ins w:id="29" w:author="polyd" w:date="2023-06-11T21:05:53Z">
        <w:r>
          <w:rPr>
            <w:rFonts w:hint="default"/>
            <w:lang w:val="ru-RU"/>
          </w:rPr>
          <w:t>тат</w:t>
        </w:r>
      </w:ins>
      <w:ins w:id="30" w:author="polyd" w:date="2023-06-11T21:05:54Z">
        <w:r>
          <w:rPr>
            <w:rFonts w:hint="default"/>
            <w:lang w:val="ru-RU"/>
          </w:rPr>
          <w:t>исти</w:t>
        </w:r>
      </w:ins>
      <w:ins w:id="31" w:author="polyd" w:date="2023-06-11T21:05:55Z">
        <w:r>
          <w:rPr>
            <w:rFonts w:hint="default"/>
            <w:lang w:val="ru-RU"/>
          </w:rPr>
          <w:t>че</w:t>
        </w:r>
      </w:ins>
      <w:ins w:id="32" w:author="polyd" w:date="2023-06-11T21:05:56Z">
        <w:r>
          <w:rPr>
            <w:rFonts w:hint="default"/>
            <w:lang w:val="ru-RU"/>
          </w:rPr>
          <w:t>ск</w:t>
        </w:r>
      </w:ins>
      <w:ins w:id="33" w:author="polyd" w:date="2023-06-11T21:05:57Z">
        <w:r>
          <w:rPr>
            <w:rFonts w:hint="default"/>
            <w:lang w:val="ru-RU"/>
          </w:rPr>
          <w:t>и з</w:t>
        </w:r>
      </w:ins>
      <w:ins w:id="34" w:author="polyd" w:date="2023-06-11T21:05:58Z">
        <w:r>
          <w:rPr>
            <w:rFonts w:hint="default"/>
            <w:lang w:val="ru-RU"/>
          </w:rPr>
          <w:t>нач</w:t>
        </w:r>
      </w:ins>
      <w:ins w:id="35" w:author="polyd" w:date="2023-06-11T21:05:59Z">
        <w:r>
          <w:rPr>
            <w:rFonts w:hint="default"/>
            <w:lang w:val="ru-RU"/>
          </w:rPr>
          <w:t>имо</w:t>
        </w:r>
      </w:ins>
      <w:ins w:id="36" w:author="polyd" w:date="2023-06-11T21:06:06Z">
        <w:r>
          <w:rPr>
            <w:rFonts w:hint="default"/>
            <w:lang w:val="ru-RU"/>
          </w:rPr>
          <w:t>й</w:t>
        </w:r>
      </w:ins>
      <w:ins w:id="37" w:author="polyd" w:date="2023-06-11T21:06:07Z">
        <w:r>
          <w:rPr>
            <w:rFonts w:hint="default"/>
            <w:lang w:val="ru-RU"/>
          </w:rPr>
          <w:t xml:space="preserve"> св</w:t>
        </w:r>
      </w:ins>
      <w:ins w:id="38" w:author="polyd" w:date="2023-06-11T21:06:08Z">
        <w:r>
          <w:rPr>
            <w:rFonts w:hint="default"/>
            <w:lang w:val="ru-RU"/>
          </w:rPr>
          <w:t>язи</w:t>
        </w:r>
      </w:ins>
      <w:ins w:id="39" w:author="polyd" w:date="2023-06-11T21:06:09Z">
        <w:r>
          <w:rPr>
            <w:rFonts w:hint="default"/>
            <w:lang w:val="ru-RU"/>
          </w:rPr>
          <w:t xml:space="preserve"> </w:t>
        </w:r>
      </w:ins>
      <w:del w:id="40" w:author="polyd" w:date="2023-06-11T21:06:10Z">
        <w:r>
          <w:rPr/>
          <w:delText>связ</w:delText>
        </w:r>
      </w:del>
      <w:del w:id="41" w:author="polyd" w:date="2023-06-11T21:06:11Z">
        <w:r>
          <w:rPr/>
          <w:delText xml:space="preserve">и </w:delText>
        </w:r>
      </w:del>
      <w:r>
        <w:t xml:space="preserve">межу соленостным режимом и скоростью роста мидий. В гипосалинных условиях сублиторали о. Телячий мидии обоих видов демонстрировали крайне низкую скорость роста (прирост раковины менее 1 мм за 76 дней экспозиции), в то время как в условиях нормальной солености (Лувеньга) </w:t>
      </w:r>
      <w:del w:id="42" w:author="polyd" w:date="2023-06-11T21:07:57Z">
        <w:r>
          <w:rPr/>
          <w:delText>животные характеризовались целым спектром реакций</w:delText>
        </w:r>
      </w:del>
      <w:ins w:id="43" w:author="polyd" w:date="2023-06-11T21:07:57Z">
        <w:r>
          <w:rPr>
            <w:lang w:val="ru-RU"/>
          </w:rPr>
          <w:t>на</w:t>
        </w:r>
      </w:ins>
      <w:ins w:id="44" w:author="polyd" w:date="2023-06-11T21:07:59Z">
        <w:r>
          <w:rPr>
            <w:lang w:val="ru-RU"/>
          </w:rPr>
          <w:t>блюд</w:t>
        </w:r>
      </w:ins>
      <w:ins w:id="45" w:author="polyd" w:date="2023-06-11T21:08:00Z">
        <w:r>
          <w:rPr>
            <w:lang w:val="ru-RU"/>
          </w:rPr>
          <w:t>ался</w:t>
        </w:r>
      </w:ins>
      <w:ins w:id="46" w:author="polyd" w:date="2023-06-11T21:08:00Z">
        <w:r>
          <w:rPr>
            <w:rFonts w:hint="default"/>
            <w:lang w:val="ru-RU"/>
          </w:rPr>
          <w:t xml:space="preserve"> </w:t>
        </w:r>
      </w:ins>
      <w:ins w:id="47" w:author="polyd" w:date="2023-06-11T21:08:05Z">
        <w:r>
          <w:rPr>
            <w:rFonts w:hint="default"/>
            <w:lang w:val="ru-RU"/>
          </w:rPr>
          <w:t>до</w:t>
        </w:r>
      </w:ins>
      <w:ins w:id="48" w:author="polyd" w:date="2023-06-11T21:08:06Z">
        <w:r>
          <w:rPr>
            <w:rFonts w:hint="default"/>
            <w:lang w:val="ru-RU"/>
          </w:rPr>
          <w:t>статоч</w:t>
        </w:r>
      </w:ins>
      <w:ins w:id="49" w:author="polyd" w:date="2023-06-11T21:08:07Z">
        <w:r>
          <w:rPr>
            <w:rFonts w:hint="default"/>
            <w:lang w:val="ru-RU"/>
          </w:rPr>
          <w:t>но а</w:t>
        </w:r>
      </w:ins>
      <w:ins w:id="50" w:author="polyd" w:date="2023-06-11T21:08:08Z">
        <w:r>
          <w:rPr>
            <w:rFonts w:hint="default"/>
            <w:lang w:val="ru-RU"/>
          </w:rPr>
          <w:t>ктивны</w:t>
        </w:r>
      </w:ins>
      <w:ins w:id="51" w:author="polyd" w:date="2023-06-11T21:08:09Z">
        <w:r>
          <w:rPr>
            <w:rFonts w:hint="default"/>
            <w:lang w:val="ru-RU"/>
          </w:rPr>
          <w:t>й рос</w:t>
        </w:r>
      </w:ins>
      <w:ins w:id="52" w:author="polyd" w:date="2023-06-11T21:08:10Z">
        <w:r>
          <w:rPr>
            <w:rFonts w:hint="default"/>
            <w:lang w:val="ru-RU"/>
          </w:rPr>
          <w:t>т</w:t>
        </w:r>
      </w:ins>
      <w:r>
        <w:t>. Нами была продемонстрирована достоверная связь между видовой принадлежностью мидий и скоростью их роста – МТ характеризуются несколько более высокими значениями прироста раковины</w:t>
      </w:r>
      <w:ins w:id="53" w:author="polyd" w:date="2023-06-11T21:10:57Z">
        <w:r>
          <w:rPr>
            <w:rFonts w:hint="default"/>
            <w:lang w:val="ru-RU"/>
          </w:rPr>
          <w:t xml:space="preserve"> </w:t>
        </w:r>
      </w:ins>
      <w:ins w:id="54" w:author="polyd" w:date="2023-06-11T21:10:58Z">
        <w:r>
          <w:rPr>
            <w:rFonts w:hint="default"/>
            <w:lang w:val="ru-RU"/>
          </w:rPr>
          <w:t xml:space="preserve">(в </w:t>
        </w:r>
      </w:ins>
      <w:ins w:id="55" w:author="polyd" w:date="2023-06-11T21:10:59Z">
        <w:r>
          <w:rPr>
            <w:rFonts w:hint="default"/>
            <w:lang w:val="ru-RU"/>
          </w:rPr>
          <w:t>сре</w:t>
        </w:r>
      </w:ins>
      <w:ins w:id="56" w:author="polyd" w:date="2023-06-11T21:11:00Z">
        <w:r>
          <w:rPr>
            <w:rFonts w:hint="default"/>
            <w:lang w:val="ru-RU"/>
          </w:rPr>
          <w:t>д</w:t>
        </w:r>
      </w:ins>
      <w:ins w:id="57" w:author="polyd" w:date="2023-06-11T21:11:01Z">
        <w:r>
          <w:rPr>
            <w:rFonts w:hint="default"/>
            <w:lang w:val="ru-RU"/>
          </w:rPr>
          <w:t xml:space="preserve">нем </w:t>
        </w:r>
      </w:ins>
      <w:ins w:id="58" w:author="polyd" w:date="2023-06-11T21:11:03Z">
        <w:r>
          <w:rPr>
            <w:rFonts w:hint="default"/>
            <w:lang w:val="ru-RU"/>
          </w:rPr>
          <w:t>дли</w:t>
        </w:r>
      </w:ins>
      <w:ins w:id="59" w:author="polyd" w:date="2023-06-11T21:11:04Z">
        <w:r>
          <w:rPr>
            <w:rFonts w:hint="default"/>
            <w:lang w:val="ru-RU"/>
          </w:rPr>
          <w:t>на и</w:t>
        </w:r>
      </w:ins>
      <w:ins w:id="60" w:author="polyd" w:date="2023-06-11T21:11:06Z">
        <w:r>
          <w:rPr>
            <w:rFonts w:hint="default"/>
            <w:lang w:val="ru-RU"/>
          </w:rPr>
          <w:t>х ра</w:t>
        </w:r>
      </w:ins>
      <w:ins w:id="61" w:author="polyd" w:date="2023-06-11T21:11:07Z">
        <w:r>
          <w:rPr>
            <w:rFonts w:hint="default"/>
            <w:lang w:val="ru-RU"/>
          </w:rPr>
          <w:t>ковин</w:t>
        </w:r>
      </w:ins>
      <w:ins w:id="62" w:author="polyd" w:date="2023-06-11T21:11:08Z">
        <w:r>
          <w:rPr>
            <w:rFonts w:hint="default"/>
            <w:lang w:val="ru-RU"/>
          </w:rPr>
          <w:t xml:space="preserve"> </w:t>
        </w:r>
      </w:ins>
      <w:ins w:id="63" w:author="polyd" w:date="2023-06-11T21:11:19Z">
        <w:r>
          <w:rPr>
            <w:rFonts w:hint="default"/>
            <w:lang w:val="ru-RU"/>
          </w:rPr>
          <w:t xml:space="preserve">за </w:t>
        </w:r>
      </w:ins>
      <w:ins w:id="64" w:author="polyd" w:date="2023-06-11T21:11:20Z">
        <w:r>
          <w:rPr>
            <w:rFonts w:hint="default"/>
            <w:lang w:val="ru-RU"/>
          </w:rPr>
          <w:t>76</w:t>
        </w:r>
      </w:ins>
      <w:ins w:id="65" w:author="polyd" w:date="2023-06-11T21:11:21Z">
        <w:r>
          <w:rPr>
            <w:rFonts w:hint="default"/>
            <w:lang w:val="ru-RU"/>
          </w:rPr>
          <w:t xml:space="preserve"> дн</w:t>
        </w:r>
      </w:ins>
      <w:ins w:id="66" w:author="polyd" w:date="2023-06-11T21:11:22Z">
        <w:r>
          <w:rPr>
            <w:rFonts w:hint="default"/>
            <w:lang w:val="ru-RU"/>
          </w:rPr>
          <w:t>ей</w:t>
        </w:r>
      </w:ins>
      <w:ins w:id="67" w:author="polyd" w:date="2023-06-11T21:11:23Z">
        <w:r>
          <w:rPr>
            <w:rFonts w:hint="default"/>
            <w:lang w:val="ru-RU"/>
          </w:rPr>
          <w:t xml:space="preserve"> </w:t>
        </w:r>
      </w:ins>
      <w:ins w:id="68" w:author="polyd" w:date="2023-06-11T21:11:08Z">
        <w:r>
          <w:rPr>
            <w:rFonts w:hint="default"/>
            <w:lang w:val="ru-RU"/>
          </w:rPr>
          <w:t>у</w:t>
        </w:r>
      </w:ins>
      <w:ins w:id="69" w:author="polyd" w:date="2023-06-11T21:11:09Z">
        <w:r>
          <w:rPr>
            <w:rFonts w:hint="default"/>
            <w:lang w:val="ru-RU"/>
          </w:rPr>
          <w:t>вели</w:t>
        </w:r>
      </w:ins>
      <w:ins w:id="70" w:author="polyd" w:date="2023-06-11T21:11:10Z">
        <w:r>
          <w:rPr>
            <w:rFonts w:hint="default"/>
            <w:lang w:val="ru-RU"/>
          </w:rPr>
          <w:t>чилась</w:t>
        </w:r>
      </w:ins>
      <w:ins w:id="71" w:author="polyd" w:date="2023-06-11T21:11:11Z">
        <w:r>
          <w:rPr>
            <w:rFonts w:hint="default"/>
            <w:lang w:val="ru-RU"/>
          </w:rPr>
          <w:t xml:space="preserve"> на </w:t>
        </w:r>
      </w:ins>
      <w:ins w:id="72" w:author="polyd" w:date="2023-06-11T21:11:12Z">
        <w:r>
          <w:rPr>
            <w:rFonts w:hint="default"/>
            <w:lang w:val="ru-RU"/>
          </w:rPr>
          <w:t>++</w:t>
        </w:r>
      </w:ins>
      <w:ins w:id="73" w:author="polyd" w:date="2023-06-11T21:11:13Z">
        <w:r>
          <w:rPr>
            <w:rFonts w:hint="default"/>
            <w:lang w:val="ru-RU"/>
          </w:rPr>
          <w:t>+ м</w:t>
        </w:r>
      </w:ins>
      <w:ins w:id="74" w:author="polyd" w:date="2023-06-11T21:11:14Z">
        <w:r>
          <w:rPr>
            <w:rFonts w:hint="default"/>
            <w:lang w:val="ru-RU"/>
          </w:rPr>
          <w:t>м</w:t>
        </w:r>
      </w:ins>
      <w:ins w:id="75" w:author="polyd" w:date="2023-06-11T21:11:15Z">
        <w:r>
          <w:rPr>
            <w:rFonts w:hint="default"/>
            <w:lang w:val="ru-RU"/>
          </w:rPr>
          <w:t>)</w:t>
        </w:r>
      </w:ins>
      <w:r>
        <w:t>, нежели МЕ</w:t>
      </w:r>
      <w:ins w:id="76" w:author="polyd" w:date="2023-06-11T21:11:30Z">
        <w:r>
          <w:rPr>
            <w:rFonts w:hint="default"/>
            <w:lang w:val="ru-RU"/>
          </w:rPr>
          <w:t xml:space="preserve"> </w:t>
        </w:r>
      </w:ins>
      <w:ins w:id="77" w:author="polyd" w:date="2023-06-11T21:11:31Z">
        <w:r>
          <w:rPr>
            <w:rFonts w:hint="default"/>
            <w:lang w:val="ru-RU"/>
          </w:rPr>
          <w:t>(</w:t>
        </w:r>
      </w:ins>
      <w:ins w:id="78" w:author="polyd" w:date="2023-06-11T21:11:33Z">
        <w:r>
          <w:rPr>
            <w:rFonts w:hint="default"/>
            <w:lang w:val="ru-RU"/>
          </w:rPr>
          <w:t>в с</w:t>
        </w:r>
      </w:ins>
      <w:ins w:id="79" w:author="polyd" w:date="2023-06-11T21:11:34Z">
        <w:r>
          <w:rPr>
            <w:rFonts w:hint="default"/>
            <w:lang w:val="ru-RU"/>
          </w:rPr>
          <w:t xml:space="preserve">реднем </w:t>
        </w:r>
      </w:ins>
      <w:ins w:id="80" w:author="polyd" w:date="2023-06-11T21:11:35Z">
        <w:r>
          <w:rPr>
            <w:rFonts w:hint="default"/>
            <w:lang w:val="ru-RU"/>
          </w:rPr>
          <w:t>прирост</w:t>
        </w:r>
      </w:ins>
      <w:ins w:id="81" w:author="polyd" w:date="2023-06-11T21:11:36Z">
        <w:r>
          <w:rPr>
            <w:rFonts w:hint="default"/>
            <w:lang w:val="ru-RU"/>
          </w:rPr>
          <w:t xml:space="preserve"> с</w:t>
        </w:r>
      </w:ins>
      <w:ins w:id="82" w:author="polyd" w:date="2023-06-11T21:11:37Z">
        <w:r>
          <w:rPr>
            <w:rFonts w:hint="default"/>
            <w:lang w:val="ru-RU"/>
          </w:rPr>
          <w:t>оставил</w:t>
        </w:r>
      </w:ins>
      <w:ins w:id="83" w:author="polyd" w:date="2023-06-11T21:11:38Z">
        <w:r>
          <w:rPr>
            <w:rFonts w:hint="default"/>
            <w:lang w:val="ru-RU"/>
          </w:rPr>
          <w:t xml:space="preserve"> </w:t>
        </w:r>
      </w:ins>
      <w:ins w:id="84" w:author="polyd" w:date="2023-06-11T21:11:39Z">
        <w:r>
          <w:rPr>
            <w:rFonts w:hint="default"/>
            <w:lang w:val="ru-RU"/>
          </w:rPr>
          <w:t xml:space="preserve">+++ </w:t>
        </w:r>
      </w:ins>
      <w:ins w:id="85" w:author="polyd" w:date="2023-06-11T21:11:40Z">
        <w:r>
          <w:rPr>
            <w:rFonts w:hint="default"/>
            <w:lang w:val="ru-RU"/>
          </w:rPr>
          <w:t>мм</w:t>
        </w:r>
      </w:ins>
      <w:ins w:id="86" w:author="polyd" w:date="2023-06-11T21:11:42Z">
        <w:r>
          <w:rPr>
            <w:rFonts w:hint="default"/>
            <w:lang w:val="ru-RU"/>
          </w:rPr>
          <w:t>)</w:t>
        </w:r>
      </w:ins>
      <w:r>
        <w:t xml:space="preserve">. Это косвенно подкрепляется и значениями скорости роста мидий в контрольных поселениях, которые не вошли в Модель 1, и использовались нами в качестве референса при визуализации модели (см. Рис ???). Различия в скорости роста между МТ и МЕ проявляются наиболее сильно в условиях взаимодействия биотического (таксономический состав поселения, </w:t>
      </w:r>
      <w:r>
        <w:rPr>
          <w:lang w:val="en-US"/>
        </w:rPr>
        <w:t>PropT</w:t>
      </w:r>
      <w:r>
        <w:t>) и абиотического фактора (соленостный режим) – влияние тройного взаимодействия факторов было значительно и имело самый высокий вклад среди параметров модели (см. Таблицу ??? Приложения ???). В условиях нормальной солености МТ и МЕ характеризовались практически одинаковой скоростью роста в поселениях, где доминирует МТ. Однако в поселениях с выраженным доминированием МЕ (</w:t>
      </w:r>
      <w:r>
        <w:rPr>
          <w:lang w:val="en-US"/>
        </w:rPr>
        <w:t>PropT</w:t>
      </w:r>
      <w:r>
        <w:t xml:space="preserve"> &lt; 0.1), М</w:t>
      </w:r>
      <w:del w:id="87" w:author="polyd" w:date="2023-06-11T21:12:46Z">
        <w:r>
          <w:rPr/>
          <w:delText>Е</w:delText>
        </w:r>
      </w:del>
      <w:ins w:id="88" w:author="polyd" w:date="2023-06-11T21:12:48Z">
        <w:r>
          <w:rPr>
            <w:rFonts w:hint="default"/>
            <w:lang w:val="en-US"/>
          </w:rPr>
          <w:t>T</w:t>
        </w:r>
      </w:ins>
      <w:r>
        <w:t xml:space="preserve"> демонстрировали более </w:t>
      </w:r>
      <w:del w:id="89" w:author="polyd" w:date="2023-06-11T21:12:54Z">
        <w:r>
          <w:rPr>
            <w:rFonts w:hint="default"/>
            <w:lang w:val="en-US"/>
          </w:rPr>
          <w:delText xml:space="preserve">низкую </w:delText>
        </w:r>
      </w:del>
      <w:ins w:id="90" w:author="polyd" w:date="2023-06-11T21:13:04Z">
        <w:r>
          <w:rPr>
            <w:rFonts w:hint="default"/>
            <w:lang w:val="ru-RU"/>
          </w:rPr>
          <w:t>вы</w:t>
        </w:r>
      </w:ins>
      <w:ins w:id="91" w:author="polyd" w:date="2023-06-11T21:13:05Z">
        <w:r>
          <w:rPr>
            <w:rFonts w:hint="default"/>
            <w:lang w:val="ru-RU"/>
          </w:rPr>
          <w:t>соку</w:t>
        </w:r>
      </w:ins>
      <w:ins w:id="92" w:author="polyd" w:date="2023-06-11T21:13:07Z">
        <w:r>
          <w:rPr>
            <w:rFonts w:hint="default"/>
            <w:lang w:val="ru-RU"/>
          </w:rPr>
          <w:t>ю</w:t>
        </w:r>
      </w:ins>
      <w:ins w:id="93" w:author="polyd" w:date="2023-06-11T21:12:56Z">
        <w:r>
          <w:rPr>
            <w:rFonts w:hint="default"/>
            <w:lang w:val="en-US"/>
          </w:rPr>
          <w:t xml:space="preserve"> </w:t>
        </w:r>
      </w:ins>
      <w:r>
        <w:t>скорость роста, нежели М</w:t>
      </w:r>
      <w:del w:id="94" w:author="polyd" w:date="2023-06-11T21:13:12Z">
        <w:r>
          <w:rPr/>
          <w:delText>Т</w:delText>
        </w:r>
      </w:del>
      <w:ins w:id="95" w:author="polyd" w:date="2023-06-11T21:13:20Z">
        <w:r>
          <w:rPr>
            <w:rFonts w:hint="default"/>
            <w:lang w:val="en-US"/>
          </w:rPr>
          <w:t>E</w:t>
        </w:r>
      </w:ins>
      <w:r>
        <w:t xml:space="preserve">. </w:t>
      </w:r>
    </w:p>
    <w:p>
      <w:pPr>
        <w:spacing w:after="0" w:line="240" w:lineRule="auto"/>
        <w:ind w:firstLine="708"/>
      </w:pPr>
      <w:r>
        <w:t xml:space="preserve">Начальный размер мидий предсказуемо и достоверно влиял на скорость роста – и более крупные моллюски демонстрировали немного более низкие значения прироста раковины. Однако, вклад этого параметра в итоговую модель был несравненно низким по отношению к другим параметрам. Смертность моллюсков в поселении не влияла на скорость прироста раковины. </w:t>
      </w:r>
    </w:p>
    <w:p>
      <w:pPr>
        <w:spacing w:after="0" w:line="240" w:lineRule="auto"/>
      </w:pPr>
      <w:r>
        <w:tab/>
      </w:r>
      <w:r>
        <w:rPr>
          <w:lang w:eastAsia="ru-RU"/>
        </w:rPr>
        <w:drawing>
          <wp:inline distT="0" distB="0" distL="0" distR="0">
            <wp:extent cx="5829300" cy="3817620"/>
            <wp:effectExtent l="0" t="0" r="0" b="0"/>
            <wp:docPr id="2" name="Рисунок 2" descr="C:\Users\anton\OneDrive\Рабочий стол\Sci_stuff\doplom2023_pics\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anton\OneDrive\Рабочий стол\Sci_stuff\doplom2023_pics\Mod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Влияние таксономического состава поселения (</w:t>
      </w:r>
      <w:del w:id="96" w:author="polyd" w:date="2023-06-11T21:14:07Z">
        <w:r>
          <w:rPr>
            <w:rFonts w:hint="default"/>
            <w:lang w:val="en-US"/>
          </w:rPr>
          <w:delText>Д</w:delText>
        </w:r>
      </w:del>
      <w:ins w:id="97" w:author="polyd" w:date="2023-06-11T21:14:11Z">
        <w:r>
          <w:rPr>
            <w:rFonts w:hint="default"/>
            <w:lang w:val="ru-RU"/>
          </w:rPr>
          <w:t>д</w:t>
        </w:r>
      </w:ins>
      <w:r>
        <w:t xml:space="preserve">оля М. </w:t>
      </w:r>
      <w:r>
        <w:rPr>
          <w:lang w:val="en-US"/>
        </w:rPr>
        <w:t>trossulus</w:t>
      </w:r>
      <w:r>
        <w:t xml:space="preserve"> в садке, </w:t>
      </w:r>
      <w:del w:id="98" w:author="polyd" w:date="2023-06-11T21:13:59Z">
        <w:r>
          <w:rPr/>
          <w:delText xml:space="preserve">она же </w:delText>
        </w:r>
      </w:del>
      <w:r>
        <w:rPr>
          <w:lang w:val="en-US"/>
        </w:rPr>
        <w:t>PropT</w:t>
      </w:r>
      <w:r>
        <w:t>) и соленостного режима на скорость роста у МТ и МЕ в Эксперименте 1. Непрерывными линиями обозначены линии регрессии, серая область вокруг линий – 95%-ный доверительный интервал. Штрих-линией обозначены средние значения прироста раковины в контрольных поселениях</w:t>
      </w:r>
      <w:ins w:id="99" w:author="polyd" w:date="2023-06-11T21:08:58Z">
        <w:r>
          <w:rPr>
            <w:rFonts w:hint="default"/>
            <w:lang w:val="ru-RU"/>
          </w:rPr>
          <w:t xml:space="preserve"> </w:t>
        </w:r>
      </w:ins>
      <w:ins w:id="100" w:author="polyd" w:date="2023-06-11T21:08:59Z">
        <w:r>
          <w:rPr>
            <w:rFonts w:hint="default"/>
            <w:highlight w:val="yellow"/>
            <w:lang w:val="ru-RU"/>
            <w:rPrChange w:id="101" w:author="polyd" w:date="2023-06-11T21:14:57Z">
              <w:rPr>
                <w:rFonts w:hint="default"/>
                <w:lang w:val="ru-RU"/>
              </w:rPr>
            </w:rPrChange>
          </w:rPr>
          <w:t>(са</w:t>
        </w:r>
      </w:ins>
      <w:ins w:id="103" w:author="polyd" w:date="2023-06-11T21:09:00Z">
        <w:r>
          <w:rPr>
            <w:rFonts w:hint="default"/>
            <w:highlight w:val="yellow"/>
            <w:lang w:val="ru-RU"/>
            <w:rPrChange w:id="104" w:author="polyd" w:date="2023-06-11T21:14:57Z">
              <w:rPr>
                <w:rFonts w:hint="default"/>
                <w:lang w:val="ru-RU"/>
              </w:rPr>
            </w:rPrChange>
          </w:rPr>
          <w:t>д</w:t>
        </w:r>
      </w:ins>
      <w:ins w:id="106" w:author="polyd" w:date="2023-06-11T21:09:01Z">
        <w:r>
          <w:rPr>
            <w:rFonts w:hint="default"/>
            <w:highlight w:val="yellow"/>
            <w:lang w:val="ru-RU"/>
            <w:rPrChange w:id="107" w:author="polyd" w:date="2023-06-11T21:14:57Z">
              <w:rPr>
                <w:rFonts w:hint="default"/>
                <w:lang w:val="ru-RU"/>
              </w:rPr>
            </w:rPrChange>
          </w:rPr>
          <w:t xml:space="preserve">ки с </w:t>
        </w:r>
      </w:ins>
      <w:ins w:id="109" w:author="polyd" w:date="2023-06-11T21:09:13Z">
        <w:r>
          <w:rPr>
            <w:rFonts w:hint="default"/>
            <w:highlight w:val="yellow"/>
            <w:lang w:val="ru-RU"/>
            <w:rPrChange w:id="110" w:author="polyd" w:date="2023-06-11T21:14:57Z">
              <w:rPr>
                <w:rFonts w:hint="default"/>
                <w:lang w:val="ru-RU"/>
              </w:rPr>
            </w:rPrChange>
          </w:rPr>
          <w:t>низко</w:t>
        </w:r>
      </w:ins>
      <w:ins w:id="112" w:author="polyd" w:date="2023-06-11T21:09:15Z">
        <w:r>
          <w:rPr>
            <w:rFonts w:hint="default"/>
            <w:highlight w:val="yellow"/>
            <w:lang w:val="ru-RU"/>
            <w:rPrChange w:id="113" w:author="polyd" w:date="2023-06-11T21:14:57Z">
              <w:rPr>
                <w:rFonts w:hint="default"/>
                <w:lang w:val="ru-RU"/>
              </w:rPr>
            </w:rPrChange>
          </w:rPr>
          <w:t>й</w:t>
        </w:r>
      </w:ins>
      <w:ins w:id="115" w:author="polyd" w:date="2023-06-11T21:09:16Z">
        <w:r>
          <w:rPr>
            <w:rFonts w:hint="default"/>
            <w:highlight w:val="yellow"/>
            <w:lang w:val="ru-RU"/>
            <w:rPrChange w:id="116" w:author="polyd" w:date="2023-06-11T21:14:57Z">
              <w:rPr>
                <w:rFonts w:hint="default"/>
                <w:lang w:val="ru-RU"/>
              </w:rPr>
            </w:rPrChange>
          </w:rPr>
          <w:t xml:space="preserve"> плот</w:t>
        </w:r>
      </w:ins>
      <w:ins w:id="118" w:author="polyd" w:date="2023-06-11T21:09:17Z">
        <w:r>
          <w:rPr>
            <w:rFonts w:hint="default"/>
            <w:highlight w:val="yellow"/>
            <w:lang w:val="ru-RU"/>
            <w:rPrChange w:id="119" w:author="polyd" w:date="2023-06-11T21:14:57Z">
              <w:rPr>
                <w:rFonts w:hint="default"/>
                <w:lang w:val="ru-RU"/>
              </w:rPr>
            </w:rPrChange>
          </w:rPr>
          <w:t>ностью</w:t>
        </w:r>
      </w:ins>
      <w:ins w:id="121" w:author="polyd" w:date="2023-06-11T21:09:18Z">
        <w:r>
          <w:rPr>
            <w:rFonts w:hint="default"/>
            <w:highlight w:val="yellow"/>
            <w:lang w:val="ru-RU"/>
            <w:rPrChange w:id="122" w:author="polyd" w:date="2023-06-11T21:14:57Z">
              <w:rPr>
                <w:rFonts w:hint="default"/>
                <w:lang w:val="ru-RU"/>
              </w:rPr>
            </w:rPrChange>
          </w:rPr>
          <w:t xml:space="preserve"> </w:t>
        </w:r>
      </w:ins>
      <w:ins w:id="124" w:author="polyd" w:date="2023-06-11T21:09:20Z">
        <w:r>
          <w:rPr>
            <w:rFonts w:hint="default"/>
            <w:highlight w:val="yellow"/>
            <w:lang w:val="ru-RU"/>
            <w:rPrChange w:id="125" w:author="polyd" w:date="2023-06-11T21:14:57Z">
              <w:rPr>
                <w:rFonts w:hint="default"/>
                <w:lang w:val="ru-RU"/>
              </w:rPr>
            </w:rPrChange>
          </w:rPr>
          <w:t>поселе</w:t>
        </w:r>
      </w:ins>
      <w:ins w:id="127" w:author="polyd" w:date="2023-06-11T21:09:21Z">
        <w:r>
          <w:rPr>
            <w:rFonts w:hint="default"/>
            <w:highlight w:val="yellow"/>
            <w:lang w:val="ru-RU"/>
            <w:rPrChange w:id="128" w:author="polyd" w:date="2023-06-11T21:14:57Z">
              <w:rPr>
                <w:rFonts w:hint="default"/>
                <w:lang w:val="ru-RU"/>
              </w:rPr>
            </w:rPrChange>
          </w:rPr>
          <w:t>ни</w:t>
        </w:r>
      </w:ins>
      <w:ins w:id="130" w:author="polyd" w:date="2023-06-11T21:09:23Z">
        <w:r>
          <w:rPr>
            <w:rFonts w:hint="default"/>
            <w:highlight w:val="yellow"/>
            <w:lang w:val="ru-RU"/>
            <w:rPrChange w:id="131" w:author="polyd" w:date="2023-06-11T21:14:57Z">
              <w:rPr>
                <w:rFonts w:hint="default"/>
                <w:lang w:val="ru-RU"/>
              </w:rPr>
            </w:rPrChange>
          </w:rPr>
          <w:t>я</w:t>
        </w:r>
      </w:ins>
      <w:ins w:id="133" w:author="polyd" w:date="2023-06-11T21:09:24Z">
        <w:r>
          <w:rPr>
            <w:rFonts w:hint="default"/>
            <w:highlight w:val="yellow"/>
            <w:lang w:val="ru-RU"/>
            <w:rPrChange w:id="134" w:author="polyd" w:date="2023-06-11T21:14:57Z">
              <w:rPr>
                <w:rFonts w:hint="default"/>
                <w:lang w:val="ru-RU"/>
              </w:rPr>
            </w:rPrChange>
          </w:rPr>
          <w:t>)</w:t>
        </w:r>
      </w:ins>
      <w:r>
        <w:t>. Точками обозначены эмпирические данные. О. Телячий – станция с гипосалинными условиями (</w:t>
      </w:r>
      <w:r>
        <w:rPr>
          <w:lang w:val="en-US"/>
        </w:rPr>
        <w:t>S</w:t>
      </w:r>
      <w:r>
        <w:t xml:space="preserve"> = 10‰), Лувеньга – станция с нормальными соленостными условиями (</w:t>
      </w:r>
      <w:r>
        <w:rPr>
          <w:lang w:val="en-US"/>
        </w:rPr>
        <w:t>S</w:t>
      </w:r>
      <w:r>
        <w:t xml:space="preserve"> = 20‰). </w:t>
      </w:r>
    </w:p>
    <w:p>
      <w:pPr>
        <w:spacing w:after="0" w:line="240" w:lineRule="auto"/>
        <w:ind w:firstLine="708"/>
      </w:pPr>
    </w:p>
    <w:p>
      <w:pPr>
        <w:spacing w:after="0" w:line="240" w:lineRule="auto"/>
      </w:pPr>
      <w:r>
        <w:tab/>
      </w:r>
      <w:r>
        <w:t xml:space="preserve">В Эксперименте 2 нами анализировалась скорость роста (Модель 2) и индекс состояния (Модель 3) мидий двух видов в зависимости от длительности экспозиции, таксономического состава и плотности поселений. Результаты регрессионного анализа для двух моделей представлены в Таблице ??? Приложения ???. </w:t>
      </w:r>
    </w:p>
    <w:p>
      <w:pPr>
        <w:spacing w:after="0" w:line="240" w:lineRule="auto"/>
      </w:pPr>
      <w:r>
        <w:tab/>
      </w:r>
      <w:r>
        <w:t xml:space="preserve">Модель 2 визуализирована на Рис. ???. Все параметры модели (кроме тройного взаимодействия факторов вида, </w:t>
      </w:r>
      <w:r>
        <w:rPr>
          <w:lang w:val="en-US"/>
        </w:rPr>
        <w:t>PropT</w:t>
      </w:r>
      <w:r>
        <w:t xml:space="preserve"> и длительности экспозиции) оказывали достоверное влияние на прирост раковины мидий. Согласно построенной нами модели, при длительной экспозиции скорость роста моллюсков оказывается значительно ниже скорости роста при краткосрочной экспозиции. Скорость роста </w:t>
      </w:r>
      <w:del w:id="136" w:author="polyd" w:date="2023-06-11T21:16:11Z">
        <w:r>
          <w:rPr/>
          <w:delText>также сильно зависела от вида</w:delText>
        </w:r>
      </w:del>
      <w:ins w:id="137" w:author="polyd" w:date="2023-06-11T21:16:11Z">
        <w:r>
          <w:rPr>
            <w:lang w:val="ru-RU"/>
          </w:rPr>
          <w:t>бы</w:t>
        </w:r>
      </w:ins>
      <w:ins w:id="138" w:author="polyd" w:date="2023-06-11T21:16:12Z">
        <w:r>
          <w:rPr>
            <w:lang w:val="ru-RU"/>
          </w:rPr>
          <w:t>ла</w:t>
        </w:r>
      </w:ins>
      <w:ins w:id="139" w:author="polyd" w:date="2023-06-11T21:16:12Z">
        <w:r>
          <w:rPr>
            <w:rFonts w:hint="default"/>
            <w:lang w:val="ru-RU"/>
          </w:rPr>
          <w:t xml:space="preserve"> ра</w:t>
        </w:r>
      </w:ins>
      <w:ins w:id="140" w:author="polyd" w:date="2023-06-11T21:16:13Z">
        <w:r>
          <w:rPr>
            <w:rFonts w:hint="default"/>
            <w:lang w:val="ru-RU"/>
          </w:rPr>
          <w:t>зли</w:t>
        </w:r>
      </w:ins>
      <w:ins w:id="141" w:author="polyd" w:date="2023-06-11T21:16:14Z">
        <w:r>
          <w:rPr>
            <w:rFonts w:hint="default"/>
            <w:lang w:val="ru-RU"/>
          </w:rPr>
          <w:t xml:space="preserve">чной </w:t>
        </w:r>
      </w:ins>
      <w:ins w:id="142" w:author="polyd" w:date="2023-06-11T21:16:15Z">
        <w:r>
          <w:rPr>
            <w:rFonts w:hint="default"/>
            <w:lang w:val="ru-RU"/>
          </w:rPr>
          <w:t xml:space="preserve">у </w:t>
        </w:r>
      </w:ins>
      <w:ins w:id="143" w:author="polyd" w:date="2023-06-11T21:16:16Z">
        <w:r>
          <w:rPr>
            <w:rFonts w:hint="default"/>
            <w:lang w:val="ru-RU"/>
          </w:rPr>
          <w:t>пр</w:t>
        </w:r>
      </w:ins>
      <w:ins w:id="144" w:author="polyd" w:date="2023-06-11T21:16:17Z">
        <w:r>
          <w:rPr>
            <w:rFonts w:hint="default"/>
            <w:lang w:val="ru-RU"/>
          </w:rPr>
          <w:t>ед</w:t>
        </w:r>
      </w:ins>
      <w:ins w:id="145" w:author="polyd" w:date="2023-06-11T21:16:18Z">
        <w:r>
          <w:rPr>
            <w:rFonts w:hint="default"/>
            <w:lang w:val="ru-RU"/>
          </w:rPr>
          <w:t>ставит</w:t>
        </w:r>
      </w:ins>
      <w:ins w:id="146" w:author="polyd" w:date="2023-06-11T21:16:19Z">
        <w:r>
          <w:rPr>
            <w:rFonts w:hint="default"/>
            <w:lang w:val="ru-RU"/>
          </w:rPr>
          <w:t xml:space="preserve">елей </w:t>
        </w:r>
      </w:ins>
      <w:ins w:id="147" w:author="polyd" w:date="2023-06-11T21:16:20Z">
        <w:r>
          <w:rPr>
            <w:rFonts w:hint="default"/>
            <w:lang w:val="ru-RU"/>
          </w:rPr>
          <w:t>двух в</w:t>
        </w:r>
      </w:ins>
      <w:ins w:id="148" w:author="polyd" w:date="2023-06-11T21:16:21Z">
        <w:r>
          <w:rPr>
            <w:rFonts w:hint="default"/>
            <w:lang w:val="ru-RU"/>
          </w:rPr>
          <w:t>идов</w:t>
        </w:r>
      </w:ins>
      <w:r>
        <w:t xml:space="preserve"> – так, МТ характеризовались более низкой скоростью роста, нежели МЕ. Однако, наибольшие различия в приросте раковины проявлялись при взаимодействии факторов вида и состава поселения. Так, в краткосрочной перспективе наибольшую скорость роста МЕ демонстрируют в условиях доминирования своих сородичей, в то время как в условиях доминирования вида-конкурента их скорость роста снижается. МТ демонстрируют аналогичную тенденцию. В долгосрочной перспективе, оба вида характеризуются повышенной скоростью роста в поселениях, где доминирует МТ. Плотность поселения оказывала достоверное негативное влияние на скорость роста мидий. Необходимо отметить, что мы склонны с осторожностью интерпретировать результаты этой модели, ввиду того, что в итоговом массиве данных для Эксперимента 2 существует некоторый дисбаланс. Дисбаланс выражен в том, что количество мидий, для которых неизвестна их судьба, при долгосрочной экспозиции значительно выше, нежели для краткосрочной. Это связано с утерей меток и исчезновением большого количества раковин (вероятно) погибших моллюсков из поселений длительной экспозиции. Подробнее, см. раздел Обсуждение.</w:t>
      </w:r>
    </w:p>
    <w:p>
      <w:pPr>
        <w:spacing w:after="0" w:line="240" w:lineRule="auto"/>
        <w:rPr>
          <w:ins w:id="149" w:author="polyd" w:date="2023-06-11T21:19:24Z"/>
        </w:rPr>
      </w:pPr>
    </w:p>
    <w:p>
      <w:pPr>
        <w:spacing w:after="0" w:line="240" w:lineRule="auto"/>
        <w:rPr>
          <w:ins w:id="150" w:author="polyd" w:date="2023-06-11T21:19:23Z"/>
          <w:rFonts w:hint="default"/>
          <w:lang w:val="ru-RU"/>
        </w:rPr>
      </w:pPr>
      <w:r>
        <w:tab/>
      </w:r>
      <w:ins w:id="151" w:author="polyd" w:date="2023-06-11T21:19:12Z">
        <w:r>
          <w:rPr>
            <w:lang w:val="ru-RU"/>
          </w:rPr>
          <w:t>Я</w:t>
        </w:r>
      </w:ins>
      <w:ins w:id="152" w:author="polyd" w:date="2023-06-11T21:19:12Z">
        <w:r>
          <w:rPr>
            <w:rFonts w:hint="default"/>
            <w:lang w:val="ru-RU"/>
          </w:rPr>
          <w:t xml:space="preserve"> б</w:t>
        </w:r>
      </w:ins>
      <w:ins w:id="153" w:author="polyd" w:date="2023-06-11T21:19:13Z">
        <w:r>
          <w:rPr>
            <w:rFonts w:hint="default"/>
            <w:lang w:val="ru-RU"/>
          </w:rPr>
          <w:t>ы</w:t>
        </w:r>
      </w:ins>
      <w:ins w:id="154" w:author="polyd" w:date="2023-06-11T21:19:14Z">
        <w:r>
          <w:rPr>
            <w:rFonts w:hint="default"/>
            <w:lang w:val="ru-RU"/>
          </w:rPr>
          <w:t xml:space="preserve"> оп</w:t>
        </w:r>
      </w:ins>
      <w:ins w:id="155" w:author="polyd" w:date="2023-06-11T21:19:15Z">
        <w:r>
          <w:rPr>
            <w:rFonts w:hint="default"/>
            <w:lang w:val="ru-RU"/>
          </w:rPr>
          <w:t xml:space="preserve">исал </w:t>
        </w:r>
      </w:ins>
      <w:ins w:id="156" w:author="polyd" w:date="2023-06-11T21:19:18Z">
        <w:r>
          <w:rPr>
            <w:rFonts w:hint="default"/>
            <w:lang w:val="ru-RU"/>
          </w:rPr>
          <w:t>э</w:t>
        </w:r>
      </w:ins>
      <w:ins w:id="157" w:author="polyd" w:date="2023-06-11T21:19:19Z">
        <w:r>
          <w:rPr>
            <w:rFonts w:hint="default"/>
            <w:lang w:val="ru-RU"/>
          </w:rPr>
          <w:t>ти ре</w:t>
        </w:r>
      </w:ins>
      <w:ins w:id="158" w:author="polyd" w:date="2023-06-11T21:19:20Z">
        <w:r>
          <w:rPr>
            <w:rFonts w:hint="default"/>
            <w:lang w:val="ru-RU"/>
          </w:rPr>
          <w:t>зульт</w:t>
        </w:r>
      </w:ins>
      <w:ins w:id="159" w:author="polyd" w:date="2023-06-11T21:19:21Z">
        <w:r>
          <w:rPr>
            <w:rFonts w:hint="default"/>
            <w:lang w:val="ru-RU"/>
          </w:rPr>
          <w:t>аты та</w:t>
        </w:r>
      </w:ins>
      <w:ins w:id="160" w:author="polyd" w:date="2023-06-11T21:19:22Z">
        <w:r>
          <w:rPr>
            <w:rFonts w:hint="default"/>
            <w:lang w:val="ru-RU"/>
          </w:rPr>
          <w:t>к</w:t>
        </w:r>
      </w:ins>
    </w:p>
    <w:p>
      <w:pPr>
        <w:spacing w:after="0" w:line="240" w:lineRule="auto"/>
        <w:rPr>
          <w:rFonts w:hint="default"/>
          <w:lang w:val="en-US"/>
        </w:rPr>
      </w:pPr>
      <w:ins w:id="161" w:author="polyd" w:date="2023-06-11T21:19:32Z">
        <w:r>
          <w:rPr>
            <w:rFonts w:hint="default"/>
            <w:lang w:val="ru-RU"/>
          </w:rPr>
          <w:t>В</w:t>
        </w:r>
      </w:ins>
      <w:ins w:id="162" w:author="polyd" w:date="2023-06-11T21:19:33Z">
        <w:r>
          <w:rPr>
            <w:rFonts w:hint="default"/>
            <w:lang w:val="ru-RU"/>
          </w:rPr>
          <w:t xml:space="preserve"> </w:t>
        </w:r>
      </w:ins>
      <w:ins w:id="163" w:author="polyd" w:date="2023-06-11T21:19:35Z">
        <w:r>
          <w:rPr>
            <w:rFonts w:hint="default"/>
            <w:lang w:val="ru-RU"/>
          </w:rPr>
          <w:t>са</w:t>
        </w:r>
      </w:ins>
      <w:ins w:id="164" w:author="polyd" w:date="2023-06-11T21:19:36Z">
        <w:r>
          <w:rPr>
            <w:rFonts w:hint="default"/>
            <w:lang w:val="ru-RU"/>
          </w:rPr>
          <w:t>дках</w:t>
        </w:r>
      </w:ins>
      <w:ins w:id="165" w:author="polyd" w:date="2023-06-11T21:19:37Z">
        <w:r>
          <w:rPr>
            <w:rFonts w:hint="default"/>
            <w:lang w:val="ru-RU"/>
          </w:rPr>
          <w:t xml:space="preserve">, </w:t>
        </w:r>
      </w:ins>
      <w:ins w:id="166" w:author="polyd" w:date="2023-06-11T21:19:44Z">
        <w:r>
          <w:rPr>
            <w:rFonts w:hint="default"/>
            <w:lang w:val="ru-RU"/>
          </w:rPr>
          <w:t>у</w:t>
        </w:r>
      </w:ins>
      <w:ins w:id="167" w:author="polyd" w:date="2023-06-11T21:19:45Z">
        <w:r>
          <w:rPr>
            <w:rFonts w:hint="default"/>
            <w:lang w:val="ru-RU"/>
          </w:rPr>
          <w:t>стано</w:t>
        </w:r>
      </w:ins>
      <w:ins w:id="168" w:author="polyd" w:date="2023-06-11T21:19:46Z">
        <w:r>
          <w:rPr>
            <w:rFonts w:hint="default"/>
            <w:lang w:val="ru-RU"/>
          </w:rPr>
          <w:t>вленных</w:t>
        </w:r>
      </w:ins>
      <w:ins w:id="169" w:author="polyd" w:date="2023-06-11T21:19:47Z">
        <w:r>
          <w:rPr>
            <w:rFonts w:hint="default"/>
            <w:lang w:val="ru-RU"/>
          </w:rPr>
          <w:t xml:space="preserve"> в з</w:t>
        </w:r>
      </w:ins>
      <w:ins w:id="170" w:author="polyd" w:date="2023-06-11T21:19:48Z">
        <w:r>
          <w:rPr>
            <w:rFonts w:hint="default"/>
            <w:lang w:val="ru-RU"/>
          </w:rPr>
          <w:t>имнее</w:t>
        </w:r>
      </w:ins>
      <w:ins w:id="171" w:author="polyd" w:date="2023-06-11T21:19:49Z">
        <w:r>
          <w:rPr>
            <w:rFonts w:hint="default"/>
            <w:lang w:val="ru-RU"/>
          </w:rPr>
          <w:t xml:space="preserve"> </w:t>
        </w:r>
      </w:ins>
      <w:ins w:id="172" w:author="polyd" w:date="2023-06-11T21:19:50Z">
        <w:r>
          <w:rPr>
            <w:rFonts w:hint="default"/>
            <w:lang w:val="ru-RU"/>
          </w:rPr>
          <w:t>в</w:t>
        </w:r>
      </w:ins>
      <w:ins w:id="173" w:author="polyd" w:date="2023-06-11T21:19:51Z">
        <w:r>
          <w:rPr>
            <w:rFonts w:hint="default"/>
            <w:lang w:val="ru-RU"/>
          </w:rPr>
          <w:t>ремя</w:t>
        </w:r>
      </w:ins>
      <w:ins w:id="174" w:author="polyd" w:date="2023-06-11T21:19:56Z">
        <w:r>
          <w:rPr>
            <w:rFonts w:hint="default"/>
            <w:lang w:val="ru-RU"/>
          </w:rPr>
          <w:t xml:space="preserve"> и </w:t>
        </w:r>
      </w:ins>
      <w:ins w:id="175" w:author="polyd" w:date="2023-06-11T21:20:02Z">
        <w:r>
          <w:rPr>
            <w:rFonts w:hint="default"/>
            <w:lang w:val="ru-RU"/>
          </w:rPr>
          <w:t>в</w:t>
        </w:r>
      </w:ins>
      <w:ins w:id="176" w:author="polyd" w:date="2023-06-11T21:19:58Z">
        <w:r>
          <w:rPr>
            <w:rFonts w:hint="default"/>
            <w:lang w:val="ru-RU"/>
          </w:rPr>
          <w:t>ыдер</w:t>
        </w:r>
      </w:ins>
      <w:ins w:id="177" w:author="polyd" w:date="2023-06-11T21:19:59Z">
        <w:r>
          <w:rPr>
            <w:rFonts w:hint="default"/>
            <w:lang w:val="ru-RU"/>
          </w:rPr>
          <w:t>жанных</w:t>
        </w:r>
      </w:ins>
      <w:ins w:id="178" w:author="polyd" w:date="2023-06-11T21:20:05Z">
        <w:r>
          <w:rPr>
            <w:rFonts w:hint="default"/>
            <w:lang w:val="ru-RU"/>
          </w:rPr>
          <w:t xml:space="preserve"> </w:t>
        </w:r>
      </w:ins>
      <w:ins w:id="179" w:author="polyd" w:date="2023-06-11T21:20:06Z">
        <w:r>
          <w:rPr>
            <w:rFonts w:hint="default"/>
            <w:lang w:val="ru-RU"/>
          </w:rPr>
          <w:t xml:space="preserve">в </w:t>
        </w:r>
      </w:ins>
      <w:ins w:id="180" w:author="polyd" w:date="2023-06-11T21:20:10Z">
        <w:r>
          <w:rPr>
            <w:rFonts w:hint="default"/>
            <w:lang w:val="ru-RU"/>
          </w:rPr>
          <w:t>те</w:t>
        </w:r>
      </w:ins>
      <w:ins w:id="181" w:author="polyd" w:date="2023-06-11T21:20:11Z">
        <w:r>
          <w:rPr>
            <w:rFonts w:hint="default"/>
            <w:lang w:val="ru-RU"/>
          </w:rPr>
          <w:t xml:space="preserve">чение </w:t>
        </w:r>
      </w:ins>
      <w:ins w:id="182" w:author="polyd" w:date="2023-06-11T21:20:13Z">
        <w:r>
          <w:rPr>
            <w:rFonts w:hint="default"/>
            <w:lang w:val="ru-RU"/>
          </w:rPr>
          <w:t>++</w:t>
        </w:r>
      </w:ins>
      <w:ins w:id="183" w:author="polyd" w:date="2023-06-11T21:20:14Z">
        <w:r>
          <w:rPr>
            <w:rFonts w:hint="default"/>
            <w:lang w:val="ru-RU"/>
          </w:rPr>
          <w:t xml:space="preserve"> дн</w:t>
        </w:r>
      </w:ins>
      <w:ins w:id="184" w:author="polyd" w:date="2023-06-11T21:20:15Z">
        <w:r>
          <w:rPr>
            <w:rFonts w:hint="default"/>
            <w:lang w:val="ru-RU"/>
          </w:rPr>
          <w:t>ей</w:t>
        </w:r>
      </w:ins>
      <w:ins w:id="185" w:author="polyd" w:date="2023-06-11T21:21:04Z">
        <w:r>
          <w:rPr>
            <w:rFonts w:hint="default"/>
            <w:lang w:val="ru-RU"/>
          </w:rPr>
          <w:t xml:space="preserve">, </w:t>
        </w:r>
      </w:ins>
      <w:ins w:id="186" w:author="polyd" w:date="2023-06-11T21:21:12Z">
        <w:r>
          <w:rPr>
            <w:rFonts w:hint="default"/>
            <w:lang w:val="ru-RU"/>
          </w:rPr>
          <w:t>в</w:t>
        </w:r>
      </w:ins>
      <w:ins w:id="187" w:author="polyd" w:date="2023-06-11T21:21:13Z">
        <w:r>
          <w:rPr>
            <w:rFonts w:hint="default"/>
            <w:lang w:val="ru-RU"/>
          </w:rPr>
          <w:t>еличин</w:t>
        </w:r>
      </w:ins>
      <w:ins w:id="188" w:author="polyd" w:date="2023-06-11T21:21:14Z">
        <w:r>
          <w:rPr>
            <w:rFonts w:hint="default"/>
            <w:lang w:val="ru-RU"/>
          </w:rPr>
          <w:t>а приро</w:t>
        </w:r>
      </w:ins>
      <w:ins w:id="189" w:author="polyd" w:date="2023-06-11T21:21:15Z">
        <w:r>
          <w:rPr>
            <w:rFonts w:hint="default"/>
            <w:lang w:val="ru-RU"/>
          </w:rPr>
          <w:t xml:space="preserve">ста </w:t>
        </w:r>
      </w:ins>
      <w:ins w:id="190" w:author="polyd" w:date="2023-06-11T21:21:24Z">
        <w:r>
          <w:rPr>
            <w:rFonts w:hint="default"/>
            <w:lang w:val="ru-RU"/>
          </w:rPr>
          <w:t xml:space="preserve">у </w:t>
        </w:r>
      </w:ins>
      <w:ins w:id="191" w:author="polyd" w:date="2023-06-11T21:21:25Z">
        <w:r>
          <w:rPr>
            <w:rFonts w:hint="default"/>
            <w:lang w:val="ru-RU"/>
          </w:rPr>
          <w:t xml:space="preserve">мидий </w:t>
        </w:r>
      </w:ins>
      <w:ins w:id="192" w:author="polyd" w:date="2023-06-11T21:21:27Z">
        <w:r>
          <w:rPr>
            <w:rFonts w:hint="default"/>
            <w:lang w:val="ru-RU"/>
          </w:rPr>
          <w:t>об</w:t>
        </w:r>
      </w:ins>
      <w:ins w:id="193" w:author="polyd" w:date="2023-06-11T21:21:28Z">
        <w:r>
          <w:rPr>
            <w:rFonts w:hint="default"/>
            <w:lang w:val="ru-RU"/>
          </w:rPr>
          <w:t>оих</w:t>
        </w:r>
      </w:ins>
      <w:ins w:id="194" w:author="polyd" w:date="2023-06-11T21:21:29Z">
        <w:r>
          <w:rPr>
            <w:rFonts w:hint="default"/>
            <w:lang w:val="ru-RU"/>
          </w:rPr>
          <w:t xml:space="preserve"> в</w:t>
        </w:r>
      </w:ins>
      <w:ins w:id="195" w:author="polyd" w:date="2023-06-11T21:21:30Z">
        <w:r>
          <w:rPr>
            <w:rFonts w:hint="default"/>
            <w:lang w:val="ru-RU"/>
          </w:rPr>
          <w:t>идо</w:t>
        </w:r>
      </w:ins>
      <w:ins w:id="196" w:author="polyd" w:date="2023-06-11T21:21:31Z">
        <w:r>
          <w:rPr>
            <w:rFonts w:hint="default"/>
            <w:lang w:val="ru-RU"/>
          </w:rPr>
          <w:t>в зна</w:t>
        </w:r>
      </w:ins>
      <w:ins w:id="197" w:author="polyd" w:date="2023-06-11T21:21:32Z">
        <w:r>
          <w:rPr>
            <w:rFonts w:hint="default"/>
            <w:lang w:val="ru-RU"/>
          </w:rPr>
          <w:t>чимо не</w:t>
        </w:r>
      </w:ins>
      <w:ins w:id="198" w:author="polyd" w:date="2023-06-11T21:21:33Z">
        <w:r>
          <w:rPr>
            <w:rFonts w:hint="default"/>
            <w:lang w:val="ru-RU"/>
          </w:rPr>
          <w:t xml:space="preserve"> раз</w:t>
        </w:r>
      </w:ins>
      <w:ins w:id="199" w:author="polyd" w:date="2023-06-11T21:21:34Z">
        <w:r>
          <w:rPr>
            <w:rFonts w:hint="default"/>
            <w:lang w:val="ru-RU"/>
          </w:rPr>
          <w:t>личала</w:t>
        </w:r>
      </w:ins>
      <w:ins w:id="200" w:author="polyd" w:date="2023-06-11T21:21:35Z">
        <w:r>
          <w:rPr>
            <w:rFonts w:hint="default"/>
            <w:lang w:val="ru-RU"/>
          </w:rPr>
          <w:t xml:space="preserve">сь и </w:t>
        </w:r>
      </w:ins>
      <w:ins w:id="201" w:author="polyd" w:date="2023-06-11T21:21:36Z">
        <w:r>
          <w:rPr>
            <w:rFonts w:hint="default"/>
            <w:lang w:val="ru-RU"/>
          </w:rPr>
          <w:t>была д</w:t>
        </w:r>
      </w:ins>
      <w:ins w:id="202" w:author="polyd" w:date="2023-06-11T21:21:37Z">
        <w:r>
          <w:rPr>
            <w:rFonts w:hint="default"/>
            <w:lang w:val="ru-RU"/>
          </w:rPr>
          <w:t>остаточ</w:t>
        </w:r>
      </w:ins>
      <w:ins w:id="203" w:author="polyd" w:date="2023-06-11T21:21:38Z">
        <w:r>
          <w:rPr>
            <w:rFonts w:hint="default"/>
            <w:lang w:val="ru-RU"/>
          </w:rPr>
          <w:t>но н</w:t>
        </w:r>
      </w:ins>
      <w:ins w:id="204" w:author="polyd" w:date="2023-06-11T21:21:39Z">
        <w:r>
          <w:rPr>
            <w:rFonts w:hint="default"/>
            <w:lang w:val="ru-RU"/>
          </w:rPr>
          <w:t>и</w:t>
        </w:r>
      </w:ins>
      <w:ins w:id="205" w:author="polyd" w:date="2023-06-11T21:21:40Z">
        <w:r>
          <w:rPr>
            <w:rFonts w:hint="default"/>
            <w:lang w:val="ru-RU"/>
          </w:rPr>
          <w:t>зкой</w:t>
        </w:r>
      </w:ins>
      <w:ins w:id="206" w:author="polyd" w:date="2023-06-11T21:21:41Z">
        <w:r>
          <w:rPr>
            <w:rFonts w:hint="default"/>
            <w:lang w:val="ru-RU"/>
          </w:rPr>
          <w:t xml:space="preserve"> </w:t>
        </w:r>
      </w:ins>
      <w:ins w:id="207" w:author="polyd" w:date="2023-06-11T21:21:42Z">
        <w:r>
          <w:rPr>
            <w:rFonts w:hint="default"/>
            <w:lang w:val="ru-RU"/>
          </w:rPr>
          <w:t>(</w:t>
        </w:r>
      </w:ins>
      <w:ins w:id="208" w:author="polyd" w:date="2023-06-11T21:21:44Z">
        <w:r>
          <w:rPr>
            <w:rFonts w:hint="default"/>
            <w:lang w:val="ru-RU"/>
          </w:rPr>
          <w:t>в</w:t>
        </w:r>
      </w:ins>
      <w:ins w:id="209" w:author="polyd" w:date="2023-06-11T21:21:45Z">
        <w:r>
          <w:rPr>
            <w:rFonts w:hint="default"/>
            <w:lang w:val="ru-RU"/>
          </w:rPr>
          <w:t xml:space="preserve"> сред</w:t>
        </w:r>
      </w:ins>
      <w:ins w:id="210" w:author="polyd" w:date="2023-06-11T21:21:46Z">
        <w:r>
          <w:rPr>
            <w:rFonts w:hint="default"/>
            <w:lang w:val="ru-RU"/>
          </w:rPr>
          <w:t xml:space="preserve">нем </w:t>
        </w:r>
      </w:ins>
      <w:ins w:id="211" w:author="polyd" w:date="2023-06-11T21:21:47Z">
        <w:r>
          <w:rPr>
            <w:rFonts w:hint="default"/>
            <w:lang w:val="ru-RU"/>
          </w:rPr>
          <w:t xml:space="preserve">++ </w:t>
        </w:r>
      </w:ins>
      <w:ins w:id="212" w:author="polyd" w:date="2023-06-11T21:21:49Z">
        <w:r>
          <w:rPr>
            <w:rFonts w:hint="default"/>
            <w:lang w:val="ru-RU"/>
          </w:rPr>
          <w:t>за</w:t>
        </w:r>
      </w:ins>
      <w:ins w:id="213" w:author="polyd" w:date="2023-06-11T21:21:50Z">
        <w:r>
          <w:rPr>
            <w:rFonts w:hint="default"/>
            <w:lang w:val="ru-RU"/>
          </w:rPr>
          <w:t xml:space="preserve"> </w:t>
        </w:r>
      </w:ins>
      <w:ins w:id="214" w:author="polyd" w:date="2023-06-11T21:21:54Z">
        <w:r>
          <w:rPr>
            <w:rFonts w:hint="default"/>
            <w:lang w:val="ru-RU"/>
          </w:rPr>
          <w:t>++</w:t>
        </w:r>
      </w:ins>
      <w:ins w:id="215" w:author="polyd" w:date="2023-06-11T21:21:55Z">
        <w:r>
          <w:rPr>
            <w:rFonts w:hint="default"/>
            <w:lang w:val="ru-RU"/>
          </w:rPr>
          <w:t>+ д</w:t>
        </w:r>
      </w:ins>
      <w:ins w:id="216" w:author="polyd" w:date="2023-06-11T21:21:56Z">
        <w:r>
          <w:rPr>
            <w:rFonts w:hint="default"/>
            <w:lang w:val="ru-RU"/>
          </w:rPr>
          <w:t xml:space="preserve">ней </w:t>
        </w:r>
      </w:ins>
      <w:ins w:id="217" w:author="polyd" w:date="2023-06-11T21:21:57Z">
        <w:r>
          <w:rPr>
            <w:rFonts w:hint="default"/>
            <w:lang w:val="ru-RU"/>
          </w:rPr>
          <w:t>эксп</w:t>
        </w:r>
      </w:ins>
      <w:ins w:id="218" w:author="polyd" w:date="2023-06-11T21:21:58Z">
        <w:r>
          <w:rPr>
            <w:rFonts w:hint="default"/>
            <w:lang w:val="ru-RU"/>
          </w:rPr>
          <w:t>ози</w:t>
        </w:r>
      </w:ins>
      <w:ins w:id="219" w:author="polyd" w:date="2023-06-11T21:21:59Z">
        <w:r>
          <w:rPr>
            <w:rFonts w:hint="default"/>
            <w:lang w:val="ru-RU"/>
          </w:rPr>
          <w:t>ции</w:t>
        </w:r>
      </w:ins>
      <w:ins w:id="220" w:author="polyd" w:date="2023-06-11T21:22:00Z">
        <w:r>
          <w:rPr>
            <w:rFonts w:hint="default"/>
            <w:lang w:val="ru-RU"/>
          </w:rPr>
          <w:t>)</w:t>
        </w:r>
      </w:ins>
      <w:ins w:id="221" w:author="polyd" w:date="2023-06-11T21:22:01Z">
        <w:r>
          <w:rPr>
            <w:rFonts w:hint="default"/>
            <w:lang w:val="ru-RU"/>
          </w:rPr>
          <w:t xml:space="preserve">. </w:t>
        </w:r>
      </w:ins>
      <w:ins w:id="222" w:author="polyd" w:date="2023-06-11T21:22:06Z">
        <w:r>
          <w:rPr>
            <w:rFonts w:hint="default"/>
            <w:lang w:val="ru-RU"/>
          </w:rPr>
          <w:t>Вел</w:t>
        </w:r>
      </w:ins>
      <w:ins w:id="223" w:author="polyd" w:date="2023-06-11T21:22:07Z">
        <w:r>
          <w:rPr>
            <w:rFonts w:hint="default"/>
            <w:lang w:val="ru-RU"/>
          </w:rPr>
          <w:t xml:space="preserve">ичина </w:t>
        </w:r>
      </w:ins>
      <w:ins w:id="224" w:author="polyd" w:date="2023-06-11T21:22:08Z">
        <w:r>
          <w:rPr>
            <w:rFonts w:hint="default"/>
            <w:lang w:val="ru-RU"/>
          </w:rPr>
          <w:t>прирост</w:t>
        </w:r>
      </w:ins>
      <w:ins w:id="225" w:author="polyd" w:date="2023-06-11T21:22:09Z">
        <w:r>
          <w:rPr>
            <w:rFonts w:hint="default"/>
            <w:lang w:val="ru-RU"/>
          </w:rPr>
          <w:t xml:space="preserve">а </w:t>
        </w:r>
      </w:ins>
      <w:ins w:id="226" w:author="polyd" w:date="2023-06-11T21:22:11Z">
        <w:r>
          <w:rPr>
            <w:rFonts w:hint="default"/>
            <w:lang w:val="ru-RU"/>
          </w:rPr>
          <w:t>у миди</w:t>
        </w:r>
      </w:ins>
      <w:ins w:id="227" w:author="polyd" w:date="2023-06-11T21:22:12Z">
        <w:r>
          <w:rPr>
            <w:rFonts w:hint="default"/>
            <w:lang w:val="ru-RU"/>
          </w:rPr>
          <w:t>й</w:t>
        </w:r>
      </w:ins>
      <w:ins w:id="228" w:author="polyd" w:date="2023-06-11T21:22:13Z">
        <w:r>
          <w:rPr>
            <w:rFonts w:hint="default"/>
            <w:lang w:val="ru-RU"/>
          </w:rPr>
          <w:t xml:space="preserve"> в</w:t>
        </w:r>
      </w:ins>
      <w:ins w:id="229" w:author="polyd" w:date="2023-06-11T21:22:14Z">
        <w:r>
          <w:rPr>
            <w:rFonts w:hint="default"/>
            <w:lang w:val="ru-RU"/>
          </w:rPr>
          <w:t xml:space="preserve"> садк</w:t>
        </w:r>
      </w:ins>
      <w:ins w:id="230" w:author="polyd" w:date="2023-06-11T21:22:17Z">
        <w:r>
          <w:rPr>
            <w:rFonts w:hint="default"/>
            <w:lang w:val="ru-RU"/>
          </w:rPr>
          <w:t>ах</w:t>
        </w:r>
      </w:ins>
      <w:ins w:id="231" w:author="polyd" w:date="2023-06-11T21:22:18Z">
        <w:r>
          <w:rPr>
            <w:rFonts w:hint="default"/>
            <w:lang w:val="ru-RU"/>
          </w:rPr>
          <w:t xml:space="preserve"> </w:t>
        </w:r>
      </w:ins>
      <w:ins w:id="232" w:author="polyd" w:date="2023-06-11T21:22:19Z">
        <w:r>
          <w:rPr>
            <w:rFonts w:hint="default"/>
            <w:lang w:val="ru-RU"/>
          </w:rPr>
          <w:t>это</w:t>
        </w:r>
      </w:ins>
      <w:ins w:id="233" w:author="polyd" w:date="2023-06-11T21:22:26Z">
        <w:r>
          <w:rPr>
            <w:rFonts w:hint="default"/>
            <w:lang w:val="ru-RU"/>
          </w:rPr>
          <w:t>й гру</w:t>
        </w:r>
      </w:ins>
      <w:ins w:id="234" w:author="polyd" w:date="2023-06-11T21:22:27Z">
        <w:r>
          <w:rPr>
            <w:rFonts w:hint="default"/>
            <w:lang w:val="ru-RU"/>
          </w:rPr>
          <w:t>пп</w:t>
        </w:r>
      </w:ins>
      <w:ins w:id="235" w:author="polyd" w:date="2023-06-11T21:22:29Z">
        <w:r>
          <w:rPr>
            <w:rFonts w:hint="default"/>
            <w:lang w:val="ru-RU"/>
          </w:rPr>
          <w:t xml:space="preserve">ы не </w:t>
        </w:r>
      </w:ins>
      <w:ins w:id="236" w:author="polyd" w:date="2023-06-11T21:22:30Z">
        <w:r>
          <w:rPr>
            <w:rFonts w:hint="default"/>
            <w:lang w:val="ru-RU"/>
          </w:rPr>
          <w:t>за</w:t>
        </w:r>
      </w:ins>
      <w:ins w:id="237" w:author="polyd" w:date="2023-06-11T21:22:31Z">
        <w:r>
          <w:rPr>
            <w:rFonts w:hint="default"/>
            <w:lang w:val="ru-RU"/>
          </w:rPr>
          <w:t>виси</w:t>
        </w:r>
      </w:ins>
      <w:ins w:id="238" w:author="polyd" w:date="2023-06-11T21:22:33Z">
        <w:r>
          <w:rPr>
            <w:rFonts w:hint="default"/>
            <w:lang w:val="ru-RU"/>
          </w:rPr>
          <w:t>ла</w:t>
        </w:r>
      </w:ins>
      <w:ins w:id="239" w:author="polyd" w:date="2023-06-11T21:22:34Z">
        <w:r>
          <w:rPr>
            <w:rFonts w:hint="default"/>
            <w:lang w:val="ru-RU"/>
          </w:rPr>
          <w:t xml:space="preserve"> от </w:t>
        </w:r>
      </w:ins>
      <w:ins w:id="240" w:author="polyd" w:date="2023-06-11T21:22:35Z">
        <w:r>
          <w:rPr>
            <w:rFonts w:hint="default"/>
            <w:lang w:val="ru-RU"/>
          </w:rPr>
          <w:t>т</w:t>
        </w:r>
      </w:ins>
      <w:ins w:id="241" w:author="polyd" w:date="2023-06-11T21:22:36Z">
        <w:r>
          <w:rPr>
            <w:rFonts w:hint="default"/>
            <w:lang w:val="ru-RU"/>
          </w:rPr>
          <w:t>аксо</w:t>
        </w:r>
      </w:ins>
      <w:ins w:id="242" w:author="polyd" w:date="2023-06-11T21:22:37Z">
        <w:r>
          <w:rPr>
            <w:rFonts w:hint="default"/>
            <w:lang w:val="ru-RU"/>
          </w:rPr>
          <w:t>номиче</w:t>
        </w:r>
      </w:ins>
      <w:ins w:id="243" w:author="polyd" w:date="2023-06-11T21:22:38Z">
        <w:r>
          <w:rPr>
            <w:rFonts w:hint="default"/>
            <w:lang w:val="ru-RU"/>
          </w:rPr>
          <w:t>ского с</w:t>
        </w:r>
      </w:ins>
      <w:ins w:id="244" w:author="polyd" w:date="2023-06-11T21:22:39Z">
        <w:r>
          <w:rPr>
            <w:rFonts w:hint="default"/>
            <w:lang w:val="ru-RU"/>
          </w:rPr>
          <w:t xml:space="preserve">остава </w:t>
        </w:r>
      </w:ins>
      <w:ins w:id="245" w:author="polyd" w:date="2023-06-11T21:22:45Z">
        <w:r>
          <w:rPr>
            <w:rFonts w:hint="default"/>
            <w:lang w:val="ru-RU"/>
          </w:rPr>
          <w:t>по</w:t>
        </w:r>
      </w:ins>
      <w:ins w:id="246" w:author="polyd" w:date="2023-06-11T21:22:46Z">
        <w:r>
          <w:rPr>
            <w:rFonts w:hint="default"/>
            <w:lang w:val="ru-RU"/>
          </w:rPr>
          <w:t>се</w:t>
        </w:r>
      </w:ins>
      <w:ins w:id="247" w:author="polyd" w:date="2023-06-11T21:22:47Z">
        <w:r>
          <w:rPr>
            <w:rFonts w:hint="default"/>
            <w:lang w:val="ru-RU"/>
          </w:rPr>
          <w:t>ле</w:t>
        </w:r>
      </w:ins>
      <w:ins w:id="248" w:author="polyd" w:date="2023-06-11T21:22:48Z">
        <w:r>
          <w:rPr>
            <w:rFonts w:hint="default"/>
            <w:lang w:val="ru-RU"/>
          </w:rPr>
          <w:t>ни</w:t>
        </w:r>
      </w:ins>
      <w:ins w:id="249" w:author="polyd" w:date="2023-06-11T21:22:50Z">
        <w:r>
          <w:rPr>
            <w:rFonts w:hint="default"/>
            <w:lang w:val="ru-RU"/>
          </w:rPr>
          <w:t>я</w:t>
        </w:r>
      </w:ins>
      <w:ins w:id="250" w:author="polyd" w:date="2023-06-11T21:22:52Z">
        <w:r>
          <w:rPr>
            <w:rFonts w:hint="default"/>
            <w:lang w:val="ru-RU"/>
          </w:rPr>
          <w:t xml:space="preserve"> </w:t>
        </w:r>
      </w:ins>
      <w:ins w:id="251" w:author="polyd" w:date="2023-06-11T21:22:53Z">
        <w:r>
          <w:rPr>
            <w:rFonts w:hint="default"/>
            <w:lang w:val="ru-RU"/>
          </w:rPr>
          <w:t>(</w:t>
        </w:r>
      </w:ins>
      <w:ins w:id="252" w:author="polyd" w:date="2023-06-11T21:22:54Z">
        <w:r>
          <w:rPr>
            <w:rFonts w:hint="default"/>
            <w:lang w:val="en-US"/>
          </w:rPr>
          <w:t>Pr</w:t>
        </w:r>
      </w:ins>
      <w:ins w:id="253" w:author="polyd" w:date="2023-06-11T21:22:55Z">
        <w:r>
          <w:rPr>
            <w:rFonts w:hint="default"/>
            <w:lang w:val="en-US"/>
          </w:rPr>
          <w:t>op</w:t>
        </w:r>
      </w:ins>
      <w:ins w:id="254" w:author="polyd" w:date="2023-06-11T21:22:57Z">
        <w:r>
          <w:rPr>
            <w:rFonts w:hint="default"/>
            <w:lang w:val="en-US"/>
          </w:rPr>
          <w:t>T</w:t>
        </w:r>
      </w:ins>
      <w:ins w:id="255" w:author="polyd" w:date="2023-06-11T21:22:58Z">
        <w:r>
          <w:rPr>
            <w:rFonts w:hint="default"/>
            <w:lang w:val="en-US"/>
          </w:rPr>
          <w:t>)</w:t>
        </w:r>
      </w:ins>
      <w:ins w:id="256" w:author="polyd" w:date="2023-06-11T21:22:59Z">
        <w:r>
          <w:rPr>
            <w:rFonts w:hint="default"/>
            <w:lang w:val="en-US"/>
          </w:rPr>
          <w:t xml:space="preserve">. </w:t>
        </w:r>
      </w:ins>
      <w:ins w:id="257" w:author="polyd" w:date="2023-06-11T21:23:03Z">
        <w:r>
          <w:rPr>
            <w:rFonts w:hint="default"/>
            <w:lang w:val="ru-RU"/>
          </w:rPr>
          <w:t>В сад</w:t>
        </w:r>
      </w:ins>
      <w:ins w:id="258" w:author="polyd" w:date="2023-06-11T21:23:04Z">
        <w:r>
          <w:rPr>
            <w:rFonts w:hint="default"/>
            <w:lang w:val="ru-RU"/>
          </w:rPr>
          <w:t>ках</w:t>
        </w:r>
      </w:ins>
      <w:ins w:id="259" w:author="polyd" w:date="2023-06-11T21:23:07Z">
        <w:r>
          <w:rPr>
            <w:rFonts w:hint="default"/>
            <w:lang w:val="ru-RU"/>
          </w:rPr>
          <w:t xml:space="preserve">, </w:t>
        </w:r>
      </w:ins>
      <w:ins w:id="260" w:author="polyd" w:date="2023-06-11T21:23:08Z">
        <w:r>
          <w:rPr>
            <w:rFonts w:hint="default"/>
            <w:lang w:val="ru-RU"/>
          </w:rPr>
          <w:t>выста</w:t>
        </w:r>
      </w:ins>
      <w:ins w:id="261" w:author="polyd" w:date="2023-06-11T21:23:09Z">
        <w:r>
          <w:rPr>
            <w:rFonts w:hint="default"/>
            <w:lang w:val="ru-RU"/>
          </w:rPr>
          <w:t>вленны</w:t>
        </w:r>
      </w:ins>
      <w:ins w:id="262" w:author="polyd" w:date="2023-06-11T21:23:10Z">
        <w:r>
          <w:rPr>
            <w:rFonts w:hint="default"/>
            <w:lang w:val="ru-RU"/>
          </w:rPr>
          <w:t xml:space="preserve">х </w:t>
        </w:r>
      </w:ins>
      <w:ins w:id="263" w:author="polyd" w:date="2023-06-11T21:23:11Z">
        <w:r>
          <w:rPr>
            <w:rFonts w:hint="default"/>
            <w:lang w:val="ru-RU"/>
          </w:rPr>
          <w:t xml:space="preserve">в </w:t>
        </w:r>
      </w:ins>
      <w:ins w:id="264" w:author="polyd" w:date="2023-06-11T21:23:12Z">
        <w:r>
          <w:rPr>
            <w:rFonts w:hint="default"/>
            <w:lang w:val="ru-RU"/>
          </w:rPr>
          <w:t>и</w:t>
        </w:r>
      </w:ins>
      <w:ins w:id="265" w:author="polyd" w:date="2023-06-11T21:23:13Z">
        <w:r>
          <w:rPr>
            <w:rFonts w:hint="default"/>
            <w:lang w:val="ru-RU"/>
          </w:rPr>
          <w:t xml:space="preserve">юне </w:t>
        </w:r>
      </w:ins>
      <w:ins w:id="266" w:author="polyd" w:date="2023-06-11T21:23:14Z">
        <w:r>
          <w:rPr>
            <w:rFonts w:hint="default"/>
            <w:lang w:val="ru-RU"/>
          </w:rPr>
          <w:t xml:space="preserve">и </w:t>
        </w:r>
      </w:ins>
      <w:ins w:id="267" w:author="polyd" w:date="2023-06-11T21:23:15Z">
        <w:r>
          <w:rPr>
            <w:rFonts w:hint="default"/>
            <w:lang w:val="ru-RU"/>
          </w:rPr>
          <w:t>эк</w:t>
        </w:r>
      </w:ins>
      <w:ins w:id="268" w:author="polyd" w:date="2023-06-11T21:23:16Z">
        <w:r>
          <w:rPr>
            <w:rFonts w:hint="default"/>
            <w:lang w:val="ru-RU"/>
          </w:rPr>
          <w:t>спони</w:t>
        </w:r>
      </w:ins>
      <w:ins w:id="269" w:author="polyd" w:date="2023-06-11T21:23:17Z">
        <w:r>
          <w:rPr>
            <w:rFonts w:hint="default"/>
            <w:lang w:val="ru-RU"/>
          </w:rPr>
          <w:t>рованны</w:t>
        </w:r>
      </w:ins>
      <w:ins w:id="270" w:author="polyd" w:date="2023-06-11T21:23:18Z">
        <w:r>
          <w:rPr>
            <w:rFonts w:hint="default"/>
            <w:lang w:val="ru-RU"/>
          </w:rPr>
          <w:t xml:space="preserve">х </w:t>
        </w:r>
      </w:ins>
      <w:ins w:id="271" w:author="polyd" w:date="2023-06-11T21:23:19Z">
        <w:r>
          <w:rPr>
            <w:rFonts w:hint="default"/>
            <w:lang w:val="ru-RU"/>
          </w:rPr>
          <w:t>в те</w:t>
        </w:r>
      </w:ins>
      <w:ins w:id="272" w:author="polyd" w:date="2023-06-11T21:23:20Z">
        <w:r>
          <w:rPr>
            <w:rFonts w:hint="default"/>
            <w:lang w:val="ru-RU"/>
          </w:rPr>
          <w:t xml:space="preserve">чение </w:t>
        </w:r>
      </w:ins>
      <w:ins w:id="273" w:author="polyd" w:date="2023-06-11T21:23:25Z">
        <w:r>
          <w:rPr>
            <w:rFonts w:hint="default"/>
            <w:lang w:val="ru-RU"/>
          </w:rPr>
          <w:t>++</w:t>
        </w:r>
      </w:ins>
      <w:ins w:id="274" w:author="polyd" w:date="2023-06-11T21:23:26Z">
        <w:r>
          <w:rPr>
            <w:rFonts w:hint="default"/>
            <w:lang w:val="ru-RU"/>
          </w:rPr>
          <w:t xml:space="preserve"> д</w:t>
        </w:r>
      </w:ins>
      <w:ins w:id="275" w:author="polyd" w:date="2023-06-11T21:23:27Z">
        <w:r>
          <w:rPr>
            <w:rFonts w:hint="default"/>
            <w:lang w:val="ru-RU"/>
          </w:rPr>
          <w:t>ней</w:t>
        </w:r>
      </w:ins>
      <w:ins w:id="276" w:author="polyd" w:date="2023-06-11T21:23:30Z">
        <w:r>
          <w:rPr>
            <w:rFonts w:hint="default"/>
            <w:lang w:val="ru-RU"/>
          </w:rPr>
          <w:t xml:space="preserve"> на</w:t>
        </w:r>
      </w:ins>
      <w:ins w:id="277" w:author="polyd" w:date="2023-06-11T21:23:31Z">
        <w:r>
          <w:rPr>
            <w:rFonts w:hint="default"/>
            <w:lang w:val="ru-RU"/>
          </w:rPr>
          <w:t>блюда</w:t>
        </w:r>
      </w:ins>
      <w:ins w:id="278" w:author="polyd" w:date="2023-06-11T21:23:32Z">
        <w:r>
          <w:rPr>
            <w:rFonts w:hint="default"/>
            <w:lang w:val="ru-RU"/>
          </w:rPr>
          <w:t xml:space="preserve">лась </w:t>
        </w:r>
      </w:ins>
      <w:ins w:id="279" w:author="polyd" w:date="2023-06-11T21:23:33Z">
        <w:r>
          <w:rPr>
            <w:rFonts w:hint="default"/>
            <w:lang w:val="ru-RU"/>
          </w:rPr>
          <w:t xml:space="preserve">иная </w:t>
        </w:r>
      </w:ins>
      <w:ins w:id="280" w:author="polyd" w:date="2023-06-11T21:23:34Z">
        <w:r>
          <w:rPr>
            <w:rFonts w:hint="default"/>
            <w:lang w:val="ru-RU"/>
          </w:rPr>
          <w:t>картин</w:t>
        </w:r>
      </w:ins>
      <w:ins w:id="281" w:author="polyd" w:date="2023-06-11T21:23:35Z">
        <w:r>
          <w:rPr>
            <w:rFonts w:hint="default"/>
            <w:lang w:val="ru-RU"/>
          </w:rPr>
          <w:t>а</w:t>
        </w:r>
      </w:ins>
      <w:ins w:id="282" w:author="polyd" w:date="2023-06-11T21:23:36Z">
        <w:r>
          <w:rPr>
            <w:rFonts w:hint="default"/>
            <w:lang w:val="ru-RU"/>
          </w:rPr>
          <w:t>.</w:t>
        </w:r>
      </w:ins>
      <w:ins w:id="283" w:author="polyd" w:date="2023-06-11T21:23:37Z">
        <w:r>
          <w:rPr>
            <w:rFonts w:hint="default"/>
            <w:lang w:val="ru-RU"/>
          </w:rPr>
          <w:t xml:space="preserve"> </w:t>
        </w:r>
      </w:ins>
      <w:ins w:id="284" w:author="polyd" w:date="2023-06-11T21:23:40Z">
        <w:r>
          <w:rPr>
            <w:rFonts w:hint="default"/>
            <w:lang w:val="ru-RU"/>
          </w:rPr>
          <w:t>Ве</w:t>
        </w:r>
      </w:ins>
      <w:ins w:id="285" w:author="polyd" w:date="2023-06-11T21:24:22Z">
        <w:r>
          <w:rPr>
            <w:rFonts w:hint="default"/>
            <w:lang w:val="ru-RU"/>
          </w:rPr>
          <w:t>л</w:t>
        </w:r>
      </w:ins>
      <w:ins w:id="286" w:author="polyd" w:date="2023-06-11T21:23:40Z">
        <w:r>
          <w:rPr>
            <w:rFonts w:hint="default"/>
            <w:lang w:val="ru-RU"/>
          </w:rPr>
          <w:t>и</w:t>
        </w:r>
      </w:ins>
      <w:ins w:id="287" w:author="polyd" w:date="2023-06-11T21:23:41Z">
        <w:r>
          <w:rPr>
            <w:rFonts w:hint="default"/>
            <w:lang w:val="ru-RU"/>
          </w:rPr>
          <w:t xml:space="preserve">чина </w:t>
        </w:r>
      </w:ins>
      <w:ins w:id="288" w:author="polyd" w:date="2023-06-11T21:23:42Z">
        <w:r>
          <w:rPr>
            <w:rFonts w:hint="default"/>
            <w:lang w:val="ru-RU"/>
          </w:rPr>
          <w:t>прирост</w:t>
        </w:r>
      </w:ins>
      <w:ins w:id="289" w:author="polyd" w:date="2023-06-11T21:23:43Z">
        <w:r>
          <w:rPr>
            <w:rFonts w:hint="default"/>
            <w:lang w:val="ru-RU"/>
          </w:rPr>
          <w:t>а</w:t>
        </w:r>
      </w:ins>
      <w:ins w:id="290" w:author="polyd" w:date="2023-06-11T21:23:45Z">
        <w:r>
          <w:rPr>
            <w:rFonts w:hint="default"/>
            <w:lang w:val="ru-RU"/>
          </w:rPr>
          <w:t xml:space="preserve"> у </w:t>
        </w:r>
      </w:ins>
      <w:ins w:id="291" w:author="polyd" w:date="2023-06-11T21:23:48Z">
        <w:r>
          <w:rPr>
            <w:rFonts w:hint="default"/>
            <w:lang w:val="ru-RU"/>
          </w:rPr>
          <w:t>миди</w:t>
        </w:r>
      </w:ins>
      <w:ins w:id="292" w:author="polyd" w:date="2023-06-11T21:23:49Z">
        <w:r>
          <w:rPr>
            <w:rFonts w:hint="default"/>
            <w:lang w:val="ru-RU"/>
          </w:rPr>
          <w:t>й дву</w:t>
        </w:r>
      </w:ins>
      <w:ins w:id="293" w:author="polyd" w:date="2023-06-11T21:23:50Z">
        <w:r>
          <w:rPr>
            <w:rFonts w:hint="default"/>
            <w:lang w:val="ru-RU"/>
          </w:rPr>
          <w:t>х вид</w:t>
        </w:r>
      </w:ins>
      <w:ins w:id="294" w:author="polyd" w:date="2023-06-11T21:23:51Z">
        <w:r>
          <w:rPr>
            <w:rFonts w:hint="default"/>
            <w:lang w:val="ru-RU"/>
          </w:rPr>
          <w:t xml:space="preserve">ов </w:t>
        </w:r>
      </w:ins>
      <w:ins w:id="295" w:author="polyd" w:date="2023-06-11T21:23:52Z">
        <w:r>
          <w:rPr>
            <w:rFonts w:hint="default"/>
            <w:lang w:val="ru-RU"/>
          </w:rPr>
          <w:t xml:space="preserve">была </w:t>
        </w:r>
      </w:ins>
      <w:ins w:id="296" w:author="polyd" w:date="2023-06-11T21:23:53Z">
        <w:r>
          <w:rPr>
            <w:rFonts w:hint="default"/>
            <w:lang w:val="ru-RU"/>
          </w:rPr>
          <w:t>су</w:t>
        </w:r>
      </w:ins>
      <w:ins w:id="297" w:author="polyd" w:date="2023-06-11T21:24:26Z">
        <w:r>
          <w:rPr>
            <w:rFonts w:hint="default"/>
            <w:lang w:val="ru-RU"/>
          </w:rPr>
          <w:t>щ</w:t>
        </w:r>
      </w:ins>
      <w:ins w:id="298" w:author="polyd" w:date="2023-06-11T21:23:54Z">
        <w:r>
          <w:rPr>
            <w:rFonts w:hint="default"/>
            <w:lang w:val="ru-RU"/>
          </w:rPr>
          <w:t>ест</w:t>
        </w:r>
      </w:ins>
      <w:ins w:id="299" w:author="polyd" w:date="2023-06-11T21:23:55Z">
        <w:r>
          <w:rPr>
            <w:rFonts w:hint="default"/>
            <w:lang w:val="ru-RU"/>
          </w:rPr>
          <w:t>в</w:t>
        </w:r>
      </w:ins>
      <w:ins w:id="300" w:author="polyd" w:date="2023-06-11T21:23:56Z">
        <w:r>
          <w:rPr>
            <w:rFonts w:hint="default"/>
            <w:lang w:val="ru-RU"/>
          </w:rPr>
          <w:t>енно</w:t>
        </w:r>
      </w:ins>
      <w:ins w:id="301" w:author="polyd" w:date="2023-06-11T21:23:57Z">
        <w:r>
          <w:rPr>
            <w:rFonts w:hint="default"/>
            <w:lang w:val="ru-RU"/>
          </w:rPr>
          <w:t xml:space="preserve"> вы</w:t>
        </w:r>
      </w:ins>
      <w:ins w:id="302" w:author="polyd" w:date="2023-06-11T21:23:58Z">
        <w:r>
          <w:rPr>
            <w:rFonts w:hint="default"/>
            <w:lang w:val="ru-RU"/>
          </w:rPr>
          <w:t>ше</w:t>
        </w:r>
      </w:ins>
      <w:ins w:id="303" w:author="polyd" w:date="2023-06-11T21:23:59Z">
        <w:r>
          <w:rPr>
            <w:rFonts w:hint="default"/>
            <w:lang w:val="ru-RU"/>
          </w:rPr>
          <w:t>, ч</w:t>
        </w:r>
      </w:ins>
      <w:ins w:id="304" w:author="polyd" w:date="2023-06-11T21:24:00Z">
        <w:r>
          <w:rPr>
            <w:rFonts w:hint="default"/>
            <w:lang w:val="ru-RU"/>
          </w:rPr>
          <w:t xml:space="preserve">ем </w:t>
        </w:r>
      </w:ins>
      <w:ins w:id="305" w:author="polyd" w:date="2023-06-11T21:24:05Z">
        <w:r>
          <w:rPr>
            <w:rFonts w:hint="default"/>
            <w:lang w:val="ru-RU"/>
          </w:rPr>
          <w:t>у миди</w:t>
        </w:r>
      </w:ins>
      <w:ins w:id="306" w:author="polyd" w:date="2023-06-11T21:24:06Z">
        <w:r>
          <w:rPr>
            <w:rFonts w:hint="default"/>
            <w:lang w:val="ru-RU"/>
          </w:rPr>
          <w:t>й и</w:t>
        </w:r>
      </w:ins>
      <w:ins w:id="307" w:author="polyd" w:date="2023-06-11T21:24:07Z">
        <w:r>
          <w:rPr>
            <w:rFonts w:hint="default"/>
            <w:lang w:val="ru-RU"/>
          </w:rPr>
          <w:t>з</w:t>
        </w:r>
      </w:ins>
      <w:ins w:id="308" w:author="polyd" w:date="2023-06-11T21:24:08Z">
        <w:r>
          <w:rPr>
            <w:rFonts w:hint="default"/>
            <w:lang w:val="ru-RU"/>
          </w:rPr>
          <w:t xml:space="preserve"> </w:t>
        </w:r>
      </w:ins>
      <w:ins w:id="309" w:author="polyd" w:date="2023-06-11T21:24:09Z">
        <w:r>
          <w:rPr>
            <w:rFonts w:hint="default"/>
            <w:lang w:val="ru-RU"/>
          </w:rPr>
          <w:t>г</w:t>
        </w:r>
      </w:ins>
      <w:ins w:id="310" w:author="polyd" w:date="2023-06-11T21:24:10Z">
        <w:r>
          <w:rPr>
            <w:rFonts w:hint="default"/>
            <w:lang w:val="ru-RU"/>
          </w:rPr>
          <w:t>руппы</w:t>
        </w:r>
      </w:ins>
      <w:ins w:id="311" w:author="polyd" w:date="2023-06-11T21:24:11Z">
        <w:r>
          <w:rPr>
            <w:rFonts w:hint="default"/>
            <w:lang w:val="ru-RU"/>
          </w:rPr>
          <w:t>,</w:t>
        </w:r>
      </w:ins>
      <w:ins w:id="312" w:author="polyd" w:date="2023-06-11T21:24:12Z">
        <w:r>
          <w:rPr>
            <w:rFonts w:hint="default"/>
            <w:lang w:val="ru-RU"/>
          </w:rPr>
          <w:t xml:space="preserve"> опис</w:t>
        </w:r>
      </w:ins>
      <w:ins w:id="313" w:author="polyd" w:date="2023-06-11T21:24:13Z">
        <w:r>
          <w:rPr>
            <w:rFonts w:hint="default"/>
            <w:lang w:val="ru-RU"/>
          </w:rPr>
          <w:t>анной</w:t>
        </w:r>
      </w:ins>
      <w:ins w:id="314" w:author="polyd" w:date="2023-06-11T21:24:14Z">
        <w:r>
          <w:rPr>
            <w:rFonts w:hint="default"/>
            <w:lang w:val="ru-RU"/>
          </w:rPr>
          <w:t xml:space="preserve"> </w:t>
        </w:r>
      </w:ins>
      <w:ins w:id="315" w:author="polyd" w:date="2023-06-11T21:24:16Z">
        <w:r>
          <w:rPr>
            <w:rFonts w:hint="default"/>
            <w:lang w:val="ru-RU"/>
          </w:rPr>
          <w:t>ра</w:t>
        </w:r>
      </w:ins>
      <w:ins w:id="316" w:author="polyd" w:date="2023-06-11T21:24:17Z">
        <w:r>
          <w:rPr>
            <w:rFonts w:hint="default"/>
            <w:lang w:val="ru-RU"/>
          </w:rPr>
          <w:t>нее.</w:t>
        </w:r>
      </w:ins>
      <w:ins w:id="317" w:author="polyd" w:date="2023-06-11T21:24:32Z">
        <w:r>
          <w:rPr>
            <w:rFonts w:hint="default"/>
            <w:lang w:val="ru-RU"/>
          </w:rPr>
          <w:t xml:space="preserve"> П</w:t>
        </w:r>
      </w:ins>
      <w:ins w:id="318" w:author="polyd" w:date="2023-06-11T21:24:33Z">
        <w:r>
          <w:rPr>
            <w:rFonts w:hint="default"/>
            <w:lang w:val="ru-RU"/>
          </w:rPr>
          <w:t>ри э</w:t>
        </w:r>
      </w:ins>
      <w:ins w:id="319" w:author="polyd" w:date="2023-06-11T21:24:34Z">
        <w:r>
          <w:rPr>
            <w:rFonts w:hint="default"/>
            <w:lang w:val="ru-RU"/>
          </w:rPr>
          <w:t>том</w:t>
        </w:r>
      </w:ins>
      <w:ins w:id="320" w:author="polyd" w:date="2023-06-11T21:24:42Z">
        <w:r>
          <w:rPr>
            <w:rFonts w:hint="default"/>
            <w:lang w:val="ru-RU"/>
          </w:rPr>
          <w:t xml:space="preserve"> </w:t>
        </w:r>
      </w:ins>
      <w:ins w:id="321" w:author="polyd" w:date="2023-06-11T21:24:54Z">
        <w:r>
          <w:rPr>
            <w:rFonts w:hint="default"/>
            <w:lang w:val="ru-RU"/>
          </w:rPr>
          <w:t>дл</w:t>
        </w:r>
      </w:ins>
      <w:ins w:id="322" w:author="polyd" w:date="2023-06-11T21:24:55Z">
        <w:r>
          <w:rPr>
            <w:rFonts w:hint="default"/>
            <w:lang w:val="ru-RU"/>
          </w:rPr>
          <w:t xml:space="preserve">я </w:t>
        </w:r>
      </w:ins>
      <w:ins w:id="323" w:author="polyd" w:date="2023-06-11T21:24:56Z">
        <w:r>
          <w:rPr>
            <w:rFonts w:hint="default"/>
            <w:lang w:val="en-US"/>
          </w:rPr>
          <w:t>M</w:t>
        </w:r>
      </w:ins>
      <w:ins w:id="324" w:author="polyd" w:date="2023-06-11T21:24:59Z">
        <w:r>
          <w:rPr>
            <w:rFonts w:hint="default"/>
            <w:lang w:val="en-US"/>
          </w:rPr>
          <w:t>E</w:t>
        </w:r>
      </w:ins>
      <w:ins w:id="325" w:author="polyd" w:date="2023-06-11T21:25:00Z">
        <w:r>
          <w:rPr>
            <w:rFonts w:hint="default"/>
            <w:lang w:val="ru-RU"/>
          </w:rPr>
          <w:t xml:space="preserve"> на</w:t>
        </w:r>
      </w:ins>
      <w:ins w:id="326" w:author="polyd" w:date="2023-06-11T21:25:01Z">
        <w:r>
          <w:rPr>
            <w:rFonts w:hint="default"/>
            <w:lang w:val="ru-RU"/>
          </w:rPr>
          <w:t>блюдал</w:t>
        </w:r>
      </w:ins>
      <w:ins w:id="327" w:author="polyd" w:date="2023-06-11T21:25:02Z">
        <w:r>
          <w:rPr>
            <w:rFonts w:hint="default"/>
            <w:lang w:val="ru-RU"/>
          </w:rPr>
          <w:t xml:space="preserve">ась </w:t>
        </w:r>
      </w:ins>
      <w:ins w:id="328" w:author="polyd" w:date="2023-06-11T21:25:04Z">
        <w:r>
          <w:rPr>
            <w:rFonts w:hint="default"/>
            <w:lang w:val="ru-RU"/>
          </w:rPr>
          <w:t>я</w:t>
        </w:r>
      </w:ins>
      <w:ins w:id="329" w:author="polyd" w:date="2023-06-11T21:25:05Z">
        <w:r>
          <w:rPr>
            <w:rFonts w:hint="default"/>
            <w:lang w:val="ru-RU"/>
          </w:rPr>
          <w:t>вная</w:t>
        </w:r>
      </w:ins>
      <w:ins w:id="330" w:author="polyd" w:date="2023-06-11T21:25:06Z">
        <w:r>
          <w:rPr>
            <w:rFonts w:hint="default"/>
            <w:lang w:val="ru-RU"/>
          </w:rPr>
          <w:t xml:space="preserve"> зави</w:t>
        </w:r>
      </w:ins>
      <w:ins w:id="331" w:author="polyd" w:date="2023-06-11T21:25:07Z">
        <w:r>
          <w:rPr>
            <w:rFonts w:hint="default"/>
            <w:lang w:val="ru-RU"/>
          </w:rPr>
          <w:t>сим</w:t>
        </w:r>
      </w:ins>
      <w:ins w:id="332" w:author="polyd" w:date="2023-06-11T21:29:17Z">
        <w:r>
          <w:rPr>
            <w:rFonts w:hint="default"/>
            <w:lang w:val="ru-RU"/>
          </w:rPr>
          <w:t>о</w:t>
        </w:r>
      </w:ins>
      <w:ins w:id="333" w:author="polyd" w:date="2023-06-11T21:25:07Z">
        <w:r>
          <w:rPr>
            <w:rFonts w:hint="default"/>
            <w:lang w:val="ru-RU"/>
          </w:rPr>
          <w:t>ст</w:t>
        </w:r>
      </w:ins>
      <w:ins w:id="334" w:author="polyd" w:date="2023-06-11T21:25:08Z">
        <w:r>
          <w:rPr>
            <w:rFonts w:hint="default"/>
            <w:lang w:val="ru-RU"/>
          </w:rPr>
          <w:t>ь</w:t>
        </w:r>
      </w:ins>
      <w:ins w:id="335" w:author="polyd" w:date="2023-06-11T21:25:10Z">
        <w:r>
          <w:rPr>
            <w:rFonts w:hint="default"/>
            <w:lang w:val="ru-RU"/>
          </w:rPr>
          <w:t xml:space="preserve"> в</w:t>
        </w:r>
      </w:ins>
      <w:ins w:id="336" w:author="polyd" w:date="2023-06-11T21:25:11Z">
        <w:r>
          <w:rPr>
            <w:rFonts w:hint="default"/>
            <w:lang w:val="ru-RU"/>
          </w:rPr>
          <w:t>елич</w:t>
        </w:r>
      </w:ins>
      <w:ins w:id="337" w:author="polyd" w:date="2023-06-11T21:25:14Z">
        <w:r>
          <w:rPr>
            <w:rFonts w:hint="default"/>
            <w:lang w:val="ru-RU"/>
          </w:rPr>
          <w:t>ны</w:t>
        </w:r>
      </w:ins>
      <w:ins w:id="338" w:author="polyd" w:date="2023-06-11T21:25:15Z">
        <w:r>
          <w:rPr>
            <w:rFonts w:hint="default"/>
            <w:lang w:val="ru-RU"/>
          </w:rPr>
          <w:t xml:space="preserve"> приро</w:t>
        </w:r>
      </w:ins>
      <w:ins w:id="339" w:author="polyd" w:date="2023-06-11T21:25:16Z">
        <w:r>
          <w:rPr>
            <w:rFonts w:hint="default"/>
            <w:lang w:val="ru-RU"/>
          </w:rPr>
          <w:t xml:space="preserve">ста </w:t>
        </w:r>
      </w:ins>
      <w:ins w:id="340" w:author="polyd" w:date="2023-06-11T21:25:17Z">
        <w:r>
          <w:rPr>
            <w:rFonts w:hint="default"/>
            <w:lang w:val="ru-RU"/>
          </w:rPr>
          <w:t xml:space="preserve">от </w:t>
        </w:r>
      </w:ins>
      <w:ins w:id="341" w:author="polyd" w:date="2023-06-11T21:25:19Z">
        <w:r>
          <w:rPr>
            <w:rFonts w:hint="default"/>
            <w:lang w:val="ru-RU"/>
          </w:rPr>
          <w:t>так</w:t>
        </w:r>
      </w:ins>
      <w:ins w:id="342" w:author="polyd" w:date="2023-06-11T21:25:20Z">
        <w:r>
          <w:rPr>
            <w:rFonts w:hint="default"/>
            <w:lang w:val="ru-RU"/>
          </w:rPr>
          <w:t>сономи</w:t>
        </w:r>
      </w:ins>
      <w:ins w:id="343" w:author="polyd" w:date="2023-06-11T21:25:21Z">
        <w:r>
          <w:rPr>
            <w:rFonts w:hint="default"/>
            <w:lang w:val="ru-RU"/>
          </w:rPr>
          <w:t>ческог</w:t>
        </w:r>
      </w:ins>
      <w:ins w:id="344" w:author="polyd" w:date="2023-06-11T21:25:22Z">
        <w:r>
          <w:rPr>
            <w:rFonts w:hint="default"/>
            <w:lang w:val="ru-RU"/>
          </w:rPr>
          <w:t>о соста</w:t>
        </w:r>
      </w:ins>
      <w:ins w:id="345" w:author="polyd" w:date="2023-06-11T21:25:23Z">
        <w:r>
          <w:rPr>
            <w:rFonts w:hint="default"/>
            <w:lang w:val="ru-RU"/>
          </w:rPr>
          <w:t xml:space="preserve">ва </w:t>
        </w:r>
      </w:ins>
      <w:ins w:id="346" w:author="polyd" w:date="2023-06-11T21:25:24Z">
        <w:r>
          <w:rPr>
            <w:rFonts w:hint="default"/>
            <w:lang w:val="ru-RU"/>
          </w:rPr>
          <w:t>по</w:t>
        </w:r>
      </w:ins>
      <w:ins w:id="347" w:author="polyd" w:date="2023-06-11T21:25:25Z">
        <w:r>
          <w:rPr>
            <w:rFonts w:hint="default"/>
            <w:lang w:val="ru-RU"/>
          </w:rPr>
          <w:t>селени</w:t>
        </w:r>
      </w:ins>
      <w:ins w:id="348" w:author="polyd" w:date="2023-06-11T21:25:26Z">
        <w:r>
          <w:rPr>
            <w:rFonts w:hint="default"/>
            <w:lang w:val="ru-RU"/>
          </w:rPr>
          <w:t xml:space="preserve">я. </w:t>
        </w:r>
      </w:ins>
      <w:ins w:id="349" w:author="polyd" w:date="2023-06-11T21:25:27Z">
        <w:r>
          <w:rPr>
            <w:rFonts w:hint="default"/>
            <w:lang w:val="ru-RU"/>
          </w:rPr>
          <w:t xml:space="preserve">В </w:t>
        </w:r>
      </w:ins>
      <w:ins w:id="350" w:author="polyd" w:date="2023-06-11T21:25:29Z">
        <w:r>
          <w:rPr>
            <w:rFonts w:hint="default"/>
            <w:lang w:val="ru-RU"/>
          </w:rPr>
          <w:t>сад</w:t>
        </w:r>
      </w:ins>
      <w:ins w:id="351" w:author="polyd" w:date="2023-06-11T21:25:30Z">
        <w:r>
          <w:rPr>
            <w:rFonts w:hint="default"/>
            <w:lang w:val="ru-RU"/>
          </w:rPr>
          <w:t>ках</w:t>
        </w:r>
      </w:ins>
      <w:ins w:id="352" w:author="polyd" w:date="2023-06-11T21:25:36Z">
        <w:r>
          <w:rPr>
            <w:rFonts w:hint="default"/>
            <w:lang w:val="ru-RU"/>
          </w:rPr>
          <w:t xml:space="preserve"> </w:t>
        </w:r>
      </w:ins>
      <w:ins w:id="353" w:author="polyd" w:date="2023-06-11T21:25:37Z">
        <w:r>
          <w:rPr>
            <w:rFonts w:hint="default"/>
            <w:lang w:val="ru-RU"/>
          </w:rPr>
          <w:t>в к</w:t>
        </w:r>
      </w:ins>
      <w:ins w:id="354" w:author="polyd" w:date="2023-06-11T21:25:38Z">
        <w:r>
          <w:rPr>
            <w:rFonts w:hint="default"/>
            <w:lang w:val="ru-RU"/>
          </w:rPr>
          <w:t>оторых</w:t>
        </w:r>
      </w:ins>
      <w:ins w:id="355" w:author="polyd" w:date="2023-06-11T21:25:39Z">
        <w:r>
          <w:rPr>
            <w:rFonts w:hint="default"/>
            <w:lang w:val="ru-RU"/>
          </w:rPr>
          <w:t xml:space="preserve"> доми</w:t>
        </w:r>
      </w:ins>
      <w:ins w:id="356" w:author="polyd" w:date="2023-06-11T21:25:40Z">
        <w:r>
          <w:rPr>
            <w:rFonts w:hint="default"/>
            <w:lang w:val="ru-RU"/>
          </w:rPr>
          <w:t>ниров</w:t>
        </w:r>
      </w:ins>
      <w:ins w:id="357" w:author="polyd" w:date="2023-06-11T21:25:41Z">
        <w:r>
          <w:rPr>
            <w:rFonts w:hint="default"/>
            <w:lang w:val="ru-RU"/>
          </w:rPr>
          <w:t xml:space="preserve">али </w:t>
        </w:r>
      </w:ins>
      <w:ins w:id="358" w:author="polyd" w:date="2023-06-11T21:25:45Z">
        <w:r>
          <w:rPr>
            <w:rFonts w:hint="default"/>
            <w:lang w:val="en-US"/>
          </w:rPr>
          <w:t>M</w:t>
        </w:r>
      </w:ins>
      <w:ins w:id="359" w:author="polyd" w:date="2023-06-11T21:25:46Z">
        <w:r>
          <w:rPr>
            <w:rFonts w:hint="default"/>
            <w:lang w:val="en-US"/>
          </w:rPr>
          <w:t>T</w:t>
        </w:r>
      </w:ins>
      <w:ins w:id="360" w:author="polyd" w:date="2023-06-11T21:25:48Z">
        <w:r>
          <w:rPr>
            <w:rFonts w:hint="default"/>
            <w:lang w:val="ru-RU"/>
          </w:rPr>
          <w:t xml:space="preserve"> </w:t>
        </w:r>
      </w:ins>
      <w:ins w:id="361" w:author="polyd" w:date="2023-06-11T21:25:49Z">
        <w:r>
          <w:rPr>
            <w:rFonts w:hint="default"/>
            <w:lang w:val="ru-RU"/>
          </w:rPr>
          <w:t>прирос</w:t>
        </w:r>
      </w:ins>
      <w:ins w:id="362" w:author="polyd" w:date="2023-06-11T21:25:50Z">
        <w:r>
          <w:rPr>
            <w:rFonts w:hint="default"/>
            <w:lang w:val="ru-RU"/>
          </w:rPr>
          <w:t xml:space="preserve">т </w:t>
        </w:r>
      </w:ins>
      <w:ins w:id="363" w:author="polyd" w:date="2023-06-11T21:25:58Z">
        <w:r>
          <w:rPr>
            <w:rFonts w:hint="default"/>
            <w:lang w:val="en-US"/>
          </w:rPr>
          <w:t>M</w:t>
        </w:r>
      </w:ins>
      <w:ins w:id="364" w:author="polyd" w:date="2023-06-11T21:25:59Z">
        <w:r>
          <w:rPr>
            <w:rFonts w:hint="default"/>
            <w:lang w:val="en-US"/>
          </w:rPr>
          <w:t xml:space="preserve">E </w:t>
        </w:r>
      </w:ins>
      <w:ins w:id="365" w:author="polyd" w:date="2023-06-11T21:26:00Z">
        <w:r>
          <w:rPr>
            <w:rFonts w:hint="default"/>
            <w:lang w:val="ru-RU"/>
          </w:rPr>
          <w:t xml:space="preserve"> б</w:t>
        </w:r>
      </w:ins>
      <w:ins w:id="366" w:author="polyd" w:date="2023-06-11T21:26:01Z">
        <w:r>
          <w:rPr>
            <w:rFonts w:hint="default"/>
            <w:lang w:val="ru-RU"/>
          </w:rPr>
          <w:t>ыл ни</w:t>
        </w:r>
      </w:ins>
      <w:ins w:id="367" w:author="polyd" w:date="2023-06-11T21:26:02Z">
        <w:r>
          <w:rPr>
            <w:rFonts w:hint="default"/>
            <w:lang w:val="ru-RU"/>
          </w:rPr>
          <w:t xml:space="preserve">же, </w:t>
        </w:r>
      </w:ins>
      <w:ins w:id="368" w:author="polyd" w:date="2023-06-11T21:26:03Z">
        <w:r>
          <w:rPr>
            <w:rFonts w:hint="default"/>
            <w:lang w:val="ru-RU"/>
          </w:rPr>
          <w:t>ч</w:t>
        </w:r>
      </w:ins>
      <w:ins w:id="369" w:author="polyd" w:date="2023-06-11T21:26:04Z">
        <w:r>
          <w:rPr>
            <w:rFonts w:hint="default"/>
            <w:lang w:val="ru-RU"/>
          </w:rPr>
          <w:t xml:space="preserve">ем </w:t>
        </w:r>
      </w:ins>
      <w:ins w:id="370" w:author="polyd" w:date="2023-06-11T21:26:05Z">
        <w:r>
          <w:rPr>
            <w:rFonts w:hint="default"/>
            <w:lang w:val="ru-RU"/>
          </w:rPr>
          <w:t>в</w:t>
        </w:r>
      </w:ins>
      <w:ins w:id="371" w:author="polyd" w:date="2023-06-11T21:26:06Z">
        <w:r>
          <w:rPr>
            <w:rFonts w:hint="default"/>
            <w:lang w:val="ru-RU"/>
          </w:rPr>
          <w:t xml:space="preserve"> </w:t>
        </w:r>
      </w:ins>
      <w:ins w:id="372" w:author="polyd" w:date="2023-06-11T21:26:07Z">
        <w:r>
          <w:rPr>
            <w:rFonts w:hint="default"/>
            <w:lang w:val="ru-RU"/>
          </w:rPr>
          <w:t>садк</w:t>
        </w:r>
      </w:ins>
      <w:ins w:id="373" w:author="polyd" w:date="2023-06-11T21:26:08Z">
        <w:r>
          <w:rPr>
            <w:rFonts w:hint="default"/>
            <w:lang w:val="ru-RU"/>
          </w:rPr>
          <w:t>ах</w:t>
        </w:r>
      </w:ins>
      <w:ins w:id="374" w:author="polyd" w:date="2023-06-11T21:26:10Z">
        <w:r>
          <w:rPr>
            <w:rFonts w:hint="default"/>
            <w:lang w:val="ru-RU"/>
          </w:rPr>
          <w:t xml:space="preserve">, </w:t>
        </w:r>
      </w:ins>
      <w:ins w:id="375" w:author="polyd" w:date="2023-06-11T21:26:11Z">
        <w:r>
          <w:rPr>
            <w:rFonts w:hint="default"/>
            <w:lang w:val="ru-RU"/>
          </w:rPr>
          <w:t>г</w:t>
        </w:r>
      </w:ins>
      <w:ins w:id="376" w:author="polyd" w:date="2023-06-11T21:26:12Z">
        <w:r>
          <w:rPr>
            <w:rFonts w:hint="default"/>
            <w:lang w:val="ru-RU"/>
          </w:rPr>
          <w:t>де д</w:t>
        </w:r>
      </w:ins>
      <w:ins w:id="377" w:author="polyd" w:date="2023-06-11T21:26:13Z">
        <w:r>
          <w:rPr>
            <w:rFonts w:hint="default"/>
            <w:lang w:val="ru-RU"/>
          </w:rPr>
          <w:t>оми</w:t>
        </w:r>
      </w:ins>
      <w:ins w:id="378" w:author="polyd" w:date="2023-06-11T21:26:14Z">
        <w:r>
          <w:rPr>
            <w:rFonts w:hint="default"/>
            <w:lang w:val="ru-RU"/>
          </w:rPr>
          <w:t>ни</w:t>
        </w:r>
      </w:ins>
      <w:ins w:id="379" w:author="polyd" w:date="2023-06-11T21:26:17Z">
        <w:r>
          <w:rPr>
            <w:rFonts w:hint="default"/>
            <w:lang w:val="ru-RU"/>
          </w:rPr>
          <w:t>ровал</w:t>
        </w:r>
      </w:ins>
      <w:ins w:id="380" w:author="polyd" w:date="2023-06-11T21:26:18Z">
        <w:r>
          <w:rPr>
            <w:rFonts w:hint="default"/>
            <w:lang w:val="ru-RU"/>
          </w:rPr>
          <w:t xml:space="preserve">и </w:t>
        </w:r>
      </w:ins>
      <w:ins w:id="381" w:author="polyd" w:date="2023-06-11T21:26:21Z">
        <w:r>
          <w:rPr>
            <w:rFonts w:hint="default"/>
            <w:lang w:val="en-US"/>
          </w:rPr>
          <w:t>ME</w:t>
        </w:r>
      </w:ins>
      <w:ins w:id="382" w:author="polyd" w:date="2023-06-11T21:26:22Z">
        <w:r>
          <w:rPr>
            <w:rFonts w:hint="default"/>
            <w:lang w:val="en-US"/>
          </w:rPr>
          <w:t xml:space="preserve">. </w:t>
        </w:r>
      </w:ins>
      <w:ins w:id="383" w:author="polyd" w:date="2023-06-11T21:26:25Z">
        <w:r>
          <w:rPr>
            <w:rFonts w:hint="default"/>
            <w:lang w:val="ru-RU"/>
          </w:rPr>
          <w:t xml:space="preserve">В </w:t>
        </w:r>
      </w:ins>
      <w:ins w:id="384" w:author="polyd" w:date="2023-06-11T21:26:26Z">
        <w:r>
          <w:rPr>
            <w:rFonts w:hint="default"/>
            <w:lang w:val="ru-RU"/>
          </w:rPr>
          <w:t xml:space="preserve">то же </w:t>
        </w:r>
      </w:ins>
      <w:ins w:id="385" w:author="polyd" w:date="2023-06-11T21:26:27Z">
        <w:r>
          <w:rPr>
            <w:rFonts w:hint="default"/>
            <w:lang w:val="ru-RU"/>
          </w:rPr>
          <w:t>в</w:t>
        </w:r>
      </w:ins>
      <w:ins w:id="386" w:author="polyd" w:date="2023-06-11T21:26:28Z">
        <w:r>
          <w:rPr>
            <w:rFonts w:hint="default"/>
            <w:lang w:val="ru-RU"/>
          </w:rPr>
          <w:t>р</w:t>
        </w:r>
      </w:ins>
      <w:ins w:id="387" w:author="polyd" w:date="2023-06-11T21:26:29Z">
        <w:r>
          <w:rPr>
            <w:rFonts w:hint="default"/>
            <w:lang w:val="ru-RU"/>
          </w:rPr>
          <w:t>ем</w:t>
        </w:r>
      </w:ins>
      <w:ins w:id="388" w:author="polyd" w:date="2023-06-11T21:26:30Z">
        <w:r>
          <w:rPr>
            <w:rFonts w:hint="default"/>
            <w:lang w:val="ru-RU"/>
          </w:rPr>
          <w:t>я</w:t>
        </w:r>
      </w:ins>
      <w:ins w:id="389" w:author="polyd" w:date="2023-06-11T21:27:08Z">
        <w:r>
          <w:rPr>
            <w:rFonts w:hint="default"/>
            <w:lang w:val="ru-RU"/>
          </w:rPr>
          <w:t xml:space="preserve"> </w:t>
        </w:r>
      </w:ins>
      <w:ins w:id="390" w:author="polyd" w:date="2023-06-11T21:27:09Z">
        <w:r>
          <w:rPr>
            <w:rFonts w:hint="default"/>
            <w:lang w:val="ru-RU"/>
          </w:rPr>
          <w:t>яв</w:t>
        </w:r>
      </w:ins>
      <w:ins w:id="391" w:author="polyd" w:date="2023-06-11T21:27:10Z">
        <w:r>
          <w:rPr>
            <w:rFonts w:hint="default"/>
            <w:lang w:val="ru-RU"/>
          </w:rPr>
          <w:t xml:space="preserve">ной </w:t>
        </w:r>
      </w:ins>
      <w:ins w:id="392" w:author="polyd" w:date="2023-06-11T21:27:18Z">
        <w:r>
          <w:rPr>
            <w:rFonts w:hint="default"/>
            <w:lang w:val="ru-RU"/>
          </w:rPr>
          <w:t>з</w:t>
        </w:r>
      </w:ins>
      <w:ins w:id="393" w:author="polyd" w:date="2023-06-11T21:27:19Z">
        <w:r>
          <w:rPr>
            <w:rFonts w:hint="default"/>
            <w:lang w:val="ru-RU"/>
          </w:rPr>
          <w:t>авис</w:t>
        </w:r>
      </w:ins>
      <w:ins w:id="394" w:author="polyd" w:date="2023-06-11T21:29:03Z">
        <w:r>
          <w:rPr>
            <w:rFonts w:hint="default"/>
            <w:lang w:val="ru-RU"/>
          </w:rPr>
          <w:t>и</w:t>
        </w:r>
      </w:ins>
      <w:ins w:id="395" w:author="polyd" w:date="2023-06-11T21:27:19Z">
        <w:r>
          <w:rPr>
            <w:rFonts w:hint="default"/>
            <w:lang w:val="ru-RU"/>
          </w:rPr>
          <w:t>м</w:t>
        </w:r>
      </w:ins>
      <w:ins w:id="396" w:author="polyd" w:date="2023-06-11T21:29:08Z">
        <w:r>
          <w:rPr>
            <w:rFonts w:hint="default"/>
            <w:lang w:val="ru-RU"/>
          </w:rPr>
          <w:t>о</w:t>
        </w:r>
      </w:ins>
      <w:ins w:id="397" w:author="polyd" w:date="2023-06-11T21:29:10Z">
        <w:r>
          <w:rPr>
            <w:rFonts w:hint="default"/>
            <w:lang w:val="ru-RU"/>
          </w:rPr>
          <w:t>с</w:t>
        </w:r>
      </w:ins>
      <w:ins w:id="398" w:author="polyd" w:date="2023-06-11T21:27:20Z">
        <w:r>
          <w:rPr>
            <w:rFonts w:hint="default"/>
            <w:lang w:val="ru-RU"/>
          </w:rPr>
          <w:t xml:space="preserve">ти </w:t>
        </w:r>
      </w:ins>
      <w:ins w:id="399" w:author="polyd" w:date="2023-06-11T21:27:12Z">
        <w:r>
          <w:rPr>
            <w:rFonts w:hint="default"/>
            <w:lang w:val="ru-RU"/>
          </w:rPr>
          <w:t>прир</w:t>
        </w:r>
      </w:ins>
      <w:ins w:id="400" w:author="polyd" w:date="2023-06-11T21:27:13Z">
        <w:r>
          <w:rPr>
            <w:rFonts w:hint="default"/>
            <w:lang w:val="ru-RU"/>
          </w:rPr>
          <w:t>оста</w:t>
        </w:r>
      </w:ins>
      <w:ins w:id="401" w:author="polyd" w:date="2023-06-11T21:27:22Z">
        <w:r>
          <w:rPr>
            <w:rFonts w:hint="default"/>
            <w:lang w:val="ru-RU"/>
          </w:rPr>
          <w:t xml:space="preserve"> </w:t>
        </w:r>
      </w:ins>
      <w:ins w:id="402" w:author="polyd" w:date="2023-06-11T21:27:23Z">
        <w:r>
          <w:rPr>
            <w:rFonts w:hint="default"/>
            <w:lang w:val="ru-RU"/>
          </w:rPr>
          <w:t>от та</w:t>
        </w:r>
      </w:ins>
      <w:ins w:id="403" w:author="polyd" w:date="2023-06-11T21:27:24Z">
        <w:r>
          <w:rPr>
            <w:rFonts w:hint="default"/>
            <w:lang w:val="ru-RU"/>
          </w:rPr>
          <w:t>ксоно</w:t>
        </w:r>
      </w:ins>
      <w:ins w:id="404" w:author="polyd" w:date="2023-06-11T21:27:25Z">
        <w:r>
          <w:rPr>
            <w:rFonts w:hint="default"/>
            <w:lang w:val="ru-RU"/>
          </w:rPr>
          <w:t>миче</w:t>
        </w:r>
      </w:ins>
      <w:ins w:id="405" w:author="polyd" w:date="2023-06-11T21:27:26Z">
        <w:r>
          <w:rPr>
            <w:rFonts w:hint="default"/>
            <w:lang w:val="ru-RU"/>
          </w:rPr>
          <w:t xml:space="preserve">ского </w:t>
        </w:r>
      </w:ins>
      <w:ins w:id="406" w:author="polyd" w:date="2023-06-11T21:27:27Z">
        <w:r>
          <w:rPr>
            <w:rFonts w:hint="default"/>
            <w:lang w:val="ru-RU"/>
          </w:rPr>
          <w:t xml:space="preserve">состава </w:t>
        </w:r>
      </w:ins>
      <w:ins w:id="407" w:author="polyd" w:date="2023-06-11T21:27:28Z">
        <w:r>
          <w:rPr>
            <w:rFonts w:hint="default"/>
            <w:lang w:val="ru-RU"/>
          </w:rPr>
          <w:t>поселе</w:t>
        </w:r>
      </w:ins>
      <w:ins w:id="408" w:author="polyd" w:date="2023-06-11T21:27:29Z">
        <w:r>
          <w:rPr>
            <w:rFonts w:hint="default"/>
            <w:lang w:val="ru-RU"/>
          </w:rPr>
          <w:t xml:space="preserve">ний </w:t>
        </w:r>
      </w:ins>
      <w:ins w:id="409" w:author="polyd" w:date="2023-06-11T21:27:31Z">
        <w:r>
          <w:rPr>
            <w:rFonts w:hint="default"/>
            <w:lang w:val="ru-RU"/>
          </w:rPr>
          <w:t>в сл</w:t>
        </w:r>
      </w:ins>
      <w:ins w:id="410" w:author="polyd" w:date="2023-06-11T21:27:32Z">
        <w:r>
          <w:rPr>
            <w:rFonts w:hint="default"/>
            <w:lang w:val="ru-RU"/>
          </w:rPr>
          <w:t>уч</w:t>
        </w:r>
      </w:ins>
      <w:ins w:id="411" w:author="polyd" w:date="2023-06-11T21:27:33Z">
        <w:r>
          <w:rPr>
            <w:rFonts w:hint="default"/>
            <w:lang w:val="ru-RU"/>
          </w:rPr>
          <w:t xml:space="preserve">ае </w:t>
        </w:r>
      </w:ins>
      <w:ins w:id="412" w:author="polyd" w:date="2023-06-11T21:27:35Z">
        <w:r>
          <w:rPr>
            <w:rFonts w:hint="default"/>
            <w:lang w:val="en-US"/>
          </w:rPr>
          <w:t>M</w:t>
        </w:r>
      </w:ins>
      <w:ins w:id="413" w:author="polyd" w:date="2023-06-11T21:27:37Z">
        <w:r>
          <w:rPr>
            <w:rFonts w:hint="default"/>
            <w:lang w:val="en-US"/>
          </w:rPr>
          <w:t>T</w:t>
        </w:r>
      </w:ins>
      <w:ins w:id="414" w:author="polyd" w:date="2023-06-11T21:27:13Z">
        <w:r>
          <w:rPr>
            <w:rFonts w:hint="default"/>
            <w:lang w:val="ru-RU"/>
          </w:rPr>
          <w:t xml:space="preserve"> </w:t>
        </w:r>
      </w:ins>
      <w:ins w:id="415" w:author="polyd" w:date="2023-06-11T21:26:31Z">
        <w:r>
          <w:rPr>
            <w:rFonts w:hint="default"/>
            <w:lang w:val="ru-RU"/>
          </w:rPr>
          <w:t xml:space="preserve"> </w:t>
        </w:r>
      </w:ins>
      <w:ins w:id="416" w:author="polyd" w:date="2023-06-11T21:26:34Z">
        <w:r>
          <w:rPr>
            <w:rFonts w:hint="default"/>
            <w:lang w:val="ru-RU"/>
          </w:rPr>
          <w:t>не на</w:t>
        </w:r>
      </w:ins>
      <w:ins w:id="417" w:author="polyd" w:date="2023-06-11T21:26:35Z">
        <w:r>
          <w:rPr>
            <w:rFonts w:hint="default"/>
            <w:lang w:val="ru-RU"/>
          </w:rPr>
          <w:t>блюдал</w:t>
        </w:r>
      </w:ins>
      <w:ins w:id="418" w:author="polyd" w:date="2023-06-11T21:26:36Z">
        <w:r>
          <w:rPr>
            <w:rFonts w:hint="default"/>
            <w:lang w:val="ru-RU"/>
          </w:rPr>
          <w:t>ось</w:t>
        </w:r>
      </w:ins>
      <w:ins w:id="419" w:author="polyd" w:date="2023-06-11T21:27:44Z">
        <w:r>
          <w:rPr>
            <w:rFonts w:hint="default"/>
            <w:lang w:val="en-US"/>
          </w:rPr>
          <w:t>.</w:t>
        </w:r>
      </w:ins>
    </w:p>
    <w:p>
      <w:pPr>
        <w:spacing w:after="0" w:line="240" w:lineRule="auto"/>
      </w:pPr>
    </w:p>
    <w:p>
      <w:pPr>
        <w:spacing w:after="0" w:line="240" w:lineRule="auto"/>
      </w:pPr>
      <w:r>
        <w:tab/>
      </w:r>
      <w:r>
        <w:rPr>
          <w:lang w:eastAsia="ru-RU"/>
        </w:rPr>
        <w:drawing>
          <wp:inline distT="0" distB="0" distL="0" distR="0">
            <wp:extent cx="5829300" cy="3817620"/>
            <wp:effectExtent l="0" t="0" r="0" b="0"/>
            <wp:docPr id="5" name="Рисунок 5" descr="C:\Users\anton\OneDrive\Рабочий стол\Sci_stuff\doplom2023_pics\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anton\OneDrive\Рабочий стол\Sci_stuff\doplom2023_pics\Mod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rPr>
          <w:rFonts w:hint="default"/>
          <w:highlight w:val="yellow"/>
          <w:lang w:val="ru-RU"/>
          <w:rPrChange w:id="420" w:author="polyd" w:date="2023-06-11T21:31:33Z">
            <w:rPr>
              <w:rFonts w:hint="default"/>
              <w:lang w:val="ru-RU"/>
            </w:rPr>
          </w:rPrChange>
        </w:rPr>
      </w:pPr>
      <w:r>
        <w:t xml:space="preserve">(Рис. ???.  Влияние таксономического состава поселения (Доля М. </w:t>
      </w:r>
      <w:r>
        <w:rPr>
          <w:lang w:val="en-US"/>
        </w:rPr>
        <w:t>trossulus</w:t>
      </w:r>
      <w:r>
        <w:t xml:space="preserve"> в садке, </w:t>
      </w:r>
      <w:del w:id="421" w:author="polyd" w:date="2023-06-11T21:27:59Z">
        <w:r>
          <w:rPr/>
          <w:delText>о</w:delText>
        </w:r>
      </w:del>
      <w:del w:id="422" w:author="polyd" w:date="2023-06-11T21:28:00Z">
        <w:r>
          <w:rPr/>
          <w:delText xml:space="preserve">на </w:delText>
        </w:r>
      </w:del>
      <w:del w:id="423" w:author="polyd" w:date="2023-06-11T21:28:01Z">
        <w:r>
          <w:rPr/>
          <w:delText>ж</w:delText>
        </w:r>
      </w:del>
      <w:del w:id="424" w:author="polyd" w:date="2023-06-11T21:28:02Z">
        <w:r>
          <w:rPr/>
          <w:delText>е</w:delText>
        </w:r>
      </w:del>
      <w:r>
        <w:t xml:space="preserve"> </w:t>
      </w:r>
      <w:r>
        <w:rPr>
          <w:lang w:val="en-US"/>
        </w:rPr>
        <w:t>PropT</w:t>
      </w:r>
      <w:r>
        <w:t>) на величину прироста раковины</w:t>
      </w:r>
      <w:ins w:id="425" w:author="polyd" w:date="2023-06-11T21:28:16Z">
        <w:r>
          <w:rPr>
            <w:rFonts w:hint="default"/>
            <w:lang w:val="en-US"/>
          </w:rPr>
          <w:t xml:space="preserve"> </w:t>
        </w:r>
      </w:ins>
      <w:ins w:id="426" w:author="polyd" w:date="2023-06-11T21:28:20Z">
        <w:r>
          <w:rPr>
            <w:rFonts w:hint="default"/>
            <w:lang w:val="ru-RU"/>
          </w:rPr>
          <w:t>в</w:t>
        </w:r>
      </w:ins>
      <w:ins w:id="427" w:author="polyd" w:date="2023-06-11T21:28:21Z">
        <w:r>
          <w:rPr>
            <w:rFonts w:hint="default"/>
            <w:lang w:val="ru-RU"/>
          </w:rPr>
          <w:t xml:space="preserve"> са</w:t>
        </w:r>
      </w:ins>
      <w:ins w:id="428" w:author="polyd" w:date="2023-06-11T21:28:22Z">
        <w:r>
          <w:rPr>
            <w:rFonts w:hint="default"/>
            <w:lang w:val="ru-RU"/>
          </w:rPr>
          <w:t>дка</w:t>
        </w:r>
      </w:ins>
      <w:ins w:id="429" w:author="polyd" w:date="2023-06-11T21:28:23Z">
        <w:r>
          <w:rPr>
            <w:rFonts w:hint="default"/>
            <w:lang w:val="ru-RU"/>
          </w:rPr>
          <w:t>х</w:t>
        </w:r>
      </w:ins>
      <w:ins w:id="430" w:author="polyd" w:date="2023-06-11T21:28:24Z">
        <w:r>
          <w:rPr>
            <w:rFonts w:hint="default"/>
            <w:lang w:val="ru-RU"/>
          </w:rPr>
          <w:t xml:space="preserve"> </w:t>
        </w:r>
      </w:ins>
      <w:ins w:id="431" w:author="polyd" w:date="2023-06-11T21:28:25Z">
        <w:r>
          <w:rPr>
            <w:rFonts w:hint="default"/>
            <w:lang w:val="ru-RU"/>
          </w:rPr>
          <w:t xml:space="preserve">при </w:t>
        </w:r>
      </w:ins>
      <w:del w:id="432" w:author="polyd" w:date="2023-06-11T21:28:27Z">
        <w:r>
          <w:rPr/>
          <w:delText xml:space="preserve"> в </w:delText>
        </w:r>
      </w:del>
      <w:r>
        <w:t>краткосрочной (</w:t>
      </w:r>
      <w:r>
        <w:rPr>
          <w:lang w:val="en-US"/>
        </w:rPr>
        <w:t>Summer</w:t>
      </w:r>
      <w:r>
        <w:t>) и долгосрочной (</w:t>
      </w:r>
      <w:r>
        <w:rPr>
          <w:lang w:val="en-US"/>
        </w:rPr>
        <w:t>Winter</w:t>
      </w:r>
      <w:r>
        <w:t xml:space="preserve">) </w:t>
      </w:r>
      <w:ins w:id="433" w:author="polyd" w:date="2023-06-11T21:28:34Z">
        <w:r>
          <w:rPr>
            <w:lang w:val="ru-RU"/>
          </w:rPr>
          <w:t>экп</w:t>
        </w:r>
      </w:ins>
      <w:ins w:id="434" w:author="polyd" w:date="2023-06-11T21:28:35Z">
        <w:r>
          <w:rPr>
            <w:lang w:val="ru-RU"/>
          </w:rPr>
          <w:t>ози</w:t>
        </w:r>
      </w:ins>
      <w:ins w:id="435" w:author="polyd" w:date="2023-06-11T21:28:36Z">
        <w:r>
          <w:rPr>
            <w:lang w:val="ru-RU"/>
          </w:rPr>
          <w:t>ции</w:t>
        </w:r>
      </w:ins>
      <w:del w:id="436" w:author="polyd" w:date="2023-06-11T21:28:38Z">
        <w:r>
          <w:rPr/>
          <w:delText>перспективе</w:delText>
        </w:r>
      </w:del>
      <w:r>
        <w:t xml:space="preserve">. Непрерывными линиями обозначены линии регрессии, серая область вокруг линий – 95%-ный доверительный интервал. </w:t>
      </w:r>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w:t>
      </w:r>
      <w:ins w:id="437" w:author="polyd" w:date="2023-06-11T21:29:23Z">
        <w:r>
          <w:rPr>
            <w:highlight w:val="yellow"/>
            <w:lang w:val="ru-RU"/>
            <w:rPrChange w:id="438" w:author="polyd" w:date="2023-06-11T21:31:33Z">
              <w:rPr>
                <w:lang w:val="ru-RU"/>
              </w:rPr>
            </w:rPrChange>
          </w:rPr>
          <w:t>Пер</w:t>
        </w:r>
      </w:ins>
      <w:ins w:id="440" w:author="polyd" w:date="2023-06-11T21:29:24Z">
        <w:r>
          <w:rPr>
            <w:highlight w:val="yellow"/>
            <w:lang w:val="ru-RU"/>
            <w:rPrChange w:id="441" w:author="polyd" w:date="2023-06-11T21:31:33Z">
              <w:rPr>
                <w:lang w:val="ru-RU"/>
              </w:rPr>
            </w:rPrChange>
          </w:rPr>
          <w:t>вич</w:t>
        </w:r>
      </w:ins>
      <w:ins w:id="443" w:author="polyd" w:date="2023-06-11T21:29:25Z">
        <w:r>
          <w:rPr>
            <w:highlight w:val="yellow"/>
            <w:lang w:val="ru-RU"/>
            <w:rPrChange w:id="444" w:author="polyd" w:date="2023-06-11T21:31:33Z">
              <w:rPr>
                <w:lang w:val="ru-RU"/>
              </w:rPr>
            </w:rPrChange>
          </w:rPr>
          <w:t>ные</w:t>
        </w:r>
      </w:ins>
      <w:ins w:id="446" w:author="polyd" w:date="2023-06-11T21:29:25Z">
        <w:r>
          <w:rPr>
            <w:rFonts w:hint="default"/>
            <w:highlight w:val="yellow"/>
            <w:lang w:val="ru-RU"/>
            <w:rPrChange w:id="447" w:author="polyd" w:date="2023-06-11T21:31:33Z">
              <w:rPr>
                <w:rFonts w:hint="default"/>
                <w:lang w:val="ru-RU"/>
              </w:rPr>
            </w:rPrChange>
          </w:rPr>
          <w:t xml:space="preserve"> </w:t>
        </w:r>
      </w:ins>
      <w:ins w:id="449" w:author="polyd" w:date="2023-06-11T21:29:26Z">
        <w:r>
          <w:rPr>
            <w:rFonts w:hint="default"/>
            <w:highlight w:val="yellow"/>
            <w:lang w:val="ru-RU"/>
            <w:rPrChange w:id="450" w:author="polyd" w:date="2023-06-11T21:31:33Z">
              <w:rPr>
                <w:rFonts w:hint="default"/>
                <w:lang w:val="ru-RU"/>
              </w:rPr>
            </w:rPrChange>
          </w:rPr>
          <w:t>данные</w:t>
        </w:r>
      </w:ins>
      <w:ins w:id="452" w:author="polyd" w:date="2023-06-11T21:29:27Z">
        <w:r>
          <w:rPr>
            <w:rFonts w:hint="default"/>
            <w:highlight w:val="yellow"/>
            <w:lang w:val="ru-RU"/>
            <w:rPrChange w:id="453" w:author="polyd" w:date="2023-06-11T21:31:33Z">
              <w:rPr>
                <w:rFonts w:hint="default"/>
                <w:lang w:val="ru-RU"/>
              </w:rPr>
            </w:rPrChange>
          </w:rPr>
          <w:t xml:space="preserve"> н</w:t>
        </w:r>
      </w:ins>
      <w:ins w:id="455" w:author="polyd" w:date="2023-06-11T21:29:28Z">
        <w:r>
          <w:rPr>
            <w:rFonts w:hint="default"/>
            <w:highlight w:val="yellow"/>
            <w:lang w:val="ru-RU"/>
            <w:rPrChange w:id="456" w:author="polyd" w:date="2023-06-11T21:31:33Z">
              <w:rPr>
                <w:rFonts w:hint="default"/>
                <w:lang w:val="ru-RU"/>
              </w:rPr>
            </w:rPrChange>
          </w:rPr>
          <w:t>а да</w:t>
        </w:r>
      </w:ins>
      <w:ins w:id="458" w:author="polyd" w:date="2023-06-11T21:29:29Z">
        <w:r>
          <w:rPr>
            <w:rFonts w:hint="default"/>
            <w:highlight w:val="yellow"/>
            <w:lang w:val="ru-RU"/>
            <w:rPrChange w:id="459" w:author="polyd" w:date="2023-06-11T21:31:33Z">
              <w:rPr>
                <w:rFonts w:hint="default"/>
                <w:lang w:val="ru-RU"/>
              </w:rPr>
            </w:rPrChange>
          </w:rPr>
          <w:t xml:space="preserve">нном </w:t>
        </w:r>
      </w:ins>
      <w:ins w:id="461" w:author="polyd" w:date="2023-06-11T21:29:30Z">
        <w:r>
          <w:rPr>
            <w:rFonts w:hint="default"/>
            <w:highlight w:val="yellow"/>
            <w:lang w:val="ru-RU"/>
            <w:rPrChange w:id="462" w:author="polyd" w:date="2023-06-11T21:31:33Z">
              <w:rPr>
                <w:rFonts w:hint="default"/>
                <w:lang w:val="ru-RU"/>
              </w:rPr>
            </w:rPrChange>
          </w:rPr>
          <w:t>графи</w:t>
        </w:r>
      </w:ins>
      <w:ins w:id="464" w:author="polyd" w:date="2023-06-11T21:29:31Z">
        <w:r>
          <w:rPr>
            <w:rFonts w:hint="default"/>
            <w:highlight w:val="yellow"/>
            <w:lang w:val="ru-RU"/>
            <w:rPrChange w:id="465" w:author="polyd" w:date="2023-06-11T21:31:33Z">
              <w:rPr>
                <w:rFonts w:hint="default"/>
                <w:lang w:val="ru-RU"/>
              </w:rPr>
            </w:rPrChange>
          </w:rPr>
          <w:t>ке н</w:t>
        </w:r>
      </w:ins>
      <w:ins w:id="467" w:author="polyd" w:date="2023-06-11T21:29:32Z">
        <w:r>
          <w:rPr>
            <w:rFonts w:hint="default"/>
            <w:highlight w:val="yellow"/>
            <w:lang w:val="ru-RU"/>
            <w:rPrChange w:id="468" w:author="polyd" w:date="2023-06-11T21:31:33Z">
              <w:rPr>
                <w:rFonts w:hint="default"/>
                <w:lang w:val="ru-RU"/>
              </w:rPr>
            </w:rPrChange>
          </w:rPr>
          <w:t xml:space="preserve">е </w:t>
        </w:r>
      </w:ins>
      <w:ins w:id="470" w:author="polyd" w:date="2023-06-11T21:29:33Z">
        <w:r>
          <w:rPr>
            <w:rFonts w:hint="default"/>
            <w:highlight w:val="yellow"/>
            <w:lang w:val="ru-RU"/>
            <w:rPrChange w:id="471" w:author="polyd" w:date="2023-06-11T21:31:33Z">
              <w:rPr>
                <w:rFonts w:hint="default"/>
                <w:lang w:val="ru-RU"/>
              </w:rPr>
            </w:rPrChange>
          </w:rPr>
          <w:t>прив</w:t>
        </w:r>
      </w:ins>
      <w:ins w:id="473" w:author="polyd" w:date="2023-06-11T21:29:34Z">
        <w:r>
          <w:rPr>
            <w:rFonts w:hint="default"/>
            <w:highlight w:val="yellow"/>
            <w:lang w:val="ru-RU"/>
            <w:rPrChange w:id="474" w:author="polyd" w:date="2023-06-11T21:31:33Z">
              <w:rPr>
                <w:rFonts w:hint="default"/>
                <w:lang w:val="ru-RU"/>
              </w:rPr>
            </w:rPrChange>
          </w:rPr>
          <w:t>одятс</w:t>
        </w:r>
      </w:ins>
      <w:ins w:id="476" w:author="polyd" w:date="2023-06-11T21:29:35Z">
        <w:r>
          <w:rPr>
            <w:rFonts w:hint="default"/>
            <w:highlight w:val="yellow"/>
            <w:lang w:val="ru-RU"/>
            <w:rPrChange w:id="477" w:author="polyd" w:date="2023-06-11T21:31:33Z">
              <w:rPr>
                <w:rFonts w:hint="default"/>
                <w:lang w:val="ru-RU"/>
              </w:rPr>
            </w:rPrChange>
          </w:rPr>
          <w:t>я та</w:t>
        </w:r>
      </w:ins>
      <w:ins w:id="479" w:author="polyd" w:date="2023-06-11T21:29:36Z">
        <w:r>
          <w:rPr>
            <w:rFonts w:hint="default"/>
            <w:highlight w:val="yellow"/>
            <w:lang w:val="ru-RU"/>
            <w:rPrChange w:id="480" w:author="polyd" w:date="2023-06-11T21:31:33Z">
              <w:rPr>
                <w:rFonts w:hint="default"/>
                <w:lang w:val="ru-RU"/>
              </w:rPr>
            </w:rPrChange>
          </w:rPr>
          <w:t>к</w:t>
        </w:r>
      </w:ins>
      <w:ins w:id="482" w:author="polyd" w:date="2023-06-11T21:29:37Z">
        <w:r>
          <w:rPr>
            <w:rFonts w:hint="default"/>
            <w:highlight w:val="yellow"/>
            <w:lang w:val="ru-RU"/>
            <w:rPrChange w:id="483" w:author="polyd" w:date="2023-06-11T21:31:33Z">
              <w:rPr>
                <w:rFonts w:hint="default"/>
                <w:lang w:val="ru-RU"/>
              </w:rPr>
            </w:rPrChange>
          </w:rPr>
          <w:t xml:space="preserve"> как </w:t>
        </w:r>
      </w:ins>
      <w:ins w:id="485" w:author="polyd" w:date="2023-06-11T21:31:17Z">
        <w:r>
          <w:rPr>
            <w:rFonts w:hint="default"/>
            <w:highlight w:val="yellow"/>
            <w:lang w:val="ru-RU"/>
            <w:rPrChange w:id="486" w:author="polyd" w:date="2023-06-11T21:31:33Z">
              <w:rPr>
                <w:rFonts w:hint="default"/>
                <w:lang w:val="ru-RU"/>
              </w:rPr>
            </w:rPrChange>
          </w:rPr>
          <w:t>д</w:t>
        </w:r>
      </w:ins>
      <w:ins w:id="488" w:author="polyd" w:date="2023-06-11T21:31:18Z">
        <w:r>
          <w:rPr>
            <w:rFonts w:hint="default"/>
            <w:highlight w:val="yellow"/>
            <w:lang w:val="ru-RU"/>
            <w:rPrChange w:id="489" w:author="polyd" w:date="2023-06-11T21:31:33Z">
              <w:rPr>
                <w:rFonts w:hint="default"/>
                <w:lang w:val="ru-RU"/>
              </w:rPr>
            </w:rPrChange>
          </w:rPr>
          <w:t>л</w:t>
        </w:r>
      </w:ins>
      <w:ins w:id="491" w:author="polyd" w:date="2023-06-11T21:31:25Z">
        <w:r>
          <w:rPr>
            <w:rFonts w:hint="default"/>
            <w:highlight w:val="yellow"/>
            <w:lang w:val="ru-RU"/>
            <w:rPrChange w:id="492" w:author="polyd" w:date="2023-06-11T21:31:33Z">
              <w:rPr>
                <w:rFonts w:hint="default"/>
                <w:lang w:val="ru-RU"/>
              </w:rPr>
            </w:rPrChange>
          </w:rPr>
          <w:t>я</w:t>
        </w:r>
      </w:ins>
      <w:ins w:id="494" w:author="polyd" w:date="2023-06-11T21:31:18Z">
        <w:r>
          <w:rPr>
            <w:rFonts w:hint="default"/>
            <w:highlight w:val="yellow"/>
            <w:lang w:val="ru-RU"/>
            <w:rPrChange w:id="495" w:author="polyd" w:date="2023-06-11T21:31:33Z">
              <w:rPr>
                <w:rFonts w:hint="default"/>
                <w:lang w:val="ru-RU"/>
              </w:rPr>
            </w:rPrChange>
          </w:rPr>
          <w:t xml:space="preserve"> д</w:t>
        </w:r>
      </w:ins>
      <w:ins w:id="497" w:author="polyd" w:date="2023-06-11T21:31:19Z">
        <w:r>
          <w:rPr>
            <w:rFonts w:hint="default"/>
            <w:highlight w:val="yellow"/>
            <w:lang w:val="ru-RU"/>
            <w:rPrChange w:id="498" w:author="polyd" w:date="2023-06-11T21:31:33Z">
              <w:rPr>
                <w:rFonts w:hint="default"/>
                <w:lang w:val="ru-RU"/>
              </w:rPr>
            </w:rPrChange>
          </w:rPr>
          <w:t>анной</w:t>
        </w:r>
      </w:ins>
      <w:ins w:id="500" w:author="polyd" w:date="2023-06-11T21:31:20Z">
        <w:r>
          <w:rPr>
            <w:rFonts w:hint="default"/>
            <w:highlight w:val="yellow"/>
            <w:lang w:val="ru-RU"/>
            <w:rPrChange w:id="501" w:author="polyd" w:date="2023-06-11T21:31:33Z">
              <w:rPr>
                <w:rFonts w:hint="default"/>
                <w:lang w:val="ru-RU"/>
              </w:rPr>
            </w:rPrChange>
          </w:rPr>
          <w:t xml:space="preserve"> </w:t>
        </w:r>
      </w:ins>
      <w:ins w:id="503" w:author="polyd" w:date="2023-06-11T21:30:29Z">
        <w:r>
          <w:rPr>
            <w:rFonts w:hint="default"/>
            <w:highlight w:val="yellow"/>
            <w:lang w:val="ru-RU"/>
            <w:rPrChange w:id="504" w:author="polyd" w:date="2023-06-11T21:31:33Z">
              <w:rPr>
                <w:rFonts w:hint="default"/>
                <w:lang w:val="ru-RU"/>
              </w:rPr>
            </w:rPrChange>
          </w:rPr>
          <w:t>в</w:t>
        </w:r>
      </w:ins>
      <w:ins w:id="506" w:author="polyd" w:date="2023-06-11T21:30:30Z">
        <w:r>
          <w:rPr>
            <w:rFonts w:hint="default"/>
            <w:highlight w:val="yellow"/>
            <w:lang w:val="ru-RU"/>
            <w:rPrChange w:id="507" w:author="polyd" w:date="2023-06-11T21:31:33Z">
              <w:rPr>
                <w:rFonts w:hint="default"/>
                <w:lang w:val="ru-RU"/>
              </w:rPr>
            </w:rPrChange>
          </w:rPr>
          <w:t>и</w:t>
        </w:r>
      </w:ins>
      <w:ins w:id="509" w:author="polyd" w:date="2023-06-11T21:30:31Z">
        <w:r>
          <w:rPr>
            <w:rFonts w:hint="default"/>
            <w:highlight w:val="yellow"/>
            <w:lang w:val="ru-RU"/>
            <w:rPrChange w:id="510" w:author="polyd" w:date="2023-06-11T21:31:33Z">
              <w:rPr>
                <w:rFonts w:hint="default"/>
                <w:lang w:val="ru-RU"/>
              </w:rPr>
            </w:rPrChange>
          </w:rPr>
          <w:t>зу</w:t>
        </w:r>
      </w:ins>
      <w:ins w:id="512" w:author="polyd" w:date="2023-06-11T21:30:32Z">
        <w:r>
          <w:rPr>
            <w:rFonts w:hint="default"/>
            <w:highlight w:val="yellow"/>
            <w:lang w:val="ru-RU"/>
            <w:rPrChange w:id="513" w:author="polyd" w:date="2023-06-11T21:31:33Z">
              <w:rPr>
                <w:rFonts w:hint="default"/>
                <w:lang w:val="ru-RU"/>
              </w:rPr>
            </w:rPrChange>
          </w:rPr>
          <w:t>ализ</w:t>
        </w:r>
      </w:ins>
      <w:ins w:id="515" w:author="polyd" w:date="2023-06-11T21:30:33Z">
        <w:r>
          <w:rPr>
            <w:rFonts w:hint="default"/>
            <w:highlight w:val="yellow"/>
            <w:lang w:val="ru-RU"/>
            <w:rPrChange w:id="516" w:author="polyd" w:date="2023-06-11T21:31:33Z">
              <w:rPr>
                <w:rFonts w:hint="default"/>
                <w:lang w:val="ru-RU"/>
              </w:rPr>
            </w:rPrChange>
          </w:rPr>
          <w:t>ации</w:t>
        </w:r>
      </w:ins>
      <w:ins w:id="518" w:author="polyd" w:date="2023-06-11T21:30:34Z">
        <w:r>
          <w:rPr>
            <w:rFonts w:hint="default"/>
            <w:highlight w:val="yellow"/>
            <w:lang w:val="ru-RU"/>
            <w:rPrChange w:id="519" w:author="polyd" w:date="2023-06-11T21:31:33Z">
              <w:rPr>
                <w:rFonts w:hint="default"/>
                <w:lang w:val="ru-RU"/>
              </w:rPr>
            </w:rPrChange>
          </w:rPr>
          <w:t xml:space="preserve"> </w:t>
        </w:r>
      </w:ins>
      <w:ins w:id="521" w:author="polyd" w:date="2023-06-11T21:29:56Z">
        <w:r>
          <w:rPr>
            <w:rFonts w:hint="default"/>
            <w:highlight w:val="yellow"/>
            <w:lang w:val="ru-RU"/>
            <w:rPrChange w:id="522" w:author="polyd" w:date="2023-06-11T21:31:33Z">
              <w:rPr>
                <w:rFonts w:hint="default"/>
                <w:lang w:val="ru-RU"/>
              </w:rPr>
            </w:rPrChange>
          </w:rPr>
          <w:t>з</w:t>
        </w:r>
      </w:ins>
      <w:ins w:id="524" w:author="polyd" w:date="2023-06-11T21:29:57Z">
        <w:r>
          <w:rPr>
            <w:rFonts w:hint="default"/>
            <w:highlight w:val="yellow"/>
            <w:lang w:val="ru-RU"/>
            <w:rPrChange w:id="525" w:author="polyd" w:date="2023-06-11T21:31:33Z">
              <w:rPr>
                <w:rFonts w:hint="default"/>
                <w:lang w:val="ru-RU"/>
              </w:rPr>
            </w:rPrChange>
          </w:rPr>
          <w:t>нач</w:t>
        </w:r>
      </w:ins>
      <w:ins w:id="527" w:author="polyd" w:date="2023-06-11T21:29:58Z">
        <w:r>
          <w:rPr>
            <w:rFonts w:hint="default"/>
            <w:highlight w:val="yellow"/>
            <w:lang w:val="ru-RU"/>
            <w:rPrChange w:id="528" w:author="polyd" w:date="2023-06-11T21:31:33Z">
              <w:rPr>
                <w:rFonts w:hint="default"/>
                <w:lang w:val="ru-RU"/>
              </w:rPr>
            </w:rPrChange>
          </w:rPr>
          <w:t xml:space="preserve">ения </w:t>
        </w:r>
      </w:ins>
      <w:ins w:id="530" w:author="polyd" w:date="2023-06-11T21:30:02Z">
        <w:r>
          <w:rPr>
            <w:rFonts w:hint="default"/>
            <w:highlight w:val="yellow"/>
            <w:lang w:val="ru-RU"/>
            <w:rPrChange w:id="531" w:author="polyd" w:date="2023-06-11T21:31:33Z">
              <w:rPr>
                <w:rFonts w:hint="default"/>
                <w:lang w:val="ru-RU"/>
              </w:rPr>
            </w:rPrChange>
          </w:rPr>
          <w:t>следу</w:t>
        </w:r>
      </w:ins>
      <w:ins w:id="533" w:author="polyd" w:date="2023-06-11T21:30:03Z">
        <w:r>
          <w:rPr>
            <w:rFonts w:hint="default"/>
            <w:highlight w:val="yellow"/>
            <w:lang w:val="ru-RU"/>
            <w:rPrChange w:id="534" w:author="polyd" w:date="2023-06-11T21:31:33Z">
              <w:rPr>
                <w:rFonts w:hint="default"/>
                <w:lang w:val="ru-RU"/>
              </w:rPr>
            </w:rPrChange>
          </w:rPr>
          <w:t>ющих</w:t>
        </w:r>
      </w:ins>
      <w:ins w:id="536" w:author="polyd" w:date="2023-06-11T21:30:04Z">
        <w:r>
          <w:rPr>
            <w:rFonts w:hint="default"/>
            <w:highlight w:val="yellow"/>
            <w:lang w:val="ru-RU"/>
            <w:rPrChange w:id="537" w:author="polyd" w:date="2023-06-11T21:31:33Z">
              <w:rPr>
                <w:rFonts w:hint="default"/>
                <w:lang w:val="ru-RU"/>
              </w:rPr>
            </w:rPrChange>
          </w:rPr>
          <w:t xml:space="preserve"> преди</w:t>
        </w:r>
      </w:ins>
      <w:ins w:id="539" w:author="polyd" w:date="2023-06-11T21:30:05Z">
        <w:r>
          <w:rPr>
            <w:rFonts w:hint="default"/>
            <w:highlight w:val="yellow"/>
            <w:lang w:val="ru-RU"/>
            <w:rPrChange w:id="540" w:author="polyd" w:date="2023-06-11T21:31:33Z">
              <w:rPr>
                <w:rFonts w:hint="default"/>
                <w:lang w:val="ru-RU"/>
              </w:rPr>
            </w:rPrChange>
          </w:rPr>
          <w:t>кторов</w:t>
        </w:r>
      </w:ins>
      <w:ins w:id="542" w:author="polyd" w:date="2023-06-11T21:30:06Z">
        <w:r>
          <w:rPr>
            <w:rFonts w:hint="default"/>
            <w:highlight w:val="yellow"/>
            <w:lang w:val="ru-RU"/>
            <w:rPrChange w:id="543" w:author="polyd" w:date="2023-06-11T21:31:33Z">
              <w:rPr>
                <w:rFonts w:hint="default"/>
                <w:lang w:val="ru-RU"/>
              </w:rPr>
            </w:rPrChange>
          </w:rPr>
          <w:t xml:space="preserve"> </w:t>
        </w:r>
      </w:ins>
      <w:ins w:id="545" w:author="polyd" w:date="2023-06-11T21:30:07Z">
        <w:r>
          <w:rPr>
            <w:rFonts w:hint="default"/>
            <w:highlight w:val="yellow"/>
            <w:lang w:val="ru-RU"/>
            <w:rPrChange w:id="546" w:author="polyd" w:date="2023-06-11T21:31:33Z">
              <w:rPr>
                <w:rFonts w:hint="default"/>
                <w:lang w:val="ru-RU"/>
              </w:rPr>
            </w:rPrChange>
          </w:rPr>
          <w:t>++++</w:t>
        </w:r>
      </w:ins>
      <w:ins w:id="548" w:author="polyd" w:date="2023-06-11T21:30:08Z">
        <w:r>
          <w:rPr>
            <w:rFonts w:hint="default"/>
            <w:highlight w:val="yellow"/>
            <w:lang w:val="ru-RU"/>
            <w:rPrChange w:id="549" w:author="polyd" w:date="2023-06-11T21:31:33Z">
              <w:rPr>
                <w:rFonts w:hint="default"/>
                <w:lang w:val="ru-RU"/>
              </w:rPr>
            </w:rPrChange>
          </w:rPr>
          <w:t xml:space="preserve"> б</w:t>
        </w:r>
      </w:ins>
      <w:ins w:id="551" w:author="polyd" w:date="2023-06-11T21:30:09Z">
        <w:r>
          <w:rPr>
            <w:rFonts w:hint="default"/>
            <w:highlight w:val="yellow"/>
            <w:lang w:val="ru-RU"/>
            <w:rPrChange w:id="552" w:author="polyd" w:date="2023-06-11T21:31:33Z">
              <w:rPr>
                <w:rFonts w:hint="default"/>
                <w:lang w:val="ru-RU"/>
              </w:rPr>
            </w:rPrChange>
          </w:rPr>
          <w:t xml:space="preserve">ыли </w:t>
        </w:r>
      </w:ins>
      <w:ins w:id="554" w:author="polyd" w:date="2023-06-11T21:30:42Z">
        <w:r>
          <w:rPr>
            <w:rFonts w:hint="default"/>
            <w:highlight w:val="yellow"/>
            <w:lang w:val="ru-RU"/>
            <w:rPrChange w:id="555" w:author="polyd" w:date="2023-06-11T21:31:33Z">
              <w:rPr>
                <w:rFonts w:hint="default"/>
                <w:lang w:val="ru-RU"/>
              </w:rPr>
            </w:rPrChange>
          </w:rPr>
          <w:t>под</w:t>
        </w:r>
      </w:ins>
      <w:ins w:id="557" w:author="polyd" w:date="2023-06-11T21:30:43Z">
        <w:r>
          <w:rPr>
            <w:rFonts w:hint="default"/>
            <w:highlight w:val="yellow"/>
            <w:lang w:val="ru-RU"/>
            <w:rPrChange w:id="558" w:author="polyd" w:date="2023-06-11T21:31:33Z">
              <w:rPr>
                <w:rFonts w:hint="default"/>
                <w:lang w:val="ru-RU"/>
              </w:rPr>
            </w:rPrChange>
          </w:rPr>
          <w:t>ста</w:t>
        </w:r>
      </w:ins>
      <w:ins w:id="560" w:author="polyd" w:date="2023-06-11T21:30:46Z">
        <w:r>
          <w:rPr>
            <w:rFonts w:hint="default"/>
            <w:highlight w:val="yellow"/>
            <w:lang w:val="ru-RU"/>
            <w:rPrChange w:id="561" w:author="polyd" w:date="2023-06-11T21:31:33Z">
              <w:rPr>
                <w:rFonts w:hint="default"/>
                <w:lang w:val="ru-RU"/>
              </w:rPr>
            </w:rPrChange>
          </w:rPr>
          <w:t xml:space="preserve">влены </w:t>
        </w:r>
      </w:ins>
      <w:ins w:id="563" w:author="polyd" w:date="2023-06-11T21:30:48Z">
        <w:r>
          <w:rPr>
            <w:rFonts w:hint="default"/>
            <w:highlight w:val="yellow"/>
            <w:lang w:val="ru-RU"/>
            <w:rPrChange w:id="564" w:author="polyd" w:date="2023-06-11T21:31:33Z">
              <w:rPr>
                <w:rFonts w:hint="default"/>
                <w:lang w:val="ru-RU"/>
              </w:rPr>
            </w:rPrChange>
          </w:rPr>
          <w:t xml:space="preserve">в </w:t>
        </w:r>
      </w:ins>
      <w:ins w:id="566" w:author="polyd" w:date="2023-06-11T21:30:49Z">
        <w:r>
          <w:rPr>
            <w:rFonts w:hint="default"/>
            <w:highlight w:val="yellow"/>
            <w:lang w:val="ru-RU"/>
            <w:rPrChange w:id="567" w:author="polyd" w:date="2023-06-11T21:31:33Z">
              <w:rPr>
                <w:rFonts w:hint="default"/>
                <w:lang w:val="ru-RU"/>
              </w:rPr>
            </w:rPrChange>
          </w:rPr>
          <w:t>фор</w:t>
        </w:r>
      </w:ins>
      <w:ins w:id="569" w:author="polyd" w:date="2023-06-11T21:30:50Z">
        <w:r>
          <w:rPr>
            <w:rFonts w:hint="default"/>
            <w:highlight w:val="yellow"/>
            <w:lang w:val="ru-RU"/>
            <w:rPrChange w:id="570" w:author="polyd" w:date="2023-06-11T21:31:33Z">
              <w:rPr>
                <w:rFonts w:hint="default"/>
                <w:lang w:val="ru-RU"/>
              </w:rPr>
            </w:rPrChange>
          </w:rPr>
          <w:t>мул</w:t>
        </w:r>
      </w:ins>
      <w:ins w:id="572" w:author="polyd" w:date="2023-06-11T21:30:51Z">
        <w:r>
          <w:rPr>
            <w:rFonts w:hint="default"/>
            <w:highlight w:val="yellow"/>
            <w:lang w:val="ru-RU"/>
            <w:rPrChange w:id="573" w:author="polyd" w:date="2023-06-11T21:31:33Z">
              <w:rPr>
                <w:rFonts w:hint="default"/>
                <w:lang w:val="ru-RU"/>
              </w:rPr>
            </w:rPrChange>
          </w:rPr>
          <w:t xml:space="preserve">у </w:t>
        </w:r>
      </w:ins>
      <w:ins w:id="575" w:author="polyd" w:date="2023-06-11T21:30:21Z">
        <w:r>
          <w:rPr>
            <w:rFonts w:hint="default"/>
            <w:highlight w:val="yellow"/>
            <w:lang w:val="ru-RU"/>
            <w:rPrChange w:id="576" w:author="polyd" w:date="2023-06-11T21:31:33Z">
              <w:rPr>
                <w:rFonts w:hint="default"/>
                <w:lang w:val="ru-RU"/>
              </w:rPr>
            </w:rPrChange>
          </w:rPr>
          <w:t>модел</w:t>
        </w:r>
      </w:ins>
      <w:ins w:id="578" w:author="polyd" w:date="2023-06-11T21:30:53Z">
        <w:r>
          <w:rPr>
            <w:rFonts w:hint="default"/>
            <w:highlight w:val="yellow"/>
            <w:lang w:val="ru-RU"/>
            <w:rPrChange w:id="579" w:author="polyd" w:date="2023-06-11T21:31:33Z">
              <w:rPr>
                <w:rFonts w:hint="default"/>
                <w:lang w:val="ru-RU"/>
              </w:rPr>
            </w:rPrChange>
          </w:rPr>
          <w:t>и</w:t>
        </w:r>
      </w:ins>
      <w:ins w:id="581" w:author="polyd" w:date="2023-06-11T21:30:54Z">
        <w:r>
          <w:rPr>
            <w:rFonts w:hint="default"/>
            <w:highlight w:val="yellow"/>
            <w:lang w:val="ru-RU"/>
            <w:rPrChange w:id="582" w:author="polyd" w:date="2023-06-11T21:31:33Z">
              <w:rPr>
                <w:rFonts w:hint="default"/>
                <w:lang w:val="ru-RU"/>
              </w:rPr>
            </w:rPrChange>
          </w:rPr>
          <w:t>, к</w:t>
        </w:r>
      </w:ins>
      <w:ins w:id="584" w:author="polyd" w:date="2023-06-11T21:30:55Z">
        <w:r>
          <w:rPr>
            <w:rFonts w:hint="default"/>
            <w:highlight w:val="yellow"/>
            <w:lang w:val="ru-RU"/>
            <w:rPrChange w:id="585" w:author="polyd" w:date="2023-06-11T21:31:33Z">
              <w:rPr>
                <w:rFonts w:hint="default"/>
                <w:lang w:val="ru-RU"/>
              </w:rPr>
            </w:rPrChange>
          </w:rPr>
          <w:t>ак с</w:t>
        </w:r>
      </w:ins>
      <w:ins w:id="587" w:author="polyd" w:date="2023-06-11T21:30:56Z">
        <w:r>
          <w:rPr>
            <w:rFonts w:hint="default"/>
            <w:highlight w:val="yellow"/>
            <w:lang w:val="ru-RU"/>
            <w:rPrChange w:id="588" w:author="polyd" w:date="2023-06-11T21:31:33Z">
              <w:rPr>
                <w:rFonts w:hint="default"/>
                <w:lang w:val="ru-RU"/>
              </w:rPr>
            </w:rPrChange>
          </w:rPr>
          <w:t>р</w:t>
        </w:r>
      </w:ins>
      <w:ins w:id="590" w:author="polyd" w:date="2023-06-11T21:31:02Z">
        <w:r>
          <w:rPr>
            <w:rFonts w:hint="default"/>
            <w:highlight w:val="yellow"/>
            <w:lang w:val="ru-RU"/>
            <w:rPrChange w:id="591" w:author="polyd" w:date="2023-06-11T21:31:33Z">
              <w:rPr>
                <w:rFonts w:hint="default"/>
                <w:lang w:val="ru-RU"/>
              </w:rPr>
            </w:rPrChange>
          </w:rPr>
          <w:t>ед</w:t>
        </w:r>
      </w:ins>
      <w:ins w:id="593" w:author="polyd" w:date="2023-06-11T21:31:03Z">
        <w:r>
          <w:rPr>
            <w:rFonts w:hint="default"/>
            <w:highlight w:val="yellow"/>
            <w:lang w:val="ru-RU"/>
            <w:rPrChange w:id="594" w:author="polyd" w:date="2023-06-11T21:31:33Z">
              <w:rPr>
                <w:rFonts w:hint="default"/>
                <w:lang w:val="ru-RU"/>
              </w:rPr>
            </w:rPrChange>
          </w:rPr>
          <w:t>ние</w:t>
        </w:r>
      </w:ins>
      <w:ins w:id="596" w:author="polyd" w:date="2023-06-11T21:31:06Z">
        <w:r>
          <w:rPr>
            <w:rFonts w:hint="default"/>
            <w:highlight w:val="yellow"/>
            <w:lang w:val="ru-RU"/>
            <w:rPrChange w:id="597" w:author="polyd" w:date="2023-06-11T21:31:33Z">
              <w:rPr>
                <w:rFonts w:hint="default"/>
                <w:lang w:val="ru-RU"/>
              </w:rPr>
            </w:rPrChange>
          </w:rPr>
          <w:t>.</w:t>
        </w:r>
      </w:ins>
      <w:ins w:id="599" w:author="polyd" w:date="2023-06-11T21:30:22Z">
        <w:r>
          <w:rPr>
            <w:rFonts w:hint="default"/>
            <w:highlight w:val="yellow"/>
            <w:lang w:val="ru-RU"/>
            <w:rPrChange w:id="600" w:author="polyd" w:date="2023-06-11T21:31:33Z">
              <w:rPr>
                <w:rFonts w:hint="default"/>
                <w:lang w:val="ru-RU"/>
              </w:rPr>
            </w:rPrChange>
          </w:rPr>
          <w:t xml:space="preserve"> </w:t>
        </w:r>
      </w:ins>
    </w:p>
    <w:p>
      <w:pPr>
        <w:spacing w:after="0" w:line="240" w:lineRule="auto"/>
      </w:pPr>
    </w:p>
    <w:p>
      <w:pPr>
        <w:spacing w:after="0" w:line="240" w:lineRule="auto"/>
      </w:pPr>
      <w:r>
        <w:tab/>
      </w:r>
      <w:r>
        <w:t xml:space="preserve">Модель 3, описывающая связь между биотическими факторами и индексом состояния мидий, визуализирована на Рис. ???. Все параметры модели, (кроме фактора вида, который имел наименьший вклад), оказывали достоверное влияние на индекс состояния моллюсков. Необходимо отметить, что несмотря на присутствие фактора вида в анализе, сравнивать абсолютные значения индекса состояния между двумя видами – некорректно. Значения индекса состояния для МТ и МЕ в одних и тех же условиях будут заведомо разными по причине разницы в массе их раковин (МТ обладают более тонкой и легкой раковиной, поэтому значение индекса состояния для них будет всегда завышенным по сравнению с МЕ). Поэтому, в данном анализе мы сконцентрировали внимание именно на тенденциях </w:t>
      </w:r>
      <w:del w:id="602" w:author="polyd" w:date="2023-06-11T21:32:33Z">
        <w:r>
          <w:rPr/>
          <w:delText xml:space="preserve">к понижению или повышению </w:delText>
        </w:r>
      </w:del>
      <w:ins w:id="603" w:author="polyd" w:date="2023-06-11T21:32:33Z">
        <w:r>
          <w:rPr>
            <w:lang w:val="ru-RU"/>
          </w:rPr>
          <w:t>изм</w:t>
        </w:r>
      </w:ins>
      <w:ins w:id="604" w:author="polyd" w:date="2023-06-11T21:32:34Z">
        <w:r>
          <w:rPr>
            <w:lang w:val="ru-RU"/>
          </w:rPr>
          <w:t>енения</w:t>
        </w:r>
      </w:ins>
      <w:ins w:id="605" w:author="polyd" w:date="2023-06-11T21:32:35Z">
        <w:r>
          <w:rPr>
            <w:rFonts w:hint="default"/>
            <w:lang w:val="ru-RU"/>
          </w:rPr>
          <w:t xml:space="preserve"> </w:t>
        </w:r>
      </w:ins>
      <w:r>
        <w:t>скорости роста</w:t>
      </w:r>
      <w:del w:id="606" w:author="polyd" w:date="2023-06-11T21:32:52Z">
        <w:r>
          <w:rPr/>
          <w:delText xml:space="preserve"> в зависимости от условий</w:delText>
        </w:r>
      </w:del>
      <w:r>
        <w:t xml:space="preserve">. </w:t>
      </w:r>
    </w:p>
    <w:p>
      <w:pPr>
        <w:spacing w:after="0" w:line="240" w:lineRule="auto"/>
      </w:pPr>
      <w:r>
        <w:tab/>
      </w:r>
      <w:r>
        <w:t xml:space="preserve">Согласно нашей модели, </w:t>
      </w:r>
      <w:ins w:id="607" w:author="polyd" w:date="2023-06-11T21:33:11Z">
        <w:r>
          <w:rPr>
            <w:lang w:val="ru-RU"/>
          </w:rPr>
          <w:t>п</w:t>
        </w:r>
      </w:ins>
      <w:ins w:id="608" w:author="polyd" w:date="2023-06-11T21:33:12Z">
        <w:r>
          <w:rPr>
            <w:lang w:val="ru-RU"/>
          </w:rPr>
          <w:t>ри</w:t>
        </w:r>
      </w:ins>
      <w:ins w:id="609" w:author="polyd" w:date="2023-06-11T21:33:12Z">
        <w:r>
          <w:rPr>
            <w:rFonts w:hint="default"/>
            <w:lang w:val="ru-RU"/>
          </w:rPr>
          <w:t xml:space="preserve"> </w:t>
        </w:r>
      </w:ins>
      <w:ins w:id="610" w:author="polyd" w:date="2023-06-11T21:33:13Z">
        <w:r>
          <w:rPr>
            <w:rFonts w:hint="default"/>
            <w:lang w:val="ru-RU"/>
          </w:rPr>
          <w:t>дол</w:t>
        </w:r>
      </w:ins>
      <w:ins w:id="611" w:author="polyd" w:date="2023-06-11T21:33:14Z">
        <w:r>
          <w:rPr>
            <w:rFonts w:hint="default"/>
            <w:lang w:val="ru-RU"/>
          </w:rPr>
          <w:t>госро</w:t>
        </w:r>
      </w:ins>
      <w:ins w:id="612" w:author="polyd" w:date="2023-06-11T21:33:15Z">
        <w:r>
          <w:rPr>
            <w:rFonts w:hint="default"/>
            <w:lang w:val="ru-RU"/>
          </w:rPr>
          <w:t xml:space="preserve">чной </w:t>
        </w:r>
      </w:ins>
      <w:ins w:id="613" w:author="polyd" w:date="2023-06-11T21:33:16Z">
        <w:r>
          <w:rPr>
            <w:rFonts w:hint="default"/>
            <w:lang w:val="ru-RU"/>
          </w:rPr>
          <w:t>эк</w:t>
        </w:r>
      </w:ins>
      <w:ins w:id="614" w:author="polyd" w:date="2023-06-11T21:33:17Z">
        <w:r>
          <w:rPr>
            <w:rFonts w:hint="default"/>
            <w:lang w:val="ru-RU"/>
          </w:rPr>
          <w:t>спози</w:t>
        </w:r>
      </w:ins>
      <w:ins w:id="615" w:author="polyd" w:date="2023-06-11T21:33:18Z">
        <w:r>
          <w:rPr>
            <w:rFonts w:hint="default"/>
            <w:lang w:val="ru-RU"/>
          </w:rPr>
          <w:t>ции</w:t>
        </w:r>
      </w:ins>
      <w:ins w:id="616" w:author="polyd" w:date="2023-06-11T21:33:19Z">
        <w:r>
          <w:rPr>
            <w:rFonts w:hint="default"/>
            <w:lang w:val="ru-RU"/>
          </w:rPr>
          <w:t xml:space="preserve"> </w:t>
        </w:r>
      </w:ins>
      <w:del w:id="617" w:author="polyd" w:date="2023-06-11T21:33:21Z">
        <w:r>
          <w:rPr/>
          <w:delText xml:space="preserve">в долгосрочной перспективе </w:delText>
        </w:r>
      </w:del>
      <w:r>
        <w:t xml:space="preserve">индекс состояния обоих видов </w:t>
      </w:r>
      <w:del w:id="618" w:author="polyd" w:date="2023-06-11T21:33:31Z">
        <w:r>
          <w:rPr/>
          <w:delText xml:space="preserve">практически не изменяется в </w:delText>
        </w:r>
      </w:del>
      <w:ins w:id="619" w:author="polyd" w:date="2023-06-11T21:33:32Z">
        <w:r>
          <w:rPr>
            <w:lang w:val="ru-RU"/>
          </w:rPr>
          <w:t>не</w:t>
        </w:r>
      </w:ins>
      <w:ins w:id="620" w:author="polyd" w:date="2023-06-11T21:33:32Z">
        <w:r>
          <w:rPr>
            <w:rFonts w:hint="default"/>
            <w:lang w:val="ru-RU"/>
          </w:rPr>
          <w:t xml:space="preserve"> дем</w:t>
        </w:r>
      </w:ins>
      <w:ins w:id="621" w:author="polyd" w:date="2023-06-11T21:33:33Z">
        <w:r>
          <w:rPr>
            <w:rFonts w:hint="default"/>
            <w:lang w:val="ru-RU"/>
          </w:rPr>
          <w:t>онстри</w:t>
        </w:r>
      </w:ins>
      <w:ins w:id="622" w:author="polyd" w:date="2023-06-11T21:33:34Z">
        <w:r>
          <w:rPr>
            <w:rFonts w:hint="default"/>
            <w:lang w:val="ru-RU"/>
          </w:rPr>
          <w:t>р</w:t>
        </w:r>
      </w:ins>
      <w:ins w:id="623" w:author="polyd" w:date="2023-06-11T21:33:43Z">
        <w:r>
          <w:rPr>
            <w:rFonts w:hint="default"/>
            <w:lang w:val="ru-RU"/>
          </w:rPr>
          <w:t>ова</w:t>
        </w:r>
      </w:ins>
      <w:ins w:id="624" w:author="polyd" w:date="2023-06-11T21:33:44Z">
        <w:r>
          <w:rPr>
            <w:rFonts w:hint="default"/>
            <w:lang w:val="ru-RU"/>
          </w:rPr>
          <w:t>л</w:t>
        </w:r>
      </w:ins>
      <w:ins w:id="625" w:author="polyd" w:date="2023-06-11T21:33:34Z">
        <w:r>
          <w:rPr>
            <w:rFonts w:hint="default"/>
            <w:lang w:val="ru-RU"/>
          </w:rPr>
          <w:t xml:space="preserve"> </w:t>
        </w:r>
      </w:ins>
      <w:r>
        <w:t xml:space="preserve">зависимости от таксономического состава поселений. Однако, </w:t>
      </w:r>
      <w:ins w:id="626" w:author="polyd" w:date="2023-06-11T21:34:00Z">
        <w:r>
          <w:rPr>
            <w:lang w:val="ru-RU"/>
          </w:rPr>
          <w:t>в</w:t>
        </w:r>
      </w:ins>
      <w:ins w:id="627" w:author="polyd" w:date="2023-06-11T21:34:00Z">
        <w:r>
          <w:rPr>
            <w:rFonts w:hint="default"/>
            <w:lang w:val="ru-RU"/>
          </w:rPr>
          <w:t xml:space="preserve"> с</w:t>
        </w:r>
      </w:ins>
      <w:ins w:id="628" w:author="polyd" w:date="2023-06-11T21:34:01Z">
        <w:r>
          <w:rPr>
            <w:rFonts w:hint="default"/>
            <w:lang w:val="ru-RU"/>
          </w:rPr>
          <w:t>адка</w:t>
        </w:r>
      </w:ins>
      <w:ins w:id="629" w:author="polyd" w:date="2023-06-11T21:34:03Z">
        <w:r>
          <w:rPr>
            <w:rFonts w:hint="default"/>
            <w:lang w:val="ru-RU"/>
          </w:rPr>
          <w:t>х</w:t>
        </w:r>
      </w:ins>
      <w:ins w:id="630" w:author="polyd" w:date="2023-06-11T21:34:06Z">
        <w:r>
          <w:rPr>
            <w:rFonts w:hint="default"/>
            <w:lang w:val="ru-RU"/>
          </w:rPr>
          <w:t>,</w:t>
        </w:r>
      </w:ins>
      <w:ins w:id="631" w:author="polyd" w:date="2023-06-11T21:34:07Z">
        <w:r>
          <w:rPr>
            <w:rFonts w:hint="default"/>
            <w:lang w:val="ru-RU"/>
          </w:rPr>
          <w:t xml:space="preserve"> по</w:t>
        </w:r>
      </w:ins>
      <w:ins w:id="632" w:author="polyd" w:date="2023-06-11T21:34:08Z">
        <w:r>
          <w:rPr>
            <w:rFonts w:hint="default"/>
            <w:lang w:val="ru-RU"/>
          </w:rPr>
          <w:t>дверг</w:t>
        </w:r>
      </w:ins>
      <w:ins w:id="633" w:author="polyd" w:date="2023-06-11T21:34:09Z">
        <w:r>
          <w:rPr>
            <w:rFonts w:hint="default"/>
            <w:lang w:val="ru-RU"/>
          </w:rPr>
          <w:t>ши</w:t>
        </w:r>
      </w:ins>
      <w:ins w:id="634" w:author="polyd" w:date="2023-06-11T21:34:10Z">
        <w:r>
          <w:rPr>
            <w:rFonts w:hint="default"/>
            <w:lang w:val="ru-RU"/>
          </w:rPr>
          <w:t xml:space="preserve">хся </w:t>
        </w:r>
      </w:ins>
      <w:ins w:id="635" w:author="polyd" w:date="2023-06-11T21:34:11Z">
        <w:r>
          <w:rPr>
            <w:rFonts w:hint="default"/>
            <w:lang w:val="ru-RU"/>
          </w:rPr>
          <w:t>кра</w:t>
        </w:r>
      </w:ins>
      <w:ins w:id="636" w:author="polyd" w:date="2023-06-11T21:34:12Z">
        <w:r>
          <w:rPr>
            <w:rFonts w:hint="default"/>
            <w:lang w:val="ru-RU"/>
          </w:rPr>
          <w:t>тко</w:t>
        </w:r>
      </w:ins>
      <w:ins w:id="637" w:author="polyd" w:date="2023-06-11T21:34:13Z">
        <w:r>
          <w:rPr>
            <w:rFonts w:hint="default"/>
            <w:lang w:val="ru-RU"/>
          </w:rPr>
          <w:t>срочно</w:t>
        </w:r>
      </w:ins>
      <w:ins w:id="638" w:author="polyd" w:date="2023-06-11T21:34:14Z">
        <w:r>
          <w:rPr>
            <w:rFonts w:hint="default"/>
            <w:lang w:val="ru-RU"/>
          </w:rPr>
          <w:t xml:space="preserve">й </w:t>
        </w:r>
      </w:ins>
      <w:ins w:id="639" w:author="polyd" w:date="2023-06-11T21:34:15Z">
        <w:r>
          <w:rPr>
            <w:rFonts w:hint="default"/>
            <w:lang w:val="ru-RU"/>
          </w:rPr>
          <w:t>эк</w:t>
        </w:r>
      </w:ins>
      <w:ins w:id="640" w:author="polyd" w:date="2023-06-11T21:34:16Z">
        <w:r>
          <w:rPr>
            <w:rFonts w:hint="default"/>
            <w:lang w:val="ru-RU"/>
          </w:rPr>
          <w:t>споз</w:t>
        </w:r>
      </w:ins>
      <w:ins w:id="641" w:author="polyd" w:date="2023-06-11T21:34:17Z">
        <w:r>
          <w:rPr>
            <w:rFonts w:hint="default"/>
            <w:lang w:val="ru-RU"/>
          </w:rPr>
          <w:t>иции</w:t>
        </w:r>
      </w:ins>
      <w:ins w:id="642" w:author="polyd" w:date="2023-06-11T21:34:18Z">
        <w:r>
          <w:rPr>
            <w:rFonts w:hint="default"/>
            <w:lang w:val="ru-RU"/>
          </w:rPr>
          <w:t xml:space="preserve"> </w:t>
        </w:r>
      </w:ins>
      <w:ins w:id="643" w:author="polyd" w:date="2023-06-11T21:34:27Z">
        <w:r>
          <w:rPr>
            <w:rFonts w:hint="default"/>
            <w:lang w:val="ru-RU"/>
          </w:rPr>
          <w:t xml:space="preserve"> </w:t>
        </w:r>
      </w:ins>
      <w:ins w:id="644" w:author="polyd" w:date="2023-06-11T21:34:30Z">
        <w:r>
          <w:rPr>
            <w:rFonts w:hint="default"/>
            <w:lang w:val="ru-RU"/>
          </w:rPr>
          <w:t>был</w:t>
        </w:r>
      </w:ins>
      <w:ins w:id="645" w:author="polyd" w:date="2023-06-11T21:34:36Z">
        <w:r>
          <w:rPr>
            <w:rFonts w:hint="default"/>
            <w:lang w:val="ru-RU"/>
          </w:rPr>
          <w:t xml:space="preserve">о </w:t>
        </w:r>
      </w:ins>
      <w:ins w:id="646" w:author="polyd" w:date="2023-06-11T21:34:39Z">
        <w:r>
          <w:rPr>
            <w:rFonts w:hint="default"/>
            <w:lang w:val="ru-RU"/>
          </w:rPr>
          <w:t>выя</w:t>
        </w:r>
      </w:ins>
      <w:ins w:id="647" w:author="polyd" w:date="2023-06-11T21:34:40Z">
        <w:r>
          <w:rPr>
            <w:rFonts w:hint="default"/>
            <w:lang w:val="ru-RU"/>
          </w:rPr>
          <w:t xml:space="preserve">влено </w:t>
        </w:r>
      </w:ins>
      <w:ins w:id="648" w:author="polyd" w:date="2023-06-11T21:34:41Z">
        <w:r>
          <w:rPr>
            <w:rFonts w:hint="default"/>
            <w:lang w:val="ru-RU"/>
          </w:rPr>
          <w:t>знач</w:t>
        </w:r>
      </w:ins>
      <w:ins w:id="649" w:author="polyd" w:date="2023-06-11T21:34:42Z">
        <w:r>
          <w:rPr>
            <w:rFonts w:hint="default"/>
            <w:lang w:val="ru-RU"/>
          </w:rPr>
          <w:t xml:space="preserve">имое </w:t>
        </w:r>
      </w:ins>
      <w:del w:id="650" w:author="polyd" w:date="2023-06-11T21:34:23Z">
        <w:r>
          <w:rPr/>
          <w:delText xml:space="preserve">краткосрочные данные демонстрируют </w:delText>
        </w:r>
      </w:del>
      <w:r>
        <w:t xml:space="preserve">снижение показателя индекса состояния у МЕ в поселениях, где доминирует вид-конкурент. У МТ же индекс состояния </w:t>
      </w:r>
      <w:ins w:id="651" w:author="polyd" w:date="2023-06-11T21:34:56Z">
        <w:r>
          <w:rPr>
            <w:lang w:val="ru-RU"/>
          </w:rPr>
          <w:t>н</w:t>
        </w:r>
      </w:ins>
      <w:ins w:id="652" w:author="polyd" w:date="2023-06-11T21:34:57Z">
        <w:r>
          <w:rPr>
            <w:lang w:val="ru-RU"/>
          </w:rPr>
          <w:t>е</w:t>
        </w:r>
      </w:ins>
      <w:ins w:id="653" w:author="polyd" w:date="2023-06-11T21:34:57Z">
        <w:r>
          <w:rPr>
            <w:rFonts w:hint="default"/>
            <w:lang w:val="ru-RU"/>
          </w:rPr>
          <w:t xml:space="preserve"> им</w:t>
        </w:r>
      </w:ins>
      <w:ins w:id="654" w:author="polyd" w:date="2023-06-11T21:34:58Z">
        <w:r>
          <w:rPr>
            <w:rFonts w:hint="default"/>
            <w:lang w:val="ru-RU"/>
          </w:rPr>
          <w:t xml:space="preserve">ел </w:t>
        </w:r>
      </w:ins>
      <w:ins w:id="655" w:author="polyd" w:date="2023-06-11T21:34:59Z">
        <w:r>
          <w:rPr>
            <w:rFonts w:hint="default"/>
            <w:lang w:val="ru-RU"/>
          </w:rPr>
          <w:t>значи</w:t>
        </w:r>
      </w:ins>
      <w:ins w:id="656" w:author="polyd" w:date="2023-06-11T21:35:00Z">
        <w:r>
          <w:rPr>
            <w:rFonts w:hint="default"/>
            <w:lang w:val="ru-RU"/>
          </w:rPr>
          <w:t>мой св</w:t>
        </w:r>
      </w:ins>
      <w:ins w:id="657" w:author="polyd" w:date="2023-06-11T21:35:01Z">
        <w:r>
          <w:rPr>
            <w:rFonts w:hint="default"/>
            <w:lang w:val="ru-RU"/>
          </w:rPr>
          <w:t xml:space="preserve">язи с </w:t>
        </w:r>
      </w:ins>
      <w:del w:id="658" w:author="polyd" w:date="2023-06-11T21:35:06Z">
        <w:r>
          <w:rPr/>
          <w:delText xml:space="preserve">с изменением </w:delText>
        </w:r>
      </w:del>
      <w:ins w:id="659" w:author="polyd" w:date="2023-06-11T21:35:06Z">
        <w:r>
          <w:rPr>
            <w:lang w:val="ru-RU"/>
          </w:rPr>
          <w:t>таксо</w:t>
        </w:r>
      </w:ins>
      <w:ins w:id="660" w:author="polyd" w:date="2023-06-11T21:35:07Z">
        <w:r>
          <w:rPr>
            <w:lang w:val="ru-RU"/>
          </w:rPr>
          <w:t>номич</w:t>
        </w:r>
      </w:ins>
      <w:ins w:id="661" w:author="polyd" w:date="2023-06-11T21:35:08Z">
        <w:r>
          <w:rPr>
            <w:lang w:val="ru-RU"/>
          </w:rPr>
          <w:t>еским</w:t>
        </w:r>
      </w:ins>
      <w:ins w:id="662" w:author="polyd" w:date="2023-06-11T21:35:08Z">
        <w:r>
          <w:rPr>
            <w:rFonts w:hint="default"/>
            <w:lang w:val="ru-RU"/>
          </w:rPr>
          <w:t xml:space="preserve"> </w:t>
        </w:r>
      </w:ins>
      <w:ins w:id="663" w:author="polyd" w:date="2023-06-11T21:35:09Z">
        <w:r>
          <w:rPr>
            <w:rFonts w:hint="default"/>
            <w:lang w:val="ru-RU"/>
          </w:rPr>
          <w:t>составо</w:t>
        </w:r>
      </w:ins>
      <w:ins w:id="664" w:author="polyd" w:date="2023-06-11T21:35:10Z">
        <w:r>
          <w:rPr>
            <w:rFonts w:hint="default"/>
            <w:lang w:val="ru-RU"/>
          </w:rPr>
          <w:t>м пос</w:t>
        </w:r>
      </w:ins>
      <w:ins w:id="665" w:author="polyd" w:date="2023-06-11T21:35:11Z">
        <w:r>
          <w:rPr>
            <w:rFonts w:hint="default"/>
            <w:lang w:val="ru-RU"/>
          </w:rPr>
          <w:t>еления</w:t>
        </w:r>
      </w:ins>
      <w:ins w:id="666" w:author="polyd" w:date="2023-06-11T21:35:12Z">
        <w:r>
          <w:rPr>
            <w:rFonts w:hint="default"/>
            <w:lang w:val="ru-RU"/>
          </w:rPr>
          <w:t xml:space="preserve">. </w:t>
        </w:r>
      </w:ins>
      <w:del w:id="667" w:author="polyd" w:date="2023-06-11T21:35:14Z">
        <w:r>
          <w:rPr/>
          <w:delText xml:space="preserve">состава поселения – не меняется. </w:delText>
        </w:r>
      </w:del>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6" name="Рисунок 6" descr="C:\Users\anton\OneDrive\Рабочий стол\Sci_stuff\doplom2023_pics\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anton\OneDrive\Рабочий стол\Sci_stuff\doplom2023_pics\Model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Влияние таксономического состава поселения (Доля М. </w:t>
      </w:r>
      <w:r>
        <w:rPr>
          <w:lang w:val="en-US"/>
        </w:rPr>
        <w:t>trossulus</w:t>
      </w:r>
      <w:r>
        <w:t xml:space="preserve"> в садке, </w:t>
      </w:r>
      <w:del w:id="668" w:author="polyd" w:date="2023-06-11T21:35:33Z">
        <w:r>
          <w:rPr/>
          <w:delText xml:space="preserve">она же </w:delText>
        </w:r>
      </w:del>
      <w:r>
        <w:rPr>
          <w:lang w:val="en-US"/>
        </w:rPr>
        <w:t>PropT</w:t>
      </w:r>
      <w:r>
        <w:t xml:space="preserve">) на индекс состояния двух видов мидий </w:t>
      </w:r>
      <w:ins w:id="669" w:author="polyd" w:date="2023-06-11T21:35:41Z">
        <w:r>
          <w:rPr>
            <w:lang w:val="ru-RU"/>
          </w:rPr>
          <w:t>при</w:t>
        </w:r>
      </w:ins>
      <w:del w:id="670" w:author="polyd" w:date="2023-06-11T21:35:42Z">
        <w:r>
          <w:rPr/>
          <w:delText>в</w:delText>
        </w:r>
      </w:del>
      <w:r>
        <w:t xml:space="preserve"> краткосрочной (</w:t>
      </w:r>
      <w:r>
        <w:rPr>
          <w:lang w:val="en-US"/>
        </w:rPr>
        <w:t>Summer</w:t>
      </w:r>
      <w:r>
        <w:t>) и долгосрочной (</w:t>
      </w:r>
      <w:r>
        <w:rPr>
          <w:lang w:val="en-US"/>
        </w:rPr>
        <w:t>Winter</w:t>
      </w:r>
      <w:r>
        <w:t xml:space="preserve">) </w:t>
      </w:r>
      <w:del w:id="671" w:author="polyd" w:date="2023-06-11T21:35:47Z">
        <w:r>
          <w:rPr/>
          <w:delText>перспективе</w:delText>
        </w:r>
      </w:del>
      <w:ins w:id="672" w:author="polyd" w:date="2023-06-11T21:35:47Z">
        <w:r>
          <w:rPr>
            <w:lang w:val="ru-RU"/>
          </w:rPr>
          <w:t>экс</w:t>
        </w:r>
      </w:ins>
      <w:ins w:id="673" w:author="polyd" w:date="2023-06-11T21:35:48Z">
        <w:r>
          <w:rPr>
            <w:lang w:val="ru-RU"/>
          </w:rPr>
          <w:t>пози</w:t>
        </w:r>
      </w:ins>
      <w:ins w:id="674" w:author="polyd" w:date="2023-06-11T21:35:49Z">
        <w:r>
          <w:rPr>
            <w:lang w:val="ru-RU"/>
          </w:rPr>
          <w:t>ции</w:t>
        </w:r>
      </w:ins>
      <w:r>
        <w:t xml:space="preserve">. </w:t>
      </w:r>
      <w:del w:id="675" w:author="polyd" w:date="2023-06-11T21:36:02Z">
        <w:r>
          <w:rPr/>
          <w:delText xml:space="preserve">Непрерывными линиями обозначены линии регрессии, серая область вокруг линий – 95%-ный доверительный интервал. </w:delText>
        </w:r>
      </w:del>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Межвидовое сравнение осложнено особенностями строения раковины моллюсков (подробнее см. описание результатов и раздел Обсуждение). </w:t>
      </w:r>
    </w:p>
    <w:p>
      <w:pPr>
        <w:spacing w:after="0" w:line="240" w:lineRule="auto"/>
      </w:pPr>
    </w:p>
    <w:p>
      <w:pPr>
        <w:spacing w:after="0" w:line="240" w:lineRule="auto"/>
        <w:rPr>
          <w:b/>
        </w:rPr>
      </w:pPr>
      <w:r>
        <w:rPr>
          <w:b/>
        </w:rPr>
        <w:tab/>
      </w:r>
      <w:r>
        <w:rPr>
          <w:b/>
        </w:rPr>
        <w:t xml:space="preserve">Влияние таксономического состава </w:t>
      </w:r>
      <w:ins w:id="676" w:author="polyd" w:date="2023-06-11T23:48:53Z">
        <w:r>
          <w:rPr>
            <w:rFonts w:hint="default"/>
            <w:b/>
            <w:lang w:val="ru-RU"/>
          </w:rPr>
          <w:t>сме</w:t>
        </w:r>
      </w:ins>
      <w:ins w:id="677" w:author="polyd" w:date="2023-06-11T23:48:54Z">
        <w:r>
          <w:rPr>
            <w:rFonts w:hint="default"/>
            <w:b/>
            <w:lang w:val="ru-RU"/>
          </w:rPr>
          <w:t>ш</w:t>
        </w:r>
      </w:ins>
      <w:ins w:id="678" w:author="polyd" w:date="2023-06-11T23:48:55Z">
        <w:r>
          <w:rPr>
            <w:rFonts w:hint="default"/>
            <w:b/>
            <w:lang w:val="ru-RU"/>
          </w:rPr>
          <w:t>анн</w:t>
        </w:r>
      </w:ins>
      <w:ins w:id="679" w:author="polyd" w:date="2023-06-11T23:48:56Z">
        <w:r>
          <w:rPr>
            <w:rFonts w:hint="default"/>
            <w:b/>
            <w:lang w:val="ru-RU"/>
          </w:rPr>
          <w:t>ых</w:t>
        </w:r>
      </w:ins>
      <w:ins w:id="680" w:author="polyd" w:date="2023-06-11T23:48:57Z">
        <w:r>
          <w:rPr>
            <w:rFonts w:hint="default"/>
            <w:b/>
            <w:lang w:val="ru-RU"/>
          </w:rPr>
          <w:t xml:space="preserve"> </w:t>
        </w:r>
      </w:ins>
      <w:ins w:id="681" w:author="polyd" w:date="2023-06-11T23:48:58Z">
        <w:r>
          <w:rPr>
            <w:rFonts w:hint="default"/>
            <w:b/>
            <w:lang w:val="ru-RU"/>
          </w:rPr>
          <w:t>по</w:t>
        </w:r>
      </w:ins>
      <w:ins w:id="682" w:author="polyd" w:date="2023-06-11T23:48:59Z">
        <w:r>
          <w:rPr>
            <w:rFonts w:hint="default"/>
            <w:b/>
            <w:lang w:val="ru-RU"/>
          </w:rPr>
          <w:t>се</w:t>
        </w:r>
      </w:ins>
      <w:ins w:id="683" w:author="polyd" w:date="2023-06-11T23:49:00Z">
        <w:r>
          <w:rPr>
            <w:rFonts w:hint="default"/>
            <w:b/>
            <w:lang w:val="ru-RU"/>
          </w:rPr>
          <w:t>лен</w:t>
        </w:r>
      </w:ins>
      <w:ins w:id="684" w:author="polyd" w:date="2023-06-11T23:49:01Z">
        <w:r>
          <w:rPr>
            <w:rFonts w:hint="default"/>
            <w:b/>
            <w:lang w:val="ru-RU"/>
          </w:rPr>
          <w:t>ий</w:t>
        </w:r>
      </w:ins>
      <w:ins w:id="685" w:author="polyd" w:date="2023-06-11T23:49:02Z">
        <w:r>
          <w:rPr>
            <w:rFonts w:hint="default"/>
            <w:b/>
            <w:lang w:val="ru-RU"/>
          </w:rPr>
          <w:t xml:space="preserve"> </w:t>
        </w:r>
      </w:ins>
      <w:r>
        <w:rPr>
          <w:b/>
        </w:rPr>
        <w:t>на смертность мидий</w:t>
      </w:r>
      <w:del w:id="686" w:author="polyd" w:date="2023-06-11T23:49:12Z">
        <w:r>
          <w:rPr>
            <w:b/>
          </w:rPr>
          <w:delText xml:space="preserve"> в смешанных поселениях</w:delText>
        </w:r>
      </w:del>
      <w:r>
        <w:rPr>
          <w:b/>
        </w:rPr>
        <w:t xml:space="preserve">. </w:t>
      </w:r>
    </w:p>
    <w:p>
      <w:pPr>
        <w:spacing w:after="0" w:line="240" w:lineRule="auto"/>
      </w:pPr>
      <w:r>
        <w:tab/>
      </w:r>
    </w:p>
    <w:p>
      <w:pPr>
        <w:spacing w:after="0" w:line="240" w:lineRule="auto"/>
      </w:pPr>
      <w:r>
        <w:tab/>
      </w:r>
      <w:r>
        <w:t xml:space="preserve">В Эксперименте 1 нами отдельно анализировалась смертность меченых и смертность фоновых мидий (Модель 4 и Модель 5). Результаты регрессионного анализа представлены в Таблице ??? Приложения ???. </w:t>
      </w:r>
    </w:p>
    <w:p>
      <w:pPr>
        <w:spacing w:after="0" w:line="240" w:lineRule="auto"/>
        <w:rPr>
          <w:ins w:id="687" w:author="polyd" w:date="2023-06-12T10:30:40Z"/>
        </w:rPr>
      </w:pPr>
      <w:r>
        <w:tab/>
      </w:r>
      <w:r>
        <w:t xml:space="preserve">Модель 4 описывает связь между вероятностью гибели меченого моллюска, его видом, соленостным режимом (станция), общей смертностью в поселении и начальным размером. Визуализация модели представлена на Рис. ???. </w:t>
      </w:r>
      <w:r>
        <w:rPr>
          <w:strike/>
          <w:rPrChange w:id="688" w:author="polyd" w:date="2023-06-12T10:25:21Z">
            <w:rPr/>
          </w:rPrChange>
        </w:rPr>
        <w:t xml:space="preserve">Характер зависимости смертности меченых мидий от таксономического состава поселения был одинаковым для обоих видов. </w:t>
      </w:r>
      <w:del w:id="689" w:author="polyd" w:date="2023-06-12T10:30:20Z">
        <w:r>
          <w:rPr/>
          <w:delText xml:space="preserve">В поселениях, где доминирует МТ, меченые мидии погибали </w:delText>
        </w:r>
      </w:del>
      <w:del w:id="690" w:author="polyd" w:date="2023-06-12T10:30:20Z">
        <w:r>
          <w:rPr>
            <w:strike/>
            <w:rPrChange w:id="691" w:author="polyd" w:date="2023-06-12T10:25:32Z">
              <w:rPr/>
            </w:rPrChange>
          </w:rPr>
          <w:delText xml:space="preserve">гораздо </w:delText>
        </w:r>
      </w:del>
      <w:del w:id="693" w:author="polyd" w:date="2023-06-12T10:30:20Z">
        <w:r>
          <w:rPr/>
          <w:delText>чаще, недели в поселениях, где доминирует МЕ.</w:delText>
        </w:r>
      </w:del>
      <w:r>
        <w:t xml:space="preserve"> </w:t>
      </w:r>
      <w:r>
        <w:rPr>
          <w:strike/>
          <w:rPrChange w:id="694" w:author="polyd" w:date="2023-06-12T10:26:22Z">
            <w:rPr/>
          </w:rPrChange>
        </w:rPr>
        <w:t xml:space="preserve">Характер этой зависимости достоверно менялся в зависимости от соленостного режима. </w:t>
      </w:r>
      <w:r>
        <w:t xml:space="preserve">В гипосалинных условиях станции на о. Телячий МЕ демонстрировали </w:t>
      </w:r>
      <w:del w:id="695" w:author="polyd" w:date="2023-06-12T10:26:37Z">
        <w:r>
          <w:rPr/>
          <w:delText xml:space="preserve">повышенную </w:delText>
        </w:r>
      </w:del>
      <w:ins w:id="696" w:author="polyd" w:date="2023-06-12T10:26:42Z">
        <w:r>
          <w:rPr>
            <w:lang w:val="ru-RU"/>
          </w:rPr>
          <w:t>бо</w:t>
        </w:r>
      </w:ins>
      <w:ins w:id="697" w:author="polyd" w:date="2023-06-12T10:26:43Z">
        <w:r>
          <w:rPr>
            <w:lang w:val="ru-RU"/>
          </w:rPr>
          <w:t>лее</w:t>
        </w:r>
      </w:ins>
      <w:ins w:id="698" w:author="polyd" w:date="2023-06-12T10:26:43Z">
        <w:r>
          <w:rPr>
            <w:rFonts w:hint="default"/>
            <w:lang w:val="ru-RU"/>
          </w:rPr>
          <w:t xml:space="preserve"> </w:t>
        </w:r>
      </w:ins>
      <w:ins w:id="699" w:author="polyd" w:date="2023-06-12T10:26:44Z">
        <w:r>
          <w:rPr>
            <w:rFonts w:hint="default"/>
            <w:lang w:val="ru-RU"/>
          </w:rPr>
          <w:t>выс</w:t>
        </w:r>
      </w:ins>
      <w:ins w:id="700" w:author="polyd" w:date="2023-06-12T10:26:45Z">
        <w:r>
          <w:rPr>
            <w:rFonts w:hint="default"/>
            <w:lang w:val="ru-RU"/>
          </w:rPr>
          <w:t>оку</w:t>
        </w:r>
      </w:ins>
      <w:ins w:id="701" w:author="polyd" w:date="2023-06-12T10:26:46Z">
        <w:r>
          <w:rPr>
            <w:rFonts w:hint="default"/>
            <w:lang w:val="ru-RU"/>
          </w:rPr>
          <w:t xml:space="preserve">ю </w:t>
        </w:r>
      </w:ins>
      <w:r>
        <w:t>смертность по сравнению с МТ</w:t>
      </w:r>
      <w:ins w:id="702" w:author="polyd" w:date="2023-06-12T10:27:21Z">
        <w:r>
          <w:rPr>
            <w:rFonts w:hint="default"/>
            <w:lang w:val="ru-RU"/>
          </w:rPr>
          <w:t xml:space="preserve">. </w:t>
        </w:r>
      </w:ins>
      <w:ins w:id="703" w:author="polyd" w:date="2023-06-12T10:28:18Z">
        <w:r>
          <w:rPr>
            <w:rFonts w:hint="default"/>
            <w:lang w:val="ru-RU"/>
          </w:rPr>
          <w:t>Одна</w:t>
        </w:r>
      </w:ins>
      <w:ins w:id="704" w:author="polyd" w:date="2023-06-12T10:28:19Z">
        <w:r>
          <w:rPr>
            <w:rFonts w:hint="default"/>
            <w:lang w:val="ru-RU"/>
          </w:rPr>
          <w:t xml:space="preserve">ко </w:t>
        </w:r>
      </w:ins>
      <w:ins w:id="705" w:author="polyd" w:date="2023-06-12T10:28:23Z">
        <w:r>
          <w:rPr>
            <w:rFonts w:hint="default"/>
            <w:lang w:val="ru-RU"/>
          </w:rPr>
          <w:t>з</w:t>
        </w:r>
      </w:ins>
      <w:ins w:id="706" w:author="polyd" w:date="2023-06-12T10:28:24Z">
        <w:r>
          <w:rPr>
            <w:rFonts w:hint="default"/>
            <w:lang w:val="ru-RU"/>
          </w:rPr>
          <w:t>начи</w:t>
        </w:r>
      </w:ins>
      <w:ins w:id="707" w:author="polyd" w:date="2023-06-12T10:28:25Z">
        <w:r>
          <w:rPr>
            <w:rFonts w:hint="default"/>
            <w:lang w:val="ru-RU"/>
          </w:rPr>
          <w:t xml:space="preserve">мых </w:t>
        </w:r>
      </w:ins>
      <w:ins w:id="708" w:author="polyd" w:date="2023-06-12T10:28:26Z">
        <w:r>
          <w:rPr>
            <w:rFonts w:hint="default"/>
            <w:lang w:val="ru-RU"/>
          </w:rPr>
          <w:t>р</w:t>
        </w:r>
      </w:ins>
      <w:ins w:id="709" w:author="polyd" w:date="2023-06-12T10:28:27Z">
        <w:r>
          <w:rPr>
            <w:rFonts w:hint="default"/>
            <w:lang w:val="ru-RU"/>
          </w:rPr>
          <w:t>азл</w:t>
        </w:r>
      </w:ins>
      <w:ins w:id="710" w:author="polyd" w:date="2023-06-12T10:28:28Z">
        <w:r>
          <w:rPr>
            <w:rFonts w:hint="default"/>
            <w:lang w:val="ru-RU"/>
          </w:rPr>
          <w:t xml:space="preserve">ичий </w:t>
        </w:r>
      </w:ins>
      <w:ins w:id="711" w:author="polyd" w:date="2023-06-12T10:28:30Z">
        <w:r>
          <w:rPr>
            <w:rFonts w:hint="default"/>
            <w:lang w:val="ru-RU"/>
          </w:rPr>
          <w:t>в смер</w:t>
        </w:r>
      </w:ins>
      <w:ins w:id="712" w:author="polyd" w:date="2023-06-12T10:28:31Z">
        <w:r>
          <w:rPr>
            <w:rFonts w:hint="default"/>
            <w:lang w:val="ru-RU"/>
          </w:rPr>
          <w:t>тности</w:t>
        </w:r>
      </w:ins>
      <w:ins w:id="713" w:author="polyd" w:date="2023-06-12T10:28:32Z">
        <w:r>
          <w:rPr>
            <w:rFonts w:hint="default"/>
            <w:lang w:val="ru-RU"/>
          </w:rPr>
          <w:t xml:space="preserve"> м</w:t>
        </w:r>
      </w:ins>
      <w:ins w:id="714" w:author="polyd" w:date="2023-06-12T10:28:33Z">
        <w:r>
          <w:rPr>
            <w:rFonts w:hint="default"/>
            <w:lang w:val="ru-RU"/>
          </w:rPr>
          <w:t>идий</w:t>
        </w:r>
      </w:ins>
      <w:ins w:id="715" w:author="polyd" w:date="2023-06-12T10:28:50Z">
        <w:r>
          <w:rPr>
            <w:rFonts w:hint="default"/>
            <w:lang w:val="ru-RU"/>
          </w:rPr>
          <w:t xml:space="preserve"> </w:t>
        </w:r>
      </w:ins>
      <w:ins w:id="716" w:author="polyd" w:date="2023-06-12T10:28:51Z">
        <w:r>
          <w:rPr>
            <w:rFonts w:hint="default"/>
            <w:lang w:val="ru-RU"/>
          </w:rPr>
          <w:t>раз</w:t>
        </w:r>
      </w:ins>
      <w:ins w:id="717" w:author="polyd" w:date="2023-06-12T10:28:52Z">
        <w:r>
          <w:rPr>
            <w:rFonts w:hint="default"/>
            <w:lang w:val="ru-RU"/>
          </w:rPr>
          <w:t xml:space="preserve">ных </w:t>
        </w:r>
      </w:ins>
      <w:ins w:id="718" w:author="polyd" w:date="2023-06-12T10:28:53Z">
        <w:r>
          <w:rPr>
            <w:rFonts w:hint="default"/>
            <w:lang w:val="ru-RU"/>
          </w:rPr>
          <w:t>видо</w:t>
        </w:r>
      </w:ins>
      <w:ins w:id="719" w:author="polyd" w:date="2023-06-12T10:28:54Z">
        <w:r>
          <w:rPr>
            <w:rFonts w:hint="default"/>
            <w:lang w:val="ru-RU"/>
          </w:rPr>
          <w:t>в</w:t>
        </w:r>
      </w:ins>
      <w:ins w:id="720" w:author="polyd" w:date="2023-06-12T10:28:57Z">
        <w:r>
          <w:rPr>
            <w:rFonts w:hint="default"/>
            <w:lang w:val="ru-RU"/>
          </w:rPr>
          <w:t xml:space="preserve"> при </w:t>
        </w:r>
      </w:ins>
      <w:ins w:id="721" w:author="polyd" w:date="2023-06-12T10:28:58Z">
        <w:r>
          <w:rPr>
            <w:rFonts w:hint="default"/>
            <w:lang w:val="ru-RU"/>
          </w:rPr>
          <w:t>эк</w:t>
        </w:r>
      </w:ins>
      <w:ins w:id="722" w:author="polyd" w:date="2023-06-12T10:28:59Z">
        <w:r>
          <w:rPr>
            <w:rFonts w:hint="default"/>
            <w:lang w:val="ru-RU"/>
          </w:rPr>
          <w:t>сп</w:t>
        </w:r>
      </w:ins>
      <w:ins w:id="723" w:author="polyd" w:date="2023-06-12T10:29:00Z">
        <w:r>
          <w:rPr>
            <w:rFonts w:hint="default"/>
            <w:lang w:val="ru-RU"/>
          </w:rPr>
          <w:t>озици</w:t>
        </w:r>
      </w:ins>
      <w:ins w:id="724" w:author="polyd" w:date="2023-06-12T10:29:01Z">
        <w:r>
          <w:rPr>
            <w:rFonts w:hint="default"/>
            <w:lang w:val="ru-RU"/>
          </w:rPr>
          <w:t xml:space="preserve">и в </w:t>
        </w:r>
      </w:ins>
      <w:del w:id="725" w:author="polyd" w:date="2023-06-12T10:27:35Z">
        <w:r>
          <w:rPr/>
          <w:delText xml:space="preserve"> и по сравнению с мидиями, помещенными </w:delText>
        </w:r>
      </w:del>
      <w:del w:id="726" w:author="polyd" w:date="2023-06-12T10:29:05Z">
        <w:r>
          <w:rPr/>
          <w:delText>в</w:delText>
        </w:r>
      </w:del>
      <w:del w:id="727" w:author="polyd" w:date="2023-06-12T10:29:06Z">
        <w:r>
          <w:rPr/>
          <w:delText xml:space="preserve"> </w:delText>
        </w:r>
      </w:del>
      <w:r>
        <w:t>нормальн</w:t>
      </w:r>
      <w:ins w:id="728" w:author="polyd" w:date="2023-06-12T10:29:15Z">
        <w:r>
          <w:rPr>
            <w:lang w:val="ru-RU"/>
          </w:rPr>
          <w:t>ой</w:t>
        </w:r>
      </w:ins>
      <w:ins w:id="729" w:author="polyd" w:date="2023-06-12T10:29:16Z">
        <w:r>
          <w:rPr>
            <w:rFonts w:hint="default"/>
            <w:lang w:val="ru-RU"/>
          </w:rPr>
          <w:t xml:space="preserve"> солен</w:t>
        </w:r>
      </w:ins>
      <w:ins w:id="730" w:author="polyd" w:date="2023-06-12T10:29:17Z">
        <w:r>
          <w:rPr>
            <w:rFonts w:hint="default"/>
            <w:lang w:val="ru-RU"/>
          </w:rPr>
          <w:t xml:space="preserve">ости </w:t>
        </w:r>
      </w:ins>
      <w:del w:id="731" w:author="polyd" w:date="2023-06-12T10:29:19Z">
        <w:r>
          <w:rPr/>
          <w:delText xml:space="preserve">ые соленостные условия </w:delText>
        </w:r>
      </w:del>
      <w:ins w:id="732" w:author="polyd" w:date="2023-06-12T10:27:44Z">
        <w:r>
          <w:rPr>
            <w:rFonts w:hint="default"/>
            <w:lang w:val="ru-RU"/>
          </w:rPr>
          <w:t>(</w:t>
        </w:r>
      </w:ins>
      <w:r>
        <w:t>станци</w:t>
      </w:r>
      <w:ins w:id="733" w:author="polyd" w:date="2023-06-12T10:27:48Z">
        <w:r>
          <w:rPr>
            <w:lang w:val="ru-RU"/>
          </w:rPr>
          <w:t>я</w:t>
        </w:r>
      </w:ins>
      <w:ins w:id="734" w:author="polyd" w:date="2023-06-12T10:27:48Z">
        <w:r>
          <w:rPr>
            <w:rFonts w:hint="default"/>
            <w:lang w:val="ru-RU"/>
          </w:rPr>
          <w:t xml:space="preserve"> </w:t>
        </w:r>
      </w:ins>
      <w:ins w:id="735" w:author="polyd" w:date="2023-06-12T10:27:49Z">
        <w:r>
          <w:rPr>
            <w:rFonts w:hint="default"/>
            <w:lang w:val="ru-RU"/>
          </w:rPr>
          <w:t>в</w:t>
        </w:r>
      </w:ins>
      <w:ins w:id="736" w:author="polyd" w:date="2023-06-12T10:27:50Z">
        <w:r>
          <w:rPr>
            <w:rFonts w:hint="default"/>
            <w:lang w:val="ru-RU"/>
          </w:rPr>
          <w:t xml:space="preserve"> </w:t>
        </w:r>
      </w:ins>
      <w:del w:id="737" w:author="polyd" w:date="2023-06-12T10:27:46Z">
        <w:r>
          <w:rPr/>
          <w:delText xml:space="preserve">и </w:delText>
        </w:r>
      </w:del>
      <w:r>
        <w:t>Лувеньг</w:t>
      </w:r>
      <w:ins w:id="738" w:author="polyd" w:date="2023-06-12T10:27:52Z">
        <w:r>
          <w:rPr>
            <w:lang w:val="ru-RU"/>
          </w:rPr>
          <w:t>е</w:t>
        </w:r>
      </w:ins>
      <w:ins w:id="739" w:author="polyd" w:date="2023-06-12T10:29:32Z">
        <w:r>
          <w:rPr>
            <w:rFonts w:hint="default"/>
            <w:lang w:val="ru-RU"/>
          </w:rPr>
          <w:t>)</w:t>
        </w:r>
      </w:ins>
      <w:ins w:id="740" w:author="polyd" w:date="2023-06-12T10:29:23Z">
        <w:r>
          <w:rPr>
            <w:rFonts w:hint="default"/>
            <w:lang w:val="ru-RU"/>
          </w:rPr>
          <w:t xml:space="preserve"> </w:t>
        </w:r>
      </w:ins>
      <w:ins w:id="741" w:author="polyd" w:date="2023-06-12T10:29:24Z">
        <w:r>
          <w:rPr>
            <w:rFonts w:hint="default"/>
            <w:lang w:val="ru-RU"/>
          </w:rPr>
          <w:t>выя</w:t>
        </w:r>
      </w:ins>
      <w:ins w:id="742" w:author="polyd" w:date="2023-06-12T10:29:25Z">
        <w:r>
          <w:rPr>
            <w:rFonts w:hint="default"/>
            <w:lang w:val="ru-RU"/>
          </w:rPr>
          <w:t xml:space="preserve">влено </w:t>
        </w:r>
      </w:ins>
      <w:ins w:id="743" w:author="polyd" w:date="2023-06-12T10:29:26Z">
        <w:r>
          <w:rPr>
            <w:rFonts w:hint="default"/>
            <w:lang w:val="ru-RU"/>
          </w:rPr>
          <w:t>не бы</w:t>
        </w:r>
      </w:ins>
      <w:ins w:id="744" w:author="polyd" w:date="2023-06-12T10:29:27Z">
        <w:r>
          <w:rPr>
            <w:rFonts w:hint="default"/>
            <w:lang w:val="ru-RU"/>
          </w:rPr>
          <w:t>л</w:t>
        </w:r>
      </w:ins>
      <w:ins w:id="745" w:author="polyd" w:date="2023-06-12T10:29:38Z">
        <w:r>
          <w:rPr>
            <w:rFonts w:hint="default"/>
            <w:lang w:val="ru-RU"/>
          </w:rPr>
          <w:t>о</w:t>
        </w:r>
      </w:ins>
      <w:del w:id="746" w:author="polyd" w:date="2023-06-12T10:27:52Z">
        <w:r>
          <w:rPr/>
          <w:delText>а</w:delText>
        </w:r>
      </w:del>
      <w:r>
        <w:t xml:space="preserve">. </w:t>
      </w:r>
    </w:p>
    <w:p>
      <w:pPr>
        <w:spacing w:after="0" w:line="240" w:lineRule="auto"/>
        <w:rPr>
          <w:ins w:id="747" w:author="polyd" w:date="2023-06-12T10:30:31Z"/>
        </w:rPr>
      </w:pPr>
      <w:ins w:id="748" w:author="polyd" w:date="2023-06-12T10:30:41Z">
        <w:r>
          <w:rPr>
            <w:lang w:val="ru-RU"/>
          </w:rPr>
          <w:t>Постр</w:t>
        </w:r>
      </w:ins>
      <w:ins w:id="749" w:author="polyd" w:date="2023-06-12T10:30:42Z">
        <w:r>
          <w:rPr>
            <w:lang w:val="ru-RU"/>
          </w:rPr>
          <w:t>оенная</w:t>
        </w:r>
      </w:ins>
      <w:ins w:id="750" w:author="polyd" w:date="2023-06-12T10:30:42Z">
        <w:r>
          <w:rPr>
            <w:rFonts w:hint="default"/>
            <w:lang w:val="ru-RU"/>
          </w:rPr>
          <w:t xml:space="preserve"> </w:t>
        </w:r>
      </w:ins>
      <w:ins w:id="751" w:author="polyd" w:date="2023-06-12T10:30:43Z">
        <w:r>
          <w:rPr>
            <w:rFonts w:hint="default"/>
            <w:lang w:val="ru-RU"/>
          </w:rPr>
          <w:t>модел</w:t>
        </w:r>
      </w:ins>
      <w:ins w:id="752" w:author="polyd" w:date="2023-06-12T10:30:44Z">
        <w:r>
          <w:rPr>
            <w:rFonts w:hint="default"/>
            <w:lang w:val="ru-RU"/>
          </w:rPr>
          <w:t xml:space="preserve">ь </w:t>
        </w:r>
      </w:ins>
      <w:ins w:id="753" w:author="polyd" w:date="2023-06-12T10:30:50Z">
        <w:r>
          <w:rPr>
            <w:rFonts w:hint="default"/>
            <w:lang w:val="ru-RU"/>
          </w:rPr>
          <w:t>по</w:t>
        </w:r>
      </w:ins>
      <w:ins w:id="754" w:author="polyd" w:date="2023-06-12T10:30:51Z">
        <w:r>
          <w:rPr>
            <w:rFonts w:hint="default"/>
            <w:lang w:val="ru-RU"/>
          </w:rPr>
          <w:t>звол</w:t>
        </w:r>
      </w:ins>
      <w:ins w:id="755" w:author="polyd" w:date="2023-06-12T10:31:01Z">
        <w:r>
          <w:rPr>
            <w:rFonts w:hint="default"/>
            <w:lang w:val="ru-RU"/>
          </w:rPr>
          <w:t>ил</w:t>
        </w:r>
      </w:ins>
      <w:ins w:id="756" w:author="polyd" w:date="2023-06-12T10:30:54Z">
        <w:r>
          <w:rPr>
            <w:rFonts w:hint="default"/>
            <w:lang w:val="ru-RU"/>
          </w:rPr>
          <w:t xml:space="preserve">а </w:t>
        </w:r>
      </w:ins>
      <w:ins w:id="757" w:author="polyd" w:date="2023-06-12T10:30:56Z">
        <w:r>
          <w:rPr>
            <w:rFonts w:hint="default"/>
            <w:lang w:val="ru-RU"/>
          </w:rPr>
          <w:t>вы</w:t>
        </w:r>
      </w:ins>
      <w:ins w:id="758" w:author="polyd" w:date="2023-06-12T10:30:57Z">
        <w:r>
          <w:rPr>
            <w:rFonts w:hint="default"/>
            <w:lang w:val="ru-RU"/>
          </w:rPr>
          <w:t>явить</w:t>
        </w:r>
      </w:ins>
      <w:ins w:id="759" w:author="polyd" w:date="2023-06-12T10:31:06Z">
        <w:r>
          <w:rPr>
            <w:rFonts w:hint="default"/>
            <w:lang w:val="ru-RU"/>
          </w:rPr>
          <w:t xml:space="preserve"> </w:t>
        </w:r>
      </w:ins>
      <w:ins w:id="760" w:author="polyd" w:date="2023-06-12T10:31:08Z">
        <w:r>
          <w:rPr>
            <w:rFonts w:hint="default"/>
            <w:lang w:val="ru-RU"/>
          </w:rPr>
          <w:t>з</w:t>
        </w:r>
      </w:ins>
      <w:ins w:id="761" w:author="polyd" w:date="2023-06-12T10:31:09Z">
        <w:r>
          <w:rPr>
            <w:rFonts w:hint="default"/>
            <w:lang w:val="ru-RU"/>
          </w:rPr>
          <w:t>начим</w:t>
        </w:r>
      </w:ins>
      <w:ins w:id="762" w:author="polyd" w:date="2023-06-12T10:31:10Z">
        <w:r>
          <w:rPr>
            <w:rFonts w:hint="default"/>
            <w:lang w:val="ru-RU"/>
          </w:rPr>
          <w:t xml:space="preserve">ую </w:t>
        </w:r>
      </w:ins>
      <w:ins w:id="763" w:author="polyd" w:date="2023-06-12T10:31:11Z">
        <w:r>
          <w:rPr>
            <w:rFonts w:hint="default"/>
            <w:lang w:val="ru-RU"/>
          </w:rPr>
          <w:t>связ</w:t>
        </w:r>
      </w:ins>
      <w:ins w:id="764" w:author="polyd" w:date="2023-06-12T10:31:12Z">
        <w:r>
          <w:rPr>
            <w:rFonts w:hint="default"/>
            <w:lang w:val="ru-RU"/>
          </w:rPr>
          <w:t>ь вер</w:t>
        </w:r>
      </w:ins>
      <w:ins w:id="765" w:author="polyd" w:date="2023-06-12T10:31:13Z">
        <w:r>
          <w:rPr>
            <w:rFonts w:hint="default"/>
            <w:lang w:val="ru-RU"/>
          </w:rPr>
          <w:t>отност</w:t>
        </w:r>
      </w:ins>
      <w:ins w:id="766" w:author="polyd" w:date="2023-06-12T10:31:27Z">
        <w:r>
          <w:rPr>
            <w:rFonts w:hint="default"/>
            <w:lang w:val="ru-RU"/>
          </w:rPr>
          <w:t>и</w:t>
        </w:r>
      </w:ins>
      <w:ins w:id="767" w:author="polyd" w:date="2023-06-12T10:31:14Z">
        <w:r>
          <w:rPr>
            <w:rFonts w:hint="default"/>
            <w:lang w:val="ru-RU"/>
          </w:rPr>
          <w:t xml:space="preserve"> гибе</w:t>
        </w:r>
      </w:ins>
      <w:ins w:id="768" w:author="polyd" w:date="2023-06-12T10:31:15Z">
        <w:r>
          <w:rPr>
            <w:rFonts w:hint="default"/>
            <w:lang w:val="ru-RU"/>
          </w:rPr>
          <w:t>ли м</w:t>
        </w:r>
      </w:ins>
      <w:ins w:id="769" w:author="polyd" w:date="2023-06-12T10:31:17Z">
        <w:r>
          <w:rPr>
            <w:rFonts w:hint="default"/>
            <w:lang w:val="ru-RU"/>
          </w:rPr>
          <w:t>еч</w:t>
        </w:r>
      </w:ins>
      <w:ins w:id="770" w:author="polyd" w:date="2023-06-12T10:31:18Z">
        <w:r>
          <w:rPr>
            <w:rFonts w:hint="default"/>
            <w:lang w:val="ru-RU"/>
          </w:rPr>
          <w:t xml:space="preserve">енных </w:t>
        </w:r>
      </w:ins>
      <w:ins w:id="771" w:author="polyd" w:date="2023-06-12T10:31:19Z">
        <w:r>
          <w:rPr>
            <w:rFonts w:hint="default"/>
            <w:lang w:val="ru-RU"/>
          </w:rPr>
          <w:t>моллюс</w:t>
        </w:r>
      </w:ins>
      <w:ins w:id="772" w:author="polyd" w:date="2023-06-12T10:31:20Z">
        <w:r>
          <w:rPr>
            <w:rFonts w:hint="default"/>
            <w:lang w:val="ru-RU"/>
          </w:rPr>
          <w:t>ков</w:t>
        </w:r>
      </w:ins>
      <w:ins w:id="773" w:author="polyd" w:date="2023-06-12T10:31:29Z">
        <w:r>
          <w:rPr>
            <w:rFonts w:hint="default"/>
            <w:lang w:val="ru-RU"/>
          </w:rPr>
          <w:t xml:space="preserve"> </w:t>
        </w:r>
      </w:ins>
      <w:ins w:id="774" w:author="polyd" w:date="2023-06-12T10:31:30Z">
        <w:r>
          <w:rPr>
            <w:rFonts w:hint="default"/>
            <w:lang w:val="ru-RU"/>
          </w:rPr>
          <w:t>с такс</w:t>
        </w:r>
      </w:ins>
      <w:ins w:id="775" w:author="polyd" w:date="2023-06-12T10:31:31Z">
        <w:r>
          <w:rPr>
            <w:rFonts w:hint="default"/>
            <w:lang w:val="ru-RU"/>
          </w:rPr>
          <w:t>ономи</w:t>
        </w:r>
      </w:ins>
      <w:ins w:id="776" w:author="polyd" w:date="2023-06-12T10:31:32Z">
        <w:r>
          <w:rPr>
            <w:rFonts w:hint="default"/>
            <w:lang w:val="ru-RU"/>
          </w:rPr>
          <w:t>ческим</w:t>
        </w:r>
      </w:ins>
      <w:ins w:id="777" w:author="polyd" w:date="2023-06-12T10:31:33Z">
        <w:r>
          <w:rPr>
            <w:rFonts w:hint="default"/>
            <w:lang w:val="ru-RU"/>
          </w:rPr>
          <w:t xml:space="preserve"> состав</w:t>
        </w:r>
      </w:ins>
      <w:ins w:id="778" w:author="polyd" w:date="2023-06-12T10:31:34Z">
        <w:r>
          <w:rPr>
            <w:rFonts w:hint="default"/>
            <w:lang w:val="ru-RU"/>
          </w:rPr>
          <w:t xml:space="preserve">ом </w:t>
        </w:r>
      </w:ins>
      <w:ins w:id="779" w:author="polyd" w:date="2023-06-12T10:31:35Z">
        <w:r>
          <w:rPr>
            <w:rFonts w:hint="default"/>
            <w:lang w:val="ru-RU"/>
          </w:rPr>
          <w:t>смеш</w:t>
        </w:r>
      </w:ins>
      <w:ins w:id="780" w:author="polyd" w:date="2023-06-12T10:31:36Z">
        <w:r>
          <w:rPr>
            <w:rFonts w:hint="default"/>
            <w:lang w:val="ru-RU"/>
          </w:rPr>
          <w:t xml:space="preserve">анного </w:t>
        </w:r>
      </w:ins>
      <w:ins w:id="781" w:author="polyd" w:date="2023-06-12T10:31:37Z">
        <w:r>
          <w:rPr>
            <w:rFonts w:hint="default"/>
            <w:lang w:val="ru-RU"/>
          </w:rPr>
          <w:t>пос</w:t>
        </w:r>
      </w:ins>
      <w:ins w:id="782" w:author="polyd" w:date="2023-06-12T10:31:38Z">
        <w:r>
          <w:rPr>
            <w:rFonts w:hint="default"/>
            <w:lang w:val="ru-RU"/>
          </w:rPr>
          <w:t>еления.</w:t>
        </w:r>
      </w:ins>
      <w:ins w:id="783" w:author="polyd" w:date="2023-06-12T10:31:20Z">
        <w:r>
          <w:rPr>
            <w:rFonts w:hint="default"/>
            <w:lang w:val="ru-RU"/>
          </w:rPr>
          <w:t xml:space="preserve"> </w:t>
        </w:r>
      </w:ins>
      <w:ins w:id="784" w:author="polyd" w:date="2023-06-12T10:30:57Z">
        <w:r>
          <w:rPr>
            <w:rFonts w:hint="default"/>
            <w:lang w:val="ru-RU"/>
          </w:rPr>
          <w:t xml:space="preserve"> </w:t>
        </w:r>
      </w:ins>
      <w:ins w:id="785" w:author="polyd" w:date="2023-06-12T10:30:34Z">
        <w:r>
          <w:rPr/>
          <w:t xml:space="preserve">В поселениях, где доминирует МТ, меченые мидии погибали </w:t>
        </w:r>
      </w:ins>
      <w:ins w:id="786" w:author="polyd" w:date="2023-06-12T10:30:34Z">
        <w:r>
          <w:rPr>
            <w:strike/>
          </w:rPr>
          <w:t xml:space="preserve">гораздо </w:t>
        </w:r>
      </w:ins>
      <w:ins w:id="787" w:author="polyd" w:date="2023-06-12T10:30:34Z">
        <w:r>
          <w:rPr/>
          <w:t>чаще, не</w:t>
        </w:r>
      </w:ins>
      <w:ins w:id="788" w:author="polyd" w:date="2023-06-12T10:30:34Z">
        <w:r>
          <w:rPr>
            <w:rFonts w:hint="default"/>
            <w:lang w:val="ru-RU"/>
          </w:rPr>
          <w:t>ж</w:t>
        </w:r>
      </w:ins>
      <w:ins w:id="789" w:author="polyd" w:date="2023-06-12T10:30:34Z">
        <w:r>
          <w:rPr/>
          <w:t>ели в поселениях, где доминир</w:t>
        </w:r>
      </w:ins>
      <w:ins w:id="790" w:author="polyd" w:date="2023-06-12T10:31:48Z">
        <w:r>
          <w:rPr>
            <w:lang w:val="ru-RU"/>
          </w:rPr>
          <w:t>о</w:t>
        </w:r>
      </w:ins>
      <w:ins w:id="791" w:author="polyd" w:date="2023-06-12T10:31:49Z">
        <w:r>
          <w:rPr>
            <w:lang w:val="ru-RU"/>
          </w:rPr>
          <w:t>вали</w:t>
        </w:r>
      </w:ins>
      <w:ins w:id="792" w:author="polyd" w:date="2023-06-12T10:30:34Z">
        <w:r>
          <w:rPr/>
          <w:t xml:space="preserve"> МЕ.</w:t>
        </w:r>
      </w:ins>
    </w:p>
    <w:p>
      <w:pPr>
        <w:spacing w:after="0" w:line="240" w:lineRule="auto"/>
        <w:rPr>
          <w:ins w:id="793" w:author="polyd" w:date="2023-06-12T10:30:31Z"/>
        </w:rPr>
      </w:pPr>
    </w:p>
    <w:p>
      <w:pPr>
        <w:spacing w:after="0" w:line="240" w:lineRule="auto"/>
        <w:rPr>
          <w:ins w:id="794" w:author="polyd" w:date="2023-06-12T10:35:27Z"/>
        </w:rPr>
      </w:pPr>
      <w:r>
        <w:t>Так, вероятность гибели меченых МЕ в гипосалинных условиях и при доминировании вида-конкурента достигала 75%, в то время как в присутствии своих сородичей – менее 30%.</w:t>
      </w:r>
    </w:p>
    <w:p>
      <w:pPr>
        <w:spacing w:after="0" w:line="240" w:lineRule="auto"/>
        <w:rPr>
          <w:ins w:id="795" w:author="polyd" w:date="2023-06-12T10:35:28Z"/>
        </w:rPr>
      </w:pPr>
    </w:p>
    <w:p>
      <w:pPr>
        <w:spacing w:after="0" w:line="240" w:lineRule="auto"/>
      </w:pPr>
      <w:ins w:id="796" w:author="polyd" w:date="2023-06-12T10:36:00Z">
        <w:r>
          <w:rPr>
            <w:rFonts w:hint="default"/>
            <w:lang w:val="ru-RU"/>
          </w:rPr>
          <w:t>П</w:t>
        </w:r>
      </w:ins>
      <w:ins w:id="797" w:author="polyd" w:date="2023-06-12T10:36:01Z">
        <w:r>
          <w:rPr>
            <w:rFonts w:hint="default"/>
            <w:lang w:val="ru-RU"/>
          </w:rPr>
          <w:t>ост</w:t>
        </w:r>
      </w:ins>
      <w:ins w:id="798" w:author="polyd" w:date="2023-06-12T10:36:02Z">
        <w:r>
          <w:rPr>
            <w:rFonts w:hint="default"/>
            <w:lang w:val="ru-RU"/>
          </w:rPr>
          <w:t>роенн</w:t>
        </w:r>
      </w:ins>
      <w:ins w:id="799" w:author="polyd" w:date="2023-06-12T10:36:03Z">
        <w:r>
          <w:rPr>
            <w:rFonts w:hint="default"/>
            <w:lang w:val="ru-RU"/>
          </w:rPr>
          <w:t xml:space="preserve">ая </w:t>
        </w:r>
      </w:ins>
      <w:ins w:id="800" w:author="polyd" w:date="2023-06-12T10:36:04Z">
        <w:r>
          <w:rPr>
            <w:rFonts w:hint="default"/>
            <w:lang w:val="ru-RU"/>
          </w:rPr>
          <w:t>мод</w:t>
        </w:r>
      </w:ins>
      <w:ins w:id="801" w:author="polyd" w:date="2023-06-12T10:36:05Z">
        <w:r>
          <w:rPr>
            <w:rFonts w:hint="default"/>
            <w:lang w:val="ru-RU"/>
          </w:rPr>
          <w:t>ель</w:t>
        </w:r>
      </w:ins>
      <w:ins w:id="802" w:author="polyd" w:date="2023-06-12T10:36:07Z">
        <w:r>
          <w:rPr>
            <w:rFonts w:hint="default"/>
            <w:lang w:val="ru-RU"/>
          </w:rPr>
          <w:t xml:space="preserve"> вы</w:t>
        </w:r>
      </w:ins>
      <w:ins w:id="803" w:author="polyd" w:date="2023-06-12T10:36:08Z">
        <w:r>
          <w:rPr>
            <w:rFonts w:hint="default"/>
            <w:lang w:val="ru-RU"/>
          </w:rPr>
          <w:t>яв</w:t>
        </w:r>
      </w:ins>
      <w:ins w:id="804" w:author="polyd" w:date="2023-06-12T10:36:09Z">
        <w:r>
          <w:rPr>
            <w:rFonts w:hint="default"/>
            <w:lang w:val="ru-RU"/>
          </w:rPr>
          <w:t>ил</w:t>
        </w:r>
      </w:ins>
      <w:ins w:id="805" w:author="polyd" w:date="2023-06-12T10:36:10Z">
        <w:r>
          <w:rPr>
            <w:rFonts w:hint="default"/>
            <w:lang w:val="ru-RU"/>
          </w:rPr>
          <w:t>а</w:t>
        </w:r>
      </w:ins>
      <w:ins w:id="806" w:author="polyd" w:date="2023-06-12T10:35:47Z">
        <w:r>
          <w:rPr>
            <w:rFonts w:hint="default"/>
            <w:lang w:val="ru-RU"/>
          </w:rPr>
          <w:t>,</w:t>
        </w:r>
      </w:ins>
      <w:ins w:id="807" w:author="polyd" w:date="2023-06-12T10:35:42Z">
        <w:r>
          <w:rPr>
            <w:rFonts w:hint="default"/>
            <w:lang w:val="ru-RU"/>
          </w:rPr>
          <w:t xml:space="preserve"> </w:t>
        </w:r>
      </w:ins>
      <w:ins w:id="808" w:author="polyd" w:date="2023-06-12T10:35:44Z">
        <w:r>
          <w:rPr>
            <w:rFonts w:hint="default"/>
            <w:lang w:val="ru-RU"/>
          </w:rPr>
          <w:t>так</w:t>
        </w:r>
      </w:ins>
      <w:ins w:id="809" w:author="polyd" w:date="2023-06-12T10:35:45Z">
        <w:r>
          <w:rPr>
            <w:rFonts w:hint="default"/>
            <w:lang w:val="ru-RU"/>
          </w:rPr>
          <w:t>же</w:t>
        </w:r>
      </w:ins>
      <w:ins w:id="810" w:author="polyd" w:date="2023-06-12T10:35:49Z">
        <w:r>
          <w:rPr>
            <w:rFonts w:hint="default"/>
            <w:lang w:val="ru-RU"/>
          </w:rPr>
          <w:t>,</w:t>
        </w:r>
      </w:ins>
      <w:ins w:id="811" w:author="polyd" w:date="2023-06-12T10:36:12Z">
        <w:r>
          <w:rPr>
            <w:rFonts w:hint="default"/>
            <w:lang w:val="ru-RU"/>
          </w:rPr>
          <w:t xml:space="preserve"> </w:t>
        </w:r>
      </w:ins>
      <w:ins w:id="812" w:author="polyd" w:date="2023-06-12T10:36:13Z">
        <w:r>
          <w:rPr>
            <w:rFonts w:hint="default"/>
            <w:lang w:val="ru-RU"/>
          </w:rPr>
          <w:t>з</w:t>
        </w:r>
      </w:ins>
      <w:ins w:id="813" w:author="polyd" w:date="2023-06-12T10:36:14Z">
        <w:r>
          <w:rPr>
            <w:rFonts w:hint="default"/>
            <w:lang w:val="ru-RU"/>
          </w:rPr>
          <w:t>ави</w:t>
        </w:r>
      </w:ins>
      <w:ins w:id="814" w:author="polyd" w:date="2023-06-12T10:36:15Z">
        <w:r>
          <w:rPr>
            <w:rFonts w:hint="default"/>
            <w:lang w:val="ru-RU"/>
          </w:rPr>
          <w:t>симо</w:t>
        </w:r>
      </w:ins>
      <w:ins w:id="815" w:author="polyd" w:date="2023-06-12T10:36:16Z">
        <w:r>
          <w:rPr>
            <w:rFonts w:hint="default"/>
            <w:lang w:val="ru-RU"/>
          </w:rPr>
          <w:t xml:space="preserve">сть </w:t>
        </w:r>
      </w:ins>
      <w:ins w:id="816" w:author="polyd" w:date="2023-06-12T10:36:17Z">
        <w:r>
          <w:rPr>
            <w:rFonts w:hint="default"/>
            <w:lang w:val="ru-RU"/>
          </w:rPr>
          <w:t>сме</w:t>
        </w:r>
      </w:ins>
      <w:ins w:id="817" w:author="polyd" w:date="2023-06-12T10:36:18Z">
        <w:r>
          <w:rPr>
            <w:rFonts w:hint="default"/>
            <w:lang w:val="ru-RU"/>
          </w:rPr>
          <w:t>ртн</w:t>
        </w:r>
      </w:ins>
      <w:ins w:id="818" w:author="polyd" w:date="2023-06-12T10:36:20Z">
        <w:r>
          <w:rPr>
            <w:rFonts w:hint="default"/>
            <w:lang w:val="ru-RU"/>
          </w:rPr>
          <w:t>о</w:t>
        </w:r>
      </w:ins>
      <w:ins w:id="819" w:author="polyd" w:date="2023-06-12T10:36:21Z">
        <w:r>
          <w:rPr>
            <w:rFonts w:hint="default"/>
            <w:lang w:val="ru-RU"/>
          </w:rPr>
          <w:t>сти м</w:t>
        </w:r>
      </w:ins>
      <w:ins w:id="820" w:author="polyd" w:date="2023-06-12T10:36:22Z">
        <w:r>
          <w:rPr>
            <w:rFonts w:hint="default"/>
            <w:lang w:val="ru-RU"/>
          </w:rPr>
          <w:t>еч</w:t>
        </w:r>
      </w:ins>
      <w:ins w:id="821" w:author="polyd" w:date="2023-06-12T10:36:23Z">
        <w:r>
          <w:rPr>
            <w:rFonts w:hint="default"/>
            <w:lang w:val="ru-RU"/>
          </w:rPr>
          <w:t>енны</w:t>
        </w:r>
      </w:ins>
      <w:ins w:id="822" w:author="polyd" w:date="2023-06-12T10:36:35Z">
        <w:r>
          <w:rPr>
            <w:rFonts w:hint="default"/>
            <w:lang w:val="ru-RU"/>
          </w:rPr>
          <w:t>х</w:t>
        </w:r>
      </w:ins>
      <w:ins w:id="823" w:author="polyd" w:date="2023-06-12T10:36:24Z">
        <w:r>
          <w:rPr>
            <w:rFonts w:hint="default"/>
            <w:lang w:val="ru-RU"/>
          </w:rPr>
          <w:t xml:space="preserve"> </w:t>
        </w:r>
      </w:ins>
      <w:ins w:id="824" w:author="polyd" w:date="2023-06-12T10:36:25Z">
        <w:r>
          <w:rPr>
            <w:rFonts w:hint="default"/>
            <w:lang w:val="ru-RU"/>
          </w:rPr>
          <w:t>миди</w:t>
        </w:r>
      </w:ins>
      <w:ins w:id="825" w:author="polyd" w:date="2023-06-12T10:36:26Z">
        <w:r>
          <w:rPr>
            <w:rFonts w:hint="default"/>
            <w:lang w:val="ru-RU"/>
          </w:rPr>
          <w:t xml:space="preserve">й </w:t>
        </w:r>
      </w:ins>
      <w:ins w:id="826" w:author="polyd" w:date="2023-06-12T10:36:27Z">
        <w:r>
          <w:rPr>
            <w:rFonts w:hint="default"/>
            <w:lang w:val="ru-RU"/>
          </w:rPr>
          <w:t xml:space="preserve">от </w:t>
        </w:r>
      </w:ins>
      <w:ins w:id="827" w:author="polyd" w:date="2023-06-12T10:35:49Z">
        <w:r>
          <w:rPr>
            <w:rFonts w:hint="default"/>
            <w:lang w:val="ru-RU"/>
          </w:rPr>
          <w:t xml:space="preserve"> </w:t>
        </w:r>
      </w:ins>
      <w:ins w:id="828" w:author="polyd" w:date="2023-06-12T10:36:46Z">
        <w:r>
          <w:rPr>
            <w:rFonts w:hint="default"/>
            <w:lang w:val="ru-RU"/>
          </w:rPr>
          <w:t>уро</w:t>
        </w:r>
      </w:ins>
      <w:ins w:id="829" w:author="polyd" w:date="2023-06-12T10:36:47Z">
        <w:r>
          <w:rPr>
            <w:rFonts w:hint="default"/>
            <w:lang w:val="ru-RU"/>
          </w:rPr>
          <w:t>вня с</w:t>
        </w:r>
      </w:ins>
      <w:ins w:id="830" w:author="polyd" w:date="2023-06-12T10:36:48Z">
        <w:r>
          <w:rPr>
            <w:rFonts w:hint="default"/>
            <w:lang w:val="ru-RU"/>
          </w:rPr>
          <w:t>мернос</w:t>
        </w:r>
      </w:ins>
      <w:ins w:id="831" w:author="polyd" w:date="2023-06-12T10:36:49Z">
        <w:r>
          <w:rPr>
            <w:rFonts w:hint="default"/>
            <w:lang w:val="ru-RU"/>
          </w:rPr>
          <w:t>т</w:t>
        </w:r>
      </w:ins>
      <w:ins w:id="832" w:author="polyd" w:date="2023-06-12T10:36:57Z">
        <w:r>
          <w:rPr>
            <w:rFonts w:hint="default"/>
            <w:lang w:val="ru-RU"/>
          </w:rPr>
          <w:t>и</w:t>
        </w:r>
      </w:ins>
      <w:ins w:id="833" w:author="polyd" w:date="2023-06-12T10:36:49Z">
        <w:r>
          <w:rPr>
            <w:rFonts w:hint="default"/>
            <w:lang w:val="ru-RU"/>
          </w:rPr>
          <w:t xml:space="preserve"> </w:t>
        </w:r>
      </w:ins>
      <w:ins w:id="834" w:author="polyd" w:date="2023-06-12T10:35:50Z">
        <w:r>
          <w:rPr>
            <w:rFonts w:hint="default"/>
            <w:lang w:val="ru-RU"/>
          </w:rPr>
          <w:t xml:space="preserve"> </w:t>
        </w:r>
      </w:ins>
      <w:ins w:id="835" w:author="polyd" w:date="2023-06-12T10:35:45Z">
        <w:r>
          <w:rPr>
            <w:rFonts w:hint="default"/>
            <w:lang w:val="ru-RU"/>
          </w:rPr>
          <w:t xml:space="preserve"> </w:t>
        </w:r>
      </w:ins>
      <w:r>
        <w:t xml:space="preserve"> </w:t>
      </w:r>
      <w:del w:id="836" w:author="polyd" w:date="2023-06-12T10:37:03Z">
        <w:r>
          <w:rPr/>
          <w:delText xml:space="preserve">Общая смертность в поселении, которая представляла собой долю погибших </w:delText>
        </w:r>
      </w:del>
      <w:r>
        <w:t xml:space="preserve">фоновых </w:t>
      </w:r>
      <w:del w:id="837" w:author="polyd" w:date="2023-06-12T10:37:07Z">
        <w:r>
          <w:rPr/>
          <w:delText>(крупных)</w:delText>
        </w:r>
      </w:del>
      <w:r>
        <w:t xml:space="preserve"> мидий</w:t>
      </w:r>
      <w:ins w:id="838" w:author="polyd" w:date="2023-06-12T10:37:12Z">
        <w:r>
          <w:rPr>
            <w:rFonts w:hint="default"/>
            <w:lang w:val="ru-RU"/>
          </w:rPr>
          <w:t xml:space="preserve">. </w:t>
        </w:r>
      </w:ins>
      <w:ins w:id="839" w:author="polyd" w:date="2023-06-12T10:37:32Z">
        <w:r>
          <w:rPr>
            <w:rFonts w:hint="default"/>
            <w:lang w:val="ru-RU"/>
          </w:rPr>
          <w:t>Смертн</w:t>
        </w:r>
      </w:ins>
      <w:ins w:id="840" w:author="polyd" w:date="2023-06-12T10:37:33Z">
        <w:r>
          <w:rPr>
            <w:rFonts w:hint="default"/>
            <w:lang w:val="ru-RU"/>
          </w:rPr>
          <w:t xml:space="preserve">ость </w:t>
        </w:r>
      </w:ins>
      <w:ins w:id="841" w:author="polyd" w:date="2023-06-12T10:37:34Z">
        <w:r>
          <w:rPr>
            <w:rFonts w:hint="default"/>
            <w:lang w:val="ru-RU"/>
          </w:rPr>
          <w:t>м</w:t>
        </w:r>
      </w:ins>
      <w:ins w:id="842" w:author="polyd" w:date="2023-06-12T10:37:35Z">
        <w:r>
          <w:rPr>
            <w:rFonts w:hint="default"/>
            <w:lang w:val="ru-RU"/>
          </w:rPr>
          <w:t>еченны</w:t>
        </w:r>
      </w:ins>
      <w:ins w:id="843" w:author="polyd" w:date="2023-06-12T10:37:36Z">
        <w:r>
          <w:rPr>
            <w:rFonts w:hint="default"/>
            <w:lang w:val="ru-RU"/>
          </w:rPr>
          <w:t>х и ф</w:t>
        </w:r>
      </w:ins>
      <w:ins w:id="844" w:author="polyd" w:date="2023-06-12T10:37:37Z">
        <w:r>
          <w:rPr>
            <w:rFonts w:hint="default"/>
            <w:lang w:val="ru-RU"/>
          </w:rPr>
          <w:t>онов</w:t>
        </w:r>
      </w:ins>
      <w:ins w:id="845" w:author="polyd" w:date="2023-06-12T10:37:38Z">
        <w:r>
          <w:rPr>
            <w:rFonts w:hint="default"/>
            <w:lang w:val="ru-RU"/>
          </w:rPr>
          <w:t>ых мд</w:t>
        </w:r>
      </w:ins>
      <w:ins w:id="846" w:author="polyd" w:date="2023-06-12T10:37:43Z">
        <w:r>
          <w:rPr>
            <w:rFonts w:hint="default"/>
            <w:lang w:val="ru-RU"/>
          </w:rPr>
          <w:t xml:space="preserve">ий </w:t>
        </w:r>
      </w:ins>
      <w:ins w:id="847" w:author="polyd" w:date="2023-06-12T10:37:49Z">
        <w:r>
          <w:rPr>
            <w:rFonts w:hint="default"/>
            <w:lang w:val="ru-RU"/>
          </w:rPr>
          <w:t>де</w:t>
        </w:r>
      </w:ins>
      <w:ins w:id="848" w:author="polyd" w:date="2023-06-12T10:37:50Z">
        <w:r>
          <w:rPr>
            <w:rFonts w:hint="default"/>
            <w:lang w:val="ru-RU"/>
          </w:rPr>
          <w:t>монстр</w:t>
        </w:r>
      </w:ins>
      <w:ins w:id="849" w:author="polyd" w:date="2023-06-12T10:37:51Z">
        <w:r>
          <w:rPr>
            <w:rFonts w:hint="default"/>
            <w:lang w:val="ru-RU"/>
          </w:rPr>
          <w:t>ировала</w:t>
        </w:r>
      </w:ins>
      <w:ins w:id="850" w:author="polyd" w:date="2023-06-12T10:37:52Z">
        <w:r>
          <w:rPr>
            <w:rFonts w:hint="default"/>
            <w:lang w:val="ru-RU"/>
          </w:rPr>
          <w:t xml:space="preserve"> поло</w:t>
        </w:r>
      </w:ins>
      <w:ins w:id="851" w:author="polyd" w:date="2023-06-12T10:37:53Z">
        <w:r>
          <w:rPr>
            <w:rFonts w:hint="default"/>
            <w:lang w:val="ru-RU"/>
          </w:rPr>
          <w:t>жит</w:t>
        </w:r>
      </w:ins>
      <w:ins w:id="852" w:author="polyd" w:date="2023-06-12T10:37:54Z">
        <w:r>
          <w:rPr>
            <w:rFonts w:hint="default"/>
            <w:lang w:val="ru-RU"/>
          </w:rPr>
          <w:t>елную</w:t>
        </w:r>
      </w:ins>
      <w:ins w:id="853" w:author="polyd" w:date="2023-06-12T10:37:55Z">
        <w:r>
          <w:rPr>
            <w:rFonts w:hint="default"/>
            <w:lang w:val="ru-RU"/>
          </w:rPr>
          <w:t xml:space="preserve"> корр</w:t>
        </w:r>
      </w:ins>
      <w:ins w:id="854" w:author="polyd" w:date="2023-06-12T10:37:56Z">
        <w:r>
          <w:rPr>
            <w:rFonts w:hint="default"/>
            <w:lang w:val="ru-RU"/>
          </w:rPr>
          <w:t>еляци</w:t>
        </w:r>
      </w:ins>
      <w:ins w:id="855" w:author="polyd" w:date="2023-06-12T10:37:57Z">
        <w:r>
          <w:rPr>
            <w:rFonts w:hint="default"/>
            <w:lang w:val="ru-RU"/>
          </w:rPr>
          <w:t>ю</w:t>
        </w:r>
      </w:ins>
      <w:ins w:id="856" w:author="polyd" w:date="2023-06-12T10:37:58Z">
        <w:r>
          <w:rPr>
            <w:rFonts w:hint="default"/>
            <w:lang w:val="ru-RU"/>
          </w:rPr>
          <w:t xml:space="preserve">. </w:t>
        </w:r>
      </w:ins>
      <w:r>
        <w:rPr>
          <w:strike/>
          <w:rPrChange w:id="857" w:author="polyd" w:date="2023-06-12T10:38:06Z">
            <w:rPr/>
          </w:rPrChange>
        </w:rPr>
        <w:t xml:space="preserve">, достоверно и негативно влияла на смертность мелких меченых животных. </w:t>
      </w:r>
      <w:r>
        <w:t xml:space="preserve">То есть, в садках, в которых погибло больше </w:t>
      </w:r>
      <w:del w:id="858" w:author="polyd" w:date="2023-06-12T10:38:14Z">
        <w:r>
          <w:rPr/>
          <w:delText xml:space="preserve">крупных </w:delText>
        </w:r>
      </w:del>
      <w:ins w:id="859" w:author="polyd" w:date="2023-06-12T10:38:14Z">
        <w:r>
          <w:rPr>
            <w:lang w:val="ru-RU"/>
          </w:rPr>
          <w:t>фоно</w:t>
        </w:r>
      </w:ins>
      <w:ins w:id="860" w:author="polyd" w:date="2023-06-12T10:38:15Z">
        <w:r>
          <w:rPr>
            <w:lang w:val="ru-RU"/>
          </w:rPr>
          <w:t>вы</w:t>
        </w:r>
      </w:ins>
      <w:ins w:id="861" w:author="polyd" w:date="2023-06-12T10:38:16Z">
        <w:r>
          <w:rPr>
            <w:lang w:val="ru-RU"/>
          </w:rPr>
          <w:t>х</w:t>
        </w:r>
      </w:ins>
      <w:ins w:id="862" w:author="polyd" w:date="2023-06-12T10:38:16Z">
        <w:r>
          <w:rPr>
            <w:rFonts w:hint="default"/>
            <w:lang w:val="ru-RU"/>
          </w:rPr>
          <w:t xml:space="preserve"> </w:t>
        </w:r>
      </w:ins>
      <w:r>
        <w:t xml:space="preserve">моллюсков, вероятность выживания </w:t>
      </w:r>
      <w:del w:id="863" w:author="polyd" w:date="2023-06-12T10:38:22Z">
        <w:r>
          <w:rPr/>
          <w:delText>мелкого</w:delText>
        </w:r>
      </w:del>
      <w:ins w:id="864" w:author="polyd" w:date="2023-06-12T10:38:22Z">
        <w:r>
          <w:rPr>
            <w:lang w:val="ru-RU"/>
          </w:rPr>
          <w:t>м</w:t>
        </w:r>
      </w:ins>
      <w:ins w:id="865" w:author="polyd" w:date="2023-06-12T10:38:23Z">
        <w:r>
          <w:rPr>
            <w:lang w:val="ru-RU"/>
          </w:rPr>
          <w:t>еченн</w:t>
        </w:r>
      </w:ins>
      <w:ins w:id="866" w:author="polyd" w:date="2023-06-12T10:38:24Z">
        <w:r>
          <w:rPr>
            <w:lang w:val="ru-RU"/>
          </w:rPr>
          <w:t>ых</w:t>
        </w:r>
      </w:ins>
      <w:r>
        <w:t xml:space="preserve"> животн</w:t>
      </w:r>
      <w:del w:id="867" w:author="polyd" w:date="2023-06-12T10:38:27Z">
        <w:r>
          <w:rPr/>
          <w:delText>ого</w:delText>
        </w:r>
      </w:del>
      <w:ins w:id="868" w:author="polyd" w:date="2023-06-12T10:38:27Z">
        <w:r>
          <w:rPr>
            <w:lang w:val="ru-RU"/>
          </w:rPr>
          <w:t>ых</w:t>
        </w:r>
      </w:ins>
      <w:ins w:id="869" w:author="polyd" w:date="2023-06-12T10:38:37Z">
        <w:r>
          <w:rPr>
            <w:rFonts w:hint="default"/>
            <w:lang w:val="ru-RU"/>
          </w:rPr>
          <w:t xml:space="preserve"> </w:t>
        </w:r>
      </w:ins>
      <w:ins w:id="870" w:author="polyd" w:date="2023-06-12T10:38:38Z">
        <w:r>
          <w:rPr>
            <w:rFonts w:hint="default"/>
            <w:lang w:val="ru-RU"/>
          </w:rPr>
          <w:t>б</w:t>
        </w:r>
      </w:ins>
      <w:ins w:id="871" w:author="polyd" w:date="2023-06-12T10:38:39Z">
        <w:r>
          <w:rPr>
            <w:rFonts w:hint="default"/>
            <w:lang w:val="ru-RU"/>
          </w:rPr>
          <w:t>ыла в</w:t>
        </w:r>
      </w:ins>
      <w:ins w:id="872" w:author="polyd" w:date="2023-06-12T10:38:40Z">
        <w:r>
          <w:rPr>
            <w:rFonts w:hint="default"/>
            <w:lang w:val="ru-RU"/>
          </w:rPr>
          <w:t>ыше</w:t>
        </w:r>
      </w:ins>
      <w:del w:id="873" w:author="polyd" w:date="2023-06-12T10:38:36Z">
        <w:r>
          <w:rPr/>
          <w:delText xml:space="preserve"> во</w:delText>
        </w:r>
      </w:del>
      <w:del w:id="874" w:author="polyd" w:date="2023-06-12T10:38:35Z">
        <w:r>
          <w:rPr/>
          <w:delText>зрас</w:delText>
        </w:r>
      </w:del>
      <w:del w:id="875" w:author="polyd" w:date="2023-06-12T10:38:34Z">
        <w:r>
          <w:rPr/>
          <w:delText>тала</w:delText>
        </w:r>
      </w:del>
      <w:r>
        <w:t xml:space="preserve">. </w:t>
      </w:r>
      <w:r>
        <w:rPr>
          <w:strike/>
          <w:rPrChange w:id="876" w:author="polyd" w:date="2023-06-12T10:32:33Z">
            <w:rPr/>
          </w:rPrChange>
        </w:rPr>
        <w:t>Начальный размер влиял на смертность моллюсков недостоверно.</w:t>
      </w:r>
    </w:p>
    <w:p>
      <w:pPr>
        <w:spacing w:after="0" w:line="240" w:lineRule="auto"/>
      </w:pPr>
    </w:p>
    <w:p>
      <w:pPr>
        <w:spacing w:after="0" w:line="240" w:lineRule="auto"/>
      </w:pPr>
      <w:r>
        <w:rPr>
          <w:lang w:eastAsia="ru-RU"/>
        </w:rPr>
        <w:drawing>
          <wp:inline distT="0" distB="0" distL="0" distR="0">
            <wp:extent cx="5829300" cy="3817620"/>
            <wp:effectExtent l="0" t="0" r="0" b="0"/>
            <wp:docPr id="7" name="Рисунок 7" descr="C:\Users\anton\OneDrive\Рабочий стол\Sci_stuff\doplom2023_pics\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anton\OneDrive\Рабочий стол\Sci_stuff\doplom2023_pics\Mode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Зависимость вероятности гибели мелких меченых мидий от доли </w:t>
      </w:r>
      <w:r>
        <w:rPr>
          <w:lang w:val="en-US"/>
        </w:rPr>
        <w:t>MT</w:t>
      </w:r>
      <w:r>
        <w:t xml:space="preserve"> в поселении (</w:t>
      </w:r>
      <w:r>
        <w:rPr>
          <w:lang w:val="en-US"/>
        </w:rPr>
        <w:t>PropT</w:t>
      </w:r>
      <w:r>
        <w:t>) при различных соленостных режимах. О. Телячий соответствуют гипосалинные условия (</w:t>
      </w:r>
      <w:r>
        <w:rPr>
          <w:lang w:val="en-US"/>
        </w:rPr>
        <w:t>S</w:t>
      </w:r>
      <w:r>
        <w:t xml:space="preserve"> = 10‰), станции близ Лувеньги – нормальные соленостные условия (</w:t>
      </w:r>
      <w:r>
        <w:rPr>
          <w:lang w:val="en-US"/>
        </w:rPr>
        <w:t>S</w:t>
      </w:r>
      <w:r>
        <w:t xml:space="preserve"> = 20‰). Линиями обозначены линии регрессий, темная область – 95%-ный доверительный интервал. Пунктирные линии обозначают среднюю смертность меченых мидий в контрольных поселениях. </w:t>
      </w:r>
    </w:p>
    <w:p>
      <w:pPr>
        <w:spacing w:after="0" w:line="240" w:lineRule="auto"/>
      </w:pPr>
    </w:p>
    <w:p>
      <w:pPr>
        <w:spacing w:after="0" w:line="240" w:lineRule="auto"/>
      </w:pPr>
      <w:ins w:id="877" w:author="polyd" w:date="2023-06-12T10:38:49Z">
        <w:r>
          <w:rPr>
            <w:lang w:val="ru-RU"/>
          </w:rPr>
          <w:t>В</w:t>
        </w:r>
      </w:ins>
      <w:ins w:id="878" w:author="polyd" w:date="2023-06-12T10:38:49Z">
        <w:r>
          <w:rPr>
            <w:rFonts w:hint="default"/>
            <w:lang w:val="ru-RU"/>
          </w:rPr>
          <w:t xml:space="preserve"> св</w:t>
        </w:r>
      </w:ins>
      <w:ins w:id="879" w:author="polyd" w:date="2023-06-12T10:38:50Z">
        <w:r>
          <w:rPr>
            <w:rFonts w:hint="default"/>
            <w:lang w:val="ru-RU"/>
          </w:rPr>
          <w:t xml:space="preserve">язи с </w:t>
        </w:r>
      </w:ins>
      <w:ins w:id="880" w:author="polyd" w:date="2023-06-12T10:38:57Z">
        <w:r>
          <w:rPr>
            <w:rFonts w:hint="default"/>
            <w:lang w:val="ru-RU"/>
          </w:rPr>
          <w:t>п</w:t>
        </w:r>
      </w:ins>
      <w:ins w:id="881" w:author="polyd" w:date="2023-06-12T10:38:58Z">
        <w:r>
          <w:rPr>
            <w:rFonts w:hint="default"/>
            <w:lang w:val="ru-RU"/>
          </w:rPr>
          <w:t>оследн</w:t>
        </w:r>
      </w:ins>
      <w:ins w:id="882" w:author="polyd" w:date="2023-06-12T10:38:59Z">
        <w:r>
          <w:rPr>
            <w:rFonts w:hint="default"/>
            <w:lang w:val="ru-RU"/>
          </w:rPr>
          <w:t>ей</w:t>
        </w:r>
      </w:ins>
      <w:ins w:id="883" w:author="polyd" w:date="2023-06-12T10:39:00Z">
        <w:r>
          <w:rPr>
            <w:rFonts w:hint="default"/>
            <w:lang w:val="ru-RU"/>
          </w:rPr>
          <w:t xml:space="preserve"> вы</w:t>
        </w:r>
      </w:ins>
      <w:ins w:id="884" w:author="polyd" w:date="2023-06-12T10:39:01Z">
        <w:r>
          <w:rPr>
            <w:rFonts w:hint="default"/>
            <w:lang w:val="ru-RU"/>
          </w:rPr>
          <w:t>явленн</w:t>
        </w:r>
      </w:ins>
      <w:ins w:id="885" w:author="polyd" w:date="2023-06-12T10:39:02Z">
        <w:r>
          <w:rPr>
            <w:rFonts w:hint="default"/>
            <w:lang w:val="ru-RU"/>
          </w:rPr>
          <w:t>ой з</w:t>
        </w:r>
      </w:ins>
      <w:ins w:id="886" w:author="polyd" w:date="2023-06-12T10:39:03Z">
        <w:r>
          <w:rPr>
            <w:rFonts w:hint="default"/>
            <w:lang w:val="ru-RU"/>
          </w:rPr>
          <w:t>ако</w:t>
        </w:r>
      </w:ins>
      <w:ins w:id="887" w:author="polyd" w:date="2023-06-12T10:39:04Z">
        <w:r>
          <w:rPr>
            <w:rFonts w:hint="default"/>
            <w:lang w:val="ru-RU"/>
          </w:rPr>
          <w:t>номерн</w:t>
        </w:r>
      </w:ins>
      <w:ins w:id="888" w:author="polyd" w:date="2023-06-12T10:39:05Z">
        <w:r>
          <w:rPr>
            <w:rFonts w:hint="default"/>
            <w:lang w:val="ru-RU"/>
          </w:rPr>
          <w:t>остью</w:t>
        </w:r>
      </w:ins>
      <w:ins w:id="889" w:author="polyd" w:date="2023-06-12T10:39:06Z">
        <w:r>
          <w:rPr>
            <w:rFonts w:hint="default"/>
            <w:lang w:val="ru-RU"/>
          </w:rPr>
          <w:t xml:space="preserve"> </w:t>
        </w:r>
      </w:ins>
      <w:ins w:id="890" w:author="polyd" w:date="2023-06-12T10:39:16Z">
        <w:r>
          <w:rPr>
            <w:rFonts w:hint="default"/>
            <w:lang w:val="ru-RU"/>
          </w:rPr>
          <w:t>м</w:t>
        </w:r>
      </w:ins>
      <w:ins w:id="891" w:author="polyd" w:date="2023-06-12T10:39:17Z">
        <w:r>
          <w:rPr>
            <w:rFonts w:hint="default"/>
            <w:lang w:val="ru-RU"/>
          </w:rPr>
          <w:t>ы про</w:t>
        </w:r>
      </w:ins>
      <w:ins w:id="892" w:author="polyd" w:date="2023-06-12T10:39:18Z">
        <w:r>
          <w:rPr>
            <w:rFonts w:hint="default"/>
            <w:lang w:val="ru-RU"/>
          </w:rPr>
          <w:t>анализ</w:t>
        </w:r>
      </w:ins>
      <w:ins w:id="893" w:author="polyd" w:date="2023-06-12T10:39:19Z">
        <w:r>
          <w:rPr>
            <w:rFonts w:hint="default"/>
            <w:lang w:val="ru-RU"/>
          </w:rPr>
          <w:t>ировал</w:t>
        </w:r>
      </w:ins>
      <w:ins w:id="894" w:author="polyd" w:date="2023-06-12T10:39:20Z">
        <w:r>
          <w:rPr>
            <w:rFonts w:hint="default"/>
            <w:lang w:val="ru-RU"/>
          </w:rPr>
          <w:t xml:space="preserve">и </w:t>
        </w:r>
      </w:ins>
      <w:ins w:id="895" w:author="polyd" w:date="2023-06-12T10:39:21Z">
        <w:r>
          <w:rPr>
            <w:rFonts w:hint="default"/>
            <w:lang w:val="ru-RU"/>
          </w:rPr>
          <w:t>зав</w:t>
        </w:r>
      </w:ins>
      <w:ins w:id="896" w:author="polyd" w:date="2023-06-12T10:39:22Z">
        <w:r>
          <w:rPr>
            <w:rFonts w:hint="default"/>
            <w:lang w:val="ru-RU"/>
          </w:rPr>
          <w:t>ис</w:t>
        </w:r>
      </w:ins>
      <w:ins w:id="897" w:author="polyd" w:date="2023-06-12T10:40:06Z">
        <w:r>
          <w:rPr>
            <w:rFonts w:hint="default"/>
            <w:lang w:val="ru-RU"/>
          </w:rPr>
          <w:t>и</w:t>
        </w:r>
      </w:ins>
      <w:ins w:id="898" w:author="polyd" w:date="2023-06-12T10:39:22Z">
        <w:r>
          <w:rPr>
            <w:rFonts w:hint="default"/>
            <w:lang w:val="ru-RU"/>
          </w:rPr>
          <w:t>м</w:t>
        </w:r>
      </w:ins>
      <w:ins w:id="899" w:author="polyd" w:date="2023-06-12T10:39:25Z">
        <w:r>
          <w:rPr>
            <w:rFonts w:hint="default"/>
            <w:lang w:val="ru-RU"/>
          </w:rPr>
          <w:t xml:space="preserve">ость </w:t>
        </w:r>
      </w:ins>
      <w:ins w:id="900" w:author="polyd" w:date="2023-06-12T10:40:11Z">
        <w:r>
          <w:rPr>
            <w:rFonts w:hint="default"/>
            <w:lang w:val="ru-RU"/>
          </w:rPr>
          <w:t>коли</w:t>
        </w:r>
      </w:ins>
      <w:ins w:id="901" w:author="polyd" w:date="2023-06-12T10:40:12Z">
        <w:r>
          <w:rPr>
            <w:rFonts w:hint="default"/>
            <w:lang w:val="ru-RU"/>
          </w:rPr>
          <w:t>чест</w:t>
        </w:r>
      </w:ins>
      <w:ins w:id="902" w:author="polyd" w:date="2023-06-12T10:40:13Z">
        <w:r>
          <w:rPr>
            <w:rFonts w:hint="default"/>
            <w:lang w:val="ru-RU"/>
          </w:rPr>
          <w:t xml:space="preserve">ва </w:t>
        </w:r>
      </w:ins>
      <w:ins w:id="903" w:author="polyd" w:date="2023-06-12T10:40:14Z">
        <w:r>
          <w:rPr>
            <w:rFonts w:hint="default"/>
            <w:lang w:val="ru-RU"/>
          </w:rPr>
          <w:t>п</w:t>
        </w:r>
      </w:ins>
      <w:ins w:id="904" w:author="polyd" w:date="2023-06-12T10:40:15Z">
        <w:r>
          <w:rPr>
            <w:rFonts w:hint="default"/>
            <w:lang w:val="ru-RU"/>
          </w:rPr>
          <w:t>огиб</w:t>
        </w:r>
      </w:ins>
      <w:ins w:id="905" w:author="polyd" w:date="2023-06-12T10:40:17Z">
        <w:r>
          <w:rPr>
            <w:rFonts w:hint="default"/>
            <w:lang w:val="ru-RU"/>
          </w:rPr>
          <w:t xml:space="preserve">ших </w:t>
        </w:r>
      </w:ins>
      <w:ins w:id="906" w:author="polyd" w:date="2023-06-12T10:39:29Z">
        <w:r>
          <w:rPr>
            <w:rFonts w:hint="default"/>
            <w:lang w:val="ru-RU"/>
          </w:rPr>
          <w:t>фоно</w:t>
        </w:r>
      </w:ins>
      <w:ins w:id="907" w:author="polyd" w:date="2023-06-12T10:39:30Z">
        <w:r>
          <w:rPr>
            <w:rFonts w:hint="default"/>
            <w:lang w:val="ru-RU"/>
          </w:rPr>
          <w:t xml:space="preserve">вых </w:t>
        </w:r>
      </w:ins>
      <w:ins w:id="908" w:author="polyd" w:date="2023-06-12T10:39:35Z">
        <w:r>
          <w:rPr>
            <w:rFonts w:hint="default"/>
            <w:lang w:val="ru-RU"/>
          </w:rPr>
          <w:t>мид</w:t>
        </w:r>
      </w:ins>
      <w:ins w:id="909" w:author="polyd" w:date="2023-06-12T10:39:36Z">
        <w:r>
          <w:rPr>
            <w:rFonts w:hint="default"/>
            <w:lang w:val="ru-RU"/>
          </w:rPr>
          <w:t xml:space="preserve">ий </w:t>
        </w:r>
      </w:ins>
      <w:ins w:id="910" w:author="polyd" w:date="2023-06-12T10:40:35Z">
        <w:r>
          <w:rPr>
            <w:rFonts w:hint="default"/>
            <w:lang w:val="ru-RU"/>
          </w:rPr>
          <w:t>от</w:t>
        </w:r>
      </w:ins>
      <w:ins w:id="911" w:author="polyd" w:date="2023-06-12T10:40:36Z">
        <w:r>
          <w:rPr>
            <w:rFonts w:hint="default"/>
            <w:lang w:val="ru-RU"/>
          </w:rPr>
          <w:t xml:space="preserve"> </w:t>
        </w:r>
      </w:ins>
      <w:ins w:id="912" w:author="polyd" w:date="2023-06-12T10:40:43Z">
        <w:r>
          <w:rPr>
            <w:lang w:val="ru-RU"/>
          </w:rPr>
          <w:t>так</w:t>
        </w:r>
      </w:ins>
      <w:ins w:id="913" w:author="polyd" w:date="2023-06-12T10:40:44Z">
        <w:r>
          <w:rPr>
            <w:lang w:val="ru-RU"/>
          </w:rPr>
          <w:t>сономи</w:t>
        </w:r>
      </w:ins>
      <w:ins w:id="914" w:author="polyd" w:date="2023-06-12T10:40:45Z">
        <w:r>
          <w:rPr>
            <w:lang w:val="ru-RU"/>
          </w:rPr>
          <w:t>ческ</w:t>
        </w:r>
      </w:ins>
      <w:ins w:id="915" w:author="polyd" w:date="2023-06-12T10:40:46Z">
        <w:r>
          <w:rPr>
            <w:lang w:val="ru-RU"/>
          </w:rPr>
          <w:t>ого</w:t>
        </w:r>
      </w:ins>
      <w:ins w:id="916" w:author="polyd" w:date="2023-06-12T10:40:46Z">
        <w:r>
          <w:rPr>
            <w:rFonts w:hint="default"/>
            <w:lang w:val="ru-RU"/>
          </w:rPr>
          <w:t xml:space="preserve"> </w:t>
        </w:r>
      </w:ins>
      <w:ins w:id="917" w:author="polyd" w:date="2023-06-12T10:40:38Z">
        <w:r>
          <w:rPr/>
          <w:t>состав</w:t>
        </w:r>
      </w:ins>
      <w:ins w:id="918" w:author="polyd" w:date="2023-06-12T10:40:51Z">
        <w:r>
          <w:rPr>
            <w:lang w:val="ru-RU"/>
          </w:rPr>
          <w:t>а</w:t>
        </w:r>
      </w:ins>
      <w:ins w:id="919" w:author="polyd" w:date="2023-06-12T10:40:51Z">
        <w:r>
          <w:rPr>
            <w:rFonts w:hint="default"/>
            <w:lang w:val="ru-RU"/>
          </w:rPr>
          <w:t xml:space="preserve"> с</w:t>
        </w:r>
      </w:ins>
      <w:ins w:id="920" w:author="polyd" w:date="2023-06-12T10:40:52Z">
        <w:r>
          <w:rPr>
            <w:rFonts w:hint="default"/>
            <w:lang w:val="ru-RU"/>
          </w:rPr>
          <w:t>м</w:t>
        </w:r>
      </w:ins>
      <w:ins w:id="921" w:author="polyd" w:date="2023-06-12T10:40:54Z">
        <w:r>
          <w:rPr>
            <w:rFonts w:hint="default"/>
            <w:lang w:val="ru-RU"/>
          </w:rPr>
          <w:t>е</w:t>
        </w:r>
      </w:ins>
      <w:ins w:id="922" w:author="polyd" w:date="2023-06-12T10:40:55Z">
        <w:r>
          <w:rPr>
            <w:rFonts w:hint="default"/>
            <w:lang w:val="ru-RU"/>
          </w:rPr>
          <w:t>шанно</w:t>
        </w:r>
      </w:ins>
      <w:ins w:id="923" w:author="polyd" w:date="2023-06-12T10:40:56Z">
        <w:r>
          <w:rPr>
            <w:rFonts w:hint="default"/>
            <w:lang w:val="ru-RU"/>
          </w:rPr>
          <w:t xml:space="preserve">го </w:t>
        </w:r>
      </w:ins>
      <w:ins w:id="924" w:author="polyd" w:date="2023-06-12T10:40:38Z">
        <w:r>
          <w:rPr/>
          <w:t xml:space="preserve">поселения и </w:t>
        </w:r>
      </w:ins>
      <w:ins w:id="925" w:author="polyd" w:date="2023-06-12T10:41:04Z">
        <w:r>
          <w:rPr>
            <w:lang w:val="ru-RU"/>
          </w:rPr>
          <w:t>уровн</w:t>
        </w:r>
      </w:ins>
      <w:ins w:id="926" w:author="polyd" w:date="2023-06-12T10:41:05Z">
        <w:r>
          <w:rPr>
            <w:lang w:val="ru-RU"/>
          </w:rPr>
          <w:t>я</w:t>
        </w:r>
      </w:ins>
      <w:ins w:id="927" w:author="polyd" w:date="2023-06-12T10:41:05Z">
        <w:r>
          <w:rPr>
            <w:rFonts w:hint="default"/>
            <w:lang w:val="ru-RU"/>
          </w:rPr>
          <w:t xml:space="preserve"> </w:t>
        </w:r>
      </w:ins>
      <w:ins w:id="928" w:author="polyd" w:date="2023-06-12T10:41:06Z">
        <w:r>
          <w:rPr>
            <w:rFonts w:hint="default"/>
            <w:lang w:val="ru-RU"/>
          </w:rPr>
          <w:t>солен</w:t>
        </w:r>
      </w:ins>
      <w:ins w:id="929" w:author="polyd" w:date="2023-06-12T10:41:07Z">
        <w:r>
          <w:rPr>
            <w:rFonts w:hint="default"/>
            <w:lang w:val="ru-RU"/>
          </w:rPr>
          <w:t>ости</w:t>
        </w:r>
      </w:ins>
      <w:ins w:id="930" w:author="polyd" w:date="2023-06-12T10:41:12Z">
        <w:r>
          <w:rPr>
            <w:rFonts w:hint="default"/>
            <w:lang w:val="ru-RU"/>
          </w:rPr>
          <w:t xml:space="preserve"> </w:t>
        </w:r>
      </w:ins>
      <w:ins w:id="931" w:author="polyd" w:date="2023-06-12T10:39:43Z">
        <w:r>
          <w:rPr>
            <w:rFonts w:hint="default"/>
            <w:lang w:val="ru-RU"/>
          </w:rPr>
          <w:t>(</w:t>
        </w:r>
      </w:ins>
      <w:del w:id="932" w:author="polyd" w:date="2023-06-12T10:38:48Z">
        <w:r>
          <w:rPr/>
          <w:tab/>
        </w:r>
      </w:del>
      <w:r>
        <w:t>Модель 5</w:t>
      </w:r>
      <w:ins w:id="933" w:author="polyd" w:date="2023-06-12T10:39:46Z">
        <w:r>
          <w:rPr>
            <w:rFonts w:hint="default"/>
            <w:lang w:val="ru-RU"/>
          </w:rPr>
          <w:t>)</w:t>
        </w:r>
      </w:ins>
      <w:r>
        <w:t xml:space="preserve"> </w:t>
      </w:r>
      <w:del w:id="934" w:author="polyd" w:date="2023-06-12T10:40:30Z">
        <w:r>
          <w:rPr/>
          <w:delText xml:space="preserve">описывает зависимость между количеством погибших в поселении фоновых мидий - и </w:delText>
        </w:r>
      </w:del>
      <w:del w:id="935" w:author="polyd" w:date="2023-06-12T10:40:32Z">
        <w:r>
          <w:rPr/>
          <w:delText>видовым составом поселения и станцией</w:delText>
        </w:r>
      </w:del>
      <w:r>
        <w:t xml:space="preserve">. Визуализация модели представлена на Рис. ???. Результаты регрессионного анализа показали наличие достоверной и положительной связи между количеством погибших крупных (фоновых) моллюсков и </w:t>
      </w:r>
      <w:del w:id="936" w:author="polyd" w:date="2023-06-12T10:41:27Z">
        <w:r>
          <w:rPr/>
          <w:delText xml:space="preserve">типом </w:delText>
        </w:r>
      </w:del>
      <w:ins w:id="937" w:author="polyd" w:date="2023-06-12T10:41:27Z">
        <w:r>
          <w:rPr>
            <w:lang w:val="ru-RU"/>
          </w:rPr>
          <w:t>та</w:t>
        </w:r>
      </w:ins>
      <w:ins w:id="938" w:author="polyd" w:date="2023-06-12T10:41:28Z">
        <w:r>
          <w:rPr>
            <w:lang w:val="ru-RU"/>
          </w:rPr>
          <w:t>ксоно</w:t>
        </w:r>
      </w:ins>
      <w:ins w:id="939" w:author="polyd" w:date="2023-06-12T10:41:29Z">
        <w:r>
          <w:rPr>
            <w:lang w:val="ru-RU"/>
          </w:rPr>
          <w:t>мичес</w:t>
        </w:r>
      </w:ins>
      <w:ins w:id="940" w:author="polyd" w:date="2023-06-12T10:41:30Z">
        <w:r>
          <w:rPr>
            <w:lang w:val="ru-RU"/>
          </w:rPr>
          <w:t>ким</w:t>
        </w:r>
      </w:ins>
      <w:ins w:id="941" w:author="polyd" w:date="2023-06-12T10:41:30Z">
        <w:r>
          <w:rPr>
            <w:rFonts w:hint="default"/>
            <w:lang w:val="ru-RU"/>
          </w:rPr>
          <w:t xml:space="preserve"> со</w:t>
        </w:r>
      </w:ins>
      <w:ins w:id="942" w:author="polyd" w:date="2023-06-12T10:41:31Z">
        <w:r>
          <w:rPr>
            <w:rFonts w:hint="default"/>
            <w:lang w:val="ru-RU"/>
          </w:rPr>
          <w:t xml:space="preserve">ставом </w:t>
        </w:r>
      </w:ins>
      <w:r>
        <w:t xml:space="preserve">поселения. В условиях доминирования МТ животные гибли </w:t>
      </w:r>
      <w:r>
        <w:rPr>
          <w:strike/>
          <w:rPrChange w:id="943" w:author="polyd" w:date="2023-06-12T10:42:01Z">
            <w:rPr/>
          </w:rPrChange>
        </w:rPr>
        <w:t xml:space="preserve">практически </w:t>
      </w:r>
      <w:r>
        <w:t xml:space="preserve">в 2,5 раза чаще, чем в поселениях с доминирующим МЕ. Количество смертей крупных моллюсков не зависело от соленостных условий и не различалось между двумя станциями. </w:t>
      </w:r>
    </w:p>
    <w:p>
      <w:pPr>
        <w:spacing w:after="0" w:line="240" w:lineRule="auto"/>
      </w:pPr>
    </w:p>
    <w:p>
      <w:pPr>
        <w:spacing w:after="0" w:line="240" w:lineRule="auto"/>
      </w:pPr>
      <w:r>
        <w:tab/>
      </w:r>
      <w:r>
        <w:t xml:space="preserve">В Эксперименте 2 смертность мидий нами анализировалась как совокупная смертность меченых и фоновых моллюсков в поселении и была представлена долей погибших моллюсков определенного вида от общей численности моллюсков этого же самого вида в поселении. Результаты регрессионного анализа (Модель 6) приведены в Таблице ??? Приложения ???. Согласно построенной </w:t>
      </w:r>
      <w:r>
        <w:rPr>
          <w:strike/>
          <w:rPrChange w:id="944" w:author="polyd" w:date="2023-06-12T10:43:35Z">
            <w:rPr/>
          </w:rPrChange>
        </w:rPr>
        <w:t xml:space="preserve">нами </w:t>
      </w:r>
      <w:r>
        <w:t xml:space="preserve">модели плотность поселения имела </w:t>
      </w:r>
      <w:ins w:id="945" w:author="polyd" w:date="2023-06-12T10:43:48Z">
        <w:r>
          <w:rPr>
            <w:lang w:val="ru-RU"/>
          </w:rPr>
          <w:t>знач</w:t>
        </w:r>
      </w:ins>
      <w:ins w:id="946" w:author="polyd" w:date="2023-06-12T10:43:49Z">
        <w:r>
          <w:rPr>
            <w:lang w:val="ru-RU"/>
          </w:rPr>
          <w:t>имо</w:t>
        </w:r>
      </w:ins>
      <w:ins w:id="947" w:author="polyd" w:date="2023-06-12T10:43:51Z">
        <w:r>
          <w:rPr>
            <w:lang w:val="ru-RU"/>
          </w:rPr>
          <w:t>е</w:t>
        </w:r>
      </w:ins>
      <w:ins w:id="948" w:author="polyd" w:date="2023-06-12T10:43:51Z">
        <w:r>
          <w:rPr>
            <w:rFonts w:hint="default"/>
            <w:lang w:val="ru-RU"/>
          </w:rPr>
          <w:t xml:space="preserve"> </w:t>
        </w:r>
      </w:ins>
      <w:r>
        <w:t xml:space="preserve">положительное </w:t>
      </w:r>
      <w:del w:id="949" w:author="polyd" w:date="2023-06-12T10:43:54Z">
        <w:r>
          <w:rPr/>
          <w:delText xml:space="preserve">и достоверное </w:delText>
        </w:r>
      </w:del>
      <w:r>
        <w:t>влияние на смертность</w:t>
      </w:r>
      <w:del w:id="950" w:author="polyd" w:date="2023-06-12T10:44:02Z">
        <w:r>
          <w:rPr/>
          <w:delText xml:space="preserve"> животных в поселениях</w:delText>
        </w:r>
      </w:del>
      <w:r>
        <w:t>. Таксономический состав поселения так же влиял на смертность</w:t>
      </w:r>
      <w:del w:id="951" w:author="polyd" w:date="2023-06-12T10:44:09Z">
        <w:r>
          <w:rPr/>
          <w:delText xml:space="preserve"> животных</w:delText>
        </w:r>
      </w:del>
      <w:r>
        <w:t>. В краткосрочно</w:t>
      </w:r>
      <w:ins w:id="952" w:author="polyd" w:date="2023-06-12T10:44:18Z">
        <w:r>
          <w:rPr>
            <w:lang w:val="ru-RU"/>
          </w:rPr>
          <w:t>м</w:t>
        </w:r>
      </w:ins>
      <w:del w:id="953" w:author="polyd" w:date="2023-06-12T10:44:17Z">
        <w:r>
          <w:rPr/>
          <w:delText>й</w:delText>
        </w:r>
      </w:del>
      <w:r>
        <w:t xml:space="preserve"> </w:t>
      </w:r>
      <w:del w:id="954" w:author="polyd" w:date="2023-06-12T10:44:21Z">
        <w:r>
          <w:rPr/>
          <w:delText xml:space="preserve">перспективе </w:delText>
        </w:r>
      </w:del>
      <w:ins w:id="955" w:author="polyd" w:date="2023-06-12T10:44:21Z">
        <w:r>
          <w:rPr>
            <w:lang w:val="ru-RU"/>
          </w:rPr>
          <w:t>э</w:t>
        </w:r>
      </w:ins>
      <w:ins w:id="956" w:author="polyd" w:date="2023-06-12T10:44:22Z">
        <w:r>
          <w:rPr>
            <w:lang w:val="ru-RU"/>
          </w:rPr>
          <w:t>кспер</w:t>
        </w:r>
      </w:ins>
      <w:ins w:id="957" w:author="polyd" w:date="2023-06-12T10:44:23Z">
        <w:r>
          <w:rPr>
            <w:lang w:val="ru-RU"/>
          </w:rPr>
          <w:t>именте</w:t>
        </w:r>
      </w:ins>
      <w:ins w:id="958" w:author="polyd" w:date="2023-06-12T10:44:26Z">
        <w:r>
          <w:rPr>
            <w:rFonts w:hint="default"/>
            <w:lang w:val="ru-RU"/>
          </w:rPr>
          <w:t xml:space="preserve"> </w:t>
        </w:r>
      </w:ins>
      <w:r>
        <w:t xml:space="preserve">(при экспозиции 3 месяца) в поселениях с выраженным доминированием МТ погибли более 50% МТ, в то время как смертность </w:t>
      </w:r>
      <w:r>
        <w:rPr>
          <w:strike/>
          <w:rPrChange w:id="959" w:author="polyd" w:date="2023-06-12T10:44:52Z">
            <w:rPr/>
          </w:rPrChange>
        </w:rPr>
        <w:t xml:space="preserve">(малочисленных в таких поселениях) </w:t>
      </w:r>
      <w:r>
        <w:t xml:space="preserve">МЕ не превышала 20%. Обратная ситуация наблюдалась в поселениях с выраженным доминированием МЕ. В таких поселениях оба вида характеризовались довольно низкой смертностью (менее 20%). </w:t>
      </w:r>
      <w:r>
        <w:tab/>
      </w:r>
    </w:p>
    <w:p>
      <w:pPr>
        <w:spacing w:after="0" w:line="240" w:lineRule="auto"/>
        <w:ind w:firstLine="708"/>
        <w:rPr>
          <w:ins w:id="960" w:author="polyd" w:date="2023-06-12T10:47:24Z"/>
          <w:rFonts w:hint="default"/>
          <w:lang w:val="ru-RU"/>
        </w:rPr>
      </w:pPr>
      <w:ins w:id="961" w:author="polyd" w:date="2023-06-12T10:45:35Z">
        <w:r>
          <w:rPr>
            <w:lang w:val="ru-RU"/>
          </w:rPr>
          <w:t>В</w:t>
        </w:r>
      </w:ins>
      <w:ins w:id="962" w:author="polyd" w:date="2023-06-12T10:45:35Z">
        <w:r>
          <w:rPr>
            <w:rFonts w:hint="default"/>
            <w:lang w:val="ru-RU"/>
          </w:rPr>
          <w:t xml:space="preserve"> </w:t>
        </w:r>
      </w:ins>
      <w:ins w:id="963" w:author="polyd" w:date="2023-06-12T10:45:36Z">
        <w:r>
          <w:rPr>
            <w:rFonts w:hint="default"/>
            <w:lang w:val="ru-RU"/>
          </w:rPr>
          <w:t>гр</w:t>
        </w:r>
      </w:ins>
      <w:ins w:id="964" w:author="polyd" w:date="2023-06-12T10:45:37Z">
        <w:r>
          <w:rPr>
            <w:rFonts w:hint="default"/>
            <w:lang w:val="ru-RU"/>
          </w:rPr>
          <w:t>уппе</w:t>
        </w:r>
      </w:ins>
      <w:ins w:id="965" w:author="polyd" w:date="2023-06-12T10:45:38Z">
        <w:r>
          <w:rPr>
            <w:rFonts w:hint="default"/>
            <w:lang w:val="ru-RU"/>
          </w:rPr>
          <w:t xml:space="preserve"> сад</w:t>
        </w:r>
      </w:ins>
      <w:ins w:id="966" w:author="polyd" w:date="2023-06-12T10:45:39Z">
        <w:r>
          <w:rPr>
            <w:rFonts w:hint="default"/>
            <w:lang w:val="ru-RU"/>
          </w:rPr>
          <w:t xml:space="preserve">ков, </w:t>
        </w:r>
      </w:ins>
      <w:ins w:id="967" w:author="polyd" w:date="2023-06-12T10:45:40Z">
        <w:r>
          <w:rPr>
            <w:rFonts w:hint="default"/>
            <w:lang w:val="ru-RU"/>
          </w:rPr>
          <w:t>которы</w:t>
        </w:r>
      </w:ins>
      <w:ins w:id="968" w:author="polyd" w:date="2023-06-12T10:45:41Z">
        <w:r>
          <w:rPr>
            <w:rFonts w:hint="default"/>
            <w:lang w:val="ru-RU"/>
          </w:rPr>
          <w:t xml:space="preserve">е </w:t>
        </w:r>
      </w:ins>
      <w:ins w:id="969" w:author="polyd" w:date="2023-06-12T10:45:42Z">
        <w:r>
          <w:rPr>
            <w:rFonts w:hint="default"/>
            <w:lang w:val="ru-RU"/>
          </w:rPr>
          <w:t>экспо</w:t>
        </w:r>
      </w:ins>
      <w:ins w:id="970" w:author="polyd" w:date="2023-06-12T10:45:43Z">
        <w:r>
          <w:rPr>
            <w:rFonts w:hint="default"/>
            <w:lang w:val="ru-RU"/>
          </w:rPr>
          <w:t>нирова</w:t>
        </w:r>
      </w:ins>
      <w:ins w:id="971" w:author="polyd" w:date="2023-06-12T10:45:44Z">
        <w:r>
          <w:rPr>
            <w:rFonts w:hint="default"/>
            <w:lang w:val="ru-RU"/>
          </w:rPr>
          <w:t>ли</w:t>
        </w:r>
      </w:ins>
      <w:ins w:id="972" w:author="polyd" w:date="2023-06-12T10:45:45Z">
        <w:r>
          <w:rPr>
            <w:rFonts w:hint="default"/>
            <w:lang w:val="ru-RU"/>
          </w:rPr>
          <w:t xml:space="preserve"> </w:t>
        </w:r>
      </w:ins>
      <w:ins w:id="973" w:author="polyd" w:date="2023-06-12T10:45:46Z">
        <w:r>
          <w:rPr>
            <w:rFonts w:hint="default"/>
            <w:lang w:val="ru-RU"/>
          </w:rPr>
          <w:t xml:space="preserve">более </w:t>
        </w:r>
      </w:ins>
      <w:ins w:id="974" w:author="polyd" w:date="2023-06-12T10:45:47Z">
        <w:r>
          <w:rPr>
            <w:rFonts w:hint="default"/>
            <w:lang w:val="ru-RU"/>
          </w:rPr>
          <w:t>длител</w:t>
        </w:r>
      </w:ins>
      <w:ins w:id="975" w:author="polyd" w:date="2023-06-12T10:45:48Z">
        <w:r>
          <w:rPr>
            <w:rFonts w:hint="default"/>
            <w:lang w:val="ru-RU"/>
          </w:rPr>
          <w:t>ьное вр</w:t>
        </w:r>
      </w:ins>
      <w:ins w:id="976" w:author="polyd" w:date="2023-06-12T10:45:49Z">
        <w:r>
          <w:rPr>
            <w:rFonts w:hint="default"/>
            <w:lang w:val="ru-RU"/>
          </w:rPr>
          <w:t xml:space="preserve">емя </w:t>
        </w:r>
      </w:ins>
      <w:ins w:id="977" w:author="polyd" w:date="2023-06-12T10:45:51Z">
        <w:r>
          <w:rPr>
            <w:rFonts w:hint="default"/>
            <w:lang w:val="ru-RU"/>
          </w:rPr>
          <w:t>(</w:t>
        </w:r>
      </w:ins>
      <w:ins w:id="978" w:author="polyd" w:date="2023-06-12T10:45:53Z">
        <w:r>
          <w:rPr>
            <w:rFonts w:hint="default"/>
            <w:lang w:val="ru-RU"/>
          </w:rPr>
          <w:t>садк</w:t>
        </w:r>
      </w:ins>
      <w:ins w:id="979" w:author="polyd" w:date="2023-06-12T10:45:54Z">
        <w:r>
          <w:rPr>
            <w:rFonts w:hint="default"/>
            <w:lang w:val="ru-RU"/>
          </w:rPr>
          <w:t>и уст</w:t>
        </w:r>
      </w:ins>
      <w:ins w:id="980" w:author="polyd" w:date="2023-06-12T10:45:55Z">
        <w:r>
          <w:rPr>
            <w:rFonts w:hint="default"/>
            <w:lang w:val="ru-RU"/>
          </w:rPr>
          <w:t>ановлен</w:t>
        </w:r>
      </w:ins>
      <w:ins w:id="981" w:author="polyd" w:date="2023-06-12T10:45:56Z">
        <w:r>
          <w:rPr>
            <w:rFonts w:hint="default"/>
            <w:lang w:val="ru-RU"/>
          </w:rPr>
          <w:t>ные зи</w:t>
        </w:r>
      </w:ins>
      <w:ins w:id="982" w:author="polyd" w:date="2023-06-12T10:45:57Z">
        <w:r>
          <w:rPr>
            <w:rFonts w:hint="default"/>
            <w:lang w:val="ru-RU"/>
          </w:rPr>
          <w:t>мой</w:t>
        </w:r>
      </w:ins>
      <w:ins w:id="983" w:author="polyd" w:date="2023-06-12T10:46:00Z">
        <w:r>
          <w:rPr>
            <w:rFonts w:hint="default"/>
            <w:lang w:val="ru-RU"/>
          </w:rPr>
          <w:t xml:space="preserve">) </w:t>
        </w:r>
      </w:ins>
      <w:del w:id="984" w:author="polyd" w:date="2023-06-12T10:46:06Z">
        <w:r>
          <w:rPr/>
          <w:delText>Однако, зависимость приобретала иной характер в долгосрочной перспективе.</w:delText>
        </w:r>
      </w:del>
      <w:ins w:id="985" w:author="polyd" w:date="2023-06-12T10:46:11Z">
        <w:r>
          <w:rPr>
            <w:lang w:val="ru-RU"/>
          </w:rPr>
          <w:t>описан</w:t>
        </w:r>
      </w:ins>
      <w:ins w:id="986" w:author="polyd" w:date="2023-06-12T10:46:12Z">
        <w:r>
          <w:rPr>
            <w:lang w:val="ru-RU"/>
          </w:rPr>
          <w:t>н</w:t>
        </w:r>
      </w:ins>
      <w:ins w:id="987" w:author="polyd" w:date="2023-06-12T10:46:14Z">
        <w:r>
          <w:rPr>
            <w:lang w:val="ru-RU"/>
          </w:rPr>
          <w:t>о</w:t>
        </w:r>
      </w:ins>
      <w:ins w:id="988" w:author="polyd" w:date="2023-06-12T10:46:15Z">
        <w:r>
          <w:rPr>
            <w:rFonts w:hint="default"/>
            <w:lang w:val="ru-RU"/>
          </w:rPr>
          <w:t xml:space="preserve"> за</w:t>
        </w:r>
      </w:ins>
      <w:ins w:id="989" w:author="polyd" w:date="2023-06-12T10:46:16Z">
        <w:r>
          <w:rPr>
            <w:rFonts w:hint="default"/>
            <w:lang w:val="ru-RU"/>
          </w:rPr>
          <w:t>коном</w:t>
        </w:r>
      </w:ins>
      <w:ins w:id="990" w:author="polyd" w:date="2023-06-12T10:46:17Z">
        <w:r>
          <w:rPr>
            <w:rFonts w:hint="default"/>
            <w:lang w:val="ru-RU"/>
          </w:rPr>
          <w:t xml:space="preserve">ерности </w:t>
        </w:r>
      </w:ins>
      <w:ins w:id="991" w:author="polyd" w:date="2023-06-12T10:46:19Z">
        <w:r>
          <w:rPr>
            <w:rFonts w:hint="default"/>
            <w:lang w:val="ru-RU"/>
          </w:rPr>
          <w:t xml:space="preserve">мы не </w:t>
        </w:r>
      </w:ins>
      <w:ins w:id="992" w:author="polyd" w:date="2023-06-12T10:46:20Z">
        <w:r>
          <w:rPr>
            <w:rFonts w:hint="default"/>
            <w:lang w:val="ru-RU"/>
          </w:rPr>
          <w:t>набл</w:t>
        </w:r>
      </w:ins>
      <w:ins w:id="993" w:author="polyd" w:date="2023-06-12T10:46:21Z">
        <w:r>
          <w:rPr>
            <w:rFonts w:hint="default"/>
            <w:lang w:val="ru-RU"/>
          </w:rPr>
          <w:t>юдали</w:t>
        </w:r>
      </w:ins>
      <w:ins w:id="994" w:author="polyd" w:date="2023-06-12T10:46:22Z">
        <w:r>
          <w:rPr>
            <w:rFonts w:hint="default"/>
            <w:lang w:val="ru-RU"/>
          </w:rPr>
          <w:t xml:space="preserve">. </w:t>
        </w:r>
      </w:ins>
      <w:ins w:id="995" w:author="polyd" w:date="2023-06-12T10:46:42Z">
        <w:r>
          <w:rPr>
            <w:rFonts w:hint="default"/>
            <w:lang w:val="ru-RU"/>
          </w:rPr>
          <w:t xml:space="preserve"> </w:t>
        </w:r>
      </w:ins>
      <w:ins w:id="996" w:author="polyd" w:date="2023-06-12T10:46:44Z">
        <w:r>
          <w:rPr>
            <w:rFonts w:hint="default"/>
            <w:lang w:val="ru-RU"/>
          </w:rPr>
          <w:t>З</w:t>
        </w:r>
      </w:ins>
      <w:ins w:id="997" w:author="polyd" w:date="2023-06-12T10:46:45Z">
        <w:r>
          <w:rPr>
            <w:rFonts w:hint="default"/>
            <w:lang w:val="ru-RU"/>
          </w:rPr>
          <w:t>на</w:t>
        </w:r>
      </w:ins>
      <w:ins w:id="998" w:author="polyd" w:date="2023-06-12T10:46:47Z">
        <w:r>
          <w:rPr>
            <w:rFonts w:hint="default"/>
            <w:lang w:val="ru-RU"/>
          </w:rPr>
          <w:t>ч</w:t>
        </w:r>
      </w:ins>
      <w:ins w:id="999" w:author="polyd" w:date="2023-06-12T10:46:49Z">
        <w:r>
          <w:rPr>
            <w:rFonts w:hint="default"/>
            <w:lang w:val="ru-RU"/>
          </w:rPr>
          <w:t>им</w:t>
        </w:r>
      </w:ins>
      <w:ins w:id="1000" w:author="polyd" w:date="2023-06-12T10:46:50Z">
        <w:r>
          <w:rPr>
            <w:rFonts w:hint="default"/>
            <w:lang w:val="ru-RU"/>
          </w:rPr>
          <w:t>о</w:t>
        </w:r>
      </w:ins>
      <w:ins w:id="1001" w:author="polyd" w:date="2023-06-12T10:46:53Z">
        <w:r>
          <w:rPr>
            <w:rFonts w:hint="default"/>
            <w:lang w:val="ru-RU"/>
          </w:rPr>
          <w:t>й</w:t>
        </w:r>
      </w:ins>
      <w:ins w:id="1002" w:author="polyd" w:date="2023-06-12T10:46:54Z">
        <w:r>
          <w:rPr>
            <w:rFonts w:hint="default"/>
            <w:lang w:val="ru-RU"/>
          </w:rPr>
          <w:t xml:space="preserve"> св</w:t>
        </w:r>
      </w:ins>
      <w:ins w:id="1003" w:author="polyd" w:date="2023-06-12T10:46:55Z">
        <w:r>
          <w:rPr>
            <w:rFonts w:hint="default"/>
            <w:lang w:val="ru-RU"/>
          </w:rPr>
          <w:t xml:space="preserve">язи </w:t>
        </w:r>
      </w:ins>
      <w:ins w:id="1004" w:author="polyd" w:date="2023-06-12T10:46:58Z">
        <w:r>
          <w:rPr>
            <w:rFonts w:hint="default"/>
            <w:lang w:val="ru-RU"/>
          </w:rPr>
          <w:t>смер</w:t>
        </w:r>
      </w:ins>
      <w:ins w:id="1005" w:author="polyd" w:date="2023-06-12T10:46:59Z">
        <w:r>
          <w:rPr>
            <w:rFonts w:hint="default"/>
            <w:lang w:val="ru-RU"/>
          </w:rPr>
          <w:t>тност</w:t>
        </w:r>
      </w:ins>
      <w:ins w:id="1006" w:author="polyd" w:date="2023-06-12T10:47:00Z">
        <w:r>
          <w:rPr>
            <w:rFonts w:hint="default"/>
            <w:lang w:val="ru-RU"/>
          </w:rPr>
          <w:t>и</w:t>
        </w:r>
      </w:ins>
      <w:ins w:id="1007" w:author="polyd" w:date="2023-06-12T10:47:01Z">
        <w:r>
          <w:rPr>
            <w:rFonts w:hint="default"/>
            <w:lang w:val="ru-RU"/>
          </w:rPr>
          <w:t xml:space="preserve"> </w:t>
        </w:r>
      </w:ins>
      <w:ins w:id="1008" w:author="polyd" w:date="2023-06-12T10:47:02Z">
        <w:r>
          <w:rPr>
            <w:rFonts w:hint="default"/>
            <w:lang w:val="ru-RU"/>
          </w:rPr>
          <w:t xml:space="preserve">с </w:t>
        </w:r>
      </w:ins>
      <w:ins w:id="1009" w:author="polyd" w:date="2023-06-12T10:47:03Z">
        <w:r>
          <w:rPr>
            <w:rFonts w:hint="default"/>
            <w:lang w:val="ru-RU"/>
          </w:rPr>
          <w:t>такс</w:t>
        </w:r>
      </w:ins>
      <w:ins w:id="1010" w:author="polyd" w:date="2023-06-12T10:47:04Z">
        <w:r>
          <w:rPr>
            <w:rFonts w:hint="default"/>
            <w:lang w:val="ru-RU"/>
          </w:rPr>
          <w:t>оно</w:t>
        </w:r>
      </w:ins>
      <w:ins w:id="1011" w:author="polyd" w:date="2023-06-12T10:47:05Z">
        <w:r>
          <w:rPr>
            <w:rFonts w:hint="default"/>
            <w:lang w:val="ru-RU"/>
          </w:rPr>
          <w:t>миче</w:t>
        </w:r>
      </w:ins>
      <w:ins w:id="1012" w:author="polyd" w:date="2023-06-12T10:47:06Z">
        <w:r>
          <w:rPr>
            <w:rFonts w:hint="default"/>
            <w:lang w:val="ru-RU"/>
          </w:rPr>
          <w:t>ским с</w:t>
        </w:r>
      </w:ins>
      <w:ins w:id="1013" w:author="polyd" w:date="2023-06-12T10:47:07Z">
        <w:r>
          <w:rPr>
            <w:rFonts w:hint="default"/>
            <w:lang w:val="ru-RU"/>
          </w:rPr>
          <w:t>оставом</w:t>
        </w:r>
      </w:ins>
      <w:ins w:id="1014" w:author="polyd" w:date="2023-06-12T10:47:08Z">
        <w:r>
          <w:rPr>
            <w:rFonts w:hint="default"/>
            <w:lang w:val="ru-RU"/>
          </w:rPr>
          <w:t xml:space="preserve"> см</w:t>
        </w:r>
      </w:ins>
      <w:ins w:id="1015" w:author="polyd" w:date="2023-06-12T10:47:09Z">
        <w:r>
          <w:rPr>
            <w:rFonts w:hint="default"/>
            <w:lang w:val="ru-RU"/>
          </w:rPr>
          <w:t>ешанн</w:t>
        </w:r>
      </w:ins>
      <w:ins w:id="1016" w:author="polyd" w:date="2023-06-12T10:47:10Z">
        <w:r>
          <w:rPr>
            <w:rFonts w:hint="default"/>
            <w:lang w:val="ru-RU"/>
          </w:rPr>
          <w:t>ого пос</w:t>
        </w:r>
      </w:ins>
      <w:ins w:id="1017" w:author="polyd" w:date="2023-06-12T10:47:11Z">
        <w:r>
          <w:rPr>
            <w:rFonts w:hint="default"/>
            <w:lang w:val="ru-RU"/>
          </w:rPr>
          <w:t xml:space="preserve">еления </w:t>
        </w:r>
      </w:ins>
      <w:ins w:id="1018" w:author="polyd" w:date="2023-06-12T10:47:12Z">
        <w:r>
          <w:rPr>
            <w:rFonts w:hint="default"/>
            <w:lang w:val="ru-RU"/>
          </w:rPr>
          <w:t>выяв</w:t>
        </w:r>
      </w:ins>
      <w:ins w:id="1019" w:author="polyd" w:date="2023-06-12T10:47:15Z">
        <w:r>
          <w:rPr>
            <w:rFonts w:hint="default"/>
            <w:lang w:val="ru-RU"/>
          </w:rPr>
          <w:t xml:space="preserve">лено </w:t>
        </w:r>
      </w:ins>
      <w:ins w:id="1020" w:author="polyd" w:date="2023-06-12T10:47:16Z">
        <w:r>
          <w:rPr>
            <w:rFonts w:hint="default"/>
            <w:lang w:val="ru-RU"/>
          </w:rPr>
          <w:t>не</w:t>
        </w:r>
      </w:ins>
      <w:ins w:id="1021" w:author="polyd" w:date="2023-06-12T10:47:17Z">
        <w:r>
          <w:rPr>
            <w:rFonts w:hint="default"/>
            <w:lang w:val="ru-RU"/>
          </w:rPr>
          <w:t xml:space="preserve"> был</w:t>
        </w:r>
      </w:ins>
      <w:ins w:id="1022" w:author="polyd" w:date="2023-06-12T10:47:18Z">
        <w:r>
          <w:rPr>
            <w:rFonts w:hint="default"/>
            <w:lang w:val="ru-RU"/>
          </w:rPr>
          <w:t xml:space="preserve">о. </w:t>
        </w:r>
      </w:ins>
      <w:ins w:id="1023" w:author="polyd" w:date="2023-06-12T10:47:37Z">
        <w:r>
          <w:rPr>
            <w:rFonts w:hint="default"/>
            <w:lang w:val="ru-RU"/>
          </w:rPr>
          <w:t>При</w:t>
        </w:r>
      </w:ins>
      <w:ins w:id="1024" w:author="polyd" w:date="2023-06-12T10:47:38Z">
        <w:r>
          <w:rPr>
            <w:rFonts w:hint="default"/>
            <w:lang w:val="ru-RU"/>
          </w:rPr>
          <w:t xml:space="preserve"> это</w:t>
        </w:r>
      </w:ins>
      <w:ins w:id="1025" w:author="polyd" w:date="2023-06-12T10:47:39Z">
        <w:r>
          <w:rPr>
            <w:rFonts w:hint="default"/>
            <w:lang w:val="ru-RU"/>
          </w:rPr>
          <w:t xml:space="preserve">м </w:t>
        </w:r>
      </w:ins>
      <w:ins w:id="1026" w:author="polyd" w:date="2023-06-12T10:47:41Z">
        <w:r>
          <w:rPr>
            <w:rFonts w:hint="default"/>
            <w:lang w:val="ru-RU"/>
          </w:rPr>
          <w:t>уров</w:t>
        </w:r>
      </w:ins>
      <w:ins w:id="1027" w:author="polyd" w:date="2023-06-12T10:47:42Z">
        <w:r>
          <w:rPr>
            <w:rFonts w:hint="default"/>
            <w:lang w:val="ru-RU"/>
          </w:rPr>
          <w:t>е</w:t>
        </w:r>
      </w:ins>
      <w:ins w:id="1028" w:author="polyd" w:date="2023-06-12T10:47:43Z">
        <w:r>
          <w:rPr>
            <w:rFonts w:hint="default"/>
            <w:lang w:val="ru-RU"/>
          </w:rPr>
          <w:t>н</w:t>
        </w:r>
      </w:ins>
      <w:ins w:id="1029" w:author="polyd" w:date="2023-06-12T10:47:44Z">
        <w:r>
          <w:rPr>
            <w:rFonts w:hint="default"/>
            <w:lang w:val="ru-RU"/>
          </w:rPr>
          <w:t>ь сме</w:t>
        </w:r>
      </w:ins>
      <w:ins w:id="1030" w:author="polyd" w:date="2023-06-12T10:47:45Z">
        <w:r>
          <w:rPr>
            <w:rFonts w:hint="default"/>
            <w:lang w:val="ru-RU"/>
          </w:rPr>
          <w:t>рност</w:t>
        </w:r>
      </w:ins>
      <w:ins w:id="1031" w:author="polyd" w:date="2023-06-12T10:47:46Z">
        <w:r>
          <w:rPr>
            <w:rFonts w:hint="default"/>
            <w:lang w:val="ru-RU"/>
          </w:rPr>
          <w:t xml:space="preserve">и </w:t>
        </w:r>
      </w:ins>
      <w:ins w:id="1032" w:author="polyd" w:date="2023-06-12T10:47:47Z">
        <w:r>
          <w:rPr>
            <w:rFonts w:hint="default"/>
            <w:lang w:val="ru-RU"/>
          </w:rPr>
          <w:t>дву</w:t>
        </w:r>
      </w:ins>
      <w:ins w:id="1033" w:author="polyd" w:date="2023-06-12T10:47:48Z">
        <w:r>
          <w:rPr>
            <w:rFonts w:hint="default"/>
            <w:lang w:val="ru-RU"/>
          </w:rPr>
          <w:t>х ви</w:t>
        </w:r>
      </w:ins>
      <w:ins w:id="1034" w:author="polyd" w:date="2023-06-12T10:47:49Z">
        <w:r>
          <w:rPr>
            <w:rFonts w:hint="default"/>
            <w:lang w:val="ru-RU"/>
          </w:rPr>
          <w:t>дов</w:t>
        </w:r>
      </w:ins>
      <w:ins w:id="1035" w:author="polyd" w:date="2023-06-12T10:47:53Z">
        <w:r>
          <w:rPr>
            <w:rFonts w:hint="default"/>
            <w:lang w:val="ru-RU"/>
          </w:rPr>
          <w:t xml:space="preserve"> </w:t>
        </w:r>
      </w:ins>
      <w:ins w:id="1036" w:author="polyd" w:date="2023-06-12T10:47:55Z">
        <w:r>
          <w:rPr>
            <w:rFonts w:hint="default"/>
            <w:lang w:val="ru-RU"/>
          </w:rPr>
          <w:t>зн</w:t>
        </w:r>
      </w:ins>
      <w:ins w:id="1037" w:author="polyd" w:date="2023-06-12T10:47:56Z">
        <w:r>
          <w:rPr>
            <w:rFonts w:hint="default"/>
            <w:lang w:val="ru-RU"/>
          </w:rPr>
          <w:t>ачимо</w:t>
        </w:r>
      </w:ins>
      <w:ins w:id="1038" w:author="polyd" w:date="2023-06-12T10:47:57Z">
        <w:r>
          <w:rPr>
            <w:rFonts w:hint="default"/>
            <w:lang w:val="ru-RU"/>
          </w:rPr>
          <w:t xml:space="preserve"> не раз</w:t>
        </w:r>
      </w:ins>
      <w:ins w:id="1039" w:author="polyd" w:date="2023-06-12T10:47:58Z">
        <w:r>
          <w:rPr>
            <w:rFonts w:hint="default"/>
            <w:lang w:val="ru-RU"/>
          </w:rPr>
          <w:t>лич</w:t>
        </w:r>
      </w:ins>
      <w:ins w:id="1040" w:author="polyd" w:date="2023-06-12T10:47:59Z">
        <w:r>
          <w:rPr>
            <w:rFonts w:hint="default"/>
            <w:lang w:val="ru-RU"/>
          </w:rPr>
          <w:t>ался.</w:t>
        </w:r>
      </w:ins>
      <w:ins w:id="1041" w:author="polyd" w:date="2023-06-12T10:48:00Z">
        <w:r>
          <w:rPr>
            <w:rFonts w:hint="default"/>
            <w:lang w:val="ru-RU"/>
          </w:rPr>
          <w:t xml:space="preserve"> </w:t>
        </w:r>
      </w:ins>
      <w:ins w:id="1042" w:author="polyd" w:date="2023-06-12T10:47:49Z">
        <w:r>
          <w:rPr>
            <w:rFonts w:hint="default"/>
            <w:lang w:val="ru-RU"/>
          </w:rPr>
          <w:t xml:space="preserve"> </w:t>
        </w:r>
      </w:ins>
    </w:p>
    <w:p>
      <w:pPr>
        <w:spacing w:after="0" w:line="240" w:lineRule="auto"/>
        <w:ind w:firstLine="708"/>
        <w:rPr>
          <w:ins w:id="1043" w:author="polyd" w:date="2023-06-12T10:47:24Z"/>
          <w:rFonts w:hint="default"/>
          <w:strike/>
          <w:lang w:val="ru-RU"/>
          <w:rPrChange w:id="1044" w:author="polyd" w:date="2023-06-12T10:48:35Z">
            <w:rPr>
              <w:ins w:id="1045" w:author="polyd" w:date="2023-06-12T10:47:24Z"/>
              <w:rFonts w:hint="default"/>
              <w:lang w:val="ru-RU"/>
            </w:rPr>
          </w:rPrChange>
        </w:rPr>
      </w:pPr>
    </w:p>
    <w:p>
      <w:pPr>
        <w:spacing w:after="0" w:line="240" w:lineRule="auto"/>
        <w:ind w:firstLine="708"/>
        <w:rPr>
          <w:strike/>
          <w:rPrChange w:id="1046" w:author="polyd" w:date="2023-06-12T10:48:35Z">
            <w:rPr/>
          </w:rPrChange>
        </w:rPr>
      </w:pPr>
      <w:del w:id="1047" w:author="polyd" w:date="2023-06-12T10:46:30Z">
        <w:r>
          <w:rPr>
            <w:strike/>
            <w:rPrChange w:id="1048" w:author="polyd" w:date="2023-06-12T10:48:35Z">
              <w:rPr/>
            </w:rPrChange>
          </w:rPr>
          <w:delText xml:space="preserve"> Так, например, в</w:delText>
        </w:r>
      </w:del>
      <w:ins w:id="1050" w:author="polyd" w:date="2023-06-12T10:46:30Z">
        <w:r>
          <w:rPr>
            <w:strike/>
            <w:lang w:val="ru-RU"/>
            <w:rPrChange w:id="1051" w:author="polyd" w:date="2023-06-12T10:48:35Z">
              <w:rPr>
                <w:lang w:val="ru-RU"/>
              </w:rPr>
            </w:rPrChange>
          </w:rPr>
          <w:t>В</w:t>
        </w:r>
      </w:ins>
      <w:r>
        <w:rPr>
          <w:strike/>
          <w:rPrChange w:id="1053" w:author="polyd" w:date="2023-06-12T10:48:35Z">
            <w:rPr/>
          </w:rPrChange>
        </w:rPr>
        <w:t xml:space="preserve"> поселениях, где доминирует МЕ, смертность обоих видов была более высокой, нежели в поселениях с доминирующим МТ. Интерпретация такого результата требует осторожности. Поскольку при оценке гибели моллюсков нами учитывались только те мидии, судьба которых нам достоверно известна (то есть была найдена створка животного, на которой возможно было определить морфотип и/или метку), то смертность, наблюдаемая нами в долгосрочной экспозиции, скорее всего, сильно занижена – ввиду утраты части створок и меток. </w:t>
      </w:r>
    </w:p>
    <w:p>
      <w:pPr>
        <w:spacing w:after="0" w:line="240" w:lineRule="auto"/>
      </w:pPr>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8" name="Рисунок 8" descr="C:\Users\anton\OneDrive\Рабочий стол\Sci_stuff\doplom2023_pics\Mod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anton\OneDrive\Рабочий стол\Sci_stuff\doplom2023_pics\Model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Рис. ???. Зависимость количества погибших фоновых (крупных) мидий в Эксперименте 1 от таксономического состава поселения (</w:t>
      </w:r>
      <w:r>
        <w:rPr>
          <w:lang w:val="en-US"/>
        </w:rPr>
        <w:t>PropT</w:t>
      </w:r>
      <w:r>
        <w:t xml:space="preserve">) и соленостного режима (станция). Цветные линии обозначают линии регрессии, темные области обозначают 95%-ный доверительный интервал. </w:t>
      </w:r>
    </w:p>
    <w:p>
      <w:pPr>
        <w:spacing w:after="0" w:line="240" w:lineRule="auto"/>
      </w:pPr>
    </w:p>
    <w:p>
      <w:pPr>
        <w:spacing w:after="0" w:line="240" w:lineRule="auto"/>
      </w:pPr>
      <w:r>
        <w:rPr>
          <w:lang w:eastAsia="ru-RU"/>
        </w:rPr>
        <w:drawing>
          <wp:inline distT="0" distB="0" distL="0" distR="0">
            <wp:extent cx="5829300" cy="3817620"/>
            <wp:effectExtent l="0" t="0" r="0" b="0"/>
            <wp:docPr id="11" name="Рисунок 11" descr="C:\Users\anton\OneDrive\Рабочий стол\Sci_stuff\doplom2023_pics\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C:\Users\anton\OneDrive\Рабочий стол\Sci_stuff\doplom2023_pics\Model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 xml:space="preserve">Рис. ???. Доля погибших животных определенного вида от общего числа особей этого вида в поселении в зависимости от таксономического состава поселения и длительности экспозиции. Цветные линии отображают линии регрессии, темные области – 95%-ный доверительный интервал. </w:t>
      </w:r>
      <w:r>
        <w:rPr>
          <w:lang w:val="en-US"/>
        </w:rPr>
        <w:t>Summer</w:t>
      </w:r>
      <w:r>
        <w:t xml:space="preserve"> и </w:t>
      </w:r>
      <w:r>
        <w:rPr>
          <w:lang w:val="en-US"/>
        </w:rPr>
        <w:t>Winter</w:t>
      </w:r>
      <w:r>
        <w:t xml:space="preserve"> отражают время начало экспозиции и являются краткосрочной (3 месяца) и долгосрочной (8 месяцев) экспозициями соответственно. </w:t>
      </w:r>
    </w:p>
    <w:p>
      <w:pPr>
        <w:spacing w:after="0" w:line="240" w:lineRule="auto"/>
      </w:pPr>
    </w:p>
    <w:p>
      <w:pPr>
        <w:spacing w:after="0" w:line="240" w:lineRule="auto"/>
      </w:pPr>
    </w:p>
    <w:p>
      <w:pPr>
        <w:ind w:firstLine="0"/>
        <w:rPr>
          <w:b/>
        </w:rPr>
        <w:pPrChange w:id="1054" w:author="polyd" w:date="2023-06-12T10:48:49Z">
          <w:pPr>
            <w:ind w:firstLine="708"/>
          </w:pPr>
        </w:pPrChange>
      </w:pPr>
      <w:del w:id="1055" w:author="polyd" w:date="2023-06-12T10:48:49Z">
        <w:r>
          <w:rPr/>
          <w:tab/>
        </w:r>
      </w:del>
      <w:r>
        <w:rPr>
          <w:b/>
        </w:rPr>
        <w:t xml:space="preserve">Влияние таксономического состава поселения на силу прикрепления мидий к субстрату и интенсивность образования биссуса. </w:t>
      </w:r>
    </w:p>
    <w:p>
      <w:pPr>
        <w:spacing w:after="0" w:line="240" w:lineRule="auto"/>
      </w:pPr>
      <w:r>
        <w:tab/>
      </w:r>
      <w:ins w:id="1056" w:author="polyd" w:date="2023-06-12T10:49:03Z">
        <w:r>
          <w:rPr>
            <w:lang w:val="ru-RU"/>
          </w:rPr>
          <w:t>М</w:t>
        </w:r>
      </w:ins>
      <w:ins w:id="1057" w:author="polyd" w:date="2023-06-12T10:49:04Z">
        <w:r>
          <w:rPr>
            <w:lang w:val="ru-RU"/>
          </w:rPr>
          <w:t>ы</w:t>
        </w:r>
      </w:ins>
      <w:ins w:id="1058" w:author="polyd" w:date="2023-06-12T10:49:04Z">
        <w:r>
          <w:rPr>
            <w:rFonts w:hint="default"/>
            <w:lang w:val="ru-RU"/>
          </w:rPr>
          <w:t xml:space="preserve"> </w:t>
        </w:r>
      </w:ins>
      <w:ins w:id="1059" w:author="polyd" w:date="2023-06-12T10:49:05Z">
        <w:r>
          <w:rPr>
            <w:rFonts w:hint="default"/>
            <w:lang w:val="ru-RU"/>
          </w:rPr>
          <w:t>проа</w:t>
        </w:r>
      </w:ins>
      <w:ins w:id="1060" w:author="polyd" w:date="2023-06-12T10:49:06Z">
        <w:r>
          <w:rPr>
            <w:rFonts w:hint="default"/>
            <w:lang w:val="ru-RU"/>
          </w:rPr>
          <w:t>нализи</w:t>
        </w:r>
      </w:ins>
      <w:ins w:id="1061" w:author="polyd" w:date="2023-06-12T10:49:07Z">
        <w:r>
          <w:rPr>
            <w:rFonts w:hint="default"/>
            <w:lang w:val="ru-RU"/>
          </w:rPr>
          <w:t>ровали</w:t>
        </w:r>
      </w:ins>
      <w:ins w:id="1062" w:author="polyd" w:date="2023-06-12T10:49:08Z">
        <w:r>
          <w:rPr>
            <w:rFonts w:hint="default"/>
            <w:lang w:val="ru-RU"/>
          </w:rPr>
          <w:t xml:space="preserve"> </w:t>
        </w:r>
      </w:ins>
      <w:ins w:id="1063" w:author="polyd" w:date="2023-06-12T10:49:44Z">
        <w:r>
          <w:rPr>
            <w:rFonts w:hint="default"/>
            <w:lang w:val="ru-RU"/>
          </w:rPr>
          <w:t>ха</w:t>
        </w:r>
      </w:ins>
      <w:ins w:id="1064" w:author="polyd" w:date="2023-06-12T10:49:46Z">
        <w:r>
          <w:rPr>
            <w:rFonts w:hint="default"/>
            <w:lang w:val="ru-RU"/>
          </w:rPr>
          <w:t>рак</w:t>
        </w:r>
      </w:ins>
      <w:ins w:id="1065" w:author="polyd" w:date="2023-06-12T10:49:47Z">
        <w:r>
          <w:rPr>
            <w:rFonts w:hint="default"/>
            <w:lang w:val="ru-RU"/>
          </w:rPr>
          <w:t>тер</w:t>
        </w:r>
      </w:ins>
      <w:ins w:id="1066" w:author="polyd" w:date="2023-06-12T10:49:53Z">
        <w:r>
          <w:rPr>
            <w:rFonts w:hint="default"/>
            <w:lang w:val="ru-RU"/>
          </w:rPr>
          <w:t>еист</w:t>
        </w:r>
      </w:ins>
      <w:ins w:id="1067" w:author="polyd" w:date="2023-06-12T10:49:54Z">
        <w:r>
          <w:rPr>
            <w:rFonts w:hint="default"/>
            <w:lang w:val="ru-RU"/>
          </w:rPr>
          <w:t xml:space="preserve">ики </w:t>
        </w:r>
      </w:ins>
      <w:ins w:id="1068" w:author="polyd" w:date="2023-06-12T10:49:55Z">
        <w:r>
          <w:rPr>
            <w:rFonts w:hint="default"/>
            <w:lang w:val="ru-RU"/>
          </w:rPr>
          <w:t>б</w:t>
        </w:r>
      </w:ins>
      <w:ins w:id="1069" w:author="polyd" w:date="2023-06-12T10:49:56Z">
        <w:r>
          <w:rPr>
            <w:rFonts w:hint="default"/>
            <w:lang w:val="ru-RU"/>
          </w:rPr>
          <w:t>исс</w:t>
        </w:r>
      </w:ins>
      <w:ins w:id="1070" w:author="polyd" w:date="2023-06-12T10:49:57Z">
        <w:r>
          <w:rPr>
            <w:rFonts w:hint="default"/>
            <w:lang w:val="ru-RU"/>
          </w:rPr>
          <w:t xml:space="preserve">уса </w:t>
        </w:r>
      </w:ins>
      <w:ins w:id="1071" w:author="polyd" w:date="2023-06-12T10:50:01Z">
        <w:r>
          <w:rPr>
            <w:rFonts w:hint="default"/>
            <w:lang w:val="ru-RU"/>
          </w:rPr>
          <w:t xml:space="preserve">у </w:t>
        </w:r>
      </w:ins>
      <w:ins w:id="1072" w:author="polyd" w:date="2023-06-12T10:49:17Z">
        <w:r>
          <w:rPr>
            <w:rFonts w:hint="default"/>
            <w:lang w:val="ru-RU"/>
          </w:rPr>
          <w:t>мидий</w:t>
        </w:r>
      </w:ins>
      <w:ins w:id="1073" w:author="polyd" w:date="2023-06-12T10:49:18Z">
        <w:r>
          <w:rPr>
            <w:rFonts w:hint="default"/>
            <w:lang w:val="ru-RU"/>
          </w:rPr>
          <w:t xml:space="preserve">, </w:t>
        </w:r>
      </w:ins>
      <w:ins w:id="1074" w:author="polyd" w:date="2023-06-12T10:49:19Z">
        <w:r>
          <w:rPr>
            <w:rFonts w:hint="default"/>
            <w:lang w:val="ru-RU"/>
          </w:rPr>
          <w:t>которы</w:t>
        </w:r>
      </w:ins>
      <w:ins w:id="1075" w:author="polyd" w:date="2023-06-12T10:49:20Z">
        <w:r>
          <w:rPr>
            <w:rFonts w:hint="default"/>
            <w:lang w:val="ru-RU"/>
          </w:rPr>
          <w:t>е был</w:t>
        </w:r>
      </w:ins>
      <w:ins w:id="1076" w:author="polyd" w:date="2023-06-12T10:49:21Z">
        <w:r>
          <w:rPr>
            <w:rFonts w:hint="default"/>
            <w:lang w:val="ru-RU"/>
          </w:rPr>
          <w:t xml:space="preserve">и </w:t>
        </w:r>
      </w:ins>
      <w:ins w:id="1077" w:author="polyd" w:date="2023-06-12T10:49:24Z">
        <w:r>
          <w:rPr>
            <w:rFonts w:hint="default"/>
            <w:lang w:val="ru-RU"/>
          </w:rPr>
          <w:t>по</w:t>
        </w:r>
      </w:ins>
      <w:ins w:id="1078" w:author="polyd" w:date="2023-06-12T10:49:25Z">
        <w:r>
          <w:rPr>
            <w:rFonts w:hint="default"/>
            <w:lang w:val="ru-RU"/>
          </w:rPr>
          <w:t>две</w:t>
        </w:r>
      </w:ins>
      <w:ins w:id="1079" w:author="polyd" w:date="2023-06-12T10:49:26Z">
        <w:r>
          <w:rPr>
            <w:rFonts w:hint="default"/>
            <w:lang w:val="ru-RU"/>
          </w:rPr>
          <w:t>ргнут</w:t>
        </w:r>
      </w:ins>
      <w:ins w:id="1080" w:author="polyd" w:date="2023-06-12T10:49:27Z">
        <w:r>
          <w:rPr>
            <w:rFonts w:hint="default"/>
            <w:lang w:val="ru-RU"/>
          </w:rPr>
          <w:t xml:space="preserve">ы </w:t>
        </w:r>
      </w:ins>
      <w:ins w:id="1081" w:author="polyd" w:date="2023-06-12T10:50:05Z">
        <w:r>
          <w:rPr>
            <w:rFonts w:hint="default"/>
            <w:lang w:val="ru-RU"/>
          </w:rPr>
          <w:t>д</w:t>
        </w:r>
      </w:ins>
      <w:ins w:id="1082" w:author="polyd" w:date="2023-06-12T10:49:28Z">
        <w:r>
          <w:rPr>
            <w:rFonts w:hint="default"/>
            <w:lang w:val="ru-RU"/>
          </w:rPr>
          <w:t>ол</w:t>
        </w:r>
      </w:ins>
      <w:ins w:id="1083" w:author="polyd" w:date="2023-06-12T10:49:29Z">
        <w:r>
          <w:rPr>
            <w:rFonts w:hint="default"/>
            <w:lang w:val="ru-RU"/>
          </w:rPr>
          <w:t>го</w:t>
        </w:r>
      </w:ins>
      <w:ins w:id="1084" w:author="polyd" w:date="2023-06-12T10:49:30Z">
        <w:r>
          <w:rPr>
            <w:rFonts w:hint="default"/>
            <w:lang w:val="ru-RU"/>
          </w:rPr>
          <w:t>в</w:t>
        </w:r>
      </w:ins>
      <w:ins w:id="1085" w:author="polyd" w:date="2023-06-12T10:49:31Z">
        <w:r>
          <w:rPr>
            <w:rFonts w:hint="default"/>
            <w:lang w:val="ru-RU"/>
          </w:rPr>
          <w:t>ременной</w:t>
        </w:r>
      </w:ins>
      <w:ins w:id="1086" w:author="polyd" w:date="2023-06-12T10:49:32Z">
        <w:r>
          <w:rPr>
            <w:rFonts w:hint="default"/>
            <w:lang w:val="ru-RU"/>
          </w:rPr>
          <w:t xml:space="preserve"> </w:t>
        </w:r>
      </w:ins>
      <w:ins w:id="1087" w:author="polyd" w:date="2023-06-12T10:49:34Z">
        <w:r>
          <w:rPr>
            <w:rFonts w:hint="default"/>
            <w:lang w:val="ru-RU"/>
          </w:rPr>
          <w:t>экспо</w:t>
        </w:r>
      </w:ins>
      <w:ins w:id="1088" w:author="polyd" w:date="2023-06-12T10:49:35Z">
        <w:r>
          <w:rPr>
            <w:rFonts w:hint="default"/>
            <w:lang w:val="ru-RU"/>
          </w:rPr>
          <w:t>зи</w:t>
        </w:r>
      </w:ins>
      <w:ins w:id="1089" w:author="polyd" w:date="2023-06-12T10:49:36Z">
        <w:r>
          <w:rPr>
            <w:rFonts w:hint="default"/>
            <w:lang w:val="ru-RU"/>
          </w:rPr>
          <w:t>ции</w:t>
        </w:r>
      </w:ins>
      <w:ins w:id="1090" w:author="polyd" w:date="2023-06-12T10:50:15Z">
        <w:r>
          <w:rPr>
            <w:rFonts w:hint="default"/>
            <w:lang w:val="ru-RU"/>
          </w:rPr>
          <w:t xml:space="preserve"> </w:t>
        </w:r>
      </w:ins>
      <w:ins w:id="1091" w:author="polyd" w:date="2023-06-12T10:50:17Z">
        <w:r>
          <w:rPr>
            <w:rFonts w:hint="default"/>
            <w:lang w:val="ru-RU"/>
          </w:rPr>
          <w:t>(</w:t>
        </w:r>
      </w:ins>
      <w:ins w:id="1092" w:author="polyd" w:date="2023-06-12T10:50:25Z">
        <w:r>
          <w:rPr>
            <w:rFonts w:hint="default"/>
            <w:lang w:val="ru-RU"/>
          </w:rPr>
          <w:t>Э</w:t>
        </w:r>
      </w:ins>
      <w:ins w:id="1093" w:author="polyd" w:date="2023-06-12T10:50:18Z">
        <w:r>
          <w:rPr>
            <w:rFonts w:hint="default"/>
            <w:lang w:val="ru-RU"/>
          </w:rPr>
          <w:t>кспер</w:t>
        </w:r>
      </w:ins>
      <w:ins w:id="1094" w:author="polyd" w:date="2023-06-12T10:50:19Z">
        <w:r>
          <w:rPr>
            <w:rFonts w:hint="default"/>
            <w:lang w:val="ru-RU"/>
          </w:rPr>
          <w:t>имент</w:t>
        </w:r>
      </w:ins>
      <w:ins w:id="1095" w:author="polyd" w:date="2023-06-12T10:50:20Z">
        <w:r>
          <w:rPr>
            <w:rFonts w:hint="default"/>
            <w:lang w:val="ru-RU"/>
          </w:rPr>
          <w:t xml:space="preserve"> </w:t>
        </w:r>
      </w:ins>
      <w:ins w:id="1096" w:author="polyd" w:date="2023-06-12T10:50:21Z">
        <w:r>
          <w:rPr>
            <w:rFonts w:hint="default"/>
            <w:lang w:val="ru-RU"/>
          </w:rPr>
          <w:t>2</w:t>
        </w:r>
      </w:ins>
      <w:ins w:id="1097" w:author="polyd" w:date="2023-06-12T10:50:22Z">
        <w:r>
          <w:rPr>
            <w:rFonts w:hint="default"/>
            <w:lang w:val="ru-RU"/>
          </w:rPr>
          <w:t>)</w:t>
        </w:r>
      </w:ins>
      <w:ins w:id="1098" w:author="polyd" w:date="2023-06-12T10:50:09Z">
        <w:r>
          <w:rPr>
            <w:rFonts w:hint="default"/>
            <w:lang w:val="ru-RU"/>
          </w:rPr>
          <w:t>.</w:t>
        </w:r>
      </w:ins>
      <w:ins w:id="1099" w:author="polyd" w:date="2023-06-12T10:50:10Z">
        <w:r>
          <w:rPr>
            <w:rFonts w:hint="default"/>
            <w:lang w:val="ru-RU"/>
          </w:rPr>
          <w:t xml:space="preserve"> </w:t>
        </w:r>
      </w:ins>
      <w:del w:id="1100" w:author="polyd" w:date="2023-06-12T10:50:37Z">
        <w:r>
          <w:rPr/>
          <w:delText>Для анализа силы прикрепления к субстрату мидий из долгосрочной экспозиции Эксперимента 2 нами использовался регрессионный анализ. Его р</w:delText>
        </w:r>
      </w:del>
      <w:ins w:id="1101" w:author="polyd" w:date="2023-06-12T10:50:37Z">
        <w:r>
          <w:rPr>
            <w:rFonts w:hint="default"/>
            <w:lang w:val="ru-RU"/>
          </w:rPr>
          <w:t>Р</w:t>
        </w:r>
      </w:ins>
      <w:r>
        <w:t xml:space="preserve">езультаты </w:t>
      </w:r>
      <w:ins w:id="1102" w:author="polyd" w:date="2023-06-12T10:50:41Z">
        <w:r>
          <w:rPr>
            <w:lang w:val="ru-RU"/>
          </w:rPr>
          <w:t>п</w:t>
        </w:r>
      </w:ins>
      <w:ins w:id="1103" w:author="polyd" w:date="2023-06-12T10:50:42Z">
        <w:r>
          <w:rPr>
            <w:lang w:val="ru-RU"/>
          </w:rPr>
          <w:t>остроен</w:t>
        </w:r>
      </w:ins>
      <w:ins w:id="1104" w:author="polyd" w:date="2023-06-12T10:50:43Z">
        <w:r>
          <w:rPr>
            <w:lang w:val="ru-RU"/>
          </w:rPr>
          <w:t>ия</w:t>
        </w:r>
      </w:ins>
      <w:ins w:id="1105" w:author="polyd" w:date="2023-06-12T10:50:43Z">
        <w:r>
          <w:rPr>
            <w:rFonts w:hint="default"/>
            <w:lang w:val="ru-RU"/>
          </w:rPr>
          <w:t xml:space="preserve"> </w:t>
        </w:r>
      </w:ins>
      <w:ins w:id="1106" w:author="polyd" w:date="2023-06-12T10:50:54Z">
        <w:r>
          <w:rPr>
            <w:rFonts w:hint="default"/>
            <w:lang w:val="ru-RU"/>
          </w:rPr>
          <w:t>ре</w:t>
        </w:r>
      </w:ins>
      <w:ins w:id="1107" w:author="polyd" w:date="2023-06-12T10:50:55Z">
        <w:r>
          <w:rPr>
            <w:rFonts w:hint="default"/>
            <w:lang w:val="ru-RU"/>
          </w:rPr>
          <w:t>г</w:t>
        </w:r>
      </w:ins>
      <w:ins w:id="1108" w:author="polyd" w:date="2023-06-12T10:50:56Z">
        <w:r>
          <w:rPr>
            <w:rFonts w:hint="default"/>
            <w:lang w:val="ru-RU"/>
          </w:rPr>
          <w:t>ре</w:t>
        </w:r>
      </w:ins>
      <w:ins w:id="1109" w:author="polyd" w:date="2023-06-12T10:50:57Z">
        <w:r>
          <w:rPr>
            <w:rFonts w:hint="default"/>
            <w:lang w:val="ru-RU"/>
          </w:rPr>
          <w:t>ссио</w:t>
        </w:r>
      </w:ins>
      <w:ins w:id="1110" w:author="polyd" w:date="2023-06-12T10:50:58Z">
        <w:r>
          <w:rPr>
            <w:rFonts w:hint="default"/>
            <w:lang w:val="ru-RU"/>
          </w:rPr>
          <w:t xml:space="preserve">нных </w:t>
        </w:r>
      </w:ins>
      <w:ins w:id="1111" w:author="polyd" w:date="2023-06-12T10:50:43Z">
        <w:r>
          <w:rPr>
            <w:rFonts w:hint="default"/>
            <w:lang w:val="ru-RU"/>
          </w:rPr>
          <w:t>мо</w:t>
        </w:r>
      </w:ins>
      <w:ins w:id="1112" w:author="polyd" w:date="2023-06-12T10:50:44Z">
        <w:r>
          <w:rPr>
            <w:rFonts w:hint="default"/>
            <w:lang w:val="ru-RU"/>
          </w:rPr>
          <w:t>дел</w:t>
        </w:r>
      </w:ins>
      <w:ins w:id="1113" w:author="polyd" w:date="2023-06-12T10:50:50Z">
        <w:r>
          <w:rPr>
            <w:rFonts w:hint="default"/>
            <w:lang w:val="ru-RU"/>
          </w:rPr>
          <w:t>ей</w:t>
        </w:r>
      </w:ins>
      <w:ins w:id="1114" w:author="polyd" w:date="2023-06-12T10:50:51Z">
        <w:r>
          <w:rPr>
            <w:rFonts w:hint="default"/>
            <w:lang w:val="ru-RU"/>
          </w:rPr>
          <w:t xml:space="preserve"> </w:t>
        </w:r>
      </w:ins>
      <w:r>
        <w:t xml:space="preserve">представлены в Таблице ??? Приложения ??? (Модель 7). Визуализация Модели 7 представлена ниже на рис. ???. </w:t>
      </w:r>
    </w:p>
    <w:p>
      <w:pPr>
        <w:spacing w:after="0" w:line="240" w:lineRule="auto"/>
      </w:pPr>
      <w:r>
        <w:tab/>
      </w:r>
      <w:r>
        <w:t xml:space="preserve">Сила прикрепления мидий к субстрату </w:t>
      </w:r>
      <w:ins w:id="1115" w:author="polyd" w:date="2023-06-12T10:51:49Z">
        <w:r>
          <w:rPr/>
          <w:t>сила положительно зависела от размер</w:t>
        </w:r>
      </w:ins>
      <w:ins w:id="1116" w:author="polyd" w:date="2023-06-12T10:52:03Z">
        <w:r>
          <w:rPr>
            <w:lang w:val="ru-RU"/>
          </w:rPr>
          <w:t>а</w:t>
        </w:r>
      </w:ins>
      <w:ins w:id="1117" w:author="polyd" w:date="2023-06-12T10:52:03Z">
        <w:r>
          <w:rPr>
            <w:rFonts w:hint="default"/>
            <w:lang w:val="ru-RU"/>
          </w:rPr>
          <w:t xml:space="preserve"> </w:t>
        </w:r>
      </w:ins>
      <w:ins w:id="1118" w:author="polyd" w:date="2023-06-12T10:52:04Z">
        <w:r>
          <w:rPr>
            <w:rFonts w:hint="default"/>
            <w:lang w:val="ru-RU"/>
          </w:rPr>
          <w:t>осо</w:t>
        </w:r>
      </w:ins>
      <w:ins w:id="1119" w:author="polyd" w:date="2023-06-12T10:52:06Z">
        <w:r>
          <w:rPr>
            <w:rFonts w:hint="default"/>
            <w:lang w:val="ru-RU"/>
          </w:rPr>
          <w:t>бе</w:t>
        </w:r>
      </w:ins>
      <w:ins w:id="1120" w:author="polyd" w:date="2023-06-12T10:52:07Z">
        <w:r>
          <w:rPr>
            <w:rFonts w:hint="default"/>
            <w:lang w:val="ru-RU"/>
          </w:rPr>
          <w:t xml:space="preserve">й, </w:t>
        </w:r>
      </w:ins>
      <w:ins w:id="1121" w:author="polyd" w:date="2023-06-12T10:52:08Z">
        <w:r>
          <w:rPr>
            <w:rFonts w:hint="default"/>
            <w:lang w:val="ru-RU"/>
          </w:rPr>
          <w:t xml:space="preserve">но </w:t>
        </w:r>
      </w:ins>
      <w:r>
        <w:t>не</w:t>
      </w:r>
      <w:ins w:id="1122" w:author="polyd" w:date="2023-06-12T10:52:15Z">
        <w:r>
          <w:rPr>
            <w:rFonts w:hint="default"/>
            <w:lang w:val="ru-RU"/>
          </w:rPr>
          <w:t xml:space="preserve"> </w:t>
        </w:r>
      </w:ins>
      <w:ins w:id="1123" w:author="polyd" w:date="2023-06-12T10:52:16Z">
        <w:r>
          <w:rPr>
            <w:rFonts w:hint="default"/>
            <w:lang w:val="ru-RU"/>
          </w:rPr>
          <w:t>демон</w:t>
        </w:r>
      </w:ins>
      <w:ins w:id="1124" w:author="polyd" w:date="2023-06-12T10:52:17Z">
        <w:r>
          <w:rPr>
            <w:rFonts w:hint="default"/>
            <w:lang w:val="ru-RU"/>
          </w:rPr>
          <w:t>стриров</w:t>
        </w:r>
      </w:ins>
      <w:ins w:id="1125" w:author="polyd" w:date="2023-06-12T10:52:18Z">
        <w:r>
          <w:rPr>
            <w:rFonts w:hint="default"/>
            <w:lang w:val="ru-RU"/>
          </w:rPr>
          <w:t xml:space="preserve">ала </w:t>
        </w:r>
      </w:ins>
      <w:ins w:id="1126" w:author="polyd" w:date="2023-06-12T10:52:21Z">
        <w:r>
          <w:rPr>
            <w:rFonts w:hint="default"/>
            <w:lang w:val="ru-RU"/>
          </w:rPr>
          <w:t>зна</w:t>
        </w:r>
      </w:ins>
      <w:ins w:id="1127" w:author="polyd" w:date="2023-06-12T10:52:22Z">
        <w:r>
          <w:rPr>
            <w:rFonts w:hint="default"/>
            <w:lang w:val="ru-RU"/>
          </w:rPr>
          <w:t>чимой</w:t>
        </w:r>
      </w:ins>
      <w:ins w:id="1128" w:author="polyd" w:date="2023-06-12T10:52:23Z">
        <w:r>
          <w:rPr>
            <w:rFonts w:hint="default"/>
            <w:lang w:val="ru-RU"/>
          </w:rPr>
          <w:t xml:space="preserve"> </w:t>
        </w:r>
      </w:ins>
      <w:ins w:id="1129" w:author="polyd" w:date="2023-06-12T10:52:24Z">
        <w:r>
          <w:rPr>
            <w:rFonts w:hint="default"/>
            <w:lang w:val="ru-RU"/>
          </w:rPr>
          <w:t>с</w:t>
        </w:r>
      </w:ins>
      <w:ins w:id="1130" w:author="polyd" w:date="2023-06-12T10:52:25Z">
        <w:r>
          <w:rPr>
            <w:rFonts w:hint="default"/>
            <w:lang w:val="ru-RU"/>
          </w:rPr>
          <w:t xml:space="preserve">вязи </w:t>
        </w:r>
      </w:ins>
      <w:del w:id="1131" w:author="polyd" w:date="2023-06-12T10:52:27Z">
        <w:r>
          <w:rPr/>
          <w:delText xml:space="preserve"> зависела от </w:delText>
        </w:r>
      </w:del>
      <w:ins w:id="1132" w:author="polyd" w:date="2023-06-12T10:52:27Z">
        <w:r>
          <w:rPr>
            <w:lang w:val="ru-RU"/>
          </w:rPr>
          <w:t>с</w:t>
        </w:r>
      </w:ins>
      <w:ins w:id="1133" w:author="polyd" w:date="2023-06-12T10:52:27Z">
        <w:r>
          <w:rPr>
            <w:rFonts w:hint="default"/>
            <w:lang w:val="ru-RU"/>
          </w:rPr>
          <w:t xml:space="preserve"> </w:t>
        </w:r>
      </w:ins>
      <w:ins w:id="1134" w:author="polyd" w:date="2023-06-12T10:52:28Z">
        <w:r>
          <w:rPr>
            <w:rFonts w:hint="default"/>
            <w:lang w:val="ru-RU"/>
          </w:rPr>
          <w:t xml:space="preserve"> </w:t>
        </w:r>
      </w:ins>
      <w:r>
        <w:t>таксономическ</w:t>
      </w:r>
      <w:ins w:id="1135" w:author="polyd" w:date="2023-06-12T10:52:32Z">
        <w:r>
          <w:rPr>
            <w:lang w:val="ru-RU"/>
          </w:rPr>
          <w:t>им</w:t>
        </w:r>
      </w:ins>
      <w:del w:id="1136" w:author="polyd" w:date="2023-06-12T10:52:31Z">
        <w:r>
          <w:rPr/>
          <w:delText>ог</w:delText>
        </w:r>
      </w:del>
      <w:del w:id="1137" w:author="polyd" w:date="2023-06-12T10:52:30Z">
        <w:r>
          <w:rPr/>
          <w:delText>о</w:delText>
        </w:r>
      </w:del>
      <w:r>
        <w:t xml:space="preserve"> состав</w:t>
      </w:r>
      <w:ins w:id="1138" w:author="polyd" w:date="2023-06-12T10:52:36Z">
        <w:r>
          <w:rPr>
            <w:lang w:val="ru-RU"/>
          </w:rPr>
          <w:t>ом</w:t>
        </w:r>
      </w:ins>
      <w:del w:id="1139" w:author="polyd" w:date="2023-06-12T10:52:35Z">
        <w:r>
          <w:rPr/>
          <w:delText>а</w:delText>
        </w:r>
      </w:del>
      <w:r>
        <w:t xml:space="preserve"> поселения</w:t>
      </w:r>
      <w:ins w:id="1140" w:author="polyd" w:date="2023-06-12T10:51:10Z">
        <w:r>
          <w:rPr>
            <w:rFonts w:hint="default"/>
            <w:lang w:val="ru-RU"/>
          </w:rPr>
          <w:t xml:space="preserve">, </w:t>
        </w:r>
      </w:ins>
      <w:ins w:id="1141" w:author="polyd" w:date="2023-06-12T10:51:11Z">
        <w:r>
          <w:rPr>
            <w:rFonts w:hint="default"/>
            <w:lang w:val="ru-RU"/>
          </w:rPr>
          <w:t xml:space="preserve">в </w:t>
        </w:r>
      </w:ins>
      <w:ins w:id="1142" w:author="polyd" w:date="2023-06-12T10:51:12Z">
        <w:r>
          <w:rPr>
            <w:rFonts w:hint="default"/>
            <w:lang w:val="ru-RU"/>
          </w:rPr>
          <w:t>которо</w:t>
        </w:r>
      </w:ins>
      <w:ins w:id="1143" w:author="polyd" w:date="2023-06-12T10:51:15Z">
        <w:r>
          <w:rPr>
            <w:rFonts w:hint="default"/>
            <w:lang w:val="ru-RU"/>
          </w:rPr>
          <w:t>м э</w:t>
        </w:r>
      </w:ins>
      <w:ins w:id="1144" w:author="polyd" w:date="2023-06-12T10:51:16Z">
        <w:r>
          <w:rPr>
            <w:rFonts w:hint="default"/>
            <w:lang w:val="ru-RU"/>
          </w:rPr>
          <w:t>кспо</w:t>
        </w:r>
      </w:ins>
      <w:ins w:id="1145" w:author="polyd" w:date="2023-06-12T10:51:17Z">
        <w:r>
          <w:rPr>
            <w:rFonts w:hint="default"/>
            <w:lang w:val="ru-RU"/>
          </w:rPr>
          <w:t>нир</w:t>
        </w:r>
      </w:ins>
      <w:ins w:id="1146" w:author="polyd" w:date="2023-06-12T10:51:18Z">
        <w:r>
          <w:rPr>
            <w:rFonts w:hint="default"/>
            <w:lang w:val="ru-RU"/>
          </w:rPr>
          <w:t>овалис</w:t>
        </w:r>
      </w:ins>
      <w:ins w:id="1147" w:author="polyd" w:date="2023-06-12T10:51:19Z">
        <w:r>
          <w:rPr>
            <w:rFonts w:hint="default"/>
            <w:lang w:val="ru-RU"/>
          </w:rPr>
          <w:t>ь мо</w:t>
        </w:r>
      </w:ins>
      <w:ins w:id="1148" w:author="polyd" w:date="2023-06-12T10:51:20Z">
        <w:r>
          <w:rPr>
            <w:rFonts w:hint="default"/>
            <w:lang w:val="ru-RU"/>
          </w:rPr>
          <w:t>ллюс</w:t>
        </w:r>
      </w:ins>
      <w:ins w:id="1149" w:author="polyd" w:date="2023-06-12T10:51:21Z">
        <w:r>
          <w:rPr>
            <w:rFonts w:hint="default"/>
            <w:lang w:val="ru-RU"/>
          </w:rPr>
          <w:t>ки</w:t>
        </w:r>
      </w:ins>
      <w:r>
        <w:t xml:space="preserve">. </w:t>
      </w:r>
      <w:ins w:id="1150" w:author="polyd" w:date="2023-06-12T10:52:40Z">
        <w:r>
          <w:rPr>
            <w:rFonts w:hint="default"/>
            <w:lang w:val="ru-RU"/>
          </w:rPr>
          <w:t xml:space="preserve"> </w:t>
        </w:r>
      </w:ins>
      <w:ins w:id="1151" w:author="polyd" w:date="2023-06-12T10:52:46Z">
        <w:r>
          <w:rPr>
            <w:rFonts w:hint="default"/>
            <w:lang w:val="ru-RU"/>
          </w:rPr>
          <w:t>Пр</w:t>
        </w:r>
      </w:ins>
      <w:ins w:id="1152" w:author="polyd" w:date="2023-06-12T10:52:47Z">
        <w:r>
          <w:rPr>
            <w:rFonts w:hint="default"/>
            <w:lang w:val="ru-RU"/>
          </w:rPr>
          <w:t>и э</w:t>
        </w:r>
      </w:ins>
      <w:ins w:id="1153" w:author="polyd" w:date="2023-06-12T10:52:48Z">
        <w:r>
          <w:rPr>
            <w:rFonts w:hint="default"/>
            <w:lang w:val="ru-RU"/>
          </w:rPr>
          <w:t>том</w:t>
        </w:r>
      </w:ins>
      <w:ins w:id="1154" w:author="polyd" w:date="2023-06-12T10:52:50Z">
        <w:r>
          <w:rPr>
            <w:rFonts w:hint="default"/>
            <w:lang w:val="ru-RU"/>
          </w:rPr>
          <w:t xml:space="preserve">, </w:t>
        </w:r>
      </w:ins>
      <w:del w:id="1155" w:author="polyd" w:date="2023-06-12T10:52:52Z">
        <w:r>
          <w:rPr/>
          <w:delText>Однако,</w:delText>
        </w:r>
      </w:del>
      <w:r>
        <w:t xml:space="preserve"> МТ прикреплялись к субстрату значительно сильнее, нежели МЕ. </w:t>
      </w:r>
      <w:del w:id="1156" w:author="polyd" w:date="2023-06-12T10:52:58Z">
        <w:r>
          <w:rPr/>
          <w:delText xml:space="preserve">Кроме того, </w:delText>
        </w:r>
      </w:del>
      <w:del w:id="1157" w:author="polyd" w:date="2023-06-12T10:51:43Z">
        <w:r>
          <w:rPr/>
          <w:delText>сила прикрепления моллюсков положительно и достоверно зависела от их размера</w:delText>
        </w:r>
      </w:del>
      <w:r>
        <w:t xml:space="preserve">. </w:t>
      </w:r>
    </w:p>
    <w:p>
      <w:pPr>
        <w:spacing w:after="0" w:line="240" w:lineRule="auto"/>
      </w:pPr>
    </w:p>
    <w:p>
      <w:pPr>
        <w:spacing w:after="0" w:line="240" w:lineRule="auto"/>
      </w:pPr>
      <w:r>
        <w:rPr>
          <w:lang w:eastAsia="ru-RU"/>
        </w:rPr>
        <w:drawing>
          <wp:inline distT="0" distB="0" distL="0" distR="0">
            <wp:extent cx="5829300" cy="3817620"/>
            <wp:effectExtent l="0" t="0" r="0" b="0"/>
            <wp:docPr id="13" name="Рисунок 13" descr="C:\Users\anton\OneDrive\Рабочий стол\Sci_stuff\doplom2023_pics\Mod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C:\Users\anton\OneDrive\Рабочий стол\Sci_stuff\doplom2023_pics\Model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Зависимость силы прикрепления МТ и МЕ к искусственному субстрату в зависимости от преобладания МТ в поселении</w:t>
      </w:r>
      <w:ins w:id="1158" w:author="polyd" w:date="2023-06-12T10:53:19Z">
        <w:r>
          <w:rPr>
            <w:rFonts w:hint="default"/>
            <w:lang w:val="ru-RU"/>
          </w:rPr>
          <w:t>.</w:t>
        </w:r>
      </w:ins>
      <w:ins w:id="1159" w:author="polyd" w:date="2023-06-12T10:53:20Z">
        <w:r>
          <w:rPr>
            <w:rFonts w:hint="default"/>
            <w:lang w:val="ru-RU"/>
          </w:rPr>
          <w:t xml:space="preserve"> </w:t>
        </w:r>
      </w:ins>
      <w:r>
        <w:t xml:space="preserve"> </w:t>
      </w:r>
      <w:ins w:id="1160" w:author="polyd" w:date="2023-06-12T10:53:30Z">
        <w:r>
          <w:rPr>
            <w:lang w:val="ru-RU"/>
          </w:rPr>
          <w:t>В</w:t>
        </w:r>
      </w:ins>
      <w:ins w:id="1161" w:author="polyd" w:date="2023-06-12T10:53:31Z">
        <w:r>
          <w:rPr>
            <w:rFonts w:hint="default"/>
            <w:lang w:val="ru-RU"/>
          </w:rPr>
          <w:t xml:space="preserve"> анали</w:t>
        </w:r>
      </w:ins>
      <w:ins w:id="1162" w:author="polyd" w:date="2023-06-12T10:53:32Z">
        <w:r>
          <w:rPr>
            <w:rFonts w:hint="default"/>
            <w:lang w:val="ru-RU"/>
          </w:rPr>
          <w:t xml:space="preserve">зе </w:t>
        </w:r>
      </w:ins>
      <w:ins w:id="1163" w:author="polyd" w:date="2023-06-12T10:53:34Z">
        <w:r>
          <w:rPr>
            <w:rFonts w:hint="default"/>
            <w:lang w:val="ru-RU"/>
          </w:rPr>
          <w:t xml:space="preserve">были </w:t>
        </w:r>
      </w:ins>
      <w:ins w:id="1164" w:author="polyd" w:date="2023-06-12T10:53:35Z">
        <w:r>
          <w:rPr>
            <w:rFonts w:hint="default"/>
            <w:lang w:val="ru-RU"/>
          </w:rPr>
          <w:t>испол</w:t>
        </w:r>
      </w:ins>
      <w:ins w:id="1165" w:author="polyd" w:date="2023-06-12T10:53:36Z">
        <w:r>
          <w:rPr>
            <w:rFonts w:hint="default"/>
            <w:lang w:val="ru-RU"/>
          </w:rPr>
          <w:t>ьзов</w:t>
        </w:r>
      </w:ins>
      <w:ins w:id="1166" w:author="polyd" w:date="2023-06-12T10:53:37Z">
        <w:r>
          <w:rPr>
            <w:rFonts w:hint="default"/>
            <w:lang w:val="ru-RU"/>
          </w:rPr>
          <w:t xml:space="preserve">аны </w:t>
        </w:r>
      </w:ins>
      <w:ins w:id="1167" w:author="polyd" w:date="2023-06-12T10:53:38Z">
        <w:r>
          <w:rPr>
            <w:rFonts w:hint="default"/>
            <w:lang w:val="ru-RU"/>
          </w:rPr>
          <w:t>м</w:t>
        </w:r>
      </w:ins>
      <w:ins w:id="1168" w:author="polyd" w:date="2023-06-12T10:53:39Z">
        <w:r>
          <w:rPr>
            <w:rFonts w:hint="default"/>
            <w:lang w:val="ru-RU"/>
          </w:rPr>
          <w:t>оллю</w:t>
        </w:r>
      </w:ins>
      <w:ins w:id="1169" w:author="polyd" w:date="2023-06-12T10:53:40Z">
        <w:r>
          <w:rPr>
            <w:rFonts w:hint="default"/>
            <w:lang w:val="ru-RU"/>
          </w:rPr>
          <w:t>ски и</w:t>
        </w:r>
      </w:ins>
      <w:ins w:id="1170" w:author="polyd" w:date="2023-06-12T10:53:41Z">
        <w:r>
          <w:rPr>
            <w:rFonts w:hint="default"/>
            <w:lang w:val="ru-RU"/>
          </w:rPr>
          <w:t xml:space="preserve">з </w:t>
        </w:r>
      </w:ins>
      <w:ins w:id="1171" w:author="polyd" w:date="2023-06-12T10:53:42Z">
        <w:r>
          <w:rPr>
            <w:rFonts w:hint="default"/>
            <w:lang w:val="ru-RU"/>
          </w:rPr>
          <w:t>садк</w:t>
        </w:r>
      </w:ins>
      <w:ins w:id="1172" w:author="polyd" w:date="2023-06-12T10:53:43Z">
        <w:r>
          <w:rPr>
            <w:rFonts w:hint="default"/>
            <w:lang w:val="ru-RU"/>
          </w:rPr>
          <w:t>ов,</w:t>
        </w:r>
      </w:ins>
      <w:ins w:id="1173" w:author="polyd" w:date="2023-06-12T10:53:44Z">
        <w:r>
          <w:rPr>
            <w:rFonts w:hint="default"/>
            <w:lang w:val="ru-RU"/>
          </w:rPr>
          <w:t xml:space="preserve"> </w:t>
        </w:r>
      </w:ins>
      <w:ins w:id="1174" w:author="polyd" w:date="2023-06-12T10:53:45Z">
        <w:r>
          <w:rPr>
            <w:rFonts w:hint="default"/>
            <w:lang w:val="ru-RU"/>
          </w:rPr>
          <w:t>под</w:t>
        </w:r>
      </w:ins>
      <w:ins w:id="1175" w:author="polyd" w:date="2023-06-12T10:53:46Z">
        <w:r>
          <w:rPr>
            <w:rFonts w:hint="default"/>
            <w:lang w:val="ru-RU"/>
          </w:rPr>
          <w:t>вергн</w:t>
        </w:r>
      </w:ins>
      <w:ins w:id="1176" w:author="polyd" w:date="2023-06-12T10:53:47Z">
        <w:r>
          <w:rPr>
            <w:rFonts w:hint="default"/>
            <w:lang w:val="ru-RU"/>
          </w:rPr>
          <w:t xml:space="preserve">утых </w:t>
        </w:r>
      </w:ins>
      <w:del w:id="1177" w:author="polyd" w:date="2023-06-12T10:53:50Z">
        <w:r>
          <w:rPr/>
          <w:delText xml:space="preserve">на конец </w:delText>
        </w:r>
      </w:del>
      <w:r>
        <w:t xml:space="preserve">долгосрочной экспозиции в Эксперименте 2. </w:t>
      </w:r>
      <w:del w:id="1178" w:author="polyd" w:date="2023-06-12T10:54:07Z">
        <w:r>
          <w:rPr/>
          <w:delText>Цветными линиями обозначены линии регрессии, темные области – 95%-ный доверительный интервал.</w:delText>
        </w:r>
      </w:del>
      <w:del w:id="1179" w:author="polyd" w:date="2023-06-12T10:54:08Z">
        <w:r>
          <w:rPr/>
          <w:delText xml:space="preserve"> </w:delText>
        </w:r>
      </w:del>
      <w:r>
        <w:t>Зависимая переменная представлена в форме натурального логарифма силы прикрепления</w:t>
      </w:r>
      <w:del w:id="1180" w:author="polyd" w:date="2023-06-12T10:54:18Z">
        <w:r>
          <w:rPr/>
          <w:delText xml:space="preserve"> </w:delText>
        </w:r>
      </w:del>
      <w:del w:id="1181" w:author="polyd" w:date="2023-06-12T10:54:17Z">
        <w:r>
          <w:rPr/>
          <w:delText>– как и в Модели 7</w:delText>
        </w:r>
      </w:del>
      <w:r>
        <w:t>. Точками обозначены первичные данные.</w:t>
      </w:r>
      <w:ins w:id="1182" w:author="polyd" w:date="2023-06-12T10:54:23Z">
        <w:r>
          <w:rPr>
            <w:rFonts w:hint="default"/>
            <w:lang w:val="ru-RU"/>
          </w:rPr>
          <w:t xml:space="preserve"> </w:t>
        </w:r>
      </w:ins>
      <w:ins w:id="1183" w:author="polyd" w:date="2023-06-12T10:54:24Z">
        <w:r>
          <w:rPr>
            <w:rFonts w:hint="default"/>
            <w:lang w:val="ru-RU"/>
          </w:rPr>
          <w:t>Осталь</w:t>
        </w:r>
      </w:ins>
      <w:ins w:id="1184" w:author="polyd" w:date="2023-06-12T10:54:25Z">
        <w:r>
          <w:rPr>
            <w:rFonts w:hint="default"/>
            <w:lang w:val="ru-RU"/>
          </w:rPr>
          <w:t>ные о</w:t>
        </w:r>
      </w:ins>
      <w:ins w:id="1185" w:author="polyd" w:date="2023-06-12T10:54:26Z">
        <w:r>
          <w:rPr>
            <w:rFonts w:hint="default"/>
            <w:lang w:val="ru-RU"/>
          </w:rPr>
          <w:t>бозна</w:t>
        </w:r>
      </w:ins>
      <w:ins w:id="1186" w:author="polyd" w:date="2023-06-12T10:54:27Z">
        <w:r>
          <w:rPr>
            <w:rFonts w:hint="default"/>
            <w:lang w:val="ru-RU"/>
          </w:rPr>
          <w:t>чения</w:t>
        </w:r>
      </w:ins>
      <w:ins w:id="1187" w:author="polyd" w:date="2023-06-12T10:54:28Z">
        <w:r>
          <w:rPr>
            <w:rFonts w:hint="default"/>
            <w:lang w:val="ru-RU"/>
          </w:rPr>
          <w:t>, к</w:t>
        </w:r>
      </w:ins>
      <w:ins w:id="1188" w:author="polyd" w:date="2023-06-12T10:54:29Z">
        <w:r>
          <w:rPr>
            <w:rFonts w:hint="default"/>
            <w:lang w:val="ru-RU"/>
          </w:rPr>
          <w:t>ак на</w:t>
        </w:r>
      </w:ins>
      <w:ins w:id="1189" w:author="polyd" w:date="2023-06-12T10:54:30Z">
        <w:r>
          <w:rPr>
            <w:rFonts w:hint="default"/>
            <w:lang w:val="ru-RU"/>
          </w:rPr>
          <w:t xml:space="preserve"> пред</w:t>
        </w:r>
      </w:ins>
      <w:ins w:id="1190" w:author="polyd" w:date="2023-06-12T10:54:31Z">
        <w:r>
          <w:rPr>
            <w:rFonts w:hint="default"/>
            <w:lang w:val="ru-RU"/>
          </w:rPr>
          <w:t>ыдущих</w:t>
        </w:r>
      </w:ins>
      <w:ins w:id="1191" w:author="polyd" w:date="2023-06-12T10:54:32Z">
        <w:r>
          <w:rPr>
            <w:rFonts w:hint="default"/>
            <w:lang w:val="ru-RU"/>
          </w:rPr>
          <w:t xml:space="preserve"> ри</w:t>
        </w:r>
      </w:ins>
      <w:ins w:id="1192" w:author="polyd" w:date="2023-06-12T10:54:33Z">
        <w:r>
          <w:rPr>
            <w:rFonts w:hint="default"/>
            <w:lang w:val="ru-RU"/>
          </w:rPr>
          <w:t>сунка</w:t>
        </w:r>
      </w:ins>
      <w:ins w:id="1193" w:author="polyd" w:date="2023-06-12T10:54:34Z">
        <w:r>
          <w:rPr>
            <w:rFonts w:hint="default"/>
            <w:lang w:val="ru-RU"/>
          </w:rPr>
          <w:t xml:space="preserve">х. </w:t>
        </w:r>
      </w:ins>
      <w:r>
        <w:t xml:space="preserve"> </w:t>
      </w:r>
    </w:p>
    <w:p>
      <w:pPr>
        <w:spacing w:after="0" w:line="240" w:lineRule="auto"/>
      </w:pPr>
    </w:p>
    <w:p>
      <w:pPr>
        <w:spacing w:after="0" w:line="240" w:lineRule="auto"/>
      </w:pPr>
      <w:r>
        <w:tab/>
      </w:r>
      <w:ins w:id="1194" w:author="polyd" w:date="2023-06-12T10:56:19Z">
        <w:r>
          <w:rPr>
            <w:lang w:val="ru-RU"/>
          </w:rPr>
          <w:t>Ма</w:t>
        </w:r>
      </w:ins>
      <w:ins w:id="1195" w:author="polyd" w:date="2023-06-12T10:56:21Z">
        <w:r>
          <w:rPr>
            <w:lang w:val="ru-RU"/>
          </w:rPr>
          <w:t>те</w:t>
        </w:r>
      </w:ins>
      <w:ins w:id="1196" w:author="polyd" w:date="2023-06-12T10:56:22Z">
        <w:r>
          <w:rPr>
            <w:lang w:val="ru-RU"/>
          </w:rPr>
          <w:t>ри</w:t>
        </w:r>
      </w:ins>
      <w:ins w:id="1197" w:author="polyd" w:date="2023-06-12T10:56:23Z">
        <w:r>
          <w:rPr>
            <w:lang w:val="ru-RU"/>
          </w:rPr>
          <w:t>ал</w:t>
        </w:r>
      </w:ins>
      <w:ins w:id="1198" w:author="polyd" w:date="2023-06-12T10:56:25Z">
        <w:r>
          <w:rPr>
            <w:rFonts w:hint="default"/>
            <w:lang w:val="ru-RU"/>
          </w:rPr>
          <w:t>, пол</w:t>
        </w:r>
      </w:ins>
      <w:ins w:id="1199" w:author="polyd" w:date="2023-06-12T10:56:26Z">
        <w:r>
          <w:rPr>
            <w:rFonts w:hint="default"/>
            <w:lang w:val="ru-RU"/>
          </w:rPr>
          <w:t>ученн</w:t>
        </w:r>
      </w:ins>
      <w:ins w:id="1200" w:author="polyd" w:date="2023-06-12T10:56:27Z">
        <w:r>
          <w:rPr>
            <w:rFonts w:hint="default"/>
            <w:lang w:val="ru-RU"/>
          </w:rPr>
          <w:t xml:space="preserve">ый </w:t>
        </w:r>
      </w:ins>
      <w:ins w:id="1201" w:author="polyd" w:date="2023-06-12T10:56:28Z">
        <w:r>
          <w:rPr>
            <w:rFonts w:hint="default"/>
            <w:lang w:val="ru-RU"/>
          </w:rPr>
          <w:t xml:space="preserve">в </w:t>
        </w:r>
      </w:ins>
      <w:del w:id="1202" w:author="polyd" w:date="2023-06-12T10:56:16Z">
        <w:r>
          <w:rPr/>
          <w:delText xml:space="preserve">Для исследования изменения интенсивности образования биссуса нами был проведен регрессионный анализ силы прикрепления и количества образуемых мидиями биссусных бляшек в зависимости от таксономического состава поселения при краткосрочной экспозиции в </w:delText>
        </w:r>
      </w:del>
      <w:r>
        <w:t xml:space="preserve">Эксперименте 3 </w:t>
      </w:r>
      <w:del w:id="1203" w:author="polyd" w:date="2023-06-12T10:57:56Z">
        <w:r>
          <w:rPr/>
          <w:delText>(Модель 8 и Модель 9)</w:delText>
        </w:r>
      </w:del>
      <w:ins w:id="1204" w:author="polyd" w:date="2023-06-12T10:56:35Z">
        <w:r>
          <w:rPr>
            <w:rFonts w:hint="default"/>
            <w:lang w:val="ru-RU"/>
          </w:rPr>
          <w:t xml:space="preserve"> </w:t>
        </w:r>
      </w:ins>
      <w:ins w:id="1205" w:author="polyd" w:date="2023-06-12T10:58:10Z">
        <w:r>
          <w:rPr>
            <w:rFonts w:hint="default"/>
            <w:lang w:val="ru-RU"/>
          </w:rPr>
          <w:t>(</w:t>
        </w:r>
      </w:ins>
      <w:ins w:id="1206" w:author="polyd" w:date="2023-06-12T10:58:12Z">
        <w:r>
          <w:rPr>
            <w:rFonts w:hint="default"/>
            <w:lang w:val="ru-RU"/>
          </w:rPr>
          <w:t>экс</w:t>
        </w:r>
      </w:ins>
      <w:ins w:id="1207" w:author="polyd" w:date="2023-06-12T10:58:13Z">
        <w:r>
          <w:rPr>
            <w:rFonts w:hint="default"/>
            <w:lang w:val="ru-RU"/>
          </w:rPr>
          <w:t>пози</w:t>
        </w:r>
      </w:ins>
      <w:ins w:id="1208" w:author="polyd" w:date="2023-06-12T10:58:14Z">
        <w:r>
          <w:rPr>
            <w:rFonts w:hint="default"/>
            <w:lang w:val="ru-RU"/>
          </w:rPr>
          <w:t>ция</w:t>
        </w:r>
      </w:ins>
      <w:ins w:id="1209" w:author="polyd" w:date="2023-06-12T10:58:15Z">
        <w:r>
          <w:rPr>
            <w:rFonts w:hint="default"/>
            <w:lang w:val="ru-RU"/>
          </w:rPr>
          <w:t xml:space="preserve"> </w:t>
        </w:r>
      </w:ins>
      <w:ins w:id="1210" w:author="polyd" w:date="2023-06-12T10:58:16Z">
        <w:r>
          <w:rPr>
            <w:rFonts w:hint="default"/>
            <w:lang w:val="ru-RU"/>
          </w:rPr>
          <w:t>молл</w:t>
        </w:r>
      </w:ins>
      <w:ins w:id="1211" w:author="polyd" w:date="2023-06-12T10:58:17Z">
        <w:r>
          <w:rPr>
            <w:rFonts w:hint="default"/>
            <w:lang w:val="ru-RU"/>
          </w:rPr>
          <w:t>юско</w:t>
        </w:r>
      </w:ins>
      <w:ins w:id="1212" w:author="polyd" w:date="2023-06-12T10:58:19Z">
        <w:r>
          <w:rPr>
            <w:rFonts w:hint="default"/>
            <w:lang w:val="ru-RU"/>
          </w:rPr>
          <w:t>в в</w:t>
        </w:r>
      </w:ins>
      <w:ins w:id="1213" w:author="polyd" w:date="2023-06-12T10:58:20Z">
        <w:r>
          <w:rPr>
            <w:rFonts w:hint="default"/>
            <w:lang w:val="ru-RU"/>
          </w:rPr>
          <w:t xml:space="preserve"> течени</w:t>
        </w:r>
      </w:ins>
      <w:ins w:id="1214" w:author="polyd" w:date="2023-06-12T10:58:21Z">
        <w:r>
          <w:rPr>
            <w:rFonts w:hint="default"/>
            <w:lang w:val="ru-RU"/>
          </w:rPr>
          <w:t>е +</w:t>
        </w:r>
      </w:ins>
      <w:ins w:id="1215" w:author="polyd" w:date="2023-06-12T10:58:22Z">
        <w:r>
          <w:rPr>
            <w:rFonts w:hint="default"/>
            <w:lang w:val="ru-RU"/>
          </w:rPr>
          <w:t xml:space="preserve">++ </w:t>
        </w:r>
      </w:ins>
      <w:ins w:id="1216" w:author="polyd" w:date="2023-06-12T10:58:23Z">
        <w:r>
          <w:rPr>
            <w:rFonts w:hint="default"/>
            <w:lang w:val="ru-RU"/>
          </w:rPr>
          <w:t>дней</w:t>
        </w:r>
      </w:ins>
      <w:ins w:id="1217" w:author="polyd" w:date="2023-06-12T10:58:24Z">
        <w:r>
          <w:rPr>
            <w:rFonts w:hint="default"/>
            <w:lang w:val="ru-RU"/>
          </w:rPr>
          <w:t>)</w:t>
        </w:r>
      </w:ins>
      <w:ins w:id="1218" w:author="polyd" w:date="2023-06-12T10:58:25Z">
        <w:r>
          <w:rPr>
            <w:rFonts w:hint="default"/>
            <w:lang w:val="ru-RU"/>
          </w:rPr>
          <w:t xml:space="preserve"> </w:t>
        </w:r>
      </w:ins>
      <w:ins w:id="1219" w:author="polyd" w:date="2023-06-12T10:56:36Z">
        <w:r>
          <w:rPr>
            <w:rFonts w:hint="default"/>
            <w:lang w:val="ru-RU"/>
          </w:rPr>
          <w:t>п</w:t>
        </w:r>
      </w:ins>
      <w:ins w:id="1220" w:author="polyd" w:date="2023-06-12T10:56:38Z">
        <w:r>
          <w:rPr>
            <w:rFonts w:hint="default"/>
            <w:lang w:val="ru-RU"/>
          </w:rPr>
          <w:t>озво</w:t>
        </w:r>
      </w:ins>
      <w:ins w:id="1221" w:author="polyd" w:date="2023-06-12T10:56:39Z">
        <w:r>
          <w:rPr>
            <w:rFonts w:hint="default"/>
            <w:lang w:val="ru-RU"/>
          </w:rPr>
          <w:t xml:space="preserve">лил </w:t>
        </w:r>
      </w:ins>
      <w:ins w:id="1222" w:author="polyd" w:date="2023-06-12T10:56:40Z">
        <w:r>
          <w:rPr>
            <w:rFonts w:hint="default"/>
            <w:lang w:val="ru-RU"/>
          </w:rPr>
          <w:t>оценит</w:t>
        </w:r>
      </w:ins>
      <w:ins w:id="1223" w:author="polyd" w:date="2023-06-12T10:56:41Z">
        <w:r>
          <w:rPr>
            <w:rFonts w:hint="default"/>
            <w:lang w:val="ru-RU"/>
          </w:rPr>
          <w:t xml:space="preserve">ь </w:t>
        </w:r>
      </w:ins>
      <w:ins w:id="1224" w:author="polyd" w:date="2023-06-12T10:56:42Z">
        <w:r>
          <w:rPr>
            <w:rFonts w:hint="default"/>
            <w:lang w:val="ru-RU"/>
          </w:rPr>
          <w:t>за</w:t>
        </w:r>
      </w:ins>
      <w:ins w:id="1225" w:author="polyd" w:date="2023-06-12T10:56:43Z">
        <w:r>
          <w:rPr>
            <w:rFonts w:hint="default"/>
            <w:lang w:val="ru-RU"/>
          </w:rPr>
          <w:t>вис</w:t>
        </w:r>
      </w:ins>
      <w:ins w:id="1226" w:author="polyd" w:date="2023-06-12T10:56:44Z">
        <w:r>
          <w:rPr>
            <w:rFonts w:hint="default"/>
            <w:lang w:val="ru-RU"/>
          </w:rPr>
          <w:t xml:space="preserve">имость </w:t>
        </w:r>
      </w:ins>
      <w:ins w:id="1227" w:author="polyd" w:date="2023-06-12T10:56:55Z">
        <w:r>
          <w:rPr>
            <w:rFonts w:hint="default"/>
            <w:lang w:val="ru-RU"/>
          </w:rPr>
          <w:t>силы</w:t>
        </w:r>
      </w:ins>
      <w:ins w:id="1228" w:author="polyd" w:date="2023-06-12T10:56:56Z">
        <w:r>
          <w:rPr>
            <w:rFonts w:hint="default"/>
            <w:lang w:val="ru-RU"/>
          </w:rPr>
          <w:t xml:space="preserve"> прик</w:t>
        </w:r>
      </w:ins>
      <w:ins w:id="1229" w:author="polyd" w:date="2023-06-12T10:56:57Z">
        <w:r>
          <w:rPr>
            <w:rFonts w:hint="default"/>
            <w:lang w:val="ru-RU"/>
          </w:rPr>
          <w:t>реплени</w:t>
        </w:r>
      </w:ins>
      <w:ins w:id="1230" w:author="polyd" w:date="2023-06-12T10:56:58Z">
        <w:r>
          <w:rPr>
            <w:rFonts w:hint="default"/>
            <w:lang w:val="ru-RU"/>
          </w:rPr>
          <w:t xml:space="preserve">я </w:t>
        </w:r>
      </w:ins>
      <w:ins w:id="1231" w:author="polyd" w:date="2023-06-12T10:57:03Z">
        <w:r>
          <w:rPr>
            <w:rFonts w:hint="default"/>
            <w:lang w:val="ru-RU"/>
          </w:rPr>
          <w:t>би</w:t>
        </w:r>
      </w:ins>
      <w:ins w:id="1232" w:author="polyd" w:date="2023-06-12T10:57:04Z">
        <w:r>
          <w:rPr>
            <w:rFonts w:hint="default"/>
            <w:lang w:val="ru-RU"/>
          </w:rPr>
          <w:t>ссуса</w:t>
        </w:r>
      </w:ins>
      <w:ins w:id="1233" w:author="polyd" w:date="2023-06-12T10:57:05Z">
        <w:r>
          <w:rPr>
            <w:rFonts w:hint="default"/>
            <w:lang w:val="ru-RU"/>
          </w:rPr>
          <w:t xml:space="preserve"> и </w:t>
        </w:r>
      </w:ins>
      <w:ins w:id="1234" w:author="polyd" w:date="2023-06-12T10:57:11Z">
        <w:r>
          <w:rPr>
            <w:rFonts w:hint="default"/>
            <w:lang w:val="ru-RU"/>
          </w:rPr>
          <w:t>кол</w:t>
        </w:r>
      </w:ins>
      <w:ins w:id="1235" w:author="polyd" w:date="2023-06-12T10:57:12Z">
        <w:r>
          <w:rPr>
            <w:rFonts w:hint="default"/>
            <w:lang w:val="ru-RU"/>
          </w:rPr>
          <w:t>ичес</w:t>
        </w:r>
      </w:ins>
      <w:ins w:id="1236" w:author="polyd" w:date="2023-06-12T10:57:13Z">
        <w:r>
          <w:rPr>
            <w:rFonts w:hint="default"/>
            <w:lang w:val="ru-RU"/>
          </w:rPr>
          <w:t xml:space="preserve">тва </w:t>
        </w:r>
      </w:ins>
      <w:ins w:id="1237" w:author="polyd" w:date="2023-06-12T10:57:14Z">
        <w:r>
          <w:rPr>
            <w:rFonts w:hint="default"/>
            <w:lang w:val="ru-RU"/>
          </w:rPr>
          <w:t>о</w:t>
        </w:r>
      </w:ins>
      <w:ins w:id="1238" w:author="polyd" w:date="2023-06-12T10:57:15Z">
        <w:r>
          <w:rPr>
            <w:rFonts w:hint="default"/>
            <w:lang w:val="ru-RU"/>
          </w:rPr>
          <w:t>бразуе</w:t>
        </w:r>
      </w:ins>
      <w:ins w:id="1239" w:author="polyd" w:date="2023-06-12T10:57:16Z">
        <w:r>
          <w:rPr>
            <w:rFonts w:hint="default"/>
            <w:lang w:val="ru-RU"/>
          </w:rPr>
          <w:t xml:space="preserve">мых </w:t>
        </w:r>
      </w:ins>
      <w:ins w:id="1240" w:author="polyd" w:date="2023-06-12T10:57:17Z">
        <w:r>
          <w:rPr>
            <w:rFonts w:hint="default"/>
            <w:lang w:val="ru-RU"/>
          </w:rPr>
          <w:t>бисс</w:t>
        </w:r>
      </w:ins>
      <w:ins w:id="1241" w:author="polyd" w:date="2023-06-12T10:57:18Z">
        <w:r>
          <w:rPr>
            <w:rFonts w:hint="default"/>
            <w:lang w:val="ru-RU"/>
          </w:rPr>
          <w:t>усных</w:t>
        </w:r>
      </w:ins>
      <w:ins w:id="1242" w:author="polyd" w:date="2023-06-12T10:57:19Z">
        <w:r>
          <w:rPr>
            <w:rFonts w:hint="default"/>
            <w:lang w:val="ru-RU"/>
          </w:rPr>
          <w:t xml:space="preserve"> ните</w:t>
        </w:r>
      </w:ins>
      <w:ins w:id="1243" w:author="polyd" w:date="2023-06-12T10:57:20Z">
        <w:r>
          <w:rPr>
            <w:rFonts w:hint="default"/>
            <w:lang w:val="ru-RU"/>
          </w:rPr>
          <w:t xml:space="preserve">й </w:t>
        </w:r>
      </w:ins>
      <w:ins w:id="1244" w:author="polyd" w:date="2023-06-12T10:57:23Z">
        <w:r>
          <w:rPr>
            <w:rFonts w:hint="default"/>
            <w:lang w:val="ru-RU"/>
          </w:rPr>
          <w:t>в миди</w:t>
        </w:r>
      </w:ins>
      <w:ins w:id="1245" w:author="polyd" w:date="2023-06-12T10:57:24Z">
        <w:r>
          <w:rPr>
            <w:rFonts w:hint="default"/>
            <w:lang w:val="ru-RU"/>
          </w:rPr>
          <w:t xml:space="preserve">й </w:t>
        </w:r>
      </w:ins>
      <w:ins w:id="1246" w:author="polyd" w:date="2023-06-12T10:57:28Z">
        <w:r>
          <w:rPr>
            <w:rFonts w:hint="default"/>
            <w:lang w:val="ru-RU"/>
          </w:rPr>
          <w:t>д</w:t>
        </w:r>
      </w:ins>
      <w:ins w:id="1247" w:author="polyd" w:date="2023-06-12T10:57:29Z">
        <w:r>
          <w:rPr>
            <w:rFonts w:hint="default"/>
            <w:lang w:val="ru-RU"/>
          </w:rPr>
          <w:t>вух в</w:t>
        </w:r>
      </w:ins>
      <w:ins w:id="1248" w:author="polyd" w:date="2023-06-12T10:57:30Z">
        <w:r>
          <w:rPr>
            <w:rFonts w:hint="default"/>
            <w:lang w:val="ru-RU"/>
          </w:rPr>
          <w:t xml:space="preserve">идов </w:t>
        </w:r>
      </w:ins>
      <w:ins w:id="1249" w:author="polyd" w:date="2023-06-12T10:57:31Z">
        <w:r>
          <w:rPr>
            <w:rFonts w:hint="default"/>
            <w:lang w:val="ru-RU"/>
          </w:rPr>
          <w:t>в за</w:t>
        </w:r>
      </w:ins>
      <w:ins w:id="1250" w:author="polyd" w:date="2023-06-12T10:57:32Z">
        <w:r>
          <w:rPr>
            <w:rFonts w:hint="default"/>
            <w:lang w:val="ru-RU"/>
          </w:rPr>
          <w:t>вис</w:t>
        </w:r>
      </w:ins>
      <w:ins w:id="1251" w:author="polyd" w:date="2023-06-12T10:57:35Z">
        <w:r>
          <w:rPr>
            <w:rFonts w:hint="default"/>
            <w:lang w:val="ru-RU"/>
          </w:rPr>
          <w:t>имос</w:t>
        </w:r>
      </w:ins>
      <w:ins w:id="1252" w:author="polyd" w:date="2023-06-12T10:57:36Z">
        <w:r>
          <w:rPr>
            <w:rFonts w:hint="default"/>
            <w:lang w:val="ru-RU"/>
          </w:rPr>
          <w:t xml:space="preserve">ти </w:t>
        </w:r>
      </w:ins>
      <w:ins w:id="1253" w:author="polyd" w:date="2023-06-12T10:57:37Z">
        <w:r>
          <w:rPr>
            <w:rFonts w:hint="default"/>
            <w:lang w:val="ru-RU"/>
          </w:rPr>
          <w:t>от</w:t>
        </w:r>
      </w:ins>
      <w:ins w:id="1254" w:author="polyd" w:date="2023-06-12T10:57:38Z">
        <w:r>
          <w:rPr>
            <w:rFonts w:hint="default"/>
            <w:lang w:val="ru-RU"/>
          </w:rPr>
          <w:t xml:space="preserve"> </w:t>
        </w:r>
      </w:ins>
      <w:ins w:id="1255" w:author="polyd" w:date="2023-06-12T10:57:39Z">
        <w:r>
          <w:rPr>
            <w:rFonts w:hint="default"/>
            <w:lang w:val="ru-RU"/>
          </w:rPr>
          <w:t>так</w:t>
        </w:r>
      </w:ins>
      <w:ins w:id="1256" w:author="polyd" w:date="2023-06-12T10:57:40Z">
        <w:r>
          <w:rPr>
            <w:rFonts w:hint="default"/>
            <w:lang w:val="ru-RU"/>
          </w:rPr>
          <w:t>ономич</w:t>
        </w:r>
      </w:ins>
      <w:ins w:id="1257" w:author="polyd" w:date="2023-06-12T10:57:41Z">
        <w:r>
          <w:rPr>
            <w:rFonts w:hint="default"/>
            <w:lang w:val="ru-RU"/>
          </w:rPr>
          <w:t>еского</w:t>
        </w:r>
      </w:ins>
      <w:ins w:id="1258" w:author="polyd" w:date="2023-06-12T10:57:42Z">
        <w:r>
          <w:rPr>
            <w:rFonts w:hint="default"/>
            <w:lang w:val="ru-RU"/>
          </w:rPr>
          <w:t xml:space="preserve"> состав</w:t>
        </w:r>
      </w:ins>
      <w:ins w:id="1259" w:author="polyd" w:date="2023-06-12T10:57:44Z">
        <w:r>
          <w:rPr>
            <w:rFonts w:hint="default"/>
            <w:lang w:val="ru-RU"/>
          </w:rPr>
          <w:t>а см</w:t>
        </w:r>
      </w:ins>
      <w:ins w:id="1260" w:author="polyd" w:date="2023-06-12T10:57:45Z">
        <w:r>
          <w:rPr>
            <w:rFonts w:hint="default"/>
            <w:lang w:val="ru-RU"/>
          </w:rPr>
          <w:t>ешанно</w:t>
        </w:r>
      </w:ins>
      <w:ins w:id="1261" w:author="polyd" w:date="2023-06-12T10:57:46Z">
        <w:r>
          <w:rPr>
            <w:rFonts w:hint="default"/>
            <w:lang w:val="ru-RU"/>
          </w:rPr>
          <w:t xml:space="preserve">го </w:t>
        </w:r>
      </w:ins>
      <w:ins w:id="1262" w:author="polyd" w:date="2023-06-12T10:57:47Z">
        <w:r>
          <w:rPr>
            <w:rFonts w:hint="default"/>
            <w:lang w:val="ru-RU"/>
          </w:rPr>
          <w:t>поселе</w:t>
        </w:r>
      </w:ins>
      <w:ins w:id="1263" w:author="polyd" w:date="2023-06-12T10:57:48Z">
        <w:r>
          <w:rPr>
            <w:rFonts w:hint="default"/>
            <w:lang w:val="ru-RU"/>
          </w:rPr>
          <w:t>ния</w:t>
        </w:r>
      </w:ins>
      <w:ins w:id="1264" w:author="polyd" w:date="2023-06-12T10:57:50Z">
        <w:r>
          <w:rPr>
            <w:rFonts w:hint="default"/>
            <w:lang w:val="ru-RU"/>
          </w:rPr>
          <w:t xml:space="preserve"> </w:t>
        </w:r>
      </w:ins>
      <w:ins w:id="1265" w:author="polyd" w:date="2023-06-12T10:57:59Z">
        <w:r>
          <w:rPr/>
          <w:t>(Модель 8 и Модель 9)</w:t>
        </w:r>
      </w:ins>
      <w:r>
        <w:t xml:space="preserve">. Результаты регрессионного анализа приведены в Таблице ??? Приложения ???. Модели визуализированы ниже на Рис. ??? и Рис. ???. </w:t>
      </w:r>
    </w:p>
    <w:p>
      <w:pPr>
        <w:spacing w:after="0" w:line="240" w:lineRule="auto"/>
      </w:pPr>
      <w:r>
        <w:tab/>
      </w:r>
    </w:p>
    <w:p>
      <w:pPr>
        <w:spacing w:after="0" w:line="240" w:lineRule="auto"/>
        <w:rPr>
          <w:ins w:id="1266" w:author="polyd" w:date="2023-06-12T11:05:01Z"/>
          <w:rFonts w:hint="default"/>
          <w:lang w:val="ru-RU"/>
        </w:rPr>
      </w:pPr>
      <w:r>
        <w:tab/>
      </w:r>
      <w:r>
        <w:t xml:space="preserve">Сила прикрепления мидий к субстрату </w:t>
      </w:r>
      <w:ins w:id="1267" w:author="polyd" w:date="2023-06-12T10:58:34Z">
        <w:r>
          <w:rPr>
            <w:lang w:val="ru-RU"/>
          </w:rPr>
          <w:t>де</w:t>
        </w:r>
      </w:ins>
      <w:ins w:id="1268" w:author="polyd" w:date="2023-06-12T10:58:35Z">
        <w:r>
          <w:rPr>
            <w:lang w:val="ru-RU"/>
          </w:rPr>
          <w:t>монстр</w:t>
        </w:r>
      </w:ins>
      <w:ins w:id="1269" w:author="polyd" w:date="2023-06-12T10:58:36Z">
        <w:r>
          <w:rPr>
            <w:lang w:val="ru-RU"/>
          </w:rPr>
          <w:t>ировала</w:t>
        </w:r>
      </w:ins>
      <w:ins w:id="1270" w:author="polyd" w:date="2023-06-12T10:58:37Z">
        <w:r>
          <w:rPr>
            <w:rFonts w:hint="default"/>
            <w:lang w:val="ru-RU"/>
          </w:rPr>
          <w:t xml:space="preserve"> </w:t>
        </w:r>
      </w:ins>
      <w:ins w:id="1271" w:author="polyd" w:date="2023-06-12T10:58:38Z">
        <w:r>
          <w:rPr>
            <w:rFonts w:hint="default"/>
            <w:lang w:val="ru-RU"/>
          </w:rPr>
          <w:t>зна</w:t>
        </w:r>
      </w:ins>
      <w:ins w:id="1272" w:author="polyd" w:date="2023-06-12T10:58:39Z">
        <w:r>
          <w:rPr>
            <w:rFonts w:hint="default"/>
            <w:lang w:val="ru-RU"/>
          </w:rPr>
          <w:t>чиму</w:t>
        </w:r>
      </w:ins>
      <w:ins w:id="1273" w:author="polyd" w:date="2023-06-12T10:58:40Z">
        <w:r>
          <w:rPr>
            <w:rFonts w:hint="default"/>
            <w:lang w:val="ru-RU"/>
          </w:rPr>
          <w:t xml:space="preserve">ю </w:t>
        </w:r>
      </w:ins>
      <w:del w:id="1274" w:author="polyd" w:date="2023-06-12T10:58:44Z">
        <w:r>
          <w:rPr/>
          <w:delText xml:space="preserve">достоверно менялась </w:delText>
        </w:r>
      </w:del>
      <w:ins w:id="1275" w:author="polyd" w:date="2023-06-12T10:58:44Z">
        <w:r>
          <w:rPr>
            <w:lang w:val="ru-RU"/>
          </w:rPr>
          <w:t>св</w:t>
        </w:r>
      </w:ins>
      <w:ins w:id="1276" w:author="polyd" w:date="2023-06-12T10:58:45Z">
        <w:r>
          <w:rPr>
            <w:lang w:val="ru-RU"/>
          </w:rPr>
          <w:t>язь</w:t>
        </w:r>
      </w:ins>
      <w:ins w:id="1277" w:author="polyd" w:date="2023-06-12T10:58:45Z">
        <w:r>
          <w:rPr>
            <w:rFonts w:hint="default"/>
            <w:lang w:val="ru-RU"/>
          </w:rPr>
          <w:t xml:space="preserve"> </w:t>
        </w:r>
      </w:ins>
      <w:r>
        <w:t xml:space="preserve">с </w:t>
      </w:r>
      <w:del w:id="1278" w:author="polyd" w:date="2023-06-12T10:58:52Z">
        <w:r>
          <w:rPr/>
          <w:delText xml:space="preserve">изменением доли </w:delText>
        </w:r>
      </w:del>
      <w:ins w:id="1279" w:author="polyd" w:date="2023-06-12T10:58:52Z">
        <w:r>
          <w:rPr>
            <w:lang w:val="ru-RU"/>
          </w:rPr>
          <w:t>долей</w:t>
        </w:r>
      </w:ins>
      <w:ins w:id="1280" w:author="polyd" w:date="2023-06-12T10:58:53Z">
        <w:r>
          <w:rPr>
            <w:rFonts w:hint="default"/>
            <w:lang w:val="ru-RU"/>
          </w:rPr>
          <w:t xml:space="preserve"> </w:t>
        </w:r>
      </w:ins>
      <w:r>
        <w:t xml:space="preserve">МТ в поселении. </w:t>
      </w:r>
      <w:ins w:id="1281" w:author="polyd" w:date="2023-06-12T10:59:57Z">
        <w:r>
          <w:rPr>
            <w:lang w:val="ru-RU"/>
          </w:rPr>
          <w:t>Молл</w:t>
        </w:r>
      </w:ins>
      <w:ins w:id="1282" w:author="polyd" w:date="2023-06-12T10:59:58Z">
        <w:r>
          <w:rPr>
            <w:lang w:val="ru-RU"/>
          </w:rPr>
          <w:t>юски</w:t>
        </w:r>
      </w:ins>
      <w:ins w:id="1283" w:author="polyd" w:date="2023-06-12T10:59:58Z">
        <w:r>
          <w:rPr>
            <w:rFonts w:hint="default"/>
            <w:lang w:val="ru-RU"/>
          </w:rPr>
          <w:t xml:space="preserve"> </w:t>
        </w:r>
      </w:ins>
      <w:ins w:id="1284" w:author="polyd" w:date="2023-06-12T11:00:00Z">
        <w:r>
          <w:rPr>
            <w:rFonts w:hint="default"/>
            <w:lang w:val="ru-RU"/>
          </w:rPr>
          <w:t>обе</w:t>
        </w:r>
      </w:ins>
      <w:ins w:id="1285" w:author="polyd" w:date="2023-06-12T11:00:01Z">
        <w:r>
          <w:rPr>
            <w:rFonts w:hint="default"/>
            <w:lang w:val="ru-RU"/>
          </w:rPr>
          <w:t>их ви</w:t>
        </w:r>
      </w:ins>
      <w:ins w:id="1286" w:author="polyd" w:date="2023-06-12T11:00:02Z">
        <w:r>
          <w:rPr>
            <w:rFonts w:hint="default"/>
            <w:lang w:val="ru-RU"/>
          </w:rPr>
          <w:t>дов</w:t>
        </w:r>
      </w:ins>
      <w:ins w:id="1287" w:author="polyd" w:date="2023-06-12T11:00:05Z">
        <w:r>
          <w:rPr>
            <w:rFonts w:hint="default"/>
            <w:lang w:val="ru-RU"/>
          </w:rPr>
          <w:t xml:space="preserve">, </w:t>
        </w:r>
      </w:ins>
      <w:ins w:id="1288" w:author="polyd" w:date="2023-06-12T11:00:07Z">
        <w:r>
          <w:rPr>
            <w:rFonts w:hint="default"/>
            <w:lang w:val="ru-RU"/>
          </w:rPr>
          <w:t>котор</w:t>
        </w:r>
      </w:ins>
      <w:ins w:id="1289" w:author="polyd" w:date="2023-06-12T11:00:08Z">
        <w:r>
          <w:rPr>
            <w:rFonts w:hint="default"/>
            <w:lang w:val="ru-RU"/>
          </w:rPr>
          <w:t>ы</w:t>
        </w:r>
      </w:ins>
      <w:ins w:id="1290" w:author="polyd" w:date="2023-06-12T11:00:09Z">
        <w:r>
          <w:rPr>
            <w:rFonts w:hint="default"/>
            <w:lang w:val="ru-RU"/>
          </w:rPr>
          <w:t>е соде</w:t>
        </w:r>
      </w:ins>
      <w:ins w:id="1291" w:author="polyd" w:date="2023-06-12T11:00:10Z">
        <w:r>
          <w:rPr>
            <w:rFonts w:hint="default"/>
            <w:lang w:val="ru-RU"/>
          </w:rPr>
          <w:t>ржа</w:t>
        </w:r>
      </w:ins>
      <w:ins w:id="1292" w:author="polyd" w:date="2023-06-12T11:00:11Z">
        <w:r>
          <w:rPr>
            <w:rFonts w:hint="default"/>
            <w:lang w:val="ru-RU"/>
          </w:rPr>
          <w:t xml:space="preserve">лись </w:t>
        </w:r>
      </w:ins>
      <w:ins w:id="1293" w:author="polyd" w:date="2023-06-12T11:00:13Z">
        <w:r>
          <w:rPr>
            <w:rFonts w:hint="default"/>
            <w:lang w:val="ru-RU"/>
          </w:rPr>
          <w:t xml:space="preserve">в </w:t>
        </w:r>
      </w:ins>
      <w:ins w:id="1294" w:author="polyd" w:date="2023-06-12T11:00:14Z">
        <w:r>
          <w:rPr>
            <w:rFonts w:hint="default"/>
            <w:lang w:val="ru-RU"/>
          </w:rPr>
          <w:t>посел</w:t>
        </w:r>
      </w:ins>
      <w:ins w:id="1295" w:author="polyd" w:date="2023-06-12T11:00:15Z">
        <w:r>
          <w:rPr>
            <w:rFonts w:hint="default"/>
            <w:lang w:val="ru-RU"/>
          </w:rPr>
          <w:t xml:space="preserve">ениях </w:t>
        </w:r>
      </w:ins>
      <w:ins w:id="1296" w:author="polyd" w:date="2023-06-12T10:59:19Z">
        <w:r>
          <w:rPr/>
          <w:t>, где доминировали МЕ,</w:t>
        </w:r>
      </w:ins>
      <w:ins w:id="1297" w:author="polyd" w:date="2023-06-12T11:00:21Z">
        <w:r>
          <w:rPr>
            <w:rFonts w:hint="default"/>
            <w:lang w:val="ru-RU"/>
          </w:rPr>
          <w:t xml:space="preserve"> </w:t>
        </w:r>
      </w:ins>
      <w:ins w:id="1298" w:author="polyd" w:date="2023-06-12T11:00:22Z">
        <w:r>
          <w:rPr>
            <w:rFonts w:hint="default"/>
            <w:lang w:val="ru-RU"/>
          </w:rPr>
          <w:t>де</w:t>
        </w:r>
      </w:ins>
      <w:ins w:id="1299" w:author="polyd" w:date="2023-06-12T11:00:23Z">
        <w:r>
          <w:rPr>
            <w:rFonts w:hint="default"/>
            <w:lang w:val="ru-RU"/>
          </w:rPr>
          <w:t>монстр</w:t>
        </w:r>
      </w:ins>
      <w:ins w:id="1300" w:author="polyd" w:date="2023-06-12T11:00:24Z">
        <w:r>
          <w:rPr>
            <w:rFonts w:hint="default"/>
            <w:lang w:val="ru-RU"/>
          </w:rPr>
          <w:t>и</w:t>
        </w:r>
      </w:ins>
      <w:ins w:id="1301" w:author="polyd" w:date="2023-06-12T11:00:35Z">
        <w:r>
          <w:rPr>
            <w:rFonts w:hint="default"/>
            <w:lang w:val="ru-RU"/>
          </w:rPr>
          <w:t>р</w:t>
        </w:r>
      </w:ins>
      <w:ins w:id="1302" w:author="polyd" w:date="2023-06-12T11:00:24Z">
        <w:r>
          <w:rPr>
            <w:rFonts w:hint="default"/>
            <w:lang w:val="ru-RU"/>
          </w:rPr>
          <w:t>о</w:t>
        </w:r>
      </w:ins>
      <w:ins w:id="1303" w:author="polyd" w:date="2023-06-12T11:00:27Z">
        <w:r>
          <w:rPr>
            <w:rFonts w:hint="default"/>
            <w:lang w:val="ru-RU"/>
          </w:rPr>
          <w:t>вал</w:t>
        </w:r>
      </w:ins>
      <w:ins w:id="1304" w:author="polyd" w:date="2023-06-12T11:00:28Z">
        <w:r>
          <w:rPr>
            <w:rFonts w:hint="default"/>
            <w:lang w:val="ru-RU"/>
          </w:rPr>
          <w:t xml:space="preserve">и </w:t>
        </w:r>
      </w:ins>
      <w:ins w:id="1305" w:author="polyd" w:date="2023-06-12T11:00:42Z">
        <w:r>
          <w:rPr>
            <w:rFonts w:hint="default"/>
            <w:lang w:val="ru-RU"/>
          </w:rPr>
          <w:t>близ</w:t>
        </w:r>
      </w:ins>
      <w:ins w:id="1306" w:author="polyd" w:date="2023-06-12T11:00:43Z">
        <w:r>
          <w:rPr>
            <w:rFonts w:hint="default"/>
            <w:lang w:val="ru-RU"/>
          </w:rPr>
          <w:t xml:space="preserve">кие </w:t>
        </w:r>
      </w:ins>
      <w:ins w:id="1307" w:author="polyd" w:date="2023-06-12T11:00:50Z">
        <w:r>
          <w:rPr>
            <w:rFonts w:hint="default"/>
            <w:lang w:val="ru-RU"/>
          </w:rPr>
          <w:t>зна</w:t>
        </w:r>
      </w:ins>
      <w:ins w:id="1308" w:author="polyd" w:date="2023-06-12T11:00:51Z">
        <w:r>
          <w:rPr>
            <w:rFonts w:hint="default"/>
            <w:lang w:val="ru-RU"/>
          </w:rPr>
          <w:t xml:space="preserve">чения </w:t>
        </w:r>
      </w:ins>
      <w:ins w:id="1309" w:author="polyd" w:date="2023-06-12T10:59:19Z">
        <w:r>
          <w:rPr/>
          <w:t>сил</w:t>
        </w:r>
      </w:ins>
      <w:ins w:id="1310" w:author="polyd" w:date="2023-06-12T11:00:54Z">
        <w:r>
          <w:rPr>
            <w:lang w:val="ru-RU"/>
          </w:rPr>
          <w:t>ы</w:t>
        </w:r>
      </w:ins>
      <w:ins w:id="1311" w:author="polyd" w:date="2023-06-12T10:59:19Z">
        <w:r>
          <w:rPr/>
          <w:t xml:space="preserve"> прикрепления.</w:t>
        </w:r>
      </w:ins>
      <w:ins w:id="1312" w:author="polyd" w:date="2023-06-12T10:59:29Z">
        <w:r>
          <w:rPr>
            <w:rFonts w:hint="default"/>
            <w:lang w:val="ru-RU"/>
          </w:rPr>
          <w:t xml:space="preserve"> </w:t>
        </w:r>
      </w:ins>
      <w:ins w:id="1313" w:author="polyd" w:date="2023-06-12T10:59:30Z">
        <w:r>
          <w:rPr>
            <w:rFonts w:hint="default"/>
            <w:lang w:val="ru-RU"/>
          </w:rPr>
          <w:t>Од</w:t>
        </w:r>
      </w:ins>
      <w:ins w:id="1314" w:author="polyd" w:date="2023-06-12T10:59:31Z">
        <w:r>
          <w:rPr>
            <w:rFonts w:hint="default"/>
            <w:lang w:val="ru-RU"/>
          </w:rPr>
          <w:t xml:space="preserve">нако </w:t>
        </w:r>
      </w:ins>
      <w:ins w:id="1315" w:author="polyd" w:date="2023-06-12T11:02:32Z">
        <w:r>
          <w:rPr>
            <w:rFonts w:hint="default"/>
            <w:lang w:val="ru-RU"/>
          </w:rPr>
          <w:t>сил</w:t>
        </w:r>
      </w:ins>
      <w:ins w:id="1316" w:author="polyd" w:date="2023-06-12T11:02:33Z">
        <w:r>
          <w:rPr>
            <w:rFonts w:hint="default"/>
            <w:lang w:val="ru-RU"/>
          </w:rPr>
          <w:t>а</w:t>
        </w:r>
      </w:ins>
      <w:ins w:id="1317" w:author="polyd" w:date="2023-06-12T11:02:34Z">
        <w:r>
          <w:rPr>
            <w:rFonts w:hint="default"/>
            <w:lang w:val="ru-RU"/>
          </w:rPr>
          <w:t xml:space="preserve"> при</w:t>
        </w:r>
      </w:ins>
      <w:ins w:id="1318" w:author="polyd" w:date="2023-06-12T11:02:35Z">
        <w:r>
          <w:rPr>
            <w:rFonts w:hint="default"/>
            <w:lang w:val="ru-RU"/>
          </w:rPr>
          <w:t>креп</w:t>
        </w:r>
      </w:ins>
      <w:ins w:id="1319" w:author="polyd" w:date="2023-06-12T11:02:36Z">
        <w:r>
          <w:rPr>
            <w:rFonts w:hint="default"/>
            <w:lang w:val="ru-RU"/>
          </w:rPr>
          <w:t xml:space="preserve">ления </w:t>
        </w:r>
      </w:ins>
      <w:ins w:id="1320" w:author="polyd" w:date="2023-06-12T11:01:50Z">
        <w:r>
          <w:rPr>
            <w:rFonts w:hint="default"/>
            <w:lang w:val="en-US"/>
          </w:rPr>
          <w:t>M</w:t>
        </w:r>
      </w:ins>
      <w:ins w:id="1321" w:author="polyd" w:date="2023-06-12T11:02:23Z">
        <w:r>
          <w:rPr>
            <w:rFonts w:hint="default"/>
            <w:lang w:val="ru-RU"/>
          </w:rPr>
          <w:t>Е</w:t>
        </w:r>
      </w:ins>
      <w:ins w:id="1322" w:author="polyd" w:date="2023-06-12T11:02:45Z">
        <w:r>
          <w:rPr>
            <w:rFonts w:hint="default"/>
            <w:lang w:val="ru-RU"/>
          </w:rPr>
          <w:t xml:space="preserve"> </w:t>
        </w:r>
      </w:ins>
      <w:ins w:id="1323" w:author="polyd" w:date="2023-06-12T11:02:46Z">
        <w:r>
          <w:rPr>
            <w:rFonts w:hint="default"/>
            <w:lang w:val="ru-RU"/>
          </w:rPr>
          <w:t>с</w:t>
        </w:r>
      </w:ins>
      <w:ins w:id="1324" w:author="polyd" w:date="2023-06-12T11:02:47Z">
        <w:r>
          <w:rPr>
            <w:rFonts w:hint="default"/>
            <w:lang w:val="ru-RU"/>
          </w:rPr>
          <w:t>ниж</w:t>
        </w:r>
      </w:ins>
      <w:ins w:id="1325" w:author="polyd" w:date="2023-06-12T11:02:48Z">
        <w:r>
          <w:rPr>
            <w:rFonts w:hint="default"/>
            <w:lang w:val="ru-RU"/>
          </w:rPr>
          <w:t>ала</w:t>
        </w:r>
      </w:ins>
      <w:ins w:id="1326" w:author="polyd" w:date="2023-06-12T11:02:49Z">
        <w:r>
          <w:rPr>
            <w:rFonts w:hint="default"/>
            <w:lang w:val="ru-RU"/>
          </w:rPr>
          <w:t xml:space="preserve">сь </w:t>
        </w:r>
      </w:ins>
      <w:ins w:id="1327" w:author="polyd" w:date="2023-06-12T11:02:54Z">
        <w:r>
          <w:rPr>
            <w:rFonts w:hint="default"/>
            <w:lang w:val="ru-RU"/>
          </w:rPr>
          <w:t xml:space="preserve">по </w:t>
        </w:r>
      </w:ins>
      <w:ins w:id="1328" w:author="polyd" w:date="2023-06-12T11:03:02Z">
        <w:r>
          <w:rPr>
            <w:rFonts w:hint="default"/>
            <w:lang w:val="ru-RU"/>
          </w:rPr>
          <w:t>мере</w:t>
        </w:r>
      </w:ins>
      <w:ins w:id="1329" w:author="polyd" w:date="2023-06-12T11:03:03Z">
        <w:r>
          <w:rPr>
            <w:rFonts w:hint="default"/>
            <w:lang w:val="ru-RU"/>
          </w:rPr>
          <w:t xml:space="preserve"> </w:t>
        </w:r>
      </w:ins>
      <w:ins w:id="1330" w:author="polyd" w:date="2023-06-12T11:03:04Z">
        <w:r>
          <w:rPr>
            <w:rFonts w:hint="default"/>
            <w:lang w:val="ru-RU"/>
          </w:rPr>
          <w:t>ув</w:t>
        </w:r>
      </w:ins>
      <w:ins w:id="1331" w:author="polyd" w:date="2023-06-12T11:03:05Z">
        <w:r>
          <w:rPr>
            <w:rFonts w:hint="default"/>
            <w:lang w:val="ru-RU"/>
          </w:rPr>
          <w:t>еличен</w:t>
        </w:r>
      </w:ins>
      <w:ins w:id="1332" w:author="polyd" w:date="2023-06-12T11:03:06Z">
        <w:r>
          <w:rPr>
            <w:rFonts w:hint="default"/>
            <w:lang w:val="ru-RU"/>
          </w:rPr>
          <w:t xml:space="preserve">ия </w:t>
        </w:r>
      </w:ins>
      <w:del w:id="1333" w:author="polyd" w:date="2023-06-12T10:59:45Z">
        <w:r>
          <w:rPr/>
          <w:delText xml:space="preserve">Наибольшие различия между видами наблюдались нами в поселениях, где доминируют </w:delText>
        </w:r>
      </w:del>
      <w:ins w:id="1334" w:author="polyd" w:date="2023-06-12T10:59:45Z">
        <w:r>
          <w:rPr>
            <w:lang w:val="ru-RU"/>
          </w:rPr>
          <w:t>дол</w:t>
        </w:r>
      </w:ins>
      <w:ins w:id="1335" w:author="polyd" w:date="2023-06-12T11:03:12Z">
        <w:r>
          <w:rPr>
            <w:lang w:val="ru-RU"/>
          </w:rPr>
          <w:t>и</w:t>
        </w:r>
      </w:ins>
      <w:ins w:id="1336" w:author="polyd" w:date="2023-06-12T10:59:47Z">
        <w:r>
          <w:rPr>
            <w:rFonts w:hint="default"/>
            <w:lang w:val="ru-RU"/>
          </w:rPr>
          <w:t xml:space="preserve"> </w:t>
        </w:r>
      </w:ins>
      <w:r>
        <w:t>МТ.</w:t>
      </w:r>
      <w:ins w:id="1337" w:author="polyd" w:date="2023-06-12T11:04:19Z">
        <w:r>
          <w:rPr>
            <w:rFonts w:hint="default"/>
            <w:lang w:val="ru-RU"/>
          </w:rPr>
          <w:t xml:space="preserve"> </w:t>
        </w:r>
      </w:ins>
    </w:p>
    <w:p>
      <w:pPr>
        <w:spacing w:after="0" w:line="240" w:lineRule="auto"/>
        <w:rPr>
          <w:ins w:id="1338" w:author="polyd" w:date="2023-06-12T11:05:02Z"/>
          <w:rFonts w:hint="default"/>
          <w:lang w:val="ru-RU"/>
        </w:rPr>
      </w:pPr>
    </w:p>
    <w:p>
      <w:pPr>
        <w:spacing w:after="0" w:line="240" w:lineRule="auto"/>
      </w:pPr>
      <w:del w:id="1339" w:author="polyd" w:date="2023-06-12T11:04:11Z">
        <w:r>
          <w:rPr/>
          <w:delText xml:space="preserve"> В таких поселениях МТ демонстрировали более высокую силу прикрепления, нежели МЕ. </w:delText>
        </w:r>
      </w:del>
      <w:del w:id="1340" w:author="polyd" w:date="2023-06-12T10:59:11Z">
        <w:r>
          <w:rPr/>
          <w:delText xml:space="preserve">В поселениях, где доминировали МЕ, сила прикрепления двух видов отличалась слабо. </w:delText>
        </w:r>
      </w:del>
      <w:r>
        <w:t>Вес мидий</w:t>
      </w:r>
      <w:ins w:id="1341" w:author="polyd" w:date="2023-06-12T11:04:26Z">
        <w:r>
          <w:rPr>
            <w:rFonts w:hint="default"/>
            <w:lang w:val="ru-RU"/>
          </w:rPr>
          <w:t>,</w:t>
        </w:r>
      </w:ins>
      <w:ins w:id="1342" w:author="polyd" w:date="2023-06-12T11:04:27Z">
        <w:r>
          <w:rPr>
            <w:rFonts w:hint="default"/>
            <w:lang w:val="ru-RU"/>
          </w:rPr>
          <w:t xml:space="preserve"> </w:t>
        </w:r>
      </w:ins>
      <w:ins w:id="1343" w:author="polyd" w:date="2023-06-12T11:04:28Z">
        <w:r>
          <w:rPr>
            <w:rFonts w:hint="default"/>
            <w:lang w:val="ru-RU"/>
          </w:rPr>
          <w:t>исполь</w:t>
        </w:r>
      </w:ins>
      <w:ins w:id="1344" w:author="polyd" w:date="2023-06-12T11:04:29Z">
        <w:r>
          <w:rPr>
            <w:rFonts w:hint="default"/>
            <w:lang w:val="ru-RU"/>
          </w:rPr>
          <w:t>зов</w:t>
        </w:r>
      </w:ins>
      <w:ins w:id="1345" w:author="polyd" w:date="2023-06-12T11:04:30Z">
        <w:r>
          <w:rPr>
            <w:rFonts w:hint="default"/>
            <w:lang w:val="ru-RU"/>
          </w:rPr>
          <w:t>анны</w:t>
        </w:r>
      </w:ins>
      <w:ins w:id="1346" w:author="polyd" w:date="2023-06-12T11:04:32Z">
        <w:r>
          <w:rPr>
            <w:rFonts w:hint="default"/>
            <w:lang w:val="ru-RU"/>
          </w:rPr>
          <w:t xml:space="preserve">й в </w:t>
        </w:r>
      </w:ins>
      <w:ins w:id="1347" w:author="polyd" w:date="2023-06-12T11:04:53Z">
        <w:r>
          <w:rPr>
            <w:rFonts w:hint="default"/>
            <w:lang w:val="ru-RU"/>
          </w:rPr>
          <w:t>М</w:t>
        </w:r>
      </w:ins>
      <w:ins w:id="1348" w:author="polyd" w:date="2023-06-12T11:04:34Z">
        <w:r>
          <w:rPr>
            <w:rFonts w:hint="default"/>
            <w:lang w:val="ru-RU"/>
          </w:rPr>
          <w:t>оде</w:t>
        </w:r>
      </w:ins>
      <w:ins w:id="1349" w:author="polyd" w:date="2023-06-12T11:04:35Z">
        <w:r>
          <w:rPr>
            <w:rFonts w:hint="default"/>
            <w:lang w:val="ru-RU"/>
          </w:rPr>
          <w:t xml:space="preserve">ли </w:t>
        </w:r>
      </w:ins>
      <w:ins w:id="1350" w:author="polyd" w:date="2023-06-12T11:04:49Z">
        <w:r>
          <w:rPr>
            <w:rFonts w:hint="default"/>
            <w:lang w:val="ru-RU"/>
          </w:rPr>
          <w:t xml:space="preserve">8 </w:t>
        </w:r>
      </w:ins>
      <w:ins w:id="1351" w:author="polyd" w:date="2023-06-12T11:04:36Z">
        <w:r>
          <w:rPr>
            <w:rFonts w:hint="default"/>
            <w:lang w:val="ru-RU"/>
          </w:rPr>
          <w:t>в кач</w:t>
        </w:r>
      </w:ins>
      <w:ins w:id="1352" w:author="polyd" w:date="2023-06-12T11:04:37Z">
        <w:r>
          <w:rPr>
            <w:rFonts w:hint="default"/>
            <w:lang w:val="ru-RU"/>
          </w:rPr>
          <w:t xml:space="preserve">естве </w:t>
        </w:r>
      </w:ins>
      <w:ins w:id="1353" w:author="polyd" w:date="2023-06-12T11:04:39Z">
        <w:r>
          <w:rPr>
            <w:rFonts w:hint="default"/>
            <w:lang w:val="ru-RU"/>
          </w:rPr>
          <w:t>ковари</w:t>
        </w:r>
      </w:ins>
      <w:ins w:id="1354" w:author="polyd" w:date="2023-06-12T11:04:40Z">
        <w:r>
          <w:rPr>
            <w:rFonts w:hint="default"/>
            <w:lang w:val="ru-RU"/>
          </w:rPr>
          <w:t>аты</w:t>
        </w:r>
      </w:ins>
      <w:ins w:id="1355" w:author="polyd" w:date="2023-06-12T11:04:43Z">
        <w:r>
          <w:rPr>
            <w:rFonts w:hint="default"/>
            <w:lang w:val="ru-RU"/>
          </w:rPr>
          <w:t xml:space="preserve">, </w:t>
        </w:r>
      </w:ins>
      <w:del w:id="1356" w:author="polyd" w:date="2023-06-12T11:04:26Z">
        <w:r>
          <w:rPr/>
          <w:delText xml:space="preserve"> </w:delText>
        </w:r>
      </w:del>
      <w:r>
        <w:t xml:space="preserve">предсказуемо оказывал положительное влияние на силу прикрепления. </w:t>
      </w:r>
    </w:p>
    <w:p>
      <w:pPr>
        <w:spacing w:after="0" w:line="240" w:lineRule="auto"/>
      </w:pPr>
    </w:p>
    <w:p>
      <w:pPr>
        <w:spacing w:after="0" w:line="240" w:lineRule="auto"/>
      </w:pPr>
      <w:r>
        <w:rPr>
          <w:lang w:eastAsia="ru-RU"/>
        </w:rPr>
        <w:drawing>
          <wp:inline distT="0" distB="0" distL="0" distR="0">
            <wp:extent cx="5829300" cy="3817620"/>
            <wp:effectExtent l="0" t="0" r="0" b="0"/>
            <wp:docPr id="17" name="Рисунок 17" descr="C:\Users\anton\OneDrive\Рабочий стол\Sci_stuff\doplom2023_pics\Mod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anton\OneDrive\Рабочий стол\Sci_stuff\doplom2023_pics\Model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rPr>
          <w:ins w:id="1357" w:author="polyd" w:date="2023-06-12T11:05:19Z"/>
          <w:rFonts w:hint="default"/>
          <w:lang w:val="ru-RU"/>
        </w:rPr>
      </w:pPr>
      <w:r>
        <w:t xml:space="preserve">Рис. ???. Сила прикрепления двух видов мидий в зависимости от доли МТ в поселении при краткосрочной экспозиции (14 дней). </w:t>
      </w:r>
      <w:ins w:id="1358" w:author="polyd" w:date="2023-06-12T11:05:21Z">
        <w:r>
          <w:rPr>
            <w:lang w:val="ru-RU"/>
          </w:rPr>
          <w:t>Обо</w:t>
        </w:r>
      </w:ins>
      <w:ins w:id="1359" w:author="polyd" w:date="2023-06-12T11:05:22Z">
        <w:r>
          <w:rPr>
            <w:lang w:val="ru-RU"/>
          </w:rPr>
          <w:t>значе</w:t>
        </w:r>
      </w:ins>
      <w:ins w:id="1360" w:author="polyd" w:date="2023-06-12T11:05:23Z">
        <w:r>
          <w:rPr>
            <w:lang w:val="ru-RU"/>
          </w:rPr>
          <w:t>ния</w:t>
        </w:r>
      </w:ins>
      <w:ins w:id="1361" w:author="polyd" w:date="2023-06-12T11:05:23Z">
        <w:r>
          <w:rPr>
            <w:rFonts w:hint="default"/>
            <w:lang w:val="ru-RU"/>
          </w:rPr>
          <w:t xml:space="preserve">, </w:t>
        </w:r>
      </w:ins>
      <w:ins w:id="1362" w:author="polyd" w:date="2023-06-12T11:05:24Z">
        <w:r>
          <w:rPr>
            <w:rFonts w:hint="default"/>
            <w:lang w:val="ru-RU"/>
          </w:rPr>
          <w:t xml:space="preserve">как </w:t>
        </w:r>
      </w:ins>
      <w:ins w:id="1363" w:author="polyd" w:date="2023-06-12T11:05:25Z">
        <w:r>
          <w:rPr>
            <w:rFonts w:hint="default"/>
            <w:lang w:val="ru-RU"/>
          </w:rPr>
          <w:t>на</w:t>
        </w:r>
      </w:ins>
      <w:ins w:id="1364" w:author="polyd" w:date="2023-06-12T11:05:26Z">
        <w:r>
          <w:rPr>
            <w:rFonts w:hint="default"/>
            <w:lang w:val="ru-RU"/>
          </w:rPr>
          <w:t xml:space="preserve"> п</w:t>
        </w:r>
      </w:ins>
      <w:ins w:id="1365" w:author="polyd" w:date="2023-06-12T11:05:27Z">
        <w:r>
          <w:rPr>
            <w:rFonts w:hint="default"/>
            <w:lang w:val="ru-RU"/>
          </w:rPr>
          <w:t>редыду</w:t>
        </w:r>
      </w:ins>
      <w:ins w:id="1366" w:author="polyd" w:date="2023-06-12T11:05:28Z">
        <w:r>
          <w:rPr>
            <w:rFonts w:hint="default"/>
            <w:lang w:val="ru-RU"/>
          </w:rPr>
          <w:t>щих р</w:t>
        </w:r>
      </w:ins>
      <w:ins w:id="1367" w:author="polyd" w:date="2023-06-12T11:05:29Z">
        <w:r>
          <w:rPr>
            <w:rFonts w:hint="default"/>
            <w:lang w:val="ru-RU"/>
          </w:rPr>
          <w:t>и</w:t>
        </w:r>
      </w:ins>
      <w:ins w:id="1368" w:author="polyd" w:date="2023-06-12T11:07:06Z">
        <w:r>
          <w:rPr>
            <w:rFonts w:hint="default"/>
            <w:lang w:val="ru-RU"/>
          </w:rPr>
          <w:t>с</w:t>
        </w:r>
      </w:ins>
      <w:ins w:id="1369" w:author="polyd" w:date="2023-06-12T11:05:29Z">
        <w:r>
          <w:rPr>
            <w:rFonts w:hint="default"/>
            <w:lang w:val="ru-RU"/>
          </w:rPr>
          <w:t>у</w:t>
        </w:r>
      </w:ins>
      <w:ins w:id="1370" w:author="polyd" w:date="2023-06-12T11:05:30Z">
        <w:r>
          <w:rPr>
            <w:rFonts w:hint="default"/>
            <w:lang w:val="ru-RU"/>
          </w:rPr>
          <w:t>нках</w:t>
        </w:r>
      </w:ins>
      <w:ins w:id="1371" w:author="polyd" w:date="2023-06-12T11:05:31Z">
        <w:r>
          <w:rPr>
            <w:rFonts w:hint="default"/>
            <w:lang w:val="ru-RU"/>
          </w:rPr>
          <w:t>.</w:t>
        </w:r>
      </w:ins>
    </w:p>
    <w:p>
      <w:pPr>
        <w:spacing w:after="0" w:line="240" w:lineRule="auto"/>
        <w:rPr>
          <w:del w:id="1372" w:author="polyd" w:date="2023-06-12T11:05:18Z"/>
        </w:rPr>
      </w:pPr>
      <w:del w:id="1373" w:author="polyd" w:date="2023-06-12T11:05:18Z">
        <w:r>
          <w:rPr/>
          <w:delText xml:space="preserve">Цветными линиями обозначены линии регрессии, темная область – 95%-ный доверительный интервал. Точками обозначены первичные данные. </w:delText>
        </w:r>
      </w:del>
    </w:p>
    <w:p>
      <w:pPr>
        <w:spacing w:after="0" w:line="240" w:lineRule="auto"/>
      </w:pPr>
      <w:r>
        <w:tab/>
      </w:r>
    </w:p>
    <w:p>
      <w:pPr>
        <w:spacing w:after="0" w:line="240" w:lineRule="auto"/>
      </w:pPr>
      <w:r>
        <w:tab/>
      </w:r>
      <w:r>
        <w:t xml:space="preserve">Таксономический состав поселения, однако, не </w:t>
      </w:r>
      <w:del w:id="1374" w:author="polyd" w:date="2023-06-12T11:05:37Z">
        <w:r>
          <w:rPr/>
          <w:delText xml:space="preserve">имел </w:delText>
        </w:r>
      </w:del>
      <w:ins w:id="1375" w:author="polyd" w:date="2023-06-12T11:05:37Z">
        <w:r>
          <w:rPr>
            <w:lang w:val="ru-RU"/>
          </w:rPr>
          <w:t>ок</w:t>
        </w:r>
      </w:ins>
      <w:ins w:id="1376" w:author="polyd" w:date="2023-06-12T11:05:38Z">
        <w:r>
          <w:rPr>
            <w:lang w:val="ru-RU"/>
          </w:rPr>
          <w:t>азыва</w:t>
        </w:r>
      </w:ins>
      <w:ins w:id="1377" w:author="polyd" w:date="2023-06-12T11:05:39Z">
        <w:r>
          <w:rPr>
            <w:lang w:val="ru-RU"/>
          </w:rPr>
          <w:t>л</w:t>
        </w:r>
      </w:ins>
      <w:ins w:id="1378" w:author="polyd" w:date="2023-06-12T11:05:39Z">
        <w:r>
          <w:rPr>
            <w:rFonts w:hint="default"/>
            <w:lang w:val="ru-RU"/>
          </w:rPr>
          <w:t xml:space="preserve"> </w:t>
        </w:r>
      </w:ins>
      <w:ins w:id="1379" w:author="polyd" w:date="2023-06-12T11:05:42Z">
        <w:r>
          <w:rPr>
            <w:rFonts w:hint="default"/>
            <w:lang w:val="ru-RU"/>
          </w:rPr>
          <w:t>з</w:t>
        </w:r>
      </w:ins>
      <w:ins w:id="1380" w:author="polyd" w:date="2023-06-12T11:05:43Z">
        <w:r>
          <w:rPr>
            <w:rFonts w:hint="default"/>
            <w:lang w:val="ru-RU"/>
          </w:rPr>
          <w:t>начи</w:t>
        </w:r>
      </w:ins>
      <w:ins w:id="1381" w:author="polyd" w:date="2023-06-12T11:05:44Z">
        <w:r>
          <w:rPr>
            <w:rFonts w:hint="default"/>
            <w:lang w:val="ru-RU"/>
          </w:rPr>
          <w:t xml:space="preserve">мого </w:t>
        </w:r>
      </w:ins>
      <w:r>
        <w:t xml:space="preserve">влияния на количество образуемых мидиями биссусных </w:t>
      </w:r>
      <w:del w:id="1382" w:author="polyd" w:date="2023-06-12T11:05:50Z">
        <w:r>
          <w:rPr/>
          <w:delText>бляшек</w:delText>
        </w:r>
      </w:del>
      <w:ins w:id="1383" w:author="polyd" w:date="2023-06-12T11:05:50Z">
        <w:r>
          <w:rPr>
            <w:lang w:val="ru-RU"/>
          </w:rPr>
          <w:t>ни</w:t>
        </w:r>
      </w:ins>
      <w:ins w:id="1384" w:author="polyd" w:date="2023-06-12T11:05:51Z">
        <w:r>
          <w:rPr>
            <w:lang w:val="ru-RU"/>
          </w:rPr>
          <w:t>тей</w:t>
        </w:r>
      </w:ins>
      <w:ins w:id="1385" w:author="polyd" w:date="2023-06-12T11:06:21Z">
        <w:r>
          <w:rPr>
            <w:rFonts w:hint="default"/>
            <w:lang w:val="ru-RU"/>
          </w:rPr>
          <w:t xml:space="preserve"> </w:t>
        </w:r>
      </w:ins>
      <w:ins w:id="1386" w:author="polyd" w:date="2023-06-12T11:06:22Z">
        <w:r>
          <w:rPr>
            <w:rFonts w:hint="default"/>
            <w:lang w:val="ru-RU"/>
          </w:rPr>
          <w:t>(М</w:t>
        </w:r>
      </w:ins>
      <w:ins w:id="1387" w:author="polyd" w:date="2023-06-12T11:06:23Z">
        <w:r>
          <w:rPr>
            <w:rFonts w:hint="default"/>
            <w:lang w:val="ru-RU"/>
          </w:rPr>
          <w:t>одель</w:t>
        </w:r>
      </w:ins>
      <w:ins w:id="1388" w:author="polyd" w:date="2023-06-12T11:06:24Z">
        <w:r>
          <w:rPr>
            <w:rFonts w:hint="default"/>
            <w:lang w:val="ru-RU"/>
          </w:rPr>
          <w:t xml:space="preserve"> </w:t>
        </w:r>
      </w:ins>
      <w:ins w:id="1389" w:author="polyd" w:date="2023-06-12T11:06:25Z">
        <w:r>
          <w:rPr>
            <w:rFonts w:hint="default"/>
            <w:lang w:val="ru-RU"/>
          </w:rPr>
          <w:t>9)</w:t>
        </w:r>
      </w:ins>
      <w:r>
        <w:t xml:space="preserve">. При этом МТ демонстрировали достоверную тенденцию к более интенсивному образованию биссуса, нежели МЕ. Количество образуемых бляшек негативно и значительно зависело от размера мидии, то есть крупные моллюски были склонны образовывать меньше биссусных нитей. Плотность поселения не оказывала </w:t>
      </w:r>
      <w:del w:id="1390" w:author="polyd" w:date="2023-06-12T11:06:10Z">
        <w:r>
          <w:rPr/>
          <w:delText xml:space="preserve">достоверного </w:delText>
        </w:r>
      </w:del>
      <w:ins w:id="1391" w:author="polyd" w:date="2023-06-12T11:06:10Z">
        <w:r>
          <w:rPr>
            <w:lang w:val="ru-RU"/>
          </w:rPr>
          <w:t>з</w:t>
        </w:r>
      </w:ins>
      <w:ins w:id="1392" w:author="polyd" w:date="2023-06-12T11:06:11Z">
        <w:r>
          <w:rPr>
            <w:lang w:val="ru-RU"/>
          </w:rPr>
          <w:t>начи</w:t>
        </w:r>
      </w:ins>
      <w:ins w:id="1393" w:author="polyd" w:date="2023-06-12T11:06:12Z">
        <w:r>
          <w:rPr>
            <w:lang w:val="ru-RU"/>
          </w:rPr>
          <w:t>мого</w:t>
        </w:r>
      </w:ins>
      <w:ins w:id="1394" w:author="polyd" w:date="2023-06-12T11:06:12Z">
        <w:r>
          <w:rPr>
            <w:rFonts w:hint="default"/>
            <w:lang w:val="ru-RU"/>
          </w:rPr>
          <w:t xml:space="preserve"> </w:t>
        </w:r>
      </w:ins>
      <w:r>
        <w:t xml:space="preserve">эффекта на интенсивность образования биссуса.  </w:t>
      </w:r>
    </w:p>
    <w:p>
      <w:pPr>
        <w:spacing w:after="0" w:line="240" w:lineRule="auto"/>
      </w:pPr>
    </w:p>
    <w:p>
      <w:pPr>
        <w:spacing w:after="0" w:line="240" w:lineRule="auto"/>
      </w:pPr>
      <w:r>
        <w:rPr>
          <w:lang w:eastAsia="ru-RU"/>
        </w:rPr>
        <w:drawing>
          <wp:inline distT="0" distB="0" distL="0" distR="0">
            <wp:extent cx="5829300" cy="3817620"/>
            <wp:effectExtent l="0" t="0" r="0" b="0"/>
            <wp:docPr id="1" name="Рисунок 1" descr="C:\Users\anton\OneDrive\Рабочий стол\Sci_stuff\doplom2023_pics\Mode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nton\OneDrive\Рабочий стол\Sci_stuff\doplom2023_pics\Model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rPr>
          <w:ins w:id="1395" w:author="polyd" w:date="2023-06-12T11:07:27Z"/>
        </w:rPr>
      </w:pPr>
      <w:r>
        <w:t xml:space="preserve">Рис. ???. Количество образуемых мидиями биссусных бляшек после 14 дней экспозиции в поселениях с различным таксономическим составом. </w:t>
      </w:r>
      <w:ins w:id="1396" w:author="polyd" w:date="2023-06-12T11:07:38Z">
        <w:r>
          <w:rPr>
            <w:lang w:val="ru-RU"/>
          </w:rPr>
          <w:t>Обозначения</w:t>
        </w:r>
      </w:ins>
      <w:ins w:id="1397" w:author="polyd" w:date="2023-06-12T11:07:38Z">
        <w:r>
          <w:rPr>
            <w:rFonts w:hint="default"/>
            <w:lang w:val="ru-RU"/>
          </w:rPr>
          <w:t>, как на предыдущих рисунках.</w:t>
        </w:r>
      </w:ins>
    </w:p>
    <w:p>
      <w:pPr>
        <w:spacing w:after="0" w:line="240" w:lineRule="auto"/>
        <w:rPr>
          <w:del w:id="1398" w:author="polyd" w:date="2023-06-12T11:07:26Z"/>
        </w:rPr>
      </w:pPr>
      <w:del w:id="1399" w:author="polyd" w:date="2023-06-12T11:07:26Z">
        <w:r>
          <w:rPr/>
          <w:delText xml:space="preserve">Линии отображают линии регрессии, темная область – 95%-ный доверительный интервал. Точками обозначены первичные данные. </w:delText>
        </w:r>
      </w:del>
    </w:p>
    <w:p>
      <w:pPr>
        <w:spacing w:after="0" w:line="240" w:lineRule="auto"/>
      </w:pPr>
    </w:p>
    <w:p>
      <w:pPr>
        <w:spacing w:after="0" w:line="240" w:lineRule="auto"/>
        <w:ind w:firstLine="708"/>
        <w:rPr>
          <w:b/>
        </w:rPr>
      </w:pPr>
      <w:r>
        <w:rPr>
          <w:b/>
        </w:rPr>
        <w:t xml:space="preserve">Влияние соленостного стресса на силу прикрепления мидий. </w:t>
      </w:r>
    </w:p>
    <w:p>
      <w:pPr>
        <w:spacing w:after="0" w:line="240" w:lineRule="auto"/>
        <w:ind w:firstLine="708"/>
        <w:rPr>
          <w:b/>
        </w:rPr>
      </w:pPr>
    </w:p>
    <w:p>
      <w:pPr>
        <w:spacing w:after="0" w:line="240" w:lineRule="auto"/>
      </w:pPr>
      <w:r>
        <w:tab/>
      </w:r>
      <w:r>
        <w:t>В Эксперименте 4 мы исследовали силу прикрепления двух видов мидий в различных соленостных условиях</w:t>
      </w:r>
      <w:del w:id="1400" w:author="polyd" w:date="2023-06-12T11:07:54Z">
        <w:r>
          <w:rPr/>
          <w:delText xml:space="preserve"> с помощью регрессионного анализа</w:delText>
        </w:r>
      </w:del>
      <w:r>
        <w:t xml:space="preserve">. Результаты двух построенных моделей приведены в Таблице ??? Приложения ???. </w:t>
      </w:r>
    </w:p>
    <w:p>
      <w:pPr>
        <w:spacing w:after="0" w:line="240" w:lineRule="auto"/>
      </w:pPr>
      <w:r>
        <w:tab/>
      </w:r>
      <w:r>
        <w:t xml:space="preserve">Результаты регрессионного анализа (Модель 10, визуализация на Рис. ???) показали достоверное влияние взаимодействия факторов вида, солености и веса мидии на </w:t>
      </w:r>
      <w:del w:id="1401" w:author="polyd" w:date="2023-06-12T11:08:20Z">
        <w:r>
          <w:rPr/>
          <w:delText>прикрепление</w:delText>
        </w:r>
      </w:del>
      <w:ins w:id="1402" w:author="polyd" w:date="2023-06-12T11:08:20Z">
        <w:r>
          <w:rPr>
            <w:lang w:val="ru-RU"/>
          </w:rPr>
          <w:t>с</w:t>
        </w:r>
      </w:ins>
      <w:ins w:id="1403" w:author="polyd" w:date="2023-06-12T11:08:21Z">
        <w:r>
          <w:rPr>
            <w:lang w:val="ru-RU"/>
          </w:rPr>
          <w:t>илу</w:t>
        </w:r>
      </w:ins>
      <w:r>
        <w:t xml:space="preserve">. В нормальных соленостных условиях (24‰ и 20‰) оба вида мидий практически не различались в своей силе прикрепления к субстрату. Различия проявились в гипосалинных (16‰) и экстремально гипосалинных (12‰) условиях. Количество не прикрепившихся МЕ возрастало с понижением солености. Одновременно с этим, крупные особи МТ демонстрировали тенденцию к увеличению силы прикрепления именно в гипосалинных условиях. </w:t>
      </w:r>
    </w:p>
    <w:p>
      <w:pPr>
        <w:spacing w:after="0" w:line="240" w:lineRule="auto"/>
      </w:pPr>
      <w:r>
        <w:tab/>
      </w:r>
      <w:r>
        <w:t xml:space="preserve">На том же самом массиве данных нами был проведен дополнительно анализ вероятности прикрепления к субстрату в зависимости от солености и веса мидий (Модель 11, визуализация представлена ниже на Рис. ???).  Вероятность прикрепления к субстрату </w:t>
      </w:r>
      <w:del w:id="1404" w:author="polyd" w:date="2023-06-12T11:09:05Z">
        <w:r>
          <w:rPr/>
          <w:delText xml:space="preserve">значительно </w:delText>
        </w:r>
      </w:del>
      <w:ins w:id="1405" w:author="polyd" w:date="2023-06-12T11:09:05Z">
        <w:r>
          <w:rPr>
            <w:lang w:val="ru-RU"/>
          </w:rPr>
          <w:t>знач</w:t>
        </w:r>
      </w:ins>
      <w:ins w:id="1406" w:author="polyd" w:date="2023-06-12T11:09:06Z">
        <w:r>
          <w:rPr>
            <w:lang w:val="ru-RU"/>
          </w:rPr>
          <w:t>имо</w:t>
        </w:r>
      </w:ins>
      <w:ins w:id="1407" w:author="polyd" w:date="2023-06-12T11:09:07Z">
        <w:r>
          <w:rPr>
            <w:rFonts w:hint="default"/>
            <w:lang w:val="ru-RU"/>
          </w:rPr>
          <w:t xml:space="preserve"> </w:t>
        </w:r>
      </w:ins>
      <w:del w:id="1408" w:author="polyd" w:date="2023-06-12T11:09:08Z">
        <w:r>
          <w:rPr/>
          <w:delText xml:space="preserve">и </w:delText>
        </w:r>
      </w:del>
      <w:r>
        <w:t xml:space="preserve">положительно зависела от массы моллюсков. </w:t>
      </w:r>
      <w:del w:id="1409" w:author="polyd" w:date="2023-06-12T11:11:17Z">
        <w:r>
          <w:rPr/>
          <w:delText>Кроме того, в</w:delText>
        </w:r>
      </w:del>
      <w:ins w:id="1410" w:author="polyd" w:date="2023-06-12T11:11:17Z">
        <w:r>
          <w:rPr>
            <w:lang w:val="ru-RU"/>
          </w:rPr>
          <w:t>В</w:t>
        </w:r>
      </w:ins>
      <w:r>
        <w:t xml:space="preserve">ероятность прикрепления МЕ </w:t>
      </w:r>
      <w:del w:id="1411" w:author="polyd" w:date="2023-06-12T11:09:16Z">
        <w:r>
          <w:rPr/>
          <w:delText xml:space="preserve">драматически </w:delText>
        </w:r>
      </w:del>
      <w:ins w:id="1412" w:author="polyd" w:date="2023-06-12T11:09:17Z">
        <w:r>
          <w:rPr>
            <w:lang w:val="ru-RU"/>
          </w:rPr>
          <w:t>заметно</w:t>
        </w:r>
      </w:ins>
      <w:ins w:id="1413" w:author="polyd" w:date="2023-06-12T11:09:18Z">
        <w:r>
          <w:rPr>
            <w:rFonts w:hint="default"/>
            <w:lang w:val="ru-RU"/>
          </w:rPr>
          <w:t xml:space="preserve"> </w:t>
        </w:r>
      </w:ins>
      <w:r>
        <w:t xml:space="preserve">снижалась в гипосалинных условиях и достигала </w:t>
      </w:r>
      <w:del w:id="1414" w:author="polyd" w:date="2023-06-12T11:09:24Z">
        <w:r>
          <w:rPr/>
          <w:delText xml:space="preserve">практически </w:delText>
        </w:r>
      </w:del>
      <w:r>
        <w:t>25% в условиях экстремального опреснения (12‰).</w:t>
      </w:r>
      <w:ins w:id="1415" w:author="polyd" w:date="2023-06-12T11:11:26Z">
        <w:r>
          <w:rPr>
            <w:rFonts w:hint="default"/>
            <w:lang w:val="ru-RU"/>
          </w:rPr>
          <w:t xml:space="preserve"> </w:t>
        </w:r>
      </w:ins>
      <w:ins w:id="1416" w:author="polyd" w:date="2023-06-12T11:11:27Z">
        <w:r>
          <w:rPr>
            <w:rFonts w:hint="default"/>
            <w:lang w:val="ru-RU"/>
          </w:rPr>
          <w:t>В то</w:t>
        </w:r>
      </w:ins>
      <w:ins w:id="1417" w:author="polyd" w:date="2023-06-12T11:11:28Z">
        <w:r>
          <w:rPr>
            <w:rFonts w:hint="default"/>
            <w:lang w:val="ru-RU"/>
          </w:rPr>
          <w:t xml:space="preserve"> же</w:t>
        </w:r>
      </w:ins>
      <w:ins w:id="1418" w:author="polyd" w:date="2023-06-12T11:11:29Z">
        <w:r>
          <w:rPr>
            <w:rFonts w:hint="default"/>
            <w:lang w:val="ru-RU"/>
          </w:rPr>
          <w:t xml:space="preserve"> врем</w:t>
        </w:r>
      </w:ins>
      <w:ins w:id="1419" w:author="polyd" w:date="2023-06-12T11:11:30Z">
        <w:r>
          <w:rPr>
            <w:rFonts w:hint="default"/>
            <w:lang w:val="ru-RU"/>
          </w:rPr>
          <w:t xml:space="preserve">я, </w:t>
        </w:r>
      </w:ins>
      <w:ins w:id="1420" w:author="polyd" w:date="2023-06-12T11:11:32Z">
        <w:r>
          <w:rPr>
            <w:rFonts w:hint="default"/>
            <w:lang w:val="ru-RU"/>
          </w:rPr>
          <w:t>веро</w:t>
        </w:r>
      </w:ins>
      <w:ins w:id="1421" w:author="polyd" w:date="2023-06-12T11:11:33Z">
        <w:r>
          <w:rPr>
            <w:rFonts w:hint="default"/>
            <w:lang w:val="ru-RU"/>
          </w:rPr>
          <w:t>я</w:t>
        </w:r>
      </w:ins>
      <w:ins w:id="1422" w:author="polyd" w:date="2023-06-12T11:11:34Z">
        <w:r>
          <w:rPr>
            <w:rFonts w:hint="default"/>
            <w:lang w:val="ru-RU"/>
          </w:rPr>
          <w:t>тност</w:t>
        </w:r>
      </w:ins>
      <w:ins w:id="1423" w:author="polyd" w:date="2023-06-12T11:11:35Z">
        <w:r>
          <w:rPr>
            <w:rFonts w:hint="default"/>
            <w:lang w:val="ru-RU"/>
          </w:rPr>
          <w:t>ь пр</w:t>
        </w:r>
      </w:ins>
      <w:ins w:id="1424" w:author="polyd" w:date="2023-06-12T11:11:36Z">
        <w:r>
          <w:rPr>
            <w:rFonts w:hint="default"/>
            <w:lang w:val="ru-RU"/>
          </w:rPr>
          <w:t>икреп</w:t>
        </w:r>
      </w:ins>
      <w:ins w:id="1425" w:author="polyd" w:date="2023-06-12T11:11:37Z">
        <w:r>
          <w:rPr>
            <w:rFonts w:hint="default"/>
            <w:lang w:val="ru-RU"/>
          </w:rPr>
          <w:t xml:space="preserve">ления </w:t>
        </w:r>
      </w:ins>
      <w:ins w:id="1426" w:author="polyd" w:date="2023-06-12T11:11:39Z">
        <w:r>
          <w:rPr>
            <w:rFonts w:hint="default"/>
            <w:lang w:val="ru-RU"/>
          </w:rPr>
          <w:t xml:space="preserve">у </w:t>
        </w:r>
      </w:ins>
      <w:ins w:id="1427" w:author="polyd" w:date="2023-06-12T11:11:40Z">
        <w:r>
          <w:rPr>
            <w:rFonts w:hint="default"/>
            <w:lang w:val="en-US"/>
          </w:rPr>
          <w:t>MT</w:t>
        </w:r>
      </w:ins>
      <w:ins w:id="1428" w:author="polyd" w:date="2023-06-12T11:11:41Z">
        <w:r>
          <w:rPr>
            <w:rFonts w:hint="default"/>
            <w:lang w:val="ru-RU"/>
          </w:rPr>
          <w:t xml:space="preserve"> от </w:t>
        </w:r>
      </w:ins>
      <w:ins w:id="1429" w:author="polyd" w:date="2023-06-12T11:11:42Z">
        <w:r>
          <w:rPr>
            <w:rFonts w:hint="default"/>
            <w:lang w:val="ru-RU"/>
          </w:rPr>
          <w:t>солено</w:t>
        </w:r>
      </w:ins>
      <w:ins w:id="1430" w:author="polyd" w:date="2023-06-12T11:11:43Z">
        <w:r>
          <w:rPr>
            <w:rFonts w:hint="default"/>
            <w:lang w:val="ru-RU"/>
          </w:rPr>
          <w:t>ти не</w:t>
        </w:r>
      </w:ins>
      <w:ins w:id="1431" w:author="polyd" w:date="2023-06-12T11:11:44Z">
        <w:r>
          <w:rPr>
            <w:rFonts w:hint="default"/>
            <w:lang w:val="ru-RU"/>
          </w:rPr>
          <w:t xml:space="preserve"> з</w:t>
        </w:r>
      </w:ins>
      <w:ins w:id="1432" w:author="polyd" w:date="2023-06-12T11:11:47Z">
        <w:r>
          <w:rPr>
            <w:rFonts w:hint="default"/>
            <w:lang w:val="ru-RU"/>
          </w:rPr>
          <w:t>ави</w:t>
        </w:r>
      </w:ins>
      <w:ins w:id="1433" w:author="polyd" w:date="2023-06-12T11:11:48Z">
        <w:r>
          <w:rPr>
            <w:rFonts w:hint="default"/>
            <w:lang w:val="ru-RU"/>
          </w:rPr>
          <w:t>села</w:t>
        </w:r>
      </w:ins>
      <w:ins w:id="1434" w:author="polyd" w:date="2023-06-12T11:12:00Z">
        <w:r>
          <w:rPr>
            <w:rFonts w:hint="default"/>
            <w:lang w:val="ru-RU"/>
          </w:rPr>
          <w:t xml:space="preserve"> и </w:t>
        </w:r>
      </w:ins>
      <w:ins w:id="1435" w:author="polyd" w:date="2023-06-12T11:12:01Z">
        <w:r>
          <w:rPr>
            <w:rFonts w:hint="default"/>
            <w:lang w:val="ru-RU"/>
          </w:rPr>
          <w:t>был</w:t>
        </w:r>
      </w:ins>
      <w:ins w:id="1436" w:author="polyd" w:date="2023-06-12T11:12:02Z">
        <w:r>
          <w:rPr>
            <w:rFonts w:hint="default"/>
            <w:lang w:val="ru-RU"/>
          </w:rPr>
          <w:t xml:space="preserve">а </w:t>
        </w:r>
      </w:ins>
      <w:ins w:id="1437" w:author="polyd" w:date="2023-06-12T11:12:05Z">
        <w:r>
          <w:rPr>
            <w:rFonts w:hint="default"/>
            <w:lang w:val="ru-RU"/>
          </w:rPr>
          <w:t>ври</w:t>
        </w:r>
      </w:ins>
      <w:ins w:id="1438" w:author="polyd" w:date="2023-06-12T11:12:06Z">
        <w:r>
          <w:rPr>
            <w:rFonts w:hint="default"/>
            <w:lang w:val="ru-RU"/>
          </w:rPr>
          <w:t xml:space="preserve"> всех</w:t>
        </w:r>
      </w:ins>
      <w:ins w:id="1439" w:author="polyd" w:date="2023-06-12T11:12:31Z">
        <w:r>
          <w:rPr>
            <w:rFonts w:hint="default"/>
            <w:lang w:val="ru-RU"/>
          </w:rPr>
          <w:t xml:space="preserve"> зна</w:t>
        </w:r>
      </w:ins>
      <w:ins w:id="1440" w:author="polyd" w:date="2023-06-12T11:12:32Z">
        <w:r>
          <w:rPr>
            <w:rFonts w:hint="default"/>
            <w:lang w:val="ru-RU"/>
          </w:rPr>
          <w:t>чения</w:t>
        </w:r>
      </w:ins>
      <w:ins w:id="1441" w:author="polyd" w:date="2023-06-12T11:12:33Z">
        <w:r>
          <w:rPr>
            <w:rFonts w:hint="default"/>
            <w:lang w:val="ru-RU"/>
          </w:rPr>
          <w:t xml:space="preserve">х </w:t>
        </w:r>
      </w:ins>
      <w:ins w:id="1442" w:author="polyd" w:date="2023-06-12T11:12:07Z">
        <w:r>
          <w:rPr>
            <w:rFonts w:hint="default"/>
            <w:lang w:val="ru-RU"/>
          </w:rPr>
          <w:t>солен</w:t>
        </w:r>
      </w:ins>
      <w:ins w:id="1443" w:author="polyd" w:date="2023-06-12T11:12:08Z">
        <w:r>
          <w:rPr>
            <w:rFonts w:hint="default"/>
            <w:lang w:val="ru-RU"/>
          </w:rPr>
          <w:t>ост</w:t>
        </w:r>
      </w:ins>
      <w:ins w:id="1444" w:author="polyd" w:date="2023-06-12T11:12:38Z">
        <w:r>
          <w:rPr>
            <w:rFonts w:hint="default"/>
            <w:lang w:val="ru-RU"/>
          </w:rPr>
          <w:t>и</w:t>
        </w:r>
      </w:ins>
      <w:ins w:id="1445" w:author="polyd" w:date="2023-06-12T11:12:08Z">
        <w:r>
          <w:rPr>
            <w:rFonts w:hint="default"/>
            <w:lang w:val="ru-RU"/>
          </w:rPr>
          <w:t xml:space="preserve"> </w:t>
        </w:r>
      </w:ins>
      <w:ins w:id="1446" w:author="polyd" w:date="2023-06-12T11:12:10Z">
        <w:r>
          <w:rPr>
            <w:rFonts w:hint="default"/>
            <w:lang w:val="ru-RU"/>
          </w:rPr>
          <w:t>высо</w:t>
        </w:r>
      </w:ins>
      <w:ins w:id="1447" w:author="polyd" w:date="2023-06-12T11:12:11Z">
        <w:r>
          <w:rPr>
            <w:rFonts w:hint="default"/>
            <w:lang w:val="ru-RU"/>
          </w:rPr>
          <w:t xml:space="preserve">ка </w:t>
        </w:r>
      </w:ins>
      <w:ins w:id="1448" w:author="polyd" w:date="2023-06-12T11:12:12Z">
        <w:r>
          <w:rPr>
            <w:rFonts w:hint="default"/>
            <w:lang w:val="ru-RU"/>
          </w:rPr>
          <w:t>(око</w:t>
        </w:r>
      </w:ins>
      <w:ins w:id="1449" w:author="polyd" w:date="2023-06-12T11:12:13Z">
        <w:r>
          <w:rPr>
            <w:rFonts w:hint="default"/>
            <w:lang w:val="ru-RU"/>
          </w:rPr>
          <w:t xml:space="preserve">ло </w:t>
        </w:r>
      </w:ins>
      <w:ins w:id="1450" w:author="polyd" w:date="2023-06-12T11:12:14Z">
        <w:r>
          <w:rPr>
            <w:rFonts w:hint="default"/>
            <w:lang w:val="ru-RU"/>
          </w:rPr>
          <w:t>80</w:t>
        </w:r>
      </w:ins>
      <w:ins w:id="1451" w:author="polyd" w:date="2023-06-12T11:12:15Z">
        <w:r>
          <w:rPr>
            <w:rFonts w:hint="default"/>
            <w:lang w:val="ru-RU"/>
          </w:rPr>
          <w:t>%</w:t>
        </w:r>
      </w:ins>
      <w:ins w:id="1452" w:author="polyd" w:date="2023-06-12T11:12:17Z">
        <w:r>
          <w:rPr>
            <w:rFonts w:hint="default"/>
            <w:lang w:val="ru-RU"/>
          </w:rPr>
          <w:t>).</w:t>
        </w:r>
      </w:ins>
      <w:r>
        <w:t xml:space="preserve"> </w:t>
      </w:r>
    </w:p>
    <w:p>
      <w:pPr>
        <w:spacing w:after="0" w:line="240" w:lineRule="auto"/>
      </w:pPr>
      <w:r>
        <w:tab/>
      </w:r>
    </w:p>
    <w:p>
      <w:pPr>
        <w:spacing w:after="0" w:line="240" w:lineRule="auto"/>
      </w:pPr>
      <w:r>
        <w:rPr>
          <w:lang w:eastAsia="ru-RU"/>
        </w:rPr>
        <w:drawing>
          <wp:inline distT="0" distB="0" distL="0" distR="0">
            <wp:extent cx="5829300" cy="3817620"/>
            <wp:effectExtent l="0" t="0" r="0" b="0"/>
            <wp:docPr id="3" name="Рисунок 3" descr="C:\Users\anton\OneDrive\Рабочий стол\Sci_stuff\doplom2023_pics\Mo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anton\OneDrive\Рабочий стол\Sci_stuff\doplom2023_pics\Model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pPr>
      <w:r>
        <w:t xml:space="preserve">Рис. ???. Сила прикрепления биссуса к субстрату у МТ и МЕ при четырех соленостях в зависимости от массы моллюсков. </w:t>
      </w:r>
      <w:ins w:id="1453" w:author="polyd" w:date="2023-06-12T11:10:04Z">
        <w:r>
          <w:rPr>
            <w:lang w:val="ru-RU"/>
          </w:rPr>
          <w:t>Обозначения</w:t>
        </w:r>
      </w:ins>
      <w:ins w:id="1454" w:author="polyd" w:date="2023-06-12T11:10:04Z">
        <w:r>
          <w:rPr>
            <w:rFonts w:hint="default"/>
            <w:lang w:val="ru-RU"/>
          </w:rPr>
          <w:t>, как на предыдущих рисунках.</w:t>
        </w:r>
      </w:ins>
      <w:del w:id="1455" w:author="polyd" w:date="2023-06-12T11:10:04Z">
        <w:r>
          <w:rPr/>
          <w:delText>Цветными линиями обозначены линии регрессии, темные области – 95%-ный доверительный интервал. Точками обозначены первичные данные.</w:delText>
        </w:r>
      </w:del>
      <w:r>
        <w:t xml:space="preserve"> </w:t>
      </w:r>
    </w:p>
    <w:p>
      <w:pPr>
        <w:spacing w:after="0" w:line="240" w:lineRule="auto"/>
      </w:pPr>
    </w:p>
    <w:p>
      <w:pPr>
        <w:spacing w:after="0" w:line="240" w:lineRule="auto"/>
      </w:pPr>
      <w:r>
        <w:rPr>
          <w:lang w:eastAsia="ru-RU"/>
        </w:rPr>
        <w:drawing>
          <wp:inline distT="0" distB="0" distL="0" distR="0">
            <wp:extent cx="5829300" cy="3817620"/>
            <wp:effectExtent l="0" t="0" r="0" b="0"/>
            <wp:docPr id="4" name="Рисунок 4" descr="C:\Users\anton\OneDrive\Рабочий стол\Sci_stuff\doplom2023_pics\Mod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nton\OneDrive\Рабочий стол\Sci_stuff\doplom2023_pics\Model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Вероятность прикрепления МТ и МЕ в зависимости от солености. </w:t>
      </w:r>
      <w:ins w:id="1456" w:author="polyd" w:date="2023-06-12T11:12:54Z">
        <w:r>
          <w:rPr>
            <w:lang w:val="ru-RU"/>
          </w:rPr>
          <w:t>Обозначения</w:t>
        </w:r>
      </w:ins>
      <w:ins w:id="1457" w:author="polyd" w:date="2023-06-12T11:12:54Z">
        <w:r>
          <w:rPr>
            <w:rFonts w:hint="default"/>
            <w:lang w:val="ru-RU"/>
          </w:rPr>
          <w:t>, как на предыдущих рисунках.</w:t>
        </w:r>
      </w:ins>
      <w:del w:id="1458" w:author="polyd" w:date="2023-06-12T11:12:54Z">
        <w:r>
          <w:rPr/>
          <w:delText>Цветные линии обозначают линии регрессии, темные области – 95%ный доверительный интервал. )</w:delText>
        </w:r>
      </w:del>
    </w:p>
    <w:p>
      <w:pPr>
        <w:spacing w:after="0" w:line="240" w:lineRule="auto"/>
      </w:pPr>
    </w:p>
    <w:p>
      <w:pPr>
        <w:spacing w:after="0" w:line="240" w:lineRule="auto"/>
      </w:pPr>
    </w:p>
    <w:p>
      <w:pPr>
        <w:spacing w:after="0" w:line="240" w:lineRule="auto"/>
        <w:ind w:firstLine="708"/>
        <w:rPr>
          <w:b/>
        </w:rPr>
      </w:pPr>
      <w:r>
        <w:rPr>
          <w:b/>
        </w:rPr>
        <w:t xml:space="preserve">Влияние динамически меняющейся солености на реакцию схлопывания и открывания створок у мидий. </w:t>
      </w:r>
    </w:p>
    <w:p>
      <w:pPr>
        <w:spacing w:after="0" w:line="240" w:lineRule="auto"/>
      </w:pPr>
    </w:p>
    <w:p>
      <w:pPr>
        <w:spacing w:after="0" w:line="240" w:lineRule="auto"/>
      </w:pPr>
      <w:r>
        <w:tab/>
      </w:r>
      <w:del w:id="1459" w:author="polyd" w:date="2023-06-12T11:14:44Z">
        <w:r>
          <w:rPr/>
          <w:delText xml:space="preserve">Для анализа того, как зависит статус створок (открыты или закрыты) от изменяющейся солености, мы использовали регрессионный анализ. </w:delText>
        </w:r>
      </w:del>
      <w:r>
        <w:t>Результаты регрессионного анализа приведены</w:t>
      </w:r>
      <w:ins w:id="1460" w:author="polyd" w:date="2023-06-12T11:13:53Z">
        <w:r>
          <w:rPr>
            <w:rFonts w:hint="default"/>
            <w:lang w:val="ru-RU"/>
          </w:rPr>
          <w:t xml:space="preserve">, </w:t>
        </w:r>
      </w:ins>
      <w:ins w:id="1461" w:author="polyd" w:date="2023-06-12T11:13:54Z">
        <w:r>
          <w:rPr>
            <w:rFonts w:hint="default"/>
            <w:lang w:val="ru-RU"/>
          </w:rPr>
          <w:t>опи</w:t>
        </w:r>
      </w:ins>
      <w:ins w:id="1462" w:author="polyd" w:date="2023-06-12T11:13:55Z">
        <w:r>
          <w:rPr>
            <w:rFonts w:hint="default"/>
            <w:lang w:val="ru-RU"/>
          </w:rPr>
          <w:t>сыв</w:t>
        </w:r>
      </w:ins>
      <w:ins w:id="1463" w:author="polyd" w:date="2023-06-12T11:13:56Z">
        <w:r>
          <w:rPr>
            <w:rFonts w:hint="default"/>
            <w:lang w:val="ru-RU"/>
          </w:rPr>
          <w:t>ающ</w:t>
        </w:r>
      </w:ins>
      <w:ins w:id="1464" w:author="polyd" w:date="2023-06-12T11:13:57Z">
        <w:r>
          <w:rPr>
            <w:rFonts w:hint="default"/>
            <w:lang w:val="ru-RU"/>
          </w:rPr>
          <w:t xml:space="preserve">его </w:t>
        </w:r>
      </w:ins>
      <w:ins w:id="1465" w:author="polyd" w:date="2023-06-12T11:14:04Z">
        <w:r>
          <w:rPr>
            <w:rFonts w:hint="default"/>
            <w:lang w:val="ru-RU"/>
          </w:rPr>
          <w:t>з</w:t>
        </w:r>
      </w:ins>
      <w:ins w:id="1466" w:author="polyd" w:date="2023-06-12T11:14:05Z">
        <w:r>
          <w:rPr>
            <w:rFonts w:hint="default"/>
            <w:lang w:val="ru-RU"/>
          </w:rPr>
          <w:t>ави</w:t>
        </w:r>
      </w:ins>
      <w:ins w:id="1467" w:author="polyd" w:date="2023-06-12T11:14:06Z">
        <w:r>
          <w:rPr>
            <w:rFonts w:hint="default"/>
            <w:lang w:val="ru-RU"/>
          </w:rPr>
          <w:t>симость</w:t>
        </w:r>
      </w:ins>
      <w:ins w:id="1468" w:author="polyd" w:date="2023-06-12T11:14:07Z">
        <w:r>
          <w:rPr>
            <w:rFonts w:hint="default"/>
            <w:lang w:val="ru-RU"/>
          </w:rPr>
          <w:t xml:space="preserve"> </w:t>
        </w:r>
      </w:ins>
      <w:r>
        <w:t xml:space="preserve"> </w:t>
      </w:r>
      <w:ins w:id="1469" w:author="polyd" w:date="2023-06-12T11:14:19Z">
        <w:r>
          <w:rPr/>
          <w:t>статус</w:t>
        </w:r>
      </w:ins>
      <w:ins w:id="1470" w:author="polyd" w:date="2023-06-12T11:14:23Z">
        <w:r>
          <w:rPr>
            <w:lang w:val="ru-RU"/>
          </w:rPr>
          <w:t>а</w:t>
        </w:r>
      </w:ins>
      <w:ins w:id="1471" w:author="polyd" w:date="2023-06-12T11:14:19Z">
        <w:r>
          <w:rPr/>
          <w:t xml:space="preserve"> </w:t>
        </w:r>
      </w:ins>
      <w:ins w:id="1472" w:author="polyd" w:date="2023-06-12T11:14:19Z">
        <w:r>
          <w:rPr>
            <w:lang w:val="ru-RU"/>
          </w:rPr>
          <w:t>моллюска</w:t>
        </w:r>
      </w:ins>
      <w:ins w:id="1473" w:author="polyd" w:date="2023-06-12T11:14:19Z">
        <w:r>
          <w:rPr>
            <w:rFonts w:hint="default"/>
            <w:lang w:val="ru-RU"/>
          </w:rPr>
          <w:t xml:space="preserve"> </w:t>
        </w:r>
      </w:ins>
      <w:ins w:id="1474" w:author="polyd" w:date="2023-06-12T11:14:19Z">
        <w:r>
          <w:rPr/>
          <w:t>(открыты или закрыты</w:t>
        </w:r>
      </w:ins>
      <w:ins w:id="1475" w:author="polyd" w:date="2023-06-12T11:14:19Z">
        <w:r>
          <w:rPr>
            <w:rFonts w:hint="default"/>
            <w:lang w:val="ru-RU"/>
          </w:rPr>
          <w:t xml:space="preserve"> створки</w:t>
        </w:r>
      </w:ins>
      <w:ins w:id="1476" w:author="polyd" w:date="2023-06-12T11:14:19Z">
        <w:r>
          <w:rPr/>
          <w:t>) от изменяющейся солености</w:t>
        </w:r>
      </w:ins>
      <w:ins w:id="1477" w:author="polyd" w:date="2023-06-12T11:14:37Z">
        <w:r>
          <w:rPr>
            <w:rFonts w:hint="default"/>
            <w:lang w:val="ru-RU"/>
          </w:rPr>
          <w:t xml:space="preserve"> </w:t>
        </w:r>
      </w:ins>
      <w:ins w:id="1478" w:author="polyd" w:date="2023-06-12T11:14:51Z">
        <w:r>
          <w:rPr>
            <w:rFonts w:hint="default"/>
            <w:lang w:val="ru-RU"/>
          </w:rPr>
          <w:t>приведе</w:t>
        </w:r>
      </w:ins>
      <w:ins w:id="1479" w:author="polyd" w:date="2023-06-12T11:14:53Z">
        <w:r>
          <w:rPr>
            <w:rFonts w:hint="default"/>
            <w:lang w:val="ru-RU"/>
          </w:rPr>
          <w:t>ны</w:t>
        </w:r>
      </w:ins>
      <w:ins w:id="1480" w:author="polyd" w:date="2023-06-12T11:14:54Z">
        <w:r>
          <w:rPr>
            <w:rFonts w:hint="default"/>
            <w:lang w:val="ru-RU"/>
          </w:rPr>
          <w:t xml:space="preserve"> в </w:t>
        </w:r>
      </w:ins>
      <w:del w:id="1481" w:author="polyd" w:date="2023-06-12T11:14:57Z">
        <w:r>
          <w:rPr/>
          <w:delText xml:space="preserve">в </w:delText>
        </w:r>
      </w:del>
      <w:r>
        <w:t xml:space="preserve">Таблице ??? Приложения ???. Модель 12 визуализирована на Рис. ???. </w:t>
      </w:r>
    </w:p>
    <w:p>
      <w:pPr>
        <w:spacing w:after="0" w:line="240" w:lineRule="auto"/>
      </w:pPr>
      <w:r>
        <w:tab/>
      </w:r>
      <w:r>
        <w:t xml:space="preserve">В нашем эксперименте мидии реагировали на понижение солености предсказуемо – закрывая свои створки раковины. Вероятность того, что створки открыты </w:t>
      </w:r>
      <w:del w:id="1482" w:author="polyd" w:date="2023-06-12T11:15:19Z">
        <w:r>
          <w:rPr/>
          <w:delText>значительно и негативно</w:delText>
        </w:r>
      </w:del>
      <w:ins w:id="1483" w:author="polyd" w:date="2023-06-12T11:15:19Z">
        <w:r>
          <w:rPr>
            <w:lang w:val="ru-RU"/>
          </w:rPr>
          <w:t>з</w:t>
        </w:r>
      </w:ins>
      <w:ins w:id="1484" w:author="polyd" w:date="2023-06-12T11:15:20Z">
        <w:r>
          <w:rPr>
            <w:lang w:val="ru-RU"/>
          </w:rPr>
          <w:t>н</w:t>
        </w:r>
      </w:ins>
      <w:ins w:id="1485" w:author="polyd" w:date="2023-06-12T11:15:33Z">
        <w:r>
          <w:rPr>
            <w:lang w:val="ru-RU"/>
          </w:rPr>
          <w:t>а</w:t>
        </w:r>
      </w:ins>
      <w:ins w:id="1486" w:author="polyd" w:date="2023-06-12T11:15:21Z">
        <w:r>
          <w:rPr>
            <w:lang w:val="ru-RU"/>
          </w:rPr>
          <w:t>чи</w:t>
        </w:r>
      </w:ins>
      <w:ins w:id="1487" w:author="polyd" w:date="2023-06-12T11:15:23Z">
        <w:r>
          <w:rPr>
            <w:lang w:val="ru-RU"/>
          </w:rPr>
          <w:t>мо</w:t>
        </w:r>
      </w:ins>
      <w:ins w:id="1488" w:author="polyd" w:date="2023-06-12T11:15:23Z">
        <w:r>
          <w:rPr>
            <w:rFonts w:hint="default"/>
            <w:lang w:val="ru-RU"/>
          </w:rPr>
          <w:t xml:space="preserve"> </w:t>
        </w:r>
      </w:ins>
      <w:del w:id="1489" w:author="polyd" w:date="2023-06-12T11:16:02Z">
        <w:r>
          <w:rPr>
            <w:highlight w:val="yellow"/>
            <w:rPrChange w:id="1490" w:author="polyd" w:date="2023-06-12T11:16:13Z">
              <w:rPr/>
            </w:rPrChange>
          </w:rPr>
          <w:delText xml:space="preserve"> </w:delText>
        </w:r>
      </w:del>
      <w:ins w:id="1492" w:author="polyd" w:date="2023-06-12T11:16:02Z">
        <w:r>
          <w:rPr>
            <w:rFonts w:hint="default"/>
            <w:highlight w:val="yellow"/>
            <w:lang w:val="ru-RU"/>
            <w:rPrChange w:id="1493" w:author="polyd" w:date="2023-06-12T11:16:13Z">
              <w:rPr>
                <w:rFonts w:hint="default"/>
                <w:lang w:val="ru-RU"/>
              </w:rPr>
            </w:rPrChange>
          </w:rPr>
          <w:t>пол</w:t>
        </w:r>
      </w:ins>
      <w:ins w:id="1495" w:author="polyd" w:date="2023-06-12T11:16:03Z">
        <w:r>
          <w:rPr>
            <w:rFonts w:hint="default"/>
            <w:highlight w:val="yellow"/>
            <w:lang w:val="ru-RU"/>
            <w:rPrChange w:id="1496" w:author="polyd" w:date="2023-06-12T11:16:13Z">
              <w:rPr>
                <w:rFonts w:hint="default"/>
                <w:lang w:val="ru-RU"/>
              </w:rPr>
            </w:rPrChange>
          </w:rPr>
          <w:t>ожите</w:t>
        </w:r>
      </w:ins>
      <w:ins w:id="1498" w:author="polyd" w:date="2023-06-12T11:16:09Z">
        <w:r>
          <w:rPr>
            <w:rFonts w:hint="default"/>
            <w:highlight w:val="yellow"/>
            <w:lang w:val="ru-RU"/>
            <w:rPrChange w:id="1499" w:author="polyd" w:date="2023-06-12T11:16:13Z">
              <w:rPr>
                <w:rFonts w:hint="default"/>
                <w:lang w:val="ru-RU"/>
              </w:rPr>
            </w:rPrChange>
          </w:rPr>
          <w:t>л</w:t>
        </w:r>
      </w:ins>
      <w:ins w:id="1501" w:author="polyd" w:date="2023-06-12T11:16:04Z">
        <w:r>
          <w:rPr>
            <w:rFonts w:hint="default"/>
            <w:highlight w:val="yellow"/>
            <w:lang w:val="ru-RU"/>
            <w:rPrChange w:id="1502" w:author="polyd" w:date="2023-06-12T11:16:13Z">
              <w:rPr>
                <w:rFonts w:hint="default"/>
                <w:lang w:val="ru-RU"/>
              </w:rPr>
            </w:rPrChange>
          </w:rPr>
          <w:t>ьно</w:t>
        </w:r>
      </w:ins>
      <w:ins w:id="1504" w:author="polyd" w:date="2023-06-12T11:16:05Z">
        <w:r>
          <w:rPr>
            <w:rFonts w:hint="default"/>
            <w:highlight w:val="yellow"/>
            <w:lang w:val="ru-RU"/>
            <w:rPrChange w:id="1505" w:author="polyd" w:date="2023-06-12T11:16:13Z">
              <w:rPr>
                <w:rFonts w:hint="default"/>
                <w:lang w:val="ru-RU"/>
              </w:rPr>
            </w:rPrChange>
          </w:rPr>
          <w:t xml:space="preserve"> </w:t>
        </w:r>
      </w:ins>
      <w:r>
        <w:t xml:space="preserve">зависела от солености в аквариумах. При этом, статус створок зависел от фазы цикла эксперимента – то есть понижается или повышается соленость. </w:t>
      </w:r>
      <w:ins w:id="1507" w:author="polyd" w:date="2023-06-12T11:16:40Z">
        <w:r>
          <w:rPr>
            <w:lang w:val="ru-RU"/>
          </w:rPr>
          <w:t>М</w:t>
        </w:r>
      </w:ins>
      <w:ins w:id="1508" w:author="polyd" w:date="2023-06-12T11:16:41Z">
        <w:r>
          <w:rPr>
            <w:lang w:val="ru-RU"/>
          </w:rPr>
          <w:t>идии</w:t>
        </w:r>
      </w:ins>
      <w:ins w:id="1509" w:author="polyd" w:date="2023-06-12T11:16:41Z">
        <w:r>
          <w:rPr>
            <w:rFonts w:hint="default"/>
            <w:lang w:val="ru-RU"/>
          </w:rPr>
          <w:t xml:space="preserve"> </w:t>
        </w:r>
      </w:ins>
      <w:ins w:id="1510" w:author="polyd" w:date="2023-06-12T11:16:42Z">
        <w:r>
          <w:rPr>
            <w:rFonts w:hint="default"/>
            <w:lang w:val="ru-RU"/>
          </w:rPr>
          <w:t>обо</w:t>
        </w:r>
      </w:ins>
      <w:ins w:id="1511" w:author="polyd" w:date="2023-06-12T11:16:43Z">
        <w:r>
          <w:rPr>
            <w:rFonts w:hint="default"/>
            <w:lang w:val="ru-RU"/>
          </w:rPr>
          <w:t xml:space="preserve">их </w:t>
        </w:r>
      </w:ins>
      <w:ins w:id="1512" w:author="polyd" w:date="2023-06-12T11:16:44Z">
        <w:r>
          <w:rPr>
            <w:rFonts w:hint="default"/>
            <w:lang w:val="ru-RU"/>
          </w:rPr>
          <w:t>видов</w:t>
        </w:r>
      </w:ins>
      <w:ins w:id="1513" w:author="polyd" w:date="2023-06-12T11:16:45Z">
        <w:r>
          <w:rPr>
            <w:rFonts w:hint="default"/>
            <w:lang w:val="ru-RU"/>
          </w:rPr>
          <w:t xml:space="preserve"> </w:t>
        </w:r>
      </w:ins>
      <w:ins w:id="1514" w:author="polyd" w:date="2023-06-12T11:16:47Z">
        <w:r>
          <w:rPr>
            <w:rFonts w:hint="default"/>
            <w:lang w:val="ru-RU"/>
          </w:rPr>
          <w:t>з</w:t>
        </w:r>
      </w:ins>
      <w:del w:id="1515" w:author="polyd" w:date="2023-06-12T11:16:48Z">
        <w:r>
          <w:rPr/>
          <w:delText>З</w:delText>
        </w:r>
      </w:del>
      <w:r>
        <w:t xml:space="preserve">акономерно, открывали свои створки </w:t>
      </w:r>
      <w:del w:id="1516" w:author="polyd" w:date="2023-06-12T11:16:52Z">
        <w:r>
          <w:rPr/>
          <w:delText xml:space="preserve">мидии обоих </w:delText>
        </w:r>
      </w:del>
      <w:r>
        <w:t xml:space="preserve">при более </w:t>
      </w:r>
      <w:del w:id="1517" w:author="polyd" w:date="2023-06-12T11:17:42Z">
        <w:r>
          <w:rPr/>
          <w:delText xml:space="preserve">низкой </w:delText>
        </w:r>
      </w:del>
      <w:ins w:id="1518" w:author="polyd" w:date="2023-06-12T11:17:42Z">
        <w:r>
          <w:rPr>
            <w:lang w:val="ru-RU"/>
          </w:rPr>
          <w:t>выс</w:t>
        </w:r>
      </w:ins>
      <w:ins w:id="1519" w:author="polyd" w:date="2023-06-12T11:17:43Z">
        <w:r>
          <w:rPr>
            <w:lang w:val="ru-RU"/>
          </w:rPr>
          <w:t>окой</w:t>
        </w:r>
      </w:ins>
      <w:ins w:id="1520" w:author="polyd" w:date="2023-06-12T11:17:44Z">
        <w:r>
          <w:rPr>
            <w:rFonts w:hint="default"/>
            <w:lang w:val="ru-RU"/>
          </w:rPr>
          <w:t xml:space="preserve"> </w:t>
        </w:r>
      </w:ins>
      <w:r>
        <w:t>солености</w:t>
      </w:r>
      <w:del w:id="1521" w:author="polyd" w:date="2023-06-12T11:17:51Z">
        <w:r>
          <w:rPr/>
          <w:delText>, чем закрывали</w:delText>
        </w:r>
      </w:del>
      <w:r>
        <w:t xml:space="preserve">. Нами были обнаружены небольшие, но </w:t>
      </w:r>
      <w:del w:id="1522" w:author="polyd" w:date="2023-06-12T11:17:59Z">
        <w:r>
          <w:rPr/>
          <w:delText>достоверные</w:delText>
        </w:r>
      </w:del>
      <w:ins w:id="1523" w:author="polyd" w:date="2023-06-12T11:17:59Z">
        <w:r>
          <w:rPr>
            <w:lang w:val="ru-RU"/>
          </w:rPr>
          <w:t>знач</w:t>
        </w:r>
      </w:ins>
      <w:ins w:id="1524" w:author="polyd" w:date="2023-06-12T11:18:00Z">
        <w:r>
          <w:rPr>
            <w:lang w:val="ru-RU"/>
          </w:rPr>
          <w:t>имы</w:t>
        </w:r>
      </w:ins>
      <w:ins w:id="1525" w:author="polyd" w:date="2023-06-12T11:18:01Z">
        <w:r>
          <w:rPr>
            <w:lang w:val="ru-RU"/>
          </w:rPr>
          <w:t>е</w:t>
        </w:r>
      </w:ins>
      <w:r>
        <w:t xml:space="preserve"> отличия в реакции МТ и МЕ на понижающуюся соленость. Различия проявлялись уже при достижении солености 17‰, когда МТ оказывались закрытыми немного чаще, чем МЕ. Однако, по достижении экстремально низкой солености (10‰) МТ были открыты несколько чаще, нежели МЕ. </w:t>
      </w:r>
    </w:p>
    <w:p>
      <w:pPr>
        <w:spacing w:after="0" w:line="240" w:lineRule="auto"/>
      </w:pPr>
    </w:p>
    <w:p>
      <w:pPr>
        <w:spacing w:after="0" w:line="240" w:lineRule="auto"/>
      </w:pPr>
      <w:r>
        <w:rPr>
          <w:lang w:eastAsia="ru-RU"/>
        </w:rPr>
        <w:drawing>
          <wp:inline distT="0" distB="0" distL="0" distR="0">
            <wp:extent cx="5829300" cy="3817620"/>
            <wp:effectExtent l="0" t="0" r="0" b="0"/>
            <wp:docPr id="12" name="Рисунок 12" descr="C:\Users\anton\OneDrive\Рабочий стол\Sci_stuff\doplom2023_pics\Mod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C:\Users\anton\OneDrive\Рабочий стол\Sci_stuff\doplom2023_pics\Model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Вероятность того, что створки мидии открыты, в зависимости от солености и фазы цикла. Слева (</w:t>
      </w:r>
      <w:r>
        <w:rPr>
          <w:lang w:val="en-US"/>
        </w:rPr>
        <w:t>Drop</w:t>
      </w:r>
      <w:r>
        <w:t>) представлена первая фаза цикла – понижение солености от 24‰ до 10‰. Справа (</w:t>
      </w:r>
      <w:r>
        <w:rPr>
          <w:lang w:val="en-US"/>
        </w:rPr>
        <w:t>Rise</w:t>
      </w:r>
      <w:r>
        <w:t xml:space="preserve">) представлена вторая фаза цикла – повышение солености. Линиями обозначены линии регрессии, темная область – 95%-ный доверительный интервал. </w:t>
      </w:r>
    </w:p>
    <w:p>
      <w:pPr>
        <w:spacing w:after="0" w:line="240" w:lineRule="auto"/>
      </w:pPr>
    </w:p>
    <w:p>
      <w:pPr>
        <w:spacing w:after="0" w:line="240" w:lineRule="auto"/>
        <w:rPr>
          <w:b/>
        </w:rPr>
      </w:pPr>
      <w:r>
        <w:rPr>
          <w:b/>
        </w:rPr>
        <w:tab/>
      </w:r>
      <w:r>
        <w:rPr>
          <w:b/>
        </w:rPr>
        <w:t xml:space="preserve">Влияние хронического соленостного стресса на выживаемость мидий. </w:t>
      </w:r>
    </w:p>
    <w:p>
      <w:pPr>
        <w:spacing w:after="0" w:line="240" w:lineRule="auto"/>
      </w:pPr>
      <w:r>
        <w:tab/>
      </w:r>
      <w:r>
        <w:t xml:space="preserve">Для анализа выживаемости мидий в условиях хронического соленостного стресса нами была построена модель Кокса (Модель 12). Результаты модели представлены в Таблице ??? Приложения ???. </w:t>
      </w:r>
    </w:p>
    <w:p>
      <w:pPr>
        <w:spacing w:after="0" w:line="240" w:lineRule="auto"/>
      </w:pPr>
    </w:p>
    <w:p>
      <w:pPr>
        <w:spacing w:after="0" w:line="240" w:lineRule="auto"/>
      </w:pPr>
      <w:r>
        <w:tab/>
      </w:r>
      <w:r>
        <w:t xml:space="preserve">Нами было выявлено </w:t>
      </w:r>
      <w:del w:id="1526" w:author="polyd" w:date="2023-06-12T11:19:03Z">
        <w:r>
          <w:rPr/>
          <w:delText xml:space="preserve">достоверное </w:delText>
        </w:r>
      </w:del>
      <w:ins w:id="1527" w:author="polyd" w:date="2023-06-12T11:19:03Z">
        <w:r>
          <w:rPr>
            <w:lang w:val="ru-RU"/>
          </w:rPr>
          <w:t>зна</w:t>
        </w:r>
      </w:ins>
      <w:ins w:id="1528" w:author="polyd" w:date="2023-06-12T11:19:04Z">
        <w:r>
          <w:rPr>
            <w:lang w:val="ru-RU"/>
          </w:rPr>
          <w:t>чимое</w:t>
        </w:r>
      </w:ins>
      <w:ins w:id="1529" w:author="polyd" w:date="2023-06-12T11:19:05Z">
        <w:r>
          <w:rPr>
            <w:rFonts w:hint="default"/>
            <w:lang w:val="ru-RU"/>
          </w:rPr>
          <w:t xml:space="preserve"> </w:t>
        </w:r>
      </w:ins>
      <w:r>
        <w:t>влияние взаимодействия факторов солености и вида на пропорциональные риски (</w:t>
      </w:r>
      <w:r>
        <w:rPr>
          <w:lang w:val="en-US"/>
        </w:rPr>
        <w:t>hazard</w:t>
      </w:r>
      <w:r>
        <w:t xml:space="preserve"> </w:t>
      </w:r>
      <w:r>
        <w:rPr>
          <w:lang w:val="en-US"/>
        </w:rPr>
        <w:t>ratio</w:t>
      </w:r>
      <w:r>
        <w:t xml:space="preserve">) смерти моллюсков. Различия в уровне риска между видами были достоверными только в нормальных соленостных условиях – при 24‰. МТ в нормальных соленостных условиях гибли значительно чаще, нежели МЕ (см. Рис. ???). Согласно построенной нами модели, уровень риска для МТ при 24‰ был в 3,65 раз выше, чем для МЕ. Смертность МТ при 24‰ достигла 48%, тогда как МЕ – лишь 18%. В условиях умеренного опреснения (16‰) смертность моллюсков практически не отличалась: на конец экспозиции погибли 22% МЕ и 18% МТ. В условиях сильного опреснения (13‰) погибли 38% МЕ и 50% МТ. Уровень риска при 13‰ для МТ был </w:t>
      </w:r>
      <w:ins w:id="1530" w:author="polyd" w:date="2023-06-12T11:20:42Z">
        <w:r>
          <w:rPr>
            <w:lang w:val="ru-RU"/>
          </w:rPr>
          <w:t>не</w:t>
        </w:r>
      </w:ins>
      <w:ins w:id="1531" w:author="polyd" w:date="2023-06-12T11:20:43Z">
        <w:r>
          <w:rPr>
            <w:lang w:val="ru-RU"/>
          </w:rPr>
          <w:t>скольк</w:t>
        </w:r>
      </w:ins>
      <w:ins w:id="1532" w:author="polyd" w:date="2023-06-12T11:20:44Z">
        <w:r>
          <w:rPr>
            <w:lang w:val="ru-RU"/>
          </w:rPr>
          <w:t>о</w:t>
        </w:r>
      </w:ins>
      <w:ins w:id="1533" w:author="polyd" w:date="2023-06-12T11:20:44Z">
        <w:r>
          <w:rPr>
            <w:rFonts w:hint="default"/>
            <w:lang w:val="ru-RU"/>
          </w:rPr>
          <w:t xml:space="preserve"> </w:t>
        </w:r>
      </w:ins>
      <w:ins w:id="1534" w:author="polyd" w:date="2023-06-12T11:20:46Z">
        <w:r>
          <w:rPr>
            <w:rFonts w:hint="default"/>
            <w:lang w:val="ru-RU"/>
          </w:rPr>
          <w:t>в</w:t>
        </w:r>
      </w:ins>
      <w:ins w:id="1535" w:author="polyd" w:date="2023-06-12T11:20:47Z">
        <w:r>
          <w:rPr>
            <w:rFonts w:hint="default"/>
            <w:lang w:val="ru-RU"/>
          </w:rPr>
          <w:t>ыше</w:t>
        </w:r>
      </w:ins>
      <w:ins w:id="1536" w:author="polyd" w:date="2023-06-12T11:20:48Z">
        <w:r>
          <w:rPr>
            <w:rFonts w:hint="default"/>
            <w:lang w:val="ru-RU"/>
          </w:rPr>
          <w:t xml:space="preserve"> </w:t>
        </w:r>
      </w:ins>
      <w:ins w:id="1537" w:author="polyd" w:date="2023-06-12T11:20:51Z">
        <w:r>
          <w:rPr>
            <w:rFonts w:hint="default"/>
            <w:lang w:val="ru-RU"/>
          </w:rPr>
          <w:t>(</w:t>
        </w:r>
      </w:ins>
      <w:ins w:id="1538" w:author="polyd" w:date="2023-06-12T11:20:16Z">
        <w:r>
          <w:rPr>
            <w:lang w:val="ru-RU"/>
          </w:rPr>
          <w:t>в</w:t>
        </w:r>
      </w:ins>
      <w:ins w:id="1539" w:author="polyd" w:date="2023-06-12T11:20:17Z">
        <w:r>
          <w:rPr>
            <w:rFonts w:hint="default"/>
            <w:lang w:val="ru-RU"/>
          </w:rPr>
          <w:t xml:space="preserve"> </w:t>
        </w:r>
      </w:ins>
      <w:r>
        <w:t>1,56 раз</w:t>
      </w:r>
      <w:ins w:id="1540" w:author="polyd" w:date="2023-06-12T11:20:57Z">
        <w:r>
          <w:rPr>
            <w:lang w:val="ru-RU"/>
          </w:rPr>
          <w:t>а</w:t>
        </w:r>
      </w:ins>
      <w:ins w:id="1541" w:author="polyd" w:date="2023-06-12T11:20:54Z">
        <w:r>
          <w:rPr>
            <w:rFonts w:hint="default"/>
            <w:lang w:val="ru-RU"/>
          </w:rPr>
          <w:t>)</w:t>
        </w:r>
      </w:ins>
      <w:del w:id="1542" w:author="polyd" w:date="2023-06-12T11:21:02Z">
        <w:r>
          <w:rPr/>
          <w:delText xml:space="preserve"> </w:delText>
        </w:r>
      </w:del>
      <w:del w:id="1543" w:author="polyd" w:date="2023-06-12T11:21:00Z">
        <w:r>
          <w:rPr/>
          <w:delText>выше</w:delText>
        </w:r>
      </w:del>
      <w:r>
        <w:t>, чем для МЕ</w:t>
      </w:r>
      <w:ins w:id="1544" w:author="polyd" w:date="2023-06-12T11:20:32Z">
        <w:r>
          <w:rPr>
            <w:rFonts w:hint="default"/>
            <w:lang w:val="ru-RU"/>
          </w:rPr>
          <w:t xml:space="preserve"> </w:t>
        </w:r>
      </w:ins>
      <w:del w:id="1545" w:author="polyd" w:date="2023-06-12T11:20:30Z">
        <w:r>
          <w:rPr/>
          <w:delText xml:space="preserve">, однако данный результат оказался на грани достоверного </w:delText>
        </w:r>
      </w:del>
      <w:r>
        <w:t>(</w:t>
      </w:r>
      <w:r>
        <w:rPr>
          <w:lang w:val="en-US"/>
        </w:rPr>
        <w:t>p</w:t>
      </w:r>
      <w:r>
        <w:t xml:space="preserve"> = 0.053). В условиях же экстремального опреснения (10‰) риски для МТ не значительно снижались по сравнению с МЕ (до 0,67). В экстремальных гипосалинных условиях доля погибших МЕ составила 50%, а МТ – 34%.  </w:t>
      </w:r>
    </w:p>
    <w:p>
      <w:pPr>
        <w:spacing w:after="0" w:line="240" w:lineRule="auto"/>
      </w:pPr>
    </w:p>
    <w:p>
      <w:pPr>
        <w:spacing w:after="0" w:line="240" w:lineRule="auto"/>
      </w:pPr>
    </w:p>
    <w:p>
      <w:pPr>
        <w:spacing w:after="0" w:line="240" w:lineRule="auto"/>
      </w:pPr>
    </w:p>
    <w:p>
      <w:pPr>
        <w:spacing w:after="0" w:line="240" w:lineRule="auto"/>
        <w:sectPr>
          <w:pgSz w:w="11906" w:h="16838"/>
          <w:pgMar w:top="1134" w:right="851" w:bottom="1134" w:left="1701" w:header="709" w:footer="709" w:gutter="0"/>
          <w:cols w:space="708" w:num="1"/>
          <w:docGrid w:linePitch="360" w:charSpace="0"/>
        </w:sectPr>
      </w:pPr>
      <w:r>
        <w:tab/>
      </w:r>
    </w:p>
    <w:p>
      <w:pPr>
        <w:spacing w:after="0" w:line="240" w:lineRule="auto"/>
      </w:pPr>
      <w:r>
        <w:rPr>
          <w:lang w:eastAsia="ru-RU"/>
        </w:rPr>
        <w:drawing>
          <wp:inline distT="0" distB="0" distL="0" distR="0">
            <wp:extent cx="3848100" cy="2519680"/>
            <wp:effectExtent l="0" t="0" r="0" b="0"/>
            <wp:docPr id="14" name="Рисунок 14" descr="C:\Users\anton\OneDrive\Рабочий стол\Sci_stuff\doplom2023_pics\PH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anton\OneDrive\Рабочий стол\Sci_stuff\doplom2023_pics\PHM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21468" cy="2568177"/>
                    </a:xfrm>
                    <a:prstGeom prst="rect">
                      <a:avLst/>
                    </a:prstGeom>
                    <a:noFill/>
                    <a:ln>
                      <a:noFill/>
                    </a:ln>
                  </pic:spPr>
                </pic:pic>
              </a:graphicData>
            </a:graphic>
          </wp:inline>
        </w:drawing>
      </w:r>
      <w:r>
        <w:rPr>
          <w:lang w:eastAsia="ru-RU"/>
        </w:rPr>
        <w:drawing>
          <wp:inline distT="0" distB="0" distL="0" distR="0">
            <wp:extent cx="3848100" cy="2519680"/>
            <wp:effectExtent l="0" t="0" r="0" b="0"/>
            <wp:docPr id="15" name="Рисунок 15" descr="C:\Users\anton\OneDrive\Рабочий стол\Sci_stuff\doplom2023_pics\PH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anton\OneDrive\Рабочий стол\Sci_stuff\doplom2023_pics\PHM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6" name="Рисунок 16" descr="C:\Users\anton\OneDrive\Рабочий стол\Sci_stuff\doplom2023_pics\PH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anton\OneDrive\Рабочий стол\Sci_stuff\doplom2023_pics\PHM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8" name="Рисунок 18" descr="C:\Users\anton\OneDrive\Рабочий стол\Sci_stuff\doplom2023_pics\PH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anton\OneDrive\Рабочий стол\Sci_stuff\doplom2023_pics\PHM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p>
    <w:p>
      <w:pPr>
        <w:spacing w:after="0" w:line="240" w:lineRule="auto"/>
      </w:pPr>
      <w:r>
        <w:t>Рис. ???. Кривые выживаемости МТ (</w:t>
      </w:r>
      <w:r>
        <w:rPr>
          <w:lang w:val="en-US"/>
        </w:rPr>
        <w:t>tr</w:t>
      </w:r>
      <w:r>
        <w:t>) и МЕ (</w:t>
      </w:r>
      <w:r>
        <w:rPr>
          <w:lang w:val="en-US"/>
        </w:rPr>
        <w:t>ed</w:t>
      </w:r>
      <w:r>
        <w:t xml:space="preserve">) в зависимости от времени (дни). </w:t>
      </w:r>
      <w:r>
        <w:rPr>
          <w:b/>
        </w:rPr>
        <w:t xml:space="preserve">А – </w:t>
      </w:r>
      <w:r>
        <w:t xml:space="preserve">при солености 10‰. </w:t>
      </w:r>
      <w:r>
        <w:rPr>
          <w:b/>
        </w:rPr>
        <w:t xml:space="preserve">Б – </w:t>
      </w:r>
      <w:r>
        <w:t xml:space="preserve">при солености 13‰. </w:t>
      </w:r>
      <w:r>
        <w:rPr>
          <w:b/>
        </w:rPr>
        <w:t xml:space="preserve">В – </w:t>
      </w:r>
      <w:r>
        <w:t xml:space="preserve">при солености 16‰. </w:t>
      </w:r>
      <w:r>
        <w:rPr>
          <w:b/>
        </w:rPr>
        <w:t xml:space="preserve">Г – </w:t>
      </w:r>
      <w:r>
        <w:t xml:space="preserve">при солености 24‰. Кривые выживаемости построены методом Калпан-Майера для каждой солености отдельно. Темные области – 95%-ный доверительный интервал. </w:t>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ind w:firstLine="708"/>
        <w:rPr>
          <w:b/>
        </w:rPr>
      </w:pPr>
      <w:r>
        <w:rPr>
          <w:b/>
        </w:rPr>
        <w:t>Состав органического компонента осмолитов у мидий</w:t>
      </w:r>
      <w:ins w:id="1546" w:author="polyd" w:date="2023-06-12T11:24:04Z">
        <w:r>
          <w:rPr>
            <w:rFonts w:hint="default"/>
            <w:b/>
            <w:lang w:val="en-US"/>
          </w:rPr>
          <w:t xml:space="preserve"> </w:t>
        </w:r>
      </w:ins>
      <w:ins w:id="1547" w:author="polyd" w:date="2023-06-12T11:24:08Z">
        <w:r>
          <w:rPr>
            <w:rFonts w:hint="default"/>
            <w:b/>
            <w:lang w:val="ru-RU"/>
          </w:rPr>
          <w:t>раз</w:t>
        </w:r>
      </w:ins>
      <w:ins w:id="1548" w:author="polyd" w:date="2023-06-12T11:24:09Z">
        <w:r>
          <w:rPr>
            <w:rFonts w:hint="default"/>
            <w:b/>
            <w:lang w:val="ru-RU"/>
          </w:rPr>
          <w:t>ных в</w:t>
        </w:r>
      </w:ins>
      <w:ins w:id="1549" w:author="polyd" w:date="2023-06-12T11:24:10Z">
        <w:r>
          <w:rPr>
            <w:rFonts w:hint="default"/>
            <w:b/>
            <w:lang w:val="ru-RU"/>
          </w:rPr>
          <w:t>идов</w:t>
        </w:r>
      </w:ins>
      <w:r>
        <w:rPr>
          <w:b/>
        </w:rPr>
        <w:t xml:space="preserve"> в различных соленостных условиях. </w:t>
      </w:r>
    </w:p>
    <w:p>
      <w:pPr>
        <w:spacing w:after="0" w:line="240" w:lineRule="auto"/>
      </w:pPr>
      <w:r>
        <w:tab/>
      </w:r>
    </w:p>
    <w:p>
      <w:pPr>
        <w:spacing w:after="0" w:line="240" w:lineRule="auto"/>
      </w:pPr>
      <w:r>
        <w:t xml:space="preserve">В ходе тандемной жидкостной хроматографии и масс-спектрометрии были зарегистрировано 35 метаболитов и осмолитов в каждой ткани. Полученный массив данных был загружен на сайт </w:t>
      </w:r>
      <w:r>
        <w:fldChar w:fldCharType="begin"/>
      </w:r>
      <w:r>
        <w:instrText xml:space="preserve"> HYPERLINK "http://www.metaboanalyst.com" </w:instrText>
      </w:r>
      <w:r>
        <w:fldChar w:fldCharType="separate"/>
      </w:r>
      <w:r>
        <w:rPr>
          <w:rStyle w:val="5"/>
          <w:lang w:val="en-US"/>
        </w:rPr>
        <w:t>www</w:t>
      </w:r>
      <w:r>
        <w:rPr>
          <w:rStyle w:val="5"/>
        </w:rPr>
        <w:t>.</w:t>
      </w:r>
      <w:r>
        <w:rPr>
          <w:rStyle w:val="5"/>
          <w:lang w:val="en-US"/>
        </w:rPr>
        <w:t>metaboanalyst</w:t>
      </w:r>
      <w:r>
        <w:rPr>
          <w:rStyle w:val="5"/>
        </w:rPr>
        <w:t>.</w:t>
      </w:r>
      <w:r>
        <w:rPr>
          <w:rStyle w:val="5"/>
          <w:lang w:val="en-US"/>
        </w:rPr>
        <w:t>com</w:t>
      </w:r>
      <w:r>
        <w:rPr>
          <w:rStyle w:val="5"/>
          <w:lang w:val="en-US"/>
        </w:rPr>
        <w:fldChar w:fldCharType="end"/>
      </w:r>
      <w:r>
        <w:t>, где был проведен анализ насыщения метаболических путей (</w:t>
      </w:r>
      <w:r>
        <w:rPr>
          <w:lang w:val="en-US"/>
        </w:rPr>
        <w:t>metabolic</w:t>
      </w:r>
      <w:r>
        <w:t xml:space="preserve"> </w:t>
      </w:r>
      <w:r>
        <w:rPr>
          <w:lang w:val="en-US"/>
        </w:rPr>
        <w:t>pathways</w:t>
      </w:r>
      <w:r>
        <w:t xml:space="preserve"> </w:t>
      </w:r>
      <w:r>
        <w:rPr>
          <w:lang w:val="en-US"/>
        </w:rPr>
        <w:t>enrichment</w:t>
      </w:r>
      <w:r>
        <w:t xml:space="preserve"> </w:t>
      </w:r>
      <w:r>
        <w:rPr>
          <w:lang w:val="en-US"/>
        </w:rPr>
        <w:t>analysis</w:t>
      </w:r>
      <w:r>
        <w:t xml:space="preserve">). На основе этого анализа метаболиты и осмолиты, которые относились к метаболическим путям с наибольшим насыщением, были объединены в функциональные группы. Список метаболитов и функциональные группы приведены в Таблице ??? Приложения. </w:t>
      </w:r>
    </w:p>
    <w:p>
      <w:pPr>
        <w:spacing w:after="0" w:line="240" w:lineRule="auto"/>
      </w:pPr>
      <w:r>
        <w:tab/>
      </w:r>
      <w:r>
        <w:t xml:space="preserve">Из 35 метаболитов осмолитами являлись 20. Более 75% от общей массы идентифицированных осмолитов в жаберной ткани (и более 50% в гепатопанкреасе) у обоих видов мидий приходилось на три основных осмолита, характерных для двустворчатых моллюсков – это таурин, глицин и аспартат (см. Рис. ??? и Рис. ???). </w:t>
      </w:r>
    </w:p>
    <w:p>
      <w:pPr>
        <w:spacing w:after="0" w:line="240" w:lineRule="auto"/>
      </w:pPr>
      <w:r>
        <w:rPr>
          <w:lang w:eastAsia="ru-RU"/>
        </w:rPr>
        <w:drawing>
          <wp:inline distT="0" distB="0" distL="0" distR="0">
            <wp:extent cx="5939790" cy="3999230"/>
            <wp:effectExtent l="0" t="0" r="3810" b="1270"/>
            <wp:docPr id="19" name="Рисунок 19" descr="D:\R\Germans LCMS\G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D:\R\Germans LCMS\Gill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rPr>
          <w:rFonts w:hint="default"/>
          <w:lang w:val="ru-RU"/>
        </w:rPr>
      </w:pPr>
      <w:r>
        <w:t>(Рис. ???. Состав органического компомнента осмолитов в жаберной ткани МЕ (сверху) и МТ (снизу) при трех соленостях: 10‰, 16‰ т 25‰.)</w:t>
      </w:r>
      <w:ins w:id="1550" w:author="polyd" w:date="2023-06-12T11:30:31Z">
        <w:r>
          <w:rPr>
            <w:rFonts w:hint="default"/>
            <w:lang w:val="ru-RU"/>
          </w:rPr>
          <w:t xml:space="preserve">. </w:t>
        </w:r>
      </w:ins>
      <w:ins w:id="1551" w:author="polyd" w:date="2023-06-12T11:30:50Z">
        <w:r>
          <w:rPr>
            <w:lang w:val="ru-RU"/>
          </w:rPr>
          <w:t>П</w:t>
        </w:r>
      </w:ins>
      <w:ins w:id="1552" w:author="polyd" w:date="2023-06-12T11:30:32Z">
        <w:r>
          <w:rPr/>
          <w:t xml:space="preserve">од </w:t>
        </w:r>
      </w:ins>
      <w:ins w:id="1553" w:author="polyd" w:date="2023-06-12T11:30:32Z">
        <w:r>
          <w:rPr>
            <w:lang w:val="ru-RU"/>
          </w:rPr>
          <w:t>секторными</w:t>
        </w:r>
      </w:ins>
      <w:ins w:id="1554" w:author="polyd" w:date="2023-06-12T11:30:32Z">
        <w:r>
          <w:rPr>
            <w:rFonts w:hint="default"/>
            <w:lang w:val="ru-RU"/>
          </w:rPr>
          <w:t xml:space="preserve"> диаграммами </w:t>
        </w:r>
      </w:ins>
      <w:ins w:id="1555" w:author="polyd" w:date="2023-06-12T11:30:32Z">
        <w:r>
          <w:rPr/>
          <w:t>представлено среднее значение совокупной концентрации осмолитов в группе</w:t>
        </w:r>
      </w:ins>
    </w:p>
    <w:p>
      <w:pPr>
        <w:spacing w:after="0" w:line="240" w:lineRule="auto"/>
      </w:pPr>
    </w:p>
    <w:p>
      <w:pPr>
        <w:spacing w:after="0" w:line="240" w:lineRule="auto"/>
      </w:pPr>
      <w:r>
        <w:rPr>
          <w:lang w:eastAsia="ru-RU"/>
        </w:rPr>
        <w:drawing>
          <wp:inline distT="0" distB="0" distL="0" distR="0">
            <wp:extent cx="5939790" cy="3999230"/>
            <wp:effectExtent l="0" t="0" r="3810" b="1270"/>
            <wp:docPr id="20" name="Рисунок 20" descr="D:\R\Germans LCMS\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D:\R\Germans LCMS\DG.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pPr>
      <w:r>
        <w:t xml:space="preserve">(Рис. ???. Состав органического компомнента осмолитов в тканях гепатопанкреаса МЕ (сверху) и МТ (снизу) при трех соленостях: 10‰, 16‰ т 25‰. </w:t>
      </w:r>
      <w:del w:id="1556" w:author="polyd" w:date="2023-06-12T11:30:25Z">
        <w:r>
          <w:rPr/>
          <w:delText>Цифрами под пайчартами представлено среднее значение совокупной концентрации осмолитов в группе</w:delText>
        </w:r>
      </w:del>
      <w:r>
        <w:t>)</w:t>
      </w:r>
    </w:p>
    <w:p>
      <w:pPr>
        <w:spacing w:after="0" w:line="240" w:lineRule="auto"/>
        <w:ind w:firstLine="708"/>
      </w:pPr>
    </w:p>
    <w:p>
      <w:pPr>
        <w:spacing w:after="0" w:line="240" w:lineRule="auto"/>
        <w:ind w:firstLine="708"/>
        <w:rPr>
          <w:rFonts w:hint="default"/>
          <w:lang w:val="ru-RU"/>
        </w:rPr>
      </w:pPr>
      <w:r>
        <w:t xml:space="preserve">Дисперсионный анализ совокупной концентрации осмолитов показал </w:t>
      </w:r>
      <w:del w:id="1557" w:author="polyd" w:date="2023-06-12T11:31:17Z">
        <w:r>
          <w:rPr/>
          <w:delText xml:space="preserve">достоверное </w:delText>
        </w:r>
      </w:del>
      <w:ins w:id="1558" w:author="polyd" w:date="2023-06-12T11:31:17Z">
        <w:r>
          <w:rPr>
            <w:lang w:val="ru-RU"/>
          </w:rPr>
          <w:t>знач</w:t>
        </w:r>
      </w:ins>
      <w:ins w:id="1559" w:author="polyd" w:date="2023-06-12T11:31:18Z">
        <w:r>
          <w:rPr>
            <w:lang w:val="ru-RU"/>
          </w:rPr>
          <w:t>имое</w:t>
        </w:r>
      </w:ins>
      <w:ins w:id="1560" w:author="polyd" w:date="2023-06-12T11:31:18Z">
        <w:r>
          <w:rPr>
            <w:rFonts w:hint="default"/>
            <w:lang w:val="ru-RU"/>
          </w:rPr>
          <w:t xml:space="preserve"> </w:t>
        </w:r>
      </w:ins>
      <w:r>
        <w:t xml:space="preserve">влияние солености и вида на концентрацию осмолитов в жаберной ткани. Общая концентрация осмолитов закономерно снижалась с понижением солености. МТ демонстрировали более высокие концентрации осмолитов в жаберной ткани, особенно при экстремальном опреснении (10‰) (см. Рис. ???). </w:t>
      </w:r>
      <w:del w:id="1561" w:author="polyd" w:date="2023-06-12T11:31:57Z">
        <w:r>
          <w:rPr/>
          <w:delText>Однако, влияние взаимодействия факторов на концентрацию осмолитов было не значимым.</w:delText>
        </w:r>
      </w:del>
      <w:ins w:id="1562" w:author="polyd" w:date="2023-06-12T11:31:57Z">
        <w:r>
          <w:rPr>
            <w:lang w:val="ru-RU"/>
          </w:rPr>
          <w:t>Отс</w:t>
        </w:r>
      </w:ins>
      <w:ins w:id="1563" w:author="polyd" w:date="2023-06-12T11:31:58Z">
        <w:r>
          <w:rPr>
            <w:lang w:val="ru-RU"/>
          </w:rPr>
          <w:t>утст</w:t>
        </w:r>
      </w:ins>
      <w:ins w:id="1564" w:author="polyd" w:date="2023-06-12T11:32:01Z">
        <w:r>
          <w:rPr>
            <w:lang w:val="ru-RU"/>
          </w:rPr>
          <w:t>вие</w:t>
        </w:r>
      </w:ins>
      <w:ins w:id="1565" w:author="polyd" w:date="2023-06-12T11:32:01Z">
        <w:r>
          <w:rPr>
            <w:rFonts w:hint="default"/>
            <w:lang w:val="ru-RU"/>
          </w:rPr>
          <w:t xml:space="preserve"> </w:t>
        </w:r>
      </w:ins>
      <w:ins w:id="1566" w:author="polyd" w:date="2023-06-12T11:32:02Z">
        <w:r>
          <w:rPr>
            <w:rFonts w:hint="default"/>
            <w:lang w:val="ru-RU"/>
          </w:rPr>
          <w:t>зна</w:t>
        </w:r>
      </w:ins>
      <w:ins w:id="1567" w:author="polyd" w:date="2023-06-12T11:32:03Z">
        <w:r>
          <w:rPr>
            <w:rFonts w:hint="default"/>
            <w:lang w:val="ru-RU"/>
          </w:rPr>
          <w:t xml:space="preserve">чимого </w:t>
        </w:r>
      </w:ins>
      <w:ins w:id="1568" w:author="polyd" w:date="2023-06-12T11:32:06Z">
        <w:r>
          <w:rPr>
            <w:rFonts w:hint="default"/>
            <w:lang w:val="ru-RU"/>
          </w:rPr>
          <w:t>взаи</w:t>
        </w:r>
      </w:ins>
      <w:ins w:id="1569" w:author="polyd" w:date="2023-06-12T11:32:07Z">
        <w:r>
          <w:rPr>
            <w:rFonts w:hint="default"/>
            <w:lang w:val="ru-RU"/>
          </w:rPr>
          <w:t>модей</w:t>
        </w:r>
      </w:ins>
      <w:ins w:id="1570" w:author="polyd" w:date="2023-06-12T11:32:08Z">
        <w:r>
          <w:rPr>
            <w:rFonts w:hint="default"/>
            <w:lang w:val="ru-RU"/>
          </w:rPr>
          <w:t>стви</w:t>
        </w:r>
      </w:ins>
      <w:ins w:id="1571" w:author="polyd" w:date="2023-06-12T11:32:09Z">
        <w:r>
          <w:rPr>
            <w:rFonts w:hint="default"/>
            <w:lang w:val="ru-RU"/>
          </w:rPr>
          <w:t>я ф</w:t>
        </w:r>
      </w:ins>
      <w:ins w:id="1572" w:author="polyd" w:date="2023-06-12T11:32:10Z">
        <w:r>
          <w:rPr>
            <w:rFonts w:hint="default"/>
            <w:lang w:val="ru-RU"/>
          </w:rPr>
          <w:t>акторов</w:t>
        </w:r>
      </w:ins>
      <w:ins w:id="1573" w:author="polyd" w:date="2023-06-12T11:32:11Z">
        <w:r>
          <w:rPr>
            <w:rFonts w:hint="default"/>
            <w:lang w:val="ru-RU"/>
          </w:rPr>
          <w:t xml:space="preserve"> </w:t>
        </w:r>
      </w:ins>
      <w:ins w:id="1574" w:author="polyd" w:date="2023-06-12T11:32:12Z">
        <w:r>
          <w:rPr>
            <w:rFonts w:hint="default"/>
            <w:lang w:val="ru-RU"/>
          </w:rPr>
          <w:t>с</w:t>
        </w:r>
      </w:ins>
      <w:ins w:id="1575" w:author="polyd" w:date="2023-06-12T11:32:13Z">
        <w:r>
          <w:rPr>
            <w:rFonts w:hint="default"/>
            <w:lang w:val="ru-RU"/>
          </w:rPr>
          <w:t>виде</w:t>
        </w:r>
      </w:ins>
      <w:ins w:id="1576" w:author="polyd" w:date="2023-06-12T11:32:15Z">
        <w:r>
          <w:rPr>
            <w:rFonts w:hint="default"/>
            <w:lang w:val="ru-RU"/>
          </w:rPr>
          <w:t>тельс</w:t>
        </w:r>
      </w:ins>
      <w:ins w:id="1577" w:author="polyd" w:date="2023-06-12T11:32:16Z">
        <w:r>
          <w:rPr>
            <w:rFonts w:hint="default"/>
            <w:lang w:val="ru-RU"/>
          </w:rPr>
          <w:t>тву</w:t>
        </w:r>
      </w:ins>
      <w:ins w:id="1578" w:author="polyd" w:date="2023-06-12T11:32:17Z">
        <w:r>
          <w:rPr>
            <w:rFonts w:hint="default"/>
            <w:lang w:val="ru-RU"/>
          </w:rPr>
          <w:t xml:space="preserve">ет </w:t>
        </w:r>
      </w:ins>
      <w:ins w:id="1579" w:author="polyd" w:date="2023-06-12T11:32:18Z">
        <w:r>
          <w:rPr>
            <w:rFonts w:hint="default"/>
            <w:lang w:val="ru-RU"/>
          </w:rPr>
          <w:t>о том</w:t>
        </w:r>
      </w:ins>
      <w:ins w:id="1580" w:author="polyd" w:date="2023-06-12T11:32:19Z">
        <w:r>
          <w:rPr>
            <w:rFonts w:hint="default"/>
            <w:lang w:val="ru-RU"/>
          </w:rPr>
          <w:t>, что о</w:t>
        </w:r>
      </w:ins>
      <w:ins w:id="1581" w:author="polyd" w:date="2023-06-12T11:32:20Z">
        <w:r>
          <w:rPr>
            <w:rFonts w:hint="default"/>
            <w:lang w:val="ru-RU"/>
          </w:rPr>
          <w:t>ба ви</w:t>
        </w:r>
      </w:ins>
      <w:ins w:id="1582" w:author="polyd" w:date="2023-06-12T11:32:21Z">
        <w:r>
          <w:rPr>
            <w:rFonts w:hint="default"/>
            <w:lang w:val="ru-RU"/>
          </w:rPr>
          <w:t>да мид</w:t>
        </w:r>
      </w:ins>
      <w:ins w:id="1583" w:author="polyd" w:date="2023-06-12T11:32:23Z">
        <w:r>
          <w:rPr>
            <w:rFonts w:hint="default"/>
            <w:lang w:val="ru-RU"/>
          </w:rPr>
          <w:t>ий</w:t>
        </w:r>
      </w:ins>
      <w:ins w:id="1584" w:author="polyd" w:date="2023-06-12T11:32:24Z">
        <w:r>
          <w:rPr>
            <w:rFonts w:hint="default"/>
            <w:lang w:val="ru-RU"/>
          </w:rPr>
          <w:t xml:space="preserve"> одн</w:t>
        </w:r>
      </w:ins>
      <w:ins w:id="1585" w:author="polyd" w:date="2023-06-12T11:32:25Z">
        <w:r>
          <w:rPr>
            <w:rFonts w:hint="default"/>
            <w:lang w:val="ru-RU"/>
          </w:rPr>
          <w:t>отип</w:t>
        </w:r>
      </w:ins>
      <w:ins w:id="1586" w:author="polyd" w:date="2023-06-12T11:32:26Z">
        <w:r>
          <w:rPr>
            <w:rFonts w:hint="default"/>
            <w:lang w:val="ru-RU"/>
          </w:rPr>
          <w:t>но реа</w:t>
        </w:r>
      </w:ins>
      <w:ins w:id="1587" w:author="polyd" w:date="2023-06-12T11:32:27Z">
        <w:r>
          <w:rPr>
            <w:rFonts w:hint="default"/>
            <w:lang w:val="ru-RU"/>
          </w:rPr>
          <w:t>гиру</w:t>
        </w:r>
      </w:ins>
      <w:ins w:id="1588" w:author="polyd" w:date="2023-06-12T11:32:30Z">
        <w:r>
          <w:rPr>
            <w:rFonts w:hint="default"/>
            <w:lang w:val="ru-RU"/>
          </w:rPr>
          <w:t xml:space="preserve">ют </w:t>
        </w:r>
      </w:ins>
      <w:ins w:id="1589" w:author="polyd" w:date="2023-06-12T11:32:31Z">
        <w:r>
          <w:rPr>
            <w:rFonts w:hint="default"/>
            <w:lang w:val="ru-RU"/>
          </w:rPr>
          <w:t xml:space="preserve">на </w:t>
        </w:r>
      </w:ins>
      <w:r>
        <w:t xml:space="preserve"> </w:t>
      </w:r>
      <w:ins w:id="1590" w:author="polyd" w:date="2023-06-12T11:32:37Z">
        <w:r>
          <w:rPr>
            <w:lang w:val="ru-RU"/>
          </w:rPr>
          <w:t>изм</w:t>
        </w:r>
      </w:ins>
      <w:ins w:id="1591" w:author="polyd" w:date="2023-06-12T11:32:38Z">
        <w:r>
          <w:rPr>
            <w:lang w:val="ru-RU"/>
          </w:rPr>
          <w:t>енени</w:t>
        </w:r>
      </w:ins>
      <w:ins w:id="1592" w:author="polyd" w:date="2023-06-12T11:32:39Z">
        <w:r>
          <w:rPr>
            <w:lang w:val="ru-RU"/>
          </w:rPr>
          <w:t>е</w:t>
        </w:r>
      </w:ins>
      <w:ins w:id="1593" w:author="polyd" w:date="2023-06-12T11:32:39Z">
        <w:r>
          <w:rPr>
            <w:rFonts w:hint="default"/>
            <w:lang w:val="ru-RU"/>
          </w:rPr>
          <w:t xml:space="preserve"> </w:t>
        </w:r>
      </w:ins>
      <w:ins w:id="1594" w:author="polyd" w:date="2023-06-12T11:32:40Z">
        <w:r>
          <w:rPr>
            <w:rFonts w:hint="default"/>
            <w:lang w:val="ru-RU"/>
          </w:rPr>
          <w:t>соленос</w:t>
        </w:r>
      </w:ins>
      <w:ins w:id="1595" w:author="polyd" w:date="2023-06-12T11:32:41Z">
        <w:r>
          <w:rPr>
            <w:rFonts w:hint="default"/>
            <w:lang w:val="ru-RU"/>
          </w:rPr>
          <w:t xml:space="preserve">ти. </w:t>
        </w:r>
      </w:ins>
    </w:p>
    <w:p>
      <w:pPr>
        <w:spacing w:after="0" w:line="240" w:lineRule="auto"/>
        <w:ind w:firstLine="708"/>
      </w:pPr>
      <w:r>
        <w:t>Р</w:t>
      </w:r>
      <w:r>
        <w:rPr>
          <w:lang w:eastAsia="ru-RU"/>
        </w:rPr>
        <w:drawing>
          <wp:inline distT="0" distB="0" distL="0" distR="0">
            <wp:extent cx="5829300" cy="3817620"/>
            <wp:effectExtent l="0" t="0" r="0" b="0"/>
            <wp:docPr id="21" name="Рисунок 21" descr="C:\Users\anton\OneDrive\Рабочий стол\Sci_stuff\doplom2023_pics\Osm_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anton\OneDrive\Рабочий стол\Sci_stuff\doplom2023_pics\Osm_g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жаберной ткани МТ и МЕ в различных соленостных условиях)</w:t>
      </w:r>
    </w:p>
    <w:p>
      <w:pPr>
        <w:spacing w:after="0" w:line="240" w:lineRule="auto"/>
        <w:ind w:firstLine="708"/>
      </w:pPr>
    </w:p>
    <w:p>
      <w:pPr>
        <w:spacing w:after="0" w:line="240" w:lineRule="auto"/>
      </w:pPr>
      <w:r>
        <w:tab/>
      </w:r>
      <w:r>
        <w:t xml:space="preserve">В тканях гепатопанкераса мы наблюдали похожую картину. Соленость имела значительное влияние на совокупную концентрацию осмолитов, их концентрация снижалась с уменьшением солености (см. Рис. ???). Видовая принадлежность мидий не оказывала </w:t>
      </w:r>
      <w:del w:id="1596" w:author="polyd" w:date="2023-06-12T11:33:08Z">
        <w:r>
          <w:rPr/>
          <w:delText xml:space="preserve">достоверного </w:delText>
        </w:r>
      </w:del>
      <w:ins w:id="1597" w:author="polyd" w:date="2023-06-12T11:33:08Z">
        <w:r>
          <w:rPr>
            <w:lang w:val="ru-RU"/>
          </w:rPr>
          <w:t>зн</w:t>
        </w:r>
      </w:ins>
      <w:ins w:id="1598" w:author="polyd" w:date="2023-06-12T11:33:09Z">
        <w:r>
          <w:rPr>
            <w:lang w:val="ru-RU"/>
          </w:rPr>
          <w:t>ачим</w:t>
        </w:r>
      </w:ins>
      <w:ins w:id="1599" w:author="polyd" w:date="2023-06-12T11:33:10Z">
        <w:r>
          <w:rPr>
            <w:lang w:val="ru-RU"/>
          </w:rPr>
          <w:t>ого</w:t>
        </w:r>
      </w:ins>
      <w:ins w:id="1600" w:author="polyd" w:date="2023-06-12T11:33:10Z">
        <w:r>
          <w:rPr>
            <w:rFonts w:hint="default"/>
            <w:lang w:val="ru-RU"/>
          </w:rPr>
          <w:t xml:space="preserve"> </w:t>
        </w:r>
      </w:ins>
      <w:r>
        <w:t>влияния на концентрацию осмолитов в гепатопанкреасе. Однако необходимо отметить, что МТ демонстрировали тенденцию к более высоким концентрациям осмолитов при понижении солености (аналогич</w:t>
      </w:r>
      <w:ins w:id="1601" w:author="polyd" w:date="2023-06-12T11:33:48Z">
        <w:r>
          <w:rPr>
            <w:lang w:val="ru-RU"/>
          </w:rPr>
          <w:t>ная</w:t>
        </w:r>
      </w:ins>
      <w:ins w:id="1602" w:author="polyd" w:date="2023-06-12T11:33:49Z">
        <w:r>
          <w:rPr>
            <w:rFonts w:hint="default"/>
            <w:lang w:val="ru-RU"/>
          </w:rPr>
          <w:t xml:space="preserve"> </w:t>
        </w:r>
      </w:ins>
      <w:del w:id="1603" w:author="polyd" w:date="2023-06-12T11:33:51Z">
        <w:r>
          <w:rPr/>
          <w:delText>н</w:delText>
        </w:r>
      </w:del>
      <w:ins w:id="1604" w:author="polyd" w:date="2023-06-12T11:33:28Z">
        <w:r>
          <w:rPr>
            <w:rFonts w:hint="default"/>
            <w:lang w:val="ru-RU"/>
          </w:rPr>
          <w:t xml:space="preserve"> </w:t>
        </w:r>
      </w:ins>
      <w:ins w:id="1605" w:author="polyd" w:date="2023-06-12T11:33:30Z">
        <w:r>
          <w:rPr>
            <w:rFonts w:hint="default"/>
            <w:lang w:val="ru-RU"/>
          </w:rPr>
          <w:t>те</w:t>
        </w:r>
      </w:ins>
      <w:ins w:id="1606" w:author="polyd" w:date="2023-06-12T11:34:04Z">
        <w:r>
          <w:rPr>
            <w:rFonts w:hint="default"/>
            <w:lang w:val="ru-RU"/>
          </w:rPr>
          <w:t>н</w:t>
        </w:r>
      </w:ins>
      <w:ins w:id="1607" w:author="polyd" w:date="2023-06-12T11:33:30Z">
        <w:r>
          <w:rPr>
            <w:rFonts w:hint="default"/>
            <w:lang w:val="ru-RU"/>
          </w:rPr>
          <w:t>ден</w:t>
        </w:r>
      </w:ins>
      <w:ins w:id="1608" w:author="polyd" w:date="2023-06-12T11:33:31Z">
        <w:r>
          <w:rPr>
            <w:rFonts w:hint="default"/>
            <w:lang w:val="ru-RU"/>
          </w:rPr>
          <w:t>ци</w:t>
        </w:r>
      </w:ins>
      <w:ins w:id="1609" w:author="polyd" w:date="2023-06-12T11:33:43Z">
        <w:r>
          <w:rPr>
            <w:rFonts w:hint="default"/>
            <w:lang w:val="ru-RU"/>
          </w:rPr>
          <w:t xml:space="preserve">я </w:t>
        </w:r>
      </w:ins>
      <w:ins w:id="1610" w:author="polyd" w:date="2023-06-12T11:33:53Z">
        <w:r>
          <w:rPr>
            <w:rFonts w:hint="default"/>
            <w:lang w:val="ru-RU"/>
          </w:rPr>
          <w:t>бы</w:t>
        </w:r>
      </w:ins>
      <w:ins w:id="1611" w:author="polyd" w:date="2023-06-12T11:33:54Z">
        <w:r>
          <w:rPr>
            <w:rFonts w:hint="default"/>
            <w:lang w:val="ru-RU"/>
          </w:rPr>
          <w:t>ла отм</w:t>
        </w:r>
      </w:ins>
      <w:ins w:id="1612" w:author="polyd" w:date="2023-06-12T11:33:55Z">
        <w:r>
          <w:rPr>
            <w:rFonts w:hint="default"/>
            <w:lang w:val="ru-RU"/>
          </w:rPr>
          <w:t>ечен</w:t>
        </w:r>
      </w:ins>
      <w:ins w:id="1613" w:author="polyd" w:date="2023-06-12T11:33:56Z">
        <w:r>
          <w:rPr>
            <w:rFonts w:hint="default"/>
            <w:lang w:val="ru-RU"/>
          </w:rPr>
          <w:t>а при а</w:t>
        </w:r>
      </w:ins>
      <w:ins w:id="1614" w:author="polyd" w:date="2023-06-12T11:33:57Z">
        <w:r>
          <w:rPr>
            <w:rFonts w:hint="default"/>
            <w:lang w:val="ru-RU"/>
          </w:rPr>
          <w:t xml:space="preserve">нализе </w:t>
        </w:r>
      </w:ins>
      <w:del w:id="1615" w:author="polyd" w:date="2023-06-12T11:33:26Z">
        <w:r>
          <w:rPr/>
          <w:delText xml:space="preserve">о </w:delText>
        </w:r>
      </w:del>
      <w:r>
        <w:t>жаберной ткани). Влияние взаимодействия факторов солености и вида в данном случае не был</w:t>
      </w:r>
      <w:ins w:id="1616" w:author="polyd" w:date="2023-06-12T11:34:26Z">
        <w:r>
          <w:rPr>
            <w:lang w:val="ru-RU"/>
          </w:rPr>
          <w:t>о</w:t>
        </w:r>
      </w:ins>
      <w:del w:id="1617" w:author="polyd" w:date="2023-06-12T11:34:23Z">
        <w:r>
          <w:rPr/>
          <w:delText>о</w:delText>
        </w:r>
      </w:del>
      <w:r>
        <w:t xml:space="preserve"> </w:t>
      </w:r>
      <w:del w:id="1618" w:author="polyd" w:date="2023-06-12T11:34:28Z">
        <w:r>
          <w:rPr/>
          <w:delText>достоверным</w:delText>
        </w:r>
      </w:del>
      <w:ins w:id="1619" w:author="polyd" w:date="2023-06-12T11:34:28Z">
        <w:r>
          <w:rPr>
            <w:lang w:val="ru-RU"/>
          </w:rPr>
          <w:t>з</w:t>
        </w:r>
      </w:ins>
      <w:ins w:id="1620" w:author="polyd" w:date="2023-06-12T11:34:29Z">
        <w:r>
          <w:rPr>
            <w:lang w:val="ru-RU"/>
          </w:rPr>
          <w:t>начи</w:t>
        </w:r>
      </w:ins>
      <w:ins w:id="1621" w:author="polyd" w:date="2023-06-12T11:34:30Z">
        <w:r>
          <w:rPr>
            <w:lang w:val="ru-RU"/>
          </w:rPr>
          <w:t>мы</w:t>
        </w:r>
      </w:ins>
      <w:ins w:id="1622" w:author="polyd" w:date="2023-06-12T11:34:31Z">
        <w:r>
          <w:rPr>
            <w:lang w:val="ru-RU"/>
          </w:rPr>
          <w:t>м</w:t>
        </w:r>
      </w:ins>
      <w:ins w:id="1623" w:author="polyd" w:date="2023-06-12T11:34:43Z">
        <w:r>
          <w:rPr>
            <w:rFonts w:hint="default"/>
            <w:lang w:val="ru-RU"/>
          </w:rPr>
          <w:t xml:space="preserve"> </w:t>
        </w:r>
      </w:ins>
      <w:del w:id="1624" w:author="polyd" w:date="2023-06-12T11:34:42Z">
        <w:r>
          <w:rPr/>
          <w:delText xml:space="preserve">, но приближалось к пороговому значению </w:delText>
        </w:r>
      </w:del>
      <w:r>
        <w:t>(</w:t>
      </w:r>
      <w:r>
        <w:rPr>
          <w:lang w:val="en-US"/>
        </w:rPr>
        <w:t>p</w:t>
      </w:r>
      <w:r>
        <w:t xml:space="preserve"> = 0.069). Результаты дисперсионного анализа для жаберной ткани и для гепатопанкреаса приведены ниже в Таблице ??? и Таблице ??? соответственно.</w:t>
      </w:r>
    </w:p>
    <w:p>
      <w:pPr>
        <w:spacing w:after="0" w:line="240" w:lineRule="auto"/>
      </w:pPr>
    </w:p>
    <w:p>
      <w:pPr>
        <w:spacing w:after="0" w:line="240" w:lineRule="auto"/>
        <w:rPr>
          <w:lang w:val="en-US"/>
        </w:rPr>
      </w:pPr>
      <w:r>
        <w:rPr>
          <w:lang w:eastAsia="ru-RU"/>
        </w:rPr>
        <w:drawing>
          <wp:inline distT="0" distB="0" distL="0" distR="0">
            <wp:extent cx="5829300" cy="3817620"/>
            <wp:effectExtent l="0" t="0" r="0" b="0"/>
            <wp:docPr id="22" name="Рисунок 22" descr="C:\Users\anton\OneDrive\Рабочий стол\Sci_stuff\doplom2023_pics\Osm_h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C:\Users\anton\OneDrive\Рабочий стол\Sci_stuff\doplom2023_pics\Osm_he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тканях гепатопнкреаса МТ и МЕ при различных соленостных условиях)</w:t>
      </w:r>
    </w:p>
    <w:p>
      <w:pPr>
        <w:spacing w:after="0" w:line="240" w:lineRule="auto"/>
        <w:rPr>
          <w:ins w:id="1625" w:author="polyd" w:date="2023-06-12T11:35:23Z"/>
        </w:rPr>
      </w:pPr>
    </w:p>
    <w:p>
      <w:pPr>
        <w:spacing w:after="0" w:line="240" w:lineRule="auto"/>
        <w:rPr>
          <w:ins w:id="1626" w:author="polyd" w:date="2023-06-12T11:35:19Z"/>
        </w:rPr>
      </w:pPr>
      <w:ins w:id="1627" w:author="polyd" w:date="2023-06-12T11:35:19Z">
        <w:r>
          <w:rPr/>
          <w:t>Таблица ???. Результаты дисперсионного анализа совокупной концентрации органических осмолитов в жаберной ткани МТ и МЕ при различной солености</w:t>
        </w:r>
      </w:ins>
    </w:p>
    <w:p>
      <w:pPr>
        <w:spacing w:after="0" w:line="240" w:lineRule="auto"/>
        <w:ind w:firstLine="708"/>
      </w:pPr>
    </w:p>
    <w:tbl>
      <w:tblPr>
        <w:tblStyle w:val="3"/>
        <w:tblW w:w="5703" w:type="dxa"/>
        <w:tblInd w:w="0" w:type="dxa"/>
        <w:tblLayout w:type="autofit"/>
        <w:tblCellMar>
          <w:top w:w="0" w:type="dxa"/>
          <w:left w:w="108" w:type="dxa"/>
          <w:bottom w:w="0" w:type="dxa"/>
          <w:right w:w="108" w:type="dxa"/>
        </w:tblCellMar>
      </w:tblPr>
      <w:tblGrid>
        <w:gridCol w:w="1583"/>
        <w:gridCol w:w="960"/>
        <w:gridCol w:w="960"/>
        <w:gridCol w:w="1312"/>
        <w:gridCol w:w="941"/>
      </w:tblGrid>
      <w:tr>
        <w:tblPrEx>
          <w:tblCellMar>
            <w:top w:w="0" w:type="dxa"/>
            <w:left w:w="108" w:type="dxa"/>
            <w:bottom w:w="0" w:type="dxa"/>
            <w:right w:w="108" w:type="dxa"/>
          </w:tblCellMar>
        </w:tblPrEx>
        <w:trPr>
          <w:trHeight w:val="288" w:hRule="atLeast"/>
        </w:trPr>
        <w:tc>
          <w:tcPr>
            <w:tcW w:w="1583"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Жабры</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3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67.41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4.8770</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0.02994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2416.05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87.4017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5.45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0.1972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0.82142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1161.01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rPr>
          <w:del w:id="1628" w:author="polyd" w:date="2023-06-12T11:35:16Z"/>
        </w:rPr>
      </w:pPr>
      <w:del w:id="1629" w:author="polyd" w:date="2023-06-12T11:35:16Z">
        <w:r>
          <w:rPr/>
          <w:delText>(Таблица ???. Результаты дисперсионного анализа совокупной концентрации органических осмолитов в жаберной ткани МТ и МЕ при различной солености)</w:delText>
        </w:r>
      </w:del>
    </w:p>
    <w:p>
      <w:pPr>
        <w:spacing w:after="0" w:line="240" w:lineRule="auto"/>
        <w:rPr>
          <w:ins w:id="1630" w:author="polyd" w:date="2023-06-12T11:35:44Z"/>
        </w:rPr>
      </w:pPr>
    </w:p>
    <w:p>
      <w:pPr>
        <w:spacing w:after="0" w:line="240" w:lineRule="auto"/>
        <w:rPr>
          <w:ins w:id="1631" w:author="polyd" w:date="2023-06-12T11:35:44Z"/>
        </w:rPr>
      </w:pPr>
    </w:p>
    <w:p>
      <w:pPr>
        <w:spacing w:after="0" w:line="240" w:lineRule="auto"/>
        <w:rPr>
          <w:ins w:id="1632" w:author="polyd" w:date="2023-06-12T11:35:45Z"/>
        </w:rPr>
      </w:pPr>
      <w:ins w:id="1633" w:author="polyd" w:date="2023-06-12T11:35:45Z">
        <w:r>
          <w:rPr/>
          <w:t>Таблица ???. Результаты дисперсионного анализа совокупной концентрации органических осмолитов в тканях гепатопанкреаса у МТ и МЕ при различной солености</w:t>
        </w:r>
      </w:ins>
    </w:p>
    <w:p>
      <w:pPr>
        <w:spacing w:after="0" w:line="240" w:lineRule="auto"/>
      </w:pPr>
    </w:p>
    <w:tbl>
      <w:tblPr>
        <w:tblStyle w:val="3"/>
        <w:tblW w:w="5665" w:type="dxa"/>
        <w:tblInd w:w="0" w:type="dxa"/>
        <w:tblLayout w:type="autofit"/>
        <w:tblCellMar>
          <w:top w:w="0" w:type="dxa"/>
          <w:left w:w="108" w:type="dxa"/>
          <w:bottom w:w="0" w:type="dxa"/>
          <w:right w:w="108" w:type="dxa"/>
        </w:tblCellMar>
      </w:tblPr>
      <w:tblGrid>
        <w:gridCol w:w="1737"/>
        <w:gridCol w:w="668"/>
        <w:gridCol w:w="992"/>
        <w:gridCol w:w="1418"/>
        <w:gridCol w:w="941"/>
      </w:tblGrid>
      <w:tr>
        <w:tblPrEx>
          <w:tblCellMar>
            <w:top w:w="0" w:type="dxa"/>
            <w:left w:w="108" w:type="dxa"/>
            <w:bottom w:w="0" w:type="dxa"/>
            <w:right w:w="108" w:type="dxa"/>
          </w:tblCellMar>
        </w:tblPrEx>
        <w:trPr>
          <w:trHeight w:val="288" w:hRule="atLeast"/>
        </w:trPr>
        <w:tc>
          <w:tcPr>
            <w:tcW w:w="173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Гепатопанкреас</w:t>
            </w:r>
          </w:p>
        </w:tc>
        <w:tc>
          <w:tcPr>
            <w:tcW w:w="66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9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41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88.1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2.7253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0.10264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4527.9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69.9982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178.2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2.7542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0.06963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2619.8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rPr>
          <w:del w:id="1634" w:author="polyd" w:date="2023-06-12T11:35:42Z"/>
        </w:rPr>
      </w:pPr>
      <w:del w:id="1635" w:author="polyd" w:date="2023-06-12T11:35:42Z">
        <w:r>
          <w:rPr/>
          <w:delText>(Таблица ???. Результаты дисперсионного анализа совокупной концентрации органических осмолитов в тканях гепатопанкреаса у МТ и МЕ при различной солености)</w:delText>
        </w:r>
      </w:del>
    </w:p>
    <w:p>
      <w:pPr>
        <w:spacing w:after="0" w:line="240" w:lineRule="auto"/>
      </w:pPr>
    </w:p>
    <w:p>
      <w:pPr>
        <w:spacing w:after="0" w:line="240" w:lineRule="auto"/>
      </w:pPr>
    </w:p>
    <w:p>
      <w:pPr>
        <w:spacing w:after="0" w:line="240" w:lineRule="auto"/>
        <w:ind w:firstLine="708"/>
        <w:rPr>
          <w:ins w:id="1636" w:author="polyd" w:date="2023-06-12T11:37:09Z"/>
          <w:rFonts w:hint="default"/>
          <w:strike/>
          <w:lang w:val="ru-RU"/>
          <w:rPrChange w:id="1637" w:author="polyd" w:date="2023-06-12T11:42:12Z">
            <w:rPr>
              <w:ins w:id="1638" w:author="polyd" w:date="2023-06-12T11:37:09Z"/>
              <w:rFonts w:hint="default"/>
              <w:lang w:val="ru-RU"/>
            </w:rPr>
          </w:rPrChange>
        </w:rPr>
      </w:pPr>
      <w:r>
        <w:t xml:space="preserve">Для того, чтобы проанализировать, как меняются концентрации </w:t>
      </w:r>
      <w:ins w:id="1639" w:author="polyd" w:date="2023-06-12T11:36:17Z">
        <w:r>
          <w:rPr>
            <w:lang w:val="ru-RU"/>
          </w:rPr>
          <w:t>вс</w:t>
        </w:r>
      </w:ins>
      <w:ins w:id="1640" w:author="polyd" w:date="2023-06-12T11:36:18Z">
        <w:r>
          <w:rPr>
            <w:lang w:val="ru-RU"/>
          </w:rPr>
          <w:t>х</w:t>
        </w:r>
      </w:ins>
      <w:ins w:id="1641" w:author="polyd" w:date="2023-06-12T11:36:18Z">
        <w:r>
          <w:rPr>
            <w:rFonts w:hint="default"/>
            <w:lang w:val="ru-RU"/>
          </w:rPr>
          <w:t xml:space="preserve"> </w:t>
        </w:r>
      </w:ins>
      <w:r>
        <w:t xml:space="preserve">35 осмолитов и метаболитов в тканях мидий в зависимости от солености, </w:t>
      </w:r>
      <w:ins w:id="1642" w:author="polyd" w:date="2023-06-12T11:36:04Z">
        <w:r>
          <w:rPr>
            <w:lang w:val="ru-RU"/>
          </w:rPr>
          <w:t>бы</w:t>
        </w:r>
      </w:ins>
      <w:ins w:id="1643" w:author="polyd" w:date="2023-06-12T11:36:05Z">
        <w:r>
          <w:rPr>
            <w:lang w:val="ru-RU"/>
          </w:rPr>
          <w:t>л</w:t>
        </w:r>
      </w:ins>
      <w:ins w:id="1644" w:author="polyd" w:date="2023-06-12T11:36:05Z">
        <w:r>
          <w:rPr>
            <w:rFonts w:hint="default"/>
            <w:lang w:val="ru-RU"/>
          </w:rPr>
          <w:t xml:space="preserve"> пров</w:t>
        </w:r>
      </w:ins>
      <w:ins w:id="1645" w:author="polyd" w:date="2023-06-12T11:36:06Z">
        <w:r>
          <w:rPr>
            <w:rFonts w:hint="default"/>
            <w:lang w:val="ru-RU"/>
          </w:rPr>
          <w:t xml:space="preserve">еден </w:t>
        </w:r>
      </w:ins>
      <w:del w:id="1646" w:author="polyd" w:date="2023-06-12T11:36:10Z">
        <w:r>
          <w:rPr/>
          <w:delText xml:space="preserve">мы также использовали </w:delText>
        </w:r>
      </w:del>
      <w:r>
        <w:t>анализ избыточности</w:t>
      </w:r>
      <w:ins w:id="1647" w:author="polyd" w:date="2023-06-12T11:36:24Z">
        <w:r>
          <w:rPr>
            <w:rFonts w:hint="default"/>
            <w:lang w:val="ru-RU"/>
          </w:rPr>
          <w:t xml:space="preserve"> </w:t>
        </w:r>
      </w:ins>
      <w:ins w:id="1648" w:author="polyd" w:date="2023-06-12T11:36:25Z">
        <w:r>
          <w:rPr>
            <w:rFonts w:hint="default"/>
            <w:lang w:val="ru-RU"/>
          </w:rPr>
          <w:t>(</w:t>
        </w:r>
      </w:ins>
      <w:ins w:id="1649" w:author="polyd" w:date="2023-06-12T11:36:30Z">
        <w:r>
          <w:rPr>
            <w:rFonts w:hint="default"/>
            <w:lang w:val="en-US"/>
          </w:rPr>
          <w:t>RDA</w:t>
        </w:r>
      </w:ins>
      <w:ins w:id="1650" w:author="polyd" w:date="2023-06-12T11:36:31Z">
        <w:r>
          <w:rPr>
            <w:rFonts w:hint="default"/>
            <w:lang w:val="en-US"/>
          </w:rPr>
          <w:t>)</w:t>
        </w:r>
      </w:ins>
      <w:ins w:id="1651" w:author="polyd" w:date="2023-06-12T11:36:39Z">
        <w:r>
          <w:rPr>
            <w:rFonts w:hint="default"/>
            <w:lang w:val="en-US"/>
          </w:rPr>
          <w:t xml:space="preserve">, </w:t>
        </w:r>
      </w:ins>
      <w:ins w:id="1652" w:author="polyd" w:date="2023-06-12T11:36:44Z">
        <w:r>
          <w:rPr>
            <w:rFonts w:hint="default"/>
            <w:lang w:val="ru-RU"/>
          </w:rPr>
          <w:t>р</w:t>
        </w:r>
      </w:ins>
      <w:ins w:id="1653" w:author="polyd" w:date="2023-06-12T11:36:45Z">
        <w:r>
          <w:rPr>
            <w:rFonts w:hint="default"/>
            <w:lang w:val="ru-RU"/>
          </w:rPr>
          <w:t>езу</w:t>
        </w:r>
      </w:ins>
      <w:ins w:id="1654" w:author="polyd" w:date="2023-06-12T11:36:46Z">
        <w:r>
          <w:rPr>
            <w:rFonts w:hint="default"/>
            <w:lang w:val="ru-RU"/>
          </w:rPr>
          <w:t>льтат</w:t>
        </w:r>
      </w:ins>
      <w:ins w:id="1655" w:author="polyd" w:date="2023-06-12T11:36:47Z">
        <w:r>
          <w:rPr>
            <w:rFonts w:hint="default"/>
            <w:lang w:val="ru-RU"/>
          </w:rPr>
          <w:t xml:space="preserve">ы </w:t>
        </w:r>
      </w:ins>
      <w:ins w:id="1656" w:author="polyd" w:date="2023-06-12T11:36:48Z">
        <w:r>
          <w:rPr>
            <w:rFonts w:hint="default"/>
            <w:lang w:val="ru-RU"/>
          </w:rPr>
          <w:t>кото</w:t>
        </w:r>
      </w:ins>
      <w:ins w:id="1657" w:author="polyd" w:date="2023-06-12T11:36:49Z">
        <w:r>
          <w:rPr>
            <w:rFonts w:hint="default"/>
            <w:lang w:val="ru-RU"/>
          </w:rPr>
          <w:t xml:space="preserve">рого </w:t>
        </w:r>
      </w:ins>
      <w:ins w:id="1658" w:author="polyd" w:date="2023-06-12T11:36:53Z">
        <w:r>
          <w:rPr>
            <w:rFonts w:hint="default"/>
            <w:lang w:val="ru-RU"/>
          </w:rPr>
          <w:t>пр</w:t>
        </w:r>
      </w:ins>
      <w:ins w:id="1659" w:author="polyd" w:date="2023-06-12T11:36:54Z">
        <w:r>
          <w:rPr>
            <w:rFonts w:hint="default"/>
            <w:lang w:val="ru-RU"/>
          </w:rPr>
          <w:t>иведн</w:t>
        </w:r>
      </w:ins>
      <w:ins w:id="1660" w:author="polyd" w:date="2023-06-12T11:36:55Z">
        <w:r>
          <w:rPr>
            <w:rFonts w:hint="default"/>
            <w:lang w:val="ru-RU"/>
          </w:rPr>
          <w:t xml:space="preserve">ы </w:t>
        </w:r>
      </w:ins>
      <w:ins w:id="1661" w:author="polyd" w:date="2023-06-12T11:36:56Z">
        <w:r>
          <w:rPr>
            <w:rFonts w:hint="default"/>
            <w:lang w:val="ru-RU"/>
          </w:rPr>
          <w:t>на</w:t>
        </w:r>
      </w:ins>
      <w:ins w:id="1662" w:author="polyd" w:date="2023-06-12T11:37:01Z">
        <w:r>
          <w:rPr>
            <w:rFonts w:hint="default"/>
            <w:lang w:val="ru-RU"/>
          </w:rPr>
          <w:t xml:space="preserve"> Р</w:t>
        </w:r>
      </w:ins>
      <w:ins w:id="1663" w:author="polyd" w:date="2023-06-12T11:37:02Z">
        <w:r>
          <w:rPr>
            <w:rFonts w:hint="default"/>
            <w:lang w:val="ru-RU"/>
          </w:rPr>
          <w:t>и</w:t>
        </w:r>
      </w:ins>
      <w:ins w:id="1664" w:author="polyd" w:date="2023-06-12T11:37:04Z">
        <w:r>
          <w:rPr>
            <w:rFonts w:hint="default"/>
            <w:lang w:val="ru-RU"/>
          </w:rPr>
          <w:t xml:space="preserve">с </w:t>
        </w:r>
      </w:ins>
      <w:ins w:id="1665" w:author="polyd" w:date="2023-06-12T11:37:05Z">
        <w:r>
          <w:rPr>
            <w:rFonts w:hint="default"/>
            <w:lang w:val="ru-RU"/>
          </w:rPr>
          <w:t>++</w:t>
        </w:r>
      </w:ins>
      <w:r>
        <w:t xml:space="preserve">. </w:t>
      </w:r>
      <w:ins w:id="1666" w:author="polyd" w:date="2023-06-12T11:38:01Z">
        <w:r>
          <w:rPr/>
          <w:t xml:space="preserve">Доля описанной моделью инерции составила 23,19%. </w:t>
        </w:r>
      </w:ins>
      <w:ins w:id="1667" w:author="polyd" w:date="2023-06-12T11:40:02Z">
        <w:r>
          <w:rPr>
            <w:strike/>
            <w:rPrChange w:id="1668" w:author="polyd" w:date="2023-06-12T11:42:12Z">
              <w:rPr/>
            </w:rPrChange>
          </w:rPr>
          <w:t xml:space="preserve">На три канонические оси приходилось 34,6% </w:t>
        </w:r>
      </w:ins>
      <w:ins w:id="1670" w:author="polyd" w:date="2023-06-12T11:40:33Z">
        <w:r>
          <w:rPr>
            <w:strike/>
            <w:lang w:val="ru-RU"/>
            <w:rPrChange w:id="1671" w:author="polyd" w:date="2023-06-12T11:42:12Z">
              <w:rPr>
                <w:lang w:val="ru-RU"/>
              </w:rPr>
            </w:rPrChange>
          </w:rPr>
          <w:t>сумма</w:t>
        </w:r>
      </w:ins>
      <w:ins w:id="1673" w:author="polyd" w:date="2023-06-12T11:41:04Z">
        <w:r>
          <w:rPr>
            <w:strike/>
            <w:lang w:val="ru-RU"/>
            <w:rPrChange w:id="1674" w:author="polyd" w:date="2023-06-12T11:42:12Z">
              <w:rPr>
                <w:lang w:val="ru-RU"/>
              </w:rPr>
            </w:rPrChange>
          </w:rPr>
          <w:t>р</w:t>
        </w:r>
      </w:ins>
      <w:ins w:id="1676" w:author="polyd" w:date="2023-06-12T11:40:34Z">
        <w:r>
          <w:rPr>
            <w:strike/>
            <w:lang w:val="ru-RU"/>
            <w:rPrChange w:id="1677" w:author="polyd" w:date="2023-06-12T11:42:12Z">
              <w:rPr>
                <w:lang w:val="ru-RU"/>
              </w:rPr>
            </w:rPrChange>
          </w:rPr>
          <w:t>ной</w:t>
        </w:r>
      </w:ins>
      <w:ins w:id="1679" w:author="polyd" w:date="2023-06-12T11:40:34Z">
        <w:r>
          <w:rPr>
            <w:rFonts w:hint="default"/>
            <w:strike/>
            <w:lang w:val="ru-RU"/>
            <w:rPrChange w:id="1680" w:author="polyd" w:date="2023-06-12T11:42:12Z">
              <w:rPr>
                <w:rFonts w:hint="default"/>
                <w:lang w:val="ru-RU"/>
              </w:rPr>
            </w:rPrChange>
          </w:rPr>
          <w:t xml:space="preserve"> </w:t>
        </w:r>
      </w:ins>
      <w:ins w:id="1682" w:author="polyd" w:date="2023-06-12T11:40:02Z">
        <w:r>
          <w:rPr>
            <w:strike/>
            <w:rPrChange w:id="1683" w:author="polyd" w:date="2023-06-12T11:42:12Z">
              <w:rPr/>
            </w:rPrChange>
          </w:rPr>
          <w:t>изменчивости (17%, 11,4% и 6,2% соответственно)</w:t>
        </w:r>
      </w:ins>
      <w:ins w:id="1685" w:author="polyd" w:date="2023-06-12T11:42:19Z">
        <w:r>
          <w:rPr>
            <w:rFonts w:hint="default"/>
            <w:strike/>
            <w:lang w:val="ru-RU"/>
          </w:rPr>
          <w:t xml:space="preserve"> </w:t>
        </w:r>
      </w:ins>
      <w:ins w:id="1686" w:author="polyd" w:date="2023-06-12T11:42:19Z">
        <w:r>
          <w:rPr>
            <w:rFonts w:hint="default"/>
            <w:strike w:val="0"/>
            <w:highlight w:val="yellow"/>
            <w:lang w:val="ru-RU"/>
            <w:rPrChange w:id="1687" w:author="polyd" w:date="2023-06-12T11:42:44Z">
              <w:rPr>
                <w:rFonts w:hint="default"/>
                <w:strike/>
                <w:lang w:val="ru-RU"/>
              </w:rPr>
            </w:rPrChange>
          </w:rPr>
          <w:t>Т</w:t>
        </w:r>
      </w:ins>
      <w:ins w:id="1689" w:author="polyd" w:date="2023-06-12T11:42:20Z">
        <w:r>
          <w:rPr>
            <w:rFonts w:hint="default"/>
            <w:strike w:val="0"/>
            <w:highlight w:val="yellow"/>
            <w:lang w:val="ru-RU"/>
            <w:rPrChange w:id="1690" w:author="polyd" w:date="2023-06-12T11:42:44Z">
              <w:rPr>
                <w:rFonts w:hint="default"/>
                <w:strike/>
                <w:lang w:val="ru-RU"/>
              </w:rPr>
            </w:rPrChange>
          </w:rPr>
          <w:t xml:space="preserve">ут </w:t>
        </w:r>
      </w:ins>
      <w:ins w:id="1692" w:author="polyd" w:date="2023-06-12T11:42:21Z">
        <w:r>
          <w:rPr>
            <w:rFonts w:hint="default"/>
            <w:strike w:val="0"/>
            <w:highlight w:val="yellow"/>
            <w:lang w:val="ru-RU"/>
            <w:rPrChange w:id="1693" w:author="polyd" w:date="2023-06-12T11:42:44Z">
              <w:rPr>
                <w:rFonts w:hint="default"/>
                <w:strike/>
                <w:lang w:val="ru-RU"/>
              </w:rPr>
            </w:rPrChange>
          </w:rPr>
          <w:t>ч</w:t>
        </w:r>
      </w:ins>
      <w:ins w:id="1695" w:author="polyd" w:date="2023-06-12T11:42:22Z">
        <w:r>
          <w:rPr>
            <w:rFonts w:hint="default"/>
            <w:strike w:val="0"/>
            <w:highlight w:val="yellow"/>
            <w:lang w:val="ru-RU"/>
            <w:rPrChange w:id="1696" w:author="polyd" w:date="2023-06-12T11:42:44Z">
              <w:rPr>
                <w:rFonts w:hint="default"/>
                <w:strike/>
                <w:lang w:val="ru-RU"/>
              </w:rPr>
            </w:rPrChange>
          </w:rPr>
          <w:t>то-</w:t>
        </w:r>
      </w:ins>
      <w:ins w:id="1698" w:author="polyd" w:date="2023-06-12T11:42:23Z">
        <w:r>
          <w:rPr>
            <w:rFonts w:hint="default"/>
            <w:strike w:val="0"/>
            <w:highlight w:val="yellow"/>
            <w:lang w:val="ru-RU"/>
            <w:rPrChange w:id="1699" w:author="polyd" w:date="2023-06-12T11:42:44Z">
              <w:rPr>
                <w:rFonts w:hint="default"/>
                <w:strike/>
                <w:lang w:val="ru-RU"/>
              </w:rPr>
            </w:rPrChange>
          </w:rPr>
          <w:t xml:space="preserve">то не </w:t>
        </w:r>
      </w:ins>
      <w:ins w:id="1701" w:author="polyd" w:date="2023-06-12T11:42:24Z">
        <w:r>
          <w:rPr>
            <w:rFonts w:hint="default"/>
            <w:strike w:val="0"/>
            <w:highlight w:val="yellow"/>
            <w:lang w:val="ru-RU"/>
            <w:rPrChange w:id="1702" w:author="polyd" w:date="2023-06-12T11:42:44Z">
              <w:rPr>
                <w:rFonts w:hint="default"/>
                <w:strike/>
                <w:lang w:val="ru-RU"/>
              </w:rPr>
            </w:rPrChange>
          </w:rPr>
          <w:t>так.</w:t>
        </w:r>
      </w:ins>
      <w:ins w:id="1704" w:author="polyd" w:date="2023-06-12T11:42:25Z">
        <w:r>
          <w:rPr>
            <w:rFonts w:hint="default"/>
            <w:strike w:val="0"/>
            <w:highlight w:val="yellow"/>
            <w:lang w:val="ru-RU"/>
            <w:rPrChange w:id="1705" w:author="polyd" w:date="2023-06-12T11:42:44Z">
              <w:rPr>
                <w:rFonts w:hint="default"/>
                <w:strike/>
                <w:lang w:val="ru-RU"/>
              </w:rPr>
            </w:rPrChange>
          </w:rPr>
          <w:t xml:space="preserve"> </w:t>
        </w:r>
      </w:ins>
      <w:ins w:id="1707" w:author="polyd" w:date="2023-06-12T11:42:26Z">
        <w:r>
          <w:rPr>
            <w:rFonts w:hint="default"/>
            <w:strike w:val="0"/>
            <w:highlight w:val="yellow"/>
            <w:lang w:val="ru-RU"/>
            <w:rPrChange w:id="1708" w:author="polyd" w:date="2023-06-12T11:42:44Z">
              <w:rPr>
                <w:rFonts w:hint="default"/>
                <w:strike/>
                <w:lang w:val="ru-RU"/>
              </w:rPr>
            </w:rPrChange>
          </w:rPr>
          <w:t>Хочу</w:t>
        </w:r>
      </w:ins>
      <w:ins w:id="1710" w:author="polyd" w:date="2023-06-12T11:42:27Z">
        <w:r>
          <w:rPr>
            <w:rFonts w:hint="default"/>
            <w:strike w:val="0"/>
            <w:highlight w:val="yellow"/>
            <w:lang w:val="ru-RU"/>
            <w:rPrChange w:id="1711" w:author="polyd" w:date="2023-06-12T11:42:44Z">
              <w:rPr>
                <w:rFonts w:hint="default"/>
                <w:strike/>
                <w:lang w:val="ru-RU"/>
              </w:rPr>
            </w:rPrChange>
          </w:rPr>
          <w:t xml:space="preserve"> у</w:t>
        </w:r>
      </w:ins>
      <w:ins w:id="1713" w:author="polyd" w:date="2023-06-12T11:42:28Z">
        <w:r>
          <w:rPr>
            <w:rFonts w:hint="default"/>
            <w:strike w:val="0"/>
            <w:highlight w:val="yellow"/>
            <w:lang w:val="ru-RU"/>
            <w:rPrChange w:id="1714" w:author="polyd" w:date="2023-06-12T11:42:44Z">
              <w:rPr>
                <w:rFonts w:hint="default"/>
                <w:strike/>
                <w:lang w:val="ru-RU"/>
              </w:rPr>
            </w:rPrChange>
          </w:rPr>
          <w:t>видет</w:t>
        </w:r>
      </w:ins>
      <w:ins w:id="1716" w:author="polyd" w:date="2023-06-12T11:42:29Z">
        <w:r>
          <w:rPr>
            <w:rFonts w:hint="default"/>
            <w:strike w:val="0"/>
            <w:highlight w:val="yellow"/>
            <w:lang w:val="ru-RU"/>
            <w:rPrChange w:id="1717" w:author="polyd" w:date="2023-06-12T11:42:44Z">
              <w:rPr>
                <w:rFonts w:hint="default"/>
                <w:strike/>
                <w:lang w:val="ru-RU"/>
              </w:rPr>
            </w:rPrChange>
          </w:rPr>
          <w:t>ь ц</w:t>
        </w:r>
      </w:ins>
      <w:ins w:id="1719" w:author="polyd" w:date="2023-06-12T11:42:30Z">
        <w:r>
          <w:rPr>
            <w:rFonts w:hint="default"/>
            <w:strike w:val="0"/>
            <w:highlight w:val="yellow"/>
            <w:lang w:val="ru-RU"/>
            <w:rPrChange w:id="1720" w:author="polyd" w:date="2023-06-12T11:42:44Z">
              <w:rPr>
                <w:rFonts w:hint="default"/>
                <w:strike/>
                <w:lang w:val="ru-RU"/>
              </w:rPr>
            </w:rPrChange>
          </w:rPr>
          <w:t>иф</w:t>
        </w:r>
      </w:ins>
      <w:ins w:id="1722" w:author="polyd" w:date="2023-06-12T11:42:31Z">
        <w:r>
          <w:rPr>
            <w:rFonts w:hint="default"/>
            <w:strike w:val="0"/>
            <w:highlight w:val="yellow"/>
            <w:lang w:val="ru-RU"/>
            <w:rPrChange w:id="1723" w:author="polyd" w:date="2023-06-12T11:42:44Z">
              <w:rPr>
                <w:rFonts w:hint="default"/>
                <w:strike/>
                <w:lang w:val="ru-RU"/>
              </w:rPr>
            </w:rPrChange>
          </w:rPr>
          <w:t>ер</w:t>
        </w:r>
      </w:ins>
      <w:ins w:id="1725" w:author="polyd" w:date="2023-06-12T11:42:34Z">
        <w:r>
          <w:rPr>
            <w:rFonts w:hint="default"/>
            <w:strike w:val="0"/>
            <w:highlight w:val="yellow"/>
            <w:lang w:val="ru-RU"/>
            <w:rPrChange w:id="1726" w:author="polyd" w:date="2023-06-12T11:42:44Z">
              <w:rPr>
                <w:rFonts w:hint="default"/>
                <w:strike/>
                <w:lang w:val="ru-RU"/>
              </w:rPr>
            </w:rPrChange>
          </w:rPr>
          <w:t>ки</w:t>
        </w:r>
      </w:ins>
      <w:ins w:id="1728" w:author="polyd" w:date="2023-06-12T11:42:35Z">
        <w:r>
          <w:rPr>
            <w:rFonts w:hint="default"/>
            <w:strike w:val="0"/>
            <w:highlight w:val="yellow"/>
            <w:lang w:val="ru-RU"/>
            <w:rPrChange w:id="1729" w:author="polyd" w:date="2023-06-12T11:42:44Z">
              <w:rPr>
                <w:rFonts w:hint="default"/>
                <w:strike/>
                <w:lang w:val="ru-RU"/>
              </w:rPr>
            </w:rPrChange>
          </w:rPr>
          <w:t>.</w:t>
        </w:r>
      </w:ins>
    </w:p>
    <w:p>
      <w:pPr>
        <w:spacing w:after="0" w:line="240" w:lineRule="auto"/>
        <w:ind w:firstLine="816" w:firstLineChars="371"/>
        <w:rPr>
          <w:del w:id="1732" w:author="polyd" w:date="2023-06-12T11:44:45Z"/>
        </w:rPr>
        <w:pPrChange w:id="1731" w:author="polyd" w:date="2023-06-12T11:42:16Z">
          <w:pPr>
            <w:spacing w:after="0" w:line="240" w:lineRule="auto"/>
            <w:ind w:firstLine="708"/>
          </w:pPr>
        </w:pPrChange>
      </w:pPr>
      <w:r>
        <w:t xml:space="preserve">С помощью пермутационного теста мы продемонстрировали, что </w:t>
      </w:r>
      <w:ins w:id="1733" w:author="polyd" w:date="2023-06-12T11:43:15Z">
        <w:r>
          <w:rPr>
            <w:lang w:val="ru-RU"/>
          </w:rPr>
          <w:t>в</w:t>
        </w:r>
      </w:ins>
      <w:ins w:id="1734" w:author="polyd" w:date="2023-06-12T11:43:17Z">
        <w:r>
          <w:rPr>
            <w:lang w:val="ru-RU"/>
          </w:rPr>
          <w:t>лиян</w:t>
        </w:r>
      </w:ins>
      <w:ins w:id="1735" w:author="polyd" w:date="2023-06-12T11:43:18Z">
        <w:r>
          <w:rPr>
            <w:lang w:val="ru-RU"/>
          </w:rPr>
          <w:t>ие</w:t>
        </w:r>
      </w:ins>
      <w:ins w:id="1736" w:author="polyd" w:date="2023-06-12T11:43:18Z">
        <w:r>
          <w:rPr>
            <w:rFonts w:hint="default"/>
            <w:lang w:val="ru-RU"/>
          </w:rPr>
          <w:t xml:space="preserve"> </w:t>
        </w:r>
      </w:ins>
      <w:del w:id="1737" w:author="polyd" w:date="2023-06-12T11:43:21Z">
        <w:r>
          <w:rPr/>
          <w:delText xml:space="preserve">связь между </w:delText>
        </w:r>
      </w:del>
      <w:ins w:id="1738" w:author="polyd" w:date="2023-06-12T11:43:01Z">
        <w:r>
          <w:rPr>
            <w:lang w:val="ru-RU"/>
          </w:rPr>
          <w:t>об</w:t>
        </w:r>
      </w:ins>
      <w:ins w:id="1739" w:author="polyd" w:date="2023-06-12T11:43:02Z">
        <w:r>
          <w:rPr>
            <w:lang w:val="ru-RU"/>
          </w:rPr>
          <w:t>еи</w:t>
        </w:r>
      </w:ins>
      <w:ins w:id="1740" w:author="polyd" w:date="2023-06-12T11:43:28Z">
        <w:r>
          <w:rPr>
            <w:lang w:val="ru-RU"/>
          </w:rPr>
          <w:t>х</w:t>
        </w:r>
      </w:ins>
      <w:ins w:id="1741" w:author="polyd" w:date="2023-06-12T11:43:28Z">
        <w:r>
          <w:rPr>
            <w:rFonts w:hint="default"/>
            <w:lang w:val="ru-RU"/>
          </w:rPr>
          <w:t xml:space="preserve"> </w:t>
        </w:r>
      </w:ins>
      <w:ins w:id="1742" w:author="polyd" w:date="2023-06-12T11:43:29Z">
        <w:r>
          <w:rPr>
            <w:rFonts w:hint="default"/>
            <w:lang w:val="ru-RU"/>
          </w:rPr>
          <w:t>преди</w:t>
        </w:r>
      </w:ins>
      <w:ins w:id="1743" w:author="polyd" w:date="2023-06-12T11:43:30Z">
        <w:r>
          <w:rPr>
            <w:rFonts w:hint="default"/>
            <w:lang w:val="ru-RU"/>
          </w:rPr>
          <w:t>кторов</w:t>
        </w:r>
      </w:ins>
      <w:ins w:id="1744" w:author="polyd" w:date="2023-06-12T11:43:31Z">
        <w:r>
          <w:rPr>
            <w:rFonts w:hint="default"/>
            <w:lang w:val="ru-RU"/>
          </w:rPr>
          <w:t xml:space="preserve">, </w:t>
        </w:r>
      </w:ins>
      <w:ins w:id="1745" w:author="polyd" w:date="2023-06-12T11:43:32Z">
        <w:r>
          <w:rPr>
            <w:rFonts w:hint="default"/>
            <w:lang w:val="ru-RU"/>
          </w:rPr>
          <w:t>вкл</w:t>
        </w:r>
      </w:ins>
      <w:ins w:id="1746" w:author="polyd" w:date="2023-06-12T11:43:33Z">
        <w:r>
          <w:rPr>
            <w:rFonts w:hint="default"/>
            <w:lang w:val="ru-RU"/>
          </w:rPr>
          <w:t>ючен</w:t>
        </w:r>
      </w:ins>
      <w:ins w:id="1747" w:author="polyd" w:date="2023-06-12T11:43:34Z">
        <w:r>
          <w:rPr>
            <w:rFonts w:hint="default"/>
            <w:lang w:val="ru-RU"/>
          </w:rPr>
          <w:t xml:space="preserve">ных в </w:t>
        </w:r>
      </w:ins>
      <w:ins w:id="1748" w:author="polyd" w:date="2023-06-12T11:43:35Z">
        <w:r>
          <w:rPr>
            <w:rFonts w:hint="default"/>
            <w:lang w:val="ru-RU"/>
          </w:rPr>
          <w:t>модель</w:t>
        </w:r>
      </w:ins>
      <w:ins w:id="1749" w:author="polyd" w:date="2023-06-12T11:43:36Z">
        <w:r>
          <w:rPr>
            <w:rFonts w:hint="default"/>
            <w:lang w:val="ru-RU"/>
          </w:rPr>
          <w:t xml:space="preserve"> (</w:t>
        </w:r>
      </w:ins>
      <w:ins w:id="1750" w:author="polyd" w:date="2023-06-12T11:43:37Z">
        <w:r>
          <w:rPr>
            <w:rFonts w:hint="default"/>
            <w:lang w:val="ru-RU"/>
          </w:rPr>
          <w:t>Соленос</w:t>
        </w:r>
      </w:ins>
      <w:ins w:id="1751" w:author="polyd" w:date="2023-06-12T11:43:38Z">
        <w:r>
          <w:rPr>
            <w:rFonts w:hint="default"/>
            <w:lang w:val="ru-RU"/>
          </w:rPr>
          <w:t>ть и В</w:t>
        </w:r>
      </w:ins>
      <w:ins w:id="1752" w:author="polyd" w:date="2023-06-12T11:43:39Z">
        <w:r>
          <w:rPr>
            <w:rFonts w:hint="default"/>
            <w:lang w:val="ru-RU"/>
          </w:rPr>
          <w:t>ид</w:t>
        </w:r>
      </w:ins>
      <w:ins w:id="1753" w:author="polyd" w:date="2023-06-12T11:43:41Z">
        <w:r>
          <w:rPr>
            <w:rFonts w:hint="default"/>
            <w:lang w:val="ru-RU"/>
          </w:rPr>
          <w:t>)</w:t>
        </w:r>
      </w:ins>
      <w:ins w:id="1754" w:author="polyd" w:date="2023-06-12T11:43:45Z">
        <w:r>
          <w:rPr>
            <w:rFonts w:hint="default"/>
            <w:lang w:val="ru-RU"/>
          </w:rPr>
          <w:t>,</w:t>
        </w:r>
      </w:ins>
      <w:ins w:id="1755" w:author="polyd" w:date="2023-06-12T11:43:41Z">
        <w:r>
          <w:rPr>
            <w:rFonts w:hint="default"/>
            <w:lang w:val="ru-RU"/>
          </w:rPr>
          <w:t xml:space="preserve"> </w:t>
        </w:r>
      </w:ins>
      <w:ins w:id="1756" w:author="polyd" w:date="2023-06-12T11:44:04Z">
        <w:r>
          <w:rPr>
            <w:rFonts w:hint="default"/>
            <w:lang w:val="ru-RU"/>
          </w:rPr>
          <w:t>б</w:t>
        </w:r>
      </w:ins>
      <w:ins w:id="1757" w:author="polyd" w:date="2023-06-12T11:44:05Z">
        <w:r>
          <w:rPr>
            <w:rFonts w:hint="default"/>
            <w:lang w:val="ru-RU"/>
          </w:rPr>
          <w:t xml:space="preserve">ыло </w:t>
        </w:r>
      </w:ins>
      <w:ins w:id="1758" w:author="polyd" w:date="2023-06-12T11:44:06Z">
        <w:r>
          <w:rPr>
            <w:rFonts w:hint="default"/>
            <w:lang w:val="ru-RU"/>
          </w:rPr>
          <w:t>зна</w:t>
        </w:r>
      </w:ins>
      <w:ins w:id="1759" w:author="polyd" w:date="2023-06-12T11:44:07Z">
        <w:r>
          <w:rPr>
            <w:rFonts w:hint="default"/>
            <w:lang w:val="ru-RU"/>
          </w:rPr>
          <w:t>чимы</w:t>
        </w:r>
      </w:ins>
      <w:ins w:id="1760" w:author="polyd" w:date="2023-06-12T11:44:08Z">
        <w:r>
          <w:rPr>
            <w:rFonts w:hint="default"/>
            <w:lang w:val="ru-RU"/>
          </w:rPr>
          <w:t xml:space="preserve">м </w:t>
        </w:r>
      </w:ins>
      <w:ins w:id="1761" w:author="polyd" w:date="2023-06-12T11:44:20Z">
        <w:r>
          <w:rPr>
            <w:rFonts w:hint="default"/>
            <w:lang w:val="ru-RU"/>
          </w:rPr>
          <w:t>(Таб</w:t>
        </w:r>
      </w:ins>
      <w:ins w:id="1762" w:author="polyd" w:date="2023-06-12T11:44:21Z">
        <w:r>
          <w:rPr>
            <w:rFonts w:hint="default"/>
            <w:lang w:val="ru-RU"/>
          </w:rPr>
          <w:t>л</w:t>
        </w:r>
      </w:ins>
      <w:ins w:id="1763" w:author="polyd" w:date="2023-06-12T11:44:22Z">
        <w:r>
          <w:rPr>
            <w:rFonts w:hint="default"/>
            <w:lang w:val="ru-RU"/>
          </w:rPr>
          <w:t xml:space="preserve">. </w:t>
        </w:r>
      </w:ins>
      <w:ins w:id="1764" w:author="polyd" w:date="2023-06-12T11:44:23Z">
        <w:r>
          <w:rPr>
            <w:rFonts w:hint="default"/>
            <w:lang w:val="ru-RU"/>
          </w:rPr>
          <w:t>++)</w:t>
        </w:r>
      </w:ins>
      <w:ins w:id="1765" w:author="polyd" w:date="2023-06-12T11:44:24Z">
        <w:r>
          <w:rPr>
            <w:rFonts w:hint="default"/>
            <w:lang w:val="ru-RU"/>
          </w:rPr>
          <w:t>.</w:t>
        </w:r>
      </w:ins>
      <w:del w:id="1766" w:author="polyd" w:date="2023-06-12T11:44:30Z">
        <w:r>
          <w:rPr/>
          <w:delText>предикторами и концентрацией метаболитов была значима</w:delText>
        </w:r>
      </w:del>
      <w:ins w:id="1767" w:author="polyd" w:date="2023-06-12T11:38:18Z">
        <w:r>
          <w:rPr>
            <w:rFonts w:hint="default"/>
            <w:lang w:val="ru-RU"/>
          </w:rPr>
          <w:t>,</w:t>
        </w:r>
      </w:ins>
      <w:ins w:id="1768" w:author="polyd" w:date="2023-06-12T11:38:19Z">
        <w:r>
          <w:rPr>
            <w:rFonts w:hint="default"/>
            <w:lang w:val="ru-RU"/>
          </w:rPr>
          <w:t xml:space="preserve"> то </w:t>
        </w:r>
      </w:ins>
      <w:ins w:id="1769" w:author="polyd" w:date="2023-06-12T11:38:20Z">
        <w:r>
          <w:rPr>
            <w:rFonts w:hint="default"/>
            <w:lang w:val="ru-RU"/>
          </w:rPr>
          <w:t xml:space="preserve">есть </w:t>
        </w:r>
      </w:ins>
      <w:del w:id="1770" w:author="polyd" w:date="2023-06-12T11:38:22Z">
        <w:r>
          <w:rPr/>
          <w:delText>. Доля описанной моделью инерции составила 23,19%. На фактор солености приходилось 17,24% изменчивости, а на фактор вида – лишь 5,95%. Согласно пермутационному тесту факторов 3-го типа, о</w:delText>
        </w:r>
      </w:del>
      <w:ins w:id="1771" w:author="polyd" w:date="2023-06-12T11:38:22Z">
        <w:r>
          <w:rPr>
            <w:lang w:val="ru-RU"/>
          </w:rPr>
          <w:t>о</w:t>
        </w:r>
      </w:ins>
      <w:r>
        <w:t xml:space="preserve">ба фактора </w:t>
      </w:r>
      <w:del w:id="1772" w:author="polyd" w:date="2023-06-12T11:38:30Z">
        <w:r>
          <w:rPr/>
          <w:delText xml:space="preserve">достоверно </w:delText>
        </w:r>
      </w:del>
      <w:r>
        <w:t xml:space="preserve">влияли на изменение </w:t>
      </w:r>
      <w:del w:id="1773" w:author="polyd" w:date="2023-06-12T11:38:36Z">
        <w:r>
          <w:rPr/>
          <w:delText xml:space="preserve">концентрации </w:delText>
        </w:r>
      </w:del>
      <w:ins w:id="1774" w:author="polyd" w:date="2023-06-12T11:38:36Z">
        <w:r>
          <w:rPr>
            <w:lang w:val="ru-RU"/>
          </w:rPr>
          <w:t>к</w:t>
        </w:r>
      </w:ins>
      <w:ins w:id="1775" w:author="polyd" w:date="2023-06-12T11:38:37Z">
        <w:r>
          <w:rPr>
            <w:lang w:val="ru-RU"/>
          </w:rPr>
          <w:t>омпози</w:t>
        </w:r>
      </w:ins>
      <w:ins w:id="1776" w:author="polyd" w:date="2023-06-12T11:38:38Z">
        <w:r>
          <w:rPr>
            <w:lang w:val="ru-RU"/>
          </w:rPr>
          <w:t>ци</w:t>
        </w:r>
      </w:ins>
      <w:ins w:id="1777" w:author="polyd" w:date="2023-06-12T11:38:39Z">
        <w:r>
          <w:rPr>
            <w:lang w:val="ru-RU"/>
          </w:rPr>
          <w:t>ю</w:t>
        </w:r>
      </w:ins>
      <w:ins w:id="1778" w:author="polyd" w:date="2023-06-12T11:38:39Z">
        <w:r>
          <w:rPr>
            <w:rFonts w:hint="default"/>
            <w:lang w:val="ru-RU"/>
          </w:rPr>
          <w:t xml:space="preserve"> </w:t>
        </w:r>
      </w:ins>
      <w:r>
        <w:t xml:space="preserve">метаболитов. </w:t>
      </w:r>
      <w:del w:id="1779" w:author="polyd" w:date="2023-06-12T11:44:45Z">
        <w:r>
          <w:rPr/>
          <w:delText>На первые три неканонические оси приходилось 34,6% изменчивости (17%, 11,4% и 6,2% соответственно). Ординация в канонических осях представлена на Рис. ???.</w:delText>
        </w:r>
      </w:del>
    </w:p>
    <w:p>
      <w:pPr>
        <w:spacing w:after="0" w:line="240" w:lineRule="auto"/>
        <w:ind w:firstLine="0"/>
        <w:rPr>
          <w:ins w:id="1781" w:author="polyd" w:date="2023-06-12T11:39:14Z"/>
        </w:rPr>
        <w:pPrChange w:id="1780" w:author="polyd" w:date="2023-06-12T11:39:14Z">
          <w:pPr>
            <w:spacing w:after="0" w:line="240" w:lineRule="auto"/>
            <w:ind w:firstLine="708"/>
          </w:pPr>
        </w:pPrChange>
      </w:pPr>
      <w:ins w:id="1782" w:author="polyd" w:date="2023-06-12T11:39:14Z">
        <w:r>
          <w:rPr/>
          <w:br w:type="page"/>
        </w:r>
      </w:ins>
    </w:p>
    <w:p>
      <w:pPr>
        <w:spacing w:after="0" w:line="240" w:lineRule="auto"/>
        <w:ind w:firstLine="708"/>
        <w:sectPr>
          <w:pgSz w:w="11906" w:h="16838"/>
          <w:pgMar w:top="1134" w:right="851" w:bottom="1134" w:left="1701" w:header="709" w:footer="709" w:gutter="0"/>
          <w:cols w:space="708" w:num="1"/>
          <w:docGrid w:linePitch="360" w:charSpace="0"/>
        </w:sectPr>
      </w:pPr>
    </w:p>
    <w:p>
      <w:pPr>
        <w:spacing w:after="0" w:line="240" w:lineRule="auto"/>
        <w:ind w:firstLine="708"/>
      </w:pPr>
      <w:r>
        <w:rPr>
          <w:rFonts w:ascii="Times New Roman" w:hAnsi="Times New Roman" w:eastAsia="Times New Roman" w:cs="Times New Roman"/>
          <w:snapToGrid w:val="0"/>
          <w:color w:val="000000"/>
          <w:w w:val="0"/>
          <w:sz w:val="0"/>
          <w:szCs w:val="0"/>
          <w:u w:color="000000"/>
          <w:shd w:val="clear" w:color="000000" w:fill="000000"/>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146685</wp:posOffset>
            </wp:positionV>
            <wp:extent cx="10339705" cy="4711700"/>
            <wp:effectExtent l="0" t="0" r="5080" b="0"/>
            <wp:wrapNone/>
            <wp:docPr id="25" name="Рисунок 25" descr="C:\Users\anton\OneDrive\Рабочий стол\Sci_stuff\doplom2023_pics\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C:\Users\anton\OneDrive\Рабочий стол\Sci_stuff\doplom2023_pics\RD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0339561" cy="4711700"/>
                    </a:xfrm>
                    <a:prstGeom prst="rect">
                      <a:avLst/>
                    </a:prstGeom>
                    <a:noFill/>
                    <a:ln>
                      <a:noFill/>
                    </a:ln>
                  </pic:spPr>
                </pic:pic>
              </a:graphicData>
            </a:graphic>
          </wp:anchor>
        </w:drawing>
      </w:r>
    </w:p>
    <w:p>
      <w:pPr>
        <w:spacing w:after="0" w:line="240" w:lineRule="auto"/>
        <w:ind w:firstLine="708"/>
      </w:pPr>
    </w:p>
    <w:p>
      <w:pPr>
        <w:spacing w:after="0" w:line="240" w:lineRule="auto"/>
        <w:ind w:firstLine="708"/>
      </w:pPr>
    </w:p>
    <w:p>
      <w:pPr>
        <w:spacing w:after="0" w:line="240" w:lineRule="auto"/>
        <w:ind w:firstLine="708"/>
      </w:pPr>
    </w:p>
    <w:p>
      <w:pPr>
        <w:spacing w:after="0" w:line="240" w:lineRule="auto"/>
        <w:ind w:firstLine="708"/>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sectPr>
          <w:pgSz w:w="16838" w:h="11906" w:orient="landscape"/>
          <w:pgMar w:top="1701" w:right="1134" w:bottom="851" w:left="1134" w:header="709" w:footer="709" w:gutter="0"/>
          <w:cols w:space="708" w:num="1"/>
          <w:docGrid w:linePitch="360" w:charSpace="0"/>
        </w:sectPr>
      </w:pPr>
      <w:r>
        <w:t>(Рис. ???.</w:t>
      </w:r>
      <w:ins w:id="1783" w:author="polyd" w:date="2023-06-12T11:45:10Z">
        <w:r>
          <w:rPr>
            <w:rFonts w:hint="default"/>
            <w:lang w:val="ru-RU"/>
          </w:rPr>
          <w:t xml:space="preserve"> </w:t>
        </w:r>
      </w:ins>
      <w:ins w:id="1784" w:author="polyd" w:date="2023-06-12T11:45:11Z">
        <w:r>
          <w:rPr>
            <w:rFonts w:hint="default"/>
            <w:lang w:val="ru-RU"/>
          </w:rPr>
          <w:t>Орд</w:t>
        </w:r>
      </w:ins>
      <w:ins w:id="1785" w:author="polyd" w:date="2023-06-12T11:45:12Z">
        <w:r>
          <w:rPr>
            <w:rFonts w:hint="default"/>
            <w:lang w:val="ru-RU"/>
          </w:rPr>
          <w:t>ина</w:t>
        </w:r>
      </w:ins>
      <w:ins w:id="1786" w:author="polyd" w:date="2023-06-12T11:45:14Z">
        <w:r>
          <w:rPr>
            <w:rFonts w:hint="default"/>
            <w:lang w:val="ru-RU"/>
          </w:rPr>
          <w:t xml:space="preserve">ция </w:t>
        </w:r>
      </w:ins>
      <w:ins w:id="1787" w:author="polyd" w:date="2023-06-12T11:45:17Z">
        <w:r>
          <w:rPr>
            <w:rFonts w:hint="default"/>
            <w:lang w:val="ru-RU"/>
          </w:rPr>
          <w:t>ос</w:t>
        </w:r>
      </w:ins>
      <w:ins w:id="1788" w:author="polyd" w:date="2023-06-12T11:45:18Z">
        <w:r>
          <w:rPr>
            <w:rFonts w:hint="default"/>
            <w:lang w:val="ru-RU"/>
          </w:rPr>
          <w:t>обей</w:t>
        </w:r>
      </w:ins>
      <w:ins w:id="1789" w:author="polyd" w:date="2023-06-12T11:45:19Z">
        <w:r>
          <w:rPr>
            <w:rFonts w:hint="default"/>
            <w:lang w:val="ru-RU"/>
          </w:rPr>
          <w:t xml:space="preserve"> </w:t>
        </w:r>
      </w:ins>
      <w:ins w:id="1790" w:author="polyd" w:date="2023-06-12T11:45:26Z">
        <w:r>
          <w:rPr>
            <w:rFonts w:hint="default"/>
            <w:lang w:val="ru-RU"/>
          </w:rPr>
          <w:t>(</w:t>
        </w:r>
      </w:ins>
      <w:ins w:id="1791" w:author="polyd" w:date="2023-06-12T11:45:27Z">
        <w:r>
          <w:rPr>
            <w:rFonts w:hint="default"/>
            <w:lang w:val="ru-RU"/>
          </w:rPr>
          <w:t>лева</w:t>
        </w:r>
      </w:ins>
      <w:ins w:id="1792" w:author="polyd" w:date="2023-06-12T11:45:28Z">
        <w:r>
          <w:rPr>
            <w:rFonts w:hint="default"/>
            <w:lang w:val="ru-RU"/>
          </w:rPr>
          <w:t>я пан</w:t>
        </w:r>
      </w:ins>
      <w:ins w:id="1793" w:author="polyd" w:date="2023-06-12T11:45:29Z">
        <w:r>
          <w:rPr>
            <w:rFonts w:hint="default"/>
            <w:lang w:val="ru-RU"/>
          </w:rPr>
          <w:t>ель)</w:t>
        </w:r>
      </w:ins>
      <w:ins w:id="1794" w:author="polyd" w:date="2023-06-12T11:45:30Z">
        <w:r>
          <w:rPr>
            <w:rFonts w:hint="default"/>
            <w:lang w:val="ru-RU"/>
          </w:rPr>
          <w:t xml:space="preserve"> и</w:t>
        </w:r>
      </w:ins>
      <w:ins w:id="1795" w:author="polyd" w:date="2023-06-12T11:45:31Z">
        <w:r>
          <w:rPr>
            <w:rFonts w:hint="default"/>
            <w:lang w:val="ru-RU"/>
          </w:rPr>
          <w:t xml:space="preserve"> </w:t>
        </w:r>
      </w:ins>
      <w:ins w:id="1796" w:author="polyd" w:date="2023-06-12T11:45:32Z">
        <w:r>
          <w:rPr>
            <w:rFonts w:hint="default"/>
            <w:lang w:val="ru-RU"/>
          </w:rPr>
          <w:t>мет</w:t>
        </w:r>
      </w:ins>
      <w:ins w:id="1797" w:author="polyd" w:date="2023-06-12T11:45:33Z">
        <w:r>
          <w:rPr>
            <w:rFonts w:hint="default"/>
            <w:lang w:val="ru-RU"/>
          </w:rPr>
          <w:t>абол</w:t>
        </w:r>
      </w:ins>
      <w:ins w:id="1798" w:author="polyd" w:date="2023-06-12T11:45:34Z">
        <w:r>
          <w:rPr>
            <w:rFonts w:hint="default"/>
            <w:lang w:val="ru-RU"/>
          </w:rPr>
          <w:t xml:space="preserve">итов </w:t>
        </w:r>
      </w:ins>
      <w:ins w:id="1799" w:author="polyd" w:date="2023-06-12T11:45:35Z">
        <w:r>
          <w:rPr>
            <w:rFonts w:hint="default"/>
            <w:lang w:val="ru-RU"/>
          </w:rPr>
          <w:t>(пр</w:t>
        </w:r>
      </w:ins>
      <w:ins w:id="1800" w:author="polyd" w:date="2023-06-12T11:45:36Z">
        <w:r>
          <w:rPr>
            <w:rFonts w:hint="default"/>
            <w:lang w:val="ru-RU"/>
          </w:rPr>
          <w:t xml:space="preserve">авая </w:t>
        </w:r>
      </w:ins>
      <w:ins w:id="1801" w:author="polyd" w:date="2023-06-12T11:45:37Z">
        <w:r>
          <w:rPr>
            <w:rFonts w:hint="default"/>
            <w:lang w:val="ru-RU"/>
          </w:rPr>
          <w:t>пан</w:t>
        </w:r>
      </w:ins>
      <w:ins w:id="1802" w:author="polyd" w:date="2023-06-12T11:45:38Z">
        <w:r>
          <w:rPr>
            <w:rFonts w:hint="default"/>
            <w:lang w:val="ru-RU"/>
          </w:rPr>
          <w:t>ель</w:t>
        </w:r>
      </w:ins>
      <w:ins w:id="1803" w:author="polyd" w:date="2023-06-12T11:45:39Z">
        <w:r>
          <w:rPr>
            <w:rFonts w:hint="default"/>
            <w:lang w:val="ru-RU"/>
          </w:rPr>
          <w:t>)</w:t>
        </w:r>
      </w:ins>
      <w:ins w:id="1804" w:author="polyd" w:date="2023-06-12T11:45:40Z">
        <w:r>
          <w:rPr>
            <w:rFonts w:hint="default"/>
            <w:lang w:val="ru-RU"/>
          </w:rPr>
          <w:t xml:space="preserve"> в </w:t>
        </w:r>
      </w:ins>
      <w:ins w:id="1805" w:author="polyd" w:date="2023-06-12T11:45:42Z">
        <w:r>
          <w:rPr>
            <w:rFonts w:hint="default"/>
            <w:lang w:val="ru-RU"/>
          </w:rPr>
          <w:t>пер</w:t>
        </w:r>
      </w:ins>
      <w:ins w:id="1806" w:author="polyd" w:date="2023-06-12T11:45:43Z">
        <w:r>
          <w:rPr>
            <w:rFonts w:hint="default"/>
            <w:lang w:val="ru-RU"/>
          </w:rPr>
          <w:t xml:space="preserve">вых </w:t>
        </w:r>
      </w:ins>
      <w:ins w:id="1807" w:author="polyd" w:date="2023-06-12T11:45:44Z">
        <w:r>
          <w:rPr>
            <w:rFonts w:hint="default"/>
            <w:lang w:val="ru-RU"/>
          </w:rPr>
          <w:t xml:space="preserve">двух </w:t>
        </w:r>
      </w:ins>
      <w:ins w:id="1808" w:author="polyd" w:date="2023-06-12T11:45:45Z">
        <w:r>
          <w:rPr>
            <w:rFonts w:hint="default"/>
            <w:lang w:val="ru-RU"/>
          </w:rPr>
          <w:t>канон</w:t>
        </w:r>
      </w:ins>
      <w:ins w:id="1809" w:author="polyd" w:date="2023-06-12T11:45:46Z">
        <w:r>
          <w:rPr>
            <w:rFonts w:hint="default"/>
            <w:lang w:val="ru-RU"/>
          </w:rPr>
          <w:t>иче</w:t>
        </w:r>
      </w:ins>
      <w:ins w:id="1810" w:author="polyd" w:date="2023-06-12T11:45:47Z">
        <w:r>
          <w:rPr>
            <w:rFonts w:hint="default"/>
            <w:lang w:val="ru-RU"/>
          </w:rPr>
          <w:t xml:space="preserve">ских </w:t>
        </w:r>
      </w:ins>
      <w:ins w:id="1811" w:author="polyd" w:date="2023-06-12T11:45:48Z">
        <w:r>
          <w:rPr>
            <w:rFonts w:hint="default"/>
            <w:lang w:val="ru-RU"/>
          </w:rPr>
          <w:t>ос</w:t>
        </w:r>
      </w:ins>
      <w:ins w:id="1812" w:author="polyd" w:date="2023-06-12T11:45:49Z">
        <w:r>
          <w:rPr>
            <w:rFonts w:hint="default"/>
            <w:lang w:val="ru-RU"/>
          </w:rPr>
          <w:t>я</w:t>
        </w:r>
      </w:ins>
      <w:ins w:id="1813" w:author="polyd" w:date="2023-06-12T11:45:50Z">
        <w:r>
          <w:rPr>
            <w:rFonts w:hint="default"/>
            <w:lang w:val="ru-RU"/>
          </w:rPr>
          <w:t>х.</w:t>
        </w:r>
      </w:ins>
      <w:ins w:id="1814" w:author="polyd" w:date="2023-06-12T11:45:51Z">
        <w:r>
          <w:rPr>
            <w:rFonts w:hint="default"/>
            <w:lang w:val="ru-RU"/>
          </w:rPr>
          <w:t xml:space="preserve"> </w:t>
        </w:r>
      </w:ins>
      <w:ins w:id="1815" w:author="polyd" w:date="2023-06-12T11:46:16Z">
        <w:r>
          <w:rPr>
            <w:rFonts w:hint="default"/>
            <w:lang w:val="ru-RU"/>
          </w:rPr>
          <w:t>На</w:t>
        </w:r>
      </w:ins>
      <w:ins w:id="1816" w:author="polyd" w:date="2023-06-12T11:46:17Z">
        <w:r>
          <w:rPr>
            <w:rFonts w:hint="default"/>
            <w:lang w:val="ru-RU"/>
          </w:rPr>
          <w:t xml:space="preserve"> право</w:t>
        </w:r>
      </w:ins>
      <w:ins w:id="1817" w:author="polyd" w:date="2023-06-12T11:46:18Z">
        <w:r>
          <w:rPr>
            <w:rFonts w:hint="default"/>
            <w:lang w:val="ru-RU"/>
          </w:rPr>
          <w:t xml:space="preserve">й </w:t>
        </w:r>
      </w:ins>
      <w:ins w:id="1818" w:author="polyd" w:date="2023-06-12T11:46:19Z">
        <w:r>
          <w:rPr>
            <w:rFonts w:hint="default"/>
            <w:lang w:val="ru-RU"/>
          </w:rPr>
          <w:t>панели</w:t>
        </w:r>
      </w:ins>
      <w:ins w:id="1819" w:author="polyd" w:date="2023-06-12T11:46:20Z">
        <w:r>
          <w:rPr>
            <w:rFonts w:hint="default"/>
            <w:lang w:val="ru-RU"/>
          </w:rPr>
          <w:t xml:space="preserve"> ст</w:t>
        </w:r>
      </w:ins>
      <w:ins w:id="1820" w:author="polyd" w:date="2023-06-12T11:46:21Z">
        <w:r>
          <w:rPr>
            <w:rFonts w:hint="default"/>
            <w:lang w:val="ru-RU"/>
          </w:rPr>
          <w:t xml:space="preserve">релка </w:t>
        </w:r>
      </w:ins>
      <w:ins w:id="1821" w:author="polyd" w:date="2023-06-12T11:46:22Z">
        <w:r>
          <w:rPr>
            <w:rFonts w:hint="default"/>
            <w:lang w:val="ru-RU"/>
          </w:rPr>
          <w:t>ук</w:t>
        </w:r>
      </w:ins>
      <w:ins w:id="1822" w:author="polyd" w:date="2023-06-12T11:46:23Z">
        <w:r>
          <w:rPr>
            <w:rFonts w:hint="default"/>
            <w:lang w:val="ru-RU"/>
          </w:rPr>
          <w:t>азыва</w:t>
        </w:r>
      </w:ins>
      <w:ins w:id="1823" w:author="polyd" w:date="2023-06-12T11:46:24Z">
        <w:r>
          <w:rPr>
            <w:rFonts w:hint="default"/>
            <w:lang w:val="ru-RU"/>
          </w:rPr>
          <w:t>ет на</w:t>
        </w:r>
      </w:ins>
      <w:ins w:id="1824" w:author="polyd" w:date="2023-06-12T11:46:25Z">
        <w:r>
          <w:rPr>
            <w:rFonts w:hint="default"/>
            <w:lang w:val="ru-RU"/>
          </w:rPr>
          <w:t>правлен</w:t>
        </w:r>
      </w:ins>
      <w:ins w:id="1825" w:author="polyd" w:date="2023-06-12T11:46:26Z">
        <w:r>
          <w:rPr>
            <w:rFonts w:hint="default"/>
            <w:lang w:val="ru-RU"/>
          </w:rPr>
          <w:t>ие</w:t>
        </w:r>
      </w:ins>
      <w:ins w:id="1826" w:author="polyd" w:date="2023-06-12T11:46:27Z">
        <w:r>
          <w:rPr>
            <w:rFonts w:hint="default"/>
            <w:lang w:val="ru-RU"/>
          </w:rPr>
          <w:t xml:space="preserve">, </w:t>
        </w:r>
      </w:ins>
      <w:ins w:id="1827" w:author="polyd" w:date="2023-06-12T11:46:28Z">
        <w:r>
          <w:rPr>
            <w:rFonts w:hint="default"/>
            <w:lang w:val="ru-RU"/>
          </w:rPr>
          <w:t>со</w:t>
        </w:r>
      </w:ins>
      <w:ins w:id="1828" w:author="polyd" w:date="2023-06-12T11:46:29Z">
        <w:r>
          <w:rPr>
            <w:rFonts w:hint="default"/>
            <w:lang w:val="ru-RU"/>
          </w:rPr>
          <w:t>от</w:t>
        </w:r>
      </w:ins>
      <w:ins w:id="1829" w:author="polyd" w:date="2023-06-12T11:46:30Z">
        <w:r>
          <w:rPr>
            <w:rFonts w:hint="default"/>
            <w:lang w:val="ru-RU"/>
          </w:rPr>
          <w:t>ветст</w:t>
        </w:r>
      </w:ins>
      <w:ins w:id="1830" w:author="polyd" w:date="2023-06-12T11:46:31Z">
        <w:r>
          <w:rPr>
            <w:rFonts w:hint="default"/>
            <w:lang w:val="ru-RU"/>
          </w:rPr>
          <w:t>вующе</w:t>
        </w:r>
      </w:ins>
      <w:ins w:id="1831" w:author="polyd" w:date="2023-06-12T11:46:32Z">
        <w:r>
          <w:rPr>
            <w:rFonts w:hint="default"/>
            <w:lang w:val="ru-RU"/>
          </w:rPr>
          <w:t>е у</w:t>
        </w:r>
      </w:ins>
      <w:ins w:id="1832" w:author="polyd" w:date="2023-06-12T11:46:33Z">
        <w:r>
          <w:rPr>
            <w:rFonts w:hint="default"/>
            <w:lang w:val="ru-RU"/>
          </w:rPr>
          <w:t>вели</w:t>
        </w:r>
      </w:ins>
      <w:ins w:id="1833" w:author="polyd" w:date="2023-06-12T11:46:34Z">
        <w:r>
          <w:rPr>
            <w:rFonts w:hint="default"/>
            <w:lang w:val="ru-RU"/>
          </w:rPr>
          <w:t>чению</w:t>
        </w:r>
      </w:ins>
      <w:ins w:id="1834" w:author="polyd" w:date="2023-06-12T11:46:35Z">
        <w:r>
          <w:rPr>
            <w:rFonts w:hint="default"/>
            <w:lang w:val="ru-RU"/>
          </w:rPr>
          <w:t xml:space="preserve"> солен</w:t>
        </w:r>
      </w:ins>
      <w:ins w:id="1835" w:author="polyd" w:date="2023-06-12T11:46:36Z">
        <w:r>
          <w:rPr>
            <w:rFonts w:hint="default"/>
            <w:lang w:val="ru-RU"/>
          </w:rPr>
          <w:t>ости</w:t>
        </w:r>
      </w:ins>
      <w:ins w:id="1836" w:author="polyd" w:date="2023-06-12T11:47:30Z">
        <w:r>
          <w:rPr>
            <w:rFonts w:hint="default"/>
            <w:lang w:val="ru-RU"/>
          </w:rPr>
          <w:t>;</w:t>
        </w:r>
      </w:ins>
      <w:ins w:id="1837" w:author="polyd" w:date="2023-06-12T11:46:38Z">
        <w:r>
          <w:rPr>
            <w:rFonts w:hint="default"/>
            <w:lang w:val="ru-RU"/>
          </w:rPr>
          <w:t xml:space="preserve"> </w:t>
        </w:r>
      </w:ins>
      <w:ins w:id="1838" w:author="polyd" w:date="2023-06-12T11:47:32Z">
        <w:r>
          <w:rPr>
            <w:rFonts w:hint="default"/>
            <w:lang w:val="ru-RU"/>
          </w:rPr>
          <w:t>к</w:t>
        </w:r>
      </w:ins>
      <w:ins w:id="1839" w:author="polyd" w:date="2023-06-12T11:46:47Z">
        <w:r>
          <w:rPr>
            <w:rFonts w:hint="default"/>
            <w:lang w:val="ru-RU"/>
          </w:rPr>
          <w:t>р</w:t>
        </w:r>
      </w:ins>
      <w:ins w:id="1840" w:author="polyd" w:date="2023-06-12T11:46:48Z">
        <w:r>
          <w:rPr>
            <w:rFonts w:hint="default"/>
            <w:lang w:val="ru-RU"/>
          </w:rPr>
          <w:t>асны</w:t>
        </w:r>
      </w:ins>
      <w:ins w:id="1841" w:author="polyd" w:date="2023-06-12T11:46:49Z">
        <w:r>
          <w:rPr>
            <w:rFonts w:hint="default"/>
            <w:lang w:val="ru-RU"/>
          </w:rPr>
          <w:t xml:space="preserve">й и </w:t>
        </w:r>
      </w:ins>
      <w:ins w:id="1842" w:author="polyd" w:date="2023-06-12T11:46:50Z">
        <w:r>
          <w:rPr>
            <w:rFonts w:hint="default"/>
            <w:lang w:val="ru-RU"/>
          </w:rPr>
          <w:t>сини</w:t>
        </w:r>
      </w:ins>
      <w:ins w:id="1843" w:author="polyd" w:date="2023-06-12T11:46:52Z">
        <w:r>
          <w:rPr>
            <w:rFonts w:hint="default"/>
            <w:lang w:val="ru-RU"/>
          </w:rPr>
          <w:t xml:space="preserve">й </w:t>
        </w:r>
      </w:ins>
      <w:ins w:id="1844" w:author="polyd" w:date="2023-06-12T11:46:55Z">
        <w:r>
          <w:rPr>
            <w:rFonts w:hint="default"/>
            <w:lang w:val="ru-RU"/>
          </w:rPr>
          <w:t>кре</w:t>
        </w:r>
      </w:ins>
      <w:ins w:id="1845" w:author="polyd" w:date="2023-06-12T11:46:56Z">
        <w:r>
          <w:rPr>
            <w:rFonts w:hint="default"/>
            <w:lang w:val="ru-RU"/>
          </w:rPr>
          <w:t>ст</w:t>
        </w:r>
      </w:ins>
      <w:ins w:id="1846" w:author="polyd" w:date="2023-06-12T11:46:57Z">
        <w:r>
          <w:rPr>
            <w:rFonts w:hint="default"/>
            <w:lang w:val="ru-RU"/>
          </w:rPr>
          <w:t>и</w:t>
        </w:r>
      </w:ins>
      <w:ins w:id="1847" w:author="polyd" w:date="2023-06-12T11:46:58Z">
        <w:r>
          <w:rPr>
            <w:rFonts w:hint="default"/>
            <w:lang w:val="ru-RU"/>
          </w:rPr>
          <w:t>к</w:t>
        </w:r>
      </w:ins>
      <w:ins w:id="1848" w:author="polyd" w:date="2023-06-12T11:47:00Z">
        <w:r>
          <w:rPr>
            <w:rFonts w:hint="default"/>
            <w:lang w:val="ru-RU"/>
          </w:rPr>
          <w:t xml:space="preserve">и </w:t>
        </w:r>
      </w:ins>
      <w:ins w:id="1849" w:author="polyd" w:date="2023-06-12T11:47:01Z">
        <w:r>
          <w:rPr>
            <w:rFonts w:hint="default"/>
            <w:lang w:val="ru-RU"/>
          </w:rPr>
          <w:t>м</w:t>
        </w:r>
      </w:ins>
      <w:ins w:id="1850" w:author="polyd" w:date="2023-06-12T11:47:02Z">
        <w:r>
          <w:rPr>
            <w:rFonts w:hint="default"/>
            <w:lang w:val="ru-RU"/>
          </w:rPr>
          <w:t>а</w:t>
        </w:r>
      </w:ins>
      <w:ins w:id="1851" w:author="polyd" w:date="2023-06-12T11:47:03Z">
        <w:r>
          <w:rPr>
            <w:rFonts w:hint="default"/>
            <w:lang w:val="ru-RU"/>
          </w:rPr>
          <w:t>ркиру</w:t>
        </w:r>
      </w:ins>
      <w:ins w:id="1852" w:author="polyd" w:date="2023-06-12T11:47:04Z">
        <w:r>
          <w:rPr>
            <w:rFonts w:hint="default"/>
            <w:lang w:val="ru-RU"/>
          </w:rPr>
          <w:t xml:space="preserve">ют </w:t>
        </w:r>
      </w:ins>
      <w:ins w:id="1853" w:author="polyd" w:date="2023-06-12T11:47:36Z">
        <w:r>
          <w:rPr>
            <w:rFonts w:hint="default"/>
            <w:lang w:val="ru-RU"/>
          </w:rPr>
          <w:t>це</w:t>
        </w:r>
      </w:ins>
      <w:ins w:id="1854" w:author="polyd" w:date="2023-06-12T11:47:37Z">
        <w:r>
          <w:rPr>
            <w:rFonts w:hint="default"/>
            <w:lang w:val="ru-RU"/>
          </w:rPr>
          <w:t>нтроид</w:t>
        </w:r>
      </w:ins>
      <w:ins w:id="1855" w:author="polyd" w:date="2023-06-12T11:47:38Z">
        <w:r>
          <w:rPr>
            <w:rFonts w:hint="default"/>
            <w:lang w:val="ru-RU"/>
          </w:rPr>
          <w:t xml:space="preserve">ы, </w:t>
        </w:r>
      </w:ins>
      <w:ins w:id="1856" w:author="polyd" w:date="2023-06-12T11:47:39Z">
        <w:r>
          <w:rPr>
            <w:rFonts w:hint="default"/>
            <w:lang w:val="ru-RU"/>
          </w:rPr>
          <w:t>соотв</w:t>
        </w:r>
      </w:ins>
      <w:ins w:id="1857" w:author="polyd" w:date="2023-06-12T11:47:40Z">
        <w:r>
          <w:rPr>
            <w:rFonts w:hint="default"/>
            <w:lang w:val="ru-RU"/>
          </w:rPr>
          <w:t>етствую</w:t>
        </w:r>
      </w:ins>
      <w:ins w:id="1858" w:author="polyd" w:date="2023-06-12T11:47:41Z">
        <w:r>
          <w:rPr>
            <w:rFonts w:hint="default"/>
            <w:lang w:val="ru-RU"/>
          </w:rPr>
          <w:t xml:space="preserve">щие </w:t>
        </w:r>
      </w:ins>
      <w:ins w:id="1859" w:author="polyd" w:date="2023-06-12T11:47:42Z">
        <w:r>
          <w:rPr>
            <w:rFonts w:hint="default"/>
            <w:lang w:val="ru-RU"/>
          </w:rPr>
          <w:t>дв</w:t>
        </w:r>
      </w:ins>
      <w:ins w:id="1860" w:author="polyd" w:date="2023-06-12T11:47:43Z">
        <w:r>
          <w:rPr>
            <w:rFonts w:hint="default"/>
            <w:lang w:val="ru-RU"/>
          </w:rPr>
          <w:t xml:space="preserve">ум </w:t>
        </w:r>
      </w:ins>
      <w:ins w:id="1861" w:author="polyd" w:date="2023-06-12T11:47:44Z">
        <w:r>
          <w:rPr>
            <w:rFonts w:hint="default"/>
            <w:lang w:val="ru-RU"/>
          </w:rPr>
          <w:t>вида</w:t>
        </w:r>
      </w:ins>
      <w:ins w:id="1862" w:author="polyd" w:date="2023-06-12T11:47:45Z">
        <w:r>
          <w:rPr>
            <w:rFonts w:hint="default"/>
            <w:lang w:val="ru-RU"/>
          </w:rPr>
          <w:t>м</w:t>
        </w:r>
      </w:ins>
      <w:ins w:id="1863" w:author="polyd" w:date="2023-06-12T11:47:46Z">
        <w:r>
          <w:rPr>
            <w:rFonts w:hint="default"/>
            <w:lang w:val="ru-RU"/>
          </w:rPr>
          <w:t xml:space="preserve"> (</w:t>
        </w:r>
      </w:ins>
      <w:ins w:id="1864" w:author="polyd" w:date="2023-06-12T11:47:53Z">
        <w:r>
          <w:rPr>
            <w:rFonts w:hint="default"/>
            <w:lang w:val="en-US"/>
          </w:rPr>
          <w:t>MT</w:t>
        </w:r>
      </w:ins>
      <w:ins w:id="1865" w:author="polyd" w:date="2023-06-12T11:47:54Z">
        <w:r>
          <w:rPr>
            <w:rFonts w:hint="default"/>
            <w:lang w:val="en-US"/>
          </w:rPr>
          <w:t xml:space="preserve"> </w:t>
        </w:r>
      </w:ins>
      <w:ins w:id="1866" w:author="polyd" w:date="2023-06-12T11:47:56Z">
        <w:r>
          <w:rPr>
            <w:rFonts w:hint="default"/>
            <w:lang w:val="ru-RU"/>
          </w:rPr>
          <w:t xml:space="preserve">и </w:t>
        </w:r>
      </w:ins>
      <w:ins w:id="1867" w:author="polyd" w:date="2023-06-12T11:48:00Z">
        <w:r>
          <w:rPr>
            <w:rFonts w:hint="default"/>
            <w:lang w:val="en-US"/>
          </w:rPr>
          <w:t>M</w:t>
        </w:r>
      </w:ins>
      <w:ins w:id="1868" w:author="polyd" w:date="2023-06-12T11:48:01Z">
        <w:r>
          <w:rPr>
            <w:rFonts w:hint="default"/>
            <w:lang w:val="en-US"/>
          </w:rPr>
          <w:t>E</w:t>
        </w:r>
      </w:ins>
      <w:ins w:id="1869" w:author="polyd" w:date="2023-06-12T11:48:02Z">
        <w:r>
          <w:rPr>
            <w:rFonts w:hint="default"/>
            <w:lang w:val="en-US"/>
          </w:rPr>
          <w:t>,</w:t>
        </w:r>
      </w:ins>
      <w:ins w:id="1870" w:author="polyd" w:date="2023-06-12T11:48:03Z">
        <w:r>
          <w:rPr>
            <w:rFonts w:hint="default"/>
            <w:lang w:val="en-US"/>
          </w:rPr>
          <w:t xml:space="preserve"> </w:t>
        </w:r>
      </w:ins>
      <w:ins w:id="1871" w:author="polyd" w:date="2023-06-12T11:48:05Z">
        <w:r>
          <w:rPr>
            <w:rFonts w:hint="default"/>
            <w:lang w:val="ru-RU"/>
          </w:rPr>
          <w:t>с</w:t>
        </w:r>
      </w:ins>
      <w:ins w:id="1872" w:author="polyd" w:date="2023-06-12T11:48:06Z">
        <w:r>
          <w:rPr>
            <w:rFonts w:hint="default"/>
            <w:lang w:val="ru-RU"/>
          </w:rPr>
          <w:t>оответ</w:t>
        </w:r>
      </w:ins>
      <w:ins w:id="1873" w:author="polyd" w:date="2023-06-12T11:48:07Z">
        <w:r>
          <w:rPr>
            <w:rFonts w:hint="default"/>
            <w:lang w:val="ru-RU"/>
          </w:rPr>
          <w:t>ственн</w:t>
        </w:r>
      </w:ins>
      <w:ins w:id="1874" w:author="polyd" w:date="2023-06-12T11:48:09Z">
        <w:r>
          <w:rPr>
            <w:rFonts w:hint="default"/>
            <w:lang w:val="ru-RU"/>
          </w:rPr>
          <w:t>о)</w:t>
        </w:r>
      </w:ins>
      <w:ins w:id="1875" w:author="polyd" w:date="2023-06-12T11:48:10Z">
        <w:r>
          <w:rPr>
            <w:rFonts w:hint="default"/>
            <w:lang w:val="ru-RU"/>
          </w:rPr>
          <w:t>.</w:t>
        </w:r>
      </w:ins>
      <w:r>
        <w:t>.</w:t>
      </w:r>
      <w:del w:id="1876" w:author="polyd" w:date="2023-06-12T11:45:08Z">
        <w:r>
          <w:rPr/>
          <w:delText>..</w:delText>
        </w:r>
      </w:del>
      <w:del w:id="1877" w:author="polyd" w:date="2023-06-12T11:45:07Z">
        <w:r>
          <w:rPr/>
          <w:delText>....</w:delText>
        </w:r>
      </w:del>
      <w:del w:id="1878" w:author="polyd" w:date="2023-06-12T11:45:06Z">
        <w:r>
          <w:rPr/>
          <w:delText>....</w:delText>
        </w:r>
      </w:del>
      <w:del w:id="1879" w:author="polyd" w:date="2023-06-12T11:45:05Z">
        <w:r>
          <w:rPr/>
          <w:delText>...</w:delText>
        </w:r>
      </w:del>
      <w:del w:id="1880" w:author="polyd" w:date="2023-06-12T11:45:04Z">
        <w:r>
          <w:rPr/>
          <w:delText>.</w:delText>
        </w:r>
      </w:del>
    </w:p>
    <w:p>
      <w:pPr>
        <w:spacing w:after="0" w:line="240" w:lineRule="auto"/>
      </w:pPr>
      <w:r>
        <w:tab/>
      </w:r>
      <w:r>
        <w:t xml:space="preserve">Как видно из ординации (Рис. ???), изменение концентрации большинства метаболитов объясняется либо фактором вида, либо фактором солености. К метаболитам, которые сильно связаны с осью </w:t>
      </w:r>
      <w:r>
        <w:rPr>
          <w:lang w:val="en-US"/>
        </w:rPr>
        <w:t>RDA</w:t>
      </w:r>
      <w:r>
        <w:t xml:space="preserve">2 (отражает видовую принадлежность мидий) относятся: гистиндин, аспарагин, триптофан, фениаланин, АМФ и ЦМФ, а также цистин. Практически все эти вещества, кроме азотистых оснований, относятся к минорным осмолитам и не были отнесены нами ни к каким другим функциональным группам. Наиболее интересная картина представляется вдоль оси </w:t>
      </w:r>
      <w:r>
        <w:rPr>
          <w:lang w:val="en-US"/>
        </w:rPr>
        <w:t>RDA</w:t>
      </w:r>
      <w:r>
        <w:t xml:space="preserve">1 (которая отражает изменение концентрации метаболитов с соленостью). К признакам с наибольшей нагрузкой на эту ось относятся метаболиты из функциональной группы азотистого обмена и экскреции (орнитин, аргининосуккцинат, аргинин), а также </w:t>
      </w:r>
      <w:commentRangeStart w:id="32"/>
      <w:r>
        <w:rPr>
          <w:highlight w:val="yellow"/>
          <w:rPrChange w:id="1881" w:author="polyd" w:date="2023-06-12T11:49:09Z">
            <w:rPr/>
          </w:rPrChange>
        </w:rPr>
        <w:t xml:space="preserve">мажорные </w:t>
      </w:r>
      <w:commentRangeEnd w:id="32"/>
      <w:r>
        <w:commentReference w:id="32"/>
      </w:r>
      <w:r>
        <w:t xml:space="preserve">осмолиты (таурин и глицин). Кроме того, по-видимому, </w:t>
      </w:r>
      <w:del w:id="1882" w:author="polyd" w:date="2023-06-12T11:49:46Z">
        <w:r>
          <w:rPr/>
          <w:delText xml:space="preserve">с </w:delText>
        </w:r>
      </w:del>
      <w:r>
        <w:t xml:space="preserve">соленость негативно влияет на концентрацию метионин сульфоксида – маркера оксидативного стресса. Однако, примечательно, что ни суккцинат, ни малат, не изменяют своей концентрации в зависимости от солености. Метаболиты, связанные с азотистым обменом и экскрецией, закономерно демонстрируют повышение концентрации в условиях опреснения, тогда концентрация мажорных осмолитов, наоборот, положительно связана с соленостью. На фоне изменения концентрации мажорных осмолитов с соленость, изменения концентрации минорных осмолитов выглядят незначительными.  Необходимо отметить, что именно изменчивость концентрации таурина, глицина и орнитина (для всех – в жабрах и гепатопанкреасе), а также аргининосуккцината (только в жабрах) – лучше изменчивости других метаболитов объясняется моделью. Именно для этих метаболитов доля объясненной моделью изменчивости превосходит долю необъясненной. </w:t>
      </w:r>
    </w:p>
    <w:p>
      <w:pPr>
        <w:spacing w:after="0" w:line="240" w:lineRule="auto"/>
      </w:pPr>
      <w:r>
        <w:tab/>
      </w:r>
    </w:p>
    <w:p>
      <w:pPr>
        <w:spacing w:after="0" w:line="240" w:lineRule="auto"/>
      </w:pPr>
      <w:r>
        <w:tab/>
      </w:r>
      <w:r>
        <w:t xml:space="preserve">Для отдельных метаболитов и осмолитов нами был проведен дисперсионный анализ. Результаты дисперсионного анализа приведены в Таблице ??? Приложения.   </w:t>
      </w:r>
    </w:p>
    <w:p>
      <w:pPr>
        <w:spacing w:after="0" w:line="240" w:lineRule="auto"/>
      </w:pPr>
      <w:r>
        <w:t xml:space="preserve">Дисперсионный анализ показал, что три основных участника цикла мочевой кислоты (орнитин, аргинин и аргининосуккцинат) сильно зависели от солености. Для тканей гепатопанкреаса дисперсионный анализ показал достоверное влияние вида на все три метаболита. МЕ демонстрировали гораздо большие значения концентраций метаболитов цикла мочевой кислоты (см. Рис. ???). Для орнитина в гепатопанкреасе было показано достоверное влияние взаимодействия факторов вида и солености. Так, например, в условиях экстремального опреснения концентрация орнитина у МЕ возрастала гораздо больше, нежели у МТ. Влияние взаимодействия факторов было, так же, достоверным и для концентрации аргинина в жаберной ткани. Тенденция к изменению концентрации в гипосалинных условиях для аргинина была аналогичной орнитину. </w:t>
      </w:r>
    </w:p>
    <w:p>
      <w:pPr>
        <w:spacing w:after="0" w:line="240" w:lineRule="auto"/>
      </w:pPr>
      <w:r>
        <w:tab/>
      </w:r>
      <w:r>
        <w:t xml:space="preserve">Соленость оказывала </w:t>
      </w:r>
      <w:del w:id="1883" w:author="polyd" w:date="2023-06-12T11:51:48Z">
        <w:r>
          <w:rPr/>
          <w:delText xml:space="preserve">достоверный </w:delText>
        </w:r>
      </w:del>
      <w:ins w:id="1884" w:author="polyd" w:date="2023-06-12T11:51:48Z">
        <w:r>
          <w:rPr>
            <w:lang w:val="ru-RU"/>
          </w:rPr>
          <w:t>зна</w:t>
        </w:r>
      </w:ins>
      <w:ins w:id="1885" w:author="polyd" w:date="2023-06-12T11:51:49Z">
        <w:r>
          <w:rPr>
            <w:lang w:val="ru-RU"/>
          </w:rPr>
          <w:t>чимы</w:t>
        </w:r>
      </w:ins>
      <w:ins w:id="1886" w:author="polyd" w:date="2023-06-12T11:51:50Z">
        <w:r>
          <w:rPr>
            <w:lang w:val="ru-RU"/>
          </w:rPr>
          <w:t>й</w:t>
        </w:r>
      </w:ins>
      <w:ins w:id="1887" w:author="polyd" w:date="2023-06-12T11:51:50Z">
        <w:r>
          <w:rPr>
            <w:rFonts w:hint="default"/>
            <w:lang w:val="ru-RU"/>
          </w:rPr>
          <w:t xml:space="preserve"> </w:t>
        </w:r>
      </w:ins>
      <w:r>
        <w:t xml:space="preserve">эффект на все три мажорных осмолита – их концентрация снижалась с понижением солености. Видовые различия в концентрации таурина – самого многочисленного из мажорных осмолитов – были значительны в жаберной ткани (см. Рис. ???). МЕ характеризовались повышенной концентрацией таурина. В случае аспартата и глицина было показано достоверное влияние взаимодействия факторов на их концентрацию. Так, например, в условиях нормальной солености МТ демонстрировали повышенную концентрацию глицина как в жабрах, так и в гепатопанкреасе (см. Рис. ???), однако при понижении солености его концентрация у МЕ и МТ – практически не отличалась. Аналогичной была тенденция и для аспартата. </w:t>
      </w:r>
    </w:p>
    <w:p>
      <w:pPr>
        <w:spacing w:after="0" w:line="240" w:lineRule="auto"/>
      </w:pPr>
      <w:r>
        <w:tab/>
      </w:r>
      <w:r>
        <w:t xml:space="preserve">Только часть метаболитов, характеризующих аэробный и анаэробный обмен, изменялась с понижением солености. Концентрации малата и суккцината были выше при 16‰. Концентрация лактата не изменялась при изменении солености вовсе. Примечательно, что концентрация метионин сульфоксида – маркера оксидативного стресса – достоверно повышалась в гипосалинных условиях. Однако, никаких видовых различий в концентрациях этих метаболитов нами не было обнаружено. </w:t>
      </w:r>
    </w:p>
    <w:p>
      <w:pPr>
        <w:spacing w:after="0" w:line="240" w:lineRule="auto"/>
      </w:pPr>
      <w:r>
        <w:tab/>
      </w:r>
      <w:r>
        <w:t xml:space="preserve">Дисперсионный анализ показал достоверные видовые различия только в концентрации АМФ – его концентрация в жаберной ткани была значительно выше у МЕ. Тогда как для ЦМФ никаких различий мы не обнаружили. Концентрация ГМФ достоверно зависела от солености. В обеих тканях его концентрация была выше у МЕ. </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sectPr>
          <w:pgSz w:w="11906" w:h="16838"/>
          <w:pgMar w:top="1134" w:right="851" w:bottom="1134" w:left="1701" w:header="709" w:footer="709" w:gutter="0"/>
          <w:cols w:space="708" w:num="1"/>
          <w:docGrid w:linePitch="360" w:charSpace="0"/>
        </w:sectPr>
      </w:pPr>
    </w:p>
    <w:p>
      <w:pPr>
        <w:spacing w:after="0" w:line="240" w:lineRule="auto"/>
      </w:pPr>
      <w:r>
        <w:rPr>
          <w:lang w:eastAsia="ru-RU"/>
        </w:rPr>
        <w:drawing>
          <wp:anchor distT="0" distB="0" distL="114300" distR="114300" simplePos="0" relativeHeight="251660288" behindDoc="1" locked="0" layoutInCell="1" allowOverlap="1">
            <wp:simplePos x="0" y="0"/>
            <wp:positionH relativeFrom="page">
              <wp:align>right</wp:align>
            </wp:positionH>
            <wp:positionV relativeFrom="paragraph">
              <wp:posOffset>-988695</wp:posOffset>
            </wp:positionV>
            <wp:extent cx="10450830" cy="3215005"/>
            <wp:effectExtent l="0" t="0" r="8255" b="5080"/>
            <wp:wrapNone/>
            <wp:docPr id="29" name="Рисунок 29" descr="C:\Users\anton\OneDrive\Рабочий стол\Sci_stuff\doplom2023_pics\Орнитин и комп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anton\OneDrive\Рабочий стол\Sci_stuff\doplom2023_pics\Орнитин и компания.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450800" cy="3214800"/>
                    </a:xfrm>
                    <a:prstGeom prst="rect">
                      <a:avLst/>
                    </a:prstGeom>
                    <a:noFill/>
                    <a:ln>
                      <a:noFill/>
                    </a:ln>
                  </pic:spPr>
                </pic:pic>
              </a:graphicData>
            </a:graphic>
          </wp:anchor>
        </w:drawing>
      </w:r>
    </w:p>
    <w:p>
      <w:pPr>
        <w:spacing w:after="0" w:line="240" w:lineRule="auto"/>
      </w:pPr>
    </w:p>
    <w:p>
      <w:pPr>
        <w:spacing w:after="0" w:line="240" w:lineRule="auto"/>
      </w:pPr>
      <w:r>
        <w:rPr>
          <w:lang w:eastAsia="ru-RU"/>
        </w:rPr>
        <w:drawing>
          <wp:anchor distT="0" distB="0" distL="114300" distR="114300" simplePos="0" relativeHeight="251661312" behindDoc="1" locked="0" layoutInCell="1" allowOverlap="1">
            <wp:simplePos x="0" y="0"/>
            <wp:positionH relativeFrom="page">
              <wp:align>right</wp:align>
            </wp:positionH>
            <wp:positionV relativeFrom="paragraph">
              <wp:posOffset>1946910</wp:posOffset>
            </wp:positionV>
            <wp:extent cx="10450830" cy="3215640"/>
            <wp:effectExtent l="0" t="0" r="7620" b="3810"/>
            <wp:wrapNone/>
            <wp:docPr id="30" name="Рисунок 30" descr="C:\Users\anton\OneDrive\Рабочий стол\Sci_stuff\doplom2023_pics\Таурин и к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anton\OneDrive\Рабочий стол\Sci_stuff\doplom2023_pics\Таурин и к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0451009" cy="3215640"/>
                    </a:xfrm>
                    <a:prstGeom prst="rect">
                      <a:avLst/>
                    </a:prstGeom>
                    <a:noFill/>
                    <a:ln>
                      <a:noFill/>
                    </a:ln>
                  </pic:spPr>
                </pic:pic>
              </a:graphicData>
            </a:graphic>
          </wp:anchor>
        </w:drawing>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pPr>
    </w:p>
    <w:p>
      <w:pPr>
        <w:rPr>
          <w:highlight w:val="yellow"/>
          <w:rPrChange w:id="1888" w:author="polyd" w:date="2023-06-12T11:53:38Z">
            <w:rPr/>
          </w:rPrChange>
        </w:rPr>
      </w:pPr>
      <w:bookmarkStart w:id="0" w:name="_GoBack"/>
      <w:r>
        <w:rPr>
          <w:highlight w:val="yellow"/>
          <w:rPrChange w:id="1889" w:author="polyd" w:date="2023-06-12T11:53:38Z">
            <w:rPr/>
          </w:rPrChange>
        </w:rPr>
        <w:t xml:space="preserve">Все без исключения методики определения индекса состояния у мидий 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Pr>
          <w:highlight w:val="yellow"/>
          <w:lang w:val="en-US"/>
          <w:rPrChange w:id="1890" w:author="polyd" w:date="2023-06-12T11:53:38Z">
            <w:rPr>
              <w:lang w:val="en-US"/>
            </w:rPr>
          </w:rPrChange>
        </w:rPr>
        <w:t>M</w:t>
      </w:r>
      <w:r>
        <w:rPr>
          <w:highlight w:val="yellow"/>
          <w:rPrChange w:id="1891" w:author="polyd" w:date="2023-06-12T11:53:38Z">
            <w:rPr/>
          </w:rPrChange>
        </w:rPr>
        <w:t xml:space="preserve">. </w:t>
      </w:r>
      <w:r>
        <w:rPr>
          <w:highlight w:val="yellow"/>
          <w:lang w:val="en-US"/>
          <w:rPrChange w:id="1892" w:author="polyd" w:date="2023-06-12T11:53:38Z">
            <w:rPr>
              <w:lang w:val="en-US"/>
            </w:rPr>
          </w:rPrChange>
        </w:rPr>
        <w:t>trossulus</w:t>
      </w:r>
      <w:r>
        <w:rPr>
          <w:highlight w:val="yellow"/>
          <w:rPrChange w:id="1893" w:author="polyd" w:date="2023-06-12T11:53:38Z">
            <w:rPr/>
          </w:rPrChange>
        </w:rPr>
        <w:t xml:space="preserve"> зачастую обладают гораздо более тонкой, хрупкой и легкой раковиной </w:t>
      </w:r>
      <w:r>
        <w:rPr>
          <w:highlight w:val="yellow"/>
          <w:rPrChange w:id="1894" w:author="polyd" w:date="2023-06-12T11:53:38Z">
            <w:rPr/>
          </w:rPrChange>
        </w:rPr>
        <w:fldChar w:fldCharType="begin" w:fldLock="1"/>
      </w:r>
      <w:r>
        <w:rPr>
          <w:highlight w:val="yellow"/>
          <w:rPrChange w:id="1895" w:author="polyd" w:date="2023-06-12T11:53:38Z">
            <w:rPr/>
          </w:rPrChange>
        </w:rP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rPr>
          <w:highlight w:val="yellow"/>
          <w:rPrChange w:id="1896" w:author="polyd" w:date="2023-06-12T11:53:38Z">
            <w:rPr/>
          </w:rPrChange>
        </w:rPr>
        <w:fldChar w:fldCharType="separate"/>
      </w:r>
      <w:r>
        <w:rPr>
          <w:highlight w:val="yellow"/>
          <w:rPrChange w:id="1897" w:author="polyd" w:date="2023-06-12T11:53:38Z">
            <w:rPr/>
          </w:rPrChange>
        </w:rPr>
        <w:t>(Beaumont et al., 2008; Katolikova et al., 2016)</w:t>
      </w:r>
      <w:r>
        <w:rPr>
          <w:highlight w:val="yellow"/>
          <w:rPrChange w:id="1898" w:author="polyd" w:date="2023-06-12T11:53:38Z">
            <w:rPr/>
          </w:rPrChange>
        </w:rPr>
        <w:fldChar w:fldCharType="end"/>
      </w:r>
      <w:r>
        <w:rPr>
          <w:highlight w:val="yellow"/>
          <w:rPrChange w:id="1899" w:author="polyd" w:date="2023-06-12T11:53:38Z">
            <w:rPr/>
          </w:rPrChange>
        </w:rPr>
        <w:t xml:space="preserve">. Данный факт затрудняет использование индекса состояния при межвидовом сравнении  </w:t>
      </w:r>
    </w:p>
    <w:p>
      <w:pPr>
        <w:rPr>
          <w:highlight w:val="yellow"/>
          <w:rPrChange w:id="1900" w:author="polyd" w:date="2023-06-12T11:53:38Z">
            <w:rPr/>
          </w:rPrChange>
        </w:rPr>
      </w:pPr>
    </w:p>
    <w:bookmarkEnd w:id="0"/>
    <w:p/>
    <w:p/>
    <w:p/>
    <w:p/>
    <w:p/>
    <w:p/>
    <w:p>
      <w:r>
        <w:br w:type="page"/>
      </w:r>
    </w:p>
    <w:p>
      <w:pPr>
        <w:widowControl w:val="0"/>
        <w:autoSpaceDE w:val="0"/>
        <w:autoSpaceDN w:val="0"/>
        <w:adjustRightInd w:val="0"/>
        <w:spacing w:line="240" w:lineRule="auto"/>
        <w:ind w:left="480" w:hanging="480"/>
        <w:rPr>
          <w:rFonts w:ascii="Calibri" w:hAnsi="Calibri" w:cs="Calibri"/>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Pr>
          <w:rFonts w:ascii="Calibri" w:hAnsi="Calibri" w:cs="Calibri"/>
          <w:szCs w:val="24"/>
          <w:lang w:val="en-US"/>
        </w:rPr>
        <w:t xml:space="preserve">Bach, L., Zbawicka, M., Strand, J., &amp; Wenne, R. (2018). Mytilus trossulus in NW Greenland is genetically more similar to North Pacific than NW Atlantic populations of the species. </w:t>
      </w:r>
      <w:r>
        <w:rPr>
          <w:rFonts w:ascii="Calibri" w:hAnsi="Calibri" w:cs="Calibri"/>
          <w:i/>
          <w:iCs/>
          <w:szCs w:val="24"/>
          <w:lang w:val="en-US"/>
        </w:rPr>
        <w:t>Marine Biodiversity</w:t>
      </w:r>
      <w:r>
        <w:rPr>
          <w:rFonts w:ascii="Calibri" w:hAnsi="Calibri" w:cs="Calibri"/>
          <w:szCs w:val="24"/>
          <w:lang w:val="en-US"/>
        </w:rPr>
        <w:t xml:space="preserve">, </w:t>
      </w:r>
      <w:r>
        <w:rPr>
          <w:rFonts w:ascii="Calibri" w:hAnsi="Calibri" w:cs="Calibri"/>
          <w:i/>
          <w:iCs/>
          <w:szCs w:val="24"/>
          <w:lang w:val="en-US"/>
        </w:rPr>
        <w:t>49</w:t>
      </w:r>
      <w:r>
        <w:rPr>
          <w:rFonts w:ascii="Calibri" w:hAnsi="Calibri" w:cs="Calibri"/>
          <w:szCs w:val="24"/>
          <w:lang w:val="en-US"/>
        </w:rPr>
        <w:t>(2), 1053–1059. https://doi.org/10.1007/s12526-018-0870-0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Bates, J. A., &amp; Innes, D. J. (1995). Genetic variation among populations of Mytilus spp. in eastern Newfoundland.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124</w:t>
      </w:r>
      <w:r>
        <w:rPr>
          <w:rFonts w:ascii="Calibri" w:hAnsi="Calibri" w:cs="Calibri"/>
          <w:szCs w:val="24"/>
          <w:lang w:val="en-US"/>
        </w:rPr>
        <w:t>, 417–424.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Bayne, B. L. (1965). Growth and the delay of metamorphosis of the larvae of Mytilus edulis (L.). </w:t>
      </w:r>
      <w:r>
        <w:rPr>
          <w:rFonts w:ascii="Calibri" w:hAnsi="Calibri" w:cs="Calibri"/>
          <w:i/>
          <w:iCs/>
          <w:szCs w:val="24"/>
          <w:lang w:val="en-US"/>
        </w:rPr>
        <w:t>Ophelia</w:t>
      </w:r>
      <w:r>
        <w:rPr>
          <w:rFonts w:ascii="Calibri" w:hAnsi="Calibri" w:cs="Calibri"/>
          <w:szCs w:val="24"/>
          <w:lang w:val="en-US"/>
        </w:rPr>
        <w:t xml:space="preserve">, </w:t>
      </w:r>
      <w:r>
        <w:rPr>
          <w:rFonts w:ascii="Calibri" w:hAnsi="Calibri" w:cs="Calibri"/>
          <w:i/>
          <w:iCs/>
          <w:szCs w:val="24"/>
          <w:lang w:val="en-US"/>
        </w:rPr>
        <w:t>2</w:t>
      </w:r>
      <w:r>
        <w:rPr>
          <w:rFonts w:ascii="Calibri" w:hAnsi="Calibri" w:cs="Calibri"/>
          <w:szCs w:val="24"/>
          <w:lang w:val="en-US"/>
        </w:rPr>
        <w:t>(1), 1–47. https://doi.org/10.1080/00785326.1965.10409596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Beaumont, A. R., Hawkins, M. P., Doig, F. L., Davies, I. M., &amp; Snow, M. (2008). Three species of Mytilus and their hybrids identified in a Scottish Loch : natives , relicts and invaders ? </w:t>
      </w:r>
      <w:r>
        <w:rPr>
          <w:rFonts w:ascii="Calibri" w:hAnsi="Calibri" w:cs="Calibri"/>
          <w:i/>
          <w:iCs/>
          <w:szCs w:val="24"/>
          <w:lang w:val="en-US"/>
        </w:rPr>
        <w:t>Journal of Experimental Marine Biology and Ecology</w:t>
      </w:r>
      <w:r>
        <w:rPr>
          <w:rFonts w:ascii="Calibri" w:hAnsi="Calibri" w:cs="Calibri"/>
          <w:szCs w:val="24"/>
          <w:lang w:val="en-US"/>
        </w:rPr>
        <w:t xml:space="preserve">, </w:t>
      </w:r>
      <w:r>
        <w:rPr>
          <w:rFonts w:ascii="Calibri" w:hAnsi="Calibri" w:cs="Calibri"/>
          <w:i/>
          <w:iCs/>
          <w:szCs w:val="24"/>
          <w:lang w:val="en-US"/>
        </w:rPr>
        <w:t>367</w:t>
      </w:r>
      <w:r>
        <w:rPr>
          <w:rFonts w:ascii="Calibri" w:hAnsi="Calibri" w:cs="Calibri"/>
          <w:szCs w:val="24"/>
          <w:lang w:val="en-US"/>
        </w:rPr>
        <w:t>(2), 100–110. https://doi.org/10.1016/j.jembe.2008.08.021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Bierne, N., Bonhomme, F., &amp; David, P. (2003). Habitat preference and the marine-speciation paradox. </w:t>
      </w:r>
      <w:r>
        <w:rPr>
          <w:rFonts w:ascii="Calibri" w:hAnsi="Calibri" w:cs="Calibri"/>
          <w:i/>
          <w:iCs/>
          <w:szCs w:val="24"/>
          <w:lang w:val="en-US"/>
        </w:rPr>
        <w:t>Proceedings of the Royal Society B: Biological Sciences</w:t>
      </w:r>
      <w:r>
        <w:rPr>
          <w:rFonts w:ascii="Calibri" w:hAnsi="Calibri" w:cs="Calibri"/>
          <w:szCs w:val="24"/>
          <w:lang w:val="en-US"/>
        </w:rPr>
        <w:t xml:space="preserve">, </w:t>
      </w:r>
      <w:r>
        <w:rPr>
          <w:rFonts w:ascii="Calibri" w:hAnsi="Calibri" w:cs="Calibri"/>
          <w:i/>
          <w:iCs/>
          <w:szCs w:val="24"/>
          <w:lang w:val="en-US"/>
        </w:rPr>
        <w:t>270</w:t>
      </w:r>
      <w:r>
        <w:rPr>
          <w:rFonts w:ascii="Calibri" w:hAnsi="Calibri" w:cs="Calibri"/>
          <w:szCs w:val="24"/>
          <w:lang w:val="en-US"/>
        </w:rPr>
        <w:t>(1522), 1399–1406. https://doi.org/10.1098/rspb.2003.2404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Bierne, N., Borsa, P., Daguin, C., Jollivet, D., Viard, F., Bonhomme, F., &amp; David, P. (2003). Introgression patterns in the mosaic hybrid zone between Mytilus edulis and M. galloprovincialis. </w:t>
      </w:r>
      <w:r>
        <w:rPr>
          <w:rFonts w:ascii="Calibri" w:hAnsi="Calibri" w:cs="Calibri"/>
          <w:i/>
          <w:iCs/>
          <w:szCs w:val="24"/>
          <w:lang w:val="en-US"/>
        </w:rPr>
        <w:t>Molecular Ecology</w:t>
      </w:r>
      <w:r>
        <w:rPr>
          <w:rFonts w:ascii="Calibri" w:hAnsi="Calibri" w:cs="Calibri"/>
          <w:szCs w:val="24"/>
          <w:lang w:val="en-US"/>
        </w:rPr>
        <w:t xml:space="preserve">, </w:t>
      </w:r>
      <w:r>
        <w:rPr>
          <w:rFonts w:ascii="Calibri" w:hAnsi="Calibri" w:cs="Calibri"/>
          <w:i/>
          <w:iCs/>
          <w:szCs w:val="24"/>
          <w:lang w:val="en-US"/>
        </w:rPr>
        <w:t>12</w:t>
      </w:r>
      <w:r>
        <w:rPr>
          <w:rFonts w:ascii="Calibri" w:hAnsi="Calibri" w:cs="Calibri"/>
          <w:szCs w:val="24"/>
          <w:lang w:val="en-US"/>
        </w:rPr>
        <w:t>(2), 447–461. https://doi.org/10.1046/j.1365-294X.2003.01730.x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Borcard, D., Gillet, F., &amp; Legendre, P. (2011). Numerical Ecology with R. In </w:t>
      </w:r>
      <w:r>
        <w:rPr>
          <w:rFonts w:ascii="Calibri" w:hAnsi="Calibri" w:cs="Calibri"/>
          <w:i/>
          <w:iCs/>
          <w:szCs w:val="24"/>
          <w:lang w:val="en-US"/>
        </w:rPr>
        <w:t>Numerical Ecology with R</w:t>
      </w:r>
      <w:r>
        <w:rPr>
          <w:rFonts w:ascii="Calibri" w:hAnsi="Calibri" w:cs="Calibri"/>
          <w:szCs w:val="24"/>
          <w:lang w:val="en-US"/>
        </w:rPr>
        <w:t>. https://doi.org/10.1007/978-1-4419-7976-6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Braby, C. E., &amp; Somero, G. N. (2006). Following the heart : temperature and salinity effects on heart rate in native and invasive species of blue mussels ( genus Mytilus ). </w:t>
      </w:r>
      <w:r>
        <w:rPr>
          <w:rFonts w:ascii="Calibri" w:hAnsi="Calibri" w:cs="Calibri"/>
          <w:i/>
          <w:iCs/>
          <w:szCs w:val="24"/>
          <w:lang w:val="en-US"/>
        </w:rPr>
        <w:t>The Journal of Experimantal Biology</w:t>
      </w:r>
      <w:r>
        <w:rPr>
          <w:rFonts w:ascii="Calibri" w:hAnsi="Calibri" w:cs="Calibri"/>
          <w:szCs w:val="24"/>
          <w:lang w:val="en-US"/>
        </w:rPr>
        <w:t xml:space="preserve">, </w:t>
      </w:r>
      <w:r>
        <w:rPr>
          <w:rFonts w:ascii="Calibri" w:hAnsi="Calibri" w:cs="Calibri"/>
          <w:i/>
          <w:iCs/>
          <w:szCs w:val="24"/>
          <w:lang w:val="en-US"/>
        </w:rPr>
        <w:t>209</w:t>
      </w:r>
      <w:r>
        <w:rPr>
          <w:rFonts w:ascii="Calibri" w:hAnsi="Calibri" w:cs="Calibri"/>
          <w:szCs w:val="24"/>
          <w:lang w:val="en-US"/>
        </w:rPr>
        <w:t>, 2554–2566. https://doi.org/10.1242/jeb.02259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Davenport, J., &amp; Chen, X. (1987). A comparison of methods for the assessment of condition in the mussel (Mytilus edulis L.). </w:t>
      </w:r>
      <w:r>
        <w:rPr>
          <w:rFonts w:ascii="Calibri" w:hAnsi="Calibri" w:cs="Calibri"/>
          <w:i/>
          <w:iCs/>
          <w:szCs w:val="24"/>
          <w:lang w:val="en-US"/>
        </w:rPr>
        <w:t>Journal of Molluscan Studies</w:t>
      </w:r>
      <w:r>
        <w:rPr>
          <w:rFonts w:ascii="Calibri" w:hAnsi="Calibri" w:cs="Calibri"/>
          <w:szCs w:val="24"/>
          <w:lang w:val="en-US"/>
        </w:rPr>
        <w:t xml:space="preserve">, </w:t>
      </w:r>
      <w:r>
        <w:rPr>
          <w:rFonts w:ascii="Calibri" w:hAnsi="Calibri" w:cs="Calibri"/>
          <w:i/>
          <w:iCs/>
          <w:szCs w:val="24"/>
          <w:lang w:val="en-US"/>
        </w:rPr>
        <w:t>53</w:t>
      </w:r>
      <w:r>
        <w:rPr>
          <w:rFonts w:ascii="Calibri" w:hAnsi="Calibri" w:cs="Calibri"/>
          <w:szCs w:val="24"/>
          <w:lang w:val="en-US"/>
        </w:rPr>
        <w:t>(3), 293–297. https://doi.org/10.1093/mollus/53.3.293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Duarte, C. M. (2020). Dense Mytilus Beds Along Freshwater-Influenced Greenland Shores : Resistance to Corrosive Waters Under High Food Supply. </w:t>
      </w:r>
      <w:r>
        <w:rPr>
          <w:rFonts w:ascii="Calibri" w:hAnsi="Calibri" w:cs="Calibri"/>
          <w:i/>
          <w:iCs/>
          <w:szCs w:val="24"/>
          <w:lang w:val="en-US"/>
        </w:rPr>
        <w:t>Estuaries and Coasts</w:t>
      </w:r>
      <w:r>
        <w:rPr>
          <w:rFonts w:ascii="Calibri" w:hAnsi="Calibri" w:cs="Calibri"/>
          <w:szCs w:val="24"/>
          <w:lang w:val="en-US"/>
        </w:rPr>
        <w:t xml:space="preserve">, </w:t>
      </w:r>
      <w:r>
        <w:rPr>
          <w:rFonts w:ascii="Calibri" w:hAnsi="Calibri" w:cs="Calibri"/>
          <w:i/>
          <w:iCs/>
          <w:szCs w:val="24"/>
          <w:lang w:val="en-US"/>
        </w:rPr>
        <w:t>43</w:t>
      </w:r>
      <w:r>
        <w:rPr>
          <w:rFonts w:ascii="Calibri" w:hAnsi="Calibri" w:cs="Calibri"/>
          <w:szCs w:val="24"/>
          <w:lang w:val="en-US"/>
        </w:rPr>
        <w:t>, 387–395. https://doi.org/https://doi.org/10.1007/s12237-019-00682-3 Dense</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Dunkler, D., Ploner, M., Schemper, M., &amp; Heinze, G. (2018). Weighted Cox regression using the R package coxphw. </w:t>
      </w:r>
      <w:r>
        <w:rPr>
          <w:rFonts w:ascii="Calibri" w:hAnsi="Calibri" w:cs="Calibri"/>
          <w:i/>
          <w:iCs/>
          <w:szCs w:val="24"/>
          <w:lang w:val="en-US"/>
        </w:rPr>
        <w:t>Journal of Statistical Software</w:t>
      </w:r>
      <w:r>
        <w:rPr>
          <w:rFonts w:ascii="Calibri" w:hAnsi="Calibri" w:cs="Calibri"/>
          <w:szCs w:val="24"/>
          <w:lang w:val="en-US"/>
        </w:rPr>
        <w:t xml:space="preserve">, </w:t>
      </w:r>
      <w:r>
        <w:rPr>
          <w:rFonts w:ascii="Calibri" w:hAnsi="Calibri" w:cs="Calibri"/>
          <w:i/>
          <w:iCs/>
          <w:szCs w:val="24"/>
          <w:lang w:val="en-US"/>
        </w:rPr>
        <w:t>84</w:t>
      </w:r>
      <w:r>
        <w:rPr>
          <w:rFonts w:ascii="Calibri" w:hAnsi="Calibri" w:cs="Calibri"/>
          <w:szCs w:val="24"/>
          <w:lang w:val="en-US"/>
        </w:rPr>
        <w:t>(2). https://doi.org/10.18637/jss.v084.i02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Gardner, J. P. A., &amp; Thompson, R. J. (2001). The effects of coastal and estuarine conditions on the physiology and survivorship of the mussels Mytilus edulis , M . trossulus and their hybrids. </w:t>
      </w:r>
      <w:r>
        <w:rPr>
          <w:rFonts w:ascii="Calibri" w:hAnsi="Calibri" w:cs="Calibri"/>
          <w:i/>
          <w:iCs/>
          <w:szCs w:val="24"/>
          <w:lang w:val="en-US"/>
        </w:rPr>
        <w:t>Journal of Experimental Marine Biology and Ecology</w:t>
      </w:r>
      <w:r>
        <w:rPr>
          <w:rFonts w:ascii="Calibri" w:hAnsi="Calibri" w:cs="Calibri"/>
          <w:szCs w:val="24"/>
          <w:lang w:val="en-US"/>
        </w:rPr>
        <w:t xml:space="preserve">, </w:t>
      </w:r>
      <w:r>
        <w:rPr>
          <w:rFonts w:ascii="Calibri" w:hAnsi="Calibri" w:cs="Calibri"/>
          <w:i/>
          <w:iCs/>
          <w:szCs w:val="24"/>
          <w:lang w:val="en-US"/>
        </w:rPr>
        <w:t>265</w:t>
      </w:r>
      <w:r>
        <w:rPr>
          <w:rFonts w:ascii="Calibri" w:hAnsi="Calibri" w:cs="Calibri"/>
          <w:szCs w:val="24"/>
          <w:lang w:val="en-US"/>
        </w:rPr>
        <w:t>, 119–140.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Gardner, J. P. A., &amp; Thompson, R. J. (2009). Influence of genotype and geography on shell shape and morphometric trait variation among North Atlantic blue mussel ( Mytilus spp .) populations. </w:t>
      </w:r>
      <w:r>
        <w:rPr>
          <w:rFonts w:ascii="Calibri" w:hAnsi="Calibri" w:cs="Calibri"/>
          <w:i/>
          <w:iCs/>
          <w:szCs w:val="24"/>
          <w:lang w:val="en-US"/>
        </w:rPr>
        <w:t>Biological Journal of the Linnean Society</w:t>
      </w:r>
      <w:r>
        <w:rPr>
          <w:rFonts w:ascii="Calibri" w:hAnsi="Calibri" w:cs="Calibri"/>
          <w:szCs w:val="24"/>
          <w:lang w:val="en-US"/>
        </w:rPr>
        <w:t xml:space="preserve">, </w:t>
      </w:r>
      <w:r>
        <w:rPr>
          <w:rFonts w:ascii="Calibri" w:hAnsi="Calibri" w:cs="Calibri"/>
          <w:i/>
          <w:iCs/>
          <w:szCs w:val="24"/>
          <w:lang w:val="en-US"/>
        </w:rPr>
        <w:t>96</w:t>
      </w:r>
      <w:r>
        <w:rPr>
          <w:rFonts w:ascii="Calibri" w:hAnsi="Calibri" w:cs="Calibri"/>
          <w:szCs w:val="24"/>
          <w:lang w:val="en-US"/>
        </w:rPr>
        <w:t>, 875–897.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Harrell, F. E. (2015). </w:t>
      </w:r>
      <w:r>
        <w:rPr>
          <w:rFonts w:ascii="Calibri" w:hAnsi="Calibri" w:cs="Calibri"/>
          <w:i/>
          <w:iCs/>
          <w:szCs w:val="24"/>
          <w:lang w:val="en-US"/>
        </w:rPr>
        <w:t>Regression Modeling Strategies.</w:t>
      </w:r>
      <w:r>
        <w:rPr>
          <w:rFonts w:ascii="Calibri" w:hAnsi="Calibri" w:cs="Calibri"/>
          <w:szCs w:val="24"/>
          <w:lang w:val="en-US"/>
        </w:rPr>
        <w:t xml:space="preserve"> Springer Cham.</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Hayhurst, S., &amp; Rawson, P. D. (2009). SPECIES-SPECIFIC VARIATION IN LARVAL SURVIVAL AND PATTERNS OF DISTRIBUTION FOR THE BLUE MUSSELS MYTILUS EDULIS AND MYTILUS TROSSULUS IN THE GULF OF MAINE. </w:t>
      </w:r>
      <w:r>
        <w:rPr>
          <w:rFonts w:ascii="Calibri" w:hAnsi="Calibri" w:cs="Calibri"/>
          <w:i/>
          <w:iCs/>
          <w:szCs w:val="24"/>
          <w:lang w:val="en-US"/>
        </w:rPr>
        <w:t>Journal of Molluscan Studies</w:t>
      </w:r>
      <w:r>
        <w:rPr>
          <w:rFonts w:ascii="Calibri" w:hAnsi="Calibri" w:cs="Calibri"/>
          <w:szCs w:val="24"/>
          <w:lang w:val="en-US"/>
        </w:rPr>
        <w:t xml:space="preserve">, </w:t>
      </w:r>
      <w:r>
        <w:rPr>
          <w:rFonts w:ascii="Calibri" w:hAnsi="Calibri" w:cs="Calibri"/>
          <w:i/>
          <w:iCs/>
          <w:szCs w:val="24"/>
          <w:lang w:val="en-US"/>
        </w:rPr>
        <w:t>75</w:t>
      </w:r>
      <w:r>
        <w:rPr>
          <w:rFonts w:ascii="Calibri" w:hAnsi="Calibri" w:cs="Calibri"/>
          <w:szCs w:val="24"/>
          <w:lang w:val="en-US"/>
        </w:rPr>
        <w:t>(May), 215–222. https://doi.org/10.1093/mollus/eyp019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Heath, D. D., Rawson, P. D., &amp; Hilbish, T. J. (1995).  PCR-based nuclear markers identify alien blue mussel ( Mytilus spp.) genotypes on the west coast of Canada .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(12), 2621–2627. https://doi.org/10.1139/f95-851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Innes, D. J., &amp; Bates, J. A. (1999). Morphological variation of Mytilus edulis and Mytilus trossulus in eastern Newfoundland.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133</w:t>
      </w:r>
      <w:r>
        <w:rPr>
          <w:rFonts w:ascii="Calibri" w:hAnsi="Calibri" w:cs="Calibri"/>
          <w:szCs w:val="24"/>
          <w:lang w:val="en-US"/>
        </w:rPr>
        <w:t>(4), 691–699. https://doi.org/10.1007/s002270050510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Inoue, K., Waite, J. H., Matsuoka, M., Odo, S., &amp; Harayama, S. (1995). Interspecific Variations in Adhesive Protein Sequences of Mytilus edulis , M . galloprovincialis and M. trossulus. </w:t>
      </w:r>
      <w:r>
        <w:rPr>
          <w:rFonts w:ascii="Calibri" w:hAnsi="Calibri" w:cs="Calibri"/>
          <w:i/>
          <w:iCs/>
          <w:szCs w:val="24"/>
          <w:lang w:val="en-US"/>
        </w:rPr>
        <w:t>Biological Bulletin</w:t>
      </w:r>
      <w:r>
        <w:rPr>
          <w:rFonts w:ascii="Calibri" w:hAnsi="Calibri" w:cs="Calibri"/>
          <w:szCs w:val="24"/>
          <w:lang w:val="en-US"/>
        </w:rPr>
        <w:t xml:space="preserve">, </w:t>
      </w:r>
      <w:r>
        <w:rPr>
          <w:rFonts w:ascii="Calibri" w:hAnsi="Calibri" w:cs="Calibri"/>
          <w:i/>
          <w:iCs/>
          <w:szCs w:val="24"/>
          <w:lang w:val="en-US"/>
        </w:rPr>
        <w:t>189</w:t>
      </w:r>
      <w:r>
        <w:rPr>
          <w:rFonts w:ascii="Calibri" w:hAnsi="Calibri" w:cs="Calibri"/>
          <w:szCs w:val="24"/>
          <w:lang w:val="en-US"/>
        </w:rPr>
        <w:t>(3), 370–375.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Jones, S. J., Lima, F. P., &amp; Wethey, D. S. (2010). Rising environmental temperatures and biogeography: Poleward range contraction of the blue mussel, Mytilus edulis L., in the western Atlantic. </w:t>
      </w:r>
      <w:r>
        <w:rPr>
          <w:rFonts w:ascii="Calibri" w:hAnsi="Calibri" w:cs="Calibri"/>
          <w:i/>
          <w:iCs/>
          <w:szCs w:val="24"/>
          <w:lang w:val="en-US"/>
        </w:rPr>
        <w:t>Journal of Biogeography</w:t>
      </w:r>
      <w:r>
        <w:rPr>
          <w:rFonts w:ascii="Calibri" w:hAnsi="Calibri" w:cs="Calibri"/>
          <w:szCs w:val="24"/>
          <w:lang w:val="en-US"/>
        </w:rPr>
        <w:t xml:space="preserve">, </w:t>
      </w:r>
      <w:r>
        <w:rPr>
          <w:rFonts w:ascii="Calibri" w:hAnsi="Calibri" w:cs="Calibri"/>
          <w:i/>
          <w:iCs/>
          <w:szCs w:val="24"/>
          <w:lang w:val="en-US"/>
        </w:rPr>
        <w:t>37</w:t>
      </w:r>
      <w:r>
        <w:rPr>
          <w:rFonts w:ascii="Calibri" w:hAnsi="Calibri" w:cs="Calibri"/>
          <w:szCs w:val="24"/>
          <w:lang w:val="en-US"/>
        </w:rPr>
        <w:t>(12), 2243–2259. https://doi.org/10.1111/j.1365-2699.2010.02386.x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Katolikova, M., Khaitov, V., Väinölä, R., Gantsevich, M., &amp; Strelkov, P. (2016). Genetic, ecological and morphological distinctness of the blue mussels Mytilus trossulus gould and M. edulis l. in the White Sea.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11</w:t>
      </w:r>
      <w:r>
        <w:rPr>
          <w:rFonts w:ascii="Calibri" w:hAnsi="Calibri" w:cs="Calibri"/>
          <w:szCs w:val="24"/>
          <w:lang w:val="en-US"/>
        </w:rPr>
        <w:t>(4), 1–25. https://doi.org/10.1371/journal.pone.0152963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(2013). </w:t>
      </w:r>
      <w:r>
        <w:rPr>
          <w:rFonts w:ascii="Calibri" w:hAnsi="Calibri" w:cs="Calibri"/>
          <w:i/>
          <w:iCs/>
          <w:szCs w:val="24"/>
          <w:lang w:val="en-US"/>
        </w:rPr>
        <w:t>Dynamics of salinity, temperature of seawater, and wave characteristics, Yuzhnaya inlet, Ryashkov Island, 01.06–19.08.2012</w:t>
      </w:r>
      <w:r>
        <w:rPr>
          <w:rFonts w:ascii="Calibri" w:hAnsi="Calibri" w:cs="Calibri"/>
          <w:szCs w:val="24"/>
          <w:lang w:val="en-US"/>
        </w:rPr>
        <w:t xml:space="preserve"> (A. S. Koryakin (ed.); The chroni, Issue Book 58). www.kandalaksha-reserve.org/letopis/letopis_2012_koryakin_khaitov_voda.pdf</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Pr>
          <w:rFonts w:ascii="Calibri" w:hAnsi="Calibri" w:cs="Calibri"/>
          <w:i/>
          <w:iCs/>
          <w:szCs w:val="24"/>
          <w:lang w:val="en-US"/>
        </w:rPr>
        <w:t>Biology Bulletin</w:t>
      </w:r>
      <w:r>
        <w:rPr>
          <w:rFonts w:ascii="Calibri" w:hAnsi="Calibri" w:cs="Calibri"/>
          <w:szCs w:val="24"/>
          <w:lang w:val="en-US"/>
        </w:rPr>
        <w:t xml:space="preserve">, </w:t>
      </w:r>
      <w:r>
        <w:rPr>
          <w:rFonts w:ascii="Calibri" w:hAnsi="Calibri" w:cs="Calibri"/>
          <w:i/>
          <w:iCs/>
          <w:szCs w:val="24"/>
          <w:lang w:val="en-US"/>
        </w:rPr>
        <w:t>234</w:t>
      </w:r>
      <w:r>
        <w:rPr>
          <w:rFonts w:ascii="Calibri" w:hAnsi="Calibri" w:cs="Calibri"/>
          <w:szCs w:val="24"/>
          <w:lang w:val="en-US"/>
        </w:rPr>
        <w:t>(April).</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16</w:t>
      </w:r>
      <w:r>
        <w:rPr>
          <w:rFonts w:ascii="Calibri" w:hAnsi="Calibri" w:cs="Calibri"/>
          <w:szCs w:val="24"/>
          <w:lang w:val="en-US"/>
        </w:rPr>
        <w:t>(July), 1–27. https://doi.org/10.1371/journal.pone.0249587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Khalaman, V. V., &amp; Lezin, P. A. (2015). Clumping behavior and byssus production as strategies for substrate competition in Mytilus edulis. </w:t>
      </w:r>
      <w:r>
        <w:rPr>
          <w:rFonts w:ascii="Calibri" w:hAnsi="Calibri" w:cs="Calibri"/>
          <w:i/>
          <w:iCs/>
          <w:szCs w:val="24"/>
          <w:lang w:val="en-US"/>
        </w:rPr>
        <w:t>Invertebrate Biology</w:t>
      </w:r>
      <w:r>
        <w:rPr>
          <w:rFonts w:ascii="Calibri" w:hAnsi="Calibri" w:cs="Calibri"/>
          <w:szCs w:val="24"/>
          <w:lang w:val="en-US"/>
        </w:rPr>
        <w:t xml:space="preserve">, </w:t>
      </w:r>
      <w:r>
        <w:rPr>
          <w:rFonts w:ascii="Calibri" w:hAnsi="Calibri" w:cs="Calibri"/>
          <w:i/>
          <w:iCs/>
          <w:szCs w:val="24"/>
          <w:lang w:val="en-US"/>
        </w:rPr>
        <w:t>134</w:t>
      </w:r>
      <w:r>
        <w:rPr>
          <w:rFonts w:ascii="Calibri" w:hAnsi="Calibri" w:cs="Calibri"/>
          <w:szCs w:val="24"/>
          <w:lang w:val="en-US"/>
        </w:rPr>
        <w:t>(1), 38–47. https://doi.org/10.1111/ivb.12075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Kijewski, T., Śmietanka, B., Zbawicka, M., Gosling, E., Hummel, H., &amp; Wenne, R. (2011). Distribution of Mytilus taxa in European coastal areas as inferred from molecular markers. </w:t>
      </w:r>
      <w:r>
        <w:rPr>
          <w:rFonts w:ascii="Calibri" w:hAnsi="Calibri" w:cs="Calibri"/>
          <w:i/>
          <w:iCs/>
          <w:szCs w:val="24"/>
          <w:lang w:val="en-US"/>
        </w:rPr>
        <w:t>Journal of Sea Research</w:t>
      </w:r>
      <w:r>
        <w:rPr>
          <w:rFonts w:ascii="Calibri" w:hAnsi="Calibri" w:cs="Calibri"/>
          <w:szCs w:val="24"/>
          <w:lang w:val="en-US"/>
        </w:rPr>
        <w:t xml:space="preserve">, </w:t>
      </w:r>
      <w:r>
        <w:rPr>
          <w:rFonts w:ascii="Calibri" w:hAnsi="Calibri" w:cs="Calibri"/>
          <w:i/>
          <w:iCs/>
          <w:szCs w:val="24"/>
          <w:lang w:val="en-US"/>
        </w:rPr>
        <w:t>65</w:t>
      </w:r>
      <w:r>
        <w:rPr>
          <w:rFonts w:ascii="Calibri" w:hAnsi="Calibri" w:cs="Calibri"/>
          <w:szCs w:val="24"/>
          <w:lang w:val="en-US"/>
        </w:rPr>
        <w:t>(2), 224–234. https://doi.org/10.1016/j.seares.2010.10.004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Knowlton, N. (1993). SIBLING SPECIES IN THE SEA. </w:t>
      </w:r>
      <w:r>
        <w:rPr>
          <w:rFonts w:ascii="Calibri" w:hAnsi="Calibri" w:cs="Calibri"/>
          <w:i/>
          <w:iCs/>
          <w:szCs w:val="24"/>
          <w:lang w:val="en-US"/>
        </w:rPr>
        <w:t>Annual Review of Ecology and Systematics</w:t>
      </w:r>
      <w:r>
        <w:rPr>
          <w:rFonts w:ascii="Calibri" w:hAnsi="Calibri" w:cs="Calibri"/>
          <w:szCs w:val="24"/>
          <w:lang w:val="en-US"/>
        </w:rPr>
        <w:t xml:space="preserve">, </w:t>
      </w:r>
      <w:r>
        <w:rPr>
          <w:rFonts w:ascii="Calibri" w:hAnsi="Calibri" w:cs="Calibri"/>
          <w:i/>
          <w:iCs/>
          <w:szCs w:val="24"/>
          <w:lang w:val="en-US"/>
        </w:rPr>
        <w:t>24</w:t>
      </w:r>
      <w:r>
        <w:rPr>
          <w:rFonts w:ascii="Calibri" w:hAnsi="Calibri" w:cs="Calibri"/>
          <w:szCs w:val="24"/>
          <w:lang w:val="en-US"/>
        </w:rPr>
        <w:t>, 189–216.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Koo, T. K., &amp; Li, M. Y. (2016). A Guideline of Selecting and Reporting Intraclass Correlation Coefficients for Reliability Research. </w:t>
      </w:r>
      <w:r>
        <w:rPr>
          <w:rFonts w:ascii="Calibri" w:hAnsi="Calibri" w:cs="Calibri"/>
          <w:i/>
          <w:iCs/>
          <w:szCs w:val="24"/>
          <w:lang w:val="en-US"/>
        </w:rPr>
        <w:t>Journal of Chiropractic Medicine</w:t>
      </w:r>
      <w:r>
        <w:rPr>
          <w:rFonts w:ascii="Calibri" w:hAnsi="Calibri" w:cs="Calibri"/>
          <w:szCs w:val="24"/>
          <w:lang w:val="en-US"/>
        </w:rPr>
        <w:t xml:space="preserve">, </w:t>
      </w:r>
      <w:r>
        <w:rPr>
          <w:rFonts w:ascii="Calibri" w:hAnsi="Calibri" w:cs="Calibri"/>
          <w:i/>
          <w:iCs/>
          <w:szCs w:val="24"/>
          <w:lang w:val="en-US"/>
        </w:rPr>
        <w:t>15</w:t>
      </w:r>
      <w:r>
        <w:rPr>
          <w:rFonts w:ascii="Calibri" w:hAnsi="Calibri" w:cs="Calibri"/>
          <w:szCs w:val="24"/>
          <w:lang w:val="en-US"/>
        </w:rPr>
        <w:t>(2), 155–163. https://doi.org/10.1016/j.jcm.2016.02.012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Lowen, J. B., Innes, D. J., &amp; Thompson, R. J. (2013). </w:t>
      </w:r>
      <w:r>
        <w:rPr>
          <w:rFonts w:ascii="Calibri" w:hAnsi="Calibri" w:cs="Calibri"/>
          <w:i/>
          <w:iCs/>
          <w:szCs w:val="24"/>
          <w:lang w:val="en-US"/>
        </w:rPr>
        <w:t>Predator-induced defenses differ between sympatric Mytilus edulis and M . trossulus</w:t>
      </w:r>
      <w:r>
        <w:rPr>
          <w:rFonts w:ascii="Calibri" w:hAnsi="Calibri" w:cs="Calibri"/>
          <w:szCs w:val="24"/>
          <w:lang w:val="en-US"/>
        </w:rPr>
        <w:t xml:space="preserve">. </w:t>
      </w:r>
      <w:r>
        <w:rPr>
          <w:rFonts w:ascii="Calibri" w:hAnsi="Calibri" w:cs="Calibri"/>
          <w:i/>
          <w:iCs/>
          <w:szCs w:val="24"/>
          <w:lang w:val="en-US"/>
        </w:rPr>
        <w:t>475</w:t>
      </w:r>
      <w:r>
        <w:rPr>
          <w:rFonts w:ascii="Calibri" w:hAnsi="Calibri" w:cs="Calibri"/>
          <w:szCs w:val="24"/>
          <w:lang w:val="en-US"/>
        </w:rPr>
        <w:t>, 135–143. https://doi.org/10.3354/meps10106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Mallet, A. L., &amp; Carver, C. E. (1995a). Comparative growth and survival patterns of Mytilus trossulus an Mytilus edulis in Atlantic Canada.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(9).</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Mallet, A. L., &amp; Carver, C. E. (1995b). Comparative growth and survival patterns of Mytilus trossulus and Mytilus edulis in Atlantic Canada. </w:t>
      </w:r>
      <w:r>
        <w:rPr>
          <w:rFonts w:ascii="Calibri" w:hAnsi="Calibri" w:cs="Calibri"/>
          <w:i/>
          <w:iCs/>
          <w:szCs w:val="24"/>
          <w:lang w:val="en-US"/>
        </w:rPr>
        <w:t>Canadian Journal of Fisheries and Aquatic Sciences</w:t>
      </w:r>
      <w:r>
        <w:rPr>
          <w:rFonts w:ascii="Calibri" w:hAnsi="Calibri" w:cs="Calibri"/>
          <w:szCs w:val="24"/>
          <w:lang w:val="en-US"/>
        </w:rPr>
        <w:t xml:space="preserve">, </w:t>
      </w:r>
      <w:r>
        <w:rPr>
          <w:rFonts w:ascii="Calibri" w:hAnsi="Calibri" w:cs="Calibri"/>
          <w:i/>
          <w:iCs/>
          <w:szCs w:val="24"/>
          <w:lang w:val="en-US"/>
        </w:rPr>
        <w:t>52</w:t>
      </w:r>
      <w:r>
        <w:rPr>
          <w:rFonts w:ascii="Calibri" w:hAnsi="Calibri" w:cs="Calibri"/>
          <w:szCs w:val="24"/>
          <w:lang w:val="en-US"/>
        </w:rPr>
        <w:t>(9), 1873–1880. http://www.nrcresearchpress.com/doi/abs/10.1139/f95-780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Mayr, E., &amp; Ashlock, P. D. (1991). </w:t>
      </w:r>
      <w:r>
        <w:rPr>
          <w:rFonts w:ascii="Calibri" w:hAnsi="Calibri" w:cs="Calibri"/>
          <w:i/>
          <w:iCs/>
          <w:szCs w:val="24"/>
          <w:lang w:val="en-US"/>
        </w:rPr>
        <w:t>Priciples of systematic zoology</w:t>
      </w:r>
      <w:r>
        <w:rPr>
          <w:rFonts w:ascii="Calibri" w:hAnsi="Calibri" w:cs="Calibri"/>
          <w:szCs w:val="24"/>
          <w:lang w:val="en-US"/>
        </w:rPr>
        <w:t>. McGraw-Hill.</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McDonald, J. H., Seed, R., &amp; Koehn, R. K. (1991). Allozymes and morphometric characters of three species of Mytilus in the Northern and Southern Hemispheres.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111</w:t>
      </w:r>
      <w:r>
        <w:rPr>
          <w:rFonts w:ascii="Calibri" w:hAnsi="Calibri" w:cs="Calibri"/>
          <w:szCs w:val="24"/>
          <w:lang w:val="en-US"/>
        </w:rPr>
        <w:t>(3), 323–333. https://doi.org/10.1007/BF01319403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Melzner, F., Casties, I., Panknin, U., Stange, P., Tru, K., Gorb, S. N., &amp; Gutowska, M. A. (2011). Food Supply and Seawater pCO 2 Impact Calcification and Internal Shell Dissolution in the Blue Mussel Mytilus edulis. </w:t>
      </w:r>
      <w:r>
        <w:rPr>
          <w:rFonts w:ascii="Calibri" w:hAnsi="Calibri" w:cs="Calibri"/>
          <w:i/>
          <w:iCs/>
          <w:szCs w:val="24"/>
          <w:lang w:val="en-US"/>
        </w:rPr>
        <w:t>PLoS ONE</w:t>
      </w:r>
      <w:r>
        <w:rPr>
          <w:rFonts w:ascii="Calibri" w:hAnsi="Calibri" w:cs="Calibri"/>
          <w:szCs w:val="24"/>
          <w:lang w:val="en-US"/>
        </w:rPr>
        <w:t xml:space="preserve">, </w:t>
      </w:r>
      <w:r>
        <w:rPr>
          <w:rFonts w:ascii="Calibri" w:hAnsi="Calibri" w:cs="Calibri"/>
          <w:i/>
          <w:iCs/>
          <w:szCs w:val="24"/>
          <w:lang w:val="en-US"/>
        </w:rPr>
        <w:t>6</w:t>
      </w:r>
      <w:r>
        <w:rPr>
          <w:rFonts w:ascii="Calibri" w:hAnsi="Calibri" w:cs="Calibri"/>
          <w:szCs w:val="24"/>
          <w:lang w:val="en-US"/>
        </w:rPr>
        <w:t>(9). https://doi.org/10.1371/journal.pone.0024223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Penney, A. R. W., Hart, M. J., Templeman, N. D., Penney, R. W., Hart, M. J., &amp; Templeman, N. D. (2008). </w:t>
      </w:r>
      <w:r>
        <w:rPr>
          <w:rFonts w:ascii="Calibri" w:hAnsi="Calibri" w:cs="Calibri"/>
          <w:i/>
          <w:iCs/>
          <w:szCs w:val="24"/>
          <w:lang w:val="en-US"/>
        </w:rPr>
        <w:t>Genotype-dependent Variability in Somatic Tissue and Shell Weights and Its Effect on Meat Yield in Mixed Species [ Mytilus edulis L ., M . trossulus ( Gould ), and Their Hybrids ] Cultured Mussel Populations</w:t>
      </w:r>
      <w:r>
        <w:rPr>
          <w:rFonts w:ascii="Calibri" w:hAnsi="Calibri" w:cs="Calibri"/>
          <w:szCs w:val="24"/>
          <w:lang w:val="en-US"/>
        </w:rPr>
        <w:t xml:space="preserve">. </w:t>
      </w:r>
      <w:r>
        <w:rPr>
          <w:rFonts w:ascii="Calibri" w:hAnsi="Calibri" w:cs="Calibri"/>
          <w:i/>
          <w:iCs/>
          <w:szCs w:val="24"/>
          <w:lang w:val="en-US"/>
        </w:rPr>
        <w:t>27</w:t>
      </w:r>
      <w:r>
        <w:rPr>
          <w:rFonts w:ascii="Calibri" w:hAnsi="Calibri" w:cs="Calibri"/>
          <w:szCs w:val="24"/>
          <w:lang w:val="en-US"/>
        </w:rPr>
        <w:t>(4), 827–834.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Penney, R. W., Hart, M. J., &amp; Templeman, N. D. (2007).  Shell Strength and Appearance in Cultured Blue Mussels Mytilus edulis, M. trossulus , and M. edulis × M. trossulus Hybrids . </w:t>
      </w:r>
      <w:r>
        <w:rPr>
          <w:rFonts w:ascii="Calibri" w:hAnsi="Calibri" w:cs="Calibri"/>
          <w:i/>
          <w:iCs/>
          <w:szCs w:val="24"/>
          <w:lang w:val="en-US"/>
        </w:rPr>
        <w:t>North American Journal of Aquaculture</w:t>
      </w:r>
      <w:r>
        <w:rPr>
          <w:rFonts w:ascii="Calibri" w:hAnsi="Calibri" w:cs="Calibri"/>
          <w:szCs w:val="24"/>
          <w:lang w:val="en-US"/>
        </w:rPr>
        <w:t xml:space="preserve">, </w:t>
      </w:r>
      <w:r>
        <w:rPr>
          <w:rFonts w:ascii="Calibri" w:hAnsi="Calibri" w:cs="Calibri"/>
          <w:i/>
          <w:iCs/>
          <w:szCs w:val="24"/>
          <w:lang w:val="en-US"/>
        </w:rPr>
        <w:t>69</w:t>
      </w:r>
      <w:r>
        <w:rPr>
          <w:rFonts w:ascii="Calibri" w:hAnsi="Calibri" w:cs="Calibri"/>
          <w:szCs w:val="24"/>
          <w:lang w:val="en-US"/>
        </w:rPr>
        <w:t>(3), 281–295. https://doi.org/10.1577/a06-044.1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Price, H. A. (1982). An Analysis of Factors Determining Seasonal Variation in the Byssal Attachment Strength of Mytilus Edulis. </w:t>
      </w:r>
      <w:r>
        <w:rPr>
          <w:rFonts w:ascii="Calibri" w:hAnsi="Calibri" w:cs="Calibri"/>
          <w:i/>
          <w:iCs/>
          <w:szCs w:val="24"/>
          <w:lang w:val="en-US"/>
        </w:rPr>
        <w:t>Journal of the Marine Biological Association of the United Kingdom</w:t>
      </w:r>
      <w:r>
        <w:rPr>
          <w:rFonts w:ascii="Calibri" w:hAnsi="Calibri" w:cs="Calibri"/>
          <w:szCs w:val="24"/>
          <w:lang w:val="en-US"/>
        </w:rPr>
        <w:t xml:space="preserve">, </w:t>
      </w:r>
      <w:r>
        <w:rPr>
          <w:rFonts w:ascii="Calibri" w:hAnsi="Calibri" w:cs="Calibri"/>
          <w:i/>
          <w:iCs/>
          <w:szCs w:val="24"/>
          <w:lang w:val="en-US"/>
        </w:rPr>
        <w:t>62</w:t>
      </w:r>
      <w:r>
        <w:rPr>
          <w:rFonts w:ascii="Calibri" w:hAnsi="Calibri" w:cs="Calibri"/>
          <w:szCs w:val="24"/>
          <w:lang w:val="en-US"/>
        </w:rPr>
        <w:t>, 147–155.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Qiu, J., Tremblay, R., &amp; Bourget, E. (2002). Ontogenetic changes in hyposaline tolerance in the mussels Mytilus edulis and M . trossulus : implications for distribution. </w:t>
      </w:r>
      <w:r>
        <w:rPr>
          <w:rFonts w:ascii="Calibri" w:hAnsi="Calibri" w:cs="Calibri"/>
          <w:i/>
          <w:iCs/>
          <w:szCs w:val="24"/>
          <w:lang w:val="en-US"/>
        </w:rPr>
        <w:t>Marine Ecology Progress Series</w:t>
      </w:r>
      <w:r>
        <w:rPr>
          <w:rFonts w:ascii="Calibri" w:hAnsi="Calibri" w:cs="Calibri"/>
          <w:szCs w:val="24"/>
          <w:lang w:val="en-US"/>
        </w:rPr>
        <w:t xml:space="preserve">, </w:t>
      </w:r>
      <w:r>
        <w:rPr>
          <w:rFonts w:ascii="Calibri" w:hAnsi="Calibri" w:cs="Calibri"/>
          <w:i/>
          <w:iCs/>
          <w:szCs w:val="24"/>
          <w:lang w:val="en-US"/>
        </w:rPr>
        <w:t>228</w:t>
      </w:r>
      <w:r>
        <w:rPr>
          <w:rFonts w:ascii="Calibri" w:hAnsi="Calibri" w:cs="Calibri"/>
          <w:szCs w:val="24"/>
          <w:lang w:val="en-US"/>
        </w:rPr>
        <w:t>(Remane 1971), 143–152.</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Rawson, P. D., &amp; Harper, F. M. (2009). Colonization of the northwest Atlantic by the blue mussel, mytilus trossulus postdates the last glacial maximum.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156</w:t>
      </w:r>
      <w:r>
        <w:rPr>
          <w:rFonts w:ascii="Calibri" w:hAnsi="Calibri" w:cs="Calibri"/>
          <w:szCs w:val="24"/>
          <w:lang w:val="en-US"/>
        </w:rPr>
        <w:t>(9), 1857–1868. https://doi.org/10.1007/s00227-009-1218-x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Rawson, P. D., &amp; Hilbish, T. J. (1995). Evolutionary relationships among the male and female mitochondrial DNA lineages in the Mytilus edulis species complex. </w:t>
      </w:r>
      <w:r>
        <w:rPr>
          <w:rFonts w:ascii="Calibri" w:hAnsi="Calibri" w:cs="Calibri"/>
          <w:i/>
          <w:iCs/>
          <w:szCs w:val="24"/>
          <w:lang w:val="en-US"/>
        </w:rPr>
        <w:t>Molecular Biology and Evolution</w:t>
      </w:r>
      <w:r>
        <w:rPr>
          <w:rFonts w:ascii="Calibri" w:hAnsi="Calibri" w:cs="Calibri"/>
          <w:szCs w:val="24"/>
          <w:lang w:val="en-US"/>
        </w:rPr>
        <w:t xml:space="preserve">, </w:t>
      </w:r>
      <w:r>
        <w:rPr>
          <w:rFonts w:ascii="Calibri" w:hAnsi="Calibri" w:cs="Calibri"/>
          <w:i/>
          <w:iCs/>
          <w:szCs w:val="24"/>
          <w:lang w:val="en-US"/>
        </w:rPr>
        <w:t>12</w:t>
      </w:r>
      <w:r>
        <w:rPr>
          <w:rFonts w:ascii="Calibri" w:hAnsi="Calibri" w:cs="Calibri"/>
          <w:szCs w:val="24"/>
          <w:lang w:val="en-US"/>
        </w:rPr>
        <w:t>(5), 893–901. https://doi.org/10.1093/oxfordjournals.molbev.a040266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Reimer, O., &amp; Harms, S. (2001). Predator-inducible changes in blue mussels from the predator-free Baltic Sea.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139</w:t>
      </w:r>
      <w:r>
        <w:rPr>
          <w:rFonts w:ascii="Calibri" w:hAnsi="Calibri" w:cs="Calibri"/>
          <w:szCs w:val="24"/>
          <w:lang w:val="en-US"/>
        </w:rPr>
        <w:t>, 959–965. https://doi.org/10.1007/s002270100606</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&amp; Cunningham, C. W. (2005). Local adaptation and species segregation in two mussel ( Mytilus edulis × Mytilus trossulus ) hybrid zones. </w:t>
      </w:r>
      <w:r>
        <w:rPr>
          <w:rFonts w:ascii="Calibri" w:hAnsi="Calibri" w:cs="Calibri"/>
          <w:i/>
          <w:iCs/>
          <w:szCs w:val="24"/>
          <w:lang w:val="en-US"/>
        </w:rPr>
        <w:t>Molecular Ecology</w:t>
      </w:r>
      <w:r>
        <w:rPr>
          <w:rFonts w:ascii="Calibri" w:hAnsi="Calibri" w:cs="Calibri"/>
          <w:szCs w:val="24"/>
          <w:lang w:val="en-US"/>
        </w:rPr>
        <w:t xml:space="preserve">, </w:t>
      </w:r>
      <w:r>
        <w:rPr>
          <w:rFonts w:ascii="Calibri" w:hAnsi="Calibri" w:cs="Calibri"/>
          <w:i/>
          <w:iCs/>
          <w:szCs w:val="24"/>
          <w:lang w:val="en-US"/>
        </w:rPr>
        <w:t>14</w:t>
      </w:r>
      <w:r>
        <w:rPr>
          <w:rFonts w:ascii="Calibri" w:hAnsi="Calibri" w:cs="Calibri"/>
          <w:szCs w:val="24"/>
          <w:lang w:val="en-US"/>
        </w:rPr>
        <w:t>(2), 381–400. https://doi.org/10.1111/j.1365-294X.2004.02379.x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&amp; Henzler, C. M. (2008). Patterns of mtDNA diversity in North Atlantic populations of the mussel Mytilus edulis.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155</w:t>
      </w:r>
      <w:r>
        <w:rPr>
          <w:rFonts w:ascii="Calibri" w:hAnsi="Calibri" w:cs="Calibri"/>
          <w:szCs w:val="24"/>
          <w:lang w:val="en-US"/>
        </w:rPr>
        <w:t>(4), 399–412. https://doi.org/10.1007/s00227-008-1038-4</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Riginos, C., Hickerson, M. J., Henzler, C. M., &amp; Cunningham, C. W. (2004). Differential patterns of male and female mtDNA exchange across the Atlantic ocean in the blue mussel, Mytilus edulis. </w:t>
      </w:r>
      <w:r>
        <w:rPr>
          <w:rFonts w:ascii="Calibri" w:hAnsi="Calibri" w:cs="Calibri"/>
          <w:i/>
          <w:iCs/>
          <w:szCs w:val="24"/>
          <w:lang w:val="en-US"/>
        </w:rPr>
        <w:t>Evolution</w:t>
      </w:r>
      <w:r>
        <w:rPr>
          <w:rFonts w:ascii="Calibri" w:hAnsi="Calibri" w:cs="Calibri"/>
          <w:szCs w:val="24"/>
          <w:lang w:val="en-US"/>
        </w:rPr>
        <w:t xml:space="preserve">, </w:t>
      </w:r>
      <w:r>
        <w:rPr>
          <w:rFonts w:ascii="Calibri" w:hAnsi="Calibri" w:cs="Calibri"/>
          <w:i/>
          <w:iCs/>
          <w:szCs w:val="24"/>
          <w:lang w:val="en-US"/>
        </w:rPr>
        <w:t>58</w:t>
      </w:r>
      <w:r>
        <w:rPr>
          <w:rFonts w:ascii="Calibri" w:hAnsi="Calibri" w:cs="Calibri"/>
          <w:szCs w:val="24"/>
          <w:lang w:val="en-US"/>
        </w:rPr>
        <w:t>(11), 2438–2451. https://doi.org/10.1111/j.0014-3820.2004.tb00873.x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Roman, W., Bach, L., &amp; Strelkov, P. (2020). </w:t>
      </w:r>
      <w:r>
        <w:rPr>
          <w:rFonts w:ascii="Calibri" w:hAnsi="Calibri" w:cs="Calibri"/>
          <w:i/>
          <w:iCs/>
          <w:szCs w:val="24"/>
          <w:lang w:val="en-US"/>
        </w:rPr>
        <w:t>Trans-Atlantic Distribution and Introgression as Inferred from Single Nucleotide Polymorphism : Mussels Mytilus and Environmental Factors</w:t>
      </w:r>
      <w:r>
        <w:rPr>
          <w:rFonts w:ascii="Calibri" w:hAnsi="Calibri" w:cs="Calibri"/>
          <w:szCs w:val="24"/>
          <w:lang w:val="en-US"/>
        </w:rPr>
        <w:t xml:space="preserve">. </w:t>
      </w:r>
      <w:r>
        <w:rPr>
          <w:rFonts w:ascii="Calibri" w:hAnsi="Calibri" w:cs="Calibri"/>
          <w:i/>
          <w:iCs/>
          <w:szCs w:val="24"/>
          <w:lang w:val="en-US"/>
        </w:rPr>
        <w:t>May</w:t>
      </w:r>
      <w:r>
        <w:rPr>
          <w:rFonts w:ascii="Calibri" w:hAnsi="Calibri" w:cs="Calibri"/>
          <w:szCs w:val="24"/>
          <w:lang w:val="en-US"/>
        </w:rPr>
        <w:t>. https://doi.org/10.3390/genes11050530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Shang, Y., Wang, X., Shi, Y., Huang, W., Sokolova, I., Chang, X., Chen, D., Wei, S., Khan, F. U., Hu, M., &amp; Wang, Y. (2023). Ocean acidificationf affects the bioenergetics of marine mussels as revealed by high-coverage quantitative metabolomics. </w:t>
      </w:r>
      <w:r>
        <w:rPr>
          <w:rFonts w:ascii="Calibri" w:hAnsi="Calibri" w:cs="Calibri"/>
          <w:i/>
          <w:iCs/>
          <w:szCs w:val="24"/>
          <w:lang w:val="en-US"/>
        </w:rPr>
        <w:t>Science of the Total Environment</w:t>
      </w:r>
      <w:r>
        <w:rPr>
          <w:rFonts w:ascii="Calibri" w:hAnsi="Calibri" w:cs="Calibri"/>
          <w:szCs w:val="24"/>
          <w:lang w:val="en-US"/>
        </w:rPr>
        <w:t xml:space="preserve">, </w:t>
      </w:r>
      <w:r>
        <w:rPr>
          <w:rFonts w:ascii="Calibri" w:hAnsi="Calibri" w:cs="Calibri"/>
          <w:i/>
          <w:iCs/>
          <w:szCs w:val="24"/>
          <w:lang w:val="en-US"/>
        </w:rPr>
        <w:t>858</w:t>
      </w:r>
      <w:r>
        <w:rPr>
          <w:rFonts w:ascii="Calibri" w:hAnsi="Calibri" w:cs="Calibri"/>
          <w:szCs w:val="24"/>
          <w:lang w:val="en-US"/>
        </w:rPr>
        <w:t>(November 2022). https://doi.org/10.1016/j.scitotenv.2022.160090</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Śmietanka, B., &amp; Burzyński, A. (2017). Disruption of doubly uniparental inheritance of mitochondrial DNA associated with hybridization area of European Mytilus edulis and Mytilus trossulus in Norway. </w:t>
      </w:r>
      <w:r>
        <w:rPr>
          <w:rFonts w:ascii="Calibri" w:hAnsi="Calibri" w:cs="Calibri"/>
          <w:i/>
          <w:iCs/>
          <w:szCs w:val="24"/>
          <w:lang w:val="en-US"/>
        </w:rPr>
        <w:t>Marine Biology</w:t>
      </w:r>
      <w:r>
        <w:rPr>
          <w:rFonts w:ascii="Calibri" w:hAnsi="Calibri" w:cs="Calibri"/>
          <w:szCs w:val="24"/>
          <w:lang w:val="en-US"/>
        </w:rPr>
        <w:t>, 1–11. https://doi.org/10.1007/s00227-017-3235-5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Somero, G. N. (2012). The Physiology of Global Change: Linking Patterns to Mechanisms. </w:t>
      </w:r>
      <w:r>
        <w:rPr>
          <w:rFonts w:ascii="Calibri" w:hAnsi="Calibri" w:cs="Calibri"/>
          <w:i/>
          <w:iCs/>
          <w:szCs w:val="24"/>
          <w:lang w:val="en-US"/>
        </w:rPr>
        <w:t>Annual Review of Marine Science</w:t>
      </w:r>
      <w:r>
        <w:rPr>
          <w:rFonts w:ascii="Calibri" w:hAnsi="Calibri" w:cs="Calibri"/>
          <w:szCs w:val="24"/>
          <w:lang w:val="en-US"/>
        </w:rPr>
        <w:t xml:space="preserve">, </w:t>
      </w:r>
      <w:r>
        <w:rPr>
          <w:rFonts w:ascii="Calibri" w:hAnsi="Calibri" w:cs="Calibri"/>
          <w:i/>
          <w:iCs/>
          <w:szCs w:val="24"/>
          <w:lang w:val="en-US"/>
        </w:rPr>
        <w:t>4</w:t>
      </w:r>
      <w:r>
        <w:rPr>
          <w:rFonts w:ascii="Calibri" w:hAnsi="Calibri" w:cs="Calibri"/>
          <w:szCs w:val="24"/>
          <w:lang w:val="en-US"/>
        </w:rPr>
        <w:t>(1), 39–61. https://doi.org/10.1146/annurev-marine-120710-100935</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Steinacher, M., Joos, F., &amp; Fr, T. L. (2009). Imminent ocean acidification in the Arctic projected with the NCAR global coupled carbon cycle-climate model. </w:t>
      </w:r>
      <w:r>
        <w:rPr>
          <w:rFonts w:ascii="Calibri" w:hAnsi="Calibri" w:cs="Calibri"/>
          <w:i/>
          <w:iCs/>
          <w:szCs w:val="24"/>
          <w:lang w:val="en-US"/>
        </w:rPr>
        <w:t>Biogeosciences</w:t>
      </w:r>
      <w:r>
        <w:rPr>
          <w:rFonts w:ascii="Calibri" w:hAnsi="Calibri" w:cs="Calibri"/>
          <w:szCs w:val="24"/>
          <w:lang w:val="en-US"/>
        </w:rPr>
        <w:t xml:space="preserve">, </w:t>
      </w:r>
      <w:r>
        <w:rPr>
          <w:rFonts w:ascii="Calibri" w:hAnsi="Calibri" w:cs="Calibri"/>
          <w:i/>
          <w:iCs/>
          <w:szCs w:val="24"/>
          <w:lang w:val="en-US"/>
        </w:rPr>
        <w:t>6</w:t>
      </w:r>
      <w:r>
        <w:rPr>
          <w:rFonts w:ascii="Calibri" w:hAnsi="Calibri" w:cs="Calibri"/>
          <w:szCs w:val="24"/>
          <w:lang w:val="en-US"/>
        </w:rPr>
        <w:t>, 515–533.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Tedengren, M., André, C., Johannesson, K., &amp; Kautsky, N. (1990). Genotypic and phenotypic differences between Baltic and North Sea populations of Mytilus edulis evaluated through reciprocal transplantations. </w:t>
      </w:r>
      <w:r>
        <w:rPr>
          <w:rFonts w:ascii="Calibri" w:hAnsi="Calibri" w:cs="Calibri"/>
          <w:i/>
          <w:iCs/>
          <w:szCs w:val="24"/>
          <w:lang w:val="en-US"/>
        </w:rPr>
        <w:t>Marine Ecology Progress Series</w:t>
      </w:r>
      <w:r>
        <w:rPr>
          <w:rFonts w:ascii="Calibri" w:hAnsi="Calibri" w:cs="Calibri"/>
          <w:szCs w:val="24"/>
          <w:lang w:val="en-US"/>
        </w:rPr>
        <w:t xml:space="preserve">, </w:t>
      </w:r>
      <w:r>
        <w:rPr>
          <w:rFonts w:ascii="Calibri" w:hAnsi="Calibri" w:cs="Calibri"/>
          <w:i/>
          <w:iCs/>
          <w:szCs w:val="24"/>
          <w:lang w:val="en-US"/>
        </w:rPr>
        <w:t>59</w:t>
      </w:r>
      <w:r>
        <w:rPr>
          <w:rFonts w:ascii="Calibri" w:hAnsi="Calibri" w:cs="Calibri"/>
          <w:szCs w:val="24"/>
          <w:lang w:val="en-US"/>
        </w:rPr>
        <w:t>, 221–227. https://doi.org/10.3354/meps059221</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Väinölä, R., &amp; Strelkov, P. (2011). Mytilus trossulus in Northern Europe.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158</w:t>
      </w:r>
      <w:r>
        <w:rPr>
          <w:rFonts w:ascii="Calibri" w:hAnsi="Calibri" w:cs="Calibri"/>
          <w:szCs w:val="24"/>
          <w:lang w:val="en-US"/>
        </w:rPr>
        <w:t>(4), 817–833. https://doi.org/10.1007/s00227-010-1609-z</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Varvio, S. L., Koehn, R. K., &amp; Väinölä, R. (1988). Evolutionary genetics of the Mytilus edulis complex in the North Atlantic region. </w:t>
      </w:r>
      <w:r>
        <w:rPr>
          <w:rFonts w:ascii="Calibri" w:hAnsi="Calibri" w:cs="Calibri"/>
          <w:i/>
          <w:iCs/>
          <w:szCs w:val="24"/>
          <w:lang w:val="en-US"/>
        </w:rPr>
        <w:t>Marine Biology</w:t>
      </w:r>
      <w:r>
        <w:rPr>
          <w:rFonts w:ascii="Calibri" w:hAnsi="Calibri" w:cs="Calibri"/>
          <w:szCs w:val="24"/>
          <w:lang w:val="en-US"/>
        </w:rPr>
        <w:t xml:space="preserve">, </w:t>
      </w:r>
      <w:r>
        <w:rPr>
          <w:rFonts w:ascii="Calibri" w:hAnsi="Calibri" w:cs="Calibri"/>
          <w:i/>
          <w:iCs/>
          <w:szCs w:val="24"/>
          <w:lang w:val="en-US"/>
        </w:rPr>
        <w:t>98</w:t>
      </w:r>
      <w:r>
        <w:rPr>
          <w:rFonts w:ascii="Calibri" w:hAnsi="Calibri" w:cs="Calibri"/>
          <w:szCs w:val="24"/>
          <w:lang w:val="en-US"/>
        </w:rPr>
        <w:t>(1), 51–60. https://doi.org/10.1007/BF00392658</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Vermeij, G. J. (1991). Anatomy of an invasion: The trans-Arctic interchange. </w:t>
      </w:r>
      <w:r>
        <w:rPr>
          <w:rFonts w:ascii="Calibri" w:hAnsi="Calibri" w:cs="Calibri"/>
          <w:i/>
          <w:iCs/>
          <w:szCs w:val="24"/>
          <w:lang w:val="en-US"/>
        </w:rPr>
        <w:t>Paleobiology</w:t>
      </w:r>
      <w:r>
        <w:rPr>
          <w:rFonts w:ascii="Calibri" w:hAnsi="Calibri" w:cs="Calibri"/>
          <w:szCs w:val="24"/>
          <w:lang w:val="en-US"/>
        </w:rPr>
        <w:t xml:space="preserve">, </w:t>
      </w:r>
      <w:r>
        <w:rPr>
          <w:rFonts w:ascii="Calibri" w:hAnsi="Calibri" w:cs="Calibri"/>
          <w:i/>
          <w:iCs/>
          <w:szCs w:val="24"/>
          <w:lang w:val="en-US"/>
        </w:rPr>
        <w:t>3</w:t>
      </w:r>
      <w:r>
        <w:rPr>
          <w:rFonts w:ascii="Calibri" w:hAnsi="Calibri" w:cs="Calibri"/>
          <w:szCs w:val="24"/>
          <w:lang w:val="en-US"/>
        </w:rPr>
        <w:t>(3), 281–307. https://doi.org/10.1017/S0094837300010617</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Wenne, R., Bach, L., Zbawicka, M., Strand, J., &amp; McDonald, J. H. (2015). A first report on coexistence and hybridization of Mytilus trossulus and M. edulis mussels in Greenland. </w:t>
      </w:r>
      <w:r>
        <w:rPr>
          <w:rFonts w:ascii="Calibri" w:hAnsi="Calibri" w:cs="Calibri"/>
          <w:i/>
          <w:iCs/>
          <w:szCs w:val="24"/>
          <w:lang w:val="en-US"/>
        </w:rPr>
        <w:t>Polar Biology</w:t>
      </w:r>
      <w:r>
        <w:rPr>
          <w:rFonts w:ascii="Calibri" w:hAnsi="Calibri" w:cs="Calibri"/>
          <w:szCs w:val="24"/>
          <w:lang w:val="en-US"/>
        </w:rPr>
        <w:t xml:space="preserve">, </w:t>
      </w:r>
      <w:r>
        <w:rPr>
          <w:rFonts w:ascii="Calibri" w:hAnsi="Calibri" w:cs="Calibri"/>
          <w:i/>
          <w:iCs/>
          <w:szCs w:val="24"/>
          <w:lang w:val="en-US"/>
        </w:rPr>
        <w:t>39</w:t>
      </w:r>
      <w:r>
        <w:rPr>
          <w:rFonts w:ascii="Calibri" w:hAnsi="Calibri" w:cs="Calibri"/>
          <w:szCs w:val="24"/>
          <w:lang w:val="en-US"/>
        </w:rPr>
        <w:t>(2), 343–355. https://doi.org/10.1007/s00300-015-1785-x</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Wickham, H. (2009). </w:t>
      </w:r>
      <w:r>
        <w:rPr>
          <w:rFonts w:ascii="Calibri" w:hAnsi="Calibri" w:cs="Calibri"/>
          <w:i/>
          <w:iCs/>
          <w:szCs w:val="24"/>
          <w:lang w:val="en-US"/>
        </w:rPr>
        <w:t>ggplot2: Elegant Graphics for Data Analysis</w:t>
      </w:r>
      <w:r>
        <w:rPr>
          <w:rFonts w:ascii="Calibri" w:hAnsi="Calibri" w:cs="Calibri"/>
          <w:szCs w:val="24"/>
          <w:lang w:val="en-US"/>
        </w:rPr>
        <w:t>. Springer New York, NY. https://doi.org/https://doi.org/10.1007/978-0-387-98141-3</w:t>
      </w:r>
    </w:p>
    <w:p>
      <w:pPr>
        <w:widowControl w:val="0"/>
        <w:autoSpaceDE w:val="0"/>
        <w:autoSpaceDN w:val="0"/>
        <w:adjustRightInd w:val="0"/>
        <w:spacing w:line="240" w:lineRule="auto"/>
        <w:ind w:left="480" w:hanging="480"/>
        <w:rPr>
          <w:rFonts w:ascii="Calibri" w:hAnsi="Calibri" w:cs="Calibri"/>
          <w:szCs w:val="24"/>
          <w:lang w:val="en-US"/>
        </w:rPr>
      </w:pPr>
      <w:r>
        <w:rPr>
          <w:rFonts w:ascii="Calibri" w:hAnsi="Calibri" w:cs="Calibri"/>
          <w:szCs w:val="24"/>
          <w:lang w:val="en-US"/>
        </w:rPr>
        <w:t xml:space="preserve">Zenkevith, L. A. (1963). </w:t>
      </w:r>
      <w:r>
        <w:rPr>
          <w:rFonts w:ascii="Calibri" w:hAnsi="Calibri" w:cs="Calibri"/>
          <w:i/>
          <w:iCs/>
          <w:szCs w:val="24"/>
          <w:lang w:val="en-US"/>
        </w:rPr>
        <w:t>Biology of the Seas of the U.S.S.R.</w:t>
      </w:r>
      <w:r>
        <w:rPr>
          <w:rFonts w:ascii="Calibri" w:hAnsi="Calibri" w:cs="Calibri"/>
          <w:szCs w:val="24"/>
          <w:lang w:val="en-US"/>
        </w:rPr>
        <w:t xml:space="preserve"> Interscience Publishers. https://doi.org/https://doi.org/10.5962/bhl.title.6447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Алимов, А. Ф. А. Ф. (1989). </w:t>
      </w:r>
      <w:r>
        <w:rPr>
          <w:rFonts w:ascii="Calibri" w:hAnsi="Calibri" w:cs="Calibri"/>
          <w:i/>
          <w:iCs/>
          <w:szCs w:val="24"/>
        </w:rPr>
        <w:t>Алимов А.Ф. - Введение В Продукционную Гидробиологию</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rPr>
      </w:pPr>
      <w:r>
        <w:rPr>
          <w:rFonts w:ascii="Calibri" w:hAnsi="Calibri" w:cs="Calibri"/>
          <w:szCs w:val="24"/>
        </w:rPr>
        <w:t xml:space="preserve">Золотарев, В. Н., &amp; Шурова, Н. М. (1995). СООТНОШЕНИЕ ПРИЗМАТИЧЕСКОГО И ПЕЛАМУТРОВОГО СЛОЕВ В РАКОВИНАХ МИДИЙ MYTILUS TROSSULUS. </w:t>
      </w:r>
      <w:r>
        <w:rPr>
          <w:rFonts w:ascii="Calibri" w:hAnsi="Calibri" w:cs="Calibri"/>
          <w:i/>
          <w:iCs/>
          <w:szCs w:val="24"/>
        </w:rPr>
        <w:t>Биология Моря</w:t>
      </w:r>
      <w:r>
        <w:rPr>
          <w:rFonts w:ascii="Calibri" w:hAnsi="Calibri" w:cs="Calibri"/>
          <w:szCs w:val="24"/>
        </w:rPr>
        <w:t xml:space="preserve">, </w:t>
      </w:r>
      <w:r>
        <w:rPr>
          <w:rFonts w:ascii="Calibri" w:hAnsi="Calibri" w:cs="Calibri"/>
          <w:i/>
          <w:iCs/>
          <w:szCs w:val="24"/>
        </w:rPr>
        <w:t>23</w:t>
      </w:r>
      <w:r>
        <w:rPr>
          <w:rFonts w:ascii="Calibri" w:hAnsi="Calibri" w:cs="Calibri"/>
          <w:szCs w:val="24"/>
        </w:rPr>
        <w:t>(1), 26–30.</w:t>
      </w:r>
    </w:p>
    <w:p>
      <w:pPr>
        <w:pStyle w:val="11"/>
        <w:rPr>
          <w:lang w:val="en-US"/>
        </w:rPr>
      </w:pPr>
      <w:r>
        <w:rPr>
          <w:lang w:val="en-US"/>
        </w:rPr>
        <w:fldChar w:fldCharType="end"/>
      </w:r>
    </w:p>
    <w:p>
      <w:pPr>
        <w:pStyle w:val="11"/>
        <w:rPr>
          <w:lang w:val="en-US"/>
        </w:rPr>
      </w:pPr>
    </w:p>
    <w:p>
      <w:pPr>
        <w:pStyle w:val="11"/>
        <w:rPr>
          <w:lang w:val="en-US"/>
        </w:rPr>
      </w:pPr>
    </w:p>
    <w:p>
      <w:pPr>
        <w:pStyle w:val="11"/>
        <w:rPr>
          <w:lang w:val="en-US"/>
        </w:rPr>
      </w:pPr>
    </w:p>
    <w:p>
      <w:pPr>
        <w:pStyle w:val="11"/>
        <w:rPr>
          <w:lang w:val="en-US"/>
        </w:rPr>
      </w:pPr>
    </w:p>
    <w:p>
      <w:pPr>
        <w:spacing w:after="0" w:line="240" w:lineRule="auto"/>
        <w:rPr>
          <w:lang w:val="en-US"/>
        </w:rPr>
      </w:pPr>
      <w:r>
        <w:rPr>
          <w:lang w:val="en-US"/>
        </w:rPr>
        <w:br w:type="page"/>
      </w:r>
    </w:p>
    <w:tbl>
      <w:tblPr>
        <w:tblStyle w:val="3"/>
        <w:tblW w:w="8820" w:type="dxa"/>
        <w:tblInd w:w="0" w:type="dxa"/>
        <w:tblLayout w:type="autofit"/>
        <w:tblCellMar>
          <w:top w:w="0" w:type="dxa"/>
          <w:left w:w="108" w:type="dxa"/>
          <w:bottom w:w="0" w:type="dxa"/>
          <w:right w:w="108" w:type="dxa"/>
        </w:tblCellMar>
      </w:tblPr>
      <w:tblGrid>
        <w:gridCol w:w="4839"/>
        <w:gridCol w:w="1266"/>
        <w:gridCol w:w="1417"/>
        <w:gridCol w:w="1298"/>
      </w:tblGrid>
      <w:tr>
        <w:tblPrEx>
          <w:tblCellMar>
            <w:top w:w="0" w:type="dxa"/>
            <w:left w:w="108" w:type="dxa"/>
            <w:bottom w:w="0" w:type="dxa"/>
            <w:right w:w="108" w:type="dxa"/>
          </w:tblCellMar>
        </w:tblPrEx>
        <w:trPr>
          <w:trHeight w:val="864" w:hRule="atLeast"/>
        </w:trPr>
        <w:tc>
          <w:tcPr>
            <w:tcW w:w="483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Фиксированные предикторы</w:t>
            </w:r>
          </w:p>
        </w:tc>
        <w:tc>
          <w:tcPr>
            <w:tcW w:w="1266"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Оценка параметра модели</w:t>
            </w:r>
          </w:p>
        </w:tc>
        <w:tc>
          <w:tcPr>
            <w:tcW w:w="141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???-статистика</w:t>
            </w:r>
          </w:p>
        </w:tc>
        <w:tc>
          <w:tcPr>
            <w:tcW w:w="12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Уровень значимости</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0.2244312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4.850188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0.2026606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1.557166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0.1207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2.8937072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9.080873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-0.0215764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-2.632630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0.0090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-0.7876059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-1.818181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0.0703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0.0609403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0.889494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0.3746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2.5277722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5.469999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0.3878198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0.780796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0.4357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-2.0902616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-2.936695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0.7363583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3.523965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-0.6004976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-4.360451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-0.4507067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-2.501528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-0.8664934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-6.436117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-0.0154733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-14.769835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0.6721240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2.423940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0.0158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0.7565452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2.811818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0.4560356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2.220725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-0.4002854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-1.001226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0.3174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2.4142232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19.940391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0.5797273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0.6170864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-0.02960977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-2.429357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0.0223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0.00322428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0.480784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0.6310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-0.04837018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-5.702131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-0.00081685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-10.860105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0.03354148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2.493386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0.03420302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2.030406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0.0527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0.02137575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2.146431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0.0326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-0.03864344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-1.991525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0.16457032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19.521416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4.210065e-05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-0.99157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-2.750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0.00596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2.91444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0.00505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-1.19293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-2.962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0.00306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-9.15170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0.01017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0.09994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1.611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0.10720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1.10817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-0.78728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0.62961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5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0.7787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6.056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-0.2043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-1.311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0.1355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3.1504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30.327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 (</w:t>
            </w:r>
            <w:r>
              <w:rPr>
                <w:rFonts w:ascii="Times New Roman" w:hAnsi="Times New Roman" w:eastAsia="Times New Roman" w:cs="Times New Roman"/>
                <w:color w:val="000000"/>
                <w:sz w:val="20"/>
                <w:szCs w:val="20"/>
                <w:lang w:val="en-US" w:eastAsia="ru-RU"/>
              </w:rPr>
              <w:t>GLM</w:t>
            </w:r>
            <w:r>
              <w:rPr>
                <w:rFonts w:ascii="Times New Roman" w:hAnsi="Times New Roman" w:eastAsia="Times New Roman" w:cs="Times New Roman"/>
                <w:color w:val="000000"/>
                <w:sz w:val="20"/>
                <w:szCs w:val="20"/>
                <w:lang w:eastAsia="ru-RU"/>
              </w:rPr>
              <w:t>)</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-1.572743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-3.146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0.001657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2.294196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2.713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0.006661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0.862474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1.655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0.097997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0.027647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5.202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-0.298705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0.743851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Вид(ME):PropT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-3.332544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-3.445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Вид(МE):Время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2.358646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5.442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-3.201689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-5.251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0.17139564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3.811084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-0.02812192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-0.337481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-0.00374020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-3.177322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0.01988107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2.071609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0.06146637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0.218804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0.8271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0.3240890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1.300931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0.1956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-0.5334957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-1.995996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0.0480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0.4751533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2.787971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0.9132541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2.052712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0.0421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0.5486505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2.212269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9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0.421268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3.547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0.000389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0.042882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0.243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0.808011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-0.450159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-2.770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0.005612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-0.002598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0.109425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3.401523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13.506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10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-0.0479273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-0.3216432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(20‰)</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-0.1230034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-0.7603764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-0.0805142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-0.5392021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0.5905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-0.3717072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-1.3053381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0.0121641</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0.1458395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0.8842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0.0210316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0.0612174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0.9513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0.5606619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1.5159788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0.1315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0.6039436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1.7795671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0.0349425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0.3371550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0.1368691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1.1444356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0.2542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0.2053374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1.7776324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0.5103334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2.4932883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Соленость(16):Вид(МТ):Рамзер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0.1466067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0.5554875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0.5793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-0.4867092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-1.7449484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0.0829</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-0.5759693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-2.2025414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0.0291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0.0725820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0.6446465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0.5201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3.721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0.000198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4.44917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0.008775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0.95568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2.476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0.013291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-0.15018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0.107916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-4.71373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-3.886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0.000102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0.8089227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0.8639718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4.2702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29.228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2.6948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-0.5739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-1.832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2.0037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10.893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-1.1107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-6.645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2.2594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8.046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(особь)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1.11784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(день)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0.28602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 (PHM)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0.6664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-1.290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0.19690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0.7358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0.31356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0.3818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-2.659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0.00783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0.3086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-3.023</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0.00250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2.3348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1.937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0.05279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1.2797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0.65304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5.4598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3.382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0.00072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Concordance</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bl>
    <w:p>
      <w:pPr>
        <w:pStyle w:val="11"/>
        <w:rPr>
          <w:lang w:val="en-US"/>
        </w:rPr>
      </w:pPr>
    </w:p>
    <w:p>
      <w:pPr>
        <w:spacing w:after="0" w:line="240" w:lineRule="auto"/>
        <w:rPr>
          <w:lang w:val="en-US"/>
        </w:rPr>
      </w:pPr>
      <w:r>
        <w:rPr>
          <w:lang w:val="en-US"/>
        </w:rPr>
        <w:br w:type="page"/>
      </w:r>
    </w:p>
    <w:tbl>
      <w:tblPr>
        <w:tblStyle w:val="3"/>
        <w:tblpPr w:leftFromText="180" w:rightFromText="180" w:horzAnchor="page" w:tblpX="229" w:tblpY="-720"/>
        <w:tblW w:w="11477" w:type="dxa"/>
        <w:tblInd w:w="0" w:type="dxa"/>
        <w:tblLayout w:type="autofit"/>
        <w:tblCellMar>
          <w:top w:w="0" w:type="dxa"/>
          <w:left w:w="108" w:type="dxa"/>
          <w:bottom w:w="0" w:type="dxa"/>
          <w:right w:w="108" w:type="dxa"/>
        </w:tblCellMar>
      </w:tblPr>
      <w:tblGrid>
        <w:gridCol w:w="1144"/>
        <w:gridCol w:w="790"/>
        <w:gridCol w:w="1062"/>
        <w:gridCol w:w="1080"/>
        <w:gridCol w:w="1062"/>
        <w:gridCol w:w="1148"/>
        <w:gridCol w:w="698"/>
        <w:gridCol w:w="1062"/>
        <w:gridCol w:w="1301"/>
        <w:gridCol w:w="996"/>
        <w:gridCol w:w="1134"/>
      </w:tblGrid>
      <w:tr>
        <w:tblPrEx>
          <w:tblCellMar>
            <w:top w:w="0" w:type="dxa"/>
            <w:left w:w="108" w:type="dxa"/>
            <w:bottom w:w="0" w:type="dxa"/>
            <w:right w:w="108" w:type="dxa"/>
          </w:tblCellMar>
        </w:tblPrEx>
        <w:trPr>
          <w:trHeight w:val="684" w:hRule="atLeast"/>
        </w:trPr>
        <w:tc>
          <w:tcPr>
            <w:tcW w:w="1144" w:type="dxa"/>
            <w:vMerge w:val="restart"/>
            <w:tcBorders>
              <w:top w:val="single" w:color="auto" w:sz="4" w:space="0"/>
              <w:left w:val="single" w:color="auto" w:sz="4" w:space="0"/>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Название метаболита</w:t>
            </w:r>
          </w:p>
        </w:tc>
        <w:tc>
          <w:tcPr>
            <w:tcW w:w="2932" w:type="dxa"/>
            <w:gridSpan w:val="3"/>
            <w:tcBorders>
              <w:top w:val="single" w:color="auto" w:sz="4" w:space="0"/>
              <w:left w:val="single" w:color="auto" w:sz="4" w:space="0"/>
              <w:bottom w:val="single" w:color="auto" w:sz="4" w:space="0"/>
              <w:right w:val="single" w:color="000000"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Азотистый обмен и экскреция</w:t>
            </w:r>
          </w:p>
        </w:tc>
        <w:tc>
          <w:tcPr>
            <w:tcW w:w="2210" w:type="dxa"/>
            <w:gridSpan w:val="2"/>
            <w:tcBorders>
              <w:top w:val="single" w:color="auto" w:sz="4" w:space="0"/>
              <w:left w:val="nil"/>
              <w:bottom w:val="single" w:color="auto" w:sz="4" w:space="0"/>
              <w:right w:val="single" w:color="000000"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Синтез азотистых оснований</w:t>
            </w:r>
          </w:p>
        </w:tc>
        <w:tc>
          <w:tcPr>
            <w:tcW w:w="3061" w:type="dxa"/>
            <w:gridSpan w:val="3"/>
            <w:tcBorders>
              <w:top w:val="single" w:color="auto" w:sz="4" w:space="0"/>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Биоэнергетика</w:t>
            </w:r>
          </w:p>
        </w:tc>
        <w:tc>
          <w:tcPr>
            <w:tcW w:w="2130" w:type="dxa"/>
            <w:gridSpan w:val="2"/>
            <w:tcBorders>
              <w:top w:val="single" w:color="auto" w:sz="4" w:space="0"/>
              <w:left w:val="nil"/>
              <w:bottom w:val="single" w:color="auto" w:sz="4" w:space="0"/>
              <w:right w:val="single" w:color="000000"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Осмолиты</w:t>
            </w:r>
          </w:p>
        </w:tc>
      </w:tr>
      <w:tr>
        <w:tblPrEx>
          <w:tblCellMar>
            <w:top w:w="0" w:type="dxa"/>
            <w:left w:w="108" w:type="dxa"/>
            <w:bottom w:w="0" w:type="dxa"/>
            <w:right w:w="108" w:type="dxa"/>
          </w:tblCellMar>
        </w:tblPrEx>
        <w:trPr>
          <w:trHeight w:val="828" w:hRule="atLeast"/>
        </w:trPr>
        <w:tc>
          <w:tcPr>
            <w:tcW w:w="1144" w:type="dxa"/>
            <w:vMerge w:val="continue"/>
            <w:tcBorders>
              <w:top w:val="single" w:color="auto" w:sz="4" w:space="0"/>
              <w:left w:val="single" w:color="auto" w:sz="4" w:space="0"/>
              <w:bottom w:val="single" w:color="000000" w:sz="4" w:space="0"/>
              <w:right w:val="nil"/>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790" w:type="dxa"/>
            <w:tcBorders>
              <w:top w:val="nil"/>
              <w:left w:val="single" w:color="auto" w:sz="4" w:space="0"/>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мочевой кислоты</w:t>
            </w:r>
          </w:p>
        </w:tc>
        <w:tc>
          <w:tcPr>
            <w:tcW w:w="1062"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азота</w:t>
            </w:r>
          </w:p>
        </w:tc>
        <w:tc>
          <w:tcPr>
            <w:tcW w:w="1080"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аргинина и пролина</w:t>
            </w:r>
          </w:p>
        </w:tc>
        <w:tc>
          <w:tcPr>
            <w:tcW w:w="1062"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пуринов</w:t>
            </w:r>
          </w:p>
        </w:tc>
        <w:tc>
          <w:tcPr>
            <w:tcW w:w="1148"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пиримидинов</w:t>
            </w:r>
          </w:p>
        </w:tc>
        <w:tc>
          <w:tcPr>
            <w:tcW w:w="698"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Кребса</w:t>
            </w:r>
          </w:p>
        </w:tc>
        <w:tc>
          <w:tcPr>
            <w:tcW w:w="1062"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пирувата</w:t>
            </w:r>
          </w:p>
        </w:tc>
        <w:tc>
          <w:tcPr>
            <w:tcW w:w="1301"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Маркер окислительного стресса</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Мажорные осмолиты</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Минорные осмолиты</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Цитрулин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76"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Аргинино-суккцинат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Гистидин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Тирозин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ГАМК</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300"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Фенилаланин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864"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2-оксоглутарат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Малат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Лактат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Валин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Изолейцин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Глицин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Серин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Треонин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Таурин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Лизин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Аспарагин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Триптофан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53"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 сульфоксид</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159"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Карнитин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Цистин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гидрокси-пролин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bl>
    <w:p>
      <w:pPr>
        <w:pStyle w:val="11"/>
        <w:rPr>
          <w:lang w:val="en-US"/>
        </w:rPr>
      </w:pPr>
    </w:p>
    <w:p>
      <w:pPr>
        <w:pStyle w:val="11"/>
        <w:rPr>
          <w:lang w:val="en-US"/>
        </w:rPr>
      </w:pPr>
    </w:p>
    <w:p>
      <w:pPr>
        <w:spacing w:after="0" w:line="240" w:lineRule="auto"/>
        <w:rPr>
          <w:lang w:val="en-US"/>
        </w:rPr>
      </w:pPr>
      <w:r>
        <w:rPr>
          <w:lang w:val="en-US"/>
        </w:rPr>
        <w:br w:type="page"/>
      </w:r>
    </w:p>
    <w:tbl>
      <w:tblPr>
        <w:tblStyle w:val="3"/>
        <w:tblpPr w:leftFromText="180" w:rightFromText="180" w:horzAnchor="page" w:tblpX="529" w:tblpY="-348"/>
        <w:tblW w:w="11194" w:type="dxa"/>
        <w:tblInd w:w="0" w:type="dxa"/>
        <w:tblLayout w:type="autofit"/>
        <w:tblCellMar>
          <w:top w:w="0" w:type="dxa"/>
          <w:left w:w="108" w:type="dxa"/>
          <w:bottom w:w="0" w:type="dxa"/>
          <w:right w:w="108" w:type="dxa"/>
        </w:tblCellMar>
      </w:tblPr>
      <w:tblGrid>
        <w:gridCol w:w="1713"/>
        <w:gridCol w:w="409"/>
        <w:gridCol w:w="1134"/>
        <w:gridCol w:w="1134"/>
        <w:gridCol w:w="1134"/>
        <w:gridCol w:w="567"/>
        <w:gridCol w:w="1417"/>
        <w:gridCol w:w="385"/>
        <w:gridCol w:w="1174"/>
        <w:gridCol w:w="1134"/>
        <w:gridCol w:w="993"/>
      </w:tblGrid>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Орнитин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Таурин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26409.7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35.7600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21320028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92.0017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1275.9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0.06655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1249248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10.7817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0.001495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734.8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0.9949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0.37407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206730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0.8921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0.413642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31018.2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9732875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229526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88.8408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38141530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60.8390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6966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5.3922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0.022739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735347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2.3459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12887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4.9880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0.009059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833797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1.3300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104634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25390477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Аргининосуккцинат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Глицин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147.291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32.1863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753674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145.8654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5.972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2.6100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0.1099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32073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12.4149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0.1037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51627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9.9918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217010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935.87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25.0034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865503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131.9746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122.81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6.5621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0.01227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4.3523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0.040104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54.75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1.4628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0.23764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46923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7.1550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0.001376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1515.90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265603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ЦМФ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5877.7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10.9869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0.2724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1.9404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0.15003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0.0792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0.7791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0.05291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1679.8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0.2045</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0.81542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22469.1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5.8956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22649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17.5501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2.2605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0.1108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5772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8.9449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0.003685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0.4482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0.5051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1.1058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0.335905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0.9254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1.6354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0.2012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52268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22.9170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АМФ</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2599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0.1941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1850.09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30.3776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29932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38.5134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10.88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0.3572</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0.5517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0.1098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0.3692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0.6924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65283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2557.93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144.23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4.2831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1378.54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28.9029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64.33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3.8209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69.97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2.9342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0.09055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65.04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0.15154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61.03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0.28370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1363.78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1931.67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Малат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Лактат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48186284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4.5179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0.01369</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4170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1.1682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0.3159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7247175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0.24701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1.9533</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0.1659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999044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0.0937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0.91068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1395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0.3907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0.6778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447956667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149920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12204247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2.1699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0.12078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17533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1.5273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0.2233</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7485756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2.6619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0.10666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8037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1.4002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0.2401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31031750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5.5174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0.00567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0.3111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0.7335</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227786184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464940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576"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Метионин сульфоксид</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3769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3.1460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0.04813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3015.7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7.5624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1.2513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0.26649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0.5355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0.4663454</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0.7393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0.48052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333.9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0.8373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0.4364386</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50310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16748.6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13067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2.1325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0.12515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31935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20.9394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10953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0.06224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1881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2.4669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7476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0.30060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236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0.8567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248171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61767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1"/>
        <w:rPr>
          <w:lang w:val="en-US"/>
        </w:rPr>
      </w:pPr>
    </w:p>
    <w:tbl>
      <w:tblPr>
        <w:tblStyle w:val="3"/>
        <w:tblW w:w="5604" w:type="dxa"/>
        <w:tblInd w:w="-1214" w:type="dxa"/>
        <w:tblLayout w:type="autofit"/>
        <w:tblCellMar>
          <w:top w:w="0" w:type="dxa"/>
          <w:left w:w="108" w:type="dxa"/>
          <w:bottom w:w="0" w:type="dxa"/>
          <w:right w:w="108" w:type="dxa"/>
        </w:tblCellMar>
      </w:tblPr>
      <w:tblGrid>
        <w:gridCol w:w="1740"/>
        <w:gridCol w:w="385"/>
        <w:gridCol w:w="1211"/>
        <w:gridCol w:w="1134"/>
        <w:gridCol w:w="1134"/>
      </w:tblGrid>
      <w:tr>
        <w:tblPrEx>
          <w:tblCellMar>
            <w:top w:w="0" w:type="dxa"/>
            <w:left w:w="108" w:type="dxa"/>
            <w:bottom w:w="0" w:type="dxa"/>
            <w:right w:w="108" w:type="dxa"/>
          </w:tblCellMar>
        </w:tblPrEx>
        <w:trPr>
          <w:trHeight w:val="288" w:hRule="atLeast"/>
        </w:trPr>
        <w:tc>
          <w:tcPr>
            <w:tcW w:w="174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Аспартат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211"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21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209306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12.2980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0.7199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0.39859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72106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4.2366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714822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211"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241685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21.4317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46814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8.3025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0.005066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3.0645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0.052125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456719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1"/>
        <w:rPr>
          <w:lang w:val="en-US"/>
        </w:rPr>
      </w:pPr>
    </w:p>
    <w:sectPr>
      <w:pgSz w:w="11906" w:h="16838"/>
      <w:pgMar w:top="1134" w:right="851" w:bottom="1134" w:left="1701"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Гуннлауг Иллугасон" w:date="2023-05-19T11:15:00Z" w:initials="ГИ">
    <w:p w14:paraId="61AD67E7">
      <w:pPr>
        <w:pStyle w:val="7"/>
      </w:pPr>
      <w:r>
        <w:t>разбить</w:t>
      </w:r>
    </w:p>
  </w:comment>
  <w:comment w:id="1" w:author="Гуннлауг Иллугасон" w:date="2023-05-19T11:15:00Z" w:initials="ГИ">
    <w:p w14:paraId="254B719A">
      <w:pPr>
        <w:pStyle w:val="7"/>
      </w:pPr>
      <w:r>
        <w:t>пояснить, что это такое</w:t>
      </w:r>
    </w:p>
  </w:comment>
  <w:comment w:id="2" w:author="Гуннлауг Иллугасон" w:date="2023-05-19T11:17:00Z" w:initials="ГИ">
    <w:p w14:paraId="7C030E3E">
      <w:pPr>
        <w:pStyle w:val="7"/>
      </w:pPr>
      <w:r>
        <w:t xml:space="preserve">переформулировать. Просто писать про второй блок сразу. </w:t>
      </w:r>
    </w:p>
  </w:comment>
  <w:comment w:id="3" w:author="Гуннлауг Иллугасон" w:date="2023-05-19T11:18:00Z" w:initials="ГИ">
    <w:p w14:paraId="20795AC6">
      <w:pPr>
        <w:pStyle w:val="7"/>
      </w:pPr>
      <w:r>
        <w:t>Разбивать предложения. Убрать независимый</w:t>
      </w:r>
    </w:p>
  </w:comment>
  <w:comment w:id="4" w:author="Гуннлауг Иллугасон" w:date="2023-05-19T11:19:00Z" w:initials="ГИ">
    <w:p w14:paraId="35025AD9">
      <w:pPr>
        <w:pStyle w:val="7"/>
      </w:pPr>
      <w:r>
        <w:t>Про осмолиты потом</w:t>
      </w:r>
    </w:p>
  </w:comment>
  <w:comment w:id="5" w:author="Гуннлауг Иллугасон" w:date="2023-05-19T11:20:00Z" w:initials="ГИ">
    <w:p w14:paraId="35D64798">
      <w:pPr>
        <w:pStyle w:val="7"/>
      </w:pPr>
      <w:r>
        <w:t>Исправить. Далее обозначается КАН</w:t>
      </w:r>
    </w:p>
  </w:comment>
  <w:comment w:id="6" w:author="Гуннлауг Иллугасон" w:date="2023-05-19T11:23:00Z" w:initials="ГИ">
    <w:p w14:paraId="21B41D90">
      <w:pPr>
        <w:pStyle w:val="7"/>
      </w:pPr>
      <w:r>
        <w:t>Указать точнее</w:t>
      </w:r>
    </w:p>
  </w:comment>
  <w:comment w:id="7" w:author="Гуннлауг Иллугасон" w:date="2023-05-19T11:25:00Z" w:initials="ГИ">
    <w:p w14:paraId="34CD2B44">
      <w:pPr>
        <w:pStyle w:val="7"/>
      </w:pPr>
      <w:r>
        <w:t>Нарисовать таблицу</w:t>
      </w:r>
    </w:p>
  </w:comment>
  <w:comment w:id="8" w:author="Гуннлауг Иллугасон" w:date="2023-05-19T11:30:00Z" w:initials="ГИ">
    <w:p w14:paraId="2FF92CF1">
      <w:pPr>
        <w:pStyle w:val="7"/>
      </w:pPr>
      <w:r>
        <w:t>характеризовалась</w:t>
      </w:r>
    </w:p>
  </w:comment>
  <w:comment w:id="9" w:author="Гуннлауг Иллугасон" w:date="2023-05-19T11:32:00Z" w:initials="ГИ">
    <w:p w14:paraId="36762775">
      <w:pPr>
        <w:pStyle w:val="7"/>
      </w:pPr>
      <w:r>
        <w:t>Время постановки указать</w:t>
      </w:r>
    </w:p>
  </w:comment>
  <w:comment w:id="10" w:author="Гуннлауг Иллугасон" w:date="2023-05-19T11:45:00Z" w:initials="ГИ">
    <w:p w14:paraId="5EC40388">
      <w:pPr>
        <w:pStyle w:val="7"/>
      </w:pPr>
      <w:r>
        <w:t>Когда?</w:t>
      </w:r>
    </w:p>
  </w:comment>
  <w:comment w:id="11" w:author="Гуннлауг Иллугасон" w:date="2023-05-19T11:46:00Z" w:initials="ГИ">
    <w:p w14:paraId="376733A7">
      <w:pPr>
        <w:pStyle w:val="7"/>
      </w:pPr>
      <w:r>
        <w:t>Мозг закипел</w:t>
      </w:r>
    </w:p>
  </w:comment>
  <w:comment w:id="12" w:author="Гуннлауг Иллугасон" w:date="2023-05-19T11:46:00Z" w:initials="ГИ">
    <w:p w14:paraId="4687425E">
      <w:pPr>
        <w:pStyle w:val="7"/>
      </w:pPr>
      <w:r>
        <w:t>Писать в скобочках</w:t>
      </w:r>
    </w:p>
  </w:comment>
  <w:comment w:id="13" w:author="Гуннлауг Иллугасон" w:date="2023-05-19T11:48:00Z" w:initials="ГИ">
    <w:p w14:paraId="03CD53D1">
      <w:pPr>
        <w:pStyle w:val="7"/>
      </w:pPr>
      <w:r>
        <w:t>Сделать отсылку к методам</w:t>
      </w:r>
    </w:p>
  </w:comment>
  <w:comment w:id="14" w:author="Гуннлауг Иллугасон" w:date="2023-05-19T11:49:00Z" w:initials="ГИ">
    <w:p w14:paraId="05EC3CBF">
      <w:pPr>
        <w:pStyle w:val="7"/>
      </w:pPr>
      <w:r>
        <w:t>Сделать ссылку к методам</w:t>
      </w:r>
    </w:p>
  </w:comment>
  <w:comment w:id="15" w:author="Гуннлауг Иллугасон" w:date="2023-05-19T11:53:00Z" w:initials="ГИ">
    <w:p w14:paraId="29BB2248">
      <w:pPr>
        <w:pStyle w:val="7"/>
      </w:pPr>
      <w:r>
        <w:t>Дать название всем экспериментам.</w:t>
      </w:r>
    </w:p>
  </w:comment>
  <w:comment w:id="16" w:author="Гуннлауг Иллугасон" w:date="2023-05-19T11:50:00Z" w:initials="ГИ">
    <w:p w14:paraId="66C67140">
      <w:pPr>
        <w:pStyle w:val="7"/>
      </w:pPr>
      <w:r>
        <w:t>Разбить на ТРИ предложения</w:t>
      </w:r>
    </w:p>
  </w:comment>
  <w:comment w:id="17" w:author="Гуннлауг Иллугасон" w:date="2023-05-19T11:51:00Z" w:initials="ГИ">
    <w:p w14:paraId="65C130E0">
      <w:pPr>
        <w:pStyle w:val="7"/>
      </w:pPr>
      <w:r>
        <w:t>Это надо перенести в литобзор, в историю конкуренщины.</w:t>
      </w:r>
    </w:p>
  </w:comment>
  <w:comment w:id="18" w:author="google1599737165" w:date="2023-05-26T19:15:00Z" w:initials="">
    <w:p w14:paraId="4F471401">
      <w:pPr>
        <w:pStyle w:val="7"/>
      </w:pPr>
      <w:r>
        <w:t xml:space="preserve">Антон, жеательно везде использовать в качестве разделителя десятичных знаков ТОЧКУ. А топри твоей любви к сложносочененным предложениям не всегда удобно читать. </w:t>
      </w:r>
    </w:p>
  </w:comment>
  <w:comment w:id="19" w:author="Гуннлауг Иллугасон" w:date="2023-05-19T11:59:00Z" w:initials="ГИ">
    <w:p w14:paraId="3DC10554">
      <w:pPr>
        <w:pStyle w:val="7"/>
      </w:pPr>
      <w:r>
        <w:t>Исправить неа СМ МЕТОДЫ</w:t>
      </w:r>
    </w:p>
  </w:comment>
  <w:comment w:id="20" w:author="Гуннлауг Иллугасон" w:date="2023-05-19T12:01:00Z" w:initials="ГИ">
    <w:p w14:paraId="53730E30">
      <w:pPr>
        <w:pStyle w:val="7"/>
      </w:pPr>
      <w:r>
        <w:t>Таблицу</w:t>
      </w:r>
    </w:p>
  </w:comment>
  <w:comment w:id="21" w:author="Гуннлауг Иллугасон" w:date="2023-06-06T23:26:00Z" w:initials="ГИ">
    <w:p w14:paraId="3DFE34E8">
      <w:pPr>
        <w:pStyle w:val="7"/>
      </w:pPr>
      <w:r>
        <w:t xml:space="preserve">Я бы поспорил. Мы оценивали не фильтрационную активность, а поведенческие реакции. </w:t>
      </w:r>
    </w:p>
  </w:comment>
  <w:comment w:id="22" w:author="Гуннлауг Иллугасон" w:date="2023-05-22T20:54:00Z" w:initials="ГИ">
    <w:p w14:paraId="7AD416CE">
      <w:pPr>
        <w:pStyle w:val="7"/>
      </w:pPr>
      <w:r>
        <w:t>Перенести в литобзор</w:t>
      </w:r>
    </w:p>
  </w:comment>
  <w:comment w:id="23" w:author="google1599737165" w:date="2023-05-26T19:28:00Z" w:initials="">
    <w:p w14:paraId="0C76634C">
      <w:pPr>
        <w:pStyle w:val="7"/>
      </w:pPr>
      <w:r>
        <w:t xml:space="preserve">ТОЧНО вентральной? То есть они висели брюшной сторонй вверх? </w:t>
      </w:r>
    </w:p>
  </w:comment>
  <w:comment w:id="24" w:author="Гуннлауг Иллугасон" w:date="2023-06-06T23:26:00Z" w:initials="ГИ">
    <w:p w14:paraId="0E7048B6">
      <w:pPr>
        <w:pStyle w:val="7"/>
      </w:pPr>
      <w:r>
        <w:t>Точно</w:t>
      </w:r>
    </w:p>
  </w:comment>
  <w:comment w:id="25" w:author="google1599737165" w:date="2023-05-26T19:29:00Z" w:initials="">
    <w:p w14:paraId="467228C4">
      <w:pPr>
        <w:pStyle w:val="7"/>
      </w:pPr>
      <w:r>
        <w:t xml:space="preserve">У раковины есть вершина. А что такое макушка? Если то вершина, то я не понимаю, как они крепились. </w:t>
      </w:r>
    </w:p>
  </w:comment>
  <w:comment w:id="26" w:author="Гуннлауг Иллугасон" w:date="2023-06-06T23:27:00Z" w:initials="ГИ">
    <w:p w14:paraId="02F859DB">
      <w:pPr>
        <w:pStyle w:val="7"/>
      </w:pPr>
      <w:r>
        <w:t>Они крепились той точкой, на которую мы клеим метку обычно.</w:t>
      </w:r>
    </w:p>
  </w:comment>
  <w:comment w:id="27" w:author="google1599737165" w:date="2023-05-26T20:34:00Z" w:initials="">
    <w:p w14:paraId="5C5B2386">
      <w:pPr>
        <w:pStyle w:val="7"/>
      </w:pPr>
      <w:r>
        <w:t>Антон! Крайне желательно, может быть и прямо здесь, дать информациб о том как соотносятся виды определенные по генотипам и виды, определнные по морфотипам.</w:t>
      </w:r>
    </w:p>
  </w:comment>
  <w:comment w:id="28" w:author="google1599737165" w:date="2023-05-26T21:34:00Z" w:initials="">
    <w:p w14:paraId="534257D1">
      <w:pPr>
        <w:pStyle w:val="7"/>
      </w:pPr>
      <w:r>
        <w:t>Эта модель не была описана выше. Ее надо расписать подробнее, а то у меня создаось впечатдение, что это биномиальна модель были я не мог понять почему!</w:t>
      </w:r>
    </w:p>
  </w:comment>
  <w:comment w:id="29" w:author="Гуннлауг Иллугасон" w:date="2023-06-05T19:39:00Z" w:initials="ГИ">
    <w:p w14:paraId="5FCF3863">
      <w:pPr>
        <w:pStyle w:val="7"/>
      </w:pPr>
      <w:r>
        <w:t xml:space="preserve">Добавить в методы про овердисперсию. </w:t>
      </w:r>
    </w:p>
  </w:comment>
  <w:comment w:id="30" w:author="google1599737165" w:date="2023-05-26T21:36:00Z" w:initials="">
    <w:p w14:paraId="5EF90D8F">
      <w:pPr>
        <w:pStyle w:val="7"/>
      </w:pPr>
      <w:r>
        <w:t>Тоже не опсана! Надо еще пояснить что там со сверхдисперсие было.</w:t>
      </w:r>
    </w:p>
  </w:comment>
  <w:comment w:id="31" w:author="Гуннлауг Иллугасон" w:date="2023-06-06T23:11:00Z" w:initials="ГИ">
    <w:p w14:paraId="77F446AA">
      <w:pPr>
        <w:pStyle w:val="7"/>
      </w:pPr>
      <w:r>
        <w:t>Модель изменилась, исправить в методах</w:t>
      </w:r>
    </w:p>
  </w:comment>
  <w:comment w:id="32" w:author="polyd" w:date="2023-06-12T11:49:18Z" w:initials="p">
    <w:p w14:paraId="21947673">
      <w:pPr>
        <w:pStyle w:val="7"/>
        <w:rPr>
          <w:rFonts w:hint="default"/>
          <w:lang w:val="ru-RU"/>
        </w:rPr>
      </w:pPr>
      <w:r>
        <w:rPr>
          <w:lang w:val="ru-RU"/>
        </w:rPr>
        <w:t>Хорошо</w:t>
      </w:r>
      <w:r>
        <w:rPr>
          <w:rFonts w:hint="default"/>
          <w:lang w:val="ru-RU"/>
        </w:rPr>
        <w:t xml:space="preserve"> бы использовать валидный русский термин.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AD67E7" w15:done="0"/>
  <w15:commentEx w15:paraId="254B719A" w15:done="0"/>
  <w15:commentEx w15:paraId="7C030E3E" w15:done="0"/>
  <w15:commentEx w15:paraId="20795AC6" w15:done="0"/>
  <w15:commentEx w15:paraId="35025AD9" w15:done="0"/>
  <w15:commentEx w15:paraId="35D64798" w15:done="0"/>
  <w15:commentEx w15:paraId="21B41D90" w15:done="0"/>
  <w15:commentEx w15:paraId="34CD2B44" w15:done="0"/>
  <w15:commentEx w15:paraId="2FF92CF1" w15:done="0"/>
  <w15:commentEx w15:paraId="36762775" w15:done="0"/>
  <w15:commentEx w15:paraId="5EC40388" w15:done="0"/>
  <w15:commentEx w15:paraId="376733A7" w15:done="0"/>
  <w15:commentEx w15:paraId="4687425E" w15:done="0"/>
  <w15:commentEx w15:paraId="03CD53D1" w15:done="0"/>
  <w15:commentEx w15:paraId="05EC3CBF" w15:done="0"/>
  <w15:commentEx w15:paraId="29BB2248" w15:done="0"/>
  <w15:commentEx w15:paraId="66C67140" w15:done="0"/>
  <w15:commentEx w15:paraId="65C130E0" w15:done="0"/>
  <w15:commentEx w15:paraId="4F471401" w15:done="0"/>
  <w15:commentEx w15:paraId="3DC10554" w15:done="0"/>
  <w15:commentEx w15:paraId="53730E30" w15:done="0"/>
  <w15:commentEx w15:paraId="3DFE34E8" w15:done="0"/>
  <w15:commentEx w15:paraId="7AD416CE" w15:done="0"/>
  <w15:commentEx w15:paraId="0C76634C" w15:done="0"/>
  <w15:commentEx w15:paraId="0E7048B6" w15:done="0" w15:paraIdParent="0C76634C"/>
  <w15:commentEx w15:paraId="467228C4" w15:done="0"/>
  <w15:commentEx w15:paraId="02F859DB" w15:done="0" w15:paraIdParent="467228C4"/>
  <w15:commentEx w15:paraId="5C5B2386" w15:done="0"/>
  <w15:commentEx w15:paraId="534257D1" w15:done="0"/>
  <w15:commentEx w15:paraId="5FCF3863" w15:done="0"/>
  <w15:commentEx w15:paraId="5EF90D8F" w15:done="0"/>
  <w15:commentEx w15:paraId="77F446AA" w15:done="0"/>
  <w15:commentEx w15:paraId="219476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60759"/>
    <w:multiLevelType w:val="multilevel"/>
    <w:tmpl w:val="5FB607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Гуннлауг Иллугасон">
    <w15:presenceInfo w15:providerId="Windows Live" w15:userId="4c6be4170b4bbcc9"/>
  </w15:person>
  <w15:person w15:author="google1599737165">
    <w15:presenceInfo w15:providerId="None" w15:userId="google1599737165"/>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trackRevision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20A6B"/>
    <w:rsid w:val="00030075"/>
    <w:rsid w:val="0004089B"/>
    <w:rsid w:val="00041BFA"/>
    <w:rsid w:val="000657A0"/>
    <w:rsid w:val="00073023"/>
    <w:rsid w:val="00087214"/>
    <w:rsid w:val="0009488C"/>
    <w:rsid w:val="00097BF5"/>
    <w:rsid w:val="000B262A"/>
    <w:rsid w:val="000C1084"/>
    <w:rsid w:val="000C229B"/>
    <w:rsid w:val="000C6286"/>
    <w:rsid w:val="000D3E11"/>
    <w:rsid w:val="000E651E"/>
    <w:rsid w:val="000E7113"/>
    <w:rsid w:val="000F6071"/>
    <w:rsid w:val="00115F63"/>
    <w:rsid w:val="0012604F"/>
    <w:rsid w:val="00137BB8"/>
    <w:rsid w:val="00144C72"/>
    <w:rsid w:val="00165C3E"/>
    <w:rsid w:val="00170265"/>
    <w:rsid w:val="0017102B"/>
    <w:rsid w:val="00171FDC"/>
    <w:rsid w:val="001724F4"/>
    <w:rsid w:val="00173965"/>
    <w:rsid w:val="00190165"/>
    <w:rsid w:val="001A754E"/>
    <w:rsid w:val="001B2638"/>
    <w:rsid w:val="001C18FF"/>
    <w:rsid w:val="001C1ACB"/>
    <w:rsid w:val="001C6CDA"/>
    <w:rsid w:val="001D2555"/>
    <w:rsid w:val="001E0610"/>
    <w:rsid w:val="001E32BF"/>
    <w:rsid w:val="001F0744"/>
    <w:rsid w:val="001F137D"/>
    <w:rsid w:val="001F2DD6"/>
    <w:rsid w:val="001F3335"/>
    <w:rsid w:val="002150A2"/>
    <w:rsid w:val="002452B5"/>
    <w:rsid w:val="002463C5"/>
    <w:rsid w:val="00247F9F"/>
    <w:rsid w:val="00251F56"/>
    <w:rsid w:val="00253A68"/>
    <w:rsid w:val="00274433"/>
    <w:rsid w:val="002815FA"/>
    <w:rsid w:val="00295FC5"/>
    <w:rsid w:val="002A2402"/>
    <w:rsid w:val="002A55C8"/>
    <w:rsid w:val="002A63A3"/>
    <w:rsid w:val="002A6DC1"/>
    <w:rsid w:val="002D3C21"/>
    <w:rsid w:val="002F4D97"/>
    <w:rsid w:val="002F6E7B"/>
    <w:rsid w:val="00321B6F"/>
    <w:rsid w:val="00323437"/>
    <w:rsid w:val="00323A5F"/>
    <w:rsid w:val="00324A57"/>
    <w:rsid w:val="00332716"/>
    <w:rsid w:val="00334686"/>
    <w:rsid w:val="00353F22"/>
    <w:rsid w:val="003575EF"/>
    <w:rsid w:val="00360D46"/>
    <w:rsid w:val="00361DB3"/>
    <w:rsid w:val="00372EA7"/>
    <w:rsid w:val="00373DAD"/>
    <w:rsid w:val="00375E5E"/>
    <w:rsid w:val="00393F07"/>
    <w:rsid w:val="00397B36"/>
    <w:rsid w:val="003B6505"/>
    <w:rsid w:val="003D2496"/>
    <w:rsid w:val="003E08DF"/>
    <w:rsid w:val="003E66C8"/>
    <w:rsid w:val="003F3550"/>
    <w:rsid w:val="003F46D0"/>
    <w:rsid w:val="003F5721"/>
    <w:rsid w:val="00400453"/>
    <w:rsid w:val="00404D25"/>
    <w:rsid w:val="00413556"/>
    <w:rsid w:val="004429C0"/>
    <w:rsid w:val="0045548F"/>
    <w:rsid w:val="004554AD"/>
    <w:rsid w:val="004560D1"/>
    <w:rsid w:val="00470914"/>
    <w:rsid w:val="00474A32"/>
    <w:rsid w:val="004765C4"/>
    <w:rsid w:val="004844A9"/>
    <w:rsid w:val="0048687D"/>
    <w:rsid w:val="004941D2"/>
    <w:rsid w:val="00496526"/>
    <w:rsid w:val="004A3F30"/>
    <w:rsid w:val="004C5708"/>
    <w:rsid w:val="004C5F40"/>
    <w:rsid w:val="004D74C6"/>
    <w:rsid w:val="004E471D"/>
    <w:rsid w:val="004E4904"/>
    <w:rsid w:val="004F0027"/>
    <w:rsid w:val="004F1533"/>
    <w:rsid w:val="004F47F5"/>
    <w:rsid w:val="00506568"/>
    <w:rsid w:val="00516B97"/>
    <w:rsid w:val="00517CE3"/>
    <w:rsid w:val="00521779"/>
    <w:rsid w:val="005252C6"/>
    <w:rsid w:val="00525D88"/>
    <w:rsid w:val="0053247B"/>
    <w:rsid w:val="0053470F"/>
    <w:rsid w:val="00537DD9"/>
    <w:rsid w:val="0054517D"/>
    <w:rsid w:val="0056185C"/>
    <w:rsid w:val="0056243D"/>
    <w:rsid w:val="00574193"/>
    <w:rsid w:val="00575459"/>
    <w:rsid w:val="005902E5"/>
    <w:rsid w:val="005978D5"/>
    <w:rsid w:val="00597955"/>
    <w:rsid w:val="005B293F"/>
    <w:rsid w:val="005B50A8"/>
    <w:rsid w:val="005B75E8"/>
    <w:rsid w:val="005C4309"/>
    <w:rsid w:val="005C50B0"/>
    <w:rsid w:val="005C51D3"/>
    <w:rsid w:val="005D2ABF"/>
    <w:rsid w:val="005D516E"/>
    <w:rsid w:val="005D6921"/>
    <w:rsid w:val="005E0FDF"/>
    <w:rsid w:val="005E4B48"/>
    <w:rsid w:val="005E7583"/>
    <w:rsid w:val="00612F38"/>
    <w:rsid w:val="006156AD"/>
    <w:rsid w:val="00617109"/>
    <w:rsid w:val="0063383F"/>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315C4"/>
    <w:rsid w:val="00732750"/>
    <w:rsid w:val="0073642C"/>
    <w:rsid w:val="00743CAD"/>
    <w:rsid w:val="0074416F"/>
    <w:rsid w:val="007738C3"/>
    <w:rsid w:val="00774B70"/>
    <w:rsid w:val="00781F7C"/>
    <w:rsid w:val="00787DC0"/>
    <w:rsid w:val="00790411"/>
    <w:rsid w:val="007A39C5"/>
    <w:rsid w:val="007A6ACB"/>
    <w:rsid w:val="007A70A1"/>
    <w:rsid w:val="007B09D8"/>
    <w:rsid w:val="007B14C5"/>
    <w:rsid w:val="007C046D"/>
    <w:rsid w:val="007C3011"/>
    <w:rsid w:val="007D5338"/>
    <w:rsid w:val="007E1747"/>
    <w:rsid w:val="007E3BF2"/>
    <w:rsid w:val="0081096A"/>
    <w:rsid w:val="0083414E"/>
    <w:rsid w:val="00834E74"/>
    <w:rsid w:val="00842980"/>
    <w:rsid w:val="0084436C"/>
    <w:rsid w:val="00845972"/>
    <w:rsid w:val="008611B9"/>
    <w:rsid w:val="00862ADA"/>
    <w:rsid w:val="00867F7F"/>
    <w:rsid w:val="0089678C"/>
    <w:rsid w:val="008A4AC8"/>
    <w:rsid w:val="008A4E8C"/>
    <w:rsid w:val="008A6538"/>
    <w:rsid w:val="008A7461"/>
    <w:rsid w:val="008B2A58"/>
    <w:rsid w:val="008D4237"/>
    <w:rsid w:val="008D51E2"/>
    <w:rsid w:val="008F42C5"/>
    <w:rsid w:val="008F5417"/>
    <w:rsid w:val="008F606B"/>
    <w:rsid w:val="00910635"/>
    <w:rsid w:val="00924C01"/>
    <w:rsid w:val="0095378B"/>
    <w:rsid w:val="00954A31"/>
    <w:rsid w:val="009573F5"/>
    <w:rsid w:val="009633CB"/>
    <w:rsid w:val="00973196"/>
    <w:rsid w:val="00973E7D"/>
    <w:rsid w:val="00977F99"/>
    <w:rsid w:val="009862CD"/>
    <w:rsid w:val="00987236"/>
    <w:rsid w:val="00994743"/>
    <w:rsid w:val="00997F55"/>
    <w:rsid w:val="009A2182"/>
    <w:rsid w:val="009A3B45"/>
    <w:rsid w:val="009A64FC"/>
    <w:rsid w:val="009B080E"/>
    <w:rsid w:val="009B1E76"/>
    <w:rsid w:val="009D28CF"/>
    <w:rsid w:val="009D4E0A"/>
    <w:rsid w:val="009E26A0"/>
    <w:rsid w:val="009E5A5F"/>
    <w:rsid w:val="009F3F5A"/>
    <w:rsid w:val="00A16354"/>
    <w:rsid w:val="00A16F6E"/>
    <w:rsid w:val="00A23BB3"/>
    <w:rsid w:val="00A25C8E"/>
    <w:rsid w:val="00A30843"/>
    <w:rsid w:val="00A448AF"/>
    <w:rsid w:val="00A464D1"/>
    <w:rsid w:val="00A52135"/>
    <w:rsid w:val="00A5528E"/>
    <w:rsid w:val="00A65228"/>
    <w:rsid w:val="00A66192"/>
    <w:rsid w:val="00A737BE"/>
    <w:rsid w:val="00A8111D"/>
    <w:rsid w:val="00AB0062"/>
    <w:rsid w:val="00AB6D3D"/>
    <w:rsid w:val="00AB7391"/>
    <w:rsid w:val="00AC4A83"/>
    <w:rsid w:val="00AD522B"/>
    <w:rsid w:val="00AF4823"/>
    <w:rsid w:val="00B10746"/>
    <w:rsid w:val="00B24C28"/>
    <w:rsid w:val="00B3389C"/>
    <w:rsid w:val="00B56F19"/>
    <w:rsid w:val="00B57D75"/>
    <w:rsid w:val="00BB1B4D"/>
    <w:rsid w:val="00BB6E8E"/>
    <w:rsid w:val="00BC24D4"/>
    <w:rsid w:val="00BC2F1D"/>
    <w:rsid w:val="00BC3CAE"/>
    <w:rsid w:val="00BC67C0"/>
    <w:rsid w:val="00BD1658"/>
    <w:rsid w:val="00BD633C"/>
    <w:rsid w:val="00BE5BE9"/>
    <w:rsid w:val="00BF169D"/>
    <w:rsid w:val="00BF1ADE"/>
    <w:rsid w:val="00BF7A00"/>
    <w:rsid w:val="00C01B78"/>
    <w:rsid w:val="00C06BD5"/>
    <w:rsid w:val="00C11665"/>
    <w:rsid w:val="00C246F3"/>
    <w:rsid w:val="00C30CFC"/>
    <w:rsid w:val="00C4457A"/>
    <w:rsid w:val="00C52282"/>
    <w:rsid w:val="00C556A2"/>
    <w:rsid w:val="00C614D5"/>
    <w:rsid w:val="00C74069"/>
    <w:rsid w:val="00C83F75"/>
    <w:rsid w:val="00C91271"/>
    <w:rsid w:val="00C95E9A"/>
    <w:rsid w:val="00CC1182"/>
    <w:rsid w:val="00CC211C"/>
    <w:rsid w:val="00CD0E65"/>
    <w:rsid w:val="00CE28F0"/>
    <w:rsid w:val="00CE59C6"/>
    <w:rsid w:val="00CF7DDC"/>
    <w:rsid w:val="00D1315E"/>
    <w:rsid w:val="00D141DD"/>
    <w:rsid w:val="00D206CC"/>
    <w:rsid w:val="00D26B9F"/>
    <w:rsid w:val="00D35BCB"/>
    <w:rsid w:val="00D3796A"/>
    <w:rsid w:val="00D40762"/>
    <w:rsid w:val="00D41DC2"/>
    <w:rsid w:val="00D53643"/>
    <w:rsid w:val="00D540BB"/>
    <w:rsid w:val="00D60656"/>
    <w:rsid w:val="00D61142"/>
    <w:rsid w:val="00D70B1E"/>
    <w:rsid w:val="00DA639F"/>
    <w:rsid w:val="00DB1C13"/>
    <w:rsid w:val="00DD037C"/>
    <w:rsid w:val="00DD0FF3"/>
    <w:rsid w:val="00DD3F1A"/>
    <w:rsid w:val="00DF7247"/>
    <w:rsid w:val="00E040AE"/>
    <w:rsid w:val="00E1454F"/>
    <w:rsid w:val="00E22D48"/>
    <w:rsid w:val="00E23E2E"/>
    <w:rsid w:val="00E33478"/>
    <w:rsid w:val="00E3679C"/>
    <w:rsid w:val="00E473F6"/>
    <w:rsid w:val="00E5383F"/>
    <w:rsid w:val="00E56107"/>
    <w:rsid w:val="00E80BF4"/>
    <w:rsid w:val="00E90CF8"/>
    <w:rsid w:val="00EB378E"/>
    <w:rsid w:val="00EC0A7E"/>
    <w:rsid w:val="00EE3105"/>
    <w:rsid w:val="00EE4F45"/>
    <w:rsid w:val="00F02132"/>
    <w:rsid w:val="00F03CF5"/>
    <w:rsid w:val="00F17FC9"/>
    <w:rsid w:val="00F25EA8"/>
    <w:rsid w:val="00F324EA"/>
    <w:rsid w:val="00F45C08"/>
    <w:rsid w:val="00F45EF9"/>
    <w:rsid w:val="00F741F7"/>
    <w:rsid w:val="00F7433A"/>
    <w:rsid w:val="00F85453"/>
    <w:rsid w:val="00F91CCD"/>
    <w:rsid w:val="00F95172"/>
    <w:rsid w:val="00FA3F99"/>
    <w:rsid w:val="00FB08EF"/>
    <w:rsid w:val="00FB1876"/>
    <w:rsid w:val="00FD2AC1"/>
    <w:rsid w:val="00FD6A33"/>
    <w:rsid w:val="00FE092B"/>
    <w:rsid w:val="00FE1218"/>
    <w:rsid w:val="00FE1E2B"/>
    <w:rsid w:val="00FE335A"/>
    <w:rsid w:val="0D6527EC"/>
    <w:rsid w:val="0F94517A"/>
    <w:rsid w:val="213D2047"/>
    <w:rsid w:val="23244A97"/>
    <w:rsid w:val="28DA38D4"/>
    <w:rsid w:val="49DB003F"/>
    <w:rsid w:val="7A9512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Balloon Text"/>
    <w:basedOn w:val="1"/>
    <w:link w:val="14"/>
    <w:semiHidden/>
    <w:unhideWhenUsed/>
    <w:uiPriority w:val="99"/>
    <w:pPr>
      <w:spacing w:after="0" w:line="240" w:lineRule="auto"/>
    </w:pPr>
    <w:rPr>
      <w:rFonts w:ascii="Segoe UI" w:hAnsi="Segoe UI" w:cs="Segoe UI"/>
      <w:sz w:val="18"/>
      <w:szCs w:val="18"/>
    </w:rPr>
  </w:style>
  <w:style w:type="paragraph" w:styleId="7">
    <w:name w:val="annotation text"/>
    <w:basedOn w:val="1"/>
    <w:link w:val="12"/>
    <w:semiHidden/>
    <w:unhideWhenUsed/>
    <w:uiPriority w:val="99"/>
    <w:pPr>
      <w:spacing w:line="240" w:lineRule="auto"/>
    </w:pPr>
    <w:rPr>
      <w:sz w:val="20"/>
      <w:szCs w:val="20"/>
    </w:rPr>
  </w:style>
  <w:style w:type="paragraph" w:styleId="8">
    <w:name w:val="annotation subject"/>
    <w:basedOn w:val="7"/>
    <w:next w:val="7"/>
    <w:link w:val="13"/>
    <w:semiHidden/>
    <w:unhideWhenUsed/>
    <w:qFormat/>
    <w:uiPriority w:val="99"/>
    <w:rPr>
      <w:b/>
      <w:bCs/>
    </w:rPr>
  </w:style>
  <w:style w:type="paragraph" w:styleId="9">
    <w:name w:val="header"/>
    <w:basedOn w:val="1"/>
    <w:link w:val="15"/>
    <w:unhideWhenUsed/>
    <w:uiPriority w:val="99"/>
    <w:pPr>
      <w:tabs>
        <w:tab w:val="center" w:pos="4677"/>
        <w:tab w:val="right" w:pos="9355"/>
      </w:tabs>
      <w:spacing w:after="0" w:line="240" w:lineRule="auto"/>
    </w:pPr>
  </w:style>
  <w:style w:type="paragraph" w:styleId="10">
    <w:name w:val="footer"/>
    <w:basedOn w:val="1"/>
    <w:link w:val="16"/>
    <w:unhideWhenUsed/>
    <w:qFormat/>
    <w:uiPriority w:val="99"/>
    <w:pPr>
      <w:tabs>
        <w:tab w:val="center" w:pos="4677"/>
        <w:tab w:val="right" w:pos="9355"/>
      </w:tabs>
      <w:spacing w:after="0" w:line="240" w:lineRule="auto"/>
    </w:pPr>
  </w:style>
  <w:style w:type="paragraph" w:styleId="11">
    <w:name w:val="List Paragraph"/>
    <w:basedOn w:val="1"/>
    <w:qFormat/>
    <w:uiPriority w:val="34"/>
    <w:pPr>
      <w:ind w:left="720"/>
      <w:contextualSpacing/>
    </w:pPr>
  </w:style>
  <w:style w:type="character" w:customStyle="1" w:styleId="12">
    <w:name w:val="Текст примечания Знак"/>
    <w:basedOn w:val="2"/>
    <w:link w:val="7"/>
    <w:semiHidden/>
    <w:qFormat/>
    <w:uiPriority w:val="99"/>
    <w:rPr>
      <w:sz w:val="20"/>
      <w:szCs w:val="20"/>
    </w:rPr>
  </w:style>
  <w:style w:type="character" w:customStyle="1" w:styleId="13">
    <w:name w:val="Тема примечания Знак"/>
    <w:basedOn w:val="12"/>
    <w:link w:val="8"/>
    <w:semiHidden/>
    <w:uiPriority w:val="99"/>
    <w:rPr>
      <w:b/>
      <w:bCs/>
      <w:sz w:val="20"/>
      <w:szCs w:val="20"/>
    </w:rPr>
  </w:style>
  <w:style w:type="character" w:customStyle="1" w:styleId="14">
    <w:name w:val="Текст выноски Знак"/>
    <w:basedOn w:val="2"/>
    <w:link w:val="6"/>
    <w:semiHidden/>
    <w:uiPriority w:val="99"/>
    <w:rPr>
      <w:rFonts w:ascii="Segoe UI" w:hAnsi="Segoe UI" w:cs="Segoe UI"/>
      <w:sz w:val="18"/>
      <w:szCs w:val="18"/>
    </w:rPr>
  </w:style>
  <w:style w:type="character" w:customStyle="1" w:styleId="15">
    <w:name w:val="Верхний колонтитул Знак"/>
    <w:basedOn w:val="2"/>
    <w:link w:val="9"/>
    <w:qFormat/>
    <w:uiPriority w:val="99"/>
  </w:style>
  <w:style w:type="character" w:customStyle="1" w:styleId="16">
    <w:name w:val="Нижний колонтитул Знак"/>
    <w:basedOn w:val="2"/>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3504-FA19-490E-B629-C0A958EE24C2}">
  <ds:schemaRefs/>
</ds:datastoreItem>
</file>

<file path=docProps/app.xml><?xml version="1.0" encoding="utf-8"?>
<Properties xmlns="http://schemas.openxmlformats.org/officeDocument/2006/extended-properties" xmlns:vt="http://schemas.openxmlformats.org/officeDocument/2006/docPropsVTypes">
  <Template>Normal</Template>
  <Pages>55</Pages>
  <Words>47770</Words>
  <Characters>272292</Characters>
  <Lines>2269</Lines>
  <Paragraphs>638</Paragraphs>
  <TotalTime>14</TotalTime>
  <ScaleCrop>false</ScaleCrop>
  <LinksUpToDate>false</LinksUpToDate>
  <CharactersWithSpaces>319424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2023-06-04T10:17:00Z</dcterms:created>
  <dc:creator>Гуннлауг Иллугасон</dc:creator>
  <cp:lastModifiedBy>polyd</cp:lastModifiedBy>
  <dcterms:modified xsi:type="dcterms:W3CDTF">2023-06-12T08:54:48Z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y fmtid="{D5CDD505-2E9C-101B-9397-08002B2CF9AE}" pid="25" name="KSOProductBuildVer">
    <vt:lpwstr>1049-11.2.0.11537</vt:lpwstr>
  </property>
  <property fmtid="{D5CDD505-2E9C-101B-9397-08002B2CF9AE}" pid="26" name="ICV">
    <vt:lpwstr>F84FE4332C274FFBBA2243A9E9A248E4</vt:lpwstr>
  </property>
</Properties>
</file>