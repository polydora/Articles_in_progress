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Литобозорв раздела. </w:t>
      </w:r>
    </w:p>
    <w:p/>
    <w:p>
      <w:pPr>
        <w:pStyle w:val="11"/>
        <w:numPr>
          <w:ilvl w:val="0"/>
          <w:numId w:val="1"/>
        </w:numPr>
      </w:pPr>
      <w:r>
        <w:t xml:space="preserve">Криптические виды мидий. Биогеография, по чему разные: по генетике, морфологии. Обобщенная информация по их дифференциации. Происхождение и тд. Морфотипами закончить. </w:t>
      </w:r>
    </w:p>
    <w:p>
      <w:pPr>
        <w:pStyle w:val="11"/>
        <w:numPr>
          <w:ilvl w:val="0"/>
          <w:numId w:val="1"/>
        </w:numPr>
      </w:pPr>
      <w:r>
        <w:t>Обзор подходов к изучению физиологии мидий. Как изучают? Мейнстрим и не мейнстрим? Скорость дыхания тоже можно. Биссус, смертность, метаболомы.</w:t>
      </w:r>
    </w:p>
    <w:p>
      <w:pPr>
        <w:pStyle w:val="11"/>
        <w:numPr>
          <w:ilvl w:val="0"/>
          <w:numId w:val="1"/>
        </w:numPr>
      </w:pPr>
      <w:r>
        <w:t xml:space="preserve">Экофизиологические различия этих двух видов. Биотические и абиотические факторы. </w:t>
      </w:r>
    </w:p>
    <w:p>
      <w:pPr>
        <w:pStyle w:val="11"/>
        <w:numPr>
          <w:ilvl w:val="0"/>
          <w:numId w:val="1"/>
        </w:numPr>
      </w:pPr>
      <w:r>
        <w:t xml:space="preserve">Интерференция в этой системе? Троссюлюс-галопровинциалис? Два вида дрейсен? Пугенсис и полиморфа. Галопровинциалис-троссюлюс в Калифорнии. Аналоги этой системы. </w:t>
      </w:r>
    </w:p>
    <w:p>
      <w:pPr>
        <w:pStyle w:val="11"/>
      </w:pPr>
    </w:p>
    <w:p>
      <w:r>
        <w:br w:type="page"/>
      </w:r>
    </w:p>
    <w:p/>
    <w:p/>
    <w:p>
      <w:r>
        <w:t>Обзор литературы.</w:t>
      </w:r>
    </w:p>
    <w:p>
      <w:r>
        <w:t>Обсудить конепцию классического вида и возможность появления криптических видов в новой концепции. Майер.</w:t>
      </w:r>
    </w:p>
    <w:p>
      <w:r>
        <w:t xml:space="preserve">Найти статью про обзор криптических видов в разных группах. </w:t>
      </w:r>
    </w:p>
    <w:p>
      <w:r>
        <w:t xml:space="preserve">Криптическими видами называют такие виды, которые невозможно или почти невозможно различить на основе морфологических признаков </w:t>
      </w:r>
      <w:r>
        <w:fldChar w:fldCharType="begin" w:fldLock="1"/>
      </w:r>
      <w:r>
        <w:instrText xml:space="preserve">ADDIN CSL_CITATION {"citationItems":[{"id":"ITEM-1","itemData":{"author":[{"dropping-particle":"","family":"Mayr","given":"Ernst","non-dropping-particle":"","parse-names":false,"suffix":""},{"dropping-particle":"","family":"Ashlock","given":"Peter D.","non-dropping-particle":"","parse-names":false,"suffix":""}],"id":"ITEM-1","issued":{"date-parts":[["1991"]]},"publisher":"McGraw-Hill","publisher-place":"New York","title":"Priciples of systematic zoology","type":"book"},"uris":["http://www.mendeley.com/documents/?uuid=d4a7e2c4-7069-4663-bc99-b4d767ac937e"]}],"mendeley":{"formattedCitation":"(Mayr &amp; Ashlock, 1991)","plainTextFormattedCitation":"(Mayr &amp; Ashlock, 1991)","previouslyFormattedCitation":"(Mayr &amp; Ashlock, 1991)"},"properties":{"noteIndex":0},"schema":"https://github.com/citation-style-language/schema/raw/master/csl-citation.json"}</w:instrText>
      </w:r>
      <w:r>
        <w:fldChar w:fldCharType="separate"/>
      </w:r>
      <w:r>
        <w:t>(Mayr &amp; Ashlock, 1991)</w:t>
      </w:r>
      <w:r>
        <w:fldChar w:fldCharType="end"/>
      </w:r>
      <w:r>
        <w:t xml:space="preserve">. Криптические виды распространены во всех крупных группах морских беспозвоночных. Зачастую, само существование криптических видов как таксонов отражает неадекватную оценку морфологии этих видов, их экологических ниш, физиологических различий и т.д. </w:t>
      </w:r>
      <w:r>
        <w:fldChar w:fldCharType="begin" w:fldLock="1"/>
      </w:r>
      <w:r>
        <w:instrText xml:space="preserve">ADDIN CSL_CITATION {"citationItems":[{"id":"ITEM-1","itemData":{"author":[{"dropping-particle":"","family":"Knowlton","given":"Nancy","non-dropping-particle":"","parse-names":false,"suffix":""}],"container-title":"Annual Review of Ecology and Systematics","id":"ITEM-1","issued":{"date-parts":[["1993"]]},"page":"189-216","title":"SIBLING SPECIES IN THE SEA","type":"article-journal","volume":"24"},"uris":["http://www.mendeley.com/documents/?uuid=34da47e5-6f94-4d58-9b24-4d23de533779"]}],"mendeley":{"formattedCitation":"(Knowlton, 1993)","plainTextFormattedCitation":"(Knowlton, 1993)","previouslyFormattedCitation":"(Knowlton, 1993)"},"properties":{"noteIndex":0},"schema":"https://github.com/citation-style-language/schema/raw/master/csl-citation.json"}</w:instrText>
      </w:r>
      <w:r>
        <w:fldChar w:fldCharType="separate"/>
      </w:r>
      <w:r>
        <w:t>(Knowlton, 1993)</w:t>
      </w:r>
      <w:r>
        <w:fldChar w:fldCharType="end"/>
      </w:r>
      <w:r>
        <w:t xml:space="preserve">. Генетически, обычно, такие виды легко различимы (ссылку). С развитием молекулярных методов разнообразие и обилие криптических видов стало очевидным. Одним из первых примеров обнаружения комплекска криптических </w:t>
      </w:r>
      <w:r>
        <w:rPr>
          <w:highlight w:val="yellow"/>
        </w:rPr>
        <w:t xml:space="preserve">видов является….. обнаруженного благодаря молекулярным методам, а именно анализу аллозимов, стал </w:t>
      </w:r>
      <w:r>
        <w:rPr>
          <w:highlight w:val="yellow"/>
          <w:lang w:val="en-US"/>
        </w:rPr>
        <w:t>M</w:t>
      </w:r>
      <w:r>
        <w:rPr>
          <w:highlight w:val="yellow"/>
        </w:rPr>
        <w:t xml:space="preserve">. </w:t>
      </w:r>
      <w:r>
        <w:rPr>
          <w:highlight w:val="yellow"/>
          <w:lang w:val="en-US"/>
        </w:rPr>
        <w:t>trossulus</w:t>
      </w:r>
      <w:r>
        <w:rPr>
          <w:highlight w:val="yellow"/>
        </w:rPr>
        <w:t xml:space="preserve"> </w:t>
      </w:r>
      <w:r>
        <w:rPr>
          <w:highlight w:val="yellow"/>
          <w:lang w:val="en-US"/>
        </w:rPr>
        <w:t>Gould</w:t>
      </w:r>
      <w:r>
        <w:t xml:space="preserve"> </w:t>
      </w:r>
      <w:r>
        <w:fldChar w:fldCharType="begin" w:fldLock="1"/>
      </w:r>
      <w:r>
        <w:instrText xml:space="preserve">ADDIN CSL_CITATION {"citationItems":[{"id":"ITEM-1","itemData":{"DOI":"10.1007/BF00392658","ISSN":"14321793","abstract":"Genetic relationships among Mytilus populations throughout the North Atlantic region, including the Mediterranean and the Baltic Sea, were studied using enzyme electrophoresis. Three distinct groups of populations, each of a remarkably wide distribution, can be recognised on the basis of their multilocus allelic composition: (1) M. galloprovincialis L. of the Mediterranean and western Europe; (2) a genetically distinct form of M. edulis Lmk. from both the Baltic Sea and some localities in the Canadian Maritime Provinces (here provisionally termed the \"trossulus type mussel\"); and (3) the traditional \"Atlantic\" M. edulis populations of northwestern European coasts and most of eastern North America. These groups are regarded as representing three relatively old evolutionary lineages, which all deserve separate and equal systematic status. The main part of the differentiation at most of the loci studied is accounted for by this major systematic pattern, but considerable geographical differentiation within each of the three principal groups was also detected. At single loci, different electromorphs were found to prevail in disjunct populations of M. galloprovincialis (Mediterranean/Britain) and of the trossulus-type mussel (Baltic/eastern Canada). Within the Atlantic M. edulis, a major part of the differentiation is transoceanic. At one locus (Ap), geographic differentiation appeared to be relatively independent of the systematic boundaries; the possible role of interlineage hybridisation in contact areas in regulating the pattern of geographical variation is discussed. © 1988 Springer-Verlag.","author":[{"dropping-particle":"","family":"Varvio","given":"S. L.","non-dropping-particle":"","parse-names":false,"suffix":""},{"dropping-particle":"","family":"Koehn","given":"R. K.","non-dropping-particle":"","parse-names":false,"suffix":""},{"dropping-particle":"","family":"Väinölä","given":"R.","non-dropping-particle":"","parse-names":false,"suffix":""}],"container-title":"Marine Biology","id":"ITEM-1","issue":"1","issued":{"date-parts":[["1988"]]},"page":"51-60","title":"Evolutionary genetics of the Mytilus edulis complex in the North Atlantic region","type":"article-journal","volume":"98"},"uris":["http://www.mendeley.com/documents/?uuid=8b551533-8b4f-4794-bfcb-8fc67bf96984"]},{"id":"ITEM-2","itemData":{"DOI":"10.1007/BF01319403","ISSN":"00253162","abstract":"Many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Hemispheres","type":"article-journal","volume":"111"},"uris":["http://www.mendeley.com/documents/?uuid=14e6780d-1aea-47f9-9390-db28943afce6"]}],"mendeley":{"formattedCitation":"(McDonald et al., 1991; Varvio et al., 1988)","plainTextFormattedCitation":"(McDonald et al., 1991; Varvio et al., 1988)","previouslyFormattedCitation":"(McDonald et al., 1991; Varvio et al., 1988)"},"properties":{"noteIndex":0},"schema":"https://github.com/citation-style-language/schema/raw/master/csl-citation.json"}</w:instrText>
      </w:r>
      <w:r>
        <w:fldChar w:fldCharType="separate"/>
      </w:r>
      <w:r>
        <w:t>(McDonald et al., 1991; Varvio et al., 1988)</w:t>
      </w:r>
      <w:r>
        <w:fldChar w:fldCharType="end"/>
      </w:r>
      <w:r>
        <w:t xml:space="preserve">. </w:t>
      </w:r>
    </w:p>
    <w:p>
      <w:r>
        <w:t xml:space="preserve">Биогеография. </w:t>
      </w:r>
    </w:p>
    <w:p>
      <w:r>
        <w:t>Комплекс криптических видов «</w:t>
      </w:r>
      <w:r>
        <w:rPr>
          <w:lang w:val="en-US"/>
        </w:rPr>
        <w:t>Mytilus</w:t>
      </w:r>
      <w:r>
        <w:t xml:space="preserve"> </w:t>
      </w:r>
      <w:r>
        <w:rPr>
          <w:lang w:val="en-US"/>
        </w:rPr>
        <w:t>edulis</w:t>
      </w:r>
      <w:r>
        <w:t xml:space="preserve">» включает в себя три вида мидий: </w:t>
      </w:r>
      <w:r>
        <w:rPr>
          <w:lang w:val="en-US"/>
        </w:rPr>
        <w:t>Mytilus</w:t>
      </w:r>
      <w:r>
        <w:t xml:space="preserve"> </w:t>
      </w:r>
      <w:r>
        <w:rPr>
          <w:lang w:val="en-US"/>
        </w:rPr>
        <w:t>edulis</w:t>
      </w:r>
      <w:r>
        <w:t xml:space="preserve">, </w:t>
      </w:r>
      <w:r>
        <w:rPr>
          <w:lang w:val="en-US"/>
        </w:rPr>
        <w:t>M</w:t>
      </w:r>
      <w:r>
        <w:t xml:space="preserve">. </w:t>
      </w:r>
      <w:r>
        <w:rPr>
          <w:lang w:val="en-US"/>
        </w:rPr>
        <w:t>trossulus</w:t>
      </w:r>
      <w:r>
        <w:t xml:space="preserve"> и </w:t>
      </w:r>
      <w:r>
        <w:rPr>
          <w:lang w:val="en-US"/>
        </w:rPr>
        <w:t>M</w:t>
      </w:r>
      <w:r>
        <w:t xml:space="preserve">. </w:t>
      </w:r>
      <w:r>
        <w:rPr>
          <w:lang w:val="en-US"/>
        </w:rPr>
        <w:t>galloprovincialis</w:t>
      </w:r>
      <w:r>
        <w:t xml:space="preserve">. Комплекс видов происходит от предка </w:t>
      </w:r>
      <w:r>
        <w:rPr>
          <w:lang w:val="en-US"/>
        </w:rPr>
        <w:t>M</w:t>
      </w:r>
      <w:r>
        <w:t xml:space="preserve">. </w:t>
      </w:r>
      <w:r>
        <w:rPr>
          <w:lang w:val="en-US"/>
        </w:rPr>
        <w:t>trossulus</w:t>
      </w:r>
      <w:r>
        <w:t xml:space="preserve">, который является нативным видом для Тихого океана. В ходе Транс-Арктического переноса фауны, который произошел около 3,5 млн. лет назад в результате открытия Берингова пролива, </w:t>
      </w:r>
      <w:r>
        <w:rPr>
          <w:lang w:val="en-US"/>
        </w:rPr>
        <w:t>M</w:t>
      </w:r>
      <w:r>
        <w:t xml:space="preserve">. </w:t>
      </w:r>
      <w:r>
        <w:rPr>
          <w:lang w:val="en-US"/>
        </w:rPr>
        <w:t>trossulus</w:t>
      </w:r>
      <w:r>
        <w:t xml:space="preserve"> распространился сначала в Арктике, а затем и в Северной Атлантике </w:t>
      </w:r>
      <w:r>
        <w:fldChar w:fldCharType="begin" w:fldLock="1"/>
      </w:r>
      <w:r>
        <w:instrText xml:space="preserve">ADDIN CSL_CITATION {"citationItems":[{"id":"ITEM-1","itemData":{"DOI":"10.1017/S0094837300010617","ISSN":"19385331","abstract":"When the Bering Strait between Alaska and Siberia opened about 3.5 Ma during the early Pliocene, cool-temperate and polar marine species were able to move between the North Pacific and Arctic-Atlantic basins. In order to investigate the extent, pattern, and dynamics of this trans-Arctic interchange, I reviewed the Recent and fossil distributions of post-Miocene shell-bearing Mollusca in each of five northern regions: (1) the northeastern Atlantic (Lofoten Islands to the eastern entrance of the English Channel and the northern entrance of the Irish Sea), (2) northwestern Atlantic (southern Labrador to Cape Cod), (3) northeastern Pacific (Bering Strait to Puget Sound), (4) northwestern Pacific (Bering Strait to Hokkaido and the northern Sea of Japan), and (5) Arctic (areas north of the Lofoten Islands, southern Labrador, and Bering Strait). I have identified 295 molluscan species that either took part in the interchange or are descended from taxa that did. Of these, 261 are of Pacific origin, whereas only 34 are of Arctic-Atlantic origin. Various analyses of the pattern of invasion confirm earlier work, indicating that there is a strong bias in favor of species with a Pacific origin. A geographical analysis of invaders implies that, although trans-Arctic interchange contributed to a homogenization of the biotas of the northern oceans, significant barriers to dispersal exist and have existed for trans-Arctic invaders within the Arctic-Atlantic basin. Nevertheless, trans-Arctic invaders in the Atlantic have significantly broader geographical ranges than do taxa with a pre-Pliocene history in the Atlantic. Among the possible explanations for the asymmetry of trans-Arctic invasion, two hypotheses were explicitly tested. The null hypothesis of diversity states that the number of invaders from a biota is proportional to the total number of species in that biota. Estimates of Recent molluscan diversity show that the North Pacific is 1.5 to 2.7 times richer than is the Arctic-Atlantic, depending on how faunistic comparisons are made. This difference in diversity is much smaller than is the asymmetry of trans-Arctic invasion in favor of Pacific species. Rough estimates of regional Pliocene diversity suggest that differences in diversity during the Pliocene were smaller than they are in the Recent fauna. The null hypothesis was therefore rejected. The hypothesis of ecological opportunity states that the number of invaders to a region is proportional to the number o…","author":[{"dropping-particle":"","family":"Vermeij","given":"Geerat J.","non-dropping-particle":"","parse-names":false,"suffix":""}],"container-title":"Paleobiology","id":"ITEM-1","issue":"3","issued":{"date-parts":[["1991"]]},"page":"281-307","title":"Anatomy of an invasion: The trans-Arctic interchange","type":"article-journal","volume":"3"},"uris":["http://www.mendeley.com/documents/?uuid=b7adaa67-e36b-4f2e-b60c-301748b1a8f2"]},{"id":"ITEM-2","itemData":{"DOI":"10.1111/j.1365-294X.2004.02379.x","ISSN":"09621083","PMID":"15660932","abstract":"Few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Ecology","id":"ITEM-2","issue":"2","issued":{"date-parts":[["2005"]]},"page":"381-400","title":"Local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 Vermeij, 1991)","plainTextFormattedCitation":"(Riginos &amp; Cunningham, 2005; Vermeij, 1991)","previouslyFormattedCitation":"(Riginos &amp; Cunningham, 2005; Vermeij, 1991)"},"properties":{"noteIndex":0},"schema":"https://github.com/citation-style-language/schema/raw/master/csl-citation.json"}</w:instrText>
      </w:r>
      <w:r>
        <w:fldChar w:fldCharType="separate"/>
      </w:r>
      <w:r>
        <w:t>(Riginos &amp; Cunningham, 2005; Vermeij, 1991)</w:t>
      </w:r>
      <w:r>
        <w:fldChar w:fldCharType="end"/>
      </w:r>
      <w:r>
        <w:t xml:space="preserve">. Во время последовавшего ледникового периода, длившегося (сколько? </w:t>
      </w:r>
      <w:r>
        <w:rPr>
          <w:highlight w:val="yellow"/>
        </w:rPr>
        <w:t>В голубых ракушках</w:t>
      </w:r>
      <w:r>
        <w:t xml:space="preserve">), Берингов пролив снова оказался закрыт, что привело к изоляции североатлантических и тихоокеанских мидий и, впоследствии, к возникновению </w:t>
      </w:r>
      <w:r>
        <w:rPr>
          <w:lang w:val="en-US"/>
        </w:rPr>
        <w:t>M</w:t>
      </w:r>
      <w:r>
        <w:t xml:space="preserve">. </w:t>
      </w:r>
      <w:r>
        <w:rPr>
          <w:lang w:val="en-US"/>
        </w:rPr>
        <w:t>edulis</w:t>
      </w:r>
      <w:r>
        <w:t xml:space="preserve"> в северной Атлантике. </w:t>
      </w:r>
      <w:r>
        <w:rPr>
          <w:lang w:val="en-US"/>
        </w:rPr>
        <w:t>M</w:t>
      </w:r>
      <w:r>
        <w:t xml:space="preserve">. </w:t>
      </w:r>
      <w:r>
        <w:rPr>
          <w:lang w:val="en-US"/>
        </w:rPr>
        <w:t>edulis</w:t>
      </w:r>
      <w:r>
        <w:t xml:space="preserve"> распространился как по американскому, так и по европейскому побережью Северной Атлантики. Однако, популяции </w:t>
      </w:r>
      <w:r>
        <w:rPr>
          <w:lang w:val="en-US"/>
        </w:rPr>
        <w:t>M</w:t>
      </w:r>
      <w:r>
        <w:t xml:space="preserve">. </w:t>
      </w:r>
      <w:r>
        <w:rPr>
          <w:lang w:val="en-US"/>
        </w:rPr>
        <w:t>edulis</w:t>
      </w:r>
      <w:r>
        <w:t xml:space="preserve"> на американском и европейском побережьях довольно изолированы и представляют собой две генетически различные популяции </w:t>
      </w:r>
      <w:r>
        <w:fldChar w:fldCharType="begin" w:fldLock="1"/>
      </w:r>
      <w:r>
        <w:instrText xml:space="preserve">ADDIN CSL_CITATION {"citationItems":[{"id":"ITEM-1","itemData":{"DOI":"10.1111/j.0014-3820.2004.tb00873.x","ISSN":"00143820","PMID":"15612287","abstract":"Comparisons among loci with differing modes of inheritance can reveal unexpected aspects of population history. We employ a multilocus approach to ask whether two types of independently assorting mitochondrial DNAs (maternally and paternally inherited: F- and M-mtDNA) and a nuclear locus (ITS) yield concordant estimates of gene flow and population divergence. The blue mussel, Mytilus edulis, is distributed on both North American and European coastlines and these populations are separated by the waters of the Atlantic Ocean. Gene flow across the Atlantic Ocean differs among loci, with F-mtDNA and ITS showing an imprint of some genetic interchange and M-mtDNA showing no evidence for gene flow. Gene flow of F-mtDNA and ITS causes trans-Atlantic population divergence times to be greatly underestimated for these loci, although a single trans-Atlantic population divergence time (1.2 MYA) can be accommodated by considering all three loci in combination in a coalescent framework. The apparent lack of gene flow for M-mtDNA is not readily explained by different dispersal capacities of male and female mussels. A genetic barrier to M-mtDNA exchange between North American and European mussel populations is likely to explain the observed pattern, perhaps associated with the double uniparental system of mitochondrial DNA inheritance.","author":[{"dropping-particle":"","family":"Riginos","given":"Cynthia","non-dropping-particle":"","parse-names":false,"suffix":""},{"dropping-particle":"","family":"Hickerson","given":"Michael J.","non-dropping-particle":"","parse-names":false,"suffix":""},{"dropping-particle":"","family":"Henzler","given":"Christine M.","non-dropping-particle":"","parse-names":false,"suffix":""},{"dropping-particle":"","family":"Cunningham","given":"Clifford W.","non-dropping-particle":"","parse-names":false,"suffix":""}],"container-title":"Evolution","id":"ITEM-1","issue":"11","issued":{"date-parts":[["2004"]]},"page":"2438-2451","title":"Differential patterns of male and female mtDNA exchange across the Atlantic ocean in the blue mussel, Mytilus edulis","type":"article-journal","volume":"58"},"uris":["http://www.mendeley.com/documents/?uuid=e7834e51-5081-46a1-8f71-824eb953f11e"]},{"id":"ITEM-2","itemData":{"DOI":"10.1007/s00227-008-1038-4","ISSN":"00253162","abstract":"Patterns of (female) mitochondrial DNA diversity were investigated in the blue mussel Mytilus edulis. Mytilus edulis is a ubiquitous member of contemporary North Atlantic hard-substrate communities and well represented in studies of this region. Mytilus edulis was surveyed in North America and Europe, as well as mid-Atlantic sites in Greenland, Iceland, and the Faroe Islands. Mitochondrial DNA sequences revealed considerable population structure but no monophyly of haplotypes between any major regions. Coalescent analyses suggest that migration across the Atlantic Ocean has prominently been from North American source populations and that Greenland was colonized recently and exclusively from North America. In North America, there was support for two regional groups along the North American coastline. Surprisingly, we also found evidence of recombination between some Mytilus edulis and Mytilus galloprovincialis female mtDNA sequences, particularly in northern Europe. © 2008 Springer-Verlag.","author":[{"dropping-particle":"","family":"Riginos","given":"Cynthia","non-dropping-particle":"","parse-names":false,"suffix":""},{"dropping-particle":"","family":"Henzler","given":"Christine M.","non-dropping-particle":"","parse-names":false,"suffix":""}],"container-title":"Marine Biology","id":"ITEM-2","issue":"4","issued":{"date-parts":[["2008"]]},"page":"399-412","title":"Patterns of mtDNA diversity in North Atlantic populations of the mussel Mytilus edulis","type":"article-journal","volume":"155"},"uris":["http://www.mendeley.com/documents/?uuid=dcd67a9a-a913-4510-8a4d-46fe95506e74"]}],"mendeley":{"formattedCitation":"(Riginos et al., 2004; Riginos &amp; Henzler, 2008)","plainTextFormattedCitation":"(Riginos et al., 2004; Riginos &amp; Henzler, 2008)","previouslyFormattedCitation":"(Riginos et al., 2004; Riginos &amp; Henzler, 2008)"},"properties":{"noteIndex":0},"schema":"https://github.com/citation-style-language/schema/raw/master/csl-citation.json"}</w:instrText>
      </w:r>
      <w:r>
        <w:fldChar w:fldCharType="separate"/>
      </w:r>
      <w:r>
        <w:t>(Riginos et al., 2004; Riginos &amp; Henzler, 2008)</w:t>
      </w:r>
      <w:r>
        <w:fldChar w:fldCharType="end"/>
      </w:r>
      <w:r>
        <w:t xml:space="preserve">. Около 2,5 млн. лет назад, так же в результате географической изоляции, в Средиземном море возник, наконец, третий вид комплекса – </w:t>
      </w:r>
      <w:r>
        <w:rPr>
          <w:lang w:val="en-US"/>
        </w:rPr>
        <w:t>M</w:t>
      </w:r>
      <w:r>
        <w:t xml:space="preserve">. </w:t>
      </w:r>
      <w:r>
        <w:rPr>
          <w:lang w:val="en-US"/>
        </w:rPr>
        <w:t>galloprovincialis</w:t>
      </w:r>
      <w:r>
        <w:t xml:space="preserve"> </w:t>
      </w:r>
      <w:r>
        <w:fldChar w:fldCharType="begin" w:fldLock="1"/>
      </w:r>
      <w:r>
        <w:instrText xml:space="preserve">ADDIN CSL_CITATION {"citationItems":[{"id":"ITEM-1","itemData":{"DOI":"10.1093/oxfordjournals.molbev.a040266","ISSN":"07374038","PMID":"7476135","abstract":"A novel form of mitochondrial DNA (mtDNA) inheritance has previously been documented for the blue mussel (Mytilus edulis). Female mussels inherit their mtDNA solely from their mother while males inherit mtDNA from both their mother and their father. In males, the paternal mtDNA is preferentially amplified so that the male gonad is highly enriched for the paternal mtDNA that is then transmitted from fathers to sons. We demonstrate that this mode of mtDNA inheritance also operates in the closely related species M. galloprovincialis and M. trossulus. The evolutionary relationship between the male and female mtDNA lineages is estimated by phylogenetic analysis of 455 nucleotides from the large subunit ribosomal RNA gene. We have found that the male and female lineages are highly divergent; the divergence of these lineages began prior to the speciation of the three species of blue mussels. Further, the separation between the male and female lineages is estimated to have occurred between 5.3 and 5.7 MYA.","author":[{"dropping-particle":"","family":"Rawson","given":"P. D.","non-dropping-particle":"","parse-names":false,"suffix":""},{"dropping-particle":"","family":"Hilbish","given":"T. J.","non-dropping-particle":"","parse-names":false,"suffix":""}],"container-title":"Molecular Biology and Evolution","id":"ITEM-1","issue":"5","issued":{"date-parts":[["1995"]]},"page":"893-901","title":"Evolutionary relationships among the male and female mitochondrial DNA lineages in the Mytilus edulis species complex","type":"article-journal","volume":"12"},"uris":["http://www.mendeley.com/documents/?uuid=4e767300-aae1-4e78-863a-6deefdd4f02c"]}],"mendeley":{"formattedCitation":"(Rawson &amp; Hilbish, 1995)","plainTextFormattedCitation":"(Rawson &amp; Hilbish, 1995)","previouslyFormattedCitation":"(Rawson &amp; Hilbish, 1995)"},"properties":{"noteIndex":0},"schema":"https://github.com/citation-style-language/schema/raw/master/csl-citation.json"}</w:instrText>
      </w:r>
      <w:r>
        <w:fldChar w:fldCharType="separate"/>
      </w:r>
      <w:r>
        <w:t>(Rawson &amp; Hilbish, 1995)</w:t>
      </w:r>
      <w:r>
        <w:fldChar w:fldCharType="end"/>
      </w:r>
      <w:r>
        <w:t xml:space="preserve">. Новое вторжение </w:t>
      </w:r>
      <w:r>
        <w:rPr>
          <w:lang w:val="en-US"/>
        </w:rPr>
        <w:t>M</w:t>
      </w:r>
      <w:r>
        <w:t xml:space="preserve">. </w:t>
      </w:r>
      <w:r>
        <w:rPr>
          <w:lang w:val="en-US"/>
        </w:rPr>
        <w:t>trossulus</w:t>
      </w:r>
      <w:r>
        <w:t xml:space="preserve"> из Тихого океана в Арктический и Атлантический океаны произошло в интергляциальный период, в промежутке между 40 тыс. лет назад и 20 тыс. лет назад. </w:t>
      </w:r>
      <w:r>
        <w:rPr>
          <w:highlight w:val="yellow"/>
        </w:rPr>
        <w:t xml:space="preserve">В этот период </w:t>
      </w:r>
      <w:r>
        <w:rPr>
          <w:highlight w:val="yellow"/>
          <w:lang w:val="en-US"/>
        </w:rPr>
        <w:t>M</w:t>
      </w:r>
      <w:r>
        <w:rPr>
          <w:highlight w:val="yellow"/>
        </w:rPr>
        <w:t xml:space="preserve">. </w:t>
      </w:r>
      <w:r>
        <w:rPr>
          <w:highlight w:val="yellow"/>
          <w:lang w:val="en-US"/>
        </w:rPr>
        <w:t>trossulus</w:t>
      </w:r>
      <w:r>
        <w:rPr>
          <w:highlight w:val="yellow"/>
        </w:rPr>
        <w:t xml:space="preserve"> снова колонизировали Арктику и оба побережья Северной Атлантики </w:t>
      </w:r>
      <w:r>
        <w:rPr>
          <w:highlight w:val="yellow"/>
        </w:rPr>
        <w:fldChar w:fldCharType="begin" w:fldLock="1"/>
      </w:r>
      <w:r>
        <w:rPr>
          <w:highlight w:val="yellow"/>
        </w:rPr>
        <w:instrText xml:space="preserve">ADDIN CSL_CITATION {"citationItems":[{"id":"ITEM-1","itemData":{"DOI":"10.1007/s00227-009-1218-x","ISSN":"00253162","abstract":"Blue mussels in the genus Mytilus first arrived in the Atlantic Ocean from the Pacific during the Pliocene, following the opening of the Bering Strait. Repeated periods of glaciation throughout the Pleistocene led to re-isolation of the two ocean basins and the allopatric divergence of Mytilus edulis in the Atlantic and M. trossulus in the Pacific. Mytilus trossulus has subsequently colonized the northwest Atlantic (NW Atlantic) so that the two species are presently sympatric and hybridize throughout much of the Canadian Maritimes and the Gulf of Maine. To estimate when M. trossulus arrived in the NW Atlantic, we have examined sequence variation within a portion of the female mtDNA lineage large untranslated region (F-LUR) for 156 mussels sampled from three Pacific and eleven Atlantic populations of M. trossulus. Although we found no evidence of reciprocal monophyly for Pacific and NW Atlantic M. trossulus, limited gene flow between ocean basins has led to the divergence of unique sequence clades within each ocean basin. In contrast, relative genetic homogeneity indicates high levels of gene flow within each basin. Coalescence-based analysis of the F-LUR sequences suggests that M. trossulus recolonized the NW Atlantic from the northeast Pacific subsequent to a demographic expansion in the Pacific that occurred ~96,000 years before present (ybp). Estimates </w:instrText>
      </w:r>
      <w:r>
        <w:rPr>
          <w:highlight w:val="yellow"/>
          <w:lang w:val="en-US"/>
        </w:rPr>
        <w:instrText xml:space="preserve">of</w:instrText>
      </w:r>
      <w:r>
        <w:rPr>
          <w:highlight w:val="yellow"/>
        </w:rPr>
        <w:instrText xml:space="preserve"> </w:instrText>
      </w:r>
      <w:r>
        <w:rPr>
          <w:highlight w:val="yellow"/>
          <w:lang w:val="en-US"/>
        </w:rPr>
        <w:instrText xml:space="preserve">timing</w:instrText>
      </w:r>
      <w:r>
        <w:rPr>
          <w:highlight w:val="yellow"/>
        </w:rPr>
        <w:instrText xml:space="preserve"> </w:instrText>
      </w:r>
      <w:r>
        <w:rPr>
          <w:highlight w:val="yellow"/>
          <w:lang w:val="en-US"/>
        </w:rPr>
        <w:instrText xml:space="preserve">of</w:instrText>
      </w:r>
      <w:r>
        <w:rPr>
          <w:highlight w:val="yellow"/>
        </w:rPr>
        <w:instrText xml:space="preserve"> </w:instrText>
      </w:r>
      <w:r>
        <w:rPr>
          <w:highlight w:val="yellow"/>
          <w:lang w:val="en-US"/>
        </w:rPr>
        <w:instrText xml:space="preserve">divergence</w:instrText>
      </w:r>
      <w:r>
        <w:rPr>
          <w:highlight w:val="yellow"/>
        </w:rPr>
        <w:instrText xml:space="preserve"> </w:instrText>
      </w:r>
      <w:r>
        <w:rPr>
          <w:highlight w:val="yellow"/>
          <w:lang w:val="en-US"/>
        </w:rPr>
        <w:instrText xml:space="preserve">for</w:instrText>
      </w:r>
      <w:r>
        <w:rPr>
          <w:highlight w:val="yellow"/>
        </w:rPr>
        <w:instrText xml:space="preserve"> </w:instrText>
      </w:r>
      <w:r>
        <w:rPr>
          <w:highlight w:val="yellow"/>
          <w:lang w:val="en-US"/>
        </w:rPr>
        <w:instrText xml:space="preserve">Pacific</w:instrText>
      </w:r>
      <w:r>
        <w:rPr>
          <w:highlight w:val="yellow"/>
        </w:rPr>
        <w:instrText xml:space="preserve"> </w:instrText>
      </w:r>
      <w:r>
        <w:rPr>
          <w:highlight w:val="yellow"/>
          <w:lang w:val="en-US"/>
        </w:rPr>
        <w:instrText xml:space="preserve">and</w:instrText>
      </w:r>
      <w:r>
        <w:rPr>
          <w:highlight w:val="yellow"/>
        </w:rPr>
        <w:instrText xml:space="preserve"> </w:instrText>
      </w:r>
      <w:r>
        <w:rPr>
          <w:highlight w:val="yellow"/>
          <w:lang w:val="en-US"/>
        </w:rPr>
        <w:instrText xml:space="preserve">NW</w:instrText>
      </w:r>
      <w:r>
        <w:rPr>
          <w:highlight w:val="yellow"/>
        </w:rPr>
        <w:instrText xml:space="preserve"> </w:instrText>
      </w:r>
      <w:r>
        <w:rPr>
          <w:highlight w:val="yellow"/>
          <w:lang w:val="en-US"/>
        </w:rPr>
        <w:instrText xml:space="preserve">Atlantic</w:instrText>
      </w:r>
      <w:r>
        <w:rPr>
          <w:highlight w:val="yellow"/>
        </w:rPr>
        <w:instrText xml:space="preserve"> </w:instrText>
      </w:r>
      <w:r>
        <w:rPr>
          <w:highlight w:val="yellow"/>
          <w:lang w:val="en-US"/>
        </w:rPr>
        <w:instrText xml:space="preserve">populations</w:instrText>
      </w:r>
      <w:r>
        <w:rPr>
          <w:highlight w:val="yellow"/>
        </w:rPr>
        <w:instrText xml:space="preserve"> </w:instrText>
      </w:r>
      <w:r>
        <w:rPr>
          <w:highlight w:val="yellow"/>
          <w:lang w:val="en-US"/>
        </w:rPr>
        <w:instrText xml:space="preserve">and</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time</w:instrText>
      </w:r>
      <w:r>
        <w:rPr>
          <w:highlight w:val="yellow"/>
        </w:rPr>
        <w:instrText xml:space="preserve"> </w:instrText>
      </w:r>
      <w:r>
        <w:rPr>
          <w:highlight w:val="yellow"/>
          <w:lang w:val="en-US"/>
        </w:rPr>
        <w:instrText xml:space="preserve">since</w:instrText>
      </w:r>
      <w:r>
        <w:rPr>
          <w:highlight w:val="yellow"/>
        </w:rPr>
        <w:instrText xml:space="preserve"> </w:instrText>
      </w:r>
      <w:r>
        <w:rPr>
          <w:highlight w:val="yellow"/>
          <w:lang w:val="en-US"/>
        </w:rPr>
        <w:instrText xml:space="preserve">expansion</w:instrText>
      </w:r>
      <w:r>
        <w:rPr>
          <w:highlight w:val="yellow"/>
        </w:rPr>
        <w:instrText xml:space="preserve"> </w:instrText>
      </w:r>
      <w:r>
        <w:rPr>
          <w:highlight w:val="yellow"/>
          <w:lang w:val="en-US"/>
        </w:rPr>
        <w:instrText xml:space="preserve">among</w:instrText>
      </w:r>
      <w:r>
        <w:rPr>
          <w:highlight w:val="yellow"/>
        </w:rPr>
        <w:instrText xml:space="preserve"> </w:instrText>
      </w:r>
      <w:r>
        <w:rPr>
          <w:highlight w:val="yellow"/>
          <w:lang w:val="en-US"/>
        </w:rPr>
        <w:instrText xml:space="preserve">NW</w:instrText>
      </w:r>
      <w:r>
        <w:rPr>
          <w:highlight w:val="yellow"/>
        </w:rPr>
        <w:instrText xml:space="preserve"> </w:instrText>
      </w:r>
      <w:r>
        <w:rPr>
          <w:highlight w:val="yellow"/>
          <w:lang w:val="en-US"/>
        </w:rPr>
        <w:instrText xml:space="preserve">Atlantic</w:instrText>
      </w:r>
      <w:r>
        <w:rPr>
          <w:highlight w:val="yellow"/>
        </w:rPr>
        <w:instrText xml:space="preserve"> </w:instrText>
      </w:r>
      <w:r>
        <w:rPr>
          <w:highlight w:val="yellow"/>
          <w:lang w:val="en-US"/>
        </w:rPr>
        <w:instrText xml:space="preserve">sequence</w:instrText>
      </w:r>
      <w:r>
        <w:rPr>
          <w:highlight w:val="yellow"/>
        </w:rPr>
        <w:instrText xml:space="preserve"> </w:instrText>
      </w:r>
      <w:r>
        <w:rPr>
          <w:highlight w:val="yellow"/>
          <w:lang w:val="en-US"/>
        </w:rPr>
        <w:instrText xml:space="preserve">clades</w:instrText>
      </w:r>
      <w:r>
        <w:rPr>
          <w:highlight w:val="yellow"/>
        </w:rPr>
        <w:instrText xml:space="preserve"> </w:instrText>
      </w:r>
      <w:r>
        <w:rPr>
          <w:highlight w:val="yellow"/>
          <w:lang w:val="en-US"/>
        </w:rPr>
        <w:instrText xml:space="preserve">indicate</w:instrText>
      </w:r>
      <w:r>
        <w:rPr>
          <w:highlight w:val="yellow"/>
        </w:rPr>
        <w:instrText xml:space="preserve"> </w:instrText>
      </w:r>
      <w:r>
        <w:rPr>
          <w:highlight w:val="yellow"/>
          <w:lang w:val="en-US"/>
        </w:rPr>
        <w:instrText xml:space="preserve">that</w:instrText>
      </w:r>
      <w:r>
        <w:rPr>
          <w:highlight w:val="yellow"/>
        </w:rPr>
        <w:instrText xml:space="preserve"> </w:instrText>
      </w:r>
      <w:r>
        <w:rPr>
          <w:highlight w:val="yellow"/>
          <w:lang w:val="en-US"/>
        </w:rPr>
        <w:instrText xml:space="preserve">M</w:instrText>
      </w:r>
      <w:r>
        <w:rPr>
          <w:highlight w:val="yellow"/>
        </w:rPr>
        <w:instrText xml:space="preserve">. </w:instrText>
      </w:r>
      <w:r>
        <w:rPr>
          <w:highlight w:val="yellow"/>
          <w:lang w:val="en-US"/>
        </w:rPr>
        <w:instrText xml:space="preserve">trossulus</w:instrText>
      </w:r>
      <w:r>
        <w:rPr>
          <w:highlight w:val="yellow"/>
        </w:rPr>
        <w:instrText xml:space="preserve"> </w:instrText>
      </w:r>
      <w:r>
        <w:rPr>
          <w:highlight w:val="yellow"/>
          <w:lang w:val="en-US"/>
        </w:rPr>
        <w:instrText xml:space="preserve">arrived</w:instrText>
      </w:r>
      <w:r>
        <w:rPr>
          <w:highlight w:val="yellow"/>
        </w:rPr>
        <w:instrText xml:space="preserve"> </w:instrText>
      </w:r>
      <w:r>
        <w:rPr>
          <w:highlight w:val="yellow"/>
          <w:lang w:val="en-US"/>
        </w:rPr>
        <w:instrText xml:space="preserve">in</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NW</w:instrText>
      </w:r>
      <w:r>
        <w:rPr>
          <w:highlight w:val="yellow"/>
        </w:rPr>
        <w:instrText xml:space="preserve"> </w:instrText>
      </w:r>
      <w:r>
        <w:rPr>
          <w:highlight w:val="yellow"/>
          <w:lang w:val="en-US"/>
        </w:rPr>
        <w:instrText xml:space="preserve">Atlantic</w:instrText>
      </w:r>
      <w:r>
        <w:rPr>
          <w:highlight w:val="yellow"/>
        </w:rPr>
        <w:instrText xml:space="preserve"> </w:instrText>
      </w:r>
      <w:r>
        <w:rPr>
          <w:highlight w:val="yellow"/>
          <w:lang w:val="en-US"/>
        </w:rPr>
        <w:instrText xml:space="preserve">more</w:instrText>
      </w:r>
      <w:r>
        <w:rPr>
          <w:highlight w:val="yellow"/>
        </w:rPr>
        <w:instrText xml:space="preserve"> </w:instrText>
      </w:r>
      <w:r>
        <w:rPr>
          <w:highlight w:val="yellow"/>
          <w:lang w:val="en-US"/>
        </w:rPr>
        <w:instrText xml:space="preserve">recently</w:instrText>
      </w:r>
      <w:r>
        <w:rPr>
          <w:highlight w:val="yellow"/>
        </w:rPr>
        <w:instrText xml:space="preserve">, </w:instrText>
      </w:r>
      <w:r>
        <w:rPr>
          <w:highlight w:val="yellow"/>
          <w:lang w:val="en-US"/>
        </w:rPr>
        <w:instrText xml:space="preserve">between</w:instrText>
      </w:r>
      <w:r>
        <w:rPr>
          <w:highlight w:val="yellow"/>
        </w:rPr>
        <w:instrText xml:space="preserve"> 20,000 </w:instrText>
      </w:r>
      <w:r>
        <w:rPr>
          <w:highlight w:val="yellow"/>
          <w:lang w:val="en-US"/>
        </w:rPr>
        <w:instrText xml:space="preserve">and</w:instrText>
      </w:r>
      <w:r>
        <w:rPr>
          <w:highlight w:val="yellow"/>
        </w:rPr>
        <w:instrText xml:space="preserve"> 46,000 </w:instrText>
      </w:r>
      <w:r>
        <w:rPr>
          <w:highlight w:val="yellow"/>
          <w:lang w:val="en-US"/>
        </w:rPr>
        <w:instrText xml:space="preserve">ybp</w:instrText>
      </w:r>
      <w:r>
        <w:rPr>
          <w:highlight w:val="yellow"/>
        </w:rPr>
        <w:instrText xml:space="preserve">. </w:instrText>
      </w:r>
      <w:r>
        <w:rPr>
          <w:highlight w:val="yellow"/>
          <w:lang w:val="en-US"/>
        </w:rPr>
        <w:instrText xml:space="preserve">Given</w:instrText>
      </w:r>
      <w:r>
        <w:rPr>
          <w:highlight w:val="yellow"/>
        </w:rPr>
        <w:instrText xml:space="preserve"> </w:instrText>
      </w:r>
      <w:r>
        <w:rPr>
          <w:highlight w:val="yellow"/>
          <w:lang w:val="en-US"/>
        </w:rPr>
        <w:instrText xml:space="preserve">that</w:instrText>
      </w:r>
      <w:r>
        <w:rPr>
          <w:highlight w:val="yellow"/>
        </w:rPr>
        <w:instrText xml:space="preserve"> </w:instrText>
      </w:r>
      <w:r>
        <w:rPr>
          <w:highlight w:val="yellow"/>
          <w:lang w:val="en-US"/>
        </w:rPr>
        <w:instrText xml:space="preserve">these</w:instrText>
      </w:r>
      <w:r>
        <w:rPr>
          <w:highlight w:val="yellow"/>
        </w:rPr>
        <w:instrText xml:space="preserve"> </w:instrText>
      </w:r>
      <w:r>
        <w:rPr>
          <w:highlight w:val="yellow"/>
          <w:lang w:val="en-US"/>
        </w:rPr>
        <w:instrText xml:space="preserve">estimates</w:instrText>
      </w:r>
      <w:r>
        <w:rPr>
          <w:highlight w:val="yellow"/>
        </w:rPr>
        <w:instrText xml:space="preserve"> </w:instrText>
      </w:r>
      <w:r>
        <w:rPr>
          <w:highlight w:val="yellow"/>
          <w:lang w:val="en-US"/>
        </w:rPr>
        <w:instrText xml:space="preserve">overlap</w:instrText>
      </w:r>
      <w:r>
        <w:rPr>
          <w:highlight w:val="yellow"/>
        </w:rPr>
        <w:instrText xml:space="preserve"> </w:instrText>
      </w:r>
      <w:r>
        <w:rPr>
          <w:highlight w:val="yellow"/>
          <w:lang w:val="en-US"/>
        </w:rPr>
        <w:instrText xml:space="preserve">with</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dates</w:instrText>
      </w:r>
      <w:r>
        <w:rPr>
          <w:highlight w:val="yellow"/>
        </w:rPr>
        <w:instrText xml:space="preserve"> </w:instrText>
      </w:r>
      <w:r>
        <w:rPr>
          <w:highlight w:val="yellow"/>
          <w:lang w:val="en-US"/>
        </w:rPr>
        <w:instrText xml:space="preserve">of</w:instrText>
      </w:r>
      <w:r>
        <w:rPr>
          <w:highlight w:val="yellow"/>
        </w:rPr>
        <w:instrText xml:space="preserve"> </w:instrText>
      </w:r>
      <w:r>
        <w:rPr>
          <w:highlight w:val="yellow"/>
          <w:lang w:val="en-US"/>
        </w:rPr>
        <w:instrText xml:space="preserve">peak</w:instrText>
      </w:r>
      <w:r>
        <w:rPr>
          <w:highlight w:val="yellow"/>
        </w:rPr>
        <w:instrText xml:space="preserve"> </w:instrText>
      </w:r>
      <w:r>
        <w:rPr>
          <w:highlight w:val="yellow"/>
          <w:lang w:val="en-US"/>
        </w:rPr>
        <w:instrText xml:space="preserve">ice</w:instrText>
      </w:r>
      <w:r>
        <w:rPr>
          <w:highlight w:val="yellow"/>
        </w:rPr>
        <w:instrText xml:space="preserve"> </w:instrText>
      </w:r>
      <w:r>
        <w:rPr>
          <w:highlight w:val="yellow"/>
          <w:lang w:val="en-US"/>
        </w:rPr>
        <w:instrText xml:space="preserve">in</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NW</w:instrText>
      </w:r>
      <w:r>
        <w:rPr>
          <w:highlight w:val="yellow"/>
        </w:rPr>
        <w:instrText xml:space="preserve"> </w:instrText>
      </w:r>
      <w:r>
        <w:rPr>
          <w:highlight w:val="yellow"/>
          <w:lang w:val="en-US"/>
        </w:rPr>
        <w:instrText xml:space="preserve">Atlantic</w:instrText>
      </w:r>
      <w:r>
        <w:rPr>
          <w:highlight w:val="yellow"/>
        </w:rPr>
        <w:instrText xml:space="preserve"> </w:instrText>
      </w:r>
      <w:r>
        <w:rPr>
          <w:highlight w:val="yellow"/>
          <w:lang w:val="en-US"/>
        </w:rPr>
        <w:instrText xml:space="preserve">during</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last</w:instrText>
      </w:r>
      <w:r>
        <w:rPr>
          <w:highlight w:val="yellow"/>
        </w:rPr>
        <w:instrText xml:space="preserve"> </w:instrText>
      </w:r>
      <w:r>
        <w:rPr>
          <w:highlight w:val="yellow"/>
          <w:lang w:val="en-US"/>
        </w:rPr>
        <w:instrText xml:space="preserve">glacial</w:instrText>
      </w:r>
      <w:r>
        <w:rPr>
          <w:highlight w:val="yellow"/>
        </w:rPr>
        <w:instrText xml:space="preserve"> </w:instrText>
      </w:r>
      <w:r>
        <w:rPr>
          <w:highlight w:val="yellow"/>
          <w:lang w:val="en-US"/>
        </w:rPr>
        <w:instrText xml:space="preserve">maximum</w:instrText>
      </w:r>
      <w:r>
        <w:rPr>
          <w:highlight w:val="yellow"/>
        </w:rPr>
        <w:instrText xml:space="preserve"> (</w:instrText>
      </w:r>
      <w:r>
        <w:rPr>
          <w:highlight w:val="yellow"/>
          <w:lang w:val="en-US"/>
        </w:rPr>
        <w:instrText xml:space="preserve">LGM</w:instrText>
      </w:r>
      <w:r>
        <w:rPr>
          <w:highlight w:val="yellow"/>
        </w:rPr>
        <w:instrText xml:space="preserve">, ~18,000-21,000 </w:instrText>
      </w:r>
      <w:r>
        <w:rPr>
          <w:highlight w:val="yellow"/>
          <w:lang w:val="en-US"/>
        </w:rPr>
        <w:instrText xml:space="preserve">ybp</w:instrText>
      </w:r>
      <w:r>
        <w:rPr>
          <w:highlight w:val="yellow"/>
        </w:rPr>
        <w:instrText xml:space="preserve">), </w:instrText>
      </w:r>
      <w:r>
        <w:rPr>
          <w:highlight w:val="yellow"/>
          <w:lang w:val="en-US"/>
        </w:rPr>
        <w:instrText xml:space="preserve">we</w:instrText>
      </w:r>
      <w:r>
        <w:rPr>
          <w:highlight w:val="yellow"/>
        </w:rPr>
        <w:instrText xml:space="preserve"> </w:instrText>
      </w:r>
      <w:r>
        <w:rPr>
          <w:highlight w:val="yellow"/>
          <w:lang w:val="en-US"/>
        </w:rPr>
        <w:instrText xml:space="preserve">suggest</w:instrText>
      </w:r>
      <w:r>
        <w:rPr>
          <w:highlight w:val="yellow"/>
        </w:rPr>
        <w:instrText xml:space="preserve"> </w:instrText>
      </w:r>
      <w:r>
        <w:rPr>
          <w:highlight w:val="yellow"/>
          <w:lang w:val="en-US"/>
        </w:rPr>
        <w:instrText xml:space="preserve">that</w:instrText>
      </w:r>
      <w:r>
        <w:rPr>
          <w:highlight w:val="yellow"/>
        </w:rPr>
        <w:instrText xml:space="preserve"> </w:instrText>
      </w:r>
      <w:r>
        <w:rPr>
          <w:highlight w:val="yellow"/>
          <w:lang w:val="en-US"/>
        </w:rPr>
        <w:instrText xml:space="preserve">colonization</w:instrText>
      </w:r>
      <w:r>
        <w:rPr>
          <w:highlight w:val="yellow"/>
        </w:rPr>
        <w:instrText xml:space="preserve"> </w:instrText>
      </w:r>
      <w:r>
        <w:rPr>
          <w:highlight w:val="yellow"/>
          <w:lang w:val="en-US"/>
        </w:rPr>
        <w:instrText xml:space="preserve">of</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NW</w:instrText>
      </w:r>
      <w:r>
        <w:rPr>
          <w:highlight w:val="yellow"/>
        </w:rPr>
        <w:instrText xml:space="preserve"> </w:instrText>
      </w:r>
      <w:r>
        <w:rPr>
          <w:highlight w:val="yellow"/>
          <w:lang w:val="en-US"/>
        </w:rPr>
        <w:instrText xml:space="preserve">Atlantic</w:instrText>
      </w:r>
      <w:r>
        <w:rPr>
          <w:highlight w:val="yellow"/>
        </w:rPr>
        <w:instrText xml:space="preserve"> </w:instrText>
      </w:r>
      <w:r>
        <w:rPr>
          <w:highlight w:val="yellow"/>
          <w:lang w:val="en-US"/>
        </w:rPr>
        <w:instrText xml:space="preserve">by</w:instrText>
      </w:r>
      <w:r>
        <w:rPr>
          <w:highlight w:val="yellow"/>
        </w:rPr>
        <w:instrText xml:space="preserve"> </w:instrText>
      </w:r>
      <w:r>
        <w:rPr>
          <w:highlight w:val="yellow"/>
          <w:lang w:val="en-US"/>
        </w:rPr>
        <w:instrText xml:space="preserve">M</w:instrText>
      </w:r>
      <w:r>
        <w:rPr>
          <w:highlight w:val="yellow"/>
        </w:rPr>
        <w:instrText xml:space="preserve">. </w:instrText>
      </w:r>
      <w:r>
        <w:rPr>
          <w:highlight w:val="yellow"/>
          <w:lang w:val="en-US"/>
        </w:rPr>
        <w:instrText xml:space="preserve">trossulus</w:instrText>
      </w:r>
      <w:r>
        <w:rPr>
          <w:highlight w:val="yellow"/>
        </w:rPr>
        <w:instrText xml:space="preserve"> </w:instrText>
      </w:r>
      <w:r>
        <w:rPr>
          <w:highlight w:val="yellow"/>
          <w:lang w:val="en-US"/>
        </w:rPr>
        <w:instrText xml:space="preserve">occurred</w:instrText>
      </w:r>
      <w:r>
        <w:rPr>
          <w:highlight w:val="yellow"/>
        </w:rPr>
        <w:instrText xml:space="preserve"> </w:instrText>
      </w:r>
      <w:r>
        <w:rPr>
          <w:highlight w:val="yellow"/>
          <w:lang w:val="en-US"/>
        </w:rPr>
        <w:instrText xml:space="preserve">during</w:instrText>
      </w:r>
      <w:r>
        <w:rPr>
          <w:highlight w:val="yellow"/>
        </w:rPr>
        <w:instrText xml:space="preserve">, </w:instrText>
      </w:r>
      <w:r>
        <w:rPr>
          <w:highlight w:val="yellow"/>
          <w:lang w:val="en-US"/>
        </w:rPr>
        <w:instrText xml:space="preserve">but</w:instrText>
      </w:r>
      <w:r>
        <w:rPr>
          <w:highlight w:val="yellow"/>
        </w:rPr>
        <w:instrText xml:space="preserve"> </w:instrText>
      </w:r>
      <w:r>
        <w:rPr>
          <w:highlight w:val="yellow"/>
          <w:lang w:val="en-US"/>
        </w:rPr>
        <w:instrText xml:space="preserve">more</w:instrText>
      </w:r>
      <w:r>
        <w:rPr>
          <w:highlight w:val="yellow"/>
        </w:rPr>
        <w:instrText xml:space="preserve"> </w:instrText>
      </w:r>
      <w:r>
        <w:rPr>
          <w:highlight w:val="yellow"/>
          <w:lang w:val="en-US"/>
        </w:rPr>
        <w:instrText xml:space="preserve">likely</w:instrText>
      </w:r>
      <w:r>
        <w:rPr>
          <w:highlight w:val="yellow"/>
        </w:rPr>
        <w:instrText xml:space="preserve"> </w:instrText>
      </w:r>
      <w:r>
        <w:rPr>
          <w:highlight w:val="yellow"/>
          <w:lang w:val="en-US"/>
        </w:rPr>
        <w:instrText xml:space="preserve">just</w:instrText>
      </w:r>
      <w:r>
        <w:rPr>
          <w:highlight w:val="yellow"/>
        </w:rPr>
        <w:instrText xml:space="preserve"> </w:instrText>
      </w:r>
      <w:r>
        <w:rPr>
          <w:highlight w:val="yellow"/>
          <w:lang w:val="en-US"/>
        </w:rPr>
        <w:instrText xml:space="preserve">subsequent</w:instrText>
      </w:r>
      <w:r>
        <w:rPr>
          <w:highlight w:val="yellow"/>
        </w:rPr>
        <w:instrText xml:space="preserve"> </w:instrText>
      </w:r>
      <w:r>
        <w:rPr>
          <w:highlight w:val="yellow"/>
          <w:lang w:val="en-US"/>
        </w:rPr>
        <w:instrText xml:space="preserve">to</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LGM</w:instrText>
      </w:r>
      <w:r>
        <w:rPr>
          <w:highlight w:val="yellow"/>
        </w:rPr>
        <w:instrText xml:space="preserve"> </w:instrText>
      </w:r>
      <w:r>
        <w:rPr>
          <w:highlight w:val="yellow"/>
          <w:lang w:val="en-US"/>
        </w:rPr>
        <w:instrText xml:space="preserve">and</w:instrText>
      </w:r>
      <w:r>
        <w:rPr>
          <w:highlight w:val="yellow"/>
        </w:rPr>
        <w:instrText xml:space="preserve"> </w:instrText>
      </w:r>
      <w:r>
        <w:rPr>
          <w:highlight w:val="yellow"/>
          <w:lang w:val="en-US"/>
        </w:rPr>
        <w:instrText xml:space="preserve">was</w:instrText>
      </w:r>
      <w:r>
        <w:rPr>
          <w:highlight w:val="yellow"/>
        </w:rPr>
        <w:instrText xml:space="preserve"> </w:instrText>
      </w:r>
      <w:r>
        <w:rPr>
          <w:highlight w:val="yellow"/>
          <w:lang w:val="en-US"/>
        </w:rPr>
        <w:instrText xml:space="preserve">followed</w:instrText>
      </w:r>
      <w:r>
        <w:rPr>
          <w:highlight w:val="yellow"/>
        </w:rPr>
        <w:instrText xml:space="preserve"> </w:instrText>
      </w:r>
      <w:r>
        <w:rPr>
          <w:highlight w:val="yellow"/>
          <w:lang w:val="en-US"/>
        </w:rPr>
        <w:instrText xml:space="preserve">by</w:instrText>
      </w:r>
      <w:r>
        <w:rPr>
          <w:highlight w:val="yellow"/>
        </w:rPr>
        <w:instrText xml:space="preserve"> </w:instrText>
      </w:r>
      <w:r>
        <w:rPr>
          <w:highlight w:val="yellow"/>
          <w:lang w:val="en-US"/>
        </w:rPr>
        <w:instrText xml:space="preserve">rapid</w:instrText>
      </w:r>
      <w:r>
        <w:rPr>
          <w:highlight w:val="yellow"/>
        </w:rPr>
        <w:instrText xml:space="preserve"> </w:instrText>
      </w:r>
      <w:r>
        <w:rPr>
          <w:highlight w:val="yellow"/>
          <w:lang w:val="en-US"/>
        </w:rPr>
        <w:instrText xml:space="preserve">temporal</w:instrText>
      </w:r>
      <w:r>
        <w:rPr>
          <w:highlight w:val="yellow"/>
        </w:rPr>
        <w:instrText xml:space="preserve"> </w:instrText>
      </w:r>
      <w:r>
        <w:rPr>
          <w:highlight w:val="yellow"/>
          <w:lang w:val="en-US"/>
        </w:rPr>
        <w:instrText xml:space="preserve">and</w:instrText>
      </w:r>
      <w:r>
        <w:rPr>
          <w:highlight w:val="yellow"/>
        </w:rPr>
        <w:instrText xml:space="preserve"> </w:instrText>
      </w:r>
      <w:r>
        <w:rPr>
          <w:highlight w:val="yellow"/>
          <w:lang w:val="en-US"/>
        </w:rPr>
        <w:instrText xml:space="preserve">spatial</w:instrText>
      </w:r>
      <w:r>
        <w:rPr>
          <w:highlight w:val="yellow"/>
        </w:rPr>
        <w:instrText xml:space="preserve"> </w:instrText>
      </w:r>
      <w:r>
        <w:rPr>
          <w:highlight w:val="yellow"/>
          <w:lang w:val="en-US"/>
        </w:rPr>
        <w:instrText xml:space="preserve">expansion</w:instrText>
      </w:r>
      <w:r>
        <w:rPr>
          <w:highlight w:val="yellow"/>
        </w:rPr>
        <w:instrText xml:space="preserve"> </w:instrText>
      </w:r>
      <w:r>
        <w:rPr>
          <w:highlight w:val="yellow"/>
          <w:lang w:val="en-US"/>
        </w:rPr>
        <w:instrText xml:space="preserve">in</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region</w:instrText>
      </w:r>
      <w:r>
        <w:rPr>
          <w:highlight w:val="yellow"/>
        </w:rPr>
        <w:instrText xml:space="preserve">. © </w:instrText>
      </w:r>
      <w:r>
        <w:rPr>
          <w:highlight w:val="yellow"/>
          <w:lang w:val="en-US"/>
        </w:rPr>
        <w:instrText xml:space="preserve">Springer</w:instrText>
      </w:r>
      <w:r>
        <w:rPr>
          <w:highlight w:val="yellow"/>
        </w:rPr>
        <w:instrText xml:space="preserve">-</w:instrText>
      </w:r>
      <w:r>
        <w:rPr>
          <w:highlight w:val="yellow"/>
          <w:lang w:val="en-US"/>
        </w:rPr>
        <w:instrText xml:space="preserve">Verlag</w:instrText>
      </w:r>
      <w:r>
        <w:rPr>
          <w:highlight w:val="yellow"/>
        </w:rPr>
        <w:instrText xml:space="preserve"> 2009.","</w:instrText>
      </w:r>
      <w:r>
        <w:rPr>
          <w:highlight w:val="yellow"/>
          <w:lang w:val="en-US"/>
        </w:rPr>
        <w:instrText xml:space="preserve">author</w:instrText>
      </w:r>
      <w:r>
        <w:rPr>
          <w:highlight w:val="yellow"/>
        </w:rPr>
        <w:instrText xml:space="preserve">":[{"</w:instrText>
      </w:r>
      <w:r>
        <w:rPr>
          <w:highlight w:val="yellow"/>
          <w:lang w:val="en-US"/>
        </w:rPr>
        <w:instrText xml:space="preserve">dropping</w:instrText>
      </w:r>
      <w:r>
        <w:rPr>
          <w:highlight w:val="yellow"/>
        </w:rPr>
        <w:instrText xml:space="preserve">-</w:instrText>
      </w:r>
      <w:r>
        <w:rPr>
          <w:highlight w:val="yellow"/>
          <w:lang w:val="en-US"/>
        </w:rPr>
        <w:instrText xml:space="preserve">particle</w:instrText>
      </w:r>
      <w:r>
        <w:rPr>
          <w:highlight w:val="yellow"/>
        </w:rPr>
        <w:instrText xml:space="preserve">":"","</w:instrText>
      </w:r>
      <w:r>
        <w:rPr>
          <w:highlight w:val="yellow"/>
          <w:lang w:val="en-US"/>
        </w:rPr>
        <w:instrText xml:space="preserve">family</w:instrText>
      </w:r>
      <w:r>
        <w:rPr>
          <w:highlight w:val="yellow"/>
        </w:rPr>
        <w:instrText xml:space="preserve">":"</w:instrText>
      </w:r>
      <w:r>
        <w:rPr>
          <w:highlight w:val="yellow"/>
          <w:lang w:val="en-US"/>
        </w:rPr>
        <w:instrText xml:space="preserve">Rawson</w:instrText>
      </w:r>
      <w:r>
        <w:rPr>
          <w:highlight w:val="yellow"/>
        </w:rPr>
        <w:instrText xml:space="preserve">","</w:instrText>
      </w:r>
      <w:r>
        <w:rPr>
          <w:highlight w:val="yellow"/>
          <w:lang w:val="en-US"/>
        </w:rPr>
        <w:instrText xml:space="preserve">given</w:instrText>
      </w:r>
      <w:r>
        <w:rPr>
          <w:highlight w:val="yellow"/>
        </w:rPr>
        <w:instrText xml:space="preserve">":"</w:instrText>
      </w:r>
      <w:r>
        <w:rPr>
          <w:highlight w:val="yellow"/>
          <w:lang w:val="en-US"/>
        </w:rPr>
        <w:instrText xml:space="preserve">Paul</w:instrText>
      </w:r>
      <w:r>
        <w:rPr>
          <w:highlight w:val="yellow"/>
        </w:rPr>
        <w:instrText xml:space="preserve"> </w:instrText>
      </w:r>
      <w:r>
        <w:rPr>
          <w:highlight w:val="yellow"/>
          <w:lang w:val="en-US"/>
        </w:rPr>
        <w:instrText xml:space="preserve">D</w:instrText>
      </w:r>
      <w:r>
        <w:rPr>
          <w:highlight w:val="yellow"/>
        </w:rPr>
        <w:instrText xml:space="preserve">.","</w:instrText>
      </w:r>
      <w:r>
        <w:rPr>
          <w:highlight w:val="yellow"/>
          <w:lang w:val="en-US"/>
        </w:rPr>
        <w:instrText xml:space="preserve">non</w:instrText>
      </w:r>
      <w:r>
        <w:rPr>
          <w:highlight w:val="yellow"/>
        </w:rPr>
        <w:instrText xml:space="preserve">-</w:instrText>
      </w:r>
      <w:r>
        <w:rPr>
          <w:highlight w:val="yellow"/>
          <w:lang w:val="en-US"/>
        </w:rPr>
        <w:instrText xml:space="preserve">dropping</w:instrText>
      </w:r>
      <w:r>
        <w:rPr>
          <w:highlight w:val="yellow"/>
        </w:rPr>
        <w:instrText xml:space="preserve">-</w:instrText>
      </w:r>
      <w:r>
        <w:rPr>
          <w:highlight w:val="yellow"/>
          <w:lang w:val="en-US"/>
        </w:rPr>
        <w:instrText xml:space="preserve">particle</w:instrText>
      </w:r>
      <w:r>
        <w:rPr>
          <w:highlight w:val="yellow"/>
        </w:rPr>
        <w:instrText xml:space="preserve">":"","</w:instrText>
      </w:r>
      <w:r>
        <w:rPr>
          <w:highlight w:val="yellow"/>
          <w:lang w:val="en-US"/>
        </w:rPr>
        <w:instrText xml:space="preserve">parse</w:instrText>
      </w:r>
      <w:r>
        <w:rPr>
          <w:highlight w:val="yellow"/>
        </w:rPr>
        <w:instrText xml:space="preserve">-</w:instrText>
      </w:r>
      <w:r>
        <w:rPr>
          <w:highlight w:val="yellow"/>
          <w:lang w:val="en-US"/>
        </w:rPr>
        <w:instrText xml:space="preserve">names</w:instrText>
      </w:r>
      <w:r>
        <w:rPr>
          <w:highlight w:val="yellow"/>
        </w:rPr>
        <w:instrText xml:space="preserve">":</w:instrText>
      </w:r>
      <w:r>
        <w:rPr>
          <w:highlight w:val="yellow"/>
          <w:lang w:val="en-US"/>
        </w:rPr>
        <w:instrText xml:space="preserve">false</w:instrText>
      </w:r>
      <w:r>
        <w:rPr>
          <w:highlight w:val="yellow"/>
        </w:rPr>
        <w:instrText xml:space="preserve">,"</w:instrText>
      </w:r>
      <w:r>
        <w:rPr>
          <w:highlight w:val="yellow"/>
          <w:lang w:val="en-US"/>
        </w:rPr>
        <w:instrText xml:space="preserve">suffix</w:instrText>
      </w:r>
      <w:r>
        <w:rPr>
          <w:highlight w:val="yellow"/>
        </w:rPr>
        <w:instrText xml:space="preserve">":""},{"</w:instrText>
      </w:r>
      <w:r>
        <w:rPr>
          <w:highlight w:val="yellow"/>
          <w:lang w:val="en-US"/>
        </w:rPr>
        <w:instrText xml:space="preserve">dropping</w:instrText>
      </w:r>
      <w:r>
        <w:rPr>
          <w:highlight w:val="yellow"/>
        </w:rPr>
        <w:instrText xml:space="preserve">-</w:instrText>
      </w:r>
      <w:r>
        <w:rPr>
          <w:highlight w:val="yellow"/>
          <w:lang w:val="en-US"/>
        </w:rPr>
        <w:instrText xml:space="preserve">particle</w:instrText>
      </w:r>
      <w:r>
        <w:rPr>
          <w:highlight w:val="yellow"/>
        </w:rPr>
        <w:instrText xml:space="preserve">":"","</w:instrText>
      </w:r>
      <w:r>
        <w:rPr>
          <w:highlight w:val="yellow"/>
          <w:lang w:val="en-US"/>
        </w:rPr>
        <w:instrText xml:space="preserve">family</w:instrText>
      </w:r>
      <w:r>
        <w:rPr>
          <w:highlight w:val="yellow"/>
        </w:rPr>
        <w:instrText xml:space="preserve">":"</w:instrText>
      </w:r>
      <w:r>
        <w:rPr>
          <w:highlight w:val="yellow"/>
          <w:lang w:val="en-US"/>
        </w:rPr>
        <w:instrText xml:space="preserve">Harper</w:instrText>
      </w:r>
      <w:r>
        <w:rPr>
          <w:highlight w:val="yellow"/>
        </w:rPr>
        <w:instrText xml:space="preserve">","</w:instrText>
      </w:r>
      <w:r>
        <w:rPr>
          <w:highlight w:val="yellow"/>
          <w:lang w:val="en-US"/>
        </w:rPr>
        <w:instrText xml:space="preserve">given</w:instrText>
      </w:r>
      <w:r>
        <w:rPr>
          <w:highlight w:val="yellow"/>
        </w:rPr>
        <w:instrText xml:space="preserve">":"</w:instrText>
      </w:r>
      <w:r>
        <w:rPr>
          <w:highlight w:val="yellow"/>
          <w:lang w:val="en-US"/>
        </w:rPr>
        <w:instrText xml:space="preserve">Fiona</w:instrText>
      </w:r>
      <w:r>
        <w:rPr>
          <w:highlight w:val="yellow"/>
        </w:rPr>
        <w:instrText xml:space="preserve"> </w:instrText>
      </w:r>
      <w:r>
        <w:rPr>
          <w:highlight w:val="yellow"/>
          <w:lang w:val="en-US"/>
        </w:rPr>
        <w:instrText xml:space="preserve">M</w:instrText>
      </w:r>
      <w:r>
        <w:rPr>
          <w:highlight w:val="yellow"/>
        </w:rPr>
        <w:instrText xml:space="preserve">.","</w:instrText>
      </w:r>
      <w:r>
        <w:rPr>
          <w:highlight w:val="yellow"/>
          <w:lang w:val="en-US"/>
        </w:rPr>
        <w:instrText xml:space="preserve">non</w:instrText>
      </w:r>
      <w:r>
        <w:rPr>
          <w:highlight w:val="yellow"/>
        </w:rPr>
        <w:instrText xml:space="preserve">-</w:instrText>
      </w:r>
      <w:r>
        <w:rPr>
          <w:highlight w:val="yellow"/>
          <w:lang w:val="en-US"/>
        </w:rPr>
        <w:instrText xml:space="preserve">dropping</w:instrText>
      </w:r>
      <w:r>
        <w:rPr>
          <w:highlight w:val="yellow"/>
        </w:rPr>
        <w:instrText xml:space="preserve">-</w:instrText>
      </w:r>
      <w:r>
        <w:rPr>
          <w:highlight w:val="yellow"/>
          <w:lang w:val="en-US"/>
        </w:rPr>
        <w:instrText xml:space="preserve">particle</w:instrText>
      </w:r>
      <w:r>
        <w:rPr>
          <w:highlight w:val="yellow"/>
        </w:rPr>
        <w:instrText xml:space="preserve">":"","</w:instrText>
      </w:r>
      <w:r>
        <w:rPr>
          <w:highlight w:val="yellow"/>
          <w:lang w:val="en-US"/>
        </w:rPr>
        <w:instrText xml:space="preserve">parse</w:instrText>
      </w:r>
      <w:r>
        <w:rPr>
          <w:highlight w:val="yellow"/>
        </w:rPr>
        <w:instrText xml:space="preserve">-</w:instrText>
      </w:r>
      <w:r>
        <w:rPr>
          <w:highlight w:val="yellow"/>
          <w:lang w:val="en-US"/>
        </w:rPr>
        <w:instrText xml:space="preserve">names</w:instrText>
      </w:r>
      <w:r>
        <w:rPr>
          <w:highlight w:val="yellow"/>
        </w:rPr>
        <w:instrText xml:space="preserve">":</w:instrText>
      </w:r>
      <w:r>
        <w:rPr>
          <w:highlight w:val="yellow"/>
          <w:lang w:val="en-US"/>
        </w:rPr>
        <w:instrText xml:space="preserve">false</w:instrText>
      </w:r>
      <w:r>
        <w:rPr>
          <w:highlight w:val="yellow"/>
        </w:rPr>
        <w:instrText xml:space="preserve">,"</w:instrText>
      </w:r>
      <w:r>
        <w:rPr>
          <w:highlight w:val="yellow"/>
          <w:lang w:val="en-US"/>
        </w:rPr>
        <w:instrText xml:space="preserve">suffix</w:instrText>
      </w:r>
      <w:r>
        <w:rPr>
          <w:highlight w:val="yellow"/>
        </w:rPr>
        <w:instrText xml:space="preserve">":""}],"</w:instrText>
      </w:r>
      <w:r>
        <w:rPr>
          <w:highlight w:val="yellow"/>
          <w:lang w:val="en-US"/>
        </w:rPr>
        <w:instrText xml:space="preserve">container</w:instrText>
      </w:r>
      <w:r>
        <w:rPr>
          <w:highlight w:val="yellow"/>
        </w:rPr>
        <w:instrText xml:space="preserve">-</w:instrText>
      </w:r>
      <w:r>
        <w:rPr>
          <w:highlight w:val="yellow"/>
          <w:lang w:val="en-US"/>
        </w:rPr>
        <w:instrText xml:space="preserve">title</w:instrText>
      </w:r>
      <w:r>
        <w:rPr>
          <w:highlight w:val="yellow"/>
        </w:rPr>
        <w:instrText xml:space="preserve">":"</w:instrText>
      </w:r>
      <w:r>
        <w:rPr>
          <w:highlight w:val="yellow"/>
          <w:lang w:val="en-US"/>
        </w:rPr>
        <w:instrText xml:space="preserve">Marine</w:instrText>
      </w:r>
      <w:r>
        <w:rPr>
          <w:highlight w:val="yellow"/>
        </w:rPr>
        <w:instrText xml:space="preserve"> </w:instrText>
      </w:r>
      <w:r>
        <w:rPr>
          <w:highlight w:val="yellow"/>
          <w:lang w:val="en-US"/>
        </w:rPr>
        <w:instrText xml:space="preserve">Biology</w:instrText>
      </w:r>
      <w:r>
        <w:rPr>
          <w:highlight w:val="yellow"/>
        </w:rPr>
        <w:instrText xml:space="preserve">","</w:instrText>
      </w:r>
      <w:r>
        <w:rPr>
          <w:highlight w:val="yellow"/>
          <w:lang w:val="en-US"/>
        </w:rPr>
        <w:instrText xml:space="preserve">id</w:instrText>
      </w:r>
      <w:r>
        <w:rPr>
          <w:highlight w:val="yellow"/>
        </w:rPr>
        <w:instrText xml:space="preserve">":"</w:instrText>
      </w:r>
      <w:r>
        <w:rPr>
          <w:highlight w:val="yellow"/>
          <w:lang w:val="en-US"/>
        </w:rPr>
        <w:instrText xml:space="preserve">ITEM</w:instrText>
      </w:r>
      <w:r>
        <w:rPr>
          <w:highlight w:val="yellow"/>
        </w:rPr>
        <w:instrText xml:space="preserve">-1","</w:instrText>
      </w:r>
      <w:r>
        <w:rPr>
          <w:highlight w:val="yellow"/>
          <w:lang w:val="en-US"/>
        </w:rPr>
        <w:instrText xml:space="preserve">issue</w:instrText>
      </w:r>
      <w:r>
        <w:rPr>
          <w:highlight w:val="yellow"/>
        </w:rPr>
        <w:instrText xml:space="preserve">":"9","</w:instrText>
      </w:r>
      <w:r>
        <w:rPr>
          <w:highlight w:val="yellow"/>
          <w:lang w:val="en-US"/>
        </w:rPr>
        <w:instrText xml:space="preserve">issued</w:instrText>
      </w:r>
      <w:r>
        <w:rPr>
          <w:highlight w:val="yellow"/>
        </w:rPr>
        <w:instrText xml:space="preserve">":{"</w:instrText>
      </w:r>
      <w:r>
        <w:rPr>
          <w:highlight w:val="yellow"/>
          <w:lang w:val="en-US"/>
        </w:rPr>
        <w:instrText xml:space="preserve">date</w:instrText>
      </w:r>
      <w:r>
        <w:rPr>
          <w:highlight w:val="yellow"/>
        </w:rPr>
        <w:instrText xml:space="preserve">-</w:instrText>
      </w:r>
      <w:r>
        <w:rPr>
          <w:highlight w:val="yellow"/>
          <w:lang w:val="en-US"/>
        </w:rPr>
        <w:instrText xml:space="preserve">parts</w:instrText>
      </w:r>
      <w:r>
        <w:rPr>
          <w:highlight w:val="yellow"/>
        </w:rPr>
        <w:instrText xml:space="preserve">":[["2009"]]},"</w:instrText>
      </w:r>
      <w:r>
        <w:rPr>
          <w:highlight w:val="yellow"/>
          <w:lang w:val="en-US"/>
        </w:rPr>
        <w:instrText xml:space="preserve">page</w:instrText>
      </w:r>
      <w:r>
        <w:rPr>
          <w:highlight w:val="yellow"/>
        </w:rPr>
        <w:instrText xml:space="preserve">":"1857-1868","</w:instrText>
      </w:r>
      <w:r>
        <w:rPr>
          <w:highlight w:val="yellow"/>
          <w:lang w:val="en-US"/>
        </w:rPr>
        <w:instrText xml:space="preserve">title</w:instrText>
      </w:r>
      <w:r>
        <w:rPr>
          <w:highlight w:val="yellow"/>
        </w:rPr>
        <w:instrText xml:space="preserve">":"</w:instrText>
      </w:r>
      <w:r>
        <w:rPr>
          <w:highlight w:val="yellow"/>
          <w:lang w:val="en-US"/>
        </w:rPr>
        <w:instrText xml:space="preserve">Colonization</w:instrText>
      </w:r>
      <w:r>
        <w:rPr>
          <w:highlight w:val="yellow"/>
        </w:rPr>
        <w:instrText xml:space="preserve"> </w:instrText>
      </w:r>
      <w:r>
        <w:rPr>
          <w:highlight w:val="yellow"/>
          <w:lang w:val="en-US"/>
        </w:rPr>
        <w:instrText xml:space="preserve">of</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northwest</w:instrText>
      </w:r>
      <w:r>
        <w:rPr>
          <w:highlight w:val="yellow"/>
        </w:rPr>
        <w:instrText xml:space="preserve"> </w:instrText>
      </w:r>
      <w:r>
        <w:rPr>
          <w:highlight w:val="yellow"/>
          <w:lang w:val="en-US"/>
        </w:rPr>
        <w:instrText xml:space="preserve">Atlantic</w:instrText>
      </w:r>
      <w:r>
        <w:rPr>
          <w:highlight w:val="yellow"/>
        </w:rPr>
        <w:instrText xml:space="preserve"> </w:instrText>
      </w:r>
      <w:r>
        <w:rPr>
          <w:highlight w:val="yellow"/>
          <w:lang w:val="en-US"/>
        </w:rPr>
        <w:instrText xml:space="preserve">by</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blue</w:instrText>
      </w:r>
      <w:r>
        <w:rPr>
          <w:highlight w:val="yellow"/>
        </w:rPr>
        <w:instrText xml:space="preserve"> </w:instrText>
      </w:r>
      <w:r>
        <w:rPr>
          <w:highlight w:val="yellow"/>
          <w:lang w:val="en-US"/>
        </w:rPr>
        <w:instrText xml:space="preserve">mussel</w:instrText>
      </w:r>
      <w:r>
        <w:rPr>
          <w:highlight w:val="yellow"/>
        </w:rPr>
        <w:instrText xml:space="preserve">, </w:instrText>
      </w:r>
      <w:r>
        <w:rPr>
          <w:highlight w:val="yellow"/>
          <w:lang w:val="en-US"/>
        </w:rPr>
        <w:instrText xml:space="preserve">mytilus</w:instrText>
      </w:r>
      <w:r>
        <w:rPr>
          <w:highlight w:val="yellow"/>
        </w:rPr>
        <w:instrText xml:space="preserve"> </w:instrText>
      </w:r>
      <w:r>
        <w:rPr>
          <w:highlight w:val="yellow"/>
          <w:lang w:val="en-US"/>
        </w:rPr>
        <w:instrText xml:space="preserve">trossulus</w:instrText>
      </w:r>
      <w:r>
        <w:rPr>
          <w:highlight w:val="yellow"/>
        </w:rPr>
        <w:instrText xml:space="preserve"> </w:instrText>
      </w:r>
      <w:r>
        <w:rPr>
          <w:highlight w:val="yellow"/>
          <w:lang w:val="en-US"/>
        </w:rPr>
        <w:instrText xml:space="preserve">postdates</w:instrText>
      </w:r>
      <w:r>
        <w:rPr>
          <w:highlight w:val="yellow"/>
        </w:rPr>
        <w:instrText xml:space="preserve"> </w:instrText>
      </w:r>
      <w:r>
        <w:rPr>
          <w:highlight w:val="yellow"/>
          <w:lang w:val="en-US"/>
        </w:rPr>
        <w:instrText xml:space="preserve">the</w:instrText>
      </w:r>
      <w:r>
        <w:rPr>
          <w:highlight w:val="yellow"/>
        </w:rPr>
        <w:instrText xml:space="preserve"> </w:instrText>
      </w:r>
      <w:r>
        <w:rPr>
          <w:highlight w:val="yellow"/>
          <w:lang w:val="en-US"/>
        </w:rPr>
        <w:instrText xml:space="preserve">last</w:instrText>
      </w:r>
      <w:r>
        <w:rPr>
          <w:highlight w:val="yellow"/>
        </w:rPr>
        <w:instrText xml:space="preserve"> </w:instrText>
      </w:r>
      <w:r>
        <w:rPr>
          <w:highlight w:val="yellow"/>
          <w:lang w:val="en-US"/>
        </w:rPr>
        <w:instrText xml:space="preserve">glacial</w:instrText>
      </w:r>
      <w:r>
        <w:rPr>
          <w:highlight w:val="yellow"/>
        </w:rPr>
        <w:instrText xml:space="preserve"> </w:instrText>
      </w:r>
      <w:r>
        <w:rPr>
          <w:highlight w:val="yellow"/>
          <w:lang w:val="en-US"/>
        </w:rPr>
        <w:instrText xml:space="preserve">maximum</w:instrText>
      </w:r>
      <w:r>
        <w:rPr>
          <w:highlight w:val="yellow"/>
        </w:rPr>
        <w:instrText xml:space="preserve">","</w:instrText>
      </w:r>
      <w:r>
        <w:rPr>
          <w:highlight w:val="yellow"/>
          <w:lang w:val="en-US"/>
        </w:rPr>
        <w:instrText xml:space="preserve">type</w:instrText>
      </w:r>
      <w:r>
        <w:rPr>
          <w:highlight w:val="yellow"/>
        </w:rPr>
        <w:instrText xml:space="preserve">":"</w:instrText>
      </w:r>
      <w:r>
        <w:rPr>
          <w:highlight w:val="yellow"/>
          <w:lang w:val="en-US"/>
        </w:rPr>
        <w:instrText xml:space="preserve">article</w:instrText>
      </w:r>
      <w:r>
        <w:rPr>
          <w:highlight w:val="yellow"/>
        </w:rPr>
        <w:instrText xml:space="preserve">-</w:instrText>
      </w:r>
      <w:r>
        <w:rPr>
          <w:highlight w:val="yellow"/>
          <w:lang w:val="en-US"/>
        </w:rPr>
        <w:instrText xml:space="preserve">journal</w:instrText>
      </w:r>
      <w:r>
        <w:rPr>
          <w:highlight w:val="yellow"/>
        </w:rPr>
        <w:instrText xml:space="preserve">","</w:instrText>
      </w:r>
      <w:r>
        <w:rPr>
          <w:highlight w:val="yellow"/>
          <w:lang w:val="en-US"/>
        </w:rPr>
        <w:instrText xml:space="preserve">volume</w:instrText>
      </w:r>
      <w:r>
        <w:rPr>
          <w:highlight w:val="yellow"/>
        </w:rPr>
        <w:instrText xml:space="preserve">":"156"},"</w:instrText>
      </w:r>
      <w:r>
        <w:rPr>
          <w:highlight w:val="yellow"/>
          <w:lang w:val="en-US"/>
        </w:rPr>
        <w:instrText xml:space="preserve">uris</w:instrText>
      </w:r>
      <w:r>
        <w:rPr>
          <w:highlight w:val="yellow"/>
        </w:rPr>
        <w:instrText xml:space="preserve">":["</w:instrText>
      </w:r>
      <w:r>
        <w:rPr>
          <w:highlight w:val="yellow"/>
          <w:lang w:val="en-US"/>
        </w:rPr>
        <w:instrText xml:space="preserve">http</w:instrText>
      </w:r>
      <w:r>
        <w:rPr>
          <w:highlight w:val="yellow"/>
        </w:rPr>
        <w:instrText xml:space="preserve">://</w:instrText>
      </w:r>
      <w:r>
        <w:rPr>
          <w:highlight w:val="yellow"/>
          <w:lang w:val="en-US"/>
        </w:rPr>
        <w:instrText xml:space="preserve">www</w:instrText>
      </w:r>
      <w:r>
        <w:rPr>
          <w:highlight w:val="yellow"/>
        </w:rPr>
        <w:instrText xml:space="preserve">.</w:instrText>
      </w:r>
      <w:r>
        <w:rPr>
          <w:highlight w:val="yellow"/>
          <w:lang w:val="en-US"/>
        </w:rPr>
        <w:instrText xml:space="preserve">mendeley</w:instrText>
      </w:r>
      <w:r>
        <w:rPr>
          <w:highlight w:val="yellow"/>
        </w:rPr>
        <w:instrText xml:space="preserve">.</w:instrText>
      </w:r>
      <w:r>
        <w:rPr>
          <w:highlight w:val="yellow"/>
          <w:lang w:val="en-US"/>
        </w:rPr>
        <w:instrText xml:space="preserve">com</w:instrText>
      </w:r>
      <w:r>
        <w:rPr>
          <w:highlight w:val="yellow"/>
        </w:rPr>
        <w:instrText xml:space="preserve">/</w:instrText>
      </w:r>
      <w:r>
        <w:rPr>
          <w:highlight w:val="yellow"/>
          <w:lang w:val="en-US"/>
        </w:rPr>
        <w:instrText xml:space="preserve">documents</w:instrText>
      </w:r>
      <w:r>
        <w:rPr>
          <w:highlight w:val="yellow"/>
        </w:rPr>
        <w:instrText xml:space="preserve">/?</w:instrText>
      </w:r>
      <w:r>
        <w:rPr>
          <w:highlight w:val="yellow"/>
          <w:lang w:val="en-US"/>
        </w:rPr>
        <w:instrText xml:space="preserve">uuid</w:instrText>
      </w:r>
      <w:r>
        <w:rPr>
          <w:highlight w:val="yellow"/>
        </w:rPr>
        <w:instrText xml:space="preserve">=</w:instrText>
      </w:r>
      <w:r>
        <w:rPr>
          <w:highlight w:val="yellow"/>
          <w:lang w:val="en-US"/>
        </w:rPr>
        <w:instrText xml:space="preserve">aecd</w:instrText>
      </w:r>
      <w:r>
        <w:rPr>
          <w:highlight w:val="yellow"/>
        </w:rPr>
        <w:instrText xml:space="preserve">16</w:instrText>
      </w:r>
      <w:r>
        <w:rPr>
          <w:highlight w:val="yellow"/>
          <w:lang w:val="en-US"/>
        </w:rPr>
        <w:instrText xml:space="preserve">a</w:instrText>
      </w:r>
      <w:r>
        <w:rPr>
          <w:highlight w:val="yellow"/>
        </w:rPr>
        <w:instrText xml:space="preserve">7-2</w:instrText>
      </w:r>
      <w:r>
        <w:rPr>
          <w:highlight w:val="yellow"/>
          <w:lang w:val="en-US"/>
        </w:rPr>
        <w:instrText xml:space="preserve">ea</w:instrText>
      </w:r>
      <w:r>
        <w:rPr>
          <w:highlight w:val="yellow"/>
        </w:rPr>
        <w:instrText xml:space="preserve">9-4742-9534-</w:instrText>
      </w:r>
      <w:r>
        <w:rPr>
          <w:highlight w:val="yellow"/>
          <w:lang w:val="en-US"/>
        </w:rPr>
        <w:instrText xml:space="preserve">ff</w:instrText>
      </w:r>
      <w:r>
        <w:rPr>
          <w:highlight w:val="yellow"/>
        </w:rPr>
        <w:instrText xml:space="preserve">51</w:instrText>
      </w:r>
      <w:r>
        <w:rPr>
          <w:highlight w:val="yellow"/>
          <w:lang w:val="en-US"/>
        </w:rPr>
        <w:instrText xml:space="preserve">c</w:instrText>
      </w:r>
      <w:r>
        <w:rPr>
          <w:highlight w:val="yellow"/>
        </w:rPr>
        <w:instrText xml:space="preserve">0</w:instrText>
      </w:r>
      <w:r>
        <w:rPr>
          <w:highlight w:val="yellow"/>
          <w:lang w:val="en-US"/>
        </w:rPr>
        <w:instrText xml:space="preserve">a</w:instrText>
      </w:r>
      <w:r>
        <w:rPr>
          <w:highlight w:val="yellow"/>
        </w:rPr>
        <w:instrText xml:space="preserve">94</w:instrText>
      </w:r>
      <w:r>
        <w:rPr>
          <w:highlight w:val="yellow"/>
          <w:lang w:val="en-US"/>
        </w:rPr>
        <w:instrText xml:space="preserve">d</w:instrText>
      </w:r>
      <w:r>
        <w:rPr>
          <w:highlight w:val="yellow"/>
        </w:rPr>
        <w:instrText xml:space="preserve">26"]}],"</w:instrText>
      </w:r>
      <w:r>
        <w:rPr>
          <w:highlight w:val="yellow"/>
          <w:lang w:val="en-US"/>
        </w:rPr>
        <w:instrText xml:space="preserve">mendeley</w:instrText>
      </w:r>
      <w:r>
        <w:rPr>
          <w:highlight w:val="yellow"/>
        </w:rPr>
        <w:instrText xml:space="preserve">":{"</w:instrText>
      </w:r>
      <w:r>
        <w:rPr>
          <w:highlight w:val="yellow"/>
          <w:lang w:val="en-US"/>
        </w:rPr>
        <w:instrText xml:space="preserve">formattedCitation</w:instrText>
      </w:r>
      <w:r>
        <w:rPr>
          <w:highlight w:val="yellow"/>
        </w:rPr>
        <w:instrText xml:space="preserve">":"(</w:instrText>
      </w:r>
      <w:r>
        <w:rPr>
          <w:highlight w:val="yellow"/>
          <w:lang w:val="en-US"/>
        </w:rPr>
        <w:instrText xml:space="preserve">Rawson</w:instrText>
      </w:r>
      <w:r>
        <w:rPr>
          <w:highlight w:val="yellow"/>
        </w:rPr>
        <w:instrText xml:space="preserve"> &amp; </w:instrText>
      </w:r>
      <w:r>
        <w:rPr>
          <w:highlight w:val="yellow"/>
          <w:lang w:val="en-US"/>
        </w:rPr>
        <w:instrText xml:space="preserve">Harper</w:instrText>
      </w:r>
      <w:r>
        <w:rPr>
          <w:highlight w:val="yellow"/>
        </w:rPr>
        <w:instrText xml:space="preserve">, 2009)","</w:instrText>
      </w:r>
      <w:r>
        <w:rPr>
          <w:highlight w:val="yellow"/>
          <w:lang w:val="en-US"/>
        </w:rPr>
        <w:instrText xml:space="preserve">plainTextFormattedCitation</w:instrText>
      </w:r>
      <w:r>
        <w:rPr>
          <w:highlight w:val="yellow"/>
        </w:rPr>
        <w:instrText xml:space="preserve">":"(</w:instrText>
      </w:r>
      <w:r>
        <w:rPr>
          <w:highlight w:val="yellow"/>
          <w:lang w:val="en-US"/>
        </w:rPr>
        <w:instrText xml:space="preserve">Rawson</w:instrText>
      </w:r>
      <w:r>
        <w:rPr>
          <w:highlight w:val="yellow"/>
        </w:rPr>
        <w:instrText xml:space="preserve"> &amp; </w:instrText>
      </w:r>
      <w:r>
        <w:rPr>
          <w:highlight w:val="yellow"/>
          <w:lang w:val="en-US"/>
        </w:rPr>
        <w:instrText xml:space="preserve">Harper</w:instrText>
      </w:r>
      <w:r>
        <w:rPr>
          <w:highlight w:val="yellow"/>
        </w:rPr>
        <w:instrText xml:space="preserve">, 2009)","</w:instrText>
      </w:r>
      <w:r>
        <w:rPr>
          <w:highlight w:val="yellow"/>
          <w:lang w:val="en-US"/>
        </w:rPr>
        <w:instrText xml:space="preserve">previouslyFormattedCitation</w:instrText>
      </w:r>
      <w:r>
        <w:rPr>
          <w:highlight w:val="yellow"/>
        </w:rPr>
        <w:instrText xml:space="preserve">":"(</w:instrText>
      </w:r>
      <w:r>
        <w:rPr>
          <w:highlight w:val="yellow"/>
          <w:lang w:val="en-US"/>
        </w:rPr>
        <w:instrText xml:space="preserve">Rawson</w:instrText>
      </w:r>
      <w:r>
        <w:rPr>
          <w:highlight w:val="yellow"/>
        </w:rPr>
        <w:instrText xml:space="preserve"> &amp; </w:instrText>
      </w:r>
      <w:r>
        <w:rPr>
          <w:highlight w:val="yellow"/>
          <w:lang w:val="en-US"/>
        </w:rPr>
        <w:instrText xml:space="preserve">Harper</w:instrText>
      </w:r>
      <w:r>
        <w:rPr>
          <w:highlight w:val="yellow"/>
        </w:rPr>
        <w:instrText xml:space="preserve">, 2009)"},"</w:instrText>
      </w:r>
      <w:r>
        <w:rPr>
          <w:highlight w:val="yellow"/>
          <w:lang w:val="en-US"/>
        </w:rPr>
        <w:instrText xml:space="preserve">properties</w:instrText>
      </w:r>
      <w:r>
        <w:rPr>
          <w:highlight w:val="yellow"/>
        </w:rPr>
        <w:instrText xml:space="preserve">":{"</w:instrText>
      </w:r>
      <w:r>
        <w:rPr>
          <w:highlight w:val="yellow"/>
          <w:lang w:val="en-US"/>
        </w:rPr>
        <w:instrText xml:space="preserve">noteIndex</w:instrText>
      </w:r>
      <w:r>
        <w:rPr>
          <w:highlight w:val="yellow"/>
        </w:rPr>
        <w:instrText xml:space="preserve">":0},"</w:instrText>
      </w:r>
      <w:r>
        <w:rPr>
          <w:highlight w:val="yellow"/>
          <w:lang w:val="en-US"/>
        </w:rPr>
        <w:instrText xml:space="preserve">schema</w:instrText>
      </w:r>
      <w:r>
        <w:rPr>
          <w:highlight w:val="yellow"/>
        </w:rPr>
        <w:instrText xml:space="preserve">":"</w:instrText>
      </w:r>
      <w:r>
        <w:rPr>
          <w:highlight w:val="yellow"/>
          <w:lang w:val="en-US"/>
        </w:rPr>
        <w:instrText xml:space="preserve">https</w:instrText>
      </w:r>
      <w:r>
        <w:rPr>
          <w:highlight w:val="yellow"/>
        </w:rPr>
        <w:instrText xml:space="preserve">://</w:instrText>
      </w:r>
      <w:r>
        <w:rPr>
          <w:highlight w:val="yellow"/>
          <w:lang w:val="en-US"/>
        </w:rPr>
        <w:instrText xml:space="preserve">github</w:instrText>
      </w:r>
      <w:r>
        <w:rPr>
          <w:highlight w:val="yellow"/>
        </w:rPr>
        <w:instrText xml:space="preserve">.</w:instrText>
      </w:r>
      <w:r>
        <w:rPr>
          <w:highlight w:val="yellow"/>
          <w:lang w:val="en-US"/>
        </w:rPr>
        <w:instrText xml:space="preserve">com</w:instrText>
      </w:r>
      <w:r>
        <w:rPr>
          <w:highlight w:val="yellow"/>
        </w:rPr>
        <w:instrText xml:space="preserve">/</w:instrText>
      </w:r>
      <w:r>
        <w:rPr>
          <w:highlight w:val="yellow"/>
          <w:lang w:val="en-US"/>
        </w:rPr>
        <w:instrText xml:space="preserve">citation</w:instrText>
      </w:r>
      <w:r>
        <w:rPr>
          <w:highlight w:val="yellow"/>
        </w:rPr>
        <w:instrText xml:space="preserve">-</w:instrText>
      </w:r>
      <w:r>
        <w:rPr>
          <w:highlight w:val="yellow"/>
          <w:lang w:val="en-US"/>
        </w:rPr>
        <w:instrText xml:space="preserve">style</w:instrText>
      </w:r>
      <w:r>
        <w:rPr>
          <w:highlight w:val="yellow"/>
        </w:rPr>
        <w:instrText xml:space="preserve">-</w:instrText>
      </w:r>
      <w:r>
        <w:rPr>
          <w:highlight w:val="yellow"/>
          <w:lang w:val="en-US"/>
        </w:rPr>
        <w:instrText xml:space="preserve">language</w:instrText>
      </w:r>
      <w:r>
        <w:rPr>
          <w:highlight w:val="yellow"/>
        </w:rPr>
        <w:instrText xml:space="preserve">/</w:instrText>
      </w:r>
      <w:r>
        <w:rPr>
          <w:highlight w:val="yellow"/>
          <w:lang w:val="en-US"/>
        </w:rPr>
        <w:instrText xml:space="preserve">schema</w:instrText>
      </w:r>
      <w:r>
        <w:rPr>
          <w:highlight w:val="yellow"/>
        </w:rPr>
        <w:instrText xml:space="preserve">/</w:instrText>
      </w:r>
      <w:r>
        <w:rPr>
          <w:highlight w:val="yellow"/>
          <w:lang w:val="en-US"/>
        </w:rPr>
        <w:instrText xml:space="preserve">raw</w:instrText>
      </w:r>
      <w:r>
        <w:rPr>
          <w:highlight w:val="yellow"/>
        </w:rPr>
        <w:instrText xml:space="preserve">/</w:instrText>
      </w:r>
      <w:r>
        <w:rPr>
          <w:highlight w:val="yellow"/>
          <w:lang w:val="en-US"/>
        </w:rPr>
        <w:instrText xml:space="preserve">master</w:instrText>
      </w:r>
      <w:r>
        <w:rPr>
          <w:highlight w:val="yellow"/>
        </w:rPr>
        <w:instrText xml:space="preserve">/</w:instrText>
      </w:r>
      <w:r>
        <w:rPr>
          <w:highlight w:val="yellow"/>
          <w:lang w:val="en-US"/>
        </w:rPr>
        <w:instrText xml:space="preserve">csl</w:instrText>
      </w:r>
      <w:r>
        <w:rPr>
          <w:highlight w:val="yellow"/>
        </w:rPr>
        <w:instrText xml:space="preserve">-</w:instrText>
      </w:r>
      <w:r>
        <w:rPr>
          <w:highlight w:val="yellow"/>
          <w:lang w:val="en-US"/>
        </w:rPr>
        <w:instrText xml:space="preserve">citation</w:instrText>
      </w:r>
      <w:r>
        <w:rPr>
          <w:highlight w:val="yellow"/>
        </w:rPr>
        <w:instrText xml:space="preserve">.</w:instrText>
      </w:r>
      <w:r>
        <w:rPr>
          <w:highlight w:val="yellow"/>
          <w:lang w:val="en-US"/>
        </w:rPr>
        <w:instrText xml:space="preserve">json</w:instrText>
      </w:r>
      <w:r>
        <w:rPr>
          <w:highlight w:val="yellow"/>
        </w:rPr>
        <w:instrText xml:space="preserve">"}</w:instrText>
      </w:r>
      <w:r>
        <w:rPr>
          <w:highlight w:val="yellow"/>
        </w:rPr>
        <w:fldChar w:fldCharType="separate"/>
      </w:r>
      <w:r>
        <w:rPr>
          <w:highlight w:val="yellow"/>
        </w:rPr>
        <w:t>(</w:t>
      </w:r>
      <w:r>
        <w:rPr>
          <w:highlight w:val="yellow"/>
          <w:lang w:val="en-US"/>
        </w:rPr>
        <w:t>Rawson</w:t>
      </w:r>
      <w:r>
        <w:rPr>
          <w:highlight w:val="yellow"/>
        </w:rPr>
        <w:t xml:space="preserve"> &amp; </w:t>
      </w:r>
      <w:r>
        <w:rPr>
          <w:highlight w:val="yellow"/>
          <w:lang w:val="en-US"/>
        </w:rPr>
        <w:t>Harper</w:t>
      </w:r>
      <w:r>
        <w:rPr>
          <w:highlight w:val="yellow"/>
        </w:rPr>
        <w:t>, 2009)</w:t>
      </w:r>
      <w:r>
        <w:rPr>
          <w:highlight w:val="yellow"/>
        </w:rPr>
        <w:fldChar w:fldCharType="end"/>
      </w:r>
      <w:r>
        <w:t xml:space="preserve">, образовав совместные поселения с </w:t>
      </w:r>
      <w:r>
        <w:rPr>
          <w:lang w:val="en-US"/>
        </w:rPr>
        <w:t>M</w:t>
      </w:r>
      <w:r>
        <w:t xml:space="preserve">. </w:t>
      </w:r>
      <w:r>
        <w:rPr>
          <w:lang w:val="en-US"/>
        </w:rPr>
        <w:t>edulis</w:t>
      </w:r>
      <w:r>
        <w:t xml:space="preserve">. </w:t>
      </w:r>
    </w:p>
    <w:p>
      <w:r>
        <w:t xml:space="preserve">Троссюлюс в тихон океане, кратко упомянуть </w:t>
      </w:r>
    </w:p>
    <w:p>
      <w:r>
        <w:t xml:space="preserve">Наиболее современные исследования генетической структуры популяций мидий в Атлантике и Арктике </w:t>
      </w:r>
      <w:r>
        <w:fldChar w:fldCharType="begin" w:fldLock="1"/>
      </w:r>
      <w:r>
        <w:instrText xml:space="preserve">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fldChar w:fldCharType="separate"/>
      </w:r>
      <w:r>
        <w:t>(Roman et al., 2020)</w:t>
      </w:r>
      <w:r>
        <w:fldChar w:fldCharType="end"/>
      </w:r>
      <w:r>
        <w:t xml:space="preserve"> показывают, что можно выделить три основные популяции </w:t>
      </w:r>
      <w:r>
        <w:rPr>
          <w:lang w:val="en-US"/>
        </w:rPr>
        <w:t>M</w:t>
      </w:r>
      <w:r>
        <w:t xml:space="preserve">. </w:t>
      </w:r>
      <w:r>
        <w:rPr>
          <w:lang w:val="en-US"/>
        </w:rPr>
        <w:t>edulis</w:t>
      </w:r>
      <w:r>
        <w:t xml:space="preserve">. Это </w:t>
      </w:r>
      <w:r>
        <w:rPr>
          <w:lang w:val="en-US"/>
        </w:rPr>
        <w:t>M</w:t>
      </w:r>
      <w:r>
        <w:t xml:space="preserve">. </w:t>
      </w:r>
      <w:r>
        <w:rPr>
          <w:lang w:val="en-US"/>
        </w:rPr>
        <w:t>edulis</w:t>
      </w:r>
      <w:r>
        <w:t xml:space="preserve"> канадского побережья, западноевропейского побережья и скандинавско-арктическая популяция, которая, по-видимому, происходит из смешения двух первых и несет как характерные аллели канадской популяции, так и европейской. В западной части Атлантического океана поселения </w:t>
      </w:r>
      <w:r>
        <w:rPr>
          <w:lang w:val="en-US"/>
        </w:rPr>
        <w:t>M</w:t>
      </w:r>
      <w:r>
        <w:t xml:space="preserve">. </w:t>
      </w:r>
      <w:r>
        <w:rPr>
          <w:lang w:val="en-US"/>
        </w:rPr>
        <w:t>edulis</w:t>
      </w:r>
      <w:r>
        <w:t xml:space="preserve"> распространены по американскому побережью от залива Делавэр на юге (38.5°</w:t>
      </w:r>
      <w:r>
        <w:rPr>
          <w:lang w:val="en-US"/>
        </w:rPr>
        <w:t>N</w:t>
      </w:r>
      <w:r>
        <w:t xml:space="preserve">) до северного побережья Канады и южной оконечности Гренландии </w:t>
      </w:r>
      <w:r>
        <w:fldChar w:fldCharType="begin" w:fldLock="1"/>
      </w:r>
      <w:r>
        <w:instrText xml:space="preserve">ADDIN CSL_CITATION {"citationItems":[{"id":"ITEM-1","itemData":{"DOI":"10.1111/j.1365-2699.2010.02386.x","ISSN":"03050270","abstract":"Aim We tested whether the contraction of the equatorward boundary of an intertidal organism, the blue mussel, Mytilus edulis, was due to high summer temperatures limiting mortality.Location The Atlantic coast of the United States.Methods Field transplant experiments were conducted at three locations along the US Atlantic coast. Survival and heat shock protein 70 expression were determined at biweekly intervals. Air and water temperature profiles were used to model current and historical patterns of mortality, and to determine rates of temperature change.Results High levels of mortality and expression of the inducible heat shock protein 70 were observed after multiple consecutive aerial exposures of 32 °C or greater. Since 1960, seasonal air and water temperatures have increased along the eastern US seaboard, and south of Lewes, DE (38.8° N) summer sea surface temperature increases have exceeded the upper lethal limits of this organism.Main conclusions Along the southern portion of its range, intertidal populations of M. edulis have experienced catastrophic mortality directly associated with summer high temperatures. Over the past 50 years, a geographic contraction of the southern, equatorward range edge of M. edulis has occurred, shifting the range edge approximately 350 km north of the previous limit at Cape Hatteras, NC (35.2° N). © 2010 Blackwell Publishing Ltd.","author":[{"dropping-particle":"","family":"Jones","given":"Sierra J.","non-dropping-particle":"","parse-names":false,"suffix":""},{"dropping-particle":"","family":"Lima","given":"Fernando P.","non-dropping-particle":"","parse-names":false,"suffix":""},{"dropping-particle":"","family":"Wethey","given":"David S.","non-dropping-particle":"","parse-names":false,"suffix":""}],"container-title":"Journal of Biogeography","id":"ITEM-1","issue":"12","issued":{"date-parts":[["2010"]]},"page":"2243-2259","title":"Rising environmental temperatures and biogeography: Poleward range contraction of the blue mussel, Mytilus edulis L., in the western Atlantic","type":"article-journal","volume":"37"},"uris":["http://www.mendeley.com/documents/?uuid=2f87ebff-9f08-4f74-88b1-feba6b2a05b7"]}],"mendeley":{"formattedCitation":"(Jones et al., 2010)","plainTextFormattedCitation":"(Jones et al., 2010)","previouslyFormattedCitation":"(Jones et al., 2010)"},"properties":{"noteIndex":0},"schema":"https://github.com/citation-style-language/schema/raw/master/csl-citation.json"}</w:instrText>
      </w:r>
      <w:r>
        <w:fldChar w:fldCharType="separate"/>
      </w:r>
      <w:r>
        <w:t>(Jones et al., 2010)</w:t>
      </w:r>
      <w:r>
        <w:fldChar w:fldCharType="end"/>
      </w:r>
      <w:r>
        <w:t xml:space="preserve">. Поселения </w:t>
      </w:r>
      <w:r>
        <w:rPr>
          <w:lang w:val="en-US"/>
        </w:rPr>
        <w:t>M</w:t>
      </w:r>
      <w:r>
        <w:t xml:space="preserve">. </w:t>
      </w:r>
      <w:r>
        <w:rPr>
          <w:lang w:val="en-US"/>
        </w:rPr>
        <w:t>trossulus</w:t>
      </w:r>
      <w:r>
        <w:t xml:space="preserve"> в этом регионе распространяются от залива Мэн (44°</w:t>
      </w:r>
      <w:r>
        <w:rPr>
          <w:lang w:val="en-US"/>
        </w:rPr>
        <w:t>N</w:t>
      </w:r>
      <w:r>
        <w:t xml:space="preserve">) и севернее </w:t>
      </w:r>
      <w:r>
        <w:fldChar w:fldCharType="begin" w:fldLock="1"/>
      </w:r>
      <w:r>
        <w:instrText xml:space="preserve">ADDIN CSL_CITATION {"citationItems":[{"id":"ITEM-1","itemData":{"DOI":"10.1093/mollus/eyp019","author":[{"dropping-particle":"","family":"Hayhurst","given":"Susan","non-dropping-particle":"","parse-names":false,"suffix":""},{"dropping-particle":"","family":"Rawson","given":"Paul D","non-dropping-particle":"","parse-names":false,"suffix":""}],"container-title":"Journal of Molluscan Studies","id":"ITEM-1","issue":"May","issued":{"date-parts":[["2009"]]},"page":"215-222","title":"SPECIES-SPECIFIC VARIATION IN LARVAL SURVIVAL AND PATTERNS OF DISTRIBUTION FOR THE BLUE MUSSELS MYTILUS EDULIS AND MYTILUS TROSSULUS IN THE GULF OF MAINE","type":"article-journal","volume":"75"},"uris":["http://www.mendeley.com/documents/?uuid=f6337b85-4be2-4bb2-a242-b0a84ec02548"]}],"mendeley":{"formattedCitation":"(Hayhurst &amp; Rawson, 2009)","plainTextFormattedCitation":"(Hayhurst &amp; Rawson, 2009)","previouslyFormattedCitation":"(Hayhurst &amp; Rawson, 2009)"},"properties":{"noteIndex":0},"schema":"https://github.com/citation-style-language/schema/raw/master/csl-citation.json"}</w:instrText>
      </w:r>
      <w:r>
        <w:fldChar w:fldCharType="separate"/>
      </w:r>
      <w:r>
        <w:t>(Hayhurst &amp; Rawson, 2009)</w:t>
      </w:r>
      <w:r>
        <w:fldChar w:fldCharType="end"/>
      </w:r>
      <w:r>
        <w:t xml:space="preserve">. Таким образом, вдоль побережья Канады (Нью-Брансуик, Новая Шотландия и Ньюфаундленд) два вида существуют совместно и скрещиваются, однако пространственное распределение поселений носит скорее мозаичный характер </w:t>
      </w:r>
      <w:r>
        <w:fldChar w:fldCharType="begin" w:fldLock="1"/>
      </w:r>
      <w:r>
        <w:instrText xml:space="preserve">ADDIN CSL_CITATION {"citationItems":[{"id":"ITEM-1","itemData":{"author":[{"dropping-particle":"","family":"Bates","given":"J. A.","non-dropping-particle":"","parse-names":false,"suffix":""},{"dropping-particle":"","family":"Innes","given":"David J.","non-dropping-particle":"","parse-names":false,"suffix":""}],"container-title":"Marine Biology","id":"ITEM-1","issued":{"date-parts":[["1995"]]},"page":"417-424","title":"Genetic variation among populations of Mytilus spp. in eastern Newfoundland","type":"article-journal","volume":"124"},"uris":["http://www.mendeley.com/documents/?uuid=05b997dc-1604-4fd3-9c29-c158afe48c5b"]},{"id":"ITEM-2","itemData":{"DOI":"10.1007/BF01319403","ISSN":"00253162","abstract":"Many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Hemispheres","type":"article-journal","volume":"111"},"uris":["http://www.mendeley.com/documents/?uuid=14e6780d-1aea-47f9-9390-db28943afce6"]}],"mendeley":{"formattedCitation":"(Bates &amp; Innes, 1995; McDonald et al., 1991)","plainTextFormattedCitation":"(Bates &amp; Innes, 1995; McDonald et al., 1991)","previouslyFormattedCitation":"(Bates &amp; Innes, 1995; McDonald et al., 1991)"},"properties":{"noteIndex":0},"schema":"https://github.com/citation-style-language/schema/raw/master/csl-citation.json"}</w:instrText>
      </w:r>
      <w:r>
        <w:fldChar w:fldCharType="separate"/>
      </w:r>
      <w:r>
        <w:t>(Bates &amp; Innes, 1995; McDonald et al., 1991)</w:t>
      </w:r>
      <w:r>
        <w:fldChar w:fldCharType="end"/>
      </w:r>
      <w:r>
        <w:t xml:space="preserve">. Северное побережье Гренландии заселено преимущественно </w:t>
      </w:r>
      <w:r>
        <w:rPr>
          <w:lang w:val="en-US"/>
        </w:rPr>
        <w:t>M</w:t>
      </w:r>
      <w:r>
        <w:t xml:space="preserve">. </w:t>
      </w:r>
      <w:r>
        <w:rPr>
          <w:lang w:val="en-US"/>
        </w:rPr>
        <w:t>trossulus</w:t>
      </w:r>
      <w:r>
        <w:t xml:space="preserve">, а на западном побережье острова два вида образуют гибридную зону </w:t>
      </w:r>
      <w:r>
        <w:fldChar w:fldCharType="begin" w:fldLock="1"/>
      </w:r>
      <w:r>
        <w:instrText xml:space="preserve">ADDIN CSL_CITATION {"citationItems":[{"id":"ITEM-1","itemData":{"DOI":"10.1007/s00300-015-1785-x","ISSN":"07224060","abstract":"Semi-sessile Mytilus mussels are used as indicators of climate changes, but their geographic distribution is not sufficiently known in the Arctic. The aim of this study was to investigate the taxonomic status and genetic differentiation of Mytilus populations in a Northwest Greenlandic fjord at Maarmorilik, impacted by contaminations from a former mine. In this study, mussels were collected at three sites differing in exposure to environmental factors. A total of 54 polymorphic SNPs found in the Mytilus EST and DNA sequences analyzed were successfully applied to 256 individuals. The results provided the first evidence for the existence of M. trossulus in Greenland. The mussel from M.trossulus and M. edulis taxa are shown to coexist and hybridize in the fjord. The three studied sites were found to differ significantly in the distribution of taxa with a higher prevalence of M. trossulus in the inner fjord. The identified M. edulis × M. trossulus hybrids mostly had a hybrid index score of about 0.5, indicating a similar number of alleles characteristic for M. trossulus and M. edulis. There was a low number of backcrosses between ‘pure’ taxa and hybrids. This newly discovered hybrid zone between the two taxa is unique in comparison with the Canadian populations. As Mytilus mussels in Greenland hitherto have been regarded as the one taxon M. edulis, the results have importance for biogeography and future monitoring and environmental studies.","author":[{"dropping-particle":"","family":"Wenne","given":"R.","non-dropping-particle":"","parse-names":false,"suffix":""},{"dropping-particle":"","family":"Bach","given":"L.","non-dropping-particle":"","parse-names":false,"suffix":""},{"dropping-particle":"","family":"Zbawicka","given":"M.","non-dropping-particle":"","parse-names":false,"suffix":""},{"dropping-particle":"","family":"Strand","given":"J.","non-dropping-particle":"","parse-names":false,"suffix":""},{"dropping-particle":"","family":"McDonald","given":"J. H.","non-dropping-particle":"","parse-names":false,"suffix":""}],"container-title":"Polar Biology","id":"ITEM-1","issue":"2","issued":{"date-parts":[["2015"]]},"page":"343-355","publisher":"Springer Berlin Heidelberg","title":"A first report on coexistence and hybridization of Mytilus trossulus and M. edulis mussels in Greenland","type":"article-journal","volume":"39"},"uris":["http://www.mendeley.com/documents/?uuid=a860238f-7294-4873-9c8f-0379bb164892"]}],"mendeley":{"formattedCitation":"(Wenne et al., 2015)","plainTextFormattedCitation":"(Wenne et al., 2015)","previouslyFormattedCitation":"(Wenne et al., 2015)"},"properties":{"noteIndex":0},"schema":"https://github.com/citation-style-language/schema/raw/master/csl-citation.json"}</w:instrText>
      </w:r>
      <w:r>
        <w:fldChar w:fldCharType="separate"/>
      </w:r>
      <w:r>
        <w:t>(Wenne et al., 2015)</w:t>
      </w:r>
      <w:r>
        <w:fldChar w:fldCharType="end"/>
      </w:r>
      <w:r>
        <w:t xml:space="preserve">.  Причем, гренландские </w:t>
      </w:r>
      <w:r>
        <w:rPr>
          <w:lang w:val="en-US"/>
        </w:rPr>
        <w:t>M</w:t>
      </w:r>
      <w:r>
        <w:t xml:space="preserve">. </w:t>
      </w:r>
      <w:r>
        <w:rPr>
          <w:lang w:val="en-US"/>
        </w:rPr>
        <w:t>trossulus</w:t>
      </w:r>
      <w:r>
        <w:t xml:space="preserve"> оказываются наиболее близки генетически к своим сородичам из Тихого океана, нежели другие популяции </w:t>
      </w:r>
      <w:r>
        <w:rPr>
          <w:lang w:val="en-US"/>
        </w:rPr>
        <w:t>M</w:t>
      </w:r>
      <w:r>
        <w:t xml:space="preserve">. </w:t>
      </w:r>
      <w:r>
        <w:rPr>
          <w:lang w:val="en-US"/>
        </w:rPr>
        <w:t>trossulus</w:t>
      </w:r>
      <w:r>
        <w:t xml:space="preserve"> в Северной Атлантике </w:t>
      </w:r>
      <w:r>
        <w:fldChar w:fldCharType="begin" w:fldLock="1"/>
      </w:r>
      <w:r>
        <w:instrText xml:space="preserve">ADDIN CSL_CITATION {"citationItems":[{"id":"ITEM-1","itemData":{"DOI":"10.1007/s12526-018-0870-0","ISBN":"1252601808700","ISSN":"18671624","abstract":"Changes in climate-related factors such as ice coverage, water temperature, and ocean currents have been proposed to facilitate an increased interchange of species in the High Arctic between the Pacific and Atlantic oceans. In Greenland, the colonization of the mussel species Mytilus edulis has been suggested to have occurred recently and exclusively from Northwest Atlantic populations. The source population for its sibling species Mytilus trossulus is however unknown, and therefore we aimed to explore its genetic origin. Using 54 SNP markers, M. trossulus was identified from three Greenland blue mussel populations collected in 2012–2014 and the relative similarities to Northwest Atlantic and North Pacific M. trossulus populations were assessed. Populations were found to fall into two clades. The North Pacific is the most likely source for the northern Greenland M. trossulus probably as a result of occasional postglacial long-distance dispersal through the Bering Strait. Our findings in M. trossulus are in agreements with the predictions that climate change will, in addition to driving a northward expansion of temperate-boreal species into the Arctic Ocean, increase the rate of trans-Arctic interchange between the Atlantic and the Pacific oceans.","author":[{"dropping-particle":"","family":"Bach","given":"Lis","non-dropping-particle":"","parse-names":false,"suffix":""},{"dropping-particle":"","family":"Zbawicka","given":"Malgorzata","non-dropping-particle":"","parse-names":false,"suffix":""},{"dropping-particle":"","family":"Strand","given":"Jakob","non-dropping-particle":"","parse-names":false,"suffix":""},{"dropping-particle":"","family":"Wenne","given":"Roman","non-dropping-particle":"","parse-names":false,"suffix":""}],"container-title":"Marine Biodiversity","id":"ITEM-1","issue":"2","issued":{"date-parts":[["2018"]]},"page":"1053-1059","publisher":"Marine Biodiversity","title":"Mytilus trossulus in NW Greenland is genetically more similar to North Pacific than NW Atlantic populations of the species","type":"article-journal","volume":"49"},"uris":["http://www.mendeley.com/documents/?uuid=b2a83421-8d21-470d-963c-176d8aeb6305"]}],"mendeley":{"formattedCitation":"(Bach et al., 2018)","plainTextFormattedCitation":"(Bach et al., 2018)","previouslyFormattedCitation":"(Bach et al., 2018)"},"properties":{"noteIndex":0},"schema":"https://github.com/citation-style-language/schema/raw/master/csl-citation.json"}</w:instrText>
      </w:r>
      <w:r>
        <w:fldChar w:fldCharType="separate"/>
      </w:r>
      <w:r>
        <w:t>(Bach et al., 2018)</w:t>
      </w:r>
      <w:r>
        <w:fldChar w:fldCharType="end"/>
      </w:r>
      <w:r>
        <w:t xml:space="preserve">. Таким образом, можно предположить, что в относительно недалеком прошлом произошло как минимум два независимых вторжения </w:t>
      </w:r>
      <w:r>
        <w:rPr>
          <w:lang w:val="en-US"/>
        </w:rPr>
        <w:t>M</w:t>
      </w:r>
      <w:r>
        <w:t xml:space="preserve">. </w:t>
      </w:r>
      <w:r>
        <w:rPr>
          <w:lang w:val="en-US"/>
        </w:rPr>
        <w:t>trossulus</w:t>
      </w:r>
      <w:r>
        <w:t xml:space="preserve"> в Северную Атлантику (какие? Первое, которое заселило канаду, а второе гренландию). На европейском побережье южная граница распространения </w:t>
      </w:r>
      <w:r>
        <w:rPr>
          <w:lang w:val="en-US"/>
        </w:rPr>
        <w:t>M</w:t>
      </w:r>
      <w:r>
        <w:t xml:space="preserve">. </w:t>
      </w:r>
      <w:r>
        <w:rPr>
          <w:lang w:val="en-US"/>
        </w:rPr>
        <w:t>edulis</w:t>
      </w:r>
      <w:r>
        <w:t xml:space="preserve"> расположена снова южнее (47°</w:t>
      </w:r>
      <w:r>
        <w:rPr>
          <w:lang w:val="en-US"/>
        </w:rPr>
        <w:t>N</w:t>
      </w:r>
      <w:r>
        <w:t xml:space="preserve">), нежели у </w:t>
      </w:r>
      <w:r>
        <w:rPr>
          <w:lang w:val="en-US"/>
        </w:rPr>
        <w:t>M</w:t>
      </w:r>
      <w:r>
        <w:t xml:space="preserve">. </w:t>
      </w:r>
      <w:r>
        <w:rPr>
          <w:lang w:val="en-US"/>
        </w:rPr>
        <w:t>trossulus</w:t>
      </w:r>
      <w:r>
        <w:t xml:space="preserve"> (56°</w:t>
      </w:r>
      <w:r>
        <w:rPr>
          <w:lang w:val="en-US"/>
        </w:rPr>
        <w:t>N</w:t>
      </w:r>
      <w:r>
        <w:t xml:space="preserve">). Поселения </w:t>
      </w:r>
      <w:r>
        <w:rPr>
          <w:lang w:val="en-US"/>
        </w:rPr>
        <w:t>M</w:t>
      </w:r>
      <w:r>
        <w:t xml:space="preserve">. </w:t>
      </w:r>
      <w:r>
        <w:rPr>
          <w:lang w:val="en-US"/>
        </w:rPr>
        <w:t>edulis</w:t>
      </w:r>
      <w:r>
        <w:t xml:space="preserve"> простираются вдоль всего побережья Европы вплоть до Печорского моря (69,5°</w:t>
      </w:r>
      <w:r>
        <w:rPr>
          <w:lang w:val="en-US"/>
        </w:rPr>
        <w:t>N</w:t>
      </w:r>
      <w:r>
        <w:t xml:space="preserve">) в Арктике </w:t>
      </w:r>
      <w:r>
        <w:fldChar w:fldCharType="begin" w:fldLock="1"/>
      </w:r>
      <w:r>
        <w:instrText xml:space="preserve">ADDIN CSL_CITATION {"citationItems":[{"id":"ITEM-1","itemData":{"DOI":"10.1016/j.seares.2010.10.004","ISSN":"13851101","abstract":"The genetic constitution of mussels (Mytilus spp.) was studied by means of three nuclear (Me 15/16, EF-bis, ITS) and one mtDNA (ND2-COIII) marker on a large European scale. In addition to a sharp cline between Atlantic and Mediterranean M. galloprovincialis, we observed a clear genetic distinction between the Black Sea and Mediterranean populations and a higher incidence of M. trossulus than reported so far in northern European populations. The frequency of M. galloprovincialis nuclear alleles was high along the Iberian Peninsula and decreased abruptly along the French coasts with a high frequency of M. edulis alleles in the Bay of Biscay, The Netherlands, Germany, Iceland, Barents and White Seas, and with little evidence of introgression between the two taxa. M. trossulus alleles were observed in the Baltic Sea and Danish Straits as expected. In addition, occurrence of M. trossulus alleles in cold waters of Iceland, Barents Sea and White Sea is reported for the first time. © 2010 Elsevier B.V.","author":[{"dropping-particle":"","family":"Kijewski","given":"T.","non-dropping-particle":"","parse-names":false,"suffix":""},{"dropping-particle":"","family":"Śmietanka","given":"B.","non-dropping-particle":"","parse-names":false,"suffix":""},{"dropping-particle":"","family":"Zbawicka","given":"M.","non-dropping-particle":"","parse-names":false,"suffix":""},{"dropping-particle":"","family":"Gosling","given":"E.","non-dropping-particle":"","parse-names":false,"suffix":""},{"dropping-particle":"","family":"Hummel","given":"H.","non-dropping-particle":"","parse-names":false,"suffix":""},{"dropping-particle":"","family":"Wenne","given":"R.","non-dropping-particle":"","parse-names":false,"suffix":""}],"container-title":"Journal of Sea Research","id":"ITEM-1","issue":"2","issued":{"date-parts":[["2011"]]},"page":"224-234","title":"Distribution of Mytilus taxa in European coastal areas as inferred from molecular markers","type":"article-journal","volume":"65"},"uris":["http://www.mendeley.com/documents/?uuid=168f7b0b-b7fb-4137-b2ac-df5938197b9c"]}],"mendeley":{"formattedCitation":"(Kijewski et al., 2011)","plainTextFormattedCitation":"(Kijewski et al., 2011)","previouslyFormattedCitation":"(Kijewski et al., 2011)"},"properties":{"noteIndex":0},"schema":"https://github.com/citation-style-language/schema/raw/master/csl-citation.json"}</w:instrText>
      </w:r>
      <w:r>
        <w:fldChar w:fldCharType="separate"/>
      </w:r>
      <w:r>
        <w:t>(Kijewski et al., 2011)</w:t>
      </w:r>
      <w:r>
        <w:fldChar w:fldCharType="end"/>
      </w:r>
      <w:r>
        <w:t xml:space="preserve">. Поселения </w:t>
      </w:r>
      <w:r>
        <w:rPr>
          <w:lang w:val="en-US"/>
        </w:rPr>
        <w:t>M</w:t>
      </w:r>
      <w:r>
        <w:t xml:space="preserve">. </w:t>
      </w:r>
      <w:r>
        <w:rPr>
          <w:lang w:val="en-US"/>
        </w:rPr>
        <w:t>trossulus</w:t>
      </w:r>
      <w:r>
        <w:t xml:space="preserve">, напротив, встречаются только в определенных регионах: это поселения во внутренней части Балтийского моря, где </w:t>
      </w:r>
      <w:r>
        <w:rPr>
          <w:lang w:val="en-US"/>
        </w:rPr>
        <w:t>M</w:t>
      </w:r>
      <w:r>
        <w:t xml:space="preserve">. </w:t>
      </w:r>
      <w:r>
        <w:rPr>
          <w:lang w:val="en-US"/>
        </w:rPr>
        <w:t>trossulus</w:t>
      </w:r>
      <w:r>
        <w:t xml:space="preserve"> практически ультимативно доминирует; и небольшие и довольно редкие поселения в Северной Шотландии, в районе Бергена (Норвегия), вдоль западного побережья Норвегии, и, наконец, поселения в районах портов в Баренцевом (Кола) и Белом (Чупа, Кандалакша) морях </w:t>
      </w:r>
      <w:r>
        <w:fldChar w:fldCharType="begin" w:fldLock="1"/>
      </w:r>
      <w:r>
        <w:instrText xml:space="preserve">ADDIN CSL_CITATION {"citationItems":[{"id":"ITEM-1","itemData":{"DOI":"10.1007/s00227-010-1609-z","ISSN":"00253162","abstract":"From data on allozyme, nuclear DNA and mitochondrial DNA markers, we show that the originally North Pacific/Northwest Atlantic mussel Mytilus trossulus is widespread on North European coasts, earliM. trossuluser thought to be inhabited only by Mytilus edulis. Several local occurrences of, interspersed with a dominant M. edulis, were recorded on the North Sea, Norwegian Sea and Barents Sea coasts of Norway and the Barents and White Sea coasts of Kola Peninsula in Russia. The proportion of M. trossulus genetic background observed at any one site varied from 0 to 95%. These new occurrences are not related to the previously known, introgressed M. trossulus population that occupies the Baltic Sea. The new northern occurrences retain both the F and M M. trossulus mitochondria, which have been lost from the Baltic stock. While hybridization takes place wherever M. trossulus and M. edulis meet, the extent of hybrization varies between the different contact areas. Hybrids are rare, and the hybrid zones are bimodal in the northern areas; more interbreeding has taken place further south in Norway, but even there genotypic disequilibria are higher than those in the steep transition zone between the Baltic mussel and M. edulis: there is no evidence of a collapse toward a hybrid swarm unlike in the Baltic. The Barents and White Sea M. trossulus are genetically slightly closer to the NW Atlantic than NE Pacific populations, while the Baltic mussel has unique features distinguishing it from the others. We postulate that the presence of M. trossulus in Northern Europe is a result of repeated independent inter- or transoceanic cryptic invasions of various ages, up to recent times. © 2011 The Author(s).","author":[{"dropping-particle":"","family":"Väinölä","given":"Risto","non-dropping-particle":"","parse-names":false,"suffix":""},{"dropping-particle":"","family":"Strelkov","given":"Petr","non-dropping-particle":"","parse-names":false,"suffix":""}],"container-title":"Marine Biology","id":"ITEM-1","issue":"4","issued":{"date-parts":[["2011"]]},"page":"817-833","title":"Mytilus trossulus in Northern Europe","type":"article-journal","volume":"158"},"uris":["http://www.mendeley.com/documents/?uuid=3ebc451d-bc4a-4239-a20e-11ca2c3de193"]},{"id":"ITEM-2","itemData":{"DOI":"10.1371/journal.pone.0152963","ISSN":"19326203","abstract":"©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ONE","id":"ITEM-2","issue":"4","issued":{"date-parts":[["2016"]]},"page":"1-25","title":"Genetic,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 Väinölä &amp; Strelkov, 2011)","plainTextFormattedCitation":"(Katolikova et al., 2016; Väinölä &amp; Strelkov, 2011)","previouslyFormattedCitation":"(Katolikova et al., 2016; Väinölä &amp; Strelkov, 2011)"},"properties":{"noteIndex":0},"schema":"https://github.com/citation-style-language/schema/raw/master/csl-citation.json"}</w:instrText>
      </w:r>
      <w:r>
        <w:fldChar w:fldCharType="separate"/>
      </w:r>
      <w:r>
        <w:t>(Katolikova et al., 2016; Väinölä &amp; Strelkov, 2011)</w:t>
      </w:r>
      <w:r>
        <w:fldChar w:fldCharType="end"/>
      </w:r>
      <w:r>
        <w:t xml:space="preserve">. Необходимо отметить, что генетически </w:t>
      </w:r>
      <w:r>
        <w:rPr>
          <w:lang w:val="en-US"/>
        </w:rPr>
        <w:t>M</w:t>
      </w:r>
      <w:r>
        <w:t xml:space="preserve">. </w:t>
      </w:r>
      <w:r>
        <w:rPr>
          <w:lang w:val="en-US"/>
        </w:rPr>
        <w:t>trossulus</w:t>
      </w:r>
      <w:r>
        <w:t xml:space="preserve"> в Европе представлен двумя группами: 1) балтийские популяции, которые являются «роем» из гибридов первого поколения (кого с кем?) и бэккроссов гибридов первого поколения с «чистыми» </w:t>
      </w:r>
      <w:r>
        <w:rPr>
          <w:lang w:val="en-US"/>
        </w:rPr>
        <w:t>M</w:t>
      </w:r>
      <w:r>
        <w:t xml:space="preserve">. </w:t>
      </w:r>
      <w:r>
        <w:rPr>
          <w:lang w:val="en-US"/>
        </w:rPr>
        <w:t>trossulus</w:t>
      </w:r>
      <w:r>
        <w:t xml:space="preserve">; 2) все остальные популяции </w:t>
      </w:r>
      <w:r>
        <w:rPr>
          <w:lang w:val="en-US"/>
        </w:rPr>
        <w:t>M</w:t>
      </w:r>
      <w:r>
        <w:t xml:space="preserve">. </w:t>
      </w:r>
      <w:r>
        <w:rPr>
          <w:lang w:val="en-US"/>
        </w:rPr>
        <w:t>trossulus</w:t>
      </w:r>
      <w:r>
        <w:t xml:space="preserve"> в Европе, которые генетически не отличаются от популяций на канадском побережье </w:t>
      </w:r>
      <w:r>
        <w:fldChar w:fldCharType="begin" w:fldLock="1"/>
      </w:r>
      <w:r>
        <w:instrText xml:space="preserve">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fldChar w:fldCharType="separate"/>
      </w:r>
      <w:r>
        <w:t>(Roman et al., 2020)</w:t>
      </w:r>
      <w:r>
        <w:fldChar w:fldCharType="end"/>
      </w:r>
      <w:r>
        <w:t xml:space="preserve">. Во всех регионах на европейском побережье, где встречается </w:t>
      </w:r>
      <w:r>
        <w:rPr>
          <w:lang w:val="en-US"/>
        </w:rPr>
        <w:t>M</w:t>
      </w:r>
      <w:r>
        <w:t xml:space="preserve">. </w:t>
      </w:r>
      <w:r>
        <w:rPr>
          <w:lang w:val="en-US"/>
        </w:rPr>
        <w:t>trossulus</w:t>
      </w:r>
      <w:r>
        <w:t xml:space="preserve">, этот вид сосуществует с </w:t>
      </w:r>
      <w:r>
        <w:rPr>
          <w:lang w:val="en-US"/>
        </w:rPr>
        <w:t>M</w:t>
      </w:r>
      <w:r>
        <w:t xml:space="preserve">. </w:t>
      </w:r>
      <w:r>
        <w:rPr>
          <w:lang w:val="en-US"/>
        </w:rPr>
        <w:t>edulis</w:t>
      </w:r>
      <w:r>
        <w:t xml:space="preserve"> и образует гибридные зоны. Самая северная находка </w:t>
      </w:r>
      <w:r>
        <w:rPr>
          <w:lang w:val="en-US"/>
        </w:rPr>
        <w:t>M</w:t>
      </w:r>
      <w:r>
        <w:t xml:space="preserve">. </w:t>
      </w:r>
      <w:r>
        <w:rPr>
          <w:lang w:val="en-US"/>
        </w:rPr>
        <w:t>trossulus</w:t>
      </w:r>
      <w:r>
        <w:t xml:space="preserve"> в Европе отмечена в Баренцевом море (69°</w:t>
      </w:r>
      <w:r>
        <w:rPr>
          <w:lang w:val="en-US"/>
        </w:rPr>
        <w:t>N</w:t>
      </w:r>
      <w:r>
        <w:t xml:space="preserve">),  в то время как поселения </w:t>
      </w:r>
      <w:r>
        <w:rPr>
          <w:lang w:val="en-US"/>
        </w:rPr>
        <w:t>M</w:t>
      </w:r>
      <w:r>
        <w:t xml:space="preserve">. </w:t>
      </w:r>
      <w:r>
        <w:rPr>
          <w:lang w:val="en-US"/>
        </w:rPr>
        <w:t>edulis</w:t>
      </w:r>
      <w:r>
        <w:t xml:space="preserve"> обнаружены и в Исландии, и на острове Шпицберген (79°</w:t>
      </w:r>
      <w:r>
        <w:rPr>
          <w:lang w:val="en-US"/>
        </w:rPr>
        <w:t>N</w:t>
      </w:r>
      <w:r>
        <w:t xml:space="preserve">), и это позволяет выразить сомнения в тезисе о том, что </w:t>
      </w:r>
      <w:r>
        <w:rPr>
          <w:lang w:val="en-US"/>
        </w:rPr>
        <w:t>M</w:t>
      </w:r>
      <w:r>
        <w:t xml:space="preserve">. </w:t>
      </w:r>
      <w:r>
        <w:rPr>
          <w:lang w:val="en-US"/>
        </w:rPr>
        <w:t>trossulus</w:t>
      </w:r>
      <w:r>
        <w:t xml:space="preserve"> действительно является более холодноводным видом </w:t>
      </w:r>
      <w:r>
        <w:fldChar w:fldCharType="begin" w:fldLock="1"/>
      </w:r>
      <w:r>
        <w:instrText xml:space="preserve">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fldChar w:fldCharType="separate"/>
      </w:r>
      <w:r>
        <w:t>(Roman et al., 2020)</w:t>
      </w:r>
      <w:r>
        <w:fldChar w:fldCharType="end"/>
      </w:r>
      <w:r>
        <w:t>. Биогеография Галопровинциалиса тоже. Трехстороння гибридная зона в шотландии.</w:t>
      </w:r>
    </w:p>
    <w:p/>
    <w:p>
      <w:r>
        <w:rPr>
          <w:lang w:val="en-US"/>
        </w:rPr>
        <w:t>M</w:t>
      </w:r>
      <w:r>
        <w:t xml:space="preserve">. </w:t>
      </w:r>
      <w:r>
        <w:rPr>
          <w:lang w:val="en-US"/>
        </w:rPr>
        <w:t>trossulus</w:t>
      </w:r>
      <w:r>
        <w:t xml:space="preserve"> и </w:t>
      </w:r>
      <w:r>
        <w:rPr>
          <w:lang w:val="en-US"/>
        </w:rPr>
        <w:t>M</w:t>
      </w:r>
      <w:r>
        <w:t xml:space="preserve">. </w:t>
      </w:r>
      <w:r>
        <w:rPr>
          <w:lang w:val="en-US"/>
        </w:rPr>
        <w:t>edulis</w:t>
      </w:r>
      <w:r>
        <w:t xml:space="preserve"> в Белом море.</w:t>
      </w:r>
    </w:p>
    <w:p>
      <w:r>
        <w:t xml:space="preserve">Кандалакшский залив Белого моря – это субарктический регион с континентальным климатом (холодные зимы, когда лед может покрывать поверхность моря до пяти месяцев в году, и теплое лето). Средняя годовая температура поверхности моря - 4,5°С, средняя температура поверхности моря в августе -  13,8°С. Летом соленость поверхностного слоя воды около 24‰ в большей части Кандалакшского залива, однако в вершине залива поверхностный слой значительно преснее, поскольку подвержен влиянию речного стока </w:t>
      </w:r>
      <w:r>
        <w:fldChar w:fldCharType="begin" w:fldLock="1"/>
      </w:r>
      <w:r>
        <w:instrText xml:space="preserve">ADDIN CSL_CITATION {"citationItems":[{"id":"ITEM-1","itemData":{"author":[{"dropping-particle":"","family":"Khaitov","given":"V","non-dropping-particle":"","parse-names":false,"suffix":""}],"edition":"The chroni","editor":[{"dropping-particle":"","family":"Koryakin","given":"A.S.","non-dropping-particle":"","parse-names":false,"suffix":""}],"id":"ITEM-1","issue":"Book 58","issued":{"date-parts":[["2013"]]},"number-of-pages":"152-163","publisher-place":"Kandalaksha","title":"Dynamics of salinity, temperature of seawater, and wave characteristics, Yuzhnaya inlet, Ryashkov Island, 01.06–19.08.2012","type":"book"},"uris":["http://www.mendeley.com/documents/?uuid=2c7aa56c-5a50-421c-9d98-82534c65c6a5"]}],"mendeley":{"formattedCitation":"(Khaitov, 2013)","plainTextFormattedCitation":"(Khaitov, 2013)","previouslyFormattedCitation":"(Khaitov, 2013)"},"properties":{"noteIndex":0},"schema":"https://github.com/citation-style-language/schema/raw/master/csl-citation.json"}</w:instrText>
      </w:r>
      <w:r>
        <w:fldChar w:fldCharType="separate"/>
      </w:r>
      <w:r>
        <w:t>(Khaitov, 2013)</w:t>
      </w:r>
      <w:r>
        <w:fldChar w:fldCharType="end"/>
      </w:r>
      <w:r>
        <w:t xml:space="preserve"> (Другая ссылка, Филатов&amp;Поздняков и вводная статья Сухотин&amp;Бергер). Большинство исследований гибридных зон, в которых контактируют </w:t>
      </w:r>
      <w:r>
        <w:rPr>
          <w:lang w:val="en-US"/>
        </w:rPr>
        <w:t>M</w:t>
      </w:r>
      <w:r>
        <w:t xml:space="preserve">. </w:t>
      </w:r>
      <w:r>
        <w:rPr>
          <w:lang w:val="en-US"/>
        </w:rPr>
        <w:t>trossulus</w:t>
      </w:r>
      <w:r>
        <w:t xml:space="preserve">, </w:t>
      </w:r>
      <w:r>
        <w:rPr>
          <w:lang w:val="en-US"/>
        </w:rPr>
        <w:t>M</w:t>
      </w:r>
      <w:r>
        <w:t xml:space="preserve">. </w:t>
      </w:r>
      <w:r>
        <w:rPr>
          <w:lang w:val="en-US"/>
        </w:rPr>
        <w:t>edulis</w:t>
      </w:r>
      <w:r>
        <w:t xml:space="preserve"> и </w:t>
      </w:r>
      <w:r>
        <w:rPr>
          <w:lang w:val="en-US"/>
        </w:rPr>
        <w:t>M</w:t>
      </w:r>
      <w:r>
        <w:t xml:space="preserve">. </w:t>
      </w:r>
      <w:r>
        <w:rPr>
          <w:lang w:val="en-US"/>
        </w:rPr>
        <w:t>galloprovincialis</w:t>
      </w:r>
      <w:r>
        <w:t xml:space="preserve">, предполагают, что баланс между видами в таких зонах поддерживается преимущественно за счет отрицательного отбора, направленного против гибридов, отличающихся пониженной приспособленностью, и за счет постоянного притока парентальных генотипов из других областей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Большинством моделей предполагается, что в гибридной зоне отношения двух видов носят характер парапатрии, когда распределение поселений двух видов подчинено некому градиенту абиотического фактора или факторов, а зона гибридизации существует на стыке двух популяций. Наличие градиента абиотического фактора – солености – в Кандалакшском заливе не вызывает сомнений. И, на первый взгляд, распределение поселений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в заливе действительно подчинено этому градиенту. Так, например, поселения </w:t>
      </w:r>
      <w:r>
        <w:rPr>
          <w:lang w:val="en-US"/>
        </w:rPr>
        <w:t>M</w:t>
      </w:r>
      <w:r>
        <w:t xml:space="preserve">. </w:t>
      </w:r>
      <w:r>
        <w:rPr>
          <w:lang w:val="en-US"/>
        </w:rPr>
        <w:t>trossulus</w:t>
      </w:r>
      <w:r>
        <w:t xml:space="preserve"> в Кандалакшском заливе сосредоточены преимущественно именно в наиболее опресненной части – в вершине залива</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Однако, отдельные поселения, в которых доминируют </w:t>
      </w:r>
      <w:r>
        <w:rPr>
          <w:lang w:val="en-US"/>
        </w:rPr>
        <w:t>M</w:t>
      </w:r>
      <w:r>
        <w:t xml:space="preserve">. </w:t>
      </w:r>
      <w:r>
        <w:rPr>
          <w:lang w:val="en-US"/>
        </w:rPr>
        <w:t>trossulus</w:t>
      </w:r>
      <w:r>
        <w:t xml:space="preserve">, обнаружены в местах с нормальной соленостью, таких как вершина губы Чупа и Умба, которые не являются опресненными регионами и не подвержены выраженному влиянию речного стока (ссылка). При этом некоторыми исследователями специально отмечается, что эти точки исторически являются  регионами с высоко развитым судоходством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(Вайнола и Стрелков!). Предположение о том, что </w:t>
      </w:r>
      <w:r>
        <w:rPr>
          <w:lang w:val="en-US"/>
        </w:rPr>
        <w:t>M</w:t>
      </w:r>
      <w:r>
        <w:t xml:space="preserve">. </w:t>
      </w:r>
      <w:r>
        <w:rPr>
          <w:lang w:val="en-US"/>
        </w:rPr>
        <w:t>trossulus</w:t>
      </w:r>
      <w:r>
        <w:t xml:space="preserve"> успешно вторгся в судоходные гавани, населенные родственным и конкурентным ему </w:t>
      </w:r>
      <w:r>
        <w:rPr>
          <w:lang w:val="en-US"/>
        </w:rPr>
        <w:t>M</w:t>
      </w:r>
      <w:r>
        <w:t xml:space="preserve">. </w:t>
      </w:r>
      <w:r>
        <w:rPr>
          <w:lang w:val="en-US"/>
        </w:rPr>
        <w:t>edulis</w:t>
      </w:r>
      <w:r>
        <w:t xml:space="preserve">, может характеризовать этот вид как более </w:t>
      </w:r>
      <w:r>
        <w:rPr>
          <w:highlight w:val="yellow"/>
        </w:rPr>
        <w:t>оппортунистичный (нет, ни фига, раскрывать, что порт неблагоприятные условия</w:t>
      </w:r>
      <w:r>
        <w:t xml:space="preserve">). </w:t>
      </w:r>
      <w:r>
        <w:rPr>
          <w:lang w:val="en-US"/>
        </w:rPr>
        <w:t>M</w:t>
      </w:r>
      <w:r>
        <w:t xml:space="preserve">. </w:t>
      </w:r>
      <w:r>
        <w:rPr>
          <w:lang w:val="en-US"/>
        </w:rPr>
        <w:t>edulis</w:t>
      </w:r>
      <w:r>
        <w:t xml:space="preserve"> распространен практически по всему побережью Кандалакшского залива, но редок в опресненной вершине залива, где доминирует </w:t>
      </w:r>
      <w:r>
        <w:rPr>
          <w:lang w:val="en-US"/>
        </w:rPr>
        <w:t>M</w:t>
      </w:r>
      <w:r>
        <w:t xml:space="preserve">. </w:t>
      </w:r>
      <w:r>
        <w:rPr>
          <w:lang w:val="en-US"/>
        </w:rPr>
        <w:t>trossulus</w:t>
      </w:r>
      <w:r>
        <w:t xml:space="preserve">. Таким образом, мозаичная структура распределения </w:t>
      </w:r>
      <w:r>
        <w:rPr>
          <w:lang w:val="en-US"/>
        </w:rPr>
        <w:t>M</w:t>
      </w:r>
      <w:r>
        <w:t xml:space="preserve">. </w:t>
      </w:r>
      <w:r>
        <w:rPr>
          <w:lang w:val="en-US"/>
        </w:rPr>
        <w:t>edulis</w:t>
      </w:r>
      <w:r>
        <w:t xml:space="preserve"> и </w:t>
      </w:r>
      <w:r>
        <w:rPr>
          <w:lang w:val="en-US"/>
        </w:rPr>
        <w:t>M</w:t>
      </w:r>
      <w:r>
        <w:t xml:space="preserve">. </w:t>
      </w:r>
      <w:r>
        <w:rPr>
          <w:lang w:val="en-US"/>
        </w:rPr>
        <w:t>trossulus</w:t>
      </w:r>
      <w:r>
        <w:t xml:space="preserve"> в Кандалакшском заливе очевидна (сочетается градиент и мозаика!). Причем в вершине Кандалакшского залива отношения этих двух видов, вероятно, можно характеризовать как парапатрические, а в отдельных поселениях (Умба и Чупа) как симпатрические. Такой паттерн пространственного распределения двух видов мидий не уникален и встречается в других гибридных зонах – например, в зоне контакта </w:t>
      </w:r>
      <w:r>
        <w:rPr>
          <w:lang w:val="en-US"/>
        </w:rPr>
        <w:t>M</w:t>
      </w:r>
      <w:r>
        <w:t xml:space="preserve">. </w:t>
      </w:r>
      <w:r>
        <w:rPr>
          <w:lang w:val="en-US"/>
        </w:rPr>
        <w:t>edulis</w:t>
      </w:r>
      <w:r>
        <w:t xml:space="preserve"> и </w:t>
      </w:r>
      <w:r>
        <w:rPr>
          <w:lang w:val="en-US"/>
        </w:rPr>
        <w:t>M</w:t>
      </w:r>
      <w:r>
        <w:t xml:space="preserve">. </w:t>
      </w:r>
      <w:r>
        <w:rPr>
          <w:lang w:val="en-US"/>
        </w:rPr>
        <w:t>galloprovincialis</w:t>
      </w:r>
      <w:r>
        <w:t xml:space="preserve"> во Франции </w:t>
      </w:r>
      <w:r>
        <w:fldChar w:fldCharType="begin" w:fldLock="1"/>
      </w:r>
      <w:r>
        <w:instrText xml:space="preserve">ADDIN CSL_CITATION {"citationItems":[{"id":"ITEM-1","itemData":{"DOI":"10.1098/rspb.2003.2404","ISSN":"14712970","abstract":"Marine organisms challenge the classical theories of local adaptation and speciation because their planktonic larvae have the potential to maintain high gene flow. The marine-speciation paradox is illustrated by contact zones between incipient species that are so large that allopatric divergence seems unlikely. For this reason any mechanism preventing sympatric larvae of two incipient species from coexisting in the same habitats can be a powerful promoter of speciation. The contact zone between two hybridizing taxa of mussel, Mytilus edulis and M. galloprovincialis, in Europe provides an excellent example. Although the zone itself extends over thousands of kilometres, the opportunities for interbreeding are considerably reduced by the small-scale mosaic structure of the zone, where local patches of each taxon alternate at scales of kilometres or less, in response to locally variable ecological factors. Habitat choice by settling larvae would be a less costly mechanism than post-settlement selection to maintain such a mosaic structure. Unfortunately the role of selective settlement has remained hypothetical because larvae could not be scored by classical genetic markers. PCR markers allowed us to study larvae and settlement in ecologically contrasting sites within the zone. We show that only a subset of the genotypes present in the plankton settle in some sites, and that the adults on these sites show the same genetic bias. Genetically based variation in pre-settlement processes therefore accounts for the ecological segregation observed, though it is not the only factor involved in limiting successful interbreeding. The present dataset also supports previous reports of partial spawning asynchrony.","author":[{"dropping-particle":"","family":"Bierne","given":"Nicolas","non-dropping-particle":"","parse-names":false,"suffix":""},{"dropping-particle":"","family":"Bonhomme","given":"François","non-dropping-particle":"","parse-names":false,"suffix":""},{"dropping-particle":"","family":"David","given":"Patrice","non-dropping-particle":"","parse-names":false,"suffix":""}],"container-title":"Proceedings of the Royal Society B: Biological Sciences","id":"ITEM-1","issue":"1522","issued":{"date-parts":[["2003"]]},"page":"1399-1406","title":"Habitat preference and the marine-speciation paradox","type":"article-journal","volume":"270"},"uris":["http://www.mendeley.com/documents/?uuid=861b2cfc-a722-4780-ab57-91a0e4115d3f"]},{"id":"ITEM-2","itemData":{"DOI":"10.1046/j.1365-294X.2003.01730.x","ISSN":"09621083","PMID":"12535095","abstract":"Hybrid zones are fascinating systems to investigate the structure of genetic barriers. Marine hybrid zones deserve more investigation because of the generally high dispersion potential of planktonic larvae which allows migration on scales unrivalled by terrestrial species. Here we analyse the genetic structure of the mosaic hybrid zone between the marine mussels Mytilus edulis and M. galloprovincialis, using three length-polymorphic PCR loci as neutral and diagnostic markers on 32 samples along the Atlantic coast of Europe. Instead of a single genetic gradient from M. galloprovincialis on the Iberian Peninsula to M. edulis populations in the North Sea, three successive transitions were observed in France. From South to North, the frequency of alleles typical of M. galloprovincialis first decreases in the southern Bay of Biscay, remains low in Charente, then increases in South Brittany, remains high in most of Brittany, and finally decreases again in South Normandy. The two enclosed patches observed in the midst of the mosaic hybrid zone in Charente and Brittany, although predominantly M. edulis-like and M. galloprovincialis-like, respectively, are genetically original in two respects. First, considering only the various alleles typical of one species, the patches show differentiated frequencies compared to the reference external populations. Second, each patch is partly introgressed by alleles of the other species. When introgression is taken into account, linkage disequilibria appear close to their maximum possible values, indicating a strong genetic barrier within all transition zones. Some pre- or postzygotic isolation mechanisms (habitat specialization, spawning asynchrony, assortative fertilization and hybrid depression) have been documented in previous studies, although their relative importance remains to be evaluated. We also provided evidence for a recent migratory 'shortcut' connecting M. edulis-like populations of the Charente patch to an external M. edulis population in Normandy and thought to reflect artificial transfer of spat for aquaculture.","author":[{"dropping-particle":"","family":"Bierne","given":"Nicolas","non-dropping-particle":"","parse-names":false,"suffix":""},{"dropping-particle":"","family":"Borsa","given":"P.","non-dropping-particle":"","parse-names":false,"suffix":""},{"dropping-particle":"","family":"Daguin","given":"C.","non-dropping-particle":"","parse-names":false,"suffix":""},{"dropping-particle":"","family":"Jollivet","given":"D.","non-dropping-particle":"","parse-names":false,"suffix":""},{"dropping-particle":"","family":"Viard","given":"F.","non-dropping-particle":"","parse-names":false,"suffix":""},{"dropping-particle":"","family":"Bonhomme","given":"F.","non-dropping-particle":"","parse-names":false,"suffix":""},{"dropping-particle":"","family":"David","given":"P.","non-dropping-particle":"","parse-names":false,"suffix":""}],"container-title":"Molecular Ecology","id":"ITEM-2","issue":"2","issued":{"date-parts":[["2003"]]},"page":"447-461","title":"Introgression patterns in the mosaic hybrid zone between Mytilus edulis and M. galloprovincialis","type":"article-journal","volume":"12"},"uris":["http://www.mendeley.com/documents/?uuid=4ab2a81c-2dcd-4549-8f46-e6908f74ae63"]}],"mendeley":{"formattedCitation":"(Bierne, Bonhomme, et al., 2003; Bierne, Borsa, et al., 2003)","plainTextFormattedCitation":"(Bierne, Bonhomme, et al., 2003; Bierne, Borsa, et al., 2003)","previouslyFormattedCitation":"(Bierne, Bonhomme, et al., 2003; Bierne, Borsa, et al., 2003)"},"properties":{"noteIndex":0},"schema":"https://github.com/citation-style-language/schema/raw/master/csl-citation.json"}</w:instrText>
      </w:r>
      <w:r>
        <w:fldChar w:fldCharType="separate"/>
      </w:r>
      <w:r>
        <w:t>(Bierne, Bonhomme, et al., 2003; Bierne, Borsa, et al., 2003)</w:t>
      </w:r>
      <w:r>
        <w:fldChar w:fldCharType="end"/>
      </w:r>
      <w:r>
        <w:t xml:space="preserve">. Однако, надо признать, что независимо от того, характеризуется ли </w:t>
      </w:r>
      <w:r>
        <w:rPr>
          <w:lang w:val="en-US"/>
        </w:rPr>
        <w:t>M</w:t>
      </w:r>
      <w:r>
        <w:t xml:space="preserve">. </w:t>
      </w:r>
      <w:r>
        <w:rPr>
          <w:lang w:val="en-US"/>
        </w:rPr>
        <w:t>edulis</w:t>
      </w:r>
      <w:r>
        <w:t xml:space="preserve"> и </w:t>
      </w:r>
      <w:r>
        <w:rPr>
          <w:lang w:val="en-US"/>
        </w:rPr>
        <w:t>M</w:t>
      </w:r>
      <w:r>
        <w:t xml:space="preserve">. </w:t>
      </w:r>
      <w:r>
        <w:rPr>
          <w:lang w:val="en-US"/>
        </w:rPr>
        <w:t>trossulus</w:t>
      </w:r>
      <w:r>
        <w:t xml:space="preserve"> в Белом море как парапатрические или симпатрические популяции – это два вида, сосуществующие в Кандалакшском заливе и образующие смешанные поселения. </w:t>
      </w:r>
      <w:r>
        <w:rPr>
          <w:highlight w:val="yellow"/>
        </w:rPr>
        <w:t>И независимо от того, подходит ли Беломорская зона под классическое определение гибридной зоны, происходит ли там гибридизация и интрогрессия генов, эти два вида (согласно чем?хм?) оказываются в ситуации, когда между двумя близкими видами происходит сегрегация по экологическим нишам, которая в дальнейшем может усиливать их демографическую и репродуктивную независимость. (неплохо бы ссылок каких-то про птиц мб или что-то похожее?)</w:t>
      </w:r>
      <w:r>
        <w:t xml:space="preserve">. Впрочем, экологические различия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в Белом море могут быть объяснены не только с точки зрения сегрегации по экологическим нишам в результате сосуществования в совместных поселениях. Альтернативная точка зрения заключается в том, что экологические различия этих двух видов являются «врожденными» различиями в экологии, приобретенными относительно давно, в местах происхождения этих видов – в Тихом и Атлантическом океанах (ссылка, Стрелков и Каннингхем).</w:t>
      </w:r>
    </w:p>
    <w:p>
      <w:r>
        <w:t>Какая-то связка нужна?</w:t>
      </w:r>
    </w:p>
    <w:p>
      <w:r>
        <w:t xml:space="preserve">В качестве фактора, который может влиять на «неслучайное» распределение поселений мидий в Кандалакшском заливе, исследователями рассматривается прибойная активность. В литературе отмечается, что в Белом море мидии двух видов в условиях совместных поселений демонстрируют тенденцию к сегрегации по типу субстрата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Так, водорослевые субстраты (преимущественно, фукоиды) населены в основном </w:t>
      </w:r>
      <w:r>
        <w:rPr>
          <w:lang w:val="en-US"/>
        </w:rPr>
        <w:t>M</w:t>
      </w:r>
      <w:r>
        <w:t xml:space="preserve">. </w:t>
      </w:r>
      <w:r>
        <w:rPr>
          <w:lang w:val="en-US"/>
        </w:rPr>
        <w:t>trossulus</w:t>
      </w:r>
      <w:r>
        <w:t xml:space="preserve">, в то время как твердые субстраты, напротив – </w:t>
      </w:r>
      <w:r>
        <w:rPr>
          <w:lang w:val="en-US"/>
        </w:rPr>
        <w:t>M</w:t>
      </w:r>
      <w:r>
        <w:t xml:space="preserve">. </w:t>
      </w:r>
      <w:r>
        <w:rPr>
          <w:lang w:val="en-US"/>
        </w:rPr>
        <w:t>edulis</w:t>
      </w:r>
      <w:r>
        <w:t xml:space="preserve">. Во многих исследованиях показано, что </w:t>
      </w:r>
      <w:r>
        <w:rPr>
          <w:lang w:val="en-US"/>
        </w:rPr>
        <w:t>M</w:t>
      </w:r>
      <w:r>
        <w:t xml:space="preserve">. </w:t>
      </w:r>
      <w:r>
        <w:rPr>
          <w:lang w:val="en-US"/>
        </w:rPr>
        <w:t>trossulus</w:t>
      </w:r>
      <w:r>
        <w:t xml:space="preserve"> имеют гораздо более тонкую и хрупкую раковину, нежели </w:t>
      </w:r>
      <w:r>
        <w:rPr>
          <w:lang w:val="en-US"/>
        </w:rPr>
        <w:t>M</w:t>
      </w:r>
      <w:r>
        <w:t xml:space="preserve">. </w:t>
      </w:r>
      <w:r>
        <w:rPr>
          <w:lang w:val="en-US"/>
        </w:rPr>
        <w:t>edulis</w:t>
      </w:r>
      <w:r>
        <w:t xml:space="preserve"> </w:t>
      </w:r>
      <w:r>
        <w:fldChar w:fldCharType="begin" w:fldLock="1"/>
      </w:r>
      <w:r>
        <w:instrText xml:space="preserve">ADDIN CSL_CITATION {"citationItems":[{"id":"ITEM-1","itemData":{"DOI":"10.3354/meps059221","ISSN":"0171-8630","abstract":"Mussels Mytilus edulis L., aged 1 yr, were transplanted from a low saline regime (6 to 7.permill.S, northern Baltic proper) to a high saline regime (20 to 30.permill.S, North Sea). Physiological responses of these mussels, after 1 mo and 1 yr of acclimatisation, were compared to those of native North Sea mussels and allele frequencies for 2 polymorphic loci (Pgi and Pgm) in the populations were scored. Oxygen consumption, ammonia excretion, O/N ratios, and clearances rate of transplanted Baltic mussels approached those of native North Sea mussels, indicating that these metabolic parameters are to a major extent regulated by physiological adaptations to environmental differences between the Baltic and North Seas. However, after 1 yr, significantly higher NH4-N excretion and lower O/N ratios were observed in mussels of Baltic origin. A lower clearance rate and consequently lower scope for growth was observed in Baltic mussels. This may be due to a smaller gill area, resulting from a genetically induced more elongate shell shape, typical for Baltic mussels, that still remained after 1 yr of acclimatisation. The genetic composition in Pgi and Pgm, 2 loci coding for enzymes which are central to the metabolic rate of cellular processes, differed between the native populations, probably due to differential selection, and part of the observed physiological differences between mussels from the 2 seas may be determined by genotypic factors acting directly on metabolic pathways.","author":[{"dropping-particle":"","family":"Tedengren","given":"M","non-dropping-particle":"","parse-names":false,"suffix":""},{"dropping-particle":"","family":"André","given":"C","non-dropping-particle":"","parse-names":false,"suffix":""},{"dropping-particle":"","family":"Johannesson","given":"K","non-dropping-particle":"","parse-names":false,"suffix":""},{"dropping-particle":"","family":"Kautsky","given":"N","non-dropping-particle":"","parse-names":false,"suffix":""}],"container-title":"Marine Ecology Progress Series","id":"ITEM-1","issued":{"date-parts":[["1990"]]},"page":"221-227","title":"Genotypic and phenotypic differences between Baltic and North Sea populations of Mytilus edulis evaluated through reciprocal transplantations","type":"article-journal","volume":"59"},"uris":["http://www.mendeley.com/documents/?uuid=29fe59de-a7d6-493e-bcfb-c48dfad9a8b2"]},{"id":"ITEM-2","itemData":{"author":[{"dropping-particle":"","family":"Mallet","given":"André L","non-dropping-particle":"","parse-names":false,"suffix":""},{"dropping-particle":"","family":"Carver","given":"Claire E","non-dropping-particle":"","parse-names":false,"suffix":""}],"container-title":"Canadian Journal of Fisheries and Aquatic Sciences","id":"ITEM-2","issue":"9","issued":{"date-parts":[["1995"]]},"page":"1873-1880","title":"Comparative growth and survival patterns of Mytilus trossulus and Mytilus edulis in Atlantic Canada","type":"article-journal","volume":"52"},"uris":["http://www.mendeley.com/documents/?uuid=70b103c2-9112-4bd8-af1e-4f4185418d4c"]},{"id":"ITEM-3","itemData":{"author":[{"dropping-particle":"","family":"Penney","given":"Author R W","non-dropping-particle":</w:instrText>
      </w:r>
      <w:r>
        <w:rPr>
          <w:lang w:val="en-US"/>
        </w:rPr>
        <w:instrText xml:space="preserve">"","parse-names":false,"suffix":""},{"dropping-particle":"","family":"Hart","given":"M J","non-dropping-particle":"","parse-names":false,"suffix":""},{"dropping-particle":"","family":"Templeman","given":"N D","non-dropping-particle":"","parse-names":false,"suffix":""},{"dropping-particle":"","family":"Penney","given":"R W","non-dropping-particle":"","parse-names":false,"suffix":""},{"dropping-particle":"","family":"Hart","given":"M J","non-dropping-particle":"","parse-names":false,"suffix":""},{"dropping-particle":"","family":"Templeman","given":"N D","non-dropping-particle":"","parse-names":false,"suffix":""}],"id":"ITEM-3","issue":"4","issued":{"date-parts":[["2008"]]},"page":"827-834","title":"Genotype-dependent Variability in Somatic Tissue and Shell Weights and Its Effect on Meat Yield in Mixed Species [ Mytilus edulis L ., M . trossulus ( Gould ), and Their Hybrids ] Cultured Mussel Populations","type":"article-journal","volume":"27"},"uris":["http://www.mendeley.com/documents/?uuid=ce9cbf17-8f8f-4e49-ba93-b036602a19e9"]}],"mendeley":{"formattedCitation":"(Mallet &amp; Carver, 1995b; A. R. W. Penney et al., 2008; Tedengren et al., 1990)","plainTextFormattedCitation":"(Mallet &amp; Carver, 1995b; A. R. W. Penney et al., 2008; Tedengren et al., 1990)","previouslyFormattedCitation":"(Mallet &amp; Carver, 1995b; A. R. W. Penney et al., 2008; Tedengren et al., 1990)"},"properties":{"noteIndex":0},"schema":"https://github.com/citation-style-language/schema/raw/master/csl-citation.json"}</w:instrText>
      </w:r>
      <w:r>
        <w:fldChar w:fldCharType="separate"/>
      </w:r>
      <w:r>
        <w:rPr>
          <w:lang w:val="en-US"/>
        </w:rPr>
        <w:t>(Mallet &amp; Carver, 1995b; A. R. W. Penney et al., 2008; Tedengren et al., 1990)</w:t>
      </w:r>
      <w:r>
        <w:fldChar w:fldCharType="end"/>
      </w:r>
      <w:r>
        <w:rPr>
          <w:lang w:val="en-US"/>
        </w:rPr>
        <w:t xml:space="preserve">. </w:t>
      </w:r>
      <w:r>
        <w:t xml:space="preserve">Кроме того, отмечается, что в Белом море </w:t>
      </w:r>
      <w:r>
        <w:rPr>
          <w:lang w:val="en-US"/>
        </w:rPr>
        <w:t>M</w:t>
      </w:r>
      <w:r>
        <w:t xml:space="preserve">. </w:t>
      </w:r>
      <w:r>
        <w:rPr>
          <w:lang w:val="en-US"/>
        </w:rPr>
        <w:t>trossulus</w:t>
      </w:r>
      <w:r>
        <w:t xml:space="preserve"> зачастую обладают меньшим размером и массой, нежели </w:t>
      </w:r>
      <w:r>
        <w:rPr>
          <w:lang w:val="en-US"/>
        </w:rPr>
        <w:t>M</w:t>
      </w:r>
      <w:r>
        <w:t xml:space="preserve">. </w:t>
      </w:r>
      <w:r>
        <w:rPr>
          <w:lang w:val="en-US"/>
        </w:rPr>
        <w:t>edulis</w:t>
      </w:r>
      <w:r>
        <w:t xml:space="preserve"> </w:t>
      </w:r>
      <w:r>
        <w:rPr>
          <w:lang w:val="en-US"/>
        </w:rPr>
        <w:fldChar w:fldCharType="begin" w:fldLock="1"/>
      </w:r>
      <w:r>
        <w:rPr>
          <w:lang w:val="en-US"/>
        </w:rPr>
        <w:instrText xml:space="preserve">ADDIN</w:instrText>
      </w:r>
      <w:r>
        <w:instrText xml:space="preserve"> </w:instrText>
      </w:r>
      <w:r>
        <w:rPr>
          <w:lang w:val="en-US"/>
        </w:rPr>
        <w:instrText xml:space="preserve">CSL</w:instrText>
      </w:r>
      <w:r>
        <w:instrText xml:space="preserve">_</w:instrText>
      </w:r>
      <w:r>
        <w:rPr>
          <w:lang w:val="en-US"/>
        </w:rPr>
        <w:instrText xml:space="preserve">CITATION</w:instrText>
      </w:r>
      <w:r>
        <w:instrText xml:space="preserve"> {"</w:instrText>
      </w:r>
      <w:r>
        <w:rPr>
          <w:lang w:val="en-US"/>
        </w:rPr>
        <w:instrText xml:space="preserve">citationItems</w:instrText>
      </w:r>
      <w:r>
        <w:instrText xml:space="preserve">":[{"</w:instrText>
      </w:r>
      <w:r>
        <w:rPr>
          <w:lang w:val="en-US"/>
        </w:rPr>
        <w:instrText xml:space="preserve">id</w:instrText>
      </w:r>
      <w:r>
        <w:instrText xml:space="preserve">":"</w:instrText>
      </w:r>
      <w:r>
        <w:rPr>
          <w:lang w:val="en-US"/>
        </w:rPr>
        <w:instrText xml:space="preserve">ITEM</w:instrText>
      </w:r>
      <w:r>
        <w:instrText xml:space="preserve">-1","</w:instrText>
      </w:r>
      <w:r>
        <w:rPr>
          <w:lang w:val="en-US"/>
        </w:rPr>
        <w:instrText xml:space="preserve">itemData</w:instrText>
      </w:r>
      <w:r>
        <w:instrText xml:space="preserve">":{"</w:instrText>
      </w:r>
      <w:r>
        <w:rPr>
          <w:lang w:val="en-US"/>
        </w:rPr>
        <w:instrText xml:space="preserve">DOI</w:instrText>
      </w:r>
      <w:r>
        <w:instrText xml:space="preserve">":"10.1371/</w:instrText>
      </w:r>
      <w:r>
        <w:rPr>
          <w:lang w:val="en-US"/>
        </w:rPr>
        <w:instrText xml:space="preserve">journal</w:instrText>
      </w:r>
      <w:r>
        <w:instrText xml:space="preserve">.</w:instrText>
      </w:r>
      <w:r>
        <w:rPr>
          <w:lang w:val="en-US"/>
        </w:rPr>
        <w:instrText xml:space="preserve">pone</w:instrText>
      </w:r>
      <w:r>
        <w:instrText xml:space="preserve">.0152963","</w:instrText>
      </w:r>
      <w:r>
        <w:rPr>
          <w:lang w:val="en-US"/>
        </w:rPr>
        <w:instrText xml:space="preserve">ISSN</w:instrText>
      </w:r>
      <w:r>
        <w:instrText xml:space="preserve">":"19326203","</w:instrText>
      </w:r>
      <w:r>
        <w:rPr>
          <w:lang w:val="en-US"/>
        </w:rPr>
        <w:instrText xml:space="preserve">abstract</w:instrText>
      </w:r>
      <w:r>
        <w:instrText xml:space="preserve">":"© 2016 </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w:instrText>
      </w:r>
      <w:r>
        <w:rPr>
          <w:lang w:val="en-US"/>
        </w:rPr>
        <w:instrText xml:space="preserve">This</w:instrText>
      </w:r>
      <w:r>
        <w:instrText xml:space="preserve"> </w:instrText>
      </w:r>
      <w:r>
        <w:rPr>
          <w:lang w:val="en-US"/>
        </w:rPr>
        <w:instrText xml:space="preserve">is</w:instrText>
      </w:r>
      <w:r>
        <w:instrText xml:space="preserve"> </w:instrText>
      </w:r>
      <w:r>
        <w:rPr>
          <w:lang w:val="en-US"/>
        </w:rPr>
        <w:instrText xml:space="preserve">an</w:instrText>
      </w:r>
      <w:r>
        <w:instrText xml:space="preserve"> </w:instrText>
      </w:r>
      <w:r>
        <w:rPr>
          <w:lang w:val="en-US"/>
        </w:rPr>
        <w:instrText xml:space="preserve">open</w:instrText>
      </w:r>
      <w:r>
        <w:instrText xml:space="preserve"> </w:instrText>
      </w:r>
      <w:r>
        <w:rPr>
          <w:lang w:val="en-US"/>
        </w:rPr>
        <w:instrText xml:space="preserve">access</w:instrText>
      </w:r>
      <w:r>
        <w:instrText xml:space="preserve"> </w:instrText>
      </w:r>
      <w:r>
        <w:rPr>
          <w:lang w:val="en-US"/>
        </w:rPr>
        <w:instrText xml:space="preserve">article</w:instrText>
      </w:r>
      <w:r>
        <w:instrText xml:space="preserve"> </w:instrText>
      </w:r>
      <w:r>
        <w:rPr>
          <w:lang w:val="en-US"/>
        </w:rPr>
        <w:instrText xml:space="preserve">distributed</w:instrText>
      </w:r>
      <w:r>
        <w:instrText xml:space="preserve"> </w:instrText>
      </w:r>
      <w:r>
        <w:rPr>
          <w:lang w:val="en-US"/>
        </w:rPr>
        <w:instrText xml:space="preserve">under</w:instrText>
      </w:r>
      <w:r>
        <w:instrText xml:space="preserve"> </w:instrText>
      </w:r>
      <w:r>
        <w:rPr>
          <w:lang w:val="en-US"/>
        </w:rPr>
        <w:instrText xml:space="preserve">the</w:instrText>
      </w:r>
      <w:r>
        <w:instrText xml:space="preserve"> </w:instrText>
      </w:r>
      <w:r>
        <w:rPr>
          <w:lang w:val="en-US"/>
        </w:rPr>
        <w:instrText xml:space="preserve">terms</w:instrText>
      </w:r>
      <w:r>
        <w:instrText xml:space="preserve"> </w:instrText>
      </w:r>
      <w:r>
        <w:rPr>
          <w:lang w:val="en-US"/>
        </w:rPr>
        <w:instrText xml:space="preserve">of</w:instrText>
      </w:r>
      <w:r>
        <w:instrText xml:space="preserve"> </w:instrText>
      </w:r>
      <w:r>
        <w:rPr>
          <w:lang w:val="en-US"/>
        </w:rPr>
        <w:instrText xml:space="preserve">the</w:instrText>
      </w:r>
      <w:r>
        <w:instrText xml:space="preserve"> </w:instrText>
      </w:r>
      <w:r>
        <w:rPr>
          <w:lang w:val="en-US"/>
        </w:rPr>
        <w:instrText xml:space="preserve">Creative</w:instrText>
      </w:r>
      <w:r>
        <w:instrText xml:space="preserve"> </w:instrText>
      </w:r>
      <w:r>
        <w:rPr>
          <w:lang w:val="en-US"/>
        </w:rPr>
        <w:instrText xml:space="preserve">Commons</w:instrText>
      </w:r>
      <w:r>
        <w:instrText xml:space="preserve"> </w:instrText>
      </w:r>
      <w:r>
        <w:rPr>
          <w:lang w:val="en-US"/>
        </w:rPr>
        <w:instrText xml:space="preserve">Attribution</w:instrText>
      </w:r>
      <w:r>
        <w:instrText xml:space="preserve"> </w:instrText>
      </w:r>
      <w:r>
        <w:rPr>
          <w:lang w:val="en-US"/>
        </w:rPr>
        <w:instrText xml:space="preserve">License</w:instrText>
      </w:r>
      <w:r>
        <w:instrText xml:space="preserve">, </w:instrText>
      </w:r>
      <w:r>
        <w:rPr>
          <w:lang w:val="en-US"/>
        </w:rPr>
        <w:instrText xml:space="preserve">which</w:instrText>
      </w:r>
      <w:r>
        <w:instrText xml:space="preserve"> </w:instrText>
      </w:r>
      <w:r>
        <w:rPr>
          <w:lang w:val="en-US"/>
        </w:rPr>
        <w:instrText xml:space="preserve">permits</w:instrText>
      </w:r>
      <w:r>
        <w:instrText xml:space="preserve"> </w:instrText>
      </w:r>
      <w:r>
        <w:rPr>
          <w:lang w:val="en-US"/>
        </w:rPr>
        <w:instrText xml:space="preserve">unrestricted</w:instrText>
      </w:r>
      <w:r>
        <w:instrText xml:space="preserve"> </w:instrText>
      </w:r>
      <w:r>
        <w:rPr>
          <w:lang w:val="en-US"/>
        </w:rPr>
        <w:instrText xml:space="preserve">use</w:instrText>
      </w:r>
      <w:r>
        <w:instrText xml:space="preserve">, </w:instrText>
      </w:r>
      <w:r>
        <w:rPr>
          <w:lang w:val="en-US"/>
        </w:rPr>
        <w:instrText xml:space="preserve">distribution</w:instrText>
      </w:r>
      <w:r>
        <w:instrText xml:space="preserve">, </w:instrText>
      </w:r>
      <w:r>
        <w:rPr>
          <w:lang w:val="en-US"/>
        </w:rPr>
        <w:instrText xml:space="preserve">and</w:instrText>
      </w:r>
      <w:r>
        <w:instrText xml:space="preserve"> </w:instrText>
      </w:r>
      <w:r>
        <w:rPr>
          <w:lang w:val="en-US"/>
        </w:rPr>
        <w:instrText xml:space="preserve">reproduction</w:instrText>
      </w:r>
      <w:r>
        <w:instrText xml:space="preserve"> </w:instrText>
      </w:r>
      <w:r>
        <w:rPr>
          <w:lang w:val="en-US"/>
        </w:rPr>
        <w:instrText xml:space="preserve">in</w:instrText>
      </w:r>
      <w:r>
        <w:instrText xml:space="preserve"> </w:instrText>
      </w:r>
      <w:r>
        <w:rPr>
          <w:lang w:val="en-US"/>
        </w:rPr>
        <w:instrText xml:space="preserve">any</w:instrText>
      </w:r>
      <w:r>
        <w:instrText xml:space="preserve"> </w:instrText>
      </w:r>
      <w:r>
        <w:rPr>
          <w:lang w:val="en-US"/>
        </w:rPr>
        <w:instrText xml:space="preserve">medium</w:instrText>
      </w:r>
      <w:r>
        <w:instrText xml:space="preserve">, </w:instrText>
      </w:r>
      <w:r>
        <w:rPr>
          <w:lang w:val="en-US"/>
        </w:rPr>
        <w:instrText xml:space="preserve">provided</w:instrText>
      </w:r>
      <w:r>
        <w:instrText xml:space="preserve"> </w:instrText>
      </w:r>
      <w:r>
        <w:rPr>
          <w:lang w:val="en-US"/>
        </w:rPr>
        <w:instrText xml:space="preserve">the</w:instrText>
      </w:r>
      <w:r>
        <w:instrText xml:space="preserve"> </w:instrText>
      </w:r>
      <w:r>
        <w:rPr>
          <w:lang w:val="en-US"/>
        </w:rPr>
        <w:instrText xml:space="preserve">original</w:instrText>
      </w:r>
      <w:r>
        <w:instrText xml:space="preserve"> </w:instrText>
      </w:r>
      <w:r>
        <w:rPr>
          <w:lang w:val="en-US"/>
        </w:rPr>
        <w:instrText xml:space="preserve">author</w:instrText>
      </w:r>
      <w:r>
        <w:instrText xml:space="preserve"> </w:instrText>
      </w:r>
      <w:r>
        <w:rPr>
          <w:lang w:val="en-US"/>
        </w:rPr>
        <w:instrText xml:space="preserve">and</w:instrText>
      </w:r>
      <w:r>
        <w:instrText xml:space="preserve"> </w:instrText>
      </w:r>
      <w:r>
        <w:rPr>
          <w:lang w:val="en-US"/>
        </w:rPr>
        <w:instrText xml:space="preserve">source</w:instrText>
      </w:r>
      <w:r>
        <w:instrText xml:space="preserve"> </w:instrText>
      </w:r>
      <w:r>
        <w:rPr>
          <w:lang w:val="en-US"/>
        </w:rPr>
        <w:instrText xml:space="preserve">are</w:instrText>
      </w:r>
      <w:r>
        <w:instrText xml:space="preserve"> </w:instrText>
      </w:r>
      <w:r>
        <w:rPr>
          <w:lang w:val="en-US"/>
        </w:rPr>
        <w:instrText xml:space="preserve">credited</w:instrText>
      </w:r>
      <w:r>
        <w:instrText xml:space="preserve">. </w:instrText>
      </w:r>
      <w:r>
        <w:rPr>
          <w:lang w:val="en-US"/>
        </w:rPr>
        <w:instrText xml:space="preserve">Two</w:instrText>
      </w:r>
      <w:r>
        <w:instrText xml:space="preserve"> </w:instrText>
      </w:r>
      <w:r>
        <w:rPr>
          <w:lang w:val="en-US"/>
        </w:rPr>
        <w:instrText xml:space="preserve">blue</w:instrText>
      </w:r>
      <w:r>
        <w:instrText xml:space="preserve"> </w:instrText>
      </w:r>
      <w:r>
        <w:rPr>
          <w:lang w:val="en-US"/>
        </w:rPr>
        <w:instrText xml:space="preserve">mussel</w:instrText>
      </w:r>
      <w:r>
        <w:instrText xml:space="preserve"> </w:instrText>
      </w:r>
      <w:r>
        <w:rPr>
          <w:lang w:val="en-US"/>
        </w:rPr>
        <w:instrText xml:space="preserve">lineages</w:instrText>
      </w:r>
      <w:r>
        <w:instrText xml:space="preserve"> </w:instrText>
      </w:r>
      <w:r>
        <w:rPr>
          <w:lang w:val="en-US"/>
        </w:rPr>
        <w:instrText xml:space="preserve">of</w:instrText>
      </w:r>
      <w:r>
        <w:instrText xml:space="preserve"> </w:instrText>
      </w:r>
      <w:r>
        <w:rPr>
          <w:lang w:val="en-US"/>
        </w:rPr>
        <w:instrText xml:space="preserve">Pliocene</w:instrText>
      </w:r>
      <w:r>
        <w:instrText xml:space="preserve"> </w:instrText>
      </w:r>
      <w:r>
        <w:rPr>
          <w:lang w:val="en-US"/>
        </w:rPr>
        <w:instrText xml:space="preserve">origin</w:instrText>
      </w:r>
      <w:r>
        <w:instrText xml:space="preserve">, </w:instrText>
      </w:r>
      <w:r>
        <w:rPr>
          <w:lang w:val="en-US"/>
        </w:rPr>
        <w:instrText xml:space="preserve">Mytilus</w:instrText>
      </w:r>
      <w:r>
        <w:instrText xml:space="preserve"> </w:instrText>
      </w:r>
      <w:r>
        <w:rPr>
          <w:lang w:val="en-US"/>
        </w:rPr>
        <w:instrText xml:space="preserve">edulis</w:instrText>
      </w:r>
      <w:r>
        <w:instrText xml:space="preserve"> (</w:instrText>
      </w:r>
      <w:r>
        <w:rPr>
          <w:lang w:val="en-US"/>
        </w:rPr>
        <w:instrText xml:space="preserve">ME</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MT</w:instrText>
      </w:r>
      <w:r>
        <w:instrText xml:space="preserve">), </w:instrText>
      </w:r>
      <w:r>
        <w:rPr>
          <w:lang w:val="en-US"/>
        </w:rPr>
        <w:instrText xml:space="preserve">cooccur</w:instrText>
      </w:r>
      <w:r>
        <w:instrText xml:space="preserve"> </w:instrText>
      </w:r>
      <w:r>
        <w:rPr>
          <w:lang w:val="en-US"/>
        </w:rPr>
        <w:instrText xml:space="preserve">and</w:instrText>
      </w:r>
      <w:r>
        <w:instrText xml:space="preserve"> </w:instrText>
      </w:r>
      <w:r>
        <w:rPr>
          <w:lang w:val="en-US"/>
        </w:rPr>
        <w:instrText xml:space="preserve">hybridize</w:instrText>
      </w:r>
      <w:r>
        <w:instrText xml:space="preserve"> </w:instrText>
      </w:r>
      <w:r>
        <w:rPr>
          <w:lang w:val="en-US"/>
        </w:rPr>
        <w:instrText xml:space="preserve">in</w:instrText>
      </w:r>
      <w:r>
        <w:instrText xml:space="preserve"> </w:instrText>
      </w:r>
      <w:r>
        <w:rPr>
          <w:lang w:val="en-US"/>
        </w:rPr>
        <w:instrText xml:space="preserve">several</w:instrText>
      </w:r>
      <w:r>
        <w:instrText xml:space="preserve"> </w:instrText>
      </w:r>
      <w:r>
        <w:rPr>
          <w:lang w:val="en-US"/>
        </w:rPr>
        <w:instrText xml:space="preserve">regions</w:instrText>
      </w:r>
      <w:r>
        <w:instrText xml:space="preserve"> </w:instrText>
      </w:r>
      <w:r>
        <w:rPr>
          <w:lang w:val="en-US"/>
        </w:rPr>
        <w:instrText xml:space="preserve">on</w:instrText>
      </w:r>
      <w:r>
        <w:instrText xml:space="preserve"> </w:instrText>
      </w:r>
      <w:r>
        <w:rPr>
          <w:lang w:val="en-US"/>
        </w:rPr>
        <w:instrText xml:space="preserve">the</w:instrText>
      </w:r>
      <w:r>
        <w:instrText xml:space="preserve"> </w:instrText>
      </w:r>
      <w:r>
        <w:rPr>
          <w:lang w:val="en-US"/>
        </w:rPr>
        <w:instrText xml:space="preserve">shores</w:instrText>
      </w:r>
      <w:r>
        <w:instrText xml:space="preserve"> </w:instrText>
      </w:r>
      <w:r>
        <w:rPr>
          <w:lang w:val="en-US"/>
        </w:rPr>
        <w:instrText xml:space="preserve">of</w:instrText>
      </w:r>
      <w:r>
        <w:instrText xml:space="preserve"> </w:instrText>
      </w:r>
      <w:r>
        <w:rPr>
          <w:lang w:val="en-US"/>
        </w:rPr>
        <w:instrText xml:space="preserve">the</w:instrText>
      </w:r>
      <w:r>
        <w:instrText xml:space="preserve"> </w:instrText>
      </w:r>
      <w:r>
        <w:rPr>
          <w:lang w:val="en-US"/>
        </w:rPr>
        <w:instrText xml:space="preserve">North</w:instrText>
      </w:r>
      <w:r>
        <w:instrText xml:space="preserve"> </w:instrText>
      </w:r>
      <w:r>
        <w:rPr>
          <w:lang w:val="en-US"/>
        </w:rPr>
        <w:instrText xml:space="preserve">Atlantic</w:instrText>
      </w:r>
      <w:r>
        <w:instrText xml:space="preserve">. </w:instrText>
      </w:r>
      <w:r>
        <w:rPr>
          <w:lang w:val="en-US"/>
        </w:rPr>
        <w:instrText xml:space="preserve">The</w:instrText>
      </w:r>
      <w:r>
        <w:instrText xml:space="preserve"> </w:instrText>
      </w:r>
      <w:r>
        <w:rPr>
          <w:lang w:val="en-US"/>
        </w:rPr>
        <w:instrText xml:space="preserve">two</w:instrText>
      </w:r>
      <w:r>
        <w:instrText xml:space="preserve"> </w:instrText>
      </w:r>
      <w:r>
        <w:rPr>
          <w:lang w:val="en-US"/>
        </w:rPr>
        <w:instrText xml:space="preserve">species</w:instrText>
      </w:r>
      <w:r>
        <w:instrText xml:space="preserve"> </w:instrText>
      </w:r>
      <w:r>
        <w:rPr>
          <w:lang w:val="en-US"/>
        </w:rPr>
        <w:instrText xml:space="preserve">were</w:instrText>
      </w:r>
      <w:r>
        <w:instrText xml:space="preserve"> </w:instrText>
      </w:r>
      <w:r>
        <w:rPr>
          <w:lang w:val="en-US"/>
        </w:rPr>
        <w:instrText xml:space="preserve">distinguished</w:instrText>
      </w:r>
      <w:r>
        <w:instrText xml:space="preserve"> </w:instrText>
      </w:r>
      <w:r>
        <w:rPr>
          <w:lang w:val="en-US"/>
        </w:rPr>
        <w:instrText xml:space="preserve">from</w:instrText>
      </w:r>
      <w:r>
        <w:instrText xml:space="preserve"> </w:instrText>
      </w:r>
      <w:r>
        <w:rPr>
          <w:lang w:val="en-US"/>
        </w:rPr>
        <w:instrText xml:space="preserve">each</w:instrText>
      </w:r>
      <w:r>
        <w:instrText xml:space="preserve"> </w:instrText>
      </w:r>
      <w:r>
        <w:rPr>
          <w:lang w:val="en-US"/>
        </w:rPr>
        <w:instrText xml:space="preserve">other</w:instrText>
      </w:r>
      <w:r>
        <w:instrText xml:space="preserve"> </w:instrText>
      </w:r>
      <w:r>
        <w:rPr>
          <w:lang w:val="en-US"/>
        </w:rPr>
        <w:instrText xml:space="preserve">by</w:instrText>
      </w:r>
      <w:r>
        <w:instrText xml:space="preserve"> </w:instrText>
      </w:r>
      <w:r>
        <w:rPr>
          <w:lang w:val="en-US"/>
        </w:rPr>
        <w:instrText xml:space="preserve">molecular</w:instrText>
      </w:r>
      <w:r>
        <w:instrText xml:space="preserve"> </w:instrText>
      </w:r>
      <w:r>
        <w:rPr>
          <w:lang w:val="en-US"/>
        </w:rPr>
        <w:instrText xml:space="preserve">methods</w:instrText>
      </w:r>
      <w:r>
        <w:instrText xml:space="preserve"> </w:instrText>
      </w:r>
      <w:r>
        <w:rPr>
          <w:lang w:val="en-US"/>
        </w:rPr>
        <w:instrText xml:space="preserve">in</w:instrText>
      </w:r>
      <w:r>
        <w:instrText xml:space="preserve"> </w:instrText>
      </w:r>
      <w:r>
        <w:rPr>
          <w:lang w:val="en-US"/>
        </w:rPr>
        <w:instrText xml:space="preserve">the</w:instrText>
      </w:r>
      <w:r>
        <w:instrText xml:space="preserve"> 1980</w:instrText>
      </w:r>
      <w:r>
        <w:rPr>
          <w:lang w:val="en-US"/>
        </w:rPr>
        <w:instrText xml:space="preserve">s</w:instrText>
      </w:r>
      <w:r>
        <w:instrText xml:space="preserve">, </w:instrText>
      </w:r>
      <w:r>
        <w:rPr>
          <w:lang w:val="en-US"/>
        </w:rPr>
        <w:instrText xml:space="preserve">and</w:instrText>
      </w:r>
      <w:r>
        <w:instrText xml:space="preserve"> </w:instrText>
      </w:r>
      <w:r>
        <w:rPr>
          <w:lang w:val="en-US"/>
        </w:rPr>
        <w:instrText xml:space="preserve">a</w:instrText>
      </w:r>
      <w:r>
        <w:instrText xml:space="preserve"> </w:instrText>
      </w:r>
      <w:r>
        <w:rPr>
          <w:lang w:val="en-US"/>
        </w:rPr>
        <w:instrText xml:space="preserve">large</w:instrText>
      </w:r>
      <w:r>
        <w:instrText xml:space="preserve"> </w:instrText>
      </w:r>
      <w:r>
        <w:rPr>
          <w:lang w:val="en-US"/>
        </w:rPr>
        <w:instrText xml:space="preserve">amount</w:instrText>
      </w:r>
      <w:r>
        <w:instrText xml:space="preserve"> </w:instrText>
      </w:r>
      <w:r>
        <w:rPr>
          <w:lang w:val="en-US"/>
        </w:rPr>
        <w:instrText xml:space="preserve">of</w:instrText>
      </w:r>
      <w:r>
        <w:instrText xml:space="preserve"> </w:instrText>
      </w:r>
      <w:r>
        <w:rPr>
          <w:lang w:val="en-US"/>
        </w:rPr>
        <w:instrText xml:space="preserve">comparative</w:instrText>
      </w:r>
      <w:r>
        <w:instrText xml:space="preserve"> </w:instrText>
      </w:r>
      <w:r>
        <w:rPr>
          <w:lang w:val="en-US"/>
        </w:rPr>
        <w:instrText xml:space="preserve">data</w:instrText>
      </w:r>
      <w:r>
        <w:instrText xml:space="preserve"> </w:instrText>
      </w:r>
      <w:r>
        <w:rPr>
          <w:lang w:val="en-US"/>
        </w:rPr>
        <w:instrText xml:space="preserve">on</w:instrText>
      </w:r>
      <w:r>
        <w:instrText xml:space="preserve"> </w:instrText>
      </w:r>
      <w:r>
        <w:rPr>
          <w:lang w:val="en-US"/>
        </w:rPr>
        <w:instrText xml:space="preserve">them</w:instrText>
      </w:r>
      <w:r>
        <w:instrText xml:space="preserve"> </w:instrText>
      </w:r>
      <w:r>
        <w:rPr>
          <w:lang w:val="en-US"/>
        </w:rPr>
        <w:instrText xml:space="preserve">has</w:instrText>
      </w:r>
      <w:r>
        <w:instrText xml:space="preserve"> </w:instrText>
      </w:r>
      <w:r>
        <w:rPr>
          <w:lang w:val="en-US"/>
        </w:rPr>
        <w:instrText xml:space="preserve">been</w:instrText>
      </w:r>
      <w:r>
        <w:instrText xml:space="preserve"> </w:instrText>
      </w:r>
      <w:r>
        <w:rPr>
          <w:lang w:val="en-US"/>
        </w:rPr>
        <w:instrText xml:space="preserve">accumulated</w:instrText>
      </w:r>
      <w:r>
        <w:instrText xml:space="preserve"> </w:instrText>
      </w:r>
      <w:r>
        <w:rPr>
          <w:lang w:val="en-US"/>
        </w:rPr>
        <w:instrText xml:space="preserve">since</w:instrText>
      </w:r>
      <w:r>
        <w:instrText xml:space="preserve"> </w:instrText>
      </w:r>
      <w:r>
        <w:rPr>
          <w:lang w:val="en-US"/>
        </w:rPr>
        <w:instrText xml:space="preserve">that</w:instrText>
      </w:r>
      <w:r>
        <w:instrText xml:space="preserve"> </w:instrText>
      </w:r>
      <w:r>
        <w:rPr>
          <w:lang w:val="en-US"/>
        </w:rPr>
        <w:instrText xml:space="preserve">time</w:instrText>
      </w:r>
      <w:r>
        <w:instrText xml:space="preserve">. </w:instrText>
      </w:r>
      <w:r>
        <w:rPr>
          <w:lang w:val="en-US"/>
        </w:rPr>
        <w:instrText xml:space="preserve">However</w:instrText>
      </w:r>
      <w:r>
        <w:instrText xml:space="preserve">, </w:instrText>
      </w:r>
      <w:r>
        <w:rPr>
          <w:lang w:val="en-US"/>
        </w:rPr>
        <w:instrText xml:space="preserve">while</w:instrText>
      </w:r>
      <w:r>
        <w:instrText xml:space="preserve"> </w:instrText>
      </w:r>
      <w:r>
        <w:rPr>
          <w:lang w:val="en-US"/>
        </w:rPr>
        <w:instrText xml:space="preserve">ME</w:instrText>
      </w:r>
      <w:r>
        <w:instrText xml:space="preserve"> </w:instrText>
      </w:r>
      <w:r>
        <w:rPr>
          <w:lang w:val="en-US"/>
        </w:rPr>
        <w:instrText xml:space="preserve">and</w:instrText>
      </w:r>
      <w:r>
        <w:instrText xml:space="preserve"> </w:instrText>
      </w:r>
      <w:r>
        <w:rPr>
          <w:lang w:val="en-US"/>
        </w:rPr>
        <w:instrText xml:space="preserve">MT</w:instrText>
      </w:r>
      <w:r>
        <w:instrText xml:space="preserve"> </w:instrText>
      </w:r>
      <w:r>
        <w:rPr>
          <w:lang w:val="en-US"/>
        </w:rPr>
        <w:instrText xml:space="preserve">are</w:instrText>
      </w:r>
      <w:r>
        <w:instrText xml:space="preserve"> </w:instrText>
      </w:r>
      <w:r>
        <w:rPr>
          <w:lang w:val="en-US"/>
        </w:rPr>
        <w:instrText xml:space="preserve">now</w:instrText>
      </w:r>
      <w:r>
        <w:instrText xml:space="preserve"> </w:instrText>
      </w:r>
      <w:r>
        <w:rPr>
          <w:lang w:val="en-US"/>
        </w:rPr>
        <w:instrText xml:space="preserve">routinely</w:instrText>
      </w:r>
      <w:r>
        <w:instrText xml:space="preserve"> </w:instrText>
      </w:r>
      <w:r>
        <w:rPr>
          <w:lang w:val="en-US"/>
        </w:rPr>
        <w:instrText xml:space="preserve">distinguished</w:instrText>
      </w:r>
      <w:r>
        <w:instrText xml:space="preserve"> </w:instrText>
      </w:r>
      <w:r>
        <w:rPr>
          <w:lang w:val="en-US"/>
        </w:rPr>
        <w:instrText xml:space="preserve">by</w:instrText>
      </w:r>
      <w:r>
        <w:instrText xml:space="preserve"> </w:instrText>
      </w:r>
      <w:r>
        <w:rPr>
          <w:lang w:val="en-US"/>
        </w:rPr>
        <w:instrText xml:space="preserve">various</w:instrText>
      </w:r>
      <w:r>
        <w:instrText xml:space="preserve"> </w:instrText>
      </w:r>
      <w:r>
        <w:rPr>
          <w:lang w:val="en-US"/>
        </w:rPr>
        <w:instrText xml:space="preserve">genetic</w:instrText>
      </w:r>
      <w:r>
        <w:instrText xml:space="preserve"> </w:instrText>
      </w:r>
      <w:r>
        <w:rPr>
          <w:lang w:val="en-US"/>
        </w:rPr>
        <w:instrText xml:space="preserve">markers</w:instrText>
      </w:r>
      <w:r>
        <w:instrText xml:space="preserve">, </w:instrText>
      </w:r>
      <w:r>
        <w:rPr>
          <w:lang w:val="en-US"/>
        </w:rPr>
        <w:instrText xml:space="preserve">they</w:instrText>
      </w:r>
      <w:r>
        <w:instrText xml:space="preserve"> </w:instrText>
      </w:r>
      <w:r>
        <w:rPr>
          <w:lang w:val="en-US"/>
        </w:rPr>
        <w:instrText xml:space="preserve">tend</w:instrText>
      </w:r>
      <w:r>
        <w:instrText xml:space="preserve"> </w:instrText>
      </w:r>
      <w:r>
        <w:rPr>
          <w:lang w:val="en-US"/>
        </w:rPr>
        <w:instrText xml:space="preserve">to</w:instrText>
      </w:r>
      <w:r>
        <w:instrText xml:space="preserve"> </w:instrText>
      </w:r>
      <w:r>
        <w:rPr>
          <w:lang w:val="en-US"/>
        </w:rPr>
        <w:instrText xml:space="preserve">be</w:instrText>
      </w:r>
      <w:r>
        <w:instrText xml:space="preserve"> </w:instrText>
      </w:r>
      <w:r>
        <w:rPr>
          <w:lang w:val="en-US"/>
        </w:rPr>
        <w:instrText xml:space="preserve">overlooked</w:instrText>
      </w:r>
      <w:r>
        <w:instrText xml:space="preserve"> </w:instrText>
      </w:r>
      <w:r>
        <w:rPr>
          <w:lang w:val="en-US"/>
        </w:rPr>
        <w:instrText xml:space="preserve">in</w:instrText>
      </w:r>
      <w:r>
        <w:instrText xml:space="preserve"> </w:instrText>
      </w:r>
      <w:r>
        <w:rPr>
          <w:lang w:val="en-US"/>
        </w:rPr>
        <w:instrText xml:space="preserve">ecological</w:instrText>
      </w:r>
      <w:r>
        <w:instrText xml:space="preserve"> </w:instrText>
      </w:r>
      <w:r>
        <w:rPr>
          <w:lang w:val="en-US"/>
        </w:rPr>
        <w:instrText xml:space="preserve">studies</w:instrText>
      </w:r>
      <w:r>
        <w:instrText xml:space="preserve"> </w:instrText>
      </w:r>
      <w:r>
        <w:rPr>
          <w:lang w:val="en-US"/>
        </w:rPr>
        <w:instrText xml:space="preserve">since</w:instrText>
      </w:r>
      <w:r>
        <w:instrText xml:space="preserve"> </w:instrText>
      </w:r>
      <w:r>
        <w:rPr>
          <w:lang w:val="en-US"/>
        </w:rPr>
        <w:instrText xml:space="preserve">morphological</w:instrText>
      </w:r>
      <w:r>
        <w:instrText xml:space="preserve"> </w:instrText>
      </w:r>
      <w:r>
        <w:rPr>
          <w:lang w:val="en-US"/>
        </w:rPr>
        <w:instrText xml:space="preserve">characters</w:instrText>
      </w:r>
      <w:r>
        <w:instrText xml:space="preserve"> </w:instrText>
      </w:r>
      <w:r>
        <w:rPr>
          <w:lang w:val="en-US"/>
        </w:rPr>
        <w:instrText xml:space="preserve">for</w:instrText>
      </w:r>
      <w:r>
        <w:instrText xml:space="preserve"> </w:instrText>
      </w:r>
      <w:r>
        <w:rPr>
          <w:lang w:val="en-US"/>
        </w:rPr>
        <w:instrText xml:space="preserve">taxonomic</w:instrText>
      </w:r>
      <w:r>
        <w:instrText xml:space="preserve"> </w:instrText>
      </w:r>
      <w:r>
        <w:rPr>
          <w:lang w:val="en-US"/>
        </w:rPr>
        <w:instrText xml:space="preserve">identification</w:instrText>
      </w:r>
      <w:r>
        <w:instrText xml:space="preserve"> </w:instrText>
      </w:r>
      <w:r>
        <w:rPr>
          <w:lang w:val="en-US"/>
        </w:rPr>
        <w:instrText xml:space="preserve">have</w:instrText>
      </w:r>
      <w:r>
        <w:instrText xml:space="preserve"> </w:instrText>
      </w:r>
      <w:r>
        <w:rPr>
          <w:lang w:val="en-US"/>
        </w:rPr>
        <w:instrText xml:space="preserve">been</w:instrText>
      </w:r>
      <w:r>
        <w:instrText xml:space="preserve"> </w:instrText>
      </w:r>
      <w:r>
        <w:rPr>
          <w:lang w:val="en-US"/>
        </w:rPr>
        <w:instrText xml:space="preserve">lacking</w:instrText>
      </w:r>
      <w:r>
        <w:instrText xml:space="preserve">, </w:instrText>
      </w:r>
      <w:r>
        <w:rPr>
          <w:lang w:val="en-US"/>
        </w:rPr>
        <w:instrText xml:space="preserve">and</w:instrText>
      </w:r>
      <w:r>
        <w:instrText xml:space="preserve"> </w:instrText>
      </w:r>
      <w:r>
        <w:rPr>
          <w:lang w:val="en-US"/>
        </w:rPr>
        <w:instrText xml:space="preserve">no</w:instrText>
      </w:r>
      <w:r>
        <w:instrText xml:space="preserve"> </w:instrText>
      </w:r>
      <w:r>
        <w:rPr>
          <w:lang w:val="en-US"/>
        </w:rPr>
        <w:instrText xml:space="preserve">consistent</w:instrText>
      </w:r>
      <w:r>
        <w:instrText xml:space="preserve"> </w:instrText>
      </w:r>
      <w:r>
        <w:rPr>
          <w:lang w:val="en-US"/>
        </w:rPr>
        <w:instrText xml:space="preserve">habitat</w:instrText>
      </w:r>
      <w:r>
        <w:instrText xml:space="preserve"> </w:instrText>
      </w:r>
      <w:r>
        <w:rPr>
          <w:lang w:val="en-US"/>
        </w:rPr>
        <w:instrText xml:space="preserve">differences</w:instrText>
      </w:r>
      <w:r>
        <w:instrText xml:space="preserve"> </w:instrText>
      </w:r>
      <w:r>
        <w:rPr>
          <w:lang w:val="en-US"/>
        </w:rPr>
        <w:instrText xml:space="preserve">between</w:instrText>
      </w:r>
      <w:r>
        <w:instrText xml:space="preserve"> </w:instrText>
      </w:r>
      <w:r>
        <w:rPr>
          <w:lang w:val="en-US"/>
        </w:rPr>
        <w:instrText xml:space="preserve">lineages</w:instrText>
      </w:r>
      <w:r>
        <w:instrText xml:space="preserve"> </w:instrText>
      </w:r>
      <w:r>
        <w:rPr>
          <w:lang w:val="en-US"/>
        </w:rPr>
        <w:instrText xml:space="preserve">have</w:instrText>
      </w:r>
      <w:r>
        <w:instrText xml:space="preserve"> </w:instrText>
      </w:r>
      <w:r>
        <w:rPr>
          <w:lang w:val="en-US"/>
        </w:rPr>
        <w:instrText xml:space="preserve">been</w:instrText>
      </w:r>
      <w:r>
        <w:instrText xml:space="preserve"> </w:instrText>
      </w:r>
      <w:r>
        <w:rPr>
          <w:lang w:val="en-US"/>
        </w:rPr>
        <w:instrText xml:space="preserve">reported</w:instrText>
      </w:r>
      <w:r>
        <w:instrText xml:space="preserve">. </w:instrText>
      </w:r>
      <w:r>
        <w:rPr>
          <w:lang w:val="en-US"/>
        </w:rPr>
        <w:instrText xml:space="preserve">Surveying</w:instrText>
      </w:r>
      <w:r>
        <w:instrText xml:space="preserve"> </w:instrText>
      </w:r>
      <w:r>
        <w:rPr>
          <w:lang w:val="en-US"/>
        </w:rPr>
        <w:instrText xml:space="preserve">a</w:instrText>
      </w:r>
      <w:r>
        <w:instrText xml:space="preserve"> </w:instrText>
      </w:r>
      <w:r>
        <w:rPr>
          <w:lang w:val="en-US"/>
        </w:rPr>
        <w:instrText xml:space="preserve">recently</w:instrText>
      </w:r>
      <w:r>
        <w:instrText xml:space="preserve"> </w:instrText>
      </w:r>
      <w:r>
        <w:rPr>
          <w:lang w:val="en-US"/>
        </w:rPr>
        <w:instrText xml:space="preserve">discovered</w:instrText>
      </w:r>
      <w:r>
        <w:instrText xml:space="preserve"> </w:instrText>
      </w:r>
      <w:r>
        <w:rPr>
          <w:lang w:val="en-US"/>
        </w:rPr>
        <w:instrText xml:space="preserve">area</w:instrText>
      </w:r>
      <w:r>
        <w:instrText xml:space="preserve"> </w:instrText>
      </w:r>
      <w:r>
        <w:rPr>
          <w:lang w:val="en-US"/>
        </w:rPr>
        <w:instrText xml:space="preserve">of</w:instrText>
      </w:r>
      <w:r>
        <w:instrText xml:space="preserve"> </w:instrText>
      </w:r>
      <w:r>
        <w:rPr>
          <w:lang w:val="en-US"/>
        </w:rPr>
        <w:instrText xml:space="preserve">ME</w:instrText>
      </w:r>
      <w:r>
        <w:instrText xml:space="preserve"> </w:instrText>
      </w:r>
      <w:r>
        <w:rPr>
          <w:lang w:val="en-US"/>
        </w:rPr>
        <w:instrText xml:space="preserve">and</w:instrText>
      </w:r>
      <w:r>
        <w:instrText xml:space="preserve"> </w:instrText>
      </w:r>
      <w:r>
        <w:rPr>
          <w:lang w:val="en-US"/>
        </w:rPr>
        <w:instrText xml:space="preserve">MT</w:instrText>
      </w:r>
      <w:r>
        <w:instrText xml:space="preserve"> </w:instrText>
      </w:r>
      <w:r>
        <w:rPr>
          <w:lang w:val="en-US"/>
        </w:rPr>
        <w:instrText xml:space="preserve">co</w:instrText>
      </w:r>
      <w:r>
        <w:instrText xml:space="preserve">-</w:instrText>
      </w:r>
      <w:r>
        <w:rPr>
          <w:lang w:val="en-US"/>
        </w:rPr>
        <w:instrText xml:space="preserve">occurrence</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 </w:instrText>
      </w:r>
      <w:r>
        <w:rPr>
          <w:lang w:val="en-US"/>
        </w:rPr>
        <w:instrText xml:space="preserve">and</w:instrText>
      </w:r>
      <w:r>
        <w:instrText xml:space="preserve"> </w:instrText>
      </w:r>
      <w:r>
        <w:rPr>
          <w:lang w:val="en-US"/>
        </w:rPr>
        <w:instrText xml:space="preserve">employing</w:instrText>
      </w:r>
      <w:r>
        <w:instrText xml:space="preserve"> </w:instrText>
      </w:r>
      <w:r>
        <w:rPr>
          <w:lang w:val="en-US"/>
        </w:rPr>
        <w:instrText xml:space="preserve">a</w:instrText>
      </w:r>
      <w:r>
        <w:instrText xml:space="preserve"> </w:instrText>
      </w:r>
      <w:r>
        <w:rPr>
          <w:lang w:val="en-US"/>
        </w:rPr>
        <w:instrText xml:space="preserve">set</w:instrText>
      </w:r>
      <w:r>
        <w:instrText xml:space="preserve"> </w:instrText>
      </w:r>
      <w:r>
        <w:rPr>
          <w:lang w:val="en-US"/>
        </w:rPr>
        <w:instrText xml:space="preserve">of</w:instrText>
      </w:r>
      <w:r>
        <w:instrText xml:space="preserve"> </w:instrText>
      </w:r>
      <w:r>
        <w:rPr>
          <w:lang w:val="en-US"/>
        </w:rPr>
        <w:instrText xml:space="preserve">allozyme</w:instrText>
      </w:r>
      <w:r>
        <w:instrText xml:space="preserve"> </w:instrText>
      </w:r>
      <w:r>
        <w:rPr>
          <w:lang w:val="en-US"/>
        </w:rPr>
        <w:instrText xml:space="preserve">markers</w:instrText>
      </w:r>
      <w:r>
        <w:instrText xml:space="preserve"> </w:instrText>
      </w:r>
      <w:r>
        <w:rPr>
          <w:lang w:val="en-US"/>
        </w:rPr>
        <w:instrText xml:space="preserve">for</w:instrText>
      </w:r>
      <w:r>
        <w:instrText xml:space="preserve"> </w:instrText>
      </w:r>
      <w:r>
        <w:rPr>
          <w:lang w:val="en-US"/>
        </w:rPr>
        <w:instrText xml:space="preserve">identification</w:instrText>
      </w:r>
      <w:r>
        <w:instrText xml:space="preserve">, </w:instrText>
      </w:r>
      <w:r>
        <w:rPr>
          <w:lang w:val="en-US"/>
        </w:rPr>
        <w:instrText xml:space="preserve">we</w:instrText>
      </w:r>
      <w:r>
        <w:instrText xml:space="preserve"> </w:instrText>
      </w:r>
      <w:r>
        <w:rPr>
          <w:lang w:val="en-US"/>
        </w:rPr>
        <w:instrText xml:space="preserve">address</w:instrText>
      </w:r>
      <w:r>
        <w:instrText xml:space="preserve"> </w:instrText>
      </w:r>
      <w:r>
        <w:rPr>
          <w:lang w:val="en-US"/>
        </w:rPr>
        <w:instrText xml:space="preserve">the</w:instrText>
      </w:r>
      <w:r>
        <w:instrText xml:space="preserve"> </w:instrText>
      </w:r>
      <w:r>
        <w:rPr>
          <w:lang w:val="en-US"/>
        </w:rPr>
        <w:instrText xml:space="preserve">issue</w:instrText>
      </w:r>
      <w:r>
        <w:instrText xml:space="preserve"> </w:instrText>
      </w:r>
      <w:r>
        <w:rPr>
          <w:lang w:val="en-US"/>
        </w:rPr>
        <w:instrText xml:space="preserve">whether</w:instrText>
      </w:r>
      <w:r>
        <w:instrText xml:space="preserve"> </w:instrText>
      </w:r>
      <w:r>
        <w:rPr>
          <w:lang w:val="en-US"/>
        </w:rPr>
        <w:instrText xml:space="preserve">ME</w:instrText>
      </w:r>
      <w:r>
        <w:instrText xml:space="preserve"> </w:instrText>
      </w:r>
      <w:r>
        <w:rPr>
          <w:lang w:val="en-US"/>
        </w:rPr>
        <w:instrText xml:space="preserve">and</w:instrText>
      </w:r>
      <w:r>
        <w:instrText xml:space="preserve"> </w:instrText>
      </w:r>
      <w:r>
        <w:rPr>
          <w:lang w:val="en-US"/>
        </w:rPr>
        <w:instrText xml:space="preserve">MT</w:instrText>
      </w:r>
      <w:r>
        <w:instrText xml:space="preserve"> </w:instrText>
      </w:r>
      <w:r>
        <w:rPr>
          <w:lang w:val="en-US"/>
        </w:rPr>
        <w:instrText xml:space="preserve">are</w:instrText>
      </w:r>
      <w:r>
        <w:instrText xml:space="preserve"> </w:instrText>
      </w:r>
      <w:r>
        <w:rPr>
          <w:lang w:val="en-US"/>
        </w:rPr>
        <w:instrText xml:space="preserve">true</w:instrText>
      </w:r>
      <w:r>
        <w:instrText xml:space="preserve"> </w:instrText>
      </w:r>
      <w:r>
        <w:rPr>
          <w:lang w:val="en-US"/>
        </w:rPr>
        <w:instrText xml:space="preserve">biological</w:instrText>
      </w:r>
      <w:r>
        <w:instrText xml:space="preserve"> </w:instrText>
      </w:r>
      <w:r>
        <w:rPr>
          <w:lang w:val="en-US"/>
        </w:rPr>
        <w:instrText xml:space="preserve">species</w:instrText>
      </w:r>
      <w:r>
        <w:instrText xml:space="preserve"> </w:instrText>
      </w:r>
      <w:r>
        <w:rPr>
          <w:lang w:val="en-US"/>
        </w:rPr>
        <w:instrText xml:space="preserve">with</w:instrText>
      </w:r>
      <w:r>
        <w:instrText xml:space="preserve"> </w:instrText>
      </w:r>
      <w:r>
        <w:rPr>
          <w:lang w:val="en-US"/>
        </w:rPr>
        <w:instrText xml:space="preserve">distinct</w:instrText>
      </w:r>
      <w:r>
        <w:instrText xml:space="preserve"> </w:instrText>
      </w:r>
      <w:r>
        <w:rPr>
          <w:lang w:val="en-US"/>
        </w:rPr>
        <w:instrText xml:space="preserve">ecological</w:instrText>
      </w:r>
      <w:r>
        <w:instrText xml:space="preserve"> </w:instrText>
      </w:r>
      <w:r>
        <w:rPr>
          <w:lang w:val="en-US"/>
        </w:rPr>
        <w:instrText xml:space="preserve">characteristics</w:instrText>
      </w:r>
      <w:r>
        <w:instrText xml:space="preserve"> </w:instrText>
      </w:r>
      <w:r>
        <w:rPr>
          <w:lang w:val="en-US"/>
        </w:rPr>
        <w:instrText xml:space="preserve">or</w:instrText>
      </w:r>
      <w:r>
        <w:instrText xml:space="preserve"> </w:instrText>
      </w:r>
      <w:r>
        <w:rPr>
          <w:lang w:val="en-US"/>
        </w:rPr>
        <w:instrText xml:space="preserve">just</w:instrText>
      </w:r>
      <w:r>
        <w:instrText xml:space="preserve"> </w:instrText>
      </w:r>
      <w:r>
        <w:rPr>
          <w:lang w:val="en-US"/>
        </w:rPr>
        <w:instrText xml:space="preserve">virtual</w:instrText>
      </w:r>
      <w:r>
        <w:instrText xml:space="preserve"> </w:instrText>
      </w:r>
      <w:r>
        <w:rPr>
          <w:lang w:val="en-US"/>
        </w:rPr>
        <w:instrText xml:space="preserve">genetic</w:instrText>
      </w:r>
      <w:r>
        <w:instrText xml:space="preserve"> </w:instrText>
      </w:r>
      <w:r>
        <w:rPr>
          <w:lang w:val="en-US"/>
        </w:rPr>
        <w:instrText xml:space="preserve">entities</w:instrText>
      </w:r>
      <w:r>
        <w:instrText xml:space="preserve"> </w:instrText>
      </w:r>
      <w:r>
        <w:rPr>
          <w:lang w:val="en-US"/>
        </w:rPr>
        <w:instrText xml:space="preserve">with</w:instrText>
      </w:r>
      <w:r>
        <w:instrText xml:space="preserve"> </w:instrText>
      </w:r>
      <w:r>
        <w:rPr>
          <w:lang w:val="en-US"/>
        </w:rPr>
        <w:instrText xml:space="preserve">no</w:instrText>
      </w:r>
      <w:r>
        <w:instrText xml:space="preserve"> </w:instrText>
      </w:r>
      <w:r>
        <w:rPr>
          <w:lang w:val="en-US"/>
        </w:rPr>
        <w:instrText xml:space="preserve">matching</w:instrText>
      </w:r>
      <w:r>
        <w:instrText xml:space="preserve"> </w:instrText>
      </w:r>
      <w:r>
        <w:rPr>
          <w:lang w:val="en-US"/>
        </w:rPr>
        <w:instrText xml:space="preserve">morphological</w:instrText>
      </w:r>
      <w:r>
        <w:instrText xml:space="preserve"> </w:instrText>
      </w:r>
      <w:r>
        <w:rPr>
          <w:lang w:val="en-US"/>
        </w:rPr>
        <w:instrText xml:space="preserve">and</w:instrText>
      </w:r>
      <w:r>
        <w:instrText xml:space="preserve"> </w:instrText>
      </w:r>
      <w:r>
        <w:rPr>
          <w:lang w:val="en-US"/>
        </w:rPr>
        <w:instrText xml:space="preserve">ecological</w:instrText>
      </w:r>
      <w:r>
        <w:instrText xml:space="preserve"> </w:instrText>
      </w:r>
      <w:r>
        <w:rPr>
          <w:lang w:val="en-US"/>
        </w:rPr>
        <w:instrText xml:space="preserve">identities</w:instrText>
      </w:r>
      <w:r>
        <w:instrText xml:space="preserve">. </w:instrText>
      </w:r>
      <w:r>
        <w:rPr>
          <w:lang w:val="en-US"/>
        </w:rPr>
        <w:instrText xml:space="preserve">We</w:instrText>
      </w:r>
      <w:r>
        <w:instrText xml:space="preserve"> </w:instrText>
      </w:r>
      <w:r>
        <w:rPr>
          <w:lang w:val="en-US"/>
        </w:rPr>
        <w:instrText xml:space="preserve">find</w:instrText>
      </w:r>
      <w:r>
        <w:instrText xml:space="preserve"> </w:instrText>
      </w:r>
      <w:r>
        <w:rPr>
          <w:lang w:val="en-US"/>
        </w:rPr>
        <w:instrText xml:space="preserve">that</w:instrText>
      </w:r>
      <w:r>
        <w:instrText xml:space="preserve">: (1)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 </w:instrText>
      </w:r>
      <w:r>
        <w:rPr>
          <w:lang w:val="en-US"/>
        </w:rPr>
        <w:instrText xml:space="preserve">the</w:instrText>
      </w:r>
      <w:r>
        <w:instrText xml:space="preserve"> </w:instrText>
      </w:r>
      <w:r>
        <w:rPr>
          <w:lang w:val="en-US"/>
        </w:rPr>
        <w:instrText xml:space="preserve">occurrence</w:instrText>
      </w:r>
      <w:r>
        <w:instrText xml:space="preserve"> </w:instrText>
      </w:r>
      <w:r>
        <w:rPr>
          <w:lang w:val="en-US"/>
        </w:rPr>
        <w:instrText xml:space="preserve">of</w:instrText>
      </w:r>
      <w:r>
        <w:instrText xml:space="preserve"> </w:instrText>
      </w:r>
      <w:r>
        <w:rPr>
          <w:lang w:val="en-US"/>
        </w:rPr>
        <w:instrText xml:space="preserve">MT</w:instrText>
      </w:r>
      <w:r>
        <w:instrText xml:space="preserve"> </w:instrText>
      </w:r>
      <w:r>
        <w:rPr>
          <w:lang w:val="en-US"/>
        </w:rPr>
        <w:instrText xml:space="preserve">is</w:instrText>
      </w:r>
      <w:r>
        <w:instrText xml:space="preserve"> </w:instrText>
      </w:r>
      <w:r>
        <w:rPr>
          <w:lang w:val="en-US"/>
        </w:rPr>
        <w:instrText xml:space="preserve">largely</w:instrText>
      </w:r>
      <w:r>
        <w:instrText xml:space="preserve"> </w:instrText>
      </w:r>
      <w:r>
        <w:rPr>
          <w:lang w:val="en-US"/>
        </w:rPr>
        <w:instrText xml:space="preserve">concentrated</w:instrText>
      </w:r>
      <w:r>
        <w:instrText xml:space="preserve"> </w:instrText>
      </w:r>
      <w:r>
        <w:rPr>
          <w:lang w:val="en-US"/>
        </w:rPr>
        <w:instrText xml:space="preserve">in</w:instrText>
      </w:r>
      <w:r>
        <w:instrText xml:space="preserve"> </w:instrText>
      </w:r>
      <w:r>
        <w:rPr>
          <w:lang w:val="en-US"/>
        </w:rPr>
        <w:instrText xml:space="preserve">harbors</w:instrText>
      </w:r>
      <w:r>
        <w:instrText xml:space="preserve">, </w:instrText>
      </w:r>
      <w:r>
        <w:rPr>
          <w:lang w:val="en-US"/>
        </w:rPr>
        <w:instrText xml:space="preserve">in</w:instrText>
      </w:r>
      <w:r>
        <w:instrText xml:space="preserve"> </w:instrText>
      </w:r>
      <w:r>
        <w:rPr>
          <w:lang w:val="en-US"/>
        </w:rPr>
        <w:instrText xml:space="preserve">line</w:instrText>
      </w:r>
      <w:r>
        <w:instrText xml:space="preserve"> </w:instrText>
      </w:r>
      <w:r>
        <w:rPr>
          <w:lang w:val="en-US"/>
        </w:rPr>
        <w:instrText xml:space="preserve">with</w:instrText>
      </w:r>
      <w:r>
        <w:instrText xml:space="preserve"> </w:instrText>
      </w:r>
      <w:r>
        <w:rPr>
          <w:lang w:val="en-US"/>
        </w:rPr>
        <w:instrText xml:space="preserve">observations</w:instrText>
      </w:r>
      <w:r>
        <w:instrText xml:space="preserve"> </w:instrText>
      </w:r>
      <w:r>
        <w:rPr>
          <w:lang w:val="en-US"/>
        </w:rPr>
        <w:instrText xml:space="preserve">from</w:instrText>
      </w:r>
      <w:r>
        <w:instrText xml:space="preserve"> </w:instrText>
      </w:r>
      <w:r>
        <w:rPr>
          <w:lang w:val="en-US"/>
        </w:rPr>
        <w:instrText xml:space="preserve">other</w:instrText>
      </w:r>
      <w:r>
        <w:instrText xml:space="preserve"> </w:instrText>
      </w:r>
      <w:r>
        <w:rPr>
          <w:lang w:val="en-US"/>
        </w:rPr>
        <w:instrText xml:space="preserve">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w:instrText>
      </w:r>
      <w:r>
        <w:instrText xml:space="preserve"> </w:instrText>
      </w:r>
      <w:r>
        <w:rPr>
          <w:lang w:val="en-US"/>
        </w:rPr>
        <w:instrText xml:space="preserve">entities</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 </w:instrText>
      </w:r>
      <w:r>
        <w:rPr>
          <w:lang w:val="en-US"/>
        </w:rPr>
        <w:instrText xml:space="preserve">It</w:instrText>
      </w:r>
      <w:r>
        <w:instrText xml:space="preserve"> </w:instrText>
      </w:r>
      <w:r>
        <w:rPr>
          <w:lang w:val="en-US"/>
        </w:rPr>
        <w:instrText xml:space="preserve">remains</w:instrText>
      </w:r>
      <w:r>
        <w:instrText xml:space="preserve"> </w:instrText>
      </w:r>
      <w:r>
        <w:rPr>
          <w:lang w:val="en-US"/>
        </w:rPr>
        <w:instrText xml:space="preserve">to</w:instrText>
      </w:r>
      <w:r>
        <w:instrText xml:space="preserve"> </w:instrText>
      </w:r>
      <w:r>
        <w:rPr>
          <w:lang w:val="en-US"/>
        </w:rPr>
        <w:instrText xml:space="preserve">be</w:instrText>
      </w:r>
      <w:r>
        <w:instrText xml:space="preserve"> </w:instrText>
      </w:r>
      <w:r>
        <w:rPr>
          <w:lang w:val="en-US"/>
        </w:rPr>
        <w:instrText xml:space="preserve">documented</w:instrText>
      </w:r>
      <w:r>
        <w:instrText xml:space="preserve"> </w:instrText>
      </w:r>
      <w:r>
        <w:rPr>
          <w:lang w:val="en-US"/>
        </w:rPr>
        <w:instrText xml:space="preserve">whether</w:instrText>
      </w:r>
      <w:r>
        <w:instrText xml:space="preserve"> </w:instrText>
      </w:r>
      <w:r>
        <w:rPr>
          <w:lang w:val="en-US"/>
        </w:rPr>
        <w:instrText xml:space="preserve">the</w:instrText>
      </w:r>
      <w:r>
        <w:instrText xml:space="preserve"> </w:instrText>
      </w:r>
      <w:r>
        <w:rPr>
          <w:lang w:val="en-US"/>
        </w:rPr>
        <w:instrText xml:space="preserve">observed</w:instrText>
      </w:r>
      <w:r>
        <w:instrText xml:space="preserve"> </w:instrText>
      </w:r>
      <w:r>
        <w:rPr>
          <w:lang w:val="en-US"/>
        </w:rPr>
        <w:instrText xml:space="preserve">morphological</w:instrText>
      </w:r>
      <w:r>
        <w:instrText xml:space="preserve"> </w:instrText>
      </w:r>
      <w:r>
        <w:rPr>
          <w:lang w:val="en-US"/>
        </w:rPr>
        <w:instrText xml:space="preserve">and</w:instrText>
      </w:r>
      <w:r>
        <w:instrText xml:space="preserve"> </w:instrText>
      </w:r>
      <w:r>
        <w:rPr>
          <w:lang w:val="en-US"/>
        </w:rPr>
        <w:instrText xml:space="preserve">ecological</w:instrText>
      </w:r>
      <w:r>
        <w:instrText xml:space="preserve"> </w:instrText>
      </w:r>
      <w:r>
        <w:rPr>
          <w:lang w:val="en-US"/>
        </w:rPr>
        <w:instrText xml:space="preserve">differences</w:instrText>
      </w:r>
      <w:r>
        <w:instrText xml:space="preserve"> </w:instrText>
      </w:r>
      <w:r>
        <w:rPr>
          <w:lang w:val="en-US"/>
        </w:rPr>
        <w:instrText xml:space="preserve">are</w:instrText>
      </w:r>
      <w:r>
        <w:instrText xml:space="preserve"> </w:instrText>
      </w:r>
      <w:r>
        <w:rPr>
          <w:lang w:val="en-US"/>
        </w:rPr>
        <w:instrText xml:space="preserve">of</w:instrText>
      </w:r>
      <w:r>
        <w:instrText xml:space="preserve"> </w:instrText>
      </w:r>
      <w:r>
        <w:rPr>
          <w:lang w:val="en-US"/>
        </w:rPr>
        <w:instrText xml:space="preserve">a</w:instrText>
      </w:r>
      <w:r>
        <w:instrText xml:space="preserve"> </w:instrText>
      </w:r>
      <w:r>
        <w:rPr>
          <w:lang w:val="en-US"/>
        </w:rPr>
        <w:instrText xml:space="preserve">local</w:instrText>
      </w:r>
      <w:r>
        <w:instrText xml:space="preserve"> </w:instrText>
      </w:r>
      <w:r>
        <w:rPr>
          <w:lang w:val="en-US"/>
        </w:rPr>
        <w:instrText xml:space="preserve">character</w:instrText>
      </w:r>
      <w:r>
        <w:instrText xml:space="preserve">, </w:instrText>
      </w:r>
      <w:r>
        <w:rPr>
          <w:lang w:val="en-US"/>
        </w:rPr>
        <w:instrText xml:space="preserve">or</w:instrText>
      </w:r>
      <w:r>
        <w:instrText xml:space="preserve"> </w:instrText>
      </w:r>
      <w:r>
        <w:rPr>
          <w:lang w:val="en-US"/>
        </w:rPr>
        <w:instrText xml:space="preserve">whether</w:instrText>
      </w:r>
      <w:r>
        <w:instrText xml:space="preserve"> </w:instrText>
      </w:r>
      <w:r>
        <w:rPr>
          <w:lang w:val="en-US"/>
        </w:rPr>
        <w:instrText xml:space="preserve">they</w:instrText>
      </w:r>
      <w:r>
        <w:instrText xml:space="preserve"> </w:instrText>
      </w:r>
      <w:r>
        <w:rPr>
          <w:lang w:val="en-US"/>
        </w:rPr>
        <w:instrText xml:space="preserve">have</w:instrText>
      </w:r>
      <w:r>
        <w:instrText xml:space="preserve"> </w:instrText>
      </w:r>
      <w:r>
        <w:rPr>
          <w:lang w:val="en-US"/>
        </w:rPr>
        <w:instrText xml:space="preserve">simply</w:instrText>
      </w:r>
      <w:r>
        <w:instrText xml:space="preserve"> </w:instrText>
      </w:r>
      <w:r>
        <w:rPr>
          <w:lang w:val="en-US"/>
        </w:rPr>
        <w:instrText xml:space="preserve">been</w:instrText>
      </w:r>
      <w:r>
        <w:instrText xml:space="preserve"> </w:instrText>
      </w:r>
      <w:r>
        <w:rPr>
          <w:lang w:val="en-US"/>
        </w:rPr>
        <w:instrText xml:space="preserve">overlooked</w:instrText>
      </w:r>
      <w:r>
        <w:instrText xml:space="preserve"> </w:instrText>
      </w:r>
      <w:r>
        <w:rPr>
          <w:lang w:val="en-US"/>
        </w:rPr>
        <w:instrText xml:space="preserve">in</w:instrText>
      </w:r>
      <w:r>
        <w:instrText xml:space="preserve"> </w:instrText>
      </w:r>
      <w:r>
        <w:rPr>
          <w:lang w:val="en-US"/>
        </w:rPr>
        <w:instrText xml:space="preserve">other</w:instrText>
      </w:r>
      <w:r>
        <w:instrText xml:space="preserve"> </w:instrText>
      </w:r>
      <w:r>
        <w:rPr>
          <w:lang w:val="en-US"/>
        </w:rPr>
        <w:instrText xml:space="preserve">contact</w:instrText>
      </w:r>
      <w:r>
        <w:instrText xml:space="preserve"> </w:instrText>
      </w:r>
      <w:r>
        <w:rPr>
          <w:lang w:val="en-US"/>
        </w:rPr>
        <w:instrText xml:space="preserve">zones</w:instrText>
      </w:r>
      <w:r>
        <w:instrText xml:space="preserve">.","</w:instrText>
      </w:r>
      <w:r>
        <w:rPr>
          <w:lang w:val="en-US"/>
        </w:rPr>
        <w:instrText xml:space="preserve">author</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Katolikova</w:instrText>
      </w:r>
      <w:r>
        <w:instrText xml:space="preserve">","</w:instrText>
      </w:r>
      <w:r>
        <w:rPr>
          <w:lang w:val="en-US"/>
        </w:rPr>
        <w:instrText xml:space="preserve">given</w:instrText>
      </w:r>
      <w:r>
        <w:instrText xml:space="preserve">":"</w:instrText>
      </w:r>
      <w:r>
        <w:rPr>
          <w:lang w:val="en-US"/>
        </w:rPr>
        <w:instrText xml:space="preserve">Marina</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Khaitov</w:instrText>
      </w:r>
      <w:r>
        <w:instrText xml:space="preserve">","</w:instrText>
      </w:r>
      <w:r>
        <w:rPr>
          <w:lang w:val="en-US"/>
        </w:rPr>
        <w:instrText xml:space="preserve">given</w:instrText>
      </w:r>
      <w:r>
        <w:instrText xml:space="preserve">":"</w:instrText>
      </w:r>
      <w:r>
        <w:rPr>
          <w:lang w:val="en-US"/>
        </w:rPr>
        <w:instrText xml:space="preserve">Vadim</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V</w:instrText>
      </w:r>
      <w:r>
        <w:instrText xml:space="preserve">ä</w:instrText>
      </w:r>
      <w:r>
        <w:rPr>
          <w:lang w:val="en-US"/>
        </w:rPr>
        <w:instrText xml:space="preserve">in</w:instrText>
      </w:r>
      <w:r>
        <w:instrText xml:space="preserve">ö</w:instrText>
      </w:r>
      <w:r>
        <w:rPr>
          <w:lang w:val="en-US"/>
        </w:rPr>
        <w:instrText xml:space="preserve">l</w:instrText>
      </w:r>
      <w:r>
        <w:instrText xml:space="preserve">ä","</w:instrText>
      </w:r>
      <w:r>
        <w:rPr>
          <w:lang w:val="en-US"/>
        </w:rPr>
        <w:instrText xml:space="preserve">given</w:instrText>
      </w:r>
      <w:r>
        <w:instrText xml:space="preserve">":"</w:instrText>
      </w:r>
      <w:r>
        <w:rPr>
          <w:lang w:val="en-US"/>
        </w:rPr>
        <w:instrText xml:space="preserve">Risto</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Gantsevich</w:instrText>
      </w:r>
      <w:r>
        <w:instrText xml:space="preserve">","</w:instrText>
      </w:r>
      <w:r>
        <w:rPr>
          <w:lang w:val="en-US"/>
        </w:rPr>
        <w:instrText xml:space="preserve">given</w:instrText>
      </w:r>
      <w:r>
        <w:instrText xml:space="preserve">":"</w:instrText>
      </w:r>
      <w:r>
        <w:rPr>
          <w:lang w:val="en-US"/>
        </w:rPr>
        <w:instrText xml:space="preserve">Michael</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Strelkov</w:instrText>
      </w:r>
      <w:r>
        <w:instrText xml:space="preserve">","</w:instrText>
      </w:r>
      <w:r>
        <w:rPr>
          <w:lang w:val="en-US"/>
        </w:rPr>
        <w:instrText xml:space="preserve">given</w:instrText>
      </w:r>
      <w:r>
        <w:instrText xml:space="preserve">":"</w:instrText>
      </w:r>
      <w:r>
        <w:rPr>
          <w:lang w:val="en-US"/>
        </w:rPr>
        <w:instrText xml:space="preserve">Petr</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container</w:instrText>
      </w:r>
      <w:r>
        <w:instrText xml:space="preserve">-</w:instrText>
      </w:r>
      <w:r>
        <w:rPr>
          <w:lang w:val="en-US"/>
        </w:rPr>
        <w:instrText xml:space="preserve">title</w:instrText>
      </w:r>
      <w:r>
        <w:instrText xml:space="preserve">":"</w:instrText>
      </w:r>
      <w:r>
        <w:rPr>
          <w:lang w:val="en-US"/>
        </w:rPr>
        <w:instrText xml:space="preserve">PLoS</w:instrText>
      </w:r>
      <w:r>
        <w:instrText xml:space="preserve"> </w:instrText>
      </w:r>
      <w:r>
        <w:rPr>
          <w:lang w:val="en-US"/>
        </w:rPr>
        <w:instrText xml:space="preserve">ONE</w:instrText>
      </w:r>
      <w:r>
        <w:instrText xml:space="preserve">","</w:instrText>
      </w:r>
      <w:r>
        <w:rPr>
          <w:lang w:val="en-US"/>
        </w:rPr>
        <w:instrText xml:space="preserve">id</w:instrText>
      </w:r>
      <w:r>
        <w:instrText xml:space="preserve">":"</w:instrText>
      </w:r>
      <w:r>
        <w:rPr>
          <w:lang w:val="en-US"/>
        </w:rPr>
        <w:instrText xml:space="preserve">ITEM</w:instrText>
      </w:r>
      <w:r>
        <w:instrText xml:space="preserve">-1","</w:instrText>
      </w:r>
      <w:r>
        <w:rPr>
          <w:lang w:val="en-US"/>
        </w:rPr>
        <w:instrText xml:space="preserve">issue</w:instrText>
      </w:r>
      <w:r>
        <w:instrText xml:space="preserve">":"4","</w:instrText>
      </w:r>
      <w:r>
        <w:rPr>
          <w:lang w:val="en-US"/>
        </w:rPr>
        <w:instrText xml:space="preserve">issued</w:instrText>
      </w:r>
      <w:r>
        <w:instrText xml:space="preserve">":{"</w:instrText>
      </w:r>
      <w:r>
        <w:rPr>
          <w:lang w:val="en-US"/>
        </w:rPr>
        <w:instrText xml:space="preserve">date</w:instrText>
      </w:r>
      <w:r>
        <w:instrText xml:space="preserve">-</w:instrText>
      </w:r>
      <w:r>
        <w:rPr>
          <w:lang w:val="en-US"/>
        </w:rPr>
        <w:instrText xml:space="preserve">parts</w:instrText>
      </w:r>
      <w:r>
        <w:instrText xml:space="preserve">":[["2016"]]},"</w:instrText>
      </w:r>
      <w:r>
        <w:rPr>
          <w:lang w:val="en-US"/>
        </w:rPr>
        <w:instrText xml:space="preserve">page</w:instrText>
      </w:r>
      <w:r>
        <w:instrText xml:space="preserve">":"1-25","</w:instrText>
      </w:r>
      <w:r>
        <w:rPr>
          <w:lang w:val="en-US"/>
        </w:rPr>
        <w:instrText xml:space="preserve">title</w:instrText>
      </w:r>
      <w:r>
        <w:instrText xml:space="preserve">":"</w:instrText>
      </w:r>
      <w:r>
        <w:rPr>
          <w:lang w:val="en-US"/>
        </w:rPr>
        <w:instrText xml:space="preserve">Genetic</w:instrText>
      </w:r>
      <w:r>
        <w:instrText xml:space="preserve">, </w:instrText>
      </w:r>
      <w:r>
        <w:rPr>
          <w:lang w:val="en-US"/>
        </w:rPr>
        <w:instrText xml:space="preserve">ecological</w:instrText>
      </w:r>
      <w:r>
        <w:instrText xml:space="preserve"> </w:instrText>
      </w:r>
      <w:r>
        <w:rPr>
          <w:lang w:val="en-US"/>
        </w:rPr>
        <w:instrText xml:space="preserve">and</w:instrText>
      </w:r>
      <w:r>
        <w:instrText xml:space="preserve"> </w:instrText>
      </w:r>
      <w:r>
        <w:rPr>
          <w:lang w:val="en-US"/>
        </w:rPr>
        <w:instrText xml:space="preserve">morphological</w:instrText>
      </w:r>
      <w:r>
        <w:instrText xml:space="preserve"> </w:instrText>
      </w:r>
      <w:r>
        <w:rPr>
          <w:lang w:val="en-US"/>
        </w:rPr>
        <w:instrText xml:space="preserve">distinctness</w:instrText>
      </w:r>
      <w:r>
        <w:instrText xml:space="preserve"> </w:instrText>
      </w:r>
      <w:r>
        <w:rPr>
          <w:lang w:val="en-US"/>
        </w:rPr>
        <w:instrText xml:space="preserve">of</w:instrText>
      </w:r>
      <w:r>
        <w:instrText xml:space="preserve"> </w:instrText>
      </w:r>
      <w:r>
        <w:rPr>
          <w:lang w:val="en-US"/>
        </w:rPr>
        <w:instrText xml:space="preserve">the</w:instrText>
      </w:r>
      <w:r>
        <w:instrText xml:space="preserve"> </w:instrText>
      </w:r>
      <w:r>
        <w:rPr>
          <w:lang w:val="en-US"/>
        </w:rPr>
        <w:instrText xml:space="preserve">blue</w:instrText>
      </w:r>
      <w:r>
        <w:instrText xml:space="preserve"> </w:instrText>
      </w:r>
      <w:r>
        <w:rPr>
          <w:lang w:val="en-US"/>
        </w:rPr>
        <w:instrText xml:space="preserve">mussels</w:instrText>
      </w:r>
      <w:r>
        <w:instrText xml:space="preserve"> </w:instrText>
      </w:r>
      <w:r>
        <w:rPr>
          <w:lang w:val="en-US"/>
        </w:rPr>
        <w:instrText xml:space="preserve">Mytilus</w:instrText>
      </w:r>
      <w:r>
        <w:instrText xml:space="preserve"> </w:instrText>
      </w:r>
      <w:r>
        <w:rPr>
          <w:lang w:val="en-US"/>
        </w:rPr>
        <w:instrText xml:space="preserve">trossulus</w:instrText>
      </w:r>
      <w:r>
        <w:instrText xml:space="preserve"> </w:instrText>
      </w:r>
      <w:r>
        <w:rPr>
          <w:lang w:val="en-US"/>
        </w:rPr>
        <w:instrText xml:space="preserve">gould</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edulis</w:instrText>
      </w:r>
      <w:r>
        <w:instrText xml:space="preserve"> </w:instrText>
      </w:r>
      <w:r>
        <w:rPr>
          <w:lang w:val="en-US"/>
        </w:rPr>
        <w:instrText xml:space="preserve">l</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w:instrText>
      </w:r>
      <w:r>
        <w:rPr>
          <w:lang w:val="en-US"/>
        </w:rPr>
        <w:instrText xml:space="preserve">type</w:instrText>
      </w:r>
      <w:r>
        <w:instrText xml:space="preserve">":"</w:instrText>
      </w:r>
      <w:r>
        <w:rPr>
          <w:lang w:val="en-US"/>
        </w:rPr>
        <w:instrText xml:space="preserve">article</w:instrText>
      </w:r>
      <w:r>
        <w:instrText xml:space="preserve">-</w:instrText>
      </w:r>
      <w:r>
        <w:rPr>
          <w:lang w:val="en-US"/>
        </w:rPr>
        <w:instrText xml:space="preserve">journal</w:instrText>
      </w:r>
      <w:r>
        <w:instrText xml:space="preserve">","</w:instrText>
      </w:r>
      <w:r>
        <w:rPr>
          <w:lang w:val="en-US"/>
        </w:rPr>
        <w:instrText xml:space="preserve">volume</w:instrText>
      </w:r>
      <w:r>
        <w:instrText xml:space="preserve">":"11"},"</w:instrText>
      </w:r>
      <w:r>
        <w:rPr>
          <w:lang w:val="en-US"/>
        </w:rPr>
        <w:instrText xml:space="preserve">uris</w:instrText>
      </w:r>
      <w:r>
        <w:instrText xml:space="preserve">":["</w:instrText>
      </w:r>
      <w:r>
        <w:rPr>
          <w:lang w:val="en-US"/>
        </w:rPr>
        <w:instrText xml:space="preserve">http</w:instrText>
      </w:r>
      <w:r>
        <w:instrText xml:space="preserve">://</w:instrText>
      </w:r>
      <w:r>
        <w:rPr>
          <w:lang w:val="en-US"/>
        </w:rPr>
        <w:instrText xml:space="preserve">www</w:instrText>
      </w:r>
      <w:r>
        <w:instrText xml:space="preserve">.</w:instrText>
      </w:r>
      <w:r>
        <w:rPr>
          <w:lang w:val="en-US"/>
        </w:rPr>
        <w:instrText xml:space="preserve">mendeley</w:instrText>
      </w:r>
      <w:r>
        <w:instrText xml:space="preserve">.</w:instrText>
      </w:r>
      <w:r>
        <w:rPr>
          <w:lang w:val="en-US"/>
        </w:rPr>
        <w:instrText xml:space="preserve">com</w:instrText>
      </w:r>
      <w:r>
        <w:instrText xml:space="preserve">/</w:instrText>
      </w:r>
      <w:r>
        <w:rPr>
          <w:lang w:val="en-US"/>
        </w:rPr>
        <w:instrText xml:space="preserve">documents</w:instrText>
      </w:r>
      <w:r>
        <w:instrText xml:space="preserve">/?</w:instrText>
      </w:r>
      <w:r>
        <w:rPr>
          <w:lang w:val="en-US"/>
        </w:rPr>
        <w:instrText xml:space="preserve">uuid</w:instrText>
      </w:r>
      <w:r>
        <w:instrText xml:space="preserve">=</w:instrText>
      </w:r>
      <w:r>
        <w:rPr>
          <w:lang w:val="en-US"/>
        </w:rPr>
        <w:instrText xml:space="preserve">f</w:instrText>
      </w:r>
      <w:r>
        <w:instrText xml:space="preserve">2</w:instrText>
      </w:r>
      <w:r>
        <w:rPr>
          <w:lang w:val="en-US"/>
        </w:rPr>
        <w:instrText xml:space="preserve">d</w:instrText>
      </w:r>
      <w:r>
        <w:instrText xml:space="preserve">5</w:instrText>
      </w:r>
      <w:r>
        <w:rPr>
          <w:lang w:val="en-US"/>
        </w:rPr>
        <w:instrText xml:space="preserve">c</w:instrText>
      </w:r>
      <w:r>
        <w:instrText xml:space="preserve">684-6</w:instrText>
      </w:r>
      <w:r>
        <w:rPr>
          <w:lang w:val="en-US"/>
        </w:rPr>
        <w:instrText xml:space="preserve">f</w:instrText>
      </w:r>
      <w:r>
        <w:instrText xml:space="preserve">93-455</w:instrText>
      </w:r>
      <w:r>
        <w:rPr>
          <w:lang w:val="en-US"/>
        </w:rPr>
        <w:instrText xml:space="preserve">c</w:instrText>
      </w:r>
      <w:r>
        <w:instrText xml:space="preserve">-969</w:instrText>
      </w:r>
      <w:r>
        <w:rPr>
          <w:lang w:val="en-US"/>
        </w:rPr>
        <w:instrText xml:space="preserve">c</w:instrText>
      </w:r>
      <w:r>
        <w:instrText xml:space="preserve">-</w:instrText>
      </w:r>
      <w:r>
        <w:rPr>
          <w:lang w:val="en-US"/>
        </w:rPr>
        <w:instrText xml:space="preserve">a</w:instrText>
      </w:r>
      <w:r>
        <w:instrText xml:space="preserve">4</w:instrText>
      </w:r>
      <w:r>
        <w:rPr>
          <w:lang w:val="en-US"/>
        </w:rPr>
        <w:instrText xml:space="preserve">f</w:instrText>
      </w:r>
      <w:r>
        <w:instrText xml:space="preserve">1</w:instrText>
      </w:r>
      <w:r>
        <w:rPr>
          <w:lang w:val="en-US"/>
        </w:rPr>
        <w:instrText xml:space="preserve">f</w:instrText>
      </w:r>
      <w:r>
        <w:instrText xml:space="preserve">929</w:instrText>
      </w:r>
      <w:r>
        <w:rPr>
          <w:lang w:val="en-US"/>
        </w:rPr>
        <w:instrText xml:space="preserve">d</w:instrText>
      </w:r>
      <w:r>
        <w:instrText xml:space="preserve">5</w:instrText>
      </w:r>
      <w:r>
        <w:rPr>
          <w:lang w:val="en-US"/>
        </w:rPr>
        <w:instrText xml:space="preserve">e</w:instrText>
      </w:r>
      <w:r>
        <w:instrText xml:space="preserve">2"]}],"</w:instrText>
      </w:r>
      <w:r>
        <w:rPr>
          <w:lang w:val="en-US"/>
        </w:rPr>
        <w:instrText xml:space="preserve">mendeley</w:instrText>
      </w:r>
      <w:r>
        <w:instrText xml:space="preserve">":{"</w:instrText>
      </w:r>
      <w:r>
        <w:rPr>
          <w:lang w:val="en-US"/>
        </w:rPr>
        <w:instrText xml:space="preserve">formattedCitation</w:instrText>
      </w:r>
      <w:r>
        <w:instrText xml:space="preserve">":"(</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2016)","</w:instrText>
      </w:r>
      <w:r>
        <w:rPr>
          <w:lang w:val="en-US"/>
        </w:rPr>
        <w:instrText xml:space="preserve">plainTextFormattedCitation</w:instrText>
      </w:r>
      <w:r>
        <w:instrText xml:space="preserve">":"(</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2016)","</w:instrText>
      </w:r>
      <w:r>
        <w:rPr>
          <w:lang w:val="en-US"/>
        </w:rPr>
        <w:instrText xml:space="preserve">previouslyFormattedCitation</w:instrText>
      </w:r>
      <w:r>
        <w:instrText xml:space="preserve">":"(</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2016)"},"</w:instrText>
      </w:r>
      <w:r>
        <w:rPr>
          <w:lang w:val="en-US"/>
        </w:rPr>
        <w:instrText xml:space="preserve">properties</w:instrText>
      </w:r>
      <w:r>
        <w:instrText xml:space="preserve">":{"</w:instrText>
      </w:r>
      <w:r>
        <w:rPr>
          <w:lang w:val="en-US"/>
        </w:rPr>
        <w:instrText xml:space="preserve">noteIndex</w:instrText>
      </w:r>
      <w:r>
        <w:instrText xml:space="preserve">":0},"</w:instrText>
      </w:r>
      <w:r>
        <w:rPr>
          <w:lang w:val="en-US"/>
        </w:rPr>
        <w:instrText xml:space="preserve">schema</w:instrText>
      </w:r>
      <w:r>
        <w:instrText xml:space="preserve">":"</w:instrText>
      </w:r>
      <w:r>
        <w:rPr>
          <w:lang w:val="en-US"/>
        </w:rPr>
        <w:instrText xml:space="preserve">https</w:instrText>
      </w:r>
      <w:r>
        <w:instrText xml:space="preserve">://</w:instrText>
      </w:r>
      <w:r>
        <w:rPr>
          <w:lang w:val="en-US"/>
        </w:rPr>
        <w:instrText xml:space="preserve">github</w:instrText>
      </w:r>
      <w:r>
        <w:instrText xml:space="preserve">.</w:instrText>
      </w:r>
      <w:r>
        <w:rPr>
          <w:lang w:val="en-US"/>
        </w:rPr>
        <w:instrText xml:space="preserve">com</w:instrText>
      </w:r>
      <w:r>
        <w:instrText xml:space="preserve">/</w:instrText>
      </w:r>
      <w:r>
        <w:rPr>
          <w:lang w:val="en-US"/>
        </w:rPr>
        <w:instrText xml:space="preserve">citation</w:instrText>
      </w:r>
      <w:r>
        <w:instrText xml:space="preserve">-</w:instrText>
      </w:r>
      <w:r>
        <w:rPr>
          <w:lang w:val="en-US"/>
        </w:rPr>
        <w:instrText xml:space="preserve">style</w:instrText>
      </w:r>
      <w:r>
        <w:instrText xml:space="preserve">-</w:instrText>
      </w:r>
      <w:r>
        <w:rPr>
          <w:lang w:val="en-US"/>
        </w:rPr>
        <w:instrText xml:space="preserve">language</w:instrText>
      </w:r>
      <w:r>
        <w:instrText xml:space="preserve">/</w:instrText>
      </w:r>
      <w:r>
        <w:rPr>
          <w:lang w:val="en-US"/>
        </w:rPr>
        <w:instrText xml:space="preserve">schema</w:instrText>
      </w:r>
      <w:r>
        <w:instrText xml:space="preserve">/</w:instrText>
      </w:r>
      <w:r>
        <w:rPr>
          <w:lang w:val="en-US"/>
        </w:rPr>
        <w:instrText xml:space="preserve">raw</w:instrText>
      </w:r>
      <w:r>
        <w:instrText xml:space="preserve">/</w:instrText>
      </w:r>
      <w:r>
        <w:rPr>
          <w:lang w:val="en-US"/>
        </w:rPr>
        <w:instrText xml:space="preserve">master</w:instrText>
      </w:r>
      <w:r>
        <w:instrText xml:space="preserve">/</w:instrText>
      </w:r>
      <w:r>
        <w:rPr>
          <w:lang w:val="en-US"/>
        </w:rPr>
        <w:instrText xml:space="preserve">csl</w:instrText>
      </w:r>
      <w:r>
        <w:instrText xml:space="preserve">-</w:instrText>
      </w:r>
      <w:r>
        <w:rPr>
          <w:lang w:val="en-US"/>
        </w:rPr>
        <w:instrText xml:space="preserve">citation</w:instrText>
      </w:r>
      <w:r>
        <w:instrText xml:space="preserve">.</w:instrText>
      </w:r>
      <w:r>
        <w:rPr>
          <w:lang w:val="en-US"/>
        </w:rPr>
        <w:instrText xml:space="preserve">json</w:instrText>
      </w:r>
      <w:r>
        <w:instrText xml:space="preserve">"}</w:instrText>
      </w:r>
      <w:r>
        <w:rPr>
          <w:lang w:val="en-US"/>
        </w:rPr>
        <w:fldChar w:fldCharType="separate"/>
      </w:r>
      <w:r>
        <w:t>(</w:t>
      </w:r>
      <w:r>
        <w:rPr>
          <w:lang w:val="en-US"/>
        </w:rPr>
        <w:t>Katolikova</w:t>
      </w:r>
      <w:r>
        <w:t xml:space="preserve"> </w:t>
      </w:r>
      <w:r>
        <w:rPr>
          <w:lang w:val="en-US"/>
        </w:rPr>
        <w:t>et</w:t>
      </w:r>
      <w:r>
        <w:t xml:space="preserve"> </w:t>
      </w:r>
      <w:r>
        <w:rPr>
          <w:lang w:val="en-US"/>
        </w:rPr>
        <w:t>al</w:t>
      </w:r>
      <w:r>
        <w:t>., 2016)</w:t>
      </w:r>
      <w:r>
        <w:rPr>
          <w:lang w:val="en-US"/>
        </w:rPr>
        <w:fldChar w:fldCharType="end"/>
      </w:r>
      <w:r>
        <w:t xml:space="preserve">. Исходя из этого можно предположить, что мидии с хрупкой раковиной и меньшей массой и размером могут быть более чувствительны к деструктивному воздействию прибоя, а заросли бурых водорослей служат своеобразной «подушкой безопасности», защищающей мидию от волны, а активность прибоя, действительно, может являться фактором, обуславливающим распределение видов в заливе. </w:t>
      </w:r>
    </w:p>
    <w:p>
      <w:r>
        <w:t xml:space="preserve">Другим, биотическим, фактором, который может влиять на пространственную структуру поселений мидий в заливе, может являться вид-специфичная эллиминация хищниками. К основным хищникам, которые питаются преимущественно мидиями, в Белом море относятся морская звезда </w:t>
      </w:r>
      <w:r>
        <w:rPr>
          <w:lang w:val="en-US"/>
        </w:rPr>
        <w:t>Asterias</w:t>
      </w:r>
      <w:r>
        <w:t xml:space="preserve"> </w:t>
      </w:r>
      <w:r>
        <w:rPr>
          <w:lang w:val="en-US"/>
        </w:rPr>
        <w:t>rubens</w:t>
      </w:r>
      <w:r>
        <w:t xml:space="preserve"> и птицы. </w:t>
      </w:r>
      <w:r>
        <w:rPr>
          <w:highlight w:val="yellow"/>
        </w:rPr>
        <w:t xml:space="preserve">Экспериментальные данные показывают, что в условиях смешанных поселений, шансы быть съеденными звездой почти в четыре раза выше, нежели для </w:t>
      </w:r>
      <w:r>
        <w:rPr>
          <w:highlight w:val="yellow"/>
          <w:lang w:val="en-US"/>
        </w:rPr>
        <w:t>M</w:t>
      </w:r>
      <w:r>
        <w:rPr>
          <w:highlight w:val="yellow"/>
        </w:rPr>
        <w:t xml:space="preserve">. </w:t>
      </w:r>
      <w:r>
        <w:rPr>
          <w:highlight w:val="yellow"/>
          <w:lang w:val="en-US"/>
        </w:rPr>
        <w:t>edulis</w:t>
      </w:r>
      <w:r>
        <w:rPr>
          <w:highlight w:val="yellow"/>
        </w:rPr>
        <w:t xml:space="preserve">, причем независимо от пропорции </w:t>
      </w:r>
      <w:r>
        <w:rPr>
          <w:highlight w:val="yellow"/>
          <w:lang w:val="en-US"/>
        </w:rPr>
        <w:t>M</w:t>
      </w:r>
      <w:r>
        <w:rPr>
          <w:highlight w:val="yellow"/>
        </w:rPr>
        <w:t xml:space="preserve">. </w:t>
      </w:r>
      <w:r>
        <w:rPr>
          <w:highlight w:val="yellow"/>
          <w:lang w:val="en-US"/>
        </w:rPr>
        <w:t>trossulus</w:t>
      </w:r>
      <w:r>
        <w:rPr>
          <w:highlight w:val="yellow"/>
        </w:rPr>
        <w:t xml:space="preserve"> в поселении </w:t>
      </w:r>
      <w:r>
        <w:rPr>
          <w:highlight w:val="yellow"/>
        </w:rPr>
        <w:fldChar w:fldCharType="begin" w:fldLock="1"/>
      </w:r>
      <w:r>
        <w:rPr>
          <w:highlight w:val="yellow"/>
        </w:rPr>
        <w:instrText xml:space="preserve">ADDIN CSL_CITATION {"citationItems":[{"id":"ITEM-1","itemData":{"author":[{"dropping-particle":"","family":"Khaitov","given":"Vadim","non-dropping-particle":"","parse-names":false,"suffix":""},{"dropping-particle":"","family":"Makarycheva","given":"Anna","non-dropping-particle":"","parse-names":false,"suffix":""},{"dropping-particle":"","family":"Gantsevich","given":"Mikhail","non-dropping-particle":"","parse-names":false,"suffix":""},{"dropping-particle":"","family":"Lentsman","given":"Natalia","non-dropping-particle":"","parse-names":false,"suffix":""},{"dropping-particle":"","family":"Skazina","given":"Maria","non-dropping-particle":"","parse-names":false,"suffix":""},{"dropping-particle":"","family":"Gagarina","given":"Anastasia","non-dropping-particle":"","parse-names":false,"suffix":""},{"dropping-particle":"","family":"Katolikova","given":"Marina","non-dropping-particle":"","parse-names":false,"suffix":""},{"dropping-particle":"","family":"Strelkov","given":"Petr","non-dropping-particle":"","parse-names":false,"suffix":""}],"container-title":"Biology Bulletin","id":"ITEM-1","issue":"April","issued":{"date-parts":[["2018"]]},"title":"Discriminating Eaters : Sea Stars Asterias rubens L . Feed Preferably on Mytilus trossulus Gould in Mixed Stocks of Mytilus trossulus and Mytilus edulis L .","type":"article-journal","volume":"234"},"uris":["http://www.mendeley.com/documents/?uuid=ad0e1c97-e3d5-490b-90a6-2e3825466d55"]}],"mendeley":{"formattedCitation":"(Khaitov et al., 2018)","plainTextFormattedCitation":"(Khaitov et al., 2018)","previouslyFormattedCitation":"(Khaitov et al., 2018)"},"properties":{"noteIndex":0},"schema":"https://github.com/citation-style-language/schema/raw/master/csl-citation.json"}</w:instrText>
      </w:r>
      <w:r>
        <w:rPr>
          <w:highlight w:val="yellow"/>
        </w:rPr>
        <w:fldChar w:fldCharType="separate"/>
      </w:r>
      <w:r>
        <w:rPr>
          <w:highlight w:val="yellow"/>
        </w:rPr>
        <w:t>(Khaitov et al., 2018)</w:t>
      </w:r>
      <w:r>
        <w:rPr>
          <w:highlight w:val="yellow"/>
        </w:rPr>
        <w:fldChar w:fldCharType="end"/>
      </w:r>
      <w:r>
        <w:t xml:space="preserve"> (Хайтов 2023). </w:t>
      </w:r>
      <w:r>
        <w:rPr>
          <w:highlight w:val="yellow"/>
        </w:rPr>
        <w:t xml:space="preserve">Другими исследователями так же отмечаются различия в стратегиях избегания хищников у двух видов. и сниженная у </w:t>
      </w:r>
      <w:r>
        <w:rPr>
          <w:highlight w:val="yellow"/>
          <w:lang w:val="en-US"/>
        </w:rPr>
        <w:t>M</w:t>
      </w:r>
      <w:r>
        <w:rPr>
          <w:highlight w:val="yellow"/>
        </w:rPr>
        <w:t xml:space="preserve">. </w:t>
      </w:r>
      <w:r>
        <w:rPr>
          <w:highlight w:val="yellow"/>
          <w:lang w:val="en-US"/>
        </w:rPr>
        <w:t>trossulus</w:t>
      </w:r>
      <w:r>
        <w:rPr>
          <w:highlight w:val="yellow"/>
        </w:rPr>
        <w:t xml:space="preserve"> способность к интенсификации образования биссуса в присутствии звезд и крабов </w:t>
      </w:r>
      <w:r>
        <w:rPr>
          <w:highlight w:val="yellow"/>
        </w:rPr>
        <w:fldChar w:fldCharType="begin" w:fldLock="1"/>
      </w:r>
      <w:r>
        <w:rPr>
          <w:highlight w:val="yellow"/>
        </w:rPr>
        <w:instrText xml:space="preserve">ADDIN CSL_CITATION {"citationItems":[{"id":"ITEM-1","itemData":{"DOI":"10.1007/s002270100606","author":[{"dropping-particle":"","family":"Reimer","given":"O","non-dropping-particle":"","parse-names":false,"suffix":""},{"dropping-particle":"","family":"Harms","given":"S","non-dropping-particle":"","parse-names":false,"suffix":""}],"container-title":"Marine Biology","id":"ITEM-1","issue":"139","issued":{"date-parts":[["2001"]]},"page":"959-965","title":"Predator-inducible changes in blue mussels from the predator-free Baltic Sea","type":"article-journal"},"uris":["http://www.mendeley.com/documents/?uuid=a324e91f-4b3a-4ac0-ba49-c44c56f39796"]},{"id":"ITEM-2","itemData":{"DOI":"10.3354/meps10106","author":[{"dropping-particle":"","family":"Lowen","given":"J B","non-dropping-particle":"","parse-names":false,"suffix":""},{"dropping-particle":"","family":"Innes","given":"D J","non-dropping-particle":"","parse-names":false,"suffix":""},{"dropping-particle":"","family":"Thompson","given":"R J","non-dropping-particle":"","parse-names":false,"suffix":""}],"id":"ITEM-2","issued":{"date-parts":[["2013"]]},"page":"135-143","title":"Predator-induced defenses differ between sympatric Mytilus edulis and M . trossulus","type":"article-journal","volume":"475"},"uris":["http://www.mendeley.com/documents/?uuid=c437bf8d-bb33-489c-8478-8c97ac918427"]}],"mendeley":{"formattedCitation":"(Lowen et al., 2013; Reimer &amp; Harms, 2001)","plainTextFormattedCitation":"(Lowen et al., 2013; Reimer &amp; Harms, 2001)","previouslyFormattedCitation":"(Lowen et al., 2013; Reimer &amp; Harms, 2001)"},"properties":{"noteIndex":0},"schema":"https://github.com/citation-style-language/schema/raw/master/csl-citation.json"}</w:instrText>
      </w:r>
      <w:r>
        <w:rPr>
          <w:highlight w:val="yellow"/>
        </w:rPr>
        <w:fldChar w:fldCharType="separate"/>
      </w:r>
      <w:r>
        <w:rPr>
          <w:highlight w:val="yellow"/>
        </w:rPr>
        <w:t>(Lowen et al., 2013; Reimer &amp; Harms, 2001)</w:t>
      </w:r>
      <w:r>
        <w:rPr>
          <w:highlight w:val="yellow"/>
        </w:rPr>
        <w:fldChar w:fldCharType="end"/>
      </w:r>
      <w:r>
        <w:t xml:space="preserve">. Эти данные указывают на определенную уязвимость </w:t>
      </w:r>
      <w:r>
        <w:rPr>
          <w:lang w:val="en-US"/>
        </w:rPr>
        <w:t>M</w:t>
      </w:r>
      <w:r>
        <w:t xml:space="preserve">. </w:t>
      </w:r>
      <w:r>
        <w:rPr>
          <w:lang w:val="en-US"/>
        </w:rPr>
        <w:t>trossulus</w:t>
      </w:r>
      <w:r>
        <w:t xml:space="preserve"> перед угрозой хищников. Учитывая, что морская звезда </w:t>
      </w:r>
      <w:r>
        <w:rPr>
          <w:lang w:val="en-US"/>
        </w:rPr>
        <w:t>Asterias</w:t>
      </w:r>
      <w:r>
        <w:t xml:space="preserve"> </w:t>
      </w:r>
      <w:r>
        <w:rPr>
          <w:lang w:val="en-US"/>
        </w:rPr>
        <w:t>rubens</w:t>
      </w:r>
      <w:r>
        <w:t xml:space="preserve"> обладает довольно </w:t>
      </w:r>
      <w:r>
        <w:rPr>
          <w:highlight w:val="yellow"/>
        </w:rPr>
        <w:t>скромным</w:t>
      </w:r>
      <w:r>
        <w:t xml:space="preserve"> толерантным диапазоном в отношении пониженной солености (ссылка!) и довольно мало распространена в опресненной части Кандалакшского залива (ссылка!!), где и сосредоточены большинство поселений </w:t>
      </w:r>
      <w:r>
        <w:rPr>
          <w:lang w:val="en-US"/>
        </w:rPr>
        <w:t>M</w:t>
      </w:r>
      <w:r>
        <w:t xml:space="preserve">. </w:t>
      </w:r>
      <w:r>
        <w:rPr>
          <w:lang w:val="en-US"/>
        </w:rPr>
        <w:t>trossulus</w:t>
      </w:r>
      <w:r>
        <w:t xml:space="preserve">, </w:t>
      </w:r>
      <w:r>
        <w:rPr>
          <w:highlight w:val="yellow"/>
        </w:rPr>
        <w:t>можно предположить, что именно присутствие или отсутствие (и обилие) этого хищника отчасти определяет пространственную структуру поселений двух видов в Белом море.</w:t>
      </w:r>
      <w:r>
        <w:t xml:space="preserve"> </w:t>
      </w:r>
    </w:p>
    <w:p>
      <w:r>
        <w:t>Потом мы сравниваем гибридные зоны.?</w:t>
      </w:r>
    </w:p>
    <w:p/>
    <w:p>
      <w:r>
        <w:t xml:space="preserve">Морфологические различия </w:t>
      </w:r>
      <w:r>
        <w:rPr>
          <w:lang w:val="en-US"/>
        </w:rPr>
        <w:t>M</w:t>
      </w:r>
      <w:r>
        <w:t xml:space="preserve">. </w:t>
      </w:r>
      <w:r>
        <w:rPr>
          <w:lang w:val="en-US"/>
        </w:rPr>
        <w:t>trossulus</w:t>
      </w:r>
      <w:r>
        <w:t xml:space="preserve"> и </w:t>
      </w:r>
      <w:r>
        <w:rPr>
          <w:lang w:val="en-US"/>
        </w:rPr>
        <w:t>M</w:t>
      </w:r>
      <w:r>
        <w:t xml:space="preserve">. </w:t>
      </w:r>
      <w:r>
        <w:rPr>
          <w:lang w:val="en-US"/>
        </w:rPr>
        <w:t>edulis</w:t>
      </w:r>
    </w:p>
    <w:p>
      <w:r>
        <w:t xml:space="preserve">Исследования, предметом которых стали морфологические отличия </w:t>
      </w:r>
      <w:r>
        <w:rPr>
          <w:lang w:val="en-US"/>
        </w:rPr>
        <w:t>M</w:t>
      </w:r>
      <w:r>
        <w:t xml:space="preserve">. </w:t>
      </w:r>
      <w:r>
        <w:rPr>
          <w:lang w:val="en-US"/>
        </w:rPr>
        <w:t>trossullus</w:t>
      </w:r>
      <w:r>
        <w:t xml:space="preserve"> и </w:t>
      </w:r>
      <w:r>
        <w:rPr>
          <w:lang w:val="en-US"/>
        </w:rPr>
        <w:t>M</w:t>
      </w:r>
      <w:r>
        <w:t xml:space="preserve">. </w:t>
      </w:r>
      <w:r>
        <w:rPr>
          <w:lang w:val="en-US"/>
        </w:rPr>
        <w:t>edulis</w:t>
      </w:r>
      <w:r>
        <w:t>, довольно многочисленны</w:t>
      </w:r>
      <w:r>
        <w:fldChar w:fldCharType="begin" w:fldLock="1"/>
      </w:r>
      <w:r>
        <w:instrText xml:space="preserve">ADDIN CSL_CITATION {"citationItems":[{"id":"ITEM-1","itemData":{"DOI":"10.1007/s002270050510","ISSN":"00253162","abstract":"Allopatric populations of Mytilus species show distinct shell morphology which may be due to genetic and/or environmental effects. Sympatric populations of Mytilus species show similar shell morphology which may be due to hybridization eroding morphological differences and/or the influence of common environmental conditions. The present study examined shell morphology and shell shape from 16 sites in eastern Newfoundland where M. edulis L. and M. trossulus Gould coexist in common environments with limited hybridization. Shell morphology was based on measurements of eight characters, and shell shape was quantified by elliptic Fourier analysis of shell outlines. Significant differences were observed between species for both shell morphology and shell shape across 16 sites sampled. The relatively small differences in morphology and shape between the species were probably due to exposure to common environments rather than hybridization. Shell shape for M. edulis was more eccentric compared to M. trossulus which was more elongated. Shell shape analysis of a range of size classes at one site showed a change from an eccentric to an elongated shape going from the smaller to the larger size classes. Both species showed a similar trend, with the larger M. edulis more eccentric and the larger M. trossulus more elongated.","author":[{"dropping-particle":"","family":"Innes","given":"D. J.","non-dropping-particle":"","parse-names":false,"suffix":""},{"dropping-particle":"","family":"Bates","given":"J. A.","non-dropping-particle":"","parse-names":false,"suffix":""}],"container-title":"Marine Biology","id":"ITEM-1","issue":"4","issued":{"date-parts":[["1999"]]},"page":"691-699","title":"Morphological variation of Mytilus edulis and Mytilus trossulus in eastern Newfoundland","type":"article-journal","volume":"133"},"uris":["http://www.mendeley.com/documents/?uuid=d9ce0809-ca5f-40ad-8aa5-74abf35ae0af"]},{"id":"ITEM-2","itemData":{"DOI":"10.1007/BF01319403","ISSN":"00253162","abstract":"Many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Hemispheres","type":"article-journal","volume":"111"},"uris":["http://www.mendeley.com/documents/?uuid=14e6780d-1aea-47f9-9390-db28943afce6"]},{"id":"ITEM-3","itemData":{"author":[{"dropping-particle":"","family":"Mallet","given":"Andre L.","non-dropping-particle":"","parse-names":false,"suffix":""},{"dropping-particle":"","family":"Carver","given":"Claire E.","non-dropping-particle":"","parse-names":false,"suffix":""}],"container-title":"Canadian Journal of Fisheries and Aquatic Sciences","id":"ITEM-3","issue":"9","issued":{"date-parts":[["1995"]]},"title":"Comparative growth and survival patterns of Mytilus trossulus an Mytilus edulis in Atlantic Canada","type":"article-journal","volume":"52"},"uris":["http://www.mendeley.com/documents/?uuid=ba30da83-e53e-403f-8ce9-2586dffd18cf"]},{"id":"ITEM-4","itemData":{"author":[{"dropping-particle":"","family":"Gardner","given":"Jonathan P A","non-dropping-particle":"","parse-names":false,"suffix":""},{"dropping-particle":"","family":"Thompson","given":"Raymond J","non-dropping-particle":"","parse-names":false,"suffix":""}],"container-title":"Biological Journal of the Linnean Society","id":"ITEM-4","issued":{"date-parts":[["2009"]]},"page":"875-897","title":"Influence of genotype and geography on shell shape and morphometric trait variation among North Atlantic blue mussel ( Mytilus spp .) populations","type":"article-journal","volume":"96"},"uris":["http://www.mendeley.com/documents/?uuid=5fa19981-29c9-4ada-b31d-9742d35a849c"]},{"id":"ITEM-5","itemData":{"DOI":"10.1371/journal.pone.0152963","ISSN":"19326203","abstract":"©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ONE","id":"ITEM-5","issue":"4","issued":{"date-parts":[["2016"]]},"page":"1-25","title":"Genetic, ecological and morphological distinctness of the blue mussels Mytilus trossulus gould and M. edulis l. in the White Sea","type":"article-journal","volume":"11"},"uris":["http://www.mendeley.com/documents/?uuid=f2d5c684-6f93-455c-969c-a4f1f929d5e2"]},{"id":"ITEM-6","itemData":{"DOI":"10.1371/journal.pone.0249587","ISBN":"1111111111","ISSN":"19326203","PMID":"34297723","abstract":"Cryptic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Mytilus edulis and M. trossulus.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M. edulis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M. trossulus and M. edulis. We provide recommendations for the application of the morphotype test to mussels from unstudied contact zones and note that they may apply equally well to other taxa identified by semi-diagnostic traits.","author":[{"dropping-particle":"","family":"Khaitov","given":"Vadim","non-dropping-particle":"","parse-names":false,"suffix":""},{"dropping-particle":"","family":"Marchenko","given":"Julia","non-dropping-particle":"","parse-names":false,"suffix":""},{"dropping-particle":"","family":"Katolikova","given":"Marina","non-dropping-particle":"","parse-names":false,"suffix":""},{"dropping-particle":"","family":"Väinölä","given":"Risto","non-dropping-particle":"","parse-names":false,"suffix":""},{"dropping-particle":"","family":"Kingston","given":</w:instrText>
      </w:r>
      <w:r>
        <w:rPr>
          <w:lang w:val="en-US"/>
        </w:rPr>
        <w:instrText xml:space="preserve">"Sarah E.","non-dropping-particle":"","parse-names":false,"suffix":""},{"dropping-particle":"","family":"Carlon","given":"David B.","non-dropping-particle":"","parse-names":false,"suffix":""},{"dropping-particle":"","family":"Gantsevich","given":"Michael","non-dropping-particle":"","parse-names":false,"suffix":""},{"dropping-particle":"","family":"Strelkov","given":"Petr","non-dropping-particle":"","parse-names":false,"suffix":""}],"container-title":"PLoS ONE","id":"ITEM-6","issue":"July","issued":{"date-parts":[["2021"]]},"page":"1-27","title":"Species identification based on a semi-diagnostic marker: Evaluation of a simple conchological test for distinguishing blue mussels Mytilus edulis L. And M. trossulus Gould","type":"article-journal","volume":"16"},"uris":["http://www.mendeley.com/documents/?uuid=80a0ea1d-8af2-4c96-aea3-0d24a897de58"]}],"mendeley":{"formattedCitation":"(Gardner &amp; Thompson, 2009; Innes &amp; Bates, 1999; Katolikova et al., 2016; Khaitov et al., 2021; Mallet &amp; Carver, 1995a; McDonald et al., 1991)","plainTextFormattedCitation":"(Gardner &amp; Thompson, 2009; Innes &amp; Bates, 1999; Katolikova et al., 2016; Khaitov et al., 2021; Mallet &amp; Carver, 1995a; McDonald et al., 1991)","previouslyFormattedCitation":"(Gardner &amp; Thompson, 2009; Innes &amp; Bates, 1999; Katolikova et al., 2016; Khaitov et al., 2021; Mallet &amp; Carver, 1995a; McDonald et al., 1991)"},"properties":{"noteIndex":0},"schema":"https://github.com/citation-style-language/schema/raw/master/csl-citation.json"}</w:instrText>
      </w:r>
      <w:r>
        <w:fldChar w:fldCharType="separate"/>
      </w:r>
      <w:r>
        <w:rPr>
          <w:lang w:val="en-US"/>
        </w:rPr>
        <w:t>(Gardner &amp; Thompson, 2009; Innes &amp; Bates, 1999; Katolikova et al., 2016; Khaitov et al., 2021; Mallet &amp; Carver, 1995a; McDonald et al., 1991)</w:t>
      </w:r>
      <w:r>
        <w:fldChar w:fldCharType="end"/>
      </w:r>
      <w:r>
        <w:rPr>
          <w:lang w:val="en-US"/>
        </w:rPr>
        <w:t xml:space="preserve">. </w:t>
      </w:r>
      <w:r>
        <w:t xml:space="preserve">Однако, специфичного диагностического морфологического признака для различения этих двух видов не выявлено до сих пор. Измерение таких характеристик раковины, как длинна замка, длинна отпечатка заднего аддуктора на раковине, пропорции раковины, хоть и показали некоторые статистические различия, однако считаются ненадежными по сравнению с генетическими маркерами </w:t>
      </w:r>
      <w:r>
        <w:fldChar w:fldCharType="begin" w:fldLock="1"/>
      </w:r>
      <w:r>
        <w:instrText xml:space="preserve">ADDIN CSL_CITATION {"citationItems":[{"id":"ITEM-1","itemData":{"DOI":"10.1007/s002270050510","ISSN":"00253162","abstract":"Allopatric populations of Mytilus species show distinct shell morphology which may be due to genetic and/or environmental effects. Sympatric populations of Mytilus species show similar shell morphology which may be due to hybridization eroding morphological differences and/or the influence of common environmental conditions. The present study examined shell morphology and shell shape from 16 sites in eastern Newfoundland where M. edulis L. and M. trossulus Gould coexist in common environments with limited hybridization. Shell morphology was based on measurements of eight characters, and shell shape was quantified by elliptic Fourier analysis of shell outlines. Significant differences were observed between species for both shell morphology and shell shape across 16 sites sampled. The relatively small differences in morphology and shape between the species were probably due to exposure to common environments rather than hybridization. Shell shape for M. edulis was more eccentric compared to M. trossulus which was more elongated. Shell shape analysis of a range of size classes at one site showed a change from an eccentric to an elongated shape going from the smaller to the larger size classes. Both species showed a similar trend, with the larger M. edulis more eccentric and the larger M. trossulus more elongated.","author":[{"dropping-particle":"","family":"Innes","given":"D. J.","non-dropping-particle":"","parse-names":false,"suffix":""},{"dropping-particle":"","family":"Bates","given":"J. A.","non-dropping-particle":"","parse-names":false,"suffix":""}],"container-title":"Marine Biology","id":"ITEM-1","issue":"4","issued":{"date-parts":[["1999"]]},"page":"691-699","title":"Morphological variation of Mytilus edulis and Mytilus trossulus in eastern Newfoundland","type":"article-journal","volume":"133"},"uris":["http://www.mendeley.com/documents/?uuid=d9ce0809-ca5f-40ad-8aa5-74abf35ae0af"]},{"id":"ITEM-2","itemData":{"DOI":"10.1007/BF01319403","ISSN":"00253162","abstract":"Many authors have considered the common mussels in temperate waters of the Northern and Southern Hemispheres to be a single cosmopolitan species, Mytilus edulis Linnaeus, 1758. Others have divided these mussels into several subspecies or species. Samples of mussels were collected from 36 locations in the Northern Hemisphere and nine locations in the Southern Hemisphere. Electrophoretic evidence from eight loci indicates that the Northern Hemisphere samples consist of three electrophoretically distinguishable species:M. edulis from eastern North America and western Europe;M. galloprovincialis Lamarck, 1819 from the Mediterranean Sea, western Europe, California, and eastern Asia; and M. trossulus Gould, 1850 from the Baltic Sea, eastern Canada, western North America and the Pacific coast of Siberia. Mussels from Chile, Argentina, the Falkland Islands and the Kerguelen Islands contain alleles characteristic of all three Northern Hemisphere species, but because they are most similar to M. edulis from the Northern Hemisphere, we suggest that they tentatively be included in M. edulis. These South American samples are morphologically intermediate between Northern Hemisphere M. edulis and M. trossulus. Mussels from Australia and New Zealand are similar in allele frequency and morphometric characters to M. galloprovincialis from the Northern Hemisphere. Fossil Mytilus sp. are present in Australia, New Zealand and South America, which suggests that the Southern Hemisphere populations may be native, rather than introduced by humans. Morphometric characters were measured on samples which the allozyme data indicated contained a single species. Canonical variates analysis of the morphometric characters yields functions which distinguish among our samples of the species in the Northern Hemisphere. © 1991 Springer-Verlag.","author":[{"dropping-particle":"","family":"McDonald","given":"J. H.","non-dropping-particle":"","parse-names":false,"suffix":""},{"dropping-particle":"","family":"Seed","given":"R.","non-dropping-particle":"","parse-names":false,"suffix":""},{"dropping-particle":"","family":"Koehn","given":"R. K.","non-dropping-particle":"","parse-names":false,"suffix":""}],"container-title":"Marine Biology","id":"ITEM-2","issue":"3","issued":{"date-parts":[["1991"]]},"page":"323-333","title":"Allozymes and morphometric characters of three species of Mytilus in the Northern and Southern Hemispheres","type":"article-journal","volume":"111"},"uris":["http://www.mendeley.com/documents/?uuid=14e6780d-1aea-47f9-9390-db28943afce6"]}],"mendeley":{"formattedCitation":"(Innes &amp; Bates, 1999; McDonald et al., 1991)","plainTextFormattedCitation":"(Innes &amp; Bates, 1999; McDonald et al., 1991)","previouslyFormattedCitation":"(Innes &amp; Bates, 1999; McDonald et al., 1991)"},"properties":{"noteIndex":0},"schema":"https://github.com/citation-style-language/schema/raw/master/csl-citation.json"}</w:instrText>
      </w:r>
      <w:r>
        <w:fldChar w:fldCharType="separate"/>
      </w:r>
      <w:r>
        <w:t>(Innes &amp; Bates, 1999; McDonald et al., 1991)</w:t>
      </w:r>
      <w:r>
        <w:fldChar w:fldCharType="end"/>
      </w:r>
      <w:r>
        <w:t xml:space="preserve">. До недавнего времени основные хоть сколько-нибудь </w:t>
      </w:r>
      <w:r>
        <w:rPr>
          <w:highlight w:val="yellow"/>
        </w:rPr>
        <w:t>вменяемые</w:t>
      </w:r>
      <w:r>
        <w:t xml:space="preserve"> методы определения этих двух видов на основе морфологических характеристик раковины сводились к многомерным анализам совокупности морфологических признаков </w:t>
      </w:r>
      <w:r>
        <w:fldChar w:fldCharType="begin" w:fldLock="1"/>
      </w:r>
      <w:r>
        <w:instrText xml:space="preserve">ADDIN CSL_CITATION {"citationItems":[{"id":"ITEM-1","itemData":{"DOI":"10.1016/j.jembe.2008.08.021","ISSN":"0022-0981","author":[{"dropping-particle":"","family":"Beaumont","given":"Andy R","non-dropping-particle":"","parse-names":false,"suffix":""},{"dropping-particle":"","family":"Hawkins","given":"Marie P","non-dropping-particle":"","parse-names":false,"suffix":""},{"dropping-particle":"","family":"Doig","given":"Fiona L","non-dropping-particle":"","parse-names":false,"suffix":""},{"dropping-particle":"","family":"Davies","given":"Ian M","non-dropping-particle":"","parse-names":false,"suffix":""},{"dropping-particle":"","family":"Snow","given":"Michael","non-dropping-particle":"","parse-names":false,"suffix":""}],"container-title":"Journal of Experimental Marine Biology and Ecology","id":"ITEM-1","issue":"2","issued":{"date-parts":[["2008"]]},"page":"100-110","publisher":"Elsevier B.V.","title":"Three species of Mytilus and their hybrids identified in a Scottish Loch : natives , relicts and invaders ?","type":"article-journal","volume":"367"},"uris":["http://www.mendeley.com/documents/?uuid=da4e1ad9-477b-44fc-a855-4951fc7d5247"]},{"id":"ITEM-2","itemData":{"DOI":"10.1577/a06-044.1","ISSN":"1522-2055","abstract":"We studied shell strength and appearance in six mixed-species cultured populations of blue mussels (Mytilus edulis, M. trossulus, and their hybrids) from Newfoundland, Canada. Shell strength (defined as the force causing shell breakage) and shell thickness both increased with shell length. Strength and thickness varied significantly among sites and among genotypes within sites; M. edulis had stronger and thicker shells than M. trossulus. Shell strength was related to shell thickness and shell width, both of which were greater in M. edulis than in M. trossulus: Hybrids tended to be intermediate. Appearance was studied on the basis of shell color and shape. The frequency of brown-shelled mussels varied considerably among sites and was higher in M. trossulus than in M. edulis. Shell width, depth, width-length ratio, and depth-length ratio all varied significantly among sites. Within sites, M. edulis had a greater shell width, width-length ratio, and width-depth ratio than M. trossulus, whereas hybrids were intermediate. Intrasite variability in shell shape characteristics, expressed as total population variance, was greater in the mixed-species populations from Newfoundland than in a unispecific M. edulis population from Prince Edward Island. In a reciprocal seed transfer experiment, shell width, width-length ratio, and width-depth ratio were greater in M. edulis than in M. trossulus of similar age. Width-length and width-depth ratios decreased with increasing age. Fourteen months after transfer, shell width and depth differed between transferred and nontransferred stocks. lnterspecific relationships between M. edulis and M. trossulus in shell width and width-length ratio were similar in transferred and nontransferred stocks, while the other shell dimensions and their ratios differed. We infer that genotype-related differences in shell shape may change after stock transfer owing to site-related effects on shell growth. We discuss these results in terms of their potential impact on future industry development, particularly expansion of the seed supply for further industry growth.","author":[{"dropping-particle":"","family":"Penney","given":"Randy W.","non-dropping-particle":"","parse-names":false,"suffix":""},{"dropping-particle":"","family":"Hart","given":"M. Jeanne","non-dropping-particle":"","parse-names":false,"suffix":""},{"dropping-particle":"","family":"Templeman","given":"Nadine D.","non-dropping-particle":"","parse-names":false,"suffix":""}],"container-title":"North American Journal of Aquaculture","id":"ITEM-2","issue":"3","issued":{"date-parts":[["2007"]]},"page":"281-295","title":" Shell Strength and Appearance in Cultured Blue Mussels Mytilus edulis, M. trossulus , and M. edulis × M. trossulus Hybrids ","type":"article-journal","volume":"69"},"uris":["http://www.mendeley.com/documents/?uuid=275a201b-5067-4f4d-96aa-f423db3ff53b"]}],"mendeley":{"formattedCitation":"(Beaumont et al., 2008; R. W. Penney et al., 2007)","plainTextFormattedCitation":"(Beaumont et al., 2008; R. W. Penney et al., 2007)","previouslyFormattedCitation":"(Beaumont et al., 2008; R. W. Penney et al., 2007)"},"properties":{"noteIndex":0},"schema":"https://github.com/citation-style-language/schema/raw/master/csl-citation.json"}</w:instrText>
      </w:r>
      <w:r>
        <w:fldChar w:fldCharType="separate"/>
      </w:r>
      <w:r>
        <w:t>(</w:t>
      </w:r>
      <w:r>
        <w:rPr>
          <w:lang w:val="en-US"/>
        </w:rPr>
        <w:t>Beaumont</w:t>
      </w:r>
      <w:r>
        <w:t xml:space="preserve"> </w:t>
      </w:r>
      <w:r>
        <w:rPr>
          <w:lang w:val="en-US"/>
        </w:rPr>
        <w:t>et</w:t>
      </w:r>
      <w:r>
        <w:t xml:space="preserve"> </w:t>
      </w:r>
      <w:r>
        <w:rPr>
          <w:lang w:val="en-US"/>
        </w:rPr>
        <w:t>al</w:t>
      </w:r>
      <w:r>
        <w:t xml:space="preserve">., 2008; </w:t>
      </w:r>
      <w:r>
        <w:rPr>
          <w:lang w:val="en-US"/>
        </w:rPr>
        <w:t>R</w:t>
      </w:r>
      <w:r>
        <w:t xml:space="preserve">. </w:t>
      </w:r>
      <w:r>
        <w:rPr>
          <w:lang w:val="en-US"/>
        </w:rPr>
        <w:t>W</w:t>
      </w:r>
      <w:r>
        <w:t xml:space="preserve">. </w:t>
      </w:r>
      <w:r>
        <w:rPr>
          <w:lang w:val="en-US"/>
        </w:rPr>
        <w:t>Penney</w:t>
      </w:r>
      <w:r>
        <w:t xml:space="preserve"> </w:t>
      </w:r>
      <w:r>
        <w:rPr>
          <w:lang w:val="en-US"/>
        </w:rPr>
        <w:t>et</w:t>
      </w:r>
      <w:r>
        <w:t xml:space="preserve"> </w:t>
      </w:r>
      <w:r>
        <w:rPr>
          <w:lang w:val="en-US"/>
        </w:rPr>
        <w:t>al</w:t>
      </w:r>
      <w:r>
        <w:t>., 2007)</w:t>
      </w:r>
      <w:r>
        <w:fldChar w:fldCharType="end"/>
      </w:r>
      <w:r>
        <w:t xml:space="preserve">. Кроме того, как уже отмечалось выше, многие исследователи указывают на то, что зачастую средняя масса, толщина и длинна раковины у </w:t>
      </w:r>
      <w:r>
        <w:rPr>
          <w:lang w:val="en-US"/>
        </w:rPr>
        <w:t>M</w:t>
      </w:r>
      <w:r>
        <w:t xml:space="preserve">. </w:t>
      </w:r>
      <w:r>
        <w:rPr>
          <w:lang w:val="en-US"/>
        </w:rPr>
        <w:t>edulis</w:t>
      </w:r>
      <w:r>
        <w:t xml:space="preserve"> значительно выше, нежели у </w:t>
      </w:r>
      <w:r>
        <w:rPr>
          <w:lang w:val="en-US"/>
        </w:rPr>
        <w:t>M</w:t>
      </w:r>
      <w:r>
        <w:t xml:space="preserve">. </w:t>
      </w:r>
      <w:r>
        <w:rPr>
          <w:lang w:val="en-US"/>
        </w:rPr>
        <w:t>trossulus</w:t>
      </w:r>
      <w:r>
        <w:t xml:space="preserve"> </w:t>
      </w:r>
      <w:r>
        <w:rPr>
          <w:lang w:val="en-US"/>
        </w:rPr>
        <w:fldChar w:fldCharType="begin" w:fldLock="1"/>
      </w:r>
      <w:r>
        <w:rPr>
          <w:lang w:val="en-US"/>
        </w:rPr>
        <w:instrText xml:space="preserve">ADDIN</w:instrText>
      </w:r>
      <w:r>
        <w:instrText xml:space="preserve"> </w:instrText>
      </w:r>
      <w:r>
        <w:rPr>
          <w:lang w:val="en-US"/>
        </w:rPr>
        <w:instrText xml:space="preserve">CSL</w:instrText>
      </w:r>
      <w:r>
        <w:instrText xml:space="preserve">_</w:instrText>
      </w:r>
      <w:r>
        <w:rPr>
          <w:lang w:val="en-US"/>
        </w:rPr>
        <w:instrText xml:space="preserve">CITATION</w:instrText>
      </w:r>
      <w:r>
        <w:instrText xml:space="preserve"> {"</w:instrText>
      </w:r>
      <w:r>
        <w:rPr>
          <w:lang w:val="en-US"/>
        </w:rPr>
        <w:instrText xml:space="preserve">citationItems</w:instrText>
      </w:r>
      <w:r>
        <w:instrText xml:space="preserve">":[{"</w:instrText>
      </w:r>
      <w:r>
        <w:rPr>
          <w:lang w:val="en-US"/>
        </w:rPr>
        <w:instrText xml:space="preserve">id</w:instrText>
      </w:r>
      <w:r>
        <w:instrText xml:space="preserve">":"</w:instrText>
      </w:r>
      <w:r>
        <w:rPr>
          <w:lang w:val="en-US"/>
        </w:rPr>
        <w:instrText xml:space="preserve">ITEM</w:instrText>
      </w:r>
      <w:r>
        <w:instrText xml:space="preserve">-1","</w:instrText>
      </w:r>
      <w:r>
        <w:rPr>
          <w:lang w:val="en-US"/>
        </w:rPr>
        <w:instrText xml:space="preserve">itemData</w:instrText>
      </w:r>
      <w:r>
        <w:instrText xml:space="preserve">":{"</w:instrText>
      </w:r>
      <w:r>
        <w:rPr>
          <w:lang w:val="en-US"/>
        </w:rPr>
        <w:instrText xml:space="preserve">author</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Mallet</w:instrText>
      </w:r>
      <w:r>
        <w:instrText xml:space="preserve">","</w:instrText>
      </w:r>
      <w:r>
        <w:rPr>
          <w:lang w:val="en-US"/>
        </w:rPr>
        <w:instrText xml:space="preserve">given</w:instrText>
      </w:r>
      <w:r>
        <w:instrText xml:space="preserve">":"</w:instrText>
      </w:r>
      <w:r>
        <w:rPr>
          <w:lang w:val="en-US"/>
        </w:rPr>
        <w:instrText xml:space="preserve">Andre</w:instrText>
      </w:r>
      <w:r>
        <w:instrText xml:space="preserve"> </w:instrText>
      </w:r>
      <w:r>
        <w:rPr>
          <w:lang w:val="en-US"/>
        </w:rPr>
        <w:instrText xml:space="preserve">L</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Carver</w:instrText>
      </w:r>
      <w:r>
        <w:instrText xml:space="preserve">","</w:instrText>
      </w:r>
      <w:r>
        <w:rPr>
          <w:lang w:val="en-US"/>
        </w:rPr>
        <w:instrText xml:space="preserve">given</w:instrText>
      </w:r>
      <w:r>
        <w:instrText xml:space="preserve">":"</w:instrText>
      </w:r>
      <w:r>
        <w:rPr>
          <w:lang w:val="en-US"/>
        </w:rPr>
        <w:instrText xml:space="preserve">Claire</w:instrText>
      </w:r>
      <w:r>
        <w:instrText xml:space="preserve"> </w:instrText>
      </w:r>
      <w:r>
        <w:rPr>
          <w:lang w:val="en-US"/>
        </w:rPr>
        <w:instrText xml:space="preserve">E</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container</w:instrText>
      </w:r>
      <w:r>
        <w:instrText xml:space="preserve">-</w:instrText>
      </w:r>
      <w:r>
        <w:rPr>
          <w:lang w:val="en-US"/>
        </w:rPr>
        <w:instrText xml:space="preserve">title</w:instrText>
      </w:r>
      <w:r>
        <w:instrText xml:space="preserve">":"</w:instrText>
      </w:r>
      <w:r>
        <w:rPr>
          <w:lang w:val="en-US"/>
        </w:rPr>
        <w:instrText xml:space="preserve">Canadian</w:instrText>
      </w:r>
      <w:r>
        <w:instrText xml:space="preserve"> </w:instrText>
      </w:r>
      <w:r>
        <w:rPr>
          <w:lang w:val="en-US"/>
        </w:rPr>
        <w:instrText xml:space="preserve">Journal</w:instrText>
      </w:r>
      <w:r>
        <w:instrText xml:space="preserve"> </w:instrText>
      </w:r>
      <w:r>
        <w:rPr>
          <w:lang w:val="en-US"/>
        </w:rPr>
        <w:instrText xml:space="preserve">of</w:instrText>
      </w:r>
      <w:r>
        <w:instrText xml:space="preserve"> </w:instrText>
      </w:r>
      <w:r>
        <w:rPr>
          <w:lang w:val="en-US"/>
        </w:rPr>
        <w:instrText xml:space="preserve">Fisheries</w:instrText>
      </w:r>
      <w:r>
        <w:instrText xml:space="preserve"> </w:instrText>
      </w:r>
      <w:r>
        <w:rPr>
          <w:lang w:val="en-US"/>
        </w:rPr>
        <w:instrText xml:space="preserve">and</w:instrText>
      </w:r>
      <w:r>
        <w:instrText xml:space="preserve"> </w:instrText>
      </w:r>
      <w:r>
        <w:rPr>
          <w:lang w:val="en-US"/>
        </w:rPr>
        <w:instrText xml:space="preserve">Aquatic</w:instrText>
      </w:r>
      <w:r>
        <w:instrText xml:space="preserve"> </w:instrText>
      </w:r>
      <w:r>
        <w:rPr>
          <w:lang w:val="en-US"/>
        </w:rPr>
        <w:instrText xml:space="preserve">Sciences</w:instrText>
      </w:r>
      <w:r>
        <w:instrText xml:space="preserve">","</w:instrText>
      </w:r>
      <w:r>
        <w:rPr>
          <w:lang w:val="en-US"/>
        </w:rPr>
        <w:instrText xml:space="preserve">id</w:instrText>
      </w:r>
      <w:r>
        <w:instrText xml:space="preserve">":"</w:instrText>
      </w:r>
      <w:r>
        <w:rPr>
          <w:lang w:val="en-US"/>
        </w:rPr>
        <w:instrText xml:space="preserve">ITEM</w:instrText>
      </w:r>
      <w:r>
        <w:instrText xml:space="preserve">-1","</w:instrText>
      </w:r>
      <w:r>
        <w:rPr>
          <w:lang w:val="en-US"/>
        </w:rPr>
        <w:instrText xml:space="preserve">issue</w:instrText>
      </w:r>
      <w:r>
        <w:instrText xml:space="preserve">":"9","</w:instrText>
      </w:r>
      <w:r>
        <w:rPr>
          <w:lang w:val="en-US"/>
        </w:rPr>
        <w:instrText xml:space="preserve">issued</w:instrText>
      </w:r>
      <w:r>
        <w:instrText xml:space="preserve">":{"</w:instrText>
      </w:r>
      <w:r>
        <w:rPr>
          <w:lang w:val="en-US"/>
        </w:rPr>
        <w:instrText xml:space="preserve">date</w:instrText>
      </w:r>
      <w:r>
        <w:instrText xml:space="preserve">-</w:instrText>
      </w:r>
      <w:r>
        <w:rPr>
          <w:lang w:val="en-US"/>
        </w:rPr>
        <w:instrText xml:space="preserve">parts</w:instrText>
      </w:r>
      <w:r>
        <w:instrText xml:space="preserve">":[["1995"]]},"</w:instrText>
      </w:r>
      <w:r>
        <w:rPr>
          <w:lang w:val="en-US"/>
        </w:rPr>
        <w:instrText xml:space="preserve">title</w:instrText>
      </w:r>
      <w:r>
        <w:instrText xml:space="preserve">":"</w:instrText>
      </w:r>
      <w:r>
        <w:rPr>
          <w:lang w:val="en-US"/>
        </w:rPr>
        <w:instrText xml:space="preserve">Comparative</w:instrText>
      </w:r>
      <w:r>
        <w:instrText xml:space="preserve"> </w:instrText>
      </w:r>
      <w:r>
        <w:rPr>
          <w:lang w:val="en-US"/>
        </w:rPr>
        <w:instrText xml:space="preserve">growth</w:instrText>
      </w:r>
      <w:r>
        <w:instrText xml:space="preserve"> </w:instrText>
      </w:r>
      <w:r>
        <w:rPr>
          <w:lang w:val="en-US"/>
        </w:rPr>
        <w:instrText xml:space="preserve">and</w:instrText>
      </w:r>
      <w:r>
        <w:instrText xml:space="preserve"> </w:instrText>
      </w:r>
      <w:r>
        <w:rPr>
          <w:lang w:val="en-US"/>
        </w:rPr>
        <w:instrText xml:space="preserve">survival</w:instrText>
      </w:r>
      <w:r>
        <w:instrText xml:space="preserve"> </w:instrText>
      </w:r>
      <w:r>
        <w:rPr>
          <w:lang w:val="en-US"/>
        </w:rPr>
        <w:instrText xml:space="preserve">patterns</w:instrText>
      </w:r>
      <w:r>
        <w:instrText xml:space="preserve"> </w:instrText>
      </w:r>
      <w:r>
        <w:rPr>
          <w:lang w:val="en-US"/>
        </w:rPr>
        <w:instrText xml:space="preserve">of</w:instrText>
      </w:r>
      <w:r>
        <w:instrText xml:space="preserve"> </w:instrText>
      </w:r>
      <w:r>
        <w:rPr>
          <w:lang w:val="en-US"/>
        </w:rPr>
        <w:instrText xml:space="preserve">Mytilus</w:instrText>
      </w:r>
      <w:r>
        <w:instrText xml:space="preserve"> </w:instrText>
      </w:r>
      <w:r>
        <w:rPr>
          <w:lang w:val="en-US"/>
        </w:rPr>
        <w:instrText xml:space="preserve">trossulus</w:instrText>
      </w:r>
      <w:r>
        <w:instrText xml:space="preserve"> </w:instrText>
      </w:r>
      <w:r>
        <w:rPr>
          <w:lang w:val="en-US"/>
        </w:rPr>
        <w:instrText xml:space="preserve">an</w:instrText>
      </w:r>
      <w:r>
        <w:instrText xml:space="preserve"> </w:instrText>
      </w:r>
      <w:r>
        <w:rPr>
          <w:lang w:val="en-US"/>
        </w:rPr>
        <w:instrText xml:space="preserve">Mytilus</w:instrText>
      </w:r>
      <w:r>
        <w:instrText xml:space="preserve"> </w:instrText>
      </w:r>
      <w:r>
        <w:rPr>
          <w:lang w:val="en-US"/>
        </w:rPr>
        <w:instrText xml:space="preserve">edulis</w:instrText>
      </w:r>
      <w:r>
        <w:instrText xml:space="preserve"> </w:instrText>
      </w:r>
      <w:r>
        <w:rPr>
          <w:lang w:val="en-US"/>
        </w:rPr>
        <w:instrText xml:space="preserve">in</w:instrText>
      </w:r>
      <w:r>
        <w:instrText xml:space="preserve"> </w:instrText>
      </w:r>
      <w:r>
        <w:rPr>
          <w:lang w:val="en-US"/>
        </w:rPr>
        <w:instrText xml:space="preserve">Atlantic</w:instrText>
      </w:r>
      <w:r>
        <w:instrText xml:space="preserve"> </w:instrText>
      </w:r>
      <w:r>
        <w:rPr>
          <w:lang w:val="en-US"/>
        </w:rPr>
        <w:instrText xml:space="preserve">Canada</w:instrText>
      </w:r>
      <w:r>
        <w:instrText xml:space="preserve">","</w:instrText>
      </w:r>
      <w:r>
        <w:rPr>
          <w:lang w:val="en-US"/>
        </w:rPr>
        <w:instrText xml:space="preserve">type</w:instrText>
      </w:r>
      <w:r>
        <w:instrText xml:space="preserve">":"</w:instrText>
      </w:r>
      <w:r>
        <w:rPr>
          <w:lang w:val="en-US"/>
        </w:rPr>
        <w:instrText xml:space="preserve">article</w:instrText>
      </w:r>
      <w:r>
        <w:instrText xml:space="preserve">-</w:instrText>
      </w:r>
      <w:r>
        <w:rPr>
          <w:lang w:val="en-US"/>
        </w:rPr>
        <w:instrText xml:space="preserve">journal</w:instrText>
      </w:r>
      <w:r>
        <w:instrText xml:space="preserve">","</w:instrText>
      </w:r>
      <w:r>
        <w:rPr>
          <w:lang w:val="en-US"/>
        </w:rPr>
        <w:instrText xml:space="preserve">volume</w:instrText>
      </w:r>
      <w:r>
        <w:instrText xml:space="preserve">":"52"},"</w:instrText>
      </w:r>
      <w:r>
        <w:rPr>
          <w:lang w:val="en-US"/>
        </w:rPr>
        <w:instrText xml:space="preserve">uris</w:instrText>
      </w:r>
      <w:r>
        <w:instrText xml:space="preserve">":["</w:instrText>
      </w:r>
      <w:r>
        <w:rPr>
          <w:lang w:val="en-US"/>
        </w:rPr>
        <w:instrText xml:space="preserve">http</w:instrText>
      </w:r>
      <w:r>
        <w:instrText xml:space="preserve">://</w:instrText>
      </w:r>
      <w:r>
        <w:rPr>
          <w:lang w:val="en-US"/>
        </w:rPr>
        <w:instrText xml:space="preserve">www</w:instrText>
      </w:r>
      <w:r>
        <w:instrText xml:space="preserve">.</w:instrText>
      </w:r>
      <w:r>
        <w:rPr>
          <w:lang w:val="en-US"/>
        </w:rPr>
        <w:instrText xml:space="preserve">mendeley</w:instrText>
      </w:r>
      <w:r>
        <w:instrText xml:space="preserve">.</w:instrText>
      </w:r>
      <w:r>
        <w:rPr>
          <w:lang w:val="en-US"/>
        </w:rPr>
        <w:instrText xml:space="preserve">com</w:instrText>
      </w:r>
      <w:r>
        <w:instrText xml:space="preserve">/</w:instrText>
      </w:r>
      <w:r>
        <w:rPr>
          <w:lang w:val="en-US"/>
        </w:rPr>
        <w:instrText xml:space="preserve">documents</w:instrText>
      </w:r>
      <w:r>
        <w:instrText xml:space="preserve">/?</w:instrText>
      </w:r>
      <w:r>
        <w:rPr>
          <w:lang w:val="en-US"/>
        </w:rPr>
        <w:instrText xml:space="preserve">uuid</w:instrText>
      </w:r>
      <w:r>
        <w:instrText xml:space="preserve">=</w:instrText>
      </w:r>
      <w:r>
        <w:rPr>
          <w:lang w:val="en-US"/>
        </w:rPr>
        <w:instrText xml:space="preserve">ba</w:instrText>
      </w:r>
      <w:r>
        <w:instrText xml:space="preserve">30</w:instrText>
      </w:r>
      <w:r>
        <w:rPr>
          <w:lang w:val="en-US"/>
        </w:rPr>
        <w:instrText xml:space="preserve">da</w:instrText>
      </w:r>
      <w:r>
        <w:instrText xml:space="preserve">83-</w:instrText>
      </w:r>
      <w:r>
        <w:rPr>
          <w:lang w:val="en-US"/>
        </w:rPr>
        <w:instrText xml:space="preserve">e</w:instrText>
      </w:r>
      <w:r>
        <w:instrText xml:space="preserve">53</w:instrText>
      </w:r>
      <w:r>
        <w:rPr>
          <w:lang w:val="en-US"/>
        </w:rPr>
        <w:instrText xml:space="preserve">e</w:instrText>
      </w:r>
      <w:r>
        <w:instrText xml:space="preserve">-403</w:instrText>
      </w:r>
      <w:r>
        <w:rPr>
          <w:lang w:val="en-US"/>
        </w:rPr>
        <w:instrText xml:space="preserve">f</w:instrText>
      </w:r>
      <w:r>
        <w:instrText xml:space="preserve">-8</w:instrText>
      </w:r>
      <w:r>
        <w:rPr>
          <w:lang w:val="en-US"/>
        </w:rPr>
        <w:instrText xml:space="preserve">ce</w:instrText>
      </w:r>
      <w:r>
        <w:instrText xml:space="preserve">9-2586</w:instrText>
      </w:r>
      <w:r>
        <w:rPr>
          <w:lang w:val="en-US"/>
        </w:rPr>
        <w:instrText xml:space="preserve">dffd</w:instrText>
      </w:r>
      <w:r>
        <w:instrText xml:space="preserve">18</w:instrText>
      </w:r>
      <w:r>
        <w:rPr>
          <w:lang w:val="en-US"/>
        </w:rPr>
        <w:instrText xml:space="preserve">cf</w:instrText>
      </w:r>
      <w:r>
        <w:instrText xml:space="preserve">"]},{"</w:instrText>
      </w:r>
      <w:r>
        <w:rPr>
          <w:lang w:val="en-US"/>
        </w:rPr>
        <w:instrText xml:space="preserve">id</w:instrText>
      </w:r>
      <w:r>
        <w:instrText xml:space="preserve">":"</w:instrText>
      </w:r>
      <w:r>
        <w:rPr>
          <w:lang w:val="en-US"/>
        </w:rPr>
        <w:instrText xml:space="preserve">ITEM</w:instrText>
      </w:r>
      <w:r>
        <w:instrText xml:space="preserve">-2","</w:instrText>
      </w:r>
      <w:r>
        <w:rPr>
          <w:lang w:val="en-US"/>
        </w:rPr>
        <w:instrText xml:space="preserve">itemData</w:instrText>
      </w:r>
      <w:r>
        <w:instrText xml:space="preserve">":{"</w:instrText>
      </w:r>
      <w:r>
        <w:rPr>
          <w:lang w:val="en-US"/>
        </w:rPr>
        <w:instrText xml:space="preserve">DOI</w:instrText>
      </w:r>
      <w:r>
        <w:instrText xml:space="preserve">":"10.1371/</w:instrText>
      </w:r>
      <w:r>
        <w:rPr>
          <w:lang w:val="en-US"/>
        </w:rPr>
        <w:instrText xml:space="preserve">journal</w:instrText>
      </w:r>
      <w:r>
        <w:instrText xml:space="preserve">.</w:instrText>
      </w:r>
      <w:r>
        <w:rPr>
          <w:lang w:val="en-US"/>
        </w:rPr>
        <w:instrText xml:space="preserve">pone</w:instrText>
      </w:r>
      <w:r>
        <w:instrText xml:space="preserve">.0152963","</w:instrText>
      </w:r>
      <w:r>
        <w:rPr>
          <w:lang w:val="en-US"/>
        </w:rPr>
        <w:instrText xml:space="preserve">ISSN</w:instrText>
      </w:r>
      <w:r>
        <w:instrText xml:space="preserve">":"19326203","</w:instrText>
      </w:r>
      <w:r>
        <w:rPr>
          <w:lang w:val="en-US"/>
        </w:rPr>
        <w:instrText xml:space="preserve">abstract</w:instrText>
      </w:r>
      <w:r>
        <w:instrText xml:space="preserve">":"© 2016 </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w:instrText>
      </w:r>
      <w:r>
        <w:rPr>
          <w:lang w:val="en-US"/>
        </w:rPr>
        <w:instrText xml:space="preserve">This</w:instrText>
      </w:r>
      <w:r>
        <w:instrText xml:space="preserve"> </w:instrText>
      </w:r>
      <w:r>
        <w:rPr>
          <w:lang w:val="en-US"/>
        </w:rPr>
        <w:instrText xml:space="preserve">is</w:instrText>
      </w:r>
      <w:r>
        <w:instrText xml:space="preserve"> </w:instrText>
      </w:r>
      <w:r>
        <w:rPr>
          <w:lang w:val="en-US"/>
        </w:rPr>
        <w:instrText xml:space="preserve">an</w:instrText>
      </w:r>
      <w:r>
        <w:instrText xml:space="preserve"> </w:instrText>
      </w:r>
      <w:r>
        <w:rPr>
          <w:lang w:val="en-US"/>
        </w:rPr>
        <w:instrText xml:space="preserve">open</w:instrText>
      </w:r>
      <w:r>
        <w:instrText xml:space="preserve"> </w:instrText>
      </w:r>
      <w:r>
        <w:rPr>
          <w:lang w:val="en-US"/>
        </w:rPr>
        <w:instrText xml:space="preserve">access</w:instrText>
      </w:r>
      <w:r>
        <w:instrText xml:space="preserve"> </w:instrText>
      </w:r>
      <w:r>
        <w:rPr>
          <w:lang w:val="en-US"/>
        </w:rPr>
        <w:instrText xml:space="preserve">article</w:instrText>
      </w:r>
      <w:r>
        <w:instrText xml:space="preserve"> </w:instrText>
      </w:r>
      <w:r>
        <w:rPr>
          <w:lang w:val="en-US"/>
        </w:rPr>
        <w:instrText xml:space="preserve">distributed</w:instrText>
      </w:r>
      <w:r>
        <w:instrText xml:space="preserve"> </w:instrText>
      </w:r>
      <w:r>
        <w:rPr>
          <w:lang w:val="en-US"/>
        </w:rPr>
        <w:instrText xml:space="preserve">under</w:instrText>
      </w:r>
      <w:r>
        <w:instrText xml:space="preserve"> </w:instrText>
      </w:r>
      <w:r>
        <w:rPr>
          <w:lang w:val="en-US"/>
        </w:rPr>
        <w:instrText xml:space="preserve">the</w:instrText>
      </w:r>
      <w:r>
        <w:instrText xml:space="preserve"> </w:instrText>
      </w:r>
      <w:r>
        <w:rPr>
          <w:lang w:val="en-US"/>
        </w:rPr>
        <w:instrText xml:space="preserve">terms</w:instrText>
      </w:r>
      <w:r>
        <w:instrText xml:space="preserve"> </w:instrText>
      </w:r>
      <w:r>
        <w:rPr>
          <w:lang w:val="en-US"/>
        </w:rPr>
        <w:instrText xml:space="preserve">of</w:instrText>
      </w:r>
      <w:r>
        <w:instrText xml:space="preserve"> </w:instrText>
      </w:r>
      <w:r>
        <w:rPr>
          <w:lang w:val="en-US"/>
        </w:rPr>
        <w:instrText xml:space="preserve">the</w:instrText>
      </w:r>
      <w:r>
        <w:instrText xml:space="preserve"> </w:instrText>
      </w:r>
      <w:r>
        <w:rPr>
          <w:lang w:val="en-US"/>
        </w:rPr>
        <w:instrText xml:space="preserve">Creative</w:instrText>
      </w:r>
      <w:r>
        <w:instrText xml:space="preserve"> </w:instrText>
      </w:r>
      <w:r>
        <w:rPr>
          <w:lang w:val="en-US"/>
        </w:rPr>
        <w:instrText xml:space="preserve">Commons</w:instrText>
      </w:r>
      <w:r>
        <w:instrText xml:space="preserve"> </w:instrText>
      </w:r>
      <w:r>
        <w:rPr>
          <w:lang w:val="en-US"/>
        </w:rPr>
        <w:instrText xml:space="preserve">Attribution</w:instrText>
      </w:r>
      <w:r>
        <w:instrText xml:space="preserve"> </w:instrText>
      </w:r>
      <w:r>
        <w:rPr>
          <w:lang w:val="en-US"/>
        </w:rPr>
        <w:instrText xml:space="preserve">License</w:instrText>
      </w:r>
      <w:r>
        <w:instrText xml:space="preserve">, </w:instrText>
      </w:r>
      <w:r>
        <w:rPr>
          <w:lang w:val="en-US"/>
        </w:rPr>
        <w:instrText xml:space="preserve">which</w:instrText>
      </w:r>
      <w:r>
        <w:instrText xml:space="preserve"> </w:instrText>
      </w:r>
      <w:r>
        <w:rPr>
          <w:lang w:val="en-US"/>
        </w:rPr>
        <w:instrText xml:space="preserve">permits</w:instrText>
      </w:r>
      <w:r>
        <w:instrText xml:space="preserve"> </w:instrText>
      </w:r>
      <w:r>
        <w:rPr>
          <w:lang w:val="en-US"/>
        </w:rPr>
        <w:instrText xml:space="preserve">unrestricted</w:instrText>
      </w:r>
      <w:r>
        <w:instrText xml:space="preserve"> </w:instrText>
      </w:r>
      <w:r>
        <w:rPr>
          <w:lang w:val="en-US"/>
        </w:rPr>
        <w:instrText xml:space="preserve">use</w:instrText>
      </w:r>
      <w:r>
        <w:instrText xml:space="preserve">, </w:instrText>
      </w:r>
      <w:r>
        <w:rPr>
          <w:lang w:val="en-US"/>
        </w:rPr>
        <w:instrText xml:space="preserve">distribution</w:instrText>
      </w:r>
      <w:r>
        <w:instrText xml:space="preserve">, </w:instrText>
      </w:r>
      <w:r>
        <w:rPr>
          <w:lang w:val="en-US"/>
        </w:rPr>
        <w:instrText xml:space="preserve">and</w:instrText>
      </w:r>
      <w:r>
        <w:instrText xml:space="preserve"> </w:instrText>
      </w:r>
      <w:r>
        <w:rPr>
          <w:lang w:val="en-US"/>
        </w:rPr>
        <w:instrText xml:space="preserve">reproduction</w:instrText>
      </w:r>
      <w:r>
        <w:instrText xml:space="preserve"> </w:instrText>
      </w:r>
      <w:r>
        <w:rPr>
          <w:lang w:val="en-US"/>
        </w:rPr>
        <w:instrText xml:space="preserve">in</w:instrText>
      </w:r>
      <w:r>
        <w:instrText xml:space="preserve"> </w:instrText>
      </w:r>
      <w:r>
        <w:rPr>
          <w:lang w:val="en-US"/>
        </w:rPr>
        <w:instrText xml:space="preserve">any</w:instrText>
      </w:r>
      <w:r>
        <w:instrText xml:space="preserve"> </w:instrText>
      </w:r>
      <w:r>
        <w:rPr>
          <w:lang w:val="en-US"/>
        </w:rPr>
        <w:instrText xml:space="preserve">medium</w:instrText>
      </w:r>
      <w:r>
        <w:instrText xml:space="preserve">, </w:instrText>
      </w:r>
      <w:r>
        <w:rPr>
          <w:lang w:val="en-US"/>
        </w:rPr>
        <w:instrText xml:space="preserve">provided</w:instrText>
      </w:r>
      <w:r>
        <w:instrText xml:space="preserve"> </w:instrText>
      </w:r>
      <w:r>
        <w:rPr>
          <w:lang w:val="en-US"/>
        </w:rPr>
        <w:instrText xml:space="preserve">the</w:instrText>
      </w:r>
      <w:r>
        <w:instrText xml:space="preserve"> </w:instrText>
      </w:r>
      <w:r>
        <w:rPr>
          <w:lang w:val="en-US"/>
        </w:rPr>
        <w:instrText xml:space="preserve">original</w:instrText>
      </w:r>
      <w:r>
        <w:instrText xml:space="preserve"> </w:instrText>
      </w:r>
      <w:r>
        <w:rPr>
          <w:lang w:val="en-US"/>
        </w:rPr>
        <w:instrText xml:space="preserve">author</w:instrText>
      </w:r>
      <w:r>
        <w:instrText xml:space="preserve"> </w:instrText>
      </w:r>
      <w:r>
        <w:rPr>
          <w:lang w:val="en-US"/>
        </w:rPr>
        <w:instrText xml:space="preserve">and</w:instrText>
      </w:r>
      <w:r>
        <w:instrText xml:space="preserve"> </w:instrText>
      </w:r>
      <w:r>
        <w:rPr>
          <w:lang w:val="en-US"/>
        </w:rPr>
        <w:instrText xml:space="preserve">source</w:instrText>
      </w:r>
      <w:r>
        <w:instrText xml:space="preserve"> </w:instrText>
      </w:r>
      <w:r>
        <w:rPr>
          <w:lang w:val="en-US"/>
        </w:rPr>
        <w:instrText xml:space="preserve">are</w:instrText>
      </w:r>
      <w:r>
        <w:instrText xml:space="preserve"> </w:instrText>
      </w:r>
      <w:r>
        <w:rPr>
          <w:lang w:val="en-US"/>
        </w:rPr>
        <w:instrText xml:space="preserve">credited</w:instrText>
      </w:r>
      <w:r>
        <w:instrText xml:space="preserve">. </w:instrText>
      </w:r>
      <w:r>
        <w:rPr>
          <w:lang w:val="en-US"/>
        </w:rPr>
        <w:instrText xml:space="preserve">Two</w:instrText>
      </w:r>
      <w:r>
        <w:instrText xml:space="preserve"> </w:instrText>
      </w:r>
      <w:r>
        <w:rPr>
          <w:lang w:val="en-US"/>
        </w:rPr>
        <w:instrText xml:space="preserve">blue</w:instrText>
      </w:r>
      <w:r>
        <w:instrText xml:space="preserve"> </w:instrText>
      </w:r>
      <w:r>
        <w:rPr>
          <w:lang w:val="en-US"/>
        </w:rPr>
        <w:instrText xml:space="preserve">mussel</w:instrText>
      </w:r>
      <w:r>
        <w:instrText xml:space="preserve"> </w:instrText>
      </w:r>
      <w:r>
        <w:rPr>
          <w:lang w:val="en-US"/>
        </w:rPr>
        <w:instrText xml:space="preserve">lineages</w:instrText>
      </w:r>
      <w:r>
        <w:instrText xml:space="preserve"> </w:instrText>
      </w:r>
      <w:r>
        <w:rPr>
          <w:lang w:val="en-US"/>
        </w:rPr>
        <w:instrText xml:space="preserve">of</w:instrText>
      </w:r>
      <w:r>
        <w:instrText xml:space="preserve"> </w:instrText>
      </w:r>
      <w:r>
        <w:rPr>
          <w:lang w:val="en-US"/>
        </w:rPr>
        <w:instrText xml:space="preserve">Pliocene</w:instrText>
      </w:r>
      <w:r>
        <w:instrText xml:space="preserve"> </w:instrText>
      </w:r>
      <w:r>
        <w:rPr>
          <w:lang w:val="en-US"/>
        </w:rPr>
        <w:instrText xml:space="preserve">origin</w:instrText>
      </w:r>
      <w:r>
        <w:instrText xml:space="preserve">, </w:instrText>
      </w:r>
      <w:r>
        <w:rPr>
          <w:lang w:val="en-US"/>
        </w:rPr>
        <w:instrText xml:space="preserve">Mytilus</w:instrText>
      </w:r>
      <w:r>
        <w:instrText xml:space="preserve"> </w:instrText>
      </w:r>
      <w:r>
        <w:rPr>
          <w:lang w:val="en-US"/>
        </w:rPr>
        <w:instrText xml:space="preserve">edulis</w:instrText>
      </w:r>
      <w:r>
        <w:instrText xml:space="preserve"> (</w:instrText>
      </w:r>
      <w:r>
        <w:rPr>
          <w:lang w:val="en-US"/>
        </w:rPr>
        <w:instrText xml:space="preserve">ME</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MT</w:instrText>
      </w:r>
      <w:r>
        <w:instrText xml:space="preserve">), </w:instrText>
      </w:r>
      <w:r>
        <w:rPr>
          <w:lang w:val="en-US"/>
        </w:rPr>
        <w:instrText xml:space="preserve">cooccur</w:instrText>
      </w:r>
      <w:r>
        <w:instrText xml:space="preserve"> </w:instrText>
      </w:r>
      <w:r>
        <w:rPr>
          <w:lang w:val="en-US"/>
        </w:rPr>
        <w:instrText xml:space="preserve">and</w:instrText>
      </w:r>
      <w:r>
        <w:instrText xml:space="preserve"> </w:instrText>
      </w:r>
      <w:r>
        <w:rPr>
          <w:lang w:val="en-US"/>
        </w:rPr>
        <w:instrText xml:space="preserve">hybridize</w:instrText>
      </w:r>
      <w:r>
        <w:instrText xml:space="preserve"> </w:instrText>
      </w:r>
      <w:r>
        <w:rPr>
          <w:lang w:val="en-US"/>
        </w:rPr>
        <w:instrText xml:space="preserve">in</w:instrText>
      </w:r>
      <w:r>
        <w:instrText xml:space="preserve"> </w:instrText>
      </w:r>
      <w:r>
        <w:rPr>
          <w:lang w:val="en-US"/>
        </w:rPr>
        <w:instrText xml:space="preserve">several</w:instrText>
      </w:r>
      <w:r>
        <w:instrText xml:space="preserve"> </w:instrText>
      </w:r>
      <w:r>
        <w:rPr>
          <w:lang w:val="en-US"/>
        </w:rPr>
        <w:instrText xml:space="preserve">regions</w:instrText>
      </w:r>
      <w:r>
        <w:instrText xml:space="preserve"> </w:instrText>
      </w:r>
      <w:r>
        <w:rPr>
          <w:lang w:val="en-US"/>
        </w:rPr>
        <w:instrText xml:space="preserve">on</w:instrText>
      </w:r>
      <w:r>
        <w:instrText xml:space="preserve"> </w:instrText>
      </w:r>
      <w:r>
        <w:rPr>
          <w:lang w:val="en-US"/>
        </w:rPr>
        <w:instrText xml:space="preserve">the</w:instrText>
      </w:r>
      <w:r>
        <w:instrText xml:space="preserve"> </w:instrText>
      </w:r>
      <w:r>
        <w:rPr>
          <w:lang w:val="en-US"/>
        </w:rPr>
        <w:instrText xml:space="preserve">shores</w:instrText>
      </w:r>
      <w:r>
        <w:instrText xml:space="preserve"> </w:instrText>
      </w:r>
      <w:r>
        <w:rPr>
          <w:lang w:val="en-US"/>
        </w:rPr>
        <w:instrText xml:space="preserve">of</w:instrText>
      </w:r>
      <w:r>
        <w:instrText xml:space="preserve"> </w:instrText>
      </w:r>
      <w:r>
        <w:rPr>
          <w:lang w:val="en-US"/>
        </w:rPr>
        <w:instrText xml:space="preserve">the</w:instrText>
      </w:r>
      <w:r>
        <w:instrText xml:space="preserve"> </w:instrText>
      </w:r>
      <w:r>
        <w:rPr>
          <w:lang w:val="en-US"/>
        </w:rPr>
        <w:instrText xml:space="preserve">North</w:instrText>
      </w:r>
      <w:r>
        <w:instrText xml:space="preserve"> </w:instrText>
      </w:r>
      <w:r>
        <w:rPr>
          <w:lang w:val="en-US"/>
        </w:rPr>
        <w:instrText xml:space="preserve">Atlantic</w:instrText>
      </w:r>
      <w:r>
        <w:instrText xml:space="preserve">. </w:instrText>
      </w:r>
      <w:r>
        <w:rPr>
          <w:lang w:val="en-US"/>
        </w:rPr>
        <w:instrText xml:space="preserve">The</w:instrText>
      </w:r>
      <w:r>
        <w:instrText xml:space="preserve"> </w:instrText>
      </w:r>
      <w:r>
        <w:rPr>
          <w:lang w:val="en-US"/>
        </w:rPr>
        <w:instrText xml:space="preserve">two</w:instrText>
      </w:r>
      <w:r>
        <w:instrText xml:space="preserve"> </w:instrText>
      </w:r>
      <w:r>
        <w:rPr>
          <w:lang w:val="en-US"/>
        </w:rPr>
        <w:instrText xml:space="preserve">species</w:instrText>
      </w:r>
      <w:r>
        <w:instrText xml:space="preserve"> </w:instrText>
      </w:r>
      <w:r>
        <w:rPr>
          <w:lang w:val="en-US"/>
        </w:rPr>
        <w:instrText xml:space="preserve">were</w:instrText>
      </w:r>
      <w:r>
        <w:instrText xml:space="preserve"> </w:instrText>
      </w:r>
      <w:r>
        <w:rPr>
          <w:lang w:val="en-US"/>
        </w:rPr>
        <w:instrText xml:space="preserve">distinguished</w:instrText>
      </w:r>
      <w:r>
        <w:instrText xml:space="preserve"> </w:instrText>
      </w:r>
      <w:r>
        <w:rPr>
          <w:lang w:val="en-US"/>
        </w:rPr>
        <w:instrText xml:space="preserve">from</w:instrText>
      </w:r>
      <w:r>
        <w:instrText xml:space="preserve"> </w:instrText>
      </w:r>
      <w:r>
        <w:rPr>
          <w:lang w:val="en-US"/>
        </w:rPr>
        <w:instrText xml:space="preserve">each</w:instrText>
      </w:r>
      <w:r>
        <w:instrText xml:space="preserve"> </w:instrText>
      </w:r>
      <w:r>
        <w:rPr>
          <w:lang w:val="en-US"/>
        </w:rPr>
        <w:instrText xml:space="preserve">other</w:instrText>
      </w:r>
      <w:r>
        <w:instrText xml:space="preserve"> </w:instrText>
      </w:r>
      <w:r>
        <w:rPr>
          <w:lang w:val="en-US"/>
        </w:rPr>
        <w:instrText xml:space="preserve">by</w:instrText>
      </w:r>
      <w:r>
        <w:instrText xml:space="preserve"> </w:instrText>
      </w:r>
      <w:r>
        <w:rPr>
          <w:lang w:val="en-US"/>
        </w:rPr>
        <w:instrText xml:space="preserve">molecular</w:instrText>
      </w:r>
      <w:r>
        <w:instrText xml:space="preserve"> </w:instrText>
      </w:r>
      <w:r>
        <w:rPr>
          <w:lang w:val="en-US"/>
        </w:rPr>
        <w:instrText xml:space="preserve">methods</w:instrText>
      </w:r>
      <w:r>
        <w:instrText xml:space="preserve"> </w:instrText>
      </w:r>
      <w:r>
        <w:rPr>
          <w:lang w:val="en-US"/>
        </w:rPr>
        <w:instrText xml:space="preserve">in</w:instrText>
      </w:r>
      <w:r>
        <w:instrText xml:space="preserve"> </w:instrText>
      </w:r>
      <w:r>
        <w:rPr>
          <w:lang w:val="en-US"/>
        </w:rPr>
        <w:instrText xml:space="preserve">the</w:instrText>
      </w:r>
      <w:r>
        <w:instrText xml:space="preserve"> 1980</w:instrText>
      </w:r>
      <w:r>
        <w:rPr>
          <w:lang w:val="en-US"/>
        </w:rPr>
        <w:instrText xml:space="preserve">s</w:instrText>
      </w:r>
      <w:r>
        <w:instrText xml:space="preserve">, </w:instrText>
      </w:r>
      <w:r>
        <w:rPr>
          <w:lang w:val="en-US"/>
        </w:rPr>
        <w:instrText xml:space="preserve">and</w:instrText>
      </w:r>
      <w:r>
        <w:instrText xml:space="preserve"> </w:instrText>
      </w:r>
      <w:r>
        <w:rPr>
          <w:lang w:val="en-US"/>
        </w:rPr>
        <w:instrText xml:space="preserve">a</w:instrText>
      </w:r>
      <w:r>
        <w:instrText xml:space="preserve"> </w:instrText>
      </w:r>
      <w:r>
        <w:rPr>
          <w:lang w:val="en-US"/>
        </w:rPr>
        <w:instrText xml:space="preserve">large</w:instrText>
      </w:r>
      <w:r>
        <w:instrText xml:space="preserve"> </w:instrText>
      </w:r>
      <w:r>
        <w:rPr>
          <w:lang w:val="en-US"/>
        </w:rPr>
        <w:instrText xml:space="preserve">amount</w:instrText>
      </w:r>
      <w:r>
        <w:instrText xml:space="preserve"> </w:instrText>
      </w:r>
      <w:r>
        <w:rPr>
          <w:lang w:val="en-US"/>
        </w:rPr>
        <w:instrText xml:space="preserve">of</w:instrText>
      </w:r>
      <w:r>
        <w:instrText xml:space="preserve"> </w:instrText>
      </w:r>
      <w:r>
        <w:rPr>
          <w:lang w:val="en-US"/>
        </w:rPr>
        <w:instrText xml:space="preserve">comparative</w:instrText>
      </w:r>
      <w:r>
        <w:instrText xml:space="preserve"> </w:instrText>
      </w:r>
      <w:r>
        <w:rPr>
          <w:lang w:val="en-US"/>
        </w:rPr>
        <w:instrText xml:space="preserve">data</w:instrText>
      </w:r>
      <w:r>
        <w:instrText xml:space="preserve"> </w:instrText>
      </w:r>
      <w:r>
        <w:rPr>
          <w:lang w:val="en-US"/>
        </w:rPr>
        <w:instrText xml:space="preserve">on</w:instrText>
      </w:r>
      <w:r>
        <w:instrText xml:space="preserve"> </w:instrText>
      </w:r>
      <w:r>
        <w:rPr>
          <w:lang w:val="en-US"/>
        </w:rPr>
        <w:instrText xml:space="preserve">them</w:instrText>
      </w:r>
      <w:r>
        <w:instrText xml:space="preserve"> </w:instrText>
      </w:r>
      <w:r>
        <w:rPr>
          <w:lang w:val="en-US"/>
        </w:rPr>
        <w:instrText xml:space="preserve">has</w:instrText>
      </w:r>
      <w:r>
        <w:instrText xml:space="preserve"> </w:instrText>
      </w:r>
      <w:r>
        <w:rPr>
          <w:lang w:val="en-US"/>
        </w:rPr>
        <w:instrText xml:space="preserve">been</w:instrText>
      </w:r>
      <w:r>
        <w:instrText xml:space="preserve"> </w:instrText>
      </w:r>
      <w:r>
        <w:rPr>
          <w:lang w:val="en-US"/>
        </w:rPr>
        <w:instrText xml:space="preserve">accumulated</w:instrText>
      </w:r>
      <w:r>
        <w:instrText xml:space="preserve"> </w:instrText>
      </w:r>
      <w:r>
        <w:rPr>
          <w:lang w:val="en-US"/>
        </w:rPr>
        <w:instrText xml:space="preserve">since</w:instrText>
      </w:r>
      <w:r>
        <w:instrText xml:space="preserve"> </w:instrText>
      </w:r>
      <w:r>
        <w:rPr>
          <w:lang w:val="en-US"/>
        </w:rPr>
        <w:instrText xml:space="preserve">that</w:instrText>
      </w:r>
      <w:r>
        <w:instrText xml:space="preserve"> </w:instrText>
      </w:r>
      <w:r>
        <w:rPr>
          <w:lang w:val="en-US"/>
        </w:rPr>
        <w:instrText xml:space="preserve">time</w:instrText>
      </w:r>
      <w:r>
        <w:instrText xml:space="preserve">. </w:instrText>
      </w:r>
      <w:r>
        <w:rPr>
          <w:lang w:val="en-US"/>
        </w:rPr>
        <w:instrText xml:space="preserve">However</w:instrText>
      </w:r>
      <w:r>
        <w:instrText xml:space="preserve">, </w:instrText>
      </w:r>
      <w:r>
        <w:rPr>
          <w:lang w:val="en-US"/>
        </w:rPr>
        <w:instrText xml:space="preserve">while</w:instrText>
      </w:r>
      <w:r>
        <w:instrText xml:space="preserve"> </w:instrText>
      </w:r>
      <w:r>
        <w:rPr>
          <w:lang w:val="en-US"/>
        </w:rPr>
        <w:instrText xml:space="preserve">ME</w:instrText>
      </w:r>
      <w:r>
        <w:instrText xml:space="preserve"> </w:instrText>
      </w:r>
      <w:r>
        <w:rPr>
          <w:lang w:val="en-US"/>
        </w:rPr>
        <w:instrText xml:space="preserve">and</w:instrText>
      </w:r>
      <w:r>
        <w:instrText xml:space="preserve"> </w:instrText>
      </w:r>
      <w:r>
        <w:rPr>
          <w:lang w:val="en-US"/>
        </w:rPr>
        <w:instrText xml:space="preserve">MT</w:instrText>
      </w:r>
      <w:r>
        <w:instrText xml:space="preserve"> </w:instrText>
      </w:r>
      <w:r>
        <w:rPr>
          <w:lang w:val="en-US"/>
        </w:rPr>
        <w:instrText xml:space="preserve">are</w:instrText>
      </w:r>
      <w:r>
        <w:instrText xml:space="preserve"> </w:instrText>
      </w:r>
      <w:r>
        <w:rPr>
          <w:lang w:val="en-US"/>
        </w:rPr>
        <w:instrText xml:space="preserve">now</w:instrText>
      </w:r>
      <w:r>
        <w:instrText xml:space="preserve"> </w:instrText>
      </w:r>
      <w:r>
        <w:rPr>
          <w:lang w:val="en-US"/>
        </w:rPr>
        <w:instrText xml:space="preserve">routinely</w:instrText>
      </w:r>
      <w:r>
        <w:instrText xml:space="preserve"> </w:instrText>
      </w:r>
      <w:r>
        <w:rPr>
          <w:lang w:val="en-US"/>
        </w:rPr>
        <w:instrText xml:space="preserve">distinguished</w:instrText>
      </w:r>
      <w:r>
        <w:instrText xml:space="preserve"> </w:instrText>
      </w:r>
      <w:r>
        <w:rPr>
          <w:lang w:val="en-US"/>
        </w:rPr>
        <w:instrText xml:space="preserve">by</w:instrText>
      </w:r>
      <w:r>
        <w:instrText xml:space="preserve"> </w:instrText>
      </w:r>
      <w:r>
        <w:rPr>
          <w:lang w:val="en-US"/>
        </w:rPr>
        <w:instrText xml:space="preserve">various</w:instrText>
      </w:r>
      <w:r>
        <w:instrText xml:space="preserve"> </w:instrText>
      </w:r>
      <w:r>
        <w:rPr>
          <w:lang w:val="en-US"/>
        </w:rPr>
        <w:instrText xml:space="preserve">genetic</w:instrText>
      </w:r>
      <w:r>
        <w:instrText xml:space="preserve"> </w:instrText>
      </w:r>
      <w:r>
        <w:rPr>
          <w:lang w:val="en-US"/>
        </w:rPr>
        <w:instrText xml:space="preserve">markers</w:instrText>
      </w:r>
      <w:r>
        <w:instrText xml:space="preserve">, </w:instrText>
      </w:r>
      <w:r>
        <w:rPr>
          <w:lang w:val="en-US"/>
        </w:rPr>
        <w:instrText xml:space="preserve">they</w:instrText>
      </w:r>
      <w:r>
        <w:instrText xml:space="preserve"> </w:instrText>
      </w:r>
      <w:r>
        <w:rPr>
          <w:lang w:val="en-US"/>
        </w:rPr>
        <w:instrText xml:space="preserve">tend</w:instrText>
      </w:r>
      <w:r>
        <w:instrText xml:space="preserve"> </w:instrText>
      </w:r>
      <w:r>
        <w:rPr>
          <w:lang w:val="en-US"/>
        </w:rPr>
        <w:instrText xml:space="preserve">to</w:instrText>
      </w:r>
      <w:r>
        <w:instrText xml:space="preserve"> </w:instrText>
      </w:r>
      <w:r>
        <w:rPr>
          <w:lang w:val="en-US"/>
        </w:rPr>
        <w:instrText xml:space="preserve">be</w:instrText>
      </w:r>
      <w:r>
        <w:instrText xml:space="preserve"> </w:instrText>
      </w:r>
      <w:r>
        <w:rPr>
          <w:lang w:val="en-US"/>
        </w:rPr>
        <w:instrText xml:space="preserve">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w:instrText>
      </w:r>
      <w:r>
        <w:instrText xml:space="preserve"> </w:instrText>
      </w:r>
      <w:r>
        <w:rPr>
          <w:lang w:val="en-US"/>
        </w:rPr>
        <w:instrText xml:space="preserve">morphological</w:instrText>
      </w:r>
      <w:r>
        <w:instrText xml:space="preserve"> </w:instrText>
      </w:r>
      <w:r>
        <w:rPr>
          <w:lang w:val="en-US"/>
        </w:rPr>
        <w:instrText xml:space="preserve">and</w:instrText>
      </w:r>
      <w:r>
        <w:instrText xml:space="preserve"> </w:instrText>
      </w:r>
      <w:r>
        <w:rPr>
          <w:lang w:val="en-US"/>
        </w:rPr>
        <w:instrText xml:space="preserve">ecological</w:instrText>
      </w:r>
      <w:r>
        <w:instrText xml:space="preserve"> </w:instrText>
      </w:r>
      <w:r>
        <w:rPr>
          <w:lang w:val="en-US"/>
        </w:rPr>
        <w:instrText xml:space="preserve">differences</w:instrText>
      </w:r>
      <w:r>
        <w:instrText xml:space="preserve"> </w:instrText>
      </w:r>
      <w:r>
        <w:rPr>
          <w:lang w:val="en-US"/>
        </w:rPr>
        <w:instrText xml:space="preserve">are</w:instrText>
      </w:r>
      <w:r>
        <w:instrText xml:space="preserve"> </w:instrText>
      </w:r>
      <w:r>
        <w:rPr>
          <w:lang w:val="en-US"/>
        </w:rPr>
        <w:instrText xml:space="preserve">of</w:instrText>
      </w:r>
      <w:r>
        <w:instrText xml:space="preserve"> </w:instrText>
      </w:r>
      <w:r>
        <w:rPr>
          <w:lang w:val="en-US"/>
        </w:rPr>
        <w:instrText xml:space="preserve">a</w:instrText>
      </w:r>
      <w:r>
        <w:instrText xml:space="preserve"> </w:instrText>
      </w:r>
      <w:r>
        <w:rPr>
          <w:lang w:val="en-US"/>
        </w:rPr>
        <w:instrText xml:space="preserve">local</w:instrText>
      </w:r>
      <w:r>
        <w:instrText xml:space="preserve"> </w:instrText>
      </w:r>
      <w:r>
        <w:rPr>
          <w:lang w:val="en-US"/>
        </w:rPr>
        <w:instrText xml:space="preserve">character</w:instrText>
      </w:r>
      <w:r>
        <w:instrText xml:space="preserve">, </w:instrText>
      </w:r>
      <w:r>
        <w:rPr>
          <w:lang w:val="en-US"/>
        </w:rPr>
        <w:instrText xml:space="preserve">or</w:instrText>
      </w:r>
      <w:r>
        <w:instrText xml:space="preserve"> </w:instrText>
      </w:r>
      <w:r>
        <w:rPr>
          <w:lang w:val="en-US"/>
        </w:rPr>
        <w:instrText xml:space="preserve">whether</w:instrText>
      </w:r>
      <w:r>
        <w:instrText xml:space="preserve"> </w:instrText>
      </w:r>
      <w:r>
        <w:rPr>
          <w:lang w:val="en-US"/>
        </w:rPr>
        <w:instrText xml:space="preserve">they</w:instrText>
      </w:r>
      <w:r>
        <w:instrText xml:space="preserve"> </w:instrText>
      </w:r>
      <w:r>
        <w:rPr>
          <w:lang w:val="en-US"/>
        </w:rPr>
        <w:instrText xml:space="preserve">have</w:instrText>
      </w:r>
      <w:r>
        <w:instrText xml:space="preserve"> </w:instrText>
      </w:r>
      <w:r>
        <w:rPr>
          <w:lang w:val="en-US"/>
        </w:rPr>
        <w:instrText xml:space="preserve">simply</w:instrText>
      </w:r>
      <w:r>
        <w:instrText xml:space="preserve"> </w:instrText>
      </w:r>
      <w:r>
        <w:rPr>
          <w:lang w:val="en-US"/>
        </w:rPr>
        <w:instrText xml:space="preserve">been</w:instrText>
      </w:r>
      <w:r>
        <w:instrText xml:space="preserve"> </w:instrText>
      </w:r>
      <w:r>
        <w:rPr>
          <w:lang w:val="en-US"/>
        </w:rPr>
        <w:instrText xml:space="preserve">overlooked</w:instrText>
      </w:r>
      <w:r>
        <w:instrText xml:space="preserve"> </w:instrText>
      </w:r>
      <w:r>
        <w:rPr>
          <w:lang w:val="en-US"/>
        </w:rPr>
        <w:instrText xml:space="preserve">in</w:instrText>
      </w:r>
      <w:r>
        <w:instrText xml:space="preserve"> </w:instrText>
      </w:r>
      <w:r>
        <w:rPr>
          <w:lang w:val="en-US"/>
        </w:rPr>
        <w:instrText xml:space="preserve">other</w:instrText>
      </w:r>
      <w:r>
        <w:instrText xml:space="preserve"> </w:instrText>
      </w:r>
      <w:r>
        <w:rPr>
          <w:lang w:val="en-US"/>
        </w:rPr>
        <w:instrText xml:space="preserve">contact</w:instrText>
      </w:r>
      <w:r>
        <w:instrText xml:space="preserve"> </w:instrText>
      </w:r>
      <w:r>
        <w:rPr>
          <w:lang w:val="en-US"/>
        </w:rPr>
        <w:instrText xml:space="preserve">zones</w:instrText>
      </w:r>
      <w:r>
        <w:instrText xml:space="preserve">.","</w:instrText>
      </w:r>
      <w:r>
        <w:rPr>
          <w:lang w:val="en-US"/>
        </w:rPr>
        <w:instrText xml:space="preserve">author</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Katolikova</w:instrText>
      </w:r>
      <w:r>
        <w:instrText xml:space="preserve">","</w:instrText>
      </w:r>
      <w:r>
        <w:rPr>
          <w:lang w:val="en-US"/>
        </w:rPr>
        <w:instrText xml:space="preserve">given</w:instrText>
      </w:r>
      <w:r>
        <w:instrText xml:space="preserve">":"</w:instrText>
      </w:r>
      <w:r>
        <w:rPr>
          <w:lang w:val="en-US"/>
        </w:rPr>
        <w:instrText xml:space="preserve">Marina</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Khaitov</w:instrText>
      </w:r>
      <w:r>
        <w:instrText xml:space="preserve">","</w:instrText>
      </w:r>
      <w:r>
        <w:rPr>
          <w:lang w:val="en-US"/>
        </w:rPr>
        <w:instrText xml:space="preserve">given</w:instrText>
      </w:r>
      <w:r>
        <w:instrText xml:space="preserve">":"</w:instrText>
      </w:r>
      <w:r>
        <w:rPr>
          <w:lang w:val="en-US"/>
        </w:rPr>
        <w:instrText xml:space="preserve">Vadim</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V</w:instrText>
      </w:r>
      <w:r>
        <w:instrText xml:space="preserve">ä</w:instrText>
      </w:r>
      <w:r>
        <w:rPr>
          <w:lang w:val="en-US"/>
        </w:rPr>
        <w:instrText xml:space="preserve">in</w:instrText>
      </w:r>
      <w:r>
        <w:instrText xml:space="preserve">ö</w:instrText>
      </w:r>
      <w:r>
        <w:rPr>
          <w:lang w:val="en-US"/>
        </w:rPr>
        <w:instrText xml:space="preserve">l</w:instrText>
      </w:r>
      <w:r>
        <w:instrText xml:space="preserve">ä","</w:instrText>
      </w:r>
      <w:r>
        <w:rPr>
          <w:lang w:val="en-US"/>
        </w:rPr>
        <w:instrText xml:space="preserve">given</w:instrText>
      </w:r>
      <w:r>
        <w:instrText xml:space="preserve">":"</w:instrText>
      </w:r>
      <w:r>
        <w:rPr>
          <w:lang w:val="en-US"/>
        </w:rPr>
        <w:instrText xml:space="preserve">Risto</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Gantsevich</w:instrText>
      </w:r>
      <w:r>
        <w:instrText xml:space="preserve">","</w:instrText>
      </w:r>
      <w:r>
        <w:rPr>
          <w:lang w:val="en-US"/>
        </w:rPr>
        <w:instrText xml:space="preserve">given</w:instrText>
      </w:r>
      <w:r>
        <w:instrText xml:space="preserve">":"</w:instrText>
      </w:r>
      <w:r>
        <w:rPr>
          <w:lang w:val="en-US"/>
        </w:rPr>
        <w:instrText xml:space="preserve">Michael</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Strelkov</w:instrText>
      </w:r>
      <w:r>
        <w:instrText xml:space="preserve">","</w:instrText>
      </w:r>
      <w:r>
        <w:rPr>
          <w:lang w:val="en-US"/>
        </w:rPr>
        <w:instrText xml:space="preserve">given</w:instrText>
      </w:r>
      <w:r>
        <w:instrText xml:space="preserve">":"</w:instrText>
      </w:r>
      <w:r>
        <w:rPr>
          <w:lang w:val="en-US"/>
        </w:rPr>
        <w:instrText xml:space="preserve">Petr</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container</w:instrText>
      </w:r>
      <w:r>
        <w:instrText xml:space="preserve">-</w:instrText>
      </w:r>
      <w:r>
        <w:rPr>
          <w:lang w:val="en-US"/>
        </w:rPr>
        <w:instrText xml:space="preserve">title</w:instrText>
      </w:r>
      <w:r>
        <w:instrText xml:space="preserve">":"</w:instrText>
      </w:r>
      <w:r>
        <w:rPr>
          <w:lang w:val="en-US"/>
        </w:rPr>
        <w:instrText xml:space="preserve">PLoS</w:instrText>
      </w:r>
      <w:r>
        <w:instrText xml:space="preserve"> </w:instrText>
      </w:r>
      <w:r>
        <w:rPr>
          <w:lang w:val="en-US"/>
        </w:rPr>
        <w:instrText xml:space="preserve">ONE</w:instrText>
      </w:r>
      <w:r>
        <w:instrText xml:space="preserve">","</w:instrText>
      </w:r>
      <w:r>
        <w:rPr>
          <w:lang w:val="en-US"/>
        </w:rPr>
        <w:instrText xml:space="preserve">id</w:instrText>
      </w:r>
      <w:r>
        <w:instrText xml:space="preserve">":"</w:instrText>
      </w:r>
      <w:r>
        <w:rPr>
          <w:lang w:val="en-US"/>
        </w:rPr>
        <w:instrText xml:space="preserve">ITEM</w:instrText>
      </w:r>
      <w:r>
        <w:instrText xml:space="preserve">-2","</w:instrText>
      </w:r>
      <w:r>
        <w:rPr>
          <w:lang w:val="en-US"/>
        </w:rPr>
        <w:instrText xml:space="preserve">issue</w:instrText>
      </w:r>
      <w:r>
        <w:instrText xml:space="preserve">":"4","</w:instrText>
      </w:r>
      <w:r>
        <w:rPr>
          <w:lang w:val="en-US"/>
        </w:rPr>
        <w:instrText xml:space="preserve">issued</w:instrText>
      </w:r>
      <w:r>
        <w:instrText xml:space="preserve">":{"</w:instrText>
      </w:r>
      <w:r>
        <w:rPr>
          <w:lang w:val="en-US"/>
        </w:rPr>
        <w:instrText xml:space="preserve">date</w:instrText>
      </w:r>
      <w:r>
        <w:instrText xml:space="preserve">-</w:instrText>
      </w:r>
      <w:r>
        <w:rPr>
          <w:lang w:val="en-US"/>
        </w:rPr>
        <w:instrText xml:space="preserve">parts</w:instrText>
      </w:r>
      <w:r>
        <w:instrText xml:space="preserve">":[["2016"]]},"</w:instrText>
      </w:r>
      <w:r>
        <w:rPr>
          <w:lang w:val="en-US"/>
        </w:rPr>
        <w:instrText xml:space="preserve">page</w:instrText>
      </w:r>
      <w:r>
        <w:instrText xml:space="preserve">":"1-25","</w:instrText>
      </w:r>
      <w:r>
        <w:rPr>
          <w:lang w:val="en-US"/>
        </w:rPr>
        <w:instrText xml:space="preserve">title</w:instrText>
      </w:r>
      <w:r>
        <w:instrText xml:space="preserve">":"</w:instrText>
      </w:r>
      <w:r>
        <w:rPr>
          <w:lang w:val="en-US"/>
        </w:rPr>
        <w:instrText xml:space="preserve">Genetic</w:instrText>
      </w:r>
      <w:r>
        <w:instrText xml:space="preserve">, </w:instrText>
      </w:r>
      <w:r>
        <w:rPr>
          <w:lang w:val="en-US"/>
        </w:rPr>
        <w:instrText xml:space="preserve">ecological</w:instrText>
      </w:r>
      <w:r>
        <w:instrText xml:space="preserve"> </w:instrText>
      </w:r>
      <w:r>
        <w:rPr>
          <w:lang w:val="en-US"/>
        </w:rPr>
        <w:instrText xml:space="preserve">and</w:instrText>
      </w:r>
      <w:r>
        <w:instrText xml:space="preserve"> </w:instrText>
      </w:r>
      <w:r>
        <w:rPr>
          <w:lang w:val="en-US"/>
        </w:rPr>
        <w:instrText xml:space="preserve">morphological</w:instrText>
      </w:r>
      <w:r>
        <w:instrText xml:space="preserve"> </w:instrText>
      </w:r>
      <w:r>
        <w:rPr>
          <w:lang w:val="en-US"/>
        </w:rPr>
        <w:instrText xml:space="preserve">distinctness</w:instrText>
      </w:r>
      <w:r>
        <w:instrText xml:space="preserve"> </w:instrText>
      </w:r>
      <w:r>
        <w:rPr>
          <w:lang w:val="en-US"/>
        </w:rPr>
        <w:instrText xml:space="preserve">of</w:instrText>
      </w:r>
      <w:r>
        <w:instrText xml:space="preserve"> </w:instrText>
      </w:r>
      <w:r>
        <w:rPr>
          <w:lang w:val="en-US"/>
        </w:rPr>
        <w:instrText xml:space="preserve">the</w:instrText>
      </w:r>
      <w:r>
        <w:instrText xml:space="preserve"> </w:instrText>
      </w:r>
      <w:r>
        <w:rPr>
          <w:lang w:val="en-US"/>
        </w:rPr>
        <w:instrText xml:space="preserve">blue</w:instrText>
      </w:r>
      <w:r>
        <w:instrText xml:space="preserve"> </w:instrText>
      </w:r>
      <w:r>
        <w:rPr>
          <w:lang w:val="en-US"/>
        </w:rPr>
        <w:instrText xml:space="preserve">mussels</w:instrText>
      </w:r>
      <w:r>
        <w:instrText xml:space="preserve"> </w:instrText>
      </w:r>
      <w:r>
        <w:rPr>
          <w:lang w:val="en-US"/>
        </w:rPr>
        <w:instrText xml:space="preserve">Mytilus</w:instrText>
      </w:r>
      <w:r>
        <w:instrText xml:space="preserve"> </w:instrText>
      </w:r>
      <w:r>
        <w:rPr>
          <w:lang w:val="en-US"/>
        </w:rPr>
        <w:instrText xml:space="preserve">trossulus</w:instrText>
      </w:r>
      <w:r>
        <w:instrText xml:space="preserve"> </w:instrText>
      </w:r>
      <w:r>
        <w:rPr>
          <w:lang w:val="en-US"/>
        </w:rPr>
        <w:instrText xml:space="preserve">gould</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edulis</w:instrText>
      </w:r>
      <w:r>
        <w:instrText xml:space="preserve"> </w:instrText>
      </w:r>
      <w:r>
        <w:rPr>
          <w:lang w:val="en-US"/>
        </w:rPr>
        <w:instrText xml:space="preserve">l</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w:instrText>
      </w:r>
      <w:r>
        <w:rPr>
          <w:lang w:val="en-US"/>
        </w:rPr>
        <w:instrText xml:space="preserve">type</w:instrText>
      </w:r>
      <w:r>
        <w:instrText xml:space="preserve">":"</w:instrText>
      </w:r>
      <w:r>
        <w:rPr>
          <w:lang w:val="en-US"/>
        </w:rPr>
        <w:instrText xml:space="preserve">article</w:instrText>
      </w:r>
      <w:r>
        <w:instrText xml:space="preserve">-</w:instrText>
      </w:r>
      <w:r>
        <w:rPr>
          <w:lang w:val="en-US"/>
        </w:rPr>
        <w:instrText xml:space="preserve">journal</w:instrText>
      </w:r>
      <w:r>
        <w:instrText xml:space="preserve">","</w:instrText>
      </w:r>
      <w:r>
        <w:rPr>
          <w:lang w:val="en-US"/>
        </w:rPr>
        <w:instrText xml:space="preserve">volume</w:instrText>
      </w:r>
      <w:r>
        <w:instrText xml:space="preserve">":"11"},"</w:instrText>
      </w:r>
      <w:r>
        <w:rPr>
          <w:lang w:val="en-US"/>
        </w:rPr>
        <w:instrText xml:space="preserve">uris</w:instrText>
      </w:r>
      <w:r>
        <w:instrText xml:space="preserve">":["</w:instrText>
      </w:r>
      <w:r>
        <w:rPr>
          <w:lang w:val="en-US"/>
        </w:rPr>
        <w:instrText xml:space="preserve">http</w:instrText>
      </w:r>
      <w:r>
        <w:instrText xml:space="preserve">://</w:instrText>
      </w:r>
      <w:r>
        <w:rPr>
          <w:lang w:val="en-US"/>
        </w:rPr>
        <w:instrText xml:space="preserve">www</w:instrText>
      </w:r>
      <w:r>
        <w:instrText xml:space="preserve">.</w:instrText>
      </w:r>
      <w:r>
        <w:rPr>
          <w:lang w:val="en-US"/>
        </w:rPr>
        <w:instrText xml:space="preserve">mendeley</w:instrText>
      </w:r>
      <w:r>
        <w:instrText xml:space="preserve">.</w:instrText>
      </w:r>
      <w:r>
        <w:rPr>
          <w:lang w:val="en-US"/>
        </w:rPr>
        <w:instrText xml:space="preserve">com</w:instrText>
      </w:r>
      <w:r>
        <w:instrText xml:space="preserve">/</w:instrText>
      </w:r>
      <w:r>
        <w:rPr>
          <w:lang w:val="en-US"/>
        </w:rPr>
        <w:instrText xml:space="preserve">documents</w:instrText>
      </w:r>
      <w:r>
        <w:instrText xml:space="preserve">/?</w:instrText>
      </w:r>
      <w:r>
        <w:rPr>
          <w:lang w:val="en-US"/>
        </w:rPr>
        <w:instrText xml:space="preserve">uuid</w:instrText>
      </w:r>
      <w:r>
        <w:instrText xml:space="preserve">=</w:instrText>
      </w:r>
      <w:r>
        <w:rPr>
          <w:lang w:val="en-US"/>
        </w:rPr>
        <w:instrText xml:space="preserve">f</w:instrText>
      </w:r>
      <w:r>
        <w:instrText xml:space="preserve">2</w:instrText>
      </w:r>
      <w:r>
        <w:rPr>
          <w:lang w:val="en-US"/>
        </w:rPr>
        <w:instrText xml:space="preserve">d</w:instrText>
      </w:r>
      <w:r>
        <w:instrText xml:space="preserve">5</w:instrText>
      </w:r>
      <w:r>
        <w:rPr>
          <w:lang w:val="en-US"/>
        </w:rPr>
        <w:instrText xml:space="preserve">c</w:instrText>
      </w:r>
      <w:r>
        <w:instrText xml:space="preserve">684-6</w:instrText>
      </w:r>
      <w:r>
        <w:rPr>
          <w:lang w:val="en-US"/>
        </w:rPr>
        <w:instrText xml:space="preserve">f</w:instrText>
      </w:r>
      <w:r>
        <w:instrText xml:space="preserve">93-455</w:instrText>
      </w:r>
      <w:r>
        <w:rPr>
          <w:lang w:val="en-US"/>
        </w:rPr>
        <w:instrText xml:space="preserve">c</w:instrText>
      </w:r>
      <w:r>
        <w:instrText xml:space="preserve">-969</w:instrText>
      </w:r>
      <w:r>
        <w:rPr>
          <w:lang w:val="en-US"/>
        </w:rPr>
        <w:instrText xml:space="preserve">c</w:instrText>
      </w:r>
      <w:r>
        <w:instrText xml:space="preserve">-</w:instrText>
      </w:r>
      <w:r>
        <w:rPr>
          <w:lang w:val="en-US"/>
        </w:rPr>
        <w:instrText xml:space="preserve">a</w:instrText>
      </w:r>
      <w:r>
        <w:instrText xml:space="preserve">4</w:instrText>
      </w:r>
      <w:r>
        <w:rPr>
          <w:lang w:val="en-US"/>
        </w:rPr>
        <w:instrText xml:space="preserve">f</w:instrText>
      </w:r>
      <w:r>
        <w:instrText xml:space="preserve">1</w:instrText>
      </w:r>
      <w:r>
        <w:rPr>
          <w:lang w:val="en-US"/>
        </w:rPr>
        <w:instrText xml:space="preserve">f</w:instrText>
      </w:r>
      <w:r>
        <w:instrText xml:space="preserve">929</w:instrText>
      </w:r>
      <w:r>
        <w:rPr>
          <w:lang w:val="en-US"/>
        </w:rPr>
        <w:instrText xml:space="preserve">d</w:instrText>
      </w:r>
      <w:r>
        <w:instrText xml:space="preserve">5</w:instrText>
      </w:r>
      <w:r>
        <w:rPr>
          <w:lang w:val="en-US"/>
        </w:rPr>
        <w:instrText xml:space="preserve">e</w:instrText>
      </w:r>
      <w:r>
        <w:instrText xml:space="preserve">2"]}],"</w:instrText>
      </w:r>
      <w:r>
        <w:rPr>
          <w:lang w:val="en-US"/>
        </w:rPr>
        <w:instrText xml:space="preserve">mendeley</w:instrText>
      </w:r>
      <w:r>
        <w:instrText xml:space="preserve">":{"</w:instrText>
      </w:r>
      <w:r>
        <w:rPr>
          <w:lang w:val="en-US"/>
        </w:rPr>
        <w:instrText xml:space="preserve">formattedCitation</w:instrText>
      </w:r>
      <w:r>
        <w:instrText xml:space="preserve">":"(</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2016; </w:instrText>
      </w:r>
      <w:r>
        <w:rPr>
          <w:lang w:val="en-US"/>
        </w:rPr>
        <w:instrText xml:space="preserve">Mallet</w:instrText>
      </w:r>
      <w:r>
        <w:instrText xml:space="preserve"> &amp; </w:instrText>
      </w:r>
      <w:r>
        <w:rPr>
          <w:lang w:val="en-US"/>
        </w:rPr>
        <w:instrText xml:space="preserve">Carver</w:instrText>
      </w:r>
      <w:r>
        <w:instrText xml:space="preserve">, 1995</w:instrText>
      </w:r>
      <w:r>
        <w:rPr>
          <w:lang w:val="en-US"/>
        </w:rPr>
        <w:instrText xml:space="preserve">a</w:instrText>
      </w:r>
      <w:r>
        <w:instrText xml:space="preserve">)","</w:instrText>
      </w:r>
      <w:r>
        <w:rPr>
          <w:lang w:val="en-US"/>
        </w:rPr>
        <w:instrText xml:space="preserve">plainTextFormattedCitation</w:instrText>
      </w:r>
      <w:r>
        <w:instrText xml:space="preserve">":"(</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2016; </w:instrText>
      </w:r>
      <w:r>
        <w:rPr>
          <w:lang w:val="en-US"/>
        </w:rPr>
        <w:instrText xml:space="preserve">Mallet</w:instrText>
      </w:r>
      <w:r>
        <w:instrText xml:space="preserve"> &amp; </w:instrText>
      </w:r>
      <w:r>
        <w:rPr>
          <w:lang w:val="en-US"/>
        </w:rPr>
        <w:instrText xml:space="preserve">Carver</w:instrText>
      </w:r>
      <w:r>
        <w:instrText xml:space="preserve">, 1995</w:instrText>
      </w:r>
      <w:r>
        <w:rPr>
          <w:lang w:val="en-US"/>
        </w:rPr>
        <w:instrText xml:space="preserve">a</w:instrText>
      </w:r>
      <w:r>
        <w:instrText xml:space="preserve">)","</w:instrText>
      </w:r>
      <w:r>
        <w:rPr>
          <w:lang w:val="en-US"/>
        </w:rPr>
        <w:instrText xml:space="preserve">previouslyFormattedCitation</w:instrText>
      </w:r>
      <w:r>
        <w:instrText xml:space="preserve">":"(</w:instrText>
      </w:r>
      <w:r>
        <w:rPr>
          <w:lang w:val="en-US"/>
        </w:rPr>
        <w:instrText xml:space="preserve">Katolikova</w:instrText>
      </w:r>
      <w:r>
        <w:instrText xml:space="preserve"> </w:instrText>
      </w:r>
      <w:r>
        <w:rPr>
          <w:lang w:val="en-US"/>
        </w:rPr>
        <w:instrText xml:space="preserve">et</w:instrText>
      </w:r>
      <w:r>
        <w:instrText xml:space="preserve"> </w:instrText>
      </w:r>
      <w:r>
        <w:rPr>
          <w:lang w:val="en-US"/>
        </w:rPr>
        <w:instrText xml:space="preserve">al</w:instrText>
      </w:r>
      <w:r>
        <w:instrText xml:space="preserve">., 2016; </w:instrText>
      </w:r>
      <w:r>
        <w:rPr>
          <w:lang w:val="en-US"/>
        </w:rPr>
        <w:instrText xml:space="preserve">Mallet</w:instrText>
      </w:r>
      <w:r>
        <w:instrText xml:space="preserve"> &amp; </w:instrText>
      </w:r>
      <w:r>
        <w:rPr>
          <w:lang w:val="en-US"/>
        </w:rPr>
        <w:instrText xml:space="preserve">Carver</w:instrText>
      </w:r>
      <w:r>
        <w:instrText xml:space="preserve">, 1995</w:instrText>
      </w:r>
      <w:r>
        <w:rPr>
          <w:lang w:val="en-US"/>
        </w:rPr>
        <w:instrText xml:space="preserve">a</w:instrText>
      </w:r>
      <w:r>
        <w:instrText xml:space="preserve">)"},"</w:instrText>
      </w:r>
      <w:r>
        <w:rPr>
          <w:lang w:val="en-US"/>
        </w:rPr>
        <w:instrText xml:space="preserve">properties</w:instrText>
      </w:r>
      <w:r>
        <w:instrText xml:space="preserve">":{"</w:instrText>
      </w:r>
      <w:r>
        <w:rPr>
          <w:lang w:val="en-US"/>
        </w:rPr>
        <w:instrText xml:space="preserve">noteIndex</w:instrText>
      </w:r>
      <w:r>
        <w:instrText xml:space="preserve">":0},"</w:instrText>
      </w:r>
      <w:r>
        <w:rPr>
          <w:lang w:val="en-US"/>
        </w:rPr>
        <w:instrText xml:space="preserve">schema</w:instrText>
      </w:r>
      <w:r>
        <w:instrText xml:space="preserve">":"</w:instrText>
      </w:r>
      <w:r>
        <w:rPr>
          <w:lang w:val="en-US"/>
        </w:rPr>
        <w:instrText xml:space="preserve">https</w:instrText>
      </w:r>
      <w:r>
        <w:instrText xml:space="preserve">://</w:instrText>
      </w:r>
      <w:r>
        <w:rPr>
          <w:lang w:val="en-US"/>
        </w:rPr>
        <w:instrText xml:space="preserve">github</w:instrText>
      </w:r>
      <w:r>
        <w:instrText xml:space="preserve">.</w:instrText>
      </w:r>
      <w:r>
        <w:rPr>
          <w:lang w:val="en-US"/>
        </w:rPr>
        <w:instrText xml:space="preserve">com</w:instrText>
      </w:r>
      <w:r>
        <w:instrText xml:space="preserve">/</w:instrText>
      </w:r>
      <w:r>
        <w:rPr>
          <w:lang w:val="en-US"/>
        </w:rPr>
        <w:instrText xml:space="preserve">citation</w:instrText>
      </w:r>
      <w:r>
        <w:instrText xml:space="preserve">-</w:instrText>
      </w:r>
      <w:r>
        <w:rPr>
          <w:lang w:val="en-US"/>
        </w:rPr>
        <w:instrText xml:space="preserve">style</w:instrText>
      </w:r>
      <w:r>
        <w:instrText xml:space="preserve">-</w:instrText>
      </w:r>
      <w:r>
        <w:rPr>
          <w:lang w:val="en-US"/>
        </w:rPr>
        <w:instrText xml:space="preserve">language</w:instrText>
      </w:r>
      <w:r>
        <w:instrText xml:space="preserve">/</w:instrText>
      </w:r>
      <w:r>
        <w:rPr>
          <w:lang w:val="en-US"/>
        </w:rPr>
        <w:instrText xml:space="preserve">schema</w:instrText>
      </w:r>
      <w:r>
        <w:instrText xml:space="preserve">/</w:instrText>
      </w:r>
      <w:r>
        <w:rPr>
          <w:lang w:val="en-US"/>
        </w:rPr>
        <w:instrText xml:space="preserve">raw</w:instrText>
      </w:r>
      <w:r>
        <w:instrText xml:space="preserve">/</w:instrText>
      </w:r>
      <w:r>
        <w:rPr>
          <w:lang w:val="en-US"/>
        </w:rPr>
        <w:instrText xml:space="preserve">master</w:instrText>
      </w:r>
      <w:r>
        <w:instrText xml:space="preserve">/</w:instrText>
      </w:r>
      <w:r>
        <w:rPr>
          <w:lang w:val="en-US"/>
        </w:rPr>
        <w:instrText xml:space="preserve">csl</w:instrText>
      </w:r>
      <w:r>
        <w:instrText xml:space="preserve">-</w:instrText>
      </w:r>
      <w:r>
        <w:rPr>
          <w:lang w:val="en-US"/>
        </w:rPr>
        <w:instrText xml:space="preserve">citation</w:instrText>
      </w:r>
      <w:r>
        <w:instrText xml:space="preserve">.</w:instrText>
      </w:r>
      <w:r>
        <w:rPr>
          <w:lang w:val="en-US"/>
        </w:rPr>
        <w:instrText xml:space="preserve">json</w:instrText>
      </w:r>
      <w:r>
        <w:instrText xml:space="preserve">"}</w:instrText>
      </w:r>
      <w:r>
        <w:rPr>
          <w:lang w:val="en-US"/>
        </w:rPr>
        <w:fldChar w:fldCharType="separate"/>
      </w:r>
      <w:r>
        <w:t>(</w:t>
      </w:r>
      <w:r>
        <w:rPr>
          <w:lang w:val="en-US"/>
        </w:rPr>
        <w:t>Katolikova</w:t>
      </w:r>
      <w:r>
        <w:t xml:space="preserve"> </w:t>
      </w:r>
      <w:r>
        <w:rPr>
          <w:lang w:val="en-US"/>
        </w:rPr>
        <w:t>et</w:t>
      </w:r>
      <w:r>
        <w:t xml:space="preserve"> </w:t>
      </w:r>
      <w:r>
        <w:rPr>
          <w:lang w:val="en-US"/>
        </w:rPr>
        <w:t>al</w:t>
      </w:r>
      <w:r>
        <w:t xml:space="preserve">., 2016; </w:t>
      </w:r>
      <w:r>
        <w:rPr>
          <w:lang w:val="en-US"/>
        </w:rPr>
        <w:t>Mallet</w:t>
      </w:r>
      <w:r>
        <w:t xml:space="preserve"> &amp; </w:t>
      </w:r>
      <w:r>
        <w:rPr>
          <w:lang w:val="en-US"/>
        </w:rPr>
        <w:t>Carver</w:t>
      </w:r>
      <w:r>
        <w:t>, 1995</w:t>
      </w:r>
      <w:r>
        <w:rPr>
          <w:lang w:val="en-US"/>
        </w:rPr>
        <w:t>a</w:t>
      </w:r>
      <w:r>
        <w:t>)</w:t>
      </w:r>
      <w:r>
        <w:rPr>
          <w:lang w:val="en-US"/>
        </w:rPr>
        <w:fldChar w:fldCharType="end"/>
      </w:r>
      <w:r>
        <w:t xml:space="preserve">. </w:t>
      </w:r>
    </w:p>
    <w:p>
      <w:r>
        <w:t xml:space="preserve">Среди признаков, предложенных в качестве диагностических, особого внимания достоин признак, предложенный Золотаревым и Шуровой </w:t>
      </w:r>
      <w:r>
        <w:fldChar w:fldCharType="begin" w:fldLock="1"/>
      </w:r>
      <w:r>
        <w:instrText xml:space="preserve">ADDIN CSL_CITATION {"citationItems":[{"id":"ITEM-1","itemData":{"author":[{"dropping-particle":"","family":"Золотарев","given":"В.Н.","non-dropping-particle":"","parse-names":false,"suffix":""},{"dropping-particle":"","family":"Шурова","given":"Н.М.","non-dropping-particle":"","parse-names":false,"suffix":""}],"container-title":"Биология моря","id":"ITEM-1","issue":"1","issued":{"date-parts":[["1995"]]},"page":"26-30","title":"СООТНОШЕНИЕ ПРИЗМАТИЧЕСКОГО И ПЕЛАМУТРОВОГО СЛОЕВ В РАКОВИНАХ МИДИЙ MYTILUS TROSSULUS","type":"article-journal","volume":"23"},"uris":["http://www.mendeley.com/documents/?uuid=e57ef62a-e44c-4faa-b55f-3c7ccffe52d5"]}],"mendeley":{"formattedCitation":"(Золотарев &amp; Шурова, 1995)","plainTextFormattedCitation":"(Золотарев &amp; Шурова, 1995)","previouslyFormattedCitation":"(Золотарев &amp; Шурова, 1995)"},"properties":{"noteIndex":0},"schema":"https://github.com/citation-style-language/schema/raw/master/csl-citation.json"}</w:instrText>
      </w:r>
      <w:r>
        <w:fldChar w:fldCharType="separate"/>
      </w:r>
      <w:r>
        <w:t>(Золотарев &amp; Шурова, 1995)</w:t>
      </w:r>
      <w:r>
        <w:fldChar w:fldCharType="end"/>
      </w:r>
      <w:r>
        <w:t xml:space="preserve">. Авторы указывают, что </w:t>
      </w:r>
      <w:r>
        <w:rPr>
          <w:highlight w:val="yellow"/>
        </w:rPr>
        <w:t>некоторые</w:t>
      </w:r>
      <w:r>
        <w:t xml:space="preserve"> Тихоокеанские мидии, относимые анализом аллозимов к </w:t>
      </w:r>
      <w:r>
        <w:rPr>
          <w:lang w:val="en-US"/>
        </w:rPr>
        <w:t>M</w:t>
      </w:r>
      <w:r>
        <w:t xml:space="preserve">. </w:t>
      </w:r>
      <w:r>
        <w:rPr>
          <w:lang w:val="en-US"/>
        </w:rPr>
        <w:t>trossulus</w:t>
      </w:r>
      <w:r>
        <w:t xml:space="preserve">, обладают отчетливыми различиями в </w:t>
      </w:r>
      <w:r>
        <w:rPr>
          <w:highlight w:val="yellow"/>
        </w:rPr>
        <w:t>( характере закладки перламутровогос слоя на внутренней поверхности раковины)</w:t>
      </w:r>
      <w:r>
        <w:t xml:space="preserve"> строении призматического слоя на внутренней её поверхности – а именно непрерывной каймой или даже синусом призматического слоя вдоль всего края раковины (у мидий из других регионов кайма имеет прерывистую форму или распространяется не на всем протяжении внутреннего края раковины). Дискриминантный анализ комплекса морфологических показателей показал, что такой признак позволяет отличать тихоокеанских мидий от мидий из Белого и Баренцева морей (предполагаемый </w:t>
      </w:r>
      <w:r>
        <w:rPr>
          <w:lang w:val="en-US"/>
        </w:rPr>
        <w:t>M</w:t>
      </w:r>
      <w:r>
        <w:t xml:space="preserve">. </w:t>
      </w:r>
      <w:r>
        <w:rPr>
          <w:lang w:val="en-US"/>
        </w:rPr>
        <w:t>edulis</w:t>
      </w:r>
      <w:r>
        <w:t xml:space="preserve">), а также от мидий из Средиземноморья (предполагаемый </w:t>
      </w:r>
      <w:r>
        <w:rPr>
          <w:lang w:val="en-US"/>
        </w:rPr>
        <w:t>M</w:t>
      </w:r>
      <w:r>
        <w:t xml:space="preserve">. </w:t>
      </w:r>
      <w:r>
        <w:rPr>
          <w:lang w:val="en-US"/>
        </w:rPr>
        <w:t>galloprovincialis</w:t>
      </w:r>
      <w:r>
        <w:t xml:space="preserve">). Однако авторы отмечали также, что среди тихоокеанских мидий встречаются мидии с прерывающейся каймой, в то время как среди Беломорских мидий – наоборот – с прерывающейся каймой, что они связывали с наличием гибридов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в исследуемых популяциях. </w:t>
      </w:r>
    </w:p>
    <w:p>
      <w:r>
        <w:t xml:space="preserve">Католикова и соавторы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первыми смогли показать громадный потенциал для различения двух видов мидий, заложенный в этом полудагностическом признаке. Согласно их исследованиям популяций мидий в Белом море, существует достоверная корреляция между генетическими маркерами и предложенным </w:t>
      </w:r>
      <w:r>
        <w:rPr>
          <w:lang w:val="en-US"/>
        </w:rPr>
        <w:t>Z</w:t>
      </w:r>
      <w:r>
        <w:t xml:space="preserve">-индексом. </w:t>
      </w:r>
      <w:r>
        <w:rPr>
          <w:lang w:val="en-US"/>
        </w:rPr>
        <w:t>Z</w:t>
      </w:r>
      <w:r>
        <w:t xml:space="preserve">-индекс, является параметром, характеризующим длину каймы призматического слоя на внутренней стороне раковины, и рассчитывается по формуле: </w:t>
      </w:r>
      <w:r>
        <w:rPr>
          <w:lang w:val="en-US"/>
        </w:rPr>
        <w:t>Z</w:t>
      </w:r>
      <w:r>
        <w:t xml:space="preserve"> = </w:t>
      </w:r>
      <w:r>
        <w:rPr>
          <w:lang w:val="en-US"/>
        </w:rPr>
        <w:t>a</w:t>
      </w:r>
      <w:r>
        <w:t>/</w:t>
      </w:r>
      <w:r>
        <w:rPr>
          <w:lang w:val="en-US"/>
        </w:rPr>
        <w:t>l</w:t>
      </w:r>
      <w:r>
        <w:t xml:space="preserve"> , где </w:t>
      </w:r>
      <w:r>
        <w:rPr>
          <w:lang w:val="en-US"/>
        </w:rPr>
        <w:t>a</w:t>
      </w:r>
      <w:r>
        <w:t xml:space="preserve"> – это расстояние от </w:t>
      </w:r>
      <w:r>
        <w:rPr>
          <w:highlight w:val="yellow"/>
          <w:lang w:val="en-US"/>
        </w:rPr>
        <w:t>umbo</w:t>
      </w:r>
      <w:r>
        <w:t xml:space="preserve"> до переднего конца черной полоски лигамента, а </w:t>
      </w:r>
      <w:r>
        <w:rPr>
          <w:lang w:val="en-US"/>
        </w:rPr>
        <w:t>l</w:t>
      </w:r>
      <w:r>
        <w:t xml:space="preserve"> – это расстояние от </w:t>
      </w:r>
      <w:r>
        <w:rPr>
          <w:highlight w:val="yellow"/>
          <w:lang w:val="en-US"/>
        </w:rPr>
        <w:t>umbo</w:t>
      </w:r>
      <w:r>
        <w:t xml:space="preserve"> до заднего конца черной полоски лигамента. Таким образом, животные с прерывающейся черной полоской призматического слоя будут иметь </w:t>
      </w:r>
      <w:r>
        <w:rPr>
          <w:lang w:val="en-US"/>
        </w:rPr>
        <w:t>Z</w:t>
      </w:r>
      <w:r>
        <w:t xml:space="preserve">-индекс больший или равный 1, в то время как животные с непрерывной полоской лигамента, будут иметь </w:t>
      </w:r>
      <w:r>
        <w:rPr>
          <w:lang w:val="en-US"/>
        </w:rPr>
        <w:t>Z</w:t>
      </w:r>
      <w:r>
        <w:t xml:space="preserve">-индекс меньше 1 или равный 0. Согласно данным Католиковой и соавторов, 80% </w:t>
      </w:r>
      <w:r>
        <w:rPr>
          <w:lang w:val="en-US"/>
        </w:rPr>
        <w:t>M</w:t>
      </w:r>
      <w:r>
        <w:t xml:space="preserve">. </w:t>
      </w:r>
      <w:r>
        <w:rPr>
          <w:lang w:val="en-US"/>
        </w:rPr>
        <w:t>trossulus</w:t>
      </w:r>
      <w:r>
        <w:t xml:space="preserve"> обладали Т-морфотипом (так авторы обозначают мидий, обладающих непрерывной полоской призматического слоя и имеющих </w:t>
      </w:r>
      <w:r>
        <w:rPr>
          <w:lang w:val="en-US"/>
        </w:rPr>
        <w:t>Z</w:t>
      </w:r>
      <w:r>
        <w:t xml:space="preserve"> = 0), и 97% </w:t>
      </w:r>
      <w:r>
        <w:rPr>
          <w:lang w:val="en-US"/>
        </w:rPr>
        <w:t>M</w:t>
      </w:r>
      <w:r>
        <w:t xml:space="preserve">. </w:t>
      </w:r>
      <w:r>
        <w:rPr>
          <w:lang w:val="en-US"/>
        </w:rPr>
        <w:t>edulis</w:t>
      </w:r>
      <w:r>
        <w:t xml:space="preserve"> обладали Е-морфотипом (так авторы называют мидий, обладающих прерывающейся полоской призматического слоя и </w:t>
      </w:r>
      <w:r>
        <w:rPr>
          <w:lang w:val="en-US"/>
        </w:rPr>
        <w:t>Z</w:t>
      </w:r>
      <w:r>
        <w:t xml:space="preserve"> &gt; 0). Одновременно с этим, гибриды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в Белом море демонстрировали самые различные значения </w:t>
      </w:r>
      <w:r>
        <w:rPr>
          <w:lang w:val="en-US"/>
        </w:rPr>
        <w:t>Z</w:t>
      </w:r>
      <w:r>
        <w:t xml:space="preserve">-индекса. Авторы не берутся утверждать об адаптивном функционале такого признака, но отмечают, что наличие черной полоски выступающего лигамента может быть связано с нарушениями процессов образования перламутрового, призматического слоя раковины. Данное предположение особенно актуально, учитывая отмечаемую многими авторами хрупкость раковин </w:t>
      </w:r>
      <w:r>
        <w:rPr>
          <w:lang w:val="en-US"/>
        </w:rPr>
        <w:t>M</w:t>
      </w:r>
      <w:r>
        <w:t xml:space="preserve">. </w:t>
      </w:r>
      <w:r>
        <w:rPr>
          <w:lang w:val="en-US"/>
        </w:rPr>
        <w:t>trossulus</w:t>
      </w:r>
      <w:r>
        <w:t xml:space="preserve">. </w:t>
      </w:r>
    </w:p>
    <w:p>
      <w:r>
        <w:t xml:space="preserve">В другом исследовании </w:t>
      </w:r>
      <w:r>
        <w:fldChar w:fldCharType="begin" w:fldLock="1"/>
      </w:r>
      <w:r>
        <w:instrText xml:space="preserve">ADDIN CSL_CITATION {"citationItems":[{"id":"ITEM-1","itemData":{"DOI":"10.1371/journal.pone.0249587","ISBN":"1111111111","ISSN":"19326203","PMID":"34297723","abstract":"Cryptic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Mytilus edulis and M. trossulus.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M. edulis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M. trossulus and M. edulis. We provide recommendations for the application of the morphotype test to mussels from unstudied contact zones and note that they may apply equally well to other taxa identified by semi-diagnostic traits.","author":[{"dropping-particle":"","family":"Khaitov","given":"Vadim","non-dropping-particle":"","parse-names":false,"suffix":""},{"dropping-particle":"","family":"Marchenko","given":"Julia","non-dropping-particle":"","parse-names":false,"suffix":""},{"dropping-particle":"","family":"Katolikova","given":"Marina","non-dropping-particle":"","parse-names":false,"suffix":""},{"dropping-particle":"","family":"Väinölä","given":"Risto","non-dropping-particle":"","parse-names":false,"suffix":""},{"dropping-particle":"","family":"Kingston","given":"Sarah E.","non-dropping-particle":"","parse-names":false,"suffix":""},{"dropping-particle":"","family":"Carlon","given":"David B.","non-dropping-particle":"","parse-names":false,"suffix":""},{"dropping-particle":"","family":"Gantsevich","given":"Michael","non-dropping-particle":"","parse-names":false,"suffix":""},{"dropping-particle":"","family":"Strelkov","given":"Petr","non-dropping-particle":"","parse-names":false,"suffix":""}],"container-title":"PLoS ONE","id":"ITEM-1","issue":"July","issued":{"date-parts":[["2021"]]},"page":"1-27","title":"Species identification based on a semi-diagnostic marker: Evaluation of a simple conchological test for distinguishing blue mussels Mytilus edulis L. And M. trossulus Gould","type":"article-journal","volume":"16"},"uris":["http://www.mendeley.com/documents/?uuid=80a0ea1d-8af2-4c96-aea3-0d24a897de58"]}],"mendeley":{"formattedCitation":"(Khaitov et al., 2021)","plainTextFormattedCitation":"(Khaitov et al., 2021)","previouslyFormattedCitation":"(Khaitov et al., 2021)"},"properties":{"noteIndex":0},"schema":"https://github.com/citation-style-language/schema/raw/master/csl-citation.json"}</w:instrText>
      </w:r>
      <w:r>
        <w:fldChar w:fldCharType="separate"/>
      </w:r>
      <w:r>
        <w:t>(Khaitov et al., 2021)</w:t>
      </w:r>
      <w:r>
        <w:fldChar w:fldCharType="end"/>
      </w:r>
      <w:r>
        <w:t xml:space="preserve">, включающем в себя материал для генетического и морфологического анализа не только из Белого моря, но и из морей Северной Атлантики и Балтийского моря, те же авторы отмечают, что процент Т-морфотипов в «чистых» поселениях </w:t>
      </w:r>
      <w:r>
        <w:rPr>
          <w:lang w:val="en-US"/>
        </w:rPr>
        <w:t>M</w:t>
      </w:r>
      <w:r>
        <w:t xml:space="preserve">. </w:t>
      </w:r>
      <w:r>
        <w:rPr>
          <w:lang w:val="en-US"/>
        </w:rPr>
        <w:t>trossulus</w:t>
      </w:r>
      <w:r>
        <w:t xml:space="preserve"> и Е-морфотипов в «чистых» поселениях </w:t>
      </w:r>
      <w:r>
        <w:rPr>
          <w:lang w:val="en-US"/>
        </w:rPr>
        <w:t>M</w:t>
      </w:r>
      <w:r>
        <w:t xml:space="preserve">. </w:t>
      </w:r>
      <w:r>
        <w:rPr>
          <w:lang w:val="en-US"/>
        </w:rPr>
        <w:t>edulis</w:t>
      </w:r>
      <w:r>
        <w:t xml:space="preserve"> отличается в зависимости от региона. Так, например, в поселениях мидий в Баренцевом море и в Балтийском морях </w:t>
      </w:r>
      <w:r>
        <w:rPr>
          <w:lang w:val="en-US"/>
        </w:rPr>
        <w:t>M</w:t>
      </w:r>
      <w:r>
        <w:t xml:space="preserve">. </w:t>
      </w:r>
      <w:r>
        <w:rPr>
          <w:lang w:val="en-US"/>
        </w:rPr>
        <w:t>trossulus</w:t>
      </w:r>
      <w:r>
        <w:t xml:space="preserve"> характеризуются экстремально большим процентом Е-морфотипов. Для объяснения таких отличий между различными гибридными зонами авторы предлагают две гипотезы. </w:t>
      </w:r>
    </w:p>
    <w:p>
      <w:r>
        <w:t xml:space="preserve">Первая гипотеза предполагает, что частота встречаемость морфотипов напрямую связана с определенными вид-специфичными генами (отвечающими за эффективность продукции призматического слоя раковины), которые могут интрогрессировать между двумя видами в результате гибридизации и бэккроссинга. Эта гипотеза косвенно подтверждается тем, что Балтийские популяции </w:t>
      </w:r>
      <w:r>
        <w:rPr>
          <w:lang w:val="en-US"/>
        </w:rPr>
        <w:t>M</w:t>
      </w:r>
      <w:r>
        <w:t xml:space="preserve">. </w:t>
      </w:r>
      <w:r>
        <w:rPr>
          <w:lang w:val="en-US"/>
        </w:rPr>
        <w:t>trossulus</w:t>
      </w:r>
      <w:r>
        <w:t xml:space="preserve"> зачастую рассматривается как рой из гибридов первого поколения и бэккроссов этих гибридов с </w:t>
      </w:r>
      <w:r>
        <w:rPr>
          <w:lang w:val="en-US"/>
        </w:rPr>
        <w:t>M</w:t>
      </w:r>
      <w:r>
        <w:t xml:space="preserve">. </w:t>
      </w:r>
      <w:r>
        <w:rPr>
          <w:lang w:val="en-US"/>
        </w:rPr>
        <w:t>trossulus</w:t>
      </w:r>
      <w:r>
        <w:t xml:space="preserve"> и как раз очень сильно подвержена интрогрессии генов </w:t>
      </w:r>
      <w:r>
        <w:rPr>
          <w:lang w:val="en-US"/>
        </w:rPr>
        <w:t>M</w:t>
      </w:r>
      <w:r>
        <w:t xml:space="preserve">. </w:t>
      </w:r>
      <w:r>
        <w:rPr>
          <w:lang w:val="en-US"/>
        </w:rPr>
        <w:t>edulis</w:t>
      </w:r>
      <w:r>
        <w:t xml:space="preserve"> </w:t>
      </w:r>
      <w:r>
        <w:rPr>
          <w:lang w:val="en-US"/>
        </w:rPr>
        <w:fldChar w:fldCharType="begin" w:fldLock="1"/>
      </w:r>
      <w:r>
        <w:rPr>
          <w:lang w:val="en-US"/>
        </w:rPr>
        <w:instrText xml:space="preserve">ADDIN</w:instrText>
      </w:r>
      <w:r>
        <w:instrText xml:space="preserve"> </w:instrText>
      </w:r>
      <w:r>
        <w:rPr>
          <w:lang w:val="en-US"/>
        </w:rPr>
        <w:instrText xml:space="preserve">CSL</w:instrText>
      </w:r>
      <w:r>
        <w:instrText xml:space="preserve">_</w:instrText>
      </w:r>
      <w:r>
        <w:rPr>
          <w:lang w:val="en-US"/>
        </w:rPr>
        <w:instrText xml:space="preserve">CITATION</w:instrText>
      </w:r>
      <w:r>
        <w:instrText xml:space="preserve"> {"</w:instrText>
      </w:r>
      <w:r>
        <w:rPr>
          <w:lang w:val="en-US"/>
        </w:rPr>
        <w:instrText xml:space="preserve">citationItems</w:instrText>
      </w:r>
      <w:r>
        <w:instrText xml:space="preserve">":[{"</w:instrText>
      </w:r>
      <w:r>
        <w:rPr>
          <w:lang w:val="en-US"/>
        </w:rPr>
        <w:instrText xml:space="preserve">id</w:instrText>
      </w:r>
      <w:r>
        <w:instrText xml:space="preserve">":"</w:instrText>
      </w:r>
      <w:r>
        <w:rPr>
          <w:lang w:val="en-US"/>
        </w:rPr>
        <w:instrText xml:space="preserve">ITEM</w:instrText>
      </w:r>
      <w:r>
        <w:instrText xml:space="preserve">-1","</w:instrText>
      </w:r>
      <w:r>
        <w:rPr>
          <w:lang w:val="en-US"/>
        </w:rPr>
        <w:instrText xml:space="preserve">itemData</w:instrText>
      </w:r>
      <w:r>
        <w:instrText xml:space="preserve">":{"</w:instrText>
      </w:r>
      <w:r>
        <w:rPr>
          <w:lang w:val="en-US"/>
        </w:rPr>
        <w:instrText xml:space="preserve">DOI</w:instrText>
      </w:r>
      <w:r>
        <w:instrText xml:space="preserve">":"10.1007/</w:instrText>
      </w:r>
      <w:r>
        <w:rPr>
          <w:lang w:val="en-US"/>
        </w:rPr>
        <w:instrText xml:space="preserve">s</w:instrText>
      </w:r>
      <w:r>
        <w:instrText xml:space="preserve">00227-010-1609-</w:instrText>
      </w:r>
      <w:r>
        <w:rPr>
          <w:lang w:val="en-US"/>
        </w:rPr>
        <w:instrText xml:space="preserve">z</w:instrText>
      </w:r>
      <w:r>
        <w:instrText xml:space="preserve">","</w:instrText>
      </w:r>
      <w:r>
        <w:rPr>
          <w:lang w:val="en-US"/>
        </w:rPr>
        <w:instrText xml:space="preserve">ISSN</w:instrText>
      </w:r>
      <w:r>
        <w:instrText xml:space="preserve">":"00253162","</w:instrText>
      </w:r>
      <w:r>
        <w:rPr>
          <w:lang w:val="en-US"/>
        </w:rPr>
        <w:instrText xml:space="preserve">abstract</w:instrText>
      </w:r>
      <w:r>
        <w:instrText xml:space="preserve">":"</w:instrText>
      </w:r>
      <w:r>
        <w:rPr>
          <w:lang w:val="en-US"/>
        </w:rPr>
        <w:instrText xml:space="preserve">From</w:instrText>
      </w:r>
      <w:r>
        <w:instrText xml:space="preserve"> </w:instrText>
      </w:r>
      <w:r>
        <w:rPr>
          <w:lang w:val="en-US"/>
        </w:rPr>
        <w:instrText xml:space="preserve">data</w:instrText>
      </w:r>
      <w:r>
        <w:instrText xml:space="preserve"> </w:instrText>
      </w:r>
      <w:r>
        <w:rPr>
          <w:lang w:val="en-US"/>
        </w:rPr>
        <w:instrText xml:space="preserve">on</w:instrText>
      </w:r>
      <w:r>
        <w:instrText xml:space="preserve"> </w:instrText>
      </w:r>
      <w:r>
        <w:rPr>
          <w:lang w:val="en-US"/>
        </w:rPr>
        <w:instrText xml:space="preserve">allozyme</w:instrText>
      </w:r>
      <w:r>
        <w:instrText xml:space="preserve">, </w:instrText>
      </w:r>
      <w:r>
        <w:rPr>
          <w:lang w:val="en-US"/>
        </w:rPr>
        <w:instrText xml:space="preserve">nuclear</w:instrText>
      </w:r>
      <w:r>
        <w:instrText xml:space="preserve"> </w:instrText>
      </w:r>
      <w:r>
        <w:rPr>
          <w:lang w:val="en-US"/>
        </w:rPr>
        <w:instrText xml:space="preserve">DNA</w:instrText>
      </w:r>
      <w:r>
        <w:instrText xml:space="preserve"> </w:instrText>
      </w:r>
      <w:r>
        <w:rPr>
          <w:lang w:val="en-US"/>
        </w:rPr>
        <w:instrText xml:space="preserve">and</w:instrText>
      </w:r>
      <w:r>
        <w:instrText xml:space="preserve"> </w:instrText>
      </w:r>
      <w:r>
        <w:rPr>
          <w:lang w:val="en-US"/>
        </w:rPr>
        <w:instrText xml:space="preserve">mitochondrial</w:instrText>
      </w:r>
      <w:r>
        <w:instrText xml:space="preserve"> </w:instrText>
      </w:r>
      <w:r>
        <w:rPr>
          <w:lang w:val="en-US"/>
        </w:rPr>
        <w:instrText xml:space="preserve">DNA</w:instrText>
      </w:r>
      <w:r>
        <w:instrText xml:space="preserve"> </w:instrText>
      </w:r>
      <w:r>
        <w:rPr>
          <w:lang w:val="en-US"/>
        </w:rPr>
        <w:instrText xml:space="preserve">markers</w:instrText>
      </w:r>
      <w:r>
        <w:instrText xml:space="preserve">, </w:instrText>
      </w:r>
      <w:r>
        <w:rPr>
          <w:lang w:val="en-US"/>
        </w:rPr>
        <w:instrText xml:space="preserve">we</w:instrText>
      </w:r>
      <w:r>
        <w:instrText xml:space="preserve"> </w:instrText>
      </w:r>
      <w:r>
        <w:rPr>
          <w:lang w:val="en-US"/>
        </w:rPr>
        <w:instrText xml:space="preserve">show</w:instrText>
      </w:r>
      <w:r>
        <w:instrText xml:space="preserve"> </w:instrText>
      </w:r>
      <w:r>
        <w:rPr>
          <w:lang w:val="en-US"/>
        </w:rPr>
        <w:instrText xml:space="preserve">that</w:instrText>
      </w:r>
      <w:r>
        <w:instrText xml:space="preserve"> </w:instrText>
      </w:r>
      <w:r>
        <w:rPr>
          <w:lang w:val="en-US"/>
        </w:rPr>
        <w:instrText xml:space="preserve">the</w:instrText>
      </w:r>
      <w:r>
        <w:instrText xml:space="preserve"> </w:instrText>
      </w:r>
      <w:r>
        <w:rPr>
          <w:lang w:val="en-US"/>
        </w:rPr>
        <w:instrText xml:space="preserve">originally</w:instrText>
      </w:r>
      <w:r>
        <w:instrText xml:space="preserve"> </w:instrText>
      </w:r>
      <w:r>
        <w:rPr>
          <w:lang w:val="en-US"/>
        </w:rPr>
        <w:instrText xml:space="preserve">North</w:instrText>
      </w:r>
      <w:r>
        <w:instrText xml:space="preserve"> </w:instrText>
      </w:r>
      <w:r>
        <w:rPr>
          <w:lang w:val="en-US"/>
        </w:rPr>
        <w:instrText xml:space="preserve">Pacific</w:instrText>
      </w:r>
      <w:r>
        <w:instrText xml:space="preserve">/</w:instrText>
      </w:r>
      <w:r>
        <w:rPr>
          <w:lang w:val="en-US"/>
        </w:rPr>
        <w:instrText xml:space="preserve">Northwest</w:instrText>
      </w:r>
      <w:r>
        <w:instrText xml:space="preserve"> </w:instrText>
      </w:r>
      <w:r>
        <w:rPr>
          <w:lang w:val="en-US"/>
        </w:rPr>
        <w:instrText xml:space="preserve">Atlantic</w:instrText>
      </w:r>
      <w:r>
        <w:instrText xml:space="preserve"> </w:instrText>
      </w:r>
      <w:r>
        <w:rPr>
          <w:lang w:val="en-US"/>
        </w:rPr>
        <w:instrText xml:space="preserve">mussel</w:instrText>
      </w:r>
      <w:r>
        <w:instrText xml:space="preserve"> </w:instrText>
      </w:r>
      <w:r>
        <w:rPr>
          <w:lang w:val="en-US"/>
        </w:rPr>
        <w:instrText xml:space="preserve">Mytilus</w:instrText>
      </w:r>
      <w:r>
        <w:instrText xml:space="preserve"> </w:instrText>
      </w:r>
      <w:r>
        <w:rPr>
          <w:lang w:val="en-US"/>
        </w:rPr>
        <w:instrText xml:space="preserve">trossulus</w:instrText>
      </w:r>
      <w:r>
        <w:instrText xml:space="preserve"> </w:instrText>
      </w:r>
      <w:r>
        <w:rPr>
          <w:lang w:val="en-US"/>
        </w:rPr>
        <w:instrText xml:space="preserve">is</w:instrText>
      </w:r>
      <w:r>
        <w:instrText xml:space="preserve"> </w:instrText>
      </w:r>
      <w:r>
        <w:rPr>
          <w:lang w:val="en-US"/>
        </w:rPr>
        <w:instrText xml:space="preserve">widespread</w:instrText>
      </w:r>
      <w:r>
        <w:instrText xml:space="preserve"> </w:instrText>
      </w:r>
      <w:r>
        <w:rPr>
          <w:lang w:val="en-US"/>
        </w:rPr>
        <w:instrText xml:space="preserve">on</w:instrText>
      </w:r>
      <w:r>
        <w:instrText xml:space="preserve"> </w:instrText>
      </w:r>
      <w:r>
        <w:rPr>
          <w:lang w:val="en-US"/>
        </w:rPr>
        <w:instrText xml:space="preserve">North</w:instrText>
      </w:r>
      <w:r>
        <w:instrText xml:space="preserve"> </w:instrText>
      </w:r>
      <w:r>
        <w:rPr>
          <w:lang w:val="en-US"/>
        </w:rPr>
        <w:instrText xml:space="preserve">European</w:instrText>
      </w:r>
      <w:r>
        <w:instrText xml:space="preserve"> </w:instrText>
      </w:r>
      <w:r>
        <w:rPr>
          <w:lang w:val="en-US"/>
        </w:rPr>
        <w:instrText xml:space="preserve">coasts</w:instrText>
      </w:r>
      <w:r>
        <w:instrText xml:space="preserve">, </w:instrText>
      </w:r>
      <w:r>
        <w:rPr>
          <w:lang w:val="en-US"/>
        </w:rPr>
        <w:instrText xml:space="preserve">earliM</w:instrText>
      </w:r>
      <w:r>
        <w:instrText xml:space="preserve">. </w:instrText>
      </w:r>
      <w:r>
        <w:rPr>
          <w:lang w:val="en-US"/>
        </w:rPr>
        <w:instrText xml:space="preserve">trossuluser</w:instrText>
      </w:r>
      <w:r>
        <w:instrText xml:space="preserve"> </w:instrText>
      </w:r>
      <w:r>
        <w:rPr>
          <w:lang w:val="en-US"/>
        </w:rPr>
        <w:instrText xml:space="preserve">thought</w:instrText>
      </w:r>
      <w:r>
        <w:instrText xml:space="preserve"> </w:instrText>
      </w:r>
      <w:r>
        <w:rPr>
          <w:lang w:val="en-US"/>
        </w:rPr>
        <w:instrText xml:space="preserve">to</w:instrText>
      </w:r>
      <w:r>
        <w:instrText xml:space="preserve"> </w:instrText>
      </w:r>
      <w:r>
        <w:rPr>
          <w:lang w:val="en-US"/>
        </w:rPr>
        <w:instrText xml:space="preserve">be</w:instrText>
      </w:r>
      <w:r>
        <w:instrText xml:space="preserve"> </w:instrText>
      </w:r>
      <w:r>
        <w:rPr>
          <w:lang w:val="en-US"/>
        </w:rPr>
        <w:instrText xml:space="preserve">inhabited</w:instrText>
      </w:r>
      <w:r>
        <w:instrText xml:space="preserve"> </w:instrText>
      </w:r>
      <w:r>
        <w:rPr>
          <w:lang w:val="en-US"/>
        </w:rPr>
        <w:instrText xml:space="preserve">only</w:instrText>
      </w:r>
      <w:r>
        <w:instrText xml:space="preserve"> </w:instrText>
      </w:r>
      <w:r>
        <w:rPr>
          <w:lang w:val="en-US"/>
        </w:rPr>
        <w:instrText xml:space="preserve">by</w:instrText>
      </w:r>
      <w:r>
        <w:instrText xml:space="preserve"> </w:instrText>
      </w:r>
      <w:r>
        <w:rPr>
          <w:lang w:val="en-US"/>
        </w:rPr>
        <w:instrText xml:space="preserve">Mytilus</w:instrText>
      </w:r>
      <w:r>
        <w:instrText xml:space="preserve"> </w:instrText>
      </w:r>
      <w:r>
        <w:rPr>
          <w:lang w:val="en-US"/>
        </w:rPr>
        <w:instrText xml:space="preserve">edulis</w:instrText>
      </w:r>
      <w:r>
        <w:instrText xml:space="preserve">. </w:instrText>
      </w:r>
      <w:r>
        <w:rPr>
          <w:lang w:val="en-US"/>
        </w:rPr>
        <w:instrText xml:space="preserve">Several</w:instrText>
      </w:r>
      <w:r>
        <w:instrText xml:space="preserve"> </w:instrText>
      </w:r>
      <w:r>
        <w:rPr>
          <w:lang w:val="en-US"/>
        </w:rPr>
        <w:instrText xml:space="preserve">local</w:instrText>
      </w:r>
      <w:r>
        <w:instrText xml:space="preserve"> </w:instrText>
      </w:r>
      <w:r>
        <w:rPr>
          <w:lang w:val="en-US"/>
        </w:rPr>
        <w:instrText xml:space="preserve">occurrences</w:instrText>
      </w:r>
      <w:r>
        <w:instrText xml:space="preserve"> </w:instrText>
      </w:r>
      <w:r>
        <w:rPr>
          <w:lang w:val="en-US"/>
        </w:rPr>
        <w:instrText xml:space="preserve">of</w:instrText>
      </w:r>
      <w:r>
        <w:instrText xml:space="preserve">, </w:instrText>
      </w:r>
      <w:r>
        <w:rPr>
          <w:lang w:val="en-US"/>
        </w:rPr>
        <w:instrText xml:space="preserve">interspersed</w:instrText>
      </w:r>
      <w:r>
        <w:instrText xml:space="preserve"> </w:instrText>
      </w:r>
      <w:r>
        <w:rPr>
          <w:lang w:val="en-US"/>
        </w:rPr>
        <w:instrText xml:space="preserve">with</w:instrText>
      </w:r>
      <w:r>
        <w:instrText xml:space="preserve"> </w:instrText>
      </w:r>
      <w:r>
        <w:rPr>
          <w:lang w:val="en-US"/>
        </w:rPr>
        <w:instrText xml:space="preserve">a</w:instrText>
      </w:r>
      <w:r>
        <w:instrText xml:space="preserve"> </w:instrText>
      </w:r>
      <w:r>
        <w:rPr>
          <w:lang w:val="en-US"/>
        </w:rPr>
        <w:instrText xml:space="preserve">dominant</w:instrText>
      </w:r>
      <w:r>
        <w:instrText xml:space="preserve"> </w:instrText>
      </w:r>
      <w:r>
        <w:rPr>
          <w:lang w:val="en-US"/>
        </w:rPr>
        <w:instrText xml:space="preserve">M</w:instrText>
      </w:r>
      <w:r>
        <w:instrText xml:space="preserve">. </w:instrText>
      </w:r>
      <w:r>
        <w:rPr>
          <w:lang w:val="en-US"/>
        </w:rPr>
        <w:instrText xml:space="preserve">edulis</w:instrText>
      </w:r>
      <w:r>
        <w:instrText xml:space="preserve">, </w:instrText>
      </w:r>
      <w:r>
        <w:rPr>
          <w:lang w:val="en-US"/>
        </w:rPr>
        <w:instrText xml:space="preserve">were</w:instrText>
      </w:r>
      <w:r>
        <w:instrText xml:space="preserve"> </w:instrText>
      </w:r>
      <w:r>
        <w:rPr>
          <w:lang w:val="en-US"/>
        </w:rPr>
        <w:instrText xml:space="preserve">recorded</w:instrText>
      </w:r>
      <w:r>
        <w:instrText xml:space="preserve"> </w:instrText>
      </w:r>
      <w:r>
        <w:rPr>
          <w:lang w:val="en-US"/>
        </w:rPr>
        <w:instrText xml:space="preserve">on</w:instrText>
      </w:r>
      <w:r>
        <w:instrText xml:space="preserve"> </w:instrText>
      </w:r>
      <w:r>
        <w:rPr>
          <w:lang w:val="en-US"/>
        </w:rPr>
        <w:instrText xml:space="preserve">the</w:instrText>
      </w:r>
      <w:r>
        <w:instrText xml:space="preserve"> </w:instrText>
      </w:r>
      <w:r>
        <w:rPr>
          <w:lang w:val="en-US"/>
        </w:rPr>
        <w:instrText xml:space="preserve">North</w:instrText>
      </w:r>
      <w:r>
        <w:instrText xml:space="preserve"> </w:instrText>
      </w:r>
      <w:r>
        <w:rPr>
          <w:lang w:val="en-US"/>
        </w:rPr>
        <w:instrText xml:space="preserve">Sea</w:instrText>
      </w:r>
      <w:r>
        <w:instrText xml:space="preserve">, </w:instrText>
      </w:r>
      <w:r>
        <w:rPr>
          <w:lang w:val="en-US"/>
        </w:rPr>
        <w:instrText xml:space="preserve">Norwegian</w:instrText>
      </w:r>
      <w:r>
        <w:instrText xml:space="preserve"> </w:instrText>
      </w:r>
      <w:r>
        <w:rPr>
          <w:lang w:val="en-US"/>
        </w:rPr>
        <w:instrText xml:space="preserve">Sea</w:instrText>
      </w:r>
      <w:r>
        <w:instrText xml:space="preserve"> </w:instrText>
      </w:r>
      <w:r>
        <w:rPr>
          <w:lang w:val="en-US"/>
        </w:rPr>
        <w:instrText xml:space="preserve">and</w:instrText>
      </w:r>
      <w:r>
        <w:instrText xml:space="preserve"> </w:instrText>
      </w:r>
      <w:r>
        <w:rPr>
          <w:lang w:val="en-US"/>
        </w:rPr>
        <w:instrText xml:space="preserve">Barents</w:instrText>
      </w:r>
      <w:r>
        <w:instrText xml:space="preserve"> </w:instrText>
      </w:r>
      <w:r>
        <w:rPr>
          <w:lang w:val="en-US"/>
        </w:rPr>
        <w:instrText xml:space="preserve">Sea</w:instrText>
      </w:r>
      <w:r>
        <w:instrText xml:space="preserve"> </w:instrText>
      </w:r>
      <w:r>
        <w:rPr>
          <w:lang w:val="en-US"/>
        </w:rPr>
        <w:instrText xml:space="preserve">coasts</w:instrText>
      </w:r>
      <w:r>
        <w:instrText xml:space="preserve"> </w:instrText>
      </w:r>
      <w:r>
        <w:rPr>
          <w:lang w:val="en-US"/>
        </w:rPr>
        <w:instrText xml:space="preserve">of</w:instrText>
      </w:r>
      <w:r>
        <w:instrText xml:space="preserve"> </w:instrText>
      </w:r>
      <w:r>
        <w:rPr>
          <w:lang w:val="en-US"/>
        </w:rPr>
        <w:instrText xml:space="preserve">Norway</w:instrText>
      </w:r>
      <w:r>
        <w:instrText xml:space="preserve"> </w:instrText>
      </w:r>
      <w:r>
        <w:rPr>
          <w:lang w:val="en-US"/>
        </w:rPr>
        <w:instrText xml:space="preserve">and</w:instrText>
      </w:r>
      <w:r>
        <w:instrText xml:space="preserve"> </w:instrText>
      </w:r>
      <w:r>
        <w:rPr>
          <w:lang w:val="en-US"/>
        </w:rPr>
        <w:instrText xml:space="preserve">the</w:instrText>
      </w:r>
      <w:r>
        <w:instrText xml:space="preserve"> </w:instrText>
      </w:r>
      <w:r>
        <w:rPr>
          <w:lang w:val="en-US"/>
        </w:rPr>
        <w:instrText xml:space="preserve">Barents</w:instrText>
      </w:r>
      <w:r>
        <w:instrText xml:space="preserve"> </w:instrText>
      </w:r>
      <w:r>
        <w:rPr>
          <w:lang w:val="en-US"/>
        </w:rPr>
        <w:instrText xml:space="preserve">and</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 </w:instrText>
      </w:r>
      <w:r>
        <w:rPr>
          <w:lang w:val="en-US"/>
        </w:rPr>
        <w:instrText xml:space="preserve">coasts</w:instrText>
      </w:r>
      <w:r>
        <w:instrText xml:space="preserve"> </w:instrText>
      </w:r>
      <w:r>
        <w:rPr>
          <w:lang w:val="en-US"/>
        </w:rPr>
        <w:instrText xml:space="preserve">of</w:instrText>
      </w:r>
      <w:r>
        <w:instrText xml:space="preserve"> </w:instrText>
      </w:r>
      <w:r>
        <w:rPr>
          <w:lang w:val="en-US"/>
        </w:rPr>
        <w:instrText xml:space="preserve">Kola</w:instrText>
      </w:r>
      <w:r>
        <w:instrText xml:space="preserve"> </w:instrText>
      </w:r>
      <w:r>
        <w:rPr>
          <w:lang w:val="en-US"/>
        </w:rPr>
        <w:instrText xml:space="preserve">Peninsula</w:instrText>
      </w:r>
      <w:r>
        <w:instrText xml:space="preserve"> </w:instrText>
      </w:r>
      <w:r>
        <w:rPr>
          <w:lang w:val="en-US"/>
        </w:rPr>
        <w:instrText xml:space="preserve">in</w:instrText>
      </w:r>
      <w:r>
        <w:instrText xml:space="preserve"> </w:instrText>
      </w:r>
      <w:r>
        <w:rPr>
          <w:lang w:val="en-US"/>
        </w:rPr>
        <w:instrText xml:space="preserve">Russia</w:instrText>
      </w:r>
      <w:r>
        <w:instrText xml:space="preserve">. </w:instrText>
      </w:r>
      <w:r>
        <w:rPr>
          <w:lang w:val="en-US"/>
        </w:rPr>
        <w:instrText xml:space="preserve">The</w:instrText>
      </w:r>
      <w:r>
        <w:instrText xml:space="preserve"> </w:instrText>
      </w:r>
      <w:r>
        <w:rPr>
          <w:lang w:val="en-US"/>
        </w:rPr>
        <w:instrText xml:space="preserve">proportion</w:instrText>
      </w:r>
      <w:r>
        <w:instrText xml:space="preserve"> </w:instrText>
      </w:r>
      <w:r>
        <w:rPr>
          <w:lang w:val="en-US"/>
        </w:rPr>
        <w:instrText xml:space="preserve">of</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genetic</w:instrText>
      </w:r>
      <w:r>
        <w:instrText xml:space="preserve"> </w:instrText>
      </w:r>
      <w:r>
        <w:rPr>
          <w:lang w:val="en-US"/>
        </w:rPr>
        <w:instrText xml:space="preserve">background</w:instrText>
      </w:r>
      <w:r>
        <w:instrText xml:space="preserve"> </w:instrText>
      </w:r>
      <w:r>
        <w:rPr>
          <w:lang w:val="en-US"/>
        </w:rPr>
        <w:instrText xml:space="preserve">observed</w:instrText>
      </w:r>
      <w:r>
        <w:instrText xml:space="preserve"> </w:instrText>
      </w:r>
      <w:r>
        <w:rPr>
          <w:lang w:val="en-US"/>
        </w:rPr>
        <w:instrText xml:space="preserve">at</w:instrText>
      </w:r>
      <w:r>
        <w:instrText xml:space="preserve"> </w:instrText>
      </w:r>
      <w:r>
        <w:rPr>
          <w:lang w:val="en-US"/>
        </w:rPr>
        <w:instrText xml:space="preserve">any</w:instrText>
      </w:r>
      <w:r>
        <w:instrText xml:space="preserve"> </w:instrText>
      </w:r>
      <w:r>
        <w:rPr>
          <w:lang w:val="en-US"/>
        </w:rPr>
        <w:instrText xml:space="preserve">one</w:instrText>
      </w:r>
      <w:r>
        <w:instrText xml:space="preserve"> </w:instrText>
      </w:r>
      <w:r>
        <w:rPr>
          <w:lang w:val="en-US"/>
        </w:rPr>
        <w:instrText xml:space="preserve">site</w:instrText>
      </w:r>
      <w:r>
        <w:instrText xml:space="preserve"> </w:instrText>
      </w:r>
      <w:r>
        <w:rPr>
          <w:lang w:val="en-US"/>
        </w:rPr>
        <w:instrText xml:space="preserve">varied</w:instrText>
      </w:r>
      <w:r>
        <w:instrText xml:space="preserve"> </w:instrText>
      </w:r>
      <w:r>
        <w:rPr>
          <w:lang w:val="en-US"/>
        </w:rPr>
        <w:instrText xml:space="preserve">from</w:instrText>
      </w:r>
      <w:r>
        <w:instrText xml:space="preserve"> 0 </w:instrText>
      </w:r>
      <w:r>
        <w:rPr>
          <w:lang w:val="en-US"/>
        </w:rPr>
        <w:instrText xml:space="preserve">to</w:instrText>
      </w:r>
      <w:r>
        <w:instrText xml:space="preserve"> 95%. </w:instrText>
      </w:r>
      <w:r>
        <w:rPr>
          <w:lang w:val="en-US"/>
        </w:rPr>
        <w:instrText xml:space="preserve">These</w:instrText>
      </w:r>
      <w:r>
        <w:instrText xml:space="preserve"> </w:instrText>
      </w:r>
      <w:r>
        <w:rPr>
          <w:lang w:val="en-US"/>
        </w:rPr>
        <w:instrText xml:space="preserve">new</w:instrText>
      </w:r>
      <w:r>
        <w:instrText xml:space="preserve"> </w:instrText>
      </w:r>
      <w:r>
        <w:rPr>
          <w:lang w:val="en-US"/>
        </w:rPr>
        <w:instrText xml:space="preserve">occurrences</w:instrText>
      </w:r>
      <w:r>
        <w:instrText xml:space="preserve"> </w:instrText>
      </w:r>
      <w:r>
        <w:rPr>
          <w:lang w:val="en-US"/>
        </w:rPr>
        <w:instrText xml:space="preserve">are</w:instrText>
      </w:r>
      <w:r>
        <w:instrText xml:space="preserve"> </w:instrText>
      </w:r>
      <w:r>
        <w:rPr>
          <w:lang w:val="en-US"/>
        </w:rPr>
        <w:instrText xml:space="preserve">not</w:instrText>
      </w:r>
      <w:r>
        <w:instrText xml:space="preserve"> </w:instrText>
      </w:r>
      <w:r>
        <w:rPr>
          <w:lang w:val="en-US"/>
        </w:rPr>
        <w:instrText xml:space="preserve">related</w:instrText>
      </w:r>
      <w:r>
        <w:instrText xml:space="preserve"> </w:instrText>
      </w:r>
      <w:r>
        <w:rPr>
          <w:lang w:val="en-US"/>
        </w:rPr>
        <w:instrText xml:space="preserve">to</w:instrText>
      </w:r>
      <w:r>
        <w:instrText xml:space="preserve"> </w:instrText>
      </w:r>
      <w:r>
        <w:rPr>
          <w:lang w:val="en-US"/>
        </w:rPr>
        <w:instrText xml:space="preserve">the</w:instrText>
      </w:r>
      <w:r>
        <w:instrText xml:space="preserve"> </w:instrText>
      </w:r>
      <w:r>
        <w:rPr>
          <w:lang w:val="en-US"/>
        </w:rPr>
        <w:instrText xml:space="preserve">previously</w:instrText>
      </w:r>
      <w:r>
        <w:instrText xml:space="preserve"> </w:instrText>
      </w:r>
      <w:r>
        <w:rPr>
          <w:lang w:val="en-US"/>
        </w:rPr>
        <w:instrText xml:space="preserve">known</w:instrText>
      </w:r>
      <w:r>
        <w:instrText xml:space="preserve">, </w:instrText>
      </w:r>
      <w:r>
        <w:rPr>
          <w:lang w:val="en-US"/>
        </w:rPr>
        <w:instrText xml:space="preserve">introgressed</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population</w:instrText>
      </w:r>
      <w:r>
        <w:instrText xml:space="preserve"> </w:instrText>
      </w:r>
      <w:r>
        <w:rPr>
          <w:lang w:val="en-US"/>
        </w:rPr>
        <w:instrText xml:space="preserve">that</w:instrText>
      </w:r>
      <w:r>
        <w:instrText xml:space="preserve"> </w:instrText>
      </w:r>
      <w:r>
        <w:rPr>
          <w:lang w:val="en-US"/>
        </w:rPr>
        <w:instrText xml:space="preserve">occupies</w:instrText>
      </w:r>
      <w:r>
        <w:instrText xml:space="preserve"> </w:instrText>
      </w:r>
      <w:r>
        <w:rPr>
          <w:lang w:val="en-US"/>
        </w:rPr>
        <w:instrText xml:space="preserve">the</w:instrText>
      </w:r>
      <w:r>
        <w:instrText xml:space="preserve"> </w:instrText>
      </w:r>
      <w:r>
        <w:rPr>
          <w:lang w:val="en-US"/>
        </w:rPr>
        <w:instrText xml:space="preserve">Baltic</w:instrText>
      </w:r>
      <w:r>
        <w:instrText xml:space="preserve"> </w:instrText>
      </w:r>
      <w:r>
        <w:rPr>
          <w:lang w:val="en-US"/>
        </w:rPr>
        <w:instrText xml:space="preserve">Sea</w:instrText>
      </w:r>
      <w:r>
        <w:instrText xml:space="preserve">. </w:instrText>
      </w:r>
      <w:r>
        <w:rPr>
          <w:lang w:val="en-US"/>
        </w:rPr>
        <w:instrText xml:space="preserve">The</w:instrText>
      </w:r>
      <w:r>
        <w:instrText xml:space="preserve"> </w:instrText>
      </w:r>
      <w:r>
        <w:rPr>
          <w:lang w:val="en-US"/>
        </w:rPr>
        <w:instrText xml:space="preserve">new</w:instrText>
      </w:r>
      <w:r>
        <w:instrText xml:space="preserve"> </w:instrText>
      </w:r>
      <w:r>
        <w:rPr>
          <w:lang w:val="en-US"/>
        </w:rPr>
        <w:instrText xml:space="preserve">northern</w:instrText>
      </w:r>
      <w:r>
        <w:instrText xml:space="preserve"> </w:instrText>
      </w:r>
      <w:r>
        <w:rPr>
          <w:lang w:val="en-US"/>
        </w:rPr>
        <w:instrText xml:space="preserve">occurrences</w:instrText>
      </w:r>
      <w:r>
        <w:instrText xml:space="preserve"> </w:instrText>
      </w:r>
      <w:r>
        <w:rPr>
          <w:lang w:val="en-US"/>
        </w:rPr>
        <w:instrText xml:space="preserve">retain</w:instrText>
      </w:r>
      <w:r>
        <w:instrText xml:space="preserve"> </w:instrText>
      </w:r>
      <w:r>
        <w:rPr>
          <w:lang w:val="en-US"/>
        </w:rPr>
        <w:instrText xml:space="preserve">both</w:instrText>
      </w:r>
      <w:r>
        <w:instrText xml:space="preserve"> </w:instrText>
      </w:r>
      <w:r>
        <w:rPr>
          <w:lang w:val="en-US"/>
        </w:rPr>
        <w:instrText xml:space="preserve">the</w:instrText>
      </w:r>
      <w:r>
        <w:instrText xml:space="preserve"> </w:instrText>
      </w:r>
      <w:r>
        <w:rPr>
          <w:lang w:val="en-US"/>
        </w:rPr>
        <w:instrText xml:space="preserve">F</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mitochondria</w:instrText>
      </w:r>
      <w:r>
        <w:instrText xml:space="preserve">, </w:instrText>
      </w:r>
      <w:r>
        <w:rPr>
          <w:lang w:val="en-US"/>
        </w:rPr>
        <w:instrText xml:space="preserve">which</w:instrText>
      </w:r>
      <w:r>
        <w:instrText xml:space="preserve"> </w:instrText>
      </w:r>
      <w:r>
        <w:rPr>
          <w:lang w:val="en-US"/>
        </w:rPr>
        <w:instrText xml:space="preserve">have</w:instrText>
      </w:r>
      <w:r>
        <w:instrText xml:space="preserve"> </w:instrText>
      </w:r>
      <w:r>
        <w:rPr>
          <w:lang w:val="en-US"/>
        </w:rPr>
        <w:instrText xml:space="preserve">been</w:instrText>
      </w:r>
      <w:r>
        <w:instrText xml:space="preserve"> </w:instrText>
      </w:r>
      <w:r>
        <w:rPr>
          <w:lang w:val="en-US"/>
        </w:rPr>
        <w:instrText xml:space="preserve">lost</w:instrText>
      </w:r>
      <w:r>
        <w:instrText xml:space="preserve"> </w:instrText>
      </w:r>
      <w:r>
        <w:rPr>
          <w:lang w:val="en-US"/>
        </w:rPr>
        <w:instrText xml:space="preserve">from</w:instrText>
      </w:r>
      <w:r>
        <w:instrText xml:space="preserve"> </w:instrText>
      </w:r>
      <w:r>
        <w:rPr>
          <w:lang w:val="en-US"/>
        </w:rPr>
        <w:instrText xml:space="preserve">the</w:instrText>
      </w:r>
      <w:r>
        <w:instrText xml:space="preserve"> </w:instrText>
      </w:r>
      <w:r>
        <w:rPr>
          <w:lang w:val="en-US"/>
        </w:rPr>
        <w:instrText xml:space="preserve">Baltic</w:instrText>
      </w:r>
      <w:r>
        <w:instrText xml:space="preserve"> </w:instrText>
      </w:r>
      <w:r>
        <w:rPr>
          <w:lang w:val="en-US"/>
        </w:rPr>
        <w:instrText xml:space="preserve">stock</w:instrText>
      </w:r>
      <w:r>
        <w:instrText xml:space="preserve">. </w:instrText>
      </w:r>
      <w:r>
        <w:rPr>
          <w:lang w:val="en-US"/>
        </w:rPr>
        <w:instrText xml:space="preserve">While</w:instrText>
      </w:r>
      <w:r>
        <w:instrText xml:space="preserve"> </w:instrText>
      </w:r>
      <w:r>
        <w:rPr>
          <w:lang w:val="en-US"/>
        </w:rPr>
        <w:instrText xml:space="preserve">hybridization</w:instrText>
      </w:r>
      <w:r>
        <w:instrText xml:space="preserve"> </w:instrText>
      </w:r>
      <w:r>
        <w:rPr>
          <w:lang w:val="en-US"/>
        </w:rPr>
        <w:instrText xml:space="preserve">takes</w:instrText>
      </w:r>
      <w:r>
        <w:instrText xml:space="preserve"> </w:instrText>
      </w:r>
      <w:r>
        <w:rPr>
          <w:lang w:val="en-US"/>
        </w:rPr>
        <w:instrText xml:space="preserve">place</w:instrText>
      </w:r>
      <w:r>
        <w:instrText xml:space="preserve"> </w:instrText>
      </w:r>
      <w:r>
        <w:rPr>
          <w:lang w:val="en-US"/>
        </w:rPr>
        <w:instrText xml:space="preserve">wherever</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edulis</w:instrText>
      </w:r>
      <w:r>
        <w:instrText xml:space="preserve"> </w:instrText>
      </w:r>
      <w:r>
        <w:rPr>
          <w:lang w:val="en-US"/>
        </w:rPr>
        <w:instrText xml:space="preserve">meet</w:instrText>
      </w:r>
      <w:r>
        <w:instrText xml:space="preserve">, </w:instrText>
      </w:r>
      <w:r>
        <w:rPr>
          <w:lang w:val="en-US"/>
        </w:rPr>
        <w:instrText xml:space="preserve">the</w:instrText>
      </w:r>
      <w:r>
        <w:instrText xml:space="preserve"> </w:instrText>
      </w:r>
      <w:r>
        <w:rPr>
          <w:lang w:val="en-US"/>
        </w:rPr>
        <w:instrText xml:space="preserve">extent</w:instrText>
      </w:r>
      <w:r>
        <w:instrText xml:space="preserve"> </w:instrText>
      </w:r>
      <w:r>
        <w:rPr>
          <w:lang w:val="en-US"/>
        </w:rPr>
        <w:instrText xml:space="preserve">of</w:instrText>
      </w:r>
      <w:r>
        <w:instrText xml:space="preserve"> </w:instrText>
      </w:r>
      <w:r>
        <w:rPr>
          <w:lang w:val="en-US"/>
        </w:rPr>
        <w:instrText xml:space="preserve">hybrization</w:instrText>
      </w:r>
      <w:r>
        <w:instrText xml:space="preserve"> </w:instrText>
      </w:r>
      <w:r>
        <w:rPr>
          <w:lang w:val="en-US"/>
        </w:rPr>
        <w:instrText xml:space="preserve">varies</w:instrText>
      </w:r>
      <w:r>
        <w:instrText xml:space="preserve"> </w:instrText>
      </w:r>
      <w:r>
        <w:rPr>
          <w:lang w:val="en-US"/>
        </w:rPr>
        <w:instrText xml:space="preserve">between</w:instrText>
      </w:r>
      <w:r>
        <w:instrText xml:space="preserve"> </w:instrText>
      </w:r>
      <w:r>
        <w:rPr>
          <w:lang w:val="en-US"/>
        </w:rPr>
        <w:instrText xml:space="preserve">the</w:instrText>
      </w:r>
      <w:r>
        <w:instrText xml:space="preserve"> </w:instrText>
      </w:r>
      <w:r>
        <w:rPr>
          <w:lang w:val="en-US"/>
        </w:rPr>
        <w:instrText xml:space="preserve">different</w:instrText>
      </w:r>
      <w:r>
        <w:instrText xml:space="preserve"> </w:instrText>
      </w:r>
      <w:r>
        <w:rPr>
          <w:lang w:val="en-US"/>
        </w:rPr>
        <w:instrText xml:space="preserve">contact</w:instrText>
      </w:r>
      <w:r>
        <w:instrText xml:space="preserve"> </w:instrText>
      </w:r>
      <w:r>
        <w:rPr>
          <w:lang w:val="en-US"/>
        </w:rPr>
        <w:instrText xml:space="preserve">areas</w:instrText>
      </w:r>
      <w:r>
        <w:instrText xml:space="preserve">. </w:instrText>
      </w:r>
      <w:r>
        <w:rPr>
          <w:lang w:val="en-US"/>
        </w:rPr>
        <w:instrText xml:space="preserve">Hybrids</w:instrText>
      </w:r>
      <w:r>
        <w:instrText xml:space="preserve"> </w:instrText>
      </w:r>
      <w:r>
        <w:rPr>
          <w:lang w:val="en-US"/>
        </w:rPr>
        <w:instrText xml:space="preserve">are</w:instrText>
      </w:r>
      <w:r>
        <w:instrText xml:space="preserve"> </w:instrText>
      </w:r>
      <w:r>
        <w:rPr>
          <w:lang w:val="en-US"/>
        </w:rPr>
        <w:instrText xml:space="preserve">rare</w:instrText>
      </w:r>
      <w:r>
        <w:instrText xml:space="preserve">, </w:instrText>
      </w:r>
      <w:r>
        <w:rPr>
          <w:lang w:val="en-US"/>
        </w:rPr>
        <w:instrText xml:space="preserve">and</w:instrText>
      </w:r>
      <w:r>
        <w:instrText xml:space="preserve"> </w:instrText>
      </w:r>
      <w:r>
        <w:rPr>
          <w:lang w:val="en-US"/>
        </w:rPr>
        <w:instrText xml:space="preserve">the</w:instrText>
      </w:r>
      <w:r>
        <w:instrText xml:space="preserve"> </w:instrText>
      </w:r>
      <w:r>
        <w:rPr>
          <w:lang w:val="en-US"/>
        </w:rPr>
        <w:instrText xml:space="preserve">hybrid</w:instrText>
      </w:r>
      <w:r>
        <w:instrText xml:space="preserve"> </w:instrText>
      </w:r>
      <w:r>
        <w:rPr>
          <w:lang w:val="en-US"/>
        </w:rPr>
        <w:instrText xml:space="preserve">zones</w:instrText>
      </w:r>
      <w:r>
        <w:instrText xml:space="preserve"> </w:instrText>
      </w:r>
      <w:r>
        <w:rPr>
          <w:lang w:val="en-US"/>
        </w:rPr>
        <w:instrText xml:space="preserve">are</w:instrText>
      </w:r>
      <w:r>
        <w:instrText xml:space="preserve"> </w:instrText>
      </w:r>
      <w:r>
        <w:rPr>
          <w:lang w:val="en-US"/>
        </w:rPr>
        <w:instrText xml:space="preserve">bimodal</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northern</w:instrText>
      </w:r>
      <w:r>
        <w:instrText xml:space="preserve"> </w:instrText>
      </w:r>
      <w:r>
        <w:rPr>
          <w:lang w:val="en-US"/>
        </w:rPr>
        <w:instrText xml:space="preserve">areas</w:instrText>
      </w:r>
      <w:r>
        <w:instrText xml:space="preserve">; </w:instrText>
      </w:r>
      <w:r>
        <w:rPr>
          <w:lang w:val="en-US"/>
        </w:rPr>
        <w:instrText xml:space="preserve">more</w:instrText>
      </w:r>
      <w:r>
        <w:instrText xml:space="preserve"> </w:instrText>
      </w:r>
      <w:r>
        <w:rPr>
          <w:lang w:val="en-US"/>
        </w:rPr>
        <w:instrText xml:space="preserve">interbreeding</w:instrText>
      </w:r>
      <w:r>
        <w:instrText xml:space="preserve"> </w:instrText>
      </w:r>
      <w:r>
        <w:rPr>
          <w:lang w:val="en-US"/>
        </w:rPr>
        <w:instrText xml:space="preserve">has</w:instrText>
      </w:r>
      <w:r>
        <w:instrText xml:space="preserve"> </w:instrText>
      </w:r>
      <w:r>
        <w:rPr>
          <w:lang w:val="en-US"/>
        </w:rPr>
        <w:instrText xml:space="preserve">taken</w:instrText>
      </w:r>
      <w:r>
        <w:instrText xml:space="preserve"> </w:instrText>
      </w:r>
      <w:r>
        <w:rPr>
          <w:lang w:val="en-US"/>
        </w:rPr>
        <w:instrText xml:space="preserve">place</w:instrText>
      </w:r>
      <w:r>
        <w:instrText xml:space="preserve"> </w:instrText>
      </w:r>
      <w:r>
        <w:rPr>
          <w:lang w:val="en-US"/>
        </w:rPr>
        <w:instrText xml:space="preserve">further</w:instrText>
      </w:r>
      <w:r>
        <w:instrText xml:space="preserve"> </w:instrText>
      </w:r>
      <w:r>
        <w:rPr>
          <w:lang w:val="en-US"/>
        </w:rPr>
        <w:instrText xml:space="preserve">south</w:instrText>
      </w:r>
      <w:r>
        <w:instrText xml:space="preserve"> </w:instrText>
      </w:r>
      <w:r>
        <w:rPr>
          <w:lang w:val="en-US"/>
        </w:rPr>
        <w:instrText xml:space="preserve">in</w:instrText>
      </w:r>
      <w:r>
        <w:instrText xml:space="preserve"> </w:instrText>
      </w:r>
      <w:r>
        <w:rPr>
          <w:lang w:val="en-US"/>
        </w:rPr>
        <w:instrText xml:space="preserve">Norway</w:instrText>
      </w:r>
      <w:r>
        <w:instrText xml:space="preserve">, </w:instrText>
      </w:r>
      <w:r>
        <w:rPr>
          <w:lang w:val="en-US"/>
        </w:rPr>
        <w:instrText xml:space="preserve">but</w:instrText>
      </w:r>
      <w:r>
        <w:instrText xml:space="preserve"> </w:instrText>
      </w:r>
      <w:r>
        <w:rPr>
          <w:lang w:val="en-US"/>
        </w:rPr>
        <w:instrText xml:space="preserve">even</w:instrText>
      </w:r>
      <w:r>
        <w:instrText xml:space="preserve"> </w:instrText>
      </w:r>
      <w:r>
        <w:rPr>
          <w:lang w:val="en-US"/>
        </w:rPr>
        <w:instrText xml:space="preserve">there</w:instrText>
      </w:r>
      <w:r>
        <w:instrText xml:space="preserve"> </w:instrText>
      </w:r>
      <w:r>
        <w:rPr>
          <w:lang w:val="en-US"/>
        </w:rPr>
        <w:instrText xml:space="preserve">genotypic</w:instrText>
      </w:r>
      <w:r>
        <w:instrText xml:space="preserve"> </w:instrText>
      </w:r>
      <w:r>
        <w:rPr>
          <w:lang w:val="en-US"/>
        </w:rPr>
        <w:instrText xml:space="preserve">disequilibria</w:instrText>
      </w:r>
      <w:r>
        <w:instrText xml:space="preserve"> </w:instrText>
      </w:r>
      <w:r>
        <w:rPr>
          <w:lang w:val="en-US"/>
        </w:rPr>
        <w:instrText xml:space="preserve">are</w:instrText>
      </w:r>
      <w:r>
        <w:instrText xml:space="preserve"> </w:instrText>
      </w:r>
      <w:r>
        <w:rPr>
          <w:lang w:val="en-US"/>
        </w:rPr>
        <w:instrText xml:space="preserve">higher</w:instrText>
      </w:r>
      <w:r>
        <w:instrText xml:space="preserve"> </w:instrText>
      </w:r>
      <w:r>
        <w:rPr>
          <w:lang w:val="en-US"/>
        </w:rPr>
        <w:instrText xml:space="preserve">than</w:instrText>
      </w:r>
      <w:r>
        <w:instrText xml:space="preserve"> </w:instrText>
      </w:r>
      <w:r>
        <w:rPr>
          <w:lang w:val="en-US"/>
        </w:rPr>
        <w:instrText xml:space="preserve">those</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steep</w:instrText>
      </w:r>
      <w:r>
        <w:instrText xml:space="preserve"> </w:instrText>
      </w:r>
      <w:r>
        <w:rPr>
          <w:lang w:val="en-US"/>
        </w:rPr>
        <w:instrText xml:space="preserve">transition</w:instrText>
      </w:r>
      <w:r>
        <w:instrText xml:space="preserve"> </w:instrText>
      </w:r>
      <w:r>
        <w:rPr>
          <w:lang w:val="en-US"/>
        </w:rPr>
        <w:instrText xml:space="preserve">zone</w:instrText>
      </w:r>
      <w:r>
        <w:instrText xml:space="preserve"> </w:instrText>
      </w:r>
      <w:r>
        <w:rPr>
          <w:lang w:val="en-US"/>
        </w:rPr>
        <w:instrText xml:space="preserve">between</w:instrText>
      </w:r>
      <w:r>
        <w:instrText xml:space="preserve"> </w:instrText>
      </w:r>
      <w:r>
        <w:rPr>
          <w:lang w:val="en-US"/>
        </w:rPr>
        <w:instrText xml:space="preserve">the</w:instrText>
      </w:r>
      <w:r>
        <w:instrText xml:space="preserve"> </w:instrText>
      </w:r>
      <w:r>
        <w:rPr>
          <w:lang w:val="en-US"/>
        </w:rPr>
        <w:instrText xml:space="preserve">Baltic</w:instrText>
      </w:r>
      <w:r>
        <w:instrText xml:space="preserve"> </w:instrText>
      </w:r>
      <w:r>
        <w:rPr>
          <w:lang w:val="en-US"/>
        </w:rPr>
        <w:instrText xml:space="preserve">mussel</w:instrText>
      </w:r>
      <w:r>
        <w:instrText xml:space="preserve"> </w:instrText>
      </w:r>
      <w:r>
        <w:rPr>
          <w:lang w:val="en-US"/>
        </w:rPr>
        <w:instrText xml:space="preserve">and</w:instrText>
      </w:r>
      <w:r>
        <w:instrText xml:space="preserve"> </w:instrText>
      </w:r>
      <w:r>
        <w:rPr>
          <w:lang w:val="en-US"/>
        </w:rPr>
        <w:instrText xml:space="preserve">M</w:instrText>
      </w:r>
      <w:r>
        <w:instrText xml:space="preserve">. </w:instrText>
      </w:r>
      <w:r>
        <w:rPr>
          <w:lang w:val="en-US"/>
        </w:rPr>
        <w:instrText xml:space="preserve">edulis</w:instrText>
      </w:r>
      <w:r>
        <w:instrText xml:space="preserve">: </w:instrText>
      </w:r>
      <w:r>
        <w:rPr>
          <w:lang w:val="en-US"/>
        </w:rPr>
        <w:instrText xml:space="preserve">there</w:instrText>
      </w:r>
      <w:r>
        <w:instrText xml:space="preserve"> </w:instrText>
      </w:r>
      <w:r>
        <w:rPr>
          <w:lang w:val="en-US"/>
        </w:rPr>
        <w:instrText xml:space="preserve">is</w:instrText>
      </w:r>
      <w:r>
        <w:instrText xml:space="preserve"> </w:instrText>
      </w:r>
      <w:r>
        <w:rPr>
          <w:lang w:val="en-US"/>
        </w:rPr>
        <w:instrText xml:space="preserve">no</w:instrText>
      </w:r>
      <w:r>
        <w:instrText xml:space="preserve"> </w:instrText>
      </w:r>
      <w:r>
        <w:rPr>
          <w:lang w:val="en-US"/>
        </w:rPr>
        <w:instrText xml:space="preserve">evidence</w:instrText>
      </w:r>
      <w:r>
        <w:instrText xml:space="preserve"> </w:instrText>
      </w:r>
      <w:r>
        <w:rPr>
          <w:lang w:val="en-US"/>
        </w:rPr>
        <w:instrText xml:space="preserve">of</w:instrText>
      </w:r>
      <w:r>
        <w:instrText xml:space="preserve"> </w:instrText>
      </w:r>
      <w:r>
        <w:rPr>
          <w:lang w:val="en-US"/>
        </w:rPr>
        <w:instrText xml:space="preserve">a</w:instrText>
      </w:r>
      <w:r>
        <w:instrText xml:space="preserve"> </w:instrText>
      </w:r>
      <w:r>
        <w:rPr>
          <w:lang w:val="en-US"/>
        </w:rPr>
        <w:instrText xml:space="preserve">collapse</w:instrText>
      </w:r>
      <w:r>
        <w:instrText xml:space="preserve"> </w:instrText>
      </w:r>
      <w:r>
        <w:rPr>
          <w:lang w:val="en-US"/>
        </w:rPr>
        <w:instrText xml:space="preserve">toward</w:instrText>
      </w:r>
      <w:r>
        <w:instrText xml:space="preserve"> </w:instrText>
      </w:r>
      <w:r>
        <w:rPr>
          <w:lang w:val="en-US"/>
        </w:rPr>
        <w:instrText xml:space="preserve">a</w:instrText>
      </w:r>
      <w:r>
        <w:instrText xml:space="preserve"> </w:instrText>
      </w:r>
      <w:r>
        <w:rPr>
          <w:lang w:val="en-US"/>
        </w:rPr>
        <w:instrText xml:space="preserve">hybrid</w:instrText>
      </w:r>
      <w:r>
        <w:instrText xml:space="preserve"> </w:instrText>
      </w:r>
      <w:r>
        <w:rPr>
          <w:lang w:val="en-US"/>
        </w:rPr>
        <w:instrText xml:space="preserve">swarm</w:instrText>
      </w:r>
      <w:r>
        <w:instrText xml:space="preserve"> </w:instrText>
      </w:r>
      <w:r>
        <w:rPr>
          <w:lang w:val="en-US"/>
        </w:rPr>
        <w:instrText xml:space="preserve">unlike</w:instrText>
      </w:r>
      <w:r>
        <w:instrText xml:space="preserve"> </w:instrText>
      </w:r>
      <w:r>
        <w:rPr>
          <w:lang w:val="en-US"/>
        </w:rPr>
        <w:instrText xml:space="preserve">in</w:instrText>
      </w:r>
      <w:r>
        <w:instrText xml:space="preserve"> </w:instrText>
      </w:r>
      <w:r>
        <w:rPr>
          <w:lang w:val="en-US"/>
        </w:rPr>
        <w:instrText xml:space="preserve">the</w:instrText>
      </w:r>
      <w:r>
        <w:instrText xml:space="preserve"> </w:instrText>
      </w:r>
      <w:r>
        <w:rPr>
          <w:lang w:val="en-US"/>
        </w:rPr>
        <w:instrText xml:space="preserve">Baltic</w:instrText>
      </w:r>
      <w:r>
        <w:instrText xml:space="preserve">. </w:instrText>
      </w:r>
      <w:r>
        <w:rPr>
          <w:lang w:val="en-US"/>
        </w:rPr>
        <w:instrText xml:space="preserve">The</w:instrText>
      </w:r>
      <w:r>
        <w:instrText xml:space="preserve"> </w:instrText>
      </w:r>
      <w:r>
        <w:rPr>
          <w:lang w:val="en-US"/>
        </w:rPr>
        <w:instrText xml:space="preserve">Barents</w:instrText>
      </w:r>
      <w:r>
        <w:instrText xml:space="preserve"> </w:instrText>
      </w:r>
      <w:r>
        <w:rPr>
          <w:lang w:val="en-US"/>
        </w:rPr>
        <w:instrText xml:space="preserve">and</w:instrText>
      </w:r>
      <w:r>
        <w:instrText xml:space="preserve"> </w:instrText>
      </w:r>
      <w:r>
        <w:rPr>
          <w:lang w:val="en-US"/>
        </w:rPr>
        <w:instrText xml:space="preserve">White</w:instrText>
      </w:r>
      <w:r>
        <w:instrText xml:space="preserve"> </w:instrText>
      </w:r>
      <w:r>
        <w:rPr>
          <w:lang w:val="en-US"/>
        </w:rPr>
        <w:instrText xml:space="preserve">Sea</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are</w:instrText>
      </w:r>
      <w:r>
        <w:instrText xml:space="preserve"> </w:instrText>
      </w:r>
      <w:r>
        <w:rPr>
          <w:lang w:val="en-US"/>
        </w:rPr>
        <w:instrText xml:space="preserve">genetically</w:instrText>
      </w:r>
      <w:r>
        <w:instrText xml:space="preserve"> </w:instrText>
      </w:r>
      <w:r>
        <w:rPr>
          <w:lang w:val="en-US"/>
        </w:rPr>
        <w:instrText xml:space="preserve">slightly</w:instrText>
      </w:r>
      <w:r>
        <w:instrText xml:space="preserve"> </w:instrText>
      </w:r>
      <w:r>
        <w:rPr>
          <w:lang w:val="en-US"/>
        </w:rPr>
        <w:instrText xml:space="preserve">closer</w:instrText>
      </w:r>
      <w:r>
        <w:instrText xml:space="preserve"> </w:instrText>
      </w:r>
      <w:r>
        <w:rPr>
          <w:lang w:val="en-US"/>
        </w:rPr>
        <w:instrText xml:space="preserve">to</w:instrText>
      </w:r>
      <w:r>
        <w:instrText xml:space="preserve"> </w:instrText>
      </w:r>
      <w:r>
        <w:rPr>
          <w:lang w:val="en-US"/>
        </w:rPr>
        <w:instrText xml:space="preserve">the</w:instrText>
      </w:r>
      <w:r>
        <w:instrText xml:space="preserve"> </w:instrText>
      </w:r>
      <w:r>
        <w:rPr>
          <w:lang w:val="en-US"/>
        </w:rPr>
        <w:instrText xml:space="preserve">NW</w:instrText>
      </w:r>
      <w:r>
        <w:instrText xml:space="preserve"> </w:instrText>
      </w:r>
      <w:r>
        <w:rPr>
          <w:lang w:val="en-US"/>
        </w:rPr>
        <w:instrText xml:space="preserve">Atlantic</w:instrText>
      </w:r>
      <w:r>
        <w:instrText xml:space="preserve"> </w:instrText>
      </w:r>
      <w:r>
        <w:rPr>
          <w:lang w:val="en-US"/>
        </w:rPr>
        <w:instrText xml:space="preserve">than</w:instrText>
      </w:r>
      <w:r>
        <w:instrText xml:space="preserve"> </w:instrText>
      </w:r>
      <w:r>
        <w:rPr>
          <w:lang w:val="en-US"/>
        </w:rPr>
        <w:instrText xml:space="preserve">NE</w:instrText>
      </w:r>
      <w:r>
        <w:instrText xml:space="preserve"> </w:instrText>
      </w:r>
      <w:r>
        <w:rPr>
          <w:lang w:val="en-US"/>
        </w:rPr>
        <w:instrText xml:space="preserve">Pacific</w:instrText>
      </w:r>
      <w:r>
        <w:instrText xml:space="preserve"> </w:instrText>
      </w:r>
      <w:r>
        <w:rPr>
          <w:lang w:val="en-US"/>
        </w:rPr>
        <w:instrText xml:space="preserve">populations</w:instrText>
      </w:r>
      <w:r>
        <w:instrText xml:space="preserve">, </w:instrText>
      </w:r>
      <w:r>
        <w:rPr>
          <w:lang w:val="en-US"/>
        </w:rPr>
        <w:instrText xml:space="preserve">while</w:instrText>
      </w:r>
      <w:r>
        <w:instrText xml:space="preserve"> </w:instrText>
      </w:r>
      <w:r>
        <w:rPr>
          <w:lang w:val="en-US"/>
        </w:rPr>
        <w:instrText xml:space="preserve">the</w:instrText>
      </w:r>
      <w:r>
        <w:instrText xml:space="preserve"> </w:instrText>
      </w:r>
      <w:r>
        <w:rPr>
          <w:lang w:val="en-US"/>
        </w:rPr>
        <w:instrText xml:space="preserve">Baltic</w:instrText>
      </w:r>
      <w:r>
        <w:instrText xml:space="preserve"> </w:instrText>
      </w:r>
      <w:r>
        <w:rPr>
          <w:lang w:val="en-US"/>
        </w:rPr>
        <w:instrText xml:space="preserve">mussel</w:instrText>
      </w:r>
      <w:r>
        <w:instrText xml:space="preserve"> </w:instrText>
      </w:r>
      <w:r>
        <w:rPr>
          <w:lang w:val="en-US"/>
        </w:rPr>
        <w:instrText xml:space="preserve">has</w:instrText>
      </w:r>
      <w:r>
        <w:instrText xml:space="preserve"> </w:instrText>
      </w:r>
      <w:r>
        <w:rPr>
          <w:lang w:val="en-US"/>
        </w:rPr>
        <w:instrText xml:space="preserve">unique</w:instrText>
      </w:r>
      <w:r>
        <w:instrText xml:space="preserve"> </w:instrText>
      </w:r>
      <w:r>
        <w:rPr>
          <w:lang w:val="en-US"/>
        </w:rPr>
        <w:instrText xml:space="preserve">features</w:instrText>
      </w:r>
      <w:r>
        <w:instrText xml:space="preserve"> </w:instrText>
      </w:r>
      <w:r>
        <w:rPr>
          <w:lang w:val="en-US"/>
        </w:rPr>
        <w:instrText xml:space="preserve">distinguishing</w:instrText>
      </w:r>
      <w:r>
        <w:instrText xml:space="preserve"> </w:instrText>
      </w:r>
      <w:r>
        <w:rPr>
          <w:lang w:val="en-US"/>
        </w:rPr>
        <w:instrText xml:space="preserve">it</w:instrText>
      </w:r>
      <w:r>
        <w:instrText xml:space="preserve"> </w:instrText>
      </w:r>
      <w:r>
        <w:rPr>
          <w:lang w:val="en-US"/>
        </w:rPr>
        <w:instrText xml:space="preserve">from</w:instrText>
      </w:r>
      <w:r>
        <w:instrText xml:space="preserve"> </w:instrText>
      </w:r>
      <w:r>
        <w:rPr>
          <w:lang w:val="en-US"/>
        </w:rPr>
        <w:instrText xml:space="preserve">the</w:instrText>
      </w:r>
      <w:r>
        <w:instrText xml:space="preserve"> </w:instrText>
      </w:r>
      <w:r>
        <w:rPr>
          <w:lang w:val="en-US"/>
        </w:rPr>
        <w:instrText xml:space="preserve">others</w:instrText>
      </w:r>
      <w:r>
        <w:instrText xml:space="preserve">. </w:instrText>
      </w:r>
      <w:r>
        <w:rPr>
          <w:lang w:val="en-US"/>
        </w:rPr>
        <w:instrText xml:space="preserve">We</w:instrText>
      </w:r>
      <w:r>
        <w:instrText xml:space="preserve"> </w:instrText>
      </w:r>
      <w:r>
        <w:rPr>
          <w:lang w:val="en-US"/>
        </w:rPr>
        <w:instrText xml:space="preserve">postulate</w:instrText>
      </w:r>
      <w:r>
        <w:instrText xml:space="preserve"> </w:instrText>
      </w:r>
      <w:r>
        <w:rPr>
          <w:lang w:val="en-US"/>
        </w:rPr>
        <w:instrText xml:space="preserve">that</w:instrText>
      </w:r>
      <w:r>
        <w:instrText xml:space="preserve"> </w:instrText>
      </w:r>
      <w:r>
        <w:rPr>
          <w:lang w:val="en-US"/>
        </w:rPr>
        <w:instrText xml:space="preserve">the</w:instrText>
      </w:r>
      <w:r>
        <w:instrText xml:space="preserve"> </w:instrText>
      </w:r>
      <w:r>
        <w:rPr>
          <w:lang w:val="en-US"/>
        </w:rPr>
        <w:instrText xml:space="preserve">presence</w:instrText>
      </w:r>
      <w:r>
        <w:instrText xml:space="preserve"> </w:instrText>
      </w:r>
      <w:r>
        <w:rPr>
          <w:lang w:val="en-US"/>
        </w:rPr>
        <w:instrText xml:space="preserve">of</w:instrText>
      </w:r>
      <w:r>
        <w:instrText xml:space="preserve"> </w:instrText>
      </w:r>
      <w:r>
        <w:rPr>
          <w:lang w:val="en-US"/>
        </w:rPr>
        <w:instrText xml:space="preserve">M</w:instrText>
      </w:r>
      <w:r>
        <w:instrText xml:space="preserve">. </w:instrText>
      </w:r>
      <w:r>
        <w:rPr>
          <w:lang w:val="en-US"/>
        </w:rPr>
        <w:instrText xml:space="preserve">trossulus</w:instrText>
      </w:r>
      <w:r>
        <w:instrText xml:space="preserve"> </w:instrText>
      </w:r>
      <w:r>
        <w:rPr>
          <w:lang w:val="en-US"/>
        </w:rPr>
        <w:instrText xml:space="preserve">in</w:instrText>
      </w:r>
      <w:r>
        <w:instrText xml:space="preserve"> </w:instrText>
      </w:r>
      <w:r>
        <w:rPr>
          <w:lang w:val="en-US"/>
        </w:rPr>
        <w:instrText xml:space="preserve">Northern</w:instrText>
      </w:r>
      <w:r>
        <w:instrText xml:space="preserve"> </w:instrText>
      </w:r>
      <w:r>
        <w:rPr>
          <w:lang w:val="en-US"/>
        </w:rPr>
        <w:instrText xml:space="preserve">Europe</w:instrText>
      </w:r>
      <w:r>
        <w:instrText xml:space="preserve"> </w:instrText>
      </w:r>
      <w:r>
        <w:rPr>
          <w:lang w:val="en-US"/>
        </w:rPr>
        <w:instrText xml:space="preserve">is</w:instrText>
      </w:r>
      <w:r>
        <w:instrText xml:space="preserve"> </w:instrText>
      </w:r>
      <w:r>
        <w:rPr>
          <w:lang w:val="en-US"/>
        </w:rPr>
        <w:instrText xml:space="preserve">a</w:instrText>
      </w:r>
      <w:r>
        <w:instrText xml:space="preserve"> </w:instrText>
      </w:r>
      <w:r>
        <w:rPr>
          <w:lang w:val="en-US"/>
        </w:rPr>
        <w:instrText xml:space="preserve">result</w:instrText>
      </w:r>
      <w:r>
        <w:instrText xml:space="preserve"> </w:instrText>
      </w:r>
      <w:r>
        <w:rPr>
          <w:lang w:val="en-US"/>
        </w:rPr>
        <w:instrText xml:space="preserve">of</w:instrText>
      </w:r>
      <w:r>
        <w:instrText xml:space="preserve"> </w:instrText>
      </w:r>
      <w:r>
        <w:rPr>
          <w:lang w:val="en-US"/>
        </w:rPr>
        <w:instrText xml:space="preserve">repeated</w:instrText>
      </w:r>
      <w:r>
        <w:instrText xml:space="preserve"> </w:instrText>
      </w:r>
      <w:r>
        <w:rPr>
          <w:lang w:val="en-US"/>
        </w:rPr>
        <w:instrText xml:space="preserve">independent</w:instrText>
      </w:r>
      <w:r>
        <w:instrText xml:space="preserve"> </w:instrText>
      </w:r>
      <w:r>
        <w:rPr>
          <w:lang w:val="en-US"/>
        </w:rPr>
        <w:instrText xml:space="preserve">inter</w:instrText>
      </w:r>
      <w:r>
        <w:instrText xml:space="preserve">- </w:instrText>
      </w:r>
      <w:r>
        <w:rPr>
          <w:lang w:val="en-US"/>
        </w:rPr>
        <w:instrText xml:space="preserve">or</w:instrText>
      </w:r>
      <w:r>
        <w:instrText xml:space="preserve"> </w:instrText>
      </w:r>
      <w:r>
        <w:rPr>
          <w:lang w:val="en-US"/>
        </w:rPr>
        <w:instrText xml:space="preserve">transoceanic</w:instrText>
      </w:r>
      <w:r>
        <w:instrText xml:space="preserve"> </w:instrText>
      </w:r>
      <w:r>
        <w:rPr>
          <w:lang w:val="en-US"/>
        </w:rPr>
        <w:instrText xml:space="preserve">cryptic</w:instrText>
      </w:r>
      <w:r>
        <w:instrText xml:space="preserve"> </w:instrText>
      </w:r>
      <w:r>
        <w:rPr>
          <w:lang w:val="en-US"/>
        </w:rPr>
        <w:instrText xml:space="preserve">invasions</w:instrText>
      </w:r>
      <w:r>
        <w:instrText xml:space="preserve"> </w:instrText>
      </w:r>
      <w:r>
        <w:rPr>
          <w:lang w:val="en-US"/>
        </w:rPr>
        <w:instrText xml:space="preserve">of</w:instrText>
      </w:r>
      <w:r>
        <w:instrText xml:space="preserve"> </w:instrText>
      </w:r>
      <w:r>
        <w:rPr>
          <w:lang w:val="en-US"/>
        </w:rPr>
        <w:instrText xml:space="preserve">various</w:instrText>
      </w:r>
      <w:r>
        <w:instrText xml:space="preserve"> </w:instrText>
      </w:r>
      <w:r>
        <w:rPr>
          <w:lang w:val="en-US"/>
        </w:rPr>
        <w:instrText xml:space="preserve">ages</w:instrText>
      </w:r>
      <w:r>
        <w:instrText xml:space="preserve">, </w:instrText>
      </w:r>
      <w:r>
        <w:rPr>
          <w:lang w:val="en-US"/>
        </w:rPr>
        <w:instrText xml:space="preserve">up</w:instrText>
      </w:r>
      <w:r>
        <w:instrText xml:space="preserve"> </w:instrText>
      </w:r>
      <w:r>
        <w:rPr>
          <w:lang w:val="en-US"/>
        </w:rPr>
        <w:instrText xml:space="preserve">to</w:instrText>
      </w:r>
      <w:r>
        <w:instrText xml:space="preserve"> </w:instrText>
      </w:r>
      <w:r>
        <w:rPr>
          <w:lang w:val="en-US"/>
        </w:rPr>
        <w:instrText xml:space="preserve">recent</w:instrText>
      </w:r>
      <w:r>
        <w:instrText xml:space="preserve"> </w:instrText>
      </w:r>
      <w:r>
        <w:rPr>
          <w:lang w:val="en-US"/>
        </w:rPr>
        <w:instrText xml:space="preserve">times</w:instrText>
      </w:r>
      <w:r>
        <w:instrText xml:space="preserve">. © 2011 </w:instrText>
      </w:r>
      <w:r>
        <w:rPr>
          <w:lang w:val="en-US"/>
        </w:rPr>
        <w:instrText xml:space="preserve">The</w:instrText>
      </w:r>
      <w:r>
        <w:instrText xml:space="preserve"> </w:instrText>
      </w:r>
      <w:r>
        <w:rPr>
          <w:lang w:val="en-US"/>
        </w:rPr>
        <w:instrText xml:space="preserve">Author</w:instrText>
      </w:r>
      <w:r>
        <w:instrText xml:space="preserve">(</w:instrText>
      </w:r>
      <w:r>
        <w:rPr>
          <w:lang w:val="en-US"/>
        </w:rPr>
        <w:instrText xml:space="preserve">s</w:instrText>
      </w:r>
      <w:r>
        <w:instrText xml:space="preserve">).","</w:instrText>
      </w:r>
      <w:r>
        <w:rPr>
          <w:lang w:val="en-US"/>
        </w:rPr>
        <w:instrText xml:space="preserve">author</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V</w:instrText>
      </w:r>
      <w:r>
        <w:instrText xml:space="preserve">ä</w:instrText>
      </w:r>
      <w:r>
        <w:rPr>
          <w:lang w:val="en-US"/>
        </w:rPr>
        <w:instrText xml:space="preserve">in</w:instrText>
      </w:r>
      <w:r>
        <w:instrText xml:space="preserve">ö</w:instrText>
      </w:r>
      <w:r>
        <w:rPr>
          <w:lang w:val="en-US"/>
        </w:rPr>
        <w:instrText xml:space="preserve">l</w:instrText>
      </w:r>
      <w:r>
        <w:instrText xml:space="preserve">ä","</w:instrText>
      </w:r>
      <w:r>
        <w:rPr>
          <w:lang w:val="en-US"/>
        </w:rPr>
        <w:instrText xml:space="preserve">given</w:instrText>
      </w:r>
      <w:r>
        <w:instrText xml:space="preserve">":"</w:instrText>
      </w:r>
      <w:r>
        <w:rPr>
          <w:lang w:val="en-US"/>
        </w:rPr>
        <w:instrText xml:space="preserve">Risto</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family</w:instrText>
      </w:r>
      <w:r>
        <w:instrText xml:space="preserve">":"</w:instrText>
      </w:r>
      <w:r>
        <w:rPr>
          <w:lang w:val="en-US"/>
        </w:rPr>
        <w:instrText xml:space="preserve">Strelkov</w:instrText>
      </w:r>
      <w:r>
        <w:instrText xml:space="preserve">","</w:instrText>
      </w:r>
      <w:r>
        <w:rPr>
          <w:lang w:val="en-US"/>
        </w:rPr>
        <w:instrText xml:space="preserve">given</w:instrText>
      </w:r>
      <w:r>
        <w:instrText xml:space="preserve">":"</w:instrText>
      </w:r>
      <w:r>
        <w:rPr>
          <w:lang w:val="en-US"/>
        </w:rPr>
        <w:instrText xml:space="preserve">Petr</w:instrText>
      </w:r>
      <w:r>
        <w:instrText xml:space="preserve">","</w:instrText>
      </w:r>
      <w:r>
        <w:rPr>
          <w:lang w:val="en-US"/>
        </w:rPr>
        <w:instrText xml:space="preserve">non</w:instrText>
      </w:r>
      <w:r>
        <w:instrText xml:space="preserve">-</w:instrText>
      </w:r>
      <w:r>
        <w:rPr>
          <w:lang w:val="en-US"/>
        </w:rPr>
        <w:instrText xml:space="preserve">dropping</w:instrText>
      </w:r>
      <w:r>
        <w:instrText xml:space="preserve">-</w:instrText>
      </w:r>
      <w:r>
        <w:rPr>
          <w:lang w:val="en-US"/>
        </w:rPr>
        <w:instrText xml:space="preserve">particle</w:instrText>
      </w:r>
      <w:r>
        <w:instrText xml:space="preserve">":"","</w:instrText>
      </w:r>
      <w:r>
        <w:rPr>
          <w:lang w:val="en-US"/>
        </w:rPr>
        <w:instrText xml:space="preserve">parse</w:instrText>
      </w:r>
      <w:r>
        <w:instrText xml:space="preserve">-</w:instrText>
      </w:r>
      <w:r>
        <w:rPr>
          <w:lang w:val="en-US"/>
        </w:rPr>
        <w:instrText xml:space="preserve">names</w:instrText>
      </w:r>
      <w:r>
        <w:instrText xml:space="preserve">":</w:instrText>
      </w:r>
      <w:r>
        <w:rPr>
          <w:lang w:val="en-US"/>
        </w:rPr>
        <w:instrText xml:space="preserve">false</w:instrText>
      </w:r>
      <w:r>
        <w:instrText xml:space="preserve">,"</w:instrText>
      </w:r>
      <w:r>
        <w:rPr>
          <w:lang w:val="en-US"/>
        </w:rPr>
        <w:instrText xml:space="preserve">suffix</w:instrText>
      </w:r>
      <w:r>
        <w:instrText xml:space="preserve">":""}],"</w:instrText>
      </w:r>
      <w:r>
        <w:rPr>
          <w:lang w:val="en-US"/>
        </w:rPr>
        <w:instrText xml:space="preserve">container</w:instrText>
      </w:r>
      <w:r>
        <w:instrText xml:space="preserve">-</w:instrText>
      </w:r>
      <w:r>
        <w:rPr>
          <w:lang w:val="en-US"/>
        </w:rPr>
        <w:instrText xml:space="preserve">title</w:instrText>
      </w:r>
      <w:r>
        <w:instrText xml:space="preserve">":"</w:instrText>
      </w:r>
      <w:r>
        <w:rPr>
          <w:lang w:val="en-US"/>
        </w:rPr>
        <w:instrText xml:space="preserve">Marine</w:instrText>
      </w:r>
      <w:r>
        <w:instrText xml:space="preserve"> </w:instrText>
      </w:r>
      <w:r>
        <w:rPr>
          <w:lang w:val="en-US"/>
        </w:rPr>
        <w:instrText xml:space="preserve">Biology</w:instrText>
      </w:r>
      <w:r>
        <w:instrText xml:space="preserve">","</w:instrText>
      </w:r>
      <w:r>
        <w:rPr>
          <w:lang w:val="en-US"/>
        </w:rPr>
        <w:instrText xml:space="preserve">id</w:instrText>
      </w:r>
      <w:r>
        <w:instrText xml:space="preserve">":"</w:instrText>
      </w:r>
      <w:r>
        <w:rPr>
          <w:lang w:val="en-US"/>
        </w:rPr>
        <w:instrText xml:space="preserve">ITEM</w:instrText>
      </w:r>
      <w:r>
        <w:instrText xml:space="preserve">-1","</w:instrText>
      </w:r>
      <w:r>
        <w:rPr>
          <w:lang w:val="en-US"/>
        </w:rPr>
        <w:instrText xml:space="preserve">issue</w:instrText>
      </w:r>
      <w:r>
        <w:instrText xml:space="preserve">":"4","</w:instrText>
      </w:r>
      <w:r>
        <w:rPr>
          <w:lang w:val="en-US"/>
        </w:rPr>
        <w:instrText xml:space="preserve">issued</w:instrText>
      </w:r>
      <w:r>
        <w:instrText xml:space="preserve">":{"</w:instrText>
      </w:r>
      <w:r>
        <w:rPr>
          <w:lang w:val="en-US"/>
        </w:rPr>
        <w:instrText xml:space="preserve">date</w:instrText>
      </w:r>
      <w:r>
        <w:instrText xml:space="preserve">-</w:instrText>
      </w:r>
      <w:r>
        <w:rPr>
          <w:lang w:val="en-US"/>
        </w:rPr>
        <w:instrText xml:space="preserve">parts</w:instrText>
      </w:r>
      <w:r>
        <w:instrText xml:space="preserve">":[["2011"]]},"</w:instrText>
      </w:r>
      <w:r>
        <w:rPr>
          <w:lang w:val="en-US"/>
        </w:rPr>
        <w:instrText xml:space="preserve">page</w:instrText>
      </w:r>
      <w:r>
        <w:instrText xml:space="preserve">":"817-833","</w:instrText>
      </w:r>
      <w:r>
        <w:rPr>
          <w:lang w:val="en-US"/>
        </w:rPr>
        <w:instrText xml:space="preserve">title</w:instrText>
      </w:r>
      <w:r>
        <w:instrText xml:space="preserve">":"</w:instrText>
      </w:r>
      <w:r>
        <w:rPr>
          <w:lang w:val="en-US"/>
        </w:rPr>
        <w:instrText xml:space="preserve">Mytilus</w:instrText>
      </w:r>
      <w:r>
        <w:instrText xml:space="preserve"> </w:instrText>
      </w:r>
      <w:r>
        <w:rPr>
          <w:lang w:val="en-US"/>
        </w:rPr>
        <w:instrText xml:space="preserve">trossulus</w:instrText>
      </w:r>
      <w:r>
        <w:instrText xml:space="preserve"> </w:instrText>
      </w:r>
      <w:r>
        <w:rPr>
          <w:lang w:val="en-US"/>
        </w:rPr>
        <w:instrText xml:space="preserve">in</w:instrText>
      </w:r>
      <w:r>
        <w:instrText xml:space="preserve"> </w:instrText>
      </w:r>
      <w:r>
        <w:rPr>
          <w:lang w:val="en-US"/>
        </w:rPr>
        <w:instrText xml:space="preserve">Northern</w:instrText>
      </w:r>
      <w:r>
        <w:instrText xml:space="preserve"> </w:instrText>
      </w:r>
      <w:r>
        <w:rPr>
          <w:lang w:val="en-US"/>
        </w:rPr>
        <w:instrText xml:space="preserve">Europe</w:instrText>
      </w:r>
      <w:r>
        <w:instrText xml:space="preserve">","</w:instrText>
      </w:r>
      <w:r>
        <w:rPr>
          <w:lang w:val="en-US"/>
        </w:rPr>
        <w:instrText xml:space="preserve">type</w:instrText>
      </w:r>
      <w:r>
        <w:instrText xml:space="preserve">":"</w:instrText>
      </w:r>
      <w:r>
        <w:rPr>
          <w:lang w:val="en-US"/>
        </w:rPr>
        <w:instrText xml:space="preserve">article</w:instrText>
      </w:r>
      <w:r>
        <w:instrText xml:space="preserve">-</w:instrText>
      </w:r>
      <w:r>
        <w:rPr>
          <w:lang w:val="en-US"/>
        </w:rPr>
        <w:instrText xml:space="preserve">journal</w:instrText>
      </w:r>
      <w:r>
        <w:instrText xml:space="preserve">","</w:instrText>
      </w:r>
      <w:r>
        <w:rPr>
          <w:lang w:val="en-US"/>
        </w:rPr>
        <w:instrText xml:space="preserve">volume</w:instrText>
      </w:r>
      <w:r>
        <w:instrText xml:space="preserve">":"158"},"</w:instrText>
      </w:r>
      <w:r>
        <w:rPr>
          <w:lang w:val="en-US"/>
        </w:rPr>
        <w:instrText xml:space="preserve">uris</w:instrText>
      </w:r>
      <w:r>
        <w:instrText xml:space="preserve">":["</w:instrText>
      </w:r>
      <w:r>
        <w:rPr>
          <w:lang w:val="en-US"/>
        </w:rPr>
        <w:instrText xml:space="preserve">http</w:instrText>
      </w:r>
      <w:r>
        <w:instrText xml:space="preserve">://</w:instrText>
      </w:r>
      <w:r>
        <w:rPr>
          <w:lang w:val="en-US"/>
        </w:rPr>
        <w:instrText xml:space="preserve">www</w:instrText>
      </w:r>
      <w:r>
        <w:instrText xml:space="preserve">.</w:instrText>
      </w:r>
      <w:r>
        <w:rPr>
          <w:lang w:val="en-US"/>
        </w:rPr>
        <w:instrText xml:space="preserve">mendeley</w:instrText>
      </w:r>
      <w:r>
        <w:instrText xml:space="preserve">.</w:instrText>
      </w:r>
      <w:r>
        <w:rPr>
          <w:lang w:val="en-US"/>
        </w:rPr>
        <w:instrText xml:space="preserve">com</w:instrText>
      </w:r>
      <w:r>
        <w:instrText xml:space="preserve">/</w:instrText>
      </w:r>
      <w:r>
        <w:rPr>
          <w:lang w:val="en-US"/>
        </w:rPr>
        <w:instrText xml:space="preserve">documents</w:instrText>
      </w:r>
      <w:r>
        <w:instrText xml:space="preserve">/?</w:instrText>
      </w:r>
      <w:r>
        <w:rPr>
          <w:lang w:val="en-US"/>
        </w:rPr>
        <w:instrText xml:space="preserve">uuid</w:instrText>
      </w:r>
      <w:r>
        <w:instrText xml:space="preserve">=3</w:instrText>
      </w:r>
      <w:r>
        <w:rPr>
          <w:lang w:val="en-US"/>
        </w:rPr>
        <w:instrText xml:space="preserve">ebc</w:instrText>
      </w:r>
      <w:r>
        <w:instrText xml:space="preserve">451</w:instrText>
      </w:r>
      <w:r>
        <w:rPr>
          <w:lang w:val="en-US"/>
        </w:rPr>
        <w:instrText xml:space="preserve">d</w:instrText>
      </w:r>
      <w:r>
        <w:instrText xml:space="preserve">-</w:instrText>
      </w:r>
      <w:r>
        <w:rPr>
          <w:lang w:val="en-US"/>
        </w:rPr>
        <w:instrText xml:space="preserve">bc</w:instrText>
      </w:r>
      <w:r>
        <w:instrText xml:space="preserve">4</w:instrText>
      </w:r>
      <w:r>
        <w:rPr>
          <w:lang w:val="en-US"/>
        </w:rPr>
        <w:instrText xml:space="preserve">a</w:instrText>
      </w:r>
      <w:r>
        <w:instrText xml:space="preserve">-4239-</w:instrText>
      </w:r>
      <w:r>
        <w:rPr>
          <w:lang w:val="en-US"/>
        </w:rPr>
        <w:instrText xml:space="preserve">a</w:instrText>
      </w:r>
      <w:r>
        <w:instrText xml:space="preserve">20</w:instrText>
      </w:r>
      <w:r>
        <w:rPr>
          <w:lang w:val="en-US"/>
        </w:rPr>
        <w:instrText xml:space="preserve">e</w:instrText>
      </w:r>
      <w:r>
        <w:instrText xml:space="preserve">-11</w:instrText>
      </w:r>
      <w:r>
        <w:rPr>
          <w:lang w:val="en-US"/>
        </w:rPr>
        <w:instrText xml:space="preserve">ca</w:instrText>
      </w:r>
      <w:r>
        <w:instrText xml:space="preserve">2</w:instrText>
      </w:r>
      <w:r>
        <w:rPr>
          <w:lang w:val="en-US"/>
        </w:rPr>
        <w:instrText xml:space="preserve">c</w:instrText>
      </w:r>
      <w:r>
        <w:instrText xml:space="preserve">3</w:instrText>
      </w:r>
      <w:r>
        <w:rPr>
          <w:lang w:val="en-US"/>
        </w:rPr>
        <w:instrText xml:space="preserve">de</w:instrText>
      </w:r>
      <w:r>
        <w:instrText xml:space="preserve">193"]}],"</w:instrText>
      </w:r>
      <w:r>
        <w:rPr>
          <w:lang w:val="en-US"/>
        </w:rPr>
        <w:instrText xml:space="preserve">mendeley</w:instrText>
      </w:r>
      <w:r>
        <w:instrText xml:space="preserve">":{"</w:instrText>
      </w:r>
      <w:r>
        <w:rPr>
          <w:lang w:val="en-US"/>
        </w:rPr>
        <w:instrText xml:space="preserve">formattedCitation</w:instrText>
      </w:r>
      <w:r>
        <w:instrText xml:space="preserve">":"(</w:instrText>
      </w:r>
      <w:r>
        <w:rPr>
          <w:lang w:val="en-US"/>
        </w:rPr>
        <w:instrText xml:space="preserve">V</w:instrText>
      </w:r>
      <w:r>
        <w:instrText xml:space="preserve">ä</w:instrText>
      </w:r>
      <w:r>
        <w:rPr>
          <w:lang w:val="en-US"/>
        </w:rPr>
        <w:instrText xml:space="preserve">in</w:instrText>
      </w:r>
      <w:r>
        <w:instrText xml:space="preserve">ö</w:instrText>
      </w:r>
      <w:r>
        <w:rPr>
          <w:lang w:val="en-US"/>
        </w:rPr>
        <w:instrText xml:space="preserve">l</w:instrText>
      </w:r>
      <w:r>
        <w:instrText xml:space="preserve">ä &amp; </w:instrText>
      </w:r>
      <w:r>
        <w:rPr>
          <w:lang w:val="en-US"/>
        </w:rPr>
        <w:instrText xml:space="preserve">Strelkov</w:instrText>
      </w:r>
      <w:r>
        <w:instrText xml:space="preserve">, 2011)","</w:instrText>
      </w:r>
      <w:r>
        <w:rPr>
          <w:lang w:val="en-US"/>
        </w:rPr>
        <w:instrText xml:space="preserve">plainTextFormattedCitation</w:instrText>
      </w:r>
      <w:r>
        <w:instrText xml:space="preserve">":"(</w:instrText>
      </w:r>
      <w:r>
        <w:rPr>
          <w:lang w:val="en-US"/>
        </w:rPr>
        <w:instrText xml:space="preserve">V</w:instrText>
      </w:r>
      <w:r>
        <w:instrText xml:space="preserve">ä</w:instrText>
      </w:r>
      <w:r>
        <w:rPr>
          <w:lang w:val="en-US"/>
        </w:rPr>
        <w:instrText xml:space="preserve">in</w:instrText>
      </w:r>
      <w:r>
        <w:instrText xml:space="preserve">ö</w:instrText>
      </w:r>
      <w:r>
        <w:rPr>
          <w:lang w:val="en-US"/>
        </w:rPr>
        <w:instrText xml:space="preserve">l</w:instrText>
      </w:r>
      <w:r>
        <w:instrText xml:space="preserve">ä &amp; </w:instrText>
      </w:r>
      <w:r>
        <w:rPr>
          <w:lang w:val="en-US"/>
        </w:rPr>
        <w:instrText xml:space="preserve">Strelkov</w:instrText>
      </w:r>
      <w:r>
        <w:instrText xml:space="preserve">, 2011)","</w:instrText>
      </w:r>
      <w:r>
        <w:rPr>
          <w:lang w:val="en-US"/>
        </w:rPr>
        <w:instrText xml:space="preserve">previouslyFormattedCitation</w:instrText>
      </w:r>
      <w:r>
        <w:instrText xml:space="preserve">":"(</w:instrText>
      </w:r>
      <w:r>
        <w:rPr>
          <w:lang w:val="en-US"/>
        </w:rPr>
        <w:instrText xml:space="preserve">V</w:instrText>
      </w:r>
      <w:r>
        <w:instrText xml:space="preserve">ä</w:instrText>
      </w:r>
      <w:r>
        <w:rPr>
          <w:lang w:val="en-US"/>
        </w:rPr>
        <w:instrText xml:space="preserve">in</w:instrText>
      </w:r>
      <w:r>
        <w:instrText xml:space="preserve">ö</w:instrText>
      </w:r>
      <w:r>
        <w:rPr>
          <w:lang w:val="en-US"/>
        </w:rPr>
        <w:instrText xml:space="preserve">l</w:instrText>
      </w:r>
      <w:r>
        <w:instrText xml:space="preserve">ä &amp; </w:instrText>
      </w:r>
      <w:r>
        <w:rPr>
          <w:lang w:val="en-US"/>
        </w:rPr>
        <w:instrText xml:space="preserve">Strelkov</w:instrText>
      </w:r>
      <w:r>
        <w:instrText xml:space="preserve">, 2011)"},"</w:instrText>
      </w:r>
      <w:r>
        <w:rPr>
          <w:lang w:val="en-US"/>
        </w:rPr>
        <w:instrText xml:space="preserve">properties</w:instrText>
      </w:r>
      <w:r>
        <w:instrText xml:space="preserve">":{"</w:instrText>
      </w:r>
      <w:r>
        <w:rPr>
          <w:lang w:val="en-US"/>
        </w:rPr>
        <w:instrText xml:space="preserve">noteIndex</w:instrText>
      </w:r>
      <w:r>
        <w:instrText xml:space="preserve">":0},"</w:instrText>
      </w:r>
      <w:r>
        <w:rPr>
          <w:lang w:val="en-US"/>
        </w:rPr>
        <w:instrText xml:space="preserve">schema</w:instrText>
      </w:r>
      <w:r>
        <w:instrText xml:space="preserve">":"</w:instrText>
      </w:r>
      <w:r>
        <w:rPr>
          <w:lang w:val="en-US"/>
        </w:rPr>
        <w:instrText xml:space="preserve">https</w:instrText>
      </w:r>
      <w:r>
        <w:instrText xml:space="preserve">://</w:instrText>
      </w:r>
      <w:r>
        <w:rPr>
          <w:lang w:val="en-US"/>
        </w:rPr>
        <w:instrText xml:space="preserve">github</w:instrText>
      </w:r>
      <w:r>
        <w:instrText xml:space="preserve">.</w:instrText>
      </w:r>
      <w:r>
        <w:rPr>
          <w:lang w:val="en-US"/>
        </w:rPr>
        <w:instrText xml:space="preserve">com</w:instrText>
      </w:r>
      <w:r>
        <w:instrText xml:space="preserve">/</w:instrText>
      </w:r>
      <w:r>
        <w:rPr>
          <w:lang w:val="en-US"/>
        </w:rPr>
        <w:instrText xml:space="preserve">citation</w:instrText>
      </w:r>
      <w:r>
        <w:instrText xml:space="preserve">-</w:instrText>
      </w:r>
      <w:r>
        <w:rPr>
          <w:lang w:val="en-US"/>
        </w:rPr>
        <w:instrText xml:space="preserve">style</w:instrText>
      </w:r>
      <w:r>
        <w:instrText xml:space="preserve">-</w:instrText>
      </w:r>
      <w:r>
        <w:rPr>
          <w:lang w:val="en-US"/>
        </w:rPr>
        <w:instrText xml:space="preserve">language</w:instrText>
      </w:r>
      <w:r>
        <w:instrText xml:space="preserve">/</w:instrText>
      </w:r>
      <w:r>
        <w:rPr>
          <w:lang w:val="en-US"/>
        </w:rPr>
        <w:instrText xml:space="preserve">schema</w:instrText>
      </w:r>
      <w:r>
        <w:instrText xml:space="preserve">/</w:instrText>
      </w:r>
      <w:r>
        <w:rPr>
          <w:lang w:val="en-US"/>
        </w:rPr>
        <w:instrText xml:space="preserve">raw</w:instrText>
      </w:r>
      <w:r>
        <w:instrText xml:space="preserve">/</w:instrText>
      </w:r>
      <w:r>
        <w:rPr>
          <w:lang w:val="en-US"/>
        </w:rPr>
        <w:instrText xml:space="preserve">master</w:instrText>
      </w:r>
      <w:r>
        <w:instrText xml:space="preserve">/</w:instrText>
      </w:r>
      <w:r>
        <w:rPr>
          <w:lang w:val="en-US"/>
        </w:rPr>
        <w:instrText xml:space="preserve">csl</w:instrText>
      </w:r>
      <w:r>
        <w:instrText xml:space="preserve">-</w:instrText>
      </w:r>
      <w:r>
        <w:rPr>
          <w:lang w:val="en-US"/>
        </w:rPr>
        <w:instrText xml:space="preserve">citation</w:instrText>
      </w:r>
      <w:r>
        <w:instrText xml:space="preserve">.</w:instrText>
      </w:r>
      <w:r>
        <w:rPr>
          <w:lang w:val="en-US"/>
        </w:rPr>
        <w:instrText xml:space="preserve">json</w:instrText>
      </w:r>
      <w:r>
        <w:instrText xml:space="preserve">"}</w:instrText>
      </w:r>
      <w:r>
        <w:rPr>
          <w:lang w:val="en-US"/>
        </w:rPr>
        <w:fldChar w:fldCharType="separate"/>
      </w:r>
      <w:r>
        <w:t>(</w:t>
      </w:r>
      <w:r>
        <w:rPr>
          <w:lang w:val="en-US"/>
        </w:rPr>
        <w:t>V</w:t>
      </w:r>
      <w:r>
        <w:t>ä</w:t>
      </w:r>
      <w:r>
        <w:rPr>
          <w:lang w:val="en-US"/>
        </w:rPr>
        <w:t>in</w:t>
      </w:r>
      <w:r>
        <w:t>ö</w:t>
      </w:r>
      <w:r>
        <w:rPr>
          <w:lang w:val="en-US"/>
        </w:rPr>
        <w:t>l</w:t>
      </w:r>
      <w:r>
        <w:t xml:space="preserve">ä &amp; </w:t>
      </w:r>
      <w:r>
        <w:rPr>
          <w:lang w:val="en-US"/>
        </w:rPr>
        <w:t>Strelkov</w:t>
      </w:r>
      <w:r>
        <w:t>, 2011)</w:t>
      </w:r>
      <w:r>
        <w:rPr>
          <w:lang w:val="en-US"/>
        </w:rPr>
        <w:fldChar w:fldCharType="end"/>
      </w:r>
      <w:r>
        <w:t xml:space="preserve">. Одновременно с этим отмечается, что популяции мидий на норвежском побережье Баренцева моря так же подвержены высокой степени интрогрессии генов </w:t>
      </w:r>
      <w:r>
        <w:rPr>
          <w:lang w:val="en-US"/>
        </w:rPr>
        <w:t>M</w:t>
      </w:r>
      <w:r>
        <w:t xml:space="preserve">. </w:t>
      </w:r>
      <w:r>
        <w:rPr>
          <w:lang w:val="en-US"/>
        </w:rPr>
        <w:t>edulis</w:t>
      </w:r>
      <w:r>
        <w:t xml:space="preserve"> </w:t>
      </w:r>
      <w:r>
        <w:fldChar w:fldCharType="begin" w:fldLock="1"/>
      </w:r>
      <w:r>
        <w:instrText xml:space="preserve">ADDIN CSL_CITATION {"citationItems":[{"id":"ITEM-1","itemData":{"DOI":"10.1007/s00227-017-3235-5","ISBN":"0123456789","author":[{"dropping-particle":"","family":"Śmietanka","given":"Beata","non-dropping-particle":"","parse-names":false,"suffix":""},{"dropping-particle":"","family":"Burzyński","given":"Artur","non-dropping-particle":"","parse-names":false,"suffix":""}],"container-title":"Marine Biology","id":"ITEM-1","issued":{"date-parts":[["2017"]]},"page":"1-11","title":"Disruption of doubly uniparental inheritance of mitochondrial DNA associated with hybridization area of European Mytilus edulis and Mytilus trossulus in Norway","type":"article-journal"},"uris":["http://www.mendeley.com/documents/?uuid=ba8d79d7-e1c3-4d54-8f7b-5ecf1d1461e9"]}],"mendeley":{"formattedCitation":"(Śmietanka &amp; Burzyński, 2017)","plainTextFormattedCitation":"(Śmietanka &amp; Burzyński, 2017)","previouslyFormattedCitation":"(Śmietanka &amp; Burzyński, 2017)"},"properties":{"noteIndex":0},"schema":"https://github.com/citation-style-language/schema/raw/master/csl-citation.json"}</w:instrText>
      </w:r>
      <w:r>
        <w:fldChar w:fldCharType="separate"/>
      </w:r>
      <w:r>
        <w:t>(Śmietanka &amp; Burzyński, 2017)</w:t>
      </w:r>
      <w:r>
        <w:fldChar w:fldCharType="end"/>
      </w:r>
      <w:r>
        <w:t xml:space="preserve">. Вторая гипотеза, которая бы могла объяснять географические различия в соотношении морфотипов для двух генотипов, связана с наличием некоторого абиотического фактора. Так, например, для </w:t>
      </w:r>
      <w:r>
        <w:rPr>
          <w:lang w:val="en-US"/>
        </w:rPr>
        <w:t>M</w:t>
      </w:r>
      <w:r>
        <w:t xml:space="preserve">. </w:t>
      </w:r>
      <w:r>
        <w:rPr>
          <w:lang w:val="en-US"/>
        </w:rPr>
        <w:t>edulis</w:t>
      </w:r>
      <w:r>
        <w:t xml:space="preserve"> авторами был обнаружен определенный паттерн распределения частот Е-морфотипов среди популяций в Баренцевом море, зависящий от соленостных условий. В восточной (более опресненной) части Баренцева моря популяции </w:t>
      </w:r>
      <w:r>
        <w:rPr>
          <w:lang w:val="en-US"/>
        </w:rPr>
        <w:t>M</w:t>
      </w:r>
      <w:r>
        <w:t xml:space="preserve">. </w:t>
      </w:r>
      <w:r>
        <w:rPr>
          <w:lang w:val="en-US"/>
        </w:rPr>
        <w:t>edulis</w:t>
      </w:r>
      <w:r>
        <w:t xml:space="preserve"> обнаруживали «нормальную» (высокую) частоту встречаемости Е-морфотипа, в то время как арктические популяции (океанические, как выражаются авторы) характеризовались сниженной частотой встречаемости Е-морфотипа. Как уже отмечалось, авторы предполагают, что наличие и отсутствие прерывающейся полоски лигамента может быть связано с эффективностью продукции материала раковины. Арктические моря характеризуются пониженными концентрациями карбоната кальция в воде и пониженным присутствием планктона (в связи с сезонной динамикой), которые столь необходимы мидиями для нормального образования раковины </w:t>
      </w:r>
      <w:r>
        <w:fldChar w:fldCharType="begin" w:fldLock="1"/>
      </w:r>
      <w:r>
        <w:instrText xml:space="preserve">ADDIN CSL_CITATION {"citationItems":[{"id":"ITEM-1","itemData":{"author":[{"dropping-particle":"","family":"Steinacher","given":"M","non-dropping-particle":"","parse-names":false,"suffix":""},{"dropping-particle":"","family":"Joos","given":"F","non-dropping-particle":"","parse-names":false,"suffix":""},{"dropping-particle":"","family":"Fr","given":"T L","non-dropping-particle":"","parse-names":false,"suffix":""}],"container-title":"Biogeosciences","id":"ITEM-1","issued":{"date-parts":[["2009"]]},"page":"515-533","title":"Imminent ocean acidification in the Arctic projected with the NCAR global coupled carbon cycle-climate model","type":"article-journal","volume":"6"},"uris":["http://www.mendeley.com/documents/?uuid=3b77d9e7-eb81-47d4-9c2b-870500566715"]},{"id":"ITEM-2","itemData":{"DOI":"https://doi.org/10.5962/bhl.title.6447","author":[{"dropping-particle":"","family":"Zenkevith","given":"L.A.","non-dropping-particle":"","parse-names":false,"suffix":""}],"id":"ITEM-2","issued":{"date-parts":[["1963"]]},"publisher":"Interscience Publishers","publisher-place":"New York","title":"Biology of the Seas of the U.S.S.R.","type":"book"},"uris":["http://www.mendeley.com/documents/?uuid=080359d0-9a50-41f7-95c3-fbcf8e72369e"]}],"mendeley":{"formattedCitation":"(Steinacher et al., 2009; Zenkevith, 1963)","plainTextFormattedCitation":"(Steinacher et al., 2009; Zenkevith, 1963)","previouslyFormattedCitation":"(Steinacher et al., 2009; Zenkevith, 1963)"},"properties":{"noteIndex":0},"schema":"https://github.com/citation-style-language/schema/raw/master/csl-citation.json"}</w:instrText>
      </w:r>
      <w:r>
        <w:fldChar w:fldCharType="separate"/>
      </w:r>
      <w:r>
        <w:t>(Steinacher et al., 2009; Zenkevith, 1963)</w:t>
      </w:r>
      <w:r>
        <w:fldChar w:fldCharType="end"/>
      </w:r>
      <w:r>
        <w:t xml:space="preserve">. Одновременно с этим, эстуарии характеризуются еще более низкой концентраций карбонатов, однако более высокой концентрацией пищи (сестона), что обусловлено речным стоком и высокой концентрацией биогенов </w:t>
      </w:r>
      <w:r>
        <w:fldChar w:fldCharType="begin" w:fldLock="1"/>
      </w:r>
      <w:r>
        <w:instrText xml:space="preserve">ADDIN CSL_CITATION {"citationItems":[{"id":"ITEM-1","itemData":{"DOI":"https://doi.org/10.1007/s12237-019-00682-3 Dense","author":[{"dropping-particle":"","family":"Duarte","given":"Carlos M","non-dropping-particle":"","parse-names":false,"suffix":""}],"container-title":"Estuaries and Coasts","id":"ITEM-1","issued":{"date-parts":[["2020"]]},"page":"387-395","publisher":"Estuaries and Coasts","title":"Dense Mytilus Beds Along Freshwater-Influenced Greenland Shores : Resistance to Corrosive Waters Under High Food Supply","type":"article-journal","volume":"43"},"uris":["http://www.mendeley.com/documents/?uuid=42dd1a8f-4a0c-4ea4-a6cc-bd743c2f2879"]}],"mendeley":{"formattedCitation":"(Duarte, 2020)","plainTextFormattedCitation":"(Duarte, 2020)","previouslyFormattedCitation":"(Duarte, 2020)"},"properties":{"noteIndex":0},"schema":"https://github.com/citation-style-language/schema/raw/master/csl-citation.json"}</w:instrText>
      </w:r>
      <w:r>
        <w:fldChar w:fldCharType="separate"/>
      </w:r>
      <w:r>
        <w:t>(Duarte, 2020)</w:t>
      </w:r>
      <w:r>
        <w:fldChar w:fldCharType="end"/>
      </w:r>
      <w:r>
        <w:t xml:space="preserve">. </w:t>
      </w:r>
      <w:r>
        <w:rPr>
          <w:highlight w:val="yellow"/>
        </w:rPr>
        <w:t xml:space="preserve">В эстуариях призматический слой раковины двустворчатых моллюсков особенно подвержен вымыванию и коррозии </w:t>
      </w:r>
      <w:r>
        <w:rPr>
          <w:highlight w:val="yellow"/>
        </w:rPr>
        <w:fldChar w:fldCharType="begin" w:fldLock="1"/>
      </w:r>
      <w:r>
        <w:rPr>
          <w:highlight w:val="yellow"/>
        </w:rPr>
        <w:instrText xml:space="preserve">ADDIN CSL_CITATION {"citationItems":[{"id":"ITEM-1","itemData":{"DOI":"10.1371/journal.pone.0024223","author":[{"dropping-particle":"","family":"Melzner","given":"Frank","non-dropping-particle":"","parse-names":false,"suffix":""},{"dropping-particle":"","family":"Casties","given":"Isabel","non-dropping-particle":"","parse-names":false,"suffix":""},{"dropping-particle":"","family":"Panknin","given":"Ulrike","non-dropping-particle":"","parse-names":false,"suffix":""},{"dropping-particle":"","family":"Stange","given":"Paul","non-dropping-particle":"","parse-names":false,"suffix":""},{"dropping-particle":"","family":"Tru","given":"Katja","non-dropping-particle":"","parse-names":false,"suffix":""},{"dropping-particle":"","family":"Gorb","given":"Stanislav N","non-dropping-particle":"","parse-names":false,"suffix":""},{"dropping-particle":"","family":"Gutowska","given":"Magdalena A","non-dropping-particle":"","parse-names":false,"suffix":""}],"container-title":"PLoS ONE","id":"ITEM-1","issue":"9","issued":{"date-parts":[["2011"]]},"title":"Food Supply and Seawater pCO 2 Impact Calcification and Internal Shell Dissolution in the Blue Mussel Mytilus edulis","type":"article-journal","volume":"6"},"uris":["http://www.mendeley.com/documents/?uuid=b211d902-c1fa-4727-acf4-d76d26032c38"]}],"mendeley":{"formattedCitation":"(Melzner et al., 2011)","plainTextFormattedCitation":"(Melzner et al., 2011)","previouslyFormattedCitation":"(Melzner et al., 2011)"},"properties":{"noteIndex":0},"schema":"https://github.com/citation-style-language/schema/raw/master/csl-citation.json"}</w:instrText>
      </w:r>
      <w:r>
        <w:rPr>
          <w:highlight w:val="yellow"/>
        </w:rPr>
        <w:fldChar w:fldCharType="separate"/>
      </w:r>
      <w:r>
        <w:rPr>
          <w:highlight w:val="yellow"/>
        </w:rPr>
        <w:t>(Melzner et al., 2011)</w:t>
      </w:r>
      <w:r>
        <w:rPr>
          <w:highlight w:val="yellow"/>
        </w:rPr>
        <w:fldChar w:fldCharType="end"/>
      </w:r>
      <w:r>
        <w:rPr>
          <w:highlight w:val="yellow"/>
        </w:rPr>
        <w:t xml:space="preserve">, однако мидии все еще могут сохранять продукцию призматического слоя на высоком уровне, если им доступна пища в обилии </w:t>
      </w:r>
      <w:r>
        <w:rPr>
          <w:highlight w:val="yellow"/>
        </w:rPr>
        <w:fldChar w:fldCharType="begin" w:fldLock="1"/>
      </w:r>
      <w:r>
        <w:rPr>
          <w:highlight w:val="yellow"/>
        </w:rPr>
        <w:instrText xml:space="preserve">ADDIN CSL_CITATION {"citationItems":[{"id":"ITEM-1","itemData":{"DOI":"https://doi.org/10.1007/s12237-019-00682-3 Dense","author":[{"dropping-particle":"","family":"Duarte","given":"Carlos M","non-dropping-particle":"","parse-names":false,"suffix":""}],"container-title":"Estuaries and Coasts","id":"ITEM-1","issued":{"date-parts":[["2020"]]},"page":"387-395","publisher":"Estuaries and Coasts","title":"Dense Mytilus Beds Along Freshwater-Influenced Greenland Shores : Resistance to Corrosive Waters Under High Food Supply","type":"article-journal","volume":"43"},"uris":["http://www.mendeley.com/documents/?uuid=42dd1a8f-4a0c-4ea4-a6cc-bd743c2f2879"]},{"id":"ITEM-2","itemData":{"DOI":"10.1371/journal.pone.0024223","author":[{"dropping-particle":"","family":"Melzner","given":"Frank","non-dropping-particle":"","parse-names":false,"suffix":""},{"dropping-particle":"","family":"Casties","given":"Isabel","non-dropping-particle":"","parse-names":false,"suffix":""},{"dropping-particle":"","family":"Panknin","given":"Ulrike","non-dropping-particle":"","parse-names":false,"suffix":""},{"dropping-particle":"","family":"Stange","given":"Paul","non-dropping-particle":"","parse-names":false,"suffix":""},{"dropping-particle":"","family":"Tru","given":"Katja","non-dropping-particle":"","parse-names":false,"suffix":""},{"dropping-particle":"","family":"Gorb","given":"Stanislav N","non-dropping-particle":"","parse-names":false,"suffix":""},{"dropping-particle":"","family":"Gutowska","given":"Magdalena A","non-dropping-particle":"","parse-names":false,"suffix":""}],"container-title":"PLoS ONE","id":"ITEM-2","issue":"9","issued":{"date-parts":[["2011"]]},"title":"Food Supply and Seawater pCO 2 Impact Calcification and Internal Shell Dissolution in the Blue Mussel Mytilus edulis","type":"article-journal","volume":"6"},"uris":["http://www.mendeley.com/documents/?uuid=b211d902-c1fa-4727-acf4-d76d26032c38"]}],"mendeley":{"formattedCitation":"(Duarte, 2020; Melzner et al., 2011)","plainTextFormattedCitation":"(Duarte, 2020; Melzner et al., 2011)","previouslyFormattedCitation":"(Duarte, 2020; Melzner et al., 2011)"},"properties":{"noteIndex":0},"schema":"https://github.com/citation-style-language/schema/raw/master/csl-citation.json"}</w:instrText>
      </w:r>
      <w:r>
        <w:rPr>
          <w:highlight w:val="yellow"/>
        </w:rPr>
        <w:fldChar w:fldCharType="separate"/>
      </w:r>
      <w:r>
        <w:rPr>
          <w:highlight w:val="yellow"/>
        </w:rPr>
        <w:t>(Duarte, 2020; Melzner et al., 2011)</w:t>
      </w:r>
      <w:r>
        <w:rPr>
          <w:highlight w:val="yellow"/>
        </w:rPr>
        <w:fldChar w:fldCharType="end"/>
      </w:r>
      <w:r>
        <w:rPr>
          <w:highlight w:val="yellow"/>
        </w:rPr>
        <w:t>.</w:t>
      </w:r>
      <w:r>
        <w:t xml:space="preserve"> Если же мидии ограничены в пище, то в таких условиях они склонны распределять энергетический бюджет на нужды соматических тканей, нежели на поддержание раковины </w:t>
      </w:r>
      <w:r>
        <w:fldChar w:fldCharType="begin" w:fldLock="1"/>
      </w:r>
      <w:r>
        <w:instrText xml:space="preserve">ADDIN CSL_CITATION {"citationItems":[{"id":"ITEM-1","itemData":{"DOI":"10.1371/journal.pone.0024223","author":[{"dropping-particle":"","family":"Melzner","given":"Frank","non-dropping-particle":"","parse-names":false,"suffix":""},{"dropping-particle":"","family":"Casties","given":"Isabel","non-dropping-particle":"","parse-names":false,"suffix":""},{"dropping-particle":"","family":"Panknin","given":"Ulrike","non-dropping-particle":"","parse-names":false,"suffix":""},{"dropping-particle":"","family":"Stange","given":"Paul","non-dropping-particle":"","parse-names":false,"suffix":""},{"dropping-particle":"","family":"Tru","given":"Katja","non-dropping-particle":"","parse-names":false,"suffix":""},{"dropping-particle":"","family":"Gorb","given":"Stanislav N","non-dropping-particle":"","parse-names":false,"suffix":""},{"dropping-particle":"","family":"Gutowska","given":"Magdalena A","non-dropping-particle":"","parse-names":false,"suffix":""}],"container-title":"PLoS ONE","id":"ITEM-1","issue":"9","issued":{"date-parts":[["2011"]]},"title":"Food Supply and Seawater pCO 2 Impact Calcification and Internal Shell Dissolution in the Blue Mussel Mytilus edulis","type":"article-journal","volume":"6"},"uris":["http://www.mendeley.com/documents/?uuid=b211d902-c1fa-4727-acf4-d76d26032c38"]}],"mendeley":{"formattedCitation":"(Melzner et al., 2011)","plainTextFormattedCitation":"(Melzner et al., 2011)","previouslyFormattedCitation":"(Melzner et al., 2011)"},"properties":{"noteIndex":0},"schema":"https://github.com/citation-style-language/schema/raw/master/csl-citation.json"}</w:instrText>
      </w:r>
      <w:r>
        <w:fldChar w:fldCharType="separate"/>
      </w:r>
      <w:r>
        <w:t>(Melzner et al., 2011)</w:t>
      </w:r>
      <w:r>
        <w:fldChar w:fldCharType="end"/>
      </w:r>
      <w:r>
        <w:t xml:space="preserve">. Следовательно, разница в соотношении Е-морфотипов и Т-морфотипов среди </w:t>
      </w:r>
      <w:r>
        <w:rPr>
          <w:lang w:val="en-US"/>
        </w:rPr>
        <w:t>M</w:t>
      </w:r>
      <w:r>
        <w:t xml:space="preserve">. </w:t>
      </w:r>
      <w:r>
        <w:rPr>
          <w:lang w:val="en-US"/>
        </w:rPr>
        <w:t>edulis</w:t>
      </w:r>
      <w:r>
        <w:t xml:space="preserve"> Баренцева моря может объясняться таким образом: в условиях эстуариев мидии способны, ввиду доступной пищи, вкладывать большее количество энергии в продукцию раковины, несмотря на интенсифицированное вымывание карбонатов; в то время как мидии из более арктических регионов Баренцева моря, при недостатке пищи и, в целом, тоже высокой интенсивности вымывания карбонатов, неспособны к поддержанию нормальной толщины раковины, что и определяет высокую встречаемость Т-морфотипов с непрерывной полоской лигамента на внутренней стороне раковины. Примечательно, что авторы </w:t>
      </w:r>
      <w:r>
        <w:fldChar w:fldCharType="begin" w:fldLock="1"/>
      </w:r>
      <w:r>
        <w:instrText xml:space="preserve">ADDIN CSL_CITATION {"citationItems":[{"id":"ITEM-1","itemData":{"DOI":"10.1371/journal.pone.0249587","ISBN":"1111111111","ISSN":"19326203","PMID":"34297723","abstract":"Cryptic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Mytilus edulis and M. trossulus.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75% in the White Sea to 15% in the Baltic Sea). In addition, salinity-related variation of this character within M. edulis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M. trossulus and M. edulis. We provide recommendations for the application of the morphotype test to mussels from unstudied contact zones and note that they may apply equally well to other taxa identified by semi-diagnostic traits.","author":[{"dropping-particle":"","family":"Khaitov","given":"Vadim","non-dropping-particle":"","parse-names":false,"suffix":""},{"dropping-particle":"","family":"Marchenko","given":"Julia","non-dropping-particle":"","parse-names":false,"suffix":""},{"dropping-particle":"","family":"Katolikova","given":"Marina","non-dropping-particle":"","parse-names":false,"suffix":""},{"dropping-particle":"","family":"Väinölä","given":"Risto","non-dropping-particle":"","parse-names":false,"suffix":""},{"dropping-particle":"","family":"Kingston","given":"Sarah E.","non-dropping-particle":"","parse-names":false,"suffix":""},{"dropping-particle":"","family":"Carlon","given":"David B.","non-dropping-particle":"","parse-names":false,"suffix":""},{"dropping-particle":"","family":"Gantsevich","given":"Michael","non-dropping-particle":"","parse-names":false,"suffix":""},{"dropping-particle":"","family":"Strelkov","given":"Petr","non-dropping-particle":"","parse-names":false,"suffix":""}],"container-title":"PLoS ONE","id":"ITEM-1","issue":"July","issued":{"date-parts":[["2021"]]},"page":"1-27","title":"Species identification based on a semi-diagnostic marker: Evaluation of a simple conchological test for distinguishing blue mussels Mytilus edulis L. And M. trossulus Gould","type":"article-journal","volume":"16"},"uris":["http://www.mendeley.com/documents/?uuid=80a0ea1d-8af2-4c96-aea3-0d24a897de58"]}],"mendeley":{"formattedCitation":"(Khaitov et al., 2021)","plainTextFormattedCitation":"(Khaitov et al., 2021)","previouslyFormattedCitation":"(Khaitov et al., 2021)"},"properties":{"noteIndex":0},"schema":"https://github.com/citation-style-language/schema/raw/master/csl-citation.json"}</w:instrText>
      </w:r>
      <w:r>
        <w:fldChar w:fldCharType="separate"/>
      </w:r>
      <w:r>
        <w:t>(Khaitov et al., 2021)</w:t>
      </w:r>
      <w:r>
        <w:fldChar w:fldCharType="end"/>
      </w:r>
      <w:r>
        <w:t xml:space="preserve"> указывают на то, что такой паттерн распределения морфотипов обнаруживается не только в Баренцевом море, но и в Гренландии, и в проливе Святого Лоуренса в Западной Атлантике, что подчеркивает арктическую специфику этого паттерна, однако соленостные условия в местах отбора материала неизвестны. </w:t>
      </w:r>
    </w:p>
    <w:p>
      <w:pPr>
        <w:rPr>
          <w:color w:val="FF0000"/>
        </w:rPr>
      </w:pPr>
      <w:r>
        <w:rPr>
          <w:color w:val="FF0000"/>
          <w:highlight w:val="yellow"/>
        </w:rPr>
        <w:t xml:space="preserve">Авторы отмечают, что в Белом море на соотношение морфотипов влияет в том числе и генетическая структура популяции. Так, например, ими было показано, что увеличение присутствия </w:t>
      </w:r>
      <w:r>
        <w:rPr>
          <w:color w:val="FF0000"/>
          <w:highlight w:val="yellow"/>
          <w:lang w:val="en-US"/>
        </w:rPr>
        <w:t>M</w:t>
      </w:r>
      <w:r>
        <w:rPr>
          <w:color w:val="FF0000"/>
          <w:highlight w:val="yellow"/>
        </w:rPr>
        <w:t xml:space="preserve">. </w:t>
      </w:r>
      <w:r>
        <w:rPr>
          <w:color w:val="FF0000"/>
          <w:highlight w:val="yellow"/>
          <w:lang w:val="en-US"/>
        </w:rPr>
        <w:t>trossulus</w:t>
      </w:r>
      <w:r>
        <w:rPr>
          <w:color w:val="FF0000"/>
          <w:highlight w:val="yellow"/>
        </w:rPr>
        <w:t xml:space="preserve"> в выборке было</w:t>
      </w:r>
      <w:r>
        <w:rPr>
          <w:color w:val="FF0000"/>
        </w:rPr>
        <w:t xml:space="preserve"> </w:t>
      </w:r>
    </w:p>
    <w:p>
      <w:r>
        <w:t xml:space="preserve">В целом же, </w:t>
      </w:r>
      <w:r>
        <w:rPr>
          <w:highlight w:val="yellow"/>
        </w:rPr>
        <w:t>авторы морфотип-теста</w:t>
      </w:r>
      <w:r>
        <w:t xml:space="preserve">, основываясь на ранних и подробных данных, полученных в Белом море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указывают, что для обоих видов идентификация вида на основе морфотипов возможна пока что возможна, по-видимому, только для популяций Белого моря. Причем,…</w:t>
      </w:r>
    </w:p>
    <w:p/>
    <w:p/>
    <w:p>
      <w:r>
        <w:t>Экофизиологические различия двух видов</w:t>
      </w:r>
    </w:p>
    <w:p>
      <w:r>
        <w:t xml:space="preserve">Биогеографические пределы распространения видов во многом определяются их толерантными рамками по отношению к экстремальным проявлениям тех или иных биотических и абиотических факторов </w:t>
      </w:r>
      <w:r>
        <w:fldChar w:fldCharType="begin" w:fldLock="1"/>
      </w:r>
      <w:r>
        <w:instrText xml:space="preserve">ADDIN CSL_CITATION {"citationItems":[{"id":"ITEM-1","itemData":{"DOI":"10.1146/annurev-marine-120710-100935","ISSN":"1941-1405","abstract":"Global change includes alterations in ocean temperature, oxygen availability, salinity, and pH, abiotic variables with strong and interacting influences on the physiology of all taxa. Physiological stresses resulting from changes in these four variables may cause broad biogeographic shifts as well as localized changes in distribution in mosaic habitats. To elucidate these causal linkages, I address the following questions: What types of physiological limitations can alter species' distributions and, in cases of extreme stress, cause extinctions? Which species are most threatened by these physiological challenges--and why? How do contents of genomes establish capacities to respond to global change, notably in the case of species that have evolved in highly stable habitats? How fully can phenotypic acclimatization offset abiotic stress? Can physiological measurements, including new molecular (\"-omic\") approaches, provide indices of the degree of sublethal stress an organism experiences? And can physiological evolution keep pace with global change?","author":[{"dropping-particle":"","family":"Somero","given":"George N.","non-dropping-particle":"","parse-names":false,"suffix":""}],"container-title":"Annual Review of Marine Science","id":"ITEM-1","issue":"1","issued":{"date-parts":[["2012"]]},"page":"39-61","title":"The Physiology of Global Change: Linking Patterns to Mechanisms","type":"article-journal","volume":"4"},"uris":["http://www.mendeley.com/documents/?uuid=d911a6d8-b56c-4e81-a783-ffa57d639116"]}],"mendeley":{"formattedCitation":"(Somero, 2012)","plainTextFormattedCitation":"(Somero, 2012)","previouslyFormattedCitation":"(Somero, 2012)"},"properties":{"noteIndex":0},"schema":"https://github.com/citation-style-language/schema/raw/master/csl-citation.json"}</w:instrText>
      </w:r>
      <w:r>
        <w:fldChar w:fldCharType="separate"/>
      </w:r>
      <w:r>
        <w:t>(Somero, 2012)</w:t>
      </w:r>
      <w:r>
        <w:fldChar w:fldCharType="end"/>
      </w:r>
      <w:r>
        <w:t xml:space="preserve">. Несмотря на очевидную роль физиологических характеристик в определении биогеографии видов и их реализуемых экологических ниш, зачастую совершенно не понятно, какова роль толерантных диапазонов в разворачивающихся на наших глазах биоинвазиях. </w:t>
      </w:r>
    </w:p>
    <w:p>
      <w:r>
        <w:rPr>
          <w:highlight w:val="yellow"/>
        </w:rPr>
        <w:t xml:space="preserve">Глобальный биогеографический контекст криптических видов группы </w:t>
      </w:r>
      <w:r>
        <w:rPr>
          <w:highlight w:val="yellow"/>
          <w:lang w:val="en-US"/>
        </w:rPr>
        <w:t>Mytilus</w:t>
      </w:r>
      <w:r>
        <w:rPr>
          <w:highlight w:val="yellow"/>
        </w:rPr>
        <w:t xml:space="preserve"> </w:t>
      </w:r>
      <w:r>
        <w:rPr>
          <w:highlight w:val="yellow"/>
          <w:lang w:val="en-US"/>
        </w:rPr>
        <w:t>edulis</w:t>
      </w:r>
      <w:r>
        <w:rPr>
          <w:highlight w:val="yellow"/>
        </w:rPr>
        <w:t xml:space="preserve"> был дан в первом разделе литературного обзора. В качестве факторов, определяющих глобальное распространение трех криптических видов мидий, исследователями выводятся на первое место температура и соленость (ссылки!). Существует огромное множество исследований, посвященных толерантным диапазонам этих трех видов – каждого по отдельности (ссылки!). Однако, исследования, которые бы освещали роль физиологических признаков этих видов мидий именно в условиях совместных поселений в условиях гибридных зон – практически отсутствуют в литературе. В этой части литературного обзора мы сосредоточимся – коротко – на исследованиях толерантных диапазонов видов по отдельности, и – более подробно – на тех немногочисленных исследованиях, посвященных влиянию абиотических и биотических факторов на физиологию </w:t>
      </w:r>
      <w:r>
        <w:rPr>
          <w:highlight w:val="yellow"/>
          <w:lang w:val="en-US"/>
        </w:rPr>
        <w:t>M</w:t>
      </w:r>
      <w:r>
        <w:rPr>
          <w:highlight w:val="yellow"/>
        </w:rPr>
        <w:t xml:space="preserve">. </w:t>
      </w:r>
      <w:r>
        <w:rPr>
          <w:highlight w:val="yellow"/>
          <w:lang w:val="en-US"/>
        </w:rPr>
        <w:t>edulis</w:t>
      </w:r>
      <w:r>
        <w:rPr>
          <w:highlight w:val="yellow"/>
        </w:rPr>
        <w:t xml:space="preserve"> и </w:t>
      </w:r>
      <w:r>
        <w:rPr>
          <w:highlight w:val="yellow"/>
          <w:lang w:val="en-US"/>
        </w:rPr>
        <w:t>M</w:t>
      </w:r>
      <w:r>
        <w:rPr>
          <w:highlight w:val="yellow"/>
        </w:rPr>
        <w:t xml:space="preserve">. </w:t>
      </w:r>
      <w:r>
        <w:rPr>
          <w:highlight w:val="yellow"/>
          <w:lang w:val="en-US"/>
        </w:rPr>
        <w:t>trossulus</w:t>
      </w:r>
      <w:r>
        <w:rPr>
          <w:highlight w:val="yellow"/>
        </w:rPr>
        <w:t xml:space="preserve"> в условиях совместных поселений в различных, без сомнений отличающихся друг от друга, гибридных зон.</w:t>
      </w:r>
      <w:r>
        <w:t xml:space="preserve"> </w:t>
      </w:r>
    </w:p>
    <w:p>
      <w:r>
        <w:t xml:space="preserve">Соленость. </w:t>
      </w:r>
    </w:p>
    <w:p>
      <w:r>
        <w:rPr>
          <w:highlight w:val="yellow"/>
        </w:rPr>
        <w:t>А как соленость вообще может влиять на мидий?</w:t>
      </w:r>
    </w:p>
    <w:p>
      <w:r>
        <w:t xml:space="preserve">К сожалению, большинство исследований толерантного диапазона мидий по отношению к солености, выполнены в прошлом веке – еще до того, как была обнаружена и подтверждена биоинвазия </w:t>
      </w:r>
      <w:r>
        <w:rPr>
          <w:lang w:val="en-US"/>
        </w:rPr>
        <w:t>M</w:t>
      </w:r>
      <w:r>
        <w:t xml:space="preserve">. </w:t>
      </w:r>
      <w:r>
        <w:rPr>
          <w:lang w:val="en-US"/>
        </w:rPr>
        <w:t>trossulus</w:t>
      </w:r>
      <w:r>
        <w:t xml:space="preserve"> в северную Атлантику. Многие исследования демонстрируют широкий толерантный диапазон у мидий в Атлантике, и зачастую указывают на различия в отношении к соленостным условиях между различными популяциями (ССЫЛКИ). Однако, большинство существующих исследований требуют пересмотра – ввиду «переоткрытия» </w:t>
      </w:r>
      <w:r>
        <w:rPr>
          <w:lang w:val="en-US"/>
        </w:rPr>
        <w:t>M</w:t>
      </w:r>
      <w:r>
        <w:t xml:space="preserve">. </w:t>
      </w:r>
      <w:r>
        <w:rPr>
          <w:lang w:val="en-US"/>
        </w:rPr>
        <w:t>trossulus</w:t>
      </w:r>
      <w:r>
        <w:t xml:space="preserve"> в Северной Атлантике. Впрочем, являются ли такие различия в толератности по отношению к солености следствием локальной адаптации отдельных популяций к соленостным условиям регионов или являются следствием различного эволюционного пути криптических видов мидий – остается загадкой. </w:t>
      </w:r>
    </w:p>
    <w:p>
      <w:r>
        <w:t xml:space="preserve">Жизненный цикл мидий включает в себя: стадию эмбриона, личиночную стадию трохофоры, личиночную стадию велигера и, наконец, взрослую стадию. Взрослые особи мидий считаются эвригалинными </w:t>
      </w:r>
      <w:r>
        <w:rPr>
          <w:highlight w:val="yellow"/>
        </w:rPr>
        <w:t>(</w:t>
      </w:r>
      <w:r>
        <w:rPr>
          <w:highlight w:val="yellow"/>
          <w:lang w:val="en-US"/>
        </w:rPr>
        <w:t>Remane</w:t>
      </w:r>
      <w:r>
        <w:rPr>
          <w:highlight w:val="yellow"/>
        </w:rPr>
        <w:t>, 1971)</w:t>
      </w:r>
      <w:r>
        <w:t xml:space="preserve">, и во внутренней, пресной, части Балтийского моря, способны (хоть и к очень медленному) росту даже в условиях соленосьти 4-5‰. Личиночные стадии считаются более чувствительными к солености. Оплодотворение происходит нормально в соленостном диапазоне от 15 до 40 ‰, так же как и развитие трохофоры </w:t>
      </w:r>
      <w:r>
        <w:fldChar w:fldCharType="begin" w:fldLock="1"/>
      </w:r>
      <w:r>
        <w:instrText xml:space="preserve">ADDIN CSL_CITATION {"citationItems":[{"id":"ITEM-1","itemData":{"DOI":"10.1080/00785326.1965.10409596","ISSN":"00785326","abstract":"Techniques for the induction of spawning of Mytilus edulis, the delay of spawning and the rearing of the larvae are described. The rate of growth of Mytilus larvae increased with increased temperature from 10–18° C, but from 13–18° C the growth was relatively temperature-independent. At temperatures higher than 18° C larvae from a littoral area grew at a slightly increased rate, but larvae from a sub-littoral area showed decline of the growth rate. There was a decline in the rate of growth during the life of a larvae at all temperatures. Cleavage and early development occurred from 8–18° C and increased with increased temperature. Isochrysis galbana and Monochrysis lutheri were good foods for Mytilus larvae. Growth rate increased with mcreased cell concentration to 100 cells Isochrvsis/µ litre and 2.0 µ litre packed cell volume of Monochrysis/litre. A mixture of these 2 species supported more rapid growth than either species indivldually. Larvae fed with Nannochloris atomus and Chlorella sp. grew slowly. This was probably due to a substance secreted by the algae and present in greatest concentration during the stationary phase of growth of the algae. Larvae from an area of full salinity had a narrow salinity optimum for growth at 30–33 ‰. Larvae from an area of reduced salinity had a lower salinity optimum and greater tolerance of low salinity. The optimum salinity range varied with temperature. There was a large size-variation of larvae from the same parents and reared under similar conditions. The range of size-variation increased with increased growth rate. The rate of feeding increased with the age of the larvae and with increased temperature but did not differ in different food-cell concentrations. Full-grown larvae cleared cells from suspension at an average rate of 0.62 rnl/larva/day. The larvae first became capable of metamorphosis at the pediveliger stage. This stage was reached at a constant size of 260 fl regardless of very different conditions of culture. The behaviour of the larvae at the time of settlement is described. If suitable attachment substrates were withheld from the larvae metamorphosis was delayed. During the delay of metamorphosis the velum slowly degenerated and the foot grew in size. These changes were used to identify 3 stages of the delay of metamorphosis. These are described. During the delay of metamorphosis there was a decline in the feeding rate as the feeding currents on the velum became disrupted. Eventually the larva…","author":[{"dropping-particle":"","family":"Bayne","given":"B. L.","non-dropping-particle":"","parse-names":false,"suffix":""}],"container-title":"Ophelia","id":"ITEM-1","issue":"1","issued":{"date-parts":[["1965"]]},"page":"1-47","title":"Growth and the delay of metamorphosis of the larvae of Mytilus edulis (L.)","type":"article-journal","volume":"2"},"uris":["http://www.mendeley.com/documents/?uuid=2c9a8b2f-e467-44a0-b30b-83b6ce686378"]}],"mendeley":{"formattedCitation":"(Bayne, 1965)","plainTextFormattedCitation":"(Bayne, 1965)","previouslyFormattedCitation":"(Bayne, 1965)"},"properties":{"noteIndex":0},"schema":"https://github.com/citation-style-language/schema/raw/master/csl-citation.json"}</w:instrText>
      </w:r>
      <w:r>
        <w:fldChar w:fldCharType="separate"/>
      </w:r>
      <w:r>
        <w:t>(Bayne, 1965)</w:t>
      </w:r>
      <w:r>
        <w:fldChar w:fldCharType="end"/>
      </w:r>
      <w:r>
        <w:t xml:space="preserve">. В литературе демонстрируются различия в соленостном диапазоне, необходимом для успешного развития стадии велигера, для личинок из различных популяций – в основном они отличаются своей толерантностью к гипосалинным условиям. Так, например, велигеры мидий из Северного Уэльса снижали скорость своего роста уже при 24‰, в то время как мидии из залива Каттегат обладали 100% скорости роста от максимальной даже при 14,5‰ </w:t>
      </w:r>
      <w:r>
        <w:fldChar w:fldCharType="begin" w:fldLock="1"/>
      </w:r>
      <w:r>
        <w:instrText xml:space="preserve">ADDIN CSL_CITATION {"citationItems":[{"id":"ITEM-1","itemData":{"DOI":"10.1080/00785326.1965.10409596","ISSN":"00785326","abstract":"Techniques for the induction of spawning of Mytilus edulis, the delay of spawning and the rearing of the larvae are described. The rate of growth of Mytilus larvae increased with increased temperature from 10–18° C, but from 13–18° C the growth was relatively temperature-independent. At temperatures higher than 18° C larvae from a littoral area grew at a slightly increased rate, but larvae from a sub-littoral area showed decline of the growth rate. There was a decline in the rate of growth during the life of a larvae at all temperatures. Cleavage and early development occurred from 8–18° C and increased with increased temperature. Isochrysis galbana and Monochrysis lutheri were good foods for Mytilus larvae. Growth rate increased with mcreased cell concentration to 100 cells Isochrvsis/µ litre and 2.0 µ litre packed cell volume of Monochrysis/litre. A mixture of these 2 species supported more rapid growth than either species indivldually. Larvae fed with Nannochloris atomus and Chlorella sp. grew slowly. This was probably due to a substance secreted by the algae and present in greatest concentration during the stationary phase of growth of the algae. Larvae from an area of full salinity had a narrow salinity optimum for growth at 30–33 ‰. Larvae from an area of reduced salinity had a lower salinity optimum and greater tolerance of low salinity. The optimum salinity range varied with temperature. There was a large size-variation of larvae from the same parents and reared under similar conditions. The range of size-variation increased with increased growth rate. The rate of feeding increased with the age of the larvae and with increased temperature but did not differ in different food-cell concentrations. Full-grown larvae cleared cells from suspension at an average rate of 0.62 rnl/larva/day. The larvae first became capable of metamorphosis at the pediveliger stage. This stage was reached at a constant size of 260 fl regardless of very different conditions of culture. The behaviour of the larvae at the time of settlement is described. If suitable attachment substrates were withheld from the larvae metamorphosis was delayed. During the delay of metamorphosis the velum slowly degenerated and the foot grew in size. These changes were used to identify 3 stages of the delay of metamorphosis. These are described. During the delay of metamorphosis there was a decline in the feeding rate as the feeding currents on the velum became disrupted. Eventually the larva…","author":[{"dropping-particle":"","family":"Bayne","given":"B. L.","non-dropping-particle":"","parse-names":false,"suffix":""}],"container-title":"Ophelia","id":"ITEM-1","issue":"1","issued":{"date-parts":[["1965"]]},"page":"1-47","title":"Growth and the delay of metamorphosis of the larvae of Mytilus edulis (L.)","type":"article-journal","volume":"2"},"uris":["http://www.mendeley.com/documents/?uuid=2c9a8b2f-e467-44a0-b30b-83b6ce686378"]}],"mendeley":{"formattedCitation":"(Bayne, 1965)","plainTextFormattedCitation":"(Bayne, 1965)","previouslyFormattedCitation":"(Bayne, 1965)"},"properties":{"noteIndex":0},"schema":"https://github.com/citation-style-language/schema/raw/master/csl-citation.json"}</w:instrText>
      </w:r>
      <w:r>
        <w:fldChar w:fldCharType="separate"/>
      </w:r>
      <w:r>
        <w:t>(Bayne, 1965)</w:t>
      </w:r>
      <w:r>
        <w:fldChar w:fldCharType="end"/>
      </w:r>
      <w:r>
        <w:t xml:space="preserve">. Однако, эти исследования, как уже отмечалось, выполнены до «переоткрытия» </w:t>
      </w:r>
      <w:r>
        <w:rPr>
          <w:lang w:val="en-US"/>
        </w:rPr>
        <w:t>M</w:t>
      </w:r>
      <w:r>
        <w:t xml:space="preserve">. </w:t>
      </w:r>
      <w:r>
        <w:rPr>
          <w:lang w:val="en-US"/>
        </w:rPr>
        <w:t>trossulus</w:t>
      </w:r>
      <w:r>
        <w:t xml:space="preserve"> и, таким образом, упомянутые балтийские мидии (</w:t>
      </w:r>
      <w:r>
        <w:rPr>
          <w:lang w:val="en-US"/>
        </w:rPr>
        <w:t>Remane</w:t>
      </w:r>
      <w:r>
        <w:t xml:space="preserve">, 1971) скорее всего относятся к </w:t>
      </w:r>
      <w:r>
        <w:rPr>
          <w:lang w:val="en-US"/>
        </w:rPr>
        <w:t>M</w:t>
      </w:r>
      <w:r>
        <w:t xml:space="preserve">. </w:t>
      </w:r>
      <w:r>
        <w:rPr>
          <w:lang w:val="en-US"/>
        </w:rPr>
        <w:t>trossulus</w:t>
      </w:r>
      <w:r>
        <w:t xml:space="preserve">. </w:t>
      </w:r>
    </w:p>
    <w:p>
      <w:r>
        <w:t xml:space="preserve">Другой проблемой, усложняющей анализ существующей литературы о соленостной толерантности </w:t>
      </w:r>
      <w:r>
        <w:rPr>
          <w:lang w:val="en-US"/>
        </w:rPr>
        <w:t>M</w:t>
      </w:r>
      <w:r>
        <w:t xml:space="preserve">. </w:t>
      </w:r>
      <w:r>
        <w:rPr>
          <w:lang w:val="en-US"/>
        </w:rPr>
        <w:t>edulis</w:t>
      </w:r>
      <w:r>
        <w:t xml:space="preserve"> и </w:t>
      </w:r>
      <w:r>
        <w:rPr>
          <w:lang w:val="en-US"/>
        </w:rPr>
        <w:t>M</w:t>
      </w:r>
      <w:r>
        <w:t xml:space="preserve">. </w:t>
      </w:r>
      <w:r>
        <w:rPr>
          <w:lang w:val="en-US"/>
        </w:rPr>
        <w:t>trossulus</w:t>
      </w:r>
      <w:r>
        <w:t xml:space="preserve">, и о том, как соленость может влиять на баланс в совместных поселениях криптических видов, является тот факт, что довольно редкие современные исследования на эту тему демонстрируют противоречивые данные и полемизируют друг с другом. Источником полемики является различия в физиологических характеристиках </w:t>
      </w:r>
      <w:r>
        <w:rPr>
          <w:lang w:val="en-US"/>
        </w:rPr>
        <w:t>M</w:t>
      </w:r>
      <w:r>
        <w:t xml:space="preserve">. </w:t>
      </w:r>
      <w:r>
        <w:rPr>
          <w:lang w:val="en-US"/>
        </w:rPr>
        <w:t>trossulus</w:t>
      </w:r>
      <w:r>
        <w:t xml:space="preserve"> популяций Канадского и Европейского побережий. В литературе распространено мнение о том, что </w:t>
      </w:r>
      <w:r>
        <w:rPr>
          <w:lang w:val="en-US"/>
        </w:rPr>
        <w:t>M</w:t>
      </w:r>
      <w:r>
        <w:t xml:space="preserve">. </w:t>
      </w:r>
      <w:r>
        <w:rPr>
          <w:lang w:val="en-US"/>
        </w:rPr>
        <w:t>trossulus</w:t>
      </w:r>
      <w:r>
        <w:t xml:space="preserve"> являются более приспособленными к гипосалинным условиям. Данное предубеждение зачастую основано на результатах европейских исследователей, проводивших свои эксперименты на мидиях из опресненного Балтийского моря. Учитывая, что генетически популяция </w:t>
      </w:r>
      <w:r>
        <w:rPr>
          <w:lang w:val="en-US"/>
        </w:rPr>
        <w:t>M</w:t>
      </w:r>
      <w:r>
        <w:t xml:space="preserve">. </w:t>
      </w:r>
      <w:r>
        <w:rPr>
          <w:lang w:val="en-US"/>
        </w:rPr>
        <w:t>trossulus</w:t>
      </w:r>
      <w:r>
        <w:t xml:space="preserve">, как уже отмечалось, довольно сильно отличается от остальных популяций этого вида, рядом исследователей выдвигается предположение о том, что балтийские мидии приобрели локальную адаптацию к гипосалинным условиям, поскольку популяции </w:t>
      </w:r>
      <w:r>
        <w:rPr>
          <w:lang w:val="en-US"/>
        </w:rPr>
        <w:t>M</w:t>
      </w:r>
      <w:r>
        <w:t xml:space="preserve">. </w:t>
      </w:r>
      <w:r>
        <w:rPr>
          <w:lang w:val="en-US"/>
        </w:rPr>
        <w:t>trossulus</w:t>
      </w:r>
      <w:r>
        <w:t xml:space="preserve"> в этом регионе, вероятно, являются самыми древними в Северной Атлантике и ведут свою историю от последнего оледенения в плейстоцене (и, таким образом, эволюционировали в условиях крайне низкой солености) </w:t>
      </w:r>
      <w:r>
        <w:fldChar w:fldCharType="begin" w:fldLock="1"/>
      </w:r>
      <w:r>
        <w:instrText xml:space="preserve">ADDIN CSL_CITATION {"citationItems":[{"id":"ITEM-1","itemData":{"DOI":"10.1111/j.1365-294X.2004.02379.x","ISSN":"09621083","PMID":"15660932","abstract":"Few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Ecology","id":"ITEM-1","issue":"2","issued":{"date-parts":[["2005"]]},"page":"381-400","title":"Local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2005)","plainTextFormattedCitation":"(Riginos &amp; Cunningham, 2005)","previouslyFormattedCitation":"(Riginos &amp; Cunningham, 2005)"},"properties":{"noteIndex":0},"schema":"https://github.com/citation-style-language/schema/raw/master/csl-citation.json"}</w:instrText>
      </w:r>
      <w:r>
        <w:fldChar w:fldCharType="separate"/>
      </w:r>
      <w:r>
        <w:t>(Riginos &amp; Cunningham, 2005)</w:t>
      </w:r>
      <w:r>
        <w:fldChar w:fldCharType="end"/>
      </w:r>
      <w:r>
        <w:t xml:space="preserve">. Таким образом, в наших исследованиях при анализе функционального ответа мидий на соленостные условия необходимо принимать во внимание, что </w:t>
      </w:r>
      <w:r>
        <w:rPr>
          <w:lang w:val="en-US"/>
        </w:rPr>
        <w:t>M</w:t>
      </w:r>
      <w:r>
        <w:t xml:space="preserve">. </w:t>
      </w:r>
      <w:r>
        <w:rPr>
          <w:lang w:val="en-US"/>
        </w:rPr>
        <w:t>trossulus</w:t>
      </w:r>
      <w:r>
        <w:t xml:space="preserve"> Белого моря генетически более близки к Канадским популяциям, нежели к Балтийским </w:t>
      </w:r>
      <w:r>
        <w:fldChar w:fldCharType="begin" w:fldLock="1"/>
      </w:r>
      <w:r>
        <w:instrText xml:space="preserve">ADDIN CSL_CITATION {"citationItems":[{"id":"ITEM-1","itemData":{"DOI":"10.3390/genes11050530","author":[{"dropping-particle":"","family":"Roman","given":"Wenne","non-dropping-particle":"","parse-names":false,"suffix":""},{"dropping-particle":"","family":"Bach","given":"Lis","non-dropping-particle":"","parse-names":false,"suffix":""},{"dropping-particle":"","family":"Strelkov","given":"Petr","non-dropping-particle":"","parse-names":false,"suffix":""}],"id":"ITEM-1","issue":"May","issued":{"date-parts":[["2020"]]},"title":"Trans-Atlantic Distribution and Introgression as Inferred from Single Nucleotide Polymorphism : Mussels Mytilus and Environmental Factors","type":"article-journal"},"uris":["http://www.mendeley.com/documents/?uuid=40329a63-8d06-4eb1-953b-0ef3b71be988"]}],"mendeley":{"formattedCitation":"(Roman et al., 2020)","plainTextFormattedCitation":"(Roman et al., 2020)","previouslyFormattedCitation":"(Roman et al., 2020)"},"properties":{"noteIndex":0},"schema":"https://github.com/citation-style-language/schema/raw/master/csl-citation.json"}</w:instrText>
      </w:r>
      <w:r>
        <w:fldChar w:fldCharType="separate"/>
      </w:r>
      <w:r>
        <w:t>(Roman et al., 2020)</w:t>
      </w:r>
      <w:r>
        <w:fldChar w:fldCharType="end"/>
      </w:r>
      <w:r>
        <w:t xml:space="preserve">. </w:t>
      </w:r>
    </w:p>
    <w:p>
      <w:r>
        <w:t xml:space="preserve">Канадские исследователи </w:t>
      </w:r>
      <w:r>
        <w:fldChar w:fldCharType="begin" w:fldLock="1"/>
      </w:r>
      <w:r>
        <w:instrText xml:space="preserve">ADDIN CSL_CITATION {"citationItems":[{"id":"ITEM-1","itemData":{"author":[{"dropping-particle":"","family":"Qiu","given":"Jian-wen","non-dropping-particle":"","parse-names":false,"suffix":""},{"dropping-particle":"","family":"Tremblay","given":"Réjean","non-dropping-particle":"","parse-names":false,"suffix":""},{"dropping-particle":"","family":"Bourget","given":"Edwin","non-dropping-particle":"","parse-names":false,"suffix":""}],"container-title":"Marine Ecology Progress Series","id":"ITEM-1","issue":"Remane 1971","issued":{"date-parts":[["2002"]]},"page":"143-152","title":"Ontogenetic changes in hyposaline tolerance in the mussels Mytilus edulis and M . trossulus : implications for distribution","type":"article-journal","volume":"228"},"uris":["http://www.mendeley.com/documents/?uuid=c8419f98-02cb-47b3-aa86-0c10a44c5e15"]}],"mendeley":{"formattedCitation":"(Qiu et al., 2002)","plainTextFormattedCitation":"(Qiu et al., 2002)","previouslyFormattedCitation":"(Qiu et al., 2002)"},"properties":{"noteIndex":0},"schema":"https://github.com/citation-style-language/schema/raw/master/csl-citation.json"}</w:instrText>
      </w:r>
      <w:r>
        <w:fldChar w:fldCharType="separate"/>
      </w:r>
      <w:r>
        <w:t>(Qiu et al., 2002)</w:t>
      </w:r>
      <w:r>
        <w:fldChar w:fldCharType="end"/>
      </w:r>
      <w:r>
        <w:t xml:space="preserve"> указывают на то, что в заливе Святого Лоренса (Канада) «чистые» поселения </w:t>
      </w:r>
      <w:r>
        <w:rPr>
          <w:lang w:val="en-US"/>
        </w:rPr>
        <w:t>M</w:t>
      </w:r>
      <w:r>
        <w:t xml:space="preserve">. </w:t>
      </w:r>
      <w:r>
        <w:rPr>
          <w:lang w:val="en-US"/>
        </w:rPr>
        <w:t>trossulus</w:t>
      </w:r>
      <w:r>
        <w:t xml:space="preserve"> сосредоточены преимущественно в эстуариях и районах впадения в залив рек, в то время как </w:t>
      </w:r>
      <w:r>
        <w:rPr>
          <w:lang w:val="en-US"/>
        </w:rPr>
        <w:t>M</w:t>
      </w:r>
      <w:r>
        <w:t xml:space="preserve">. </w:t>
      </w:r>
      <w:r>
        <w:rPr>
          <w:lang w:val="en-US"/>
        </w:rPr>
        <w:t>edulis</w:t>
      </w:r>
      <w:r>
        <w:t xml:space="preserve"> тяготеют к более мористым регионам. Они предполагают, что такое пространственное распределение поселений может быть связано с отрицательным отбором, связанным с соленостью, влияющим на рекруттинг личинок в поселениях в эстуарных регионах. Эксперименты показали, что уже при 20‰ наблюдаются различия в выживаемости ранних стадий двух криптических видов. Так, у </w:t>
      </w:r>
      <w:r>
        <w:rPr>
          <w:lang w:val="en-US"/>
        </w:rPr>
        <w:t>M</w:t>
      </w:r>
      <w:r>
        <w:t xml:space="preserve">. </w:t>
      </w:r>
      <w:r>
        <w:rPr>
          <w:lang w:val="en-US"/>
        </w:rPr>
        <w:t>edulis</w:t>
      </w:r>
      <w:r>
        <w:t xml:space="preserve"> при 20‰ успешно развивались только 50% эмбрионов, а при понижении солености до 15‰ – не развивались вовсе. Аналогичная тенденция наблюдалась и в случае анализа выживаемости велигеров и успеха их метаморфоза. При этом время, необходимое для успешного развития каждой стадии, в случае </w:t>
      </w:r>
      <w:r>
        <w:rPr>
          <w:lang w:val="en-US"/>
        </w:rPr>
        <w:t>M</w:t>
      </w:r>
      <w:r>
        <w:t xml:space="preserve">. </w:t>
      </w:r>
      <w:r>
        <w:rPr>
          <w:lang w:val="en-US"/>
        </w:rPr>
        <w:t>edulis</w:t>
      </w:r>
      <w:r>
        <w:t xml:space="preserve"> увеличивалось с понижением солености. Одновременно с этим, </w:t>
      </w:r>
      <w:r>
        <w:rPr>
          <w:lang w:val="en-US"/>
        </w:rPr>
        <w:t>M</w:t>
      </w:r>
      <w:r>
        <w:t xml:space="preserve">. </w:t>
      </w:r>
      <w:r>
        <w:rPr>
          <w:lang w:val="en-US"/>
        </w:rPr>
        <w:t>trossulus</w:t>
      </w:r>
      <w:r>
        <w:t xml:space="preserve"> не демонстрировали снижения выживаемости ранних стадий при 20‰, и лишь при 15‰ показывали драматичное снижение выживаемости всех личиночных стадий до уровня менее чем 25%. Примечательно, что авторы не обнаружили каких бы то ни было различий в выживаемости ювенильных и взрослых особей между двумя видами с понижением солености. </w:t>
      </w:r>
    </w:p>
    <w:p>
      <w:r>
        <w:t xml:space="preserve">Однако, в другом канадском исследовании были продемонстрированы совершенно противоположные результаты </w:t>
      </w:r>
      <w:r>
        <w:fldChar w:fldCharType="begin" w:fldLock="1"/>
      </w:r>
      <w:r>
        <w:instrText xml:space="preserve">ADDIN CSL_CITATION {"citationItems":[{"id":"ITEM-1","itemData":{"author":[{"dropping-particle":"","family":"Gardner","given":"Jonathan P A","non-dropping-particle":"","parse-names":false,"suffix":""},{"dropping-particle":"","family":"Thompson","given":"Raymond J","non-dropping-particle":"","parse-names":false,"suffix":""}],"container-title":"Journal of Experimental Marine Biology and Ecology","id":"ITEM-1","issued":{"date-parts":[["2001"]]},"page":"119-140","title":"The effects of coastal and estuarine conditions on the physiology and survivorship of the mussels Mytilus edulis , M . trossulus and their hybrids","type":"article-journal","volume":"265"},"uris":["http://www.mendeley.com/documents/?uuid=e93b032a-cc19-4988-b211-fcb873bc148d"]}],"mendeley":{"formattedCitation":"(Gardner &amp; Thompson, 2001)","plainTextFormattedCitation":"(Gardner &amp; Thompson, 2001)","previouslyFormattedCitation":"(Gardner &amp; Thompson, 2001)"},"properties":{"noteIndex":0},"schema":"https://github.com/citation-style-language/schema/raw/master/csl-citation.json"}</w:instrText>
      </w:r>
      <w:r>
        <w:fldChar w:fldCharType="separate"/>
      </w:r>
      <w:r>
        <w:t>(Gardner &amp; Thompson, 2001)</w:t>
      </w:r>
      <w:r>
        <w:fldChar w:fldCharType="end"/>
      </w:r>
      <w:r>
        <w:t xml:space="preserve">. В лабораторных экспериментах взрослые особи </w:t>
      </w:r>
      <w:r>
        <w:rPr>
          <w:lang w:val="en-US"/>
        </w:rPr>
        <w:t>M</w:t>
      </w:r>
      <w:r>
        <w:t xml:space="preserve">. </w:t>
      </w:r>
      <w:r>
        <w:rPr>
          <w:lang w:val="en-US"/>
        </w:rPr>
        <w:t>trossulus</w:t>
      </w:r>
      <w:r>
        <w:t xml:space="preserve"> показали значительно более высокие значения кумулятивной смертности после 4-х месяцев экспозиции в гипосалинных условиях, в то время как в нормальных условиях смертность не отличалась между видами. Анализ соотношения углерода и азота в тканях обоих видов показал, что </w:t>
      </w:r>
      <w:r>
        <w:rPr>
          <w:lang w:val="en-US"/>
        </w:rPr>
        <w:t>M</w:t>
      </w:r>
      <w:r>
        <w:t xml:space="preserve">. </w:t>
      </w:r>
      <w:r>
        <w:rPr>
          <w:lang w:val="en-US"/>
        </w:rPr>
        <w:t>trossulus</w:t>
      </w:r>
      <w:r>
        <w:t xml:space="preserve"> в гипосалинных, вероятно, расходовали свои запасы углеводов и липидов более интенсивно, чем </w:t>
      </w:r>
      <w:r>
        <w:rPr>
          <w:lang w:val="en-US"/>
        </w:rPr>
        <w:t>M</w:t>
      </w:r>
      <w:r>
        <w:t xml:space="preserve">. </w:t>
      </w:r>
      <w:r>
        <w:rPr>
          <w:lang w:val="en-US"/>
        </w:rPr>
        <w:t>edulis</w:t>
      </w:r>
      <w:r>
        <w:t xml:space="preserve">, что, по мнению авторов, свидетельствует о более высокой приспособленности вторых к условиям пониженной солености. Кроме того, в гипосалинных условиях </w:t>
      </w:r>
      <w:r>
        <w:rPr>
          <w:lang w:val="en-US"/>
        </w:rPr>
        <w:t>M</w:t>
      </w:r>
      <w:r>
        <w:t xml:space="preserve">. </w:t>
      </w:r>
      <w:r>
        <w:rPr>
          <w:lang w:val="en-US"/>
        </w:rPr>
        <w:t>trossulus</w:t>
      </w:r>
      <w:r>
        <w:t xml:space="preserve"> характеризовались более низкой скоростью роста, нежели </w:t>
      </w:r>
      <w:r>
        <w:rPr>
          <w:lang w:val="en-US"/>
        </w:rPr>
        <w:t>M</w:t>
      </w:r>
      <w:r>
        <w:t xml:space="preserve">. </w:t>
      </w:r>
      <w:r>
        <w:rPr>
          <w:lang w:val="en-US"/>
        </w:rPr>
        <w:t>edulis</w:t>
      </w:r>
      <w:r>
        <w:t xml:space="preserve">. Довольно примечательно, что несмотря на различия в скорости роста, скорость фильтрации и эффективность ассимиляции пищи, от которых напрямую зависит возможность для роста у двустворчатых моллюсков, между видами не различалась. Это может свидетельствовать, что генетические различия в функциональном ответе этих двух видов, если и существуют, то лежат в области биоэнергетики, и связаны именно с изменениями энергетического баланса организмов вследствие соленостного стресса. </w:t>
      </w:r>
    </w:p>
    <w:p>
      <w:r>
        <w:t xml:space="preserve">Эффективность адаптации балтийских </w:t>
      </w:r>
      <w:r>
        <w:rPr>
          <w:lang w:val="en-US"/>
        </w:rPr>
        <w:t>M</w:t>
      </w:r>
      <w:r>
        <w:t xml:space="preserve">. </w:t>
      </w:r>
      <w:r>
        <w:rPr>
          <w:lang w:val="en-US"/>
        </w:rPr>
        <w:t>trossulus</w:t>
      </w:r>
      <w:r>
        <w:t xml:space="preserve"> к гипосалинным условиям не вызывает сомнений у исследователей.</w:t>
      </w:r>
    </w:p>
    <w:p/>
    <w:p/>
    <w:p>
      <w:r>
        <w:t xml:space="preserve">Балтийская гибридная зона, известная своими особенно опресненными условиями и генетически довольно примечательным «роем гибридов» </w:t>
      </w:r>
      <w:r>
        <w:rPr>
          <w:lang w:val="en-US"/>
        </w:rPr>
        <w:t>M</w:t>
      </w:r>
      <w:r>
        <w:t xml:space="preserve">. </w:t>
      </w:r>
      <w:r>
        <w:rPr>
          <w:lang w:val="en-US"/>
        </w:rPr>
        <w:t>trossulus</w:t>
      </w:r>
      <w:r>
        <w:t xml:space="preserve">, исследована на предмет влияния солености на функциональный ответ мидий гораздо подробнее, нежели Канадская. Шведские исследователи </w:t>
      </w:r>
      <w:r>
        <w:fldChar w:fldCharType="begin" w:fldLock="1"/>
      </w:r>
      <w:r>
        <w:instrText xml:space="preserve">ADDIN CSL_CITATION {"citationItems":[{"id":"ITEM-1","itemData":{"DOI":"10.3354/meps059221","ISSN":"0171-8630","abstract":"Mussels Mytilus edulis L., aged 1 yr, were transplanted from a low saline regime (6 to 7.permill.S, northern Baltic proper) to a high saline regime (20 to 30.permill.S, North Sea). Physiological responses of these mussels, after 1 mo and 1 yr of acclimatisation, were compared to those of native North Sea mussels and allele frequencies for 2 polymorphic loci (Pgi and Pgm) in the populations were scored. Oxygen consumption, ammonia excretion, O/N ratios, and clearances rate of transplanted Baltic mussels approached those of native North Sea mussels, indicating that these metabolic parameters are to a major extent regulated by physiological adaptations to environmental differences between the Baltic and North Seas. However, after 1 yr, significantly higher NH4-N excretion and lower O/N ratios were observed in mussels of Baltic origin. A lower clearance rate and consequently lower scope for growth was observed in Baltic mussels. This may be due to a smaller gill area, resulting from a genetically induced more elongate shell shape, typical for Baltic mussels, that still remained after 1 yr of acclimatisation. The genetic composition in Pgi and Pgm, 2 loci coding for enzymes which are central to the metabolic rate of cellular processes, differed between the native populations, probably due to differential selection, and part of the observed physiological differences between mussels from the 2 seas may be determined by genotypic factors acting directly on metabolic pathways.","author":[{"dropping-particle":"","family":"Tedengren","given":"M","non-dropping-particle":"","parse-names":false,"suffix":""},{"dropping-particle":"","family":"André","given":"C","non-dropping-particle":"","parse-names":false,"suffix":""},{"dropping-particle":"","family":"Johannesson","given":"K","non-dropping-particle":"","parse-names":false,"suffix":""},{"dropping-particle":"","family":"Kautsky","given":"N","non-dropping-particle":"","parse-names":false,"suffix":""}],"container-title":"Marine Ecology Progress Series","id":"ITEM-1","issued":{"date-parts":[["1990"]]},"page":"221-227","title":"Genotypic and phenotypic differences between Baltic and North Sea populations of Mytilus edulis evaluated through reciprocal transplantations","type":"article-journal","volume":"59"},"uris":["http://www.mendeley.com/documents/?uuid=29fe59de-a7d6-493e-bcfb-c48dfad9a8b2"]}],"mendeley":{"formattedCitation":"(Tedengren et al., 1990)","plainTextFormattedCitation":"(Tedengren et al., 1990)","previouslyFormattedCitation":"(Tedengren et al., 1990)"},"properties":{"noteIndex":0},"schema":"https://github.com/citation-style-language/schema/raw/master/csl-citation.json"}</w:instrText>
      </w:r>
      <w:r>
        <w:fldChar w:fldCharType="separate"/>
      </w:r>
      <w:r>
        <w:t>(Tedengren et al., 1990)</w:t>
      </w:r>
      <w:r>
        <w:fldChar w:fldCharType="end"/>
      </w:r>
      <w:r>
        <w:t xml:space="preserve">, не разделяя мидий в своих экспериментах на виды, </w:t>
      </w:r>
    </w:p>
    <w:p/>
    <w:p/>
    <w:p/>
    <w:p/>
    <w:p/>
    <w:p/>
    <w:p/>
    <w:p/>
    <w:p>
      <w:r>
        <w:t xml:space="preserve">Исследования генетической структуры поселений мидий в Кандалакшском заливе показывают, что беломорская гибридная зона характеризуется бимодальным распределением генотипов. Таким образом, наиболее часто встречаемые генотипы – это парентальные генотипы, и бэккроссы, а гибриды первого поколения практически отсутствуют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w:t>
      </w:r>
    </w:p>
    <w:p/>
    <w:p>
      <w:r>
        <w:t xml:space="preserve">В начале 21-го века исследователи криптической группы </w:t>
      </w:r>
      <w:r>
        <w:rPr>
          <w:lang w:val="en-US"/>
        </w:rPr>
        <w:t>M</w:t>
      </w:r>
      <w:r>
        <w:t xml:space="preserve">. </w:t>
      </w:r>
      <w:r>
        <w:rPr>
          <w:lang w:val="en-US"/>
        </w:rPr>
        <w:t>edulis</w:t>
      </w:r>
      <w:r>
        <w:t xml:space="preserve">, отмечая поселения </w:t>
      </w:r>
      <w:r>
        <w:rPr>
          <w:lang w:val="en-US"/>
        </w:rPr>
        <w:t>M</w:t>
      </w:r>
      <w:r>
        <w:t xml:space="preserve">. </w:t>
      </w:r>
      <w:r>
        <w:rPr>
          <w:lang w:val="en-US"/>
        </w:rPr>
        <w:t>trossulus</w:t>
      </w:r>
      <w:r>
        <w:t xml:space="preserve"> в Северной Атлантике, указывали на существование лишь двух гибридных зон </w:t>
      </w:r>
      <w:r>
        <w:rPr>
          <w:lang w:val="en-US"/>
        </w:rPr>
        <w:t>M</w:t>
      </w:r>
      <w:r>
        <w:t xml:space="preserve">. </w:t>
      </w:r>
      <w:r>
        <w:rPr>
          <w:lang w:val="en-US"/>
        </w:rPr>
        <w:t>trossulus</w:t>
      </w:r>
      <w:r>
        <w:t xml:space="preserve"> и </w:t>
      </w:r>
      <w:r>
        <w:rPr>
          <w:lang w:val="en-US"/>
        </w:rPr>
        <w:t>M</w:t>
      </w:r>
      <w:r>
        <w:t xml:space="preserve">. </w:t>
      </w:r>
      <w:r>
        <w:rPr>
          <w:lang w:val="en-US"/>
        </w:rPr>
        <w:t>edulis</w:t>
      </w:r>
      <w:r>
        <w:t xml:space="preserve"> – на канадском побережье и в Балтийском море, причем подчеркивая определенные отличия этих двух гибридных зон </w:t>
      </w:r>
      <w:r>
        <w:fldChar w:fldCharType="begin" w:fldLock="1"/>
      </w:r>
      <w:r>
        <w:instrText xml:space="preserve">ADDIN CSL_CITATION {"citationItems":[{"id":"ITEM-1","itemData":{"DOI":"10.1111/j.1365-294X.2004.02379.x","ISSN":"09621083","PMID":"15660932","abstract":"Few marine hybrid zones have been studied extensively, the major exception being the hybrid zone between the mussels Mytilus edulis and Mytilus galloprovincialis in southwestern Europe. Here, we focus on two less studied hybrid zones that also involve Mytilus spp.; Mytilus edulis and Mytilus trossulus are sympatric and hybridize on both western and eastern coasts of the Atlantic Ocean. We review the dynamics of hybridization in these two hybrid zones and evaluate the role of local adaptation for maintaining species boundaries. In Scandinavia, hybridization and gene introgression is so extensive that no individuals with pure M. trossulus genotypes have been found. However, M. trossulus alleles are maintained at high frequencies in the extremely low salinity Baltic Sea for some allozyme genes. A synthesis of reciprocal transplantation experiments between different salinity regimes shows that unlinked Gpi and Pgm alleles change frequency following transplantation, such that posttransplantation allelic composition resembles native populations found in the same salinity. These experiments provide strong evidence for salinity adaptation at Gpi and Pgm (or genes linked to them). In the Canadian Maritimes, pure M. edulis and M. trossulus individuals are abundant, and limited data suggest that M. edulis predominates in low salinity and sheltered conditions, whereas M. trossulus are more abundant on the wave-exposed open coasts. We suggest that these conflicting patterns of species segregation are, in part, caused by local adaptation of Scandinavian M. trossulus to the extremely low salinity Baltic Sea environment.","author":[{"dropping-particle":"","family":"Riginos","given":"C.","non-dropping-particle":"","parse-names":false,"suffix":""},{"dropping-particle":"","family":"Cunningham","given":"C. W.","non-dropping-particle":"","parse-names":false,"suffix":""}],"container-title":"Molecular Ecology","id":"ITEM-1","issue":"2","issued":{"date-parts":[["2005"]]},"page":"381-400","title":"Local adaptation and species segregation in two mussel ( Mytilus edulis × Mytilus trossulus ) hybrid zones","type":"article-journal","volume":"14"},"uris":["http://www.mendeley.com/documents/?uuid=3bd3fca8-3462-4753-b018-a85c0ab41aed"]}],"mendeley":{"formattedCitation":"(Riginos &amp; Cunningham, 2005)","plainTextFormattedCitation":"(Riginos &amp; Cunningham, 2005)","previouslyFormattedCitation":"(Riginos &amp; Cunningham, 2005)"},"properties":{"noteIndex":0},"schema":"https://github.com/citation-style-language/schema/raw/master/csl-citation.json"}</w:instrText>
      </w:r>
      <w:r>
        <w:fldChar w:fldCharType="separate"/>
      </w:r>
      <w:r>
        <w:t>(Riginos &amp; Cunningham, 2005)</w:t>
      </w:r>
      <w:r>
        <w:fldChar w:fldCharType="end"/>
      </w:r>
      <w:r>
        <w:t>.  Многомерный морфологический анализ сближает</w:t>
      </w:r>
    </w:p>
    <w:p>
      <w:pPr>
        <w:ind w:left="708"/>
        <w:rPr>
          <w:b/>
        </w:rPr>
      </w:pPr>
      <w:r>
        <w:br w:type="page"/>
      </w:r>
      <w:r>
        <w:rPr>
          <w:b/>
        </w:rPr>
        <w:t xml:space="preserve">Материалы и методы. </w:t>
      </w:r>
    </w:p>
    <w:p>
      <w:pPr>
        <w:ind w:left="708"/>
        <w:rPr>
          <w:b/>
        </w:rPr>
      </w:pPr>
      <w:r>
        <w:rPr>
          <w:b/>
        </w:rPr>
        <w:t xml:space="preserve">Структура работы. </w:t>
      </w:r>
    </w:p>
    <w:p>
      <w:pPr>
        <w:ind w:firstLine="708"/>
      </w:pPr>
      <w:r>
        <w:t>Данная работа разделена на три исследовательских блока, реализованных в период с 2019 года по 2022 – каждый посвящен оценке определенного набора физиологических характеристик двух видов криптических видов мидий и оценке влияния на них биотических и абиотических факторов.</w:t>
      </w:r>
    </w:p>
    <w:p>
      <w:pPr>
        <w:ind w:firstLine="708"/>
      </w:pPr>
      <w:commentRangeStart w:id="0"/>
      <w:r>
        <w:t>Первый блок представляет собой ряд долгосрочных полевых экспериментов и направлен на оценку приспособленности двух видов мидий к конкурентным условиям смешанных поселений, а также выявление потенциальных механизмов конкуренции посредством оценки таких физиологических характеристик как скорость роста, индекс состояния и смертность</w:t>
      </w:r>
      <w:commentRangeEnd w:id="0"/>
      <w:r>
        <w:rPr>
          <w:rStyle w:val="4"/>
        </w:rPr>
        <w:commentReference w:id="0"/>
      </w:r>
      <w:r>
        <w:t xml:space="preserve">. В качестве основных биотических факторов, определяющих конкурентный баланс в поселениях, рассматривались такие факторы как: </w:t>
      </w:r>
      <w:commentRangeStart w:id="1"/>
      <w:r>
        <w:t xml:space="preserve">таксономический состав поселения </w:t>
      </w:r>
      <w:commentRangeEnd w:id="1"/>
      <w:r>
        <w:rPr>
          <w:rStyle w:val="4"/>
        </w:rPr>
        <w:commentReference w:id="1"/>
      </w:r>
      <w:r>
        <w:t xml:space="preserve">и его плотность. </w:t>
      </w:r>
    </w:p>
    <w:p>
      <w:pPr>
        <w:ind w:firstLine="708"/>
      </w:pPr>
      <w:commentRangeStart w:id="2"/>
      <w:r>
        <w:t xml:space="preserve">По результатам первого исследовательского блока были выявлены различия в приспособленности двух видов в смешанных поселениях и предложен потенциальный механизм, регулирующий конкурентный баланс в таких поселениях. В качестве основной характеристики, определяющей экологические различия двух видов в смешанных поселениях, была предложена интенсивность образования биссуса, опосредующая такие биотические факторы как плотность поселения и его таксономический состав. Таким образом, второй исследовательский блок посвящен сравнению интенсивности образования биссуса у двух видов, а также оценке влияния на нее солености. Этот блок включает в себя два полевых эксперимента (и частично перекрывается с первым блоком) и два лабораторных эксперимента. </w:t>
      </w:r>
      <w:commentRangeEnd w:id="2"/>
      <w:r>
        <w:rPr>
          <w:rStyle w:val="4"/>
        </w:rPr>
        <w:commentReference w:id="2"/>
      </w:r>
    </w:p>
    <w:p>
      <w:pPr>
        <w:ind w:firstLine="708"/>
      </w:pPr>
      <w:commentRangeStart w:id="3"/>
      <w:r>
        <w:t xml:space="preserve">Третий блок является независимым блоком, включающим в себя лабораторные эксперименты, и посвящен определению толерантных рамок двух видов мидий по отношению к солености и выявлению влияния соленостного стресса на функциональный ответ мидий. В ходе экспериментов оценивалась выживаемость мидий в условиях хронического соленостного стресса, поведенческие реакции в ответ на острый соленостный стресс, а также потенциальные механизмы, лежащие в основе успешной адаптации к стрессу, опосредованного долгосрочным </w:t>
      </w:r>
      <w:commentRangeStart w:id="4"/>
      <w:r>
        <w:t xml:space="preserve">опреснением (а именно – эффективность регуляции органического компонента пула осмолитов в тканях). </w:t>
      </w:r>
      <w:commentRangeEnd w:id="3"/>
      <w:r>
        <w:rPr>
          <w:rStyle w:val="4"/>
        </w:rPr>
        <w:commentReference w:id="3"/>
      </w:r>
      <w:commentRangeEnd w:id="4"/>
      <w:r>
        <w:rPr>
          <w:rStyle w:val="4"/>
        </w:rPr>
        <w:commentReference w:id="4"/>
      </w:r>
    </w:p>
    <w:p>
      <w:pPr>
        <w:ind w:left="708"/>
        <w:rPr>
          <w:b/>
        </w:rPr>
      </w:pPr>
      <w:r>
        <w:rPr>
          <w:b/>
        </w:rPr>
        <w:t xml:space="preserve">Материалы исследования. </w:t>
      </w:r>
    </w:p>
    <w:p>
      <w:pPr>
        <w:ind w:left="708"/>
      </w:pPr>
      <w:r>
        <w:rPr>
          <w:b/>
        </w:rPr>
        <w:t xml:space="preserve">Отбор материала.  </w:t>
      </w:r>
    </w:p>
    <w:p>
      <w:pPr>
        <w:ind w:firstLine="708"/>
      </w:pPr>
      <w:r>
        <w:t xml:space="preserve">Материалом для исследования послужили мидии, отобранные в четырех точках Кандалакшского залива Белого моря (Рис. ): в районе канала Нивской ГЭС </w:t>
      </w:r>
      <w:commentRangeStart w:id="5"/>
      <w:r>
        <w:t>(</w:t>
      </w:r>
      <w:r>
        <w:rPr>
          <w:lang w:val="en-US"/>
        </w:rPr>
        <w:t>Kan</w:t>
      </w:r>
      <w:r>
        <w:t>, 67.15688, 32.37088</w:t>
      </w:r>
      <w:commentRangeEnd w:id="5"/>
      <w:r>
        <w:rPr>
          <w:rStyle w:val="4"/>
        </w:rPr>
        <w:commentReference w:id="5"/>
      </w:r>
      <w:r>
        <w:t>); в верхней части Кандалакшского залива, на острове Оленьем (</w:t>
      </w:r>
      <w:r>
        <w:rPr>
          <w:lang w:val="en-US"/>
        </w:rPr>
        <w:t>Ol</w:t>
      </w:r>
      <w:r>
        <w:t>, 67.09485, 32.34515); в губе Вороньей (</w:t>
      </w:r>
      <w:r>
        <w:rPr>
          <w:lang w:val="en-US"/>
        </w:rPr>
        <w:t>Vor</w:t>
      </w:r>
      <w:r>
        <w:t>, 67.927883, 32.491083); близ поселка Лувеньга (</w:t>
      </w:r>
      <w:r>
        <w:rPr>
          <w:lang w:val="en-US"/>
        </w:rPr>
        <w:t>Luv</w:t>
      </w:r>
      <w:r>
        <w:t xml:space="preserve">, 67.09889, 32.70194). Первые две точки характеризуются пониженной соленостью (среднегодовая соленость поверхностного слоя 10‰), в то время как точки </w:t>
      </w:r>
      <w:r>
        <w:rPr>
          <w:lang w:val="en-US"/>
        </w:rPr>
        <w:t>Luv</w:t>
      </w:r>
      <w:r>
        <w:t xml:space="preserve"> и </w:t>
      </w:r>
      <w:r>
        <w:rPr>
          <w:lang w:val="en-US"/>
        </w:rPr>
        <w:t>Vor</w:t>
      </w:r>
      <w:r>
        <w:t xml:space="preserve"> относятся к более мористой части залива и характеризуются среднегодовой соленостью 20‰ </w:t>
      </w:r>
      <w:r>
        <w:fldChar w:fldCharType="begin" w:fldLock="1"/>
      </w:r>
      <w:r>
        <w:instrText xml:space="preserve">ADDIN CSL_CITATION {"citationItems":[{"id":"ITEM-1","itemData":{"author":[{"dropping-particle":"","family":"Khaitov","given":"V","non-dropping-particle":"","parse-names":false,"suffix":""}],"edition":"The chroni","editor":[{"dropping-particle":"","family":"Koryakin","given":"A.S.","non-dropping-particle":"","parse-names":false,"suffix":""}],"id":"ITEM-1","issue":"Book 58","issued":{"date-parts":[["2013"]]},"number-of-pages":"152-163","publisher-place":"Kandalaksha","title":"Dynamics of salinity, temperature of seawater, and wave characteristics, Yuzhnaya inlet, Ryashkov Island, 01.06–19.08.2012","type":"book"},"uris":["http://www.mendeley.com/documents/?uuid=2c7aa56c-5a50-421c-9d98-82534c65c6a5"]}],"mendeley":{"formattedCitation":"(Khaitov, 2013)","plainTextFormattedCitation":"(Khaitov, 2013)","previouslyFormattedCitation":"(Khaitov, 2013)"},"properties":{"noteIndex":0},"schema":"https://github.com/citation-style-language/schema/raw/master/csl-citation.json"}</w:instrText>
      </w:r>
      <w:r>
        <w:fldChar w:fldCharType="separate"/>
      </w:r>
      <w:r>
        <w:t>(Khaitov, 2013)</w:t>
      </w:r>
      <w:r>
        <w:fldChar w:fldCharType="end"/>
      </w:r>
      <w:r>
        <w:t xml:space="preserve">. Выбор точек основывался на литературных данных о генетической структуре поселений мидий в этом регионе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t xml:space="preserve">. Так, поселения </w:t>
      </w:r>
      <w:r>
        <w:rPr>
          <w:lang w:val="en-US"/>
        </w:rPr>
        <w:t>Vor</w:t>
      </w:r>
      <w:r>
        <w:t xml:space="preserve"> и </w:t>
      </w:r>
      <w:r>
        <w:rPr>
          <w:lang w:val="en-US"/>
        </w:rPr>
        <w:t>Luv</w:t>
      </w:r>
      <w:r>
        <w:t xml:space="preserve"> имеют частоту встречаемости генов </w:t>
      </w:r>
      <w:r>
        <w:rPr>
          <w:lang w:val="en-US"/>
        </w:rPr>
        <w:t>M</w:t>
      </w:r>
      <w:r>
        <w:t xml:space="preserve">. </w:t>
      </w:r>
      <w:r>
        <w:rPr>
          <w:lang w:val="en-US"/>
        </w:rPr>
        <w:t>trossulus</w:t>
      </w:r>
      <w:r>
        <w:t xml:space="preserve"> менее 5% и могут считаться «чистыми» поселениями </w:t>
      </w:r>
      <w:r>
        <w:rPr>
          <w:lang w:val="en-US"/>
        </w:rPr>
        <w:t>M</w:t>
      </w:r>
      <w:r>
        <w:t xml:space="preserve">. </w:t>
      </w:r>
      <w:r>
        <w:rPr>
          <w:lang w:val="en-US"/>
        </w:rPr>
        <w:t>edulis</w:t>
      </w:r>
      <w:r>
        <w:t xml:space="preserve">. Точки </w:t>
      </w:r>
      <w:r>
        <w:rPr>
          <w:lang w:val="en-US"/>
        </w:rPr>
        <w:t>Kan</w:t>
      </w:r>
      <w:r>
        <w:t xml:space="preserve"> и </w:t>
      </w:r>
      <w:r>
        <w:rPr>
          <w:lang w:val="en-US"/>
        </w:rPr>
        <w:t>Ol</w:t>
      </w:r>
      <w:r>
        <w:t xml:space="preserve">, наоборот, являются поселениями, в которых доминирует </w:t>
      </w:r>
      <w:r>
        <w:rPr>
          <w:lang w:val="en-US"/>
        </w:rPr>
        <w:t>M</w:t>
      </w:r>
      <w:r>
        <w:t xml:space="preserve">. </w:t>
      </w:r>
      <w:r>
        <w:rPr>
          <w:lang w:val="en-US"/>
        </w:rPr>
        <w:t>trossulus</w:t>
      </w:r>
      <w:r>
        <w:t xml:space="preserve"> </w:t>
      </w:r>
      <w:commentRangeStart w:id="6"/>
      <w:r>
        <w:t xml:space="preserve">(однако частота встречаемости генотипов </w:t>
      </w:r>
      <w:r>
        <w:rPr>
          <w:lang w:val="en-US"/>
        </w:rPr>
        <w:t>M</w:t>
      </w:r>
      <w:r>
        <w:t xml:space="preserve">. </w:t>
      </w:r>
      <w:r>
        <w:rPr>
          <w:lang w:val="en-US"/>
        </w:rPr>
        <w:t>edulis</w:t>
      </w:r>
      <w:r>
        <w:t xml:space="preserve"> превышает 5%)</w:t>
      </w:r>
      <w:commentRangeEnd w:id="6"/>
      <w:r>
        <w:rPr>
          <w:rStyle w:val="4"/>
        </w:rPr>
        <w:commentReference w:id="6"/>
      </w:r>
      <w:r>
        <w:t xml:space="preserve">. </w:t>
      </w:r>
    </w:p>
    <w:p/>
    <w:p>
      <w:pPr>
        <w:ind w:left="708"/>
        <w:rPr>
          <w:b/>
        </w:rPr>
      </w:pPr>
      <w:r>
        <w:rPr>
          <w:b/>
        </w:rPr>
        <w:t xml:space="preserve">Дизайн экспериментов. </w:t>
      </w:r>
    </w:p>
    <w:p>
      <w:pPr>
        <w:ind w:left="708"/>
        <w:rPr>
          <w:b/>
        </w:rPr>
      </w:pPr>
      <w:r>
        <w:rPr>
          <w:b/>
        </w:rPr>
        <w:t xml:space="preserve">Первый блок. </w:t>
      </w:r>
    </w:p>
    <w:p>
      <w:pPr>
        <w:ind w:firstLine="708"/>
        <w:rPr>
          <w:b/>
        </w:rPr>
      </w:pPr>
      <w:r>
        <w:rPr>
          <w:b/>
        </w:rPr>
        <w:t xml:space="preserve">Эксперимент 1. </w:t>
      </w:r>
    </w:p>
    <w:p>
      <w:pPr>
        <w:rPr>
          <w:del w:id="0" w:author="google1599737165" w:date="2023-05-26T19:37:11Z"/>
          <w:rFonts w:hint="default"/>
          <w:b w:val="0"/>
          <w:bCs/>
          <w:highlight w:val="none"/>
          <w:lang w:val="ru-RU"/>
          <w:rPrChange w:id="1" w:author="google1599737165" w:date="2023-05-26T19:37:28Z">
            <w:rPr>
              <w:del w:id="2" w:author="google1599737165" w:date="2023-05-26T19:37:11Z"/>
              <w:rFonts w:hint="default"/>
              <w:b w:val="0"/>
              <w:bCs/>
              <w:highlight w:val="lightGray"/>
              <w:lang w:val="ru-RU"/>
            </w:rPr>
          </w:rPrChange>
        </w:rPr>
      </w:pPr>
      <w:del w:id="3" w:author="google1599737165" w:date="2023-05-26T19:37:11Z">
        <w:r>
          <w:rPr>
            <w:rFonts w:hint="default"/>
            <w:b w:val="0"/>
            <w:bCs/>
            <w:highlight w:val="none"/>
            <w:lang w:val="ru-RU"/>
            <w:rPrChange w:id="4" w:author="google1599737165" w:date="2023-05-26T19:37:28Z">
              <w:rPr>
                <w:rFonts w:hint="default"/>
                <w:b w:val="0"/>
                <w:bCs/>
                <w:highlight w:val="lightGray"/>
                <w:lang w:val="ru-RU"/>
              </w:rPr>
            </w:rPrChange>
          </w:rPr>
          <w:delText>Цель: Оценить зависимость +++ от  +++</w:delText>
        </w:r>
      </w:del>
    </w:p>
    <w:p>
      <w:pPr>
        <w:ind w:firstLine="0"/>
        <w:rPr>
          <w:ins w:id="7" w:author="google1599737165" w:date="2023-05-26T19:37:12Z"/>
          <w:rFonts w:hint="default"/>
          <w:lang w:val="ru-RU"/>
        </w:rPr>
        <w:pPrChange w:id="6" w:author="google1599737165" w:date="2023-05-26T19:37:59Z">
          <w:pPr>
            <w:ind w:firstLine="708"/>
          </w:pPr>
        </w:pPrChange>
      </w:pPr>
      <w:ins w:id="8" w:author="google1599737165" w:date="2023-05-26T19:37:14Z">
        <w:r>
          <w:rPr>
            <w:rFonts w:hint="default"/>
            <w:b w:val="0"/>
            <w:bCs/>
            <w:highlight w:val="none"/>
            <w:lang w:val="ru-RU"/>
            <w:rPrChange w:id="9" w:author="google1599737165" w:date="2023-05-26T19:37:28Z">
              <w:rPr>
                <w:rFonts w:hint="default"/>
                <w:b w:val="0"/>
                <w:bCs/>
                <w:highlight w:val="lightGray"/>
                <w:lang w:val="ru-RU"/>
              </w:rPr>
            </w:rPrChange>
          </w:rPr>
          <w:t xml:space="preserve">Цель: Оценить зависимость </w:t>
        </w:r>
      </w:ins>
      <w:ins w:id="11" w:author="google1599737165" w:date="2023-05-26T19:38:22Z">
        <w:r>
          <w:rPr>
            <w:rFonts w:hint="default"/>
            <w:b w:val="0"/>
            <w:bCs/>
            <w:highlight w:val="none"/>
            <w:lang w:val="ru-RU"/>
          </w:rPr>
          <w:t>скор</w:t>
        </w:r>
      </w:ins>
      <w:ins w:id="12" w:author="google1599737165" w:date="2023-05-26T19:38:23Z">
        <w:r>
          <w:rPr>
            <w:rFonts w:hint="default"/>
            <w:b w:val="0"/>
            <w:bCs/>
            <w:highlight w:val="none"/>
            <w:lang w:val="ru-RU"/>
          </w:rPr>
          <w:t xml:space="preserve">ости </w:t>
        </w:r>
      </w:ins>
      <w:ins w:id="13" w:author="google1599737165" w:date="2023-05-26T19:37:49Z">
        <w:r>
          <w:rPr>
            <w:rFonts w:hint="default"/>
            <w:b w:val="0"/>
            <w:bCs/>
            <w:highlight w:val="none"/>
            <w:lang w:val="ru-RU"/>
          </w:rPr>
          <w:t xml:space="preserve">роста </w:t>
        </w:r>
      </w:ins>
      <w:ins w:id="14" w:author="google1599737165" w:date="2023-05-26T19:37:41Z">
        <w:r>
          <w:rPr>
            <w:rFonts w:hint="default"/>
            <w:b w:val="0"/>
            <w:bCs/>
            <w:highlight w:val="none"/>
            <w:lang w:val="ru-RU"/>
          </w:rPr>
          <w:t>раков</w:t>
        </w:r>
      </w:ins>
      <w:ins w:id="15" w:author="google1599737165" w:date="2023-05-26T19:37:42Z">
        <w:r>
          <w:rPr>
            <w:rFonts w:hint="default"/>
            <w:b w:val="0"/>
            <w:bCs/>
            <w:highlight w:val="none"/>
            <w:lang w:val="ru-RU"/>
          </w:rPr>
          <w:t xml:space="preserve">ины </w:t>
        </w:r>
      </w:ins>
      <w:ins w:id="16" w:author="google1599737165" w:date="2023-05-26T19:37:53Z">
        <w:r>
          <w:rPr>
            <w:rFonts w:hint="default"/>
            <w:b w:val="0"/>
            <w:bCs/>
            <w:highlight w:val="none"/>
            <w:lang w:val="ru-RU"/>
          </w:rPr>
          <w:t>ми</w:t>
        </w:r>
      </w:ins>
      <w:ins w:id="17" w:author="google1599737165" w:date="2023-05-26T19:37:54Z">
        <w:r>
          <w:rPr>
            <w:rFonts w:hint="default"/>
            <w:b w:val="0"/>
            <w:bCs/>
            <w:highlight w:val="none"/>
            <w:lang w:val="ru-RU"/>
          </w:rPr>
          <w:t>ди</w:t>
        </w:r>
      </w:ins>
      <w:ins w:id="18" w:author="google1599737165" w:date="2023-05-26T19:37:55Z">
        <w:r>
          <w:rPr>
            <w:rFonts w:hint="default"/>
            <w:b w:val="0"/>
            <w:bCs/>
            <w:highlight w:val="none"/>
            <w:lang w:val="ru-RU"/>
          </w:rPr>
          <w:t>й</w:t>
        </w:r>
      </w:ins>
      <w:ins w:id="19" w:author="google1599737165" w:date="2023-05-26T19:41:17Z">
        <w:r>
          <w:rPr>
            <w:rFonts w:hint="default"/>
            <w:b w:val="0"/>
            <w:bCs/>
            <w:highlight w:val="none"/>
            <w:lang w:val="ru-RU"/>
          </w:rPr>
          <w:t xml:space="preserve"> разн</w:t>
        </w:r>
      </w:ins>
      <w:ins w:id="20" w:author="google1599737165" w:date="2023-05-26T19:41:18Z">
        <w:r>
          <w:rPr>
            <w:rFonts w:hint="default"/>
            <w:b w:val="0"/>
            <w:bCs/>
            <w:highlight w:val="none"/>
            <w:lang w:val="ru-RU"/>
          </w:rPr>
          <w:t>ых в</w:t>
        </w:r>
      </w:ins>
      <w:ins w:id="21" w:author="google1599737165" w:date="2023-05-26T19:41:19Z">
        <w:r>
          <w:rPr>
            <w:rFonts w:hint="default"/>
            <w:b w:val="0"/>
            <w:bCs/>
            <w:highlight w:val="none"/>
            <w:lang w:val="ru-RU"/>
          </w:rPr>
          <w:t>идов</w:t>
        </w:r>
      </w:ins>
      <w:ins w:id="22" w:author="google1599737165" w:date="2023-05-26T19:41:20Z">
        <w:r>
          <w:rPr>
            <w:rFonts w:hint="default"/>
            <w:b w:val="0"/>
            <w:bCs/>
            <w:highlight w:val="none"/>
            <w:lang w:val="ru-RU"/>
          </w:rPr>
          <w:t xml:space="preserve"> и </w:t>
        </w:r>
      </w:ins>
      <w:ins w:id="23" w:author="google1599737165" w:date="2023-05-26T19:41:22Z">
        <w:r>
          <w:rPr>
            <w:rFonts w:hint="default"/>
            <w:b w:val="0"/>
            <w:bCs/>
            <w:highlight w:val="none"/>
            <w:lang w:val="ru-RU"/>
          </w:rPr>
          <w:t>у</w:t>
        </w:r>
      </w:ins>
      <w:ins w:id="24" w:author="google1599737165" w:date="2023-05-26T19:41:23Z">
        <w:r>
          <w:rPr>
            <w:rFonts w:hint="default"/>
            <w:b w:val="0"/>
            <w:bCs/>
            <w:highlight w:val="none"/>
            <w:lang w:val="ru-RU"/>
          </w:rPr>
          <w:t xml:space="preserve">ровня </w:t>
        </w:r>
      </w:ins>
      <w:ins w:id="25" w:author="google1599737165" w:date="2023-05-26T19:41:24Z">
        <w:r>
          <w:rPr>
            <w:rFonts w:hint="default"/>
            <w:b w:val="0"/>
            <w:bCs/>
            <w:highlight w:val="none"/>
            <w:lang w:val="ru-RU"/>
          </w:rPr>
          <w:t>смерт</w:t>
        </w:r>
      </w:ins>
      <w:ins w:id="26" w:author="google1599737165" w:date="2023-05-26T19:41:25Z">
        <w:r>
          <w:rPr>
            <w:rFonts w:hint="default"/>
            <w:b w:val="0"/>
            <w:bCs/>
            <w:highlight w:val="none"/>
            <w:lang w:val="ru-RU"/>
          </w:rPr>
          <w:t xml:space="preserve">ности </w:t>
        </w:r>
      </w:ins>
      <w:ins w:id="27" w:author="google1599737165" w:date="2023-05-26T19:37:55Z">
        <w:r>
          <w:rPr>
            <w:rFonts w:hint="default"/>
            <w:b w:val="0"/>
            <w:bCs/>
            <w:highlight w:val="none"/>
            <w:lang w:val="ru-RU"/>
          </w:rPr>
          <w:t>о</w:t>
        </w:r>
      </w:ins>
      <w:ins w:id="28" w:author="google1599737165" w:date="2023-05-26T19:37:56Z">
        <w:r>
          <w:rPr>
            <w:rFonts w:hint="default"/>
            <w:b w:val="0"/>
            <w:bCs/>
            <w:highlight w:val="none"/>
            <w:lang w:val="ru-RU"/>
          </w:rPr>
          <w:t xml:space="preserve">т </w:t>
        </w:r>
      </w:ins>
      <w:ins w:id="29" w:author="google1599737165" w:date="2023-05-26T19:38:02Z">
        <w:r>
          <w:rPr>
            <w:rFonts w:hint="default"/>
            <w:b w:val="0"/>
            <w:bCs/>
            <w:highlight w:val="none"/>
            <w:lang w:val="ru-RU"/>
          </w:rPr>
          <w:t>со</w:t>
        </w:r>
      </w:ins>
      <w:ins w:id="30" w:author="google1599737165" w:date="2023-05-26T19:38:03Z">
        <w:r>
          <w:rPr>
            <w:rFonts w:hint="default"/>
            <w:b w:val="0"/>
            <w:bCs/>
            <w:highlight w:val="none"/>
            <w:lang w:val="ru-RU"/>
          </w:rPr>
          <w:t>ленос</w:t>
        </w:r>
      </w:ins>
      <w:ins w:id="31" w:author="google1599737165" w:date="2023-05-26T19:38:04Z">
        <w:r>
          <w:rPr>
            <w:rFonts w:hint="default"/>
            <w:b w:val="0"/>
            <w:bCs/>
            <w:highlight w:val="none"/>
            <w:lang w:val="ru-RU"/>
          </w:rPr>
          <w:t>ти</w:t>
        </w:r>
      </w:ins>
      <w:ins w:id="32" w:author="google1599737165" w:date="2023-05-26T19:38:05Z">
        <w:r>
          <w:rPr>
            <w:rFonts w:hint="default"/>
            <w:b w:val="0"/>
            <w:bCs/>
            <w:highlight w:val="none"/>
            <w:lang w:val="ru-RU"/>
          </w:rPr>
          <w:t xml:space="preserve"> </w:t>
        </w:r>
      </w:ins>
      <w:ins w:id="33" w:author="google1599737165" w:date="2023-05-26T19:38:06Z">
        <w:r>
          <w:rPr>
            <w:rFonts w:hint="default"/>
            <w:b w:val="0"/>
            <w:bCs/>
            <w:highlight w:val="none"/>
            <w:lang w:val="ru-RU"/>
          </w:rPr>
          <w:t>и</w:t>
        </w:r>
      </w:ins>
      <w:ins w:id="34" w:author="google1599737165" w:date="2023-05-26T19:39:04Z">
        <w:r>
          <w:rPr>
            <w:rFonts w:hint="default"/>
            <w:b w:val="0"/>
            <w:bCs/>
            <w:highlight w:val="none"/>
            <w:lang w:val="ru-RU"/>
          </w:rPr>
          <w:t xml:space="preserve"> так</w:t>
        </w:r>
      </w:ins>
      <w:ins w:id="35" w:author="google1599737165" w:date="2023-05-26T19:39:05Z">
        <w:r>
          <w:rPr>
            <w:rFonts w:hint="default"/>
            <w:b w:val="0"/>
            <w:bCs/>
            <w:highlight w:val="none"/>
            <w:lang w:val="ru-RU"/>
          </w:rPr>
          <w:t>сономи</w:t>
        </w:r>
      </w:ins>
      <w:ins w:id="36" w:author="google1599737165" w:date="2023-05-26T19:39:06Z">
        <w:r>
          <w:rPr>
            <w:rFonts w:hint="default"/>
            <w:b w:val="0"/>
            <w:bCs/>
            <w:highlight w:val="none"/>
            <w:lang w:val="ru-RU"/>
          </w:rPr>
          <w:t>ческо</w:t>
        </w:r>
      </w:ins>
      <w:ins w:id="37" w:author="google1599737165" w:date="2023-05-26T19:39:07Z">
        <w:r>
          <w:rPr>
            <w:rFonts w:hint="default"/>
            <w:b w:val="0"/>
            <w:bCs/>
            <w:highlight w:val="none"/>
            <w:lang w:val="ru-RU"/>
          </w:rPr>
          <w:t>го соста</w:t>
        </w:r>
      </w:ins>
      <w:ins w:id="38" w:author="google1599737165" w:date="2023-05-26T19:39:08Z">
        <w:r>
          <w:rPr>
            <w:rFonts w:hint="default"/>
            <w:b w:val="0"/>
            <w:bCs/>
            <w:highlight w:val="none"/>
            <w:lang w:val="ru-RU"/>
          </w:rPr>
          <w:t>ва с</w:t>
        </w:r>
      </w:ins>
      <w:ins w:id="39" w:author="google1599737165" w:date="2023-05-26T19:39:09Z">
        <w:r>
          <w:rPr>
            <w:rFonts w:hint="default"/>
            <w:b w:val="0"/>
            <w:bCs/>
            <w:highlight w:val="none"/>
            <w:lang w:val="ru-RU"/>
          </w:rPr>
          <w:t>меша</w:t>
        </w:r>
      </w:ins>
      <w:ins w:id="40" w:author="google1599737165" w:date="2023-05-26T19:39:10Z">
        <w:r>
          <w:rPr>
            <w:rFonts w:hint="default"/>
            <w:b w:val="0"/>
            <w:bCs/>
            <w:highlight w:val="none"/>
            <w:lang w:val="ru-RU"/>
          </w:rPr>
          <w:t xml:space="preserve">нного </w:t>
        </w:r>
      </w:ins>
      <w:ins w:id="41" w:author="google1599737165" w:date="2023-05-26T19:39:11Z">
        <w:r>
          <w:rPr>
            <w:rFonts w:hint="default"/>
            <w:b w:val="0"/>
            <w:bCs/>
            <w:highlight w:val="none"/>
            <w:lang w:val="ru-RU"/>
          </w:rPr>
          <w:t>по</w:t>
        </w:r>
      </w:ins>
      <w:ins w:id="42" w:author="google1599737165" w:date="2023-05-26T19:39:12Z">
        <w:r>
          <w:rPr>
            <w:rFonts w:hint="default"/>
            <w:b w:val="0"/>
            <w:bCs/>
            <w:highlight w:val="none"/>
            <w:lang w:val="ru-RU"/>
          </w:rPr>
          <w:t>селени</w:t>
        </w:r>
      </w:ins>
      <w:ins w:id="43" w:author="google1599737165" w:date="2023-05-26T19:39:13Z">
        <w:r>
          <w:rPr>
            <w:rFonts w:hint="default"/>
            <w:b w:val="0"/>
            <w:bCs/>
            <w:highlight w:val="none"/>
            <w:lang w:val="ru-RU"/>
          </w:rPr>
          <w:t>я.</w:t>
        </w:r>
      </w:ins>
      <w:ins w:id="44" w:author="google1599737165" w:date="2023-05-26T19:39:14Z">
        <w:r>
          <w:rPr>
            <w:rFonts w:hint="default"/>
            <w:b w:val="0"/>
            <w:bCs/>
            <w:highlight w:val="none"/>
            <w:lang w:val="ru-RU"/>
          </w:rPr>
          <w:t xml:space="preserve"> </w:t>
        </w:r>
      </w:ins>
    </w:p>
    <w:p>
      <w:pPr>
        <w:ind w:firstLine="708"/>
      </w:pPr>
      <w:r>
        <w:t xml:space="preserve">Материалом для эксперимента послужили мидии из точек </w:t>
      </w:r>
      <w:r>
        <w:rPr>
          <w:lang w:val="en-US"/>
        </w:rPr>
        <w:t>Vor</w:t>
      </w:r>
      <w:r>
        <w:t xml:space="preserve"> (</w:t>
      </w:r>
      <w:r>
        <w:rPr>
          <w:lang w:val="en-US"/>
        </w:rPr>
        <w:t>M</w:t>
      </w:r>
      <w:r>
        <w:t xml:space="preserve">. </w:t>
      </w:r>
      <w:r>
        <w:rPr>
          <w:lang w:val="en-US"/>
        </w:rPr>
        <w:t>edulis</w:t>
      </w:r>
      <w:r>
        <w:t xml:space="preserve">) и </w:t>
      </w:r>
      <w:r>
        <w:rPr>
          <w:lang w:val="en-US"/>
        </w:rPr>
        <w:t>OL</w:t>
      </w:r>
      <w:r>
        <w:t xml:space="preserve"> (</w:t>
      </w:r>
      <w:r>
        <w:rPr>
          <w:lang w:val="en-US"/>
        </w:rPr>
        <w:t>M</w:t>
      </w:r>
      <w:r>
        <w:t xml:space="preserve">. </w:t>
      </w:r>
      <w:r>
        <w:rPr>
          <w:lang w:val="en-US"/>
        </w:rPr>
        <w:t>trossulus</w:t>
      </w:r>
      <w:r>
        <w:t xml:space="preserve">). Животные были отобраны в период с 10 по 14 июня 2020 года. Мидии были рахбиты на две размерные группы: мелкие (средняя длина раковины = 22,13 мм, </w:t>
      </w:r>
      <w:r>
        <w:rPr>
          <w:lang w:val="en-US"/>
        </w:rPr>
        <w:t>SD</w:t>
      </w:r>
      <w:r>
        <w:t xml:space="preserve"> = 2.06) и крупные (длина раковины более 30 мм). Мелкие животные были помечены индивидуальными метками и измерены, крупные животные не метились. Далее, для удобства, мидии из мелких и крупных размерных классов будут обозначаться как «меченые» и «фоновые».  </w:t>
      </w:r>
    </w:p>
    <w:p>
      <w:pPr>
        <w:ind w:firstLine="708"/>
      </w:pPr>
      <w:r>
        <w:t xml:space="preserve">Нами было сформировано три типа экспериментальных поселений: поселения в которых доминируют </w:t>
      </w:r>
      <w:r>
        <w:rPr>
          <w:lang w:val="en-US"/>
        </w:rPr>
        <w:t>M</w:t>
      </w:r>
      <w:r>
        <w:t xml:space="preserve">. </w:t>
      </w:r>
      <w:r>
        <w:rPr>
          <w:lang w:val="en-US"/>
        </w:rPr>
        <w:t>edulis</w:t>
      </w:r>
      <w:r>
        <w:t xml:space="preserve"> (100 фоновых </w:t>
      </w:r>
      <w:r>
        <w:rPr>
          <w:lang w:val="en-US"/>
        </w:rPr>
        <w:t>ME</w:t>
      </w:r>
      <w:r>
        <w:t xml:space="preserve">, 12 меченых </w:t>
      </w:r>
      <w:r>
        <w:rPr>
          <w:lang w:val="en-US"/>
        </w:rPr>
        <w:t>MT</w:t>
      </w:r>
      <w:r>
        <w:t xml:space="preserve">, 12 меченых МЕ); поселения, в которых доминируют </w:t>
      </w:r>
      <w:r>
        <w:rPr>
          <w:lang w:val="en-US"/>
        </w:rPr>
        <w:t>M</w:t>
      </w:r>
      <w:r>
        <w:t xml:space="preserve">. </w:t>
      </w:r>
      <w:r>
        <w:rPr>
          <w:lang w:val="en-US"/>
        </w:rPr>
        <w:t>trossulus</w:t>
      </w:r>
      <w:r>
        <w:t xml:space="preserve"> (100 фоновых МТ, 12 меченых МТ, 12 меченых МЕ); контрольные поселения (12 меченых МТ и 12 меченых МЕ). </w:t>
      </w:r>
      <w:commentRangeStart w:id="7"/>
      <w:r>
        <w:t xml:space="preserve">Каждый тип поселения был представлен четырьмя повторностями в рамках одной экспозиции. </w:t>
      </w:r>
      <w:commentRangeEnd w:id="7"/>
      <w:r>
        <w:rPr>
          <w:rStyle w:val="4"/>
        </w:rPr>
        <w:commentReference w:id="7"/>
      </w:r>
      <w:r>
        <w:rPr>
          <w:highlight w:val="yellow"/>
        </w:rPr>
        <w:t>Описанный комплекс был реализован в двух точках…</w:t>
      </w:r>
    </w:p>
    <w:p>
      <w:pPr>
        <w:ind w:firstLine="708"/>
      </w:pPr>
      <w:r>
        <w:t xml:space="preserve">Садки для искусственных поселений представляли собой сетчатые контейнеры из полипропилена размером 200х100х96мм (1,2л). Садки были смонтированы на двух экспериментальных платформах с грузами. Конструкция платформ предусматривала специальные опоры, приподнимающие платформы над грунтом – для </w:t>
      </w:r>
      <w:del w:id="45" w:author="google1599737165" w:date="2023-05-26T18:58:15Z">
        <w:r>
          <w:rPr/>
          <w:delText xml:space="preserve">избегания </w:delText>
        </w:r>
      </w:del>
      <w:ins w:id="46" w:author="google1599737165" w:date="2023-05-26T18:58:16Z">
        <w:r>
          <w:rPr>
            <w:lang w:val="ru-RU"/>
          </w:rPr>
          <w:t>пре</w:t>
        </w:r>
      </w:ins>
      <w:ins w:id="47" w:author="google1599737165" w:date="2023-05-26T18:58:17Z">
        <w:r>
          <w:rPr>
            <w:lang w:val="ru-RU"/>
          </w:rPr>
          <w:t>дот</w:t>
        </w:r>
      </w:ins>
      <w:ins w:id="48" w:author="google1599737165" w:date="2023-05-26T18:58:18Z">
        <w:r>
          <w:rPr>
            <w:lang w:val="ru-RU"/>
          </w:rPr>
          <w:t>вра</w:t>
        </w:r>
      </w:ins>
      <w:ins w:id="49" w:author="google1599737165" w:date="2023-05-26T18:58:19Z">
        <w:r>
          <w:rPr>
            <w:lang w:val="ru-RU"/>
          </w:rPr>
          <w:t>щени</w:t>
        </w:r>
      </w:ins>
      <w:ins w:id="50" w:author="google1599737165" w:date="2023-05-26T18:58:20Z">
        <w:r>
          <w:rPr>
            <w:lang w:val="ru-RU"/>
          </w:rPr>
          <w:t>я</w:t>
        </w:r>
      </w:ins>
      <w:ins w:id="51" w:author="google1599737165" w:date="2023-05-26T18:58:20Z">
        <w:r>
          <w:rPr>
            <w:rFonts w:hint="default"/>
            <w:lang w:val="ru-RU"/>
          </w:rPr>
          <w:t xml:space="preserve"> </w:t>
        </w:r>
      </w:ins>
      <w:r>
        <w:t xml:space="preserve">засорения экспериментальных поселений </w:t>
      </w:r>
      <w:del w:id="52" w:author="google1599737165" w:date="2023-05-26T18:58:32Z">
        <w:r>
          <w:rPr/>
          <w:delText xml:space="preserve">частицами </w:delText>
        </w:r>
      </w:del>
      <w:r>
        <w:t>ил</w:t>
      </w:r>
      <w:del w:id="53" w:author="google1599737165" w:date="2023-05-26T18:58:39Z">
        <w:r>
          <w:rPr/>
          <w:delText>а</w:delText>
        </w:r>
      </w:del>
      <w:ins w:id="54" w:author="google1599737165" w:date="2023-05-26T18:58:35Z">
        <w:r>
          <w:rPr>
            <w:lang w:val="ru-RU"/>
          </w:rPr>
          <w:t>о</w:t>
        </w:r>
      </w:ins>
      <w:ins w:id="55" w:author="google1599737165" w:date="2023-05-26T18:58:36Z">
        <w:r>
          <w:rPr>
            <w:lang w:val="ru-RU"/>
          </w:rPr>
          <w:t>м</w:t>
        </w:r>
      </w:ins>
      <w:ins w:id="56" w:author="google1599737165" w:date="2023-05-26T18:58:43Z">
        <w:r>
          <w:rPr>
            <w:rFonts w:hint="default"/>
            <w:lang w:val="ru-RU"/>
          </w:rPr>
          <w:t xml:space="preserve">. </w:t>
        </w:r>
      </w:ins>
      <w:del w:id="57" w:author="google1599737165" w:date="2023-05-26T18:58:35Z">
        <w:r>
          <w:rPr/>
          <w:delText>.</w:delText>
        </w:r>
      </w:del>
      <w:r>
        <w:t xml:space="preserve"> Платформы были размещены для экспозиции в двух точках Кандалакшского залива. Первая точка </w:t>
      </w:r>
      <w:ins w:id="58" w:author="google1599737165" w:date="2023-05-26T18:59:26Z">
        <w:r>
          <w:rPr>
            <w:lang w:val="ru-RU"/>
          </w:rPr>
          <w:t>распол</w:t>
        </w:r>
      </w:ins>
      <w:ins w:id="59" w:author="google1599737165" w:date="2023-05-26T18:59:27Z">
        <w:r>
          <w:rPr>
            <w:lang w:val="ru-RU"/>
          </w:rPr>
          <w:t>ага</w:t>
        </w:r>
      </w:ins>
      <w:ins w:id="60" w:author="google1599737165" w:date="2023-05-26T18:59:28Z">
        <w:r>
          <w:rPr>
            <w:lang w:val="ru-RU"/>
          </w:rPr>
          <w:t>лась</w:t>
        </w:r>
      </w:ins>
      <w:ins w:id="61" w:author="google1599737165" w:date="2023-05-26T18:59:28Z">
        <w:r>
          <w:rPr>
            <w:rFonts w:hint="default"/>
            <w:lang w:val="ru-RU"/>
          </w:rPr>
          <w:t xml:space="preserve"> </w:t>
        </w:r>
      </w:ins>
      <w:ins w:id="62" w:author="google1599737165" w:date="2023-05-26T18:59:30Z">
        <w:r>
          <w:rPr>
            <w:rFonts w:hint="default"/>
            <w:lang w:val="ru-RU"/>
          </w:rPr>
          <w:t>рядо</w:t>
        </w:r>
      </w:ins>
      <w:ins w:id="63" w:author="google1599737165" w:date="2023-05-26T18:59:31Z">
        <w:r>
          <w:rPr>
            <w:rFonts w:hint="default"/>
            <w:lang w:val="ru-RU"/>
          </w:rPr>
          <w:t xml:space="preserve">м с </w:t>
        </w:r>
      </w:ins>
      <w:del w:id="64" w:author="google1599737165" w:date="2023-05-26T18:59:35Z">
        <w:r>
          <w:rPr/>
          <w:delText>– на острове</w:delText>
        </w:r>
      </w:del>
      <w:ins w:id="65" w:author="google1599737165" w:date="2023-05-26T18:59:35Z">
        <w:r>
          <w:rPr>
            <w:lang w:val="ru-RU"/>
          </w:rPr>
          <w:t>остр</w:t>
        </w:r>
      </w:ins>
      <w:ins w:id="66" w:author="google1599737165" w:date="2023-05-26T18:59:36Z">
        <w:r>
          <w:rPr>
            <w:lang w:val="ru-RU"/>
          </w:rPr>
          <w:t>овом</w:t>
        </w:r>
      </w:ins>
      <w:r>
        <w:t xml:space="preserve"> Теляьч</w:t>
      </w:r>
      <w:del w:id="67" w:author="google1599737165" w:date="2023-05-26T18:59:41Z">
        <w:r>
          <w:rPr/>
          <w:delText>ем</w:delText>
        </w:r>
      </w:del>
      <w:ins w:id="68" w:author="google1599737165" w:date="2023-05-26T18:59:41Z">
        <w:r>
          <w:rPr>
            <w:lang w:val="ru-RU"/>
          </w:rPr>
          <w:t>ий</w:t>
        </w:r>
      </w:ins>
      <w:r>
        <w:t xml:space="preserve"> (координаты</w:t>
      </w:r>
      <w:ins w:id="69" w:author="google1599737165" w:date="2023-05-26T19:01:07Z">
        <w:r>
          <w:rPr>
            <w:rFonts w:hint="default"/>
            <w:lang w:val="ru-RU"/>
          </w:rPr>
          <w:t xml:space="preserve"> </w:t>
        </w:r>
      </w:ins>
      <w:ins w:id="70" w:author="google1599737165" w:date="2023-05-26T19:01:08Z">
        <w:r>
          <w:rPr>
            <w:rFonts w:hint="default"/>
            <w:lang w:val="ru-RU"/>
          </w:rPr>
          <w:t>+++</w:t>
        </w:r>
      </w:ins>
      <w:r>
        <w:t xml:space="preserve">) </w:t>
      </w:r>
      <w:del w:id="71" w:author="google1599737165" w:date="2023-05-26T18:59:57Z">
        <w:r>
          <w:rPr/>
          <w:delText xml:space="preserve">– </w:delText>
        </w:r>
        <w:commentRangeStart w:id="8"/>
        <w:r>
          <w:rPr/>
          <w:delText xml:space="preserve">находится </w:delText>
        </w:r>
        <w:commentRangeEnd w:id="8"/>
      </w:del>
      <w:del w:id="72" w:author="google1599737165" w:date="2023-05-26T18:59:57Z">
        <w:r>
          <w:rPr>
            <w:rStyle w:val="4"/>
          </w:rPr>
          <w:commentReference w:id="8"/>
        </w:r>
      </w:del>
      <w:del w:id="73" w:author="google1599737165" w:date="2023-05-26T18:59:57Z">
        <w:r>
          <w:rPr/>
          <w:delText>ближе к вершине залива,</w:delText>
        </w:r>
      </w:del>
      <w:ins w:id="74" w:author="google1599737165" w:date="2023-05-26T18:59:58Z">
        <w:r>
          <w:rPr>
            <w:lang w:val="ru-RU"/>
          </w:rPr>
          <w:t>и</w:t>
        </w:r>
      </w:ins>
      <w:ins w:id="75" w:author="google1599737165" w:date="2023-05-26T18:59:59Z">
        <w:r>
          <w:rPr>
            <w:rFonts w:hint="default"/>
            <w:lang w:val="ru-RU"/>
          </w:rPr>
          <w:t xml:space="preserve"> </w:t>
        </w:r>
      </w:ins>
      <w:r>
        <w:t xml:space="preserve"> </w:t>
      </w:r>
      <w:commentRangeStart w:id="9"/>
      <w:r>
        <w:t>характериз</w:t>
      </w:r>
      <w:ins w:id="76" w:author="google1599737165" w:date="2023-05-26T19:00:02Z">
        <w:r>
          <w:rPr>
            <w:lang w:val="ru-RU"/>
          </w:rPr>
          <w:t>ов</w:t>
        </w:r>
      </w:ins>
      <w:ins w:id="77" w:author="google1599737165" w:date="2023-05-26T19:00:03Z">
        <w:r>
          <w:rPr>
            <w:lang w:val="ru-RU"/>
          </w:rPr>
          <w:t>алась</w:t>
        </w:r>
      </w:ins>
      <w:ins w:id="78" w:author="google1599737165" w:date="2023-05-26T19:00:03Z">
        <w:r>
          <w:rPr>
            <w:rFonts w:hint="default"/>
            <w:lang w:val="ru-RU"/>
          </w:rPr>
          <w:t xml:space="preserve"> </w:t>
        </w:r>
      </w:ins>
      <w:del w:id="79" w:author="google1599737165" w:date="2023-05-26T19:00:05Z">
        <w:r>
          <w:rPr/>
          <w:delText xml:space="preserve">уется </w:delText>
        </w:r>
        <w:commentRangeEnd w:id="9"/>
      </w:del>
      <w:r>
        <w:rPr>
          <w:rStyle w:val="4"/>
        </w:rPr>
        <w:commentReference w:id="9"/>
      </w:r>
      <w:r>
        <w:t>пониженной соленостью (8-10‰)</w:t>
      </w:r>
      <w:ins w:id="80" w:author="google1599737165" w:date="2023-05-26T19:00:11Z">
        <w:r>
          <w:rPr>
            <w:rFonts w:hint="default"/>
            <w:lang w:val="ru-RU"/>
          </w:rPr>
          <w:t>,</w:t>
        </w:r>
      </w:ins>
      <w:ins w:id="81" w:author="google1599737165" w:date="2023-05-26T19:00:12Z">
        <w:r>
          <w:rPr>
            <w:rFonts w:hint="default"/>
            <w:lang w:val="ru-RU"/>
          </w:rPr>
          <w:t xml:space="preserve"> чт</w:t>
        </w:r>
      </w:ins>
      <w:ins w:id="82" w:author="google1599737165" w:date="2023-05-26T19:00:13Z">
        <w:r>
          <w:rPr>
            <w:rFonts w:hint="default"/>
            <w:lang w:val="ru-RU"/>
          </w:rPr>
          <w:t xml:space="preserve">о </w:t>
        </w:r>
      </w:ins>
      <w:del w:id="83" w:author="google1599737165" w:date="2023-05-26T19:00:14Z">
        <w:r>
          <w:rPr/>
          <w:delText xml:space="preserve"> и</w:delText>
        </w:r>
      </w:del>
      <w:r>
        <w:t xml:space="preserve"> соответствует условиям, в которых существуют большинство «чистых» поселений МТ. Вторая точка</w:t>
      </w:r>
      <w:ins w:id="84" w:author="google1599737165" w:date="2023-05-26T19:00:23Z">
        <w:r>
          <w:rPr>
            <w:rFonts w:hint="default"/>
            <w:lang w:val="ru-RU"/>
          </w:rPr>
          <w:t xml:space="preserve"> </w:t>
        </w:r>
      </w:ins>
      <w:ins w:id="85" w:author="google1599737165" w:date="2023-05-26T19:00:24Z">
        <w:r>
          <w:rPr>
            <w:rFonts w:hint="default"/>
            <w:lang w:val="ru-RU"/>
          </w:rPr>
          <w:t>рас</w:t>
        </w:r>
      </w:ins>
      <w:ins w:id="86" w:author="google1599737165" w:date="2023-05-26T19:00:26Z">
        <w:r>
          <w:rPr>
            <w:rFonts w:hint="default"/>
            <w:lang w:val="ru-RU"/>
          </w:rPr>
          <w:t>п</w:t>
        </w:r>
      </w:ins>
      <w:ins w:id="87" w:author="google1599737165" w:date="2023-05-26T19:01:21Z">
        <w:r>
          <w:rPr>
            <w:rFonts w:hint="default"/>
            <w:lang w:val="ru-RU"/>
          </w:rPr>
          <w:t>о</w:t>
        </w:r>
      </w:ins>
      <w:ins w:id="88" w:author="google1599737165" w:date="2023-05-26T19:00:26Z">
        <w:r>
          <w:rPr>
            <w:rFonts w:hint="default"/>
            <w:lang w:val="ru-RU"/>
          </w:rPr>
          <w:t>ла</w:t>
        </w:r>
      </w:ins>
      <w:ins w:id="89" w:author="google1599737165" w:date="2023-05-26T19:00:27Z">
        <w:r>
          <w:rPr>
            <w:rFonts w:hint="default"/>
            <w:lang w:val="ru-RU"/>
          </w:rPr>
          <w:t>галас</w:t>
        </w:r>
      </w:ins>
      <w:ins w:id="90" w:author="google1599737165" w:date="2023-05-26T19:00:28Z">
        <w:r>
          <w:rPr>
            <w:rFonts w:hint="default"/>
            <w:lang w:val="ru-RU"/>
          </w:rPr>
          <w:t xml:space="preserve">ь </w:t>
        </w:r>
      </w:ins>
      <w:ins w:id="91" w:author="google1599737165" w:date="2023-05-26T19:00:29Z">
        <w:r>
          <w:rPr>
            <w:rFonts w:hint="default"/>
            <w:lang w:val="ru-RU"/>
          </w:rPr>
          <w:t>ряд</w:t>
        </w:r>
      </w:ins>
      <w:ins w:id="92" w:author="google1599737165" w:date="2023-05-26T19:00:30Z">
        <w:r>
          <w:rPr>
            <w:rFonts w:hint="default"/>
            <w:lang w:val="ru-RU"/>
          </w:rPr>
          <w:t>ом</w:t>
        </w:r>
      </w:ins>
      <w:ins w:id="93" w:author="google1599737165" w:date="2023-05-26T19:00:31Z">
        <w:r>
          <w:rPr>
            <w:rFonts w:hint="default"/>
            <w:lang w:val="ru-RU"/>
          </w:rPr>
          <w:t xml:space="preserve"> </w:t>
        </w:r>
      </w:ins>
      <w:ins w:id="94" w:author="google1599737165" w:date="2023-05-26T19:00:37Z">
        <w:r>
          <w:rPr>
            <w:rFonts w:hint="default"/>
            <w:lang w:val="ru-RU"/>
          </w:rPr>
          <w:t xml:space="preserve">с </w:t>
        </w:r>
      </w:ins>
      <w:del w:id="95" w:author="google1599737165" w:date="2023-05-26T19:00:41Z">
        <w:r>
          <w:rPr/>
          <w:delText xml:space="preserve"> – на острове</w:delText>
        </w:r>
      </w:del>
      <w:ins w:id="96" w:author="google1599737165" w:date="2023-05-26T19:00:41Z">
        <w:r>
          <w:rPr>
            <w:lang w:val="ru-RU"/>
          </w:rPr>
          <w:t>остр</w:t>
        </w:r>
      </w:ins>
      <w:ins w:id="97" w:author="google1599737165" w:date="2023-05-26T19:00:42Z">
        <w:r>
          <w:rPr>
            <w:lang w:val="ru-RU"/>
          </w:rPr>
          <w:t>овом</w:t>
        </w:r>
      </w:ins>
      <w:ins w:id="98" w:author="google1599737165" w:date="2023-05-26T19:00:42Z">
        <w:r>
          <w:rPr>
            <w:rFonts w:hint="default"/>
            <w:lang w:val="ru-RU"/>
          </w:rPr>
          <w:t xml:space="preserve"> </w:t>
        </w:r>
      </w:ins>
      <w:r>
        <w:t xml:space="preserve"> Высок</w:t>
      </w:r>
      <w:del w:id="99" w:author="google1599737165" w:date="2023-05-26T19:00:49Z">
        <w:r>
          <w:rPr/>
          <w:delText>ом</w:delText>
        </w:r>
      </w:del>
      <w:ins w:id="100" w:author="google1599737165" w:date="2023-05-26T19:00:49Z">
        <w:r>
          <w:rPr>
            <w:lang w:val="ru-RU"/>
          </w:rPr>
          <w:t>ий</w:t>
        </w:r>
      </w:ins>
      <w:r>
        <w:t xml:space="preserve"> (Лувеньгский архипелаг</w:t>
      </w:r>
      <w:ins w:id="101" w:author="google1599737165" w:date="2023-05-26T19:00:55Z">
        <w:r>
          <w:rPr>
            <w:rFonts w:hint="default"/>
            <w:lang w:val="ru-RU"/>
          </w:rPr>
          <w:t xml:space="preserve">, </w:t>
        </w:r>
      </w:ins>
      <w:ins w:id="102" w:author="google1599737165" w:date="2023-05-26T19:00:57Z">
        <w:r>
          <w:rPr>
            <w:rFonts w:hint="default"/>
            <w:lang w:val="ru-RU"/>
          </w:rPr>
          <w:t>коо</w:t>
        </w:r>
      </w:ins>
      <w:ins w:id="103" w:author="google1599737165" w:date="2023-05-26T19:00:58Z">
        <w:r>
          <w:rPr>
            <w:rFonts w:hint="default"/>
            <w:lang w:val="ru-RU"/>
          </w:rPr>
          <w:t>рдин</w:t>
        </w:r>
      </w:ins>
      <w:ins w:id="104" w:author="google1599737165" w:date="2023-05-26T19:00:59Z">
        <w:r>
          <w:rPr>
            <w:rFonts w:hint="default"/>
            <w:lang w:val="ru-RU"/>
          </w:rPr>
          <w:t>аты</w:t>
        </w:r>
      </w:ins>
      <w:ins w:id="105" w:author="google1599737165" w:date="2023-05-26T19:01:01Z">
        <w:r>
          <w:rPr>
            <w:rFonts w:hint="default"/>
            <w:lang w:val="ru-RU"/>
          </w:rPr>
          <w:t xml:space="preserve"> +</w:t>
        </w:r>
      </w:ins>
      <w:ins w:id="106" w:author="google1599737165" w:date="2023-05-26T19:01:02Z">
        <w:r>
          <w:rPr>
            <w:rFonts w:hint="default"/>
            <w:lang w:val="ru-RU"/>
          </w:rPr>
          <w:t>++</w:t>
        </w:r>
      </w:ins>
      <w:r>
        <w:t>)</w:t>
      </w:r>
      <w:ins w:id="107" w:author="google1599737165" w:date="2023-05-26T19:01:37Z">
        <w:r>
          <w:rPr>
            <w:rFonts w:hint="default"/>
            <w:lang w:val="ru-RU"/>
          </w:rPr>
          <w:t xml:space="preserve"> </w:t>
        </w:r>
      </w:ins>
      <w:del w:id="108" w:author="google1599737165" w:date="2023-05-26T19:01:49Z">
        <w:r>
          <w:rPr/>
          <w:delText xml:space="preserve"> – находится в более мористой части залива,</w:delText>
        </w:r>
      </w:del>
      <w:ins w:id="109" w:author="google1599737165" w:date="2023-05-26T19:01:54Z">
        <w:r>
          <w:rPr>
            <w:rFonts w:hint="default"/>
            <w:lang w:val="ru-RU"/>
          </w:rPr>
          <w:t xml:space="preserve"> </w:t>
        </w:r>
      </w:ins>
      <w:ins w:id="110" w:author="google1599737165" w:date="2023-05-26T19:01:55Z">
        <w:r>
          <w:rPr>
            <w:rFonts w:hint="default"/>
            <w:lang w:val="ru-RU"/>
          </w:rPr>
          <w:t xml:space="preserve">и </w:t>
        </w:r>
      </w:ins>
      <w:r>
        <w:t xml:space="preserve"> характериз</w:t>
      </w:r>
      <w:ins w:id="111" w:author="google1599737165" w:date="2023-05-26T19:02:01Z">
        <w:r>
          <w:rPr>
            <w:lang w:val="ru-RU"/>
          </w:rPr>
          <w:t>овала</w:t>
        </w:r>
      </w:ins>
      <w:ins w:id="112" w:author="google1599737165" w:date="2023-05-26T19:02:02Z">
        <w:r>
          <w:rPr>
            <w:lang w:val="ru-RU"/>
          </w:rPr>
          <w:t>сь</w:t>
        </w:r>
      </w:ins>
      <w:ins w:id="113" w:author="google1599737165" w:date="2023-05-26T19:02:02Z">
        <w:r>
          <w:rPr>
            <w:rFonts w:hint="default"/>
            <w:lang w:val="ru-RU"/>
          </w:rPr>
          <w:t xml:space="preserve"> </w:t>
        </w:r>
      </w:ins>
      <w:del w:id="114" w:author="google1599737165" w:date="2023-05-26T19:02:03Z">
        <w:r>
          <w:rPr/>
          <w:delText xml:space="preserve">уется </w:delText>
        </w:r>
      </w:del>
      <w:r>
        <w:t>нормальной соленостью (20‰)</w:t>
      </w:r>
      <w:ins w:id="115" w:author="google1599737165" w:date="2023-05-26T19:02:08Z">
        <w:r>
          <w:rPr>
            <w:rFonts w:hint="default"/>
            <w:lang w:val="ru-RU"/>
          </w:rPr>
          <w:t>,</w:t>
        </w:r>
      </w:ins>
      <w:ins w:id="116" w:author="google1599737165" w:date="2023-05-26T19:02:09Z">
        <w:r>
          <w:rPr>
            <w:rFonts w:hint="default"/>
            <w:lang w:val="ru-RU"/>
          </w:rPr>
          <w:t xml:space="preserve"> что</w:t>
        </w:r>
      </w:ins>
      <w:ins w:id="117" w:author="google1599737165" w:date="2023-05-26T19:02:10Z">
        <w:r>
          <w:rPr>
            <w:rFonts w:hint="default"/>
            <w:lang w:val="ru-RU"/>
          </w:rPr>
          <w:t xml:space="preserve"> </w:t>
        </w:r>
      </w:ins>
      <w:del w:id="118" w:author="google1599737165" w:date="2023-05-26T19:02:10Z">
        <w:r>
          <w:rPr/>
          <w:delText xml:space="preserve"> и</w:delText>
        </w:r>
      </w:del>
      <w:del w:id="119" w:author="google1599737165" w:date="2023-05-26T19:02:11Z">
        <w:r>
          <w:rPr/>
          <w:delText xml:space="preserve"> </w:delText>
        </w:r>
      </w:del>
      <w:r>
        <w:t xml:space="preserve">соответствует условиям, в которых </w:t>
      </w:r>
      <w:del w:id="120" w:author="google1599737165" w:date="2023-05-26T19:02:17Z">
        <w:r>
          <w:rPr/>
          <w:delText xml:space="preserve">обнаруживаются </w:delText>
        </w:r>
      </w:del>
      <w:ins w:id="121" w:author="google1599737165" w:date="2023-05-26T19:02:17Z">
        <w:r>
          <w:rPr>
            <w:lang w:val="ru-RU"/>
          </w:rPr>
          <w:t>обит</w:t>
        </w:r>
      </w:ins>
      <w:ins w:id="122" w:author="google1599737165" w:date="2023-05-26T19:02:18Z">
        <w:r>
          <w:rPr>
            <w:lang w:val="ru-RU"/>
          </w:rPr>
          <w:t>а</w:t>
        </w:r>
      </w:ins>
      <w:ins w:id="123" w:author="google1599737165" w:date="2023-05-26T19:02:20Z">
        <w:r>
          <w:rPr>
            <w:lang w:val="ru-RU"/>
          </w:rPr>
          <w:t>ет</w:t>
        </w:r>
      </w:ins>
      <w:ins w:id="124" w:author="google1599737165" w:date="2023-05-26T19:02:20Z">
        <w:r>
          <w:rPr>
            <w:rFonts w:hint="default"/>
            <w:lang w:val="ru-RU"/>
          </w:rPr>
          <w:t xml:space="preserve"> </w:t>
        </w:r>
      </w:ins>
      <w:r>
        <w:t xml:space="preserve">большинство поселений МЕ в Кандалакшском заливе. </w:t>
      </w:r>
      <w:ins w:id="125" w:author="google1599737165" w:date="2023-05-26T19:02:31Z">
        <w:r>
          <w:rPr>
            <w:lang w:val="ru-RU"/>
          </w:rPr>
          <w:t>Э</w:t>
        </w:r>
      </w:ins>
      <w:ins w:id="126" w:author="google1599737165" w:date="2023-05-26T19:02:32Z">
        <w:r>
          <w:rPr>
            <w:lang w:val="ru-RU"/>
          </w:rPr>
          <w:t>кспери</w:t>
        </w:r>
      </w:ins>
      <w:ins w:id="127" w:author="google1599737165" w:date="2023-05-26T19:02:33Z">
        <w:r>
          <w:rPr>
            <w:lang w:val="ru-RU"/>
          </w:rPr>
          <w:t>ментал</w:t>
        </w:r>
      </w:ins>
      <w:ins w:id="128" w:author="google1599737165" w:date="2023-05-26T19:02:34Z">
        <w:r>
          <w:rPr>
            <w:lang w:val="ru-RU"/>
          </w:rPr>
          <w:t>ьные</w:t>
        </w:r>
      </w:ins>
      <w:ins w:id="129" w:author="google1599737165" w:date="2023-05-26T19:02:34Z">
        <w:r>
          <w:rPr>
            <w:rFonts w:hint="default"/>
            <w:lang w:val="ru-RU"/>
          </w:rPr>
          <w:t xml:space="preserve"> </w:t>
        </w:r>
      </w:ins>
      <w:del w:id="130" w:author="google1599737165" w:date="2023-05-26T19:02:37Z">
        <w:r>
          <w:rPr/>
          <w:delText xml:space="preserve">Обе экспериментальные </w:delText>
        </w:r>
      </w:del>
      <w:r>
        <w:t xml:space="preserve">платформы </w:t>
      </w:r>
      <w:ins w:id="131" w:author="google1599737165" w:date="2023-05-26T19:02:43Z">
        <w:r>
          <w:rPr>
            <w:lang w:val="ru-RU"/>
          </w:rPr>
          <w:t>в</w:t>
        </w:r>
      </w:ins>
      <w:ins w:id="132" w:author="google1599737165" w:date="2023-05-26T19:02:43Z">
        <w:r>
          <w:rPr>
            <w:rFonts w:hint="default"/>
            <w:lang w:val="ru-RU"/>
          </w:rPr>
          <w:t xml:space="preserve"> об</w:t>
        </w:r>
      </w:ins>
      <w:ins w:id="133" w:author="google1599737165" w:date="2023-05-26T19:02:44Z">
        <w:r>
          <w:rPr>
            <w:rFonts w:hint="default"/>
            <w:lang w:val="ru-RU"/>
          </w:rPr>
          <w:t xml:space="preserve">еих </w:t>
        </w:r>
      </w:ins>
      <w:ins w:id="134" w:author="google1599737165" w:date="2023-05-26T19:02:45Z">
        <w:r>
          <w:rPr>
            <w:rFonts w:hint="default"/>
            <w:lang w:val="ru-RU"/>
          </w:rPr>
          <w:t>точка</w:t>
        </w:r>
      </w:ins>
      <w:ins w:id="135" w:author="google1599737165" w:date="2023-05-26T19:02:46Z">
        <w:r>
          <w:rPr>
            <w:rFonts w:hint="default"/>
            <w:lang w:val="ru-RU"/>
          </w:rPr>
          <w:t xml:space="preserve">х </w:t>
        </w:r>
      </w:ins>
      <w:r>
        <w:t xml:space="preserve">были </w:t>
      </w:r>
      <w:ins w:id="136" w:author="google1599737165" w:date="2023-05-26T19:02:49Z">
        <w:r>
          <w:rPr>
            <w:lang w:val="ru-RU"/>
          </w:rPr>
          <w:t>у</w:t>
        </w:r>
      </w:ins>
      <w:ins w:id="137" w:author="google1599737165" w:date="2023-05-26T19:02:50Z">
        <w:r>
          <w:rPr>
            <w:lang w:val="ru-RU"/>
          </w:rPr>
          <w:t>становл</w:t>
        </w:r>
      </w:ins>
      <w:ins w:id="138" w:author="google1599737165" w:date="2023-05-26T19:02:51Z">
        <w:r>
          <w:rPr>
            <w:lang w:val="ru-RU"/>
          </w:rPr>
          <w:t>ены</w:t>
        </w:r>
      </w:ins>
      <w:ins w:id="139" w:author="google1599737165" w:date="2023-05-26T19:02:51Z">
        <w:r>
          <w:rPr>
            <w:rFonts w:hint="default"/>
            <w:lang w:val="ru-RU"/>
          </w:rPr>
          <w:t xml:space="preserve"> </w:t>
        </w:r>
      </w:ins>
      <w:del w:id="140" w:author="google1599737165" w:date="2023-05-26T19:02:54Z">
        <w:r>
          <w:rPr/>
          <w:delText xml:space="preserve">расположены для экспозиции </w:delText>
        </w:r>
      </w:del>
      <w:r>
        <w:t xml:space="preserve">в сублиторали на глубине 1,5 метров на илисто-песчаном грунте. Время экспозиции составило </w:t>
      </w:r>
      <w:commentRangeStart w:id="10"/>
      <w:r>
        <w:t>76 дней</w:t>
      </w:r>
      <w:commentRangeEnd w:id="10"/>
      <w:r>
        <w:rPr>
          <w:rStyle w:val="4"/>
        </w:rPr>
        <w:commentReference w:id="10"/>
      </w:r>
      <w:r>
        <w:t xml:space="preserve">. </w:t>
      </w:r>
    </w:p>
    <w:p>
      <w:pPr>
        <w:ind w:firstLine="708"/>
        <w:pPrChange w:id="141" w:author="google1599737165" w:date="2023-05-26T19:03:53Z">
          <w:pPr>
            <w:ind w:firstLine="708"/>
          </w:pPr>
        </w:pPrChange>
      </w:pPr>
      <w:r>
        <w:t>По истечении экспозиции платформы. Меченые особи были измерены для определения прироста раковины</w:t>
      </w:r>
      <w:ins w:id="142" w:author="google1599737165" w:date="2023-05-26T19:03:19Z">
        <w:r>
          <w:rPr>
            <w:rFonts w:hint="default"/>
            <w:lang w:val="ru-RU"/>
          </w:rPr>
          <w:t xml:space="preserve"> </w:t>
        </w:r>
      </w:ins>
      <w:ins w:id="143" w:author="google1599737165" w:date="2023-05-26T19:03:20Z">
        <w:r>
          <w:rPr>
            <w:rFonts w:hint="default"/>
            <w:lang w:val="ru-RU"/>
          </w:rPr>
          <w:t>(м</w:t>
        </w:r>
      </w:ins>
      <w:ins w:id="144" w:author="google1599737165" w:date="2023-05-26T19:03:21Z">
        <w:r>
          <w:rPr>
            <w:rFonts w:hint="default"/>
            <w:lang w:val="ru-RU"/>
          </w:rPr>
          <w:t>етоди</w:t>
        </w:r>
      </w:ins>
      <w:ins w:id="145" w:author="google1599737165" w:date="2023-05-26T19:03:22Z">
        <w:r>
          <w:rPr>
            <w:rFonts w:hint="default"/>
            <w:lang w:val="ru-RU"/>
          </w:rPr>
          <w:t xml:space="preserve">ка </w:t>
        </w:r>
      </w:ins>
      <w:ins w:id="146" w:author="google1599737165" w:date="2023-05-26T19:03:23Z">
        <w:r>
          <w:rPr>
            <w:rFonts w:hint="default"/>
            <w:lang w:val="ru-RU"/>
          </w:rPr>
          <w:t>оцен</w:t>
        </w:r>
      </w:ins>
      <w:ins w:id="147" w:author="google1599737165" w:date="2023-05-26T19:03:24Z">
        <w:r>
          <w:rPr>
            <w:rFonts w:hint="default"/>
            <w:lang w:val="ru-RU"/>
          </w:rPr>
          <w:t xml:space="preserve">ок </w:t>
        </w:r>
      </w:ins>
      <w:ins w:id="148" w:author="google1599737165" w:date="2023-05-26T19:03:37Z">
        <w:r>
          <w:rPr>
            <w:rFonts w:hint="default"/>
            <w:lang w:val="ru-RU"/>
          </w:rPr>
          <w:t>ре</w:t>
        </w:r>
      </w:ins>
      <w:ins w:id="149" w:author="google1599737165" w:date="2023-05-26T19:03:38Z">
        <w:r>
          <w:rPr>
            <w:rFonts w:hint="default"/>
            <w:lang w:val="ru-RU"/>
          </w:rPr>
          <w:t>гис</w:t>
        </w:r>
      </w:ins>
      <w:ins w:id="150" w:author="google1599737165" w:date="2023-05-26T19:03:39Z">
        <w:r>
          <w:rPr>
            <w:rFonts w:hint="default"/>
            <w:lang w:val="ru-RU"/>
          </w:rPr>
          <w:t>трир</w:t>
        </w:r>
      </w:ins>
      <w:ins w:id="151" w:author="google1599737165" w:date="2023-05-26T19:03:41Z">
        <w:r>
          <w:rPr>
            <w:rFonts w:hint="default"/>
            <w:lang w:val="ru-RU"/>
          </w:rPr>
          <w:t>у</w:t>
        </w:r>
      </w:ins>
      <w:ins w:id="152" w:author="google1599737165" w:date="2023-05-26T19:03:42Z">
        <w:r>
          <w:rPr>
            <w:rFonts w:hint="default"/>
            <w:lang w:val="ru-RU"/>
          </w:rPr>
          <w:t>емых</w:t>
        </w:r>
      </w:ins>
      <w:ins w:id="153" w:author="google1599737165" w:date="2023-05-26T19:03:43Z">
        <w:r>
          <w:rPr>
            <w:rFonts w:hint="default"/>
            <w:lang w:val="ru-RU"/>
          </w:rPr>
          <w:t xml:space="preserve"> парам</w:t>
        </w:r>
      </w:ins>
      <w:ins w:id="154" w:author="google1599737165" w:date="2023-05-26T19:03:44Z">
        <w:r>
          <w:rPr>
            <w:rFonts w:hint="default"/>
            <w:lang w:val="ru-RU"/>
          </w:rPr>
          <w:t>е</w:t>
        </w:r>
      </w:ins>
      <w:ins w:id="155" w:author="google1599737165" w:date="2023-05-26T19:03:59Z">
        <w:r>
          <w:rPr>
            <w:rFonts w:hint="default"/>
            <w:lang w:val="ru-RU"/>
          </w:rPr>
          <w:t>т</w:t>
        </w:r>
      </w:ins>
      <w:ins w:id="156" w:author="google1599737165" w:date="2023-05-26T19:03:44Z">
        <w:r>
          <w:rPr>
            <w:rFonts w:hint="default"/>
            <w:lang w:val="ru-RU"/>
          </w:rPr>
          <w:t xml:space="preserve">ров </w:t>
        </w:r>
      </w:ins>
      <w:ins w:id="157" w:author="google1599737165" w:date="2023-05-26T19:03:45Z">
        <w:r>
          <w:rPr>
            <w:rFonts w:hint="default"/>
            <w:lang w:val="ru-RU"/>
          </w:rPr>
          <w:t>оп</w:t>
        </w:r>
      </w:ins>
      <w:ins w:id="158" w:author="google1599737165" w:date="2023-05-26T19:03:46Z">
        <w:r>
          <w:rPr>
            <w:rFonts w:hint="default"/>
            <w:lang w:val="ru-RU"/>
          </w:rPr>
          <w:t>и</w:t>
        </w:r>
      </w:ins>
      <w:ins w:id="159" w:author="google1599737165" w:date="2023-05-26T19:03:49Z">
        <w:r>
          <w:rPr>
            <w:rFonts w:hint="default"/>
            <w:lang w:val="ru-RU"/>
          </w:rPr>
          <w:t>сана</w:t>
        </w:r>
      </w:ins>
      <w:ins w:id="160" w:author="google1599737165" w:date="2023-05-26T19:03:50Z">
        <w:r>
          <w:rPr>
            <w:rFonts w:hint="default"/>
            <w:lang w:val="ru-RU"/>
          </w:rPr>
          <w:t xml:space="preserve"> ни</w:t>
        </w:r>
      </w:ins>
      <w:ins w:id="161" w:author="google1599737165" w:date="2023-05-26T19:03:51Z">
        <w:r>
          <w:rPr>
            <w:rFonts w:hint="default"/>
            <w:lang w:val="ru-RU"/>
          </w:rPr>
          <w:t>же</w:t>
        </w:r>
      </w:ins>
      <w:ins w:id="162" w:author="google1599737165" w:date="2023-05-26T19:03:54Z">
        <w:r>
          <w:rPr>
            <w:rFonts w:hint="default"/>
            <w:lang w:val="ru-RU"/>
          </w:rPr>
          <w:t>)</w:t>
        </w:r>
      </w:ins>
      <w:r>
        <w:t xml:space="preserve">. Кроме того, был произведен учет погибших меченых и фоновых мидий. Погибшими особями считались только те мидии, смерть которых удалось подтвердить – то есть были обнаружены пустые створки внутри садка. Судьба исчезнувших мидий считалась неизвестной, и они не учитывались при анализе данных. После измерения все животные были вскрыты для определения их морфотипа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w:t>
      </w:r>
      <w:del w:id="163" w:author="google1599737165" w:date="2023-05-26T19:04:35Z">
        <w:r>
          <w:rPr/>
          <w:delText>Katolikova et al., 2016</w:delText>
        </w:r>
      </w:del>
      <w:ins w:id="164" w:author="google1599737165" w:date="2023-05-26T19:04:35Z">
        <w:r>
          <w:rPr>
            <w:lang w:val="ru-RU"/>
          </w:rPr>
          <w:t>м</w:t>
        </w:r>
      </w:ins>
      <w:ins w:id="165" w:author="google1599737165" w:date="2023-05-26T19:04:31Z">
        <w:r>
          <w:rPr>
            <w:lang w:val="ru-RU"/>
          </w:rPr>
          <w:t>ето</w:t>
        </w:r>
      </w:ins>
      <w:ins w:id="166" w:author="google1599737165" w:date="2023-05-26T19:04:32Z">
        <w:r>
          <w:rPr>
            <w:lang w:val="ru-RU"/>
          </w:rPr>
          <w:t>дика</w:t>
        </w:r>
      </w:ins>
      <w:ins w:id="167" w:author="google1599737165" w:date="2023-05-26T19:04:32Z">
        <w:r>
          <w:rPr>
            <w:rFonts w:hint="default"/>
            <w:lang w:val="ru-RU"/>
          </w:rPr>
          <w:t xml:space="preserve"> </w:t>
        </w:r>
      </w:ins>
      <w:ins w:id="168" w:author="google1599737165" w:date="2023-05-26T19:04:37Z">
        <w:r>
          <w:rPr>
            <w:rFonts w:hint="default"/>
            <w:lang w:val="ru-RU"/>
          </w:rPr>
          <w:t>оц</w:t>
        </w:r>
      </w:ins>
      <w:ins w:id="169" w:author="google1599737165" w:date="2023-05-26T19:04:38Z">
        <w:r>
          <w:rPr>
            <w:rFonts w:hint="default"/>
            <w:lang w:val="ru-RU"/>
          </w:rPr>
          <w:t xml:space="preserve">енки </w:t>
        </w:r>
      </w:ins>
      <w:ins w:id="170" w:author="google1599737165" w:date="2023-05-26T19:04:39Z">
        <w:r>
          <w:rPr>
            <w:rFonts w:hint="default"/>
            <w:lang w:val="ru-RU"/>
          </w:rPr>
          <w:t>мор</w:t>
        </w:r>
      </w:ins>
      <w:ins w:id="171" w:author="google1599737165" w:date="2023-05-26T19:04:40Z">
        <w:r>
          <w:rPr>
            <w:rFonts w:hint="default"/>
            <w:lang w:val="ru-RU"/>
          </w:rPr>
          <w:t>фоти</w:t>
        </w:r>
      </w:ins>
      <w:ins w:id="172" w:author="google1599737165" w:date="2023-05-26T19:04:41Z">
        <w:r>
          <w:rPr>
            <w:rFonts w:hint="default"/>
            <w:lang w:val="ru-RU"/>
          </w:rPr>
          <w:t xml:space="preserve">пов </w:t>
        </w:r>
      </w:ins>
      <w:ins w:id="173" w:author="google1599737165" w:date="2023-05-26T19:04:46Z">
        <w:r>
          <w:rPr>
            <w:rFonts w:hint="default"/>
            <w:lang w:val="ru-RU"/>
          </w:rPr>
          <w:t>оп</w:t>
        </w:r>
      </w:ins>
      <w:ins w:id="174" w:author="google1599737165" w:date="2023-05-26T19:04:47Z">
        <w:r>
          <w:rPr>
            <w:rFonts w:hint="default"/>
            <w:lang w:val="ru-RU"/>
          </w:rPr>
          <w:t>исана</w:t>
        </w:r>
      </w:ins>
      <w:ins w:id="175" w:author="google1599737165" w:date="2023-05-26T19:04:48Z">
        <w:r>
          <w:rPr>
            <w:rFonts w:hint="default"/>
            <w:lang w:val="ru-RU"/>
          </w:rPr>
          <w:t xml:space="preserve"> ниже</w:t>
        </w:r>
      </w:ins>
      <w:r>
        <w:t>)</w:t>
      </w:r>
      <w:r>
        <w:fldChar w:fldCharType="end"/>
      </w:r>
      <w:r>
        <w:t xml:space="preserve">. </w:t>
      </w:r>
    </w:p>
    <w:p>
      <w:pPr>
        <w:ind w:firstLine="708"/>
        <w:rPr>
          <w:ins w:id="176" w:author="google1599737165" w:date="2023-05-26T19:04:53Z"/>
          <w:b/>
        </w:rPr>
      </w:pPr>
      <w:r>
        <w:rPr>
          <w:b/>
        </w:rPr>
        <w:t xml:space="preserve">Эксперимент 2. </w:t>
      </w:r>
    </w:p>
    <w:p>
      <w:pPr>
        <w:ind w:firstLine="708"/>
        <w:rPr>
          <w:del w:id="177" w:author="google1599737165" w:date="2023-05-26T19:39:39Z"/>
          <w:rFonts w:hint="default"/>
          <w:b w:val="0"/>
          <w:bCs/>
          <w:lang w:val="ru-RU"/>
          <w:rPrChange w:id="178" w:author="google1599737165" w:date="2023-05-26T19:05:19Z">
            <w:rPr>
              <w:del w:id="179" w:author="google1599737165" w:date="2023-05-26T19:39:39Z"/>
              <w:rFonts w:hint="default"/>
              <w:b/>
              <w:lang w:val="ru-RU"/>
            </w:rPr>
          </w:rPrChange>
        </w:rPr>
      </w:pPr>
      <w:ins w:id="180" w:author="google1599737165" w:date="2023-05-26T19:04:55Z">
        <w:r>
          <w:rPr>
            <w:b w:val="0"/>
            <w:bCs/>
            <w:lang w:val="ru-RU"/>
            <w:rPrChange w:id="181" w:author="google1599737165" w:date="2023-05-26T19:05:19Z">
              <w:rPr>
                <w:b/>
                <w:lang w:val="ru-RU"/>
              </w:rPr>
            </w:rPrChange>
          </w:rPr>
          <w:t>Цель</w:t>
        </w:r>
      </w:ins>
      <w:ins w:id="183" w:author="google1599737165" w:date="2023-05-26T19:04:57Z">
        <w:r>
          <w:rPr>
            <w:rFonts w:hint="default"/>
            <w:b w:val="0"/>
            <w:bCs/>
            <w:lang w:val="ru-RU"/>
            <w:rPrChange w:id="184" w:author="google1599737165" w:date="2023-05-26T19:05:19Z">
              <w:rPr>
                <w:rFonts w:hint="default"/>
                <w:b/>
                <w:lang w:val="ru-RU"/>
              </w:rPr>
            </w:rPrChange>
          </w:rPr>
          <w:t>:</w:t>
        </w:r>
      </w:ins>
      <w:ins w:id="186" w:author="google1599737165" w:date="2023-05-26T19:04:59Z">
        <w:r>
          <w:rPr>
            <w:rFonts w:hint="default"/>
            <w:b w:val="0"/>
            <w:bCs/>
            <w:lang w:val="ru-RU"/>
            <w:rPrChange w:id="187" w:author="google1599737165" w:date="2023-05-26T19:05:19Z">
              <w:rPr>
                <w:rFonts w:hint="default"/>
                <w:b/>
                <w:lang w:val="ru-RU"/>
              </w:rPr>
            </w:rPrChange>
          </w:rPr>
          <w:t xml:space="preserve"> </w:t>
        </w:r>
      </w:ins>
      <w:ins w:id="189" w:author="google1599737165" w:date="2023-05-26T19:39:39Z">
        <w:r>
          <w:rPr>
            <w:rFonts w:hint="default"/>
            <w:b w:val="0"/>
            <w:bCs/>
            <w:highlight w:val="none"/>
            <w:lang w:val="ru-RU"/>
          </w:rPr>
          <w:t>Оценить зависимость скорости роста раковины мидий</w:t>
        </w:r>
      </w:ins>
      <w:ins w:id="190" w:author="google1599737165" w:date="2023-05-26T19:40:29Z">
        <w:r>
          <w:rPr>
            <w:rFonts w:hint="default"/>
            <w:b w:val="0"/>
            <w:bCs/>
            <w:highlight w:val="none"/>
            <w:lang w:val="ru-RU"/>
          </w:rPr>
          <w:t xml:space="preserve"> раз</w:t>
        </w:r>
      </w:ins>
      <w:ins w:id="191" w:author="google1599737165" w:date="2023-05-26T19:40:30Z">
        <w:r>
          <w:rPr>
            <w:rFonts w:hint="default"/>
            <w:b w:val="0"/>
            <w:bCs/>
            <w:highlight w:val="none"/>
            <w:lang w:val="ru-RU"/>
          </w:rPr>
          <w:t xml:space="preserve">ных </w:t>
        </w:r>
      </w:ins>
      <w:ins w:id="192" w:author="google1599737165" w:date="2023-05-26T19:40:31Z">
        <w:r>
          <w:rPr>
            <w:rFonts w:hint="default"/>
            <w:b w:val="0"/>
            <w:bCs/>
            <w:highlight w:val="none"/>
            <w:lang w:val="ru-RU"/>
          </w:rPr>
          <w:t>в</w:t>
        </w:r>
      </w:ins>
      <w:ins w:id="193" w:author="google1599737165" w:date="2023-05-26T19:40:33Z">
        <w:r>
          <w:rPr>
            <w:rFonts w:hint="default"/>
            <w:b w:val="0"/>
            <w:bCs/>
            <w:highlight w:val="none"/>
            <w:lang w:val="ru-RU"/>
          </w:rPr>
          <w:t>идов</w:t>
        </w:r>
      </w:ins>
      <w:ins w:id="194" w:author="google1599737165" w:date="2023-05-26T19:39:48Z">
        <w:r>
          <w:rPr>
            <w:rFonts w:hint="default"/>
            <w:b w:val="0"/>
            <w:bCs/>
            <w:highlight w:val="none"/>
            <w:lang w:val="ru-RU"/>
          </w:rPr>
          <w:t>,</w:t>
        </w:r>
      </w:ins>
      <w:ins w:id="195" w:author="google1599737165" w:date="2023-05-26T19:39:49Z">
        <w:r>
          <w:rPr>
            <w:rFonts w:hint="default"/>
            <w:b w:val="0"/>
            <w:bCs/>
            <w:highlight w:val="none"/>
            <w:lang w:val="ru-RU"/>
          </w:rPr>
          <w:t xml:space="preserve"> </w:t>
        </w:r>
      </w:ins>
      <w:ins w:id="196" w:author="google1599737165" w:date="2023-05-26T19:39:52Z">
        <w:r>
          <w:rPr>
            <w:rFonts w:hint="default"/>
            <w:b w:val="0"/>
            <w:bCs/>
            <w:highlight w:val="none"/>
            <w:lang w:val="ru-RU"/>
          </w:rPr>
          <w:t>и</w:t>
        </w:r>
      </w:ins>
      <w:ins w:id="197" w:author="google1599737165" w:date="2023-05-26T19:39:53Z">
        <w:r>
          <w:rPr>
            <w:rFonts w:hint="default"/>
            <w:b w:val="0"/>
            <w:bCs/>
            <w:highlight w:val="none"/>
            <w:lang w:val="ru-RU"/>
          </w:rPr>
          <w:t>н</w:t>
        </w:r>
      </w:ins>
      <w:ins w:id="198" w:author="google1599737165" w:date="2023-05-26T19:39:54Z">
        <w:r>
          <w:rPr>
            <w:rFonts w:hint="default"/>
            <w:b w:val="0"/>
            <w:bCs/>
            <w:highlight w:val="none"/>
            <w:lang w:val="ru-RU"/>
          </w:rPr>
          <w:t>декс</w:t>
        </w:r>
      </w:ins>
      <w:ins w:id="199" w:author="google1599737165" w:date="2023-05-26T19:39:55Z">
        <w:r>
          <w:rPr>
            <w:rFonts w:hint="default"/>
            <w:b w:val="0"/>
            <w:bCs/>
            <w:highlight w:val="none"/>
            <w:lang w:val="ru-RU"/>
          </w:rPr>
          <w:t>а</w:t>
        </w:r>
      </w:ins>
      <w:ins w:id="200" w:author="google1599737165" w:date="2023-05-26T19:40:38Z">
        <w:r>
          <w:rPr>
            <w:rFonts w:hint="default"/>
            <w:b w:val="0"/>
            <w:bCs/>
            <w:highlight w:val="none"/>
            <w:lang w:val="ru-RU"/>
          </w:rPr>
          <w:t xml:space="preserve"> их</w:t>
        </w:r>
      </w:ins>
      <w:ins w:id="201" w:author="google1599737165" w:date="2023-05-26T19:39:55Z">
        <w:r>
          <w:rPr>
            <w:rFonts w:hint="default"/>
            <w:b w:val="0"/>
            <w:bCs/>
            <w:highlight w:val="none"/>
            <w:lang w:val="ru-RU"/>
          </w:rPr>
          <w:t xml:space="preserve"> </w:t>
        </w:r>
      </w:ins>
      <w:ins w:id="202" w:author="google1599737165" w:date="2023-05-26T19:39:56Z">
        <w:r>
          <w:rPr>
            <w:rFonts w:hint="default"/>
            <w:b w:val="0"/>
            <w:bCs/>
            <w:highlight w:val="none"/>
            <w:lang w:val="ru-RU"/>
          </w:rPr>
          <w:t>со</w:t>
        </w:r>
      </w:ins>
      <w:ins w:id="203" w:author="google1599737165" w:date="2023-05-26T19:39:57Z">
        <w:r>
          <w:rPr>
            <w:rFonts w:hint="default"/>
            <w:b w:val="0"/>
            <w:bCs/>
            <w:highlight w:val="none"/>
            <w:lang w:val="ru-RU"/>
          </w:rPr>
          <w:t>с</w:t>
        </w:r>
      </w:ins>
      <w:ins w:id="204" w:author="google1599737165" w:date="2023-05-26T19:39:58Z">
        <w:r>
          <w:rPr>
            <w:rFonts w:hint="default"/>
            <w:b w:val="0"/>
            <w:bCs/>
            <w:highlight w:val="none"/>
            <w:lang w:val="ru-RU"/>
          </w:rPr>
          <w:t>тояни</w:t>
        </w:r>
      </w:ins>
      <w:ins w:id="205" w:author="google1599737165" w:date="2023-05-26T19:39:59Z">
        <w:r>
          <w:rPr>
            <w:rFonts w:hint="default"/>
            <w:b w:val="0"/>
            <w:bCs/>
            <w:highlight w:val="none"/>
            <w:lang w:val="ru-RU"/>
          </w:rPr>
          <w:t xml:space="preserve">я </w:t>
        </w:r>
      </w:ins>
      <w:ins w:id="206" w:author="google1599737165" w:date="2023-05-26T19:40:03Z">
        <w:r>
          <w:rPr>
            <w:rFonts w:hint="default"/>
            <w:b w:val="0"/>
            <w:bCs/>
            <w:highlight w:val="none"/>
            <w:lang w:val="ru-RU"/>
          </w:rPr>
          <w:t>и</w:t>
        </w:r>
      </w:ins>
      <w:ins w:id="207" w:author="google1599737165" w:date="2023-05-26T19:40:08Z">
        <w:r>
          <w:rPr>
            <w:rFonts w:hint="default"/>
            <w:b w:val="0"/>
            <w:bCs/>
            <w:highlight w:val="none"/>
            <w:lang w:val="ru-RU"/>
          </w:rPr>
          <w:t xml:space="preserve">  у</w:t>
        </w:r>
      </w:ins>
      <w:ins w:id="208" w:author="google1599737165" w:date="2023-05-26T19:40:09Z">
        <w:r>
          <w:rPr>
            <w:rFonts w:hint="default"/>
            <w:b w:val="0"/>
            <w:bCs/>
            <w:highlight w:val="none"/>
            <w:lang w:val="ru-RU"/>
          </w:rPr>
          <w:t xml:space="preserve">ровня </w:t>
        </w:r>
      </w:ins>
      <w:ins w:id="209" w:author="google1599737165" w:date="2023-05-26T19:40:11Z">
        <w:r>
          <w:rPr>
            <w:rFonts w:hint="default"/>
            <w:b w:val="0"/>
            <w:bCs/>
            <w:highlight w:val="none"/>
            <w:lang w:val="ru-RU"/>
          </w:rPr>
          <w:t>смер</w:t>
        </w:r>
      </w:ins>
      <w:ins w:id="210" w:author="google1599737165" w:date="2023-05-26T19:40:12Z">
        <w:r>
          <w:rPr>
            <w:rFonts w:hint="default"/>
            <w:b w:val="0"/>
            <w:bCs/>
            <w:highlight w:val="none"/>
            <w:lang w:val="ru-RU"/>
          </w:rPr>
          <w:t>т</w:t>
        </w:r>
      </w:ins>
      <w:ins w:id="211" w:author="google1599737165" w:date="2023-05-26T19:40:13Z">
        <w:r>
          <w:rPr>
            <w:rFonts w:hint="default"/>
            <w:b w:val="0"/>
            <w:bCs/>
            <w:highlight w:val="none"/>
            <w:lang w:val="ru-RU"/>
          </w:rPr>
          <w:t>но</w:t>
        </w:r>
      </w:ins>
      <w:ins w:id="212" w:author="google1599737165" w:date="2023-05-26T19:40:14Z">
        <w:r>
          <w:rPr>
            <w:rFonts w:hint="default"/>
            <w:b w:val="0"/>
            <w:bCs/>
            <w:highlight w:val="none"/>
            <w:lang w:val="ru-RU"/>
          </w:rPr>
          <w:t xml:space="preserve">сти </w:t>
        </w:r>
      </w:ins>
      <w:ins w:id="213" w:author="google1599737165" w:date="2023-05-26T19:39:39Z">
        <w:r>
          <w:rPr>
            <w:rFonts w:hint="default"/>
            <w:b w:val="0"/>
            <w:bCs/>
            <w:highlight w:val="none"/>
            <w:lang w:val="ru-RU"/>
          </w:rPr>
          <w:t>от таксономического состава</w:t>
        </w:r>
      </w:ins>
      <w:ins w:id="214" w:author="google1599737165" w:date="2023-05-26T19:40:47Z">
        <w:r>
          <w:rPr>
            <w:rFonts w:hint="default"/>
            <w:b w:val="0"/>
            <w:bCs/>
            <w:highlight w:val="none"/>
            <w:lang w:val="ru-RU"/>
          </w:rPr>
          <w:t xml:space="preserve"> и </w:t>
        </w:r>
      </w:ins>
      <w:ins w:id="215" w:author="google1599737165" w:date="2023-05-26T19:40:48Z">
        <w:r>
          <w:rPr>
            <w:rFonts w:hint="default"/>
            <w:b w:val="0"/>
            <w:bCs/>
            <w:highlight w:val="none"/>
            <w:lang w:val="ru-RU"/>
          </w:rPr>
          <w:t>плот</w:t>
        </w:r>
      </w:ins>
      <w:ins w:id="216" w:author="google1599737165" w:date="2023-05-26T19:40:49Z">
        <w:r>
          <w:rPr>
            <w:rFonts w:hint="default"/>
            <w:b w:val="0"/>
            <w:bCs/>
            <w:highlight w:val="none"/>
            <w:lang w:val="ru-RU"/>
          </w:rPr>
          <w:t xml:space="preserve">ности </w:t>
        </w:r>
      </w:ins>
      <w:ins w:id="217" w:author="google1599737165" w:date="2023-05-26T19:39:39Z">
        <w:r>
          <w:rPr>
            <w:rFonts w:hint="default"/>
            <w:b w:val="0"/>
            <w:bCs/>
            <w:highlight w:val="none"/>
            <w:lang w:val="ru-RU"/>
          </w:rPr>
          <w:t>смешанного поселения.</w:t>
        </w:r>
      </w:ins>
    </w:p>
    <w:p>
      <w:pPr>
        <w:ind w:firstLine="708"/>
        <w:rPr>
          <w:ins w:id="218" w:author="google1599737165" w:date="2023-05-26T19:39:42Z"/>
        </w:rPr>
      </w:pPr>
    </w:p>
    <w:p>
      <w:pPr>
        <w:ind w:firstLine="708"/>
      </w:pPr>
      <w:r>
        <w:t xml:space="preserve">Данный эксперимент наследует дизайн из Эксперимента 1 и является его модификацией. Материалом для эксперимента послужили мидии, отобранные в трех точках: </w:t>
      </w:r>
      <w:r>
        <w:rPr>
          <w:lang w:val="en-US"/>
        </w:rPr>
        <w:t>KAN</w:t>
      </w:r>
      <w:r>
        <w:t xml:space="preserve"> (</w:t>
      </w:r>
      <w:r>
        <w:rPr>
          <w:lang w:val="en-US"/>
        </w:rPr>
        <w:t>MT</w:t>
      </w:r>
      <w:r>
        <w:t xml:space="preserve">), </w:t>
      </w:r>
      <w:r>
        <w:rPr>
          <w:lang w:val="en-US"/>
        </w:rPr>
        <w:t>OL</w:t>
      </w:r>
      <w:r>
        <w:t xml:space="preserve"> (</w:t>
      </w:r>
      <w:r>
        <w:rPr>
          <w:lang w:val="en-US"/>
        </w:rPr>
        <w:t>MT</w:t>
      </w:r>
      <w:r>
        <w:t xml:space="preserve">) и </w:t>
      </w:r>
      <w:r>
        <w:rPr>
          <w:lang w:val="en-US"/>
        </w:rPr>
        <w:t>LUV</w:t>
      </w:r>
      <w:r>
        <w:t xml:space="preserve"> (МЕ). Эксперимент состоит их двух частей: </w:t>
      </w:r>
      <w:del w:id="219" w:author="google1599737165" w:date="2023-05-26T19:10:09Z">
        <w:r>
          <w:rPr/>
          <w:delText>летней (</w:delText>
        </w:r>
      </w:del>
      <w:r>
        <w:t>краткосрочной</w:t>
      </w:r>
      <w:del w:id="220" w:author="google1599737165" w:date="2023-05-26T19:10:11Z">
        <w:r>
          <w:rPr/>
          <w:delText>)</w:delText>
        </w:r>
      </w:del>
      <w:r>
        <w:t xml:space="preserve"> и</w:t>
      </w:r>
      <w:ins w:id="221" w:author="google1599737165" w:date="2023-05-26T19:10:15Z">
        <w:r>
          <w:rPr>
            <w:rFonts w:hint="default"/>
            <w:lang w:val="ru-RU"/>
          </w:rPr>
          <w:t xml:space="preserve"> </w:t>
        </w:r>
      </w:ins>
      <w:del w:id="222" w:author="google1599737165" w:date="2023-05-26T19:10:14Z">
        <w:r>
          <w:rPr/>
          <w:delText xml:space="preserve"> зимней (</w:delText>
        </w:r>
      </w:del>
      <w:r>
        <w:t>долгосрочной</w:t>
      </w:r>
      <w:del w:id="223" w:author="google1599737165" w:date="2023-05-26T19:10:17Z">
        <w:r>
          <w:rPr/>
          <w:delText>)</w:delText>
        </w:r>
      </w:del>
      <w:r>
        <w:t xml:space="preserve">. Для удобства анализа данные впоследствии были объединены в один массив. По результатам Эксперимента 1 в новом дизайне мы приняли решение отказаться от фактора соленостного режима, однако увеличить количество типов искусственных поселений, создав поселения, в которых не будет наблюдаться выраженного доминирования одного из видов, а также поселения с промежуточной плотностью особей. </w:t>
      </w:r>
    </w:p>
    <w:p>
      <w:pPr>
        <w:ind w:firstLine="708"/>
      </w:pPr>
      <w:r>
        <w:t xml:space="preserve">Материал для </w:t>
      </w:r>
      <w:del w:id="224" w:author="google1599737165" w:date="2023-05-26T19:09:41Z">
        <w:r>
          <w:rPr/>
          <w:delText>зимней</w:delText>
        </w:r>
      </w:del>
      <w:ins w:id="225" w:author="google1599737165" w:date="2023-05-26T19:09:41Z">
        <w:r>
          <w:rPr>
            <w:lang w:val="ru-RU"/>
          </w:rPr>
          <w:t>д</w:t>
        </w:r>
      </w:ins>
      <w:ins w:id="226" w:author="google1599737165" w:date="2023-05-26T19:09:42Z">
        <w:r>
          <w:rPr>
            <w:lang w:val="ru-RU"/>
          </w:rPr>
          <w:t>олгос</w:t>
        </w:r>
      </w:ins>
      <w:ins w:id="227" w:author="google1599737165" w:date="2023-05-26T19:09:43Z">
        <w:r>
          <w:rPr>
            <w:lang w:val="ru-RU"/>
          </w:rPr>
          <w:t>рочно</w:t>
        </w:r>
      </w:ins>
      <w:ins w:id="228" w:author="google1599737165" w:date="2023-05-26T19:09:44Z">
        <w:r>
          <w:rPr>
            <w:lang w:val="ru-RU"/>
          </w:rPr>
          <w:t>й</w:t>
        </w:r>
      </w:ins>
      <w:ins w:id="229" w:author="google1599737165" w:date="2023-05-26T19:09:44Z">
        <w:r>
          <w:rPr>
            <w:rFonts w:hint="default"/>
            <w:lang w:val="ru-RU"/>
          </w:rPr>
          <w:t xml:space="preserve"> </w:t>
        </w:r>
      </w:ins>
      <w:r>
        <w:t xml:space="preserve"> части эксперимента был собран в начале января 2021 года. Животные, аналогично Эксперименту 1, были отсортированы на мелких и крупных животных. Мелкие животные (средняя длина раковины 23,09 мм, </w:t>
      </w:r>
      <w:r>
        <w:rPr>
          <w:lang w:val="en-US"/>
        </w:rPr>
        <w:t>SD</w:t>
      </w:r>
      <w:r>
        <w:t xml:space="preserve"> = 2.14) были помечены индивидуальными метками и измерены. Нами были сформированы семь типов поселений: поселения с высокой плотностью, в которых доминирует один из видов (80 фоновых животных одного вида, МТ или МЕ, по 11 меченых животных каждого вида); поселения с пониженной плотностью, в которых доминирует один из видов (40 фоновых животных одного вида, МТ или МЕ, по 11 меченых животных каждого вида); поселения с высокой плотностью без выраженного доминирования (40 фоновых МТ, 40 фоновых МЕ, по 11 меченых мидий каждого вида); поселения с пониженной плотностью и без выраженного доминирования одного из видов (20 фоновых МТ, 20 фоновых МЕ, по 11 меченых мидий каждого вида); контрольные (по 11 меченых мидий МТ и МЕ). Кажд</w:t>
      </w:r>
      <w:ins w:id="230" w:author="google1599737165" w:date="2023-05-26T19:07:26Z">
        <w:r>
          <w:rPr>
            <w:lang w:val="ru-RU"/>
          </w:rPr>
          <w:t>ый</w:t>
        </w:r>
      </w:ins>
      <w:ins w:id="231" w:author="google1599737165" w:date="2023-05-26T19:07:26Z">
        <w:r>
          <w:rPr>
            <w:rFonts w:hint="default"/>
            <w:lang w:val="ru-RU"/>
          </w:rPr>
          <w:t xml:space="preserve"> </w:t>
        </w:r>
      </w:ins>
      <w:ins w:id="232" w:author="google1599737165" w:date="2023-05-26T19:07:27Z">
        <w:r>
          <w:rPr>
            <w:rFonts w:hint="default"/>
            <w:lang w:val="ru-RU"/>
          </w:rPr>
          <w:t>тип</w:t>
        </w:r>
      </w:ins>
      <w:ins w:id="233" w:author="google1599737165" w:date="2023-05-26T19:07:28Z">
        <w:r>
          <w:rPr>
            <w:rFonts w:hint="default"/>
            <w:lang w:val="ru-RU"/>
          </w:rPr>
          <w:t xml:space="preserve"> </w:t>
        </w:r>
      </w:ins>
      <w:del w:id="234" w:author="google1599737165" w:date="2023-05-26T19:07:29Z">
        <w:r>
          <w:rPr/>
          <w:delText>ое</w:delText>
        </w:r>
      </w:del>
      <w:del w:id="235" w:author="google1599737165" w:date="2023-05-26T19:07:31Z">
        <w:r>
          <w:rPr/>
          <w:delText xml:space="preserve"> </w:delText>
        </w:r>
      </w:del>
      <w:r>
        <w:t>поселени</w:t>
      </w:r>
      <w:ins w:id="236" w:author="google1599737165" w:date="2023-05-26T19:07:34Z">
        <w:r>
          <w:rPr>
            <w:lang w:val="ru-RU"/>
          </w:rPr>
          <w:t>й</w:t>
        </w:r>
      </w:ins>
      <w:del w:id="237" w:author="google1599737165" w:date="2023-05-26T19:07:34Z">
        <w:r>
          <w:rPr/>
          <w:delText>е</w:delText>
        </w:r>
      </w:del>
      <w:r>
        <w:t xml:space="preserve"> было представлен</w:t>
      </w:r>
      <w:ins w:id="238" w:author="google1599737165" w:date="2023-05-26T19:07:39Z">
        <w:r>
          <w:rPr>
            <w:rFonts w:hint="default"/>
            <w:lang w:val="ru-RU"/>
          </w:rPr>
          <w:t xml:space="preserve"> </w:t>
        </w:r>
      </w:ins>
      <w:del w:id="239" w:author="google1599737165" w:date="2023-05-26T19:07:38Z">
        <w:r>
          <w:rPr/>
          <w:delText xml:space="preserve">о </w:delText>
        </w:r>
      </w:del>
      <w:r>
        <w:t xml:space="preserve">четырьмя повторностями. </w:t>
      </w:r>
    </w:p>
    <w:p>
      <w:pPr>
        <w:ind w:firstLine="708"/>
      </w:pPr>
      <w:r>
        <w:t>Нами была использована конструкция садков и платформы</w:t>
      </w:r>
      <w:ins w:id="240" w:author="google1599737165" w:date="2023-05-26T19:07:49Z">
        <w:r>
          <w:rPr>
            <w:rFonts w:hint="default"/>
            <w:lang w:val="ru-RU"/>
          </w:rPr>
          <w:t xml:space="preserve"> ана</w:t>
        </w:r>
      </w:ins>
      <w:ins w:id="241" w:author="google1599737165" w:date="2023-05-26T19:07:50Z">
        <w:r>
          <w:rPr>
            <w:rFonts w:hint="default"/>
            <w:lang w:val="ru-RU"/>
          </w:rPr>
          <w:t>л</w:t>
        </w:r>
      </w:ins>
      <w:ins w:id="242" w:author="google1599737165" w:date="2023-05-26T19:07:51Z">
        <w:r>
          <w:rPr>
            <w:rFonts w:hint="default"/>
            <w:lang w:val="ru-RU"/>
          </w:rPr>
          <w:t>ог</w:t>
        </w:r>
      </w:ins>
      <w:ins w:id="243" w:author="google1599737165" w:date="2023-05-26T19:07:52Z">
        <w:r>
          <w:rPr>
            <w:rFonts w:hint="default"/>
            <w:lang w:val="ru-RU"/>
          </w:rPr>
          <w:t>ичны</w:t>
        </w:r>
      </w:ins>
      <w:ins w:id="244" w:author="google1599737165" w:date="2023-05-26T19:07:53Z">
        <w:r>
          <w:rPr>
            <w:rFonts w:hint="default"/>
            <w:lang w:val="ru-RU"/>
          </w:rPr>
          <w:t xml:space="preserve">е </w:t>
        </w:r>
      </w:ins>
      <w:ins w:id="245" w:author="google1599737165" w:date="2023-05-26T19:07:56Z">
        <w:r>
          <w:rPr>
            <w:rFonts w:hint="default"/>
            <w:lang w:val="ru-RU"/>
          </w:rPr>
          <w:t>опи</w:t>
        </w:r>
      </w:ins>
      <w:ins w:id="246" w:author="google1599737165" w:date="2023-05-26T19:07:57Z">
        <w:r>
          <w:rPr>
            <w:rFonts w:hint="default"/>
            <w:lang w:val="ru-RU"/>
          </w:rPr>
          <w:t>санным</w:t>
        </w:r>
      </w:ins>
      <w:ins w:id="247" w:author="google1599737165" w:date="2023-05-26T19:07:58Z">
        <w:r>
          <w:rPr>
            <w:rFonts w:hint="default"/>
            <w:lang w:val="ru-RU"/>
          </w:rPr>
          <w:t xml:space="preserve"> </w:t>
        </w:r>
      </w:ins>
      <w:ins w:id="248" w:author="google1599737165" w:date="2023-05-26T19:08:00Z">
        <w:r>
          <w:rPr>
            <w:rFonts w:hint="default"/>
            <w:lang w:val="ru-RU"/>
          </w:rPr>
          <w:t xml:space="preserve">в </w:t>
        </w:r>
      </w:ins>
      <w:del w:id="249" w:author="google1599737165" w:date="2023-05-26T19:08:02Z">
        <w:r>
          <w:rPr/>
          <w:delText xml:space="preserve">, как и в </w:delText>
        </w:r>
      </w:del>
      <w:r>
        <w:t xml:space="preserve">Эксперименте 1. Две платформы с искусственными поселениями были размещены в сублиторали рядом с островом </w:t>
      </w:r>
      <w:del w:id="250" w:author="google1599737165" w:date="2023-05-26T19:08:15Z">
        <w:r>
          <w:rPr/>
          <w:delText>???</w:delText>
        </w:r>
      </w:del>
      <w:ins w:id="251" w:author="google1599737165" w:date="2023-05-26T19:08:15Z">
        <w:r>
          <w:rPr>
            <w:lang w:val="ru-RU"/>
          </w:rPr>
          <w:t>В</w:t>
        </w:r>
      </w:ins>
      <w:ins w:id="252" w:author="google1599737165" w:date="2023-05-26T19:08:16Z">
        <w:r>
          <w:rPr>
            <w:lang w:val="ru-RU"/>
          </w:rPr>
          <w:t>ы</w:t>
        </w:r>
      </w:ins>
      <w:ins w:id="253" w:author="google1599737165" w:date="2023-05-26T19:08:17Z">
        <w:r>
          <w:rPr>
            <w:lang w:val="ru-RU"/>
          </w:rPr>
          <w:t>сок</w:t>
        </w:r>
      </w:ins>
      <w:ins w:id="254" w:author="google1599737165" w:date="2023-05-26T19:08:18Z">
        <w:r>
          <w:rPr>
            <w:lang w:val="ru-RU"/>
          </w:rPr>
          <w:t>им</w:t>
        </w:r>
      </w:ins>
      <w:ins w:id="255" w:author="google1599737165" w:date="2023-05-26T19:08:19Z">
        <w:r>
          <w:rPr>
            <w:rFonts w:hint="default"/>
            <w:lang w:val="ru-RU"/>
          </w:rPr>
          <w:t xml:space="preserve"> </w:t>
        </w:r>
      </w:ins>
      <w:ins w:id="256" w:author="google1599737165" w:date="2023-05-26T19:08:20Z">
        <w:r>
          <w:rPr>
            <w:rFonts w:hint="default"/>
            <w:lang w:val="ru-RU"/>
          </w:rPr>
          <w:t>(</w:t>
        </w:r>
      </w:ins>
      <w:ins w:id="257" w:author="google1599737165" w:date="2023-05-26T19:08:21Z">
        <w:r>
          <w:rPr>
            <w:rFonts w:hint="default"/>
            <w:lang w:val="ru-RU"/>
          </w:rPr>
          <w:t>коо</w:t>
        </w:r>
      </w:ins>
      <w:ins w:id="258" w:author="google1599737165" w:date="2023-05-26T19:08:22Z">
        <w:r>
          <w:rPr>
            <w:rFonts w:hint="default"/>
            <w:lang w:val="ru-RU"/>
          </w:rPr>
          <w:t>р</w:t>
        </w:r>
      </w:ins>
      <w:ins w:id="259" w:author="google1599737165" w:date="2023-05-26T19:08:23Z">
        <w:r>
          <w:rPr>
            <w:rFonts w:hint="default"/>
            <w:lang w:val="ru-RU"/>
          </w:rPr>
          <w:t>д</w:t>
        </w:r>
      </w:ins>
      <w:ins w:id="260" w:author="google1599737165" w:date="2023-05-26T19:08:24Z">
        <w:r>
          <w:rPr>
            <w:rFonts w:hint="default"/>
            <w:lang w:val="ru-RU"/>
          </w:rPr>
          <w:t>ина</w:t>
        </w:r>
      </w:ins>
      <w:ins w:id="261" w:author="google1599737165" w:date="2023-05-26T19:08:25Z">
        <w:r>
          <w:rPr>
            <w:rFonts w:hint="default"/>
            <w:lang w:val="ru-RU"/>
          </w:rPr>
          <w:t xml:space="preserve">ты </w:t>
        </w:r>
      </w:ins>
      <w:ins w:id="262" w:author="google1599737165" w:date="2023-05-26T19:08:26Z">
        <w:r>
          <w:rPr>
            <w:rFonts w:hint="default"/>
            <w:lang w:val="ru-RU"/>
          </w:rPr>
          <w:t>++</w:t>
        </w:r>
      </w:ins>
      <w:ins w:id="263" w:author="google1599737165" w:date="2023-05-26T19:08:29Z">
        <w:r>
          <w:rPr>
            <w:rFonts w:hint="default"/>
            <w:lang w:val="ru-RU"/>
          </w:rPr>
          <w:t>)</w:t>
        </w:r>
      </w:ins>
      <w:ins w:id="264" w:author="google1599737165" w:date="2023-05-26T19:08:30Z">
        <w:r>
          <w:rPr>
            <w:rFonts w:hint="default"/>
            <w:lang w:val="ru-RU"/>
          </w:rPr>
          <w:t xml:space="preserve"> </w:t>
        </w:r>
      </w:ins>
      <w:r>
        <w:t xml:space="preserve"> на глубине 1,5 </w:t>
      </w:r>
      <w:commentRangeStart w:id="11"/>
      <w:r>
        <w:t>метров</w:t>
      </w:r>
      <w:commentRangeEnd w:id="11"/>
      <w:r>
        <w:rPr>
          <w:rStyle w:val="4"/>
        </w:rPr>
        <w:commentReference w:id="11"/>
      </w:r>
      <w:r>
        <w:t xml:space="preserve">. </w:t>
      </w:r>
    </w:p>
    <w:p>
      <w:pPr>
        <w:ind w:firstLine="708"/>
      </w:pPr>
      <w:r>
        <w:t>Материал для краткосрочной экспозиции был собран в начале июня 2021 года. Материал был обработан аналогично материалу из долгосрочной части эксперимента.</w:t>
      </w:r>
      <w:commentRangeStart w:id="12"/>
      <w:r>
        <w:t xml:space="preserve"> Средний размер длины раковины меченых молл</w:t>
      </w:r>
      <w:commentRangeEnd w:id="12"/>
      <w:r>
        <w:rPr>
          <w:rStyle w:val="4"/>
        </w:rPr>
        <w:commentReference w:id="12"/>
      </w:r>
      <w:r>
        <w:t xml:space="preserve">юсков составил 22,88 мм, </w:t>
      </w:r>
      <w:commentRangeStart w:id="13"/>
      <w:r>
        <w:rPr>
          <w:lang w:val="en-US"/>
        </w:rPr>
        <w:t>SD</w:t>
      </w:r>
      <w:r>
        <w:t xml:space="preserve"> = 2,5</w:t>
      </w:r>
      <w:commentRangeEnd w:id="13"/>
      <w:r>
        <w:rPr>
          <w:rStyle w:val="4"/>
        </w:rPr>
        <w:commentReference w:id="13"/>
      </w:r>
      <w:r>
        <w:t xml:space="preserve">. Нами были сформированы четыре типа поселений: поселения, в которых доминирует один из видов (80 фоновых животных одного вида, МТ или МЕ, по 11 меченых животных каждого вида); поселения без выраженного доминирования (40 фоновых МТ, 40 фоновых МЕ, по 11 меченых мидий каждого вида); контрольные (по 11 меченых мидий МТ и МЕ). Платформы с садками были размещены в той же точке, что и платформы для долгосрочной экспозиции, в сублиторали, на глубине 1,5 метров. </w:t>
      </w:r>
    </w:p>
    <w:p>
      <w:pPr>
        <w:ind w:firstLine="708"/>
      </w:pPr>
      <w:r>
        <w:t xml:space="preserve">Все платформы были подняты в конце сентября 2021 года. Таким образом, долгосрочная экспозиция составила 8 месяцев, а краткосрочная – 3 месяца. Все меченые мидии были измерены для определения прироста раковины. У мидий из долгосрочной экспозиции дополнительно после эксперимента регистрировалась сила прикрепления биссуса к субстрату и количество образуемых биссусных </w:t>
      </w:r>
      <w:commentRangeStart w:id="14"/>
      <w:r>
        <w:t>бляше</w:t>
      </w:r>
      <w:ins w:id="265" w:author="google1599737165" w:date="2023-05-26T19:13:03Z">
        <w:r>
          <w:rPr>
            <w:lang w:val="ru-RU"/>
          </w:rPr>
          <w:t>к</w:t>
        </w:r>
      </w:ins>
      <w:ins w:id="266" w:author="google1599737165" w:date="2023-05-26T19:12:43Z">
        <w:r>
          <w:rPr>
            <w:rFonts w:hint="default"/>
            <w:lang w:val="ru-RU"/>
          </w:rPr>
          <w:t xml:space="preserve"> </w:t>
        </w:r>
      </w:ins>
      <w:ins w:id="267" w:author="google1599737165" w:date="2023-05-26T19:13:02Z">
        <w:r>
          <w:rPr>
            <w:rFonts w:hint="default"/>
            <w:lang w:val="ru-RU"/>
          </w:rPr>
          <w:t>(</w:t>
        </w:r>
      </w:ins>
      <w:ins w:id="268" w:author="google1599737165" w:date="2023-05-26T19:12:44Z">
        <w:r>
          <w:rPr>
            <w:rFonts w:hint="default"/>
            <w:lang w:val="ru-RU"/>
          </w:rPr>
          <w:t>метод</w:t>
        </w:r>
      </w:ins>
      <w:ins w:id="269" w:author="google1599737165" w:date="2023-05-26T19:12:45Z">
        <w:r>
          <w:rPr>
            <w:rFonts w:hint="default"/>
            <w:lang w:val="ru-RU"/>
          </w:rPr>
          <w:t>и</w:t>
        </w:r>
      </w:ins>
      <w:ins w:id="270" w:author="google1599737165" w:date="2023-05-26T19:12:46Z">
        <w:r>
          <w:rPr>
            <w:rFonts w:hint="default"/>
            <w:lang w:val="ru-RU"/>
          </w:rPr>
          <w:t>ка о</w:t>
        </w:r>
      </w:ins>
      <w:ins w:id="271" w:author="google1599737165" w:date="2023-05-26T19:12:47Z">
        <w:r>
          <w:rPr>
            <w:rFonts w:hint="default"/>
            <w:lang w:val="ru-RU"/>
          </w:rPr>
          <w:t>ц</w:t>
        </w:r>
      </w:ins>
      <w:ins w:id="272" w:author="google1599737165" w:date="2023-05-26T19:12:48Z">
        <w:r>
          <w:rPr>
            <w:rFonts w:hint="default"/>
            <w:lang w:val="ru-RU"/>
          </w:rPr>
          <w:t xml:space="preserve">енки </w:t>
        </w:r>
      </w:ins>
      <w:ins w:id="273" w:author="google1599737165" w:date="2023-05-26T19:12:49Z">
        <w:r>
          <w:rPr>
            <w:rFonts w:hint="default"/>
            <w:lang w:val="ru-RU"/>
          </w:rPr>
          <w:t>эти</w:t>
        </w:r>
      </w:ins>
      <w:ins w:id="274" w:author="google1599737165" w:date="2023-05-26T19:12:50Z">
        <w:r>
          <w:rPr>
            <w:rFonts w:hint="default"/>
            <w:lang w:val="ru-RU"/>
          </w:rPr>
          <w:t>х па</w:t>
        </w:r>
      </w:ins>
      <w:ins w:id="275" w:author="google1599737165" w:date="2023-05-26T19:12:51Z">
        <w:r>
          <w:rPr>
            <w:rFonts w:hint="default"/>
            <w:lang w:val="ru-RU"/>
          </w:rPr>
          <w:t xml:space="preserve">раметров </w:t>
        </w:r>
      </w:ins>
      <w:ins w:id="276" w:author="google1599737165" w:date="2023-05-26T19:12:52Z">
        <w:r>
          <w:rPr>
            <w:rFonts w:hint="default"/>
            <w:lang w:val="ru-RU"/>
          </w:rPr>
          <w:t>о</w:t>
        </w:r>
      </w:ins>
      <w:ins w:id="277" w:author="google1599737165" w:date="2023-05-26T19:12:53Z">
        <w:r>
          <w:rPr>
            <w:rFonts w:hint="default"/>
            <w:lang w:val="ru-RU"/>
          </w:rPr>
          <w:t>писан</w:t>
        </w:r>
      </w:ins>
      <w:ins w:id="278" w:author="google1599737165" w:date="2023-05-26T19:12:54Z">
        <w:r>
          <w:rPr>
            <w:rFonts w:hint="default"/>
            <w:lang w:val="ru-RU"/>
          </w:rPr>
          <w:t xml:space="preserve">а </w:t>
        </w:r>
      </w:ins>
      <w:ins w:id="279" w:author="google1599737165" w:date="2023-05-26T19:12:55Z">
        <w:r>
          <w:rPr>
            <w:rFonts w:hint="default"/>
            <w:lang w:val="ru-RU"/>
          </w:rPr>
          <w:t>ни</w:t>
        </w:r>
      </w:ins>
      <w:ins w:id="280" w:author="google1599737165" w:date="2023-05-26T19:12:56Z">
        <w:r>
          <w:rPr>
            <w:rFonts w:hint="default"/>
            <w:lang w:val="ru-RU"/>
          </w:rPr>
          <w:t>же</w:t>
        </w:r>
      </w:ins>
      <w:ins w:id="281" w:author="google1599737165" w:date="2023-05-26T19:12:57Z">
        <w:r>
          <w:rPr>
            <w:rFonts w:hint="default"/>
            <w:lang w:val="ru-RU"/>
          </w:rPr>
          <w:t>)</w:t>
        </w:r>
      </w:ins>
      <w:ins w:id="282" w:author="google1599737165" w:date="2023-05-26T19:12:34Z">
        <w:r>
          <w:rPr>
            <w:rFonts w:hint="default"/>
            <w:lang w:val="ru-RU"/>
          </w:rPr>
          <w:t xml:space="preserve"> </w:t>
        </w:r>
      </w:ins>
      <w:del w:id="283" w:author="google1599737165" w:date="2023-05-26T19:12:39Z">
        <w:r>
          <w:rPr/>
          <w:delText>к</w:delText>
        </w:r>
        <w:commentRangeEnd w:id="14"/>
      </w:del>
      <w:r>
        <w:rPr>
          <w:rStyle w:val="4"/>
        </w:rPr>
        <w:commentReference w:id="14"/>
      </w:r>
      <w:r>
        <w:t xml:space="preserve">. Как меченые, так и фоновые животные были вскрыты для определения морфотипа. Смертность мидий в поселениях учитывалась аналогичным Эксперименту 1 образом. Ткани всех меченых мидий были высушены и для них был рассчитан индекс </w:t>
      </w:r>
      <w:commentRangeStart w:id="15"/>
      <w:r>
        <w:t>состояния</w:t>
      </w:r>
      <w:commentRangeEnd w:id="15"/>
      <w:r>
        <w:rPr>
          <w:rStyle w:val="4"/>
        </w:rPr>
        <w:commentReference w:id="15"/>
      </w:r>
      <w:ins w:id="284" w:author="google1599737165" w:date="2023-05-26T19:13:29Z">
        <w:r>
          <w:rPr>
            <w:rFonts w:hint="default"/>
            <w:lang w:val="ru-RU"/>
          </w:rPr>
          <w:t xml:space="preserve"> </w:t>
        </w:r>
      </w:ins>
      <w:ins w:id="285" w:author="google1599737165" w:date="2023-05-26T19:13:31Z">
        <w:r>
          <w:rPr>
            <w:rFonts w:hint="default"/>
            <w:lang w:val="ru-RU"/>
          </w:rPr>
          <w:t>(метод</w:t>
        </w:r>
      </w:ins>
      <w:ins w:id="286" w:author="google1599737165" w:date="2023-05-26T19:13:32Z">
        <w:r>
          <w:rPr>
            <w:rFonts w:hint="default"/>
            <w:lang w:val="ru-RU"/>
          </w:rPr>
          <w:t xml:space="preserve">ика </w:t>
        </w:r>
      </w:ins>
      <w:ins w:id="287" w:author="google1599737165" w:date="2023-05-26T19:13:34Z">
        <w:r>
          <w:rPr>
            <w:rFonts w:hint="default"/>
            <w:lang w:val="ru-RU"/>
          </w:rPr>
          <w:t>о</w:t>
        </w:r>
      </w:ins>
      <w:ins w:id="288" w:author="google1599737165" w:date="2023-05-26T19:13:35Z">
        <w:r>
          <w:rPr>
            <w:rFonts w:hint="default"/>
            <w:lang w:val="ru-RU"/>
          </w:rPr>
          <w:t>ценки</w:t>
        </w:r>
      </w:ins>
      <w:ins w:id="289" w:author="google1599737165" w:date="2023-05-26T19:13:36Z">
        <w:r>
          <w:rPr>
            <w:rFonts w:hint="default"/>
            <w:lang w:val="ru-RU"/>
          </w:rPr>
          <w:t xml:space="preserve"> это</w:t>
        </w:r>
      </w:ins>
      <w:ins w:id="290" w:author="google1599737165" w:date="2023-05-26T19:13:37Z">
        <w:r>
          <w:rPr>
            <w:rFonts w:hint="default"/>
            <w:lang w:val="ru-RU"/>
          </w:rPr>
          <w:t>го п</w:t>
        </w:r>
      </w:ins>
      <w:ins w:id="291" w:author="google1599737165" w:date="2023-05-26T19:13:38Z">
        <w:r>
          <w:rPr>
            <w:rFonts w:hint="default"/>
            <w:lang w:val="ru-RU"/>
          </w:rPr>
          <w:t>арамтер</w:t>
        </w:r>
      </w:ins>
      <w:ins w:id="292" w:author="google1599737165" w:date="2023-05-26T19:13:39Z">
        <w:r>
          <w:rPr>
            <w:rFonts w:hint="default"/>
            <w:lang w:val="ru-RU"/>
          </w:rPr>
          <w:t>а</w:t>
        </w:r>
      </w:ins>
      <w:ins w:id="293" w:author="google1599737165" w:date="2023-05-26T19:13:40Z">
        <w:r>
          <w:rPr>
            <w:rFonts w:hint="default"/>
            <w:lang w:val="ru-RU"/>
          </w:rPr>
          <w:t xml:space="preserve"> о</w:t>
        </w:r>
      </w:ins>
      <w:ins w:id="294" w:author="google1599737165" w:date="2023-05-26T19:13:41Z">
        <w:r>
          <w:rPr>
            <w:rFonts w:hint="default"/>
            <w:lang w:val="ru-RU"/>
          </w:rPr>
          <w:t>писана н</w:t>
        </w:r>
      </w:ins>
      <w:ins w:id="295" w:author="google1599737165" w:date="2023-05-26T19:13:42Z">
        <w:r>
          <w:rPr>
            <w:rFonts w:hint="default"/>
            <w:lang w:val="ru-RU"/>
          </w:rPr>
          <w:t>иже)</w:t>
        </w:r>
      </w:ins>
      <w:r>
        <w:t xml:space="preserve">. </w:t>
      </w:r>
    </w:p>
    <w:p>
      <w:pPr>
        <w:ind w:firstLine="708"/>
        <w:rPr>
          <w:b/>
        </w:rPr>
      </w:pPr>
      <w:r>
        <w:rPr>
          <w:b/>
        </w:rPr>
        <w:t xml:space="preserve">Блок 2. </w:t>
      </w:r>
    </w:p>
    <w:p>
      <w:pPr>
        <w:ind w:firstLine="708"/>
        <w:rPr>
          <w:b/>
        </w:rPr>
      </w:pPr>
      <w:commentRangeStart w:id="16"/>
      <w:r>
        <w:rPr>
          <w:b/>
        </w:rPr>
        <w:t xml:space="preserve">Эксперимент 3. </w:t>
      </w:r>
      <w:commentRangeEnd w:id="16"/>
      <w:r>
        <w:rPr>
          <w:rStyle w:val="4"/>
          <w:b/>
        </w:rPr>
        <w:commentReference w:id="16"/>
      </w:r>
    </w:p>
    <w:p>
      <w:pPr>
        <w:ind w:firstLine="708"/>
        <w:rPr>
          <w:ins w:id="296" w:author="google1599737165" w:date="2023-05-26T19:13:50Z"/>
          <w:rFonts w:hint="default"/>
          <w:lang w:val="ru-RU"/>
        </w:rPr>
      </w:pPr>
      <w:ins w:id="297" w:author="google1599737165" w:date="2023-05-26T19:13:53Z">
        <w:r>
          <w:rPr>
            <w:lang w:val="ru-RU"/>
          </w:rPr>
          <w:t>Ц</w:t>
        </w:r>
      </w:ins>
      <w:ins w:id="298" w:author="google1599737165" w:date="2023-05-26T19:13:54Z">
        <w:r>
          <w:rPr>
            <w:lang w:val="ru-RU"/>
          </w:rPr>
          <w:t>ель</w:t>
        </w:r>
      </w:ins>
      <w:ins w:id="299" w:author="google1599737165" w:date="2023-05-26T19:13:55Z">
        <w:r>
          <w:rPr>
            <w:rFonts w:hint="default"/>
            <w:lang w:val="ru-RU"/>
          </w:rPr>
          <w:t>:</w:t>
        </w:r>
      </w:ins>
      <w:ins w:id="300" w:author="google1599737165" w:date="2023-05-26T19:13:56Z">
        <w:r>
          <w:rPr>
            <w:rFonts w:hint="default"/>
            <w:lang w:val="ru-RU"/>
          </w:rPr>
          <w:t xml:space="preserve"> </w:t>
        </w:r>
      </w:ins>
      <w:ins w:id="301" w:author="google1599737165" w:date="2023-05-26T19:13:57Z">
        <w:r>
          <w:rPr>
            <w:rFonts w:hint="default"/>
            <w:lang w:val="ru-RU"/>
          </w:rPr>
          <w:t>Оцени</w:t>
        </w:r>
      </w:ins>
      <w:ins w:id="302" w:author="google1599737165" w:date="2023-05-26T19:13:59Z">
        <w:r>
          <w:rPr>
            <w:rFonts w:hint="default"/>
            <w:lang w:val="ru-RU"/>
          </w:rPr>
          <w:t xml:space="preserve">ть </w:t>
        </w:r>
      </w:ins>
      <w:ins w:id="303" w:author="google1599737165" w:date="2023-05-26T19:14:00Z">
        <w:r>
          <w:rPr>
            <w:rFonts w:hint="default"/>
            <w:lang w:val="ru-RU"/>
          </w:rPr>
          <w:t>зав</w:t>
        </w:r>
      </w:ins>
      <w:ins w:id="304" w:author="google1599737165" w:date="2023-05-26T19:14:02Z">
        <w:r>
          <w:rPr>
            <w:rFonts w:hint="default"/>
            <w:lang w:val="ru-RU"/>
          </w:rPr>
          <w:t>и</w:t>
        </w:r>
      </w:ins>
      <w:ins w:id="305" w:author="google1599737165" w:date="2023-05-26T19:14:03Z">
        <w:r>
          <w:rPr>
            <w:rFonts w:hint="default"/>
            <w:lang w:val="ru-RU"/>
          </w:rPr>
          <w:t>си</w:t>
        </w:r>
      </w:ins>
      <w:ins w:id="306" w:author="google1599737165" w:date="2023-05-26T19:14:05Z">
        <w:r>
          <w:rPr>
            <w:rFonts w:hint="default"/>
            <w:lang w:val="ru-RU"/>
          </w:rPr>
          <w:t xml:space="preserve">мость </w:t>
        </w:r>
      </w:ins>
      <w:ins w:id="307" w:author="google1599737165" w:date="2023-05-26T19:42:01Z">
        <w:r>
          <w:rPr>
            <w:rFonts w:hint="default"/>
            <w:lang w:val="ru-RU"/>
          </w:rPr>
          <w:t>проч</w:t>
        </w:r>
      </w:ins>
      <w:ins w:id="308" w:author="google1599737165" w:date="2023-05-26T19:42:02Z">
        <w:r>
          <w:rPr>
            <w:rFonts w:hint="default"/>
            <w:lang w:val="ru-RU"/>
          </w:rPr>
          <w:t>н</w:t>
        </w:r>
      </w:ins>
      <w:ins w:id="309" w:author="google1599737165" w:date="2023-05-26T19:42:03Z">
        <w:r>
          <w:rPr>
            <w:rFonts w:hint="default"/>
            <w:lang w:val="ru-RU"/>
          </w:rPr>
          <w:t>ост</w:t>
        </w:r>
      </w:ins>
      <w:ins w:id="310" w:author="google1599737165" w:date="2023-05-26T19:42:04Z">
        <w:r>
          <w:rPr>
            <w:rFonts w:hint="default"/>
            <w:lang w:val="ru-RU"/>
          </w:rPr>
          <w:t>и при</w:t>
        </w:r>
      </w:ins>
      <w:ins w:id="311" w:author="google1599737165" w:date="2023-05-26T19:42:05Z">
        <w:r>
          <w:rPr>
            <w:rFonts w:hint="default"/>
            <w:lang w:val="ru-RU"/>
          </w:rPr>
          <w:t>крепл</w:t>
        </w:r>
      </w:ins>
      <w:ins w:id="312" w:author="google1599737165" w:date="2023-05-26T19:42:06Z">
        <w:r>
          <w:rPr>
            <w:rFonts w:hint="default"/>
            <w:lang w:val="ru-RU"/>
          </w:rPr>
          <w:t>ени</w:t>
        </w:r>
      </w:ins>
      <w:ins w:id="313" w:author="google1599737165" w:date="2023-05-26T19:42:07Z">
        <w:r>
          <w:rPr>
            <w:rFonts w:hint="default"/>
            <w:lang w:val="ru-RU"/>
          </w:rPr>
          <w:t>я</w:t>
        </w:r>
      </w:ins>
      <w:ins w:id="314" w:author="google1599737165" w:date="2023-05-26T19:42:10Z">
        <w:r>
          <w:rPr>
            <w:rFonts w:hint="default"/>
            <w:lang w:val="ru-RU"/>
          </w:rPr>
          <w:t xml:space="preserve"> </w:t>
        </w:r>
      </w:ins>
      <w:ins w:id="315" w:author="google1599737165" w:date="2023-05-26T19:42:11Z">
        <w:r>
          <w:rPr>
            <w:rFonts w:hint="default"/>
            <w:lang w:val="ru-RU"/>
          </w:rPr>
          <w:t>к суб</w:t>
        </w:r>
      </w:ins>
      <w:ins w:id="316" w:author="google1599737165" w:date="2023-05-26T19:42:12Z">
        <w:r>
          <w:rPr>
            <w:rFonts w:hint="default"/>
            <w:lang w:val="ru-RU"/>
          </w:rPr>
          <w:t>страт</w:t>
        </w:r>
      </w:ins>
      <w:ins w:id="317" w:author="google1599737165" w:date="2023-05-26T19:42:13Z">
        <w:r>
          <w:rPr>
            <w:rFonts w:hint="default"/>
            <w:lang w:val="ru-RU"/>
          </w:rPr>
          <w:t xml:space="preserve">у </w:t>
        </w:r>
      </w:ins>
      <w:ins w:id="318" w:author="google1599737165" w:date="2023-05-26T19:42:41Z">
        <w:r>
          <w:rPr>
            <w:rFonts w:hint="default"/>
            <w:lang w:val="ru-RU"/>
          </w:rPr>
          <w:t>у миди</w:t>
        </w:r>
      </w:ins>
      <w:ins w:id="319" w:author="google1599737165" w:date="2023-05-26T19:42:42Z">
        <w:r>
          <w:rPr>
            <w:rFonts w:hint="default"/>
            <w:lang w:val="ru-RU"/>
          </w:rPr>
          <w:t xml:space="preserve">й </w:t>
        </w:r>
      </w:ins>
      <w:ins w:id="320" w:author="google1599737165" w:date="2023-05-26T19:42:43Z">
        <w:r>
          <w:rPr>
            <w:rFonts w:hint="default"/>
            <w:lang w:val="ru-RU"/>
          </w:rPr>
          <w:t>раз</w:t>
        </w:r>
      </w:ins>
      <w:ins w:id="321" w:author="google1599737165" w:date="2023-05-26T19:42:44Z">
        <w:r>
          <w:rPr>
            <w:rFonts w:hint="default"/>
            <w:lang w:val="ru-RU"/>
          </w:rPr>
          <w:t>ных в</w:t>
        </w:r>
      </w:ins>
      <w:ins w:id="322" w:author="google1599737165" w:date="2023-05-26T19:42:45Z">
        <w:r>
          <w:rPr>
            <w:rFonts w:hint="default"/>
            <w:lang w:val="ru-RU"/>
          </w:rPr>
          <w:t xml:space="preserve">идов </w:t>
        </w:r>
      </w:ins>
      <w:ins w:id="323" w:author="google1599737165" w:date="2023-05-26T19:14:08Z">
        <w:r>
          <w:rPr>
            <w:rFonts w:hint="default"/>
            <w:lang w:val="ru-RU"/>
          </w:rPr>
          <w:t>о</w:t>
        </w:r>
      </w:ins>
      <w:ins w:id="324" w:author="google1599737165" w:date="2023-05-26T19:14:09Z">
        <w:r>
          <w:rPr>
            <w:rFonts w:hint="default"/>
            <w:lang w:val="ru-RU"/>
          </w:rPr>
          <w:t xml:space="preserve">т </w:t>
        </w:r>
      </w:ins>
      <w:ins w:id="325" w:author="google1599737165" w:date="2023-05-26T19:42:21Z">
        <w:r>
          <w:rPr>
            <w:rFonts w:hint="default"/>
            <w:lang w:val="ru-RU"/>
          </w:rPr>
          <w:t>так</w:t>
        </w:r>
      </w:ins>
      <w:ins w:id="326" w:author="google1599737165" w:date="2023-05-26T19:42:22Z">
        <w:r>
          <w:rPr>
            <w:rFonts w:hint="default"/>
            <w:lang w:val="ru-RU"/>
          </w:rPr>
          <w:t>сономи</w:t>
        </w:r>
      </w:ins>
      <w:ins w:id="327" w:author="google1599737165" w:date="2023-05-26T19:42:23Z">
        <w:r>
          <w:rPr>
            <w:rFonts w:hint="default"/>
            <w:lang w:val="ru-RU"/>
          </w:rPr>
          <w:t>ческо</w:t>
        </w:r>
      </w:ins>
      <w:ins w:id="328" w:author="google1599737165" w:date="2023-05-26T19:42:24Z">
        <w:r>
          <w:rPr>
            <w:rFonts w:hint="default"/>
            <w:lang w:val="ru-RU"/>
          </w:rPr>
          <w:t>го со</w:t>
        </w:r>
      </w:ins>
      <w:ins w:id="329" w:author="google1599737165" w:date="2023-05-26T19:43:07Z">
        <w:r>
          <w:rPr>
            <w:rFonts w:hint="default"/>
            <w:lang w:val="ru-RU"/>
          </w:rPr>
          <w:t>ста</w:t>
        </w:r>
      </w:ins>
      <w:ins w:id="330" w:author="google1599737165" w:date="2023-05-26T19:43:09Z">
        <w:r>
          <w:rPr>
            <w:rFonts w:hint="default"/>
            <w:lang w:val="ru-RU"/>
          </w:rPr>
          <w:t>в</w:t>
        </w:r>
      </w:ins>
      <w:ins w:id="331" w:author="google1599737165" w:date="2023-05-26T19:43:10Z">
        <w:r>
          <w:rPr>
            <w:rFonts w:hint="default"/>
            <w:lang w:val="ru-RU"/>
          </w:rPr>
          <w:t xml:space="preserve">а </w:t>
        </w:r>
      </w:ins>
      <w:ins w:id="332" w:author="google1599737165" w:date="2023-05-26T19:43:29Z">
        <w:r>
          <w:rPr>
            <w:rFonts w:hint="default"/>
            <w:lang w:val="ru-RU"/>
          </w:rPr>
          <w:t>см</w:t>
        </w:r>
      </w:ins>
      <w:ins w:id="333" w:author="google1599737165" w:date="2023-05-26T19:43:30Z">
        <w:r>
          <w:rPr>
            <w:rFonts w:hint="default"/>
            <w:lang w:val="ru-RU"/>
          </w:rPr>
          <w:t>ешан</w:t>
        </w:r>
      </w:ins>
      <w:ins w:id="334" w:author="google1599737165" w:date="2023-05-26T19:43:31Z">
        <w:r>
          <w:rPr>
            <w:rFonts w:hint="default"/>
            <w:lang w:val="ru-RU"/>
          </w:rPr>
          <w:t xml:space="preserve">ных </w:t>
        </w:r>
      </w:ins>
      <w:ins w:id="335" w:author="google1599737165" w:date="2023-05-26T19:43:33Z">
        <w:r>
          <w:rPr>
            <w:rFonts w:hint="default"/>
            <w:lang w:val="ru-RU"/>
          </w:rPr>
          <w:t>поселе</w:t>
        </w:r>
      </w:ins>
      <w:ins w:id="336" w:author="google1599737165" w:date="2023-05-26T19:43:34Z">
        <w:r>
          <w:rPr>
            <w:rFonts w:hint="default"/>
            <w:lang w:val="ru-RU"/>
          </w:rPr>
          <w:t>ний.</w:t>
        </w:r>
      </w:ins>
    </w:p>
    <w:p>
      <w:pPr>
        <w:ind w:firstLine="708"/>
      </w:pPr>
      <w:commentRangeStart w:id="17"/>
      <w:r>
        <w:t>Поскольку интенсивность образования биссуса была выбрана нами в качестве характеристики, которая может определять успех конкуренции мидий в смешанных поселениях, в данном эксперименте мы предприняли попытку оценить силу прикрепления двух видов к субстрату, а также, влияет ли на неё таксономический состав поселения</w:t>
      </w:r>
      <w:commentRangeEnd w:id="17"/>
      <w:r>
        <w:rPr>
          <w:rStyle w:val="4"/>
        </w:rPr>
        <w:commentReference w:id="17"/>
      </w:r>
      <w:r>
        <w:t xml:space="preserve">. </w:t>
      </w:r>
      <w:commentRangeStart w:id="18"/>
      <w:r>
        <w:t xml:space="preserve">В литературе известны такие механизмы конкуренции за субстрат среди морских беспозвоночных. Так, например, исследователями было показано, что мидии </w:t>
      </w:r>
      <w:r>
        <w:rPr>
          <w:lang w:val="en-US"/>
        </w:rPr>
        <w:t>Mytilus</w:t>
      </w:r>
      <w:r>
        <w:t xml:space="preserve"> </w:t>
      </w:r>
      <w:r>
        <w:rPr>
          <w:lang w:val="en-US"/>
        </w:rPr>
        <w:t>edulis</w:t>
      </w:r>
      <w:r>
        <w:t xml:space="preserve"> из Белого моря способны оплетать биссусными нитями отверстия сифонов асцидий и уменьшать таким образом их скорость фильтрации (и, следовательно, снижать возможности для роста) </w:t>
      </w:r>
      <w:r>
        <w:fldChar w:fldCharType="begin" w:fldLock="1"/>
      </w:r>
      <w:r>
        <w:instrText xml:space="preserve">ADDIN CSL_CITATION {"citationItems":[{"id":"ITEM-1","itemData":{"DOI":"10.1111/ivb.12075","ISSN":"17447410","abstract":"Laboratory experiments showed that the mussel Mytilus edulis aggregated more intensely around living organisms (the bivalve Hiatella arctica and the solitary ascidian Styela rustica, which commonly co-occur with mussels in fouling communities) than around inanimate objects. When exposed to an inanimate object, mussels attached their byssal threads primarily to the substrate, close to the object, but when exposed to a living organism, they attached their byssal threads directly to the organism. The ascidian was more intensely covered with byssal threads than was the bivalve. Mussel attachment to the ascidians was apparently determined by the physical characteristics of the tunic and to a lesser extent by the excretion-secretion products released by S. rustica. This study indicates that mussels can use byssus threads as a means of entrapment of potential competitors for space. It remains unclear why mussels preferentially attached to ascidians compared to the bivalve. This can be explained either by competitive interactions, or by attractiveness of the ascidian tunic as an attachment substratum.","author":[{"dropping-particle":"V.","family":"Khalaman","given":"Vyacheslav","non-dropping-particle":"","parse-names":false,"suffix":""},{"dropping-particle":"","family":"Lezin","given":"Peter A.","non-dropping-particle":"","parse-names":false,"suffix":""}],"container-title":"Invertebrate Biology","id":"ITEM-1","issue":"1","issued":{"date-parts":[["2015"]]},"page":"38-47","title":"Clumping behavior and byssus production as strategies for substrate competition in Mytilus edulis","type":"article-journal","volume":"134"},"uris":["http://www.mendeley.com/documents/?uuid=20e6f308-164d-4be2-9617-1d910cdc05d6"]}],"mendeley":{"formattedCitation":"(Khalaman &amp; Lezin, 2015)","plainTextFormattedCitation":"(Khalaman &amp; Lezin, 2015)","previouslyFormattedCitation":"(Khalaman &amp; Lezin, 2015)"},"properties":{"noteIndex":0},"schema":"https://github.com/citation-style-language/schema/raw/master/csl-citation.json"}</w:instrText>
      </w:r>
      <w:r>
        <w:fldChar w:fldCharType="separate"/>
      </w:r>
      <w:r>
        <w:t>(Khalaman &amp; Lezin, 2015)</w:t>
      </w:r>
      <w:r>
        <w:fldChar w:fldCharType="end"/>
      </w:r>
      <w:r>
        <w:t xml:space="preserve">. Таким образом, мы предположили, что мидии могут интенсифицировать выделение биссуса в присутствии конкурента. </w:t>
      </w:r>
      <w:commentRangeEnd w:id="18"/>
      <w:r>
        <w:rPr>
          <w:rStyle w:val="4"/>
        </w:rPr>
        <w:commentReference w:id="18"/>
      </w:r>
    </w:p>
    <w:p>
      <w:pPr>
        <w:ind w:firstLine="708"/>
      </w:pPr>
      <w:r>
        <w:t xml:space="preserve">Материал для эксперимента был собран в начале июня 2021 года в двух точках: </w:t>
      </w:r>
      <w:r>
        <w:rPr>
          <w:lang w:val="en-US"/>
        </w:rPr>
        <w:t>OL</w:t>
      </w:r>
      <w:r>
        <w:t xml:space="preserve"> (</w:t>
      </w:r>
      <w:r>
        <w:rPr>
          <w:lang w:val="en-US"/>
        </w:rPr>
        <w:t>MT</w:t>
      </w:r>
      <w:r>
        <w:t xml:space="preserve">) и </w:t>
      </w:r>
      <w:r>
        <w:rPr>
          <w:lang w:val="en-US"/>
        </w:rPr>
        <w:t>LUV</w:t>
      </w:r>
      <w:r>
        <w:t xml:space="preserve"> (МЕ). Дизайн эксперимента был спланирован аналогично дизайнам экспериментов из первого исследовательского блока. Были сформированы искусственные поселения трех типов: поселения, в которых доминирует один из видов (80 фоновых животных одного вида, МТ или МЕ, по 12 меченых животных каждого вида); контрольные (по 12 меченых мидий МТ и МЕ). Все типы поселений были представлены тремя повторностями. Средняя длина раковины меченых моллюсков составила </w:t>
      </w:r>
      <w:commentRangeStart w:id="19"/>
      <w:r>
        <w:t xml:space="preserve">22,76 мм, </w:t>
      </w:r>
      <w:r>
        <w:rPr>
          <w:lang w:val="en-US"/>
        </w:rPr>
        <w:t>SD</w:t>
      </w:r>
      <w:r>
        <w:t xml:space="preserve"> = 2,44.</w:t>
      </w:r>
      <w:commentRangeEnd w:id="19"/>
      <w:r>
        <w:commentReference w:id="19"/>
      </w:r>
      <w:r>
        <w:t xml:space="preserve"> Конструкция экспериментальной платформы, зарекомендовавшая себя в предыдущих экспериментах, так же осталась прежней. Платформа была размещена на нижней границе илисто-песчаной литорали на о. Ряжков</w:t>
      </w:r>
      <w:ins w:id="337" w:author="google1599737165" w:date="2023-05-26T19:18:22Z">
        <w:r>
          <w:rPr>
            <w:rFonts w:hint="default"/>
            <w:lang w:val="ru-RU"/>
          </w:rPr>
          <w:t xml:space="preserve"> </w:t>
        </w:r>
      </w:ins>
      <w:ins w:id="338" w:author="google1599737165" w:date="2023-05-26T19:18:23Z">
        <w:r>
          <w:rPr>
            <w:rFonts w:hint="default"/>
            <w:lang w:val="ru-RU"/>
          </w:rPr>
          <w:t>(</w:t>
        </w:r>
      </w:ins>
      <w:ins w:id="339" w:author="google1599737165" w:date="2023-05-26T19:18:24Z">
        <w:r>
          <w:rPr>
            <w:rFonts w:hint="default"/>
            <w:lang w:val="ru-RU"/>
          </w:rPr>
          <w:t>коор</w:t>
        </w:r>
      </w:ins>
      <w:ins w:id="340" w:author="google1599737165" w:date="2023-05-26T19:18:25Z">
        <w:r>
          <w:rPr>
            <w:rFonts w:hint="default"/>
            <w:lang w:val="ru-RU"/>
          </w:rPr>
          <w:t>дин</w:t>
        </w:r>
      </w:ins>
      <w:ins w:id="341" w:author="google1599737165" w:date="2023-05-26T19:18:26Z">
        <w:r>
          <w:rPr>
            <w:rFonts w:hint="default"/>
            <w:lang w:val="ru-RU"/>
          </w:rPr>
          <w:t>ат</w:t>
        </w:r>
      </w:ins>
      <w:ins w:id="342" w:author="google1599737165" w:date="2023-05-26T19:18:27Z">
        <w:r>
          <w:rPr>
            <w:rFonts w:hint="default"/>
            <w:lang w:val="ru-RU"/>
          </w:rPr>
          <w:t xml:space="preserve">ы </w:t>
        </w:r>
      </w:ins>
      <w:ins w:id="343" w:author="google1599737165" w:date="2023-05-26T19:18:28Z">
        <w:r>
          <w:rPr>
            <w:rFonts w:hint="default"/>
            <w:lang w:val="ru-RU"/>
          </w:rPr>
          <w:t>++++</w:t>
        </w:r>
      </w:ins>
      <w:ins w:id="344" w:author="google1599737165" w:date="2023-05-26T19:18:29Z">
        <w:r>
          <w:rPr>
            <w:rFonts w:hint="default"/>
            <w:lang w:val="ru-RU"/>
          </w:rPr>
          <w:t>)</w:t>
        </w:r>
      </w:ins>
      <w:r>
        <w:t xml:space="preserve">. Экспозиция составила 14 дней. </w:t>
      </w:r>
    </w:p>
    <w:p>
      <w:r>
        <w:t>По истечении экспозиции у всех меченых животных измерялась сила прикрепления к субстрату и определялось количество образуемых биссусных бляшек.</w:t>
      </w:r>
      <w:r>
        <w:rPr>
          <w:strike/>
          <w:rPrChange w:id="345" w:author="google1599737165" w:date="2023-05-26T19:18:51Z">
            <w:rPr/>
          </w:rPrChange>
        </w:rPr>
        <w:t xml:space="preserve"> </w:t>
      </w:r>
      <w:commentRangeStart w:id="20"/>
      <w:r>
        <w:rPr>
          <w:strike/>
          <w:rPrChange w:id="345" w:author="google1599737165" w:date="2023-05-26T19:18:51Z">
            <w:rPr/>
          </w:rPrChange>
        </w:rPr>
        <w:t xml:space="preserve">Подробное описание методики измерения силы прикрепления находится в разделе «Методы» этой главы. </w:t>
      </w:r>
      <w:commentRangeEnd w:id="20"/>
      <w:r>
        <w:rPr>
          <w:rStyle w:val="4"/>
          <w:strike/>
          <w:rPrChange w:id="346" w:author="google1599737165" w:date="2023-05-26T19:18:51Z">
            <w:rPr>
              <w:rStyle w:val="4"/>
            </w:rPr>
          </w:rPrChange>
        </w:rPr>
        <w:commentReference w:id="20"/>
      </w:r>
      <w:r>
        <w:rPr>
          <w:strike w:val="0"/>
          <w:rPrChange w:id="347" w:author="google1599737165" w:date="2023-05-26T19:18:59Z">
            <w:rPr/>
          </w:rPrChange>
        </w:rPr>
        <w:t>П</w:t>
      </w:r>
      <w:r>
        <w:t xml:space="preserve">осле измерения </w:t>
      </w:r>
      <w:ins w:id="348" w:author="google1599737165" w:date="2023-05-26T19:19:15Z">
        <w:r>
          <w:rPr>
            <w:lang w:val="ru-RU"/>
          </w:rPr>
          <w:t>ука</w:t>
        </w:r>
      </w:ins>
      <w:ins w:id="349" w:author="google1599737165" w:date="2023-05-26T19:19:16Z">
        <w:r>
          <w:rPr>
            <w:lang w:val="ru-RU"/>
          </w:rPr>
          <w:t>за</w:t>
        </w:r>
      </w:ins>
      <w:ins w:id="350" w:author="google1599737165" w:date="2023-05-26T19:19:17Z">
        <w:r>
          <w:rPr>
            <w:lang w:val="ru-RU"/>
          </w:rPr>
          <w:t>нны</w:t>
        </w:r>
      </w:ins>
      <w:ins w:id="351" w:author="google1599737165" w:date="2023-05-26T19:19:20Z">
        <w:r>
          <w:rPr>
            <w:lang w:val="ru-RU"/>
          </w:rPr>
          <w:t>х</w:t>
        </w:r>
      </w:ins>
      <w:ins w:id="352" w:author="google1599737165" w:date="2023-05-26T19:19:21Z">
        <w:r>
          <w:rPr>
            <w:rFonts w:hint="default"/>
            <w:lang w:val="ru-RU"/>
          </w:rPr>
          <w:t xml:space="preserve"> </w:t>
        </w:r>
      </w:ins>
      <w:ins w:id="353" w:author="google1599737165" w:date="2023-05-26T19:19:22Z">
        <w:r>
          <w:rPr>
            <w:rFonts w:hint="default"/>
            <w:lang w:val="ru-RU"/>
          </w:rPr>
          <w:t>па</w:t>
        </w:r>
      </w:ins>
      <w:ins w:id="354" w:author="google1599737165" w:date="2023-05-26T19:19:23Z">
        <w:r>
          <w:rPr>
            <w:rFonts w:hint="default"/>
            <w:lang w:val="ru-RU"/>
          </w:rPr>
          <w:t>рам</w:t>
        </w:r>
      </w:ins>
      <w:ins w:id="355" w:author="google1599737165" w:date="2023-05-26T19:19:24Z">
        <w:r>
          <w:rPr>
            <w:rFonts w:hint="default"/>
            <w:lang w:val="ru-RU"/>
          </w:rPr>
          <w:t>етро</w:t>
        </w:r>
      </w:ins>
      <w:ins w:id="356" w:author="google1599737165" w:date="2023-05-26T19:19:25Z">
        <w:r>
          <w:rPr>
            <w:rFonts w:hint="default"/>
            <w:lang w:val="ru-RU"/>
          </w:rPr>
          <w:t xml:space="preserve">в </w:t>
        </w:r>
      </w:ins>
      <w:r>
        <w:rPr>
          <w:strike/>
          <w:rPrChange w:id="357" w:author="google1599737165" w:date="2023-05-26T19:19:36Z">
            <w:rPr/>
          </w:rPrChange>
        </w:rPr>
        <w:t>силы прикрепления</w:t>
      </w:r>
      <w:r>
        <w:t xml:space="preserve"> все животные </w:t>
      </w:r>
      <w:ins w:id="358" w:author="google1599737165" w:date="2023-05-26T19:19:42Z">
        <w:r>
          <w:rPr>
            <w:lang w:val="ru-RU"/>
          </w:rPr>
          <w:t>б</w:t>
        </w:r>
      </w:ins>
      <w:ins w:id="359" w:author="google1599737165" w:date="2023-05-26T19:19:43Z">
        <w:r>
          <w:rPr>
            <w:lang w:val="ru-RU"/>
          </w:rPr>
          <w:t>ы</w:t>
        </w:r>
      </w:ins>
      <w:ins w:id="360" w:author="google1599737165" w:date="2023-05-26T19:19:44Z">
        <w:r>
          <w:rPr>
            <w:lang w:val="ru-RU"/>
          </w:rPr>
          <w:t>ли</w:t>
        </w:r>
      </w:ins>
      <w:ins w:id="361" w:author="google1599737165" w:date="2023-05-26T19:19:44Z">
        <w:r>
          <w:rPr>
            <w:rFonts w:hint="default"/>
            <w:lang w:val="ru-RU"/>
          </w:rPr>
          <w:t xml:space="preserve"> </w:t>
        </w:r>
      </w:ins>
      <w:r>
        <w:t>вскры</w:t>
      </w:r>
      <w:ins w:id="362" w:author="google1599737165" w:date="2023-05-26T19:19:47Z">
        <w:r>
          <w:rPr>
            <w:lang w:val="ru-RU"/>
          </w:rPr>
          <w:t>т</w:t>
        </w:r>
      </w:ins>
      <w:ins w:id="363" w:author="google1599737165" w:date="2023-05-26T19:19:48Z">
        <w:r>
          <w:rPr>
            <w:lang w:val="ru-RU"/>
          </w:rPr>
          <w:t>ы</w:t>
        </w:r>
      </w:ins>
      <w:del w:id="364" w:author="google1599737165" w:date="2023-05-26T19:19:49Z">
        <w:r>
          <w:rPr/>
          <w:delText>ва</w:delText>
        </w:r>
      </w:del>
      <w:del w:id="365" w:author="google1599737165" w:date="2023-05-26T19:19:50Z">
        <w:r>
          <w:rPr/>
          <w:delText>лись</w:delText>
        </w:r>
      </w:del>
      <w:del w:id="366" w:author="google1599737165" w:date="2023-05-26T19:19:51Z">
        <w:r>
          <w:rPr/>
          <w:delText xml:space="preserve"> дл</w:delText>
        </w:r>
      </w:del>
      <w:ins w:id="367" w:author="google1599737165" w:date="2023-05-26T19:19:52Z">
        <w:r>
          <w:rPr>
            <w:rFonts w:hint="default"/>
            <w:lang w:val="ru-RU"/>
          </w:rPr>
          <w:t xml:space="preserve"> </w:t>
        </w:r>
      </w:ins>
      <w:ins w:id="368" w:author="google1599737165" w:date="2023-05-26T19:19:53Z">
        <w:r>
          <w:rPr>
            <w:rFonts w:hint="default"/>
            <w:lang w:val="ru-RU"/>
          </w:rPr>
          <w:t>д</w:t>
        </w:r>
      </w:ins>
      <w:ins w:id="369" w:author="google1599737165" w:date="2023-05-26T19:19:54Z">
        <w:r>
          <w:rPr>
            <w:rFonts w:hint="default"/>
            <w:lang w:val="ru-RU"/>
          </w:rPr>
          <w:t>ля</w:t>
        </w:r>
      </w:ins>
      <w:del w:id="370" w:author="google1599737165" w:date="2023-05-26T19:19:55Z">
        <w:r>
          <w:rPr/>
          <w:delText>я</w:delText>
        </w:r>
      </w:del>
      <w:r>
        <w:t xml:space="preserve"> определения морфотипов. </w:t>
      </w:r>
    </w:p>
    <w:p>
      <w:pPr>
        <w:ind w:firstLine="708"/>
        <w:rPr>
          <w:ins w:id="371" w:author="google1599737165" w:date="2023-05-26T19:43:56Z"/>
          <w:b/>
        </w:rPr>
      </w:pPr>
      <w:r>
        <w:rPr>
          <w:b/>
        </w:rPr>
        <w:t xml:space="preserve">Эксперимент 4. </w:t>
      </w:r>
    </w:p>
    <w:p>
      <w:pPr>
        <w:ind w:firstLine="708"/>
        <w:rPr>
          <w:b/>
        </w:rPr>
      </w:pPr>
      <w:ins w:id="372" w:author="google1599737165" w:date="2023-05-26T19:43:57Z">
        <w:r>
          <w:rPr>
            <w:lang w:val="ru-RU"/>
          </w:rPr>
          <w:t>Цель</w:t>
        </w:r>
      </w:ins>
      <w:ins w:id="373" w:author="google1599737165" w:date="2023-05-26T19:43:57Z">
        <w:r>
          <w:rPr>
            <w:rFonts w:hint="default"/>
            <w:lang w:val="ru-RU"/>
          </w:rPr>
          <w:t xml:space="preserve">: Оценить зависимость прочности прикрепления к субстрату у мидий разных видов от </w:t>
        </w:r>
      </w:ins>
      <w:ins w:id="374" w:author="google1599737165" w:date="2023-05-26T19:44:18Z">
        <w:r>
          <w:rPr>
            <w:rFonts w:hint="default"/>
            <w:lang w:val="ru-RU"/>
          </w:rPr>
          <w:t>соле</w:t>
        </w:r>
      </w:ins>
      <w:ins w:id="375" w:author="google1599737165" w:date="2023-05-26T19:44:19Z">
        <w:r>
          <w:rPr>
            <w:rFonts w:hint="default"/>
            <w:lang w:val="ru-RU"/>
          </w:rPr>
          <w:t>ности</w:t>
        </w:r>
      </w:ins>
      <w:ins w:id="376" w:author="google1599737165" w:date="2023-05-26T19:43:57Z">
        <w:r>
          <w:rPr>
            <w:rFonts w:hint="default"/>
            <w:lang w:val="ru-RU"/>
          </w:rPr>
          <w:t>.</w:t>
        </w:r>
      </w:ins>
    </w:p>
    <w:p>
      <w:pPr>
        <w:ind w:firstLine="708"/>
      </w:pPr>
      <w:r>
        <w:t xml:space="preserve">Данный эксперимент был нацелен на определение влияния острого соленостного стресса на абсолютную силу прикрепления мидий обоих видов. Животные для эксперимента были собраны в начале июня 2021 года в двух точках: </w:t>
      </w:r>
      <w:r>
        <w:rPr>
          <w:lang w:val="en-US"/>
        </w:rPr>
        <w:t>LUV</w:t>
      </w:r>
      <w:r>
        <w:t xml:space="preserve"> (</w:t>
      </w:r>
      <w:r>
        <w:rPr>
          <w:lang w:val="en-US"/>
        </w:rPr>
        <w:t>ME</w:t>
      </w:r>
      <w:r>
        <w:t xml:space="preserve">) и </w:t>
      </w:r>
      <w:r>
        <w:rPr>
          <w:lang w:val="en-US"/>
        </w:rPr>
        <w:t>OL</w:t>
      </w:r>
      <w:r>
        <w:t xml:space="preserve"> (МТ). Мидии были доставлены на ББС ЗИН РАН «Картеш» и размещены для акклимации в условиях аквариальной комнаты (</w:t>
      </w:r>
      <w:r>
        <w:rPr>
          <w:lang w:val="en-US"/>
        </w:rPr>
        <w:t>t</w:t>
      </w:r>
      <w:r>
        <w:t>°= 10°С) в четырех аквариумах объемом 60 литров</w:t>
      </w:r>
      <w:ins w:id="377" w:author="google1599737165" w:date="2023-05-26T19:20:44Z">
        <w:r>
          <w:rPr>
            <w:rFonts w:hint="default"/>
            <w:lang w:val="ru-RU"/>
          </w:rPr>
          <w:t xml:space="preserve"> при </w:t>
        </w:r>
      </w:ins>
      <w:ins w:id="378" w:author="google1599737165" w:date="2023-05-26T19:20:45Z">
        <w:r>
          <w:rPr>
            <w:rFonts w:hint="default"/>
            <w:lang w:val="ru-RU"/>
          </w:rPr>
          <w:t>солено</w:t>
        </w:r>
      </w:ins>
      <w:ins w:id="379" w:author="google1599737165" w:date="2023-05-26T19:20:46Z">
        <w:r>
          <w:rPr>
            <w:rFonts w:hint="default"/>
            <w:lang w:val="ru-RU"/>
          </w:rPr>
          <w:t>сти</w:t>
        </w:r>
      </w:ins>
      <w:ins w:id="380" w:author="google1599737165" w:date="2023-05-26T19:20:58Z">
        <w:r>
          <w:rPr>
            <w:rFonts w:hint="default"/>
            <w:lang w:val="ru-RU"/>
          </w:rPr>
          <w:t xml:space="preserve"> </w:t>
        </w:r>
      </w:ins>
      <w:ins w:id="381" w:author="google1599737165" w:date="2023-05-26T19:20:59Z">
        <w:r>
          <w:rPr>
            <w:lang w:val="en-US"/>
          </w:rPr>
          <w:t>S</w:t>
        </w:r>
      </w:ins>
      <w:ins w:id="382" w:author="google1599737165" w:date="2023-05-26T19:20:59Z">
        <w:r>
          <w:rPr/>
          <w:t xml:space="preserve"> = 24,5‰</w:t>
        </w:r>
      </w:ins>
      <w:ins w:id="383" w:author="google1599737165" w:date="2023-05-26T19:20:46Z">
        <w:r>
          <w:rPr>
            <w:rFonts w:hint="default"/>
            <w:lang w:val="ru-RU"/>
          </w:rPr>
          <w:t xml:space="preserve"> </w:t>
        </w:r>
      </w:ins>
      <w:r>
        <w:t>. В аквариумах каждый день производилась замена воды</w:t>
      </w:r>
      <w:ins w:id="384" w:author="google1599737165" w:date="2023-05-26T19:23:18Z">
        <w:r>
          <w:rPr>
            <w:rFonts w:hint="default"/>
            <w:lang w:val="ru-RU"/>
          </w:rPr>
          <w:t xml:space="preserve">: </w:t>
        </w:r>
      </w:ins>
      <w:ins w:id="385" w:author="google1599737165" w:date="2023-05-26T19:23:20Z">
        <w:r>
          <w:rPr>
            <w:rFonts w:hint="default"/>
            <w:lang w:val="ru-RU"/>
          </w:rPr>
          <w:t>вода была взята из природной среды с глубины +++ м с помощью насоса +++</w:t>
        </w:r>
      </w:ins>
      <w:ins w:id="386" w:author="google1599737165" w:date="2023-05-26T19:23:39Z">
        <w:r>
          <w:rPr>
            <w:rFonts w:hint="default"/>
            <w:lang w:val="ru-RU"/>
          </w:rPr>
          <w:t xml:space="preserve">. </w:t>
        </w:r>
      </w:ins>
      <w:ins w:id="387" w:author="google1599737165" w:date="2023-05-26T19:23:40Z">
        <w:r>
          <w:rPr>
            <w:rFonts w:hint="default"/>
            <w:lang w:val="ru-RU"/>
          </w:rPr>
          <w:t>Пере</w:t>
        </w:r>
      </w:ins>
      <w:ins w:id="388" w:author="google1599737165" w:date="2023-05-26T19:23:41Z">
        <w:r>
          <w:rPr>
            <w:rFonts w:hint="default"/>
            <w:lang w:val="ru-RU"/>
          </w:rPr>
          <w:t xml:space="preserve">д </w:t>
        </w:r>
      </w:ins>
      <w:ins w:id="389" w:author="google1599737165" w:date="2023-05-26T19:23:47Z">
        <w:r>
          <w:rPr>
            <w:rFonts w:hint="default"/>
            <w:lang w:val="ru-RU"/>
          </w:rPr>
          <w:t>з</w:t>
        </w:r>
      </w:ins>
      <w:ins w:id="390" w:author="google1599737165" w:date="2023-05-26T19:23:48Z">
        <w:r>
          <w:rPr>
            <w:rFonts w:hint="default"/>
            <w:lang w:val="ru-RU"/>
          </w:rPr>
          <w:t>аполн</w:t>
        </w:r>
      </w:ins>
      <w:ins w:id="391" w:author="google1599737165" w:date="2023-05-26T19:23:49Z">
        <w:r>
          <w:rPr>
            <w:rFonts w:hint="default"/>
            <w:lang w:val="ru-RU"/>
          </w:rPr>
          <w:t xml:space="preserve">ением </w:t>
        </w:r>
      </w:ins>
      <w:ins w:id="392" w:author="google1599737165" w:date="2023-05-26T19:23:53Z">
        <w:r>
          <w:rPr>
            <w:rFonts w:hint="default"/>
            <w:lang w:val="ru-RU"/>
          </w:rPr>
          <w:t>емо</w:t>
        </w:r>
      </w:ins>
      <w:ins w:id="393" w:author="google1599737165" w:date="2023-05-26T19:23:54Z">
        <w:r>
          <w:rPr>
            <w:rFonts w:hint="default"/>
            <w:lang w:val="ru-RU"/>
          </w:rPr>
          <w:t>стей</w:t>
        </w:r>
      </w:ins>
      <w:ins w:id="394" w:author="google1599737165" w:date="2023-05-26T19:23:55Z">
        <w:r>
          <w:rPr>
            <w:rFonts w:hint="default"/>
            <w:lang w:val="ru-RU"/>
          </w:rPr>
          <w:t xml:space="preserve"> </w:t>
        </w:r>
      </w:ins>
      <w:del w:id="395" w:author="google1599737165" w:date="2023-05-26T19:21:42Z">
        <w:r>
          <w:rPr/>
          <w:delText xml:space="preserve"> </w:delText>
        </w:r>
      </w:del>
      <w:del w:id="396" w:author="google1599737165" w:date="2023-05-26T19:23:59Z">
        <w:r>
          <w:rPr/>
          <w:delText>(</w:delText>
        </w:r>
      </w:del>
      <w:r>
        <w:t>вода была предварительно термостатирована</w:t>
      </w:r>
      <w:ins w:id="397" w:author="google1599737165" w:date="2023-05-26T19:24:13Z">
        <w:r>
          <w:rPr>
            <w:rFonts w:hint="default"/>
            <w:lang w:val="ru-RU"/>
          </w:rPr>
          <w:t>.</w:t>
        </w:r>
      </w:ins>
      <w:del w:id="398" w:author="google1599737165" w:date="2023-05-26T19:24:12Z">
        <w:r>
          <w:rPr/>
          <w:delText>,</w:delText>
        </w:r>
      </w:del>
      <w:del w:id="399" w:author="google1599737165" w:date="2023-05-26T19:21:08Z">
        <w:r>
          <w:rPr/>
          <w:delText xml:space="preserve"> </w:delText>
        </w:r>
      </w:del>
      <w:del w:id="400" w:author="google1599737165" w:date="2023-05-26T19:20:54Z">
        <w:r>
          <w:rPr>
            <w:lang w:val="en-US"/>
          </w:rPr>
          <w:delText>S</w:delText>
        </w:r>
      </w:del>
      <w:del w:id="401" w:author="google1599737165" w:date="2023-05-26T19:20:54Z">
        <w:r>
          <w:rPr/>
          <w:delText xml:space="preserve"> = 24,5‰</w:delText>
        </w:r>
      </w:del>
      <w:del w:id="402" w:author="google1599737165" w:date="2023-05-26T19:24:05Z">
        <w:r>
          <w:rPr/>
          <w:delText>)</w:delText>
        </w:r>
      </w:del>
      <w:r>
        <w:t xml:space="preserve">. Длительность акклимации составила 21 день. Дополнительного кормления мидий не производилось. Смертность в период акклимации для обоих видов составила менее 1%. </w:t>
      </w:r>
    </w:p>
    <w:p>
      <w:pPr>
        <w:ind w:firstLine="708"/>
      </w:pPr>
      <w:r>
        <w:t>После акклимации животные были размещены на керамических пластинах и помещены в аквариумы с разной соленостью для экспозиции. Экспозиция составила 1 сутки. Эксперимент предусматривал четыре типа экспозиции: нормальные соленостные условия (24‰), умеренно гипосалинные условия (20‰ и 16‰) и экстремальное опреснение (10‰). Таким образом, в эксперименте было 8 групп (</w:t>
      </w:r>
      <w:commentRangeStart w:id="21"/>
      <w:r>
        <w:t xml:space="preserve">2 вида, 4 солености). </w:t>
      </w:r>
      <w:commentRangeEnd w:id="21"/>
      <w:r>
        <w:rPr>
          <w:rStyle w:val="4"/>
        </w:rPr>
        <w:commentReference w:id="21"/>
      </w:r>
      <w:r>
        <w:t xml:space="preserve">Количество мидий в каждой группе равнялось 25. После экспозиции у мидий измерялась </w:t>
      </w:r>
      <w:del w:id="403" w:author="google1599737165" w:date="2023-05-26T19:26:35Z">
        <w:r>
          <w:rPr/>
          <w:delText xml:space="preserve">абсолютная </w:delText>
        </w:r>
      </w:del>
      <w:r>
        <w:t xml:space="preserve">сила прикрепления к субстрату. Далее животные были измерены и были вскрыты для определения морфотипов. </w:t>
      </w:r>
    </w:p>
    <w:p>
      <w:pPr>
        <w:rPr>
          <w:b/>
        </w:rPr>
      </w:pPr>
      <w:r>
        <w:rPr>
          <w:b/>
        </w:rPr>
        <w:t xml:space="preserve">Блок 3. </w:t>
      </w:r>
    </w:p>
    <w:p>
      <w:pPr>
        <w:rPr>
          <w:b/>
        </w:rPr>
      </w:pPr>
      <w:r>
        <w:rPr>
          <w:b/>
        </w:rPr>
        <w:t xml:space="preserve">Эксперимент 5. </w:t>
      </w:r>
    </w:p>
    <w:p>
      <w:pPr>
        <w:ind w:firstLine="708"/>
        <w:rPr>
          <w:ins w:id="404" w:author="google1599737165" w:date="2023-05-26T19:26:51Z"/>
          <w:rFonts w:hint="default"/>
          <w:lang w:val="ru-RU"/>
        </w:rPr>
      </w:pPr>
      <w:ins w:id="405" w:author="google1599737165" w:date="2023-05-26T19:26:52Z">
        <w:r>
          <w:rPr>
            <w:lang w:val="ru-RU"/>
          </w:rPr>
          <w:t>Ц</w:t>
        </w:r>
      </w:ins>
      <w:ins w:id="406" w:author="google1599737165" w:date="2023-05-26T19:26:53Z">
        <w:r>
          <w:rPr>
            <w:lang w:val="ru-RU"/>
          </w:rPr>
          <w:t>ель</w:t>
        </w:r>
      </w:ins>
      <w:ins w:id="407" w:author="google1599737165" w:date="2023-05-26T19:26:54Z">
        <w:r>
          <w:rPr>
            <w:rFonts w:hint="default"/>
            <w:lang w:val="ru-RU"/>
          </w:rPr>
          <w:t>:</w:t>
        </w:r>
      </w:ins>
      <w:ins w:id="408" w:author="google1599737165" w:date="2023-05-26T19:26:55Z">
        <w:r>
          <w:rPr>
            <w:rFonts w:hint="default"/>
            <w:lang w:val="ru-RU"/>
          </w:rPr>
          <w:t xml:space="preserve"> </w:t>
        </w:r>
      </w:ins>
      <w:ins w:id="409" w:author="google1599737165" w:date="2023-05-26T19:44:44Z">
        <w:r>
          <w:rPr>
            <w:rFonts w:hint="default"/>
            <w:lang w:val="ru-RU"/>
          </w:rPr>
          <w:t xml:space="preserve"> Оценить зависимость </w:t>
        </w:r>
      </w:ins>
      <w:ins w:id="410" w:author="google1599737165" w:date="2023-05-26T19:45:16Z">
        <w:r>
          <w:rPr>
            <w:rFonts w:hint="default"/>
            <w:lang w:val="ru-RU"/>
          </w:rPr>
          <w:t>фи</w:t>
        </w:r>
      </w:ins>
      <w:ins w:id="411" w:author="google1599737165" w:date="2023-05-26T19:45:17Z">
        <w:r>
          <w:rPr>
            <w:rFonts w:hint="default"/>
            <w:lang w:val="ru-RU"/>
          </w:rPr>
          <w:t>ль</w:t>
        </w:r>
      </w:ins>
      <w:ins w:id="412" w:author="google1599737165" w:date="2023-05-26T19:45:18Z">
        <w:r>
          <w:rPr>
            <w:rFonts w:hint="default"/>
            <w:lang w:val="ru-RU"/>
          </w:rPr>
          <w:t>т</w:t>
        </w:r>
      </w:ins>
      <w:ins w:id="413" w:author="google1599737165" w:date="2023-05-26T19:45:19Z">
        <w:r>
          <w:rPr>
            <w:rFonts w:hint="default"/>
            <w:lang w:val="ru-RU"/>
          </w:rPr>
          <w:t>ра</w:t>
        </w:r>
      </w:ins>
      <w:ins w:id="414" w:author="google1599737165" w:date="2023-05-26T19:45:20Z">
        <w:r>
          <w:rPr>
            <w:rFonts w:hint="default"/>
            <w:lang w:val="ru-RU"/>
          </w:rPr>
          <w:t>ц</w:t>
        </w:r>
      </w:ins>
      <w:ins w:id="415" w:author="google1599737165" w:date="2023-05-26T19:45:21Z">
        <w:r>
          <w:rPr>
            <w:rFonts w:hint="default"/>
            <w:lang w:val="ru-RU"/>
          </w:rPr>
          <w:t>ио</w:t>
        </w:r>
      </w:ins>
      <w:ins w:id="416" w:author="google1599737165" w:date="2023-05-26T19:45:22Z">
        <w:r>
          <w:rPr>
            <w:rFonts w:hint="default"/>
            <w:lang w:val="ru-RU"/>
          </w:rPr>
          <w:t xml:space="preserve">нной активности </w:t>
        </w:r>
      </w:ins>
      <w:ins w:id="417" w:author="google1599737165" w:date="2023-05-26T19:47:33Z">
        <w:r>
          <w:rPr>
            <w:rFonts w:hint="default"/>
            <w:lang w:val="ru-RU"/>
          </w:rPr>
          <w:t>ми</w:t>
        </w:r>
      </w:ins>
      <w:ins w:id="418" w:author="google1599737165" w:date="2023-05-26T19:47:34Z">
        <w:r>
          <w:rPr>
            <w:rFonts w:hint="default"/>
            <w:lang w:val="ru-RU"/>
          </w:rPr>
          <w:t>ди</w:t>
        </w:r>
      </w:ins>
      <w:ins w:id="419" w:author="google1599737165" w:date="2023-05-26T19:47:35Z">
        <w:r>
          <w:rPr>
            <w:rFonts w:hint="default"/>
            <w:lang w:val="ru-RU"/>
          </w:rPr>
          <w:t xml:space="preserve">й </w:t>
        </w:r>
      </w:ins>
      <w:ins w:id="420" w:author="google1599737165" w:date="2023-05-26T20:08:43Z">
        <w:r>
          <w:rPr>
            <w:rFonts w:hint="default"/>
            <w:lang w:val="ru-RU"/>
          </w:rPr>
          <w:t>раз</w:t>
        </w:r>
      </w:ins>
      <w:ins w:id="421" w:author="google1599737165" w:date="2023-05-26T20:08:44Z">
        <w:r>
          <w:rPr>
            <w:rFonts w:hint="default"/>
            <w:lang w:val="ru-RU"/>
          </w:rPr>
          <w:t>ны</w:t>
        </w:r>
      </w:ins>
      <w:ins w:id="422" w:author="google1599737165" w:date="2023-05-26T20:08:45Z">
        <w:r>
          <w:rPr>
            <w:rFonts w:hint="default"/>
            <w:lang w:val="ru-RU"/>
          </w:rPr>
          <w:t>х ви</w:t>
        </w:r>
      </w:ins>
      <w:ins w:id="423" w:author="google1599737165" w:date="2023-05-26T20:08:46Z">
        <w:r>
          <w:rPr>
            <w:rFonts w:hint="default"/>
            <w:lang w:val="ru-RU"/>
          </w:rPr>
          <w:t xml:space="preserve">дов </w:t>
        </w:r>
      </w:ins>
      <w:ins w:id="424" w:author="google1599737165" w:date="2023-05-26T19:44:44Z">
        <w:r>
          <w:rPr>
            <w:rFonts w:hint="default"/>
            <w:lang w:val="ru-RU"/>
          </w:rPr>
          <w:t>от</w:t>
        </w:r>
      </w:ins>
      <w:ins w:id="425" w:author="google1599737165" w:date="2023-05-26T20:08:50Z">
        <w:r>
          <w:rPr>
            <w:rFonts w:hint="default"/>
            <w:lang w:val="ru-RU"/>
          </w:rPr>
          <w:t xml:space="preserve"> кра</w:t>
        </w:r>
      </w:ins>
      <w:ins w:id="426" w:author="google1599737165" w:date="2023-05-26T20:08:51Z">
        <w:r>
          <w:rPr>
            <w:rFonts w:hint="default"/>
            <w:lang w:val="ru-RU"/>
          </w:rPr>
          <w:t>т</w:t>
        </w:r>
      </w:ins>
      <w:ins w:id="427" w:author="google1599737165" w:date="2023-05-26T20:08:52Z">
        <w:r>
          <w:rPr>
            <w:rFonts w:hint="default"/>
            <w:lang w:val="ru-RU"/>
          </w:rPr>
          <w:t>ко</w:t>
        </w:r>
      </w:ins>
      <w:ins w:id="428" w:author="google1599737165" w:date="2023-05-26T20:08:53Z">
        <w:r>
          <w:rPr>
            <w:rFonts w:hint="default"/>
            <w:lang w:val="ru-RU"/>
          </w:rPr>
          <w:t>сро</w:t>
        </w:r>
      </w:ins>
      <w:ins w:id="429" w:author="google1599737165" w:date="2023-05-26T20:08:54Z">
        <w:r>
          <w:rPr>
            <w:rFonts w:hint="default"/>
            <w:lang w:val="ru-RU"/>
          </w:rPr>
          <w:t>чны</w:t>
        </w:r>
      </w:ins>
      <w:ins w:id="430" w:author="google1599737165" w:date="2023-05-26T20:08:56Z">
        <w:r>
          <w:rPr>
            <w:rFonts w:hint="default"/>
            <w:lang w:val="ru-RU"/>
          </w:rPr>
          <w:t xml:space="preserve">х </w:t>
        </w:r>
      </w:ins>
      <w:ins w:id="431" w:author="google1599737165" w:date="2023-05-26T20:08:57Z">
        <w:r>
          <w:rPr>
            <w:rFonts w:hint="default"/>
            <w:lang w:val="ru-RU"/>
          </w:rPr>
          <w:t>измен</w:t>
        </w:r>
      </w:ins>
      <w:ins w:id="432" w:author="google1599737165" w:date="2023-05-26T20:08:58Z">
        <w:r>
          <w:rPr>
            <w:rFonts w:hint="default"/>
            <w:lang w:val="ru-RU"/>
          </w:rPr>
          <w:t>ений с</w:t>
        </w:r>
      </w:ins>
      <w:ins w:id="433" w:author="google1599737165" w:date="2023-05-26T20:08:59Z">
        <w:r>
          <w:rPr>
            <w:rFonts w:hint="default"/>
            <w:lang w:val="ru-RU"/>
          </w:rPr>
          <w:t>оле</w:t>
        </w:r>
      </w:ins>
      <w:ins w:id="434" w:author="google1599737165" w:date="2023-05-26T20:09:00Z">
        <w:r>
          <w:rPr>
            <w:rFonts w:hint="default"/>
            <w:lang w:val="ru-RU"/>
          </w:rPr>
          <w:t>нос</w:t>
        </w:r>
      </w:ins>
      <w:ins w:id="435" w:author="google1599737165" w:date="2023-05-26T20:09:01Z">
        <w:r>
          <w:rPr>
            <w:rFonts w:hint="default"/>
            <w:lang w:val="ru-RU"/>
          </w:rPr>
          <w:t>ти</w:t>
        </w:r>
      </w:ins>
      <w:ins w:id="436" w:author="google1599737165" w:date="2023-05-26T19:44:44Z">
        <w:r>
          <w:rPr>
            <w:rFonts w:hint="default"/>
            <w:lang w:val="ru-RU"/>
          </w:rPr>
          <w:t>.</w:t>
        </w:r>
      </w:ins>
    </w:p>
    <w:p>
      <w:pPr>
        <w:ind w:firstLine="708"/>
      </w:pPr>
      <w:commentRangeStart w:id="22"/>
      <w:r>
        <w:t xml:space="preserve">Поведенческие реакции являются одним из ключевых параметров функционального ответа на стресс. Стратегии избегания стресса и консервации зачастую определяют выживаемость животных в условиях острого стресса и дальнейшую адаптацию. Для мидий, которые являются осмоконформерами, снижение солености окружающей среды ведет к разбавлению внутренних жидкостей и нарушению ионного баланса в тканях и клетках (ссылка из </w:t>
      </w:r>
      <w:r>
        <w:rPr>
          <w:lang w:val="en-US"/>
        </w:rPr>
        <w:t>Somero</w:t>
      </w:r>
      <w:r>
        <w:t xml:space="preserve">). В долгосрочной перспективе мидии способны регулировать состав органического пула осмолитов в клетках, однако это может занимать до двух дней (ссылка из Сомеро). В ответ на острый соленостный стресс мидии смыкают створки раковины и прекращают обмен жидкости с окружающей средой. Некоторые авторы предполагают, что раннее закрытие створок (при более высоких соленостях в условиях наступающего гипосалинного стресса) может служить преимуществом и позволяет как можно раньше сократить обмен жидкостей со средой и потерю ионов </w:t>
      </w:r>
      <w:r>
        <w:fldChar w:fldCharType="begin" w:fldLock="1"/>
      </w:r>
      <w:r>
        <w:instrText xml:space="preserve">ADDIN CSL_CITATION {"citationItems":[{"id":"ITEM-1","itemData":{"DOI":"10.1242/jeb.02259","author":[{"dropping-particle":"","family":"Braby","given":"Caren E","non-dropping-particle":"","parse-names":false,"suffix":""},{"dropping-particle":"","family":"Somero","given":"George N","non-dropping-particle":"","parse-names":false,"suffix":""}],"container-title":"The Journal of Experimantal Biology","id":"ITEM-1","issued":{"date-parts":[["2006"]]},"page":"2554-2566","title":"Following the heart : temperature and salinity effects on heart rate in native and invasive species of blue mussels ( genus Mytilus )","type":"article-journal","volume":"209"},"uris":["http://www.mendeley.com/documents/?uuid=4898eb87-5a2d-445b-9cd3-97eeac2de733"]}],"mendeley":{"formattedCitation":"(Braby &amp; Somero, 2006)","plainTextFormattedCitation":"(Braby &amp; Somero, 2006)","previouslyFormattedCitation":"(Braby &amp; Somero, 2006)"},"properties":{"noteIndex":0},"schema":"https://github.com/citation-style-language/schema/raw/master/csl-citation.json"}</w:instrText>
      </w:r>
      <w:r>
        <w:fldChar w:fldCharType="separate"/>
      </w:r>
      <w:r>
        <w:t>(Braby &amp; Somero, 2006)</w:t>
      </w:r>
      <w:r>
        <w:fldChar w:fldCharType="end"/>
      </w:r>
      <w:r>
        <w:t xml:space="preserve">. </w:t>
      </w:r>
      <w:commentRangeEnd w:id="22"/>
      <w:r>
        <w:rPr>
          <w:rStyle w:val="4"/>
        </w:rPr>
        <w:commentReference w:id="22"/>
      </w:r>
    </w:p>
    <w:p>
      <w:pPr>
        <w:ind w:firstLine="708"/>
      </w:pPr>
      <w:r>
        <w:t xml:space="preserve">В данном эксперименте оценивалась приспособленность мидий к быстрому изменению соленостных условий, а именно поведенческая реакция избегания стресса – схлопывание створок. Материалом для исследования послужили 45 мидий каждого вида, отобранные в точках </w:t>
      </w:r>
      <w:r>
        <w:rPr>
          <w:lang w:val="en-US"/>
        </w:rPr>
        <w:t>OL</w:t>
      </w:r>
      <w:r>
        <w:t xml:space="preserve"> (</w:t>
      </w:r>
      <w:r>
        <w:rPr>
          <w:lang w:val="en-US"/>
        </w:rPr>
        <w:t>MT</w:t>
      </w:r>
      <w:r>
        <w:t xml:space="preserve">) и </w:t>
      </w:r>
      <w:r>
        <w:rPr>
          <w:lang w:val="en-US"/>
        </w:rPr>
        <w:t>LUV</w:t>
      </w:r>
      <w:r>
        <w:t xml:space="preserve"> (МЕ) в начале июня 2021 года. Средняя длина моллюсков составила 26,12 мм (</w:t>
      </w:r>
      <w:r>
        <w:rPr>
          <w:lang w:val="en-US"/>
        </w:rPr>
        <w:t>SD</w:t>
      </w:r>
      <w:r>
        <w:t xml:space="preserve"> = 2.56). Животные были доставлены на ББС ЗИН РАН «Картеш» и помещены для акклимации в два 30-литровых аквариума. Условия акклимации – 10°С и 25‰. Длительность акклимации составила 14 дней. Замена воды в аквариумах производилась каждый день, дополнительного кормления мидий не осуществлялось. </w:t>
      </w:r>
    </w:p>
    <w:p>
      <w:pPr>
        <w:ind w:firstLine="708"/>
      </w:pPr>
      <w:r>
        <w:t xml:space="preserve">После акклимации животные были зафиксированы за одну из створок с помощью цианакрилатного клея на пластинах из оргстекла </w:t>
      </w:r>
      <w:commentRangeStart w:id="23"/>
      <w:r>
        <w:t>вентральной</w:t>
      </w:r>
      <w:commentRangeEnd w:id="23"/>
      <w:r>
        <w:commentReference w:id="23"/>
      </w:r>
      <w:r>
        <w:t xml:space="preserve"> стороной вверх. </w:t>
      </w:r>
      <w:commentRangeStart w:id="24"/>
      <w:r>
        <w:t>Клей наносился на макушку раковины. Таким образом, животные располагались «параллельно» пластине.</w:t>
      </w:r>
      <w:commentRangeEnd w:id="24"/>
      <w:r>
        <w:commentReference w:id="24"/>
      </w:r>
      <w:r>
        <w:t xml:space="preserve"> После фиксации мидий на пластинах, они были помещены в три аквариума – два экспериментальных и один контрольный (по 15 животных каждого вида в каждом аквариуме). В течение последующих суток вода в этих аквариумах менялась раз в час, для минимизации возможного токсического эффекта клея на мидий. </w:t>
      </w:r>
    </w:p>
    <w:p>
      <w:pPr>
        <w:ind w:firstLine="708"/>
      </w:pPr>
      <w:r>
        <w:t xml:space="preserve">Далее в экспериментальных аквариумах производилась пошаговое изменение солености от нормальной (25‰) к экстремально низкой (10‰) с шагом в 1 промилле каждые 10 минут. По достижении 10‰ соленость в аквариумах так же пошагово повышалась до нормальной. Один раунд понижения и повышения солености составлял цикл. В течение дня нами воспроизводилось три цикла, перерыв между циклами составлял 30 минут. Эксперимент был </w:t>
      </w:r>
      <w:del w:id="437" w:author="google1599737165" w:date="2023-05-26T19:31:31Z">
        <w:r>
          <w:rPr/>
          <w:delText xml:space="preserve">представлен </w:delText>
        </w:r>
      </w:del>
      <w:ins w:id="438" w:author="google1599737165" w:date="2023-05-26T19:31:31Z">
        <w:r>
          <w:rPr>
            <w:lang w:val="ru-RU"/>
          </w:rPr>
          <w:t>пров</w:t>
        </w:r>
      </w:ins>
      <w:ins w:id="439" w:author="google1599737165" w:date="2023-05-26T19:31:32Z">
        <w:r>
          <w:rPr>
            <w:lang w:val="ru-RU"/>
          </w:rPr>
          <w:t>еден</w:t>
        </w:r>
      </w:ins>
      <w:ins w:id="440" w:author="google1599737165" w:date="2023-05-26T19:31:32Z">
        <w:r>
          <w:rPr>
            <w:rFonts w:hint="default"/>
            <w:lang w:val="ru-RU"/>
          </w:rPr>
          <w:t xml:space="preserve"> в </w:t>
        </w:r>
      </w:ins>
      <w:ins w:id="441" w:author="google1599737165" w:date="2023-05-26T19:31:33Z">
        <w:r>
          <w:rPr>
            <w:rFonts w:hint="default"/>
            <w:lang w:val="ru-RU"/>
          </w:rPr>
          <w:t>трех</w:t>
        </w:r>
      </w:ins>
      <w:ins w:id="442" w:author="google1599737165" w:date="2023-05-26T19:31:34Z">
        <w:r>
          <w:rPr>
            <w:rFonts w:hint="default"/>
            <w:lang w:val="ru-RU"/>
          </w:rPr>
          <w:t xml:space="preserve"> повтор</w:t>
        </w:r>
      </w:ins>
      <w:ins w:id="443" w:author="google1599737165" w:date="2023-05-26T19:31:35Z">
        <w:r>
          <w:rPr>
            <w:rFonts w:hint="default"/>
            <w:lang w:val="ru-RU"/>
          </w:rPr>
          <w:t>ностя</w:t>
        </w:r>
      </w:ins>
      <w:ins w:id="444" w:author="google1599737165" w:date="2023-05-26T19:31:36Z">
        <w:r>
          <w:rPr>
            <w:rFonts w:hint="default"/>
            <w:lang w:val="ru-RU"/>
          </w:rPr>
          <w:t>х</w:t>
        </w:r>
      </w:ins>
      <w:ins w:id="445" w:author="google1599737165" w:date="2023-05-26T19:31:41Z">
        <w:r>
          <w:rPr>
            <w:rFonts w:hint="default"/>
            <w:lang w:val="ru-RU"/>
          </w:rPr>
          <w:t xml:space="preserve"> </w:t>
        </w:r>
      </w:ins>
      <w:del w:id="446" w:author="google1599737165" w:date="2023-05-26T19:31:40Z">
        <w:r>
          <w:rPr/>
          <w:delText xml:space="preserve">в виде трех повторностей </w:delText>
        </w:r>
      </w:del>
      <w:r>
        <w:t>в</w:t>
      </w:r>
      <w:del w:id="447" w:author="google1599737165" w:date="2023-05-26T19:31:47Z">
        <w:r>
          <w:rPr/>
          <w:delText xml:space="preserve"> </w:delText>
        </w:r>
      </w:del>
      <w:r>
        <w:t xml:space="preserve">течение трех дней. </w:t>
      </w:r>
      <w:ins w:id="448" w:author="google1599737165" w:date="2023-05-26T19:32:27Z">
        <w:r>
          <w:rPr>
            <w:rFonts w:hint="default"/>
            <w:lang w:val="ru-RU"/>
          </w:rPr>
          <w:t xml:space="preserve"> </w:t>
        </w:r>
      </w:ins>
      <w:ins w:id="449" w:author="google1599737165" w:date="2023-05-26T19:32:33Z">
        <w:r>
          <w:rPr>
            <w:lang w:val="ru-RU"/>
          </w:rPr>
          <w:t>Д</w:t>
        </w:r>
      </w:ins>
      <w:ins w:id="450" w:author="google1599737165" w:date="2023-05-26T19:32:29Z">
        <w:r>
          <w:rPr/>
          <w:t xml:space="preserve">ля учета возможного </w:t>
        </w:r>
      </w:ins>
      <w:ins w:id="451" w:author="google1599737165" w:date="2023-05-26T19:32:40Z">
        <w:r>
          <w:rPr>
            <w:lang w:val="ru-RU"/>
          </w:rPr>
          <w:t>во</w:t>
        </w:r>
      </w:ins>
      <w:ins w:id="452" w:author="google1599737165" w:date="2023-05-26T19:32:41Z">
        <w:r>
          <w:rPr>
            <w:lang w:val="ru-RU"/>
          </w:rPr>
          <w:t>здей</w:t>
        </w:r>
      </w:ins>
      <w:ins w:id="453" w:author="google1599737165" w:date="2023-05-26T19:32:42Z">
        <w:r>
          <w:rPr>
            <w:lang w:val="ru-RU"/>
          </w:rPr>
          <w:t>ствия</w:t>
        </w:r>
      </w:ins>
      <w:ins w:id="454" w:author="google1599737165" w:date="2023-05-26T19:32:42Z">
        <w:r>
          <w:rPr>
            <w:rFonts w:hint="default"/>
            <w:lang w:val="ru-RU"/>
          </w:rPr>
          <w:t xml:space="preserve"> </w:t>
        </w:r>
      </w:ins>
      <w:ins w:id="455" w:author="google1599737165" w:date="2023-05-26T19:32:29Z">
        <w:r>
          <w:rPr/>
          <w:t>манипуляций</w:t>
        </w:r>
      </w:ins>
      <w:ins w:id="456" w:author="google1599737165" w:date="2023-05-26T19:32:45Z">
        <w:r>
          <w:rPr>
            <w:rFonts w:hint="default"/>
            <w:lang w:val="ru-RU"/>
          </w:rPr>
          <w:t>,</w:t>
        </w:r>
      </w:ins>
      <w:ins w:id="457" w:author="google1599737165" w:date="2023-05-26T19:32:46Z">
        <w:r>
          <w:rPr>
            <w:rFonts w:hint="default"/>
            <w:lang w:val="ru-RU"/>
          </w:rPr>
          <w:t xml:space="preserve"> связ</w:t>
        </w:r>
      </w:ins>
      <w:ins w:id="458" w:author="google1599737165" w:date="2023-05-26T19:32:47Z">
        <w:r>
          <w:rPr>
            <w:rFonts w:hint="default"/>
            <w:lang w:val="ru-RU"/>
          </w:rPr>
          <w:t>анны</w:t>
        </w:r>
      </w:ins>
      <w:ins w:id="459" w:author="google1599737165" w:date="2023-05-26T19:33:04Z">
        <w:r>
          <w:rPr>
            <w:rFonts w:hint="default"/>
            <w:lang w:val="ru-RU"/>
          </w:rPr>
          <w:t>х</w:t>
        </w:r>
      </w:ins>
      <w:ins w:id="460" w:author="google1599737165" w:date="2023-05-26T19:32:48Z">
        <w:r>
          <w:rPr>
            <w:rFonts w:hint="default"/>
            <w:lang w:val="ru-RU"/>
          </w:rPr>
          <w:t xml:space="preserve"> с пере</w:t>
        </w:r>
      </w:ins>
      <w:ins w:id="461" w:author="google1599737165" w:date="2023-05-26T19:32:49Z">
        <w:r>
          <w:rPr>
            <w:rFonts w:hint="default"/>
            <w:lang w:val="ru-RU"/>
          </w:rPr>
          <w:t>л</w:t>
        </w:r>
      </w:ins>
      <w:ins w:id="462" w:author="google1599737165" w:date="2023-05-26T19:32:52Z">
        <w:r>
          <w:rPr>
            <w:rFonts w:hint="default"/>
            <w:lang w:val="ru-RU"/>
          </w:rPr>
          <w:t>и</w:t>
        </w:r>
      </w:ins>
      <w:ins w:id="463" w:author="google1599737165" w:date="2023-05-26T19:32:53Z">
        <w:r>
          <w:rPr>
            <w:rFonts w:hint="default"/>
            <w:lang w:val="ru-RU"/>
          </w:rPr>
          <w:t>ва</w:t>
        </w:r>
      </w:ins>
      <w:ins w:id="464" w:author="google1599737165" w:date="2023-05-26T19:32:54Z">
        <w:r>
          <w:rPr>
            <w:rFonts w:hint="default"/>
            <w:lang w:val="ru-RU"/>
          </w:rPr>
          <w:t xml:space="preserve">нием </w:t>
        </w:r>
      </w:ins>
      <w:ins w:id="465" w:author="google1599737165" w:date="2023-05-26T19:32:55Z">
        <w:r>
          <w:rPr>
            <w:rFonts w:hint="default"/>
            <w:lang w:val="ru-RU"/>
          </w:rPr>
          <w:t>воды</w:t>
        </w:r>
      </w:ins>
      <w:ins w:id="466" w:author="google1599737165" w:date="2023-05-26T19:33:09Z">
        <w:r>
          <w:rPr>
            <w:rFonts w:hint="default"/>
            <w:lang w:val="ru-RU"/>
          </w:rPr>
          <w:t>,</w:t>
        </w:r>
      </w:ins>
      <w:ins w:id="467" w:author="google1599737165" w:date="2023-05-26T19:32:29Z">
        <w:r>
          <w:rPr/>
          <w:t xml:space="preserve"> на схлопывание створок </w:t>
        </w:r>
      </w:ins>
      <w:ins w:id="468" w:author="google1599737165" w:date="2023-05-26T19:33:21Z">
        <w:r>
          <w:rPr>
            <w:lang w:val="ru-RU"/>
          </w:rPr>
          <w:t>б</w:t>
        </w:r>
      </w:ins>
      <w:ins w:id="469" w:author="google1599737165" w:date="2023-05-26T19:33:22Z">
        <w:r>
          <w:rPr>
            <w:lang w:val="ru-RU"/>
          </w:rPr>
          <w:t>ыл</w:t>
        </w:r>
      </w:ins>
      <w:ins w:id="470" w:author="google1599737165" w:date="2023-05-26T19:33:22Z">
        <w:r>
          <w:rPr>
            <w:rFonts w:hint="default"/>
            <w:lang w:val="ru-RU"/>
          </w:rPr>
          <w:t xml:space="preserve"> </w:t>
        </w:r>
      </w:ins>
      <w:ins w:id="471" w:author="google1599737165" w:date="2023-05-26T19:33:29Z">
        <w:r>
          <w:rPr>
            <w:rFonts w:hint="default"/>
            <w:lang w:val="ru-RU"/>
          </w:rPr>
          <w:t>устан</w:t>
        </w:r>
      </w:ins>
      <w:ins w:id="472" w:author="google1599737165" w:date="2023-05-26T19:33:30Z">
        <w:r>
          <w:rPr>
            <w:rFonts w:hint="default"/>
            <w:lang w:val="ru-RU"/>
          </w:rPr>
          <w:t>овлен</w:t>
        </w:r>
      </w:ins>
      <w:ins w:id="473" w:author="google1599737165" w:date="2023-05-26T19:33:31Z">
        <w:r>
          <w:rPr>
            <w:rFonts w:hint="default"/>
            <w:lang w:val="ru-RU"/>
          </w:rPr>
          <w:t xml:space="preserve"> </w:t>
        </w:r>
      </w:ins>
      <w:ins w:id="474" w:author="google1599737165" w:date="2023-05-26T19:33:32Z">
        <w:r>
          <w:rPr>
            <w:rFonts w:hint="default"/>
            <w:lang w:val="ru-RU"/>
          </w:rPr>
          <w:t>конт</w:t>
        </w:r>
      </w:ins>
      <w:ins w:id="475" w:author="google1599737165" w:date="2023-05-26T19:33:33Z">
        <w:r>
          <w:rPr>
            <w:rFonts w:hint="default"/>
            <w:lang w:val="ru-RU"/>
          </w:rPr>
          <w:t>роль</w:t>
        </w:r>
      </w:ins>
      <w:ins w:id="476" w:author="google1599737165" w:date="2023-05-26T19:33:34Z">
        <w:r>
          <w:rPr>
            <w:rFonts w:hint="default"/>
            <w:lang w:val="ru-RU"/>
          </w:rPr>
          <w:t>ны</w:t>
        </w:r>
      </w:ins>
      <w:ins w:id="477" w:author="google1599737165" w:date="2023-05-26T19:33:35Z">
        <w:r>
          <w:rPr>
            <w:rFonts w:hint="default"/>
            <w:lang w:val="ru-RU"/>
          </w:rPr>
          <w:t>й аква</w:t>
        </w:r>
      </w:ins>
      <w:ins w:id="478" w:author="google1599737165" w:date="2023-05-26T19:33:36Z">
        <w:r>
          <w:rPr>
            <w:rFonts w:hint="default"/>
            <w:lang w:val="ru-RU"/>
          </w:rPr>
          <w:t>риу</w:t>
        </w:r>
      </w:ins>
      <w:ins w:id="479" w:author="google1599737165" w:date="2023-05-26T19:33:37Z">
        <w:r>
          <w:rPr>
            <w:rFonts w:hint="default"/>
            <w:lang w:val="ru-RU"/>
          </w:rPr>
          <w:t>м</w:t>
        </w:r>
      </w:ins>
      <w:ins w:id="480" w:author="google1599737165" w:date="2023-05-26T19:33:38Z">
        <w:r>
          <w:rPr>
            <w:rFonts w:hint="default"/>
            <w:lang w:val="ru-RU"/>
          </w:rPr>
          <w:t>,</w:t>
        </w:r>
      </w:ins>
      <w:ins w:id="481" w:author="google1599737165" w:date="2023-05-26T19:33:39Z">
        <w:r>
          <w:rPr>
            <w:rFonts w:hint="default"/>
            <w:lang w:val="ru-RU"/>
          </w:rPr>
          <w:t xml:space="preserve"> </w:t>
        </w:r>
      </w:ins>
      <w:ins w:id="482" w:author="google1599737165" w:date="2023-05-26T19:33:40Z">
        <w:r>
          <w:rPr>
            <w:rFonts w:hint="default"/>
            <w:lang w:val="ru-RU"/>
          </w:rPr>
          <w:t>в кот</w:t>
        </w:r>
      </w:ins>
      <w:ins w:id="483" w:author="google1599737165" w:date="2023-05-26T19:33:41Z">
        <w:r>
          <w:rPr>
            <w:rFonts w:hint="default"/>
            <w:lang w:val="ru-RU"/>
          </w:rPr>
          <w:t xml:space="preserve">ором </w:t>
        </w:r>
      </w:ins>
      <w:del w:id="484" w:author="google1599737165" w:date="2023-05-26T19:33:44Z">
        <w:r>
          <w:rPr/>
          <w:delText xml:space="preserve">В контрольном аквариуме </w:delText>
        </w:r>
      </w:del>
      <w:r>
        <w:t>соленость не изменялась, однако производилась смена воды в количестве, эквивалентном количеству воды добавленного в экспериментальные аквариумы</w:t>
      </w:r>
      <w:ins w:id="485" w:author="google1599737165" w:date="2023-05-26T19:33:57Z">
        <w:r>
          <w:rPr>
            <w:rFonts w:hint="default"/>
            <w:lang w:val="ru-RU"/>
          </w:rPr>
          <w:t>.</w:t>
        </w:r>
      </w:ins>
      <w:ins w:id="486" w:author="google1599737165" w:date="2023-05-26T19:33:58Z">
        <w:r>
          <w:rPr>
            <w:rFonts w:hint="default"/>
            <w:lang w:val="ru-RU"/>
          </w:rPr>
          <w:t xml:space="preserve"> </w:t>
        </w:r>
      </w:ins>
      <w:del w:id="487" w:author="google1599737165" w:date="2023-05-26T19:34:00Z">
        <w:r>
          <w:rPr/>
          <w:delText xml:space="preserve">) – для учета возможного эффекта манипуляций на схлопывание створок у миидий. </w:delText>
        </w:r>
      </w:del>
      <w:r>
        <w:t xml:space="preserve">Каждые 10 минут </w:t>
      </w:r>
      <w:del w:id="488" w:author="google1599737165" w:date="2023-05-26T19:34:12Z">
        <w:r>
          <w:rPr/>
          <w:delText xml:space="preserve">у мидий </w:delText>
        </w:r>
      </w:del>
      <w:r>
        <w:t xml:space="preserve">во всех аквариумах производилась визуальная регистрация открытия или закрытия створок раковины. Закрытым считалось такое состояние створок, когда невозможно было обнаружить края мантии особи. По завершении эксперимента у всех мидий была измерена длина раковины, и они были вскрыты для определения морфотипа. </w:t>
      </w:r>
    </w:p>
    <w:p>
      <w:pPr>
        <w:rPr>
          <w:b/>
        </w:rPr>
      </w:pPr>
      <w:r>
        <w:rPr>
          <w:b/>
        </w:rPr>
        <w:t>Эксперимент 6.</w:t>
      </w:r>
    </w:p>
    <w:p>
      <w:pPr>
        <w:ind w:firstLine="708"/>
        <w:rPr>
          <w:ins w:id="489" w:author="google1599737165" w:date="2023-05-26T19:34:36Z"/>
          <w:rFonts w:hint="default"/>
          <w:lang w:val="ru-RU"/>
        </w:rPr>
      </w:pPr>
      <w:ins w:id="490" w:author="google1599737165" w:date="2023-05-26T19:34:38Z">
        <w:r>
          <w:rPr>
            <w:lang w:val="ru-RU"/>
          </w:rPr>
          <w:t>Цел</w:t>
        </w:r>
      </w:ins>
      <w:ins w:id="491" w:author="google1599737165" w:date="2023-05-26T19:34:40Z">
        <w:r>
          <w:rPr>
            <w:lang w:val="ru-RU"/>
          </w:rPr>
          <w:t>ь</w:t>
        </w:r>
      </w:ins>
      <w:ins w:id="492" w:author="google1599737165" w:date="2023-05-26T19:34:41Z">
        <w:r>
          <w:rPr>
            <w:rFonts w:hint="default"/>
            <w:lang w:val="ru-RU"/>
          </w:rPr>
          <w:t xml:space="preserve">: </w:t>
        </w:r>
      </w:ins>
      <w:ins w:id="493" w:author="google1599737165" w:date="2023-05-26T20:09:27Z">
        <w:r>
          <w:rPr>
            <w:rFonts w:hint="default"/>
            <w:lang w:val="ru-RU"/>
          </w:rPr>
          <w:t xml:space="preserve"> Оценить зависимость </w:t>
        </w:r>
      </w:ins>
      <w:ins w:id="494" w:author="google1599737165" w:date="2023-05-26T20:09:37Z">
        <w:r>
          <w:rPr>
            <w:rFonts w:hint="default"/>
            <w:lang w:val="ru-RU"/>
          </w:rPr>
          <w:t>см</w:t>
        </w:r>
      </w:ins>
      <w:ins w:id="495" w:author="google1599737165" w:date="2023-05-26T20:09:38Z">
        <w:r>
          <w:rPr>
            <w:rFonts w:hint="default"/>
            <w:lang w:val="ru-RU"/>
          </w:rPr>
          <w:t>е</w:t>
        </w:r>
      </w:ins>
      <w:ins w:id="496" w:author="google1599737165" w:date="2023-05-26T20:09:40Z">
        <w:r>
          <w:rPr>
            <w:rFonts w:hint="default"/>
            <w:lang w:val="ru-RU"/>
          </w:rPr>
          <w:t>ртн</w:t>
        </w:r>
      </w:ins>
      <w:ins w:id="497" w:author="google1599737165" w:date="2023-05-26T20:09:41Z">
        <w:r>
          <w:rPr>
            <w:rFonts w:hint="default"/>
            <w:lang w:val="ru-RU"/>
          </w:rPr>
          <w:t xml:space="preserve">ости </w:t>
        </w:r>
      </w:ins>
      <w:ins w:id="498" w:author="google1599737165" w:date="2023-05-26T20:09:27Z">
        <w:r>
          <w:rPr>
            <w:rFonts w:hint="default"/>
            <w:lang w:val="ru-RU"/>
          </w:rPr>
          <w:t xml:space="preserve">мидий разных видов от </w:t>
        </w:r>
      </w:ins>
      <w:ins w:id="499" w:author="google1599737165" w:date="2023-05-26T20:10:01Z">
        <w:r>
          <w:rPr>
            <w:rFonts w:hint="default"/>
            <w:lang w:val="ru-RU"/>
          </w:rPr>
          <w:t>д</w:t>
        </w:r>
      </w:ins>
      <w:ins w:id="500" w:author="google1599737165" w:date="2023-05-26T20:10:02Z">
        <w:r>
          <w:rPr>
            <w:rFonts w:hint="default"/>
            <w:lang w:val="ru-RU"/>
          </w:rPr>
          <w:t>олго</w:t>
        </w:r>
      </w:ins>
      <w:ins w:id="501" w:author="google1599737165" w:date="2023-05-26T20:10:03Z">
        <w:r>
          <w:rPr>
            <w:rFonts w:hint="default"/>
            <w:lang w:val="ru-RU"/>
          </w:rPr>
          <w:t>сро</w:t>
        </w:r>
      </w:ins>
      <w:ins w:id="502" w:author="google1599737165" w:date="2023-05-26T20:10:04Z">
        <w:r>
          <w:rPr>
            <w:rFonts w:hint="default"/>
            <w:lang w:val="ru-RU"/>
          </w:rPr>
          <w:t>чн</w:t>
        </w:r>
      </w:ins>
      <w:ins w:id="503" w:author="google1599737165" w:date="2023-05-26T20:10:05Z">
        <w:r>
          <w:rPr>
            <w:rFonts w:hint="default"/>
            <w:lang w:val="ru-RU"/>
          </w:rPr>
          <w:t>ог</w:t>
        </w:r>
      </w:ins>
      <w:ins w:id="504" w:author="google1599737165" w:date="2023-05-26T20:10:06Z">
        <w:r>
          <w:rPr>
            <w:rFonts w:hint="default"/>
            <w:lang w:val="ru-RU"/>
          </w:rPr>
          <w:t>о во</w:t>
        </w:r>
      </w:ins>
      <w:ins w:id="505" w:author="google1599737165" w:date="2023-05-26T20:10:07Z">
        <w:r>
          <w:rPr>
            <w:rFonts w:hint="default"/>
            <w:lang w:val="ru-RU"/>
          </w:rPr>
          <w:t>здей</w:t>
        </w:r>
      </w:ins>
      <w:ins w:id="506" w:author="google1599737165" w:date="2023-05-26T20:10:08Z">
        <w:r>
          <w:rPr>
            <w:rFonts w:hint="default"/>
            <w:lang w:val="ru-RU"/>
          </w:rPr>
          <w:t>стви</w:t>
        </w:r>
      </w:ins>
      <w:ins w:id="507" w:author="google1599737165" w:date="2023-05-26T20:10:09Z">
        <w:r>
          <w:rPr>
            <w:rFonts w:hint="default"/>
            <w:lang w:val="ru-RU"/>
          </w:rPr>
          <w:t xml:space="preserve">я </w:t>
        </w:r>
      </w:ins>
      <w:ins w:id="508" w:author="google1599737165" w:date="2023-05-26T20:10:11Z">
        <w:r>
          <w:rPr>
            <w:rFonts w:hint="default"/>
            <w:lang w:val="ru-RU"/>
          </w:rPr>
          <w:t>пониж</w:t>
        </w:r>
      </w:ins>
      <w:ins w:id="509" w:author="google1599737165" w:date="2023-05-26T20:10:12Z">
        <w:r>
          <w:rPr>
            <w:rFonts w:hint="default"/>
            <w:lang w:val="ru-RU"/>
          </w:rPr>
          <w:t xml:space="preserve">енной </w:t>
        </w:r>
      </w:ins>
      <w:ins w:id="510" w:author="google1599737165" w:date="2023-05-26T20:10:13Z">
        <w:r>
          <w:rPr>
            <w:rFonts w:hint="default"/>
            <w:lang w:val="ru-RU"/>
          </w:rPr>
          <w:t>сол</w:t>
        </w:r>
      </w:ins>
      <w:ins w:id="511" w:author="google1599737165" w:date="2023-05-26T20:10:14Z">
        <w:r>
          <w:rPr>
            <w:rFonts w:hint="default"/>
            <w:lang w:val="ru-RU"/>
          </w:rPr>
          <w:t>енос</w:t>
        </w:r>
      </w:ins>
      <w:ins w:id="512" w:author="google1599737165" w:date="2023-05-26T20:10:16Z">
        <w:r>
          <w:rPr>
            <w:rFonts w:hint="default"/>
            <w:lang w:val="ru-RU"/>
          </w:rPr>
          <w:t>ти</w:t>
        </w:r>
      </w:ins>
      <w:ins w:id="513" w:author="google1599737165" w:date="2023-05-26T20:09:27Z">
        <w:r>
          <w:rPr>
            <w:rFonts w:hint="default"/>
            <w:lang w:val="ru-RU"/>
          </w:rPr>
          <w:t>.</w:t>
        </w:r>
      </w:ins>
    </w:p>
    <w:p>
      <w:pPr>
        <w:ind w:firstLine="708"/>
      </w:pPr>
      <w:r>
        <w:t xml:space="preserve">Целью данного эксперимента была оценка выживаемости мидий в условиях хронического соленостного стресса. Материалом для эксперимента послужили мидии, отобранные в точках </w:t>
      </w:r>
      <w:r>
        <w:rPr>
          <w:lang w:val="en-US"/>
        </w:rPr>
        <w:t>LUV</w:t>
      </w:r>
      <w:r>
        <w:t xml:space="preserve"> (</w:t>
      </w:r>
      <w:r>
        <w:rPr>
          <w:lang w:val="en-US"/>
        </w:rPr>
        <w:t>ME</w:t>
      </w:r>
      <w:r>
        <w:t xml:space="preserve">) и </w:t>
      </w:r>
      <w:r>
        <w:rPr>
          <w:lang w:val="en-US"/>
        </w:rPr>
        <w:t>OL</w:t>
      </w:r>
      <w:r>
        <w:t xml:space="preserve"> (МТ) в конце июня 2021 года. Животные были доставлены на ББС ЗИН РАН «Картеш» и помещены для акклимации в условия аквариальной комнаты (</w:t>
      </w:r>
      <w:r>
        <w:rPr>
          <w:lang w:val="en-US"/>
        </w:rPr>
        <w:t>t</w:t>
      </w:r>
      <w:r>
        <w:t>° = 10°</w:t>
      </w:r>
      <w:r>
        <w:rPr>
          <w:lang w:val="en-US"/>
        </w:rPr>
        <w:t>C</w:t>
      </w:r>
      <w:r>
        <w:t xml:space="preserve">, </w:t>
      </w:r>
      <w:r>
        <w:rPr>
          <w:lang w:val="en-US"/>
        </w:rPr>
        <w:t>S</w:t>
      </w:r>
      <w:r>
        <w:t xml:space="preserve"> = 24‰). Длительность акклимации составила 30 дней. </w:t>
      </w:r>
    </w:p>
    <w:p>
      <w:pPr>
        <w:ind w:firstLine="708"/>
      </w:pPr>
      <w:r>
        <w:t xml:space="preserve">По истечении акклимации животные были помещены в аквариумы с различной соленостью: нормальной соленостью (24‰), пониженной соленостью (16‰ и 13‰) и экстремально низкой соленостью (10‰). На одну соленость приходилось 50 мидий каждого вида. Животные экспонировались при указанных условиях в течение 72 дней. Два раза в день в аквариумах производилась смена воды – каждые 12 часов, утром и вечером. При смене воды производился учет погибших моллюсков. Погибшими считались мидии, у которых не наблюдалось реакции схлопывания створок в ответ на механическое раздражение заднего края мантии. По истечении экспозиции все выжившие животные были вскрыты для определения морфотипов. </w:t>
      </w:r>
    </w:p>
    <w:p>
      <w:pPr>
        <w:rPr>
          <w:b/>
        </w:rPr>
      </w:pPr>
      <w:r>
        <w:rPr>
          <w:b/>
        </w:rPr>
        <w:t xml:space="preserve">Эксперимент 7. </w:t>
      </w:r>
    </w:p>
    <w:p>
      <w:pPr>
        <w:ind w:firstLine="708"/>
        <w:rPr>
          <w:ins w:id="514" w:author="google1599737165" w:date="2023-05-26T20:11:53Z"/>
          <w:rFonts w:hint="default"/>
          <w:lang w:val="ru-RU"/>
        </w:rPr>
      </w:pPr>
      <w:ins w:id="515" w:author="google1599737165" w:date="2023-05-26T19:36:39Z">
        <w:r>
          <w:rPr>
            <w:lang w:val="ru-RU"/>
          </w:rPr>
          <w:t>Ц</w:t>
        </w:r>
      </w:ins>
      <w:ins w:id="516" w:author="google1599737165" w:date="2023-05-26T19:36:40Z">
        <w:r>
          <w:rPr>
            <w:lang w:val="ru-RU"/>
          </w:rPr>
          <w:t>ель</w:t>
        </w:r>
      </w:ins>
      <w:ins w:id="517" w:author="google1599737165" w:date="2023-05-26T19:36:42Z">
        <w:r>
          <w:rPr>
            <w:rFonts w:hint="default"/>
            <w:lang w:val="ru-RU"/>
          </w:rPr>
          <w:t xml:space="preserve">: </w:t>
        </w:r>
      </w:ins>
      <w:ins w:id="518" w:author="google1599737165" w:date="2023-05-26T19:36:44Z">
        <w:r>
          <w:rPr>
            <w:rFonts w:hint="default"/>
            <w:lang w:val="ru-RU"/>
          </w:rPr>
          <w:t>Оц</w:t>
        </w:r>
      </w:ins>
      <w:ins w:id="519" w:author="google1599737165" w:date="2023-05-26T19:36:45Z">
        <w:r>
          <w:rPr>
            <w:rFonts w:hint="default"/>
            <w:lang w:val="ru-RU"/>
          </w:rPr>
          <w:t>енить</w:t>
        </w:r>
      </w:ins>
      <w:ins w:id="520" w:author="google1599737165" w:date="2023-05-26T19:36:48Z">
        <w:r>
          <w:rPr>
            <w:rFonts w:hint="default"/>
            <w:lang w:val="ru-RU"/>
          </w:rPr>
          <w:t xml:space="preserve"> </w:t>
        </w:r>
      </w:ins>
      <w:ins w:id="521" w:author="google1599737165" w:date="2023-05-26T20:11:25Z">
        <w:r>
          <w:rPr>
            <w:rFonts w:hint="default"/>
            <w:lang w:val="ru-RU"/>
          </w:rPr>
          <w:t>изм</w:t>
        </w:r>
      </w:ins>
      <w:ins w:id="522" w:author="google1599737165" w:date="2023-05-26T20:11:26Z">
        <w:r>
          <w:rPr>
            <w:rFonts w:hint="default"/>
            <w:lang w:val="ru-RU"/>
          </w:rPr>
          <w:t>енения</w:t>
        </w:r>
      </w:ins>
      <w:ins w:id="523" w:author="google1599737165" w:date="2023-05-26T20:11:27Z">
        <w:r>
          <w:rPr>
            <w:rFonts w:hint="default"/>
            <w:lang w:val="ru-RU"/>
          </w:rPr>
          <w:t xml:space="preserve"> </w:t>
        </w:r>
      </w:ins>
      <w:ins w:id="524" w:author="google1599737165" w:date="2023-05-26T20:10:43Z">
        <w:r>
          <w:rPr>
            <w:rFonts w:hint="default"/>
            <w:lang w:val="ru-RU"/>
          </w:rPr>
          <w:t>ко</w:t>
        </w:r>
      </w:ins>
      <w:ins w:id="525" w:author="google1599737165" w:date="2023-05-26T20:10:44Z">
        <w:r>
          <w:rPr>
            <w:rFonts w:hint="default"/>
            <w:lang w:val="ru-RU"/>
          </w:rPr>
          <w:t>мпози</w:t>
        </w:r>
      </w:ins>
      <w:ins w:id="526" w:author="google1599737165" w:date="2023-05-26T20:10:45Z">
        <w:r>
          <w:rPr>
            <w:rFonts w:hint="default"/>
            <w:lang w:val="ru-RU"/>
          </w:rPr>
          <w:t xml:space="preserve">ции </w:t>
        </w:r>
      </w:ins>
      <w:ins w:id="527" w:author="google1599737165" w:date="2023-05-26T20:10:50Z">
        <w:r>
          <w:rPr>
            <w:rFonts w:hint="default"/>
            <w:lang w:val="ru-RU"/>
          </w:rPr>
          <w:t>осмол</w:t>
        </w:r>
      </w:ins>
      <w:ins w:id="528" w:author="google1599737165" w:date="2023-05-26T20:10:51Z">
        <w:r>
          <w:rPr>
            <w:rFonts w:hint="default"/>
            <w:lang w:val="ru-RU"/>
          </w:rPr>
          <w:t xml:space="preserve">итов </w:t>
        </w:r>
      </w:ins>
      <w:ins w:id="529" w:author="google1599737165" w:date="2023-05-26T20:11:03Z">
        <w:r>
          <w:rPr>
            <w:rFonts w:hint="default"/>
            <w:lang w:val="ru-RU"/>
          </w:rPr>
          <w:t>в т</w:t>
        </w:r>
      </w:ins>
      <w:ins w:id="530" w:author="google1599737165" w:date="2023-05-26T20:11:04Z">
        <w:r>
          <w:rPr>
            <w:rFonts w:hint="default"/>
            <w:lang w:val="ru-RU"/>
          </w:rPr>
          <w:t>каня</w:t>
        </w:r>
      </w:ins>
      <w:ins w:id="531" w:author="google1599737165" w:date="2023-05-26T20:11:05Z">
        <w:r>
          <w:rPr>
            <w:rFonts w:hint="default"/>
            <w:lang w:val="ru-RU"/>
          </w:rPr>
          <w:t>х м</w:t>
        </w:r>
      </w:ins>
      <w:ins w:id="532" w:author="google1599737165" w:date="2023-05-26T20:11:06Z">
        <w:r>
          <w:rPr>
            <w:rFonts w:hint="default"/>
            <w:lang w:val="ru-RU"/>
          </w:rPr>
          <w:t>идий р</w:t>
        </w:r>
      </w:ins>
      <w:ins w:id="533" w:author="google1599737165" w:date="2023-05-26T20:11:07Z">
        <w:r>
          <w:rPr>
            <w:rFonts w:hint="default"/>
            <w:lang w:val="ru-RU"/>
          </w:rPr>
          <w:t>азных</w:t>
        </w:r>
      </w:ins>
      <w:ins w:id="534" w:author="google1599737165" w:date="2023-05-26T20:11:08Z">
        <w:r>
          <w:rPr>
            <w:rFonts w:hint="default"/>
            <w:lang w:val="ru-RU"/>
          </w:rPr>
          <w:t xml:space="preserve"> видо</w:t>
        </w:r>
      </w:ins>
      <w:ins w:id="535" w:author="google1599737165" w:date="2023-05-26T20:11:09Z">
        <w:r>
          <w:rPr>
            <w:rFonts w:hint="default"/>
            <w:lang w:val="ru-RU"/>
          </w:rPr>
          <w:t xml:space="preserve">в </w:t>
        </w:r>
      </w:ins>
      <w:ins w:id="536" w:author="google1599737165" w:date="2023-05-26T20:11:32Z">
        <w:r>
          <w:rPr>
            <w:rFonts w:hint="default"/>
            <w:lang w:val="ru-RU"/>
          </w:rPr>
          <w:t>в от</w:t>
        </w:r>
      </w:ins>
      <w:ins w:id="537" w:author="google1599737165" w:date="2023-05-26T20:11:33Z">
        <w:r>
          <w:rPr>
            <w:rFonts w:hint="default"/>
            <w:lang w:val="ru-RU"/>
          </w:rPr>
          <w:t xml:space="preserve">вет на </w:t>
        </w:r>
      </w:ins>
      <w:ins w:id="538" w:author="google1599737165" w:date="2023-05-26T20:11:36Z">
        <w:r>
          <w:rPr>
            <w:rFonts w:hint="default"/>
            <w:lang w:val="ru-RU"/>
          </w:rPr>
          <w:t>дол</w:t>
        </w:r>
      </w:ins>
      <w:ins w:id="539" w:author="google1599737165" w:date="2023-05-26T20:11:37Z">
        <w:r>
          <w:rPr>
            <w:rFonts w:hint="default"/>
            <w:lang w:val="ru-RU"/>
          </w:rPr>
          <w:t>госроч</w:t>
        </w:r>
      </w:ins>
      <w:ins w:id="540" w:author="google1599737165" w:date="2023-05-26T20:11:38Z">
        <w:r>
          <w:rPr>
            <w:rFonts w:hint="default"/>
            <w:lang w:val="ru-RU"/>
          </w:rPr>
          <w:t>ное в</w:t>
        </w:r>
      </w:ins>
      <w:ins w:id="541" w:author="google1599737165" w:date="2023-05-26T20:11:39Z">
        <w:r>
          <w:rPr>
            <w:rFonts w:hint="default"/>
            <w:lang w:val="ru-RU"/>
          </w:rPr>
          <w:t>оздей</w:t>
        </w:r>
      </w:ins>
      <w:ins w:id="542" w:author="google1599737165" w:date="2023-05-26T20:11:40Z">
        <w:r>
          <w:rPr>
            <w:rFonts w:hint="default"/>
            <w:lang w:val="ru-RU"/>
          </w:rPr>
          <w:t>ств</w:t>
        </w:r>
      </w:ins>
      <w:ins w:id="543" w:author="google1599737165" w:date="2023-05-26T20:11:41Z">
        <w:r>
          <w:rPr>
            <w:rFonts w:hint="default"/>
            <w:lang w:val="ru-RU"/>
          </w:rPr>
          <w:t xml:space="preserve">ие </w:t>
        </w:r>
      </w:ins>
      <w:ins w:id="544" w:author="google1599737165" w:date="2023-05-26T20:11:42Z">
        <w:r>
          <w:rPr>
            <w:rFonts w:hint="default"/>
            <w:lang w:val="ru-RU"/>
          </w:rPr>
          <w:t>по</w:t>
        </w:r>
      </w:ins>
      <w:ins w:id="545" w:author="google1599737165" w:date="2023-05-26T20:11:43Z">
        <w:r>
          <w:rPr>
            <w:rFonts w:hint="default"/>
            <w:lang w:val="ru-RU"/>
          </w:rPr>
          <w:t>ниженно</w:t>
        </w:r>
      </w:ins>
      <w:ins w:id="546" w:author="google1599737165" w:date="2023-05-26T20:11:44Z">
        <w:r>
          <w:rPr>
            <w:rFonts w:hint="default"/>
            <w:lang w:val="ru-RU"/>
          </w:rPr>
          <w:t>й солен</w:t>
        </w:r>
      </w:ins>
      <w:ins w:id="547" w:author="google1599737165" w:date="2023-05-26T20:11:45Z">
        <w:r>
          <w:rPr>
            <w:rFonts w:hint="default"/>
            <w:lang w:val="ru-RU"/>
          </w:rPr>
          <w:t>ос</w:t>
        </w:r>
      </w:ins>
      <w:ins w:id="548" w:author="google1599737165" w:date="2023-05-26T20:11:47Z">
        <w:r>
          <w:rPr>
            <w:rFonts w:hint="default"/>
            <w:lang w:val="ru-RU"/>
          </w:rPr>
          <w:t>т</w:t>
        </w:r>
      </w:ins>
      <w:ins w:id="549" w:author="google1599737165" w:date="2023-05-26T20:11:48Z">
        <w:r>
          <w:rPr>
            <w:rFonts w:hint="default"/>
            <w:lang w:val="ru-RU"/>
          </w:rPr>
          <w:t>и</w:t>
        </w:r>
      </w:ins>
    </w:p>
    <w:p>
      <w:pPr>
        <w:ind w:firstLine="708"/>
      </w:pPr>
      <w:r>
        <w:t xml:space="preserve">В этом эксперименте мы оценивали изменение состава органического компонента осмолитов в тканях мидий двух видов в ответ на хронический соленостный стресс. </w:t>
      </w:r>
    </w:p>
    <w:p>
      <w:pPr>
        <w:ind w:firstLine="708"/>
      </w:pPr>
      <w:r>
        <w:t xml:space="preserve">Материалом для эксперимента послужили мидии, собранные в двух точках: </w:t>
      </w:r>
      <w:r>
        <w:rPr>
          <w:lang w:val="en-US"/>
        </w:rPr>
        <w:t>Ol</w:t>
      </w:r>
      <w:r>
        <w:t xml:space="preserve"> (</w:t>
      </w:r>
      <w:r>
        <w:rPr>
          <w:lang w:val="en-US"/>
        </w:rPr>
        <w:t>MT</w:t>
      </w:r>
      <w:r>
        <w:t xml:space="preserve">) и </w:t>
      </w:r>
      <w:r>
        <w:rPr>
          <w:lang w:val="en-US"/>
        </w:rPr>
        <w:t>LUV</w:t>
      </w:r>
      <w:r>
        <w:t xml:space="preserve"> (</w:t>
      </w:r>
      <w:r>
        <w:rPr>
          <w:lang w:val="en-US"/>
        </w:rPr>
        <w:t>ME</w:t>
      </w:r>
      <w:r>
        <w:t>). Материал был собран в конце июня 2021 года. Животные были доставлены на ББС ЗИН РАН «Картеш» и акклимированы к условиям аквариальной комнаты (</w:t>
      </w:r>
      <w:r>
        <w:rPr>
          <w:lang w:val="en-US"/>
        </w:rPr>
        <w:t>t</w:t>
      </w:r>
      <w:r>
        <w:t>° = 10°</w:t>
      </w:r>
      <w:r>
        <w:rPr>
          <w:lang w:val="en-US"/>
        </w:rPr>
        <w:t>C</w:t>
      </w:r>
      <w:r>
        <w:t xml:space="preserve">, </w:t>
      </w:r>
      <w:r>
        <w:rPr>
          <w:lang w:val="en-US"/>
        </w:rPr>
        <w:t>S</w:t>
      </w:r>
      <w:r>
        <w:t xml:space="preserve"> = 25‰). Срок акклимации составил 30 дней. Далее животные были помещены в аквариумы с различной соленостью: 25‰, 16‰ и 10‰. Раз в день в аквариумах производилась замена воды. </w:t>
      </w:r>
      <w:ins w:id="550" w:author="google1599737165" w:date="2023-05-26T20:12:54Z">
        <w:r>
          <w:rPr>
            <w:lang w:val="ru-RU"/>
          </w:rPr>
          <w:t>В</w:t>
        </w:r>
      </w:ins>
      <w:ins w:id="551" w:author="google1599737165" w:date="2023-05-26T20:12:54Z">
        <w:r>
          <w:rPr>
            <w:rFonts w:hint="default"/>
            <w:lang w:val="ru-RU"/>
          </w:rPr>
          <w:t xml:space="preserve"> ак</w:t>
        </w:r>
      </w:ins>
      <w:ins w:id="552" w:author="google1599737165" w:date="2023-05-26T20:12:55Z">
        <w:r>
          <w:rPr>
            <w:rFonts w:hint="default"/>
            <w:lang w:val="ru-RU"/>
          </w:rPr>
          <w:t>вари</w:t>
        </w:r>
      </w:ins>
      <w:ins w:id="553" w:author="google1599737165" w:date="2023-05-26T20:12:56Z">
        <w:r>
          <w:rPr>
            <w:rFonts w:hint="default"/>
            <w:lang w:val="ru-RU"/>
          </w:rPr>
          <w:t>ум</w:t>
        </w:r>
      </w:ins>
      <w:ins w:id="554" w:author="google1599737165" w:date="2023-05-26T20:12:57Z">
        <w:r>
          <w:rPr>
            <w:rFonts w:hint="default"/>
            <w:lang w:val="ru-RU"/>
          </w:rPr>
          <w:t xml:space="preserve">ах </w:t>
        </w:r>
      </w:ins>
      <w:ins w:id="555" w:author="google1599737165" w:date="2023-05-26T20:12:58Z">
        <w:r>
          <w:rPr>
            <w:rFonts w:hint="default"/>
            <w:lang w:val="ru-RU"/>
          </w:rPr>
          <w:t xml:space="preserve">с </w:t>
        </w:r>
      </w:ins>
      <w:ins w:id="556" w:author="google1599737165" w:date="2023-05-26T20:13:00Z">
        <w:r>
          <w:rPr>
            <w:rFonts w:hint="default"/>
            <w:lang w:val="ru-RU"/>
          </w:rPr>
          <w:t>раз</w:t>
        </w:r>
      </w:ins>
      <w:ins w:id="557" w:author="google1599737165" w:date="2023-05-26T20:13:01Z">
        <w:r>
          <w:rPr>
            <w:rFonts w:hint="default"/>
            <w:lang w:val="ru-RU"/>
          </w:rPr>
          <w:t>ной со</w:t>
        </w:r>
      </w:ins>
      <w:ins w:id="558" w:author="google1599737165" w:date="2023-05-26T20:13:02Z">
        <w:r>
          <w:rPr>
            <w:rFonts w:hint="default"/>
            <w:lang w:val="ru-RU"/>
          </w:rPr>
          <w:t>лено</w:t>
        </w:r>
      </w:ins>
      <w:ins w:id="559" w:author="google1599737165" w:date="2023-05-26T20:13:03Z">
        <w:r>
          <w:rPr>
            <w:rFonts w:hint="default"/>
            <w:lang w:val="ru-RU"/>
          </w:rPr>
          <w:t>с</w:t>
        </w:r>
      </w:ins>
      <w:ins w:id="560" w:author="google1599737165" w:date="2023-05-26T20:13:04Z">
        <w:r>
          <w:rPr>
            <w:rFonts w:hint="default"/>
            <w:lang w:val="ru-RU"/>
          </w:rPr>
          <w:t xml:space="preserve">тью </w:t>
        </w:r>
      </w:ins>
      <w:del w:id="561" w:author="google1599737165" w:date="2023-05-26T20:13:15Z">
        <w:r>
          <w:rPr/>
          <w:delText>На каждую соленость приходилось</w:delText>
        </w:r>
      </w:del>
      <w:ins w:id="562" w:author="google1599737165" w:date="2023-05-26T20:13:15Z">
        <w:r>
          <w:rPr>
            <w:lang w:val="ru-RU"/>
          </w:rPr>
          <w:t>нах</w:t>
        </w:r>
      </w:ins>
      <w:ins w:id="563" w:author="google1599737165" w:date="2023-05-26T20:13:16Z">
        <w:r>
          <w:rPr>
            <w:lang w:val="ru-RU"/>
          </w:rPr>
          <w:t>одило</w:t>
        </w:r>
      </w:ins>
      <w:ins w:id="564" w:author="google1599737165" w:date="2023-05-26T20:13:17Z">
        <w:r>
          <w:rPr>
            <w:lang w:val="ru-RU"/>
          </w:rPr>
          <w:t>сь</w:t>
        </w:r>
      </w:ins>
      <w:ins w:id="565" w:author="google1599737165" w:date="2023-05-26T20:13:17Z">
        <w:r>
          <w:rPr>
            <w:rFonts w:hint="default"/>
            <w:lang w:val="ru-RU"/>
          </w:rPr>
          <w:t xml:space="preserve"> </w:t>
        </w:r>
      </w:ins>
      <w:del w:id="566" w:author="google1599737165" w:date="2023-05-26T20:13:19Z">
        <w:r>
          <w:rPr/>
          <w:delText xml:space="preserve"> </w:delText>
        </w:r>
      </w:del>
      <w:r>
        <w:t xml:space="preserve">по 20 мидий каждого вида. </w:t>
      </w:r>
    </w:p>
    <w:p>
      <w:pPr>
        <w:ind w:firstLine="708"/>
      </w:pPr>
      <w:r>
        <w:t xml:space="preserve">Время экспозиции составило 30 дней. По прошествии экспозиции мидии были вскрыты. Жаберная ткань и гепатопанкреас мидий были заморожены в жидком азоте для дальнейшего определения концентрации органических осмолитов (описание методики см. в разделе «Методы»). Ткани ноги были зафиксированы в 96% этаноле для последующего генотипирования. </w:t>
      </w:r>
    </w:p>
    <w:p/>
    <w:p>
      <w:pPr>
        <w:ind w:firstLine="708"/>
        <w:rPr>
          <w:b/>
        </w:rPr>
      </w:pPr>
      <w:r>
        <w:rPr>
          <w:b/>
        </w:rPr>
        <w:t>Методы</w:t>
      </w:r>
      <w:ins w:id="567" w:author="google1599737165" w:date="2023-05-26T20:13:46Z">
        <w:r>
          <w:rPr>
            <w:rFonts w:hint="default"/>
            <w:b/>
            <w:lang w:val="ru-RU"/>
          </w:rPr>
          <w:t xml:space="preserve"> оп</w:t>
        </w:r>
      </w:ins>
      <w:ins w:id="568" w:author="google1599737165" w:date="2023-05-26T20:13:47Z">
        <w:r>
          <w:rPr>
            <w:rFonts w:hint="default"/>
            <w:b/>
            <w:lang w:val="ru-RU"/>
          </w:rPr>
          <w:t>ределени</w:t>
        </w:r>
      </w:ins>
      <w:ins w:id="569" w:author="google1599737165" w:date="2023-05-26T20:13:48Z">
        <w:r>
          <w:rPr>
            <w:rFonts w:hint="default"/>
            <w:b/>
            <w:lang w:val="ru-RU"/>
          </w:rPr>
          <w:t xml:space="preserve">я </w:t>
        </w:r>
      </w:ins>
      <w:ins w:id="570" w:author="google1599737165" w:date="2023-05-26T20:13:49Z">
        <w:r>
          <w:rPr>
            <w:rFonts w:hint="default"/>
            <w:b/>
            <w:lang w:val="ru-RU"/>
          </w:rPr>
          <w:t>физ</w:t>
        </w:r>
      </w:ins>
      <w:ins w:id="571" w:author="google1599737165" w:date="2023-05-26T20:13:50Z">
        <w:r>
          <w:rPr>
            <w:rFonts w:hint="default"/>
            <w:b/>
            <w:lang w:val="ru-RU"/>
          </w:rPr>
          <w:t>иологи</w:t>
        </w:r>
      </w:ins>
      <w:ins w:id="572" w:author="google1599737165" w:date="2023-05-26T20:13:51Z">
        <w:r>
          <w:rPr>
            <w:rFonts w:hint="default"/>
            <w:b/>
            <w:lang w:val="ru-RU"/>
          </w:rPr>
          <w:t>чес</w:t>
        </w:r>
      </w:ins>
      <w:ins w:id="573" w:author="google1599737165" w:date="2023-05-26T20:13:54Z">
        <w:r>
          <w:rPr>
            <w:rFonts w:hint="default"/>
            <w:b/>
            <w:lang w:val="ru-RU"/>
          </w:rPr>
          <w:t>ки</w:t>
        </w:r>
      </w:ins>
      <w:ins w:id="574" w:author="google1599737165" w:date="2023-05-26T20:13:55Z">
        <w:r>
          <w:rPr>
            <w:rFonts w:hint="default"/>
            <w:b/>
            <w:lang w:val="ru-RU"/>
          </w:rPr>
          <w:t>х</w:t>
        </w:r>
      </w:ins>
      <w:ins w:id="575" w:author="google1599737165" w:date="2023-05-26T20:13:56Z">
        <w:r>
          <w:rPr>
            <w:rFonts w:hint="default"/>
            <w:b/>
            <w:lang w:val="ru-RU"/>
          </w:rPr>
          <w:t xml:space="preserve"> па</w:t>
        </w:r>
      </w:ins>
      <w:ins w:id="576" w:author="google1599737165" w:date="2023-05-26T20:13:57Z">
        <w:r>
          <w:rPr>
            <w:rFonts w:hint="default"/>
            <w:b/>
            <w:lang w:val="ru-RU"/>
          </w:rPr>
          <w:t>раме</w:t>
        </w:r>
      </w:ins>
      <w:ins w:id="577" w:author="google1599737165" w:date="2023-05-26T20:14:01Z">
        <w:r>
          <w:rPr>
            <w:rFonts w:hint="default"/>
            <w:b/>
            <w:lang w:val="ru-RU"/>
          </w:rPr>
          <w:t>т</w:t>
        </w:r>
      </w:ins>
      <w:ins w:id="578" w:author="google1599737165" w:date="2023-05-26T20:13:57Z">
        <w:r>
          <w:rPr>
            <w:rFonts w:hint="default"/>
            <w:b/>
            <w:lang w:val="ru-RU"/>
          </w:rPr>
          <w:t>ров</w:t>
        </w:r>
      </w:ins>
      <w:del w:id="579" w:author="google1599737165" w:date="2023-05-26T20:13:45Z">
        <w:r>
          <w:rPr>
            <w:b/>
          </w:rPr>
          <w:delText xml:space="preserve">. </w:delText>
        </w:r>
      </w:del>
    </w:p>
    <w:p>
      <w:pPr>
        <w:ind w:firstLine="708"/>
        <w:rPr>
          <w:b/>
        </w:rPr>
      </w:pPr>
      <w:r>
        <w:rPr>
          <w:b/>
        </w:rPr>
        <w:t xml:space="preserve">Определение скорости роста и индекса состояния. </w:t>
      </w:r>
    </w:p>
    <w:p>
      <w:pPr>
        <w:ind w:firstLine="708"/>
      </w:pPr>
      <w:r>
        <w:t>Для оценки скорости роста в полевых экспериментах (Эксперименты 1 и 2) мидии помечались индивидуальными метками со сквозной нумерацией. Метки представляли собой квадраты алюминиевой фольги толщиной 50мкм и стороной 5</w:t>
      </w:r>
      <w:del w:id="580" w:author="google1599737165" w:date="2023-05-26T20:14:20Z">
        <w:r>
          <w:rPr/>
          <w:delText>0</w:delText>
        </w:r>
      </w:del>
      <w:r>
        <w:t xml:space="preserve"> мм, на которых препаровальной иглой выдавливались номера. Метки </w:t>
      </w:r>
      <w:ins w:id="581" w:author="google1599737165" w:date="2023-05-26T20:14:54Z">
        <w:r>
          <w:rPr>
            <w:lang w:val="ru-RU"/>
          </w:rPr>
          <w:t>были</w:t>
        </w:r>
      </w:ins>
      <w:ins w:id="582" w:author="google1599737165" w:date="2023-05-26T20:14:55Z">
        <w:r>
          <w:rPr>
            <w:rFonts w:hint="default"/>
            <w:lang w:val="ru-RU"/>
          </w:rPr>
          <w:t xml:space="preserve"> </w:t>
        </w:r>
      </w:ins>
      <w:ins w:id="583" w:author="google1599737165" w:date="2023-05-26T20:14:56Z">
        <w:r>
          <w:rPr>
            <w:rFonts w:hint="default"/>
            <w:lang w:val="ru-RU"/>
          </w:rPr>
          <w:t>прикл</w:t>
        </w:r>
      </w:ins>
      <w:ins w:id="584" w:author="google1599737165" w:date="2023-05-26T20:14:57Z">
        <w:r>
          <w:rPr>
            <w:rFonts w:hint="default"/>
            <w:lang w:val="ru-RU"/>
          </w:rPr>
          <w:t xml:space="preserve">еены </w:t>
        </w:r>
      </w:ins>
      <w:del w:id="585" w:author="google1599737165" w:date="2023-05-26T20:15:00Z">
        <w:r>
          <w:rPr/>
          <w:delText xml:space="preserve">приклеивались нами к макушке </w:delText>
        </w:r>
      </w:del>
      <w:ins w:id="586" w:author="google1599737165" w:date="2023-05-26T20:15:01Z">
        <w:r>
          <w:rPr>
            <w:lang w:val="ru-RU"/>
          </w:rPr>
          <w:t>к</w:t>
        </w:r>
      </w:ins>
      <w:ins w:id="587" w:author="google1599737165" w:date="2023-05-26T20:15:02Z">
        <w:r>
          <w:rPr>
            <w:rFonts w:hint="default"/>
            <w:lang w:val="ru-RU"/>
          </w:rPr>
          <w:t xml:space="preserve"> </w:t>
        </w:r>
      </w:ins>
      <w:r>
        <w:t>раковин</w:t>
      </w:r>
      <w:ins w:id="588" w:author="google1599737165" w:date="2023-05-26T20:15:07Z">
        <w:r>
          <w:rPr>
            <w:lang w:val="ru-RU"/>
          </w:rPr>
          <w:t>ам</w:t>
        </w:r>
      </w:ins>
      <w:del w:id="589" w:author="google1599737165" w:date="2023-05-26T20:15:07Z">
        <w:r>
          <w:rPr/>
          <w:delText>ы</w:delText>
        </w:r>
      </w:del>
      <w:r>
        <w:t xml:space="preserve"> </w:t>
      </w:r>
      <w:del w:id="590" w:author="google1599737165" w:date="2023-05-26T20:15:10Z">
        <w:r>
          <w:rPr/>
          <w:delText>мидий</w:delText>
        </w:r>
      </w:del>
      <w:ins w:id="591" w:author="google1599737165" w:date="2023-05-26T20:15:10Z">
        <w:r>
          <w:rPr>
            <w:lang w:val="ru-RU"/>
          </w:rPr>
          <w:t>с</w:t>
        </w:r>
      </w:ins>
      <w:ins w:id="592" w:author="google1599737165" w:date="2023-05-26T20:15:10Z">
        <w:r>
          <w:rPr>
            <w:rFonts w:hint="default"/>
            <w:lang w:val="ru-RU"/>
          </w:rPr>
          <w:t xml:space="preserve"> п</w:t>
        </w:r>
      </w:ins>
      <w:ins w:id="593" w:author="google1599737165" w:date="2023-05-26T20:15:11Z">
        <w:r>
          <w:rPr>
            <w:rFonts w:hint="default"/>
            <w:lang w:val="ru-RU"/>
          </w:rPr>
          <w:t>омо</w:t>
        </w:r>
      </w:ins>
      <w:ins w:id="594" w:author="google1599737165" w:date="2023-05-26T20:15:12Z">
        <w:r>
          <w:rPr>
            <w:rFonts w:hint="default"/>
            <w:lang w:val="ru-RU"/>
          </w:rPr>
          <w:t>щ</w:t>
        </w:r>
      </w:ins>
      <w:ins w:id="595" w:author="google1599737165" w:date="2023-05-26T20:15:13Z">
        <w:r>
          <w:rPr>
            <w:rFonts w:hint="default"/>
            <w:lang w:val="ru-RU"/>
          </w:rPr>
          <w:t>ью</w:t>
        </w:r>
      </w:ins>
      <w:r>
        <w:t xml:space="preserve"> влагостойк</w:t>
      </w:r>
      <w:ins w:id="596" w:author="google1599737165" w:date="2023-05-26T20:15:20Z">
        <w:r>
          <w:rPr>
            <w:lang w:val="ru-RU"/>
          </w:rPr>
          <w:t>о</w:t>
        </w:r>
      </w:ins>
      <w:ins w:id="597" w:author="google1599737165" w:date="2023-05-26T20:15:21Z">
        <w:r>
          <w:rPr>
            <w:lang w:val="ru-RU"/>
          </w:rPr>
          <w:t>го</w:t>
        </w:r>
      </w:ins>
      <w:del w:id="598" w:author="google1599737165" w:date="2023-05-26T20:15:23Z">
        <w:r>
          <w:rPr/>
          <w:delText xml:space="preserve">им </w:delText>
        </w:r>
      </w:del>
      <w:ins w:id="599" w:author="google1599737165" w:date="2023-05-26T20:15:25Z">
        <w:r>
          <w:rPr>
            <w:rFonts w:hint="default"/>
            <w:lang w:val="ru-RU"/>
          </w:rPr>
          <w:t xml:space="preserve"> </w:t>
        </w:r>
      </w:ins>
      <w:r>
        <w:t>цианакрилатн</w:t>
      </w:r>
      <w:del w:id="600" w:author="google1599737165" w:date="2023-05-26T20:15:30Z">
        <w:r>
          <w:rPr/>
          <w:delText>ым</w:delText>
        </w:r>
      </w:del>
      <w:ins w:id="601" w:author="google1599737165" w:date="2023-05-26T20:15:30Z">
        <w:r>
          <w:rPr>
            <w:lang w:val="ru-RU"/>
          </w:rPr>
          <w:t>ого</w:t>
        </w:r>
      </w:ins>
      <w:r>
        <w:t xml:space="preserve"> кле</w:t>
      </w:r>
      <w:del w:id="602" w:author="google1599737165" w:date="2023-05-26T20:15:35Z">
        <w:r>
          <w:rPr/>
          <w:delText>ем</w:delText>
        </w:r>
      </w:del>
      <w:ins w:id="603" w:author="google1599737165" w:date="2023-05-26T20:15:35Z">
        <w:r>
          <w:rPr>
            <w:lang w:val="ru-RU"/>
          </w:rPr>
          <w:t>я</w:t>
        </w:r>
      </w:ins>
      <w:r>
        <w:t>. Между мечением мидий и их размещением в экспериментальных поселениях проходило не менее суток – в течение этих суток животные были погружены в морскую воду</w:t>
      </w:r>
      <w:ins w:id="604" w:author="google1599737165" w:date="2023-05-26T20:16:29Z">
        <w:r>
          <w:rPr>
            <w:rFonts w:hint="default"/>
            <w:lang w:val="ru-RU"/>
          </w:rPr>
          <w:t xml:space="preserve"> </w:t>
        </w:r>
      </w:ins>
      <w:ins w:id="605" w:author="google1599737165" w:date="2023-05-26T20:16:30Z">
        <w:r>
          <w:rPr>
            <w:rFonts w:hint="default"/>
            <w:lang w:val="ru-RU"/>
          </w:rPr>
          <w:t xml:space="preserve">в </w:t>
        </w:r>
      </w:ins>
      <w:ins w:id="606" w:author="google1599737165" w:date="2023-05-26T20:16:31Z">
        <w:r>
          <w:rPr>
            <w:rFonts w:hint="default"/>
            <w:lang w:val="ru-RU"/>
          </w:rPr>
          <w:t>с</w:t>
        </w:r>
      </w:ins>
      <w:ins w:id="607" w:author="google1599737165" w:date="2023-05-26T20:16:32Z">
        <w:r>
          <w:rPr>
            <w:rFonts w:hint="default"/>
            <w:lang w:val="ru-RU"/>
          </w:rPr>
          <w:t>етчат</w:t>
        </w:r>
      </w:ins>
      <w:ins w:id="608" w:author="google1599737165" w:date="2023-05-26T20:16:33Z">
        <w:r>
          <w:rPr>
            <w:rFonts w:hint="default"/>
            <w:lang w:val="ru-RU"/>
          </w:rPr>
          <w:t xml:space="preserve">ых </w:t>
        </w:r>
      </w:ins>
      <w:ins w:id="609" w:author="google1599737165" w:date="2023-05-26T20:16:34Z">
        <w:r>
          <w:rPr>
            <w:rFonts w:hint="default"/>
            <w:lang w:val="ru-RU"/>
          </w:rPr>
          <w:t>меш</w:t>
        </w:r>
      </w:ins>
      <w:ins w:id="610" w:author="google1599737165" w:date="2023-05-26T20:16:35Z">
        <w:r>
          <w:rPr>
            <w:rFonts w:hint="default"/>
            <w:lang w:val="ru-RU"/>
          </w:rPr>
          <w:t>ках</w:t>
        </w:r>
      </w:ins>
      <w:r>
        <w:t xml:space="preserve"> для устранения </w:t>
      </w:r>
      <w:ins w:id="611" w:author="google1599737165" w:date="2023-05-26T20:16:45Z">
        <w:r>
          <w:rPr>
            <w:lang w:val="ru-RU"/>
          </w:rPr>
          <w:t>э</w:t>
        </w:r>
      </w:ins>
      <w:ins w:id="612" w:author="google1599737165" w:date="2023-05-26T20:16:46Z">
        <w:r>
          <w:rPr>
            <w:lang w:val="ru-RU"/>
          </w:rPr>
          <w:t>ффек</w:t>
        </w:r>
      </w:ins>
      <w:ins w:id="613" w:author="google1599737165" w:date="2023-05-26T20:16:47Z">
        <w:r>
          <w:rPr>
            <w:lang w:val="ru-RU"/>
          </w:rPr>
          <w:t>та</w:t>
        </w:r>
      </w:ins>
      <w:ins w:id="614" w:author="google1599737165" w:date="2023-05-26T20:16:47Z">
        <w:r>
          <w:rPr>
            <w:rFonts w:hint="default"/>
            <w:lang w:val="ru-RU"/>
          </w:rPr>
          <w:t xml:space="preserve"> </w:t>
        </w:r>
      </w:ins>
      <w:del w:id="615" w:author="google1599737165" w:date="2023-05-26T20:16:43Z">
        <w:r>
          <w:rPr/>
          <w:delText xml:space="preserve">эффекта </w:delText>
        </w:r>
      </w:del>
      <w:del w:id="616" w:author="google1599737165" w:date="2023-05-26T20:16:02Z">
        <w:r>
          <w:rPr/>
          <w:delText>хэндлинга</w:delText>
        </w:r>
      </w:del>
      <w:ins w:id="617" w:author="google1599737165" w:date="2023-05-26T20:16:02Z">
        <w:r>
          <w:rPr>
            <w:lang w:val="ru-RU"/>
          </w:rPr>
          <w:t>ма</w:t>
        </w:r>
      </w:ins>
      <w:ins w:id="618" w:author="google1599737165" w:date="2023-05-26T20:16:03Z">
        <w:r>
          <w:rPr>
            <w:lang w:val="ru-RU"/>
          </w:rPr>
          <w:t>нипу</w:t>
        </w:r>
      </w:ins>
      <w:ins w:id="619" w:author="google1599737165" w:date="2023-05-26T20:16:06Z">
        <w:r>
          <w:rPr>
            <w:lang w:val="ru-RU"/>
          </w:rPr>
          <w:t>л</w:t>
        </w:r>
      </w:ins>
      <w:ins w:id="620" w:author="google1599737165" w:date="2023-05-26T20:16:07Z">
        <w:r>
          <w:rPr>
            <w:lang w:val="ru-RU"/>
          </w:rPr>
          <w:t>яци</w:t>
        </w:r>
      </w:ins>
      <w:ins w:id="621" w:author="google1599737165" w:date="2023-05-26T20:16:08Z">
        <w:r>
          <w:rPr>
            <w:lang w:val="ru-RU"/>
          </w:rPr>
          <w:t>й</w:t>
        </w:r>
      </w:ins>
      <w:r>
        <w:t xml:space="preserve">. Перед мечением у мидий измеряли длину раковины, которая принималась как начальный размер перед началом эксперимента. По окончании эксперимента у мидий вновь измерялась длина раковины, что принималось как конечный размер. Разница между конечным и начальным размером принималась как прирост раковины и характеристика скорости роста. Для оценки скорости роста использовались только молодые мидии из возрастных когорт до 3 лет и с размером раковины не более 27 мм. Это обусловлено тем, что, согласно литературе, двустворчатые моллюски обладают асимптотическим (или </w:t>
      </w:r>
      <w:r>
        <w:rPr>
          <w:lang w:val="en-US"/>
        </w:rPr>
        <w:t>S</w:t>
      </w:r>
      <w:r>
        <w:t xml:space="preserve">-образным) ростом, и имеют наибольшую скорость роста именно в молодости </w:t>
      </w:r>
      <w:r>
        <w:fldChar w:fldCharType="begin" w:fldLock="1"/>
      </w:r>
      <w:r>
        <w:instrText xml:space="preserve">ADDIN CSL_CITATION {"citationItems":[{"id":"ITEM-1","itemData":{"abstract":"Рассмотрены методы определения первичной продукции, расчета вторичной продукции, оценена продуктивность водоемов разного типа.","author":[{"dropping-particle":"","family":"Алимов","given":"Александр Федорович А.Ф.","non-dropping-particle":"","parse-names":false,"suffix":""}],"id":"ITEM-1","issued":{"date-parts":[["1989"]]},"title":"Алимов А.Ф. - Введение В Продукционную Гидробиологию","type":"book"},"uris":["http://www.mendeley.com/documents/?uuid=8eff47ea-0e3c-4f48-ac1d-6cef34e31093"]}],"mendeley":{"formattedCitation":"(Алимов, 1989)","plainTextFormattedCitation":"(Алимов, 1989)","previouslyFormattedCitation":"(Алимов, 1989)"},"properties":{"noteIndex":0},"schema":"https://github.com/citation-style-language/schema/raw/master/csl-citation.json"}</w:instrText>
      </w:r>
      <w:r>
        <w:fldChar w:fldCharType="separate"/>
      </w:r>
      <w:r>
        <w:t>(Алимов, 1989)</w:t>
      </w:r>
      <w:r>
        <w:fldChar w:fldCharType="end"/>
      </w:r>
      <w:r>
        <w:t xml:space="preserve">. Учитывая, что в наших экспериментах время экспозиции было относительно непродолжительным (от 3 до 8 месяцев), нам представлялось, что именно молодые животные </w:t>
      </w:r>
      <w:r>
        <w:rPr>
          <w:strike/>
          <w:rPrChange w:id="622" w:author="google1599737165" w:date="2023-05-26T20:17:49Z">
            <w:rPr/>
          </w:rPrChange>
        </w:rPr>
        <w:t>(многие из которых еще не элиминированы из сообщества)</w:t>
      </w:r>
      <w:r>
        <w:t xml:space="preserve"> могут продемонстрировать всю широту функционального ответа </w:t>
      </w:r>
      <w:r>
        <w:rPr>
          <w:strike/>
          <w:rPrChange w:id="623" w:author="google1599737165" w:date="2023-05-26T20:18:12Z">
            <w:rPr/>
          </w:rPrChange>
        </w:rPr>
        <w:t xml:space="preserve">(и диапазон скоростей роста) </w:t>
      </w:r>
      <w:ins w:id="624" w:author="google1599737165" w:date="2023-05-26T20:18:23Z">
        <w:r>
          <w:rPr>
            <w:rFonts w:hint="default"/>
            <w:strike w:val="0"/>
            <w:lang w:val="ru-RU"/>
          </w:rPr>
          <w:t xml:space="preserve"> </w:t>
        </w:r>
      </w:ins>
      <w:ins w:id="625" w:author="google1599737165" w:date="2023-05-26T20:18:24Z">
        <w:r>
          <w:rPr>
            <w:rFonts w:hint="default"/>
            <w:strike w:val="0"/>
            <w:lang w:val="ru-RU"/>
          </w:rPr>
          <w:t>в от</w:t>
        </w:r>
      </w:ins>
      <w:ins w:id="626" w:author="google1599737165" w:date="2023-05-26T20:18:25Z">
        <w:r>
          <w:rPr>
            <w:rFonts w:hint="default"/>
            <w:strike w:val="0"/>
            <w:lang w:val="ru-RU"/>
          </w:rPr>
          <w:t xml:space="preserve">вет на </w:t>
        </w:r>
      </w:ins>
      <w:del w:id="627" w:author="google1599737165" w:date="2023-05-26T20:18:27Z">
        <w:r>
          <w:rPr/>
          <w:delText>на</w:delText>
        </w:r>
      </w:del>
      <w:ins w:id="628" w:author="google1599737165" w:date="2023-05-26T20:18:28Z">
        <w:r>
          <w:rPr>
            <w:lang w:val="ru-RU"/>
          </w:rPr>
          <w:t>в</w:t>
        </w:r>
      </w:ins>
      <w:ins w:id="629" w:author="google1599737165" w:date="2023-05-26T20:18:29Z">
        <w:r>
          <w:rPr>
            <w:lang w:val="ru-RU"/>
          </w:rPr>
          <w:t>озде</w:t>
        </w:r>
      </w:ins>
      <w:ins w:id="630" w:author="google1599737165" w:date="2023-05-26T20:18:30Z">
        <w:r>
          <w:rPr>
            <w:lang w:val="ru-RU"/>
          </w:rPr>
          <w:t>йст</w:t>
        </w:r>
      </w:ins>
      <w:ins w:id="631" w:author="google1599737165" w:date="2023-05-26T20:18:31Z">
        <w:r>
          <w:rPr>
            <w:lang w:val="ru-RU"/>
          </w:rPr>
          <w:t>вие</w:t>
        </w:r>
      </w:ins>
      <w:ins w:id="632" w:author="google1599737165" w:date="2023-05-26T20:18:31Z">
        <w:r>
          <w:rPr>
            <w:rFonts w:hint="default"/>
            <w:lang w:val="ru-RU"/>
          </w:rPr>
          <w:t xml:space="preserve"> </w:t>
        </w:r>
      </w:ins>
      <w:r>
        <w:t xml:space="preserve"> биотически</w:t>
      </w:r>
      <w:ins w:id="633" w:author="google1599737165" w:date="2023-05-26T20:18:34Z">
        <w:r>
          <w:rPr>
            <w:lang w:val="ru-RU"/>
          </w:rPr>
          <w:t>и</w:t>
        </w:r>
      </w:ins>
      <w:ins w:id="634" w:author="google1599737165" w:date="2023-05-26T20:18:35Z">
        <w:r>
          <w:rPr>
            <w:lang w:val="ru-RU"/>
          </w:rPr>
          <w:t>х</w:t>
        </w:r>
      </w:ins>
      <w:del w:id="635" w:author="google1599737165" w:date="2023-05-26T20:18:34Z">
        <w:r>
          <w:rPr/>
          <w:delText>е</w:delText>
        </w:r>
      </w:del>
      <w:r>
        <w:t xml:space="preserve"> и абиотически</w:t>
      </w:r>
      <w:ins w:id="636" w:author="google1599737165" w:date="2023-05-26T20:18:39Z">
        <w:r>
          <w:rPr>
            <w:lang w:val="ru-RU"/>
          </w:rPr>
          <w:t>х</w:t>
        </w:r>
      </w:ins>
      <w:del w:id="637" w:author="google1599737165" w:date="2023-05-26T20:18:38Z">
        <w:r>
          <w:rPr/>
          <w:delText>е</w:delText>
        </w:r>
      </w:del>
      <w:r>
        <w:t xml:space="preserve"> фактор</w:t>
      </w:r>
      <w:del w:id="638" w:author="google1599737165" w:date="2023-05-26T20:18:42Z">
        <w:r>
          <w:rPr/>
          <w:delText>ы</w:delText>
        </w:r>
      </w:del>
      <w:ins w:id="639" w:author="google1599737165" w:date="2023-05-26T20:18:42Z">
        <w:r>
          <w:rPr>
            <w:lang w:val="ru-RU"/>
          </w:rPr>
          <w:t>о</w:t>
        </w:r>
      </w:ins>
      <w:ins w:id="640" w:author="google1599737165" w:date="2023-05-26T20:18:43Z">
        <w:r>
          <w:rPr>
            <w:lang w:val="ru-RU"/>
          </w:rPr>
          <w:t>в</w:t>
        </w:r>
      </w:ins>
      <w:r>
        <w:t xml:space="preserve">. </w:t>
      </w:r>
    </w:p>
    <w:p>
      <w:pPr>
        <w:ind w:firstLine="708"/>
      </w:pPr>
      <w:r>
        <w:t xml:space="preserve">Среди многообразия методик оценки индекса состояния, учитывая объемы нашего материала, нами был выбран самый простой, быстрый и наиболее надежный метод </w:t>
      </w:r>
      <w:r>
        <w:fldChar w:fldCharType="begin" w:fldLock="1"/>
      </w:r>
      <w:r>
        <w:instrText xml:space="preserve">ADDIN CSL_CITATION {"citationItems":[{"id":"ITEM-1","itemData":{"DOI":"10.1093/mollus/53.3.293","ISSN":"02601230","author":[{"dropping-particle":"","family":"Davenport","given":"John","non-dropping-particle":"","parse-names":false,"suffix":""},{"dropping-particle":"","family":"Chen","given":"Xiaogang","non-dropping-particle":"","parse-names":false,"suffix":""}],"container-title":"Journal of Molluscan Studies","id":"ITEM-1","issue":"3","issued":{"date-parts":[["1987"]]},"page":"293-297","title":"A comparison of methods for the assessment of condition in the mussel (Mytilus edulis L.)","type":"article-journal","volume":"53"},"uris":["http://www.mendeley.com/documents/?uuid=0cec3c90-5950-411a-ae7a-e130a145b68c"]}],"mendeley":{"formattedCitation":"(Davenport &amp; Chen, 1987)","plainTextFormattedCitation":"(Davenport &amp; Chen, 1987)","previouslyFormattedCitation":"(Davenport &amp; Chen, 1987)"},"properties":{"noteIndex":0},"schema":"https://github.com/citation-style-language/schema/raw/master/csl-citation.json"}</w:instrText>
      </w:r>
      <w:r>
        <w:fldChar w:fldCharType="separate"/>
      </w:r>
      <w:r>
        <w:t>(Davenport &amp; Chen, 1987)</w:t>
      </w:r>
      <w:r>
        <w:fldChar w:fldCharType="end"/>
      </w:r>
      <w:r>
        <w:t xml:space="preserve">. В Эксперименте 2 мы определяли индекс состояния как соотношение сухой массы мягких тканей к сухой массе раковины. Высушивание тканей производилось в сушильном шкафу при температуре 70°С в течение 24 часов. </w:t>
      </w:r>
    </w:p>
    <w:p>
      <w:pPr>
        <w:ind w:firstLine="708"/>
        <w:rPr>
          <w:b/>
        </w:rPr>
      </w:pPr>
      <w:r>
        <w:rPr>
          <w:b/>
        </w:rPr>
        <w:t>Определение силы прикрепления мидий к субстрату и интенсивности образования биссуса.</w:t>
      </w:r>
    </w:p>
    <w:p>
      <w:pPr>
        <w:ind w:firstLine="708"/>
      </w:pPr>
      <w:r>
        <w:t xml:space="preserve">В качестве характеристики силы прикрепления мидий к субстрату мы оценивали пиковую силу натяжения всех биссусных нитей в момент отрыва мидий от субстрата по методике, описанной в литературе </w:t>
      </w:r>
      <w:r>
        <w:fldChar w:fldCharType="begin" w:fldLock="1"/>
      </w:r>
      <w:r>
        <w:instrText xml:space="preserve">ADDIN CSL_CITATION {"citationItems":[{"id":"ITEM-1","itemData":{"author":[{"dropping-particle":"","family":"Price","given":"H A","non-dropping-particle":"","parse-names":false,"suffix":""}],"container-title":"Journal of the Marine Biological Association of the United Kingdom","id":"ITEM-1","issued":{"date-parts":[["1982"]]},"page":"147-155","title":"An Analysis of Factors Determining Seasonal Variation in the Byssal Attachment Strength of Mytilus Edulis","type":"article-journal","volume":"62"},"uris":["http://www.mendeley.com/documents/?uuid=e82ac402-3d87-4144-bee7-b7cf5bc38e07"]}],"mendeley":{"formattedCitation":"(Price, 1982)","plainTextFormattedCitation":"(Price, 1982)","previouslyFormattedCitation":"(Price, 1982)"},"properties":{"noteIndex":0},"schema":"https://github.com/citation-style-language/schema/raw/master/csl-citation.json"}</w:instrText>
      </w:r>
      <w:r>
        <w:fldChar w:fldCharType="separate"/>
      </w:r>
      <w:r>
        <w:t>(Price, 1982)</w:t>
      </w:r>
      <w:r>
        <w:fldChar w:fldCharType="end"/>
      </w:r>
      <w:r>
        <w:t>. В качестве субстрата использовались керамические пластины размером 30 х 30 сантиметров. На пластинах были закреплены пластиковые перегородки, формирующие индивидуальные ячейки для мидий (высота перегородок 2 сантиметра). На каждой пластине размещалось 25 индивидуальных ячеек для мидий.  Животные размещались в индивидуальных ячейках (по одной мидии на ячейку), после чего поверхность пластины закрывалась плотно прижатой сетью с размером ячеи 5 х 5 мм</w:t>
      </w:r>
      <w:ins w:id="641" w:author="google1599737165" w:date="2023-05-26T20:19:52Z">
        <w:r>
          <w:rPr>
            <w:rFonts w:hint="default"/>
            <w:lang w:val="ru-RU"/>
          </w:rPr>
          <w:t>,</w:t>
        </w:r>
      </w:ins>
      <w:ins w:id="642" w:author="google1599737165" w:date="2023-05-26T20:19:53Z">
        <w:r>
          <w:rPr>
            <w:rFonts w:hint="default"/>
            <w:lang w:val="ru-RU"/>
          </w:rPr>
          <w:t xml:space="preserve"> кот</w:t>
        </w:r>
      </w:ins>
      <w:ins w:id="643" w:author="google1599737165" w:date="2023-05-26T20:19:54Z">
        <w:r>
          <w:rPr>
            <w:rFonts w:hint="default"/>
            <w:lang w:val="ru-RU"/>
          </w:rPr>
          <w:t xml:space="preserve">орая </w:t>
        </w:r>
      </w:ins>
      <w:ins w:id="644" w:author="google1599737165" w:date="2023-05-26T20:19:55Z">
        <w:r>
          <w:rPr>
            <w:rFonts w:hint="default"/>
            <w:lang w:val="ru-RU"/>
          </w:rPr>
          <w:t>пр</w:t>
        </w:r>
      </w:ins>
      <w:ins w:id="645" w:author="google1599737165" w:date="2023-05-26T20:19:56Z">
        <w:r>
          <w:rPr>
            <w:rFonts w:hint="default"/>
            <w:lang w:val="ru-RU"/>
          </w:rPr>
          <w:t>едот</w:t>
        </w:r>
      </w:ins>
      <w:ins w:id="646" w:author="google1599737165" w:date="2023-05-26T20:19:57Z">
        <w:r>
          <w:rPr>
            <w:rFonts w:hint="default"/>
            <w:lang w:val="ru-RU"/>
          </w:rPr>
          <w:t>вра</w:t>
        </w:r>
      </w:ins>
      <w:ins w:id="647" w:author="google1599737165" w:date="2023-05-26T20:19:58Z">
        <w:r>
          <w:rPr>
            <w:rFonts w:hint="default"/>
            <w:lang w:val="ru-RU"/>
          </w:rPr>
          <w:t xml:space="preserve">щала </w:t>
        </w:r>
      </w:ins>
      <w:ins w:id="648" w:author="google1599737165" w:date="2023-05-26T20:19:59Z">
        <w:r>
          <w:rPr>
            <w:rFonts w:hint="default"/>
            <w:lang w:val="ru-RU"/>
          </w:rPr>
          <w:t>перм</w:t>
        </w:r>
      </w:ins>
      <w:ins w:id="649" w:author="google1599737165" w:date="2023-05-26T20:20:00Z">
        <w:r>
          <w:rPr>
            <w:rFonts w:hint="default"/>
            <w:lang w:val="ru-RU"/>
          </w:rPr>
          <w:t>ещени</w:t>
        </w:r>
      </w:ins>
      <w:ins w:id="650" w:author="google1599737165" w:date="2023-05-26T20:20:01Z">
        <w:r>
          <w:rPr>
            <w:rFonts w:hint="default"/>
            <w:lang w:val="ru-RU"/>
          </w:rPr>
          <w:t>е мид</w:t>
        </w:r>
      </w:ins>
      <w:ins w:id="651" w:author="google1599737165" w:date="2023-05-26T20:20:02Z">
        <w:r>
          <w:rPr>
            <w:rFonts w:hint="default"/>
            <w:lang w:val="ru-RU"/>
          </w:rPr>
          <w:t>и</w:t>
        </w:r>
      </w:ins>
      <w:ins w:id="652" w:author="google1599737165" w:date="2023-05-26T20:20:03Z">
        <w:r>
          <w:rPr>
            <w:rFonts w:hint="default"/>
            <w:lang w:val="ru-RU"/>
          </w:rPr>
          <w:t xml:space="preserve">й из </w:t>
        </w:r>
      </w:ins>
      <w:ins w:id="653" w:author="google1599737165" w:date="2023-05-26T20:20:04Z">
        <w:r>
          <w:rPr>
            <w:rFonts w:hint="default"/>
            <w:lang w:val="ru-RU"/>
          </w:rPr>
          <w:t>яч</w:t>
        </w:r>
      </w:ins>
      <w:ins w:id="654" w:author="google1599737165" w:date="2023-05-26T20:20:05Z">
        <w:r>
          <w:rPr>
            <w:rFonts w:hint="default"/>
            <w:lang w:val="ru-RU"/>
          </w:rPr>
          <w:t>ейк</w:t>
        </w:r>
      </w:ins>
      <w:ins w:id="655" w:author="google1599737165" w:date="2023-05-26T20:20:06Z">
        <w:r>
          <w:rPr>
            <w:rFonts w:hint="default"/>
            <w:lang w:val="ru-RU"/>
          </w:rPr>
          <w:t>и в я</w:t>
        </w:r>
      </w:ins>
      <w:ins w:id="656" w:author="google1599737165" w:date="2023-05-26T20:20:07Z">
        <w:r>
          <w:rPr>
            <w:rFonts w:hint="default"/>
            <w:lang w:val="ru-RU"/>
          </w:rPr>
          <w:t>чей</w:t>
        </w:r>
      </w:ins>
      <w:ins w:id="657" w:author="google1599737165" w:date="2023-05-26T20:20:08Z">
        <w:r>
          <w:rPr>
            <w:rFonts w:hint="default"/>
            <w:lang w:val="ru-RU"/>
          </w:rPr>
          <w:t>ку</w:t>
        </w:r>
      </w:ins>
      <w:r>
        <w:t xml:space="preserve">. </w:t>
      </w:r>
    </w:p>
    <w:p>
      <w:pPr>
        <w:ind w:firstLine="708"/>
      </w:pPr>
      <w:r>
        <w:t xml:space="preserve">В Эксперименте 3 пластины подвешивались горизонтально на плавучем искусственном субстрате на глубине 1 метр. Время экспозиции составляло 3 суток. В Эксперименте 4 пластины погружались в аквариумы, экспозиция составила 1 сутки. </w:t>
      </w:r>
    </w:p>
    <w:p>
      <w:pPr>
        <w:ind w:firstLine="708"/>
      </w:pPr>
      <w:r>
        <w:t xml:space="preserve">По истечении экспозиции пластины были подняты, с них аккуратно снималась сетка. Все мидии, у которых мы визуально зарегистрировали прикрепление к сетке, при дальнейшем анализе нами не учитывались. Необходимо отметить, что таких мидий во всех экспериментах было менее 10%. Измерение силы прикрепления производилось следующим образом: на мидиях фиксировался специальный зажим, </w:t>
      </w:r>
      <w:r>
        <w:rPr>
          <w:strike/>
          <w:rPrChange w:id="658" w:author="google1599737165" w:date="2023-05-26T20:21:14Z">
            <w:rPr/>
          </w:rPrChange>
        </w:rPr>
        <w:t xml:space="preserve">жестко </w:t>
      </w:r>
      <w:r>
        <w:t xml:space="preserve">соединенный с электронным динамометром (МЕГЕОН 53020, Россия), после чего плавным подъемным движением, перпендикулярным </w:t>
      </w:r>
      <w:ins w:id="659" w:author="google1599737165" w:date="2023-05-26T20:21:55Z">
        <w:r>
          <w:rPr>
            <w:lang w:val="ru-RU"/>
          </w:rPr>
          <w:t>п</w:t>
        </w:r>
      </w:ins>
      <w:ins w:id="660" w:author="google1599737165" w:date="2023-05-26T20:21:56Z">
        <w:r>
          <w:rPr>
            <w:lang w:val="ru-RU"/>
          </w:rPr>
          <w:t>ере</w:t>
        </w:r>
      </w:ins>
      <w:ins w:id="661" w:author="google1599737165" w:date="2023-05-26T20:21:59Z">
        <w:r>
          <w:rPr>
            <w:lang w:val="ru-RU"/>
          </w:rPr>
          <w:t>дне</w:t>
        </w:r>
      </w:ins>
      <w:ins w:id="662" w:author="google1599737165" w:date="2023-05-26T20:21:59Z">
        <w:r>
          <w:rPr>
            <w:rFonts w:hint="default"/>
            <w:lang w:val="ru-RU"/>
          </w:rPr>
          <w:t>-</w:t>
        </w:r>
      </w:ins>
      <w:ins w:id="663" w:author="google1599737165" w:date="2023-05-26T20:22:00Z">
        <w:r>
          <w:rPr>
            <w:rFonts w:hint="default"/>
            <w:lang w:val="ru-RU"/>
          </w:rPr>
          <w:t>за</w:t>
        </w:r>
      </w:ins>
      <w:ins w:id="664" w:author="google1599737165" w:date="2023-05-26T20:22:01Z">
        <w:r>
          <w:rPr>
            <w:rFonts w:hint="default"/>
            <w:lang w:val="ru-RU"/>
          </w:rPr>
          <w:t xml:space="preserve">дней </w:t>
        </w:r>
      </w:ins>
      <w:ins w:id="665" w:author="google1599737165" w:date="2023-05-26T20:22:02Z">
        <w:r>
          <w:rPr>
            <w:rFonts w:hint="default"/>
            <w:lang w:val="ru-RU"/>
          </w:rPr>
          <w:t xml:space="preserve">оси </w:t>
        </w:r>
      </w:ins>
      <w:ins w:id="666" w:author="google1599737165" w:date="2023-05-26T20:22:08Z">
        <w:r>
          <w:rPr>
            <w:rFonts w:hint="default"/>
            <w:lang w:val="ru-RU"/>
          </w:rPr>
          <w:t>ж</w:t>
        </w:r>
      </w:ins>
      <w:ins w:id="667" w:author="google1599737165" w:date="2023-05-26T20:22:09Z">
        <w:r>
          <w:rPr>
            <w:rFonts w:hint="default"/>
            <w:lang w:val="ru-RU"/>
          </w:rPr>
          <w:t>ивот</w:t>
        </w:r>
      </w:ins>
      <w:ins w:id="668" w:author="google1599737165" w:date="2023-05-26T20:22:18Z">
        <w:r>
          <w:rPr>
            <w:rFonts w:hint="default"/>
            <w:lang w:val="ru-RU"/>
          </w:rPr>
          <w:t>н</w:t>
        </w:r>
      </w:ins>
      <w:ins w:id="669" w:author="google1599737165" w:date="2023-05-26T20:22:10Z">
        <w:r>
          <w:rPr>
            <w:rFonts w:hint="default"/>
            <w:lang w:val="ru-RU"/>
          </w:rPr>
          <w:t xml:space="preserve">ого </w:t>
        </w:r>
      </w:ins>
      <w:r>
        <w:rPr>
          <w:strike/>
          <w:rPrChange w:id="670" w:author="google1599737165" w:date="2023-05-26T20:22:14Z">
            <w:rPr/>
          </w:rPrChange>
        </w:rPr>
        <w:t>плоскости пластины</w:t>
      </w:r>
      <w:r>
        <w:t xml:space="preserve">, осуществлялся отрыв мидии от субстрата. Пиковое значение силы в момент отрыва мидии от субстрата принималось как абсолютная сила прикрепления. У животных, которые совсем не образовали биссусных нитей за время экспозиции, сила прикрепления принималась </w:t>
      </w:r>
      <w:del w:id="671" w:author="google1599737165" w:date="2023-05-26T20:22:35Z">
        <w:r>
          <w:rPr/>
          <w:delText xml:space="preserve">как </w:delText>
        </w:r>
      </w:del>
      <w:r>
        <w:t>равн</w:t>
      </w:r>
      <w:del w:id="672" w:author="google1599737165" w:date="2023-05-26T20:22:37Z">
        <w:r>
          <w:rPr/>
          <w:delText>ая</w:delText>
        </w:r>
      </w:del>
      <w:ins w:id="673" w:author="google1599737165" w:date="2023-05-26T20:22:38Z">
        <w:r>
          <w:rPr>
            <w:lang w:val="ru-RU"/>
          </w:rPr>
          <w:t>ой</w:t>
        </w:r>
      </w:ins>
      <w:r>
        <w:t xml:space="preserve"> нулю. </w:t>
      </w:r>
    </w:p>
    <w:p>
      <w:pPr>
        <w:ind w:firstLine="708"/>
        <w:rPr>
          <w:ins w:id="674" w:author="google1599737165" w:date="2023-05-26T20:29:58Z"/>
        </w:rPr>
      </w:pPr>
      <w:ins w:id="675" w:author="google1599737165" w:date="2023-05-26T20:23:44Z">
        <w:r>
          <w:rPr>
            <w:lang w:val="ru-RU"/>
          </w:rPr>
          <w:t>Т</w:t>
        </w:r>
      </w:ins>
      <w:ins w:id="676" w:author="google1599737165" w:date="2023-05-26T20:23:45Z">
        <w:r>
          <w:rPr>
            <w:lang w:val="ru-RU"/>
          </w:rPr>
          <w:t>е</w:t>
        </w:r>
      </w:ins>
      <w:ins w:id="677" w:author="google1599737165" w:date="2023-05-26T20:23:45Z">
        <w:r>
          <w:rPr>
            <w:rFonts w:hint="default"/>
            <w:lang w:val="ru-RU"/>
          </w:rPr>
          <w:t xml:space="preserve"> </w:t>
        </w:r>
      </w:ins>
      <w:ins w:id="678" w:author="google1599737165" w:date="2023-05-26T20:23:46Z">
        <w:r>
          <w:rPr>
            <w:rFonts w:hint="default"/>
            <w:lang w:val="ru-RU"/>
          </w:rPr>
          <w:t>же са</w:t>
        </w:r>
      </w:ins>
      <w:ins w:id="679" w:author="google1599737165" w:date="2023-05-26T20:23:47Z">
        <w:r>
          <w:rPr>
            <w:rFonts w:hint="default"/>
            <w:lang w:val="ru-RU"/>
          </w:rPr>
          <w:t>мые м</w:t>
        </w:r>
      </w:ins>
      <w:ins w:id="680" w:author="google1599737165" w:date="2023-05-26T20:23:48Z">
        <w:r>
          <w:rPr>
            <w:rFonts w:hint="default"/>
            <w:lang w:val="ru-RU"/>
          </w:rPr>
          <w:t>идии</w:t>
        </w:r>
      </w:ins>
      <w:ins w:id="681" w:author="google1599737165" w:date="2023-05-26T20:23:49Z">
        <w:r>
          <w:rPr>
            <w:rFonts w:hint="default"/>
            <w:lang w:val="ru-RU"/>
          </w:rPr>
          <w:t xml:space="preserve">, </w:t>
        </w:r>
      </w:ins>
      <w:ins w:id="682" w:author="google1599737165" w:date="2023-05-26T20:23:50Z">
        <w:r>
          <w:rPr>
            <w:rFonts w:hint="default"/>
            <w:lang w:val="ru-RU"/>
          </w:rPr>
          <w:t>у кото</w:t>
        </w:r>
      </w:ins>
      <w:ins w:id="683" w:author="google1599737165" w:date="2023-05-26T20:23:51Z">
        <w:r>
          <w:rPr>
            <w:rFonts w:hint="default"/>
            <w:lang w:val="ru-RU"/>
          </w:rPr>
          <w:t>рых бы</w:t>
        </w:r>
      </w:ins>
      <w:ins w:id="684" w:author="google1599737165" w:date="2023-05-26T20:23:52Z">
        <w:r>
          <w:rPr>
            <w:rFonts w:hint="default"/>
            <w:lang w:val="ru-RU"/>
          </w:rPr>
          <w:t xml:space="preserve">ла </w:t>
        </w:r>
      </w:ins>
      <w:ins w:id="685" w:author="google1599737165" w:date="2023-05-26T20:24:02Z">
        <w:r>
          <w:rPr>
            <w:rFonts w:hint="default"/>
            <w:lang w:val="ru-RU"/>
          </w:rPr>
          <w:t>и</w:t>
        </w:r>
      </w:ins>
      <w:ins w:id="686" w:author="google1599737165" w:date="2023-05-26T20:23:52Z">
        <w:r>
          <w:rPr>
            <w:rFonts w:hint="default"/>
            <w:lang w:val="ru-RU"/>
          </w:rPr>
          <w:t>з</w:t>
        </w:r>
      </w:ins>
      <w:ins w:id="687" w:author="google1599737165" w:date="2023-05-26T20:23:53Z">
        <w:r>
          <w:rPr>
            <w:rFonts w:hint="default"/>
            <w:lang w:val="ru-RU"/>
          </w:rPr>
          <w:t>мерена</w:t>
        </w:r>
      </w:ins>
      <w:ins w:id="688" w:author="google1599737165" w:date="2023-05-26T20:23:54Z">
        <w:r>
          <w:rPr>
            <w:rFonts w:hint="default"/>
            <w:lang w:val="ru-RU"/>
          </w:rPr>
          <w:t xml:space="preserve"> с</w:t>
        </w:r>
      </w:ins>
      <w:ins w:id="689" w:author="google1599737165" w:date="2023-05-26T20:23:55Z">
        <w:r>
          <w:rPr>
            <w:rFonts w:hint="default"/>
            <w:lang w:val="ru-RU"/>
          </w:rPr>
          <w:t>ила при</w:t>
        </w:r>
      </w:ins>
      <w:ins w:id="690" w:author="google1599737165" w:date="2023-05-26T20:23:56Z">
        <w:r>
          <w:rPr>
            <w:rFonts w:hint="default"/>
            <w:lang w:val="ru-RU"/>
          </w:rPr>
          <w:t>креп</w:t>
        </w:r>
      </w:ins>
      <w:ins w:id="691" w:author="google1599737165" w:date="2023-05-26T20:23:57Z">
        <w:r>
          <w:rPr>
            <w:rFonts w:hint="default"/>
            <w:lang w:val="ru-RU"/>
          </w:rPr>
          <w:t>ления</w:t>
        </w:r>
      </w:ins>
      <w:ins w:id="692" w:author="google1599737165" w:date="2023-05-26T20:23:58Z">
        <w:r>
          <w:rPr>
            <w:rFonts w:hint="default"/>
            <w:lang w:val="ru-RU"/>
          </w:rPr>
          <w:t xml:space="preserve">, </w:t>
        </w:r>
      </w:ins>
      <w:ins w:id="693" w:author="google1599737165" w:date="2023-05-26T20:24:06Z">
        <w:r>
          <w:rPr>
            <w:rFonts w:hint="default"/>
            <w:lang w:val="ru-RU"/>
          </w:rPr>
          <w:t>б</w:t>
        </w:r>
      </w:ins>
      <w:ins w:id="694" w:author="google1599737165" w:date="2023-05-26T20:24:07Z">
        <w:r>
          <w:rPr>
            <w:rFonts w:hint="default"/>
            <w:lang w:val="ru-RU"/>
          </w:rPr>
          <w:t xml:space="preserve">ыли </w:t>
        </w:r>
      </w:ins>
      <w:ins w:id="695" w:author="google1599737165" w:date="2023-05-26T20:24:08Z">
        <w:r>
          <w:rPr>
            <w:rFonts w:hint="default"/>
            <w:lang w:val="ru-RU"/>
          </w:rPr>
          <w:t>ис</w:t>
        </w:r>
      </w:ins>
      <w:ins w:id="696" w:author="google1599737165" w:date="2023-05-26T20:24:09Z">
        <w:r>
          <w:rPr>
            <w:rFonts w:hint="default"/>
            <w:lang w:val="ru-RU"/>
          </w:rPr>
          <w:t>польз</w:t>
        </w:r>
      </w:ins>
      <w:ins w:id="697" w:author="google1599737165" w:date="2023-05-26T20:24:10Z">
        <w:r>
          <w:rPr>
            <w:rFonts w:hint="default"/>
            <w:lang w:val="ru-RU"/>
          </w:rPr>
          <w:t xml:space="preserve">ованы </w:t>
        </w:r>
      </w:ins>
      <w:ins w:id="698" w:author="google1599737165" w:date="2023-05-26T20:24:11Z">
        <w:r>
          <w:rPr>
            <w:rFonts w:hint="default"/>
            <w:lang w:val="ru-RU"/>
          </w:rPr>
          <w:t>для о</w:t>
        </w:r>
      </w:ins>
      <w:ins w:id="699" w:author="google1599737165" w:date="2023-05-26T20:24:12Z">
        <w:r>
          <w:rPr>
            <w:rFonts w:hint="default"/>
            <w:lang w:val="ru-RU"/>
          </w:rPr>
          <w:t xml:space="preserve">ценки </w:t>
        </w:r>
      </w:ins>
      <w:ins w:id="700" w:author="google1599737165" w:date="2023-05-26T20:24:13Z">
        <w:r>
          <w:rPr>
            <w:rFonts w:hint="default"/>
            <w:lang w:val="ru-RU"/>
          </w:rPr>
          <w:t>к</w:t>
        </w:r>
      </w:ins>
      <w:ins w:id="701" w:author="google1599737165" w:date="2023-05-26T20:24:14Z">
        <w:r>
          <w:rPr>
            <w:rFonts w:hint="default"/>
            <w:lang w:val="ru-RU"/>
          </w:rPr>
          <w:t>оличе</w:t>
        </w:r>
      </w:ins>
      <w:ins w:id="702" w:author="google1599737165" w:date="2023-05-26T20:24:15Z">
        <w:r>
          <w:rPr>
            <w:rFonts w:hint="default"/>
            <w:lang w:val="ru-RU"/>
          </w:rPr>
          <w:t xml:space="preserve">ства </w:t>
        </w:r>
      </w:ins>
      <w:ins w:id="703" w:author="google1599737165" w:date="2023-05-26T20:24:18Z">
        <w:r>
          <w:rPr>
            <w:rFonts w:hint="default"/>
            <w:lang w:val="ru-RU"/>
          </w:rPr>
          <w:t>в</w:t>
        </w:r>
      </w:ins>
      <w:ins w:id="704" w:author="google1599737165" w:date="2023-05-26T20:24:19Z">
        <w:r>
          <w:rPr>
            <w:rFonts w:hint="default"/>
            <w:lang w:val="ru-RU"/>
          </w:rPr>
          <w:t>ыделяем</w:t>
        </w:r>
      </w:ins>
      <w:ins w:id="705" w:author="google1599737165" w:date="2023-05-26T20:24:20Z">
        <w:r>
          <w:rPr>
            <w:rFonts w:hint="default"/>
            <w:lang w:val="ru-RU"/>
          </w:rPr>
          <w:t>ых</w:t>
        </w:r>
      </w:ins>
      <w:ins w:id="706" w:author="google1599737165" w:date="2023-05-26T20:24:21Z">
        <w:r>
          <w:rPr>
            <w:rFonts w:hint="default"/>
            <w:lang w:val="ru-RU"/>
          </w:rPr>
          <w:t xml:space="preserve"> бисс</w:t>
        </w:r>
      </w:ins>
      <w:ins w:id="707" w:author="google1599737165" w:date="2023-05-26T20:24:22Z">
        <w:r>
          <w:rPr>
            <w:rFonts w:hint="default"/>
            <w:lang w:val="ru-RU"/>
          </w:rPr>
          <w:t>усных</w:t>
        </w:r>
      </w:ins>
      <w:ins w:id="708" w:author="google1599737165" w:date="2023-05-26T20:24:23Z">
        <w:r>
          <w:rPr>
            <w:rFonts w:hint="default"/>
            <w:lang w:val="ru-RU"/>
          </w:rPr>
          <w:t xml:space="preserve"> ните</w:t>
        </w:r>
      </w:ins>
      <w:ins w:id="709" w:author="google1599737165" w:date="2023-05-26T20:24:24Z">
        <w:r>
          <w:rPr>
            <w:rFonts w:hint="default"/>
            <w:lang w:val="ru-RU"/>
          </w:rPr>
          <w:t xml:space="preserve">й. </w:t>
        </w:r>
      </w:ins>
      <w:ins w:id="710" w:author="google1599737165" w:date="2023-05-26T20:24:05Z">
        <w:r>
          <w:rPr>
            <w:rFonts w:hint="default"/>
            <w:lang w:val="ru-RU"/>
          </w:rPr>
          <w:t xml:space="preserve"> </w:t>
        </w:r>
      </w:ins>
      <w:r>
        <w:t>Для</w:t>
      </w:r>
      <w:ins w:id="711" w:author="google1599737165" w:date="2023-05-26T20:24:40Z">
        <w:r>
          <w:rPr>
            <w:rFonts w:hint="default"/>
            <w:lang w:val="ru-RU"/>
          </w:rPr>
          <w:t xml:space="preserve"> </w:t>
        </w:r>
      </w:ins>
      <w:ins w:id="712" w:author="google1599737165" w:date="2023-05-26T20:24:41Z">
        <w:r>
          <w:rPr>
            <w:rFonts w:hint="default"/>
            <w:lang w:val="ru-RU"/>
          </w:rPr>
          <w:t>это</w:t>
        </w:r>
      </w:ins>
      <w:ins w:id="713" w:author="google1599737165" w:date="2023-05-26T20:24:42Z">
        <w:r>
          <w:rPr>
            <w:rFonts w:hint="default"/>
            <w:lang w:val="ru-RU"/>
          </w:rPr>
          <w:t xml:space="preserve">го </w:t>
        </w:r>
      </w:ins>
      <w:ins w:id="714" w:author="google1599737165" w:date="2023-05-26T20:24:49Z">
        <w:r>
          <w:rPr>
            <w:rFonts w:hint="default"/>
            <w:lang w:val="ru-RU"/>
          </w:rPr>
          <w:t>ж</w:t>
        </w:r>
      </w:ins>
      <w:ins w:id="715" w:author="google1599737165" w:date="2023-05-26T20:24:50Z">
        <w:r>
          <w:rPr>
            <w:rFonts w:hint="default"/>
            <w:lang w:val="ru-RU"/>
          </w:rPr>
          <w:t>ивотн</w:t>
        </w:r>
      </w:ins>
      <w:ins w:id="716" w:author="google1599737165" w:date="2023-05-26T20:24:51Z">
        <w:r>
          <w:rPr>
            <w:rFonts w:hint="default"/>
            <w:lang w:val="ru-RU"/>
          </w:rPr>
          <w:t>ых</w:t>
        </w:r>
      </w:ins>
      <w:ins w:id="717" w:author="google1599737165" w:date="2023-05-26T20:24:54Z">
        <w:r>
          <w:rPr>
            <w:rFonts w:hint="default"/>
            <w:lang w:val="ru-RU"/>
          </w:rPr>
          <w:t>, с</w:t>
        </w:r>
      </w:ins>
      <w:ins w:id="718" w:author="google1599737165" w:date="2023-05-26T20:24:55Z">
        <w:r>
          <w:rPr>
            <w:rFonts w:hint="default"/>
            <w:lang w:val="ru-RU"/>
          </w:rPr>
          <w:t>разу п</w:t>
        </w:r>
      </w:ins>
      <w:ins w:id="719" w:author="google1599737165" w:date="2023-05-26T20:24:56Z">
        <w:r>
          <w:rPr>
            <w:rFonts w:hint="default"/>
            <w:lang w:val="ru-RU"/>
          </w:rPr>
          <w:t>осле и</w:t>
        </w:r>
      </w:ins>
      <w:ins w:id="720" w:author="google1599737165" w:date="2023-05-26T20:24:57Z">
        <w:r>
          <w:rPr>
            <w:rFonts w:hint="default"/>
            <w:lang w:val="ru-RU"/>
          </w:rPr>
          <w:t>ме</w:t>
        </w:r>
      </w:ins>
      <w:ins w:id="721" w:author="google1599737165" w:date="2023-05-26T20:25:00Z">
        <w:r>
          <w:rPr>
            <w:rFonts w:hint="default"/>
            <w:lang w:val="ru-RU"/>
          </w:rPr>
          <w:t xml:space="preserve">рения </w:t>
        </w:r>
      </w:ins>
      <w:ins w:id="722" w:author="google1599737165" w:date="2023-05-26T20:25:02Z">
        <w:r>
          <w:rPr>
            <w:rFonts w:hint="default"/>
            <w:lang w:val="ru-RU"/>
          </w:rPr>
          <w:t xml:space="preserve">силы </w:t>
        </w:r>
      </w:ins>
      <w:ins w:id="723" w:author="google1599737165" w:date="2023-05-26T20:25:05Z">
        <w:r>
          <w:rPr>
            <w:rFonts w:hint="default"/>
            <w:lang w:val="ru-RU"/>
          </w:rPr>
          <w:t>при</w:t>
        </w:r>
      </w:ins>
      <w:ins w:id="724" w:author="google1599737165" w:date="2023-05-26T20:25:06Z">
        <w:r>
          <w:rPr>
            <w:rFonts w:hint="default"/>
            <w:lang w:val="ru-RU"/>
          </w:rPr>
          <w:t>крепле</w:t>
        </w:r>
      </w:ins>
      <w:ins w:id="725" w:author="google1599737165" w:date="2023-05-26T20:25:07Z">
        <w:r>
          <w:rPr>
            <w:rFonts w:hint="default"/>
            <w:lang w:val="ru-RU"/>
          </w:rPr>
          <w:t>ния</w:t>
        </w:r>
      </w:ins>
      <w:ins w:id="726" w:author="google1599737165" w:date="2023-05-26T20:25:08Z">
        <w:r>
          <w:rPr>
            <w:rFonts w:hint="default"/>
            <w:lang w:val="ru-RU"/>
          </w:rPr>
          <w:t xml:space="preserve">, </w:t>
        </w:r>
      </w:ins>
      <w:ins w:id="727" w:author="google1599737165" w:date="2023-05-26T20:25:10Z">
        <w:r>
          <w:rPr>
            <w:rFonts w:hint="default"/>
            <w:lang w:val="ru-RU"/>
          </w:rPr>
          <w:t>п</w:t>
        </w:r>
      </w:ins>
      <w:ins w:id="728" w:author="google1599737165" w:date="2023-05-26T20:25:11Z">
        <w:r>
          <w:rPr>
            <w:rFonts w:hint="default"/>
            <w:lang w:val="ru-RU"/>
          </w:rPr>
          <w:t>мещал</w:t>
        </w:r>
      </w:ins>
      <w:ins w:id="729" w:author="google1599737165" w:date="2023-05-26T20:25:12Z">
        <w:r>
          <w:rPr>
            <w:rFonts w:hint="default"/>
            <w:lang w:val="ru-RU"/>
          </w:rPr>
          <w:t xml:space="preserve">и </w:t>
        </w:r>
      </w:ins>
      <w:del w:id="730" w:author="google1599737165" w:date="2023-05-26T20:24:48Z">
        <w:r>
          <w:rPr/>
          <w:delText xml:space="preserve"> подсчета количества образуемых мидиями биссусных бляшек мы помещали животных </w:delText>
        </w:r>
      </w:del>
      <w:r>
        <w:t>в бакпечатки</w:t>
      </w:r>
      <w:ins w:id="731" w:author="google1599737165" w:date="2023-05-26T20:30:50Z">
        <w:r>
          <w:rPr>
            <w:rFonts w:hint="default"/>
            <w:lang w:val="ru-RU"/>
          </w:rPr>
          <w:t xml:space="preserve">, </w:t>
        </w:r>
      </w:ins>
      <w:ins w:id="732" w:author="google1599737165" w:date="2023-05-26T20:30:51Z">
        <w:r>
          <w:rPr>
            <w:rFonts w:hint="default"/>
            <w:lang w:val="ru-RU"/>
          </w:rPr>
          <w:t>запо</w:t>
        </w:r>
      </w:ins>
      <w:ins w:id="733" w:author="google1599737165" w:date="2023-05-26T20:30:52Z">
        <w:r>
          <w:rPr>
            <w:rFonts w:hint="default"/>
            <w:lang w:val="ru-RU"/>
          </w:rPr>
          <w:t>лненны</w:t>
        </w:r>
      </w:ins>
      <w:ins w:id="734" w:author="google1599737165" w:date="2023-05-26T20:30:53Z">
        <w:r>
          <w:rPr>
            <w:rFonts w:hint="default"/>
            <w:lang w:val="ru-RU"/>
          </w:rPr>
          <w:t>е мор</w:t>
        </w:r>
      </w:ins>
      <w:ins w:id="735" w:author="google1599737165" w:date="2023-05-26T20:30:54Z">
        <w:r>
          <w:rPr>
            <w:rFonts w:hint="default"/>
            <w:lang w:val="ru-RU"/>
          </w:rPr>
          <w:t>ской в</w:t>
        </w:r>
      </w:ins>
      <w:ins w:id="736" w:author="google1599737165" w:date="2023-05-26T20:30:55Z">
        <w:r>
          <w:rPr>
            <w:rFonts w:hint="default"/>
            <w:lang w:val="ru-RU"/>
          </w:rPr>
          <w:t>одо</w:t>
        </w:r>
      </w:ins>
      <w:ins w:id="737" w:author="google1599737165" w:date="2023-05-26T20:30:56Z">
        <w:r>
          <w:rPr>
            <w:rFonts w:hint="default"/>
            <w:lang w:val="ru-RU"/>
          </w:rPr>
          <w:t>й</w:t>
        </w:r>
      </w:ins>
      <w:ins w:id="738" w:author="google1599737165" w:date="2023-05-26T20:22:55Z">
        <w:r>
          <w:rPr>
            <w:rFonts w:hint="default"/>
            <w:lang w:val="ru-RU"/>
          </w:rPr>
          <w:t xml:space="preserve">. </w:t>
        </w:r>
      </w:ins>
      <w:ins w:id="739" w:author="google1599737165" w:date="2023-05-26T20:22:56Z">
        <w:r>
          <w:rPr>
            <w:rFonts w:hint="default"/>
            <w:lang w:val="ru-RU"/>
          </w:rPr>
          <w:t>В к</w:t>
        </w:r>
      </w:ins>
      <w:ins w:id="740" w:author="google1599737165" w:date="2023-05-26T20:22:57Z">
        <w:r>
          <w:rPr>
            <w:rFonts w:hint="default"/>
            <w:lang w:val="ru-RU"/>
          </w:rPr>
          <w:t>рышка</w:t>
        </w:r>
      </w:ins>
      <w:ins w:id="741" w:author="google1599737165" w:date="2023-05-26T20:22:58Z">
        <w:r>
          <w:rPr>
            <w:rFonts w:hint="default"/>
            <w:lang w:val="ru-RU"/>
          </w:rPr>
          <w:t>х</w:t>
        </w:r>
      </w:ins>
      <w:ins w:id="742" w:author="google1599737165" w:date="2023-05-26T20:22:59Z">
        <w:r>
          <w:rPr>
            <w:rFonts w:hint="default"/>
            <w:lang w:val="ru-RU"/>
          </w:rPr>
          <w:t xml:space="preserve"> </w:t>
        </w:r>
      </w:ins>
      <w:ins w:id="743" w:author="google1599737165" w:date="2023-05-26T20:23:00Z">
        <w:r>
          <w:rPr>
            <w:rFonts w:hint="default"/>
            <w:lang w:val="ru-RU"/>
          </w:rPr>
          <w:t>бак</w:t>
        </w:r>
      </w:ins>
      <w:ins w:id="744" w:author="google1599737165" w:date="2023-05-26T20:23:01Z">
        <w:r>
          <w:rPr>
            <w:rFonts w:hint="default"/>
            <w:lang w:val="ru-RU"/>
          </w:rPr>
          <w:t>печ</w:t>
        </w:r>
      </w:ins>
      <w:ins w:id="745" w:author="google1599737165" w:date="2023-05-26T20:23:02Z">
        <w:r>
          <w:rPr>
            <w:rFonts w:hint="default"/>
            <w:lang w:val="ru-RU"/>
          </w:rPr>
          <w:t>аток</w:t>
        </w:r>
      </w:ins>
      <w:r>
        <w:t xml:space="preserve">, </w:t>
      </w:r>
      <w:ins w:id="746" w:author="google1599737165" w:date="2023-05-26T20:26:05Z">
        <w:r>
          <w:rPr>
            <w:rFonts w:hint="default"/>
            <w:lang w:val="ru-RU"/>
          </w:rPr>
          <w:t xml:space="preserve"> д</w:t>
        </w:r>
      </w:ins>
      <w:ins w:id="747" w:author="google1599737165" w:date="2023-05-26T20:26:06Z">
        <w:r>
          <w:rPr>
            <w:rFonts w:hint="default"/>
            <w:lang w:val="ru-RU"/>
          </w:rPr>
          <w:t xml:space="preserve">ля </w:t>
        </w:r>
      </w:ins>
      <w:ins w:id="748" w:author="google1599737165" w:date="2023-05-26T20:26:08Z">
        <w:r>
          <w:rPr>
            <w:rFonts w:hint="default"/>
            <w:lang w:val="ru-RU"/>
          </w:rPr>
          <w:t>обес</w:t>
        </w:r>
      </w:ins>
      <w:ins w:id="749" w:author="google1599737165" w:date="2023-05-26T20:26:09Z">
        <w:r>
          <w:rPr>
            <w:rFonts w:hint="default"/>
            <w:lang w:val="ru-RU"/>
          </w:rPr>
          <w:t>п</w:t>
        </w:r>
      </w:ins>
      <w:ins w:id="750" w:author="google1599737165" w:date="2023-05-26T20:26:10Z">
        <w:r>
          <w:rPr>
            <w:rFonts w:hint="default"/>
            <w:lang w:val="ru-RU"/>
          </w:rPr>
          <w:t>е</w:t>
        </w:r>
      </w:ins>
      <w:ins w:id="751" w:author="google1599737165" w:date="2023-05-26T20:26:11Z">
        <w:r>
          <w:rPr>
            <w:rFonts w:hint="default"/>
            <w:lang w:val="ru-RU"/>
          </w:rPr>
          <w:t>че</w:t>
        </w:r>
      </w:ins>
      <w:ins w:id="752" w:author="google1599737165" w:date="2023-05-26T20:26:12Z">
        <w:r>
          <w:rPr>
            <w:rFonts w:hint="default"/>
            <w:lang w:val="ru-RU"/>
          </w:rPr>
          <w:t xml:space="preserve">ния </w:t>
        </w:r>
      </w:ins>
      <w:ins w:id="753" w:author="google1599737165" w:date="2023-05-26T20:26:13Z">
        <w:r>
          <w:rPr>
            <w:rFonts w:hint="default"/>
            <w:lang w:val="ru-RU"/>
          </w:rPr>
          <w:t>ц</w:t>
        </w:r>
      </w:ins>
      <w:ins w:id="754" w:author="google1599737165" w:date="2023-05-26T20:26:14Z">
        <w:r>
          <w:rPr>
            <w:rFonts w:hint="default"/>
            <w:lang w:val="ru-RU"/>
          </w:rPr>
          <w:t>иркул</w:t>
        </w:r>
      </w:ins>
      <w:ins w:id="755" w:author="google1599737165" w:date="2023-05-26T20:26:15Z">
        <w:r>
          <w:rPr>
            <w:rFonts w:hint="default"/>
            <w:lang w:val="ru-RU"/>
          </w:rPr>
          <w:t xml:space="preserve">яции </w:t>
        </w:r>
      </w:ins>
      <w:ins w:id="756" w:author="google1599737165" w:date="2023-05-26T20:26:16Z">
        <w:r>
          <w:rPr>
            <w:rFonts w:hint="default"/>
            <w:lang w:val="ru-RU"/>
          </w:rPr>
          <w:t>во</w:t>
        </w:r>
      </w:ins>
      <w:ins w:id="757" w:author="google1599737165" w:date="2023-05-26T20:26:17Z">
        <w:r>
          <w:rPr>
            <w:rFonts w:hint="default"/>
            <w:lang w:val="ru-RU"/>
          </w:rPr>
          <w:t>ды</w:t>
        </w:r>
      </w:ins>
      <w:ins w:id="758" w:author="google1599737165" w:date="2023-05-26T20:26:18Z">
        <w:r>
          <w:rPr>
            <w:rFonts w:hint="default"/>
            <w:lang w:val="ru-RU"/>
          </w:rPr>
          <w:t>,</w:t>
        </w:r>
      </w:ins>
      <w:del w:id="759" w:author="google1599737165" w:date="2023-05-26T20:26:21Z">
        <w:r>
          <w:rPr/>
          <w:delText xml:space="preserve">в которых для </w:delText>
        </w:r>
      </w:del>
      <w:del w:id="760" w:author="google1599737165" w:date="2023-05-26T20:23:28Z">
        <w:r>
          <w:rPr/>
          <w:delText xml:space="preserve">улучшения гидродинамических условий </w:delText>
        </w:r>
      </w:del>
      <w:r>
        <w:t>были просверлены отверстия диаметром 4 мм.</w:t>
      </w:r>
      <w:ins w:id="761" w:author="google1599737165" w:date="2023-05-26T20:27:09Z">
        <w:r>
          <w:rPr>
            <w:rFonts w:hint="default"/>
            <w:lang w:val="ru-RU"/>
          </w:rPr>
          <w:t xml:space="preserve"> Та</w:t>
        </w:r>
      </w:ins>
      <w:ins w:id="762" w:author="google1599737165" w:date="2023-05-26T20:27:10Z">
        <w:r>
          <w:rPr>
            <w:rFonts w:hint="default"/>
            <w:lang w:val="ru-RU"/>
          </w:rPr>
          <w:t>ким</w:t>
        </w:r>
      </w:ins>
      <w:ins w:id="763" w:author="google1599737165" w:date="2023-05-26T20:27:11Z">
        <w:r>
          <w:rPr>
            <w:rFonts w:hint="default"/>
            <w:lang w:val="ru-RU"/>
          </w:rPr>
          <w:t xml:space="preserve"> </w:t>
        </w:r>
      </w:ins>
      <w:ins w:id="764" w:author="google1599737165" w:date="2023-05-26T20:27:12Z">
        <w:r>
          <w:rPr>
            <w:rFonts w:hint="default"/>
            <w:lang w:val="ru-RU"/>
          </w:rPr>
          <w:t>образ</w:t>
        </w:r>
      </w:ins>
      <w:ins w:id="765" w:author="google1599737165" w:date="2023-05-26T20:27:13Z">
        <w:r>
          <w:rPr>
            <w:rFonts w:hint="default"/>
            <w:lang w:val="ru-RU"/>
          </w:rPr>
          <w:t xml:space="preserve">ом, </w:t>
        </w:r>
      </w:ins>
      <w:ins w:id="766" w:author="google1599737165" w:date="2023-05-26T20:27:18Z">
        <w:r>
          <w:rPr>
            <w:rFonts w:hint="default"/>
            <w:lang w:val="ru-RU"/>
          </w:rPr>
          <w:t>кажда</w:t>
        </w:r>
      </w:ins>
      <w:ins w:id="767" w:author="google1599737165" w:date="2023-05-26T20:27:19Z">
        <w:r>
          <w:rPr>
            <w:rFonts w:hint="default"/>
            <w:lang w:val="ru-RU"/>
          </w:rPr>
          <w:t xml:space="preserve">я </w:t>
        </w:r>
      </w:ins>
      <w:ins w:id="768" w:author="google1599737165" w:date="2023-05-26T20:27:21Z">
        <w:r>
          <w:rPr>
            <w:rFonts w:hint="default"/>
            <w:lang w:val="ru-RU"/>
          </w:rPr>
          <w:t>особ</w:t>
        </w:r>
      </w:ins>
      <w:ins w:id="769" w:author="google1599737165" w:date="2023-05-26T20:27:22Z">
        <w:r>
          <w:rPr>
            <w:rFonts w:hint="default"/>
            <w:lang w:val="ru-RU"/>
          </w:rPr>
          <w:t xml:space="preserve">ь </w:t>
        </w:r>
      </w:ins>
      <w:ins w:id="770" w:author="google1599737165" w:date="2023-05-26T20:27:24Z">
        <w:r>
          <w:rPr>
            <w:rFonts w:hint="default"/>
            <w:lang w:val="ru-RU"/>
          </w:rPr>
          <w:t>был</w:t>
        </w:r>
      </w:ins>
      <w:ins w:id="771" w:author="google1599737165" w:date="2023-05-26T20:27:25Z">
        <w:r>
          <w:rPr>
            <w:rFonts w:hint="default"/>
            <w:lang w:val="ru-RU"/>
          </w:rPr>
          <w:t>а по</w:t>
        </w:r>
      </w:ins>
      <w:ins w:id="772" w:author="google1599737165" w:date="2023-05-26T20:27:26Z">
        <w:r>
          <w:rPr>
            <w:rFonts w:hint="default"/>
            <w:lang w:val="ru-RU"/>
          </w:rPr>
          <w:t>м</w:t>
        </w:r>
      </w:ins>
      <w:ins w:id="773" w:author="google1599737165" w:date="2023-05-26T20:27:27Z">
        <w:r>
          <w:rPr>
            <w:rFonts w:hint="default"/>
            <w:lang w:val="ru-RU"/>
          </w:rPr>
          <w:t>е</w:t>
        </w:r>
      </w:ins>
      <w:ins w:id="774" w:author="google1599737165" w:date="2023-05-26T20:27:28Z">
        <w:r>
          <w:rPr>
            <w:rFonts w:hint="default"/>
            <w:lang w:val="ru-RU"/>
          </w:rPr>
          <w:t>щен</w:t>
        </w:r>
      </w:ins>
      <w:ins w:id="775" w:author="google1599737165" w:date="2023-05-26T20:27:29Z">
        <w:r>
          <w:rPr>
            <w:rFonts w:hint="default"/>
            <w:lang w:val="ru-RU"/>
          </w:rPr>
          <w:t>а в ин</w:t>
        </w:r>
      </w:ins>
      <w:ins w:id="776" w:author="google1599737165" w:date="2023-05-26T20:27:30Z">
        <w:r>
          <w:rPr>
            <w:rFonts w:hint="default"/>
            <w:lang w:val="ru-RU"/>
          </w:rPr>
          <w:t>д</w:t>
        </w:r>
      </w:ins>
      <w:ins w:id="777" w:author="google1599737165" w:date="2023-05-26T20:27:42Z">
        <w:r>
          <w:rPr>
            <w:rFonts w:hint="default"/>
            <w:lang w:val="ru-RU"/>
          </w:rPr>
          <w:t>и</w:t>
        </w:r>
      </w:ins>
      <w:ins w:id="778" w:author="google1599737165" w:date="2023-05-26T20:27:31Z">
        <w:r>
          <w:rPr>
            <w:rFonts w:hint="default"/>
            <w:lang w:val="ru-RU"/>
          </w:rPr>
          <w:t>виду</w:t>
        </w:r>
      </w:ins>
      <w:ins w:id="779" w:author="google1599737165" w:date="2023-05-26T20:27:32Z">
        <w:r>
          <w:rPr>
            <w:rFonts w:hint="default"/>
            <w:lang w:val="ru-RU"/>
          </w:rPr>
          <w:t>альный</w:t>
        </w:r>
      </w:ins>
      <w:ins w:id="780" w:author="google1599737165" w:date="2023-05-26T20:27:33Z">
        <w:r>
          <w:rPr>
            <w:rFonts w:hint="default"/>
            <w:lang w:val="ru-RU"/>
          </w:rPr>
          <w:t xml:space="preserve"> </w:t>
        </w:r>
      </w:ins>
      <w:ins w:id="781" w:author="google1599737165" w:date="2023-05-26T20:27:35Z">
        <w:r>
          <w:rPr>
            <w:rFonts w:hint="default"/>
            <w:lang w:val="ru-RU"/>
          </w:rPr>
          <w:t>сос</w:t>
        </w:r>
      </w:ins>
      <w:ins w:id="782" w:author="google1599737165" w:date="2023-05-26T20:27:36Z">
        <w:r>
          <w:rPr>
            <w:rFonts w:hint="default"/>
            <w:lang w:val="ru-RU"/>
          </w:rPr>
          <w:t>уд</w:t>
        </w:r>
      </w:ins>
      <w:ins w:id="783" w:author="google1599737165" w:date="2023-05-26T20:27:51Z">
        <w:r>
          <w:rPr>
            <w:rFonts w:hint="default"/>
            <w:lang w:val="ru-RU"/>
          </w:rPr>
          <w:t>.</w:t>
        </w:r>
      </w:ins>
      <w:r>
        <w:t xml:space="preserve"> </w:t>
      </w:r>
    </w:p>
    <w:p>
      <w:pPr>
        <w:ind w:firstLine="708"/>
        <w:rPr>
          <w:ins w:id="784" w:author="google1599737165" w:date="2023-05-26T20:31:58Z"/>
        </w:rPr>
      </w:pPr>
      <w:del w:id="785" w:author="google1599737165" w:date="2023-05-26T20:26:29Z">
        <w:r>
          <w:rPr/>
          <w:delText xml:space="preserve">Использовались те же самые мидии, у которых измерялась сила прикрепления. </w:delText>
        </w:r>
      </w:del>
      <w:r>
        <w:t xml:space="preserve">Бакпечатки размещались </w:t>
      </w:r>
      <w:ins w:id="786" w:author="google1599737165" w:date="2023-05-26T20:26:42Z">
        <w:r>
          <w:rPr>
            <w:lang w:val="ru-RU"/>
          </w:rPr>
          <w:t>в</w:t>
        </w:r>
      </w:ins>
      <w:ins w:id="787" w:author="google1599737165" w:date="2023-05-26T20:26:42Z">
        <w:r>
          <w:rPr>
            <w:rFonts w:hint="default"/>
            <w:lang w:val="ru-RU"/>
          </w:rPr>
          <w:t xml:space="preserve"> </w:t>
        </w:r>
      </w:ins>
      <w:ins w:id="788" w:author="google1599737165" w:date="2023-05-26T20:28:11Z">
        <w:r>
          <w:rPr>
            <w:rFonts w:hint="default"/>
            <w:lang w:val="ru-RU"/>
          </w:rPr>
          <w:t>ре</w:t>
        </w:r>
      </w:ins>
      <w:ins w:id="789" w:author="google1599737165" w:date="2023-05-26T20:28:12Z">
        <w:r>
          <w:rPr>
            <w:rFonts w:hint="default"/>
            <w:lang w:val="ru-RU"/>
          </w:rPr>
          <w:t>шетч</w:t>
        </w:r>
      </w:ins>
      <w:ins w:id="790" w:author="google1599737165" w:date="2023-05-26T20:28:13Z">
        <w:r>
          <w:rPr>
            <w:rFonts w:hint="default"/>
            <w:lang w:val="ru-RU"/>
          </w:rPr>
          <w:t xml:space="preserve">атых </w:t>
        </w:r>
      </w:ins>
      <w:ins w:id="791" w:author="google1599737165" w:date="2023-05-26T20:26:45Z">
        <w:r>
          <w:rPr>
            <w:rFonts w:hint="default"/>
            <w:lang w:val="ru-RU"/>
          </w:rPr>
          <w:t>о</w:t>
        </w:r>
      </w:ins>
      <w:ins w:id="792" w:author="google1599737165" w:date="2023-05-26T20:26:47Z">
        <w:r>
          <w:rPr>
            <w:rFonts w:hint="default"/>
            <w:lang w:val="ru-RU"/>
          </w:rPr>
          <w:t>т</w:t>
        </w:r>
      </w:ins>
      <w:ins w:id="793" w:author="google1599737165" w:date="2023-05-26T20:26:48Z">
        <w:r>
          <w:rPr>
            <w:rFonts w:hint="default"/>
            <w:lang w:val="ru-RU"/>
          </w:rPr>
          <w:t>садн</w:t>
        </w:r>
      </w:ins>
      <w:ins w:id="794" w:author="google1599737165" w:date="2023-05-26T20:26:49Z">
        <w:r>
          <w:rPr>
            <w:rFonts w:hint="default"/>
            <w:lang w:val="ru-RU"/>
          </w:rPr>
          <w:t>иках</w:t>
        </w:r>
      </w:ins>
      <w:ins w:id="795" w:author="google1599737165" w:date="2023-05-26T20:28:04Z">
        <w:r>
          <w:rPr>
            <w:rFonts w:hint="default"/>
            <w:lang w:val="ru-RU"/>
          </w:rPr>
          <w:t xml:space="preserve">, </w:t>
        </w:r>
      </w:ins>
      <w:ins w:id="796" w:author="google1599737165" w:date="2023-05-26T20:28:05Z">
        <w:r>
          <w:rPr>
            <w:rFonts w:hint="default"/>
            <w:lang w:val="ru-RU"/>
          </w:rPr>
          <w:t>з</w:t>
        </w:r>
      </w:ins>
      <w:ins w:id="797" w:author="google1599737165" w:date="2023-05-26T20:28:06Z">
        <w:r>
          <w:rPr>
            <w:rFonts w:hint="default"/>
            <w:lang w:val="ru-RU"/>
          </w:rPr>
          <w:t>акреп</w:t>
        </w:r>
      </w:ins>
      <w:ins w:id="798" w:author="google1599737165" w:date="2023-05-26T20:28:07Z">
        <w:r>
          <w:rPr>
            <w:rFonts w:hint="default"/>
            <w:lang w:val="ru-RU"/>
          </w:rPr>
          <w:t>ленных</w:t>
        </w:r>
      </w:ins>
      <w:ins w:id="799" w:author="google1599737165" w:date="2023-05-26T20:28:08Z">
        <w:r>
          <w:rPr>
            <w:rFonts w:hint="default"/>
            <w:lang w:val="ru-RU"/>
          </w:rPr>
          <w:t xml:space="preserve"> </w:t>
        </w:r>
      </w:ins>
      <w:ins w:id="800" w:author="google1599737165" w:date="2023-05-26T20:26:50Z">
        <w:r>
          <w:rPr>
            <w:rFonts w:hint="default"/>
            <w:lang w:val="ru-RU"/>
          </w:rPr>
          <w:t xml:space="preserve"> </w:t>
        </w:r>
      </w:ins>
      <w:r>
        <w:t xml:space="preserve">на </w:t>
      </w:r>
      <w:del w:id="801" w:author="google1599737165" w:date="2023-05-26T20:30:06Z">
        <w:r>
          <w:rPr/>
          <w:delText xml:space="preserve">специальных </w:delText>
        </w:r>
      </w:del>
      <w:r>
        <w:t>платформах</w:t>
      </w:r>
      <w:ins w:id="802" w:author="google1599737165" w:date="2023-05-26T20:30:12Z">
        <w:r>
          <w:rPr>
            <w:rFonts w:hint="default"/>
            <w:lang w:val="ru-RU"/>
          </w:rPr>
          <w:t>,</w:t>
        </w:r>
      </w:ins>
      <w:ins w:id="803" w:author="google1599737165" w:date="2023-05-26T20:30:13Z">
        <w:r>
          <w:rPr>
            <w:rFonts w:hint="default"/>
            <w:lang w:val="ru-RU"/>
          </w:rPr>
          <w:t xml:space="preserve"> с</w:t>
        </w:r>
      </w:ins>
      <w:ins w:id="804" w:author="google1599737165" w:date="2023-05-26T20:30:14Z">
        <w:r>
          <w:rPr>
            <w:rFonts w:hint="default"/>
            <w:lang w:val="ru-RU"/>
          </w:rPr>
          <w:t>веша</w:t>
        </w:r>
      </w:ins>
      <w:ins w:id="805" w:author="google1599737165" w:date="2023-05-26T20:30:15Z">
        <w:r>
          <w:rPr>
            <w:rFonts w:hint="default"/>
            <w:lang w:val="ru-RU"/>
          </w:rPr>
          <w:t xml:space="preserve">нных </w:t>
        </w:r>
      </w:ins>
      <w:ins w:id="806" w:author="google1599737165" w:date="2023-05-26T20:30:17Z">
        <w:r>
          <w:rPr>
            <w:rFonts w:hint="default"/>
            <w:lang w:val="ru-RU"/>
          </w:rPr>
          <w:t>в</w:t>
        </w:r>
      </w:ins>
      <w:ins w:id="807" w:author="google1599737165" w:date="2023-05-26T20:30:18Z">
        <w:r>
          <w:rPr>
            <w:rFonts w:hint="default"/>
            <w:lang w:val="ru-RU"/>
          </w:rPr>
          <w:t xml:space="preserve"> </w:t>
        </w:r>
      </w:ins>
      <w:ins w:id="808" w:author="google1599737165" w:date="2023-05-26T20:30:25Z">
        <w:r>
          <w:rPr>
            <w:rFonts w:hint="default"/>
            <w:lang w:val="ru-RU"/>
          </w:rPr>
          <w:t>м</w:t>
        </w:r>
      </w:ins>
      <w:ins w:id="809" w:author="google1599737165" w:date="2023-05-26T20:30:26Z">
        <w:r>
          <w:rPr>
            <w:rFonts w:hint="default"/>
            <w:lang w:val="ru-RU"/>
          </w:rPr>
          <w:t>о</w:t>
        </w:r>
      </w:ins>
      <w:ins w:id="810" w:author="google1599737165" w:date="2023-05-26T20:30:29Z">
        <w:r>
          <w:rPr>
            <w:rFonts w:hint="default"/>
            <w:lang w:val="ru-RU"/>
          </w:rPr>
          <w:t>ре</w:t>
        </w:r>
      </w:ins>
      <w:ins w:id="811" w:author="google1599737165" w:date="2023-05-26T20:30:35Z">
        <w:r>
          <w:rPr>
            <w:rFonts w:hint="default"/>
            <w:lang w:val="ru-RU"/>
          </w:rPr>
          <w:t xml:space="preserve"> </w:t>
        </w:r>
      </w:ins>
      <w:del w:id="812" w:author="google1599737165" w:date="2023-05-26T20:30:34Z">
        <w:r>
          <w:rPr/>
          <w:delText xml:space="preserve">, платформы подвешивались в море на искусственных субстратах </w:delText>
        </w:r>
      </w:del>
      <w:r>
        <w:t>на глубин</w:t>
      </w:r>
      <w:del w:id="813" w:author="google1599737165" w:date="2023-05-26T20:30:38Z">
        <w:r>
          <w:rPr/>
          <w:delText>е</w:delText>
        </w:r>
      </w:del>
      <w:ins w:id="814" w:author="google1599737165" w:date="2023-05-26T20:30:38Z">
        <w:r>
          <w:rPr>
            <w:lang w:val="ru-RU"/>
          </w:rPr>
          <w:t>у</w:t>
        </w:r>
      </w:ins>
      <w:r>
        <w:t xml:space="preserve"> 1 м</w:t>
      </w:r>
      <w:del w:id="815" w:author="google1599737165" w:date="2023-05-26T20:30:41Z">
        <w:r>
          <w:rPr/>
          <w:delText>етра</w:delText>
        </w:r>
      </w:del>
      <w:r>
        <w:t xml:space="preserve">. Время экспозиции составило 1 сутки. По истечении экспозиции бакпечатки обрабатывались раствором йода для контрастирования биссусных бляшек, после чего производился подсчет бляшек на внутренней </w:t>
      </w:r>
      <w:ins w:id="816" w:author="google1599737165" w:date="2023-05-26T20:31:36Z">
        <w:r>
          <w:rPr>
            <w:lang w:val="ru-RU"/>
          </w:rPr>
          <w:t>по</w:t>
        </w:r>
      </w:ins>
      <w:ins w:id="817" w:author="google1599737165" w:date="2023-05-26T20:31:37Z">
        <w:r>
          <w:rPr>
            <w:lang w:val="ru-RU"/>
          </w:rPr>
          <w:t>вер</w:t>
        </w:r>
      </w:ins>
      <w:ins w:id="818" w:author="google1599737165" w:date="2023-05-26T20:31:38Z">
        <w:r>
          <w:rPr>
            <w:lang w:val="ru-RU"/>
          </w:rPr>
          <w:t>хност</w:t>
        </w:r>
      </w:ins>
      <w:ins w:id="819" w:author="google1599737165" w:date="2023-05-26T20:31:39Z">
        <w:r>
          <w:rPr>
            <w:lang w:val="ru-RU"/>
          </w:rPr>
          <w:t>и</w:t>
        </w:r>
      </w:ins>
      <w:ins w:id="820" w:author="google1599737165" w:date="2023-05-26T20:31:39Z">
        <w:r>
          <w:rPr>
            <w:rFonts w:hint="default"/>
            <w:lang w:val="ru-RU"/>
          </w:rPr>
          <w:t xml:space="preserve"> </w:t>
        </w:r>
      </w:ins>
      <w:ins w:id="821" w:author="google1599737165" w:date="2023-05-26T20:31:41Z">
        <w:r>
          <w:rPr>
            <w:rFonts w:hint="default"/>
            <w:lang w:val="ru-RU"/>
          </w:rPr>
          <w:t>стен</w:t>
        </w:r>
      </w:ins>
      <w:ins w:id="822" w:author="google1599737165" w:date="2023-05-26T20:31:42Z">
        <w:r>
          <w:rPr>
            <w:rFonts w:hint="default"/>
            <w:lang w:val="ru-RU"/>
          </w:rPr>
          <w:t xml:space="preserve">ок </w:t>
        </w:r>
      </w:ins>
      <w:ins w:id="823" w:author="google1599737165" w:date="2023-05-26T20:31:43Z">
        <w:r>
          <w:rPr>
            <w:rFonts w:hint="default"/>
            <w:lang w:val="ru-RU"/>
          </w:rPr>
          <w:t>б</w:t>
        </w:r>
      </w:ins>
      <w:ins w:id="824" w:author="google1599737165" w:date="2023-05-26T20:31:44Z">
        <w:r>
          <w:rPr>
            <w:rFonts w:hint="default"/>
            <w:lang w:val="ru-RU"/>
          </w:rPr>
          <w:t>ак</w:t>
        </w:r>
      </w:ins>
      <w:ins w:id="825" w:author="google1599737165" w:date="2023-05-26T20:31:45Z">
        <w:r>
          <w:rPr>
            <w:rFonts w:hint="default"/>
            <w:lang w:val="ru-RU"/>
          </w:rPr>
          <w:t>печ</w:t>
        </w:r>
      </w:ins>
      <w:ins w:id="826" w:author="google1599737165" w:date="2023-05-26T20:31:46Z">
        <w:r>
          <w:rPr>
            <w:rFonts w:hint="default"/>
            <w:lang w:val="ru-RU"/>
          </w:rPr>
          <w:t>аток и</w:t>
        </w:r>
      </w:ins>
      <w:ins w:id="827" w:author="google1599737165" w:date="2023-05-26T20:31:47Z">
        <w:r>
          <w:rPr>
            <w:rFonts w:hint="default"/>
            <w:lang w:val="ru-RU"/>
          </w:rPr>
          <w:t xml:space="preserve"> их</w:t>
        </w:r>
      </w:ins>
      <w:ins w:id="828" w:author="google1599737165" w:date="2023-05-26T20:31:48Z">
        <w:r>
          <w:rPr>
            <w:rFonts w:hint="default"/>
            <w:lang w:val="ru-RU"/>
          </w:rPr>
          <w:t xml:space="preserve"> кр</w:t>
        </w:r>
      </w:ins>
      <w:ins w:id="829" w:author="google1599737165" w:date="2023-05-26T20:31:50Z">
        <w:r>
          <w:rPr>
            <w:rFonts w:hint="default"/>
            <w:lang w:val="ru-RU"/>
          </w:rPr>
          <w:t>ше</w:t>
        </w:r>
      </w:ins>
      <w:ins w:id="830" w:author="google1599737165" w:date="2023-05-26T20:31:55Z">
        <w:r>
          <w:rPr>
            <w:rFonts w:hint="default"/>
            <w:lang w:val="ru-RU"/>
          </w:rPr>
          <w:t>к</w:t>
        </w:r>
      </w:ins>
      <w:ins w:id="831" w:author="google1599737165" w:date="2023-05-26T20:31:56Z">
        <w:r>
          <w:rPr>
            <w:rFonts w:hint="default"/>
            <w:lang w:val="ru-RU"/>
          </w:rPr>
          <w:t>.</w:t>
        </w:r>
      </w:ins>
      <w:del w:id="832" w:author="google1599737165" w:date="2023-05-26T20:31:54Z">
        <w:r>
          <w:rPr/>
          <w:delText>и наружной стороне бакпечаток</w:delText>
        </w:r>
      </w:del>
      <w:r>
        <w:t>.</w:t>
      </w:r>
    </w:p>
    <w:p>
      <w:pPr>
        <w:ind w:firstLine="708"/>
      </w:pPr>
      <w:r>
        <w:t xml:space="preserve"> </w:t>
      </w:r>
    </w:p>
    <w:p>
      <w:pPr>
        <w:ind w:firstLine="708"/>
        <w:rPr>
          <w:b/>
        </w:rPr>
      </w:pPr>
      <w:r>
        <w:rPr>
          <w:b/>
        </w:rPr>
        <w:t>Определение состава органического пула осмолитов и метаболитов.</w:t>
      </w:r>
    </w:p>
    <w:p>
      <w:r>
        <w:t>Подготовка проб для жидкостной хроматографии и масс-спектрометрии производилась на базе ББС ЗИН РАН «Картеш». Замороженные в жидком азоте ткани предварительно взвешивались и помещались в пластиковые пробирки объемом 2 мл, куда также помещались по два металлических шарика для роторных мельниц. Далее пробирки остужались в жидком азоте, после чего встряхивались на роторной мельнице в течение 10 минут. Кассеты-держатели роторной мельницы также предварительно остужались при -80°С и дополнительно в жидком азоте. Это было необходимо для предотвращения размораживания тканей при измельчении в роторной мельнице. По истечении первого цикла измельчения в пробирки добавляли 1 мл экстракционного буфера (80% этанол, 1 мкг/мл 2-(</w:t>
      </w:r>
      <w:r>
        <w:rPr>
          <w:lang w:val="en-US"/>
        </w:rPr>
        <w:t>N</w:t>
      </w:r>
      <w:r>
        <w:t>-морфолино)этаносульфановой кислоты в качестве референса). Потом пробирки вновь встряхивались на роторной мельнице в течение 5 минут. Далее пробирки помещали в ультразвуковую баню при температуре 0°С на 15 минут. Наконец</w:t>
      </w:r>
      <w:ins w:id="833" w:author="google1599737165" w:date="2023-05-26T20:33:17Z">
        <w:r>
          <w:rPr>
            <w:rFonts w:hint="default"/>
            <w:lang w:val="ru-RU"/>
          </w:rPr>
          <w:t>,</w:t>
        </w:r>
      </w:ins>
      <w:r>
        <w:t xml:space="preserve"> пробирки центрифугировались при 4°С в течение 10 минут при g = 13000. Мы отбирали 800 мкл супернатанта, который замораживали при -80°С и далее высушивали в вакуумном лиофилизаторе при комнатной температуре в течение 4 часов. Между всеми этапами пробирки хранились во льду. </w:t>
      </w:r>
    </w:p>
    <w:p>
      <w:pPr>
        <w:ind w:firstLine="708"/>
        <w:rPr>
          <w:ins w:id="834" w:author="google1599737165" w:date="2023-05-26T20:33:55Z"/>
        </w:rPr>
      </w:pPr>
      <w:r>
        <w:t xml:space="preserve">Определение концентрации органических осмолитов и метаболитов в жаберной ткани и гепатопанкреасе мидий производилась сотрудниками лаборатории Морской Биологии Университета Ростока (Германия) методом тандемной жидкостной хроматографии и масс-спектрометрии по стандартному протоколу </w:t>
      </w:r>
      <w:r>
        <w:fldChar w:fldCharType="begin" w:fldLock="1"/>
      </w:r>
      <w:r>
        <w:instrText xml:space="preserve">ADDIN CSL_CITATION {"citationItems":[{"id":"ITEM-1","itemData":{"DOI":"10.1016/j.scitotenv.2022.160090","ISSN":"18791026","PMID":"36379341","abstract":"Ocean acidification has become a major ecological and environmental problem in the world, whereas the impact mechanism of ocean acidification in marine bivalves is not fully understood. Cellular energy allocation (CEA) approach and high-coverage metabolomic techniques were used to investigate the acidification effects on the energy metabolism of mussels. The thick shell mussels Mytilus coruscus were exposed to seawater pH 8.1 (control) and pH 7.7 (acidification) for 14 days and allowed to recover at pH 8.1 for 7 days. The levels of carbohydrates, lipids and proteins significantly decreased in the digestive glands of the mussels exposed to acidification. The 14-day acidification exposure increased the energy demands of mussels, resulting in increased electron transport system (ETS) activity and decreased cellular energy allocation (CEA). Significant carry-over effects were observed on all cellular energy parameters except the concentration of carbohydrates and cellular energy demand (Ec) after 7 days of recovery. Metabolomic analysis showed that acidification affected the phenylalanine, tyrosine and tryptophan biosynthesis, taurine and hypotaurine metabolism, and glycine, serine and threonine metabolism. Correlation analysis showed that mussel cell energy parameters (carbohydrates, lipids, proteins, CEA) were negatively/positively correlated with certain differentially abundant metabolites. Overall, the integrated biochemical and metabolomics analyses demonstrated the negative effects of acidification on energy metabolism at the cellular level and implicated the alteration of biosynthesis and metabolism of amino acids as a mechanism of metabolic perturbation caused by acidification in mussels.","author":[{"dropping-particle":"","family":"Shang","given":"Yueyong","non-dropping-particle":"","parse-names":false,"suffix":""},{"dropping-particle":"","family":"Wang","given":"Xinghuo","non-dropping-particle":"","parse-names":false,"suffix":""},{"dropping-particle":"","family":"Shi","given":"Yuntian","non-dropping-particle":"","parse-names":false,"suffix":""},{"dropping-particle":"","family":"Huang","given":"Wei","non-dropping-particle":"","parse-names":false,"suffix":""},{"dropping-particle":"","family":"Sokolova","given":"Inna","non-dropping-particle":"","parse-names":false,"suffix":""},{"dropping-particle":"","family":"Chang","given":"Xueqing","non-dropping-particle":"","parse-names":false,"suffix":""},{"dropping-particle":"","family":"Chen","given":"Deying","non-dropping-particle":"","parse-names":false,"suffix":""},{"dropping-particle":"","family":"Wei","given":"Shuaishuai","non-dropping-particle":"","parse-names":false,"suffix":""},{"dropping-particle":"","family":"Khan","given":"Fahim Ullah","non-dropping-particle":"","parse-names":false,"suffix":""},{"dropping-particle":"","family":"Hu","given":"Menghong","non-dropping-particle":"","parse-names":false,"suffix":""},{"dropping-particle":"","family":"Wang","given":"Youji","non-dropping-particle":"","parse-names":false,"suffix":""}],"container-title":"Science of the Total Environment","id":"ITEM-1","issue":"November 2022","issued":{"date-parts":[["2023"]]},"title":"Ocean acidificationf affects the bioenergetics of marine mussels as revealed by high-coverage quantitative metabolomics","type":"article-journal","volume":"858"},"uris":["http://www.mendeley.com/documents/?uuid=a27e2da6-5244-4441-8c27-0bcb9a902fcd"]}],"mendeley":{"formattedCitation":"(Shang et al., 2023)","plainTextFormattedCitation":"(Shang et al., 2023)","previouslyFormattedCitation":"(Shang et al., 2023)"},"properties":{"noteIndex":0},"schema":"https://github.com/citation-style-language/schema/raw/master/csl-citation.json"}</w:instrText>
      </w:r>
      <w:r>
        <w:fldChar w:fldCharType="separate"/>
      </w:r>
      <w:r>
        <w:t>(Shang et al., 2023)</w:t>
      </w:r>
      <w:r>
        <w:fldChar w:fldCharType="end"/>
      </w:r>
      <w:r>
        <w:t>.</w:t>
      </w:r>
    </w:p>
    <w:p>
      <w:pPr>
        <w:ind w:firstLine="708"/>
      </w:pPr>
    </w:p>
    <w:p>
      <w:pPr>
        <w:ind w:firstLine="708"/>
        <w:rPr>
          <w:b/>
        </w:rPr>
      </w:pPr>
      <w:r>
        <w:rPr>
          <w:b/>
        </w:rPr>
        <w:t xml:space="preserve">Определение видовой принадлежности мидий. </w:t>
      </w:r>
    </w:p>
    <w:p>
      <w:pPr>
        <w:ind w:firstLine="708"/>
      </w:pPr>
      <w:r>
        <w:t xml:space="preserve">Определение видовой принадлежности мидий во всех экспериментах, кроме Эксперимента 7, проводилось на основе морфологических различий МТ и МЕ. А именно мы различали два морфотипа по особенностям мофрологии внутренней поверхности раковины моллюсков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Sea","type":"article-journal","volume":"11"},"uris":["http://www.mendeley.com/documents/?uuid=f2d5c684-6f93-455c-969c-a4f1f929d5e2"]}],"mendeley":{"formattedCitation":"(Katolikova et al., 2016)","plainTextFormattedCitation":"(Katolikova et al., 2016)","previouslyFormattedCitation":"(Katolikova et al., 2016)"},"properties":{"noteIndex":0},"schema":"https://github.com/citation-style-language/schema/raw/master/csl-citation.json"}</w:instrText>
      </w:r>
      <w:r>
        <w:fldChar w:fldCharType="separate"/>
      </w:r>
      <w:r>
        <w:t>(Katolikova et al., 2016)</w:t>
      </w:r>
      <w:r>
        <w:fldChar w:fldCharType="end"/>
      </w:r>
      <w:r>
        <w:rPr>
          <w:lang w:val="en-US"/>
        </w:rPr>
        <w:t xml:space="preserve">. </w:t>
      </w:r>
      <w:r>
        <w:t xml:space="preserve">У </w:t>
      </w:r>
      <w:r>
        <w:rPr>
          <w:lang w:val="en-US"/>
        </w:rPr>
        <w:t>MT</w:t>
      </w:r>
      <w:r>
        <w:t xml:space="preserve"> присутствует непрерывная полоска призматического слоя вдоль замка раковины, у МЕ такая полоска прерывается или вовсе отутствует (см. Обзор литературы). </w:t>
      </w:r>
    </w:p>
    <w:p>
      <w:pPr>
        <w:ind w:firstLine="708"/>
        <w:rPr>
          <w:ins w:id="835" w:author="google1599737165" w:date="2023-05-26T20:34:37Z"/>
          <w:rFonts w:hint="default"/>
          <w:lang w:val="ru-RU"/>
        </w:rPr>
      </w:pPr>
      <w:r>
        <w:t xml:space="preserve">Мидии из Эксперимента 7 идентифицировались с помощью генотипирования по трем маркерам. Два ядерных маркера – МЕ 15/16 </w:t>
      </w:r>
      <w:r>
        <w:fldChar w:fldCharType="begin" w:fldLock="1"/>
      </w:r>
      <w:r>
        <w:instrText xml:space="preserve">ADDIN CSL_CITATION {"citationItems":[{"id":"ITEM-1","itemData":{"author":[{"dropping-particle":"","family":"Inoue","given":"Koji","non-dropping-particle":"","parse-names":false,"suffix":""},{"dropping-particle":"","family":"Waite","given":"J. Herbert","non-dropping-particle":"","parse-names":false,"suffix":""},{"dropping-particle":"","family":"Matsuoka","given":"Makoto","non-dropping-particle":"","parse-names":false,"suffix":""},{"dropping-particle":"","family":"Odo","given":"Satoshi","non-dropping-particle":"","parse-names":false,"suffix":""},{"dropping-particle":"","family":"Harayama","given":"Shigeaki","non-dropping-particle":"","parse-names":false,"suffix":""}],"container-title":"Biological Bulletin","id":"ITEM-1","issue":"3","issued":{"date-parts":[["1995"]]},"page":"370-375","title":"Interspecific Variations in Adhesive Protein Sequences of Mytilus edulis , M . galloprovincialis and M. trossulus","type":"article-journal","volume":"189"},"uris":["http://www.mendeley.com/documents/?uuid=fe9d8d4d-5d4e-4473-a633-ed624e14fa26"]}],"mendeley":{"formattedCitation":"(Inoue et al., 1995)","plainTextFormattedCitation":"(Inoue et al., 1995)","previouslyFormattedCitation":"(Inoue et al., 1995)"},"properties":{"noteIndex":0},"schema":"https://github.com/citation-style-language/schema/raw/master/csl-citation.json"}</w:instrText>
      </w:r>
      <w:r>
        <w:fldChar w:fldCharType="separate"/>
      </w:r>
      <w:r>
        <w:t>(Inoue et al., 1995)</w:t>
      </w:r>
      <w:r>
        <w:fldChar w:fldCharType="end"/>
      </w:r>
      <w:r>
        <w:rPr>
          <w:lang w:val="en-US"/>
        </w:rPr>
        <w:t xml:space="preserve"> </w:t>
      </w:r>
      <w:r>
        <w:t xml:space="preserve">и </w:t>
      </w:r>
      <w:r>
        <w:rPr>
          <w:lang w:val="en-US"/>
        </w:rPr>
        <w:t>ITS</w:t>
      </w:r>
      <w:r>
        <w:t xml:space="preserve"> </w:t>
      </w:r>
      <w:r>
        <w:fldChar w:fldCharType="begin" w:fldLock="1"/>
      </w:r>
      <w:r>
        <w:instrText xml:space="preserve">ADDIN CSL_CITATION {"citationItems":[{"id":"ITEM-1","itemData":{"DOI":"10.1139/f95-851","ISSN":"0706-652X","abstract":"Two blue mussel sibling species, Mytilus edulis and Mytilus galloprovincialis, have been imported to Pacific northwest waters in separate attempts to circumvent early mortality experienced by the native species (Mytilus trossulus) when cultured. Here we describe two novel markers based on the polymerase chain reaction that discriminate the two non-native, or alien, mussel species from the native species. The two markers are inherited in a Mendelian fashion, show no evidence of close linkage, and are highly diagnostic. To screen British Columbian mussel populations for the presence of the alien species, we assayed genotypes at the two marker loci in 482 subtidal mussels collected at 12 sites. Animals with at least one alien allele were present at 9 of 12 sampling sites with an overall frequency of 6.2%. The distribution of alien alleles at the two marker loci differed among sampling sites, suggesting differential introgression. The widespread incidence of alien alleles, combined with evidence of extensive hybridization between the alien and native species, indicates that the introduced alleles will probably persist in British Columbia mussels for some time.","author":[{"dropping-particle":"","family":"Heath","given":"Daniel D.","non-dropping-particle":"","parse-names":false,"suffix":""},{"dropping-particle":"","family":"Rawson","given":"Paul D.","non-dropping-particle":"","parse-names":false,"suffix":""},{"dropping-particle":"","family":"Hilbish","given":"Thomas J.","non-dropping-particle":"","parse-names":false,"suffix":""}],"container-title":"Canadian Journal of Fisheries and Aquatic Sciences","id":"ITEM-1","issue":"12","issued":{"date-parts":[["1995"]]},"page":"2621-2627","title":" PCR-based nuclear markers identify alien blue mussel ( Mytilus spp.) genotypes on the west coast of Canada ","type":"article-journal","volume":"52"},"uris":["http://www.mendeley.com/documents/?uuid=f9335b47-145d-4991-9722-67fa2f791f91"]}],"mendeley":{"formattedCitation":"(Heath et al., 1995)","plainTextFormattedCitation":"(Heath et al., 1995)","previouslyFormattedCitation":"(Heath et al., 1995)"},"properties":{"noteIndex":0},"schema":"https://github.com/citation-style-language/schema/raw/master/csl-citation.json"}</w:instrText>
      </w:r>
      <w:r>
        <w:fldChar w:fldCharType="separate"/>
      </w:r>
      <w:r>
        <w:t>(Heath et al., 1995)</w:t>
      </w:r>
      <w:r>
        <w:fldChar w:fldCharType="end"/>
      </w:r>
      <w:r>
        <w:t>– и одному митохондриальному (16</w:t>
      </w:r>
      <w:r>
        <w:rPr>
          <w:lang w:val="en-US"/>
        </w:rPr>
        <w:t>S</w:t>
      </w:r>
      <w:r>
        <w:t xml:space="preserve">, </w:t>
      </w:r>
      <w:r>
        <w:rPr>
          <w:lang w:val="en-US"/>
        </w:rPr>
        <w:t>F</w:t>
      </w:r>
      <w:r>
        <w:t>-геном).</w:t>
      </w:r>
      <w:ins w:id="836" w:author="google1599737165" w:date="2023-05-26T20:34:47Z">
        <w:r>
          <w:rPr>
            <w:rFonts w:hint="default"/>
            <w:lang w:val="ru-RU"/>
          </w:rPr>
          <w:t xml:space="preserve"> </w:t>
        </w:r>
      </w:ins>
      <w:r>
        <w:commentReference w:id="25"/>
      </w:r>
    </w:p>
    <w:p>
      <w:pPr>
        <w:ind w:firstLine="708"/>
        <w:rPr>
          <w:ins w:id="837" w:author="google1599737165" w:date="2023-05-26T20:34:38Z"/>
          <w:rFonts w:hint="default"/>
          <w:lang w:val="ru-RU"/>
        </w:rPr>
      </w:pPr>
    </w:p>
    <w:p>
      <w:pPr>
        <w:ind w:firstLine="708"/>
      </w:pPr>
      <w:r>
        <w:t xml:space="preserve"> </w:t>
      </w:r>
    </w:p>
    <w:p>
      <w:pPr>
        <w:ind w:firstLine="708"/>
        <w:rPr>
          <w:b/>
        </w:rPr>
      </w:pPr>
      <w:r>
        <w:rPr>
          <w:b/>
        </w:rPr>
        <w:t>Статистическая обработка данных.</w:t>
      </w:r>
    </w:p>
    <w:p>
      <w:pPr>
        <w:ind w:firstLine="708"/>
      </w:pPr>
      <w:r>
        <w:t xml:space="preserve">Для построения всех моделей были использованы функции, реализованные в языке статистического программирования </w:t>
      </w:r>
      <w:r>
        <w:rPr>
          <w:lang w:val="en-US"/>
        </w:rPr>
        <w:t>R</w:t>
      </w:r>
      <w:r>
        <w:t xml:space="preserve"> (</w:t>
      </w:r>
      <w:r>
        <w:rPr>
          <w:lang w:val="en-US"/>
        </w:rPr>
        <w:t>R</w:t>
      </w:r>
      <w:r>
        <w:t xml:space="preserve"> </w:t>
      </w:r>
      <w:r>
        <w:rPr>
          <w:lang w:val="en-US"/>
        </w:rPr>
        <w:t>Core</w:t>
      </w:r>
      <w:r>
        <w:t xml:space="preserve"> </w:t>
      </w:r>
      <w:r>
        <w:rPr>
          <w:lang w:val="en-US"/>
        </w:rPr>
        <w:t>Team</w:t>
      </w:r>
      <w:r>
        <w:t>, 2016). Для визуализации первичных данных и моделей использовался пакет «</w:t>
      </w:r>
      <w:r>
        <w:rPr>
          <w:lang w:val="en-US"/>
        </w:rPr>
        <w:t>ggplot</w:t>
      </w:r>
      <w:r>
        <w:t xml:space="preserve">2» </w:t>
      </w:r>
      <w:r>
        <w:fldChar w:fldCharType="begin" w:fldLock="1"/>
      </w:r>
      <w:r>
        <w:instrText xml:space="preserve">ADDIN CSL_CITATION {"citationItems":[{"id":"ITEM-1","itemData":{"DOI":"https://doi.org/10.1007/978-0-387-98141-3","ISBN":"9780387981406","author":[{"dropping-particle":"","family":"Wickham","given":"Hadley","non-dropping-particle":"","parse-names":false,"suffix":""}],"id":"ITEM-1","issued":{"date-parts":[["2009"]]},"publisher":"Springer New York, NY","title":"ggplot2: Elegant Graphics for Data Analysis","type":"book"},"uris":["http://www.mendeley.com/documents/?uuid=5f84b86f-f279-4af2-bdfc-1d4bf41ce312"]}],"mendeley":{"formattedCitation":"(Wickham, 2009)","plainTextFormattedCitation":"(Wickham, 2009)","previouslyFormattedCitation":"(Wickham, 2009)"},"properties":{"noteIndex":0},"schema":"https://github.com/citation-style-language/schema/raw/master/csl-citation.json"}</w:instrText>
      </w:r>
      <w:r>
        <w:fldChar w:fldCharType="separate"/>
      </w:r>
      <w:r>
        <w:t>(Wickham, 2009)</w:t>
      </w:r>
      <w:r>
        <w:fldChar w:fldCharType="end"/>
      </w:r>
      <w:r>
        <w:t xml:space="preserve"> и пакет «</w:t>
      </w:r>
      <w:r>
        <w:rPr>
          <w:lang w:val="en-US"/>
        </w:rPr>
        <w:t>rms</w:t>
      </w:r>
      <w:r>
        <w:t xml:space="preserve">» </w:t>
      </w:r>
      <w:r>
        <w:fldChar w:fldCharType="begin" w:fldLock="1"/>
      </w:r>
      <w:r>
        <w:instrText xml:space="preserve">ADDIN CSL_CITATION {"citationItems":[{"id":"ITEM-1","itemData":{"ISBN":"9783319194240","abstract":"Many texts are excellent sources of knowledge about individual statistical tools, but the art of data analysis is about choosing and using multiple tools. Instead of presenting isolated techniques, this text emphasizes problem solving strategies that address the many issues arising when developing multivariable models using real data and not standard textbook examples. It includes imputation methods for dealing with missing data effectively, methods for dealing with nonlinear relationships and for making the estimation of transformations a formal part of the modeling process, methods for dealing with 'too many variables to analyze and not enough observations,' and powerful model validation techniques based on the bootstrap. This text realistically deals with model uncertainty and its effects on inference to achieve 'safe data mining'.","author":[{"dropping-particle":"","family":"Harrell","given":"Frank E.","non-dropping-particle":"","parse-names":false,"suffix":""}],"id":"ITEM-1","issued":{"date-parts":[["2015"]]},"publisher":"Springer Cham","title":"Regression Modeling Strategies.","type":"book"},"uris":["http://www.mendeley.com/documents/?uuid=bdba80d1-ce5f-4e5e-9400-184496e316ea"]}],"mendeley":{"formattedCitation":"(Harrell, 2015)","plainTextFormattedCitation":"(Harrell, 2015)","previouslyFormattedCitation":"(Harrell, 2015)"},"properties":{"noteIndex":0},"schema":"https://github.com/citation-style-language/schema/raw/master/csl-citation.json"}</w:instrText>
      </w:r>
      <w:r>
        <w:fldChar w:fldCharType="separate"/>
      </w:r>
      <w:r>
        <w:t>(Harrell, 2015)</w:t>
      </w:r>
      <w:r>
        <w:fldChar w:fldCharType="end"/>
      </w:r>
      <w:r>
        <w:t xml:space="preserve">. </w:t>
      </w:r>
    </w:p>
    <w:p>
      <w:pPr>
        <w:ind w:firstLine="708"/>
        <w:rPr>
          <w:b/>
        </w:rPr>
      </w:pPr>
      <w:r>
        <w:rPr>
          <w:b/>
        </w:rPr>
        <w:t>Влияние таксономического состава поселения на скорость роста и индекс состояния мидий.</w:t>
      </w:r>
    </w:p>
    <w:p>
      <w:pPr>
        <w:ind w:firstLine="708"/>
        <w:rPr>
          <w:ins w:id="838" w:author="google1599737165" w:date="2023-05-26T20:42:55Z"/>
        </w:rPr>
      </w:pPr>
      <w:r>
        <w:t>Для оценки влияния биотических и абиотических факторов на скорость роста и индекс состояния мидий нами использовался регрессионный анализ. Для анализа мы использовали обобщенные смешанные модели (</w:t>
      </w:r>
      <w:r>
        <w:rPr>
          <w:lang w:val="en-US"/>
        </w:rPr>
        <w:t>GLMM</w:t>
      </w:r>
      <w:r>
        <w:t>) и модели, построенные обобщенным методом наименьших квадратов (</w:t>
      </w:r>
      <w:r>
        <w:rPr>
          <w:lang w:val="en-US"/>
        </w:rPr>
        <w:t>GLS</w:t>
      </w:r>
      <w:r>
        <w:t>) и взвешенные линейные модели</w:t>
      </w:r>
      <w:ins w:id="839" w:author="google1599737165" w:date="2023-05-26T20:36:47Z">
        <w:r>
          <w:rPr>
            <w:rFonts w:hint="default"/>
            <w:lang w:val="ru-RU"/>
          </w:rPr>
          <w:t>,</w:t>
        </w:r>
      </w:ins>
      <w:ins w:id="840" w:author="google1599737165" w:date="2023-05-26T20:36:48Z">
        <w:r>
          <w:rPr>
            <w:rFonts w:hint="default"/>
            <w:lang w:val="ru-RU"/>
          </w:rPr>
          <w:t xml:space="preserve"> </w:t>
        </w:r>
      </w:ins>
      <w:ins w:id="841" w:author="google1599737165" w:date="2023-05-26T20:36:49Z">
        <w:r>
          <w:rPr>
            <w:rFonts w:hint="default"/>
            <w:lang w:val="ru-RU"/>
          </w:rPr>
          <w:t xml:space="preserve">в </w:t>
        </w:r>
      </w:ins>
      <w:ins w:id="842" w:author="google1599737165" w:date="2023-05-26T20:36:50Z">
        <w:r>
          <w:rPr>
            <w:rFonts w:hint="default"/>
            <w:lang w:val="ru-RU"/>
          </w:rPr>
          <w:t>кото</w:t>
        </w:r>
      </w:ins>
      <w:ins w:id="843" w:author="google1599737165" w:date="2023-05-26T20:36:52Z">
        <w:r>
          <w:rPr>
            <w:rFonts w:hint="default"/>
            <w:lang w:val="ru-RU"/>
          </w:rPr>
          <w:t xml:space="preserve">рых </w:t>
        </w:r>
      </w:ins>
      <w:ins w:id="844" w:author="google1599737165" w:date="2023-05-26T20:36:56Z">
        <w:r>
          <w:rPr>
            <w:rFonts w:hint="default"/>
            <w:lang w:val="ru-RU"/>
          </w:rPr>
          <w:t>п</w:t>
        </w:r>
      </w:ins>
      <w:ins w:id="845" w:author="google1599737165" w:date="2023-05-26T20:36:57Z">
        <w:r>
          <w:rPr>
            <w:rFonts w:hint="default"/>
            <w:lang w:val="ru-RU"/>
          </w:rPr>
          <w:t>римен</w:t>
        </w:r>
      </w:ins>
      <w:ins w:id="846" w:author="google1599737165" w:date="2023-05-26T20:36:58Z">
        <w:r>
          <w:rPr>
            <w:rFonts w:hint="default"/>
            <w:lang w:val="ru-RU"/>
          </w:rPr>
          <w:t>ялась</w:t>
        </w:r>
      </w:ins>
      <w:ins w:id="847" w:author="google1599737165" w:date="2023-05-26T20:36:59Z">
        <w:r>
          <w:rPr>
            <w:rFonts w:hint="default"/>
            <w:lang w:val="ru-RU"/>
          </w:rPr>
          <w:t xml:space="preserve"> </w:t>
        </w:r>
      </w:ins>
      <w:ins w:id="848" w:author="google1599737165" w:date="2023-05-26T20:37:02Z">
        <w:r>
          <w:rPr>
            <w:rFonts w:hint="default"/>
            <w:lang w:val="ru-RU"/>
          </w:rPr>
          <w:t>ко</w:t>
        </w:r>
      </w:ins>
      <w:ins w:id="849" w:author="google1599737165" w:date="2023-05-26T20:37:04Z">
        <w:r>
          <w:rPr>
            <w:rFonts w:hint="default"/>
            <w:lang w:val="ru-RU"/>
          </w:rPr>
          <w:t>рр</w:t>
        </w:r>
      </w:ins>
      <w:ins w:id="850" w:author="google1599737165" w:date="2023-05-26T20:37:05Z">
        <w:r>
          <w:rPr>
            <w:rFonts w:hint="default"/>
            <w:lang w:val="ru-RU"/>
          </w:rPr>
          <w:t>екци</w:t>
        </w:r>
      </w:ins>
      <w:ins w:id="851" w:author="google1599737165" w:date="2023-05-26T20:37:06Z">
        <w:r>
          <w:rPr>
            <w:rFonts w:hint="default"/>
            <w:lang w:val="ru-RU"/>
          </w:rPr>
          <w:t>я г</w:t>
        </w:r>
      </w:ins>
      <w:ins w:id="852" w:author="google1599737165" w:date="2023-05-26T20:37:07Z">
        <w:r>
          <w:rPr>
            <w:rFonts w:hint="default"/>
            <w:lang w:val="ru-RU"/>
          </w:rPr>
          <w:t>етерос</w:t>
        </w:r>
      </w:ins>
      <w:ins w:id="853" w:author="google1599737165" w:date="2023-05-26T20:37:08Z">
        <w:r>
          <w:rPr>
            <w:rFonts w:hint="default"/>
            <w:lang w:val="ru-RU"/>
          </w:rPr>
          <w:t>к</w:t>
        </w:r>
      </w:ins>
      <w:ins w:id="854" w:author="google1599737165" w:date="2023-05-26T20:37:12Z">
        <w:r>
          <w:rPr>
            <w:rFonts w:hint="default"/>
            <w:lang w:val="ru-RU"/>
          </w:rPr>
          <w:t>еда</w:t>
        </w:r>
      </w:ins>
      <w:ins w:id="855" w:author="google1599737165" w:date="2023-05-26T20:37:13Z">
        <w:r>
          <w:rPr>
            <w:rFonts w:hint="default"/>
            <w:lang w:val="ru-RU"/>
          </w:rPr>
          <w:t>стично</w:t>
        </w:r>
      </w:ins>
      <w:ins w:id="856" w:author="google1599737165" w:date="2023-05-26T20:37:14Z">
        <w:r>
          <w:rPr>
            <w:rFonts w:hint="default"/>
            <w:lang w:val="ru-RU"/>
          </w:rPr>
          <w:t>ст</w:t>
        </w:r>
      </w:ins>
      <w:ins w:id="857" w:author="google1599737165" w:date="2023-05-26T20:37:16Z">
        <w:r>
          <w:rPr>
            <w:rFonts w:hint="default"/>
            <w:lang w:val="ru-RU"/>
          </w:rPr>
          <w:t xml:space="preserve">и </w:t>
        </w:r>
      </w:ins>
      <w:ins w:id="858" w:author="google1599737165" w:date="2023-05-26T20:37:17Z">
        <w:r>
          <w:rPr>
            <w:rFonts w:hint="default"/>
            <w:lang w:val="ru-RU"/>
          </w:rPr>
          <w:t>за с</w:t>
        </w:r>
      </w:ins>
      <w:ins w:id="859" w:author="google1599737165" w:date="2023-05-26T20:37:18Z">
        <w:r>
          <w:rPr>
            <w:rFonts w:hint="default"/>
            <w:lang w:val="ru-RU"/>
          </w:rPr>
          <w:t>чет в</w:t>
        </w:r>
      </w:ins>
      <w:ins w:id="860" w:author="google1599737165" w:date="2023-05-26T20:37:19Z">
        <w:r>
          <w:rPr>
            <w:rFonts w:hint="default"/>
            <w:lang w:val="ru-RU"/>
          </w:rPr>
          <w:t>ведени</w:t>
        </w:r>
      </w:ins>
      <w:ins w:id="861" w:author="google1599737165" w:date="2023-05-26T20:37:20Z">
        <w:r>
          <w:rPr>
            <w:rFonts w:hint="default"/>
            <w:lang w:val="ru-RU"/>
          </w:rPr>
          <w:t>я те</w:t>
        </w:r>
      </w:ins>
      <w:ins w:id="862" w:author="google1599737165" w:date="2023-05-26T20:37:21Z">
        <w:r>
          <w:rPr>
            <w:rFonts w:hint="default"/>
            <w:lang w:val="ru-RU"/>
          </w:rPr>
          <w:t>х и</w:t>
        </w:r>
      </w:ins>
      <w:ins w:id="863" w:author="google1599737165" w:date="2023-05-26T20:37:23Z">
        <w:r>
          <w:rPr>
            <w:rFonts w:hint="default"/>
            <w:lang w:val="ru-RU"/>
          </w:rPr>
          <w:t>ли</w:t>
        </w:r>
      </w:ins>
      <w:ins w:id="864" w:author="google1599737165" w:date="2023-05-26T20:37:24Z">
        <w:r>
          <w:rPr>
            <w:rFonts w:hint="default"/>
            <w:lang w:val="ru-RU"/>
          </w:rPr>
          <w:t xml:space="preserve"> ин</w:t>
        </w:r>
      </w:ins>
      <w:ins w:id="865" w:author="google1599737165" w:date="2023-05-26T20:37:25Z">
        <w:r>
          <w:rPr>
            <w:rFonts w:hint="default"/>
            <w:lang w:val="ru-RU"/>
          </w:rPr>
          <w:t>ых ков</w:t>
        </w:r>
      </w:ins>
      <w:ins w:id="866" w:author="google1599737165" w:date="2023-05-26T20:37:26Z">
        <w:r>
          <w:rPr>
            <w:rFonts w:hint="default"/>
            <w:lang w:val="ru-RU"/>
          </w:rPr>
          <w:t>ариат</w:t>
        </w:r>
      </w:ins>
      <w:ins w:id="867" w:author="google1599737165" w:date="2023-05-26T20:37:27Z">
        <w:r>
          <w:rPr>
            <w:rFonts w:hint="default"/>
            <w:lang w:val="ru-RU"/>
          </w:rPr>
          <w:t xml:space="preserve"> </w:t>
        </w:r>
      </w:ins>
      <w:ins w:id="868" w:author="google1599737165" w:date="2023-05-26T20:37:28Z">
        <w:r>
          <w:rPr>
            <w:rFonts w:hint="default"/>
            <w:lang w:val="ru-RU"/>
          </w:rPr>
          <w:t>дисп</w:t>
        </w:r>
      </w:ins>
      <w:ins w:id="869" w:author="google1599737165" w:date="2023-05-26T20:37:29Z">
        <w:r>
          <w:rPr>
            <w:rFonts w:hint="default"/>
            <w:lang w:val="ru-RU"/>
          </w:rPr>
          <w:t>ерсии</w:t>
        </w:r>
      </w:ins>
      <w:r>
        <w:t xml:space="preserve"> (</w:t>
      </w:r>
      <w:r>
        <w:rPr>
          <w:lang w:val="en-US"/>
        </w:rPr>
        <w:t>WLS</w:t>
      </w:r>
      <w:r>
        <w:t xml:space="preserve">). В случае </w:t>
      </w:r>
      <w:r>
        <w:rPr>
          <w:lang w:val="en-US"/>
        </w:rPr>
        <w:t>GLMM</w:t>
      </w:r>
      <w:r>
        <w:t xml:space="preserve"> мы оценивали коэффициент внутриклассовой корреляции. Если интраклассовой корреляции не наблюдалось, то предпочтение отдавалось </w:t>
      </w:r>
      <w:r>
        <w:rPr>
          <w:lang w:val="en-US"/>
        </w:rPr>
        <w:t>GLS</w:t>
      </w:r>
      <w:r>
        <w:t xml:space="preserve"> </w:t>
      </w:r>
      <w:r>
        <w:fldChar w:fldCharType="begin" w:fldLock="1"/>
      </w:r>
      <w:r>
        <w:instrText xml:space="preserve">ADDIN CSL_CITATION {"citationItems":[{"id":"ITEM-1","itemData":{"DOI":"10.1016/j.jcm.2016.02.012","ISSN":"15563707","PMID":"27330520","abstract":"Objective Intraclass correlation coefficient (ICC) is a widely used reliability index in test-retest, intrarater, and interrater reliability analyses. This article introduces the basic concept of ICC in the content of reliability analysis. Discussion for Researchers There are 10 forms of ICCs. Because each form involves distinct assumptions in their calculation and will lead to different interpretations, researchers should explicitly specify the ICC form they used in their calculation. A thorough review of the research design is needed in selecting the appropriate form of ICC to evaluate reliability. The best practice of reporting ICC should include software information, “model,” “type,” and “definition” selections. Discussion for Readers When coming across an article that includes ICC, readers should first check whether information about the ICC form has been reported and if an appropriate ICC form was used. Based on the 95% confident interval of the ICC estimate, values less than 0.5, between 0.5 and 0.75, between 0.75 and 0.9, and greater than 0.90 are indicative of poor, moderate, good, and excellent reliability, respectively. Conclusion This article provides a practical guideline for clinical researchers to choose the correct form of ICC and suggests the best practice of reporting ICC parameters in scientific publications. This article also gives readers an appreciation for what to look for when coming across ICC while reading an article.","author":[{"dropping-particle":"","family":"Koo","given":"Terry K.","non-dropping-particle":"","parse-names":false,"suffix":""},{"dropping-particle":"","family":"Li","given":"Mae Y.","non-dropping-particle":"","parse-names":false,"suffix":""}],"container-title":"Journal of Chiropractic Medicine","id":"ITEM-1","issue":"2","issued":{"date-parts":[["2016"]]},"page":"155-163","publisher":"Elsevier B.V.","title":"A Guideline of Selecting and Reporting Intraclass Correlation Coefficients for Reliability Research","type":"article-journal","volume":"15"},"uris":["http://www.mendeley.com/documents/?uuid=e3e20598-61db-42fd-a3a3-2f0e8b684db6"]}],"mendeley":{"formattedCitation":"(Koo &amp; Li, 2016)","plainTextFormattedCitation":"(Koo &amp; Li, 2016)","previouslyFormattedCitation":"(Koo &amp; Li, 2016)"},"properties":{"noteIndex":0},"schema":"https://github.com/citation-style-language/schema/raw/master/csl-citation.json"}</w:instrText>
      </w:r>
      <w:r>
        <w:fldChar w:fldCharType="separate"/>
      </w:r>
      <w:r>
        <w:t>(Koo &amp; Li, 2016)</w:t>
      </w:r>
      <w:r>
        <w:fldChar w:fldCharType="end"/>
      </w:r>
      <w:r>
        <w:t>. В качестве предикторов моделей нами использовались характеристики самих мидий (начальный размер</w:t>
      </w:r>
      <w:ins w:id="870" w:author="google1599737165" w:date="2023-05-26T20:37:54Z">
        <w:r>
          <w:rPr>
            <w:rFonts w:hint="default"/>
            <w:lang w:val="ru-RU"/>
          </w:rPr>
          <w:t xml:space="preserve"> и</w:t>
        </w:r>
      </w:ins>
      <w:ins w:id="871" w:author="google1599737165" w:date="2023-05-26T20:37:55Z">
        <w:r>
          <w:rPr>
            <w:rFonts w:hint="default"/>
            <w:lang w:val="ru-RU"/>
          </w:rPr>
          <w:t xml:space="preserve"> </w:t>
        </w:r>
      </w:ins>
      <w:del w:id="872" w:author="google1599737165" w:date="2023-05-26T20:37:54Z">
        <w:r>
          <w:rPr/>
          <w:delText>,</w:delText>
        </w:r>
      </w:del>
      <w:r>
        <w:t xml:space="preserve"> вид</w:t>
      </w:r>
      <w:ins w:id="873" w:author="google1599737165" w:date="2023-05-26T20:38:02Z">
        <w:r>
          <w:rPr>
            <w:rFonts w:hint="default"/>
            <w:lang w:val="ru-RU"/>
          </w:rPr>
          <w:t xml:space="preserve"> </w:t>
        </w:r>
      </w:ins>
      <w:ins w:id="874" w:author="google1599737165" w:date="2023-05-26T20:38:03Z">
        <w:r>
          <w:rPr>
            <w:rFonts w:hint="default"/>
            <w:lang w:val="ru-RU"/>
          </w:rPr>
          <w:t>мидии</w:t>
        </w:r>
      </w:ins>
      <w:r>
        <w:t>) и характеристики поселений (</w:t>
      </w:r>
      <w:del w:id="875" w:author="google1599737165" w:date="2023-05-26T20:38:17Z">
        <w:r>
          <w:rPr/>
          <w:delText xml:space="preserve">смертность в поселении, видовой </w:delText>
        </w:r>
      </w:del>
      <w:ins w:id="876" w:author="google1599737165" w:date="2023-05-26T20:38:18Z">
        <w:r>
          <w:rPr>
            <w:lang w:val="ru-RU"/>
          </w:rPr>
          <w:t>таксон</w:t>
        </w:r>
      </w:ins>
      <w:ins w:id="877" w:author="google1599737165" w:date="2023-05-26T20:38:19Z">
        <w:r>
          <w:rPr>
            <w:lang w:val="ru-RU"/>
          </w:rPr>
          <w:t>омич</w:t>
        </w:r>
      </w:ins>
      <w:ins w:id="878" w:author="google1599737165" w:date="2023-05-26T20:38:20Z">
        <w:r>
          <w:rPr>
            <w:lang w:val="ru-RU"/>
          </w:rPr>
          <w:t>ский</w:t>
        </w:r>
      </w:ins>
      <w:ins w:id="879" w:author="google1599737165" w:date="2023-05-26T20:38:21Z">
        <w:r>
          <w:rPr>
            <w:rFonts w:hint="default"/>
            <w:lang w:val="ru-RU"/>
          </w:rPr>
          <w:t xml:space="preserve"> </w:t>
        </w:r>
      </w:ins>
      <w:r>
        <w:t>состав поселения, соленостный режим, время экспозиции</w:t>
      </w:r>
      <w:ins w:id="880" w:author="google1599737165" w:date="2023-05-26T20:38:26Z">
        <w:r>
          <w:rPr>
            <w:rFonts w:hint="default"/>
            <w:lang w:val="ru-RU"/>
          </w:rPr>
          <w:t xml:space="preserve"> и</w:t>
        </w:r>
      </w:ins>
      <w:ins w:id="881" w:author="google1599737165" w:date="2023-05-26T20:38:28Z">
        <w:r>
          <w:rPr>
            <w:rFonts w:hint="default"/>
            <w:lang w:val="ru-RU"/>
          </w:rPr>
          <w:t xml:space="preserve"> </w:t>
        </w:r>
      </w:ins>
      <w:ins w:id="882" w:author="google1599737165" w:date="2023-05-26T20:38:29Z">
        <w:r>
          <w:rPr>
            <w:rFonts w:hint="default"/>
            <w:lang w:val="ru-RU"/>
          </w:rPr>
          <w:t>до</w:t>
        </w:r>
      </w:ins>
      <w:ins w:id="883" w:author="google1599737165" w:date="2023-05-26T20:38:30Z">
        <w:r>
          <w:rPr>
            <w:rFonts w:hint="default"/>
            <w:lang w:val="ru-RU"/>
          </w:rPr>
          <w:t xml:space="preserve">ля </w:t>
        </w:r>
      </w:ins>
      <w:ins w:id="884" w:author="google1599737165" w:date="2023-05-26T20:38:31Z">
        <w:r>
          <w:rPr>
            <w:rFonts w:hint="default"/>
            <w:lang w:val="ru-RU"/>
          </w:rPr>
          <w:t>пог</w:t>
        </w:r>
      </w:ins>
      <w:ins w:id="885" w:author="google1599737165" w:date="2023-05-26T20:38:32Z">
        <w:r>
          <w:rPr>
            <w:rFonts w:hint="default"/>
            <w:lang w:val="ru-RU"/>
          </w:rPr>
          <w:t>ибш</w:t>
        </w:r>
      </w:ins>
      <w:ins w:id="886" w:author="google1599737165" w:date="2023-05-26T20:38:33Z">
        <w:r>
          <w:rPr>
            <w:rFonts w:hint="default"/>
            <w:lang w:val="ru-RU"/>
          </w:rPr>
          <w:t>их мо</w:t>
        </w:r>
      </w:ins>
      <w:ins w:id="887" w:author="google1599737165" w:date="2023-05-26T20:38:34Z">
        <w:r>
          <w:rPr>
            <w:rFonts w:hint="default"/>
            <w:lang w:val="ru-RU"/>
          </w:rPr>
          <w:t>ллюс</w:t>
        </w:r>
      </w:ins>
      <w:ins w:id="888" w:author="google1599737165" w:date="2023-05-26T20:38:35Z">
        <w:r>
          <w:rPr>
            <w:rFonts w:hint="default"/>
            <w:lang w:val="ru-RU"/>
          </w:rPr>
          <w:t>ков</w:t>
        </w:r>
      </w:ins>
      <w:r>
        <w:t xml:space="preserve">). </w:t>
      </w:r>
      <w:del w:id="889" w:author="google1599737165" w:date="2023-05-26T20:38:53Z">
        <w:r>
          <w:rPr/>
          <w:delText xml:space="preserve">Видовой </w:delText>
        </w:r>
      </w:del>
      <w:ins w:id="890" w:author="google1599737165" w:date="2023-05-26T20:38:53Z">
        <w:r>
          <w:rPr>
            <w:lang w:val="ru-RU"/>
          </w:rPr>
          <w:t>Так</w:t>
        </w:r>
      </w:ins>
      <w:ins w:id="891" w:author="google1599737165" w:date="2023-05-26T20:38:54Z">
        <w:r>
          <w:rPr>
            <w:lang w:val="ru-RU"/>
          </w:rPr>
          <w:t>соном</w:t>
        </w:r>
      </w:ins>
      <w:ins w:id="892" w:author="google1599737165" w:date="2023-05-26T20:38:55Z">
        <w:r>
          <w:rPr>
            <w:lang w:val="ru-RU"/>
          </w:rPr>
          <w:t>ически</w:t>
        </w:r>
      </w:ins>
      <w:ins w:id="893" w:author="google1599737165" w:date="2023-05-26T20:38:56Z">
        <w:r>
          <w:rPr>
            <w:lang w:val="ru-RU"/>
          </w:rPr>
          <w:t>й</w:t>
        </w:r>
      </w:ins>
      <w:ins w:id="894" w:author="google1599737165" w:date="2023-05-26T20:38:56Z">
        <w:r>
          <w:rPr>
            <w:rFonts w:hint="default"/>
            <w:lang w:val="ru-RU"/>
          </w:rPr>
          <w:t xml:space="preserve"> </w:t>
        </w:r>
      </w:ins>
      <w:r>
        <w:t xml:space="preserve">состав поселения </w:t>
      </w:r>
      <w:ins w:id="895" w:author="google1599737165" w:date="2023-05-26T20:39:06Z">
        <w:r>
          <w:rPr>
            <w:lang w:val="ru-RU"/>
          </w:rPr>
          <w:t>б</w:t>
        </w:r>
      </w:ins>
      <w:ins w:id="896" w:author="google1599737165" w:date="2023-05-26T20:39:07Z">
        <w:r>
          <w:rPr>
            <w:lang w:val="ru-RU"/>
          </w:rPr>
          <w:t>ыл</w:t>
        </w:r>
      </w:ins>
      <w:ins w:id="897" w:author="google1599737165" w:date="2023-05-26T20:39:07Z">
        <w:r>
          <w:rPr>
            <w:rFonts w:hint="default"/>
            <w:lang w:val="ru-RU"/>
          </w:rPr>
          <w:t xml:space="preserve"> оп</w:t>
        </w:r>
      </w:ins>
      <w:ins w:id="898" w:author="google1599737165" w:date="2023-05-26T20:39:08Z">
        <w:r>
          <w:rPr>
            <w:rFonts w:hint="default"/>
            <w:lang w:val="ru-RU"/>
          </w:rPr>
          <w:t>ис</w:t>
        </w:r>
      </w:ins>
      <w:ins w:id="899" w:author="google1599737165" w:date="2023-05-26T20:39:09Z">
        <w:r>
          <w:rPr>
            <w:rFonts w:hint="default"/>
            <w:lang w:val="ru-RU"/>
          </w:rPr>
          <w:t>а</w:t>
        </w:r>
      </w:ins>
      <w:ins w:id="900" w:author="google1599737165" w:date="2023-05-26T20:39:10Z">
        <w:r>
          <w:rPr>
            <w:rFonts w:hint="default"/>
            <w:lang w:val="ru-RU"/>
          </w:rPr>
          <w:t xml:space="preserve">н </w:t>
        </w:r>
      </w:ins>
      <w:ins w:id="901" w:author="google1599737165" w:date="2023-05-26T20:39:13Z">
        <w:r>
          <w:rPr>
            <w:rFonts w:hint="default"/>
            <w:lang w:val="ru-RU"/>
          </w:rPr>
          <w:t>как</w:t>
        </w:r>
      </w:ins>
      <w:ins w:id="902" w:author="google1599737165" w:date="2023-05-26T20:39:14Z">
        <w:r>
          <w:rPr>
            <w:rFonts w:hint="default"/>
            <w:lang w:val="ru-RU"/>
          </w:rPr>
          <w:t xml:space="preserve"> </w:t>
        </w:r>
      </w:ins>
      <w:del w:id="903" w:author="google1599737165" w:date="2023-05-26T20:39:18Z">
        <w:r>
          <w:rPr/>
          <w:delText xml:space="preserve">(тип поселения) был преобразован нами для удобства анализа в </w:delText>
        </w:r>
      </w:del>
      <w:r>
        <w:t>непрерывн</w:t>
      </w:r>
      <w:del w:id="904" w:author="google1599737165" w:date="2023-05-26T20:39:26Z">
        <w:r>
          <w:rPr/>
          <w:delText>ый</w:delText>
        </w:r>
      </w:del>
      <w:ins w:id="905" w:author="google1599737165" w:date="2023-05-26T20:39:26Z">
        <w:r>
          <w:rPr>
            <w:lang w:val="ru-RU"/>
          </w:rPr>
          <w:t>ая</w:t>
        </w:r>
      </w:ins>
      <w:ins w:id="906" w:author="google1599737165" w:date="2023-05-26T20:39:26Z">
        <w:r>
          <w:rPr>
            <w:rFonts w:hint="default"/>
            <w:lang w:val="ru-RU"/>
          </w:rPr>
          <w:t xml:space="preserve"> </w:t>
        </w:r>
      </w:ins>
      <w:ins w:id="907" w:author="google1599737165" w:date="2023-05-26T20:39:28Z">
        <w:r>
          <w:rPr>
            <w:rFonts w:hint="default"/>
            <w:lang w:val="ru-RU"/>
          </w:rPr>
          <w:t>велич</w:t>
        </w:r>
      </w:ins>
      <w:ins w:id="908" w:author="google1599737165" w:date="2023-05-26T20:39:29Z">
        <w:r>
          <w:rPr>
            <w:rFonts w:hint="default"/>
            <w:lang w:val="ru-RU"/>
          </w:rPr>
          <w:t>ина</w:t>
        </w:r>
      </w:ins>
      <w:ins w:id="909" w:author="google1599737165" w:date="2023-05-26T20:39:33Z">
        <w:r>
          <w:rPr>
            <w:rFonts w:hint="default"/>
            <w:lang w:val="ru-RU"/>
          </w:rPr>
          <w:t xml:space="preserve">, </w:t>
        </w:r>
      </w:ins>
      <w:ins w:id="910" w:author="google1599737165" w:date="2023-05-26T20:39:35Z">
        <w:r>
          <w:rPr>
            <w:rFonts w:hint="default"/>
            <w:lang w:val="ru-RU"/>
          </w:rPr>
          <w:t>равн</w:t>
        </w:r>
      </w:ins>
      <w:ins w:id="911" w:author="google1599737165" w:date="2023-05-26T20:39:36Z">
        <w:r>
          <w:rPr>
            <w:rFonts w:hint="default"/>
            <w:lang w:val="ru-RU"/>
          </w:rPr>
          <w:t xml:space="preserve">ая </w:t>
        </w:r>
      </w:ins>
      <w:del w:id="912" w:author="google1599737165" w:date="2023-05-26T20:39:32Z">
        <w:r>
          <w:rPr/>
          <w:delText xml:space="preserve"> предиктор – </w:delText>
        </w:r>
      </w:del>
      <w:r>
        <w:t>дол</w:t>
      </w:r>
      <w:ins w:id="913" w:author="google1599737165" w:date="2023-05-26T20:39:38Z">
        <w:r>
          <w:rPr>
            <w:lang w:val="ru-RU"/>
          </w:rPr>
          <w:t>е</w:t>
        </w:r>
      </w:ins>
      <w:del w:id="914" w:author="google1599737165" w:date="2023-05-26T20:39:38Z">
        <w:r>
          <w:rPr/>
          <w:delText>я</w:delText>
        </w:r>
      </w:del>
      <w:r>
        <w:t xml:space="preserve"> </w:t>
      </w:r>
      <w:r>
        <w:rPr>
          <w:lang w:val="en-US"/>
        </w:rPr>
        <w:t>MT</w:t>
      </w:r>
      <w:r>
        <w:t xml:space="preserve"> в поселении (далее </w:t>
      </w:r>
      <w:ins w:id="915" w:author="google1599737165" w:date="2023-05-26T20:39:52Z">
        <w:r>
          <w:rPr>
            <w:rFonts w:hint="default"/>
            <w:lang w:val="ru-RU"/>
          </w:rPr>
          <w:t>«</w:t>
        </w:r>
      </w:ins>
      <w:del w:id="916" w:author="google1599737165" w:date="2023-05-26T20:39:49Z">
        <w:r>
          <w:rPr/>
          <w:delText xml:space="preserve">обозначается как </w:delText>
        </w:r>
      </w:del>
      <w:r>
        <w:rPr>
          <w:lang w:val="en-US"/>
        </w:rPr>
        <w:t>PropT</w:t>
      </w:r>
      <w:ins w:id="917" w:author="google1599737165" w:date="2023-05-26T20:39:54Z">
        <w:r>
          <w:rPr>
            <w:rFonts w:hint="default"/>
            <w:lang w:val="ru-RU"/>
          </w:rPr>
          <w:t>»</w:t>
        </w:r>
      </w:ins>
      <w:r>
        <w:t>), котор</w:t>
      </w:r>
      <w:del w:id="918" w:author="google1599737165" w:date="2023-05-26T20:40:02Z">
        <w:r>
          <w:rPr/>
          <w:delText>ый</w:delText>
        </w:r>
      </w:del>
      <w:ins w:id="919" w:author="google1599737165" w:date="2023-05-26T20:40:02Z">
        <w:r>
          <w:rPr>
            <w:lang w:val="ru-RU"/>
          </w:rPr>
          <w:t>а</w:t>
        </w:r>
      </w:ins>
      <w:ins w:id="920" w:author="google1599737165" w:date="2023-05-26T20:40:03Z">
        <w:r>
          <w:rPr>
            <w:lang w:val="ru-RU"/>
          </w:rPr>
          <w:t>я</w:t>
        </w:r>
      </w:ins>
      <w:r>
        <w:t xml:space="preserve"> рассчитывался как соотношение количества обнаруженных в поселении на конец экспозиции МТ к общему числу обнаруженных в поселении мидий. В рамках каждого эксперимента мы тестировали модели с различным набором предикторов, включая взаимодействие факторов.</w:t>
      </w:r>
      <w:ins w:id="921" w:author="google1599737165" w:date="2023-05-26T20:40:41Z">
        <w:r>
          <w:rPr>
            <w:rFonts w:hint="default"/>
            <w:lang w:val="ru-RU"/>
          </w:rPr>
          <w:t xml:space="preserve"> П</w:t>
        </w:r>
      </w:ins>
      <w:ins w:id="922" w:author="google1599737165" w:date="2023-05-26T20:40:42Z">
        <w:r>
          <w:rPr>
            <w:rFonts w:hint="default"/>
            <w:lang w:val="ru-RU"/>
          </w:rPr>
          <w:t xml:space="preserve">осле </w:t>
        </w:r>
      </w:ins>
      <w:ins w:id="923" w:author="google1599737165" w:date="2023-05-26T20:40:43Z">
        <w:r>
          <w:rPr>
            <w:rFonts w:hint="default"/>
            <w:lang w:val="ru-RU"/>
          </w:rPr>
          <w:t>построен</w:t>
        </w:r>
      </w:ins>
      <w:ins w:id="924" w:author="google1599737165" w:date="2023-05-26T20:40:44Z">
        <w:r>
          <w:rPr>
            <w:rFonts w:hint="default"/>
            <w:lang w:val="ru-RU"/>
          </w:rPr>
          <w:t xml:space="preserve">ия </w:t>
        </w:r>
      </w:ins>
      <w:ins w:id="925" w:author="google1599737165" w:date="2023-05-26T20:40:45Z">
        <w:r>
          <w:rPr>
            <w:rFonts w:hint="default"/>
            <w:lang w:val="ru-RU"/>
          </w:rPr>
          <w:t>полн</w:t>
        </w:r>
      </w:ins>
      <w:ins w:id="926" w:author="google1599737165" w:date="2023-05-26T20:40:46Z">
        <w:r>
          <w:rPr>
            <w:rFonts w:hint="default"/>
            <w:lang w:val="ru-RU"/>
          </w:rPr>
          <w:t>ой мо</w:t>
        </w:r>
      </w:ins>
      <w:ins w:id="927" w:author="google1599737165" w:date="2023-05-26T20:40:50Z">
        <w:r>
          <w:rPr>
            <w:rFonts w:hint="default"/>
            <w:lang w:val="ru-RU"/>
          </w:rPr>
          <w:t>де</w:t>
        </w:r>
      </w:ins>
      <w:ins w:id="928" w:author="google1599737165" w:date="2023-05-26T20:40:51Z">
        <w:r>
          <w:rPr>
            <w:rFonts w:hint="default"/>
            <w:lang w:val="ru-RU"/>
          </w:rPr>
          <w:t>ли</w:t>
        </w:r>
      </w:ins>
      <w:ins w:id="929" w:author="google1599737165" w:date="2023-05-26T20:40:52Z">
        <w:r>
          <w:rPr>
            <w:rFonts w:hint="default"/>
            <w:lang w:val="ru-RU"/>
          </w:rPr>
          <w:t>,</w:t>
        </w:r>
      </w:ins>
      <w:ins w:id="930" w:author="google1599737165" w:date="2023-05-26T20:40:53Z">
        <w:r>
          <w:rPr>
            <w:rFonts w:hint="default"/>
            <w:lang w:val="ru-RU"/>
          </w:rPr>
          <w:t xml:space="preserve"> пр</w:t>
        </w:r>
      </w:ins>
      <w:ins w:id="931" w:author="google1599737165" w:date="2023-05-26T20:40:54Z">
        <w:r>
          <w:rPr>
            <w:rFonts w:hint="default"/>
            <w:lang w:val="ru-RU"/>
          </w:rPr>
          <w:t>оизво</w:t>
        </w:r>
      </w:ins>
      <w:ins w:id="932" w:author="google1599737165" w:date="2023-05-26T20:40:55Z">
        <w:r>
          <w:rPr>
            <w:rFonts w:hint="default"/>
            <w:lang w:val="ru-RU"/>
          </w:rPr>
          <w:t>д</w:t>
        </w:r>
      </w:ins>
      <w:ins w:id="933" w:author="google1599737165" w:date="2023-05-26T20:40:57Z">
        <w:r>
          <w:rPr>
            <w:rFonts w:hint="default"/>
            <w:lang w:val="ru-RU"/>
          </w:rPr>
          <w:t>и</w:t>
        </w:r>
      </w:ins>
      <w:ins w:id="934" w:author="google1599737165" w:date="2023-05-26T20:40:58Z">
        <w:r>
          <w:rPr>
            <w:rFonts w:hint="default"/>
            <w:lang w:val="ru-RU"/>
          </w:rPr>
          <w:t>лось</w:t>
        </w:r>
      </w:ins>
      <w:ins w:id="935" w:author="google1599737165" w:date="2023-05-26T20:40:59Z">
        <w:r>
          <w:rPr>
            <w:rFonts w:hint="default"/>
            <w:lang w:val="ru-RU"/>
          </w:rPr>
          <w:t xml:space="preserve"> ее </w:t>
        </w:r>
      </w:ins>
      <w:ins w:id="936" w:author="google1599737165" w:date="2023-05-26T20:41:00Z">
        <w:r>
          <w:rPr>
            <w:rFonts w:hint="default"/>
            <w:lang w:val="ru-RU"/>
          </w:rPr>
          <w:t>упро</w:t>
        </w:r>
      </w:ins>
      <w:ins w:id="937" w:author="google1599737165" w:date="2023-05-26T20:41:01Z">
        <w:r>
          <w:rPr>
            <w:rFonts w:hint="default"/>
            <w:lang w:val="ru-RU"/>
          </w:rPr>
          <w:t xml:space="preserve">щение </w:t>
        </w:r>
      </w:ins>
      <w:ins w:id="938" w:author="google1599737165" w:date="2023-05-26T20:41:03Z">
        <w:r>
          <w:rPr>
            <w:rFonts w:hint="default"/>
            <w:lang w:val="ru-RU"/>
          </w:rPr>
          <w:t>мето</w:t>
        </w:r>
      </w:ins>
      <w:ins w:id="939" w:author="google1599737165" w:date="2023-05-26T20:41:05Z">
        <w:r>
          <w:rPr>
            <w:rFonts w:hint="default"/>
            <w:lang w:val="ru-RU"/>
          </w:rPr>
          <w:t>д</w:t>
        </w:r>
      </w:ins>
      <w:ins w:id="940" w:author="google1599737165" w:date="2023-05-26T20:41:06Z">
        <w:r>
          <w:rPr>
            <w:rFonts w:hint="default"/>
            <w:lang w:val="ru-RU"/>
          </w:rPr>
          <w:t>о</w:t>
        </w:r>
      </w:ins>
      <w:ins w:id="941" w:author="google1599737165" w:date="2023-05-26T20:41:07Z">
        <w:r>
          <w:rPr>
            <w:rFonts w:hint="default"/>
            <w:lang w:val="ru-RU"/>
          </w:rPr>
          <w:t xml:space="preserve">м </w:t>
        </w:r>
      </w:ins>
      <w:ins w:id="942" w:author="google1599737165" w:date="2023-05-26T20:41:10Z">
        <w:r>
          <w:rPr>
            <w:rFonts w:hint="default"/>
            <w:lang w:val="ru-RU"/>
          </w:rPr>
          <w:t>о</w:t>
        </w:r>
      </w:ins>
      <w:ins w:id="943" w:author="google1599737165" w:date="2023-05-26T20:41:11Z">
        <w:r>
          <w:rPr>
            <w:rFonts w:hint="default"/>
            <w:lang w:val="ru-RU"/>
          </w:rPr>
          <w:t>бр</w:t>
        </w:r>
      </w:ins>
      <w:ins w:id="944" w:author="google1599737165" w:date="2023-05-26T20:41:13Z">
        <w:r>
          <w:rPr>
            <w:rFonts w:hint="default"/>
            <w:lang w:val="ru-RU"/>
          </w:rPr>
          <w:t>ат</w:t>
        </w:r>
      </w:ins>
      <w:ins w:id="945" w:author="google1599737165" w:date="2023-05-26T20:41:14Z">
        <w:r>
          <w:rPr>
            <w:rFonts w:hint="default"/>
            <w:lang w:val="ru-RU"/>
          </w:rPr>
          <w:t xml:space="preserve">ного </w:t>
        </w:r>
      </w:ins>
      <w:ins w:id="946" w:author="google1599737165" w:date="2023-05-26T20:41:19Z">
        <w:r>
          <w:rPr>
            <w:rFonts w:hint="default"/>
            <w:lang w:val="ru-RU"/>
          </w:rPr>
          <w:t>по</w:t>
        </w:r>
      </w:ins>
      <w:ins w:id="947" w:author="google1599737165" w:date="2023-05-26T20:41:20Z">
        <w:r>
          <w:rPr>
            <w:rFonts w:hint="default"/>
            <w:lang w:val="ru-RU"/>
          </w:rPr>
          <w:t>шагов</w:t>
        </w:r>
      </w:ins>
      <w:ins w:id="948" w:author="google1599737165" w:date="2023-05-26T20:41:21Z">
        <w:r>
          <w:rPr>
            <w:rFonts w:hint="default"/>
            <w:lang w:val="ru-RU"/>
          </w:rPr>
          <w:t xml:space="preserve">ого </w:t>
        </w:r>
      </w:ins>
      <w:ins w:id="949" w:author="google1599737165" w:date="2023-05-26T20:41:24Z">
        <w:r>
          <w:rPr>
            <w:rFonts w:hint="default"/>
            <w:lang w:val="ru-RU"/>
          </w:rPr>
          <w:t>отбор</w:t>
        </w:r>
      </w:ins>
      <w:ins w:id="950" w:author="google1599737165" w:date="2023-05-26T20:41:25Z">
        <w:r>
          <w:rPr>
            <w:rFonts w:hint="default"/>
            <w:lang w:val="ru-RU"/>
          </w:rPr>
          <w:t>а (</w:t>
        </w:r>
      </w:ins>
      <w:ins w:id="951" w:author="google1599737165" w:date="2023-05-26T20:41:27Z">
        <w:r>
          <w:rPr>
            <w:rFonts w:hint="default"/>
            <w:lang w:val="en-US"/>
          </w:rPr>
          <w:t>ba</w:t>
        </w:r>
      </w:ins>
      <w:ins w:id="952" w:author="google1599737165" w:date="2023-05-26T20:41:28Z">
        <w:r>
          <w:rPr>
            <w:rFonts w:hint="default"/>
            <w:lang w:val="en-US"/>
          </w:rPr>
          <w:t>ck</w:t>
        </w:r>
      </w:ins>
      <w:ins w:id="953" w:author="google1599737165" w:date="2023-05-26T20:41:29Z">
        <w:r>
          <w:rPr>
            <w:rFonts w:hint="default"/>
            <w:lang w:val="en-US"/>
          </w:rPr>
          <w:t>wa</w:t>
        </w:r>
      </w:ins>
      <w:ins w:id="954" w:author="google1599737165" w:date="2023-05-26T20:41:30Z">
        <w:r>
          <w:rPr>
            <w:rFonts w:hint="default"/>
            <w:lang w:val="en-US"/>
          </w:rPr>
          <w:t xml:space="preserve">rd </w:t>
        </w:r>
      </w:ins>
      <w:ins w:id="955" w:author="google1599737165" w:date="2023-05-26T20:41:31Z">
        <w:r>
          <w:rPr>
            <w:rFonts w:hint="default"/>
            <w:lang w:val="en-US"/>
          </w:rPr>
          <w:t>s</w:t>
        </w:r>
      </w:ins>
      <w:ins w:id="956" w:author="google1599737165" w:date="2023-05-26T20:41:37Z">
        <w:r>
          <w:rPr>
            <w:rFonts w:hint="default"/>
            <w:lang w:val="en-US"/>
          </w:rPr>
          <w:t>e</w:t>
        </w:r>
      </w:ins>
      <w:ins w:id="957" w:author="google1599737165" w:date="2023-05-26T20:41:38Z">
        <w:r>
          <w:rPr>
            <w:rFonts w:hint="default"/>
            <w:lang w:val="en-US"/>
          </w:rPr>
          <w:t>lect</w:t>
        </w:r>
      </w:ins>
      <w:ins w:id="958" w:author="google1599737165" w:date="2023-05-26T20:41:40Z">
        <w:r>
          <w:rPr>
            <w:rFonts w:hint="default"/>
            <w:lang w:val="en-US"/>
          </w:rPr>
          <w:t>ion</w:t>
        </w:r>
      </w:ins>
      <w:ins w:id="959" w:author="google1599737165" w:date="2023-05-26T20:41:42Z">
        <w:r>
          <w:rPr>
            <w:rFonts w:hint="default"/>
            <w:lang w:val="en-US"/>
          </w:rPr>
          <w:t>,</w:t>
        </w:r>
      </w:ins>
      <w:ins w:id="960" w:author="google1599737165" w:date="2023-05-26T20:41:43Z">
        <w:r>
          <w:rPr>
            <w:rFonts w:hint="default"/>
            <w:lang w:val="en-US"/>
          </w:rPr>
          <w:t xml:space="preserve"> </w:t>
        </w:r>
      </w:ins>
      <w:ins w:id="961" w:author="google1599737165" w:date="2023-05-26T20:41:44Z">
        <w:r>
          <w:rPr>
            <w:rFonts w:hint="default"/>
            <w:lang w:val="en-US"/>
          </w:rPr>
          <w:t>Z</w:t>
        </w:r>
      </w:ins>
      <w:ins w:id="962" w:author="google1599737165" w:date="2023-05-26T20:41:47Z">
        <w:r>
          <w:rPr>
            <w:rFonts w:hint="default"/>
            <w:lang w:val="en-US"/>
          </w:rPr>
          <w:t>uur</w:t>
        </w:r>
      </w:ins>
      <w:ins w:id="963" w:author="google1599737165" w:date="2023-05-26T20:41:49Z">
        <w:r>
          <w:rPr>
            <w:rFonts w:hint="default"/>
            <w:lang w:val="en-US"/>
          </w:rPr>
          <w:t xml:space="preserve"> et </w:t>
        </w:r>
      </w:ins>
      <w:ins w:id="964" w:author="google1599737165" w:date="2023-05-26T20:41:50Z">
        <w:r>
          <w:rPr>
            <w:rFonts w:hint="default"/>
            <w:lang w:val="en-US"/>
          </w:rPr>
          <w:t>al</w:t>
        </w:r>
      </w:ins>
      <w:ins w:id="965" w:author="google1599737165" w:date="2023-05-26T20:41:51Z">
        <w:r>
          <w:rPr>
            <w:rFonts w:hint="default"/>
            <w:lang w:val="en-US"/>
          </w:rPr>
          <w:t>.</w:t>
        </w:r>
      </w:ins>
      <w:ins w:id="966" w:author="google1599737165" w:date="2023-05-26T20:41:52Z">
        <w:r>
          <w:rPr>
            <w:rFonts w:hint="default"/>
            <w:lang w:val="en-US"/>
          </w:rPr>
          <w:t xml:space="preserve"> 2</w:t>
        </w:r>
      </w:ins>
      <w:ins w:id="967" w:author="google1599737165" w:date="2023-05-26T20:41:53Z">
        <w:r>
          <w:rPr>
            <w:rFonts w:hint="default"/>
            <w:lang w:val="en-US"/>
          </w:rPr>
          <w:t>00</w:t>
        </w:r>
      </w:ins>
      <w:ins w:id="968" w:author="google1599737165" w:date="2023-05-26T20:41:54Z">
        <w:r>
          <w:rPr>
            <w:rFonts w:hint="default"/>
            <w:lang w:val="en-US"/>
          </w:rPr>
          <w:t>9)</w:t>
        </w:r>
      </w:ins>
      <w:ins w:id="969" w:author="google1599737165" w:date="2023-05-26T20:41:56Z">
        <w:r>
          <w:rPr>
            <w:rFonts w:hint="default"/>
            <w:lang w:val="en-US"/>
          </w:rPr>
          <w:t>.</w:t>
        </w:r>
      </w:ins>
      <w:r>
        <w:t xml:space="preserve"> </w:t>
      </w:r>
      <w:ins w:id="970" w:author="google1599737165" w:date="2023-05-26T20:42:09Z">
        <w:r>
          <w:rPr>
            <w:rFonts w:hint="default"/>
            <w:lang w:val="ru-RU"/>
          </w:rPr>
          <w:t>Опт</w:t>
        </w:r>
      </w:ins>
      <w:ins w:id="971" w:author="google1599737165" w:date="2023-05-26T20:42:10Z">
        <w:r>
          <w:rPr>
            <w:rFonts w:hint="default"/>
            <w:lang w:val="ru-RU"/>
          </w:rPr>
          <w:t>имально</w:t>
        </w:r>
      </w:ins>
      <w:ins w:id="972" w:author="google1599737165" w:date="2023-05-26T20:42:11Z">
        <w:r>
          <w:rPr>
            <w:rFonts w:hint="default"/>
            <w:lang w:val="ru-RU"/>
          </w:rPr>
          <w:t>й сч</w:t>
        </w:r>
      </w:ins>
      <w:ins w:id="973" w:author="google1599737165" w:date="2023-05-26T20:42:12Z">
        <w:r>
          <w:rPr>
            <w:rFonts w:hint="default"/>
            <w:lang w:val="ru-RU"/>
          </w:rPr>
          <w:t>и</w:t>
        </w:r>
      </w:ins>
      <w:ins w:id="974" w:author="google1599737165" w:date="2023-05-26T20:42:14Z">
        <w:r>
          <w:rPr>
            <w:rFonts w:hint="default"/>
            <w:lang w:val="ru-RU"/>
          </w:rPr>
          <w:t>та</w:t>
        </w:r>
      </w:ins>
      <w:ins w:id="975" w:author="google1599737165" w:date="2023-05-26T20:42:15Z">
        <w:r>
          <w:rPr>
            <w:rFonts w:hint="default"/>
            <w:lang w:val="ru-RU"/>
          </w:rPr>
          <w:t>лась м</w:t>
        </w:r>
      </w:ins>
      <w:ins w:id="976" w:author="google1599737165" w:date="2023-05-26T20:42:16Z">
        <w:r>
          <w:rPr>
            <w:rFonts w:hint="default"/>
            <w:lang w:val="ru-RU"/>
          </w:rPr>
          <w:t xml:space="preserve">одель </w:t>
        </w:r>
      </w:ins>
      <w:ins w:id="977" w:author="google1599737165" w:date="2023-05-26T20:42:17Z">
        <w:r>
          <w:rPr>
            <w:rFonts w:hint="default"/>
            <w:lang w:val="ru-RU"/>
          </w:rPr>
          <w:t xml:space="preserve">с </w:t>
        </w:r>
      </w:ins>
      <w:ins w:id="978" w:author="google1599737165" w:date="2023-05-26T20:42:19Z">
        <w:r>
          <w:rPr>
            <w:rFonts w:hint="default"/>
            <w:lang w:val="ru-RU"/>
          </w:rPr>
          <w:t>ми</w:t>
        </w:r>
      </w:ins>
      <w:ins w:id="979" w:author="google1599737165" w:date="2023-05-26T20:42:21Z">
        <w:r>
          <w:rPr>
            <w:rFonts w:hint="default"/>
            <w:lang w:val="ru-RU"/>
          </w:rPr>
          <w:t>н</w:t>
        </w:r>
      </w:ins>
      <w:ins w:id="980" w:author="google1599737165" w:date="2023-05-26T20:42:22Z">
        <w:r>
          <w:rPr>
            <w:rFonts w:hint="default"/>
            <w:lang w:val="ru-RU"/>
          </w:rPr>
          <w:t>ималь</w:t>
        </w:r>
      </w:ins>
      <w:ins w:id="981" w:author="google1599737165" w:date="2023-05-26T20:42:23Z">
        <w:r>
          <w:rPr>
            <w:rFonts w:hint="default"/>
            <w:lang w:val="ru-RU"/>
          </w:rPr>
          <w:t>ным з</w:t>
        </w:r>
      </w:ins>
      <w:ins w:id="982" w:author="google1599737165" w:date="2023-05-26T20:42:24Z">
        <w:r>
          <w:rPr>
            <w:rFonts w:hint="default"/>
            <w:lang w:val="ru-RU"/>
          </w:rPr>
          <w:t>начени</w:t>
        </w:r>
      </w:ins>
      <w:ins w:id="983" w:author="google1599737165" w:date="2023-05-26T20:42:25Z">
        <w:r>
          <w:rPr>
            <w:rFonts w:hint="default"/>
            <w:lang w:val="ru-RU"/>
          </w:rPr>
          <w:t>ем</w:t>
        </w:r>
      </w:ins>
      <w:ins w:id="984" w:author="google1599737165" w:date="2023-05-26T20:42:26Z">
        <w:r>
          <w:rPr>
            <w:rFonts w:hint="default"/>
            <w:lang w:val="ru-RU"/>
          </w:rPr>
          <w:t xml:space="preserve"> </w:t>
        </w:r>
      </w:ins>
      <w:del w:id="985" w:author="google1599737165" w:date="2023-05-26T20:42:28Z">
        <w:r>
          <w:rPr/>
          <w:delText xml:space="preserve">Модели сравнивались по </w:delText>
        </w:r>
      </w:del>
      <w:r>
        <w:t>информационно</w:t>
      </w:r>
      <w:ins w:id="986" w:author="google1599737165" w:date="2023-05-26T20:42:31Z">
        <w:r>
          <w:rPr>
            <w:lang w:val="ru-RU"/>
          </w:rPr>
          <w:t>го</w:t>
        </w:r>
      </w:ins>
      <w:ins w:id="987" w:author="google1599737165" w:date="2023-05-26T20:42:31Z">
        <w:r>
          <w:rPr>
            <w:rFonts w:hint="default"/>
            <w:lang w:val="ru-RU"/>
          </w:rPr>
          <w:t xml:space="preserve"> </w:t>
        </w:r>
      </w:ins>
      <w:ins w:id="988" w:author="google1599737165" w:date="2023-05-26T20:42:32Z">
        <w:r>
          <w:rPr>
            <w:rFonts w:hint="default"/>
            <w:lang w:val="ru-RU"/>
          </w:rPr>
          <w:t>кр</w:t>
        </w:r>
      </w:ins>
      <w:ins w:id="989" w:author="google1599737165" w:date="2023-05-26T20:42:33Z">
        <w:r>
          <w:rPr>
            <w:rFonts w:hint="default"/>
            <w:lang w:val="ru-RU"/>
          </w:rPr>
          <w:t>итерия</w:t>
        </w:r>
      </w:ins>
      <w:ins w:id="990" w:author="google1599737165" w:date="2023-05-26T20:42:34Z">
        <w:r>
          <w:rPr>
            <w:rFonts w:hint="default"/>
            <w:lang w:val="ru-RU"/>
          </w:rPr>
          <w:t xml:space="preserve"> </w:t>
        </w:r>
      </w:ins>
      <w:del w:id="991" w:author="google1599737165" w:date="2023-05-26T20:42:36Z">
        <w:r>
          <w:rPr/>
          <w:delText xml:space="preserve">му критерию </w:delText>
        </w:r>
      </w:del>
      <w:r>
        <w:t>Ака</w:t>
      </w:r>
      <w:del w:id="992" w:author="google1599737165" w:date="2023-05-26T20:42:40Z">
        <w:r>
          <w:rPr/>
          <w:delText>и</w:delText>
        </w:r>
      </w:del>
      <w:ins w:id="993" w:author="google1599737165" w:date="2023-05-26T20:42:40Z">
        <w:r>
          <w:rPr>
            <w:lang w:val="ru-RU"/>
          </w:rPr>
          <w:t>й</w:t>
        </w:r>
      </w:ins>
      <w:r>
        <w:t>ке (</w:t>
      </w:r>
      <w:del w:id="994" w:author="google1599737165" w:date="2023-05-26T20:40:24Z">
        <w:r>
          <w:rPr/>
          <w:delText xml:space="preserve">далее обозначается как </w:delText>
        </w:r>
      </w:del>
      <w:r>
        <w:rPr>
          <w:lang w:val="en-US"/>
        </w:rPr>
        <w:t>AIC</w:t>
      </w:r>
      <w:r>
        <w:t>)</w:t>
      </w:r>
      <w:del w:id="995" w:author="google1599737165" w:date="2023-05-26T20:42:50Z">
        <w:r>
          <w:rPr/>
          <w:delText xml:space="preserve"> и в качестве финальной модели избиралась модель с наименьшим значением критерия</w:delText>
        </w:r>
      </w:del>
      <w:r>
        <w:t xml:space="preserve">. </w:t>
      </w:r>
    </w:p>
    <w:p>
      <w:pPr>
        <w:ind w:firstLine="708"/>
        <w:rPr>
          <w:ins w:id="996" w:author="google1599737165" w:date="2023-05-26T20:52:07Z"/>
        </w:rPr>
      </w:pPr>
      <w:ins w:id="997" w:author="google1599737165" w:date="2023-05-26T20:42:57Z">
        <w:r>
          <w:rPr>
            <w:lang w:val="ru-RU"/>
          </w:rPr>
          <w:t>Для</w:t>
        </w:r>
      </w:ins>
      <w:ins w:id="998" w:author="google1599737165" w:date="2023-05-26T20:42:57Z">
        <w:r>
          <w:rPr>
            <w:rFonts w:hint="default"/>
            <w:lang w:val="ru-RU"/>
          </w:rPr>
          <w:t xml:space="preserve"> </w:t>
        </w:r>
      </w:ins>
      <w:ins w:id="999" w:author="google1599737165" w:date="2023-05-26T20:42:58Z">
        <w:r>
          <w:rPr>
            <w:rFonts w:hint="default"/>
            <w:lang w:val="ru-RU"/>
          </w:rPr>
          <w:t>все</w:t>
        </w:r>
      </w:ins>
      <w:ins w:id="1000" w:author="google1599737165" w:date="2023-05-26T20:42:59Z">
        <w:r>
          <w:rPr>
            <w:rFonts w:hint="default"/>
            <w:lang w:val="ru-RU"/>
          </w:rPr>
          <w:t xml:space="preserve">х </w:t>
        </w:r>
      </w:ins>
      <w:ins w:id="1001" w:author="google1599737165" w:date="2023-05-26T20:43:00Z">
        <w:r>
          <w:rPr>
            <w:rFonts w:hint="default"/>
            <w:lang w:val="ru-RU"/>
          </w:rPr>
          <w:t>мод</w:t>
        </w:r>
      </w:ins>
      <w:ins w:id="1002" w:author="google1599737165" w:date="2023-05-26T20:43:01Z">
        <w:r>
          <w:rPr>
            <w:rFonts w:hint="default"/>
            <w:lang w:val="ru-RU"/>
          </w:rPr>
          <w:t>ел</w:t>
        </w:r>
      </w:ins>
      <w:ins w:id="1003" w:author="google1599737165" w:date="2023-05-26T20:43:04Z">
        <w:r>
          <w:rPr>
            <w:rFonts w:hint="default"/>
            <w:lang w:val="ru-RU"/>
          </w:rPr>
          <w:t>е</w:t>
        </w:r>
      </w:ins>
      <w:ins w:id="1004" w:author="google1599737165" w:date="2023-05-26T20:43:05Z">
        <w:r>
          <w:rPr>
            <w:rFonts w:hint="default"/>
            <w:lang w:val="ru-RU"/>
          </w:rPr>
          <w:t>й</w:t>
        </w:r>
      </w:ins>
      <w:ins w:id="1005" w:author="google1599737165" w:date="2023-05-26T20:43:06Z">
        <w:r>
          <w:rPr>
            <w:rFonts w:hint="default"/>
            <w:lang w:val="ru-RU"/>
          </w:rPr>
          <w:t>, о</w:t>
        </w:r>
      </w:ins>
      <w:ins w:id="1006" w:author="google1599737165" w:date="2023-05-26T20:43:07Z">
        <w:r>
          <w:rPr>
            <w:rFonts w:hint="default"/>
            <w:lang w:val="ru-RU"/>
          </w:rPr>
          <w:t>снованн</w:t>
        </w:r>
      </w:ins>
      <w:ins w:id="1007" w:author="google1599737165" w:date="2023-05-26T20:43:08Z">
        <w:r>
          <w:rPr>
            <w:rFonts w:hint="default"/>
            <w:lang w:val="ru-RU"/>
          </w:rPr>
          <w:t>ых н</w:t>
        </w:r>
      </w:ins>
      <w:ins w:id="1008" w:author="google1599737165" w:date="2023-05-26T20:43:10Z">
        <w:r>
          <w:rPr>
            <w:rFonts w:hint="default"/>
            <w:lang w:val="ru-RU"/>
          </w:rPr>
          <w:t xml:space="preserve">а </w:t>
        </w:r>
      </w:ins>
      <w:ins w:id="1009" w:author="google1599737165" w:date="2023-05-26T20:43:11Z">
        <w:r>
          <w:rPr>
            <w:rFonts w:hint="default"/>
            <w:lang w:val="ru-RU"/>
          </w:rPr>
          <w:t>н</w:t>
        </w:r>
      </w:ins>
      <w:ins w:id="1010" w:author="google1599737165" w:date="2023-05-26T20:43:12Z">
        <w:r>
          <w:rPr>
            <w:rFonts w:hint="default"/>
            <w:lang w:val="ru-RU"/>
          </w:rPr>
          <w:t>ормаль</w:t>
        </w:r>
      </w:ins>
      <w:ins w:id="1011" w:author="google1599737165" w:date="2023-05-26T20:43:13Z">
        <w:r>
          <w:rPr>
            <w:rFonts w:hint="default"/>
            <w:lang w:val="ru-RU"/>
          </w:rPr>
          <w:t xml:space="preserve">ном </w:t>
        </w:r>
      </w:ins>
      <w:ins w:id="1012" w:author="google1599737165" w:date="2023-05-26T20:43:14Z">
        <w:r>
          <w:rPr>
            <w:rFonts w:hint="default"/>
            <w:lang w:val="ru-RU"/>
          </w:rPr>
          <w:t>распред</w:t>
        </w:r>
      </w:ins>
      <w:ins w:id="1013" w:author="google1599737165" w:date="2023-05-26T20:43:15Z">
        <w:r>
          <w:rPr>
            <w:rFonts w:hint="default"/>
            <w:lang w:val="ru-RU"/>
          </w:rPr>
          <w:t>елении</w:t>
        </w:r>
      </w:ins>
      <w:del w:id="1014" w:author="google1599737165" w:date="2023-05-26T20:43:18Z">
        <w:r>
          <w:rPr/>
          <w:delText>Кроме того</w:delText>
        </w:r>
      </w:del>
      <w:r>
        <w:t>,</w:t>
      </w:r>
      <w:ins w:id="1015" w:author="google1599737165" w:date="2023-05-26T20:43:45Z">
        <w:r>
          <w:rPr>
            <w:rFonts w:hint="default"/>
            <w:lang w:val="ru-RU"/>
          </w:rPr>
          <w:t xml:space="preserve"> мы</w:t>
        </w:r>
      </w:ins>
      <w:ins w:id="1016" w:author="google1599737165" w:date="2023-05-26T20:43:46Z">
        <w:r>
          <w:rPr>
            <w:rFonts w:hint="default"/>
            <w:lang w:val="ru-RU"/>
          </w:rPr>
          <w:t xml:space="preserve"> анал</w:t>
        </w:r>
      </w:ins>
      <w:ins w:id="1017" w:author="google1599737165" w:date="2023-05-26T20:43:47Z">
        <w:r>
          <w:rPr>
            <w:rFonts w:hint="default"/>
            <w:lang w:val="ru-RU"/>
          </w:rPr>
          <w:t>изиро</w:t>
        </w:r>
      </w:ins>
      <w:ins w:id="1018" w:author="google1599737165" w:date="2023-05-26T20:43:48Z">
        <w:r>
          <w:rPr>
            <w:rFonts w:hint="default"/>
            <w:lang w:val="ru-RU"/>
          </w:rPr>
          <w:t xml:space="preserve">вали </w:t>
        </w:r>
      </w:ins>
      <w:ins w:id="1019" w:author="google1599737165" w:date="2023-05-26T20:43:51Z">
        <w:r>
          <w:rPr>
            <w:rFonts w:hint="default"/>
            <w:lang w:val="ru-RU"/>
          </w:rPr>
          <w:t>граф</w:t>
        </w:r>
      </w:ins>
      <w:ins w:id="1020" w:author="google1599737165" w:date="2023-05-26T20:43:52Z">
        <w:r>
          <w:rPr>
            <w:rFonts w:hint="default"/>
            <w:lang w:val="ru-RU"/>
          </w:rPr>
          <w:t>ики о</w:t>
        </w:r>
      </w:ins>
      <w:ins w:id="1021" w:author="google1599737165" w:date="2023-05-26T20:43:53Z">
        <w:r>
          <w:rPr>
            <w:rFonts w:hint="default"/>
            <w:lang w:val="ru-RU"/>
          </w:rPr>
          <w:t xml:space="preserve">статков </w:t>
        </w:r>
      </w:ins>
      <w:ins w:id="1022" w:author="google1599737165" w:date="2023-05-26T20:43:56Z">
        <w:r>
          <w:rPr>
            <w:rFonts w:hint="default"/>
            <w:lang w:val="ru-RU"/>
          </w:rPr>
          <w:t>д</w:t>
        </w:r>
      </w:ins>
      <w:ins w:id="1023" w:author="google1599737165" w:date="2023-05-26T20:43:57Z">
        <w:r>
          <w:rPr>
            <w:rFonts w:hint="default"/>
            <w:lang w:val="ru-RU"/>
          </w:rPr>
          <w:t xml:space="preserve">ля </w:t>
        </w:r>
      </w:ins>
      <w:ins w:id="1024" w:author="google1599737165" w:date="2023-05-26T20:43:58Z">
        <w:r>
          <w:rPr>
            <w:rFonts w:hint="default"/>
            <w:lang w:val="ru-RU"/>
          </w:rPr>
          <w:t>выяв</w:t>
        </w:r>
      </w:ins>
      <w:ins w:id="1025" w:author="google1599737165" w:date="2023-05-26T20:43:59Z">
        <w:r>
          <w:rPr>
            <w:rFonts w:hint="default"/>
            <w:lang w:val="ru-RU"/>
          </w:rPr>
          <w:t>ления</w:t>
        </w:r>
      </w:ins>
      <w:ins w:id="1026" w:author="google1599737165" w:date="2023-05-26T20:44:00Z">
        <w:r>
          <w:rPr>
            <w:rFonts w:hint="default"/>
            <w:lang w:val="ru-RU"/>
          </w:rPr>
          <w:t xml:space="preserve"> </w:t>
        </w:r>
      </w:ins>
      <w:ins w:id="1027" w:author="google1599737165" w:date="2023-05-26T20:44:01Z">
        <w:r>
          <w:rPr>
            <w:rFonts w:hint="default"/>
            <w:lang w:val="ru-RU"/>
          </w:rPr>
          <w:t>приз</w:t>
        </w:r>
      </w:ins>
      <w:ins w:id="1028" w:author="google1599737165" w:date="2023-05-26T20:44:02Z">
        <w:r>
          <w:rPr>
            <w:rFonts w:hint="default"/>
            <w:lang w:val="ru-RU"/>
          </w:rPr>
          <w:t xml:space="preserve">наков </w:t>
        </w:r>
      </w:ins>
      <w:del w:id="1029" w:author="google1599737165" w:date="2023-05-26T20:44:05Z">
        <w:r>
          <w:rPr/>
          <w:delText xml:space="preserve"> мы оценивали </w:delText>
        </w:r>
      </w:del>
      <w:r>
        <w:t>гетероскедастичност</w:t>
      </w:r>
      <w:del w:id="1030" w:author="google1599737165" w:date="2023-05-26T20:43:31Z">
        <w:r>
          <w:rPr/>
          <w:delText>ь</w:delText>
        </w:r>
      </w:del>
      <w:ins w:id="1031" w:author="google1599737165" w:date="2023-05-26T20:43:31Z">
        <w:r>
          <w:rPr>
            <w:lang w:val="ru-RU"/>
          </w:rPr>
          <w:t>и</w:t>
        </w:r>
      </w:ins>
      <w:ins w:id="1032" w:author="google1599737165" w:date="2023-05-26T20:44:09Z">
        <w:r>
          <w:rPr>
            <w:rFonts w:hint="default"/>
            <w:lang w:val="ru-RU"/>
          </w:rPr>
          <w:t>.</w:t>
        </w:r>
      </w:ins>
      <w:ins w:id="1033" w:author="google1599737165" w:date="2023-05-26T20:43:36Z">
        <w:r>
          <w:rPr>
            <w:rFonts w:hint="default"/>
            <w:lang w:val="ru-RU"/>
          </w:rPr>
          <w:t xml:space="preserve"> </w:t>
        </w:r>
      </w:ins>
      <w:del w:id="1034" w:author="google1599737165" w:date="2023-05-26T20:43:39Z">
        <w:r>
          <w:rPr/>
          <w:delText xml:space="preserve"> данных по графикам остатков моделей</w:delText>
        </w:r>
      </w:del>
      <w:r>
        <w:t>. В случае обнаружения гетероскедастичности, в модели корректировалась дисперсия</w:t>
      </w:r>
      <w:ins w:id="1035" w:author="google1599737165" w:date="2023-05-26T20:44:19Z">
        <w:r>
          <w:rPr>
            <w:rFonts w:hint="default"/>
            <w:lang w:val="ru-RU"/>
          </w:rPr>
          <w:t xml:space="preserve"> </w:t>
        </w:r>
      </w:ins>
      <w:ins w:id="1036" w:author="google1599737165" w:date="2023-05-26T20:44:21Z">
        <w:r>
          <w:rPr>
            <w:rFonts w:hint="default"/>
            <w:lang w:val="ru-RU"/>
          </w:rPr>
          <w:t xml:space="preserve">за </w:t>
        </w:r>
      </w:ins>
      <w:ins w:id="1037" w:author="google1599737165" w:date="2023-05-26T20:44:22Z">
        <w:r>
          <w:rPr>
            <w:rFonts w:hint="default"/>
            <w:lang w:val="ru-RU"/>
          </w:rPr>
          <w:t>с</w:t>
        </w:r>
      </w:ins>
      <w:ins w:id="1038" w:author="google1599737165" w:date="2023-05-26T20:44:23Z">
        <w:r>
          <w:rPr>
            <w:rFonts w:hint="default"/>
            <w:lang w:val="ru-RU"/>
          </w:rPr>
          <w:t>чет в</w:t>
        </w:r>
      </w:ins>
      <w:ins w:id="1039" w:author="google1599737165" w:date="2023-05-26T20:44:24Z">
        <w:r>
          <w:rPr>
            <w:rFonts w:hint="default"/>
            <w:lang w:val="ru-RU"/>
          </w:rPr>
          <w:t>ведени</w:t>
        </w:r>
      </w:ins>
      <w:ins w:id="1040" w:author="google1599737165" w:date="2023-05-26T20:44:25Z">
        <w:r>
          <w:rPr>
            <w:rFonts w:hint="default"/>
            <w:lang w:val="ru-RU"/>
          </w:rPr>
          <w:t xml:space="preserve">я </w:t>
        </w:r>
      </w:ins>
      <w:ins w:id="1041" w:author="google1599737165" w:date="2023-05-26T20:44:26Z">
        <w:r>
          <w:rPr>
            <w:rFonts w:hint="default"/>
            <w:lang w:val="ru-RU"/>
          </w:rPr>
          <w:t>к</w:t>
        </w:r>
      </w:ins>
      <w:ins w:id="1042" w:author="google1599737165" w:date="2023-05-26T20:44:27Z">
        <w:r>
          <w:rPr>
            <w:rFonts w:hint="default"/>
            <w:lang w:val="ru-RU"/>
          </w:rPr>
          <w:t>овари</w:t>
        </w:r>
      </w:ins>
      <w:ins w:id="1043" w:author="google1599737165" w:date="2023-05-26T20:44:28Z">
        <w:r>
          <w:rPr>
            <w:rFonts w:hint="default"/>
            <w:lang w:val="ru-RU"/>
          </w:rPr>
          <w:t xml:space="preserve">аты </w:t>
        </w:r>
      </w:ins>
      <w:ins w:id="1044" w:author="google1599737165" w:date="2023-05-26T20:44:29Z">
        <w:r>
          <w:rPr>
            <w:rFonts w:hint="default"/>
            <w:lang w:val="ru-RU"/>
          </w:rPr>
          <w:t>д</w:t>
        </w:r>
      </w:ins>
      <w:ins w:id="1045" w:author="google1599737165" w:date="2023-05-26T20:44:30Z">
        <w:r>
          <w:rPr>
            <w:rFonts w:hint="default"/>
            <w:lang w:val="ru-RU"/>
          </w:rPr>
          <w:t>исперс</w:t>
        </w:r>
      </w:ins>
      <w:ins w:id="1046" w:author="google1599737165" w:date="2023-05-26T20:44:31Z">
        <w:r>
          <w:rPr>
            <w:rFonts w:hint="default"/>
            <w:lang w:val="ru-RU"/>
          </w:rPr>
          <w:t xml:space="preserve">ии </w:t>
        </w:r>
      </w:ins>
      <w:ins w:id="1047" w:author="google1599737165" w:date="2023-05-26T20:44:32Z">
        <w:r>
          <w:rPr>
            <w:rFonts w:hint="default"/>
            <w:lang w:val="ru-RU"/>
          </w:rPr>
          <w:t>(</w:t>
        </w:r>
      </w:ins>
      <w:ins w:id="1048" w:author="google1599737165" w:date="2023-05-26T20:44:36Z">
        <w:r>
          <w:rPr>
            <w:rFonts w:hint="default"/>
            <w:lang w:val="ru-RU"/>
          </w:rPr>
          <w:t>вы</w:t>
        </w:r>
      </w:ins>
      <w:ins w:id="1049" w:author="google1599737165" w:date="2023-05-26T20:44:37Z">
        <w:r>
          <w:rPr>
            <w:rFonts w:hint="default"/>
            <w:lang w:val="ru-RU"/>
          </w:rPr>
          <w:t>б</w:t>
        </w:r>
      </w:ins>
      <w:ins w:id="1050" w:author="google1599737165" w:date="2023-05-26T20:44:38Z">
        <w:r>
          <w:rPr>
            <w:rFonts w:hint="default"/>
            <w:lang w:val="ru-RU"/>
          </w:rPr>
          <w:t xml:space="preserve">ор </w:t>
        </w:r>
      </w:ins>
      <w:ins w:id="1051" w:author="google1599737165" w:date="2023-05-26T20:44:41Z">
        <w:r>
          <w:rPr>
            <w:rFonts w:hint="default"/>
            <w:lang w:val="ru-RU"/>
          </w:rPr>
          <w:t>опти</w:t>
        </w:r>
      </w:ins>
      <w:ins w:id="1052" w:author="google1599737165" w:date="2023-05-26T20:44:42Z">
        <w:r>
          <w:rPr>
            <w:rFonts w:hint="default"/>
            <w:lang w:val="ru-RU"/>
          </w:rPr>
          <w:t>мально</w:t>
        </w:r>
      </w:ins>
      <w:ins w:id="1053" w:author="google1599737165" w:date="2023-05-26T20:44:43Z">
        <w:r>
          <w:rPr>
            <w:rFonts w:hint="default"/>
            <w:lang w:val="ru-RU"/>
          </w:rPr>
          <w:t>й</w:t>
        </w:r>
      </w:ins>
      <w:ins w:id="1054" w:author="google1599737165" w:date="2023-05-26T20:44:44Z">
        <w:r>
          <w:rPr>
            <w:rFonts w:hint="default"/>
            <w:lang w:val="ru-RU"/>
          </w:rPr>
          <w:t xml:space="preserve"> ковар</w:t>
        </w:r>
      </w:ins>
      <w:ins w:id="1055" w:author="google1599737165" w:date="2023-05-26T20:44:45Z">
        <w:r>
          <w:rPr>
            <w:rFonts w:hint="default"/>
            <w:lang w:val="ru-RU"/>
          </w:rPr>
          <w:t xml:space="preserve">иаты </w:t>
        </w:r>
      </w:ins>
      <w:ins w:id="1056" w:author="google1599737165" w:date="2023-05-26T20:44:46Z">
        <w:r>
          <w:rPr>
            <w:rFonts w:hint="default"/>
            <w:lang w:val="ru-RU"/>
          </w:rPr>
          <w:t>о</w:t>
        </w:r>
      </w:ins>
      <w:ins w:id="1057" w:author="google1599737165" w:date="2023-05-26T20:45:39Z">
        <w:r>
          <w:rPr>
            <w:rFonts w:hint="default"/>
            <w:lang w:val="ru-RU"/>
          </w:rPr>
          <w:t>с</w:t>
        </w:r>
      </w:ins>
      <w:ins w:id="1058" w:author="google1599737165" w:date="2023-05-26T20:45:36Z">
        <w:r>
          <w:rPr>
            <w:rFonts w:hint="default"/>
            <w:lang w:val="ru-RU"/>
          </w:rPr>
          <w:t>у</w:t>
        </w:r>
      </w:ins>
      <w:ins w:id="1059" w:author="google1599737165" w:date="2023-05-26T20:44:47Z">
        <w:r>
          <w:rPr>
            <w:rFonts w:hint="default"/>
            <w:lang w:val="ru-RU"/>
          </w:rPr>
          <w:t>щес</w:t>
        </w:r>
      </w:ins>
      <w:ins w:id="1060" w:author="google1599737165" w:date="2023-05-26T20:44:48Z">
        <w:r>
          <w:rPr>
            <w:rFonts w:hint="default"/>
            <w:lang w:val="ru-RU"/>
          </w:rPr>
          <w:t>твлял</w:t>
        </w:r>
      </w:ins>
      <w:ins w:id="1061" w:author="google1599737165" w:date="2023-05-26T20:44:50Z">
        <w:r>
          <w:rPr>
            <w:rFonts w:hint="default"/>
            <w:lang w:val="ru-RU"/>
          </w:rPr>
          <w:t>с</w:t>
        </w:r>
      </w:ins>
      <w:ins w:id="1062" w:author="google1599737165" w:date="2023-05-26T20:44:51Z">
        <w:r>
          <w:rPr>
            <w:rFonts w:hint="default"/>
            <w:lang w:val="ru-RU"/>
          </w:rPr>
          <w:t xml:space="preserve">я </w:t>
        </w:r>
      </w:ins>
      <w:ins w:id="1063" w:author="google1599737165" w:date="2023-05-26T20:44:52Z">
        <w:r>
          <w:rPr>
            <w:rFonts w:hint="default"/>
            <w:lang w:val="ru-RU"/>
          </w:rPr>
          <w:t>пут</w:t>
        </w:r>
      </w:ins>
      <w:ins w:id="1064" w:author="google1599737165" w:date="2023-05-26T20:44:54Z">
        <w:r>
          <w:rPr>
            <w:rFonts w:hint="default"/>
            <w:lang w:val="ru-RU"/>
          </w:rPr>
          <w:t>е</w:t>
        </w:r>
      </w:ins>
      <w:ins w:id="1065" w:author="google1599737165" w:date="2023-05-26T20:44:55Z">
        <w:r>
          <w:rPr>
            <w:rFonts w:hint="default"/>
            <w:lang w:val="ru-RU"/>
          </w:rPr>
          <w:t xml:space="preserve">м </w:t>
        </w:r>
      </w:ins>
      <w:ins w:id="1066" w:author="google1599737165" w:date="2023-05-26T20:44:56Z">
        <w:r>
          <w:rPr>
            <w:rFonts w:hint="default"/>
            <w:lang w:val="ru-RU"/>
          </w:rPr>
          <w:t>сравн</w:t>
        </w:r>
      </w:ins>
      <w:ins w:id="1067" w:author="google1599737165" w:date="2023-05-26T20:44:57Z">
        <w:r>
          <w:rPr>
            <w:rFonts w:hint="default"/>
            <w:lang w:val="ru-RU"/>
          </w:rPr>
          <w:t xml:space="preserve">ения </w:t>
        </w:r>
      </w:ins>
      <w:ins w:id="1068" w:author="google1599737165" w:date="2023-05-26T20:46:05Z">
        <w:r>
          <w:rPr>
            <w:rFonts w:hint="default"/>
            <w:lang w:val="ru-RU"/>
          </w:rPr>
          <w:t xml:space="preserve"> с помощью </w:t>
        </w:r>
      </w:ins>
      <w:ins w:id="1069" w:author="google1599737165" w:date="2023-05-26T20:46:05Z">
        <w:r>
          <w:rPr>
            <w:rFonts w:hint="default"/>
            <w:lang w:val="en-US"/>
          </w:rPr>
          <w:t>AIC</w:t>
        </w:r>
      </w:ins>
      <w:ins w:id="1070" w:author="google1599737165" w:date="2023-05-26T20:46:06Z">
        <w:r>
          <w:rPr>
            <w:rFonts w:hint="default"/>
            <w:lang w:val="ru-RU"/>
          </w:rPr>
          <w:t xml:space="preserve"> </w:t>
        </w:r>
      </w:ins>
      <w:ins w:id="1071" w:author="google1599737165" w:date="2023-05-26T20:45:00Z">
        <w:r>
          <w:rPr>
            <w:rFonts w:hint="default"/>
            <w:lang w:val="ru-RU"/>
          </w:rPr>
          <w:t>моделе</w:t>
        </w:r>
      </w:ins>
      <w:ins w:id="1072" w:author="google1599737165" w:date="2023-05-26T20:45:01Z">
        <w:r>
          <w:rPr>
            <w:rFonts w:hint="default"/>
            <w:lang w:val="ru-RU"/>
          </w:rPr>
          <w:t xml:space="preserve">й </w:t>
        </w:r>
      </w:ins>
      <w:ins w:id="1073" w:author="google1599737165" w:date="2023-05-26T20:45:02Z">
        <w:r>
          <w:rPr>
            <w:rFonts w:hint="default"/>
            <w:lang w:val="ru-RU"/>
          </w:rPr>
          <w:t xml:space="preserve">с </w:t>
        </w:r>
      </w:ins>
      <w:ins w:id="1074" w:author="google1599737165" w:date="2023-05-26T20:45:03Z">
        <w:r>
          <w:rPr>
            <w:rFonts w:hint="default"/>
            <w:lang w:val="ru-RU"/>
          </w:rPr>
          <w:t>разны</w:t>
        </w:r>
      </w:ins>
      <w:ins w:id="1075" w:author="google1599737165" w:date="2023-05-26T20:45:04Z">
        <w:r>
          <w:rPr>
            <w:rFonts w:hint="default"/>
            <w:lang w:val="ru-RU"/>
          </w:rPr>
          <w:t>ми ков</w:t>
        </w:r>
      </w:ins>
      <w:ins w:id="1076" w:author="google1599737165" w:date="2023-05-26T20:45:05Z">
        <w:r>
          <w:rPr>
            <w:rFonts w:hint="default"/>
            <w:lang w:val="ru-RU"/>
          </w:rPr>
          <w:t>ариата</w:t>
        </w:r>
      </w:ins>
      <w:ins w:id="1077" w:author="google1599737165" w:date="2023-05-26T20:45:06Z">
        <w:r>
          <w:rPr>
            <w:rFonts w:hint="default"/>
            <w:lang w:val="ru-RU"/>
          </w:rPr>
          <w:t>ми ди</w:t>
        </w:r>
      </w:ins>
      <w:ins w:id="1078" w:author="google1599737165" w:date="2023-05-26T20:45:07Z">
        <w:r>
          <w:rPr>
            <w:rFonts w:hint="default"/>
            <w:lang w:val="ru-RU"/>
          </w:rPr>
          <w:t>с</w:t>
        </w:r>
      </w:ins>
      <w:ins w:id="1079" w:author="google1599737165" w:date="2023-05-26T20:45:46Z">
        <w:r>
          <w:rPr>
            <w:rFonts w:hint="default"/>
            <w:lang w:val="ru-RU"/>
          </w:rPr>
          <w:t>п</w:t>
        </w:r>
      </w:ins>
      <w:ins w:id="1080" w:author="google1599737165" w:date="2023-05-26T20:45:07Z">
        <w:r>
          <w:rPr>
            <w:rFonts w:hint="default"/>
            <w:lang w:val="ru-RU"/>
          </w:rPr>
          <w:t>ер</w:t>
        </w:r>
      </w:ins>
      <w:ins w:id="1081" w:author="google1599737165" w:date="2023-05-26T20:45:08Z">
        <w:r>
          <w:rPr>
            <w:rFonts w:hint="default"/>
            <w:lang w:val="ru-RU"/>
          </w:rPr>
          <w:t>си</w:t>
        </w:r>
      </w:ins>
      <w:ins w:id="1082" w:author="google1599737165" w:date="2023-05-26T20:45:49Z">
        <w:r>
          <w:rPr>
            <w:rFonts w:hint="default"/>
            <w:lang w:val="ru-RU"/>
          </w:rPr>
          <w:t>и</w:t>
        </w:r>
      </w:ins>
      <w:ins w:id="1083" w:author="google1599737165" w:date="2023-05-26T20:44:34Z">
        <w:r>
          <w:rPr>
            <w:rFonts w:hint="default"/>
            <w:lang w:val="ru-RU"/>
          </w:rPr>
          <w:t>)</w:t>
        </w:r>
      </w:ins>
      <w:del w:id="1084" w:author="google1599737165" w:date="2023-05-26T20:45:23Z">
        <w:r>
          <w:rPr/>
          <w:delText xml:space="preserve"> по определенному фактору</w:delText>
        </w:r>
      </w:del>
      <w:r>
        <w:t>. Таким образом, для анализа скорости роста было построено две модели – Модель 1 и Модель 2 - соответствующие Экспериментам 1 и 2</w:t>
      </w:r>
      <w:ins w:id="1085" w:author="google1599737165" w:date="2023-05-26T20:51:42Z">
        <w:r>
          <w:rPr>
            <w:rFonts w:hint="default"/>
            <w:lang w:val="ru-RU"/>
          </w:rPr>
          <w:t xml:space="preserve"> </w:t>
        </w:r>
      </w:ins>
      <w:ins w:id="1086" w:author="google1599737165" w:date="2023-05-26T20:51:43Z">
        <w:r>
          <w:rPr>
            <w:rFonts w:hint="default"/>
            <w:lang w:val="ru-RU"/>
          </w:rPr>
          <w:t>(</w:t>
        </w:r>
      </w:ins>
      <w:ins w:id="1087" w:author="google1599737165" w:date="2023-05-26T20:51:44Z">
        <w:r>
          <w:rPr>
            <w:rFonts w:hint="default"/>
            <w:lang w:val="ru-RU"/>
          </w:rPr>
          <w:t xml:space="preserve">см. </w:t>
        </w:r>
      </w:ins>
      <w:ins w:id="1088" w:author="google1599737165" w:date="2023-05-26T20:51:45Z">
        <w:r>
          <w:rPr>
            <w:rFonts w:hint="default"/>
            <w:lang w:val="ru-RU"/>
          </w:rPr>
          <w:t>Т</w:t>
        </w:r>
      </w:ins>
      <w:ins w:id="1089" w:author="google1599737165" w:date="2023-05-26T20:51:51Z">
        <w:r>
          <w:rPr>
            <w:rFonts w:hint="default"/>
            <w:lang w:val="ru-RU"/>
          </w:rPr>
          <w:t>а</w:t>
        </w:r>
      </w:ins>
      <w:ins w:id="1090" w:author="google1599737165" w:date="2023-05-26T20:51:46Z">
        <w:r>
          <w:rPr>
            <w:rFonts w:hint="default"/>
            <w:lang w:val="ru-RU"/>
          </w:rPr>
          <w:t>блиц</w:t>
        </w:r>
      </w:ins>
      <w:ins w:id="1091" w:author="google1599737165" w:date="2023-05-26T20:51:52Z">
        <w:r>
          <w:rPr>
            <w:rFonts w:hint="default"/>
            <w:lang w:val="ru-RU"/>
          </w:rPr>
          <w:t>у</w:t>
        </w:r>
      </w:ins>
      <w:ins w:id="1092" w:author="google1599737165" w:date="2023-05-26T20:51:53Z">
        <w:r>
          <w:rPr>
            <w:rFonts w:hint="default"/>
            <w:lang w:val="ru-RU"/>
          </w:rPr>
          <w:t xml:space="preserve"> </w:t>
        </w:r>
      </w:ins>
      <w:ins w:id="1093" w:author="google1599737165" w:date="2023-05-26T20:51:54Z">
        <w:r>
          <w:rPr>
            <w:rFonts w:hint="default"/>
            <w:lang w:val="ru-RU"/>
          </w:rPr>
          <w:t>++</w:t>
        </w:r>
      </w:ins>
      <w:ins w:id="1094" w:author="google1599737165" w:date="2023-05-26T20:51:55Z">
        <w:r>
          <w:rPr>
            <w:rFonts w:hint="default"/>
            <w:lang w:val="ru-RU"/>
          </w:rPr>
          <w:t>)</w:t>
        </w:r>
      </w:ins>
      <w:r>
        <w:t xml:space="preserve">. </w:t>
      </w:r>
    </w:p>
    <w:p>
      <w:pPr>
        <w:ind w:firstLine="708"/>
      </w:pPr>
      <w:r>
        <w:t xml:space="preserve">В Модели 1 учитывалось влияние следующих </w:t>
      </w:r>
      <w:del w:id="1095" w:author="google1599737165" w:date="2023-05-26T20:52:15Z">
        <w:r>
          <w:rPr/>
          <w:delText>факторов</w:delText>
        </w:r>
      </w:del>
      <w:ins w:id="1096" w:author="google1599737165" w:date="2023-05-26T20:52:15Z">
        <w:r>
          <w:rPr>
            <w:lang w:val="ru-RU"/>
          </w:rPr>
          <w:t>пр</w:t>
        </w:r>
      </w:ins>
      <w:ins w:id="1097" w:author="google1599737165" w:date="2023-05-26T20:52:16Z">
        <w:r>
          <w:rPr>
            <w:lang w:val="ru-RU"/>
          </w:rPr>
          <w:t>е</w:t>
        </w:r>
      </w:ins>
      <w:ins w:id="1098" w:author="google1599737165" w:date="2023-05-26T20:52:18Z">
        <w:r>
          <w:rPr>
            <w:lang w:val="ru-RU"/>
          </w:rPr>
          <w:t>ди</w:t>
        </w:r>
      </w:ins>
      <w:ins w:id="1099" w:author="google1599737165" w:date="2023-05-26T20:52:19Z">
        <w:r>
          <w:rPr>
            <w:lang w:val="ru-RU"/>
          </w:rPr>
          <w:t>кто</w:t>
        </w:r>
      </w:ins>
      <w:ins w:id="1100" w:author="google1599737165" w:date="2023-05-26T20:52:20Z">
        <w:r>
          <w:rPr>
            <w:lang w:val="ru-RU"/>
          </w:rPr>
          <w:t>ро</w:t>
        </w:r>
      </w:ins>
      <w:ins w:id="1101" w:author="google1599737165" w:date="2023-05-26T20:52:21Z">
        <w:r>
          <w:rPr>
            <w:lang w:val="ru-RU"/>
          </w:rPr>
          <w:t>в</w:t>
        </w:r>
      </w:ins>
      <w:r>
        <w:t xml:space="preserve">: вид, </w:t>
      </w:r>
      <w:ins w:id="1102" w:author="google1599737165" w:date="2023-05-26T20:52:24Z">
        <w:r>
          <w:rPr>
            <w:rFonts w:hint="default"/>
            <w:lang w:val="ru-RU"/>
          </w:rPr>
          <w:t xml:space="preserve"> </w:t>
        </w:r>
      </w:ins>
      <w:r>
        <w:rPr>
          <w:lang w:val="en-US"/>
        </w:rPr>
        <w:t>PropT</w:t>
      </w:r>
      <w:r>
        <w:t xml:space="preserve">, станция, взаимодействие этих трех факторов, а также смертность фоновых мидий в поселениях. В Модель 2 входили: </w:t>
      </w:r>
      <w:r>
        <w:rPr>
          <w:lang w:val="en-US"/>
        </w:rPr>
        <w:t>PropT</w:t>
      </w:r>
      <w:r>
        <w:t xml:space="preserve">, длительность экспозиции, вид, их взаимодействие, а также плотность поселения. Для анализа индекса состояния, который оценивался в Эксперименте 2 была получена Модель 3, в которую вошли </w:t>
      </w:r>
      <w:ins w:id="1103" w:author="google1599737165" w:date="2023-05-26T20:52:58Z">
        <w:r>
          <w:rPr>
            <w:lang w:val="ru-RU"/>
          </w:rPr>
          <w:t>следу</w:t>
        </w:r>
      </w:ins>
      <w:ins w:id="1104" w:author="google1599737165" w:date="2023-05-26T20:52:59Z">
        <w:r>
          <w:rPr>
            <w:lang w:val="ru-RU"/>
          </w:rPr>
          <w:t>ющие</w:t>
        </w:r>
      </w:ins>
      <w:ins w:id="1105" w:author="google1599737165" w:date="2023-05-26T20:52:59Z">
        <w:r>
          <w:rPr>
            <w:rFonts w:hint="default"/>
            <w:lang w:val="ru-RU"/>
          </w:rPr>
          <w:t xml:space="preserve"> </w:t>
        </w:r>
      </w:ins>
      <w:del w:id="1106" w:author="google1599737165" w:date="2023-05-26T20:53:01Z">
        <w:r>
          <w:rPr/>
          <w:delText xml:space="preserve">такие </w:delText>
        </w:r>
      </w:del>
      <w:r>
        <w:t>предикторы</w:t>
      </w:r>
      <w:del w:id="1107" w:author="google1599737165" w:date="2023-05-26T20:53:04Z">
        <w:r>
          <w:rPr/>
          <w:delText xml:space="preserve"> </w:delText>
        </w:r>
      </w:del>
      <w:del w:id="1108" w:author="google1599737165" w:date="2023-05-26T20:53:03Z">
        <w:r>
          <w:rPr/>
          <w:delText>как</w:delText>
        </w:r>
      </w:del>
      <w:r>
        <w:t xml:space="preserve">: вид, </w:t>
      </w:r>
      <w:r>
        <w:rPr>
          <w:lang w:val="en-US"/>
        </w:rPr>
        <w:t>PropT</w:t>
      </w:r>
      <w:r>
        <w:t>, время экспозиции, взаимодействия перечисленных факторов</w:t>
      </w:r>
      <w:ins w:id="1109" w:author="google1599737165" w:date="2023-05-26T20:54:13Z">
        <w:r>
          <w:rPr>
            <w:rFonts w:hint="default"/>
            <w:lang w:val="ru-RU"/>
          </w:rPr>
          <w:t xml:space="preserve"> и</w:t>
        </w:r>
      </w:ins>
      <w:ins w:id="1110" w:author="google1599737165" w:date="2023-05-26T20:54:14Z">
        <w:r>
          <w:rPr>
            <w:rFonts w:hint="default"/>
            <w:lang w:val="ru-RU"/>
          </w:rPr>
          <w:t xml:space="preserve"> </w:t>
        </w:r>
      </w:ins>
      <w:ins w:id="1111" w:author="google1599737165" w:date="2023-05-26T20:54:15Z">
        <w:r>
          <w:rPr/>
          <w:t xml:space="preserve"> плотность поселения</w:t>
        </w:r>
      </w:ins>
      <w:ins w:id="1112" w:author="google1599737165" w:date="2023-05-26T20:54:19Z">
        <w:r>
          <w:rPr>
            <w:rFonts w:hint="default"/>
            <w:lang w:val="ru-RU"/>
          </w:rPr>
          <w:t xml:space="preserve"> ми</w:t>
        </w:r>
      </w:ins>
      <w:ins w:id="1113" w:author="google1599737165" w:date="2023-05-26T20:54:20Z">
        <w:r>
          <w:rPr>
            <w:rFonts w:hint="default"/>
            <w:lang w:val="ru-RU"/>
          </w:rPr>
          <w:t>дий</w:t>
        </w:r>
      </w:ins>
      <w:ins w:id="1114" w:author="google1599737165" w:date="2023-05-26T20:53:20Z">
        <w:r>
          <w:rPr>
            <w:rFonts w:hint="default"/>
            <w:lang w:val="ru-RU"/>
          </w:rPr>
          <w:t>.</w:t>
        </w:r>
      </w:ins>
      <w:ins w:id="1115" w:author="google1599737165" w:date="2023-05-26T20:53:21Z">
        <w:r>
          <w:rPr>
            <w:rFonts w:hint="default"/>
            <w:lang w:val="ru-RU"/>
          </w:rPr>
          <w:t xml:space="preserve"> </w:t>
        </w:r>
      </w:ins>
      <w:ins w:id="1116" w:author="google1599737165" w:date="2023-05-26T20:53:22Z">
        <w:r>
          <w:rPr>
            <w:rFonts w:hint="default"/>
            <w:lang w:val="ru-RU"/>
          </w:rPr>
          <w:t>В</w:t>
        </w:r>
      </w:ins>
      <w:ins w:id="1117" w:author="google1599737165" w:date="2023-05-26T20:53:23Z">
        <w:r>
          <w:rPr>
            <w:rFonts w:hint="default"/>
            <w:lang w:val="ru-RU"/>
          </w:rPr>
          <w:t xml:space="preserve"> кач</w:t>
        </w:r>
      </w:ins>
      <w:ins w:id="1118" w:author="google1599737165" w:date="2023-05-26T20:53:24Z">
        <w:r>
          <w:rPr>
            <w:rFonts w:hint="default"/>
            <w:lang w:val="ru-RU"/>
          </w:rPr>
          <w:t xml:space="preserve">естве </w:t>
        </w:r>
      </w:ins>
      <w:ins w:id="1119" w:author="google1599737165" w:date="2023-05-26T20:53:29Z">
        <w:r>
          <w:rPr>
            <w:rFonts w:hint="default"/>
            <w:lang w:val="ru-RU"/>
          </w:rPr>
          <w:t>с</w:t>
        </w:r>
      </w:ins>
      <w:ins w:id="1120" w:author="google1599737165" w:date="2023-05-26T20:53:30Z">
        <w:r>
          <w:rPr>
            <w:rFonts w:hint="default"/>
            <w:lang w:val="ru-RU"/>
          </w:rPr>
          <w:t>луч</w:t>
        </w:r>
      </w:ins>
      <w:ins w:id="1121" w:author="google1599737165" w:date="2023-05-26T20:53:31Z">
        <w:r>
          <w:rPr>
            <w:rFonts w:hint="default"/>
            <w:lang w:val="ru-RU"/>
          </w:rPr>
          <w:t>айног</w:t>
        </w:r>
      </w:ins>
      <w:ins w:id="1122" w:author="google1599737165" w:date="2023-05-26T20:53:32Z">
        <w:r>
          <w:rPr>
            <w:rFonts w:hint="default"/>
            <w:lang w:val="ru-RU"/>
          </w:rPr>
          <w:t>о ф</w:t>
        </w:r>
      </w:ins>
      <w:ins w:id="1123" w:author="google1599737165" w:date="2023-05-26T20:53:33Z">
        <w:r>
          <w:rPr>
            <w:rFonts w:hint="default"/>
            <w:lang w:val="ru-RU"/>
          </w:rPr>
          <w:t>актора</w:t>
        </w:r>
      </w:ins>
      <w:ins w:id="1124" w:author="google1599737165" w:date="2023-05-26T20:53:34Z">
        <w:r>
          <w:rPr>
            <w:rFonts w:hint="default"/>
            <w:lang w:val="ru-RU"/>
          </w:rPr>
          <w:t xml:space="preserve"> </w:t>
        </w:r>
      </w:ins>
      <w:ins w:id="1125" w:author="google1599737165" w:date="2023-05-26T20:53:40Z">
        <w:r>
          <w:rPr>
            <w:rFonts w:hint="default"/>
            <w:lang w:val="ru-RU"/>
          </w:rPr>
          <w:t xml:space="preserve">в </w:t>
        </w:r>
      </w:ins>
      <w:ins w:id="1126" w:author="google1599737165" w:date="2023-05-26T20:53:41Z">
        <w:r>
          <w:rPr>
            <w:rFonts w:hint="default"/>
            <w:lang w:val="ru-RU"/>
          </w:rPr>
          <w:t>эт</w:t>
        </w:r>
      </w:ins>
      <w:ins w:id="1127" w:author="google1599737165" w:date="2023-05-26T20:53:42Z">
        <w:r>
          <w:rPr>
            <w:rFonts w:hint="default"/>
            <w:lang w:val="ru-RU"/>
          </w:rPr>
          <w:t>ой мо</w:t>
        </w:r>
      </w:ins>
      <w:ins w:id="1128" w:author="google1599737165" w:date="2023-05-26T20:53:43Z">
        <w:r>
          <w:rPr>
            <w:rFonts w:hint="default"/>
            <w:lang w:val="ru-RU"/>
          </w:rPr>
          <w:t>де</w:t>
        </w:r>
      </w:ins>
      <w:ins w:id="1129" w:author="google1599737165" w:date="2023-05-26T20:53:45Z">
        <w:r>
          <w:rPr>
            <w:rFonts w:hint="default"/>
            <w:lang w:val="ru-RU"/>
          </w:rPr>
          <w:t>л</w:t>
        </w:r>
      </w:ins>
      <w:ins w:id="1130" w:author="google1599737165" w:date="2023-05-26T20:53:46Z">
        <w:r>
          <w:rPr>
            <w:rFonts w:hint="default"/>
            <w:lang w:val="ru-RU"/>
          </w:rPr>
          <w:t xml:space="preserve">и </w:t>
        </w:r>
      </w:ins>
      <w:ins w:id="1131" w:author="google1599737165" w:date="2023-05-26T20:53:47Z">
        <w:r>
          <w:rPr>
            <w:rFonts w:hint="default"/>
            <w:lang w:val="ru-RU"/>
          </w:rPr>
          <w:t>бы</w:t>
        </w:r>
      </w:ins>
      <w:ins w:id="1132" w:author="google1599737165" w:date="2023-05-26T20:53:48Z">
        <w:r>
          <w:rPr>
            <w:rFonts w:hint="default"/>
            <w:lang w:val="ru-RU"/>
          </w:rPr>
          <w:t>л исп</w:t>
        </w:r>
      </w:ins>
      <w:ins w:id="1133" w:author="google1599737165" w:date="2023-05-26T20:53:49Z">
        <w:r>
          <w:rPr>
            <w:rFonts w:hint="default"/>
            <w:lang w:val="ru-RU"/>
          </w:rPr>
          <w:t>ольз</w:t>
        </w:r>
      </w:ins>
      <w:ins w:id="1134" w:author="google1599737165" w:date="2023-05-26T20:53:51Z">
        <w:r>
          <w:rPr>
            <w:rFonts w:hint="default"/>
            <w:lang w:val="ru-RU"/>
          </w:rPr>
          <w:t>ов</w:t>
        </w:r>
      </w:ins>
      <w:ins w:id="1135" w:author="google1599737165" w:date="2023-05-26T20:53:52Z">
        <w:r>
          <w:rPr>
            <w:rFonts w:hint="default"/>
            <w:lang w:val="ru-RU"/>
          </w:rPr>
          <w:t xml:space="preserve">ан </w:t>
        </w:r>
      </w:ins>
      <w:del w:id="1136" w:author="google1599737165" w:date="2023-05-26T20:54:07Z">
        <w:r>
          <w:rPr/>
          <w:delText>, плотность поселения</w:delText>
        </w:r>
      </w:del>
      <w:r>
        <w:t xml:space="preserve"> </w:t>
      </w:r>
      <w:del w:id="1137" w:author="google1599737165" w:date="2023-05-26T20:54:28Z">
        <w:r>
          <w:rPr/>
          <w:delText>и, наконец,</w:delText>
        </w:r>
      </w:del>
      <w:r>
        <w:t xml:space="preserve"> садок</w:t>
      </w:r>
      <w:del w:id="1138" w:author="google1599737165" w:date="2023-05-26T20:54:33Z">
        <w:r>
          <w:rPr/>
          <w:delText xml:space="preserve"> в нефиксированной части модели</w:delText>
        </w:r>
      </w:del>
      <w:r>
        <w:t>.  Структура и характеристики моделей указаны в Таблице ???.</w:t>
      </w:r>
    </w:p>
    <w:p>
      <w:pPr>
        <w:ind w:firstLine="708"/>
        <w:rPr>
          <w:ins w:id="1139" w:author="google1599737165" w:date="2023-05-26T20:54:39Z"/>
          <w:b/>
        </w:rPr>
      </w:pPr>
    </w:p>
    <w:p>
      <w:pPr>
        <w:ind w:firstLine="708"/>
        <w:rPr>
          <w:b/>
        </w:rPr>
      </w:pPr>
      <w:r>
        <w:rPr>
          <w:b/>
        </w:rPr>
        <w:t>Влияние таксономического состава поселения на смертность мидий.</w:t>
      </w:r>
    </w:p>
    <w:p>
      <w:pPr>
        <w:ind w:firstLine="708"/>
        <w:rPr>
          <w:ins w:id="1140" w:author="google1599737165" w:date="2023-05-26T20:57:20Z"/>
        </w:rPr>
      </w:pPr>
      <w:r>
        <w:t>Для анализа смертности мидий в полевых экспериментах нами также был также использован регрессионный анализ. Мы использовали обобщенные линейные модели (</w:t>
      </w:r>
      <w:r>
        <w:rPr>
          <w:lang w:val="en-US"/>
        </w:rPr>
        <w:t>GLM</w:t>
      </w:r>
      <w:r>
        <w:t>)</w:t>
      </w:r>
      <w:ins w:id="1141" w:author="google1599737165" w:date="2023-05-26T20:54:53Z">
        <w:r>
          <w:rPr>
            <w:rFonts w:hint="default"/>
            <w:lang w:val="ru-RU"/>
          </w:rPr>
          <w:t>,</w:t>
        </w:r>
      </w:ins>
      <w:ins w:id="1142" w:author="google1599737165" w:date="2023-05-26T20:54:54Z">
        <w:r>
          <w:rPr>
            <w:rFonts w:hint="default"/>
            <w:lang w:val="ru-RU"/>
          </w:rPr>
          <w:t xml:space="preserve"> ос</w:t>
        </w:r>
      </w:ins>
      <w:ins w:id="1143" w:author="google1599737165" w:date="2023-05-26T20:54:55Z">
        <w:r>
          <w:rPr>
            <w:rFonts w:hint="default"/>
            <w:lang w:val="ru-RU"/>
          </w:rPr>
          <w:t>нова</w:t>
        </w:r>
      </w:ins>
      <w:ins w:id="1144" w:author="google1599737165" w:date="2023-05-26T20:55:00Z">
        <w:r>
          <w:rPr>
            <w:rFonts w:hint="default"/>
            <w:lang w:val="ru-RU"/>
          </w:rPr>
          <w:t>нн</w:t>
        </w:r>
      </w:ins>
      <w:ins w:id="1145" w:author="google1599737165" w:date="2023-05-26T20:55:02Z">
        <w:r>
          <w:rPr>
            <w:rFonts w:hint="default"/>
            <w:lang w:val="ru-RU"/>
          </w:rPr>
          <w:t xml:space="preserve">ые </w:t>
        </w:r>
      </w:ins>
      <w:ins w:id="1146" w:author="google1599737165" w:date="2023-05-26T20:55:05Z">
        <w:r>
          <w:rPr>
            <w:rFonts w:hint="default"/>
            <w:lang w:val="ru-RU"/>
          </w:rPr>
          <w:t xml:space="preserve">на </w:t>
        </w:r>
      </w:ins>
      <w:ins w:id="1147" w:author="google1599737165" w:date="2023-05-26T20:55:09Z">
        <w:r>
          <w:rPr>
            <w:rFonts w:hint="default"/>
            <w:lang w:val="ru-RU"/>
          </w:rPr>
          <w:t>бином</w:t>
        </w:r>
      </w:ins>
      <w:ins w:id="1148" w:author="google1599737165" w:date="2023-05-26T20:55:10Z">
        <w:r>
          <w:rPr>
            <w:rFonts w:hint="default"/>
            <w:lang w:val="ru-RU"/>
          </w:rPr>
          <w:t>и</w:t>
        </w:r>
      </w:ins>
      <w:ins w:id="1149" w:author="google1599737165" w:date="2023-05-26T20:55:11Z">
        <w:r>
          <w:rPr>
            <w:rFonts w:hint="default"/>
            <w:lang w:val="ru-RU"/>
          </w:rPr>
          <w:t>а</w:t>
        </w:r>
      </w:ins>
      <w:ins w:id="1150" w:author="google1599737165" w:date="2023-05-26T20:55:12Z">
        <w:r>
          <w:rPr>
            <w:rFonts w:hint="default"/>
            <w:lang w:val="ru-RU"/>
          </w:rPr>
          <w:t>льн</w:t>
        </w:r>
      </w:ins>
      <w:ins w:id="1151" w:author="google1599737165" w:date="2023-05-26T20:55:13Z">
        <w:r>
          <w:rPr>
            <w:rFonts w:hint="default"/>
            <w:lang w:val="ru-RU"/>
          </w:rPr>
          <w:t xml:space="preserve">ом </w:t>
        </w:r>
      </w:ins>
      <w:ins w:id="1152" w:author="google1599737165" w:date="2023-05-26T20:55:43Z">
        <w:r>
          <w:rPr>
            <w:rFonts w:hint="default"/>
            <w:lang w:val="ru-RU"/>
          </w:rPr>
          <w:t>распре</w:t>
        </w:r>
      </w:ins>
      <w:ins w:id="1153" w:author="google1599737165" w:date="2023-05-26T20:55:44Z">
        <w:r>
          <w:rPr>
            <w:rFonts w:hint="default"/>
            <w:lang w:val="ru-RU"/>
          </w:rPr>
          <w:t xml:space="preserve">делении </w:t>
        </w:r>
      </w:ins>
      <w:ins w:id="1154" w:author="google1599737165" w:date="2023-05-26T20:55:35Z">
        <w:r>
          <w:rPr>
            <w:rFonts w:hint="default"/>
            <w:lang w:val="ru-RU"/>
          </w:rPr>
          <w:t xml:space="preserve">и </w:t>
        </w:r>
      </w:ins>
      <w:ins w:id="1155" w:author="google1599737165" w:date="2023-05-26T20:55:36Z">
        <w:r>
          <w:rPr>
            <w:rFonts w:hint="default"/>
            <w:lang w:val="ru-RU"/>
          </w:rPr>
          <w:t>бе</w:t>
        </w:r>
      </w:ins>
      <w:ins w:id="1156" w:author="google1599737165" w:date="2023-05-26T20:55:37Z">
        <w:r>
          <w:rPr>
            <w:rFonts w:hint="default"/>
            <w:lang w:val="ru-RU"/>
          </w:rPr>
          <w:t>та</w:t>
        </w:r>
      </w:ins>
      <w:ins w:id="1157" w:author="google1599737165" w:date="2023-05-26T20:55:39Z">
        <w:r>
          <w:rPr>
            <w:rFonts w:hint="default"/>
            <w:lang w:val="ru-RU"/>
          </w:rPr>
          <w:t>-</w:t>
        </w:r>
      </w:ins>
      <w:ins w:id="1158" w:author="google1599737165" w:date="2023-05-26T20:55:31Z">
        <w:r>
          <w:rPr>
            <w:rFonts w:hint="default"/>
            <w:lang w:val="ru-RU"/>
          </w:rPr>
          <w:t>ра</w:t>
        </w:r>
      </w:ins>
      <w:ins w:id="1159" w:author="google1599737165" w:date="2023-05-26T20:55:32Z">
        <w:r>
          <w:rPr>
            <w:rFonts w:hint="default"/>
            <w:lang w:val="ru-RU"/>
          </w:rPr>
          <w:t>спреде</w:t>
        </w:r>
      </w:ins>
      <w:ins w:id="1160" w:author="google1599737165" w:date="2023-05-26T20:55:33Z">
        <w:r>
          <w:rPr>
            <w:rFonts w:hint="default"/>
            <w:lang w:val="ru-RU"/>
          </w:rPr>
          <w:t>лнии</w:t>
        </w:r>
      </w:ins>
      <w:del w:id="1161" w:author="google1599737165" w:date="2023-05-26T20:55:51Z">
        <w:r>
          <w:rPr/>
          <w:delText xml:space="preserve"> и бета-регрессию</w:delText>
        </w:r>
      </w:del>
      <w:r>
        <w:t xml:space="preserve">. На выбор моделей повлияли различия в структуре массивов данных из Экспериментов 1 и 2. </w:t>
      </w:r>
    </w:p>
    <w:p>
      <w:pPr>
        <w:ind w:firstLine="708"/>
        <w:rPr>
          <w:ins w:id="1162" w:author="google1599737165" w:date="2023-05-26T20:57:04Z"/>
          <w:rFonts w:hint="default"/>
          <w:lang w:val="ru-RU"/>
        </w:rPr>
      </w:pPr>
      <w:r>
        <w:t xml:space="preserve">В Эксперименте 1 мы отдельно оценивали смертность меченых (вероятность смерти) </w:t>
      </w:r>
      <w:r>
        <w:rPr>
          <w:strike/>
          <w:rPrChange w:id="1163" w:author="google1599737165" w:date="2023-05-26T21:00:46Z">
            <w:rPr/>
          </w:rPrChange>
        </w:rPr>
        <w:t>и смертность фоновых (общее количество падших мидий)</w:t>
      </w:r>
      <w:r>
        <w:t>.</w:t>
      </w:r>
      <w:ins w:id="1164" w:author="google1599737165" w:date="2023-05-26T20:56:14Z">
        <w:r>
          <w:rPr>
            <w:rFonts w:hint="default"/>
            <w:lang w:val="ru-RU"/>
          </w:rPr>
          <w:t xml:space="preserve"> В</w:t>
        </w:r>
      </w:ins>
      <w:ins w:id="1165" w:author="google1599737165" w:date="2023-05-26T20:56:15Z">
        <w:r>
          <w:rPr>
            <w:rFonts w:hint="default"/>
            <w:lang w:val="ru-RU"/>
          </w:rPr>
          <w:t xml:space="preserve"> д</w:t>
        </w:r>
      </w:ins>
      <w:ins w:id="1166" w:author="google1599737165" w:date="2023-05-26T20:56:16Z">
        <w:r>
          <w:rPr>
            <w:rFonts w:hint="default"/>
            <w:lang w:val="ru-RU"/>
          </w:rPr>
          <w:t>анно</w:t>
        </w:r>
      </w:ins>
      <w:ins w:id="1167" w:author="google1599737165" w:date="2023-05-26T20:56:17Z">
        <w:r>
          <w:rPr>
            <w:rFonts w:hint="default"/>
            <w:lang w:val="ru-RU"/>
          </w:rPr>
          <w:t>м с</w:t>
        </w:r>
      </w:ins>
      <w:ins w:id="1168" w:author="google1599737165" w:date="2023-05-26T20:56:18Z">
        <w:r>
          <w:rPr>
            <w:rFonts w:hint="default"/>
            <w:lang w:val="ru-RU"/>
          </w:rPr>
          <w:t>луча</w:t>
        </w:r>
      </w:ins>
      <w:ins w:id="1169" w:author="google1599737165" w:date="2023-05-26T20:56:19Z">
        <w:r>
          <w:rPr>
            <w:rFonts w:hint="default"/>
            <w:lang w:val="ru-RU"/>
          </w:rPr>
          <w:t xml:space="preserve">е </w:t>
        </w:r>
      </w:ins>
      <w:ins w:id="1170" w:author="google1599737165" w:date="2023-05-26T20:56:21Z">
        <w:r>
          <w:rPr>
            <w:rFonts w:hint="default"/>
            <w:lang w:val="ru-RU"/>
          </w:rPr>
          <w:t>моде</w:t>
        </w:r>
      </w:ins>
      <w:ins w:id="1171" w:author="google1599737165" w:date="2023-05-26T20:56:22Z">
        <w:r>
          <w:rPr>
            <w:rFonts w:hint="default"/>
            <w:lang w:val="ru-RU"/>
          </w:rPr>
          <w:t>лирова</w:t>
        </w:r>
      </w:ins>
      <w:ins w:id="1172" w:author="google1599737165" w:date="2023-05-26T20:56:23Z">
        <w:r>
          <w:rPr>
            <w:rFonts w:hint="default"/>
            <w:lang w:val="ru-RU"/>
          </w:rPr>
          <w:t>л</w:t>
        </w:r>
      </w:ins>
      <w:ins w:id="1173" w:author="google1599737165" w:date="2023-05-26T20:56:26Z">
        <w:r>
          <w:rPr>
            <w:rFonts w:hint="default"/>
            <w:lang w:val="ru-RU"/>
          </w:rPr>
          <w:t xml:space="preserve">ась </w:t>
        </w:r>
      </w:ins>
      <w:ins w:id="1174" w:author="google1599737165" w:date="2023-05-26T20:56:37Z">
        <w:r>
          <w:rPr>
            <w:rFonts w:hint="default"/>
            <w:lang w:val="ru-RU"/>
          </w:rPr>
          <w:t>инди</w:t>
        </w:r>
      </w:ins>
      <w:ins w:id="1175" w:author="google1599737165" w:date="2023-05-26T20:56:38Z">
        <w:r>
          <w:rPr>
            <w:rFonts w:hint="default"/>
            <w:lang w:val="ru-RU"/>
          </w:rPr>
          <w:t>вид</w:t>
        </w:r>
      </w:ins>
      <w:ins w:id="1176" w:author="google1599737165" w:date="2023-05-26T20:56:39Z">
        <w:r>
          <w:rPr>
            <w:rFonts w:hint="default"/>
            <w:lang w:val="ru-RU"/>
          </w:rPr>
          <w:t>уаль</w:t>
        </w:r>
      </w:ins>
      <w:ins w:id="1177" w:author="google1599737165" w:date="2023-05-26T20:56:40Z">
        <w:r>
          <w:rPr>
            <w:rFonts w:hint="default"/>
            <w:lang w:val="ru-RU"/>
          </w:rPr>
          <w:t xml:space="preserve">ная </w:t>
        </w:r>
      </w:ins>
      <w:ins w:id="1178" w:author="google1599737165" w:date="2023-05-26T20:56:27Z">
        <w:r>
          <w:rPr>
            <w:rFonts w:hint="default"/>
            <w:lang w:val="ru-RU"/>
          </w:rPr>
          <w:t>веро</w:t>
        </w:r>
      </w:ins>
      <w:ins w:id="1179" w:author="google1599737165" w:date="2023-05-26T20:58:12Z">
        <w:r>
          <w:rPr>
            <w:rFonts w:hint="default"/>
            <w:lang w:val="ru-RU"/>
          </w:rPr>
          <w:t>я</w:t>
        </w:r>
      </w:ins>
      <w:ins w:id="1180" w:author="google1599737165" w:date="2023-05-26T20:56:27Z">
        <w:r>
          <w:rPr>
            <w:rFonts w:hint="default"/>
            <w:lang w:val="ru-RU"/>
          </w:rPr>
          <w:t>т</w:t>
        </w:r>
      </w:ins>
      <w:ins w:id="1181" w:author="google1599737165" w:date="2023-05-26T20:56:28Z">
        <w:r>
          <w:rPr>
            <w:rFonts w:hint="default"/>
            <w:lang w:val="ru-RU"/>
          </w:rPr>
          <w:t xml:space="preserve">ность </w:t>
        </w:r>
      </w:ins>
      <w:del w:id="1182" w:author="google1599737165" w:date="2023-05-26T20:56:43Z">
        <w:r>
          <w:rPr/>
          <w:delText xml:space="preserve"> </w:delText>
        </w:r>
      </w:del>
      <w:ins w:id="1183" w:author="google1599737165" w:date="2023-05-26T20:56:43Z">
        <w:r>
          <w:rPr>
            <w:rFonts w:hint="default"/>
            <w:lang w:val="ru-RU"/>
          </w:rPr>
          <w:t>г</w:t>
        </w:r>
      </w:ins>
      <w:ins w:id="1184" w:author="google1599737165" w:date="2023-05-26T20:56:44Z">
        <w:r>
          <w:rPr>
            <w:rFonts w:hint="default"/>
            <w:lang w:val="ru-RU"/>
          </w:rPr>
          <w:t xml:space="preserve">ибели </w:t>
        </w:r>
      </w:ins>
      <w:ins w:id="1185" w:author="google1599737165" w:date="2023-05-26T20:56:46Z">
        <w:r>
          <w:rPr>
            <w:rFonts w:hint="default"/>
            <w:lang w:val="ru-RU"/>
          </w:rPr>
          <w:t>м</w:t>
        </w:r>
      </w:ins>
      <w:ins w:id="1186" w:author="google1599737165" w:date="2023-05-26T20:56:47Z">
        <w:r>
          <w:rPr>
            <w:rFonts w:hint="default"/>
            <w:lang w:val="ru-RU"/>
          </w:rPr>
          <w:t>олл</w:t>
        </w:r>
      </w:ins>
      <w:ins w:id="1187" w:author="google1599737165" w:date="2023-05-26T20:56:48Z">
        <w:r>
          <w:rPr>
            <w:rFonts w:hint="default"/>
            <w:lang w:val="ru-RU"/>
          </w:rPr>
          <w:t>юска</w:t>
        </w:r>
      </w:ins>
      <w:ins w:id="1188" w:author="google1599737165" w:date="2023-05-26T20:56:49Z">
        <w:r>
          <w:rPr>
            <w:rFonts w:hint="default"/>
            <w:lang w:val="ru-RU"/>
          </w:rPr>
          <w:t xml:space="preserve">, </w:t>
        </w:r>
      </w:ins>
      <w:ins w:id="1189" w:author="google1599737165" w:date="2023-05-26T20:56:50Z">
        <w:r>
          <w:rPr>
            <w:rFonts w:hint="default"/>
            <w:lang w:val="ru-RU"/>
          </w:rPr>
          <w:t>нахо</w:t>
        </w:r>
      </w:ins>
      <w:ins w:id="1190" w:author="google1599737165" w:date="2023-05-26T20:56:51Z">
        <w:r>
          <w:rPr>
            <w:rFonts w:hint="default"/>
            <w:lang w:val="ru-RU"/>
          </w:rPr>
          <w:t>дящег</w:t>
        </w:r>
      </w:ins>
      <w:ins w:id="1191" w:author="google1599737165" w:date="2023-05-26T20:56:52Z">
        <w:r>
          <w:rPr>
            <w:rFonts w:hint="default"/>
            <w:lang w:val="ru-RU"/>
          </w:rPr>
          <w:t xml:space="preserve">ося в </w:t>
        </w:r>
      </w:ins>
      <w:ins w:id="1192" w:author="google1599737165" w:date="2023-05-26T20:56:53Z">
        <w:r>
          <w:rPr>
            <w:rFonts w:hint="default"/>
            <w:lang w:val="ru-RU"/>
          </w:rPr>
          <w:t>тех и</w:t>
        </w:r>
      </w:ins>
      <w:ins w:id="1193" w:author="google1599737165" w:date="2023-05-26T20:56:54Z">
        <w:r>
          <w:rPr>
            <w:rFonts w:hint="default"/>
            <w:lang w:val="ru-RU"/>
          </w:rPr>
          <w:t xml:space="preserve">ли </w:t>
        </w:r>
      </w:ins>
      <w:ins w:id="1194" w:author="google1599737165" w:date="2023-05-26T20:56:55Z">
        <w:r>
          <w:rPr>
            <w:rFonts w:hint="default"/>
            <w:lang w:val="ru-RU"/>
          </w:rPr>
          <w:t>ин</w:t>
        </w:r>
      </w:ins>
      <w:ins w:id="1195" w:author="google1599737165" w:date="2023-05-26T20:56:56Z">
        <w:r>
          <w:rPr>
            <w:rFonts w:hint="default"/>
            <w:lang w:val="ru-RU"/>
          </w:rPr>
          <w:t>ых у</w:t>
        </w:r>
      </w:ins>
      <w:ins w:id="1196" w:author="google1599737165" w:date="2023-05-26T20:56:57Z">
        <w:r>
          <w:rPr>
            <w:rFonts w:hint="default"/>
            <w:lang w:val="ru-RU"/>
          </w:rPr>
          <w:t>словия</w:t>
        </w:r>
      </w:ins>
      <w:ins w:id="1197" w:author="google1599737165" w:date="2023-05-26T20:56:59Z">
        <w:r>
          <w:rPr>
            <w:rFonts w:hint="default"/>
            <w:lang w:val="ru-RU"/>
          </w:rPr>
          <w:t>х.</w:t>
        </w:r>
      </w:ins>
      <w:ins w:id="1198" w:author="google1599737165" w:date="2023-05-26T20:57:00Z">
        <w:r>
          <w:rPr>
            <w:rFonts w:hint="default"/>
            <w:lang w:val="ru-RU"/>
          </w:rPr>
          <w:t xml:space="preserve"> </w:t>
        </w:r>
      </w:ins>
      <w:ins w:id="1199" w:author="google1599737165" w:date="2023-05-26T20:57:36Z">
        <w:r>
          <w:rPr>
            <w:rFonts w:hint="default"/>
            <w:lang w:val="ru-RU"/>
          </w:rPr>
          <w:t>З</w:t>
        </w:r>
      </w:ins>
      <w:ins w:id="1200" w:author="google1599737165" w:date="2023-05-26T20:57:37Z">
        <w:r>
          <w:rPr>
            <w:rFonts w:hint="default"/>
            <w:lang w:val="ru-RU"/>
          </w:rPr>
          <w:t xml:space="preserve">десь </w:t>
        </w:r>
      </w:ins>
      <w:ins w:id="1201" w:author="google1599737165" w:date="2023-05-26T20:57:47Z">
        <w:r>
          <w:rPr>
            <w:rFonts w:hint="default"/>
            <w:lang w:val="ru-RU"/>
          </w:rPr>
          <w:t>бы</w:t>
        </w:r>
      </w:ins>
      <w:ins w:id="1202" w:author="google1599737165" w:date="2023-05-26T20:57:48Z">
        <w:r>
          <w:rPr>
            <w:rFonts w:hint="default"/>
            <w:lang w:val="ru-RU"/>
          </w:rPr>
          <w:t>ла пос</w:t>
        </w:r>
      </w:ins>
      <w:ins w:id="1203" w:author="google1599737165" w:date="2023-05-26T20:57:49Z">
        <w:r>
          <w:rPr>
            <w:rFonts w:hint="default"/>
            <w:lang w:val="ru-RU"/>
          </w:rPr>
          <w:t xml:space="preserve">троена </w:t>
        </w:r>
      </w:ins>
      <w:ins w:id="1204" w:author="google1599737165" w:date="2023-05-26T20:57:50Z">
        <w:r>
          <w:rPr>
            <w:rFonts w:hint="default"/>
            <w:lang w:val="ru-RU"/>
          </w:rPr>
          <w:t>модель</w:t>
        </w:r>
      </w:ins>
      <w:ins w:id="1205" w:author="google1599737165" w:date="2023-05-26T20:57:51Z">
        <w:r>
          <w:rPr>
            <w:rFonts w:hint="default"/>
            <w:lang w:val="ru-RU"/>
          </w:rPr>
          <w:t>, о</w:t>
        </w:r>
      </w:ins>
      <w:ins w:id="1206" w:author="google1599737165" w:date="2023-05-26T20:57:52Z">
        <w:r>
          <w:rPr>
            <w:rFonts w:hint="default"/>
            <w:lang w:val="ru-RU"/>
          </w:rPr>
          <w:t>снов</w:t>
        </w:r>
      </w:ins>
      <w:ins w:id="1207" w:author="google1599737165" w:date="2023-05-26T20:57:53Z">
        <w:r>
          <w:rPr>
            <w:rFonts w:hint="default"/>
            <w:lang w:val="ru-RU"/>
          </w:rPr>
          <w:t xml:space="preserve">анная </w:t>
        </w:r>
      </w:ins>
      <w:ins w:id="1208" w:author="google1599737165" w:date="2023-05-26T20:57:54Z">
        <w:r>
          <w:rPr>
            <w:rFonts w:hint="default"/>
            <w:lang w:val="ru-RU"/>
          </w:rPr>
          <w:t xml:space="preserve">на </w:t>
        </w:r>
      </w:ins>
      <w:ins w:id="1209" w:author="google1599737165" w:date="2023-05-26T20:57:57Z">
        <w:r>
          <w:rPr>
            <w:rFonts w:hint="default"/>
            <w:lang w:val="ru-RU"/>
          </w:rPr>
          <w:t>би</w:t>
        </w:r>
      </w:ins>
      <w:ins w:id="1210" w:author="google1599737165" w:date="2023-05-26T20:57:58Z">
        <w:r>
          <w:rPr>
            <w:rFonts w:hint="default"/>
            <w:lang w:val="ru-RU"/>
          </w:rPr>
          <w:t>номиаль</w:t>
        </w:r>
      </w:ins>
      <w:ins w:id="1211" w:author="google1599737165" w:date="2023-05-26T20:57:59Z">
        <w:r>
          <w:rPr>
            <w:rFonts w:hint="default"/>
            <w:lang w:val="ru-RU"/>
          </w:rPr>
          <w:t>ном ра</w:t>
        </w:r>
      </w:ins>
      <w:ins w:id="1212" w:author="google1599737165" w:date="2023-05-26T20:58:00Z">
        <w:r>
          <w:rPr>
            <w:rFonts w:hint="default"/>
            <w:lang w:val="ru-RU"/>
          </w:rPr>
          <w:t>сп</w:t>
        </w:r>
      </w:ins>
      <w:ins w:id="1213" w:author="google1599737165" w:date="2023-05-26T20:58:02Z">
        <w:r>
          <w:rPr>
            <w:rFonts w:hint="default"/>
            <w:lang w:val="ru-RU"/>
          </w:rPr>
          <w:t>редел</w:t>
        </w:r>
      </w:ins>
      <w:ins w:id="1214" w:author="google1599737165" w:date="2023-05-26T20:58:18Z">
        <w:r>
          <w:rPr>
            <w:rFonts w:hint="default"/>
            <w:lang w:val="ru-RU"/>
          </w:rPr>
          <w:t>е</w:t>
        </w:r>
      </w:ins>
      <w:ins w:id="1215" w:author="google1599737165" w:date="2023-05-26T20:58:03Z">
        <w:r>
          <w:rPr>
            <w:rFonts w:hint="default"/>
            <w:lang w:val="ru-RU"/>
          </w:rPr>
          <w:t>нии.</w:t>
        </w:r>
      </w:ins>
      <w:ins w:id="1216" w:author="google1599737165" w:date="2023-05-26T20:58:35Z">
        <w:r>
          <w:rPr>
            <w:rFonts w:hint="default"/>
            <w:lang w:val="ru-RU"/>
          </w:rPr>
          <w:t xml:space="preserve"> </w:t>
        </w:r>
      </w:ins>
      <w:ins w:id="1217" w:author="google1599737165" w:date="2023-05-26T20:58:03Z">
        <w:r>
          <w:rPr>
            <w:rFonts w:hint="default"/>
            <w:lang w:val="ru-RU"/>
          </w:rPr>
          <w:t xml:space="preserve"> </w:t>
        </w:r>
      </w:ins>
      <w:ins w:id="1218" w:author="google1599737165" w:date="2023-05-26T21:00:13Z">
        <w:r>
          <w:rPr/>
          <w:t xml:space="preserve"> При анализе смертности меченых мидий в Эксперименте 1 в модели не учитывались животные из «контрольных» поселений. Средняя смертность в таких поселениях использовалась в качестве референса при визуализации модели.</w:t>
        </w:r>
      </w:ins>
    </w:p>
    <w:p>
      <w:pPr>
        <w:ind w:firstLine="708"/>
        <w:rPr>
          <w:ins w:id="1219" w:author="google1599737165" w:date="2023-05-26T21:02:33Z"/>
          <w:rFonts w:hint="default"/>
          <w:lang w:val="ru-RU"/>
        </w:rPr>
      </w:pPr>
      <w:r>
        <w:t xml:space="preserve">В </w:t>
      </w:r>
      <w:ins w:id="1220" w:author="google1599737165" w:date="2023-05-26T20:59:36Z">
        <w:r>
          <w:rPr>
            <w:rFonts w:hint="default"/>
            <w:lang w:val="ru-RU"/>
          </w:rPr>
          <w:t xml:space="preserve"> </w:t>
        </w:r>
      </w:ins>
      <w:del w:id="1221" w:author="google1599737165" w:date="2023-05-26T20:59:35Z">
        <w:r>
          <w:rPr/>
          <w:delText xml:space="preserve">то время как в </w:delText>
        </w:r>
      </w:del>
      <w:r>
        <w:t>Эксперименте 2 нами оценивалась совокупная смертность меченых и фоновых мидий, как доля погибших моллюсков определенного вида в поселении. Такие различия обусловлены модификацией дизайна Эксперимента 2, в котором нами были добавлены новые типы поселений (с промежуточной плотностью и без доминирования одного из видов, см. раздел «Дизайн экспериментов. Блок2»).</w:t>
      </w:r>
      <w:ins w:id="1222" w:author="google1599737165" w:date="2023-05-26T21:02:02Z">
        <w:r>
          <w:rPr>
            <w:rFonts w:hint="default"/>
            <w:lang w:val="ru-RU"/>
          </w:rPr>
          <w:t xml:space="preserve"> </w:t>
        </w:r>
      </w:ins>
      <w:ins w:id="1223" w:author="google1599737165" w:date="2023-05-26T21:02:09Z">
        <w:r>
          <w:rPr>
            <w:rFonts w:hint="default"/>
            <w:lang w:val="ru-RU"/>
          </w:rPr>
          <w:t>В да</w:t>
        </w:r>
      </w:ins>
      <w:ins w:id="1224" w:author="google1599737165" w:date="2023-05-26T21:02:10Z">
        <w:r>
          <w:rPr>
            <w:rFonts w:hint="default"/>
            <w:lang w:val="ru-RU"/>
          </w:rPr>
          <w:t>нном сл</w:t>
        </w:r>
      </w:ins>
      <w:ins w:id="1225" w:author="google1599737165" w:date="2023-05-26T21:02:11Z">
        <w:r>
          <w:rPr>
            <w:rFonts w:hint="default"/>
            <w:lang w:val="ru-RU"/>
          </w:rPr>
          <w:t xml:space="preserve">учае </w:t>
        </w:r>
      </w:ins>
      <w:ins w:id="1226" w:author="google1599737165" w:date="2023-05-26T21:02:12Z">
        <w:r>
          <w:rPr>
            <w:rFonts w:hint="default"/>
            <w:lang w:val="ru-RU"/>
          </w:rPr>
          <w:t>модель</w:t>
        </w:r>
      </w:ins>
      <w:ins w:id="1227" w:author="google1599737165" w:date="2023-05-26T21:02:13Z">
        <w:r>
          <w:rPr>
            <w:rFonts w:hint="default"/>
            <w:lang w:val="ru-RU"/>
          </w:rPr>
          <w:t xml:space="preserve"> </w:t>
        </w:r>
      </w:ins>
      <w:ins w:id="1228" w:author="google1599737165" w:date="2023-05-26T21:02:14Z">
        <w:r>
          <w:rPr>
            <w:rFonts w:hint="default"/>
            <w:lang w:val="ru-RU"/>
          </w:rPr>
          <w:t>была о</w:t>
        </w:r>
      </w:ins>
      <w:ins w:id="1229" w:author="google1599737165" w:date="2023-05-26T21:02:15Z">
        <w:r>
          <w:rPr>
            <w:rFonts w:hint="default"/>
            <w:lang w:val="ru-RU"/>
          </w:rPr>
          <w:t>снован</w:t>
        </w:r>
      </w:ins>
      <w:ins w:id="1230" w:author="google1599737165" w:date="2023-05-26T21:02:16Z">
        <w:r>
          <w:rPr>
            <w:rFonts w:hint="default"/>
            <w:lang w:val="ru-RU"/>
          </w:rPr>
          <w:t xml:space="preserve">а на </w:t>
        </w:r>
      </w:ins>
      <w:ins w:id="1231" w:author="google1599737165" w:date="2023-05-26T21:02:21Z">
        <w:r>
          <w:rPr>
            <w:rFonts w:hint="default"/>
            <w:lang w:val="ru-RU"/>
          </w:rPr>
          <w:t>бе</w:t>
        </w:r>
      </w:ins>
      <w:ins w:id="1232" w:author="google1599737165" w:date="2023-05-26T21:02:22Z">
        <w:r>
          <w:rPr>
            <w:rFonts w:hint="default"/>
            <w:lang w:val="ru-RU"/>
          </w:rPr>
          <w:t>та-</w:t>
        </w:r>
      </w:ins>
      <w:ins w:id="1233" w:author="google1599737165" w:date="2023-05-26T21:02:23Z">
        <w:r>
          <w:rPr>
            <w:rFonts w:hint="default"/>
            <w:lang w:val="ru-RU"/>
          </w:rPr>
          <w:t>распр</w:t>
        </w:r>
      </w:ins>
      <w:ins w:id="1234" w:author="google1599737165" w:date="2023-05-26T21:02:24Z">
        <w:r>
          <w:rPr>
            <w:rFonts w:hint="default"/>
            <w:lang w:val="ru-RU"/>
          </w:rPr>
          <w:t>едел</w:t>
        </w:r>
      </w:ins>
      <w:ins w:id="1235" w:author="google1599737165" w:date="2023-05-26T21:02:29Z">
        <w:r>
          <w:rPr>
            <w:rFonts w:hint="default"/>
            <w:lang w:val="ru-RU"/>
          </w:rPr>
          <w:t>е</w:t>
        </w:r>
      </w:ins>
      <w:ins w:id="1236" w:author="google1599737165" w:date="2023-05-26T21:02:24Z">
        <w:r>
          <w:rPr>
            <w:rFonts w:hint="default"/>
            <w:lang w:val="ru-RU"/>
          </w:rPr>
          <w:t>нии</w:t>
        </w:r>
      </w:ins>
      <w:ins w:id="1237" w:author="google1599737165" w:date="2023-05-26T21:02:25Z">
        <w:r>
          <w:rPr>
            <w:rFonts w:hint="default"/>
            <w:lang w:val="ru-RU"/>
          </w:rPr>
          <w:t xml:space="preserve">. </w:t>
        </w:r>
      </w:ins>
    </w:p>
    <w:p>
      <w:pPr>
        <w:ind w:firstLine="708"/>
      </w:pPr>
      <w:del w:id="1238" w:author="google1599737165" w:date="2023-05-26T21:00:08Z">
        <w:r>
          <w:rPr/>
          <w:delText xml:space="preserve"> При анализе смертности меченых мидий в Эксперименте 1 в модели не учитывались животные из «контрольных» поселений. Средняя смертность в таких поселениях использовалась в качестве референса при визуализации модели.</w:delText>
        </w:r>
      </w:del>
    </w:p>
    <w:p>
      <w:r>
        <w:t xml:space="preserve"> </w:t>
      </w:r>
      <w:r>
        <w:tab/>
      </w:r>
      <w:r>
        <w:t xml:space="preserve">В рамках каждого анализа нами также учитывались характеристики мидий и поселений (факторы аналогичны анализу скорости роста). Поэтому в рамках каждого анализа были построены ряд моделей с различным набором предикторов, которые сравнивались по </w:t>
      </w:r>
      <w:r>
        <w:rPr>
          <w:lang w:val="en-US"/>
        </w:rPr>
        <w:t>AIC</w:t>
      </w:r>
      <w:r>
        <w:t xml:space="preserve">. В результате было представлено три модели: описывающая смертность меченых в Эксперименте 1 (Модель 4), описывающая смертность фоновых мидий в эксперименте 1 (Модель 5) и описывающая общую смертность мидий в поселениях из Эксперимента 2 (Модель 6). Структура всех трех моделей представлена в Таблице ???. </w:t>
      </w:r>
    </w:p>
    <w:p>
      <w:pPr>
        <w:ind w:firstLine="708"/>
        <w:rPr>
          <w:b/>
        </w:rPr>
      </w:pPr>
      <w:r>
        <w:rPr>
          <w:b/>
        </w:rPr>
        <w:t xml:space="preserve">Влияние таксономического состава поселения на силу прикрепления мидий к субстрату и интенсивность образования биссуса. </w:t>
      </w:r>
    </w:p>
    <w:p>
      <w:pPr>
        <w:ind w:firstLine="708"/>
        <w:rPr>
          <w:ins w:id="1239" w:author="google1599737165" w:date="2023-05-26T21:07:46Z"/>
        </w:rPr>
      </w:pPr>
      <w:r>
        <w:t xml:space="preserve">Для анализа силы прикрепления мидий в полевых Экспериментах 2 и 3 в качестве зависимой переменной нами использовалась абсолютная сила натяжения биссусных нитей при отрыве мидий от субстрата. Нами были построены ряд обобщенных линейный моделей и обобщенных линейных смешанных моделей. Для </w:t>
      </w:r>
      <w:r>
        <w:rPr>
          <w:lang w:val="en-US"/>
        </w:rPr>
        <w:t>GLMM</w:t>
      </w:r>
      <w:r>
        <w:t xml:space="preserve"> мы оценивали коэффциенты внутриклассовой корреляции – если корреляции не наблюдалось, то предпочтение отдавалось </w:t>
      </w:r>
      <w:r>
        <w:rPr>
          <w:lang w:val="en-US"/>
        </w:rPr>
        <w:t>GLS</w:t>
      </w:r>
      <w:r>
        <w:t>. Аналогично предыдущим анализам в качестве предикторов для анализа данных из Эксперимента 2 использовались разнообразные характеристики мидий и поселений. В случае Эксперимента 3 набор предикторов был меньше – ввиду упрощенного дизайна эксперимента. В рамках каждого эксперимента строились модели с различным набором предикторов, включая взаимодействие факторов. В качестве случайного</w:t>
      </w:r>
      <w:ins w:id="1240" w:author="google1599737165" w:date="2023-05-26T21:04:16Z">
        <w:r>
          <w:rPr>
            <w:rFonts w:hint="default"/>
            <w:lang w:val="ru-RU"/>
          </w:rPr>
          <w:t xml:space="preserve">, </w:t>
        </w:r>
      </w:ins>
      <w:ins w:id="1241" w:author="google1599737165" w:date="2023-05-26T21:04:17Z">
        <w:r>
          <w:rPr>
            <w:rFonts w:hint="default"/>
            <w:lang w:val="ru-RU"/>
          </w:rPr>
          <w:t>груп</w:t>
        </w:r>
      </w:ins>
      <w:ins w:id="1242" w:author="google1599737165" w:date="2023-05-26T21:04:18Z">
        <w:r>
          <w:rPr>
            <w:rFonts w:hint="default"/>
            <w:lang w:val="ru-RU"/>
          </w:rPr>
          <w:t>пирую</w:t>
        </w:r>
      </w:ins>
      <w:ins w:id="1243" w:author="google1599737165" w:date="2023-05-26T21:04:19Z">
        <w:r>
          <w:rPr>
            <w:rFonts w:hint="default"/>
            <w:lang w:val="ru-RU"/>
          </w:rPr>
          <w:t>щего</w:t>
        </w:r>
      </w:ins>
      <w:r>
        <w:t xml:space="preserve"> фактора </w:t>
      </w:r>
      <w:del w:id="1244" w:author="google1599737165" w:date="2023-05-26T21:04:03Z">
        <w:r>
          <w:rPr/>
          <w:delText xml:space="preserve">в нефиксированной части модели </w:delText>
        </w:r>
      </w:del>
      <w:r>
        <w:t xml:space="preserve">мы рассматривали </w:t>
      </w:r>
      <w:del w:id="1245" w:author="google1599737165" w:date="2023-05-26T21:04:11Z">
        <w:r>
          <w:rPr/>
          <w:delText xml:space="preserve">фактор </w:delText>
        </w:r>
      </w:del>
      <w:r>
        <w:t>сад</w:t>
      </w:r>
      <w:ins w:id="1246" w:author="google1599737165" w:date="2023-05-26T21:04:27Z">
        <w:r>
          <w:rPr>
            <w:lang w:val="ru-RU"/>
          </w:rPr>
          <w:t>ок</w:t>
        </w:r>
      </w:ins>
      <w:ins w:id="1247" w:author="google1599737165" w:date="2023-05-26T21:04:35Z">
        <w:r>
          <w:rPr>
            <w:rFonts w:hint="default"/>
            <w:lang w:val="ru-RU"/>
          </w:rPr>
          <w:t>,</w:t>
        </w:r>
      </w:ins>
      <w:ins w:id="1248" w:author="google1599737165" w:date="2023-05-26T21:04:36Z">
        <w:r>
          <w:rPr>
            <w:rFonts w:hint="default"/>
            <w:lang w:val="ru-RU"/>
          </w:rPr>
          <w:t xml:space="preserve"> в </w:t>
        </w:r>
      </w:ins>
      <w:ins w:id="1249" w:author="google1599737165" w:date="2023-05-26T21:04:37Z">
        <w:r>
          <w:rPr>
            <w:rFonts w:hint="default"/>
            <w:lang w:val="ru-RU"/>
          </w:rPr>
          <w:t>которо</w:t>
        </w:r>
      </w:ins>
      <w:ins w:id="1250" w:author="google1599737165" w:date="2023-05-26T21:04:38Z">
        <w:r>
          <w:rPr>
            <w:rFonts w:hint="default"/>
            <w:lang w:val="ru-RU"/>
          </w:rPr>
          <w:t>м на</w:t>
        </w:r>
      </w:ins>
      <w:ins w:id="1251" w:author="google1599737165" w:date="2023-05-26T21:04:40Z">
        <w:r>
          <w:rPr>
            <w:rFonts w:hint="default"/>
            <w:lang w:val="ru-RU"/>
          </w:rPr>
          <w:t>х</w:t>
        </w:r>
      </w:ins>
      <w:ins w:id="1252" w:author="google1599737165" w:date="2023-05-26T21:04:41Z">
        <w:r>
          <w:rPr>
            <w:rFonts w:hint="default"/>
            <w:lang w:val="ru-RU"/>
          </w:rPr>
          <w:t>оди</w:t>
        </w:r>
      </w:ins>
      <w:ins w:id="1253" w:author="google1599737165" w:date="2023-05-26T21:04:42Z">
        <w:r>
          <w:rPr>
            <w:rFonts w:hint="default"/>
            <w:lang w:val="ru-RU"/>
          </w:rPr>
          <w:t>л</w:t>
        </w:r>
      </w:ins>
      <w:ins w:id="1254" w:author="google1599737165" w:date="2023-05-26T21:04:43Z">
        <w:r>
          <w:rPr>
            <w:rFonts w:hint="default"/>
            <w:lang w:val="ru-RU"/>
          </w:rPr>
          <w:t>ис</w:t>
        </w:r>
      </w:ins>
      <w:ins w:id="1255" w:author="google1599737165" w:date="2023-05-26T21:04:44Z">
        <w:r>
          <w:rPr>
            <w:rFonts w:hint="default"/>
            <w:lang w:val="ru-RU"/>
          </w:rPr>
          <w:t>ь миди</w:t>
        </w:r>
      </w:ins>
      <w:ins w:id="1256" w:author="google1599737165" w:date="2023-05-26T21:04:45Z">
        <w:r>
          <w:rPr>
            <w:rFonts w:hint="default"/>
            <w:lang w:val="ru-RU"/>
          </w:rPr>
          <w:t>и</w:t>
        </w:r>
      </w:ins>
      <w:ins w:id="1257" w:author="google1599737165" w:date="2023-05-26T21:04:51Z">
        <w:r>
          <w:rPr>
            <w:rFonts w:hint="default"/>
            <w:lang w:val="ru-RU"/>
          </w:rPr>
          <w:t>,</w:t>
        </w:r>
      </w:ins>
      <w:del w:id="1258" w:author="google1599737165" w:date="2023-05-26T21:04:30Z">
        <w:r>
          <w:rPr/>
          <w:delText>ка</w:delText>
        </w:r>
      </w:del>
      <w:r>
        <w:t xml:space="preserve"> и пластин</w:t>
      </w:r>
      <w:ins w:id="1259" w:author="google1599737165" w:date="2023-05-26T21:04:54Z">
        <w:r>
          <w:rPr>
            <w:lang w:val="ru-RU"/>
          </w:rPr>
          <w:t>у</w:t>
        </w:r>
      </w:ins>
      <w:ins w:id="1260" w:author="google1599737165" w:date="2023-05-26T21:04:56Z">
        <w:r>
          <w:rPr>
            <w:rFonts w:hint="default"/>
            <w:lang w:val="ru-RU"/>
          </w:rPr>
          <w:t>,</w:t>
        </w:r>
      </w:ins>
      <w:ins w:id="1261" w:author="google1599737165" w:date="2023-05-26T21:04:57Z">
        <w:r>
          <w:rPr>
            <w:rFonts w:hint="default"/>
            <w:lang w:val="ru-RU"/>
          </w:rPr>
          <w:t xml:space="preserve"> на ко</w:t>
        </w:r>
      </w:ins>
      <w:ins w:id="1262" w:author="google1599737165" w:date="2023-05-26T21:04:58Z">
        <w:r>
          <w:rPr>
            <w:rFonts w:hint="default"/>
            <w:lang w:val="ru-RU"/>
          </w:rPr>
          <w:t xml:space="preserve">торой </w:t>
        </w:r>
      </w:ins>
      <w:ins w:id="1263" w:author="google1599737165" w:date="2023-05-26T21:05:00Z">
        <w:r>
          <w:rPr>
            <w:rFonts w:hint="default"/>
            <w:lang w:val="ru-RU"/>
          </w:rPr>
          <w:t>прои</w:t>
        </w:r>
      </w:ins>
      <w:ins w:id="1264" w:author="google1599737165" w:date="2023-05-26T21:05:08Z">
        <w:r>
          <w:rPr>
            <w:rFonts w:hint="default"/>
            <w:lang w:val="ru-RU"/>
          </w:rPr>
          <w:t>з</w:t>
        </w:r>
      </w:ins>
      <w:ins w:id="1265" w:author="google1599737165" w:date="2023-05-26T21:05:09Z">
        <w:r>
          <w:rPr>
            <w:rFonts w:hint="default"/>
            <w:lang w:val="ru-RU"/>
          </w:rPr>
          <w:t>водил</w:t>
        </w:r>
      </w:ins>
      <w:ins w:id="1266" w:author="google1599737165" w:date="2023-05-26T21:05:17Z">
        <w:r>
          <w:rPr>
            <w:rFonts w:hint="default"/>
            <w:lang w:val="ru-RU"/>
          </w:rPr>
          <w:t>ась</w:t>
        </w:r>
      </w:ins>
      <w:ins w:id="1267" w:author="google1599737165" w:date="2023-05-26T21:05:18Z">
        <w:r>
          <w:rPr>
            <w:rFonts w:hint="default"/>
            <w:lang w:val="ru-RU"/>
          </w:rPr>
          <w:t xml:space="preserve"> оц</w:t>
        </w:r>
      </w:ins>
      <w:ins w:id="1268" w:author="google1599737165" w:date="2023-05-26T21:05:19Z">
        <w:r>
          <w:rPr>
            <w:rFonts w:hint="default"/>
            <w:lang w:val="ru-RU"/>
          </w:rPr>
          <w:t xml:space="preserve">енка </w:t>
        </w:r>
      </w:ins>
      <w:ins w:id="1269" w:author="google1599737165" w:date="2023-05-26T21:05:21Z">
        <w:r>
          <w:rPr>
            <w:rFonts w:hint="default"/>
            <w:lang w:val="ru-RU"/>
          </w:rPr>
          <w:t xml:space="preserve">силы </w:t>
        </w:r>
      </w:ins>
      <w:ins w:id="1270" w:author="google1599737165" w:date="2023-05-26T21:05:23Z">
        <w:r>
          <w:rPr>
            <w:rFonts w:hint="default"/>
            <w:lang w:val="ru-RU"/>
          </w:rPr>
          <w:t>пр</w:t>
        </w:r>
      </w:ins>
      <w:ins w:id="1271" w:author="google1599737165" w:date="2023-05-26T21:05:24Z">
        <w:r>
          <w:rPr>
            <w:rFonts w:hint="default"/>
            <w:lang w:val="ru-RU"/>
          </w:rPr>
          <w:t>ик</w:t>
        </w:r>
      </w:ins>
      <w:ins w:id="1272" w:author="google1599737165" w:date="2023-05-26T21:05:25Z">
        <w:r>
          <w:rPr>
            <w:rFonts w:hint="default"/>
            <w:lang w:val="ru-RU"/>
          </w:rPr>
          <w:t>реплени</w:t>
        </w:r>
      </w:ins>
      <w:ins w:id="1273" w:author="google1599737165" w:date="2023-05-26T21:05:26Z">
        <w:r>
          <w:rPr>
            <w:rFonts w:hint="default"/>
            <w:lang w:val="ru-RU"/>
          </w:rPr>
          <w:t>я</w:t>
        </w:r>
      </w:ins>
      <w:del w:id="1274" w:author="google1599737165" w:date="2023-05-26T21:04:54Z">
        <w:r>
          <w:rPr/>
          <w:delText>ы</w:delText>
        </w:r>
      </w:del>
      <w:r>
        <w:t xml:space="preserve">. </w:t>
      </w:r>
      <w:ins w:id="1275" w:author="google1599737165" w:date="2023-05-26T21:06:00Z">
        <w:r>
          <w:rPr>
            <w:lang w:val="ru-RU"/>
          </w:rPr>
          <w:t>Д</w:t>
        </w:r>
      </w:ins>
      <w:ins w:id="1276" w:author="google1599737165" w:date="2023-05-26T21:06:01Z">
        <w:r>
          <w:rPr>
            <w:lang w:val="ru-RU"/>
          </w:rPr>
          <w:t>ля</w:t>
        </w:r>
      </w:ins>
      <w:ins w:id="1277" w:author="google1599737165" w:date="2023-05-26T21:06:01Z">
        <w:r>
          <w:rPr>
            <w:rFonts w:hint="default"/>
            <w:lang w:val="ru-RU"/>
          </w:rPr>
          <w:t xml:space="preserve"> </w:t>
        </w:r>
      </w:ins>
      <w:ins w:id="1278" w:author="google1599737165" w:date="2023-05-26T21:06:02Z">
        <w:r>
          <w:rPr>
            <w:rFonts w:hint="default"/>
            <w:lang w:val="ru-RU"/>
          </w:rPr>
          <w:t>опт</w:t>
        </w:r>
      </w:ins>
      <w:ins w:id="1279" w:author="google1599737165" w:date="2023-05-26T21:06:03Z">
        <w:r>
          <w:rPr>
            <w:rFonts w:hint="default"/>
            <w:lang w:val="ru-RU"/>
          </w:rPr>
          <w:t>имиз</w:t>
        </w:r>
      </w:ins>
      <w:ins w:id="1280" w:author="google1599737165" w:date="2023-05-26T21:06:04Z">
        <w:r>
          <w:rPr>
            <w:rFonts w:hint="default"/>
            <w:lang w:val="ru-RU"/>
          </w:rPr>
          <w:t xml:space="preserve">ации </w:t>
        </w:r>
      </w:ins>
      <w:ins w:id="1281" w:author="google1599737165" w:date="2023-05-26T21:06:05Z">
        <w:r>
          <w:rPr>
            <w:rFonts w:hint="default"/>
            <w:lang w:val="ru-RU"/>
          </w:rPr>
          <w:t>модели</w:t>
        </w:r>
      </w:ins>
      <w:ins w:id="1282" w:author="google1599737165" w:date="2023-05-26T21:06:06Z">
        <w:r>
          <w:rPr>
            <w:rFonts w:hint="default"/>
            <w:lang w:val="ru-RU"/>
          </w:rPr>
          <w:t xml:space="preserve"> </w:t>
        </w:r>
      </w:ins>
      <w:ins w:id="1283" w:author="google1599737165" w:date="2023-05-26T21:06:07Z">
        <w:r>
          <w:rPr>
            <w:rFonts w:hint="default"/>
            <w:lang w:val="ru-RU"/>
          </w:rPr>
          <w:t xml:space="preserve">был </w:t>
        </w:r>
      </w:ins>
      <w:ins w:id="1284" w:author="google1599737165" w:date="2023-05-26T21:06:08Z">
        <w:r>
          <w:rPr>
            <w:rFonts w:hint="default"/>
            <w:lang w:val="ru-RU"/>
          </w:rPr>
          <w:t>исполь</w:t>
        </w:r>
      </w:ins>
      <w:ins w:id="1285" w:author="google1599737165" w:date="2023-05-26T21:06:09Z">
        <w:r>
          <w:rPr>
            <w:rFonts w:hint="default"/>
            <w:lang w:val="ru-RU"/>
          </w:rPr>
          <w:t>зован</w:t>
        </w:r>
      </w:ins>
      <w:ins w:id="1286" w:author="google1599737165" w:date="2023-05-26T21:06:10Z">
        <w:r>
          <w:rPr>
            <w:rFonts w:hint="default"/>
            <w:lang w:val="ru-RU"/>
          </w:rPr>
          <w:t xml:space="preserve"> </w:t>
        </w:r>
      </w:ins>
      <w:ins w:id="1287" w:author="google1599737165" w:date="2023-05-26T21:06:12Z">
        <w:r>
          <w:rPr>
            <w:rFonts w:hint="default"/>
            <w:lang w:val="ru-RU"/>
          </w:rPr>
          <w:t>по</w:t>
        </w:r>
      </w:ins>
      <w:ins w:id="1288" w:author="google1599737165" w:date="2023-05-26T21:06:13Z">
        <w:r>
          <w:rPr>
            <w:rFonts w:hint="default"/>
            <w:lang w:val="ru-RU"/>
          </w:rPr>
          <w:t>шагов</w:t>
        </w:r>
      </w:ins>
      <w:ins w:id="1289" w:author="google1599737165" w:date="2023-05-26T21:06:14Z">
        <w:r>
          <w:rPr>
            <w:rFonts w:hint="default"/>
            <w:lang w:val="ru-RU"/>
          </w:rPr>
          <w:t xml:space="preserve">ый </w:t>
        </w:r>
      </w:ins>
      <w:ins w:id="1290" w:author="google1599737165" w:date="2023-05-26T21:06:18Z">
        <w:r>
          <w:rPr>
            <w:rFonts w:hint="default"/>
            <w:lang w:val="ru-RU"/>
          </w:rPr>
          <w:t>об</w:t>
        </w:r>
      </w:ins>
      <w:ins w:id="1291" w:author="google1599737165" w:date="2023-05-26T21:06:19Z">
        <w:r>
          <w:rPr>
            <w:rFonts w:hint="default"/>
            <w:lang w:val="ru-RU"/>
          </w:rPr>
          <w:t>ратн</w:t>
        </w:r>
      </w:ins>
      <w:ins w:id="1292" w:author="google1599737165" w:date="2023-05-26T21:06:20Z">
        <w:r>
          <w:rPr>
            <w:rFonts w:hint="default"/>
            <w:lang w:val="ru-RU"/>
          </w:rPr>
          <w:t>ы</w:t>
        </w:r>
      </w:ins>
      <w:ins w:id="1293" w:author="google1599737165" w:date="2023-05-26T21:06:21Z">
        <w:r>
          <w:rPr>
            <w:rFonts w:hint="default"/>
            <w:lang w:val="ru-RU"/>
          </w:rPr>
          <w:t xml:space="preserve">й </w:t>
        </w:r>
      </w:ins>
      <w:ins w:id="1294" w:author="google1599737165" w:date="2023-05-26T21:06:22Z">
        <w:r>
          <w:rPr>
            <w:rFonts w:hint="default"/>
            <w:lang w:val="ru-RU"/>
          </w:rPr>
          <w:t>ал</w:t>
        </w:r>
      </w:ins>
      <w:ins w:id="1295" w:author="google1599737165" w:date="2023-05-26T21:06:23Z">
        <w:r>
          <w:rPr>
            <w:rFonts w:hint="default"/>
            <w:lang w:val="ru-RU"/>
          </w:rPr>
          <w:t>горит</w:t>
        </w:r>
      </w:ins>
      <w:ins w:id="1296" w:author="google1599737165" w:date="2023-05-26T21:06:24Z">
        <w:r>
          <w:rPr>
            <w:rFonts w:hint="default"/>
            <w:lang w:val="ru-RU"/>
          </w:rPr>
          <w:t xml:space="preserve">м </w:t>
        </w:r>
      </w:ins>
      <w:ins w:id="1297" w:author="google1599737165" w:date="2023-05-26T21:06:25Z">
        <w:r>
          <w:rPr>
            <w:rFonts w:hint="default"/>
            <w:lang w:val="ru-RU"/>
          </w:rPr>
          <w:t>(</w:t>
        </w:r>
      </w:ins>
      <w:ins w:id="1298" w:author="google1599737165" w:date="2023-05-26T21:06:26Z">
        <w:r>
          <w:rPr>
            <w:rFonts w:hint="default"/>
            <w:lang w:val="en-US"/>
          </w:rPr>
          <w:t>ba</w:t>
        </w:r>
      </w:ins>
      <w:ins w:id="1299" w:author="google1599737165" w:date="2023-05-26T21:06:27Z">
        <w:r>
          <w:rPr>
            <w:rFonts w:hint="default"/>
            <w:lang w:val="en-US"/>
          </w:rPr>
          <w:t>ck</w:t>
        </w:r>
      </w:ins>
      <w:ins w:id="1300" w:author="google1599737165" w:date="2023-05-26T21:06:28Z">
        <w:r>
          <w:rPr>
            <w:rFonts w:hint="default"/>
            <w:lang w:val="en-US"/>
          </w:rPr>
          <w:t>wa</w:t>
        </w:r>
      </w:ins>
      <w:ins w:id="1301" w:author="google1599737165" w:date="2023-05-26T21:06:29Z">
        <w:r>
          <w:rPr>
            <w:rFonts w:hint="default"/>
            <w:lang w:val="en-US"/>
          </w:rPr>
          <w:t xml:space="preserve">rd </w:t>
        </w:r>
      </w:ins>
      <w:ins w:id="1302" w:author="google1599737165" w:date="2023-05-26T21:06:30Z">
        <w:r>
          <w:rPr>
            <w:rFonts w:hint="default"/>
            <w:lang w:val="en-US"/>
          </w:rPr>
          <w:t>s</w:t>
        </w:r>
      </w:ins>
      <w:ins w:id="1303" w:author="google1599737165" w:date="2023-05-26T21:06:31Z">
        <w:r>
          <w:rPr>
            <w:rFonts w:hint="default"/>
            <w:lang w:val="en-US"/>
          </w:rPr>
          <w:t>ele</w:t>
        </w:r>
      </w:ins>
      <w:ins w:id="1304" w:author="google1599737165" w:date="2023-05-26T21:06:32Z">
        <w:r>
          <w:rPr>
            <w:rFonts w:hint="default"/>
            <w:lang w:val="en-US"/>
          </w:rPr>
          <w:t>c</w:t>
        </w:r>
      </w:ins>
      <w:ins w:id="1305" w:author="google1599737165" w:date="2023-05-26T21:06:33Z">
        <w:r>
          <w:rPr>
            <w:rFonts w:hint="default"/>
            <w:lang w:val="en-US"/>
          </w:rPr>
          <w:t>tio</w:t>
        </w:r>
      </w:ins>
      <w:ins w:id="1306" w:author="google1599737165" w:date="2023-05-26T21:06:34Z">
        <w:r>
          <w:rPr>
            <w:rFonts w:hint="default"/>
            <w:lang w:val="en-US"/>
          </w:rPr>
          <w:t>n</w:t>
        </w:r>
      </w:ins>
      <w:ins w:id="1307" w:author="google1599737165" w:date="2023-05-26T21:06:37Z">
        <w:r>
          <w:rPr>
            <w:rFonts w:hint="default"/>
            <w:lang w:val="en-US"/>
          </w:rPr>
          <w:t>)</w:t>
        </w:r>
      </w:ins>
      <w:ins w:id="1308" w:author="google1599737165" w:date="2023-05-26T21:06:39Z">
        <w:r>
          <w:rPr>
            <w:rFonts w:hint="default"/>
            <w:lang w:val="en-US"/>
          </w:rPr>
          <w:t xml:space="preserve">. </w:t>
        </w:r>
      </w:ins>
      <w:ins w:id="1309" w:author="google1599737165" w:date="2023-05-26T21:06:40Z">
        <w:r>
          <w:rPr>
            <w:rFonts w:hint="default"/>
            <w:lang w:val="en-US"/>
          </w:rPr>
          <w:t xml:space="preserve"> </w:t>
        </w:r>
      </w:ins>
      <w:ins w:id="1310" w:author="google1599737165" w:date="2023-05-26T21:06:43Z">
        <w:r>
          <w:rPr>
            <w:rFonts w:hint="default"/>
            <w:lang w:val="ru-RU"/>
          </w:rPr>
          <w:t>В</w:t>
        </w:r>
      </w:ins>
      <w:ins w:id="1311" w:author="google1599737165" w:date="2023-05-26T21:06:44Z">
        <w:r>
          <w:rPr>
            <w:rFonts w:hint="default"/>
            <w:lang w:val="ru-RU"/>
          </w:rPr>
          <w:t xml:space="preserve"> к</w:t>
        </w:r>
      </w:ins>
      <w:ins w:id="1312" w:author="google1599737165" w:date="2023-05-26T21:06:45Z">
        <w:r>
          <w:rPr>
            <w:rFonts w:hint="default"/>
            <w:lang w:val="ru-RU"/>
          </w:rPr>
          <w:t>ачест</w:t>
        </w:r>
      </w:ins>
      <w:ins w:id="1313" w:author="google1599737165" w:date="2023-05-26T21:06:46Z">
        <w:r>
          <w:rPr>
            <w:rFonts w:hint="default"/>
            <w:lang w:val="ru-RU"/>
          </w:rPr>
          <w:t>ве опт</w:t>
        </w:r>
      </w:ins>
      <w:ins w:id="1314" w:author="google1599737165" w:date="2023-05-26T21:06:47Z">
        <w:r>
          <w:rPr>
            <w:rFonts w:hint="default"/>
            <w:lang w:val="ru-RU"/>
          </w:rPr>
          <w:t>имал</w:t>
        </w:r>
      </w:ins>
      <w:ins w:id="1315" w:author="google1599737165" w:date="2023-05-26T21:06:48Z">
        <w:r>
          <w:rPr>
            <w:rFonts w:hint="default"/>
            <w:lang w:val="ru-RU"/>
          </w:rPr>
          <w:t xml:space="preserve">ьной </w:t>
        </w:r>
      </w:ins>
      <w:ins w:id="1316" w:author="google1599737165" w:date="2023-05-26T21:06:49Z">
        <w:r>
          <w:rPr>
            <w:rFonts w:hint="default"/>
            <w:lang w:val="ru-RU"/>
          </w:rPr>
          <w:t>рассмат</w:t>
        </w:r>
      </w:ins>
      <w:ins w:id="1317" w:author="google1599737165" w:date="2023-05-26T21:06:50Z">
        <w:r>
          <w:rPr>
            <w:rFonts w:hint="default"/>
            <w:lang w:val="ru-RU"/>
          </w:rPr>
          <w:t>ривала</w:t>
        </w:r>
      </w:ins>
      <w:ins w:id="1318" w:author="google1599737165" w:date="2023-05-26T21:06:51Z">
        <w:r>
          <w:rPr>
            <w:rFonts w:hint="default"/>
            <w:lang w:val="ru-RU"/>
          </w:rPr>
          <w:t xml:space="preserve">сь </w:t>
        </w:r>
      </w:ins>
      <w:ins w:id="1319" w:author="google1599737165" w:date="2023-05-26T21:06:52Z">
        <w:r>
          <w:rPr>
            <w:rFonts w:hint="default"/>
            <w:lang w:val="ru-RU"/>
          </w:rPr>
          <w:t>модель</w:t>
        </w:r>
      </w:ins>
      <w:ins w:id="1320" w:author="google1599737165" w:date="2023-05-26T21:06:53Z">
        <w:r>
          <w:rPr>
            <w:rFonts w:hint="default"/>
            <w:lang w:val="ru-RU"/>
          </w:rPr>
          <w:t xml:space="preserve"> с </w:t>
        </w:r>
      </w:ins>
      <w:ins w:id="1321" w:author="google1599737165" w:date="2023-05-26T21:06:54Z">
        <w:r>
          <w:rPr>
            <w:rFonts w:hint="default"/>
            <w:lang w:val="ru-RU"/>
          </w:rPr>
          <w:t>миним</w:t>
        </w:r>
      </w:ins>
      <w:ins w:id="1322" w:author="google1599737165" w:date="2023-05-26T21:06:55Z">
        <w:r>
          <w:rPr>
            <w:rFonts w:hint="default"/>
            <w:lang w:val="ru-RU"/>
          </w:rPr>
          <w:t>альны</w:t>
        </w:r>
      </w:ins>
      <w:ins w:id="1323" w:author="google1599737165" w:date="2023-05-26T21:06:56Z">
        <w:r>
          <w:rPr>
            <w:rFonts w:hint="default"/>
            <w:lang w:val="ru-RU"/>
          </w:rPr>
          <w:t>м зн</w:t>
        </w:r>
      </w:ins>
      <w:ins w:id="1324" w:author="google1599737165" w:date="2023-05-26T21:06:57Z">
        <w:r>
          <w:rPr>
            <w:rFonts w:hint="default"/>
            <w:lang w:val="ru-RU"/>
          </w:rPr>
          <w:t>ачение</w:t>
        </w:r>
      </w:ins>
      <w:ins w:id="1325" w:author="google1599737165" w:date="2023-05-26T21:06:58Z">
        <w:r>
          <w:rPr>
            <w:rFonts w:hint="default"/>
            <w:lang w:val="ru-RU"/>
          </w:rPr>
          <w:t xml:space="preserve">м </w:t>
        </w:r>
      </w:ins>
      <w:ins w:id="1326" w:author="google1599737165" w:date="2023-05-26T21:06:59Z">
        <w:r>
          <w:rPr>
            <w:rFonts w:hint="default"/>
            <w:lang w:val="en-US"/>
          </w:rPr>
          <w:t>AI</w:t>
        </w:r>
      </w:ins>
      <w:ins w:id="1327" w:author="google1599737165" w:date="2023-05-26T21:07:00Z">
        <w:r>
          <w:rPr>
            <w:rFonts w:hint="default"/>
            <w:lang w:val="en-US"/>
          </w:rPr>
          <w:t xml:space="preserve">C. </w:t>
        </w:r>
      </w:ins>
      <w:del w:id="1328" w:author="google1599737165" w:date="2023-05-26T21:07:04Z">
        <w:r>
          <w:rPr/>
          <w:delText xml:space="preserve">Итоговыми избирались модели с наименьшим </w:delText>
        </w:r>
      </w:del>
      <w:del w:id="1329" w:author="google1599737165" w:date="2023-05-26T21:07:04Z">
        <w:r>
          <w:rPr>
            <w:lang w:val="en-US"/>
          </w:rPr>
          <w:delText>AIC</w:delText>
        </w:r>
      </w:del>
      <w:del w:id="1330" w:author="google1599737165" w:date="2023-05-26T21:07:04Z">
        <w:r>
          <w:rPr/>
          <w:delText xml:space="preserve">. </w:delText>
        </w:r>
      </w:del>
      <w:r>
        <w:t xml:space="preserve">Таким </w:t>
      </w:r>
      <w:del w:id="1331" w:author="google1599737165" w:date="2023-05-26T21:07:10Z">
        <w:r>
          <w:rPr>
            <w:rFonts w:hint="default"/>
            <w:lang w:val="en-US"/>
          </w:rPr>
          <w:delText>образом</w:delText>
        </w:r>
      </w:del>
      <w:ins w:id="1332" w:author="google1599737165" w:date="2023-05-26T21:07:14Z">
        <w:r>
          <w:rPr>
            <w:rFonts w:hint="default"/>
            <w:lang w:val="ru-RU"/>
          </w:rPr>
          <w:t>метод</w:t>
        </w:r>
      </w:ins>
      <w:ins w:id="1333" w:author="google1599737165" w:date="2023-05-26T21:07:16Z">
        <w:r>
          <w:rPr>
            <w:rFonts w:hint="default"/>
            <w:lang w:val="ru-RU"/>
          </w:rPr>
          <w:t>о</w:t>
        </w:r>
      </w:ins>
      <w:ins w:id="1334" w:author="google1599737165" w:date="2023-05-26T21:07:17Z">
        <w:r>
          <w:rPr>
            <w:rFonts w:hint="default"/>
            <w:lang w:val="ru-RU"/>
          </w:rPr>
          <w:t>м</w:t>
        </w:r>
      </w:ins>
      <w:ins w:id="1335" w:author="google1599737165" w:date="2023-05-26T21:07:18Z">
        <w:r>
          <w:rPr>
            <w:rFonts w:hint="default"/>
            <w:lang w:val="ru-RU"/>
          </w:rPr>
          <w:t xml:space="preserve"> </w:t>
        </w:r>
      </w:ins>
      <w:ins w:id="1336" w:author="google1599737165" w:date="2023-05-26T21:07:19Z">
        <w:r>
          <w:rPr>
            <w:rFonts w:hint="default"/>
            <w:lang w:val="ru-RU"/>
          </w:rPr>
          <w:t>из</w:t>
        </w:r>
      </w:ins>
      <w:ins w:id="1337" w:author="google1599737165" w:date="2023-05-26T21:07:20Z">
        <w:r>
          <w:rPr>
            <w:rFonts w:hint="default"/>
            <w:lang w:val="ru-RU"/>
          </w:rPr>
          <w:t xml:space="preserve"> </w:t>
        </w:r>
      </w:ins>
      <w:ins w:id="1338" w:author="google1599737165" w:date="2023-05-26T21:07:21Z">
        <w:r>
          <w:rPr>
            <w:rFonts w:hint="default"/>
            <w:lang w:val="ru-RU"/>
          </w:rPr>
          <w:t xml:space="preserve">модели </w:t>
        </w:r>
      </w:ins>
      <w:r>
        <w:t xml:space="preserve"> были исключены </w:t>
      </w:r>
      <w:del w:id="1339" w:author="google1599737165" w:date="2023-05-26T21:07:26Z">
        <w:r>
          <w:rPr/>
          <w:delText xml:space="preserve">модели с тройным </w:delText>
        </w:r>
      </w:del>
      <w:r>
        <w:t>взаимодейств</w:t>
      </w:r>
      <w:ins w:id="1340" w:author="google1599737165" w:date="2023-05-26T21:07:34Z">
        <w:r>
          <w:rPr>
            <w:lang w:val="ru-RU"/>
          </w:rPr>
          <w:t>ия</w:t>
        </w:r>
      </w:ins>
      <w:del w:id="1341" w:author="google1599737165" w:date="2023-05-26T21:07:33Z">
        <w:r>
          <w:rPr/>
          <w:delText>и</w:delText>
        </w:r>
      </w:del>
      <w:del w:id="1342" w:author="google1599737165" w:date="2023-05-26T21:07:32Z">
        <w:r>
          <w:rPr/>
          <w:delText>ем</w:delText>
        </w:r>
      </w:del>
      <w:r>
        <w:t xml:space="preserve"> </w:t>
      </w:r>
      <w:del w:id="1343" w:author="google1599737165" w:date="2023-05-26T21:07:37Z">
        <w:r>
          <w:rPr/>
          <w:delText>факторов</w:delText>
        </w:r>
      </w:del>
      <w:ins w:id="1344" w:author="google1599737165" w:date="2023-05-26T21:07:37Z">
        <w:r>
          <w:rPr>
            <w:lang w:val="ru-RU"/>
          </w:rPr>
          <w:t>п</w:t>
        </w:r>
      </w:ins>
      <w:ins w:id="1345" w:author="google1599737165" w:date="2023-05-26T21:07:38Z">
        <w:r>
          <w:rPr>
            <w:lang w:val="ru-RU"/>
          </w:rPr>
          <w:t>редикт</w:t>
        </w:r>
      </w:ins>
      <w:ins w:id="1346" w:author="google1599737165" w:date="2023-05-26T21:07:39Z">
        <w:r>
          <w:rPr>
            <w:lang w:val="ru-RU"/>
          </w:rPr>
          <w:t>о</w:t>
        </w:r>
      </w:ins>
      <w:ins w:id="1347" w:author="google1599737165" w:date="2023-05-26T21:07:40Z">
        <w:r>
          <w:rPr>
            <w:lang w:val="ru-RU"/>
          </w:rPr>
          <w:t>р</w:t>
        </w:r>
      </w:ins>
      <w:ins w:id="1348" w:author="google1599737165" w:date="2023-05-26T21:07:41Z">
        <w:r>
          <w:rPr>
            <w:lang w:val="ru-RU"/>
          </w:rPr>
          <w:t>ов</w:t>
        </w:r>
      </w:ins>
      <w:r>
        <w:t xml:space="preserve">. </w:t>
      </w:r>
    </w:p>
    <w:p>
      <w:pPr>
        <w:ind w:firstLine="708"/>
      </w:pPr>
      <w:r>
        <w:t xml:space="preserve">В Эксперименте 2 размер мидий (оказывающий влияние на силу прикрепления) характеризовался длинной их раковины, в то время как в Эксперименте 3 – общей массой каждой мидии. Результатом стали две модели (Модель 7 и Модель 8), соответственно экспериментам. </w:t>
      </w:r>
    </w:p>
    <w:p>
      <w:pPr>
        <w:ind w:firstLine="708"/>
      </w:pPr>
      <w:r>
        <w:t xml:space="preserve">Для анализа влияния биотических факторов на интенсивность образования биссуса (количество образованных мидиями биссусных бляшек) нами были построены </w:t>
      </w:r>
      <w:r>
        <w:rPr>
          <w:lang w:val="en-US"/>
        </w:rPr>
        <w:t>GLM</w:t>
      </w:r>
      <w:r>
        <w:t xml:space="preserve"> и </w:t>
      </w:r>
      <w:r>
        <w:rPr>
          <w:lang w:val="en-US"/>
        </w:rPr>
        <w:t>GLMM</w:t>
      </w:r>
      <w:r>
        <w:t xml:space="preserve"> с различным набором предикторов (видовой состав поселения, вид мидии, вес мидии). </w:t>
      </w:r>
      <w:del w:id="1349" w:author="google1599737165" w:date="2023-05-26T21:08:23Z">
        <w:r>
          <w:rPr/>
          <w:delText xml:space="preserve">Для нефиксированной части </w:delText>
        </w:r>
      </w:del>
      <w:del w:id="1350" w:author="google1599737165" w:date="2023-05-26T21:08:23Z">
        <w:r>
          <w:rPr>
            <w:lang w:val="en-US"/>
          </w:rPr>
          <w:delText>GLMM</w:delText>
        </w:r>
      </w:del>
      <w:del w:id="1351" w:author="google1599737165" w:date="2023-05-26T21:08:23Z">
        <w:r>
          <w:rPr/>
          <w:delText xml:space="preserve"> в </w:delText>
        </w:r>
      </w:del>
      <w:ins w:id="1352" w:author="google1599737165" w:date="2023-05-26T21:08:24Z">
        <w:r>
          <w:rPr>
            <w:lang w:val="ru-RU"/>
          </w:rPr>
          <w:t>В</w:t>
        </w:r>
      </w:ins>
      <w:ins w:id="1353" w:author="google1599737165" w:date="2023-05-26T21:08:24Z">
        <w:r>
          <w:rPr>
            <w:rFonts w:hint="default"/>
            <w:lang w:val="ru-RU"/>
          </w:rPr>
          <w:t xml:space="preserve"> </w:t>
        </w:r>
      </w:ins>
      <w:r>
        <w:t xml:space="preserve">качестве случайного фактора рассматривался </w:t>
      </w:r>
      <w:del w:id="1354" w:author="google1599737165" w:date="2023-05-26T21:08:34Z">
        <w:r>
          <w:rPr/>
          <w:delText xml:space="preserve">фактор </w:delText>
        </w:r>
      </w:del>
      <w:r>
        <w:t>сад</w:t>
      </w:r>
      <w:ins w:id="1355" w:author="google1599737165" w:date="2023-05-26T21:08:36Z">
        <w:r>
          <w:rPr>
            <w:lang w:val="ru-RU"/>
          </w:rPr>
          <w:t>о</w:t>
        </w:r>
      </w:ins>
      <w:ins w:id="1356" w:author="google1599737165" w:date="2023-05-26T21:08:37Z">
        <w:r>
          <w:rPr>
            <w:lang w:val="ru-RU"/>
          </w:rPr>
          <w:t>к</w:t>
        </w:r>
      </w:ins>
      <w:del w:id="1357" w:author="google1599737165" w:date="2023-05-26T21:08:39Z">
        <w:r>
          <w:rPr/>
          <w:delText>к</w:delText>
        </w:r>
      </w:del>
      <w:del w:id="1358" w:author="google1599737165" w:date="2023-05-26T21:08:40Z">
        <w:r>
          <w:rPr/>
          <w:delText>а</w:delText>
        </w:r>
      </w:del>
      <w:r>
        <w:t xml:space="preserve">, однако </w:t>
      </w:r>
      <w:ins w:id="1359" w:author="google1599737165" w:date="2023-05-26T21:08:48Z">
        <w:r>
          <w:rPr>
            <w:lang w:val="ru-RU"/>
          </w:rPr>
          <w:t>низ</w:t>
        </w:r>
      </w:ins>
      <w:ins w:id="1360" w:author="google1599737165" w:date="2023-05-26T21:08:49Z">
        <w:r>
          <w:rPr>
            <w:lang w:val="ru-RU"/>
          </w:rPr>
          <w:t>кая</w:t>
        </w:r>
      </w:ins>
      <w:ins w:id="1361" w:author="google1599737165" w:date="2023-05-26T21:08:49Z">
        <w:r>
          <w:rPr>
            <w:rFonts w:hint="default"/>
            <w:lang w:val="ru-RU"/>
          </w:rPr>
          <w:t xml:space="preserve"> </w:t>
        </w:r>
      </w:ins>
      <w:ins w:id="1362" w:author="google1599737165" w:date="2023-05-26T21:08:53Z">
        <w:r>
          <w:rPr>
            <w:rFonts w:hint="default"/>
            <w:lang w:val="ru-RU"/>
          </w:rPr>
          <w:t>в</w:t>
        </w:r>
      </w:ins>
      <w:ins w:id="1363" w:author="google1599737165" w:date="2023-05-26T21:08:54Z">
        <w:r>
          <w:rPr>
            <w:rFonts w:hint="default"/>
            <w:lang w:val="ru-RU"/>
          </w:rPr>
          <w:t>нутри</w:t>
        </w:r>
      </w:ins>
      <w:ins w:id="1364" w:author="google1599737165" w:date="2023-05-26T21:08:55Z">
        <w:r>
          <w:rPr>
            <w:rFonts w:hint="default"/>
            <w:lang w:val="ru-RU"/>
          </w:rPr>
          <w:t>клас</w:t>
        </w:r>
      </w:ins>
      <w:ins w:id="1365" w:author="google1599737165" w:date="2023-05-26T21:08:56Z">
        <w:r>
          <w:rPr>
            <w:rFonts w:hint="default"/>
            <w:lang w:val="ru-RU"/>
          </w:rPr>
          <w:t xml:space="preserve">совая </w:t>
        </w:r>
      </w:ins>
      <w:ins w:id="1366" w:author="google1599737165" w:date="2023-05-26T21:09:02Z">
        <w:r>
          <w:rPr>
            <w:rFonts w:hint="default"/>
            <w:lang w:val="ru-RU"/>
          </w:rPr>
          <w:t>коррел</w:t>
        </w:r>
      </w:ins>
      <w:ins w:id="1367" w:author="google1599737165" w:date="2023-05-26T21:09:03Z">
        <w:r>
          <w:rPr>
            <w:rFonts w:hint="default"/>
            <w:lang w:val="ru-RU"/>
          </w:rPr>
          <w:t xml:space="preserve">яция </w:t>
        </w:r>
      </w:ins>
      <w:ins w:id="1368" w:author="google1599737165" w:date="2023-05-26T21:09:05Z">
        <w:r>
          <w:rPr>
            <w:rFonts w:hint="default"/>
            <w:lang w:val="ru-RU"/>
          </w:rPr>
          <w:t>поз</w:t>
        </w:r>
      </w:ins>
      <w:ins w:id="1369" w:author="google1599737165" w:date="2023-05-26T21:09:06Z">
        <w:r>
          <w:rPr>
            <w:rFonts w:hint="default"/>
            <w:lang w:val="ru-RU"/>
          </w:rPr>
          <w:t>волила</w:t>
        </w:r>
      </w:ins>
      <w:ins w:id="1370" w:author="google1599737165" w:date="2023-05-26T21:09:07Z">
        <w:r>
          <w:rPr>
            <w:rFonts w:hint="default"/>
            <w:lang w:val="ru-RU"/>
          </w:rPr>
          <w:t xml:space="preserve"> не в</w:t>
        </w:r>
      </w:ins>
      <w:ins w:id="1371" w:author="google1599737165" w:date="2023-05-26T21:09:08Z">
        <w:r>
          <w:rPr>
            <w:rFonts w:hint="default"/>
            <w:lang w:val="ru-RU"/>
          </w:rPr>
          <w:t>ключ</w:t>
        </w:r>
      </w:ins>
      <w:ins w:id="1372" w:author="google1599737165" w:date="2023-05-26T21:09:09Z">
        <w:r>
          <w:rPr>
            <w:rFonts w:hint="default"/>
            <w:lang w:val="ru-RU"/>
          </w:rPr>
          <w:t>ать э</w:t>
        </w:r>
      </w:ins>
      <w:ins w:id="1373" w:author="google1599737165" w:date="2023-05-26T21:09:10Z">
        <w:r>
          <w:rPr>
            <w:rFonts w:hint="default"/>
            <w:lang w:val="ru-RU"/>
          </w:rPr>
          <w:t xml:space="preserve">тот </w:t>
        </w:r>
      </w:ins>
      <w:ins w:id="1374" w:author="google1599737165" w:date="2023-05-26T21:09:11Z">
        <w:r>
          <w:rPr>
            <w:rFonts w:hint="default"/>
            <w:lang w:val="ru-RU"/>
          </w:rPr>
          <w:t>факто</w:t>
        </w:r>
      </w:ins>
      <w:ins w:id="1375" w:author="google1599737165" w:date="2023-05-26T21:09:12Z">
        <w:r>
          <w:rPr>
            <w:rFonts w:hint="default"/>
            <w:lang w:val="ru-RU"/>
          </w:rPr>
          <w:t xml:space="preserve">р в </w:t>
        </w:r>
      </w:ins>
      <w:ins w:id="1376" w:author="google1599737165" w:date="2023-05-26T21:09:15Z">
        <w:r>
          <w:rPr>
            <w:rFonts w:hint="default"/>
            <w:lang w:val="ru-RU"/>
          </w:rPr>
          <w:t>ит</w:t>
        </w:r>
      </w:ins>
      <w:ins w:id="1377" w:author="google1599737165" w:date="2023-05-26T21:09:16Z">
        <w:r>
          <w:rPr>
            <w:rFonts w:hint="default"/>
            <w:lang w:val="ru-RU"/>
          </w:rPr>
          <w:t>огов</w:t>
        </w:r>
      </w:ins>
      <w:ins w:id="1378" w:author="google1599737165" w:date="2023-05-26T21:09:17Z">
        <w:r>
          <w:rPr>
            <w:rFonts w:hint="default"/>
            <w:lang w:val="ru-RU"/>
          </w:rPr>
          <w:t>у</w:t>
        </w:r>
      </w:ins>
      <w:ins w:id="1379" w:author="google1599737165" w:date="2023-05-26T21:09:22Z">
        <w:r>
          <w:rPr>
            <w:rFonts w:hint="default"/>
            <w:lang w:val="ru-RU"/>
          </w:rPr>
          <w:t>ю</w:t>
        </w:r>
      </w:ins>
      <w:ins w:id="1380" w:author="google1599737165" w:date="2023-05-26T21:09:17Z">
        <w:r>
          <w:rPr>
            <w:rFonts w:hint="default"/>
            <w:lang w:val="ru-RU"/>
          </w:rPr>
          <w:t xml:space="preserve"> </w:t>
        </w:r>
      </w:ins>
      <w:ins w:id="1381" w:author="google1599737165" w:date="2023-05-26T21:09:25Z">
        <w:r>
          <w:rPr>
            <w:rFonts w:hint="default"/>
            <w:lang w:val="ru-RU"/>
          </w:rPr>
          <w:t>м</w:t>
        </w:r>
      </w:ins>
      <w:ins w:id="1382" w:author="google1599737165" w:date="2023-05-26T21:09:17Z">
        <w:r>
          <w:rPr>
            <w:rFonts w:hint="default"/>
            <w:lang w:val="ru-RU"/>
          </w:rPr>
          <w:t>о</w:t>
        </w:r>
      </w:ins>
      <w:ins w:id="1383" w:author="google1599737165" w:date="2023-05-26T21:09:18Z">
        <w:r>
          <w:rPr>
            <w:rFonts w:hint="default"/>
            <w:lang w:val="ru-RU"/>
          </w:rPr>
          <w:t>дель</w:t>
        </w:r>
      </w:ins>
      <w:ins w:id="1384" w:author="google1599737165" w:date="2023-05-26T21:09:26Z">
        <w:r>
          <w:rPr>
            <w:rFonts w:hint="default"/>
            <w:lang w:val="ru-RU"/>
          </w:rPr>
          <w:t xml:space="preserve"> </w:t>
        </w:r>
      </w:ins>
      <w:ins w:id="1385" w:author="google1599737165" w:date="2023-05-26T21:09:27Z">
        <w:r>
          <w:rPr>
            <w:rFonts w:hint="default"/>
            <w:highlight w:val="yellow"/>
            <w:lang w:val="ru-RU"/>
            <w:rPrChange w:id="1386" w:author="google1599737165" w:date="2023-05-26T21:09:41Z">
              <w:rPr>
                <w:rFonts w:hint="default"/>
                <w:lang w:val="ru-RU"/>
              </w:rPr>
            </w:rPrChange>
          </w:rPr>
          <w:t>(</w:t>
        </w:r>
      </w:ins>
      <w:ins w:id="1388" w:author="google1599737165" w:date="2023-05-26T21:09:30Z">
        <w:r>
          <w:rPr>
            <w:rFonts w:hint="default"/>
            <w:highlight w:val="yellow"/>
            <w:lang w:val="ru-RU"/>
            <w:rPrChange w:id="1389" w:author="google1599737165" w:date="2023-05-26T21:09:41Z">
              <w:rPr>
                <w:rFonts w:hint="default"/>
                <w:lang w:val="ru-RU"/>
              </w:rPr>
            </w:rPrChange>
          </w:rPr>
          <w:t>ТАК</w:t>
        </w:r>
      </w:ins>
      <w:ins w:id="1391" w:author="google1599737165" w:date="2023-05-26T21:09:31Z">
        <w:r>
          <w:rPr>
            <w:rFonts w:hint="default"/>
            <w:highlight w:val="yellow"/>
            <w:lang w:val="ru-RU"/>
            <w:rPrChange w:id="1392" w:author="google1599737165" w:date="2023-05-26T21:09:41Z">
              <w:rPr>
                <w:rFonts w:hint="default"/>
                <w:lang w:val="ru-RU"/>
              </w:rPr>
            </w:rPrChange>
          </w:rPr>
          <w:t xml:space="preserve"> ЛИ</w:t>
        </w:r>
      </w:ins>
      <w:ins w:id="1394" w:author="google1599737165" w:date="2023-05-26T21:09:32Z">
        <w:r>
          <w:rPr>
            <w:rFonts w:hint="default"/>
            <w:highlight w:val="yellow"/>
            <w:lang w:val="ru-RU"/>
            <w:rPrChange w:id="1395" w:author="google1599737165" w:date="2023-05-26T21:09:41Z">
              <w:rPr>
                <w:rFonts w:hint="default"/>
                <w:lang w:val="ru-RU"/>
              </w:rPr>
            </w:rPrChange>
          </w:rPr>
          <w:t>?</w:t>
        </w:r>
      </w:ins>
      <w:ins w:id="1397" w:author="google1599737165" w:date="2023-05-26T21:09:33Z">
        <w:r>
          <w:rPr>
            <w:rFonts w:hint="default"/>
            <w:highlight w:val="yellow"/>
            <w:lang w:val="ru-RU"/>
            <w:rPrChange w:id="1398" w:author="google1599737165" w:date="2023-05-26T21:09:41Z">
              <w:rPr>
                <w:rFonts w:hint="default"/>
                <w:lang w:val="ru-RU"/>
              </w:rPr>
            </w:rPrChange>
          </w:rPr>
          <w:t>??</w:t>
        </w:r>
      </w:ins>
      <w:ins w:id="1400" w:author="google1599737165" w:date="2023-05-26T21:09:34Z">
        <w:r>
          <w:rPr>
            <w:rFonts w:hint="default"/>
            <w:highlight w:val="yellow"/>
            <w:lang w:val="ru-RU"/>
            <w:rPrChange w:id="1401" w:author="google1599737165" w:date="2023-05-26T21:09:41Z">
              <w:rPr>
                <w:rFonts w:hint="default"/>
                <w:lang w:val="ru-RU"/>
              </w:rPr>
            </w:rPrChange>
          </w:rPr>
          <w:t>)</w:t>
        </w:r>
      </w:ins>
      <w:del w:id="1403" w:author="google1599737165" w:date="2023-05-26T21:09:53Z">
        <w:r>
          <w:rPr/>
          <w:delText>они не вошли в итоговую модель</w:delText>
        </w:r>
      </w:del>
      <w:r>
        <w:t xml:space="preserve">. </w:t>
      </w:r>
      <w:r>
        <w:rPr>
          <w:strike/>
          <w:rPrChange w:id="1404" w:author="google1599737165" w:date="2023-05-26T21:10:59Z">
            <w:rPr/>
          </w:rPrChange>
        </w:rPr>
        <w:t xml:space="preserve">Итоговой моделью была выбрана модель с наименьшим </w:t>
      </w:r>
      <w:r>
        <w:rPr>
          <w:strike/>
          <w:lang w:val="en-US"/>
          <w:rPrChange w:id="1405" w:author="google1599737165" w:date="2023-05-26T21:10:59Z">
            <w:rPr>
              <w:lang w:val="en-US"/>
            </w:rPr>
          </w:rPrChange>
        </w:rPr>
        <w:t>AIC</w:t>
      </w:r>
      <w:r>
        <w:rPr>
          <w:strike/>
          <w:rPrChange w:id="1406" w:author="google1599737165" w:date="2023-05-26T21:10:59Z">
            <w:rPr/>
          </w:rPrChange>
        </w:rPr>
        <w:t xml:space="preserve">, в которой учитывалось влияние вида, </w:t>
      </w:r>
      <w:r>
        <w:rPr>
          <w:strike/>
          <w:lang w:val="en-US"/>
          <w:rPrChange w:id="1407" w:author="google1599737165" w:date="2023-05-26T21:10:59Z">
            <w:rPr>
              <w:lang w:val="en-US"/>
            </w:rPr>
          </w:rPrChange>
        </w:rPr>
        <w:t>PropT</w:t>
      </w:r>
      <w:r>
        <w:rPr>
          <w:strike/>
          <w:rPrChange w:id="1408" w:author="google1599737165" w:date="2023-05-26T21:10:59Z">
            <w:rPr/>
          </w:rPrChange>
        </w:rPr>
        <w:t xml:space="preserve">, и веса мидий. </w:t>
      </w:r>
    </w:p>
    <w:p>
      <w:pPr>
        <w:ind w:firstLine="708"/>
        <w:rPr>
          <w:b/>
        </w:rPr>
      </w:pPr>
      <w:r>
        <w:rPr>
          <w:b/>
        </w:rPr>
        <w:t xml:space="preserve">Влияние солености на силу прикрепления мидий к субстрату. </w:t>
      </w:r>
    </w:p>
    <w:p>
      <w:pPr>
        <w:ind w:firstLine="708"/>
      </w:pPr>
      <w:r>
        <w:t>Для анализа влияния солености на силу прикрепления мидий к субстрату (Эксперимент 4)</w:t>
      </w:r>
      <w:del w:id="1409" w:author="google1599737165" w:date="2023-05-26T21:12:43Z">
        <w:r>
          <w:rPr>
            <w:rFonts w:hint="default"/>
            <w:lang w:val="en-US"/>
          </w:rPr>
          <w:delText xml:space="preserve"> нами так же использовался регрессионный анализ. Б</w:delText>
        </w:r>
      </w:del>
      <w:ins w:id="1410" w:author="google1599737165" w:date="2023-05-26T21:12:43Z">
        <w:r>
          <w:rPr>
            <w:rFonts w:hint="default"/>
            <w:lang w:val="en-US"/>
          </w:rPr>
          <w:t>,</w:t>
        </w:r>
      </w:ins>
      <w:ins w:id="1411" w:author="google1599737165" w:date="2023-05-26T21:12:48Z">
        <w:r>
          <w:rPr>
            <w:rFonts w:hint="default"/>
            <w:lang w:val="ru-RU"/>
          </w:rPr>
          <w:t>б</w:t>
        </w:r>
      </w:ins>
      <w:r>
        <w:t xml:space="preserve">ыли построены </w:t>
      </w:r>
      <w:del w:id="1412" w:author="google1599737165" w:date="2023-05-26T21:12:54Z">
        <w:r>
          <w:rPr/>
          <w:delText>ряд</w:delText>
        </w:r>
      </w:del>
      <w:ins w:id="1413" w:author="google1599737165" w:date="2023-05-26T21:12:54Z">
        <w:r>
          <w:rPr>
            <w:lang w:val="ru-RU"/>
          </w:rPr>
          <w:t>не</w:t>
        </w:r>
      </w:ins>
      <w:ins w:id="1414" w:author="google1599737165" w:date="2023-05-26T21:12:55Z">
        <w:r>
          <w:rPr>
            <w:lang w:val="ru-RU"/>
          </w:rPr>
          <w:t>скольк</w:t>
        </w:r>
      </w:ins>
      <w:ins w:id="1415" w:author="google1599737165" w:date="2023-05-26T21:12:56Z">
        <w:r>
          <w:rPr>
            <w:lang w:val="ru-RU"/>
          </w:rPr>
          <w:t>о</w:t>
        </w:r>
      </w:ins>
      <w:ins w:id="1416" w:author="google1599737165" w:date="2023-05-26T21:12:56Z">
        <w:r>
          <w:rPr>
            <w:rFonts w:hint="default"/>
            <w:lang w:val="ru-RU"/>
          </w:rPr>
          <w:t xml:space="preserve"> модел</w:t>
        </w:r>
      </w:ins>
      <w:ins w:id="1417" w:author="google1599737165" w:date="2023-05-26T21:12:57Z">
        <w:r>
          <w:rPr>
            <w:rFonts w:hint="default"/>
            <w:lang w:val="ru-RU"/>
          </w:rPr>
          <w:t>ей</w:t>
        </w:r>
      </w:ins>
      <w:r>
        <w:t xml:space="preserve"> </w:t>
      </w:r>
      <w:ins w:id="1418" w:author="google1599737165" w:date="2023-05-26T21:13:00Z">
        <w:r>
          <w:rPr>
            <w:rFonts w:hint="default"/>
            <w:lang w:val="ru-RU"/>
          </w:rPr>
          <w:t>(</w:t>
        </w:r>
      </w:ins>
      <w:r>
        <w:rPr>
          <w:lang w:val="en-US"/>
        </w:rPr>
        <w:t>GLMM</w:t>
      </w:r>
      <w:r>
        <w:t xml:space="preserve"> и </w:t>
      </w:r>
      <w:r>
        <w:rPr>
          <w:lang w:val="en-US"/>
        </w:rPr>
        <w:t>GLS</w:t>
      </w:r>
      <w:ins w:id="1419" w:author="google1599737165" w:date="2023-05-26T21:13:02Z">
        <w:r>
          <w:rPr>
            <w:rFonts w:hint="default"/>
            <w:lang w:val="ru-RU"/>
          </w:rPr>
          <w:t>)</w:t>
        </w:r>
      </w:ins>
      <w:r>
        <w:t xml:space="preserve">. В качестве </w:t>
      </w:r>
      <w:del w:id="1420" w:author="google1599737165" w:date="2023-05-26T21:13:11Z">
        <w:r>
          <w:rPr/>
          <w:delText>нефиксированной</w:delText>
        </w:r>
      </w:del>
      <w:ins w:id="1421" w:author="google1599737165" w:date="2023-05-26T21:13:11Z">
        <w:r>
          <w:rPr>
            <w:lang w:val="ru-RU"/>
          </w:rPr>
          <w:t>сл</w:t>
        </w:r>
      </w:ins>
      <w:ins w:id="1422" w:author="google1599737165" w:date="2023-05-26T21:13:12Z">
        <w:r>
          <w:rPr>
            <w:lang w:val="ru-RU"/>
          </w:rPr>
          <w:t>учай</w:t>
        </w:r>
      </w:ins>
      <w:ins w:id="1423" w:author="google1599737165" w:date="2023-05-26T21:13:13Z">
        <w:r>
          <w:rPr>
            <w:lang w:val="ru-RU"/>
          </w:rPr>
          <w:t>но</w:t>
        </w:r>
      </w:ins>
      <w:ins w:id="1424" w:author="google1599737165" w:date="2023-05-26T21:13:28Z">
        <w:r>
          <w:rPr>
            <w:lang w:val="ru-RU"/>
          </w:rPr>
          <w:t>го</w:t>
        </w:r>
      </w:ins>
      <w:ins w:id="1425" w:author="google1599737165" w:date="2023-05-26T21:13:29Z">
        <w:r>
          <w:rPr>
            <w:rFonts w:hint="default"/>
            <w:lang w:val="ru-RU"/>
          </w:rPr>
          <w:t xml:space="preserve"> </w:t>
        </w:r>
      </w:ins>
      <w:ins w:id="1426" w:author="google1599737165" w:date="2023-05-26T21:13:30Z">
        <w:r>
          <w:rPr>
            <w:rFonts w:hint="default"/>
            <w:lang w:val="ru-RU"/>
          </w:rPr>
          <w:t>ф</w:t>
        </w:r>
      </w:ins>
      <w:ins w:id="1427" w:author="google1599737165" w:date="2023-05-26T21:13:31Z">
        <w:r>
          <w:rPr>
            <w:rFonts w:hint="default"/>
            <w:lang w:val="ru-RU"/>
          </w:rPr>
          <w:t>актора</w:t>
        </w:r>
      </w:ins>
      <w:ins w:id="1428" w:author="google1599737165" w:date="2023-05-26T21:13:32Z">
        <w:r>
          <w:rPr>
            <w:rFonts w:hint="default"/>
            <w:lang w:val="ru-RU"/>
          </w:rPr>
          <w:t xml:space="preserve"> </w:t>
        </w:r>
      </w:ins>
      <w:ins w:id="1429" w:author="google1599737165" w:date="2023-05-26T21:13:36Z">
        <w:r>
          <w:rPr>
            <w:rFonts w:hint="default"/>
            <w:lang w:val="ru-RU"/>
          </w:rPr>
          <w:t>в</w:t>
        </w:r>
      </w:ins>
      <w:ins w:id="1430" w:author="google1599737165" w:date="2023-05-26T21:13:37Z">
        <w:r>
          <w:rPr>
            <w:rFonts w:hint="default"/>
            <w:lang w:val="ru-RU"/>
          </w:rPr>
          <w:t xml:space="preserve"> </w:t>
        </w:r>
      </w:ins>
      <w:del w:id="1431" w:author="google1599737165" w:date="2023-05-26T21:13:35Z">
        <w:r>
          <w:rPr/>
          <w:delText xml:space="preserve"> части модели в случае </w:delText>
        </w:r>
      </w:del>
      <w:r>
        <w:rPr>
          <w:lang w:val="en-US"/>
        </w:rPr>
        <w:t>GLMM</w:t>
      </w:r>
      <w:r>
        <w:t xml:space="preserve"> рассматривал</w:t>
      </w:r>
      <w:ins w:id="1432" w:author="google1599737165" w:date="2023-05-26T21:13:44Z">
        <w:r>
          <w:rPr>
            <w:lang w:val="ru-RU"/>
          </w:rPr>
          <w:t>и</w:t>
        </w:r>
      </w:ins>
      <w:ins w:id="1433" w:author="google1599737165" w:date="2023-05-26T21:13:45Z">
        <w:r>
          <w:rPr>
            <w:lang w:val="ru-RU"/>
          </w:rPr>
          <w:t>сь</w:t>
        </w:r>
      </w:ins>
      <w:ins w:id="1434" w:author="google1599737165" w:date="2023-05-26T21:13:45Z">
        <w:r>
          <w:rPr>
            <w:rFonts w:hint="default"/>
            <w:lang w:val="ru-RU"/>
          </w:rPr>
          <w:t xml:space="preserve"> </w:t>
        </w:r>
      </w:ins>
      <w:del w:id="1435" w:author="google1599737165" w:date="2023-05-26T21:13:47Z">
        <w:r>
          <w:rPr/>
          <w:delText xml:space="preserve">ся фактор </w:delText>
        </w:r>
      </w:del>
      <w:r>
        <w:t>пластины</w:t>
      </w:r>
      <w:ins w:id="1436" w:author="google1599737165" w:date="2023-05-26T21:13:49Z">
        <w:r>
          <w:rPr>
            <w:rFonts w:hint="default"/>
            <w:lang w:val="ru-RU"/>
          </w:rPr>
          <w:t>,</w:t>
        </w:r>
      </w:ins>
      <w:ins w:id="1437" w:author="google1599737165" w:date="2023-05-26T21:13:53Z">
        <w:r>
          <w:rPr>
            <w:rFonts w:hint="default"/>
            <w:lang w:val="ru-RU"/>
          </w:rPr>
          <w:t xml:space="preserve"> </w:t>
        </w:r>
      </w:ins>
      <w:ins w:id="1438" w:author="google1599737165" w:date="2023-05-26T21:13:54Z">
        <w:r>
          <w:rPr>
            <w:rFonts w:hint="default"/>
            <w:lang w:val="ru-RU"/>
          </w:rPr>
          <w:t>гр</w:t>
        </w:r>
      </w:ins>
      <w:ins w:id="1439" w:author="google1599737165" w:date="2023-05-26T21:13:55Z">
        <w:r>
          <w:rPr>
            <w:rFonts w:hint="default"/>
            <w:lang w:val="ru-RU"/>
          </w:rPr>
          <w:t>уппи</w:t>
        </w:r>
      </w:ins>
      <w:ins w:id="1440" w:author="google1599737165" w:date="2023-05-26T21:13:56Z">
        <w:r>
          <w:rPr>
            <w:rFonts w:hint="default"/>
            <w:lang w:val="ru-RU"/>
          </w:rPr>
          <w:t>рующ</w:t>
        </w:r>
      </w:ins>
      <w:ins w:id="1441" w:author="google1599737165" w:date="2023-05-26T21:13:57Z">
        <w:r>
          <w:rPr>
            <w:rFonts w:hint="default"/>
            <w:lang w:val="ru-RU"/>
          </w:rPr>
          <w:t>ие ми</w:t>
        </w:r>
      </w:ins>
      <w:ins w:id="1442" w:author="google1599737165" w:date="2023-05-26T21:13:58Z">
        <w:r>
          <w:rPr>
            <w:rFonts w:hint="default"/>
            <w:lang w:val="ru-RU"/>
          </w:rPr>
          <w:t>дий</w:t>
        </w:r>
      </w:ins>
      <w:ins w:id="1443" w:author="google1599737165" w:date="2023-05-26T21:13:59Z">
        <w:r>
          <w:rPr>
            <w:rFonts w:hint="default"/>
            <w:lang w:val="ru-RU"/>
          </w:rPr>
          <w:t>,</w:t>
        </w:r>
      </w:ins>
      <w:r>
        <w:t xml:space="preserve"> и аквариум</w:t>
      </w:r>
      <w:del w:id="1444" w:author="google1599737165" w:date="2023-05-26T21:14:03Z">
        <w:r>
          <w:rPr/>
          <w:delText>а</w:delText>
        </w:r>
      </w:del>
      <w:r>
        <w:t xml:space="preserve">. </w:t>
      </w:r>
      <w:del w:id="1445" w:author="google1599737165" w:date="2023-05-26T21:14:22Z">
        <w:r>
          <w:rPr/>
          <w:delText>Фактор с</w:delText>
        </w:r>
      </w:del>
      <w:ins w:id="1446" w:author="google1599737165" w:date="2023-05-26T21:14:22Z">
        <w:r>
          <w:rPr>
            <w:lang w:val="ru-RU"/>
          </w:rPr>
          <w:t>С</w:t>
        </w:r>
      </w:ins>
      <w:r>
        <w:t>оленост</w:t>
      </w:r>
      <w:ins w:id="1447" w:author="google1599737165" w:date="2023-05-26T21:14:26Z">
        <w:r>
          <w:rPr>
            <w:lang w:val="ru-RU"/>
          </w:rPr>
          <w:t>ь</w:t>
        </w:r>
      </w:ins>
      <w:del w:id="1448" w:author="google1599737165" w:date="2023-05-26T21:14:25Z">
        <w:r>
          <w:rPr/>
          <w:delText>и</w:delText>
        </w:r>
      </w:del>
      <w:r>
        <w:t xml:space="preserve"> был</w:t>
      </w:r>
      <w:ins w:id="1449" w:author="google1599737165" w:date="2023-05-26T21:16:14Z">
        <w:r>
          <w:rPr>
            <w:lang w:val="ru-RU"/>
          </w:rPr>
          <w:t>а</w:t>
        </w:r>
      </w:ins>
      <w:r>
        <w:t xml:space="preserve"> </w:t>
      </w:r>
      <w:ins w:id="1450" w:author="google1599737165" w:date="2023-05-26T21:16:15Z">
        <w:r>
          <w:rPr>
            <w:lang w:val="ru-RU"/>
          </w:rPr>
          <w:t>вк</w:t>
        </w:r>
      </w:ins>
      <w:ins w:id="1451" w:author="google1599737165" w:date="2023-05-26T21:16:16Z">
        <w:r>
          <w:rPr>
            <w:lang w:val="ru-RU"/>
          </w:rPr>
          <w:t>л</w:t>
        </w:r>
      </w:ins>
      <w:ins w:id="1452" w:author="google1599737165" w:date="2023-05-26T21:16:17Z">
        <w:r>
          <w:rPr>
            <w:lang w:val="ru-RU"/>
          </w:rPr>
          <w:t>юч</w:t>
        </w:r>
      </w:ins>
      <w:ins w:id="1453" w:author="google1599737165" w:date="2023-05-26T21:16:18Z">
        <w:r>
          <w:rPr>
            <w:lang w:val="ru-RU"/>
          </w:rPr>
          <w:t>ена</w:t>
        </w:r>
      </w:ins>
      <w:ins w:id="1454" w:author="google1599737165" w:date="2023-05-26T21:16:18Z">
        <w:r>
          <w:rPr>
            <w:rFonts w:hint="default"/>
            <w:lang w:val="ru-RU"/>
          </w:rPr>
          <w:t xml:space="preserve"> в </w:t>
        </w:r>
      </w:ins>
      <w:ins w:id="1455" w:author="google1599737165" w:date="2023-05-26T21:16:19Z">
        <w:r>
          <w:rPr>
            <w:rFonts w:hint="default"/>
            <w:lang w:val="ru-RU"/>
          </w:rPr>
          <w:t>модель</w:t>
        </w:r>
      </w:ins>
      <w:ins w:id="1456" w:author="google1599737165" w:date="2023-05-26T21:16:20Z">
        <w:r>
          <w:rPr>
            <w:rFonts w:hint="default"/>
            <w:lang w:val="ru-RU"/>
          </w:rPr>
          <w:t xml:space="preserve">, </w:t>
        </w:r>
      </w:ins>
      <w:ins w:id="1457" w:author="google1599737165" w:date="2023-05-26T21:16:21Z">
        <w:r>
          <w:rPr>
            <w:rFonts w:hint="default"/>
            <w:lang w:val="ru-RU"/>
          </w:rPr>
          <w:t>ка</w:t>
        </w:r>
      </w:ins>
      <w:ins w:id="1458" w:author="google1599737165" w:date="2023-05-26T21:16:22Z">
        <w:r>
          <w:rPr>
            <w:rFonts w:hint="default"/>
            <w:lang w:val="ru-RU"/>
          </w:rPr>
          <w:t xml:space="preserve">к </w:t>
        </w:r>
      </w:ins>
      <w:del w:id="1459" w:author="google1599737165" w:date="2023-05-26T21:16:24Z">
        <w:r>
          <w:rPr/>
          <w:delText xml:space="preserve">преобразован в </w:delText>
        </w:r>
      </w:del>
      <w:r>
        <w:t xml:space="preserve">непрерывный предиктор. Коэффциенты внутриклассовой корреляции были сочтены удовлетворительными (более 0,8), и мы отдали предпочтение </w:t>
      </w:r>
      <w:r>
        <w:rPr>
          <w:lang w:val="en-US"/>
        </w:rPr>
        <w:t>GLS</w:t>
      </w:r>
      <w:ins w:id="1460" w:author="google1599737165" w:date="2023-05-26T21:16:37Z">
        <w:r>
          <w:rPr>
            <w:rFonts w:hint="default"/>
            <w:lang w:val="ru-RU"/>
          </w:rPr>
          <w:t xml:space="preserve"> </w:t>
        </w:r>
      </w:ins>
      <w:ins w:id="1461" w:author="google1599737165" w:date="2023-05-26T21:16:38Z">
        <w:r>
          <w:rPr>
            <w:rFonts w:hint="default"/>
            <w:highlight w:val="yellow"/>
            <w:lang w:val="ru-RU"/>
            <w:rPrChange w:id="1462" w:author="google1599737165" w:date="2023-05-26T21:17:23Z">
              <w:rPr>
                <w:rFonts w:hint="default"/>
                <w:lang w:val="ru-RU"/>
              </w:rPr>
            </w:rPrChange>
          </w:rPr>
          <w:t>(</w:t>
        </w:r>
      </w:ins>
      <w:ins w:id="1464" w:author="google1599737165" w:date="2023-05-26T21:16:39Z">
        <w:r>
          <w:rPr>
            <w:rFonts w:hint="default"/>
            <w:highlight w:val="yellow"/>
            <w:lang w:val="ru-RU"/>
            <w:rPrChange w:id="1465" w:author="google1599737165" w:date="2023-05-26T21:17:23Z">
              <w:rPr>
                <w:rFonts w:hint="default"/>
                <w:lang w:val="ru-RU"/>
              </w:rPr>
            </w:rPrChange>
          </w:rPr>
          <w:t>СТОП</w:t>
        </w:r>
      </w:ins>
      <w:ins w:id="1467" w:author="google1599737165" w:date="2023-05-26T21:16:41Z">
        <w:r>
          <w:rPr>
            <w:rFonts w:hint="default"/>
            <w:highlight w:val="yellow"/>
            <w:lang w:val="ru-RU"/>
            <w:rPrChange w:id="1468" w:author="google1599737165" w:date="2023-05-26T21:17:23Z">
              <w:rPr>
                <w:rFonts w:hint="default"/>
                <w:lang w:val="ru-RU"/>
              </w:rPr>
            </w:rPrChange>
          </w:rPr>
          <w:t>!!</w:t>
        </w:r>
      </w:ins>
      <w:ins w:id="1470" w:author="google1599737165" w:date="2023-05-26T21:16:42Z">
        <w:r>
          <w:rPr>
            <w:rFonts w:hint="default"/>
            <w:highlight w:val="yellow"/>
            <w:lang w:val="ru-RU"/>
            <w:rPrChange w:id="1471" w:author="google1599737165" w:date="2023-05-26T21:17:23Z">
              <w:rPr>
                <w:rFonts w:hint="default"/>
                <w:lang w:val="ru-RU"/>
              </w:rPr>
            </w:rPrChange>
          </w:rPr>
          <w:t>!</w:t>
        </w:r>
      </w:ins>
      <w:ins w:id="1473" w:author="google1599737165" w:date="2023-05-26T21:16:49Z">
        <w:r>
          <w:rPr>
            <w:rFonts w:hint="default"/>
            <w:highlight w:val="yellow"/>
            <w:lang w:val="ru-RU"/>
            <w:rPrChange w:id="1474" w:author="google1599737165" w:date="2023-05-26T21:17:23Z">
              <w:rPr>
                <w:rFonts w:hint="default"/>
                <w:lang w:val="ru-RU"/>
              </w:rPr>
            </w:rPrChange>
          </w:rPr>
          <w:t xml:space="preserve"> </w:t>
        </w:r>
      </w:ins>
      <w:ins w:id="1476" w:author="google1599737165" w:date="2023-05-26T21:16:50Z">
        <w:r>
          <w:rPr>
            <w:rFonts w:hint="default"/>
            <w:highlight w:val="yellow"/>
            <w:lang w:val="ru-RU"/>
            <w:rPrChange w:id="1477" w:author="google1599737165" w:date="2023-05-26T21:17:23Z">
              <w:rPr>
                <w:rFonts w:hint="default"/>
                <w:lang w:val="ru-RU"/>
              </w:rPr>
            </w:rPrChange>
          </w:rPr>
          <w:t>Есл</w:t>
        </w:r>
      </w:ins>
      <w:ins w:id="1479" w:author="google1599737165" w:date="2023-05-26T21:16:51Z">
        <w:r>
          <w:rPr>
            <w:rFonts w:hint="default"/>
            <w:highlight w:val="yellow"/>
            <w:lang w:val="ru-RU"/>
            <w:rPrChange w:id="1480" w:author="google1599737165" w:date="2023-05-26T21:17:23Z">
              <w:rPr>
                <w:rFonts w:hint="default"/>
                <w:lang w:val="ru-RU"/>
              </w:rPr>
            </w:rPrChange>
          </w:rPr>
          <w:t xml:space="preserve">и </w:t>
        </w:r>
      </w:ins>
      <w:ins w:id="1482" w:author="google1599737165" w:date="2023-05-26T21:16:52Z">
        <w:r>
          <w:rPr>
            <w:rFonts w:hint="default"/>
            <w:highlight w:val="yellow"/>
            <w:lang w:val="ru-RU"/>
            <w:rPrChange w:id="1483" w:author="google1599737165" w:date="2023-05-26T21:17:23Z">
              <w:rPr>
                <w:rFonts w:hint="default"/>
                <w:lang w:val="ru-RU"/>
              </w:rPr>
            </w:rPrChange>
          </w:rPr>
          <w:t>вну</w:t>
        </w:r>
      </w:ins>
      <w:ins w:id="1485" w:author="google1599737165" w:date="2023-05-26T21:16:53Z">
        <w:r>
          <w:rPr>
            <w:rFonts w:hint="default"/>
            <w:highlight w:val="yellow"/>
            <w:lang w:val="ru-RU"/>
            <w:rPrChange w:id="1486" w:author="google1599737165" w:date="2023-05-26T21:17:23Z">
              <w:rPr>
                <w:rFonts w:hint="default"/>
                <w:lang w:val="ru-RU"/>
              </w:rPr>
            </w:rPrChange>
          </w:rPr>
          <w:t>три</w:t>
        </w:r>
      </w:ins>
      <w:ins w:id="1488" w:author="google1599737165" w:date="2023-05-26T21:16:54Z">
        <w:r>
          <w:rPr>
            <w:rFonts w:hint="default"/>
            <w:highlight w:val="yellow"/>
            <w:lang w:val="ru-RU"/>
            <w:rPrChange w:id="1489" w:author="google1599737165" w:date="2023-05-26T21:17:23Z">
              <w:rPr>
                <w:rFonts w:hint="default"/>
                <w:lang w:val="ru-RU"/>
              </w:rPr>
            </w:rPrChange>
          </w:rPr>
          <w:t>клас</w:t>
        </w:r>
      </w:ins>
      <w:ins w:id="1491" w:author="google1599737165" w:date="2023-05-26T21:16:55Z">
        <w:r>
          <w:rPr>
            <w:rFonts w:hint="default"/>
            <w:highlight w:val="yellow"/>
            <w:lang w:val="ru-RU"/>
            <w:rPrChange w:id="1492" w:author="google1599737165" w:date="2023-05-26T21:17:23Z">
              <w:rPr>
                <w:rFonts w:hint="default"/>
                <w:lang w:val="ru-RU"/>
              </w:rPr>
            </w:rPrChange>
          </w:rPr>
          <w:t xml:space="preserve">совая </w:t>
        </w:r>
      </w:ins>
      <w:ins w:id="1494" w:author="google1599737165" w:date="2023-05-26T21:16:56Z">
        <w:r>
          <w:rPr>
            <w:rFonts w:hint="default"/>
            <w:highlight w:val="yellow"/>
            <w:lang w:val="ru-RU"/>
            <w:rPrChange w:id="1495" w:author="google1599737165" w:date="2023-05-26T21:17:23Z">
              <w:rPr>
                <w:rFonts w:hint="default"/>
                <w:lang w:val="ru-RU"/>
              </w:rPr>
            </w:rPrChange>
          </w:rPr>
          <w:t>коррел</w:t>
        </w:r>
      </w:ins>
      <w:ins w:id="1497" w:author="google1599737165" w:date="2023-05-26T21:16:57Z">
        <w:r>
          <w:rPr>
            <w:rFonts w:hint="default"/>
            <w:highlight w:val="yellow"/>
            <w:lang w:val="ru-RU"/>
            <w:rPrChange w:id="1498" w:author="google1599737165" w:date="2023-05-26T21:17:23Z">
              <w:rPr>
                <w:rFonts w:hint="default"/>
                <w:lang w:val="ru-RU"/>
              </w:rPr>
            </w:rPrChange>
          </w:rPr>
          <w:t xml:space="preserve">яция </w:t>
        </w:r>
      </w:ins>
      <w:ins w:id="1500" w:author="google1599737165" w:date="2023-05-26T21:16:58Z">
        <w:r>
          <w:rPr>
            <w:rFonts w:hint="default"/>
            <w:highlight w:val="yellow"/>
            <w:lang w:val="ru-RU"/>
            <w:rPrChange w:id="1501" w:author="google1599737165" w:date="2023-05-26T21:17:23Z">
              <w:rPr>
                <w:rFonts w:hint="default"/>
                <w:lang w:val="ru-RU"/>
              </w:rPr>
            </w:rPrChange>
          </w:rPr>
          <w:t>высок</w:t>
        </w:r>
      </w:ins>
      <w:ins w:id="1503" w:author="google1599737165" w:date="2023-05-26T21:16:59Z">
        <w:r>
          <w:rPr>
            <w:rFonts w:hint="default"/>
            <w:highlight w:val="yellow"/>
            <w:lang w:val="ru-RU"/>
            <w:rPrChange w:id="1504" w:author="google1599737165" w:date="2023-05-26T21:17:23Z">
              <w:rPr>
                <w:rFonts w:hint="default"/>
                <w:lang w:val="ru-RU"/>
              </w:rPr>
            </w:rPrChange>
          </w:rPr>
          <w:t>а, то</w:t>
        </w:r>
      </w:ins>
      <w:ins w:id="1506" w:author="google1599737165" w:date="2023-05-26T21:17:00Z">
        <w:r>
          <w:rPr>
            <w:rFonts w:hint="default"/>
            <w:highlight w:val="yellow"/>
            <w:lang w:val="ru-RU"/>
            <w:rPrChange w:id="1507" w:author="google1599737165" w:date="2023-05-26T21:17:23Z">
              <w:rPr>
                <w:rFonts w:hint="default"/>
                <w:lang w:val="ru-RU"/>
              </w:rPr>
            </w:rPrChange>
          </w:rPr>
          <w:t xml:space="preserve"> </w:t>
        </w:r>
      </w:ins>
      <w:ins w:id="1509" w:author="google1599737165" w:date="2023-05-26T21:17:01Z">
        <w:r>
          <w:rPr>
            <w:rFonts w:hint="default"/>
            <w:highlight w:val="yellow"/>
            <w:lang w:val="ru-RU"/>
            <w:rPrChange w:id="1510" w:author="google1599737165" w:date="2023-05-26T21:17:23Z">
              <w:rPr>
                <w:rFonts w:hint="default"/>
                <w:lang w:val="ru-RU"/>
              </w:rPr>
            </w:rPrChange>
          </w:rPr>
          <w:t>как ра</w:t>
        </w:r>
      </w:ins>
      <w:ins w:id="1512" w:author="google1599737165" w:date="2023-05-26T21:17:02Z">
        <w:r>
          <w:rPr>
            <w:rFonts w:hint="default"/>
            <w:highlight w:val="yellow"/>
            <w:lang w:val="ru-RU"/>
            <w:rPrChange w:id="1513" w:author="google1599737165" w:date="2023-05-26T21:17:23Z">
              <w:rPr>
                <w:rFonts w:hint="default"/>
                <w:lang w:val="ru-RU"/>
              </w:rPr>
            </w:rPrChange>
          </w:rPr>
          <w:t>з нел</w:t>
        </w:r>
      </w:ins>
      <w:ins w:id="1515" w:author="google1599737165" w:date="2023-05-26T21:17:03Z">
        <w:r>
          <w:rPr>
            <w:rFonts w:hint="default"/>
            <w:highlight w:val="yellow"/>
            <w:lang w:val="ru-RU"/>
            <w:rPrChange w:id="1516" w:author="google1599737165" w:date="2023-05-26T21:17:23Z">
              <w:rPr>
                <w:rFonts w:hint="default"/>
                <w:lang w:val="ru-RU"/>
              </w:rPr>
            </w:rPrChange>
          </w:rPr>
          <w:t xml:space="preserve">ьзя </w:t>
        </w:r>
      </w:ins>
      <w:ins w:id="1518" w:author="google1599737165" w:date="2023-05-26T21:17:07Z">
        <w:r>
          <w:rPr>
            <w:rFonts w:hint="default"/>
            <w:highlight w:val="yellow"/>
            <w:lang w:val="ru-RU"/>
            <w:rPrChange w:id="1519" w:author="google1599737165" w:date="2023-05-26T21:17:23Z">
              <w:rPr>
                <w:rFonts w:hint="default"/>
                <w:lang w:val="ru-RU"/>
              </w:rPr>
            </w:rPrChange>
          </w:rPr>
          <w:t>о</w:t>
        </w:r>
      </w:ins>
      <w:ins w:id="1521" w:author="google1599737165" w:date="2023-05-26T21:17:08Z">
        <w:r>
          <w:rPr>
            <w:rFonts w:hint="default"/>
            <w:highlight w:val="yellow"/>
            <w:lang w:val="ru-RU"/>
            <w:rPrChange w:id="1522" w:author="google1599737165" w:date="2023-05-26T21:17:23Z">
              <w:rPr>
                <w:rFonts w:hint="default"/>
                <w:lang w:val="ru-RU"/>
              </w:rPr>
            </w:rPrChange>
          </w:rPr>
          <w:t>тказ</w:t>
        </w:r>
      </w:ins>
      <w:ins w:id="1524" w:author="google1599737165" w:date="2023-05-26T21:17:09Z">
        <w:r>
          <w:rPr>
            <w:rFonts w:hint="default"/>
            <w:highlight w:val="yellow"/>
            <w:lang w:val="ru-RU"/>
            <w:rPrChange w:id="1525" w:author="google1599737165" w:date="2023-05-26T21:17:23Z">
              <w:rPr>
                <w:rFonts w:hint="default"/>
                <w:lang w:val="ru-RU"/>
              </w:rPr>
            </w:rPrChange>
          </w:rPr>
          <w:t>ыватьс</w:t>
        </w:r>
      </w:ins>
      <w:ins w:id="1527" w:author="google1599737165" w:date="2023-05-26T21:17:10Z">
        <w:r>
          <w:rPr>
            <w:rFonts w:hint="default"/>
            <w:highlight w:val="yellow"/>
            <w:lang w:val="ru-RU"/>
            <w:rPrChange w:id="1528" w:author="google1599737165" w:date="2023-05-26T21:17:23Z">
              <w:rPr>
                <w:rFonts w:hint="default"/>
                <w:lang w:val="ru-RU"/>
              </w:rPr>
            </w:rPrChange>
          </w:rPr>
          <w:t xml:space="preserve">я от </w:t>
        </w:r>
      </w:ins>
      <w:ins w:id="1530" w:author="google1599737165" w:date="2023-05-26T21:17:11Z">
        <w:r>
          <w:rPr>
            <w:rFonts w:hint="default"/>
            <w:highlight w:val="yellow"/>
            <w:lang w:val="en-US"/>
            <w:rPrChange w:id="1531" w:author="google1599737165" w:date="2023-05-26T21:17:23Z">
              <w:rPr>
                <w:rFonts w:hint="default"/>
                <w:lang w:val="en-US"/>
              </w:rPr>
            </w:rPrChange>
          </w:rPr>
          <w:t>G</w:t>
        </w:r>
      </w:ins>
      <w:ins w:id="1533" w:author="google1599737165" w:date="2023-05-26T21:17:12Z">
        <w:r>
          <w:rPr>
            <w:rFonts w:hint="default"/>
            <w:highlight w:val="yellow"/>
            <w:lang w:val="en-US"/>
            <w:rPrChange w:id="1534" w:author="google1599737165" w:date="2023-05-26T21:17:23Z">
              <w:rPr>
                <w:rFonts w:hint="default"/>
                <w:lang w:val="en-US"/>
              </w:rPr>
            </w:rPrChange>
          </w:rPr>
          <w:t>LMM</w:t>
        </w:r>
      </w:ins>
      <w:ins w:id="1536" w:author="google1599737165" w:date="2023-05-26T21:17:14Z">
        <w:r>
          <w:rPr>
            <w:rFonts w:hint="default"/>
            <w:highlight w:val="yellow"/>
            <w:lang w:val="en-US"/>
            <w:rPrChange w:id="1537" w:author="google1599737165" w:date="2023-05-26T21:17:23Z">
              <w:rPr>
                <w:rFonts w:hint="default"/>
                <w:lang w:val="en-US"/>
              </w:rPr>
            </w:rPrChange>
          </w:rPr>
          <w:t>)</w:t>
        </w:r>
      </w:ins>
      <w:ins w:id="1539" w:author="google1599737165" w:date="2023-05-26T21:16:42Z">
        <w:r>
          <w:rPr>
            <w:rFonts w:hint="default"/>
            <w:lang w:val="ru-RU"/>
          </w:rPr>
          <w:t xml:space="preserve"> </w:t>
        </w:r>
      </w:ins>
      <w:r>
        <w:t>. Кроме того, в данных нами была обнаружена гетероскедастичность, поэтому в итоговой модели мы корректировали дисперсию</w:t>
      </w:r>
      <w:ins w:id="1540" w:author="google1599737165" w:date="2023-05-26T21:17:48Z">
        <w:r>
          <w:rPr>
            <w:rFonts w:hint="default"/>
            <w:lang w:val="en-US"/>
          </w:rPr>
          <w:t>,</w:t>
        </w:r>
      </w:ins>
      <w:ins w:id="1541" w:author="google1599737165" w:date="2023-05-26T21:17:49Z">
        <w:r>
          <w:rPr>
            <w:rFonts w:hint="default"/>
            <w:lang w:val="en-US"/>
          </w:rPr>
          <w:t xml:space="preserve"> </w:t>
        </w:r>
      </w:ins>
      <w:ins w:id="1542" w:author="google1599737165" w:date="2023-05-26T21:17:56Z">
        <w:r>
          <w:rPr>
            <w:rFonts w:hint="default"/>
            <w:lang w:val="ru-RU"/>
          </w:rPr>
          <w:t>в</w:t>
        </w:r>
      </w:ins>
      <w:ins w:id="1543" w:author="google1599737165" w:date="2023-05-26T21:17:57Z">
        <w:r>
          <w:rPr>
            <w:rFonts w:hint="default"/>
            <w:lang w:val="ru-RU"/>
          </w:rPr>
          <w:t>ключи</w:t>
        </w:r>
      </w:ins>
      <w:ins w:id="1544" w:author="google1599737165" w:date="2023-05-26T21:17:58Z">
        <w:r>
          <w:rPr>
            <w:rFonts w:hint="default"/>
            <w:lang w:val="ru-RU"/>
          </w:rPr>
          <w:t xml:space="preserve">в в </w:t>
        </w:r>
      </w:ins>
      <w:ins w:id="1545" w:author="google1599737165" w:date="2023-05-26T21:17:59Z">
        <w:r>
          <w:rPr>
            <w:rFonts w:hint="default"/>
            <w:lang w:val="ru-RU"/>
          </w:rPr>
          <w:t>мод</w:t>
        </w:r>
      </w:ins>
      <w:ins w:id="1546" w:author="google1599737165" w:date="2023-05-26T21:18:00Z">
        <w:r>
          <w:rPr>
            <w:rFonts w:hint="default"/>
            <w:lang w:val="ru-RU"/>
          </w:rPr>
          <w:t xml:space="preserve">ель в </w:t>
        </w:r>
      </w:ins>
      <w:ins w:id="1547" w:author="google1599737165" w:date="2023-05-26T21:18:01Z">
        <w:r>
          <w:rPr>
            <w:rFonts w:hint="default"/>
            <w:lang w:val="ru-RU"/>
          </w:rPr>
          <w:t>каче</w:t>
        </w:r>
      </w:ins>
      <w:ins w:id="1548" w:author="google1599737165" w:date="2023-05-26T21:18:02Z">
        <w:r>
          <w:rPr>
            <w:rFonts w:hint="default"/>
            <w:lang w:val="ru-RU"/>
          </w:rPr>
          <w:t>стве ко</w:t>
        </w:r>
      </w:ins>
      <w:ins w:id="1549" w:author="google1599737165" w:date="2023-05-26T21:18:03Z">
        <w:r>
          <w:rPr>
            <w:rFonts w:hint="default"/>
            <w:lang w:val="ru-RU"/>
          </w:rPr>
          <w:t>вари</w:t>
        </w:r>
      </w:ins>
      <w:ins w:id="1550" w:author="google1599737165" w:date="2023-05-26T21:18:04Z">
        <w:r>
          <w:rPr>
            <w:rFonts w:hint="default"/>
            <w:lang w:val="ru-RU"/>
          </w:rPr>
          <w:t>аты ди</w:t>
        </w:r>
      </w:ins>
      <w:ins w:id="1551" w:author="google1599737165" w:date="2023-05-26T21:18:05Z">
        <w:r>
          <w:rPr>
            <w:rFonts w:hint="default"/>
            <w:lang w:val="ru-RU"/>
          </w:rPr>
          <w:t>сперс</w:t>
        </w:r>
      </w:ins>
      <w:ins w:id="1552" w:author="google1599737165" w:date="2023-05-26T21:18:06Z">
        <w:r>
          <w:rPr>
            <w:rFonts w:hint="default"/>
            <w:lang w:val="ru-RU"/>
          </w:rPr>
          <w:t xml:space="preserve">ии </w:t>
        </w:r>
      </w:ins>
      <w:del w:id="1553" w:author="google1599737165" w:date="2023-05-26T21:18:10Z">
        <w:r>
          <w:rPr/>
          <w:delText xml:space="preserve"> по факторам </w:delText>
        </w:r>
      </w:del>
      <w:r>
        <w:t>вид</w:t>
      </w:r>
      <w:ins w:id="1554" w:author="google1599737165" w:date="2023-05-26T21:18:14Z">
        <w:r>
          <w:rPr>
            <w:rFonts w:hint="default"/>
            <w:lang w:val="ru-RU"/>
          </w:rPr>
          <w:t xml:space="preserve"> ми</w:t>
        </w:r>
      </w:ins>
      <w:ins w:id="1555" w:author="google1599737165" w:date="2023-05-26T21:18:15Z">
        <w:r>
          <w:rPr>
            <w:rFonts w:hint="default"/>
            <w:lang w:val="ru-RU"/>
          </w:rPr>
          <w:t xml:space="preserve">дии </w:t>
        </w:r>
      </w:ins>
      <w:del w:id="1556" w:author="google1599737165" w:date="2023-05-26T21:18:13Z">
        <w:r>
          <w:rPr/>
          <w:delText>а</w:delText>
        </w:r>
      </w:del>
      <w:del w:id="1557" w:author="google1599737165" w:date="2023-05-26T21:18:16Z">
        <w:r>
          <w:rPr/>
          <w:delText xml:space="preserve"> </w:delText>
        </w:r>
      </w:del>
      <w:r>
        <w:t xml:space="preserve">и </w:t>
      </w:r>
      <w:ins w:id="1558" w:author="google1599737165" w:date="2023-05-26T21:18:19Z">
        <w:r>
          <w:rPr>
            <w:lang w:val="ru-RU"/>
          </w:rPr>
          <w:t>и</w:t>
        </w:r>
      </w:ins>
      <w:ins w:id="1559" w:author="google1599737165" w:date="2023-05-26T21:18:20Z">
        <w:r>
          <w:rPr>
            <w:lang w:val="ru-RU"/>
          </w:rPr>
          <w:t>х</w:t>
        </w:r>
      </w:ins>
      <w:ins w:id="1560" w:author="google1599737165" w:date="2023-05-26T21:18:20Z">
        <w:r>
          <w:rPr>
            <w:rFonts w:hint="default"/>
            <w:lang w:val="ru-RU"/>
          </w:rPr>
          <w:t xml:space="preserve"> </w:t>
        </w:r>
      </w:ins>
      <w:r>
        <w:t>вес</w:t>
      </w:r>
      <w:del w:id="1561" w:author="google1599737165" w:date="2023-05-26T21:18:22Z">
        <w:r>
          <w:rPr/>
          <w:delText>а мидий</w:delText>
        </w:r>
      </w:del>
      <w:r>
        <w:t xml:space="preserve">. В качестве предикторов в итоговой модели (Модель 10) выступили: вид, соленость, вес мидии и взаимодействие факторов вида и солености. </w:t>
      </w:r>
    </w:p>
    <w:p>
      <w:pPr>
        <w:ind w:firstLine="708"/>
        <w:rPr>
          <w:ins w:id="1562" w:author="google1599737165" w:date="2023-05-26T21:19:11Z"/>
          <w:rFonts w:hint="default"/>
          <w:lang w:val="ru-RU"/>
        </w:rPr>
      </w:pPr>
      <w:r>
        <w:t xml:space="preserve">Поскольку в Эксперименте 4 мидии МЕ зачастую демонстрировали отсутствие прикрепления к субстрату в гипосалинных условиях, мы провели дополнительный анализ вероятности прикрепления мидий в диапазоне соленостей. Для этого нами была построена Модель 11, описывающая связь между вероятностью того, что каждая мидия вообще прикрепилась, и следующим набором предикторов: вид, соленость, вес мидии. </w:t>
      </w:r>
      <w:ins w:id="1563" w:author="google1599737165" w:date="2023-05-26T21:18:56Z">
        <w:r>
          <w:rPr>
            <w:lang w:val="ru-RU"/>
          </w:rPr>
          <w:t>Моде</w:t>
        </w:r>
      </w:ins>
      <w:ins w:id="1564" w:author="google1599737165" w:date="2023-05-26T21:18:57Z">
        <w:r>
          <w:rPr>
            <w:lang w:val="ru-RU"/>
          </w:rPr>
          <w:t>ль</w:t>
        </w:r>
      </w:ins>
      <w:ins w:id="1565" w:author="google1599737165" w:date="2023-05-26T21:18:57Z">
        <w:r>
          <w:rPr>
            <w:rFonts w:hint="default"/>
            <w:lang w:val="ru-RU"/>
          </w:rPr>
          <w:t xml:space="preserve"> был</w:t>
        </w:r>
      </w:ins>
      <w:ins w:id="1566" w:author="google1599737165" w:date="2023-05-26T21:18:58Z">
        <w:r>
          <w:rPr>
            <w:rFonts w:hint="default"/>
            <w:lang w:val="ru-RU"/>
          </w:rPr>
          <w:t>а о</w:t>
        </w:r>
      </w:ins>
      <w:ins w:id="1567" w:author="google1599737165" w:date="2023-05-26T21:18:59Z">
        <w:r>
          <w:rPr>
            <w:rFonts w:hint="default"/>
            <w:lang w:val="ru-RU"/>
          </w:rPr>
          <w:t>снов</w:t>
        </w:r>
      </w:ins>
      <w:ins w:id="1568" w:author="google1599737165" w:date="2023-05-26T21:19:00Z">
        <w:r>
          <w:rPr>
            <w:rFonts w:hint="default"/>
            <w:lang w:val="ru-RU"/>
          </w:rPr>
          <w:t>ана на</w:t>
        </w:r>
      </w:ins>
      <w:ins w:id="1569" w:author="google1599737165" w:date="2023-05-26T21:19:01Z">
        <w:r>
          <w:rPr>
            <w:rFonts w:hint="default"/>
            <w:lang w:val="ru-RU"/>
          </w:rPr>
          <w:t xml:space="preserve"> </w:t>
        </w:r>
      </w:ins>
      <w:ins w:id="1570" w:author="google1599737165" w:date="2023-05-26T21:19:02Z">
        <w:r>
          <w:rPr>
            <w:rFonts w:hint="default"/>
            <w:lang w:val="ru-RU"/>
          </w:rPr>
          <w:t>бино</w:t>
        </w:r>
      </w:ins>
      <w:ins w:id="1571" w:author="google1599737165" w:date="2023-05-26T21:19:03Z">
        <w:r>
          <w:rPr>
            <w:rFonts w:hint="default"/>
            <w:lang w:val="ru-RU"/>
          </w:rPr>
          <w:t>миальн</w:t>
        </w:r>
      </w:ins>
      <w:ins w:id="1572" w:author="google1599737165" w:date="2023-05-26T21:19:04Z">
        <w:r>
          <w:rPr>
            <w:rFonts w:hint="default"/>
            <w:lang w:val="ru-RU"/>
          </w:rPr>
          <w:t>ом рас</w:t>
        </w:r>
      </w:ins>
      <w:ins w:id="1573" w:author="google1599737165" w:date="2023-05-26T21:19:05Z">
        <w:r>
          <w:rPr>
            <w:rFonts w:hint="default"/>
            <w:lang w:val="ru-RU"/>
          </w:rPr>
          <w:t>предел</w:t>
        </w:r>
      </w:ins>
      <w:ins w:id="1574" w:author="google1599737165" w:date="2023-05-26T21:19:08Z">
        <w:r>
          <w:rPr>
            <w:rFonts w:hint="default"/>
            <w:lang w:val="ru-RU"/>
          </w:rPr>
          <w:t>ении</w:t>
        </w:r>
      </w:ins>
      <w:ins w:id="1575" w:author="google1599737165" w:date="2023-05-26T21:19:09Z">
        <w:r>
          <w:rPr>
            <w:rFonts w:hint="default"/>
            <w:lang w:val="ru-RU"/>
          </w:rPr>
          <w:t>.</w:t>
        </w:r>
      </w:ins>
    </w:p>
    <w:p>
      <w:pPr>
        <w:ind w:firstLine="708"/>
        <w:rPr>
          <w:rFonts w:hint="default"/>
          <w:lang w:val="ru-RU"/>
        </w:rPr>
      </w:pPr>
    </w:p>
    <w:p>
      <w:pPr>
        <w:ind w:firstLine="708"/>
        <w:rPr>
          <w:b/>
        </w:rPr>
      </w:pPr>
      <w:r>
        <w:rPr>
          <w:b/>
        </w:rPr>
        <w:t>Влияние изменяющейся солености на поведенческие реакции мидий.</w:t>
      </w:r>
    </w:p>
    <w:p>
      <w:pPr>
        <w:ind w:firstLine="708"/>
        <w:rPr>
          <w:del w:id="1576" w:author="google1599737165" w:date="2023-05-26T21:24:53Z"/>
        </w:rPr>
      </w:pPr>
      <w:r>
        <w:t>Для анализа реакции схлопывания и открывания створок в ответ на изменяющуюся соленость была построена обобщенная смешанная модель (Модель 12). Зависимой переменной являлся статус мидий (створки открыты</w:t>
      </w:r>
      <w:ins w:id="1577" w:author="google1599737165" w:date="2023-05-26T21:19:37Z">
        <w:r>
          <w:rPr>
            <w:rFonts w:hint="default"/>
            <w:lang w:val="ru-RU"/>
          </w:rPr>
          <w:t xml:space="preserve"> </w:t>
        </w:r>
      </w:ins>
      <w:ins w:id="1578" w:author="google1599737165" w:date="2023-05-26T21:19:38Z">
        <w:r>
          <w:rPr>
            <w:rFonts w:hint="default"/>
            <w:lang w:val="ru-RU"/>
          </w:rPr>
          <w:t xml:space="preserve">- </w:t>
        </w:r>
      </w:ins>
      <w:ins w:id="1579" w:author="google1599737165" w:date="2023-05-26T21:19:39Z">
        <w:r>
          <w:rPr>
            <w:rFonts w:hint="default"/>
            <w:lang w:val="ru-RU"/>
          </w:rPr>
          <w:t>плож</w:t>
        </w:r>
      </w:ins>
      <w:ins w:id="1580" w:author="google1599737165" w:date="2023-05-26T21:19:40Z">
        <w:r>
          <w:rPr>
            <w:rFonts w:hint="default"/>
            <w:lang w:val="ru-RU"/>
          </w:rPr>
          <w:t>ительны</w:t>
        </w:r>
      </w:ins>
      <w:ins w:id="1581" w:author="google1599737165" w:date="2023-05-26T21:19:41Z">
        <w:r>
          <w:rPr>
            <w:rFonts w:hint="default"/>
            <w:lang w:val="ru-RU"/>
          </w:rPr>
          <w:t xml:space="preserve">й </w:t>
        </w:r>
      </w:ins>
      <w:ins w:id="1582" w:author="google1599737165" w:date="2023-05-26T21:19:42Z">
        <w:r>
          <w:rPr>
            <w:rFonts w:hint="default"/>
            <w:lang w:val="ru-RU"/>
          </w:rPr>
          <w:t>ис</w:t>
        </w:r>
      </w:ins>
      <w:ins w:id="1583" w:author="google1599737165" w:date="2023-05-26T21:19:43Z">
        <w:r>
          <w:rPr>
            <w:rFonts w:hint="default"/>
            <w:lang w:val="ru-RU"/>
          </w:rPr>
          <w:t>ход</w:t>
        </w:r>
      </w:ins>
      <w:ins w:id="1584" w:author="google1599737165" w:date="2023-05-26T21:19:44Z">
        <w:r>
          <w:rPr>
            <w:rFonts w:hint="default"/>
            <w:lang w:val="ru-RU"/>
          </w:rPr>
          <w:t xml:space="preserve">, </w:t>
        </w:r>
      </w:ins>
      <w:del w:id="1585" w:author="google1599737165" w:date="2023-05-26T21:19:45Z">
        <w:r>
          <w:rPr/>
          <w:delText>/</w:delText>
        </w:r>
      </w:del>
      <w:r>
        <w:t>створки закрыты</w:t>
      </w:r>
      <w:ins w:id="1586" w:author="google1599737165" w:date="2023-05-26T21:19:50Z">
        <w:r>
          <w:rPr>
            <w:rFonts w:hint="default"/>
            <w:lang w:val="ru-RU"/>
          </w:rPr>
          <w:t xml:space="preserve"> - от</w:t>
        </w:r>
      </w:ins>
      <w:ins w:id="1587" w:author="google1599737165" w:date="2023-05-26T21:19:51Z">
        <w:r>
          <w:rPr>
            <w:rFonts w:hint="default"/>
            <w:lang w:val="ru-RU"/>
          </w:rPr>
          <w:t>риц</w:t>
        </w:r>
      </w:ins>
      <w:ins w:id="1588" w:author="google1599737165" w:date="2023-05-26T21:19:52Z">
        <w:r>
          <w:rPr>
            <w:rFonts w:hint="default"/>
            <w:lang w:val="ru-RU"/>
          </w:rPr>
          <w:t>атель</w:t>
        </w:r>
      </w:ins>
      <w:ins w:id="1589" w:author="google1599737165" w:date="2023-05-26T21:19:53Z">
        <w:r>
          <w:rPr>
            <w:rFonts w:hint="default"/>
            <w:lang w:val="ru-RU"/>
          </w:rPr>
          <w:t>ный</w:t>
        </w:r>
      </w:ins>
      <w:r>
        <w:t>). В фиксированной части модели в качестве предикторов нами рассматривались</w:t>
      </w:r>
      <w:ins w:id="1590" w:author="google1599737165" w:date="2023-05-26T21:20:03Z">
        <w:r>
          <w:rPr>
            <w:rFonts w:hint="default"/>
            <w:lang w:val="ru-RU"/>
          </w:rPr>
          <w:t xml:space="preserve"> </w:t>
        </w:r>
      </w:ins>
      <w:del w:id="1591" w:author="google1599737165" w:date="2023-05-26T21:20:02Z">
        <w:r>
          <w:rPr/>
          <w:delText xml:space="preserve"> следующие факторы: </w:delText>
        </w:r>
      </w:del>
      <w:r>
        <w:t>вид</w:t>
      </w:r>
      <w:ins w:id="1592" w:author="google1599737165" w:date="2023-05-26T21:20:06Z">
        <w:r>
          <w:rPr>
            <w:rFonts w:hint="default"/>
            <w:lang w:val="ru-RU"/>
          </w:rPr>
          <w:t xml:space="preserve"> </w:t>
        </w:r>
      </w:ins>
      <w:ins w:id="1593" w:author="google1599737165" w:date="2023-05-26T21:20:07Z">
        <w:r>
          <w:rPr>
            <w:rFonts w:hint="default"/>
            <w:lang w:val="ru-RU"/>
          </w:rPr>
          <w:t>мидии</w:t>
        </w:r>
      </w:ins>
      <w:r>
        <w:t>, соленость, фаза цикла (повышение/понижение солености), а также взаимодействие факторов (тройное взаимодействие и взаимодействие вида и фазы цикла были исключены).</w:t>
      </w:r>
      <w:ins w:id="1594" w:author="google1599737165" w:date="2023-05-26T21:20:42Z">
        <w:r>
          <w:rPr>
            <w:rFonts w:hint="default"/>
            <w:lang w:val="ru-RU"/>
          </w:rPr>
          <w:t xml:space="preserve">  </w:t>
        </w:r>
      </w:ins>
      <w:ins w:id="1595" w:author="google1599737165" w:date="2023-05-26T21:20:43Z">
        <w:r>
          <w:rPr>
            <w:rFonts w:hint="default"/>
            <w:lang w:val="ru-RU"/>
          </w:rPr>
          <w:t>По</w:t>
        </w:r>
      </w:ins>
      <w:ins w:id="1596" w:author="google1599737165" w:date="2023-05-26T21:20:44Z">
        <w:r>
          <w:rPr>
            <w:rFonts w:hint="default"/>
            <w:lang w:val="ru-RU"/>
          </w:rPr>
          <w:t>сколь</w:t>
        </w:r>
      </w:ins>
      <w:ins w:id="1597" w:author="google1599737165" w:date="2023-05-26T21:20:45Z">
        <w:r>
          <w:rPr>
            <w:rFonts w:hint="default"/>
            <w:lang w:val="ru-RU"/>
          </w:rPr>
          <w:t xml:space="preserve">ку </w:t>
        </w:r>
      </w:ins>
      <w:ins w:id="1598" w:author="google1599737165" w:date="2023-05-26T21:20:46Z">
        <w:r>
          <w:rPr>
            <w:rFonts w:hint="default"/>
            <w:lang w:val="ru-RU"/>
          </w:rPr>
          <w:t>мо</w:t>
        </w:r>
      </w:ins>
      <w:ins w:id="1599" w:author="google1599737165" w:date="2023-05-26T21:20:47Z">
        <w:r>
          <w:rPr>
            <w:rFonts w:hint="default"/>
            <w:lang w:val="ru-RU"/>
          </w:rPr>
          <w:t>дель о</w:t>
        </w:r>
      </w:ins>
      <w:ins w:id="1600" w:author="google1599737165" w:date="2023-05-26T21:20:48Z">
        <w:r>
          <w:rPr>
            <w:rFonts w:hint="default"/>
            <w:lang w:val="ru-RU"/>
          </w:rPr>
          <w:t>снован</w:t>
        </w:r>
      </w:ins>
      <w:ins w:id="1601" w:author="google1599737165" w:date="2023-05-26T21:20:49Z">
        <w:r>
          <w:rPr>
            <w:rFonts w:hint="default"/>
            <w:lang w:val="ru-RU"/>
          </w:rPr>
          <w:t>а на п</w:t>
        </w:r>
      </w:ins>
      <w:ins w:id="1602" w:author="google1599737165" w:date="2023-05-26T21:20:50Z">
        <w:r>
          <w:rPr>
            <w:rFonts w:hint="default"/>
            <w:lang w:val="ru-RU"/>
          </w:rPr>
          <w:t>овтор</w:t>
        </w:r>
      </w:ins>
      <w:ins w:id="1603" w:author="google1599737165" w:date="2023-05-26T21:20:51Z">
        <w:r>
          <w:rPr>
            <w:rFonts w:hint="default"/>
            <w:lang w:val="ru-RU"/>
          </w:rPr>
          <w:t>яющи</w:t>
        </w:r>
      </w:ins>
      <w:ins w:id="1604" w:author="google1599737165" w:date="2023-05-26T21:20:52Z">
        <w:r>
          <w:rPr>
            <w:rFonts w:hint="default"/>
            <w:lang w:val="ru-RU"/>
          </w:rPr>
          <w:t xml:space="preserve">хся </w:t>
        </w:r>
      </w:ins>
      <w:ins w:id="1605" w:author="google1599737165" w:date="2023-05-26T21:20:53Z">
        <w:r>
          <w:rPr>
            <w:rFonts w:hint="default"/>
            <w:lang w:val="ru-RU"/>
          </w:rPr>
          <w:t>наблю</w:t>
        </w:r>
      </w:ins>
      <w:ins w:id="1606" w:author="google1599737165" w:date="2023-05-26T21:20:54Z">
        <w:r>
          <w:rPr>
            <w:rFonts w:hint="default"/>
            <w:lang w:val="ru-RU"/>
          </w:rPr>
          <w:t>дениях</w:t>
        </w:r>
      </w:ins>
      <w:ins w:id="1607" w:author="google1599737165" w:date="2023-05-26T21:20:55Z">
        <w:r>
          <w:rPr>
            <w:rFonts w:hint="default"/>
            <w:lang w:val="ru-RU"/>
          </w:rPr>
          <w:t xml:space="preserve"> </w:t>
        </w:r>
      </w:ins>
      <w:ins w:id="1608" w:author="google1599737165" w:date="2023-05-26T21:20:56Z">
        <w:r>
          <w:rPr>
            <w:rFonts w:hint="default"/>
            <w:lang w:val="ru-RU"/>
          </w:rPr>
          <w:t>одн</w:t>
        </w:r>
      </w:ins>
      <w:ins w:id="1609" w:author="google1599737165" w:date="2023-05-26T21:20:57Z">
        <w:r>
          <w:rPr>
            <w:rFonts w:hint="default"/>
            <w:lang w:val="ru-RU"/>
          </w:rPr>
          <w:t>их и т</w:t>
        </w:r>
      </w:ins>
      <w:ins w:id="1610" w:author="google1599737165" w:date="2023-05-26T21:20:58Z">
        <w:r>
          <w:rPr>
            <w:rFonts w:hint="default"/>
            <w:lang w:val="ru-RU"/>
          </w:rPr>
          <w:t>ех</w:t>
        </w:r>
      </w:ins>
      <w:ins w:id="1611" w:author="google1599737165" w:date="2023-05-26T21:20:59Z">
        <w:r>
          <w:rPr>
            <w:rFonts w:hint="default"/>
            <w:lang w:val="ru-RU"/>
          </w:rPr>
          <w:t xml:space="preserve"> же о</w:t>
        </w:r>
      </w:ins>
      <w:ins w:id="1612" w:author="google1599737165" w:date="2023-05-26T21:21:00Z">
        <w:r>
          <w:rPr>
            <w:rFonts w:hint="default"/>
            <w:lang w:val="ru-RU"/>
          </w:rPr>
          <w:t>собей</w:t>
        </w:r>
      </w:ins>
      <w:ins w:id="1613" w:author="google1599737165" w:date="2023-05-26T21:21:02Z">
        <w:r>
          <w:rPr>
            <w:rFonts w:hint="default"/>
            <w:lang w:val="ru-RU"/>
          </w:rPr>
          <w:t>, то</w:t>
        </w:r>
      </w:ins>
      <w:ins w:id="1614" w:author="google1599737165" w:date="2023-05-26T21:21:03Z">
        <w:r>
          <w:rPr>
            <w:rFonts w:hint="default"/>
            <w:lang w:val="ru-RU"/>
          </w:rPr>
          <w:t xml:space="preserve"> </w:t>
        </w:r>
      </w:ins>
      <w:del w:id="1615" w:author="google1599737165" w:date="2023-05-26T21:21:04Z">
        <w:r>
          <w:rPr/>
          <w:delText xml:space="preserve"> </w:delText>
        </w:r>
      </w:del>
      <w:del w:id="1616" w:author="google1599737165" w:date="2023-05-26T21:21:06Z">
        <w:r>
          <w:rPr/>
          <w:delText>В</w:delText>
        </w:r>
      </w:del>
      <w:ins w:id="1617" w:author="google1599737165" w:date="2023-05-26T21:21:07Z">
        <w:r>
          <w:rPr>
            <w:lang w:val="ru-RU"/>
          </w:rPr>
          <w:t>в</w:t>
        </w:r>
      </w:ins>
      <w:r>
        <w:t xml:space="preserve"> качестве случайных факторов в модель входил</w:t>
      </w:r>
      <w:ins w:id="1618" w:author="google1599737165" w:date="2023-05-26T21:24:14Z">
        <w:r>
          <w:rPr>
            <w:lang w:val="ru-RU"/>
          </w:rPr>
          <w:t>а</w:t>
        </w:r>
      </w:ins>
      <w:ins w:id="1619" w:author="google1599737165" w:date="2023-05-26T21:24:15Z">
        <w:r>
          <w:rPr>
            <w:rFonts w:hint="default"/>
            <w:lang w:val="ru-RU"/>
          </w:rPr>
          <w:t xml:space="preserve"> </w:t>
        </w:r>
      </w:ins>
      <w:ins w:id="1620" w:author="google1599737165" w:date="2023-05-26T21:24:16Z">
        <w:r>
          <w:rPr>
            <w:rFonts w:hint="default"/>
            <w:lang w:val="ru-RU"/>
          </w:rPr>
          <w:t>о</w:t>
        </w:r>
      </w:ins>
      <w:ins w:id="1621" w:author="google1599737165" w:date="2023-05-26T21:24:17Z">
        <w:r>
          <w:rPr>
            <w:rFonts w:hint="default"/>
            <w:lang w:val="ru-RU"/>
          </w:rPr>
          <w:t>со</w:t>
        </w:r>
      </w:ins>
      <w:ins w:id="1622" w:author="google1599737165" w:date="2023-05-26T21:24:18Z">
        <w:r>
          <w:rPr>
            <w:rFonts w:hint="default"/>
            <w:lang w:val="ru-RU"/>
          </w:rPr>
          <w:t>дь,</w:t>
        </w:r>
      </w:ins>
      <w:ins w:id="1623" w:author="google1599737165" w:date="2023-05-26T21:24:19Z">
        <w:r>
          <w:rPr>
            <w:rFonts w:hint="default"/>
            <w:lang w:val="ru-RU"/>
          </w:rPr>
          <w:t xml:space="preserve"> </w:t>
        </w:r>
      </w:ins>
      <w:ins w:id="1624" w:author="google1599737165" w:date="2023-05-26T21:24:20Z">
        <w:r>
          <w:rPr>
            <w:rFonts w:hint="default"/>
            <w:lang w:val="ru-RU"/>
          </w:rPr>
          <w:t>а т</w:t>
        </w:r>
      </w:ins>
      <w:ins w:id="1625" w:author="google1599737165" w:date="2023-05-26T21:24:21Z">
        <w:r>
          <w:rPr>
            <w:rFonts w:hint="default"/>
            <w:lang w:val="ru-RU"/>
          </w:rPr>
          <w:t>акж</w:t>
        </w:r>
      </w:ins>
      <w:ins w:id="1626" w:author="google1599737165" w:date="2023-05-26T21:24:22Z">
        <w:r>
          <w:rPr>
            <w:rFonts w:hint="default"/>
            <w:lang w:val="ru-RU"/>
          </w:rPr>
          <w:t xml:space="preserve">е </w:t>
        </w:r>
      </w:ins>
      <w:ins w:id="1627" w:author="google1599737165" w:date="2023-05-26T21:24:23Z">
        <w:r>
          <w:rPr>
            <w:rFonts w:hint="default"/>
            <w:lang w:val="ru-RU"/>
          </w:rPr>
          <w:t>д</w:t>
        </w:r>
      </w:ins>
      <w:ins w:id="1628" w:author="google1599737165" w:date="2023-05-26T21:24:24Z">
        <w:r>
          <w:rPr>
            <w:rFonts w:hint="default"/>
            <w:lang w:val="ru-RU"/>
          </w:rPr>
          <w:t xml:space="preserve">ень </w:t>
        </w:r>
      </w:ins>
      <w:ins w:id="1629" w:author="google1599737165" w:date="2023-05-26T21:24:25Z">
        <w:r>
          <w:rPr>
            <w:rFonts w:hint="default"/>
            <w:lang w:val="ru-RU"/>
          </w:rPr>
          <w:t>на</w:t>
        </w:r>
      </w:ins>
      <w:ins w:id="1630" w:author="google1599737165" w:date="2023-05-26T21:24:38Z">
        <w:r>
          <w:rPr>
            <w:rFonts w:hint="default"/>
            <w:lang w:val="ru-RU"/>
          </w:rPr>
          <w:t>б</w:t>
        </w:r>
      </w:ins>
      <w:ins w:id="1631" w:author="google1599737165" w:date="2023-05-26T21:24:26Z">
        <w:r>
          <w:rPr>
            <w:rFonts w:hint="default"/>
            <w:lang w:val="ru-RU"/>
          </w:rPr>
          <w:t>л</w:t>
        </w:r>
      </w:ins>
      <w:ins w:id="1632" w:author="google1599737165" w:date="2023-05-26T21:24:27Z">
        <w:r>
          <w:rPr>
            <w:rFonts w:hint="default"/>
            <w:lang w:val="ru-RU"/>
          </w:rPr>
          <w:t>ю</w:t>
        </w:r>
      </w:ins>
      <w:ins w:id="1633" w:author="google1599737165" w:date="2023-05-26T21:24:28Z">
        <w:r>
          <w:rPr>
            <w:rFonts w:hint="default"/>
            <w:lang w:val="ru-RU"/>
          </w:rPr>
          <w:t>де</w:t>
        </w:r>
      </w:ins>
      <w:ins w:id="1634" w:author="google1599737165" w:date="2023-05-26T21:24:29Z">
        <w:r>
          <w:rPr>
            <w:rFonts w:hint="default"/>
            <w:lang w:val="ru-RU"/>
          </w:rPr>
          <w:t>ний</w:t>
        </w:r>
      </w:ins>
      <w:ins w:id="1635" w:author="google1599737165" w:date="2023-05-26T21:24:31Z">
        <w:r>
          <w:rPr>
            <w:rFonts w:hint="default"/>
            <w:lang w:val="ru-RU"/>
          </w:rPr>
          <w:t>.</w:t>
        </w:r>
      </w:ins>
      <w:ins w:id="1636" w:author="google1599737165" w:date="2023-05-26T21:24:32Z">
        <w:r>
          <w:rPr>
            <w:rFonts w:hint="default"/>
            <w:lang w:val="ru-RU"/>
          </w:rPr>
          <w:t xml:space="preserve"> </w:t>
        </w:r>
      </w:ins>
      <w:del w:id="1637" w:author="google1599737165" w:date="2023-05-26T21:24:41Z">
        <w:r>
          <w:rPr/>
          <w:delText xml:space="preserve">и: </w:delText>
        </w:r>
      </w:del>
      <w:del w:id="1638" w:author="google1599737165" w:date="2023-05-26T21:24:42Z">
        <w:r>
          <w:rPr/>
          <w:delText>де</w:delText>
        </w:r>
      </w:del>
      <w:del w:id="1639" w:author="google1599737165" w:date="2023-05-26T21:24:43Z">
        <w:r>
          <w:rPr/>
          <w:delText xml:space="preserve">нь </w:delText>
        </w:r>
      </w:del>
      <w:del w:id="1640" w:author="google1599737165" w:date="2023-05-26T21:24:44Z">
        <w:r>
          <w:rPr/>
          <w:delText>экс</w:delText>
        </w:r>
      </w:del>
      <w:del w:id="1641" w:author="google1599737165" w:date="2023-05-26T21:24:45Z">
        <w:r>
          <w:rPr/>
          <w:delText>пер</w:delText>
        </w:r>
      </w:del>
      <w:del w:id="1642" w:author="google1599737165" w:date="2023-05-26T21:24:46Z">
        <w:r>
          <w:rPr/>
          <w:delText>име</w:delText>
        </w:r>
      </w:del>
      <w:del w:id="1643" w:author="google1599737165" w:date="2023-05-26T21:24:47Z">
        <w:r>
          <w:rPr/>
          <w:delText>нт</w:delText>
        </w:r>
      </w:del>
      <w:del w:id="1644" w:author="google1599737165" w:date="2023-05-26T21:24:53Z">
        <w:r>
          <w:rPr/>
          <w:delText xml:space="preserve">а и фактор особи. </w:delText>
        </w:r>
      </w:del>
    </w:p>
    <w:p>
      <w:pPr>
        <w:ind w:firstLine="708"/>
        <w:rPr>
          <w:ins w:id="1645" w:author="google1599737165" w:date="2023-05-26T21:21:31Z"/>
          <w:b/>
        </w:rPr>
      </w:pPr>
    </w:p>
    <w:p>
      <w:pPr>
        <w:ind w:firstLine="708"/>
        <w:rPr>
          <w:b/>
        </w:rPr>
      </w:pPr>
      <w:r>
        <w:rPr>
          <w:b/>
        </w:rPr>
        <w:t xml:space="preserve">Влияние хронического соленостного стресса на смертность мидий. </w:t>
      </w:r>
    </w:p>
    <w:p>
      <w:pPr>
        <w:ind w:firstLine="708"/>
      </w:pPr>
      <w:r>
        <w:t>Для оценки смертности мидий в различных соленостных условиях нами был проведен анализ выживаемости (</w:t>
      </w:r>
      <w:r>
        <w:rPr>
          <w:lang w:val="en-US"/>
        </w:rPr>
        <w:t>survival</w:t>
      </w:r>
      <w:r>
        <w:t xml:space="preserve"> </w:t>
      </w:r>
      <w:r>
        <w:rPr>
          <w:lang w:val="en-US"/>
        </w:rPr>
        <w:t>analysis</w:t>
      </w:r>
      <w:r>
        <w:t xml:space="preserve">) и построена модель Кокса (модель пропорционального риска, </w:t>
      </w:r>
      <w:r>
        <w:rPr>
          <w:lang w:val="en-US"/>
        </w:rPr>
        <w:t>proportional</w:t>
      </w:r>
      <w:r>
        <w:t xml:space="preserve"> </w:t>
      </w:r>
      <w:r>
        <w:rPr>
          <w:lang w:val="en-US"/>
        </w:rPr>
        <w:t>hazard</w:t>
      </w:r>
      <w:r>
        <w:t xml:space="preserve"> </w:t>
      </w:r>
      <w:r>
        <w:rPr>
          <w:lang w:val="en-US"/>
        </w:rPr>
        <w:t>model</w:t>
      </w:r>
      <w:r>
        <w:t xml:space="preserve">, </w:t>
      </w:r>
      <w:r>
        <w:rPr>
          <w:lang w:val="en-US"/>
        </w:rPr>
        <w:t>PHM</w:t>
      </w:r>
      <w:r>
        <w:t xml:space="preserve">) </w:t>
      </w:r>
      <w:r>
        <w:fldChar w:fldCharType="begin" w:fldLock="1"/>
      </w:r>
      <w:r>
        <w:instrText xml:space="preserve">ADDIN CSL_CITATION {"citationItems":[{"id":"ITEM-1","itemData":{"DOI":"10.18637/jss.v084.i02","ISSN":"15487660","abstract":"Cox’s regression model for the analysis of survival data relies on the proportional hazards assumption. However, this assumption is often violated in practice and as a consequence the average relative risk may be under- or overestimated. Weighted estimation of Cox regression is a parsimonious alternative which supplies well interpretable average effects also in case of non-proportional hazards. We provide the R package coxphw implementing weighted Cox regression. By means of two biomedical examples appropriate analyses in the presence of non-proportional hazards are exemplified and advantages of weighted Cox regression are discussed. Moreover, using package coxphw, time-dependent effects can be conveniently estimated by including interactions of covariates with arbitrary functions of time.","author":[{"dropping-particle":"","family":"Dunkler","given":"Daniela","non-dropping-particle":"","parse-names":false,"suffix":""},{"dropping-particle":"","family":"Ploner","given":"Meinhard","non-dropping-particle":"","parse-names":false,"suffix":""},{"dropping-particle":"","family":"Schemper","given":"Michael","non-dropping-particle":"","parse-names":false,"suffix":""},{"dropping-particle":"","family":"Heinze","given":"Georg","non-dropping-particle":"","parse-names":false,"suffix":""}],"container-title":"Journal of Statistical Software","id":"ITEM-1","issue":"2","issued":{"date-parts":[["2018"]]},"title":"Weighted cox regression using the R package coxphw","type":"article-journal","volume":"84"},"uris":["http://www.mendeley.com/documents/?uuid=65755b3b-9310-4a60-b6de-71f311b7cdab"]}],"mendeley":{"formattedCitation":"(Dunkler et al., 2018)","plainTextFormattedCitation":"(Dunkler et al., 2018)"},"properties":{"noteIndex":0},"schema":"https://github.com/citation-style-language/schema/raw/master/csl-citation.json"}</w:instrText>
      </w:r>
      <w:r>
        <w:fldChar w:fldCharType="separate"/>
      </w:r>
      <w:r>
        <w:t>(Dunkler et al., 2018)</w:t>
      </w:r>
      <w:r>
        <w:fldChar w:fldCharType="end"/>
      </w:r>
      <w:r>
        <w:t xml:space="preserve">. Модель Кокса может рассматриваться как состоящая из двух частей: лежащей в основе модели функции риска, которая описывает, как риск события в каждый момент времени изменяется с течением времени при исходных уровнях ковариат; и эффекта параметров, описывающего, как риск события изменяется в ответ на </w:t>
      </w:r>
      <w:r>
        <w:rPr>
          <w:strike/>
          <w:rPrChange w:id="1646" w:author="google1599737165" w:date="2023-05-26T21:25:47Z">
            <w:rPr/>
          </w:rPrChange>
        </w:rPr>
        <w:t>экспланаторные переменные</w:t>
      </w:r>
      <w:ins w:id="1647" w:author="google1599737165" w:date="2023-05-26T21:25:52Z">
        <w:r>
          <w:rPr>
            <w:rFonts w:hint="default"/>
            <w:strike w:val="0"/>
            <w:lang w:val="ru-RU"/>
          </w:rPr>
          <w:t xml:space="preserve"> </w:t>
        </w:r>
      </w:ins>
      <w:ins w:id="1648" w:author="google1599737165" w:date="2023-05-26T21:25:53Z">
        <w:r>
          <w:rPr>
            <w:rFonts w:hint="default"/>
            <w:strike w:val="0"/>
            <w:lang w:val="ru-RU"/>
          </w:rPr>
          <w:t>н</w:t>
        </w:r>
      </w:ins>
      <w:ins w:id="1649" w:author="google1599737165" w:date="2023-05-26T21:25:54Z">
        <w:r>
          <w:rPr>
            <w:rFonts w:hint="default"/>
            <w:strike w:val="0"/>
            <w:lang w:val="ru-RU"/>
          </w:rPr>
          <w:t>а</w:t>
        </w:r>
      </w:ins>
      <w:ins w:id="1650" w:author="google1599737165" w:date="2023-05-26T21:25:55Z">
        <w:r>
          <w:rPr>
            <w:rFonts w:hint="default"/>
            <w:strike w:val="0"/>
            <w:lang w:val="ru-RU"/>
          </w:rPr>
          <w:t xml:space="preserve"> в</w:t>
        </w:r>
      </w:ins>
      <w:ins w:id="1651" w:author="google1599737165" w:date="2023-05-26T21:25:56Z">
        <w:r>
          <w:rPr>
            <w:rFonts w:hint="default"/>
            <w:strike w:val="0"/>
            <w:lang w:val="ru-RU"/>
          </w:rPr>
          <w:t>лия</w:t>
        </w:r>
      </w:ins>
      <w:ins w:id="1652" w:author="google1599737165" w:date="2023-05-26T21:25:57Z">
        <w:r>
          <w:rPr>
            <w:rFonts w:hint="default"/>
            <w:strike w:val="0"/>
            <w:lang w:val="ru-RU"/>
          </w:rPr>
          <w:t>н</w:t>
        </w:r>
      </w:ins>
      <w:ins w:id="1653" w:author="google1599737165" w:date="2023-05-26T21:25:58Z">
        <w:r>
          <w:rPr>
            <w:rFonts w:hint="default"/>
            <w:strike w:val="0"/>
            <w:lang w:val="ru-RU"/>
          </w:rPr>
          <w:t>ие пр</w:t>
        </w:r>
      </w:ins>
      <w:ins w:id="1654" w:author="google1599737165" w:date="2023-05-26T21:25:59Z">
        <w:r>
          <w:rPr>
            <w:rFonts w:hint="default"/>
            <w:strike w:val="0"/>
            <w:lang w:val="ru-RU"/>
          </w:rPr>
          <w:t>ед</w:t>
        </w:r>
      </w:ins>
      <w:ins w:id="1655" w:author="google1599737165" w:date="2023-05-26T21:26:00Z">
        <w:r>
          <w:rPr>
            <w:rFonts w:hint="default"/>
            <w:strike w:val="0"/>
            <w:lang w:val="ru-RU"/>
          </w:rPr>
          <w:t>икт</w:t>
        </w:r>
      </w:ins>
      <w:ins w:id="1656" w:author="google1599737165" w:date="2023-05-26T21:26:01Z">
        <w:r>
          <w:rPr>
            <w:rFonts w:hint="default"/>
            <w:strike w:val="0"/>
            <w:lang w:val="ru-RU"/>
          </w:rPr>
          <w:t>оро</w:t>
        </w:r>
      </w:ins>
      <w:ins w:id="1657" w:author="google1599737165" w:date="2023-05-26T21:26:02Z">
        <w:r>
          <w:rPr>
            <w:rFonts w:hint="default"/>
            <w:strike w:val="0"/>
            <w:lang w:val="ru-RU"/>
          </w:rPr>
          <w:t>в</w:t>
        </w:r>
      </w:ins>
      <w:r>
        <w:t>. Модель 13 описывается связь между статусом мидий на конец эксперимента (мидия жива/мертва),</w:t>
      </w:r>
      <w:ins w:id="1658" w:author="google1599737165" w:date="2023-05-26T21:27:23Z">
        <w:r>
          <w:rPr>
            <w:rFonts w:hint="default"/>
            <w:lang w:val="ru-RU"/>
          </w:rPr>
          <w:t xml:space="preserve"> с </w:t>
        </w:r>
      </w:ins>
      <w:ins w:id="1659" w:author="google1599737165" w:date="2023-05-26T21:27:24Z">
        <w:r>
          <w:rPr>
            <w:rFonts w:hint="default"/>
            <w:lang w:val="ru-RU"/>
          </w:rPr>
          <w:t>вид</w:t>
        </w:r>
      </w:ins>
      <w:ins w:id="1660" w:author="google1599737165" w:date="2023-05-26T21:27:25Z">
        <w:r>
          <w:rPr>
            <w:rFonts w:hint="default"/>
            <w:lang w:val="ru-RU"/>
          </w:rPr>
          <w:t xml:space="preserve">ом </w:t>
        </w:r>
      </w:ins>
      <w:ins w:id="1661" w:author="google1599737165" w:date="2023-05-26T21:27:26Z">
        <w:r>
          <w:rPr>
            <w:rFonts w:hint="default"/>
            <w:lang w:val="ru-RU"/>
          </w:rPr>
          <w:t>молл</w:t>
        </w:r>
      </w:ins>
      <w:ins w:id="1662" w:author="google1599737165" w:date="2023-05-26T21:27:27Z">
        <w:r>
          <w:rPr>
            <w:rFonts w:hint="default"/>
            <w:lang w:val="ru-RU"/>
          </w:rPr>
          <w:t>юска,</w:t>
        </w:r>
      </w:ins>
      <w:ins w:id="1663" w:author="google1599737165" w:date="2023-05-26T21:27:28Z">
        <w:r>
          <w:rPr>
            <w:rFonts w:hint="default"/>
            <w:lang w:val="ru-RU"/>
          </w:rPr>
          <w:t xml:space="preserve"> </w:t>
        </w:r>
      </w:ins>
      <w:r>
        <w:t xml:space="preserve"> количеством дней, которое прошло до момента смерти каждой мидии</w:t>
      </w:r>
      <w:del w:id="1664" w:author="google1599737165" w:date="2023-05-26T21:26:45Z">
        <w:r>
          <w:rPr/>
          <w:delText xml:space="preserve"> </w:delText>
        </w:r>
      </w:del>
      <w:ins w:id="1665" w:author="google1599737165" w:date="2023-05-26T21:26:43Z">
        <w:r>
          <w:rPr>
            <w:rFonts w:hint="default"/>
            <w:lang w:val="ru-RU"/>
          </w:rPr>
          <w:t>,</w:t>
        </w:r>
      </w:ins>
      <w:del w:id="1666" w:author="google1599737165" w:date="2023-05-26T21:26:40Z">
        <w:r>
          <w:rPr/>
          <w:delText>–</w:delText>
        </w:r>
      </w:del>
      <w:r>
        <w:t xml:space="preserve"> и </w:t>
      </w:r>
      <w:del w:id="1667" w:author="google1599737165" w:date="2023-05-26T21:26:27Z">
        <w:r>
          <w:rPr/>
          <w:delText xml:space="preserve">экспланаторными дискретными факторами </w:delText>
        </w:r>
      </w:del>
      <w:r>
        <w:t>соленост</w:t>
      </w:r>
      <w:ins w:id="1668" w:author="google1599737165" w:date="2023-05-26T21:26:31Z">
        <w:r>
          <w:rPr>
            <w:lang w:val="ru-RU"/>
          </w:rPr>
          <w:t>ь</w:t>
        </w:r>
      </w:ins>
      <w:ins w:id="1669" w:author="google1599737165" w:date="2023-05-26T21:26:32Z">
        <w:r>
          <w:rPr>
            <w:lang w:val="ru-RU"/>
          </w:rPr>
          <w:t>ю</w:t>
        </w:r>
      </w:ins>
      <w:del w:id="1670" w:author="google1599737165" w:date="2023-05-26T21:26:30Z">
        <w:r>
          <w:rPr/>
          <w:delText>и</w:delText>
        </w:r>
      </w:del>
      <w:r>
        <w:t xml:space="preserve"> (</w:t>
      </w:r>
      <w:ins w:id="1671" w:author="google1599737165" w:date="2023-05-26T21:26:53Z">
        <w:r>
          <w:rPr>
            <w:lang w:val="ru-RU"/>
          </w:rPr>
          <w:t>дис</w:t>
        </w:r>
      </w:ins>
      <w:ins w:id="1672" w:author="google1599737165" w:date="2023-05-26T21:26:54Z">
        <w:r>
          <w:rPr>
            <w:lang w:val="ru-RU"/>
          </w:rPr>
          <w:t>кре</w:t>
        </w:r>
      </w:ins>
      <w:ins w:id="1673" w:author="google1599737165" w:date="2023-05-26T21:26:55Z">
        <w:r>
          <w:rPr>
            <w:lang w:val="ru-RU"/>
          </w:rPr>
          <w:t>тны</w:t>
        </w:r>
      </w:ins>
      <w:ins w:id="1674" w:author="google1599737165" w:date="2023-05-26T21:26:56Z">
        <w:r>
          <w:rPr>
            <w:lang w:val="ru-RU"/>
          </w:rPr>
          <w:t>й</w:t>
        </w:r>
      </w:ins>
      <w:ins w:id="1675" w:author="google1599737165" w:date="2023-05-26T21:26:56Z">
        <w:r>
          <w:rPr>
            <w:rFonts w:hint="default"/>
            <w:lang w:val="ru-RU"/>
          </w:rPr>
          <w:t xml:space="preserve"> </w:t>
        </w:r>
      </w:ins>
      <w:ins w:id="1676" w:author="google1599737165" w:date="2023-05-26T21:26:57Z">
        <w:r>
          <w:rPr>
            <w:rFonts w:hint="default"/>
            <w:lang w:val="ru-RU"/>
          </w:rPr>
          <w:t>ф</w:t>
        </w:r>
      </w:ins>
      <w:ins w:id="1677" w:author="google1599737165" w:date="2023-05-26T21:26:58Z">
        <w:r>
          <w:rPr>
            <w:rFonts w:hint="default"/>
            <w:lang w:val="ru-RU"/>
          </w:rPr>
          <w:t>ак</w:t>
        </w:r>
      </w:ins>
      <w:ins w:id="1678" w:author="google1599737165" w:date="2023-05-26T21:26:59Z">
        <w:r>
          <w:rPr>
            <w:rFonts w:hint="default"/>
            <w:lang w:val="ru-RU"/>
          </w:rPr>
          <w:t>то</w:t>
        </w:r>
      </w:ins>
      <w:ins w:id="1679" w:author="google1599737165" w:date="2023-05-26T21:27:00Z">
        <w:r>
          <w:rPr>
            <w:rFonts w:hint="default"/>
            <w:lang w:val="ru-RU"/>
          </w:rPr>
          <w:t xml:space="preserve">р </w:t>
        </w:r>
      </w:ins>
      <w:ins w:id="1680" w:author="google1599737165" w:date="2023-05-26T21:27:02Z">
        <w:r>
          <w:rPr>
            <w:rFonts w:hint="default"/>
            <w:lang w:val="ru-RU"/>
          </w:rPr>
          <w:t xml:space="preserve">с </w:t>
        </w:r>
      </w:ins>
      <w:r>
        <w:t>4 уровня</w:t>
      </w:r>
      <w:ins w:id="1681" w:author="google1599737165" w:date="2023-05-26T21:27:08Z">
        <w:r>
          <w:rPr>
            <w:lang w:val="ru-RU"/>
          </w:rPr>
          <w:t>ми</w:t>
        </w:r>
      </w:ins>
      <w:r>
        <w:t>)</w:t>
      </w:r>
      <w:del w:id="1682" w:author="google1599737165" w:date="2023-05-26T21:27:39Z">
        <w:r>
          <w:rPr/>
          <w:delText xml:space="preserve"> и вида</w:delText>
        </w:r>
      </w:del>
      <w:r>
        <w:t xml:space="preserve">. </w:t>
      </w:r>
    </w:p>
    <w:p>
      <w:pPr>
        <w:ind w:firstLine="708"/>
        <w:rPr>
          <w:b/>
        </w:rPr>
      </w:pPr>
      <w:r>
        <w:rPr>
          <w:b/>
        </w:rPr>
        <w:t>Анализ состава метаболитов и органического пула осмолитов при различных соленостях.</w:t>
      </w:r>
    </w:p>
    <w:p>
      <w:pPr>
        <w:ind w:firstLine="708"/>
      </w:pPr>
      <w:r>
        <w:t xml:space="preserve">Для изучения статистических зависимостей концентрации метаболитов и органических осмолитов в тканях мидий с соленостными условиями и видом мидий нами использовался анализ избыточности, </w:t>
      </w:r>
      <w:r>
        <w:rPr>
          <w:lang w:val="en-US"/>
        </w:rPr>
        <w:t>RDA</w:t>
      </w:r>
      <w:r>
        <w:t xml:space="preserve"> (Модель 14). В этом анализе матрица зависимых переменных содержала концентрации 35 метаболитов и осмолитов в двух тканях</w:t>
      </w:r>
      <w:ins w:id="1683" w:author="google1599737165" w:date="2023-05-26T21:28:10Z">
        <w:r>
          <w:rPr>
            <w:rFonts w:hint="default"/>
            <w:lang w:val="ru-RU"/>
          </w:rPr>
          <w:t>:</w:t>
        </w:r>
      </w:ins>
      <w:ins w:id="1684" w:author="google1599737165" w:date="2023-05-26T21:28:11Z">
        <w:r>
          <w:rPr>
            <w:rFonts w:hint="default"/>
            <w:lang w:val="ru-RU"/>
          </w:rPr>
          <w:t xml:space="preserve"> </w:t>
        </w:r>
      </w:ins>
      <w:ins w:id="1685" w:author="google1599737165" w:date="2023-05-26T21:28:14Z">
        <w:r>
          <w:rPr>
            <w:rFonts w:hint="default"/>
            <w:lang w:val="ru-RU"/>
          </w:rPr>
          <w:t xml:space="preserve">в </w:t>
        </w:r>
      </w:ins>
      <w:ins w:id="1686" w:author="google1599737165" w:date="2023-05-26T21:28:15Z">
        <w:r>
          <w:rPr>
            <w:rFonts w:hint="default"/>
            <w:lang w:val="ru-RU"/>
          </w:rPr>
          <w:t>жабр</w:t>
        </w:r>
      </w:ins>
      <w:ins w:id="1687" w:author="google1599737165" w:date="2023-05-26T21:28:16Z">
        <w:r>
          <w:rPr>
            <w:rFonts w:hint="default"/>
            <w:lang w:val="ru-RU"/>
          </w:rPr>
          <w:t xml:space="preserve">ах </w:t>
        </w:r>
      </w:ins>
      <w:ins w:id="1688" w:author="google1599737165" w:date="2023-05-26T21:28:17Z">
        <w:r>
          <w:rPr>
            <w:rFonts w:hint="default"/>
            <w:lang w:val="ru-RU"/>
          </w:rPr>
          <w:t xml:space="preserve">и </w:t>
        </w:r>
      </w:ins>
      <w:ins w:id="1689" w:author="google1599737165" w:date="2023-05-26T21:29:50Z">
        <w:r>
          <w:rPr/>
          <w:t>гепатопанкреас</w:t>
        </w:r>
      </w:ins>
      <w:ins w:id="1690" w:author="google1599737165" w:date="2023-05-26T21:29:55Z">
        <w:r>
          <w:rPr>
            <w:lang w:val="ru-RU"/>
          </w:rPr>
          <w:t>е</w:t>
        </w:r>
      </w:ins>
      <w:ins w:id="1691" w:author="google1599737165" w:date="2023-05-26T21:30:05Z">
        <w:r>
          <w:rPr>
            <w:rFonts w:hint="default"/>
            <w:lang w:val="ru-RU"/>
          </w:rPr>
          <w:t xml:space="preserve"> </w:t>
        </w:r>
      </w:ins>
      <w:del w:id="1692" w:author="google1599737165" w:date="2023-05-26T21:29:50Z">
        <w:r>
          <w:rPr/>
          <w:delText xml:space="preserve"> </w:delText>
        </w:r>
      </w:del>
      <w:r>
        <w:t xml:space="preserve">(то есть, всего 70 зависимых переменных). Матрица </w:t>
      </w:r>
      <w:ins w:id="1693" w:author="google1599737165" w:date="2023-05-26T21:30:24Z">
        <w:r>
          <w:rPr/>
          <w:t>переменных</w:t>
        </w:r>
      </w:ins>
      <w:ins w:id="1694" w:author="google1599737165" w:date="2023-05-26T21:30:26Z">
        <w:r>
          <w:rPr>
            <w:rFonts w:hint="default"/>
            <w:lang w:val="ru-RU"/>
          </w:rPr>
          <w:t>-</w:t>
        </w:r>
      </w:ins>
      <w:del w:id="1695" w:author="google1599737165" w:date="2023-05-26T21:30:16Z">
        <w:r>
          <w:rPr/>
          <w:delText xml:space="preserve">экспланаторных </w:delText>
        </w:r>
      </w:del>
      <w:ins w:id="1696" w:author="google1599737165" w:date="2023-05-26T21:30:16Z">
        <w:r>
          <w:rPr>
            <w:lang w:val="ru-RU"/>
          </w:rPr>
          <w:t>пре</w:t>
        </w:r>
      </w:ins>
      <w:ins w:id="1697" w:author="google1599737165" w:date="2023-05-26T21:30:17Z">
        <w:r>
          <w:rPr>
            <w:lang w:val="ru-RU"/>
          </w:rPr>
          <w:t>ди</w:t>
        </w:r>
      </w:ins>
      <w:ins w:id="1698" w:author="google1599737165" w:date="2023-05-26T21:30:19Z">
        <w:r>
          <w:rPr>
            <w:lang w:val="ru-RU"/>
          </w:rPr>
          <w:t>кто</w:t>
        </w:r>
      </w:ins>
      <w:ins w:id="1699" w:author="google1599737165" w:date="2023-05-26T21:30:29Z">
        <w:r>
          <w:rPr>
            <w:lang w:val="ru-RU"/>
          </w:rPr>
          <w:t>р</w:t>
        </w:r>
      </w:ins>
      <w:ins w:id="1700" w:author="google1599737165" w:date="2023-05-26T21:30:20Z">
        <w:r>
          <w:rPr>
            <w:lang w:val="ru-RU"/>
          </w:rPr>
          <w:t>ов</w:t>
        </w:r>
      </w:ins>
      <w:ins w:id="1701" w:author="google1599737165" w:date="2023-05-26T21:30:20Z">
        <w:r>
          <w:rPr>
            <w:rFonts w:hint="default"/>
            <w:lang w:val="ru-RU"/>
          </w:rPr>
          <w:t xml:space="preserve"> </w:t>
        </w:r>
      </w:ins>
      <w:del w:id="1702" w:author="google1599737165" w:date="2023-05-26T21:30:23Z">
        <w:r>
          <w:rPr/>
          <w:delText xml:space="preserve">переменных </w:delText>
        </w:r>
      </w:del>
      <w:r>
        <w:t xml:space="preserve">содержала информацию о соленостных условиях и видовой принадлежности мидий. Фактор солености был представлен как непрерывная переменная. Для определения статистической значимости модели использовались пермутационные тесты </w:t>
      </w:r>
      <w:r>
        <w:fldChar w:fldCharType="begin" w:fldLock="1"/>
      </w:r>
      <w:r>
        <w:instrText xml:space="preserve">ADDIN CSL_CITATION {"citationItems":[{"id":"ITEM-1","itemData":{"DOI":"10.1007/978-1-4419-7976-6","ISBN":"9781441979759","abstract":"Predicting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Borcard","given":"Daniel","non-dropping-particle":"","parse-names":false,"suffix":""},{"dropping-particle":"","family":"Gillet","given":"Francois","non-dropping-particle":"","parse-names":false,"suffix":""},{"dropping-particle":"","family":"Legendre","given":"Pierre","non-dropping-particle":"","parse-names":false,"suffix":""}],"container-title":"Numerical Ecology with R","id":"ITEM-1","issued":{"date-parts":[["2011"]]},"title":"Numerical Ecology with R","type":"book"},"uris":["http://www.mendeley.com/documents/?uuid=9c9a441f-027f-4a5c-b893-abe306afc740"]}],"mendeley":{"formattedCitation":"(Borcard et al., 2011)","plainTextFormattedCitation":"(Borcard et al., 2011)","previouslyFormattedCitation":"(Borcard et al., 2011)"},"properties":{"noteIndex":0},"schema":"https://github.com/citation-style-language/schema/raw/master/csl-citation.json"}</w:instrText>
      </w:r>
      <w:r>
        <w:fldChar w:fldCharType="separate"/>
      </w:r>
      <w:r>
        <w:t>(Borcard et al., 2011)</w:t>
      </w:r>
      <w:r>
        <w:fldChar w:fldCharType="end"/>
      </w:r>
      <w:r>
        <w:t xml:space="preserve">. </w:t>
      </w:r>
    </w:p>
    <w:p>
      <w:pPr>
        <w:ind w:firstLine="708"/>
        <w:rPr>
          <w:ins w:id="1703" w:author="google1599737165" w:date="2023-05-26T21:31:25Z"/>
        </w:rPr>
      </w:pPr>
      <w:r>
        <w:t xml:space="preserve">Основываясь на результатах </w:t>
      </w:r>
      <w:r>
        <w:rPr>
          <w:lang w:val="en-US"/>
        </w:rPr>
        <w:t>RDA</w:t>
      </w:r>
      <w:r>
        <w:t xml:space="preserve"> были определены группы метаболитов, на которые изучаемые факторы оказывали наибольшее влияние. </w:t>
      </w:r>
    </w:p>
    <w:p>
      <w:pPr>
        <w:ind w:firstLine="708"/>
      </w:pPr>
      <w:ins w:id="1704" w:author="google1599737165" w:date="2023-05-26T21:31:26Z">
        <w:r>
          <w:rPr>
            <w:lang w:val="ru-RU"/>
          </w:rPr>
          <w:t>Для</w:t>
        </w:r>
      </w:ins>
      <w:ins w:id="1705" w:author="google1599737165" w:date="2023-05-26T21:31:26Z">
        <w:r>
          <w:rPr>
            <w:rFonts w:hint="default"/>
            <w:lang w:val="ru-RU"/>
          </w:rPr>
          <w:t xml:space="preserve"> </w:t>
        </w:r>
      </w:ins>
      <w:ins w:id="1706" w:author="google1599737165" w:date="2023-05-26T21:31:27Z">
        <w:r>
          <w:rPr>
            <w:rFonts w:hint="default"/>
            <w:lang w:val="ru-RU"/>
          </w:rPr>
          <w:t>т</w:t>
        </w:r>
      </w:ins>
      <w:ins w:id="1707" w:author="google1599737165" w:date="2023-05-26T21:31:28Z">
        <w:r>
          <w:rPr>
            <w:rFonts w:hint="default"/>
            <w:lang w:val="ru-RU"/>
          </w:rPr>
          <w:t>ех</w:t>
        </w:r>
      </w:ins>
      <w:ins w:id="1708" w:author="google1599737165" w:date="2023-05-26T21:31:29Z">
        <w:r>
          <w:rPr>
            <w:rFonts w:hint="default"/>
            <w:lang w:val="ru-RU"/>
          </w:rPr>
          <w:t xml:space="preserve"> м</w:t>
        </w:r>
      </w:ins>
      <w:ins w:id="1709" w:author="google1599737165" w:date="2023-05-26T21:31:30Z">
        <w:r>
          <w:rPr>
            <w:rFonts w:hint="default"/>
            <w:lang w:val="ru-RU"/>
          </w:rPr>
          <w:t>етаб</w:t>
        </w:r>
      </w:ins>
      <w:ins w:id="1710" w:author="google1599737165" w:date="2023-05-26T21:31:31Z">
        <w:r>
          <w:rPr>
            <w:rFonts w:hint="default"/>
            <w:lang w:val="ru-RU"/>
          </w:rPr>
          <w:t>олито</w:t>
        </w:r>
      </w:ins>
      <w:ins w:id="1711" w:author="google1599737165" w:date="2023-05-26T21:31:32Z">
        <w:r>
          <w:rPr>
            <w:rFonts w:hint="default"/>
            <w:lang w:val="ru-RU"/>
          </w:rPr>
          <w:t xml:space="preserve">в, </w:t>
        </w:r>
      </w:ins>
      <w:ins w:id="1712" w:author="google1599737165" w:date="2023-05-26T21:31:33Z">
        <w:r>
          <w:rPr>
            <w:rFonts w:hint="default"/>
            <w:lang w:val="ru-RU"/>
          </w:rPr>
          <w:t>ко</w:t>
        </w:r>
      </w:ins>
      <w:ins w:id="1713" w:author="google1599737165" w:date="2023-05-26T21:31:34Z">
        <w:r>
          <w:rPr>
            <w:rFonts w:hint="default"/>
            <w:lang w:val="ru-RU"/>
          </w:rPr>
          <w:t>тор</w:t>
        </w:r>
      </w:ins>
      <w:ins w:id="1714" w:author="google1599737165" w:date="2023-05-26T21:31:35Z">
        <w:r>
          <w:rPr>
            <w:rFonts w:hint="default"/>
            <w:lang w:val="ru-RU"/>
          </w:rPr>
          <w:t xml:space="preserve">ые </w:t>
        </w:r>
      </w:ins>
      <w:ins w:id="1715" w:author="google1599737165" w:date="2023-05-26T21:31:39Z">
        <w:r>
          <w:rPr>
            <w:rFonts w:hint="default"/>
            <w:lang w:val="ru-RU"/>
          </w:rPr>
          <w:t>д</w:t>
        </w:r>
      </w:ins>
      <w:ins w:id="1716" w:author="google1599737165" w:date="2023-05-26T21:31:40Z">
        <w:r>
          <w:rPr>
            <w:rFonts w:hint="default"/>
            <w:lang w:val="ru-RU"/>
          </w:rPr>
          <w:t>е</w:t>
        </w:r>
      </w:ins>
      <w:ins w:id="1717" w:author="google1599737165" w:date="2023-05-26T21:31:41Z">
        <w:r>
          <w:rPr>
            <w:rFonts w:hint="default"/>
            <w:lang w:val="ru-RU"/>
          </w:rPr>
          <w:t>мо</w:t>
        </w:r>
      </w:ins>
      <w:ins w:id="1718" w:author="google1599737165" w:date="2023-05-26T21:31:42Z">
        <w:r>
          <w:rPr>
            <w:rFonts w:hint="default"/>
            <w:lang w:val="ru-RU"/>
          </w:rPr>
          <w:t>нстрир</w:t>
        </w:r>
      </w:ins>
      <w:ins w:id="1719" w:author="google1599737165" w:date="2023-05-26T21:31:43Z">
        <w:r>
          <w:rPr>
            <w:rFonts w:hint="default"/>
            <w:lang w:val="ru-RU"/>
          </w:rPr>
          <w:t xml:space="preserve">овали </w:t>
        </w:r>
      </w:ins>
      <w:ins w:id="1720" w:author="google1599737165" w:date="2023-05-26T21:31:45Z">
        <w:r>
          <w:rPr>
            <w:rFonts w:hint="default"/>
            <w:lang w:val="ru-RU"/>
          </w:rPr>
          <w:t>св</w:t>
        </w:r>
      </w:ins>
      <w:ins w:id="1721" w:author="google1599737165" w:date="2023-05-26T21:31:46Z">
        <w:r>
          <w:rPr>
            <w:rFonts w:hint="default"/>
            <w:lang w:val="ru-RU"/>
          </w:rPr>
          <w:t>яз</w:t>
        </w:r>
      </w:ins>
      <w:ins w:id="1722" w:author="google1599737165" w:date="2023-05-26T21:31:49Z">
        <w:r>
          <w:rPr>
            <w:rFonts w:hint="default"/>
            <w:lang w:val="ru-RU"/>
          </w:rPr>
          <w:t xml:space="preserve">ь </w:t>
        </w:r>
      </w:ins>
      <w:ins w:id="1723" w:author="google1599737165" w:date="2023-05-26T21:31:52Z">
        <w:r>
          <w:rPr>
            <w:rFonts w:hint="default"/>
            <w:lang w:val="ru-RU"/>
          </w:rPr>
          <w:t xml:space="preserve">с </w:t>
        </w:r>
      </w:ins>
      <w:ins w:id="1724" w:author="google1599737165" w:date="2023-05-26T21:31:53Z">
        <w:r>
          <w:rPr>
            <w:rFonts w:hint="default"/>
            <w:lang w:val="ru-RU"/>
          </w:rPr>
          <w:t>преди</w:t>
        </w:r>
      </w:ins>
      <w:ins w:id="1725" w:author="google1599737165" w:date="2023-05-26T21:31:55Z">
        <w:r>
          <w:rPr>
            <w:rFonts w:hint="default"/>
            <w:lang w:val="ru-RU"/>
          </w:rPr>
          <w:t>ктор</w:t>
        </w:r>
      </w:ins>
      <w:ins w:id="1726" w:author="google1599737165" w:date="2023-05-26T21:31:56Z">
        <w:r>
          <w:rPr>
            <w:rFonts w:hint="default"/>
            <w:lang w:val="ru-RU"/>
          </w:rPr>
          <w:t xml:space="preserve">ами </w:t>
        </w:r>
      </w:ins>
      <w:ins w:id="1727" w:author="google1599737165" w:date="2023-05-26T21:32:00Z">
        <w:r>
          <w:rPr>
            <w:rFonts w:hint="default"/>
            <w:lang w:val="ru-RU"/>
          </w:rPr>
          <w:t xml:space="preserve">в </w:t>
        </w:r>
      </w:ins>
      <w:ins w:id="1728" w:author="google1599737165" w:date="2023-05-26T21:32:12Z">
        <w:r>
          <w:rPr>
            <w:rFonts w:hint="default"/>
            <w:lang w:val="ru-RU"/>
          </w:rPr>
          <w:t>мо</w:t>
        </w:r>
      </w:ins>
      <w:ins w:id="1729" w:author="google1599737165" w:date="2023-05-26T21:32:13Z">
        <w:r>
          <w:rPr>
            <w:rFonts w:hint="default"/>
            <w:lang w:val="ru-RU"/>
          </w:rPr>
          <w:t>де</w:t>
        </w:r>
      </w:ins>
      <w:ins w:id="1730" w:author="google1599737165" w:date="2023-05-26T21:32:14Z">
        <w:r>
          <w:rPr>
            <w:rFonts w:hint="default"/>
            <w:lang w:val="ru-RU"/>
          </w:rPr>
          <w:t>ли</w:t>
        </w:r>
      </w:ins>
      <w:ins w:id="1731" w:author="google1599737165" w:date="2023-05-26T21:32:15Z">
        <w:r>
          <w:rPr>
            <w:rFonts w:hint="default"/>
            <w:lang w:val="ru-RU"/>
          </w:rPr>
          <w:t xml:space="preserve"> </w:t>
        </w:r>
      </w:ins>
      <w:ins w:id="1732" w:author="google1599737165" w:date="2023-05-26T21:32:01Z">
        <w:r>
          <w:rPr>
            <w:rFonts w:hint="default"/>
            <w:lang w:val="en-US"/>
          </w:rPr>
          <w:t>R</w:t>
        </w:r>
      </w:ins>
      <w:ins w:id="1733" w:author="google1599737165" w:date="2023-05-26T21:32:02Z">
        <w:r>
          <w:rPr>
            <w:rFonts w:hint="default"/>
            <w:lang w:val="en-US"/>
          </w:rPr>
          <w:t>DA</w:t>
        </w:r>
      </w:ins>
      <w:ins w:id="1734" w:author="google1599737165" w:date="2023-05-26T21:32:04Z">
        <w:r>
          <w:rPr>
            <w:rFonts w:hint="default"/>
            <w:lang w:val="ru-RU"/>
          </w:rPr>
          <w:t xml:space="preserve"> </w:t>
        </w:r>
      </w:ins>
      <w:ins w:id="1735" w:author="google1599737165" w:date="2023-05-26T21:32:05Z">
        <w:r>
          <w:rPr>
            <w:rFonts w:hint="default"/>
            <w:lang w:val="ru-RU"/>
          </w:rPr>
          <w:t>д</w:t>
        </w:r>
      </w:ins>
      <w:ins w:id="1736" w:author="google1599737165" w:date="2023-05-26T21:32:06Z">
        <w:r>
          <w:rPr>
            <w:rFonts w:hint="default"/>
            <w:lang w:val="ru-RU"/>
          </w:rPr>
          <w:t>ополн</w:t>
        </w:r>
      </w:ins>
      <w:ins w:id="1737" w:author="google1599737165" w:date="2023-05-26T21:32:07Z">
        <w:r>
          <w:rPr>
            <w:rFonts w:hint="default"/>
            <w:lang w:val="ru-RU"/>
          </w:rPr>
          <w:t xml:space="preserve">ительно </w:t>
        </w:r>
      </w:ins>
      <w:ins w:id="1738" w:author="google1599737165" w:date="2023-05-26T21:32:17Z">
        <w:r>
          <w:rPr>
            <w:rFonts w:hint="default"/>
            <w:lang w:val="ru-RU"/>
          </w:rPr>
          <w:t>б</w:t>
        </w:r>
      </w:ins>
      <w:ins w:id="1739" w:author="google1599737165" w:date="2023-05-26T21:32:18Z">
        <w:r>
          <w:rPr>
            <w:rFonts w:hint="default"/>
            <w:lang w:val="ru-RU"/>
          </w:rPr>
          <w:t>ыл пр</w:t>
        </w:r>
      </w:ins>
      <w:ins w:id="1740" w:author="google1599737165" w:date="2023-05-26T21:32:19Z">
        <w:r>
          <w:rPr>
            <w:rFonts w:hint="default"/>
            <w:lang w:val="ru-RU"/>
          </w:rPr>
          <w:t xml:space="preserve">оведен </w:t>
        </w:r>
      </w:ins>
      <w:ins w:id="1741" w:author="google1599737165" w:date="2023-05-26T21:32:20Z">
        <w:r>
          <w:rPr>
            <w:rFonts w:hint="default"/>
            <w:lang w:val="ru-RU"/>
          </w:rPr>
          <w:t>дисп</w:t>
        </w:r>
      </w:ins>
      <w:ins w:id="1742" w:author="google1599737165" w:date="2023-05-26T21:32:21Z">
        <w:r>
          <w:rPr>
            <w:rFonts w:hint="default"/>
            <w:lang w:val="ru-RU"/>
          </w:rPr>
          <w:t>ерсион</w:t>
        </w:r>
      </w:ins>
      <w:ins w:id="1743" w:author="google1599737165" w:date="2023-05-26T21:32:22Z">
        <w:r>
          <w:rPr>
            <w:rFonts w:hint="default"/>
            <w:lang w:val="ru-RU"/>
          </w:rPr>
          <w:t xml:space="preserve">ный </w:t>
        </w:r>
      </w:ins>
      <w:ins w:id="1744" w:author="google1599737165" w:date="2023-05-26T21:32:23Z">
        <w:r>
          <w:rPr>
            <w:rFonts w:hint="default"/>
            <w:lang w:val="ru-RU"/>
          </w:rPr>
          <w:t>анали</w:t>
        </w:r>
      </w:ins>
      <w:ins w:id="1745" w:author="google1599737165" w:date="2023-05-26T21:32:24Z">
        <w:r>
          <w:rPr>
            <w:rFonts w:hint="default"/>
            <w:lang w:val="ru-RU"/>
          </w:rPr>
          <w:t>з</w:t>
        </w:r>
      </w:ins>
      <w:ins w:id="1746" w:author="google1599737165" w:date="2023-05-26T21:32:25Z">
        <w:r>
          <w:rPr>
            <w:rFonts w:hint="default"/>
            <w:lang w:val="ru-RU"/>
          </w:rPr>
          <w:t xml:space="preserve">. </w:t>
        </w:r>
      </w:ins>
      <w:ins w:id="1747" w:author="google1599737165" w:date="2023-05-26T21:32:28Z">
        <w:r>
          <w:rPr>
            <w:rFonts w:hint="default"/>
            <w:lang w:val="ru-RU"/>
          </w:rPr>
          <w:t>В</w:t>
        </w:r>
      </w:ins>
      <w:ins w:id="1748" w:author="google1599737165" w:date="2023-05-26T21:32:29Z">
        <w:r>
          <w:rPr>
            <w:rFonts w:hint="default"/>
            <w:lang w:val="ru-RU"/>
          </w:rPr>
          <w:t xml:space="preserve"> эт</w:t>
        </w:r>
      </w:ins>
      <w:ins w:id="1749" w:author="google1599737165" w:date="2023-05-26T21:32:30Z">
        <w:r>
          <w:rPr>
            <w:rFonts w:hint="default"/>
            <w:lang w:val="ru-RU"/>
          </w:rPr>
          <w:t>ом анал</w:t>
        </w:r>
      </w:ins>
      <w:ins w:id="1750" w:author="google1599737165" w:date="2023-05-26T21:32:31Z">
        <w:r>
          <w:rPr>
            <w:rFonts w:hint="default"/>
            <w:lang w:val="ru-RU"/>
          </w:rPr>
          <w:t xml:space="preserve">изе </w:t>
        </w:r>
      </w:ins>
      <w:ins w:id="1751" w:author="google1599737165" w:date="2023-05-26T21:32:34Z">
        <w:r>
          <w:rPr>
            <w:rFonts w:hint="default"/>
            <w:lang w:val="ru-RU"/>
          </w:rPr>
          <w:t>в ка</w:t>
        </w:r>
      </w:ins>
      <w:ins w:id="1752" w:author="google1599737165" w:date="2023-05-26T21:32:35Z">
        <w:r>
          <w:rPr>
            <w:rFonts w:hint="default"/>
            <w:lang w:val="ru-RU"/>
          </w:rPr>
          <w:t>честв</w:t>
        </w:r>
      </w:ins>
      <w:ins w:id="1753" w:author="google1599737165" w:date="2023-05-26T21:32:36Z">
        <w:r>
          <w:rPr>
            <w:rFonts w:hint="default"/>
            <w:lang w:val="ru-RU"/>
          </w:rPr>
          <w:t xml:space="preserve">е </w:t>
        </w:r>
      </w:ins>
      <w:ins w:id="1754" w:author="google1599737165" w:date="2023-05-26T21:32:37Z">
        <w:r>
          <w:rPr>
            <w:rFonts w:hint="default"/>
            <w:lang w:val="ru-RU"/>
          </w:rPr>
          <w:t>за</w:t>
        </w:r>
      </w:ins>
      <w:ins w:id="1755" w:author="google1599737165" w:date="2023-05-26T21:32:38Z">
        <w:r>
          <w:rPr>
            <w:rFonts w:hint="default"/>
            <w:lang w:val="ru-RU"/>
          </w:rPr>
          <w:t>висимо</w:t>
        </w:r>
      </w:ins>
      <w:ins w:id="1756" w:author="google1599737165" w:date="2023-05-26T21:32:39Z">
        <w:r>
          <w:rPr>
            <w:rFonts w:hint="default"/>
            <w:lang w:val="ru-RU"/>
          </w:rPr>
          <w:t>й перем</w:t>
        </w:r>
      </w:ins>
      <w:ins w:id="1757" w:author="google1599737165" w:date="2023-05-26T21:32:40Z">
        <w:r>
          <w:rPr>
            <w:rFonts w:hint="default"/>
            <w:lang w:val="ru-RU"/>
          </w:rPr>
          <w:t>енной</w:t>
        </w:r>
      </w:ins>
      <w:ins w:id="1758" w:author="google1599737165" w:date="2023-05-26T21:32:41Z">
        <w:r>
          <w:rPr>
            <w:rFonts w:hint="default"/>
            <w:lang w:val="ru-RU"/>
          </w:rPr>
          <w:t xml:space="preserve"> </w:t>
        </w:r>
      </w:ins>
      <w:ins w:id="1759" w:author="google1599737165" w:date="2023-05-26T21:32:42Z">
        <w:r>
          <w:rPr>
            <w:rFonts w:hint="default"/>
            <w:lang w:val="ru-RU"/>
          </w:rPr>
          <w:t>выст</w:t>
        </w:r>
      </w:ins>
      <w:ins w:id="1760" w:author="google1599737165" w:date="2023-05-26T21:32:43Z">
        <w:r>
          <w:rPr>
            <w:rFonts w:hint="default"/>
            <w:lang w:val="ru-RU"/>
          </w:rPr>
          <w:t>упа</w:t>
        </w:r>
      </w:ins>
      <w:ins w:id="1761" w:author="google1599737165" w:date="2023-05-26T21:32:44Z">
        <w:r>
          <w:rPr>
            <w:rFonts w:hint="default"/>
            <w:lang w:val="ru-RU"/>
          </w:rPr>
          <w:t>л</w:t>
        </w:r>
      </w:ins>
      <w:ins w:id="1762" w:author="google1599737165" w:date="2023-05-26T21:32:46Z">
        <w:r>
          <w:rPr>
            <w:rFonts w:hint="default"/>
            <w:lang w:val="ru-RU"/>
          </w:rPr>
          <w:t xml:space="preserve">а  </w:t>
        </w:r>
      </w:ins>
      <w:ins w:id="1763" w:author="google1599737165" w:date="2023-05-26T21:32:47Z">
        <w:r>
          <w:rPr>
            <w:rFonts w:hint="default"/>
            <w:lang w:val="ru-RU"/>
          </w:rPr>
          <w:t>++++</w:t>
        </w:r>
      </w:ins>
      <w:ins w:id="1764" w:author="google1599737165" w:date="2023-05-26T21:32:48Z">
        <w:r>
          <w:rPr>
            <w:rFonts w:hint="default"/>
            <w:lang w:val="ru-RU"/>
          </w:rPr>
          <w:t>+</w:t>
        </w:r>
      </w:ins>
      <w:ins w:id="1765" w:author="google1599737165" w:date="2023-05-26T21:32:50Z">
        <w:r>
          <w:rPr>
            <w:rFonts w:hint="default"/>
            <w:lang w:val="ru-RU"/>
          </w:rPr>
          <w:t>,</w:t>
        </w:r>
      </w:ins>
      <w:ins w:id="1766" w:author="google1599737165" w:date="2023-05-26T21:32:57Z">
        <w:r>
          <w:rPr>
            <w:rFonts w:hint="default"/>
            <w:lang w:val="ru-RU"/>
          </w:rPr>
          <w:t xml:space="preserve"> в ка</w:t>
        </w:r>
      </w:ins>
      <w:ins w:id="1767" w:author="google1599737165" w:date="2023-05-26T21:32:58Z">
        <w:r>
          <w:rPr>
            <w:rFonts w:hint="default"/>
            <w:lang w:val="ru-RU"/>
          </w:rPr>
          <w:t>честв</w:t>
        </w:r>
      </w:ins>
      <w:ins w:id="1768" w:author="google1599737165" w:date="2023-05-26T21:32:59Z">
        <w:r>
          <w:rPr>
            <w:rFonts w:hint="default"/>
            <w:lang w:val="ru-RU"/>
          </w:rPr>
          <w:t xml:space="preserve">е </w:t>
        </w:r>
      </w:ins>
      <w:ins w:id="1769" w:author="google1599737165" w:date="2023-05-26T21:33:00Z">
        <w:r>
          <w:rPr>
            <w:rFonts w:hint="default"/>
            <w:lang w:val="ru-RU"/>
          </w:rPr>
          <w:t>факт</w:t>
        </w:r>
      </w:ins>
      <w:ins w:id="1770" w:author="google1599737165" w:date="2023-05-26T21:33:01Z">
        <w:r>
          <w:rPr>
            <w:rFonts w:hint="default"/>
            <w:lang w:val="ru-RU"/>
          </w:rPr>
          <w:t xml:space="preserve">ора </w:t>
        </w:r>
      </w:ins>
      <w:ins w:id="1771" w:author="google1599737165" w:date="2023-05-26T21:33:02Z">
        <w:r>
          <w:rPr>
            <w:rFonts w:hint="default"/>
            <w:lang w:val="ru-RU"/>
          </w:rPr>
          <w:t>++</w:t>
        </w:r>
      </w:ins>
      <w:ins w:id="1772" w:author="google1599737165" w:date="2023-05-26T21:33:03Z">
        <w:r>
          <w:rPr>
            <w:rFonts w:hint="default"/>
            <w:lang w:val="ru-RU"/>
          </w:rPr>
          <w:t>++</w:t>
        </w:r>
      </w:ins>
      <w:ins w:id="1773" w:author="google1599737165" w:date="2023-05-26T21:33:05Z">
        <w:r>
          <w:rPr>
            <w:rFonts w:hint="default"/>
            <w:lang w:val="ru-RU"/>
          </w:rPr>
          <w:t xml:space="preserve">. </w:t>
        </w:r>
      </w:ins>
      <w:r>
        <w:rPr>
          <w:strike/>
          <w:rPrChange w:id="1774" w:author="google1599737165" w:date="2023-05-26T21:33:16Z">
            <w:rPr/>
          </w:rPrChange>
        </w:rPr>
        <w:t>Влияние солености и видовой принадлежности мидий на концентрацию отдельных метаболитов оценивалось с помощью дисперсионного анализа.</w:t>
      </w:r>
      <w:ins w:id="1775" w:author="google1599737165" w:date="2023-05-26T21:31:11Z">
        <w:r>
          <w:rPr>
            <w:rFonts w:hint="default"/>
            <w:strike/>
            <w:lang w:val="ru-RU"/>
            <w:rPrChange w:id="1776" w:author="google1599737165" w:date="2023-05-26T21:33:16Z">
              <w:rPr>
                <w:rFonts w:hint="default"/>
                <w:lang w:val="ru-RU"/>
              </w:rPr>
            </w:rPrChange>
          </w:rPr>
          <w:t xml:space="preserve"> </w:t>
        </w:r>
      </w:ins>
      <w:del w:id="1778" w:author="google1599737165" w:date="2023-05-26T21:33:20Z">
        <w:r>
          <w:rPr/>
          <w:delText xml:space="preserve"> </w:delText>
        </w:r>
      </w:del>
    </w:p>
    <w:p>
      <w:pPr>
        <w:ind w:firstLine="708"/>
      </w:pPr>
    </w:p>
    <w:p>
      <w:pPr>
        <w:ind w:firstLine="708"/>
      </w:pPr>
    </w:p>
    <w:p>
      <w:pPr>
        <w:ind w:firstLine="708"/>
      </w:pPr>
      <w:r>
        <w:t>Глава 3. Результаты.</w:t>
      </w:r>
    </w:p>
    <w:p>
      <w:pPr>
        <w:ind w:firstLine="708"/>
        <w:rPr>
          <w:lang w:val="en-US"/>
        </w:rPr>
      </w:pPr>
    </w:p>
    <w:p>
      <w:pPr>
        <w:ind w:firstLine="708"/>
      </w:pPr>
    </w:p>
    <w:p/>
    <w:p/>
    <w:p/>
    <w:p/>
    <w:p/>
    <w:p/>
    <w:p/>
    <w:p>
      <w:r>
        <w:br w:type="page"/>
      </w:r>
    </w:p>
    <w:p>
      <w:pPr>
        <w:sectPr>
          <w:pgSz w:w="11906" w:h="16838"/>
          <w:pgMar w:top="1134" w:right="850" w:bottom="1134" w:left="1701" w:header="708" w:footer="708" w:gutter="0"/>
          <w:cols w:space="708" w:num="1"/>
          <w:docGrid w:linePitch="360" w:charSpace="0"/>
        </w:sectPr>
      </w:pPr>
    </w:p>
    <w:tbl>
      <w:tblPr>
        <w:tblStyle w:val="3"/>
        <w:tblW w:w="15840" w:type="dxa"/>
        <w:tblInd w:w="0" w:type="dxa"/>
        <w:tblLayout w:type="autofit"/>
        <w:tblCellMar>
          <w:top w:w="0" w:type="dxa"/>
          <w:left w:w="108" w:type="dxa"/>
          <w:bottom w:w="0" w:type="dxa"/>
          <w:right w:w="108" w:type="dxa"/>
        </w:tblCellMar>
      </w:tblPr>
      <w:tblGrid>
        <w:gridCol w:w="1203"/>
        <w:gridCol w:w="1038"/>
        <w:gridCol w:w="1339"/>
        <w:gridCol w:w="1834"/>
        <w:gridCol w:w="1574"/>
        <w:gridCol w:w="2922"/>
        <w:gridCol w:w="1390"/>
        <w:gridCol w:w="1752"/>
        <w:gridCol w:w="1561"/>
        <w:gridCol w:w="1227"/>
      </w:tblGrid>
      <w:tr>
        <w:tblPrEx>
          <w:tblCellMar>
            <w:top w:w="0" w:type="dxa"/>
            <w:left w:w="108" w:type="dxa"/>
            <w:bottom w:w="0" w:type="dxa"/>
            <w:right w:w="108" w:type="dxa"/>
          </w:tblCellMar>
        </w:tblPrEx>
        <w:trPr>
          <w:trHeight w:val="420" w:hRule="atLeast"/>
        </w:trPr>
        <w:tc>
          <w:tcPr>
            <w:tcW w:w="1203"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Модель</w:t>
            </w:r>
          </w:p>
        </w:tc>
        <w:tc>
          <w:tcPr>
            <w:tcW w:w="1038"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Тип модели</w:t>
            </w:r>
          </w:p>
        </w:tc>
        <w:tc>
          <w:tcPr>
            <w:tcW w:w="1339"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Источник данных</w:t>
            </w:r>
          </w:p>
        </w:tc>
        <w:tc>
          <w:tcPr>
            <w:tcW w:w="1834"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Зависимая переменная</w:t>
            </w:r>
          </w:p>
        </w:tc>
        <w:tc>
          <w:tcPr>
            <w:tcW w:w="4496" w:type="dxa"/>
            <w:gridSpan w:val="2"/>
            <w:tcBorders>
              <w:top w:val="single" w:color="auto" w:sz="4" w:space="0"/>
              <w:left w:val="nil"/>
              <w:bottom w:val="single" w:color="auto" w:sz="4" w:space="0"/>
              <w:right w:val="single" w:color="000000"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Предикторы фиксированной части</w:t>
            </w:r>
          </w:p>
        </w:tc>
        <w:tc>
          <w:tcPr>
            <w:tcW w:w="1390"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Случайные факторы</w:t>
            </w:r>
          </w:p>
        </w:tc>
        <w:tc>
          <w:tcPr>
            <w:tcW w:w="1752"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Взаимодействие факторов</w:t>
            </w:r>
          </w:p>
        </w:tc>
        <w:tc>
          <w:tcPr>
            <w:tcW w:w="1561"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Характер распределения</w:t>
            </w:r>
          </w:p>
        </w:tc>
        <w:tc>
          <w:tcPr>
            <w:tcW w:w="1227"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Коррекция дисперсии</w:t>
            </w:r>
          </w:p>
        </w:tc>
      </w:tr>
      <w:tr>
        <w:tblPrEx>
          <w:tblCellMar>
            <w:top w:w="0" w:type="dxa"/>
            <w:left w:w="108" w:type="dxa"/>
            <w:bottom w:w="0" w:type="dxa"/>
            <w:right w:w="108" w:type="dxa"/>
          </w:tblCellMar>
        </w:tblPrEx>
        <w:trPr>
          <w:trHeight w:val="288" w:hRule="atLeast"/>
        </w:trPr>
        <w:tc>
          <w:tcPr>
            <w:tcW w:w="1203"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038"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339"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83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Дискретные</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0"/>
                <w:szCs w:val="20"/>
                <w:lang w:eastAsia="ru-RU"/>
              </w:rPr>
            </w:pPr>
            <w:r>
              <w:rPr>
                <w:rFonts w:ascii="Times New Roman" w:hAnsi="Times New Roman" w:eastAsia="Times New Roman" w:cs="Times New Roman"/>
                <w:b/>
                <w:bCs/>
                <w:color w:val="000000"/>
                <w:sz w:val="20"/>
                <w:szCs w:val="20"/>
                <w:lang w:eastAsia="ru-RU"/>
              </w:rPr>
              <w:t>Непрерывные</w:t>
            </w:r>
          </w:p>
        </w:tc>
        <w:tc>
          <w:tcPr>
            <w:tcW w:w="1390"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752"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561"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c>
          <w:tcPr>
            <w:tcW w:w="1227"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Times New Roman" w:hAnsi="Times New Roman" w:eastAsia="Times New Roman" w:cs="Times New Roman"/>
                <w:b/>
                <w:bCs/>
                <w:color w:val="000000"/>
                <w:sz w:val="20"/>
                <w:szCs w:val="20"/>
                <w:lang w:eastAsia="ru-RU"/>
              </w:rPr>
            </w:pP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WLS</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1</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Прирост раковины</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станция</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смертность в поселении, начальный размер</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Нормальное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По станции </w:t>
            </w:r>
          </w:p>
        </w:tc>
      </w:tr>
      <w:tr>
        <w:tblPrEx>
          <w:tblCellMar>
            <w:top w:w="0" w:type="dxa"/>
            <w:left w:w="108" w:type="dxa"/>
            <w:bottom w:w="0" w:type="dxa"/>
            <w:right w:w="108" w:type="dxa"/>
          </w:tblCellMar>
        </w:tblPrEx>
        <w:trPr>
          <w:trHeight w:val="828"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2</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GLS</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2</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Прирост раковины</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длительность экспозиции</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плотность поселения</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Нормальное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828"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3</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GLMM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2</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xml:space="preserve">Индекс состояния </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длительность экспозиции</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плотность поселения</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Садок</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Нормальное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4</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GLM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1</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Статус мидии (жива/мертва)</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станция</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смертность в поселении, начальный размер</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Биномиальное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828"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1779" w:author="google1599737165" w:date="2023-05-26T21:34:04Z">
                  <w:rPr>
                    <w:rFonts w:ascii="Times New Roman" w:hAnsi="Times New Roman" w:eastAsia="Times New Roman" w:cs="Times New Roman"/>
                    <w:color w:val="000000"/>
                    <w:sz w:val="20"/>
                    <w:szCs w:val="20"/>
                    <w:lang w:eastAsia="ru-RU"/>
                  </w:rPr>
                </w:rPrChange>
              </w:rPr>
            </w:pPr>
            <w:commentRangeStart w:id="26"/>
            <w:r>
              <w:rPr>
                <w:rFonts w:ascii="Times New Roman" w:hAnsi="Times New Roman" w:eastAsia="Times New Roman" w:cs="Times New Roman"/>
                <w:color w:val="000000"/>
                <w:sz w:val="20"/>
                <w:szCs w:val="20"/>
                <w:highlight w:val="yellow"/>
                <w:lang w:eastAsia="ru-RU"/>
                <w:rPrChange w:id="1780" w:author="google1599737165" w:date="2023-05-26T21:34:04Z">
                  <w:rPr>
                    <w:rFonts w:ascii="Times New Roman" w:hAnsi="Times New Roman" w:eastAsia="Times New Roman" w:cs="Times New Roman"/>
                    <w:color w:val="000000"/>
                    <w:sz w:val="20"/>
                    <w:szCs w:val="20"/>
                    <w:lang w:eastAsia="ru-RU"/>
                  </w:rPr>
                </w:rPrChange>
              </w:rPr>
              <w:t>Модель 5</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1781" w:author="google1599737165" w:date="2023-05-26T21:34:04Z">
                  <w:rPr>
                    <w:rFonts w:ascii="Times New Roman" w:hAnsi="Times New Roman" w:eastAsia="Times New Roman" w:cs="Times New Roman"/>
                    <w:color w:val="000000"/>
                    <w:sz w:val="20"/>
                    <w:szCs w:val="20"/>
                    <w:lang w:eastAsia="ru-RU"/>
                  </w:rPr>
                </w:rPrChange>
              </w:rPr>
            </w:pPr>
            <w:r>
              <w:rPr>
                <w:rFonts w:ascii="Times New Roman" w:hAnsi="Times New Roman" w:eastAsia="Times New Roman" w:cs="Times New Roman"/>
                <w:color w:val="000000"/>
                <w:sz w:val="20"/>
                <w:szCs w:val="20"/>
                <w:highlight w:val="yellow"/>
                <w:lang w:eastAsia="ru-RU"/>
                <w:rPrChange w:id="1782" w:author="google1599737165" w:date="2023-05-26T21:34:04Z">
                  <w:rPr>
                    <w:rFonts w:ascii="Times New Roman" w:hAnsi="Times New Roman" w:eastAsia="Times New Roman" w:cs="Times New Roman"/>
                    <w:color w:val="000000"/>
                    <w:sz w:val="20"/>
                    <w:szCs w:val="20"/>
                    <w:lang w:eastAsia="ru-RU"/>
                  </w:rPr>
                </w:rPrChange>
              </w:rPr>
              <w:t>GLM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1783" w:author="google1599737165" w:date="2023-05-26T21:34:04Z">
                  <w:rPr>
                    <w:rFonts w:ascii="Times New Roman" w:hAnsi="Times New Roman" w:eastAsia="Times New Roman" w:cs="Times New Roman"/>
                    <w:color w:val="000000"/>
                    <w:sz w:val="20"/>
                    <w:szCs w:val="20"/>
                    <w:lang w:eastAsia="ru-RU"/>
                  </w:rPr>
                </w:rPrChange>
              </w:rPr>
            </w:pPr>
            <w:r>
              <w:rPr>
                <w:rFonts w:ascii="Times New Roman" w:hAnsi="Times New Roman" w:eastAsia="Times New Roman" w:cs="Times New Roman"/>
                <w:color w:val="000000"/>
                <w:sz w:val="20"/>
                <w:szCs w:val="20"/>
                <w:highlight w:val="yellow"/>
                <w:lang w:eastAsia="ru-RU"/>
                <w:rPrChange w:id="1784" w:author="google1599737165" w:date="2023-05-26T21:34:04Z">
                  <w:rPr>
                    <w:rFonts w:ascii="Times New Roman" w:hAnsi="Times New Roman" w:eastAsia="Times New Roman" w:cs="Times New Roman"/>
                    <w:color w:val="000000"/>
                    <w:sz w:val="20"/>
                    <w:szCs w:val="20"/>
                    <w:lang w:eastAsia="ru-RU"/>
                  </w:rPr>
                </w:rPrChange>
              </w:rPr>
              <w:t>Эксперимент 1</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1785" w:author="google1599737165" w:date="2023-05-26T21:34:04Z">
                  <w:rPr>
                    <w:rFonts w:ascii="Times New Roman" w:hAnsi="Times New Roman" w:eastAsia="Times New Roman" w:cs="Times New Roman"/>
                    <w:color w:val="000000"/>
                    <w:sz w:val="20"/>
                    <w:szCs w:val="20"/>
                    <w:lang w:eastAsia="ru-RU"/>
                  </w:rPr>
                </w:rPrChange>
              </w:rPr>
            </w:pPr>
            <w:r>
              <w:rPr>
                <w:rFonts w:ascii="Times New Roman" w:hAnsi="Times New Roman" w:eastAsia="Times New Roman" w:cs="Times New Roman"/>
                <w:color w:val="000000"/>
                <w:sz w:val="20"/>
                <w:szCs w:val="20"/>
                <w:highlight w:val="yellow"/>
                <w:lang w:eastAsia="ru-RU"/>
                <w:rPrChange w:id="1786" w:author="google1599737165" w:date="2023-05-26T21:34:04Z">
                  <w:rPr>
                    <w:rFonts w:ascii="Times New Roman" w:hAnsi="Times New Roman" w:eastAsia="Times New Roman" w:cs="Times New Roman"/>
                    <w:color w:val="000000"/>
                    <w:sz w:val="20"/>
                    <w:szCs w:val="20"/>
                    <w:lang w:eastAsia="ru-RU"/>
                  </w:rPr>
                </w:rPrChange>
              </w:rPr>
              <w:t>Количество погибших мидий (фоновых) в садке</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1787" w:author="google1599737165" w:date="2023-05-26T21:34:04Z">
                  <w:rPr>
                    <w:rFonts w:ascii="Times New Roman" w:hAnsi="Times New Roman" w:eastAsia="Times New Roman" w:cs="Times New Roman"/>
                    <w:color w:val="000000"/>
                    <w:sz w:val="20"/>
                    <w:szCs w:val="20"/>
                    <w:lang w:eastAsia="ru-RU"/>
                  </w:rPr>
                </w:rPrChange>
              </w:rPr>
            </w:pPr>
            <w:r>
              <w:rPr>
                <w:rFonts w:ascii="Times New Roman" w:hAnsi="Times New Roman" w:eastAsia="Times New Roman" w:cs="Times New Roman"/>
                <w:color w:val="000000"/>
                <w:sz w:val="20"/>
                <w:szCs w:val="20"/>
                <w:highlight w:val="yellow"/>
                <w:lang w:eastAsia="ru-RU"/>
                <w:rPrChange w:id="1788" w:author="google1599737165" w:date="2023-05-26T21:34:04Z">
                  <w:rPr>
                    <w:rFonts w:ascii="Times New Roman" w:hAnsi="Times New Roman" w:eastAsia="Times New Roman" w:cs="Times New Roman"/>
                    <w:color w:val="000000"/>
                    <w:sz w:val="20"/>
                    <w:szCs w:val="20"/>
                    <w:lang w:eastAsia="ru-RU"/>
                  </w:rPr>
                </w:rPrChange>
              </w:rPr>
              <w:t>Станция</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1789" w:author="google1599737165" w:date="2023-05-26T21:34:04Z">
                  <w:rPr>
                    <w:rFonts w:ascii="Times New Roman" w:hAnsi="Times New Roman" w:eastAsia="Times New Roman" w:cs="Times New Roman"/>
                    <w:color w:val="000000"/>
                    <w:sz w:val="20"/>
                    <w:szCs w:val="20"/>
                    <w:lang w:eastAsia="ru-RU"/>
                  </w:rPr>
                </w:rPrChange>
              </w:rPr>
            </w:pPr>
            <w:r>
              <w:rPr>
                <w:rFonts w:ascii="Times New Roman" w:hAnsi="Times New Roman" w:eastAsia="Times New Roman" w:cs="Times New Roman"/>
                <w:color w:val="000000"/>
                <w:sz w:val="20"/>
                <w:szCs w:val="20"/>
                <w:highlight w:val="yellow"/>
                <w:lang w:eastAsia="ru-RU"/>
                <w:rPrChange w:id="1790" w:author="google1599737165" w:date="2023-05-26T21:34:04Z">
                  <w:rPr>
                    <w:rFonts w:ascii="Times New Roman" w:hAnsi="Times New Roman" w:eastAsia="Times New Roman" w:cs="Times New Roman"/>
                    <w:color w:val="000000"/>
                    <w:sz w:val="20"/>
                    <w:szCs w:val="20"/>
                    <w:lang w:eastAsia="ru-RU"/>
                  </w:rPr>
                </w:rPrChange>
              </w:rPr>
              <w:t>PropT</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1791" w:author="google1599737165" w:date="2023-05-26T21:34:04Z">
                  <w:rPr>
                    <w:rFonts w:ascii="Times New Roman" w:hAnsi="Times New Roman" w:eastAsia="Times New Roman" w:cs="Times New Roman"/>
                    <w:color w:val="000000"/>
                    <w:sz w:val="20"/>
                    <w:szCs w:val="20"/>
                    <w:lang w:eastAsia="ru-RU"/>
                  </w:rPr>
                </w:rPrChange>
              </w:rPr>
            </w:pPr>
            <w:r>
              <w:rPr>
                <w:rFonts w:ascii="Times New Roman" w:hAnsi="Times New Roman" w:eastAsia="Times New Roman" w:cs="Times New Roman"/>
                <w:color w:val="000000"/>
                <w:sz w:val="20"/>
                <w:szCs w:val="20"/>
                <w:highlight w:val="yellow"/>
                <w:lang w:eastAsia="ru-RU"/>
                <w:rPrChange w:id="1792" w:author="google1599737165" w:date="2023-05-26T21:34:04Z">
                  <w:rPr>
                    <w:rFonts w:ascii="Times New Roman" w:hAnsi="Times New Roman" w:eastAsia="Times New Roman" w:cs="Times New Roman"/>
                    <w:color w:val="000000"/>
                    <w:sz w:val="20"/>
                    <w:szCs w:val="20"/>
                    <w:lang w:eastAsia="ru-RU"/>
                  </w:rPr>
                </w:rPrChange>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val="en-US" w:eastAsia="ru-RU"/>
                <w:rPrChange w:id="1793" w:author="google1599737165" w:date="2023-05-26T21:34:04Z">
                  <w:rPr>
                    <w:rFonts w:ascii="Times New Roman" w:hAnsi="Times New Roman" w:eastAsia="Times New Roman" w:cs="Times New Roman"/>
                    <w:color w:val="000000"/>
                    <w:sz w:val="20"/>
                    <w:szCs w:val="20"/>
                    <w:lang w:val="en-US" w:eastAsia="ru-RU"/>
                  </w:rPr>
                </w:rPrChange>
              </w:rPr>
            </w:pPr>
            <w:r>
              <w:rPr>
                <w:rFonts w:ascii="Times New Roman" w:hAnsi="Times New Roman" w:eastAsia="Times New Roman" w:cs="Times New Roman"/>
                <w:color w:val="000000"/>
                <w:sz w:val="20"/>
                <w:szCs w:val="20"/>
                <w:highlight w:val="yellow"/>
                <w:lang w:val="en-US" w:eastAsia="ru-RU"/>
                <w:rPrChange w:id="1794" w:author="google1599737165" w:date="2023-05-26T21:34:04Z">
                  <w:rPr>
                    <w:rFonts w:ascii="Times New Roman" w:hAnsi="Times New Roman" w:eastAsia="Times New Roman" w:cs="Times New Roman"/>
                    <w:color w:val="000000"/>
                    <w:sz w:val="20"/>
                    <w:szCs w:val="20"/>
                    <w:lang w:val="en-US" w:eastAsia="ru-RU"/>
                  </w:rPr>
                </w:rPrChange>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1795" w:author="google1599737165" w:date="2023-05-26T21:34:04Z">
                  <w:rPr>
                    <w:rFonts w:ascii="Times New Roman" w:hAnsi="Times New Roman" w:eastAsia="Times New Roman" w:cs="Times New Roman"/>
                    <w:color w:val="000000"/>
                    <w:sz w:val="20"/>
                    <w:szCs w:val="20"/>
                    <w:lang w:eastAsia="ru-RU"/>
                  </w:rPr>
                </w:rPrChange>
              </w:rPr>
            </w:pPr>
            <w:r>
              <w:rPr>
                <w:rFonts w:ascii="Times New Roman" w:hAnsi="Times New Roman" w:eastAsia="Times New Roman" w:cs="Times New Roman"/>
                <w:color w:val="000000"/>
                <w:sz w:val="20"/>
                <w:szCs w:val="20"/>
                <w:highlight w:val="yellow"/>
                <w:lang w:eastAsia="ru-RU"/>
                <w:rPrChange w:id="1796" w:author="google1599737165" w:date="2023-05-26T21:34:04Z">
                  <w:rPr>
                    <w:rFonts w:ascii="Times New Roman" w:hAnsi="Times New Roman" w:eastAsia="Times New Roman" w:cs="Times New Roman"/>
                    <w:color w:val="000000"/>
                    <w:sz w:val="20"/>
                    <w:szCs w:val="20"/>
                    <w:lang w:eastAsia="ru-RU"/>
                  </w:rPr>
                </w:rPrChange>
              </w:rPr>
              <w:t>Пуассоновское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highlight w:val="yellow"/>
                <w:lang w:eastAsia="ru-RU"/>
                <w:rPrChange w:id="1797" w:author="google1599737165" w:date="2023-05-26T21:34:04Z">
                  <w:rPr>
                    <w:rFonts w:ascii="Times New Roman" w:hAnsi="Times New Roman" w:eastAsia="Times New Roman" w:cs="Times New Roman"/>
                    <w:color w:val="000000"/>
                    <w:sz w:val="20"/>
                    <w:szCs w:val="20"/>
                    <w:lang w:eastAsia="ru-RU"/>
                  </w:rPr>
                </w:rPrChange>
              </w:rPr>
            </w:pPr>
            <w:r>
              <w:rPr>
                <w:rFonts w:ascii="Times New Roman" w:hAnsi="Times New Roman" w:eastAsia="Times New Roman" w:cs="Times New Roman"/>
                <w:color w:val="000000"/>
                <w:sz w:val="20"/>
                <w:szCs w:val="20"/>
                <w:highlight w:val="yellow"/>
                <w:lang w:eastAsia="ru-RU"/>
                <w:rPrChange w:id="1798" w:author="google1599737165" w:date="2023-05-26T21:34:04Z">
                  <w:rPr>
                    <w:rFonts w:ascii="Times New Roman" w:hAnsi="Times New Roman" w:eastAsia="Times New Roman" w:cs="Times New Roman"/>
                    <w:color w:val="000000"/>
                    <w:sz w:val="20"/>
                    <w:szCs w:val="20"/>
                    <w:lang w:eastAsia="ru-RU"/>
                  </w:rPr>
                </w:rPrChange>
              </w:rPr>
              <w:t>- </w:t>
            </w:r>
            <w:commentRangeEnd w:id="26"/>
            <w:r>
              <w:commentReference w:id="26"/>
            </w:r>
          </w:p>
        </w:tc>
      </w:tr>
      <w:tr>
        <w:tblPrEx>
          <w:tblCellMar>
            <w:top w:w="0" w:type="dxa"/>
            <w:left w:w="108" w:type="dxa"/>
            <w:bottom w:w="0" w:type="dxa"/>
            <w:right w:w="108" w:type="dxa"/>
          </w:tblCellMar>
        </w:tblPrEx>
        <w:trPr>
          <w:trHeight w:val="828"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6</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default" w:ascii="Times New Roman" w:hAnsi="Times New Roman" w:eastAsia="Times New Roman" w:cs="Times New Roman"/>
                <w:color w:val="000000"/>
                <w:sz w:val="20"/>
                <w:szCs w:val="20"/>
                <w:lang w:val="en-US" w:eastAsia="ru-RU"/>
              </w:rPr>
            </w:pPr>
            <w:del w:id="1799" w:author="google1599737165" w:date="2023-05-26T21:36:08Z">
              <w:r>
                <w:rPr>
                  <w:rFonts w:ascii="Times New Roman" w:hAnsi="Times New Roman" w:eastAsia="Times New Roman" w:cs="Times New Roman"/>
                  <w:color w:val="000000"/>
                  <w:sz w:val="20"/>
                  <w:szCs w:val="20"/>
                  <w:lang w:eastAsia="ru-RU"/>
                </w:rPr>
                <w:delText>Beta regression</w:delText>
              </w:r>
            </w:del>
            <w:ins w:id="1800" w:author="google1599737165" w:date="2023-05-26T21:36:11Z">
              <w:r>
                <w:rPr>
                  <w:rFonts w:hint="default" w:ascii="Times New Roman" w:hAnsi="Times New Roman" w:eastAsia="Times New Roman" w:cs="Times New Roman"/>
                  <w:color w:val="000000"/>
                  <w:sz w:val="20"/>
                  <w:szCs w:val="20"/>
                  <w:lang w:val="en-US" w:eastAsia="ru-RU"/>
                </w:rPr>
                <w:t>G</w:t>
              </w:r>
            </w:ins>
            <w:ins w:id="1801" w:author="google1599737165" w:date="2023-05-26T21:36:12Z">
              <w:r>
                <w:rPr>
                  <w:rFonts w:hint="default" w:ascii="Times New Roman" w:hAnsi="Times New Roman" w:eastAsia="Times New Roman" w:cs="Times New Roman"/>
                  <w:color w:val="000000"/>
                  <w:sz w:val="20"/>
                  <w:szCs w:val="20"/>
                  <w:lang w:val="en-US" w:eastAsia="ru-RU"/>
                </w:rPr>
                <w:t>LM</w:t>
              </w:r>
            </w:ins>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2</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Доля погибших мидий</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длительность экспозиции</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плотность поселения</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Бета-распределение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7</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GLS</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2</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Сила прикрепления</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плотность поселения, конечный размер</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Нормальное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8</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GLM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3</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Сила прикрепления</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вес мидии</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Нормальное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eastAsia="ru-RU"/>
              </w:rPr>
              <w:t> </w:t>
            </w:r>
            <w:r>
              <w:rPr>
                <w:rFonts w:ascii="Times New Roman" w:hAnsi="Times New Roman" w:eastAsia="Times New Roman" w:cs="Times New Roman"/>
                <w:color w:val="000000"/>
                <w:sz w:val="20"/>
                <w:szCs w:val="20"/>
                <w:lang w:val="en-US" w:eastAsia="ru-RU"/>
              </w:rPr>
              <w:t>-</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commentRangeStart w:id="27"/>
            <w:r>
              <w:rPr>
                <w:rFonts w:ascii="Times New Roman" w:hAnsi="Times New Roman" w:eastAsia="Times New Roman" w:cs="Times New Roman"/>
                <w:color w:val="000000"/>
                <w:sz w:val="20"/>
                <w:szCs w:val="20"/>
                <w:lang w:eastAsia="ru-RU"/>
              </w:rPr>
              <w:t>Модель 9</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eastAsia="ru-RU"/>
              </w:rPr>
              <w:t>GL</w:t>
            </w:r>
            <w:r>
              <w:rPr>
                <w:rFonts w:ascii="Times New Roman" w:hAnsi="Times New Roman" w:eastAsia="Times New Roman" w:cs="Times New Roman"/>
                <w:color w:val="000000"/>
                <w:sz w:val="20"/>
                <w:szCs w:val="20"/>
                <w:lang w:val="en-US" w:eastAsia="ru-RU"/>
              </w:rPr>
              <w:t>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3</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Количество биссусных бляшек</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PropT, вес мидии</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val="en-US" w:eastAsia="ru-RU"/>
              </w:rPr>
              <w:t>-</w:t>
            </w:r>
            <w:r>
              <w:rPr>
                <w:rFonts w:ascii="Times New Roman" w:hAnsi="Times New Roman" w:eastAsia="Times New Roman" w:cs="Times New Roman"/>
                <w:color w:val="000000"/>
                <w:sz w:val="20"/>
                <w:szCs w:val="20"/>
                <w:lang w:eastAsia="ru-RU"/>
              </w:rPr>
              <w:t> </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Пуассоновское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eastAsia="ru-RU"/>
              </w:rPr>
              <w:t> </w:t>
            </w:r>
            <w:r>
              <w:rPr>
                <w:rFonts w:ascii="Times New Roman" w:hAnsi="Times New Roman" w:eastAsia="Times New Roman" w:cs="Times New Roman"/>
                <w:color w:val="000000"/>
                <w:sz w:val="20"/>
                <w:szCs w:val="20"/>
                <w:lang w:val="en-US" w:eastAsia="ru-RU"/>
              </w:rPr>
              <w:t>-</w:t>
            </w:r>
            <w:commentRangeEnd w:id="27"/>
            <w:r>
              <w:commentReference w:id="27"/>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10</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GLS</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4</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Сила прикрепления</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 вес мидии</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Нормальное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По виду и весу мидии</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11</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GLM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4</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Вероятность прикрепления</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 вес мидии</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Биномиальное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12</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GLMM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5</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Статус мидии (открыта-закрыта)</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фаза цикла</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Соленость</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Особь, день эксперимента</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val="en-US" w:eastAsia="ru-RU"/>
              </w:rPr>
              <w:t>+</w:t>
            </w:r>
            <w:r>
              <w:rPr>
                <w:rFonts w:ascii="Times New Roman" w:hAnsi="Times New Roman" w:eastAsia="Times New Roman" w:cs="Times New Roman"/>
                <w:color w:val="000000"/>
                <w:sz w:val="20"/>
                <w:szCs w:val="20"/>
                <w:lang w:eastAsia="ru-RU"/>
              </w:rPr>
              <w:t> </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Биномиальное</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val="en-US" w:eastAsia="ru-RU"/>
              </w:rPr>
              <w:t>-</w:t>
            </w:r>
            <w:r>
              <w:rPr>
                <w:rFonts w:ascii="Times New Roman" w:hAnsi="Times New Roman" w:eastAsia="Times New Roman" w:cs="Times New Roman"/>
                <w:color w:val="000000"/>
                <w:sz w:val="20"/>
                <w:szCs w:val="20"/>
                <w:lang w:eastAsia="ru-RU"/>
              </w:rPr>
              <w:t> </w:t>
            </w:r>
          </w:p>
        </w:tc>
      </w:tr>
      <w:tr>
        <w:tblPrEx>
          <w:tblCellMar>
            <w:top w:w="0" w:type="dxa"/>
            <w:left w:w="108" w:type="dxa"/>
            <w:bottom w:w="0" w:type="dxa"/>
            <w:right w:w="108" w:type="dxa"/>
          </w:tblCellMar>
        </w:tblPrEx>
        <w:trPr>
          <w:trHeight w:val="552"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13</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PHM</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6</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День смерти, статус</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 соленость</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w:t>
            </w:r>
          </w:p>
        </w:tc>
      </w:tr>
      <w:tr>
        <w:tblPrEx>
          <w:tblCellMar>
            <w:top w:w="0" w:type="dxa"/>
            <w:left w:w="108" w:type="dxa"/>
            <w:bottom w:w="0" w:type="dxa"/>
            <w:right w:w="108" w:type="dxa"/>
          </w:tblCellMar>
        </w:tblPrEx>
        <w:trPr>
          <w:trHeight w:val="1104" w:hRule="atLeast"/>
        </w:trPr>
        <w:tc>
          <w:tcPr>
            <w:tcW w:w="1203"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Модель 14</w:t>
            </w:r>
          </w:p>
        </w:tc>
        <w:tc>
          <w:tcPr>
            <w:tcW w:w="103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RDA</w:t>
            </w:r>
          </w:p>
        </w:tc>
        <w:tc>
          <w:tcPr>
            <w:tcW w:w="1339"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Эксперимент 7</w:t>
            </w:r>
          </w:p>
        </w:tc>
        <w:tc>
          <w:tcPr>
            <w:tcW w:w="183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Концентрации 35 метаболитов и осмолитов в двух тканях</w:t>
            </w:r>
          </w:p>
        </w:tc>
        <w:tc>
          <w:tcPr>
            <w:tcW w:w="157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Вид</w:t>
            </w:r>
          </w:p>
        </w:tc>
        <w:tc>
          <w:tcPr>
            <w:tcW w:w="292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hint="default"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eastAsia="ru-RU"/>
              </w:rPr>
              <w:t>Соленость</w:t>
            </w:r>
            <w:bookmarkStart w:id="0" w:name="_GoBack"/>
            <w:bookmarkEnd w:id="0"/>
          </w:p>
        </w:tc>
        <w:tc>
          <w:tcPr>
            <w:tcW w:w="139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752"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56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eastAsia="ru-RU"/>
              </w:rPr>
            </w:pPr>
            <w:r>
              <w:rPr>
                <w:rFonts w:ascii="Times New Roman" w:hAnsi="Times New Roman" w:eastAsia="Times New Roman" w:cs="Times New Roman"/>
                <w:color w:val="000000"/>
                <w:sz w:val="20"/>
                <w:szCs w:val="20"/>
                <w:lang w:eastAsia="ru-RU"/>
              </w:rPr>
              <w:t>-</w:t>
            </w:r>
          </w:p>
        </w:tc>
        <w:tc>
          <w:tcPr>
            <w:tcW w:w="1227"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0"/>
                <w:szCs w:val="20"/>
                <w:lang w:val="en-US" w:eastAsia="ru-RU"/>
              </w:rPr>
            </w:pPr>
            <w:r>
              <w:rPr>
                <w:rFonts w:ascii="Times New Roman" w:hAnsi="Times New Roman" w:eastAsia="Times New Roman" w:cs="Times New Roman"/>
                <w:color w:val="000000"/>
                <w:sz w:val="20"/>
                <w:szCs w:val="20"/>
                <w:lang w:val="en-US" w:eastAsia="ru-RU"/>
              </w:rPr>
              <w:t>-</w:t>
            </w:r>
          </w:p>
        </w:tc>
      </w:tr>
    </w:tbl>
    <w:p/>
    <w:p>
      <w:pPr>
        <w:sectPr>
          <w:pgSz w:w="16838" w:h="11906" w:orient="landscape"/>
          <w:pgMar w:top="720" w:right="720" w:bottom="720" w:left="720" w:header="709" w:footer="709" w:gutter="0"/>
          <w:cols w:space="708" w:num="1"/>
          <w:docGrid w:linePitch="360" w:charSpace="0"/>
        </w:sectPr>
      </w:pPr>
    </w:p>
    <w:p>
      <w:r>
        <w:t xml:space="preserve">Все без исключения методики определения индекса состояния у мидий требуют измерения массы или объема тканей, включая раковину. Многочисленные литературные данные и наши собственные наблюдения указывают на то, что </w:t>
      </w:r>
      <w:r>
        <w:rPr>
          <w:lang w:val="en-US"/>
        </w:rPr>
        <w:t>M</w:t>
      </w:r>
      <w:r>
        <w:t xml:space="preserve">. </w:t>
      </w:r>
      <w:r>
        <w:rPr>
          <w:lang w:val="en-US"/>
        </w:rPr>
        <w:t>trossulus</w:t>
      </w:r>
      <w:r>
        <w:t xml:space="preserve"> зачастую обладают гораздо более тонкой, хрупкой и легкой раковиной </w:t>
      </w:r>
      <w:r>
        <w:fldChar w:fldCharType="begin" w:fldLock="1"/>
      </w:r>
      <w:r>
        <w:instrText xml:space="preserve">ADDIN CSL_CITATION {"citationItems":[{"id":"ITEM-1","itemData":{"DOI":"10.1371/journal.pone.0152963","ISSN":"19326203","abstract":"© 2016 Katolikova et al. This is an open access article distributed under the terms of the Creative Commons Attribution License, which permits unrestricted use, distribution, and reproduction in any medium, provided the original author and source are credited. Two blue mussel lineages of Pliocene origin, Mytilus edulis (ME) and M. trossulus (MT), cooccur and hybridize in several regions on the shores of the North Atlantic. The two species were distinguished from each other by molecular methods in the 1980s, and a large amount of comparative data on them has been accumulated since that time. However, while ME and MT are now routinely distinguished by various genetic markers, they tend to be overlooked in ecological studies since morphological characters for taxonomic identification have been lacking, and no consistent habitat differences between lineages have been reported. Surveying a recently discovered area of ME and MT co-occurrence in the White Sea and employing a set of allozyme markers for identification, we address the issue whether ME and MT are true biological species with distinct ecological characteristics or just virtual genetic entities with no matching morphological and ecological identities. We find that: (1) in the White Sea, the occurrence of MT is largely concentrated in harbors, in line with observations from other subarctic regions of Europe; (2) mixed populations of ME and MT are always dominated by purebred individuals, animals classified as hybrids constituting only ca. 18%; (3) in terms of shell morphology, 80% of MT bear a distinct uninterrupted dark prismatic strip under the ligament while 97% of ME lack this character; (4) at sites of sympatry MT is more common on algal substrates while ME mostly lives directly on the bottom. This segregation by the substrate may contribute to maintaining reproductive isolation and decreasing competition between taxa. We conclude that while ME and MT are not fully reproductively isolated, they do represent clearly distinguishable biological, ecological and morphological entities in the White Sea. It remains to be documented whether the observed morphological and ecological differences are of a local character, or whether they have simply been overlooked in other contact zones.","author":[{"dropping-particle":"","family":"Katolikova","given":"Marina","non-dropping-particle":"","parse-names":false,"suffix":""},{"dropping-particle":"","family":"Khaitov","given":"Vadim","non-dropping-particle":"","parse-names":false,"suffix":""},{"dropping-particle":"","family":"Väinölä","given":"Risto","non-dropping-particle":"","parse-names":false,"suffix":""},{"dropping-particle":"","family":"Gantsevich","given":"Michael","non-dropping-particle":"","parse-names":false,"suffix":""},{"dropping-particle":"","family":"Strelkov","given":"Petr","non-dropping-particle":"","parse-names":false,"suffix":""}],"container-title":"PLoS ONE","id":"ITEM-1","issue":"4","issued":{"date-parts":[["2016"]]},"page":"1-25","title":"Genetic, ecological and morphological distinctness of the blue mussels Mytilus trossulus gould and M. edulis l. in the White Sea","type":"article-journal","volume":"11"},"uris":["http://www.mendeley.com/documents/?uuid=f2d5c684-6f93-455c-969c-a4f1f929d5e2"]},{"id":"ITEM-2","itemData":{"DOI":"10.1016/j.jembe.2008.08.021","ISSN":"0022-0981","author":[{"dropping-particle":"","family":"Beaumont","given":"Andy R","non-dropping-particle":"","parse-names":false,"suffix":""},{"dropping-particle":"","family":"Hawkins","given":"Marie P","non-dropping-particle":"","parse-names":false,"suffix":""},{"dropping-particle":"","family":"Doig","given":"Fiona L","non-dropping-particle":"","parse-names":false,"suffix":""},{"dropping-particle":"","family":"Davies","given":"Ian M","non-dropping-particle":"","parse-names":false,"suffix":""},{"dropping-particle":"","family":"Snow","given":"Michael","non-dropping-particle":"","parse-names":false,"suffix":""}],"container-title":"Journal of Experimental Marine Biology and Ecology","id":"ITEM-2","issue":"2","issued":{"date-parts":[["2008"]]},"page":"100-110","publisher":"Elsevier B.V.","title":"Three species of Mytilus and their hybrids identified in a Scottish Loch : natives , relicts and invaders ?","type":"article-journal","volume":"367"},"uris":["http://www.mendeley.com/documents/?uuid=da4e1ad9-477b-44fc-a855-4951fc7d5247"]}],"mendeley":{"formattedCitation":"(Beaumont et al., 2008; Katolikova et al., 2016)","plainTextFormattedCitation":"(Beaumont et al., 2008; Katolikova et al., 2016)","previouslyFormattedCitation":"(Beaumont et al., 2008; Katolikova et al., 2016)"},"properties":{"noteIndex":0},"schema":"https://github.com/citation-style-language/schema/raw/master/csl-citation.json"}</w:instrText>
      </w:r>
      <w:r>
        <w:fldChar w:fldCharType="separate"/>
      </w:r>
      <w:r>
        <w:t>(Beaumont et al., 2008; Katolikova et al., 2016)</w:t>
      </w:r>
      <w:r>
        <w:fldChar w:fldCharType="end"/>
      </w:r>
      <w:r>
        <w:t xml:space="preserve">. Данный факт затрудняет использование индекса состояния при межвидовом сравнении  </w:t>
      </w:r>
    </w:p>
    <w:p/>
    <w:p/>
    <w:p/>
    <w:p/>
    <w:p/>
    <w:p/>
    <w:p/>
    <w:p>
      <w:r>
        <w:br w:type="page"/>
      </w:r>
    </w:p>
    <w:p/>
    <w:p>
      <w:pPr>
        <w:widowControl w:val="0"/>
        <w:autoSpaceDE w:val="0"/>
        <w:autoSpaceDN w:val="0"/>
        <w:adjustRightInd w:val="0"/>
        <w:spacing w:line="240" w:lineRule="auto"/>
        <w:ind w:left="480" w:hanging="480"/>
        <w:rPr>
          <w:rFonts w:ascii="Calibri" w:hAnsi="Calibri" w:cs="Calibri"/>
          <w:szCs w:val="24"/>
        </w:rPr>
      </w:pPr>
      <w:r>
        <w:fldChar w:fldCharType="begin" w:fldLock="1"/>
      </w:r>
      <w:r>
        <w:rPr>
          <w:lang w:val="en-US"/>
        </w:rPr>
        <w:instrText xml:space="preserve">ADDIN</w:instrText>
      </w:r>
      <w:r>
        <w:instrText xml:space="preserve"> </w:instrText>
      </w:r>
      <w:r>
        <w:rPr>
          <w:lang w:val="en-US"/>
        </w:rPr>
        <w:instrText xml:space="preserve">Mendeley</w:instrText>
      </w:r>
      <w:r>
        <w:instrText xml:space="preserve"> </w:instrText>
      </w:r>
      <w:r>
        <w:rPr>
          <w:lang w:val="en-US"/>
        </w:rPr>
        <w:instrText xml:space="preserve">Bibliography</w:instrText>
      </w:r>
      <w:r>
        <w:instrText xml:space="preserve"> </w:instrText>
      </w:r>
      <w:r>
        <w:rPr>
          <w:lang w:val="en-US"/>
        </w:rPr>
        <w:instrText xml:space="preserve">CSL</w:instrText>
      </w:r>
      <w:r>
        <w:instrText xml:space="preserve">_</w:instrText>
      </w:r>
      <w:r>
        <w:rPr>
          <w:lang w:val="en-US"/>
        </w:rPr>
        <w:instrText xml:space="preserve">BIBLIOGRAPHY</w:instrText>
      </w:r>
      <w:r>
        <w:instrText xml:space="preserve"> </w:instrText>
      </w:r>
      <w:r>
        <w:fldChar w:fldCharType="separate"/>
      </w:r>
      <w:r>
        <w:rPr>
          <w:rFonts w:ascii="Calibri" w:hAnsi="Calibri" w:cs="Calibri"/>
          <w:szCs w:val="24"/>
        </w:rPr>
        <w:t xml:space="preserve">Bach, L., Zbawicka, M., Strand, J., &amp; Wenne, R. (2018). Mytilus trossulus in NW Greenland is genetically more similar to North Pacific than NW Atlantic populations of the species. </w:t>
      </w:r>
      <w:r>
        <w:rPr>
          <w:rFonts w:ascii="Calibri" w:hAnsi="Calibri" w:cs="Calibri"/>
          <w:i/>
          <w:iCs/>
          <w:szCs w:val="24"/>
        </w:rPr>
        <w:t>Marine Biodiversity</w:t>
      </w:r>
      <w:r>
        <w:rPr>
          <w:rFonts w:ascii="Calibri" w:hAnsi="Calibri" w:cs="Calibri"/>
          <w:szCs w:val="24"/>
        </w:rPr>
        <w:t xml:space="preserve">, </w:t>
      </w:r>
      <w:r>
        <w:rPr>
          <w:rFonts w:ascii="Calibri" w:hAnsi="Calibri" w:cs="Calibri"/>
          <w:i/>
          <w:iCs/>
          <w:szCs w:val="24"/>
        </w:rPr>
        <w:t>49</w:t>
      </w:r>
      <w:r>
        <w:rPr>
          <w:rFonts w:ascii="Calibri" w:hAnsi="Calibri" w:cs="Calibri"/>
          <w:szCs w:val="24"/>
        </w:rPr>
        <w:t>(2), 1053–1059. https://doi.org/10.1007/s12526-018-0870-0</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Bates, J. A., &amp; Innes, D. J. (1995). Genetic variation among populations of Mytilus spp. in eastern Newfoundland. </w:t>
      </w:r>
      <w:r>
        <w:rPr>
          <w:rFonts w:ascii="Calibri" w:hAnsi="Calibri" w:cs="Calibri"/>
          <w:i/>
          <w:iCs/>
          <w:szCs w:val="24"/>
        </w:rPr>
        <w:t>Marine Biology</w:t>
      </w:r>
      <w:r>
        <w:rPr>
          <w:rFonts w:ascii="Calibri" w:hAnsi="Calibri" w:cs="Calibri"/>
          <w:szCs w:val="24"/>
        </w:rPr>
        <w:t xml:space="preserve">, </w:t>
      </w:r>
      <w:r>
        <w:rPr>
          <w:rFonts w:ascii="Calibri" w:hAnsi="Calibri" w:cs="Calibri"/>
          <w:i/>
          <w:iCs/>
          <w:szCs w:val="24"/>
        </w:rPr>
        <w:t>124</w:t>
      </w:r>
      <w:r>
        <w:rPr>
          <w:rFonts w:ascii="Calibri" w:hAnsi="Calibri" w:cs="Calibri"/>
          <w:szCs w:val="24"/>
        </w:rPr>
        <w:t>, 417–424.</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Bayne, B. L. (1965). Growth and the delay of metamorphosis of the larvae of Mytilus edulis (L.). </w:t>
      </w:r>
      <w:r>
        <w:rPr>
          <w:rFonts w:ascii="Calibri" w:hAnsi="Calibri" w:cs="Calibri"/>
          <w:i/>
          <w:iCs/>
          <w:szCs w:val="24"/>
        </w:rPr>
        <w:t>Ophelia</w:t>
      </w:r>
      <w:r>
        <w:rPr>
          <w:rFonts w:ascii="Calibri" w:hAnsi="Calibri" w:cs="Calibri"/>
          <w:szCs w:val="24"/>
        </w:rPr>
        <w:t xml:space="preserve">, </w:t>
      </w:r>
      <w:r>
        <w:rPr>
          <w:rFonts w:ascii="Calibri" w:hAnsi="Calibri" w:cs="Calibri"/>
          <w:i/>
          <w:iCs/>
          <w:szCs w:val="24"/>
        </w:rPr>
        <w:t>2</w:t>
      </w:r>
      <w:r>
        <w:rPr>
          <w:rFonts w:ascii="Calibri" w:hAnsi="Calibri" w:cs="Calibri"/>
          <w:szCs w:val="24"/>
        </w:rPr>
        <w:t>(1), 1–47. https://doi.org/10.1080/00785326.1965.10409596</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Beaumont, A. R., Hawkins, M. P., Doig, F. L., Davies, I. M., &amp; Snow, M. (2008). Three species of Mytilus and their hybrids identified in a Scottish Loch : natives , relicts and invaders ? </w:t>
      </w:r>
      <w:r>
        <w:rPr>
          <w:rFonts w:ascii="Calibri" w:hAnsi="Calibri" w:cs="Calibri"/>
          <w:i/>
          <w:iCs/>
          <w:szCs w:val="24"/>
        </w:rPr>
        <w:t>Journal of Experimental Marine Biology and Ecology</w:t>
      </w:r>
      <w:r>
        <w:rPr>
          <w:rFonts w:ascii="Calibri" w:hAnsi="Calibri" w:cs="Calibri"/>
          <w:szCs w:val="24"/>
        </w:rPr>
        <w:t xml:space="preserve">, </w:t>
      </w:r>
      <w:r>
        <w:rPr>
          <w:rFonts w:ascii="Calibri" w:hAnsi="Calibri" w:cs="Calibri"/>
          <w:i/>
          <w:iCs/>
          <w:szCs w:val="24"/>
        </w:rPr>
        <w:t>367</w:t>
      </w:r>
      <w:r>
        <w:rPr>
          <w:rFonts w:ascii="Calibri" w:hAnsi="Calibri" w:cs="Calibri"/>
          <w:szCs w:val="24"/>
        </w:rPr>
        <w:t>(2), 100–110. https://doi.org/10.1016/j.jembe.2008.08.021</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Bierne, N., Bonhomme, F., &amp; David, P. (2003). Habitat preference and the marine-speciation paradox. </w:t>
      </w:r>
      <w:r>
        <w:rPr>
          <w:rFonts w:ascii="Calibri" w:hAnsi="Calibri" w:cs="Calibri"/>
          <w:i/>
          <w:iCs/>
          <w:szCs w:val="24"/>
        </w:rPr>
        <w:t>Proceedings of the Royal Society B: Biological Sciences</w:t>
      </w:r>
      <w:r>
        <w:rPr>
          <w:rFonts w:ascii="Calibri" w:hAnsi="Calibri" w:cs="Calibri"/>
          <w:szCs w:val="24"/>
        </w:rPr>
        <w:t xml:space="preserve">, </w:t>
      </w:r>
      <w:r>
        <w:rPr>
          <w:rFonts w:ascii="Calibri" w:hAnsi="Calibri" w:cs="Calibri"/>
          <w:i/>
          <w:iCs/>
          <w:szCs w:val="24"/>
        </w:rPr>
        <w:t>270</w:t>
      </w:r>
      <w:r>
        <w:rPr>
          <w:rFonts w:ascii="Calibri" w:hAnsi="Calibri" w:cs="Calibri"/>
          <w:szCs w:val="24"/>
        </w:rPr>
        <w:t>(1522), 1399–1406. https://doi.org/10.1098/rspb.2003.2404</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Bierne, N., Borsa, P., Daguin, C., Jollivet, D., Viard, F., Bonhomme, F., &amp; David, P. (2003). Introgression patterns in the mosaic hybrid zone between Mytilus edulis and M. galloprovincialis. </w:t>
      </w:r>
      <w:r>
        <w:rPr>
          <w:rFonts w:ascii="Calibri" w:hAnsi="Calibri" w:cs="Calibri"/>
          <w:i/>
          <w:iCs/>
          <w:szCs w:val="24"/>
        </w:rPr>
        <w:t>Molecular Ecology</w:t>
      </w:r>
      <w:r>
        <w:rPr>
          <w:rFonts w:ascii="Calibri" w:hAnsi="Calibri" w:cs="Calibri"/>
          <w:szCs w:val="24"/>
        </w:rPr>
        <w:t xml:space="preserve">, </w:t>
      </w:r>
      <w:r>
        <w:rPr>
          <w:rFonts w:ascii="Calibri" w:hAnsi="Calibri" w:cs="Calibri"/>
          <w:i/>
          <w:iCs/>
          <w:szCs w:val="24"/>
        </w:rPr>
        <w:t>12</w:t>
      </w:r>
      <w:r>
        <w:rPr>
          <w:rFonts w:ascii="Calibri" w:hAnsi="Calibri" w:cs="Calibri"/>
          <w:szCs w:val="24"/>
        </w:rPr>
        <w:t>(2), 447–461. https://doi.org/10.1046/j.1365-294X.2003.01730.x</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Borcard, D., Gillet, F., &amp; Legendre, P. (2011). Numerical Ecology with R. In </w:t>
      </w:r>
      <w:r>
        <w:rPr>
          <w:rFonts w:ascii="Calibri" w:hAnsi="Calibri" w:cs="Calibri"/>
          <w:i/>
          <w:iCs/>
          <w:szCs w:val="24"/>
        </w:rPr>
        <w:t>Numerical Ecology with R</w:t>
      </w:r>
      <w:r>
        <w:rPr>
          <w:rFonts w:ascii="Calibri" w:hAnsi="Calibri" w:cs="Calibri"/>
          <w:szCs w:val="24"/>
        </w:rPr>
        <w:t>. https://doi.org/10.1007/978-1-4419-7976-6</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Braby, C. E., &amp; Somero, G. N. (2006). Following the heart : temperature and salinity effects on heart rate in native and invasive species of blue mussels ( genus Mytilus ). </w:t>
      </w:r>
      <w:r>
        <w:rPr>
          <w:rFonts w:ascii="Calibri" w:hAnsi="Calibri" w:cs="Calibri"/>
          <w:i/>
          <w:iCs/>
          <w:szCs w:val="24"/>
        </w:rPr>
        <w:t>The Journal of Experimantal Biology</w:t>
      </w:r>
      <w:r>
        <w:rPr>
          <w:rFonts w:ascii="Calibri" w:hAnsi="Calibri" w:cs="Calibri"/>
          <w:szCs w:val="24"/>
        </w:rPr>
        <w:t xml:space="preserve">, </w:t>
      </w:r>
      <w:r>
        <w:rPr>
          <w:rFonts w:ascii="Calibri" w:hAnsi="Calibri" w:cs="Calibri"/>
          <w:i/>
          <w:iCs/>
          <w:szCs w:val="24"/>
        </w:rPr>
        <w:t>209</w:t>
      </w:r>
      <w:r>
        <w:rPr>
          <w:rFonts w:ascii="Calibri" w:hAnsi="Calibri" w:cs="Calibri"/>
          <w:szCs w:val="24"/>
        </w:rPr>
        <w:t>, 2554–2566. https://doi.org/10.1242/jeb.02259</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Davenport, J., &amp; Chen, X. (1987). A comparison of methods for the assessment of condition in the mussel (Mytilus edulis L.). </w:t>
      </w:r>
      <w:r>
        <w:rPr>
          <w:rFonts w:ascii="Calibri" w:hAnsi="Calibri" w:cs="Calibri"/>
          <w:i/>
          <w:iCs/>
          <w:szCs w:val="24"/>
        </w:rPr>
        <w:t>Journal of Molluscan Studies</w:t>
      </w:r>
      <w:r>
        <w:rPr>
          <w:rFonts w:ascii="Calibri" w:hAnsi="Calibri" w:cs="Calibri"/>
          <w:szCs w:val="24"/>
        </w:rPr>
        <w:t xml:space="preserve">, </w:t>
      </w:r>
      <w:r>
        <w:rPr>
          <w:rFonts w:ascii="Calibri" w:hAnsi="Calibri" w:cs="Calibri"/>
          <w:i/>
          <w:iCs/>
          <w:szCs w:val="24"/>
        </w:rPr>
        <w:t>53</w:t>
      </w:r>
      <w:r>
        <w:rPr>
          <w:rFonts w:ascii="Calibri" w:hAnsi="Calibri" w:cs="Calibri"/>
          <w:szCs w:val="24"/>
        </w:rPr>
        <w:t>(3), 293–297. https://doi.org/10.1093/mollus/53.3.293</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Duarte, C. M. (2020). Dense Mytilus Beds Along Freshwater-Influenced Greenland Shores : Resistance to Corrosive Waters Under High Food Supply. </w:t>
      </w:r>
      <w:r>
        <w:rPr>
          <w:rFonts w:ascii="Calibri" w:hAnsi="Calibri" w:cs="Calibri"/>
          <w:i/>
          <w:iCs/>
          <w:szCs w:val="24"/>
        </w:rPr>
        <w:t>Estuaries and Coasts</w:t>
      </w:r>
      <w:r>
        <w:rPr>
          <w:rFonts w:ascii="Calibri" w:hAnsi="Calibri" w:cs="Calibri"/>
          <w:szCs w:val="24"/>
        </w:rPr>
        <w:t xml:space="preserve">, </w:t>
      </w:r>
      <w:r>
        <w:rPr>
          <w:rFonts w:ascii="Calibri" w:hAnsi="Calibri" w:cs="Calibri"/>
          <w:i/>
          <w:iCs/>
          <w:szCs w:val="24"/>
        </w:rPr>
        <w:t>43</w:t>
      </w:r>
      <w:r>
        <w:rPr>
          <w:rFonts w:ascii="Calibri" w:hAnsi="Calibri" w:cs="Calibri"/>
          <w:szCs w:val="24"/>
        </w:rPr>
        <w:t>, 387–395. https://doi.org/https://doi.org/10.1007/s12237-019-00682-3 Dense</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Dunkler, D., Ploner, M., Schemper, M., &amp; Heinze, G. (2018). Weighted cox regression using the R package coxphw. </w:t>
      </w:r>
      <w:r>
        <w:rPr>
          <w:rFonts w:ascii="Calibri" w:hAnsi="Calibri" w:cs="Calibri"/>
          <w:i/>
          <w:iCs/>
          <w:szCs w:val="24"/>
        </w:rPr>
        <w:t>Journal of Statistical Software</w:t>
      </w:r>
      <w:r>
        <w:rPr>
          <w:rFonts w:ascii="Calibri" w:hAnsi="Calibri" w:cs="Calibri"/>
          <w:szCs w:val="24"/>
        </w:rPr>
        <w:t xml:space="preserve">, </w:t>
      </w:r>
      <w:r>
        <w:rPr>
          <w:rFonts w:ascii="Calibri" w:hAnsi="Calibri" w:cs="Calibri"/>
          <w:i/>
          <w:iCs/>
          <w:szCs w:val="24"/>
        </w:rPr>
        <w:t>84</w:t>
      </w:r>
      <w:r>
        <w:rPr>
          <w:rFonts w:ascii="Calibri" w:hAnsi="Calibri" w:cs="Calibri"/>
          <w:szCs w:val="24"/>
        </w:rPr>
        <w:t>(2). https://doi.org/10.18637/jss.v084.i02</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Gardner, J. P. A., &amp; Thompson, R. J. (2001). The effects of coastal and estuarine conditions on the physiology and survivorship of the mussels Mytilus edulis , M . trossulus and their hybrids. </w:t>
      </w:r>
      <w:r>
        <w:rPr>
          <w:rFonts w:ascii="Calibri" w:hAnsi="Calibri" w:cs="Calibri"/>
          <w:i/>
          <w:iCs/>
          <w:szCs w:val="24"/>
        </w:rPr>
        <w:t>Journal of Experimental Marine Biology and Ecology</w:t>
      </w:r>
      <w:r>
        <w:rPr>
          <w:rFonts w:ascii="Calibri" w:hAnsi="Calibri" w:cs="Calibri"/>
          <w:szCs w:val="24"/>
        </w:rPr>
        <w:t xml:space="preserve">, </w:t>
      </w:r>
      <w:r>
        <w:rPr>
          <w:rFonts w:ascii="Calibri" w:hAnsi="Calibri" w:cs="Calibri"/>
          <w:i/>
          <w:iCs/>
          <w:szCs w:val="24"/>
        </w:rPr>
        <w:t>265</w:t>
      </w:r>
      <w:r>
        <w:rPr>
          <w:rFonts w:ascii="Calibri" w:hAnsi="Calibri" w:cs="Calibri"/>
          <w:szCs w:val="24"/>
        </w:rPr>
        <w:t>, 119–140.</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Gardner, J. P. A., &amp; Thompson, R. J. (2009). Influence of genotype and geography on shell shape and morphometric trait variation among North Atlantic blue mussel ( Mytilus spp .) populations. </w:t>
      </w:r>
      <w:r>
        <w:rPr>
          <w:rFonts w:ascii="Calibri" w:hAnsi="Calibri" w:cs="Calibri"/>
          <w:i/>
          <w:iCs/>
          <w:szCs w:val="24"/>
        </w:rPr>
        <w:t>Biological Journal of the Linnean Society</w:t>
      </w:r>
      <w:r>
        <w:rPr>
          <w:rFonts w:ascii="Calibri" w:hAnsi="Calibri" w:cs="Calibri"/>
          <w:szCs w:val="24"/>
        </w:rPr>
        <w:t xml:space="preserve">, </w:t>
      </w:r>
      <w:r>
        <w:rPr>
          <w:rFonts w:ascii="Calibri" w:hAnsi="Calibri" w:cs="Calibri"/>
          <w:i/>
          <w:iCs/>
          <w:szCs w:val="24"/>
        </w:rPr>
        <w:t>96</w:t>
      </w:r>
      <w:r>
        <w:rPr>
          <w:rFonts w:ascii="Calibri" w:hAnsi="Calibri" w:cs="Calibri"/>
          <w:szCs w:val="24"/>
        </w:rPr>
        <w:t>, 875–897.</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Harrell, F. E. (2015). </w:t>
      </w:r>
      <w:r>
        <w:rPr>
          <w:rFonts w:ascii="Calibri" w:hAnsi="Calibri" w:cs="Calibri"/>
          <w:i/>
          <w:iCs/>
          <w:szCs w:val="24"/>
        </w:rPr>
        <w:t>Regression Modeling Strategies.</w:t>
      </w:r>
      <w:r>
        <w:rPr>
          <w:rFonts w:ascii="Calibri" w:hAnsi="Calibri" w:cs="Calibri"/>
          <w:szCs w:val="24"/>
        </w:rPr>
        <w:t xml:space="preserve"> Springer Cham.</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Hayhurst, S., &amp; Rawson, P. D. (2009). SPECIES-SPECIFIC VARIATION IN LARVAL SURVIVAL AND PATTERNS OF DISTRIBUTION FOR THE BLUE MUSSELS MYTILUS EDULIS AND MYTILUS TROSSULUS IN THE GULF OF MAINE. </w:t>
      </w:r>
      <w:r>
        <w:rPr>
          <w:rFonts w:ascii="Calibri" w:hAnsi="Calibri" w:cs="Calibri"/>
          <w:i/>
          <w:iCs/>
          <w:szCs w:val="24"/>
        </w:rPr>
        <w:t>Journal of Molluscan Studies</w:t>
      </w:r>
      <w:r>
        <w:rPr>
          <w:rFonts w:ascii="Calibri" w:hAnsi="Calibri" w:cs="Calibri"/>
          <w:szCs w:val="24"/>
        </w:rPr>
        <w:t xml:space="preserve">, </w:t>
      </w:r>
      <w:r>
        <w:rPr>
          <w:rFonts w:ascii="Calibri" w:hAnsi="Calibri" w:cs="Calibri"/>
          <w:i/>
          <w:iCs/>
          <w:szCs w:val="24"/>
        </w:rPr>
        <w:t>75</w:t>
      </w:r>
      <w:r>
        <w:rPr>
          <w:rFonts w:ascii="Calibri" w:hAnsi="Calibri" w:cs="Calibri"/>
          <w:szCs w:val="24"/>
        </w:rPr>
        <w:t>(May), 215–222. https://doi.org/10.1093/mollus/eyp019</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Heath, D. D., Rawson, P. D., &amp; Hilbish, T. J. (1995).  PCR-based nuclear markers identify alien blue mussel ( Mytilus spp.) genotypes on the west coast of Canada . </w:t>
      </w:r>
      <w:r>
        <w:rPr>
          <w:rFonts w:ascii="Calibri" w:hAnsi="Calibri" w:cs="Calibri"/>
          <w:i/>
          <w:iCs/>
          <w:szCs w:val="24"/>
        </w:rPr>
        <w:t>Canadian Journal of Fisheries and Aquatic Sciences</w:t>
      </w:r>
      <w:r>
        <w:rPr>
          <w:rFonts w:ascii="Calibri" w:hAnsi="Calibri" w:cs="Calibri"/>
          <w:szCs w:val="24"/>
        </w:rPr>
        <w:t xml:space="preserve">, </w:t>
      </w:r>
      <w:r>
        <w:rPr>
          <w:rFonts w:ascii="Calibri" w:hAnsi="Calibri" w:cs="Calibri"/>
          <w:i/>
          <w:iCs/>
          <w:szCs w:val="24"/>
        </w:rPr>
        <w:t>52</w:t>
      </w:r>
      <w:r>
        <w:rPr>
          <w:rFonts w:ascii="Calibri" w:hAnsi="Calibri" w:cs="Calibri"/>
          <w:szCs w:val="24"/>
        </w:rPr>
        <w:t>(12), 2621–2627. https://doi.org/10.1139/f95-851</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Innes, D. J., &amp; Bates, J. A. (1999). Morphological variation of Mytilus edulis and Mytilus trossulus in eastern Newfoundland. </w:t>
      </w:r>
      <w:r>
        <w:rPr>
          <w:rFonts w:ascii="Calibri" w:hAnsi="Calibri" w:cs="Calibri"/>
          <w:i/>
          <w:iCs/>
          <w:szCs w:val="24"/>
        </w:rPr>
        <w:t>Marine Biology</w:t>
      </w:r>
      <w:r>
        <w:rPr>
          <w:rFonts w:ascii="Calibri" w:hAnsi="Calibri" w:cs="Calibri"/>
          <w:szCs w:val="24"/>
        </w:rPr>
        <w:t xml:space="preserve">, </w:t>
      </w:r>
      <w:r>
        <w:rPr>
          <w:rFonts w:ascii="Calibri" w:hAnsi="Calibri" w:cs="Calibri"/>
          <w:i/>
          <w:iCs/>
          <w:szCs w:val="24"/>
        </w:rPr>
        <w:t>133</w:t>
      </w:r>
      <w:r>
        <w:rPr>
          <w:rFonts w:ascii="Calibri" w:hAnsi="Calibri" w:cs="Calibri"/>
          <w:szCs w:val="24"/>
        </w:rPr>
        <w:t>(4), 691–699. https://doi.org/10.1007/s002270050510</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Inoue, K., Waite, J. H., Matsuoka, M., Odo, S., &amp; Harayama, S. (1995). Interspecific Variations in Adhesive Protein Sequences of Mytilus edulis , M . galloprovincialis and M. trossulus. </w:t>
      </w:r>
      <w:r>
        <w:rPr>
          <w:rFonts w:ascii="Calibri" w:hAnsi="Calibri" w:cs="Calibri"/>
          <w:i/>
          <w:iCs/>
          <w:szCs w:val="24"/>
        </w:rPr>
        <w:t>Biological Bulletin</w:t>
      </w:r>
      <w:r>
        <w:rPr>
          <w:rFonts w:ascii="Calibri" w:hAnsi="Calibri" w:cs="Calibri"/>
          <w:szCs w:val="24"/>
        </w:rPr>
        <w:t xml:space="preserve">, </w:t>
      </w:r>
      <w:r>
        <w:rPr>
          <w:rFonts w:ascii="Calibri" w:hAnsi="Calibri" w:cs="Calibri"/>
          <w:i/>
          <w:iCs/>
          <w:szCs w:val="24"/>
        </w:rPr>
        <w:t>189</w:t>
      </w:r>
      <w:r>
        <w:rPr>
          <w:rFonts w:ascii="Calibri" w:hAnsi="Calibri" w:cs="Calibri"/>
          <w:szCs w:val="24"/>
        </w:rPr>
        <w:t>(3), 370–375.</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Jones, S. J., Lima, F. P., &amp; Wethey, D. S. (2010). Rising environmental temperatures and biogeography: Poleward range contraction of the blue mussel, Mytilus edulis L., in the western Atlantic. </w:t>
      </w:r>
      <w:r>
        <w:rPr>
          <w:rFonts w:ascii="Calibri" w:hAnsi="Calibri" w:cs="Calibri"/>
          <w:i/>
          <w:iCs/>
          <w:szCs w:val="24"/>
        </w:rPr>
        <w:t>Journal of Biogeography</w:t>
      </w:r>
      <w:r>
        <w:rPr>
          <w:rFonts w:ascii="Calibri" w:hAnsi="Calibri" w:cs="Calibri"/>
          <w:szCs w:val="24"/>
        </w:rPr>
        <w:t xml:space="preserve">, </w:t>
      </w:r>
      <w:r>
        <w:rPr>
          <w:rFonts w:ascii="Calibri" w:hAnsi="Calibri" w:cs="Calibri"/>
          <w:i/>
          <w:iCs/>
          <w:szCs w:val="24"/>
        </w:rPr>
        <w:t>37</w:t>
      </w:r>
      <w:r>
        <w:rPr>
          <w:rFonts w:ascii="Calibri" w:hAnsi="Calibri" w:cs="Calibri"/>
          <w:szCs w:val="24"/>
        </w:rPr>
        <w:t>(12), 2243–2259. https://doi.org/10.1111/j.1365-2699.2010.02386.x</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Katolikova, M., Khaitov, V., Väinölä, R., Gantsevich, M., &amp; Strelkov, P. (2016). Genetic, ecological and morphological distinctness of the blue mussels Mytilus trossulus gould and M. edulis l. in the White Sea. </w:t>
      </w:r>
      <w:r>
        <w:rPr>
          <w:rFonts w:ascii="Calibri" w:hAnsi="Calibri" w:cs="Calibri"/>
          <w:i/>
          <w:iCs/>
          <w:szCs w:val="24"/>
        </w:rPr>
        <w:t>PLoS ONE</w:t>
      </w:r>
      <w:r>
        <w:rPr>
          <w:rFonts w:ascii="Calibri" w:hAnsi="Calibri" w:cs="Calibri"/>
          <w:szCs w:val="24"/>
        </w:rPr>
        <w:t xml:space="preserve">, </w:t>
      </w:r>
      <w:r>
        <w:rPr>
          <w:rFonts w:ascii="Calibri" w:hAnsi="Calibri" w:cs="Calibri"/>
          <w:i/>
          <w:iCs/>
          <w:szCs w:val="24"/>
        </w:rPr>
        <w:t>11</w:t>
      </w:r>
      <w:r>
        <w:rPr>
          <w:rFonts w:ascii="Calibri" w:hAnsi="Calibri" w:cs="Calibri"/>
          <w:szCs w:val="24"/>
        </w:rPr>
        <w:t>(4), 1–25. https://doi.org/10.1371/journal.pone.0152963</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Khaitov, V. (2013). </w:t>
      </w:r>
      <w:r>
        <w:rPr>
          <w:rFonts w:ascii="Calibri" w:hAnsi="Calibri" w:cs="Calibri"/>
          <w:i/>
          <w:iCs/>
          <w:szCs w:val="24"/>
        </w:rPr>
        <w:t>Dynamics of salinity, temperature of seawater, and wave characteristics, Yuzhnaya inlet, Ryashkov Island, 01.06–19.08.2012</w:t>
      </w:r>
      <w:r>
        <w:rPr>
          <w:rFonts w:ascii="Calibri" w:hAnsi="Calibri" w:cs="Calibri"/>
          <w:szCs w:val="24"/>
        </w:rPr>
        <w:t xml:space="preserve"> (A. S. Koryakin (ed.); The chroni, Issue Book 58). www.kandalaksha-reserve.org/letopis/letopis_2012_koryakin_khaitov_voda.pdf</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Khaitov, V., Makarycheva, A., Gantsevich, M., Lentsman, N., Skazina, M., Gagarina, A., Katolikova, M., &amp; Strelkov, P. (2018). Discriminating Eaters : Sea Stars Asterias rubens L . Feed Preferably on Mytilus trossulus Gould in Mixed Stocks of Mytilus trossulus and Mytilus edulis L . </w:t>
      </w:r>
      <w:r>
        <w:rPr>
          <w:rFonts w:ascii="Calibri" w:hAnsi="Calibri" w:cs="Calibri"/>
          <w:i/>
          <w:iCs/>
          <w:szCs w:val="24"/>
        </w:rPr>
        <w:t>Biology Bulletin</w:t>
      </w:r>
      <w:r>
        <w:rPr>
          <w:rFonts w:ascii="Calibri" w:hAnsi="Calibri" w:cs="Calibri"/>
          <w:szCs w:val="24"/>
        </w:rPr>
        <w:t xml:space="preserve">, </w:t>
      </w:r>
      <w:r>
        <w:rPr>
          <w:rFonts w:ascii="Calibri" w:hAnsi="Calibri" w:cs="Calibri"/>
          <w:i/>
          <w:iCs/>
          <w:szCs w:val="24"/>
        </w:rPr>
        <w:t>234</w:t>
      </w:r>
      <w:r>
        <w:rPr>
          <w:rFonts w:ascii="Calibri" w:hAnsi="Calibri" w:cs="Calibri"/>
          <w:szCs w:val="24"/>
        </w:rPr>
        <w:t>(April).</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Khaitov, V., Marchenko, J., Katolikova, M., Väinölä, R., Kingston, S. E., Carlon, D. B., Gantsevich, M., &amp; Strelkov, P. (2021). Species identification based on a semi-diagnostic marker: Evaluation of a simple conchological test for distinguishing blue mussels Mytilus edulis L. And M. trossulus Gould. </w:t>
      </w:r>
      <w:r>
        <w:rPr>
          <w:rFonts w:ascii="Calibri" w:hAnsi="Calibri" w:cs="Calibri"/>
          <w:i/>
          <w:iCs/>
          <w:szCs w:val="24"/>
        </w:rPr>
        <w:t>PLoS ONE</w:t>
      </w:r>
      <w:r>
        <w:rPr>
          <w:rFonts w:ascii="Calibri" w:hAnsi="Calibri" w:cs="Calibri"/>
          <w:szCs w:val="24"/>
        </w:rPr>
        <w:t xml:space="preserve">, </w:t>
      </w:r>
      <w:r>
        <w:rPr>
          <w:rFonts w:ascii="Calibri" w:hAnsi="Calibri" w:cs="Calibri"/>
          <w:i/>
          <w:iCs/>
          <w:szCs w:val="24"/>
        </w:rPr>
        <w:t>16</w:t>
      </w:r>
      <w:r>
        <w:rPr>
          <w:rFonts w:ascii="Calibri" w:hAnsi="Calibri" w:cs="Calibri"/>
          <w:szCs w:val="24"/>
        </w:rPr>
        <w:t>(July), 1–27. https://doi.org/10.1371/journal.pone.0249587</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Khalaman, V. V., &amp; Lezin, P. A. (2015). Clumping behavior and byssus production as strategies for substrate competition in Mytilus edulis. </w:t>
      </w:r>
      <w:r>
        <w:rPr>
          <w:rFonts w:ascii="Calibri" w:hAnsi="Calibri" w:cs="Calibri"/>
          <w:i/>
          <w:iCs/>
          <w:szCs w:val="24"/>
        </w:rPr>
        <w:t>Invertebrate Biology</w:t>
      </w:r>
      <w:r>
        <w:rPr>
          <w:rFonts w:ascii="Calibri" w:hAnsi="Calibri" w:cs="Calibri"/>
          <w:szCs w:val="24"/>
        </w:rPr>
        <w:t xml:space="preserve">, </w:t>
      </w:r>
      <w:r>
        <w:rPr>
          <w:rFonts w:ascii="Calibri" w:hAnsi="Calibri" w:cs="Calibri"/>
          <w:i/>
          <w:iCs/>
          <w:szCs w:val="24"/>
        </w:rPr>
        <w:t>134</w:t>
      </w:r>
      <w:r>
        <w:rPr>
          <w:rFonts w:ascii="Calibri" w:hAnsi="Calibri" w:cs="Calibri"/>
          <w:szCs w:val="24"/>
        </w:rPr>
        <w:t>(1), 38–47. https://doi.org/10.1111/ivb.12075</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Kijewski, T., Śmietanka, B., Zbawicka, M., Gosling, E., Hummel, H., &amp; Wenne, R. (2011). Distribution of Mytilus taxa in European coastal areas as inferred from molecular markers. </w:t>
      </w:r>
      <w:r>
        <w:rPr>
          <w:rFonts w:ascii="Calibri" w:hAnsi="Calibri" w:cs="Calibri"/>
          <w:i/>
          <w:iCs/>
          <w:szCs w:val="24"/>
        </w:rPr>
        <w:t>Journal of Sea Research</w:t>
      </w:r>
      <w:r>
        <w:rPr>
          <w:rFonts w:ascii="Calibri" w:hAnsi="Calibri" w:cs="Calibri"/>
          <w:szCs w:val="24"/>
        </w:rPr>
        <w:t xml:space="preserve">, </w:t>
      </w:r>
      <w:r>
        <w:rPr>
          <w:rFonts w:ascii="Calibri" w:hAnsi="Calibri" w:cs="Calibri"/>
          <w:i/>
          <w:iCs/>
          <w:szCs w:val="24"/>
        </w:rPr>
        <w:t>65</w:t>
      </w:r>
      <w:r>
        <w:rPr>
          <w:rFonts w:ascii="Calibri" w:hAnsi="Calibri" w:cs="Calibri"/>
          <w:szCs w:val="24"/>
        </w:rPr>
        <w:t>(2), 224–234. https://doi.org/10.1016/j.seares.2010.10.004</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Knowlton, N. (1993). SIBLING SPECIES IN THE SEA. </w:t>
      </w:r>
      <w:r>
        <w:rPr>
          <w:rFonts w:ascii="Calibri" w:hAnsi="Calibri" w:cs="Calibri"/>
          <w:i/>
          <w:iCs/>
          <w:szCs w:val="24"/>
        </w:rPr>
        <w:t>Annual Review of Ecology and Systematics</w:t>
      </w:r>
      <w:r>
        <w:rPr>
          <w:rFonts w:ascii="Calibri" w:hAnsi="Calibri" w:cs="Calibri"/>
          <w:szCs w:val="24"/>
        </w:rPr>
        <w:t xml:space="preserve">, </w:t>
      </w:r>
      <w:r>
        <w:rPr>
          <w:rFonts w:ascii="Calibri" w:hAnsi="Calibri" w:cs="Calibri"/>
          <w:i/>
          <w:iCs/>
          <w:szCs w:val="24"/>
        </w:rPr>
        <w:t>24</w:t>
      </w:r>
      <w:r>
        <w:rPr>
          <w:rFonts w:ascii="Calibri" w:hAnsi="Calibri" w:cs="Calibri"/>
          <w:szCs w:val="24"/>
        </w:rPr>
        <w:t>, 189–216.</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Koo, T. K., &amp; Li, M. Y. (2016). A Guideline of Selecting and Reporting Intraclass Correlation Coefficients for Reliability Research. </w:t>
      </w:r>
      <w:r>
        <w:rPr>
          <w:rFonts w:ascii="Calibri" w:hAnsi="Calibri" w:cs="Calibri"/>
          <w:i/>
          <w:iCs/>
          <w:szCs w:val="24"/>
        </w:rPr>
        <w:t>Journal of Chiropractic Medicine</w:t>
      </w:r>
      <w:r>
        <w:rPr>
          <w:rFonts w:ascii="Calibri" w:hAnsi="Calibri" w:cs="Calibri"/>
          <w:szCs w:val="24"/>
        </w:rPr>
        <w:t xml:space="preserve">, </w:t>
      </w:r>
      <w:r>
        <w:rPr>
          <w:rFonts w:ascii="Calibri" w:hAnsi="Calibri" w:cs="Calibri"/>
          <w:i/>
          <w:iCs/>
          <w:szCs w:val="24"/>
        </w:rPr>
        <w:t>15</w:t>
      </w:r>
      <w:r>
        <w:rPr>
          <w:rFonts w:ascii="Calibri" w:hAnsi="Calibri" w:cs="Calibri"/>
          <w:szCs w:val="24"/>
        </w:rPr>
        <w:t>(2), 155–163. https://doi.org/10.1016/j.jcm.2016.02.012</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Lowen, J. B., Innes, D. J., &amp; Thompson, R. J. (2013). </w:t>
      </w:r>
      <w:r>
        <w:rPr>
          <w:rFonts w:ascii="Calibri" w:hAnsi="Calibri" w:cs="Calibri"/>
          <w:i/>
          <w:iCs/>
          <w:szCs w:val="24"/>
        </w:rPr>
        <w:t>Predator-induced defenses differ between sympatric Mytilus edulis and M . trossulus</w:t>
      </w:r>
      <w:r>
        <w:rPr>
          <w:rFonts w:ascii="Calibri" w:hAnsi="Calibri" w:cs="Calibri"/>
          <w:szCs w:val="24"/>
        </w:rPr>
        <w:t xml:space="preserve">. </w:t>
      </w:r>
      <w:r>
        <w:rPr>
          <w:rFonts w:ascii="Calibri" w:hAnsi="Calibri" w:cs="Calibri"/>
          <w:i/>
          <w:iCs/>
          <w:szCs w:val="24"/>
        </w:rPr>
        <w:t>475</w:t>
      </w:r>
      <w:r>
        <w:rPr>
          <w:rFonts w:ascii="Calibri" w:hAnsi="Calibri" w:cs="Calibri"/>
          <w:szCs w:val="24"/>
        </w:rPr>
        <w:t>, 135–143. https://doi.org/10.3354/meps10106</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Mallet, A. L., &amp; Carver, C. E. (1995a). Comparative growth and survival patterns of Mytilus trossulus an Mytilus edulis in Atlantic Canada. </w:t>
      </w:r>
      <w:r>
        <w:rPr>
          <w:rFonts w:ascii="Calibri" w:hAnsi="Calibri" w:cs="Calibri"/>
          <w:i/>
          <w:iCs/>
          <w:szCs w:val="24"/>
        </w:rPr>
        <w:t>Canadian Journal of Fisheries and Aquatic Sciences</w:t>
      </w:r>
      <w:r>
        <w:rPr>
          <w:rFonts w:ascii="Calibri" w:hAnsi="Calibri" w:cs="Calibri"/>
          <w:szCs w:val="24"/>
        </w:rPr>
        <w:t xml:space="preserve">, </w:t>
      </w:r>
      <w:r>
        <w:rPr>
          <w:rFonts w:ascii="Calibri" w:hAnsi="Calibri" w:cs="Calibri"/>
          <w:i/>
          <w:iCs/>
          <w:szCs w:val="24"/>
        </w:rPr>
        <w:t>52</w:t>
      </w:r>
      <w:r>
        <w:rPr>
          <w:rFonts w:ascii="Calibri" w:hAnsi="Calibri" w:cs="Calibri"/>
          <w:szCs w:val="24"/>
        </w:rPr>
        <w:t>(9).</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Mallet, A. L., &amp; Carver, C. E. (1995b). Comparative growth and survival patterns of Mytilus trossulus and Mytilus edulis in Atlantic Canada. </w:t>
      </w:r>
      <w:r>
        <w:rPr>
          <w:rFonts w:ascii="Calibri" w:hAnsi="Calibri" w:cs="Calibri"/>
          <w:i/>
          <w:iCs/>
          <w:szCs w:val="24"/>
        </w:rPr>
        <w:t>Canadian Journal of Fisheries and Aquatic Sciences</w:t>
      </w:r>
      <w:r>
        <w:rPr>
          <w:rFonts w:ascii="Calibri" w:hAnsi="Calibri" w:cs="Calibri"/>
          <w:szCs w:val="24"/>
        </w:rPr>
        <w:t xml:space="preserve">, </w:t>
      </w:r>
      <w:r>
        <w:rPr>
          <w:rFonts w:ascii="Calibri" w:hAnsi="Calibri" w:cs="Calibri"/>
          <w:i/>
          <w:iCs/>
          <w:szCs w:val="24"/>
        </w:rPr>
        <w:t>52</w:t>
      </w:r>
      <w:r>
        <w:rPr>
          <w:rFonts w:ascii="Calibri" w:hAnsi="Calibri" w:cs="Calibri"/>
          <w:szCs w:val="24"/>
        </w:rPr>
        <w:t>(9), 1873–1880. http://www.nrcresearchpress.com/doi/abs/10.1139/f95-780</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Mayr, E., &amp; Ashlock, P. D. (1991). </w:t>
      </w:r>
      <w:r>
        <w:rPr>
          <w:rFonts w:ascii="Calibri" w:hAnsi="Calibri" w:cs="Calibri"/>
          <w:i/>
          <w:iCs/>
          <w:szCs w:val="24"/>
        </w:rPr>
        <w:t>Priciples of systematic zoology</w:t>
      </w:r>
      <w:r>
        <w:rPr>
          <w:rFonts w:ascii="Calibri" w:hAnsi="Calibri" w:cs="Calibri"/>
          <w:szCs w:val="24"/>
        </w:rPr>
        <w:t>. McGraw-Hill.</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McDonald, J. H., Seed, R., &amp; Koehn, R. K. (1991). Allozymes and morphometric characters of three species of Mytilus in the Northern and Southern Hemispheres. </w:t>
      </w:r>
      <w:r>
        <w:rPr>
          <w:rFonts w:ascii="Calibri" w:hAnsi="Calibri" w:cs="Calibri"/>
          <w:i/>
          <w:iCs/>
          <w:szCs w:val="24"/>
        </w:rPr>
        <w:t>Marine Biology</w:t>
      </w:r>
      <w:r>
        <w:rPr>
          <w:rFonts w:ascii="Calibri" w:hAnsi="Calibri" w:cs="Calibri"/>
          <w:szCs w:val="24"/>
        </w:rPr>
        <w:t xml:space="preserve">, </w:t>
      </w:r>
      <w:r>
        <w:rPr>
          <w:rFonts w:ascii="Calibri" w:hAnsi="Calibri" w:cs="Calibri"/>
          <w:i/>
          <w:iCs/>
          <w:szCs w:val="24"/>
        </w:rPr>
        <w:t>111</w:t>
      </w:r>
      <w:r>
        <w:rPr>
          <w:rFonts w:ascii="Calibri" w:hAnsi="Calibri" w:cs="Calibri"/>
          <w:szCs w:val="24"/>
        </w:rPr>
        <w:t>(3), 323–333. https://doi.org/10.1007/BF01319403</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Melzner, F., Casties, I., Panknin, U., Stange, P., Tru, K., Gorb, S. N., &amp; Gutowska, M. A. (2011). Food Supply and Seawater pCO 2 Impact Calcification and Internal Shell Dissolution in the Blue Mussel Mytilus edulis. </w:t>
      </w:r>
      <w:r>
        <w:rPr>
          <w:rFonts w:ascii="Calibri" w:hAnsi="Calibri" w:cs="Calibri"/>
          <w:i/>
          <w:iCs/>
          <w:szCs w:val="24"/>
        </w:rPr>
        <w:t>PLoS ONE</w:t>
      </w:r>
      <w:r>
        <w:rPr>
          <w:rFonts w:ascii="Calibri" w:hAnsi="Calibri" w:cs="Calibri"/>
          <w:szCs w:val="24"/>
        </w:rPr>
        <w:t xml:space="preserve">, </w:t>
      </w:r>
      <w:r>
        <w:rPr>
          <w:rFonts w:ascii="Calibri" w:hAnsi="Calibri" w:cs="Calibri"/>
          <w:i/>
          <w:iCs/>
          <w:szCs w:val="24"/>
        </w:rPr>
        <w:t>6</w:t>
      </w:r>
      <w:r>
        <w:rPr>
          <w:rFonts w:ascii="Calibri" w:hAnsi="Calibri" w:cs="Calibri"/>
          <w:szCs w:val="24"/>
        </w:rPr>
        <w:t>(9). https://doi.org/10.1371/journal.pone.0024223</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Penney, A. R. W., Hart, M. J., Templeman, N. D., Penney, R. W., Hart, M. J., &amp; Templeman, N. D. (2008). </w:t>
      </w:r>
      <w:r>
        <w:rPr>
          <w:rFonts w:ascii="Calibri" w:hAnsi="Calibri" w:cs="Calibri"/>
          <w:i/>
          <w:iCs/>
          <w:szCs w:val="24"/>
        </w:rPr>
        <w:t>Genotype-dependent Variability in Somatic Tissue and Shell Weights and Its Effect on Meat Yield in Mixed Species [ Mytilus edulis L ., M . trossulus ( Gould ), and Their Hybrids ] Cultured Mussel Populations</w:t>
      </w:r>
      <w:r>
        <w:rPr>
          <w:rFonts w:ascii="Calibri" w:hAnsi="Calibri" w:cs="Calibri"/>
          <w:szCs w:val="24"/>
        </w:rPr>
        <w:t xml:space="preserve">. </w:t>
      </w:r>
      <w:r>
        <w:rPr>
          <w:rFonts w:ascii="Calibri" w:hAnsi="Calibri" w:cs="Calibri"/>
          <w:i/>
          <w:iCs/>
          <w:szCs w:val="24"/>
        </w:rPr>
        <w:t>27</w:t>
      </w:r>
      <w:r>
        <w:rPr>
          <w:rFonts w:ascii="Calibri" w:hAnsi="Calibri" w:cs="Calibri"/>
          <w:szCs w:val="24"/>
        </w:rPr>
        <w:t>(4), 827–834.</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Penney, R. W., Hart, M. J., &amp; Templeman, N. D. (2007).  Shell Strength and Appearance in Cultured Blue Mussels Mytilus edulis, M. trossulus , and M. edulis × M. trossulus Hybrids . </w:t>
      </w:r>
      <w:r>
        <w:rPr>
          <w:rFonts w:ascii="Calibri" w:hAnsi="Calibri" w:cs="Calibri"/>
          <w:i/>
          <w:iCs/>
          <w:szCs w:val="24"/>
        </w:rPr>
        <w:t>North American Journal of Aquaculture</w:t>
      </w:r>
      <w:r>
        <w:rPr>
          <w:rFonts w:ascii="Calibri" w:hAnsi="Calibri" w:cs="Calibri"/>
          <w:szCs w:val="24"/>
        </w:rPr>
        <w:t xml:space="preserve">, </w:t>
      </w:r>
      <w:r>
        <w:rPr>
          <w:rFonts w:ascii="Calibri" w:hAnsi="Calibri" w:cs="Calibri"/>
          <w:i/>
          <w:iCs/>
          <w:szCs w:val="24"/>
        </w:rPr>
        <w:t>69</w:t>
      </w:r>
      <w:r>
        <w:rPr>
          <w:rFonts w:ascii="Calibri" w:hAnsi="Calibri" w:cs="Calibri"/>
          <w:szCs w:val="24"/>
        </w:rPr>
        <w:t>(3), 281–295. https://doi.org/10.1577/a06-044.1</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Price, H. A. (1982). An Analysis of Factors Determining Seasonal Variation in the Byssal Attachment Strength of Mytilus Edulis. </w:t>
      </w:r>
      <w:r>
        <w:rPr>
          <w:rFonts w:ascii="Calibri" w:hAnsi="Calibri" w:cs="Calibri"/>
          <w:i/>
          <w:iCs/>
          <w:szCs w:val="24"/>
        </w:rPr>
        <w:t>Journal of the Marine Biological Association of the United Kingdom</w:t>
      </w:r>
      <w:r>
        <w:rPr>
          <w:rFonts w:ascii="Calibri" w:hAnsi="Calibri" w:cs="Calibri"/>
          <w:szCs w:val="24"/>
        </w:rPr>
        <w:t xml:space="preserve">, </w:t>
      </w:r>
      <w:r>
        <w:rPr>
          <w:rFonts w:ascii="Calibri" w:hAnsi="Calibri" w:cs="Calibri"/>
          <w:i/>
          <w:iCs/>
          <w:szCs w:val="24"/>
        </w:rPr>
        <w:t>62</w:t>
      </w:r>
      <w:r>
        <w:rPr>
          <w:rFonts w:ascii="Calibri" w:hAnsi="Calibri" w:cs="Calibri"/>
          <w:szCs w:val="24"/>
        </w:rPr>
        <w:t>, 147–155.</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Qiu, J., Tremblay, R., &amp; Bourget, E. (2002). Ontogenetic changes in hyposaline tolerance in the mussels Mytilus edulis and M . trossulus : implications for distribution. </w:t>
      </w:r>
      <w:r>
        <w:rPr>
          <w:rFonts w:ascii="Calibri" w:hAnsi="Calibri" w:cs="Calibri"/>
          <w:i/>
          <w:iCs/>
          <w:szCs w:val="24"/>
        </w:rPr>
        <w:t>Marine Ecology Progress Series</w:t>
      </w:r>
      <w:r>
        <w:rPr>
          <w:rFonts w:ascii="Calibri" w:hAnsi="Calibri" w:cs="Calibri"/>
          <w:szCs w:val="24"/>
        </w:rPr>
        <w:t xml:space="preserve">, </w:t>
      </w:r>
      <w:r>
        <w:rPr>
          <w:rFonts w:ascii="Calibri" w:hAnsi="Calibri" w:cs="Calibri"/>
          <w:i/>
          <w:iCs/>
          <w:szCs w:val="24"/>
        </w:rPr>
        <w:t>228</w:t>
      </w:r>
      <w:r>
        <w:rPr>
          <w:rFonts w:ascii="Calibri" w:hAnsi="Calibri" w:cs="Calibri"/>
          <w:szCs w:val="24"/>
        </w:rPr>
        <w:t>(Remane 1971), 143–152.</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Rawson, P. D., &amp; Harper, F. M. (2009). Colonization of the northwest Atlantic by the blue mussel, mytilus trossulus postdates the last glacial maximum. </w:t>
      </w:r>
      <w:r>
        <w:rPr>
          <w:rFonts w:ascii="Calibri" w:hAnsi="Calibri" w:cs="Calibri"/>
          <w:i/>
          <w:iCs/>
          <w:szCs w:val="24"/>
        </w:rPr>
        <w:t>Marine Biology</w:t>
      </w:r>
      <w:r>
        <w:rPr>
          <w:rFonts w:ascii="Calibri" w:hAnsi="Calibri" w:cs="Calibri"/>
          <w:szCs w:val="24"/>
        </w:rPr>
        <w:t xml:space="preserve">, </w:t>
      </w:r>
      <w:r>
        <w:rPr>
          <w:rFonts w:ascii="Calibri" w:hAnsi="Calibri" w:cs="Calibri"/>
          <w:i/>
          <w:iCs/>
          <w:szCs w:val="24"/>
        </w:rPr>
        <w:t>156</w:t>
      </w:r>
      <w:r>
        <w:rPr>
          <w:rFonts w:ascii="Calibri" w:hAnsi="Calibri" w:cs="Calibri"/>
          <w:szCs w:val="24"/>
        </w:rPr>
        <w:t>(9), 1857–1868. https://doi.org/10.1007/s00227-009-1218-x</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Rawson, P. D., &amp; Hilbish, T. J. (1995). Evolutionary relationships among the male and female mitochondrial DNA lineages in the Mytilus edulis species complex. </w:t>
      </w:r>
      <w:r>
        <w:rPr>
          <w:rFonts w:ascii="Calibri" w:hAnsi="Calibri" w:cs="Calibri"/>
          <w:i/>
          <w:iCs/>
          <w:szCs w:val="24"/>
        </w:rPr>
        <w:t>Molecular Biology and Evolution</w:t>
      </w:r>
      <w:r>
        <w:rPr>
          <w:rFonts w:ascii="Calibri" w:hAnsi="Calibri" w:cs="Calibri"/>
          <w:szCs w:val="24"/>
        </w:rPr>
        <w:t xml:space="preserve">, </w:t>
      </w:r>
      <w:r>
        <w:rPr>
          <w:rFonts w:ascii="Calibri" w:hAnsi="Calibri" w:cs="Calibri"/>
          <w:i/>
          <w:iCs/>
          <w:szCs w:val="24"/>
        </w:rPr>
        <w:t>12</w:t>
      </w:r>
      <w:r>
        <w:rPr>
          <w:rFonts w:ascii="Calibri" w:hAnsi="Calibri" w:cs="Calibri"/>
          <w:szCs w:val="24"/>
        </w:rPr>
        <w:t>(5), 893–901. https://doi.org/10.1093/oxfordjournals.molbev.a040266</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Reimer, O., &amp; Harms, S. (2001). Predator-inducible changes in blue mussels from the predator-free Baltic Sea. </w:t>
      </w:r>
      <w:r>
        <w:rPr>
          <w:rFonts w:ascii="Calibri" w:hAnsi="Calibri" w:cs="Calibri"/>
          <w:i/>
          <w:iCs/>
          <w:szCs w:val="24"/>
        </w:rPr>
        <w:t>Marine Biology</w:t>
      </w:r>
      <w:r>
        <w:rPr>
          <w:rFonts w:ascii="Calibri" w:hAnsi="Calibri" w:cs="Calibri"/>
          <w:szCs w:val="24"/>
        </w:rPr>
        <w:t xml:space="preserve">, </w:t>
      </w:r>
      <w:r>
        <w:rPr>
          <w:rFonts w:ascii="Calibri" w:hAnsi="Calibri" w:cs="Calibri"/>
          <w:i/>
          <w:iCs/>
          <w:szCs w:val="24"/>
        </w:rPr>
        <w:t>139</w:t>
      </w:r>
      <w:r>
        <w:rPr>
          <w:rFonts w:ascii="Calibri" w:hAnsi="Calibri" w:cs="Calibri"/>
          <w:szCs w:val="24"/>
        </w:rPr>
        <w:t>, 959–965. https://doi.org/10.1007/s002270100606</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Riginos, C., &amp; Cunningham, C. W. (2005). Local adaptation and species segregation in two mussel ( Mytilus edulis × Mytilus trossulus ) hybrid zones. </w:t>
      </w:r>
      <w:r>
        <w:rPr>
          <w:rFonts w:ascii="Calibri" w:hAnsi="Calibri" w:cs="Calibri"/>
          <w:i/>
          <w:iCs/>
          <w:szCs w:val="24"/>
        </w:rPr>
        <w:t>Molecular Ecology</w:t>
      </w:r>
      <w:r>
        <w:rPr>
          <w:rFonts w:ascii="Calibri" w:hAnsi="Calibri" w:cs="Calibri"/>
          <w:szCs w:val="24"/>
        </w:rPr>
        <w:t xml:space="preserve">, </w:t>
      </w:r>
      <w:r>
        <w:rPr>
          <w:rFonts w:ascii="Calibri" w:hAnsi="Calibri" w:cs="Calibri"/>
          <w:i/>
          <w:iCs/>
          <w:szCs w:val="24"/>
        </w:rPr>
        <w:t>14</w:t>
      </w:r>
      <w:r>
        <w:rPr>
          <w:rFonts w:ascii="Calibri" w:hAnsi="Calibri" w:cs="Calibri"/>
          <w:szCs w:val="24"/>
        </w:rPr>
        <w:t>(2), 381–400. https://doi.org/10.1111/j.1365-294X.2004.02379.x</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Riginos, C., &amp; Henzler, C. M. (2008). Patterns of mtDNA diversity in North Atlantic populations of the mussel Mytilus edulis. </w:t>
      </w:r>
      <w:r>
        <w:rPr>
          <w:rFonts w:ascii="Calibri" w:hAnsi="Calibri" w:cs="Calibri"/>
          <w:i/>
          <w:iCs/>
          <w:szCs w:val="24"/>
        </w:rPr>
        <w:t>Marine Biology</w:t>
      </w:r>
      <w:r>
        <w:rPr>
          <w:rFonts w:ascii="Calibri" w:hAnsi="Calibri" w:cs="Calibri"/>
          <w:szCs w:val="24"/>
        </w:rPr>
        <w:t xml:space="preserve">, </w:t>
      </w:r>
      <w:r>
        <w:rPr>
          <w:rFonts w:ascii="Calibri" w:hAnsi="Calibri" w:cs="Calibri"/>
          <w:i/>
          <w:iCs/>
          <w:szCs w:val="24"/>
        </w:rPr>
        <w:t>155</w:t>
      </w:r>
      <w:r>
        <w:rPr>
          <w:rFonts w:ascii="Calibri" w:hAnsi="Calibri" w:cs="Calibri"/>
          <w:szCs w:val="24"/>
        </w:rPr>
        <w:t>(4), 399–412. https://doi.org/10.1007/s00227-008-1038-4</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Riginos, C., Hickerson, M. J., Henzler, C. M., &amp; Cunningham, C. W. (2004). Differential patterns of male and female mtDNA exchange across the Atlantic ocean in the blue mussel, Mytilus edulis. </w:t>
      </w:r>
      <w:r>
        <w:rPr>
          <w:rFonts w:ascii="Calibri" w:hAnsi="Calibri" w:cs="Calibri"/>
          <w:i/>
          <w:iCs/>
          <w:szCs w:val="24"/>
        </w:rPr>
        <w:t>Evolution</w:t>
      </w:r>
      <w:r>
        <w:rPr>
          <w:rFonts w:ascii="Calibri" w:hAnsi="Calibri" w:cs="Calibri"/>
          <w:szCs w:val="24"/>
        </w:rPr>
        <w:t xml:space="preserve">, </w:t>
      </w:r>
      <w:r>
        <w:rPr>
          <w:rFonts w:ascii="Calibri" w:hAnsi="Calibri" w:cs="Calibri"/>
          <w:i/>
          <w:iCs/>
          <w:szCs w:val="24"/>
        </w:rPr>
        <w:t>58</w:t>
      </w:r>
      <w:r>
        <w:rPr>
          <w:rFonts w:ascii="Calibri" w:hAnsi="Calibri" w:cs="Calibri"/>
          <w:szCs w:val="24"/>
        </w:rPr>
        <w:t>(11), 2438–2451. https://doi.org/10.1111/j.0014-3820.2004.tb00873.x</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Roman, W., Bach, L., &amp; Strelkov, P. (2020). </w:t>
      </w:r>
      <w:r>
        <w:rPr>
          <w:rFonts w:ascii="Calibri" w:hAnsi="Calibri" w:cs="Calibri"/>
          <w:i/>
          <w:iCs/>
          <w:szCs w:val="24"/>
        </w:rPr>
        <w:t>Trans-Atlantic Distribution and Introgression as Inferred from Single Nucleotide Polymorphism : Mussels Mytilus and Environmental Factors</w:t>
      </w:r>
      <w:r>
        <w:rPr>
          <w:rFonts w:ascii="Calibri" w:hAnsi="Calibri" w:cs="Calibri"/>
          <w:szCs w:val="24"/>
        </w:rPr>
        <w:t xml:space="preserve">. </w:t>
      </w:r>
      <w:r>
        <w:rPr>
          <w:rFonts w:ascii="Calibri" w:hAnsi="Calibri" w:cs="Calibri"/>
          <w:i/>
          <w:iCs/>
          <w:szCs w:val="24"/>
        </w:rPr>
        <w:t>May</w:t>
      </w:r>
      <w:r>
        <w:rPr>
          <w:rFonts w:ascii="Calibri" w:hAnsi="Calibri" w:cs="Calibri"/>
          <w:szCs w:val="24"/>
        </w:rPr>
        <w:t>. https://doi.org/10.3390/genes11050530</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Shang, Y., Wang, X., Shi, Y., Huang, W., Sokolova, I., Chang, X., Chen, D., Wei, S., Khan, F. U., Hu, M., &amp; Wang, Y. (2023). Ocean acidificationf affects the bioenergetics of marine mussels as revealed by high-coverage quantitative metabolomics. </w:t>
      </w:r>
      <w:r>
        <w:rPr>
          <w:rFonts w:ascii="Calibri" w:hAnsi="Calibri" w:cs="Calibri"/>
          <w:i/>
          <w:iCs/>
          <w:szCs w:val="24"/>
        </w:rPr>
        <w:t>Science of the Total Environment</w:t>
      </w:r>
      <w:r>
        <w:rPr>
          <w:rFonts w:ascii="Calibri" w:hAnsi="Calibri" w:cs="Calibri"/>
          <w:szCs w:val="24"/>
        </w:rPr>
        <w:t xml:space="preserve">, </w:t>
      </w:r>
      <w:r>
        <w:rPr>
          <w:rFonts w:ascii="Calibri" w:hAnsi="Calibri" w:cs="Calibri"/>
          <w:i/>
          <w:iCs/>
          <w:szCs w:val="24"/>
        </w:rPr>
        <w:t>858</w:t>
      </w:r>
      <w:r>
        <w:rPr>
          <w:rFonts w:ascii="Calibri" w:hAnsi="Calibri" w:cs="Calibri"/>
          <w:szCs w:val="24"/>
        </w:rPr>
        <w:t>(November 2022). https://doi.org/10.1016/j.scitotenv.2022.160090</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Śmietanka, B., &amp; Burzyński, A. (2017). Disruption of doubly uniparental inheritance of mitochondrial DNA associated with hybridization area of European Mytilus edulis and Mytilus trossulus in Norway. </w:t>
      </w:r>
      <w:r>
        <w:rPr>
          <w:rFonts w:ascii="Calibri" w:hAnsi="Calibri" w:cs="Calibri"/>
          <w:i/>
          <w:iCs/>
          <w:szCs w:val="24"/>
        </w:rPr>
        <w:t>Marine Biology</w:t>
      </w:r>
      <w:r>
        <w:rPr>
          <w:rFonts w:ascii="Calibri" w:hAnsi="Calibri" w:cs="Calibri"/>
          <w:szCs w:val="24"/>
        </w:rPr>
        <w:t>, 1–11. https://doi.org/10.1007/s00227-017-3235-5</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Somero, G. N. (2012). The Physiology of Global Change: Linking Patterns to Mechanisms. </w:t>
      </w:r>
      <w:r>
        <w:rPr>
          <w:rFonts w:ascii="Calibri" w:hAnsi="Calibri" w:cs="Calibri"/>
          <w:i/>
          <w:iCs/>
          <w:szCs w:val="24"/>
        </w:rPr>
        <w:t>Annual Review of Marine Science</w:t>
      </w:r>
      <w:r>
        <w:rPr>
          <w:rFonts w:ascii="Calibri" w:hAnsi="Calibri" w:cs="Calibri"/>
          <w:szCs w:val="24"/>
        </w:rPr>
        <w:t xml:space="preserve">, </w:t>
      </w:r>
      <w:r>
        <w:rPr>
          <w:rFonts w:ascii="Calibri" w:hAnsi="Calibri" w:cs="Calibri"/>
          <w:i/>
          <w:iCs/>
          <w:szCs w:val="24"/>
        </w:rPr>
        <w:t>4</w:t>
      </w:r>
      <w:r>
        <w:rPr>
          <w:rFonts w:ascii="Calibri" w:hAnsi="Calibri" w:cs="Calibri"/>
          <w:szCs w:val="24"/>
        </w:rPr>
        <w:t>(1), 39–61. https://doi.org/10.1146/annurev-marine-120710-100935</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Steinacher, M., Joos, F., &amp; Fr, T. L. (2009). Imminent ocean acidification in the Arctic projected with the NCAR global coupled carbon cycle-climate model. </w:t>
      </w:r>
      <w:r>
        <w:rPr>
          <w:rFonts w:ascii="Calibri" w:hAnsi="Calibri" w:cs="Calibri"/>
          <w:i/>
          <w:iCs/>
          <w:szCs w:val="24"/>
        </w:rPr>
        <w:t>Biogeosciences</w:t>
      </w:r>
      <w:r>
        <w:rPr>
          <w:rFonts w:ascii="Calibri" w:hAnsi="Calibri" w:cs="Calibri"/>
          <w:szCs w:val="24"/>
        </w:rPr>
        <w:t xml:space="preserve">, </w:t>
      </w:r>
      <w:r>
        <w:rPr>
          <w:rFonts w:ascii="Calibri" w:hAnsi="Calibri" w:cs="Calibri"/>
          <w:i/>
          <w:iCs/>
          <w:szCs w:val="24"/>
        </w:rPr>
        <w:t>6</w:t>
      </w:r>
      <w:r>
        <w:rPr>
          <w:rFonts w:ascii="Calibri" w:hAnsi="Calibri" w:cs="Calibri"/>
          <w:szCs w:val="24"/>
        </w:rPr>
        <w:t>, 515–533.</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Tedengren, M., André, C., Johannesson, K., &amp; Kautsky, N. (1990). Genotypic and phenotypic differences between Baltic and North Sea populations of Mytilus edulis evaluated through reciprocal transplantations. </w:t>
      </w:r>
      <w:r>
        <w:rPr>
          <w:rFonts w:ascii="Calibri" w:hAnsi="Calibri" w:cs="Calibri"/>
          <w:i/>
          <w:iCs/>
          <w:szCs w:val="24"/>
        </w:rPr>
        <w:t>Marine Ecology Progress Series</w:t>
      </w:r>
      <w:r>
        <w:rPr>
          <w:rFonts w:ascii="Calibri" w:hAnsi="Calibri" w:cs="Calibri"/>
          <w:szCs w:val="24"/>
        </w:rPr>
        <w:t xml:space="preserve">, </w:t>
      </w:r>
      <w:r>
        <w:rPr>
          <w:rFonts w:ascii="Calibri" w:hAnsi="Calibri" w:cs="Calibri"/>
          <w:i/>
          <w:iCs/>
          <w:szCs w:val="24"/>
        </w:rPr>
        <w:t>59</w:t>
      </w:r>
      <w:r>
        <w:rPr>
          <w:rFonts w:ascii="Calibri" w:hAnsi="Calibri" w:cs="Calibri"/>
          <w:szCs w:val="24"/>
        </w:rPr>
        <w:t>, 221–227. https://doi.org/10.3354/meps059221</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Väinölä, R., &amp; Strelkov, P. (2011). Mytilus trossulus in Northern Europe. </w:t>
      </w:r>
      <w:r>
        <w:rPr>
          <w:rFonts w:ascii="Calibri" w:hAnsi="Calibri" w:cs="Calibri"/>
          <w:i/>
          <w:iCs/>
          <w:szCs w:val="24"/>
        </w:rPr>
        <w:t>Marine Biology</w:t>
      </w:r>
      <w:r>
        <w:rPr>
          <w:rFonts w:ascii="Calibri" w:hAnsi="Calibri" w:cs="Calibri"/>
          <w:szCs w:val="24"/>
        </w:rPr>
        <w:t xml:space="preserve">, </w:t>
      </w:r>
      <w:r>
        <w:rPr>
          <w:rFonts w:ascii="Calibri" w:hAnsi="Calibri" w:cs="Calibri"/>
          <w:i/>
          <w:iCs/>
          <w:szCs w:val="24"/>
        </w:rPr>
        <w:t>158</w:t>
      </w:r>
      <w:r>
        <w:rPr>
          <w:rFonts w:ascii="Calibri" w:hAnsi="Calibri" w:cs="Calibri"/>
          <w:szCs w:val="24"/>
        </w:rPr>
        <w:t>(4), 817–833. https://doi.org/10.1007/s00227-010-1609-z</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Varvio, S. L., Koehn, R. K., &amp; Väinölä, R. (1988). Evolutionary genetics of the Mytilus edulis complex in the North Atlantic region. </w:t>
      </w:r>
      <w:r>
        <w:rPr>
          <w:rFonts w:ascii="Calibri" w:hAnsi="Calibri" w:cs="Calibri"/>
          <w:i/>
          <w:iCs/>
          <w:szCs w:val="24"/>
        </w:rPr>
        <w:t>Marine Biology</w:t>
      </w:r>
      <w:r>
        <w:rPr>
          <w:rFonts w:ascii="Calibri" w:hAnsi="Calibri" w:cs="Calibri"/>
          <w:szCs w:val="24"/>
        </w:rPr>
        <w:t xml:space="preserve">, </w:t>
      </w:r>
      <w:r>
        <w:rPr>
          <w:rFonts w:ascii="Calibri" w:hAnsi="Calibri" w:cs="Calibri"/>
          <w:i/>
          <w:iCs/>
          <w:szCs w:val="24"/>
        </w:rPr>
        <w:t>98</w:t>
      </w:r>
      <w:r>
        <w:rPr>
          <w:rFonts w:ascii="Calibri" w:hAnsi="Calibri" w:cs="Calibri"/>
          <w:szCs w:val="24"/>
        </w:rPr>
        <w:t>(1), 51–60. https://doi.org/10.1007/BF00392658</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Vermeij, G. J. (1991). Anatomy of an invasion: The trans-Arctic interchange. </w:t>
      </w:r>
      <w:r>
        <w:rPr>
          <w:rFonts w:ascii="Calibri" w:hAnsi="Calibri" w:cs="Calibri"/>
          <w:i/>
          <w:iCs/>
          <w:szCs w:val="24"/>
        </w:rPr>
        <w:t>Paleobiology</w:t>
      </w:r>
      <w:r>
        <w:rPr>
          <w:rFonts w:ascii="Calibri" w:hAnsi="Calibri" w:cs="Calibri"/>
          <w:szCs w:val="24"/>
        </w:rPr>
        <w:t xml:space="preserve">, </w:t>
      </w:r>
      <w:r>
        <w:rPr>
          <w:rFonts w:ascii="Calibri" w:hAnsi="Calibri" w:cs="Calibri"/>
          <w:i/>
          <w:iCs/>
          <w:szCs w:val="24"/>
        </w:rPr>
        <w:t>3</w:t>
      </w:r>
      <w:r>
        <w:rPr>
          <w:rFonts w:ascii="Calibri" w:hAnsi="Calibri" w:cs="Calibri"/>
          <w:szCs w:val="24"/>
        </w:rPr>
        <w:t>(3), 281–307. https://doi.org/10.1017/S0094837300010617</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Wenne, R., Bach, L., Zbawicka, M., Strand, J., &amp; McDonald, J. H. (2015). A first report on coexistence and hybridization of Mytilus trossulus and M. edulis mussels in Greenland. </w:t>
      </w:r>
      <w:r>
        <w:rPr>
          <w:rFonts w:ascii="Calibri" w:hAnsi="Calibri" w:cs="Calibri"/>
          <w:i/>
          <w:iCs/>
          <w:szCs w:val="24"/>
        </w:rPr>
        <w:t>Polar Biology</w:t>
      </w:r>
      <w:r>
        <w:rPr>
          <w:rFonts w:ascii="Calibri" w:hAnsi="Calibri" w:cs="Calibri"/>
          <w:szCs w:val="24"/>
        </w:rPr>
        <w:t xml:space="preserve">, </w:t>
      </w:r>
      <w:r>
        <w:rPr>
          <w:rFonts w:ascii="Calibri" w:hAnsi="Calibri" w:cs="Calibri"/>
          <w:i/>
          <w:iCs/>
          <w:szCs w:val="24"/>
        </w:rPr>
        <w:t>39</w:t>
      </w:r>
      <w:r>
        <w:rPr>
          <w:rFonts w:ascii="Calibri" w:hAnsi="Calibri" w:cs="Calibri"/>
          <w:szCs w:val="24"/>
        </w:rPr>
        <w:t>(2), 343–355. https://doi.org/10.1007/s00300-015-1785-x</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Wickham, H. (2009). </w:t>
      </w:r>
      <w:r>
        <w:rPr>
          <w:rFonts w:ascii="Calibri" w:hAnsi="Calibri" w:cs="Calibri"/>
          <w:i/>
          <w:iCs/>
          <w:szCs w:val="24"/>
        </w:rPr>
        <w:t>ggplot2: Elegant Graphics for Data Analysis</w:t>
      </w:r>
      <w:r>
        <w:rPr>
          <w:rFonts w:ascii="Calibri" w:hAnsi="Calibri" w:cs="Calibri"/>
          <w:szCs w:val="24"/>
        </w:rPr>
        <w:t>. Springer New York, NY. https://doi.org/https://doi.org/10.1007/978-0-387-98141-3</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Zenkevith, L. A. (1963). </w:t>
      </w:r>
      <w:r>
        <w:rPr>
          <w:rFonts w:ascii="Calibri" w:hAnsi="Calibri" w:cs="Calibri"/>
          <w:i/>
          <w:iCs/>
          <w:szCs w:val="24"/>
        </w:rPr>
        <w:t>Biology of the Seas of the U.S.S.R.</w:t>
      </w:r>
      <w:r>
        <w:rPr>
          <w:rFonts w:ascii="Calibri" w:hAnsi="Calibri" w:cs="Calibri"/>
          <w:szCs w:val="24"/>
        </w:rPr>
        <w:t xml:space="preserve"> Interscience Publishers. https://doi.org/https://doi.org/10.5962/bhl.title.6447</w:t>
      </w:r>
    </w:p>
    <w:p>
      <w:pPr>
        <w:widowControl w:val="0"/>
        <w:autoSpaceDE w:val="0"/>
        <w:autoSpaceDN w:val="0"/>
        <w:adjustRightInd w:val="0"/>
        <w:spacing w:line="240" w:lineRule="auto"/>
        <w:ind w:left="480" w:hanging="480"/>
        <w:rPr>
          <w:rFonts w:ascii="Calibri" w:hAnsi="Calibri" w:cs="Calibri"/>
          <w:szCs w:val="24"/>
        </w:rPr>
      </w:pPr>
      <w:r>
        <w:rPr>
          <w:rFonts w:ascii="Calibri" w:hAnsi="Calibri" w:cs="Calibri"/>
          <w:szCs w:val="24"/>
        </w:rPr>
        <w:t xml:space="preserve">Алимов, А. Ф. А. Ф. (1989). </w:t>
      </w:r>
      <w:r>
        <w:rPr>
          <w:rFonts w:ascii="Calibri" w:hAnsi="Calibri" w:cs="Calibri"/>
          <w:i/>
          <w:iCs/>
          <w:szCs w:val="24"/>
        </w:rPr>
        <w:t>Алимов А.Ф. - Введение В Продукционную Гидробиологию</w:t>
      </w:r>
      <w:r>
        <w:rPr>
          <w:rFonts w:ascii="Calibri" w:hAnsi="Calibri" w:cs="Calibri"/>
          <w:szCs w:val="24"/>
        </w:rPr>
        <w:t>.</w:t>
      </w:r>
    </w:p>
    <w:p>
      <w:pPr>
        <w:widowControl w:val="0"/>
        <w:autoSpaceDE w:val="0"/>
        <w:autoSpaceDN w:val="0"/>
        <w:adjustRightInd w:val="0"/>
        <w:spacing w:line="240" w:lineRule="auto"/>
        <w:ind w:left="480" w:hanging="480"/>
        <w:rPr>
          <w:rFonts w:ascii="Calibri" w:hAnsi="Calibri" w:cs="Calibri"/>
        </w:rPr>
      </w:pPr>
      <w:r>
        <w:rPr>
          <w:rFonts w:ascii="Calibri" w:hAnsi="Calibri" w:cs="Calibri"/>
          <w:szCs w:val="24"/>
        </w:rPr>
        <w:t xml:space="preserve">Золотарев, В. Н., &amp; Шурова, Н. М. (1995). СООТНОШЕНИЕ ПРИЗМАТИЧЕСКОГО И ПЕЛАМУТРОВОГО СЛОЕВ В РАКОВИНАХ МИДИЙ MYTILUS TROSSULUS. </w:t>
      </w:r>
      <w:r>
        <w:rPr>
          <w:rFonts w:ascii="Calibri" w:hAnsi="Calibri" w:cs="Calibri"/>
          <w:i/>
          <w:iCs/>
          <w:szCs w:val="24"/>
        </w:rPr>
        <w:t>Биология Моря</w:t>
      </w:r>
      <w:r>
        <w:rPr>
          <w:rFonts w:ascii="Calibri" w:hAnsi="Calibri" w:cs="Calibri"/>
          <w:szCs w:val="24"/>
        </w:rPr>
        <w:t xml:space="preserve">, </w:t>
      </w:r>
      <w:r>
        <w:rPr>
          <w:rFonts w:ascii="Calibri" w:hAnsi="Calibri" w:cs="Calibri"/>
          <w:i/>
          <w:iCs/>
          <w:szCs w:val="24"/>
        </w:rPr>
        <w:t>23</w:t>
      </w:r>
      <w:r>
        <w:rPr>
          <w:rFonts w:ascii="Calibri" w:hAnsi="Calibri" w:cs="Calibri"/>
          <w:szCs w:val="24"/>
        </w:rPr>
        <w:t>(1), 26–30.</w:t>
      </w:r>
    </w:p>
    <w:p>
      <w:pPr>
        <w:pStyle w:val="11"/>
        <w:rPr>
          <w:lang w:val="en-US"/>
        </w:rPr>
      </w:pPr>
      <w:r>
        <w:fldChar w:fldCharType="end"/>
      </w:r>
    </w:p>
    <w:sectPr>
      <w:pgSz w:w="11906" w:h="16838"/>
      <w:pgMar w:top="1134" w:right="851" w:bottom="1134" w:left="1701" w:header="709" w:footer="709"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Гуннлауг Иллугасон" w:date="2023-05-19T11:15:00Z" w:initials="ГИ">
    <w:p w14:paraId="2E311B12">
      <w:pPr>
        <w:pStyle w:val="7"/>
      </w:pPr>
      <w:r>
        <w:t>разбить</w:t>
      </w:r>
    </w:p>
  </w:comment>
  <w:comment w:id="1" w:author="Гуннлауг Иллугасон" w:date="2023-05-19T11:15:00Z" w:initials="ГИ">
    <w:p w14:paraId="071F041F">
      <w:pPr>
        <w:pStyle w:val="7"/>
      </w:pPr>
      <w:r>
        <w:t>пояснить, что это такое</w:t>
      </w:r>
    </w:p>
  </w:comment>
  <w:comment w:id="2" w:author="Гуннлауг Иллугасон" w:date="2023-05-19T11:17:00Z" w:initials="ГИ">
    <w:p w14:paraId="616917B4">
      <w:pPr>
        <w:pStyle w:val="7"/>
      </w:pPr>
      <w:r>
        <w:t xml:space="preserve">переформулировать. Просто писать про второй блок сразу. </w:t>
      </w:r>
    </w:p>
  </w:comment>
  <w:comment w:id="3" w:author="Гуннлауг Иллугасон" w:date="2023-05-19T11:18:00Z" w:initials="ГИ">
    <w:p w14:paraId="5BE67960">
      <w:pPr>
        <w:pStyle w:val="7"/>
      </w:pPr>
      <w:r>
        <w:t>Разбивать предложения. Убрать независимый</w:t>
      </w:r>
    </w:p>
  </w:comment>
  <w:comment w:id="4" w:author="Гуннлауг Иллугасон" w:date="2023-05-19T11:19:00Z" w:initials="ГИ">
    <w:p w14:paraId="4FDE5800">
      <w:pPr>
        <w:pStyle w:val="7"/>
      </w:pPr>
      <w:r>
        <w:t>Про осмолиты потом</w:t>
      </w:r>
    </w:p>
  </w:comment>
  <w:comment w:id="5" w:author="Гуннлауг Иллугасон" w:date="2023-05-19T11:20:00Z" w:initials="ГИ">
    <w:p w14:paraId="62235E31">
      <w:pPr>
        <w:pStyle w:val="7"/>
      </w:pPr>
      <w:r>
        <w:t>Исправить. Далее обозначается КАН</w:t>
      </w:r>
    </w:p>
  </w:comment>
  <w:comment w:id="6" w:author="Гуннлауг Иллугасон" w:date="2023-05-19T11:23:00Z" w:initials="ГИ">
    <w:p w14:paraId="0A10577D">
      <w:pPr>
        <w:pStyle w:val="7"/>
      </w:pPr>
      <w:r>
        <w:t>Указать точнее</w:t>
      </w:r>
    </w:p>
  </w:comment>
  <w:comment w:id="7" w:author="Гуннлауг Иллугасон" w:date="2023-05-19T11:25:00Z" w:initials="ГИ">
    <w:p w14:paraId="257137E3">
      <w:pPr>
        <w:pStyle w:val="7"/>
      </w:pPr>
      <w:r>
        <w:t>Нарисовать таблицу</w:t>
      </w:r>
    </w:p>
  </w:comment>
  <w:comment w:id="8" w:author="Гуннлауг Иллугасон" w:date="2023-05-19T11:30:00Z" w:initials="ГИ">
    <w:p w14:paraId="289460A8">
      <w:pPr>
        <w:pStyle w:val="7"/>
      </w:pPr>
      <w:r>
        <w:t>находилась</w:t>
      </w:r>
    </w:p>
  </w:comment>
  <w:comment w:id="9" w:author="Гуннлауг Иллугасон" w:date="2023-05-19T11:30:00Z" w:initials="ГИ">
    <w:p w14:paraId="3420148C">
      <w:pPr>
        <w:pStyle w:val="7"/>
      </w:pPr>
      <w:r>
        <w:t>характеризовалась</w:t>
      </w:r>
    </w:p>
  </w:comment>
  <w:comment w:id="10" w:author="Гуннлауг Иллугасон" w:date="2023-05-19T11:32:00Z" w:initials="ГИ">
    <w:p w14:paraId="66645EDE">
      <w:pPr>
        <w:pStyle w:val="7"/>
      </w:pPr>
      <w:r>
        <w:t>Время постановки указать</w:t>
      </w:r>
    </w:p>
  </w:comment>
  <w:comment w:id="11" w:author="Гуннлауг Иллугасон" w:date="2023-05-19T11:45:00Z" w:initials="ГИ">
    <w:p w14:paraId="2C2E0C06">
      <w:pPr>
        <w:pStyle w:val="7"/>
      </w:pPr>
      <w:r>
        <w:t>Когда?</w:t>
      </w:r>
    </w:p>
  </w:comment>
  <w:comment w:id="12" w:author="Гуннлауг Иллугасон" w:date="2023-05-19T11:46:00Z" w:initials="ГИ">
    <w:p w14:paraId="3579077B">
      <w:pPr>
        <w:pStyle w:val="7"/>
      </w:pPr>
      <w:r>
        <w:t>Мозг закипел</w:t>
      </w:r>
    </w:p>
  </w:comment>
  <w:comment w:id="13" w:author="Гуннлауг Иллугасон" w:date="2023-05-19T11:46:00Z" w:initials="ГИ">
    <w:p w14:paraId="1472523B">
      <w:pPr>
        <w:pStyle w:val="7"/>
      </w:pPr>
      <w:r>
        <w:t>Писать в скобочках</w:t>
      </w:r>
    </w:p>
  </w:comment>
  <w:comment w:id="14" w:author="Гуннлауг Иллугасон" w:date="2023-05-19T11:48:00Z" w:initials="ГИ">
    <w:p w14:paraId="019C1E44">
      <w:pPr>
        <w:pStyle w:val="7"/>
      </w:pPr>
      <w:r>
        <w:t>Сделать отсылку к методам</w:t>
      </w:r>
    </w:p>
  </w:comment>
  <w:comment w:id="15" w:author="Гуннлауг Иллугасон" w:date="2023-05-19T11:49:00Z" w:initials="ГИ">
    <w:p w14:paraId="561B3EA0">
      <w:pPr>
        <w:pStyle w:val="7"/>
      </w:pPr>
      <w:r>
        <w:t>Сделать ссылку к методам</w:t>
      </w:r>
    </w:p>
  </w:comment>
  <w:comment w:id="16" w:author="Гуннлауг Иллугасон" w:date="2023-05-19T11:53:00Z" w:initials="ГИ">
    <w:p w14:paraId="15795902">
      <w:pPr>
        <w:pStyle w:val="7"/>
      </w:pPr>
      <w:r>
        <w:t>Дать название всем экспериментам.</w:t>
      </w:r>
    </w:p>
  </w:comment>
  <w:comment w:id="17" w:author="Гуннлауг Иллугасон" w:date="2023-05-19T11:50:00Z" w:initials="ГИ">
    <w:p w14:paraId="6A596D00">
      <w:pPr>
        <w:pStyle w:val="7"/>
      </w:pPr>
      <w:r>
        <w:t>Разбить на ТРИ предложения</w:t>
      </w:r>
    </w:p>
  </w:comment>
  <w:comment w:id="18" w:author="Гуннлауг Иллугасон" w:date="2023-05-19T11:51:00Z" w:initials="ГИ">
    <w:p w14:paraId="55F52670">
      <w:pPr>
        <w:pStyle w:val="7"/>
      </w:pPr>
      <w:r>
        <w:t>Это надо перенести в литобзор, в историю конкуренщины.</w:t>
      </w:r>
    </w:p>
  </w:comment>
  <w:comment w:id="19" w:author="google1599737165" w:date="2023-05-26T19:15:43Z" w:initials="">
    <w:p w14:paraId="105A5B7B">
      <w:pPr>
        <w:pStyle w:val="7"/>
        <w:rPr>
          <w:rFonts w:hint="default"/>
          <w:lang w:val="ru-RU"/>
        </w:rPr>
      </w:pPr>
      <w:r>
        <w:rPr>
          <w:lang w:val="ru-RU"/>
        </w:rPr>
        <w:t>Антон</w:t>
      </w:r>
      <w:r>
        <w:rPr>
          <w:rFonts w:hint="default"/>
          <w:lang w:val="ru-RU"/>
        </w:rPr>
        <w:t xml:space="preserve">, жеательно везде использовать в качестве разделителя десятичных знаков ТОЧКУ. А топри твоей любви к сложносочененным предложениям не всегда удобно читать. </w:t>
      </w:r>
    </w:p>
  </w:comment>
  <w:comment w:id="20" w:author="Гуннлауг Иллугасон" w:date="2023-05-19T11:59:00Z" w:initials="ГИ">
    <w:p w14:paraId="47C15C57">
      <w:pPr>
        <w:pStyle w:val="7"/>
      </w:pPr>
      <w:r>
        <w:t>Исправить неа СМ МЕТОДЫ</w:t>
      </w:r>
    </w:p>
  </w:comment>
  <w:comment w:id="21" w:author="Гуннлауг Иллугасон" w:date="2023-05-19T12:01:00Z" w:initials="ГИ">
    <w:p w14:paraId="1F7829CE">
      <w:pPr>
        <w:pStyle w:val="7"/>
      </w:pPr>
      <w:r>
        <w:t>Таблицу</w:t>
      </w:r>
    </w:p>
  </w:comment>
  <w:comment w:id="22" w:author="Гуннлауг Иллугасон" w:date="2023-05-22T20:54:00Z" w:initials="ГИ">
    <w:p w14:paraId="132F10F8">
      <w:pPr>
        <w:pStyle w:val="7"/>
      </w:pPr>
      <w:r>
        <w:t>Перенести в литобзор</w:t>
      </w:r>
    </w:p>
  </w:comment>
  <w:comment w:id="23" w:author="google1599737165" w:date="2023-05-26T19:28:18Z" w:initials="">
    <w:p w14:paraId="49B15DD5">
      <w:pPr>
        <w:pStyle w:val="7"/>
        <w:rPr>
          <w:rFonts w:hint="default"/>
          <w:lang w:val="ru-RU"/>
        </w:rPr>
      </w:pPr>
      <w:r>
        <w:rPr>
          <w:lang w:val="ru-RU"/>
        </w:rPr>
        <w:t>ТОЧНО</w:t>
      </w:r>
      <w:r>
        <w:rPr>
          <w:rFonts w:hint="default"/>
          <w:lang w:val="ru-RU"/>
        </w:rPr>
        <w:t xml:space="preserve"> вентральной? То есть они висели брюшной сторонй вверх?</w:t>
      </w:r>
    </w:p>
  </w:comment>
  <w:comment w:id="24" w:author="google1599737165" w:date="2023-05-26T19:29:20Z" w:initials="">
    <w:p w14:paraId="7A4523AA">
      <w:pPr>
        <w:pStyle w:val="7"/>
        <w:rPr>
          <w:rFonts w:hint="default"/>
          <w:lang w:val="ru-RU"/>
        </w:rPr>
      </w:pPr>
      <w:r>
        <w:rPr>
          <w:lang w:val="ru-RU"/>
        </w:rPr>
        <w:t>У</w:t>
      </w:r>
      <w:r>
        <w:rPr>
          <w:rFonts w:hint="default"/>
          <w:lang w:val="ru-RU"/>
        </w:rPr>
        <w:t xml:space="preserve"> раковины есть вершина. А что такое макушка? Если то вершина, то я не понимаю, как они крепились. </w:t>
      </w:r>
    </w:p>
  </w:comment>
  <w:comment w:id="25" w:author="google1599737165" w:date="2023-05-26T20:34:58Z" w:initials="">
    <w:p w14:paraId="6257514E">
      <w:pPr>
        <w:pStyle w:val="7"/>
        <w:rPr>
          <w:rFonts w:hint="default"/>
          <w:lang w:val="ru-RU"/>
        </w:rPr>
      </w:pPr>
      <w:r>
        <w:rPr>
          <w:lang w:val="ru-RU"/>
        </w:rPr>
        <w:t>Антон</w:t>
      </w:r>
      <w:r>
        <w:rPr>
          <w:rFonts w:hint="default"/>
          <w:lang w:val="ru-RU"/>
        </w:rPr>
        <w:t>! Крайне желательно, может быть и прямо здесь, дать информациб о том как соотносятся виды определенные по генотипам и виды, определнные по морфотипам.</w:t>
      </w:r>
    </w:p>
  </w:comment>
  <w:comment w:id="26" w:author="google1599737165" w:date="2023-05-26T21:34:45Z" w:initials="">
    <w:p w14:paraId="751138C4">
      <w:pPr>
        <w:pStyle w:val="7"/>
        <w:rPr>
          <w:rFonts w:hint="default"/>
          <w:lang w:val="ru-RU"/>
        </w:rPr>
      </w:pPr>
      <w:r>
        <w:rPr>
          <w:lang w:val="ru-RU"/>
        </w:rPr>
        <w:t>Эта</w:t>
      </w:r>
      <w:r>
        <w:rPr>
          <w:rFonts w:hint="default"/>
          <w:lang w:val="ru-RU"/>
        </w:rPr>
        <w:t xml:space="preserve"> модель не была описана выше. Ее надо расписать подробнее, а то у меня создаось впечатдение, что это биномиальна модель были я не мог понять почему!</w:t>
      </w:r>
    </w:p>
  </w:comment>
  <w:comment w:id="27" w:author="google1599737165" w:date="2023-05-26T21:36:52Z" w:initials="">
    <w:p w14:paraId="7D082CDF">
      <w:pPr>
        <w:pStyle w:val="7"/>
        <w:rPr>
          <w:rFonts w:hint="default"/>
          <w:lang w:val="ru-RU"/>
        </w:rPr>
      </w:pPr>
      <w:r>
        <w:rPr>
          <w:rFonts w:hint="default"/>
          <w:lang w:val="ru-RU"/>
        </w:rPr>
        <w:t>Тоже не опсана! Надо еще пояснить что там со сверхдисперсие было.</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E311B12" w15:done="0"/>
  <w15:commentEx w15:paraId="071F041F" w15:done="0"/>
  <w15:commentEx w15:paraId="616917B4" w15:done="0"/>
  <w15:commentEx w15:paraId="5BE67960" w15:done="0"/>
  <w15:commentEx w15:paraId="4FDE5800" w15:done="0"/>
  <w15:commentEx w15:paraId="62235E31" w15:done="0"/>
  <w15:commentEx w15:paraId="0A10577D" w15:done="0"/>
  <w15:commentEx w15:paraId="257137E3" w15:done="0"/>
  <w15:commentEx w15:paraId="289460A8" w15:done="0"/>
  <w15:commentEx w15:paraId="3420148C" w15:done="0"/>
  <w15:commentEx w15:paraId="66645EDE" w15:done="0"/>
  <w15:commentEx w15:paraId="2C2E0C06" w15:done="0"/>
  <w15:commentEx w15:paraId="3579077B" w15:done="0"/>
  <w15:commentEx w15:paraId="1472523B" w15:done="0"/>
  <w15:commentEx w15:paraId="019C1E44" w15:done="0"/>
  <w15:commentEx w15:paraId="561B3EA0" w15:done="0"/>
  <w15:commentEx w15:paraId="15795902" w15:done="0"/>
  <w15:commentEx w15:paraId="6A596D00" w15:done="0"/>
  <w15:commentEx w15:paraId="55F52670" w15:done="0"/>
  <w15:commentEx w15:paraId="105A5B7B" w15:done="0"/>
  <w15:commentEx w15:paraId="47C15C57" w15:done="0"/>
  <w15:commentEx w15:paraId="1F7829CE" w15:done="0"/>
  <w15:commentEx w15:paraId="132F10F8" w15:done="0"/>
  <w15:commentEx w15:paraId="49B15DD5" w15:done="0"/>
  <w15:commentEx w15:paraId="7A4523AA" w15:done="0"/>
  <w15:commentEx w15:paraId="6257514E" w15:done="0"/>
  <w15:commentEx w15:paraId="751138C4" w15:done="0"/>
  <w15:commentEx w15:paraId="7D082C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CC"/>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B60759"/>
    <w:multiLevelType w:val="multilevel"/>
    <w:tmpl w:val="5FB6075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Гуннлауг Иллугасон">
    <w15:presenceInfo w15:providerId="Windows Live" w15:userId="4c6be4170b4bbcc9"/>
  </w15:person>
  <w15:person w15:author="google1599737165">
    <w15:presenceInfo w15:providerId="WPS Office" w15:userId="24258882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trackRevisions w:val="1"/>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F55"/>
    <w:rsid w:val="00030075"/>
    <w:rsid w:val="0004089B"/>
    <w:rsid w:val="00041BFA"/>
    <w:rsid w:val="000657A0"/>
    <w:rsid w:val="00087214"/>
    <w:rsid w:val="0009488C"/>
    <w:rsid w:val="00097BF5"/>
    <w:rsid w:val="000B262A"/>
    <w:rsid w:val="000C6286"/>
    <w:rsid w:val="000E651E"/>
    <w:rsid w:val="000E7113"/>
    <w:rsid w:val="000F6071"/>
    <w:rsid w:val="00115F63"/>
    <w:rsid w:val="0012604F"/>
    <w:rsid w:val="00137BB8"/>
    <w:rsid w:val="00165C3E"/>
    <w:rsid w:val="00170265"/>
    <w:rsid w:val="0017102B"/>
    <w:rsid w:val="001724F4"/>
    <w:rsid w:val="00173965"/>
    <w:rsid w:val="001A754E"/>
    <w:rsid w:val="001B2638"/>
    <w:rsid w:val="001C18FF"/>
    <w:rsid w:val="001C1ACB"/>
    <w:rsid w:val="001C6CDA"/>
    <w:rsid w:val="001E32BF"/>
    <w:rsid w:val="001F0744"/>
    <w:rsid w:val="001F2DD6"/>
    <w:rsid w:val="001F3335"/>
    <w:rsid w:val="002150A2"/>
    <w:rsid w:val="002452B5"/>
    <w:rsid w:val="00247F9F"/>
    <w:rsid w:val="00251F56"/>
    <w:rsid w:val="00253A68"/>
    <w:rsid w:val="00274433"/>
    <w:rsid w:val="002815FA"/>
    <w:rsid w:val="002A55C8"/>
    <w:rsid w:val="002A6DC1"/>
    <w:rsid w:val="002F4D97"/>
    <w:rsid w:val="002F6E7B"/>
    <w:rsid w:val="00321B6F"/>
    <w:rsid w:val="00323437"/>
    <w:rsid w:val="00332716"/>
    <w:rsid w:val="00353F22"/>
    <w:rsid w:val="003575EF"/>
    <w:rsid w:val="00361DB3"/>
    <w:rsid w:val="00373DAD"/>
    <w:rsid w:val="00375E5E"/>
    <w:rsid w:val="00393F07"/>
    <w:rsid w:val="00397B36"/>
    <w:rsid w:val="003B6505"/>
    <w:rsid w:val="003D2496"/>
    <w:rsid w:val="003E66C8"/>
    <w:rsid w:val="003F3550"/>
    <w:rsid w:val="003F46D0"/>
    <w:rsid w:val="00413556"/>
    <w:rsid w:val="004429C0"/>
    <w:rsid w:val="0045548F"/>
    <w:rsid w:val="004554AD"/>
    <w:rsid w:val="004560D1"/>
    <w:rsid w:val="00470914"/>
    <w:rsid w:val="004765C4"/>
    <w:rsid w:val="004844A9"/>
    <w:rsid w:val="0048687D"/>
    <w:rsid w:val="00496526"/>
    <w:rsid w:val="004A3F30"/>
    <w:rsid w:val="004C5F40"/>
    <w:rsid w:val="004F1533"/>
    <w:rsid w:val="004F47F5"/>
    <w:rsid w:val="00506568"/>
    <w:rsid w:val="00516B97"/>
    <w:rsid w:val="00517CE3"/>
    <w:rsid w:val="00521779"/>
    <w:rsid w:val="0053247B"/>
    <w:rsid w:val="0053470F"/>
    <w:rsid w:val="00537DD9"/>
    <w:rsid w:val="0056185C"/>
    <w:rsid w:val="0056243D"/>
    <w:rsid w:val="005902E5"/>
    <w:rsid w:val="005978D5"/>
    <w:rsid w:val="005B293F"/>
    <w:rsid w:val="005B50A8"/>
    <w:rsid w:val="005B75E8"/>
    <w:rsid w:val="005C4309"/>
    <w:rsid w:val="005C50B0"/>
    <w:rsid w:val="005C51D3"/>
    <w:rsid w:val="005D2ABF"/>
    <w:rsid w:val="005D516E"/>
    <w:rsid w:val="005D6921"/>
    <w:rsid w:val="005E0FDF"/>
    <w:rsid w:val="005E7583"/>
    <w:rsid w:val="00612F38"/>
    <w:rsid w:val="006156AD"/>
    <w:rsid w:val="006543DE"/>
    <w:rsid w:val="006546BD"/>
    <w:rsid w:val="0065759C"/>
    <w:rsid w:val="0066251C"/>
    <w:rsid w:val="00664931"/>
    <w:rsid w:val="0067102B"/>
    <w:rsid w:val="00675697"/>
    <w:rsid w:val="00686649"/>
    <w:rsid w:val="00692A92"/>
    <w:rsid w:val="006A1C6C"/>
    <w:rsid w:val="006C64A0"/>
    <w:rsid w:val="006D7602"/>
    <w:rsid w:val="00706C77"/>
    <w:rsid w:val="00711D16"/>
    <w:rsid w:val="007130A0"/>
    <w:rsid w:val="00732750"/>
    <w:rsid w:val="0073642C"/>
    <w:rsid w:val="00743CAD"/>
    <w:rsid w:val="0074416F"/>
    <w:rsid w:val="00774B70"/>
    <w:rsid w:val="00781F7C"/>
    <w:rsid w:val="00790411"/>
    <w:rsid w:val="007A39C5"/>
    <w:rsid w:val="007A6ACB"/>
    <w:rsid w:val="007A70A1"/>
    <w:rsid w:val="007B09D8"/>
    <w:rsid w:val="007B14C5"/>
    <w:rsid w:val="007C046D"/>
    <w:rsid w:val="007C3011"/>
    <w:rsid w:val="007D5338"/>
    <w:rsid w:val="0083414E"/>
    <w:rsid w:val="00834E74"/>
    <w:rsid w:val="00842980"/>
    <w:rsid w:val="0084436C"/>
    <w:rsid w:val="00845972"/>
    <w:rsid w:val="00867F7F"/>
    <w:rsid w:val="008A4AC8"/>
    <w:rsid w:val="008A4E8C"/>
    <w:rsid w:val="008A6538"/>
    <w:rsid w:val="008A7461"/>
    <w:rsid w:val="008B2A58"/>
    <w:rsid w:val="008D4237"/>
    <w:rsid w:val="008D51E2"/>
    <w:rsid w:val="008F5417"/>
    <w:rsid w:val="008F606B"/>
    <w:rsid w:val="00910635"/>
    <w:rsid w:val="00924C01"/>
    <w:rsid w:val="00954A31"/>
    <w:rsid w:val="009633CB"/>
    <w:rsid w:val="00973E7D"/>
    <w:rsid w:val="00977F99"/>
    <w:rsid w:val="009862CD"/>
    <w:rsid w:val="00994743"/>
    <w:rsid w:val="00997F55"/>
    <w:rsid w:val="009A3B45"/>
    <w:rsid w:val="009A64FC"/>
    <w:rsid w:val="009B080E"/>
    <w:rsid w:val="009B1E76"/>
    <w:rsid w:val="009D28CF"/>
    <w:rsid w:val="009D4E0A"/>
    <w:rsid w:val="009E26A0"/>
    <w:rsid w:val="009E5A5F"/>
    <w:rsid w:val="00A25C8E"/>
    <w:rsid w:val="00A30843"/>
    <w:rsid w:val="00A464D1"/>
    <w:rsid w:val="00A52135"/>
    <w:rsid w:val="00A65228"/>
    <w:rsid w:val="00A737BE"/>
    <w:rsid w:val="00A8111D"/>
    <w:rsid w:val="00AB7391"/>
    <w:rsid w:val="00AC4A83"/>
    <w:rsid w:val="00B10746"/>
    <w:rsid w:val="00B24C28"/>
    <w:rsid w:val="00B3389C"/>
    <w:rsid w:val="00B56F19"/>
    <w:rsid w:val="00BB1B4D"/>
    <w:rsid w:val="00BB6E8E"/>
    <w:rsid w:val="00BC24D4"/>
    <w:rsid w:val="00BC3CAE"/>
    <w:rsid w:val="00BC67C0"/>
    <w:rsid w:val="00BD1658"/>
    <w:rsid w:val="00BF7A00"/>
    <w:rsid w:val="00C01B78"/>
    <w:rsid w:val="00C06BD5"/>
    <w:rsid w:val="00C11665"/>
    <w:rsid w:val="00C246F3"/>
    <w:rsid w:val="00C30CFC"/>
    <w:rsid w:val="00C52282"/>
    <w:rsid w:val="00C556A2"/>
    <w:rsid w:val="00C614D5"/>
    <w:rsid w:val="00C74069"/>
    <w:rsid w:val="00C83F75"/>
    <w:rsid w:val="00C91271"/>
    <w:rsid w:val="00C95E9A"/>
    <w:rsid w:val="00CC1182"/>
    <w:rsid w:val="00CC211C"/>
    <w:rsid w:val="00CD0E65"/>
    <w:rsid w:val="00CE28F0"/>
    <w:rsid w:val="00CE59C6"/>
    <w:rsid w:val="00D141DD"/>
    <w:rsid w:val="00D3796A"/>
    <w:rsid w:val="00D40762"/>
    <w:rsid w:val="00D41DC2"/>
    <w:rsid w:val="00D53643"/>
    <w:rsid w:val="00D540BB"/>
    <w:rsid w:val="00D60656"/>
    <w:rsid w:val="00D61142"/>
    <w:rsid w:val="00D70B1E"/>
    <w:rsid w:val="00DA639F"/>
    <w:rsid w:val="00DB1C13"/>
    <w:rsid w:val="00DD037C"/>
    <w:rsid w:val="00DD3F1A"/>
    <w:rsid w:val="00E040AE"/>
    <w:rsid w:val="00E1454F"/>
    <w:rsid w:val="00E22D48"/>
    <w:rsid w:val="00E33478"/>
    <w:rsid w:val="00E3679C"/>
    <w:rsid w:val="00E5383F"/>
    <w:rsid w:val="00E90CF8"/>
    <w:rsid w:val="00EB378E"/>
    <w:rsid w:val="00EC0A7E"/>
    <w:rsid w:val="00EE3105"/>
    <w:rsid w:val="00F02132"/>
    <w:rsid w:val="00F03CF5"/>
    <w:rsid w:val="00F17FC9"/>
    <w:rsid w:val="00F324EA"/>
    <w:rsid w:val="00F45EF9"/>
    <w:rsid w:val="00F741F7"/>
    <w:rsid w:val="00F85453"/>
    <w:rsid w:val="00F91CCD"/>
    <w:rsid w:val="00FA3F99"/>
    <w:rsid w:val="00FB08EF"/>
    <w:rsid w:val="00FB1876"/>
    <w:rsid w:val="00FD2AC1"/>
    <w:rsid w:val="00FD6A33"/>
    <w:rsid w:val="00FE1218"/>
    <w:rsid w:val="00FE1E2B"/>
    <w:rsid w:val="00FE335A"/>
    <w:rsid w:val="213D2047"/>
    <w:rsid w:val="23244A97"/>
    <w:rsid w:val="28DA38D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annotation reference"/>
    <w:basedOn w:val="2"/>
    <w:semiHidden/>
    <w:unhideWhenUsed/>
    <w:uiPriority w:val="99"/>
    <w:rPr>
      <w:sz w:val="16"/>
      <w:szCs w:val="16"/>
    </w:rPr>
  </w:style>
  <w:style w:type="character" w:styleId="5">
    <w:name w:val="Hyperlink"/>
    <w:basedOn w:val="2"/>
    <w:unhideWhenUsed/>
    <w:uiPriority w:val="99"/>
    <w:rPr>
      <w:color w:val="0563C1" w:themeColor="hyperlink"/>
      <w:u w:val="single"/>
      <w14:textFill>
        <w14:solidFill>
          <w14:schemeClr w14:val="hlink"/>
        </w14:solidFill>
      </w14:textFill>
    </w:rPr>
  </w:style>
  <w:style w:type="paragraph" w:styleId="6">
    <w:name w:val="Balloon Text"/>
    <w:basedOn w:val="1"/>
    <w:link w:val="14"/>
    <w:semiHidden/>
    <w:unhideWhenUsed/>
    <w:uiPriority w:val="99"/>
    <w:pPr>
      <w:spacing w:after="0" w:line="240" w:lineRule="auto"/>
    </w:pPr>
    <w:rPr>
      <w:rFonts w:ascii="Segoe UI" w:hAnsi="Segoe UI" w:cs="Segoe UI"/>
      <w:sz w:val="18"/>
      <w:szCs w:val="18"/>
    </w:rPr>
  </w:style>
  <w:style w:type="paragraph" w:styleId="7">
    <w:name w:val="annotation text"/>
    <w:basedOn w:val="1"/>
    <w:link w:val="12"/>
    <w:semiHidden/>
    <w:unhideWhenUsed/>
    <w:uiPriority w:val="99"/>
    <w:pPr>
      <w:spacing w:line="240" w:lineRule="auto"/>
    </w:pPr>
    <w:rPr>
      <w:sz w:val="20"/>
      <w:szCs w:val="20"/>
    </w:rPr>
  </w:style>
  <w:style w:type="paragraph" w:styleId="8">
    <w:name w:val="annotation subject"/>
    <w:basedOn w:val="7"/>
    <w:next w:val="7"/>
    <w:link w:val="13"/>
    <w:semiHidden/>
    <w:unhideWhenUsed/>
    <w:qFormat/>
    <w:uiPriority w:val="99"/>
    <w:rPr>
      <w:b/>
      <w:bCs/>
    </w:rPr>
  </w:style>
  <w:style w:type="paragraph" w:styleId="9">
    <w:name w:val="header"/>
    <w:basedOn w:val="1"/>
    <w:link w:val="15"/>
    <w:unhideWhenUsed/>
    <w:uiPriority w:val="99"/>
    <w:pPr>
      <w:tabs>
        <w:tab w:val="center" w:pos="4677"/>
        <w:tab w:val="right" w:pos="9355"/>
      </w:tabs>
      <w:spacing w:after="0" w:line="240" w:lineRule="auto"/>
    </w:pPr>
  </w:style>
  <w:style w:type="paragraph" w:styleId="10">
    <w:name w:val="footer"/>
    <w:basedOn w:val="1"/>
    <w:link w:val="16"/>
    <w:unhideWhenUsed/>
    <w:qFormat/>
    <w:uiPriority w:val="99"/>
    <w:pPr>
      <w:tabs>
        <w:tab w:val="center" w:pos="4677"/>
        <w:tab w:val="right" w:pos="9355"/>
      </w:tabs>
      <w:spacing w:after="0" w:line="240" w:lineRule="auto"/>
    </w:pPr>
  </w:style>
  <w:style w:type="paragraph" w:styleId="11">
    <w:name w:val="List Paragraph"/>
    <w:basedOn w:val="1"/>
    <w:qFormat/>
    <w:uiPriority w:val="34"/>
    <w:pPr>
      <w:ind w:left="720"/>
      <w:contextualSpacing/>
    </w:pPr>
  </w:style>
  <w:style w:type="character" w:customStyle="1" w:styleId="12">
    <w:name w:val="Текст примечания Знак"/>
    <w:basedOn w:val="2"/>
    <w:link w:val="7"/>
    <w:semiHidden/>
    <w:qFormat/>
    <w:uiPriority w:val="99"/>
    <w:rPr>
      <w:sz w:val="20"/>
      <w:szCs w:val="20"/>
    </w:rPr>
  </w:style>
  <w:style w:type="character" w:customStyle="1" w:styleId="13">
    <w:name w:val="Тема примечания Знак"/>
    <w:basedOn w:val="12"/>
    <w:link w:val="8"/>
    <w:semiHidden/>
    <w:uiPriority w:val="99"/>
    <w:rPr>
      <w:b/>
      <w:bCs/>
      <w:sz w:val="20"/>
      <w:szCs w:val="20"/>
    </w:rPr>
  </w:style>
  <w:style w:type="character" w:customStyle="1" w:styleId="14">
    <w:name w:val="Текст выноски Знак"/>
    <w:basedOn w:val="2"/>
    <w:link w:val="6"/>
    <w:semiHidden/>
    <w:uiPriority w:val="99"/>
    <w:rPr>
      <w:rFonts w:ascii="Segoe UI" w:hAnsi="Segoe UI" w:cs="Segoe UI"/>
      <w:sz w:val="18"/>
      <w:szCs w:val="18"/>
    </w:rPr>
  </w:style>
  <w:style w:type="character" w:customStyle="1" w:styleId="15">
    <w:name w:val="Верхний колонтитул Знак"/>
    <w:basedOn w:val="2"/>
    <w:link w:val="9"/>
    <w:qFormat/>
    <w:uiPriority w:val="99"/>
  </w:style>
  <w:style w:type="character" w:customStyle="1" w:styleId="16">
    <w:name w:val="Нижний колонтитул Знак"/>
    <w:basedOn w:val="2"/>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89D88-1BC3-497A-9719-1E07DC5417DB}">
  <ds:schemaRefs/>
</ds:datastoreItem>
</file>

<file path=docProps/app.xml><?xml version="1.0" encoding="utf-8"?>
<Properties xmlns="http://schemas.openxmlformats.org/officeDocument/2006/extended-properties" xmlns:vt="http://schemas.openxmlformats.org/officeDocument/2006/docPropsVTypes">
  <Template>Normal</Template>
  <Pages>28</Pages>
  <Words>41630</Words>
  <Characters>237292</Characters>
  <Lines>1977</Lines>
  <Paragraphs>556</Paragraphs>
  <TotalTime>8</TotalTime>
  <ScaleCrop>false</ScaleCrop>
  <LinksUpToDate>false</LinksUpToDate>
  <CharactersWithSpaces>278366</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2023-05-25T14:11:00Z</dcterms:created>
  <dc:creator>Гуннлауг Иллугасон</dc:creator>
  <cp:lastModifiedBy>google1599737165</cp:lastModifiedBy>
  <dcterms:modified xsi:type="dcterms:W3CDTF">2023-05-26T18:38:48Z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3b4e59db-3ae2-393a-9f09-0bc7f6df2f87</vt:lpwstr>
  </property>
  <property fmtid="{D5CDD505-2E9C-101B-9397-08002B2CF9AE}" pid="24" name="Mendeley Citation Style_1">
    <vt:lpwstr>http://www.zotero.org/styles/apa</vt:lpwstr>
  </property>
  <property fmtid="{D5CDD505-2E9C-101B-9397-08002B2CF9AE}" pid="25" name="KSOProductBuildVer">
    <vt:lpwstr>1049-11.2.0.11537</vt:lpwstr>
  </property>
  <property fmtid="{D5CDD505-2E9C-101B-9397-08002B2CF9AE}" pid="26" name="ICV">
    <vt:lpwstr>9B021E7F5F154B8291ED19A6AEA9E87D</vt:lpwstr>
  </property>
</Properties>
</file>