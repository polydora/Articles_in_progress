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Многолетняя динамика морского бентоса на акваториях Кандалакшского заповедника: 35 лет мониторинговых наблюдений Лаборатории экологии морского бентоса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Аристов Д. А., Полоскин А. В., Хайтов В. М.</w:t>
      </w:r>
    </w:p>
    <w:p>
      <w:pPr>
        <w:rPr>
          <w:lang w:val="ru-RU"/>
        </w:rPr>
      </w:pPr>
    </w:p>
    <w:p>
      <w:pPr>
        <w:rPr>
          <w:rFonts w:hint="default"/>
          <w:lang w:val="ru-RU"/>
        </w:rPr>
      </w:pPr>
      <w:del w:id="0" w:author="amauropsis" w:date="2022-05-26T15:32:05Z">
        <w:r>
          <w:rPr>
            <w:lang w:val="ru-RU"/>
          </w:rPr>
          <w:delText>Если</w:delText>
        </w:r>
      </w:del>
      <w:del w:id="1" w:author="amauropsis" w:date="2022-05-26T15:32:05Z">
        <w:r>
          <w:rPr>
            <w:rFonts w:hint="default"/>
            <w:lang w:val="ru-RU"/>
          </w:rPr>
          <w:delText xml:space="preserve"> р</w:delText>
        </w:r>
      </w:del>
      <w:ins w:id="2" w:author="amauropsis" w:date="2022-05-26T15:32:05Z">
        <w:r>
          <w:rPr>
            <w:lang w:val="ru-RU"/>
          </w:rPr>
          <w:t>Р</w:t>
        </w:r>
      </w:ins>
      <w:r>
        <w:rPr>
          <w:rFonts w:hint="default"/>
          <w:lang w:val="ru-RU"/>
        </w:rPr>
        <w:t>егулярные наблюдения над популяциями морских птиц Кандалакшского заповедника начались практически сразу после его основания</w:t>
      </w:r>
      <w:ins w:id="3" w:author="amauropsis" w:date="2022-05-26T15:32:18Z">
        <w:r>
          <w:rPr>
            <w:rFonts w:hint="default"/>
            <w:lang w:val="ru-RU"/>
          </w:rPr>
          <w:t>.</w:t>
        </w:r>
      </w:ins>
      <w:del w:id="4" w:author="amauropsis" w:date="2022-05-26T15:32:17Z">
        <w:r>
          <w:rPr>
            <w:rFonts w:hint="default"/>
            <w:lang w:val="ru-RU"/>
          </w:rPr>
          <w:delText>,</w:delText>
        </w:r>
      </w:del>
      <w:r>
        <w:rPr>
          <w:rFonts w:hint="default"/>
          <w:lang w:val="ru-RU"/>
        </w:rPr>
        <w:t xml:space="preserve"> </w:t>
      </w:r>
      <w:del w:id="5" w:author="amauropsis" w:date="2022-05-26T15:32:12Z">
        <w:r>
          <w:rPr>
            <w:rFonts w:hint="default"/>
            <w:lang w:val="ru-RU"/>
          </w:rPr>
          <w:delText xml:space="preserve">то </w:delText>
        </w:r>
      </w:del>
      <w:ins w:id="6" w:author="amauropsis" w:date="2022-05-26T15:32:20Z">
        <w:r>
          <w:rPr>
            <w:rFonts w:hint="default"/>
            <w:lang w:val="ru-RU"/>
          </w:rPr>
          <w:t>М</w:t>
        </w:r>
      </w:ins>
      <w:del w:id="7" w:author="amauropsis" w:date="2022-05-26T15:32:20Z">
        <w:r>
          <w:rPr>
            <w:rFonts w:hint="default"/>
            <w:lang w:val="ru-RU"/>
          </w:rPr>
          <w:delText>м</w:delText>
        </w:r>
      </w:del>
      <w:r>
        <w:rPr>
          <w:rFonts w:hint="default"/>
          <w:lang w:val="ru-RU"/>
        </w:rPr>
        <w:t xml:space="preserve">ониторинг сообществ морского бентоса, предоставляющих кормовую базу для птиц, начался значительно позднее. </w:t>
      </w:r>
      <w:ins w:id="8" w:author="amauropsis" w:date="2022-05-26T15:33:26Z">
        <w:r>
          <w:rPr>
            <w:rFonts w:hint="default"/>
            <w:lang w:val="ru-RU"/>
          </w:rPr>
          <w:t>Нескол</w:t>
        </w:r>
      </w:ins>
      <w:ins w:id="9" w:author="amauropsis" w:date="2022-05-26T15:33:27Z">
        <w:r>
          <w:rPr>
            <w:rFonts w:hint="default"/>
            <w:lang w:val="ru-RU"/>
          </w:rPr>
          <w:t>ь</w:t>
        </w:r>
      </w:ins>
      <w:ins w:id="10" w:author="amauropsis" w:date="2022-05-26T15:33:28Z">
        <w:r>
          <w:rPr>
            <w:rFonts w:hint="default"/>
            <w:lang w:val="ru-RU"/>
          </w:rPr>
          <w:t>ко дес</w:t>
        </w:r>
      </w:ins>
      <w:ins w:id="11" w:author="amauropsis" w:date="2022-05-26T15:33:29Z">
        <w:r>
          <w:rPr>
            <w:rFonts w:hint="default"/>
            <w:lang w:val="ru-RU"/>
          </w:rPr>
          <w:t>ятилети</w:t>
        </w:r>
      </w:ins>
      <w:ins w:id="12" w:author="amauropsis" w:date="2022-05-26T15:33:30Z">
        <w:r>
          <w:rPr>
            <w:rFonts w:hint="default"/>
            <w:lang w:val="ru-RU"/>
          </w:rPr>
          <w:t xml:space="preserve">й </w:t>
        </w:r>
      </w:ins>
      <w:ins w:id="13" w:author="amauropsis" w:date="2022-05-26T15:33:37Z">
        <w:r>
          <w:rPr>
            <w:rFonts w:hint="default"/>
            <w:lang w:val="ru-RU"/>
          </w:rPr>
          <w:t>п</w:t>
        </w:r>
      </w:ins>
      <w:del w:id="14" w:author="amauropsis" w:date="2022-05-26T15:33:30Z">
        <w:r>
          <w:rPr>
            <w:rFonts w:hint="default"/>
            <w:lang w:val="ru-RU"/>
          </w:rPr>
          <w:delText>П</w:delText>
        </w:r>
      </w:del>
      <w:r>
        <w:rPr>
          <w:rFonts w:hint="default"/>
          <w:lang w:val="ru-RU"/>
        </w:rPr>
        <w:t xml:space="preserve">отребовалось </w:t>
      </w:r>
      <w:ins w:id="15" w:author="amauropsis" w:date="2022-05-26T15:33:40Z">
        <w:r>
          <w:rPr>
            <w:rFonts w:hint="default"/>
            <w:lang w:val="ru-RU"/>
          </w:rPr>
          <w:t>дл</w:t>
        </w:r>
      </w:ins>
      <w:ins w:id="16" w:author="amauropsis" w:date="2022-05-26T15:33:41Z">
        <w:r>
          <w:rPr>
            <w:rFonts w:hint="default"/>
            <w:lang w:val="ru-RU"/>
          </w:rPr>
          <w:t xml:space="preserve">я </w:t>
        </w:r>
      </w:ins>
      <w:del w:id="17" w:author="amauropsis" w:date="2022-05-26T15:33:48Z">
        <w:r>
          <w:rPr>
            <w:rFonts w:hint="default"/>
            <w:lang w:val="ru-RU"/>
          </w:rPr>
          <w:delText xml:space="preserve">несколько десятилетий усилий исследователей, направленных на </w:delText>
        </w:r>
      </w:del>
      <w:r>
        <w:rPr>
          <w:rFonts w:hint="default"/>
          <w:lang w:val="ru-RU"/>
        </w:rPr>
        <w:t>инвентаризаци</w:t>
      </w:r>
      <w:del w:id="18" w:author="amauropsis" w:date="2022-05-26T15:33:54Z">
        <w:r>
          <w:rPr>
            <w:rFonts w:hint="default"/>
            <w:lang w:val="ru-RU"/>
          </w:rPr>
          <w:delText>ю</w:delText>
        </w:r>
      </w:del>
      <w:ins w:id="19" w:author="amauropsis" w:date="2022-05-26T15:33:54Z">
        <w:r>
          <w:rPr>
            <w:rFonts w:hint="default"/>
            <w:lang w:val="ru-RU"/>
          </w:rPr>
          <w:t>и</w:t>
        </w:r>
      </w:ins>
      <w:r>
        <w:rPr>
          <w:rFonts w:hint="default"/>
          <w:lang w:val="ru-RU"/>
        </w:rPr>
        <w:t xml:space="preserve"> видового состава бентоса, его картировани</w:t>
      </w:r>
      <w:del w:id="20" w:author="amauropsis" w:date="2022-05-26T15:33:58Z">
        <w:r>
          <w:rPr>
            <w:rFonts w:hint="default"/>
            <w:lang w:val="ru-RU"/>
          </w:rPr>
          <w:delText>е</w:delText>
        </w:r>
      </w:del>
      <w:ins w:id="21" w:author="amauropsis" w:date="2022-05-26T15:33:58Z">
        <w:r>
          <w:rPr>
            <w:rFonts w:hint="default"/>
            <w:lang w:val="ru-RU"/>
          </w:rPr>
          <w:t>я</w:t>
        </w:r>
      </w:ins>
      <w:r>
        <w:rPr>
          <w:rFonts w:hint="default"/>
          <w:lang w:val="ru-RU"/>
        </w:rPr>
        <w:t xml:space="preserve"> и поиск подходящих для мониторинга систем</w:t>
      </w:r>
      <w:ins w:id="22" w:author="amauropsis" w:date="2022-05-26T15:34:22Z">
        <w:r>
          <w:rPr>
            <w:rFonts w:hint="default"/>
            <w:lang w:val="ru-RU"/>
          </w:rPr>
          <w:t xml:space="preserve"> и объ</w:t>
        </w:r>
      </w:ins>
      <w:ins w:id="23" w:author="amauropsis" w:date="2022-05-26T15:34:23Z">
        <w:r>
          <w:rPr>
            <w:rFonts w:hint="default"/>
            <w:lang w:val="ru-RU"/>
          </w:rPr>
          <w:t>ектов</w:t>
        </w:r>
      </w:ins>
      <w:r>
        <w:rPr>
          <w:rFonts w:hint="default"/>
          <w:lang w:val="ru-RU"/>
        </w:rPr>
        <w:t xml:space="preserve">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Первые попытки мониторинга бентоса</w:t>
      </w:r>
      <w:commentRangeStart w:id="0"/>
      <w:r>
        <w:rPr>
          <w:rFonts w:hint="default"/>
          <w:lang w:val="ru-RU"/>
        </w:rPr>
        <w:t xml:space="preserve"> </w:t>
      </w:r>
      <w:commentRangeEnd w:id="0"/>
      <w:r>
        <w:commentReference w:id="0"/>
      </w:r>
      <w:ins w:id="24" w:author="amauropsis" w:date="2022-05-26T15:35:41Z">
        <w:r>
          <w:rPr>
            <w:rFonts w:hint="default"/>
            <w:lang w:val="ru-RU"/>
          </w:rPr>
          <w:t xml:space="preserve"> - </w:t>
        </w:r>
      </w:ins>
      <w:r>
        <w:rPr>
          <w:rFonts w:hint="default"/>
          <w:lang w:val="ru-RU"/>
        </w:rPr>
        <w:t xml:space="preserve">в Южной губе острова Ряжкова в конце 1960-х - 1970-х годах </w:t>
      </w:r>
      <w:ins w:id="25" w:author="amauropsis" w:date="2022-05-26T15:35:47Z">
        <w:r>
          <w:rPr>
            <w:rFonts w:hint="default"/>
            <w:lang w:val="ru-RU"/>
          </w:rPr>
          <w:t>-</w:t>
        </w:r>
      </w:ins>
      <w:ins w:id="26" w:author="amauropsis" w:date="2022-05-26T15:35:48Z">
        <w:r>
          <w:rPr>
            <w:rFonts w:hint="default"/>
            <w:lang w:val="ru-RU"/>
          </w:rPr>
          <w:t xml:space="preserve"> </w:t>
        </w:r>
      </w:ins>
      <w:r>
        <w:rPr>
          <w:rFonts w:hint="default"/>
          <w:lang w:val="ru-RU"/>
        </w:rPr>
        <w:t>не получили развития</w:t>
      </w:r>
      <w:ins w:id="27" w:author="amauropsis" w:date="2022-05-26T15:35:55Z">
        <w:r>
          <w:rPr>
            <w:rFonts w:hint="default"/>
            <w:lang w:val="ru-RU"/>
          </w:rPr>
          <w:t>:</w:t>
        </w:r>
      </w:ins>
      <w:del w:id="28" w:author="amauropsis" w:date="2022-05-26T15:35:51Z">
        <w:r>
          <w:rPr>
            <w:rFonts w:hint="default"/>
            <w:lang w:val="ru-RU"/>
          </w:rPr>
          <w:delText xml:space="preserve"> </w:delText>
        </w:r>
      </w:del>
      <w:ins w:id="29" w:author="amauropsis" w:date="2022-05-26T15:35:03Z">
        <w:r>
          <w:rPr>
            <w:rFonts w:hint="default"/>
            <w:lang w:val="ru-RU"/>
          </w:rPr>
          <w:t xml:space="preserve"> </w:t>
        </w:r>
      </w:ins>
      <w:del w:id="30" w:author="amauropsis" w:date="2022-05-26T15:35:03Z">
        <w:r>
          <w:rPr>
            <w:rFonts w:hint="default"/>
            <w:lang w:val="ru-RU"/>
          </w:rPr>
          <w:delText>(</w:delText>
        </w:r>
      </w:del>
      <w:r>
        <w:rPr>
          <w:rFonts w:hint="default"/>
          <w:lang w:val="ru-RU"/>
        </w:rPr>
        <w:t>слишком велики были затраты на проведение работ и слишком слабо была разработана идейная база для проведения этих наблюдений</w:t>
      </w:r>
      <w:del w:id="31" w:author="amauropsis" w:date="2022-05-26T15:35:09Z">
        <w:r>
          <w:rPr>
            <w:rFonts w:hint="default"/>
            <w:lang w:val="ru-RU"/>
          </w:rPr>
          <w:delText>)</w:delText>
        </w:r>
      </w:del>
      <w:r>
        <w:rPr>
          <w:rFonts w:hint="default"/>
          <w:lang w:val="ru-RU"/>
        </w:rPr>
        <w:t>. Лишь в 1987 году Е</w:t>
      </w:r>
      <w:ins w:id="32" w:author="amauropsis" w:date="2022-05-26T15:36:06Z">
        <w:r>
          <w:rPr>
            <w:rFonts w:hint="default"/>
            <w:lang w:val="ru-RU"/>
          </w:rPr>
          <w:t>вг</w:t>
        </w:r>
      </w:ins>
      <w:ins w:id="33" w:author="amauropsis" w:date="2022-05-26T15:36:07Z">
        <w:r>
          <w:rPr>
            <w:rFonts w:hint="default"/>
            <w:lang w:val="ru-RU"/>
          </w:rPr>
          <w:t>ений</w:t>
        </w:r>
      </w:ins>
      <w:del w:id="34" w:author="amauropsis" w:date="2022-05-26T15:36:06Z">
        <w:r>
          <w:rPr>
            <w:rFonts w:hint="default"/>
            <w:lang w:val="ru-RU"/>
          </w:rPr>
          <w:delText>.</w:delText>
        </w:r>
      </w:del>
      <w:r>
        <w:rPr>
          <w:rFonts w:hint="default"/>
          <w:lang w:val="ru-RU"/>
        </w:rPr>
        <w:t xml:space="preserve"> А</w:t>
      </w:r>
      <w:ins w:id="35" w:author="amauropsis" w:date="2022-05-26T15:36:10Z">
        <w:r>
          <w:rPr>
            <w:rFonts w:hint="default"/>
            <w:lang w:val="ru-RU"/>
          </w:rPr>
          <w:t>лек</w:t>
        </w:r>
      </w:ins>
      <w:ins w:id="36" w:author="amauropsis" w:date="2022-05-26T15:36:14Z">
        <w:r>
          <w:rPr>
            <w:rFonts w:hint="default"/>
            <w:lang w:val="ru-RU"/>
          </w:rPr>
          <w:t>с</w:t>
        </w:r>
      </w:ins>
      <w:ins w:id="37" w:author="amauropsis" w:date="2022-05-26T15:36:10Z">
        <w:r>
          <w:rPr>
            <w:rFonts w:hint="default"/>
            <w:lang w:val="ru-RU"/>
          </w:rPr>
          <w:t>а</w:t>
        </w:r>
      </w:ins>
      <w:ins w:id="38" w:author="amauropsis" w:date="2022-05-26T15:36:11Z">
        <w:r>
          <w:rPr>
            <w:rFonts w:hint="default"/>
            <w:lang w:val="ru-RU"/>
          </w:rPr>
          <w:t>ндров</w:t>
        </w:r>
      </w:ins>
      <w:ins w:id="39" w:author="amauropsis" w:date="2022-05-26T15:36:12Z">
        <w:r>
          <w:rPr>
            <w:rFonts w:hint="default"/>
            <w:lang w:val="ru-RU"/>
          </w:rPr>
          <w:t>ич</w:t>
        </w:r>
      </w:ins>
      <w:del w:id="40" w:author="amauropsis" w:date="2022-05-26T15:36:09Z">
        <w:r>
          <w:rPr>
            <w:rFonts w:hint="default"/>
            <w:lang w:val="ru-RU"/>
          </w:rPr>
          <w:delText>.</w:delText>
        </w:r>
      </w:del>
      <w:r>
        <w:rPr>
          <w:rFonts w:hint="default"/>
          <w:lang w:val="ru-RU"/>
        </w:rPr>
        <w:t xml:space="preserve"> Нинбург</w:t>
      </w:r>
      <w:del w:id="41" w:author="amauropsis" w:date="2022-05-26T15:35:18Z">
        <w:r>
          <w:rPr>
            <w:rFonts w:hint="default"/>
            <w:lang w:val="ru-RU"/>
          </w:rPr>
          <w:delText>ом</w:delText>
        </w:r>
      </w:del>
      <w:r>
        <w:rPr>
          <w:rFonts w:hint="default"/>
          <w:lang w:val="ru-RU"/>
        </w:rPr>
        <w:t xml:space="preserve"> </w:t>
      </w:r>
      <w:del w:id="42" w:author="amauropsis" w:date="2022-05-26T15:35:22Z">
        <w:r>
          <w:rPr>
            <w:rFonts w:hint="default"/>
            <w:lang w:val="ru-RU"/>
          </w:rPr>
          <w:delText>был начат</w:delText>
        </w:r>
      </w:del>
      <w:ins w:id="43" w:author="amauropsis" w:date="2022-05-26T15:35:26Z">
        <w:r>
          <w:rPr>
            <w:rFonts w:hint="default"/>
            <w:lang w:val="ru-RU"/>
          </w:rPr>
          <w:t>начал</w:t>
        </w:r>
      </w:ins>
      <w:r>
        <w:rPr>
          <w:rFonts w:hint="default"/>
          <w:lang w:val="ru-RU"/>
        </w:rPr>
        <w:t xml:space="preserve"> мониторинг сублиторального бентоса в акватории Илистой губы о. Горелого (Лувеньгский архипелаг), где ежегодные наблюдения</w:t>
      </w:r>
      <w:del w:id="44" w:author="google1599737165" w:date="2022-05-30T22:17:04Z">
        <w:r>
          <w:rPr>
            <w:rFonts w:hint="default"/>
            <w:lang w:val="ru-RU"/>
          </w:rPr>
          <w:delText xml:space="preserve"> </w:delText>
        </w:r>
      </w:del>
      <w:ins w:id="45" w:author="amauropsis" w:date="2022-05-26T15:38:44Z">
        <w:del w:id="46" w:author="google1599737165" w:date="2022-05-30T22:17:04Z">
          <w:r>
            <w:rPr>
              <w:rFonts w:hint="default"/>
              <w:lang w:val="ru-RU"/>
            </w:rPr>
            <w:delText>(зи</w:delText>
          </w:r>
        </w:del>
      </w:ins>
      <w:ins w:id="47" w:author="amauropsis" w:date="2022-05-26T15:38:45Z">
        <w:del w:id="48" w:author="google1599737165" w:date="2022-05-30T22:17:04Z">
          <w:r>
            <w:rPr>
              <w:rFonts w:hint="default"/>
              <w:lang w:val="ru-RU"/>
            </w:rPr>
            <w:delText>мой и лет</w:delText>
          </w:r>
        </w:del>
      </w:ins>
      <w:ins w:id="49" w:author="amauropsis" w:date="2022-05-26T15:38:46Z">
        <w:del w:id="50" w:author="google1599737165" w:date="2022-05-30T22:17:04Z">
          <w:r>
            <w:rPr>
              <w:rFonts w:hint="default"/>
              <w:lang w:val="ru-RU"/>
            </w:rPr>
            <w:delText>ом</w:delText>
          </w:r>
        </w:del>
      </w:ins>
      <w:ins w:id="51" w:author="amauropsis" w:date="2022-05-26T15:38:47Z">
        <w:del w:id="52" w:author="google1599737165" w:date="2022-05-30T22:17:04Z">
          <w:r>
            <w:rPr>
              <w:rFonts w:hint="default"/>
              <w:lang w:val="ru-RU"/>
            </w:rPr>
            <w:delText>)</w:delText>
          </w:r>
        </w:del>
      </w:ins>
      <w:ins w:id="53" w:author="amauropsis" w:date="2022-05-26T15:38:47Z">
        <w:r>
          <w:rPr>
            <w:rFonts w:hint="default"/>
            <w:lang w:val="ru-RU"/>
          </w:rPr>
          <w:t xml:space="preserve"> </w:t>
        </w:r>
      </w:ins>
      <w:r>
        <w:rPr>
          <w:rFonts w:hint="default"/>
          <w:lang w:val="ru-RU"/>
        </w:rPr>
        <w:t xml:space="preserve">проводятся по </w:t>
      </w:r>
      <w:del w:id="54" w:author="amauropsis" w:date="2022-05-26T15:36:26Z">
        <w:r>
          <w:rPr>
            <w:rFonts w:hint="default"/>
            <w:lang w:val="ru-RU"/>
          </w:rPr>
          <w:delText>настоящее время</w:delText>
        </w:r>
      </w:del>
      <w:ins w:id="55" w:author="amauropsis" w:date="2022-05-26T15:36:26Z">
        <w:r>
          <w:rPr>
            <w:rFonts w:hint="default"/>
            <w:lang w:val="ru-RU"/>
          </w:rPr>
          <w:t>с</w:t>
        </w:r>
      </w:ins>
      <w:ins w:id="56" w:author="amauropsis" w:date="2022-05-26T15:36:27Z">
        <w:r>
          <w:rPr>
            <w:rFonts w:hint="default"/>
            <w:lang w:val="ru-RU"/>
          </w:rPr>
          <w:t>егодняш</w:t>
        </w:r>
      </w:ins>
      <w:ins w:id="57" w:author="amauropsis" w:date="2022-05-26T15:36:28Z">
        <w:r>
          <w:rPr>
            <w:rFonts w:hint="default"/>
            <w:lang w:val="ru-RU"/>
          </w:rPr>
          <w:t>ний д</w:t>
        </w:r>
      </w:ins>
      <w:ins w:id="58" w:author="amauropsis" w:date="2022-05-26T15:36:29Z">
        <w:r>
          <w:rPr>
            <w:rFonts w:hint="default"/>
            <w:lang w:val="ru-RU"/>
          </w:rPr>
          <w:t>ень</w:t>
        </w:r>
      </w:ins>
      <w:r>
        <w:rPr>
          <w:rFonts w:hint="default"/>
          <w:lang w:val="ru-RU"/>
        </w:rPr>
        <w:t xml:space="preserve">. Работы в рамках этого проекта позволили отметить значительную нестабильность бентосных сообществ. За время наблюдений были отмечены периоды бурного всплеска и быстрого сокращения обилий массовых видов беспозвоночных. Показатели обилия лишь немногих видов оставались относительно стабильными в течение трех десятилетий. Самым ярким процессом, </w:t>
      </w:r>
      <w:del w:id="59" w:author="amauropsis" w:date="2022-05-26T15:37:20Z">
        <w:r>
          <w:rPr>
            <w:rFonts w:hint="default"/>
            <w:lang w:val="ru-RU"/>
          </w:rPr>
          <w:delText>протекающим</w:delText>
        </w:r>
      </w:del>
      <w:ins w:id="60" w:author="amauropsis" w:date="2022-05-26T15:37:20Z">
        <w:r>
          <w:rPr>
            <w:rFonts w:hint="default"/>
            <w:lang w:val="ru-RU"/>
          </w:rPr>
          <w:t>н</w:t>
        </w:r>
      </w:ins>
      <w:ins w:id="61" w:author="amauropsis" w:date="2022-05-26T15:37:21Z">
        <w:r>
          <w:rPr>
            <w:rFonts w:hint="default"/>
            <w:lang w:val="ru-RU"/>
          </w:rPr>
          <w:t>аблюда</w:t>
        </w:r>
      </w:ins>
      <w:ins w:id="62" w:author="amauropsis" w:date="2022-05-26T15:37:22Z">
        <w:r>
          <w:rPr>
            <w:rFonts w:hint="default"/>
            <w:lang w:val="ru-RU"/>
          </w:rPr>
          <w:t>емым</w:t>
        </w:r>
      </w:ins>
      <w:r>
        <w:rPr>
          <w:rFonts w:hint="default"/>
          <w:lang w:val="ru-RU"/>
        </w:rPr>
        <w:t xml:space="preserve"> в</w:t>
      </w:r>
      <w:ins w:id="63" w:author="google1599737165" w:date="2022-05-30T22:17:40Z">
        <w:r>
          <w:rPr>
            <w:rFonts w:hint="default"/>
            <w:lang w:val="en-US"/>
          </w:rPr>
          <w:t xml:space="preserve"> </w:t>
        </w:r>
      </w:ins>
      <w:ins w:id="64" w:author="google1599737165" w:date="2022-05-30T22:17:45Z">
        <w:r>
          <w:rPr>
            <w:rFonts w:hint="default"/>
            <w:lang w:val="ru-RU"/>
          </w:rPr>
          <w:t>с</w:t>
        </w:r>
      </w:ins>
      <w:ins w:id="65" w:author="google1599737165" w:date="2022-05-30T22:17:46Z">
        <w:r>
          <w:rPr>
            <w:rFonts w:hint="default"/>
            <w:lang w:val="ru-RU"/>
          </w:rPr>
          <w:t>убли</w:t>
        </w:r>
      </w:ins>
      <w:ins w:id="66" w:author="google1599737165" w:date="2022-05-30T22:17:47Z">
        <w:r>
          <w:rPr>
            <w:rFonts w:hint="default"/>
            <w:lang w:val="ru-RU"/>
          </w:rPr>
          <w:t>торали</w:t>
        </w:r>
      </w:ins>
      <w:r>
        <w:rPr>
          <w:rFonts w:hint="default"/>
          <w:lang w:val="ru-RU"/>
        </w:rPr>
        <w:t xml:space="preserve"> </w:t>
      </w:r>
      <w:del w:id="67" w:author="amauropsis" w:date="2022-05-26T15:37:31Z">
        <w:r>
          <w:rPr>
            <w:rFonts w:hint="default"/>
            <w:lang w:val="ru-RU"/>
          </w:rPr>
          <w:delText>акватории</w:delText>
        </w:r>
      </w:del>
      <w:ins w:id="68" w:author="amauropsis" w:date="2022-05-26T15:37:31Z">
        <w:r>
          <w:rPr>
            <w:rFonts w:hint="default"/>
            <w:lang w:val="ru-RU"/>
          </w:rPr>
          <w:t>Илист</w:t>
        </w:r>
      </w:ins>
      <w:ins w:id="69" w:author="amauropsis" w:date="2022-05-26T15:37:32Z">
        <w:r>
          <w:rPr>
            <w:rFonts w:hint="default"/>
            <w:lang w:val="ru-RU"/>
          </w:rPr>
          <w:t>ой губ</w:t>
        </w:r>
      </w:ins>
      <w:ins w:id="70" w:author="google1599737165" w:date="2022-05-30T22:17:53Z">
        <w:r>
          <w:rPr>
            <w:rFonts w:hint="default"/>
            <w:lang w:val="ru-RU"/>
          </w:rPr>
          <w:t>ы</w:t>
        </w:r>
      </w:ins>
      <w:ins w:id="71" w:author="amauropsis" w:date="2022-05-26T15:37:33Z">
        <w:del w:id="72" w:author="google1599737165" w:date="2022-05-30T22:17:53Z">
          <w:r>
            <w:rPr>
              <w:rFonts w:hint="default"/>
              <w:lang w:val="ru-RU"/>
            </w:rPr>
            <w:delText>е</w:delText>
          </w:r>
        </w:del>
      </w:ins>
      <w:r>
        <w:rPr>
          <w:rFonts w:hint="default"/>
          <w:lang w:val="ru-RU"/>
        </w:rPr>
        <w:t xml:space="preserve"> стало массовое разрастание нитчатых водорослей, которые практически отсутствовали до начала 2000-х годов, но впоследствии продемонстрировали экспоненциальный рост</w:t>
      </w:r>
      <w:ins w:id="73" w:author="amauropsis" w:date="2022-05-26T15:37:47Z">
        <w:r>
          <w:rPr>
            <w:rFonts w:hint="default"/>
            <w:lang w:val="ru-RU"/>
          </w:rPr>
          <w:t xml:space="preserve"> </w:t>
        </w:r>
      </w:ins>
      <w:ins w:id="74" w:author="amauropsis" w:date="2022-05-26T15:37:49Z">
        <w:commentRangeStart w:id="1"/>
        <w:r>
          <w:rPr>
            <w:rFonts w:hint="default"/>
            <w:lang w:val="ru-RU"/>
          </w:rPr>
          <w:t>био</w:t>
        </w:r>
      </w:ins>
      <w:ins w:id="75" w:author="amauropsis" w:date="2022-05-26T15:37:50Z">
        <w:r>
          <w:rPr>
            <w:rFonts w:hint="default"/>
            <w:lang w:val="ru-RU"/>
          </w:rPr>
          <w:t>м</w:t>
        </w:r>
      </w:ins>
      <w:ins w:id="76" w:author="amauropsis" w:date="2022-05-26T15:37:51Z">
        <w:r>
          <w:rPr>
            <w:rFonts w:hint="default"/>
            <w:lang w:val="ru-RU"/>
          </w:rPr>
          <w:t>асс</w:t>
        </w:r>
      </w:ins>
      <w:ins w:id="77" w:author="amauropsis" w:date="2022-05-26T15:37:52Z">
        <w:r>
          <w:rPr>
            <w:rFonts w:hint="default"/>
            <w:lang w:val="ru-RU"/>
          </w:rPr>
          <w:t>ы</w:t>
        </w:r>
        <w:commentRangeEnd w:id="1"/>
      </w:ins>
      <w:r>
        <w:commentReference w:id="1"/>
      </w:r>
      <w:r>
        <w:rPr>
          <w:rFonts w:hint="default"/>
          <w:lang w:val="ru-RU"/>
        </w:rPr>
        <w:t xml:space="preserve">, приведший к коренным перестройкам структуры бентосных сообществ. </w:t>
      </w:r>
      <w:ins w:id="78" w:author="amauropsis" w:date="2022-05-26T15:38:20Z">
        <w:r>
          <w:rPr>
            <w:rFonts w:hint="default"/>
            <w:lang w:val="ru-RU"/>
          </w:rPr>
          <w:t>Вм</w:t>
        </w:r>
      </w:ins>
      <w:ins w:id="79" w:author="amauropsis" w:date="2022-05-26T15:38:21Z">
        <w:r>
          <w:rPr>
            <w:rFonts w:hint="default"/>
            <w:lang w:val="ru-RU"/>
          </w:rPr>
          <w:t xml:space="preserve">есте </w:t>
        </w:r>
      </w:ins>
      <w:ins w:id="80" w:author="amauropsis" w:date="2022-05-26T15:38:22Z">
        <w:r>
          <w:rPr>
            <w:rFonts w:hint="default"/>
            <w:lang w:val="ru-RU"/>
          </w:rPr>
          <w:t xml:space="preserve">с этим </w:t>
        </w:r>
      </w:ins>
      <w:ins w:id="81" w:author="amauropsis" w:date="2022-05-26T15:38:24Z">
        <w:r>
          <w:rPr>
            <w:rFonts w:hint="default"/>
            <w:lang w:val="ru-RU"/>
          </w:rPr>
          <w:t>и</w:t>
        </w:r>
      </w:ins>
      <w:del w:id="82" w:author="amauropsis" w:date="2022-05-26T15:38:23Z">
        <w:r>
          <w:rPr>
            <w:rFonts w:hint="default"/>
            <w:lang w:val="ru-RU"/>
          </w:rPr>
          <w:delText>И</w:delText>
        </w:r>
      </w:del>
      <w:r>
        <w:rPr>
          <w:rFonts w:hint="default"/>
          <w:lang w:val="ru-RU"/>
        </w:rPr>
        <w:t>з сублиторали акватории практически исчезли плотные поселения мидий, произошло резкое сокращение обилия ряда видов ракообразных</w:t>
      </w:r>
      <w:r>
        <w:rPr>
          <w:rFonts w:hint="default"/>
          <w:lang w:val="en-US"/>
        </w:rPr>
        <w:t xml:space="preserve"> (</w:t>
      </w:r>
      <w:r>
        <w:rPr>
          <w:rFonts w:hint="default"/>
          <w:i/>
          <w:iCs/>
          <w:lang w:val="en-US"/>
          <w:rPrChange w:id="83" w:author="amauropsis" w:date="2022-05-26T15:39:21Z">
            <w:rPr>
              <w:rFonts w:hint="default"/>
              <w:lang w:val="en-US"/>
            </w:rPr>
          </w:rPrChange>
        </w:rPr>
        <w:t>Pontoporeia femor</w:t>
      </w:r>
      <w:ins w:id="84" w:author="amauropsis" w:date="2022-05-26T15:39:14Z">
        <w:r>
          <w:rPr>
            <w:rFonts w:hint="default"/>
            <w:i/>
            <w:iCs/>
            <w:rPrChange w:id="85" w:author="amauropsis" w:date="2022-05-26T15:39:21Z">
              <w:rPr>
                <w:rFonts w:hint="default"/>
              </w:rPr>
            </w:rPrChange>
          </w:rPr>
          <w:t>a</w:t>
        </w:r>
      </w:ins>
      <w:r>
        <w:rPr>
          <w:rFonts w:hint="default"/>
          <w:i/>
          <w:iCs/>
          <w:lang w:val="en-US"/>
          <w:rPrChange w:id="86" w:author="amauropsis" w:date="2022-05-26T15:39:21Z">
            <w:rPr>
              <w:rFonts w:hint="default"/>
              <w:lang w:val="en-US"/>
            </w:rPr>
          </w:rPrChange>
        </w:rPr>
        <w:t>ta</w:t>
      </w:r>
      <w:r>
        <w:rPr>
          <w:rFonts w:hint="default"/>
          <w:lang w:val="en-US"/>
        </w:rPr>
        <w:t xml:space="preserve">, </w:t>
      </w:r>
      <w:r>
        <w:rPr>
          <w:rFonts w:hint="default"/>
          <w:i/>
          <w:iCs/>
          <w:lang w:val="en-US"/>
          <w:rPrChange w:id="87" w:author="amauropsis" w:date="2022-05-26T15:39:25Z">
            <w:rPr>
              <w:rFonts w:hint="default"/>
              <w:lang w:val="en-US"/>
            </w:rPr>
          </w:rPrChange>
        </w:rPr>
        <w:t>Diastylis glabra</w:t>
      </w:r>
      <w:r>
        <w:rPr>
          <w:rFonts w:hint="default"/>
          <w:lang w:val="ru-RU"/>
        </w:rPr>
        <w:t xml:space="preserve">, </w:t>
      </w:r>
      <w:r>
        <w:rPr>
          <w:rFonts w:hint="default"/>
          <w:i/>
          <w:iCs/>
          <w:lang w:val="en-US"/>
          <w:rPrChange w:id="88" w:author="amauropsis" w:date="2022-05-26T15:39:29Z">
            <w:rPr>
              <w:rFonts w:hint="default"/>
              <w:lang w:val="en-US"/>
            </w:rPr>
          </w:rPrChange>
        </w:rPr>
        <w:t>Atylus carinatus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>, приапулид (</w:t>
      </w:r>
      <w:r>
        <w:rPr>
          <w:rFonts w:hint="default"/>
          <w:i/>
          <w:iCs/>
          <w:lang w:val="en-US"/>
          <w:rPrChange w:id="89" w:author="amauropsis" w:date="2022-05-26T15:39:34Z">
            <w:rPr>
              <w:rFonts w:hint="default"/>
              <w:lang w:val="en-US"/>
            </w:rPr>
          </w:rPrChange>
        </w:rPr>
        <w:t>Priapulu</w:t>
      </w:r>
      <w:ins w:id="90" w:author="google1599737165" w:date="2022-05-30T22:19:37Z">
        <w:r>
          <w:rPr>
            <w:rFonts w:hint="default"/>
            <w:i/>
            <w:iCs/>
            <w:lang w:val="en-US"/>
          </w:rPr>
          <w:t>s</w:t>
        </w:r>
      </w:ins>
      <w:ins w:id="91" w:author="google1599737165" w:date="2022-05-30T22:19:26Z">
        <w:r>
          <w:rPr>
            <w:rFonts w:hint="default"/>
            <w:i/>
            <w:iCs/>
            <w:lang w:val="ru-RU"/>
          </w:rPr>
          <w:t xml:space="preserve"> </w:t>
        </w:r>
      </w:ins>
      <w:del w:id="92" w:author="google1599737165" w:date="2022-05-30T22:19:17Z">
        <w:r>
          <w:rPr>
            <w:rFonts w:hint="default"/>
            <w:i/>
            <w:iCs/>
            <w:lang w:val="en-US"/>
            <w:rPrChange w:id="93" w:author="amauropsis" w:date="2022-05-26T15:39:34Z">
              <w:rPr>
                <w:rFonts w:hint="default"/>
                <w:lang w:val="en-US"/>
              </w:rPr>
            </w:rPrChange>
          </w:rPr>
          <w:delText>a</w:delText>
        </w:r>
      </w:del>
      <w:del w:id="95" w:author="google1599737165" w:date="2022-05-30T22:19:19Z">
        <w:r>
          <w:rPr>
            <w:rFonts w:hint="default"/>
            <w:i/>
            <w:iCs/>
            <w:lang w:val="en-US"/>
            <w:rPrChange w:id="96" w:author="amauropsis" w:date="2022-05-26T15:39:34Z">
              <w:rPr>
                <w:rFonts w:hint="default"/>
                <w:lang w:val="en-US"/>
              </w:rPr>
            </w:rPrChange>
          </w:rPr>
          <w:delText xml:space="preserve"> </w:delText>
        </w:r>
      </w:del>
      <w:r>
        <w:rPr>
          <w:rFonts w:hint="default"/>
          <w:i/>
          <w:iCs/>
          <w:lang w:val="en-US"/>
          <w:rPrChange w:id="98" w:author="amauropsis" w:date="2022-05-26T15:39:34Z">
            <w:rPr>
              <w:rFonts w:hint="default"/>
              <w:lang w:val="en-US"/>
            </w:rPr>
          </w:rPrChange>
        </w:rPr>
        <w:t>caudatus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 и полихет</w:t>
      </w:r>
      <w:r>
        <w:rPr>
          <w:rFonts w:hint="default"/>
          <w:lang w:val="en-US"/>
        </w:rPr>
        <w:t xml:space="preserve"> (</w:t>
      </w:r>
      <w:r>
        <w:rPr>
          <w:rFonts w:hint="default"/>
          <w:i/>
          <w:iCs/>
          <w:lang w:val="en-US"/>
          <w:rPrChange w:id="99" w:author="amauropsis" w:date="2022-05-26T15:39:40Z">
            <w:rPr>
              <w:rFonts w:hint="default"/>
              <w:lang w:val="en-US"/>
            </w:rPr>
          </w:rPrChange>
        </w:rPr>
        <w:t>Dipol</w:t>
      </w:r>
      <w:del w:id="100" w:author="google1599737165" w:date="2022-05-30T22:19:49Z">
        <w:r>
          <w:rPr>
            <w:rFonts w:hint="default"/>
            <w:i/>
            <w:iCs/>
            <w:lang w:val="en-US"/>
            <w:rPrChange w:id="101" w:author="amauropsis" w:date="2022-05-26T15:39:40Z">
              <w:rPr>
                <w:rFonts w:hint="default"/>
                <w:lang w:val="en-US"/>
              </w:rPr>
            </w:rPrChange>
          </w:rPr>
          <w:delText>i</w:delText>
        </w:r>
      </w:del>
      <w:ins w:id="103" w:author="google1599737165" w:date="2022-05-30T22:19:49Z">
        <w:r>
          <w:rPr>
            <w:rFonts w:hint="default"/>
            <w:i/>
            <w:iCs/>
            <w:lang w:val="en-US"/>
          </w:rPr>
          <w:t>y</w:t>
        </w:r>
      </w:ins>
      <w:r>
        <w:rPr>
          <w:rFonts w:hint="default"/>
          <w:i/>
          <w:iCs/>
          <w:lang w:val="en-US"/>
          <w:rPrChange w:id="104" w:author="amauropsis" w:date="2022-05-26T15:39:40Z">
            <w:rPr>
              <w:rFonts w:hint="default"/>
              <w:lang w:val="en-US"/>
            </w:rPr>
          </w:rPrChange>
        </w:rPr>
        <w:t>dora quadrilobata</w:t>
      </w:r>
      <w:r>
        <w:rPr>
          <w:rFonts w:hint="default"/>
          <w:lang w:val="en-US"/>
        </w:rPr>
        <w:t xml:space="preserve">, </w:t>
      </w:r>
      <w:r>
        <w:rPr>
          <w:rFonts w:hint="default"/>
          <w:i/>
          <w:iCs/>
          <w:lang w:val="en-US"/>
          <w:rPrChange w:id="105" w:author="amauropsis" w:date="2022-05-26T15:39:49Z">
            <w:rPr>
              <w:rFonts w:hint="default"/>
              <w:lang w:val="en-US"/>
            </w:rPr>
          </w:rPrChange>
        </w:rPr>
        <w:t>Terebellides stroemi</w:t>
      </w:r>
      <w:r>
        <w:rPr>
          <w:rFonts w:hint="default"/>
          <w:lang w:val="en-US"/>
        </w:rPr>
        <w:t xml:space="preserve">, </w:t>
      </w:r>
      <w:r>
        <w:rPr>
          <w:rFonts w:hint="default"/>
          <w:i/>
          <w:iCs/>
          <w:lang w:val="en-US"/>
          <w:rPrChange w:id="106" w:author="amauropsis" w:date="2022-05-26T15:39:54Z">
            <w:rPr>
              <w:rFonts w:hint="default"/>
              <w:lang w:val="en-US"/>
            </w:rPr>
          </w:rPrChange>
        </w:rPr>
        <w:t>Scoloplos sp.</w:t>
      </w:r>
      <w:r>
        <w:rPr>
          <w:rFonts w:hint="default"/>
          <w:lang w:val="en-US"/>
        </w:rPr>
        <w:t xml:space="preserve">, </w:t>
      </w:r>
      <w:r>
        <w:rPr>
          <w:rFonts w:hint="default"/>
          <w:i/>
          <w:iCs/>
          <w:lang w:val="en-US"/>
          <w:rPrChange w:id="107" w:author="amauropsis" w:date="2022-05-26T15:39:59Z">
            <w:rPr>
              <w:rFonts w:hint="default"/>
              <w:lang w:val="en-US"/>
            </w:rPr>
          </w:rPrChange>
        </w:rPr>
        <w:t>Aricidea nolani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t xml:space="preserve"> </w:t>
      </w:r>
      <w:del w:id="108" w:author="amauropsis" w:date="2022-05-26T15:40:14Z">
        <w:r>
          <w:rPr>
            <w:rFonts w:hint="default"/>
            <w:lang w:val="en-US"/>
          </w:rPr>
          <w:delText>На фоне разрастания зарослей нитчаток</w:delText>
        </w:r>
      </w:del>
      <w:ins w:id="109" w:author="amauropsis" w:date="2022-05-26T15:40:15Z">
        <w:r>
          <w:rPr>
            <w:rFonts w:hint="default"/>
            <w:lang w:val="ru-RU"/>
          </w:rPr>
          <w:t>Нап</w:t>
        </w:r>
      </w:ins>
      <w:ins w:id="110" w:author="amauropsis" w:date="2022-05-26T15:40:16Z">
        <w:r>
          <w:rPr>
            <w:rFonts w:hint="default"/>
            <w:lang w:val="ru-RU"/>
          </w:rPr>
          <w:t>ротив</w:t>
        </w:r>
      </w:ins>
      <w:ins w:id="111" w:author="amauropsis" w:date="2022-05-26T15:40:18Z">
        <w:r>
          <w:rPr>
            <w:rFonts w:hint="default"/>
            <w:lang w:val="ru-RU"/>
          </w:rPr>
          <w:t>,</w:t>
        </w:r>
      </w:ins>
      <w:r>
        <w:rPr>
          <w:rFonts w:hint="default"/>
          <w:lang w:val="ru-RU"/>
        </w:rPr>
        <w:t xml:space="preserve"> произошло существенное увеличение обилия гастропод </w:t>
      </w:r>
      <w:r>
        <w:rPr>
          <w:rFonts w:hint="default"/>
          <w:i/>
          <w:iCs/>
          <w:lang w:val="en-US"/>
          <w:rPrChange w:id="112" w:author="amauropsis" w:date="2022-05-26T15:40:25Z">
            <w:rPr>
              <w:rFonts w:hint="default"/>
              <w:lang w:val="en-US"/>
            </w:rPr>
          </w:rPrChange>
        </w:rPr>
        <w:t>Peringia ulvae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двустворок</w:t>
      </w:r>
      <w:r>
        <w:rPr>
          <w:rFonts w:hint="default"/>
          <w:i/>
          <w:iCs/>
          <w:lang w:val="ru-RU"/>
          <w:rPrChange w:id="113" w:author="amauropsis" w:date="2022-05-26T15:40:39Z">
            <w:rPr>
              <w:rFonts w:hint="default"/>
              <w:lang w:val="ru-RU"/>
            </w:rPr>
          </w:rPrChange>
        </w:rPr>
        <w:t xml:space="preserve"> </w:t>
      </w:r>
      <w:del w:id="114" w:author="google1599737165" w:date="2022-05-30T22:20:17Z">
        <w:r>
          <w:rPr>
            <w:rFonts w:hint="default"/>
            <w:i/>
            <w:iCs/>
            <w:lang w:val="en-US"/>
            <w:rPrChange w:id="115" w:author="amauropsis" w:date="2022-05-26T15:40:39Z">
              <w:rPr>
                <w:rFonts w:hint="default"/>
                <w:lang w:val="en-US"/>
              </w:rPr>
            </w:rPrChange>
          </w:rPr>
          <w:delText>Lemicola</w:delText>
        </w:r>
      </w:del>
      <w:ins w:id="117" w:author="amauropsis" w:date="2022-05-26T15:40:32Z">
        <w:del w:id="118" w:author="google1599737165" w:date="2022-05-30T22:20:17Z">
          <w:r>
            <w:rPr>
              <w:rFonts w:hint="default"/>
              <w:i/>
              <w:iCs/>
              <w:lang w:val="en-US"/>
              <w:rPrChange w:id="119" w:author="amauropsis" w:date="2022-05-26T15:40:39Z">
                <w:rPr>
                  <w:rFonts w:hint="default"/>
                  <w:lang w:val="en-US"/>
                </w:rPr>
              </w:rPrChange>
            </w:rPr>
            <w:delText>Macom</w:delText>
          </w:r>
        </w:del>
      </w:ins>
      <w:ins w:id="122" w:author="amauropsis" w:date="2022-05-26T15:40:33Z">
        <w:del w:id="123" w:author="google1599737165" w:date="2022-05-30T22:20:17Z">
          <w:commentRangeStart w:id="2"/>
          <w:r>
            <w:rPr>
              <w:rFonts w:hint="default"/>
              <w:i/>
              <w:iCs/>
              <w:lang w:val="en-US"/>
              <w:rPrChange w:id="124" w:author="amauropsis" w:date="2022-05-26T15:40:39Z">
                <w:rPr>
                  <w:rFonts w:hint="default"/>
                  <w:lang w:val="en-US"/>
                </w:rPr>
              </w:rPrChange>
            </w:rPr>
            <w:delText>a</w:delText>
          </w:r>
          <w:commentRangeEnd w:id="2"/>
        </w:del>
      </w:ins>
      <w:del w:id="127" w:author="google1599737165" w:date="2022-05-30T22:20:17Z">
        <w:r>
          <w:rPr>
            <w:rFonts w:hint="default"/>
            <w:lang w:val="en-US"/>
          </w:rPr>
          <w:commentReference w:id="2"/>
        </w:r>
      </w:del>
      <w:del w:id="128" w:author="google1599737165" w:date="2022-05-30T22:20:17Z">
        <w:r>
          <w:rPr>
            <w:rFonts w:hint="default"/>
            <w:i/>
            <w:iCs/>
            <w:lang w:val="en-US"/>
            <w:rPrChange w:id="129" w:author="amauropsis" w:date="2022-05-26T15:40:39Z">
              <w:rPr>
                <w:rFonts w:hint="default"/>
                <w:lang w:val="en-US"/>
              </w:rPr>
            </w:rPrChange>
          </w:rPr>
          <w:delText xml:space="preserve"> </w:delText>
        </w:r>
      </w:del>
      <w:ins w:id="131" w:author="google1599737165" w:date="2022-05-30T22:44:37Z">
        <w:r>
          <w:rPr>
            <w:rFonts w:hint="default"/>
            <w:i/>
            <w:iCs/>
            <w:lang w:val="en-US"/>
          </w:rPr>
          <w:t>Macoma</w:t>
        </w:r>
      </w:ins>
      <w:ins w:id="132" w:author="google1599737165" w:date="2022-05-30T22:20:20Z">
        <w:r>
          <w:rPr>
            <w:rFonts w:hint="default"/>
            <w:i/>
            <w:iCs/>
            <w:lang w:val="en-US"/>
          </w:rPr>
          <w:t xml:space="preserve"> </w:t>
        </w:r>
      </w:ins>
      <w:r>
        <w:rPr>
          <w:rFonts w:hint="default"/>
          <w:i/>
          <w:iCs/>
          <w:lang w:val="en-US"/>
          <w:rPrChange w:id="133" w:author="amauropsis" w:date="2022-05-26T15:40:39Z">
            <w:rPr>
              <w:rFonts w:hint="default"/>
              <w:lang w:val="en-US"/>
            </w:rPr>
          </w:rPrChange>
        </w:rPr>
        <w:t>balthica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морских звезд </w:t>
      </w:r>
      <w:r>
        <w:rPr>
          <w:rFonts w:hint="default"/>
          <w:i/>
          <w:iCs/>
          <w:lang w:val="en-US"/>
          <w:rPrChange w:id="134" w:author="amauropsis" w:date="2022-05-26T15:40:43Z">
            <w:rPr>
              <w:rFonts w:hint="default"/>
              <w:lang w:val="en-US"/>
            </w:rPr>
          </w:rPrChange>
        </w:rPr>
        <w:t>Asterias rubens</w:t>
      </w:r>
      <w:r>
        <w:rPr>
          <w:rFonts w:hint="default"/>
          <w:lang w:val="en-US"/>
        </w:rPr>
        <w:t xml:space="preserve">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Практически одновременно</w:t>
      </w:r>
      <w:r>
        <w:rPr>
          <w:rFonts w:hint="default"/>
          <w:lang w:val="en-US"/>
        </w:rPr>
        <w:t xml:space="preserve"> c </w:t>
      </w:r>
      <w:r>
        <w:rPr>
          <w:rFonts w:hint="default"/>
          <w:lang w:val="ru-RU"/>
        </w:rPr>
        <w:t>описанной программой, в 1988 году, Д</w:t>
      </w:r>
      <w:del w:id="135" w:author="amauropsis" w:date="2022-05-26T15:41:10Z">
        <w:r>
          <w:rPr>
            <w:rFonts w:hint="default"/>
            <w:lang w:val="ru-RU"/>
          </w:rPr>
          <w:delText>.</w:delText>
        </w:r>
      </w:del>
      <w:ins w:id="136" w:author="amauropsis" w:date="2022-05-26T15:41:10Z">
        <w:r>
          <w:rPr>
            <w:rFonts w:hint="default"/>
            <w:lang w:val="ru-RU"/>
          </w:rPr>
          <w:t>м</w:t>
        </w:r>
      </w:ins>
      <w:ins w:id="137" w:author="amauropsis" w:date="2022-05-26T15:41:11Z">
        <w:r>
          <w:rPr>
            <w:rFonts w:hint="default"/>
            <w:lang w:val="ru-RU"/>
          </w:rPr>
          <w:t>итрий</w:t>
        </w:r>
      </w:ins>
      <w:r>
        <w:rPr>
          <w:rFonts w:hint="default"/>
          <w:lang w:val="ru-RU"/>
        </w:rPr>
        <w:t xml:space="preserve"> Ш</w:t>
      </w:r>
      <w:ins w:id="138" w:author="amauropsis" w:date="2022-05-26T15:41:13Z">
        <w:r>
          <w:rPr>
            <w:rFonts w:hint="default"/>
            <w:lang w:val="ru-RU"/>
          </w:rPr>
          <w:t>л</w:t>
        </w:r>
      </w:ins>
      <w:ins w:id="139" w:author="amauropsis" w:date="2022-05-26T15:41:14Z">
        <w:r>
          <w:rPr>
            <w:rFonts w:hint="default"/>
            <w:lang w:val="ru-RU"/>
          </w:rPr>
          <w:t>ёмович</w:t>
        </w:r>
      </w:ins>
      <w:del w:id="140" w:author="amauropsis" w:date="2022-05-26T15:41:12Z">
        <w:r>
          <w:rPr>
            <w:rFonts w:hint="default"/>
            <w:lang w:val="ru-RU"/>
          </w:rPr>
          <w:delText>.</w:delText>
        </w:r>
      </w:del>
      <w:r>
        <w:rPr>
          <w:rFonts w:hint="default"/>
          <w:lang w:val="ru-RU"/>
        </w:rPr>
        <w:t xml:space="preserve"> Дворжински</w:t>
      </w:r>
      <w:ins w:id="141" w:author="amauropsis" w:date="2022-05-26T15:41:17Z">
        <w:r>
          <w:rPr>
            <w:rFonts w:hint="default"/>
            <w:lang w:val="ru-RU"/>
          </w:rPr>
          <w:t>й</w:t>
        </w:r>
      </w:ins>
      <w:del w:id="142" w:author="amauropsis" w:date="2022-05-26T15:41:16Z">
        <w:r>
          <w:rPr>
            <w:rFonts w:hint="default"/>
            <w:lang w:val="ru-RU"/>
          </w:rPr>
          <w:delText>м</w:delText>
        </w:r>
      </w:del>
      <w:r>
        <w:rPr>
          <w:rFonts w:hint="default"/>
          <w:lang w:val="ru-RU"/>
        </w:rPr>
        <w:t xml:space="preserve"> </w:t>
      </w:r>
      <w:del w:id="143" w:author="amauropsis" w:date="2022-05-26T15:41:20Z">
        <w:r>
          <w:rPr>
            <w:rFonts w:hint="default"/>
            <w:lang w:val="ru-RU"/>
          </w:rPr>
          <w:delText xml:space="preserve">был </w:delText>
        </w:r>
      </w:del>
      <w:r>
        <w:rPr>
          <w:rFonts w:hint="default"/>
          <w:lang w:val="ru-RU"/>
        </w:rPr>
        <w:t>нача</w:t>
      </w:r>
      <w:ins w:id="144" w:author="amauropsis" w:date="2022-05-26T15:41:22Z">
        <w:r>
          <w:rPr>
            <w:rFonts w:hint="default"/>
            <w:lang w:val="ru-RU"/>
          </w:rPr>
          <w:t>л</w:t>
        </w:r>
      </w:ins>
      <w:del w:id="145" w:author="amauropsis" w:date="2022-05-26T15:41:22Z">
        <w:r>
          <w:rPr>
            <w:rFonts w:hint="default"/>
            <w:lang w:val="ru-RU"/>
          </w:rPr>
          <w:delText>т</w:delText>
        </w:r>
      </w:del>
      <w:r>
        <w:rPr>
          <w:rFonts w:hint="default"/>
          <w:lang w:val="ru-RU"/>
        </w:rPr>
        <w:t xml:space="preserve"> мониторинг поселений мидий на небольшой корге, расположенной рядом с Илистой губой.</w:t>
      </w:r>
      <w:ins w:id="146" w:author="google1599737165" w:date="2022-05-30T22:20:56Z">
        <w:r>
          <w:rPr>
            <w:rFonts w:hint="default"/>
            <w:lang w:val="ru-RU"/>
          </w:rPr>
          <w:t xml:space="preserve"> </w:t>
        </w:r>
      </w:ins>
      <w:ins w:id="147" w:author="google1599737165" w:date="2022-05-30T22:20:57Z">
        <w:r>
          <w:rPr>
            <w:rFonts w:hint="default"/>
            <w:lang w:val="ru-RU"/>
          </w:rPr>
          <w:t xml:space="preserve">Эти </w:t>
        </w:r>
      </w:ins>
      <w:ins w:id="148" w:author="google1599737165" w:date="2022-05-30T22:20:59Z">
        <w:r>
          <w:rPr>
            <w:rFonts w:hint="default"/>
            <w:lang w:val="ru-RU"/>
          </w:rPr>
          <w:t>набл</w:t>
        </w:r>
      </w:ins>
      <w:ins w:id="149" w:author="google1599737165" w:date="2022-05-30T22:21:00Z">
        <w:r>
          <w:rPr>
            <w:rFonts w:hint="default"/>
            <w:lang w:val="ru-RU"/>
          </w:rPr>
          <w:t xml:space="preserve">юдения </w:t>
        </w:r>
      </w:ins>
      <w:ins w:id="150" w:author="google1599737165" w:date="2022-05-30T22:21:01Z">
        <w:r>
          <w:rPr>
            <w:rFonts w:hint="default"/>
            <w:lang w:val="ru-RU"/>
          </w:rPr>
          <w:t>продол</w:t>
        </w:r>
      </w:ins>
      <w:ins w:id="151" w:author="google1599737165" w:date="2022-05-30T22:21:02Z">
        <w:r>
          <w:rPr>
            <w:rFonts w:hint="default"/>
            <w:lang w:val="ru-RU"/>
          </w:rPr>
          <w:t>жаю</w:t>
        </w:r>
      </w:ins>
      <w:ins w:id="152" w:author="google1599737165" w:date="2022-05-30T22:21:03Z">
        <w:r>
          <w:rPr>
            <w:rFonts w:hint="default"/>
            <w:lang w:val="ru-RU"/>
          </w:rPr>
          <w:t xml:space="preserve">тся и </w:t>
        </w:r>
      </w:ins>
      <w:ins w:id="153" w:author="google1599737165" w:date="2022-05-30T22:21:04Z">
        <w:r>
          <w:rPr>
            <w:rFonts w:hint="default"/>
            <w:lang w:val="ru-RU"/>
          </w:rPr>
          <w:t>по с</w:t>
        </w:r>
      </w:ins>
      <w:ins w:id="154" w:author="google1599737165" w:date="2022-05-30T22:21:05Z">
        <w:r>
          <w:rPr>
            <w:rFonts w:hint="default"/>
            <w:lang w:val="ru-RU"/>
          </w:rPr>
          <w:t>ей де</w:t>
        </w:r>
      </w:ins>
      <w:ins w:id="155" w:author="google1599737165" w:date="2022-05-30T22:21:06Z">
        <w:r>
          <w:rPr>
            <w:rFonts w:hint="default"/>
            <w:lang w:val="ru-RU"/>
          </w:rPr>
          <w:t>нь</w:t>
        </w:r>
      </w:ins>
      <w:ins w:id="156" w:author="google1599737165" w:date="2022-05-30T22:21:07Z">
        <w:r>
          <w:rPr>
            <w:rFonts w:hint="default"/>
            <w:lang w:val="ru-RU"/>
          </w:rPr>
          <w:t>.</w:t>
        </w:r>
      </w:ins>
      <w:r>
        <w:rPr>
          <w:rFonts w:hint="default"/>
          <w:lang w:val="ru-RU"/>
        </w:rPr>
        <w:t xml:space="preserve"> </w:t>
      </w:r>
      <w:del w:id="157" w:author="google1599737165" w:date="2022-05-30T22:21:09Z">
        <w:r>
          <w:rPr>
            <w:rFonts w:hint="default"/>
            <w:lang w:val="ru-RU"/>
          </w:rPr>
          <w:delText>К</w:delText>
        </w:r>
      </w:del>
      <w:ins w:id="158" w:author="google1599737165" w:date="2022-05-30T22:21:09Z">
        <w:r>
          <w:rPr>
            <w:rFonts w:hint="default"/>
            <w:lang w:val="ru-RU"/>
          </w:rPr>
          <w:t>В</w:t>
        </w:r>
      </w:ins>
      <w:r>
        <w:rPr>
          <w:rFonts w:hint="default"/>
          <w:lang w:val="ru-RU"/>
        </w:rPr>
        <w:t xml:space="preserve"> рамках</w:t>
      </w:r>
      <w:del w:id="159" w:author="google1599737165" w:date="2022-05-30T22:21:19Z">
        <w:r>
          <w:rPr>
            <w:rFonts w:hint="default"/>
            <w:lang w:val="ru-RU"/>
          </w:rPr>
          <w:delText xml:space="preserve"> этой же </w:delText>
        </w:r>
      </w:del>
      <w:ins w:id="160" w:author="google1599737165" w:date="2022-05-30T22:21:20Z">
        <w:r>
          <w:rPr>
            <w:rFonts w:hint="default"/>
            <w:lang w:val="ru-RU"/>
          </w:rPr>
          <w:t xml:space="preserve"> </w:t>
        </w:r>
      </w:ins>
      <w:r>
        <w:rPr>
          <w:rFonts w:hint="default"/>
          <w:lang w:val="ru-RU"/>
        </w:rPr>
        <w:t xml:space="preserve">программы наблюдений над поселениями мидий в 1993-1997 гг. </w:t>
      </w:r>
      <w:del w:id="161" w:author="amauropsis" w:date="2022-05-26T15:42:01Z">
        <w:r>
          <w:rPr>
            <w:rFonts w:hint="default"/>
            <w:lang w:val="ru-RU"/>
          </w:rPr>
          <w:delText>начал развиваться</w:delText>
        </w:r>
      </w:del>
      <w:ins w:id="162" w:author="amauropsis" w:date="2022-05-26T15:42:01Z">
        <w:r>
          <w:rPr>
            <w:rFonts w:hint="default"/>
            <w:lang w:val="ru-RU"/>
          </w:rPr>
          <w:t xml:space="preserve">был </w:t>
        </w:r>
      </w:ins>
      <w:ins w:id="163" w:author="amauropsis" w:date="2022-05-26T15:42:02Z">
        <w:r>
          <w:rPr>
            <w:rFonts w:hint="default"/>
            <w:lang w:val="ru-RU"/>
          </w:rPr>
          <w:t>разв</w:t>
        </w:r>
      </w:ins>
      <w:ins w:id="164" w:author="amauropsis" w:date="2022-05-26T15:42:03Z">
        <w:r>
          <w:rPr>
            <w:rFonts w:hint="default"/>
            <w:lang w:val="ru-RU"/>
          </w:rPr>
          <w:t>ёрнут</w:t>
        </w:r>
      </w:ins>
      <w:r>
        <w:rPr>
          <w:rFonts w:hint="default"/>
          <w:lang w:val="ru-RU"/>
        </w:rPr>
        <w:t xml:space="preserve"> мониторинг </w:t>
      </w:r>
      <w:del w:id="165" w:author="google1599737165" w:date="2022-05-30T22:21:46Z">
        <w:r>
          <w:rPr>
            <w:rFonts w:hint="default"/>
            <w:lang w:val="ru-RU"/>
          </w:rPr>
          <w:delText xml:space="preserve">поселений мидий </w:delText>
        </w:r>
      </w:del>
      <w:r>
        <w:rPr>
          <w:rFonts w:hint="default"/>
          <w:lang w:val="ru-RU"/>
        </w:rPr>
        <w:t xml:space="preserve">на пяти </w:t>
      </w:r>
      <w:ins w:id="166" w:author="google1599737165" w:date="2022-05-30T22:21:49Z">
        <w:r>
          <w:rPr>
            <w:rFonts w:hint="default"/>
            <w:lang w:val="ru-RU"/>
          </w:rPr>
          <w:t>мид</w:t>
        </w:r>
      </w:ins>
      <w:ins w:id="167" w:author="google1599737165" w:date="2022-05-30T22:21:52Z">
        <w:r>
          <w:rPr>
            <w:rFonts w:hint="default"/>
            <w:lang w:val="ru-RU"/>
          </w:rPr>
          <w:t>иев</w:t>
        </w:r>
      </w:ins>
      <w:ins w:id="168" w:author="google1599737165" w:date="2022-05-30T22:21:53Z">
        <w:r>
          <w:rPr>
            <w:rFonts w:hint="default"/>
            <w:lang w:val="ru-RU"/>
          </w:rPr>
          <w:t xml:space="preserve">ых </w:t>
        </w:r>
      </w:ins>
      <w:ins w:id="169" w:author="google1599737165" w:date="2022-05-30T22:21:54Z">
        <w:r>
          <w:rPr>
            <w:rFonts w:hint="default"/>
            <w:lang w:val="ru-RU"/>
          </w:rPr>
          <w:t>банка</w:t>
        </w:r>
      </w:ins>
      <w:ins w:id="170" w:author="google1599737165" w:date="2022-05-30T22:21:55Z">
        <w:r>
          <w:rPr>
            <w:rFonts w:hint="default"/>
            <w:lang w:val="ru-RU"/>
          </w:rPr>
          <w:t>х</w:t>
        </w:r>
      </w:ins>
      <w:del w:id="171" w:author="google1599737165" w:date="2022-05-30T22:21:57Z">
        <w:r>
          <w:rPr>
            <w:rFonts w:hint="default"/>
            <w:lang w:val="ru-RU"/>
          </w:rPr>
          <w:delText>мидиевых банках</w:delText>
        </w:r>
      </w:del>
      <w:r>
        <w:rPr>
          <w:rFonts w:hint="default"/>
          <w:lang w:val="ru-RU"/>
        </w:rPr>
        <w:t>, расположенных в Вороньей губе и в Лувеньгском архипелаге. Эти наблюдения позволили подтвердить</w:t>
      </w:r>
      <w:del w:id="172" w:author="amauropsis" w:date="2022-05-26T15:42:15Z">
        <w:r>
          <w:rPr>
            <w:rFonts w:hint="default"/>
            <w:lang w:val="ru-RU"/>
          </w:rPr>
          <w:delText>,</w:delText>
        </w:r>
      </w:del>
      <w:r>
        <w:rPr>
          <w:rFonts w:hint="default"/>
          <w:lang w:val="ru-RU"/>
        </w:rPr>
        <w:t xml:space="preserve"> сформулированную ранее на основе теоретического анализа гипотезу о наличии в поселениях мидий многолетних циклов размерно-возрастной структуры. </w:t>
      </w:r>
      <w:ins w:id="173" w:author="amauropsis" w:date="2022-05-26T15:42:34Z">
        <w:r>
          <w:rPr>
            <w:rFonts w:hint="default"/>
            <w:lang w:val="ru-RU"/>
          </w:rPr>
          <w:t>Собранн</w:t>
        </w:r>
      </w:ins>
      <w:ins w:id="174" w:author="amauropsis" w:date="2022-05-26T15:42:35Z">
        <w:r>
          <w:rPr>
            <w:rFonts w:hint="default"/>
            <w:lang w:val="ru-RU"/>
          </w:rPr>
          <w:t xml:space="preserve">ый </w:t>
        </w:r>
      </w:ins>
      <w:ins w:id="175" w:author="amauropsis" w:date="2022-05-26T15:42:36Z">
        <w:r>
          <w:rPr>
            <w:rFonts w:hint="default"/>
            <w:lang w:val="ru-RU"/>
          </w:rPr>
          <w:t>м</w:t>
        </w:r>
      </w:ins>
      <w:del w:id="176" w:author="amauropsis" w:date="2022-05-26T15:42:36Z">
        <w:r>
          <w:rPr>
            <w:rFonts w:hint="default"/>
            <w:lang w:val="ru-RU"/>
          </w:rPr>
          <w:delText>М</w:delText>
        </w:r>
      </w:del>
      <w:r>
        <w:rPr>
          <w:rFonts w:hint="default"/>
          <w:lang w:val="ru-RU"/>
        </w:rPr>
        <w:t>атериал</w:t>
      </w:r>
      <w:del w:id="177" w:author="amauropsis" w:date="2022-05-26T15:42:44Z">
        <w:r>
          <w:rPr>
            <w:rFonts w:hint="default"/>
            <w:lang w:val="ru-RU"/>
          </w:rPr>
          <w:delText xml:space="preserve"> </w:delText>
        </w:r>
      </w:del>
      <w:del w:id="178" w:author="amauropsis" w:date="2022-05-26T15:42:40Z">
        <w:r>
          <w:rPr>
            <w:rFonts w:hint="default"/>
            <w:lang w:val="ru-RU"/>
          </w:rPr>
          <w:delText>мониторинга</w:delText>
        </w:r>
      </w:del>
      <w:r>
        <w:rPr>
          <w:rFonts w:hint="default"/>
          <w:lang w:val="ru-RU"/>
        </w:rPr>
        <w:t xml:space="preserve"> позволил показать, что между обилием взрослых особей и обилием молоди существует отрицательная корреляция, что согласуется с предсказаниями теории, утверждающей антагонистические отношения между в</w:t>
      </w:r>
      <w:del w:id="179" w:author="amauropsis" w:date="2022-05-26T15:42:59Z">
        <w:r>
          <w:rPr>
            <w:rFonts w:hint="default"/>
            <w:lang w:val="ru-RU"/>
          </w:rPr>
          <w:delText>х</w:delText>
        </w:r>
      </w:del>
      <w:ins w:id="180" w:author="amauropsis" w:date="2022-05-26T15:42:59Z">
        <w:r>
          <w:rPr>
            <w:rFonts w:hint="default"/>
            <w:lang w:val="ru-RU"/>
          </w:rPr>
          <w:t>з</w:t>
        </w:r>
      </w:ins>
      <w:r>
        <w:rPr>
          <w:rFonts w:hint="default"/>
          <w:lang w:val="ru-RU"/>
        </w:rPr>
        <w:t xml:space="preserve">рослыми мидиями и молодью. </w:t>
      </w:r>
      <w:del w:id="181" w:author="amauropsis" w:date="2022-05-26T15:43:13Z">
        <w:r>
          <w:rPr>
            <w:rFonts w:hint="default"/>
            <w:lang w:val="ru-RU"/>
          </w:rPr>
          <w:delText>Попутно, в</w:delText>
        </w:r>
      </w:del>
      <w:ins w:id="182" w:author="amauropsis" w:date="2022-05-26T15:43:13Z">
        <w:r>
          <w:rPr>
            <w:rFonts w:hint="default"/>
            <w:lang w:val="ru-RU"/>
          </w:rPr>
          <w:t>В</w:t>
        </w:r>
      </w:ins>
      <w:ins w:id="183" w:author="amauropsis" w:date="2022-05-26T15:43:06Z">
        <w:r>
          <w:rPr>
            <w:rFonts w:hint="default"/>
            <w:lang w:val="ru-RU"/>
          </w:rPr>
          <w:t xml:space="preserve"> </w:t>
        </w:r>
      </w:ins>
      <w:r>
        <w:rPr>
          <w:rFonts w:hint="default"/>
          <w:lang w:val="ru-RU"/>
        </w:rPr>
        <w:t>ходе мониторинга</w:t>
      </w:r>
      <w:del w:id="184" w:author="amauropsis" w:date="2022-05-26T15:43:32Z">
        <w:r>
          <w:rPr>
            <w:rFonts w:hint="default"/>
            <w:lang w:val="ru-RU"/>
          </w:rPr>
          <w:delText>,</w:delText>
        </w:r>
      </w:del>
      <w:r>
        <w:rPr>
          <w:rFonts w:hint="default"/>
          <w:lang w:val="ru-RU"/>
        </w:rPr>
        <w:t xml:space="preserve"> </w:t>
      </w:r>
      <w:ins w:id="185" w:author="amauropsis" w:date="2022-05-26T15:43:28Z">
        <w:r>
          <w:rPr>
            <w:rFonts w:hint="default"/>
            <w:lang w:val="ru-RU"/>
          </w:rPr>
          <w:t>также пр</w:t>
        </w:r>
      </w:ins>
      <w:ins w:id="186" w:author="amauropsis" w:date="2022-05-26T15:43:29Z">
        <w:r>
          <w:rPr>
            <w:rFonts w:hint="default"/>
            <w:lang w:val="ru-RU"/>
          </w:rPr>
          <w:t>оводили</w:t>
        </w:r>
      </w:ins>
      <w:del w:id="187" w:author="amauropsis" w:date="2022-05-26T15:43:38Z">
        <w:r>
          <w:rPr>
            <w:rFonts w:hint="default"/>
            <w:lang w:val="ru-RU"/>
          </w:rPr>
          <w:delText>был</w:delText>
        </w:r>
      </w:del>
      <w:r>
        <w:rPr>
          <w:rFonts w:hint="default"/>
          <w:lang w:val="ru-RU"/>
        </w:rPr>
        <w:t xml:space="preserve"> </w:t>
      </w:r>
      <w:del w:id="188" w:author="amauropsis" w:date="2022-05-26T15:43:49Z">
        <w:r>
          <w:rPr>
            <w:rFonts w:hint="default"/>
            <w:lang w:val="ru-RU"/>
          </w:rPr>
          <w:delText xml:space="preserve">проведен </w:delText>
        </w:r>
      </w:del>
      <w:r>
        <w:rPr>
          <w:rFonts w:hint="default"/>
          <w:lang w:val="ru-RU"/>
        </w:rPr>
        <w:t>анализ структуры сообществ донных организмов, связанных с поселениями мидий</w:t>
      </w:r>
      <w:ins w:id="189" w:author="amauropsis" w:date="2022-05-26T15:43:57Z">
        <w:r>
          <w:rPr>
            <w:rFonts w:hint="default"/>
            <w:lang w:val="ru-RU"/>
          </w:rPr>
          <w:t>.</w:t>
        </w:r>
      </w:ins>
      <w:ins w:id="190" w:author="amauropsis" w:date="2022-05-26T15:43:58Z">
        <w:r>
          <w:rPr>
            <w:rFonts w:hint="default"/>
            <w:lang w:val="ru-RU"/>
          </w:rPr>
          <w:t xml:space="preserve"> Б</w:t>
        </w:r>
      </w:ins>
      <w:del w:id="191" w:author="amauropsis" w:date="2022-05-26T15:43:57Z">
        <w:r>
          <w:rPr>
            <w:rFonts w:hint="default"/>
            <w:lang w:val="ru-RU"/>
          </w:rPr>
          <w:delText xml:space="preserve">, </w:delText>
        </w:r>
      </w:del>
      <w:del w:id="192" w:author="amauropsis" w:date="2022-05-26T15:43:56Z">
        <w:r>
          <w:rPr>
            <w:rFonts w:hint="default"/>
            <w:lang w:val="ru-RU"/>
          </w:rPr>
          <w:delText>и б</w:delText>
        </w:r>
      </w:del>
      <w:r>
        <w:rPr>
          <w:rFonts w:hint="default"/>
          <w:lang w:val="ru-RU"/>
        </w:rPr>
        <w:t>ыло показано, что сообщество изменяется согласованно с изменениями размерно-возрастной структуры поселения</w:t>
      </w:r>
      <w:ins w:id="193" w:author="google1599737165" w:date="2022-05-30T22:22:46Z">
        <w:r>
          <w:rPr>
            <w:rFonts w:hint="default"/>
            <w:lang w:val="ru-RU"/>
          </w:rPr>
          <w:t xml:space="preserve"> мид</w:t>
        </w:r>
      </w:ins>
      <w:ins w:id="194" w:author="google1599737165" w:date="2022-05-30T22:22:47Z">
        <w:r>
          <w:rPr>
            <w:rFonts w:hint="default"/>
            <w:lang w:val="ru-RU"/>
          </w:rPr>
          <w:t>ий</w:t>
        </w:r>
      </w:ins>
      <w:ins w:id="195" w:author="google1599737165" w:date="2022-05-30T22:22:48Z">
        <w:r>
          <w:rPr>
            <w:rFonts w:hint="default"/>
            <w:lang w:val="ru-RU"/>
          </w:rPr>
          <w:t xml:space="preserve">, </w:t>
        </w:r>
      </w:ins>
      <w:ins w:id="196" w:author="google1599737165" w:date="2022-05-30T22:22:49Z">
        <w:r>
          <w:rPr>
            <w:rFonts w:hint="default"/>
            <w:lang w:val="ru-RU"/>
          </w:rPr>
          <w:t xml:space="preserve">как </w:t>
        </w:r>
      </w:ins>
      <w:r>
        <w:rPr>
          <w:rFonts w:hint="default"/>
          <w:lang w:val="ru-RU"/>
        </w:rPr>
        <w:t xml:space="preserve"> вида-эдификатора</w:t>
      </w:r>
      <w:ins w:id="197" w:author="amauropsis" w:date="2022-05-26T15:44:10Z">
        <w:del w:id="198" w:author="google1599737165" w:date="2022-05-30T22:22:55Z">
          <w:r>
            <w:rPr>
              <w:rFonts w:hint="default"/>
              <w:lang w:val="ru-RU"/>
            </w:rPr>
            <w:delText xml:space="preserve"> - </w:delText>
          </w:r>
        </w:del>
      </w:ins>
      <w:ins w:id="199" w:author="amauropsis" w:date="2022-05-26T15:44:11Z">
        <w:del w:id="200" w:author="google1599737165" w:date="2022-05-30T22:22:55Z">
          <w:r>
            <w:rPr>
              <w:rFonts w:hint="default"/>
              <w:lang w:val="ru-RU"/>
            </w:rPr>
            <w:delText>мидии</w:delText>
          </w:r>
        </w:del>
      </w:ins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</w:p>
    <w:p>
      <w:pPr>
        <w:rPr>
          <w:ins w:id="201" w:author="google1599737165" w:date="2022-05-30T23:14:14Z"/>
        </w:rPr>
      </w:pPr>
      <w:del w:id="202" w:author="amauropsis" w:date="2022-05-26T15:45:41Z">
        <w:r>
          <w:rPr>
            <w:rFonts w:hint="default"/>
            <w:lang w:val="en-US"/>
          </w:rPr>
          <w:delText>Еще одним объектом</w:delText>
        </w:r>
      </w:del>
      <w:ins w:id="203" w:author="amauropsis" w:date="2022-05-26T15:45:54Z">
        <w:r>
          <w:rPr>
            <w:rFonts w:hint="default"/>
            <w:lang w:val="ru-RU"/>
          </w:rPr>
          <w:t>С</w:t>
        </w:r>
      </w:ins>
      <w:ins w:id="204" w:author="amauropsis" w:date="2022-05-26T15:45:55Z">
        <w:r>
          <w:rPr>
            <w:rFonts w:hint="default"/>
            <w:lang w:val="ru-RU"/>
          </w:rPr>
          <w:t>п</w:t>
        </w:r>
      </w:ins>
      <w:ins w:id="205" w:author="amauropsis" w:date="2022-05-26T15:45:56Z">
        <w:r>
          <w:rPr>
            <w:rFonts w:hint="default"/>
            <w:lang w:val="ru-RU"/>
          </w:rPr>
          <w:t>еци</w:t>
        </w:r>
      </w:ins>
      <w:ins w:id="206" w:author="amauropsis" w:date="2022-05-26T15:45:57Z">
        <w:r>
          <w:rPr>
            <w:rFonts w:hint="default"/>
            <w:lang w:val="ru-RU"/>
          </w:rPr>
          <w:t>ального вни</w:t>
        </w:r>
      </w:ins>
      <w:ins w:id="207" w:author="amauropsis" w:date="2022-05-26T15:45:58Z">
        <w:r>
          <w:rPr>
            <w:rFonts w:hint="default"/>
            <w:lang w:val="ru-RU"/>
          </w:rPr>
          <w:t>ман</w:t>
        </w:r>
      </w:ins>
      <w:ins w:id="208" w:author="google1599737165" w:date="2022-05-30T22:31:01Z">
        <w:r>
          <w:rPr>
            <w:rFonts w:hint="default"/>
            <w:lang w:val="ru-RU"/>
          </w:rPr>
          <w:t>ое в</w:t>
        </w:r>
      </w:ins>
      <w:ins w:id="209" w:author="google1599737165" w:date="2022-05-30T22:31:02Z">
        <w:r>
          <w:rPr>
            <w:rFonts w:hint="default"/>
            <w:lang w:val="ru-RU"/>
          </w:rPr>
          <w:t>нимание</w:t>
        </w:r>
      </w:ins>
      <w:ins w:id="210" w:author="google1599737165" w:date="2022-05-30T22:31:03Z">
        <w:r>
          <w:rPr>
            <w:rFonts w:hint="default"/>
            <w:lang w:val="ru-RU"/>
          </w:rPr>
          <w:t xml:space="preserve"> </w:t>
        </w:r>
      </w:ins>
      <w:ins w:id="211" w:author="google1599737165" w:date="2022-05-30T22:31:05Z">
        <w:r>
          <w:rPr>
            <w:rFonts w:hint="default"/>
            <w:lang w:val="ru-RU"/>
          </w:rPr>
          <w:t>бы</w:t>
        </w:r>
      </w:ins>
      <w:ins w:id="212" w:author="google1599737165" w:date="2022-05-30T22:31:06Z">
        <w:r>
          <w:rPr>
            <w:rFonts w:hint="default"/>
            <w:lang w:val="ru-RU"/>
          </w:rPr>
          <w:t xml:space="preserve">ло </w:t>
        </w:r>
      </w:ins>
      <w:ins w:id="213" w:author="google1599737165" w:date="2022-05-30T22:31:08Z">
        <w:r>
          <w:rPr>
            <w:rFonts w:hint="default"/>
            <w:lang w:val="ru-RU"/>
          </w:rPr>
          <w:t>уделен</w:t>
        </w:r>
      </w:ins>
      <w:ins w:id="214" w:author="google1599737165" w:date="2022-05-30T22:31:09Z">
        <w:r>
          <w:rPr>
            <w:rFonts w:hint="default"/>
            <w:lang w:val="ru-RU"/>
          </w:rPr>
          <w:t xml:space="preserve">о </w:t>
        </w:r>
      </w:ins>
      <w:ins w:id="215" w:author="amauropsis" w:date="2022-05-26T15:45:58Z">
        <w:del w:id="216" w:author="google1599737165" w:date="2022-05-30T22:31:00Z">
          <w:r>
            <w:rPr>
              <w:rFonts w:hint="default"/>
              <w:lang w:val="ru-RU"/>
            </w:rPr>
            <w:delText>ия</w:delText>
          </w:r>
        </w:del>
      </w:ins>
      <w:ins w:id="217" w:author="amauropsis" w:date="2022-05-26T15:46:00Z">
        <w:del w:id="218" w:author="google1599737165" w:date="2022-05-30T22:30:59Z">
          <w:r>
            <w:rPr>
              <w:rFonts w:hint="default"/>
              <w:lang w:val="ru-RU"/>
            </w:rPr>
            <w:delText xml:space="preserve"> </w:delText>
          </w:r>
        </w:del>
      </w:ins>
      <w:ins w:id="219" w:author="amauropsis" w:date="2022-05-26T15:46:06Z">
        <w:del w:id="220" w:author="google1599737165" w:date="2022-05-30T22:30:57Z">
          <w:r>
            <w:rPr>
              <w:rFonts w:hint="default"/>
              <w:lang w:val="ru-RU"/>
            </w:rPr>
            <w:delText>в</w:delText>
          </w:r>
        </w:del>
      </w:ins>
      <w:del w:id="221" w:author="google1599737165" w:date="2022-05-30T22:30:57Z">
        <w:r>
          <w:rPr>
            <w:rFonts w:hint="default"/>
            <w:lang w:val="ru-RU"/>
          </w:rPr>
          <w:delText xml:space="preserve"> </w:delText>
        </w:r>
      </w:del>
      <w:ins w:id="222" w:author="amauropsis" w:date="2022-05-26T15:46:07Z">
        <w:del w:id="223" w:author="google1599737165" w:date="2022-05-30T22:30:57Z">
          <w:r>
            <w:rPr>
              <w:rFonts w:hint="default"/>
              <w:lang w:val="ru-RU"/>
            </w:rPr>
            <w:delText>это</w:delText>
          </w:r>
        </w:del>
      </w:ins>
      <w:ins w:id="224" w:author="amauropsis" w:date="2022-05-26T15:46:08Z">
        <w:del w:id="225" w:author="google1599737165" w:date="2022-05-30T22:30:57Z">
          <w:r>
            <w:rPr>
              <w:rFonts w:hint="default"/>
              <w:lang w:val="ru-RU"/>
            </w:rPr>
            <w:delText xml:space="preserve">м </w:delText>
          </w:r>
        </w:del>
      </w:ins>
      <w:del w:id="226" w:author="google1599737165" w:date="2022-05-30T22:30:57Z">
        <w:r>
          <w:rPr>
            <w:rFonts w:hint="default"/>
            <w:lang w:val="ru-RU"/>
          </w:rPr>
          <w:delText>мониторинг</w:delText>
        </w:r>
      </w:del>
      <w:ins w:id="227" w:author="amauropsis" w:date="2022-05-26T15:46:10Z">
        <w:del w:id="228" w:author="google1599737165" w:date="2022-05-30T22:30:57Z">
          <w:r>
            <w:rPr>
              <w:rFonts w:hint="default"/>
              <w:lang w:val="ru-RU"/>
            </w:rPr>
            <w:delText>е</w:delText>
          </w:r>
        </w:del>
      </w:ins>
      <w:del w:id="229" w:author="google1599737165" w:date="2022-05-30T22:30:57Z">
        <w:r>
          <w:rPr>
            <w:rFonts w:hint="default"/>
            <w:lang w:val="ru-RU"/>
          </w:rPr>
          <w:delText>а стали</w:delText>
        </w:r>
      </w:del>
      <w:ins w:id="230" w:author="amauropsis" w:date="2022-05-26T15:46:14Z">
        <w:del w:id="231" w:author="google1599737165" w:date="2022-05-30T22:30:57Z">
          <w:r>
            <w:rPr>
              <w:rFonts w:hint="default"/>
              <w:lang w:val="ru-RU"/>
            </w:rPr>
            <w:delText>удостои</w:delText>
          </w:r>
        </w:del>
      </w:ins>
      <w:ins w:id="232" w:author="amauropsis" w:date="2022-05-26T15:46:15Z">
        <w:del w:id="233" w:author="google1599737165" w:date="2022-05-30T22:30:57Z">
          <w:r>
            <w:rPr>
              <w:rFonts w:hint="default"/>
              <w:lang w:val="ru-RU"/>
            </w:rPr>
            <w:delText>лись</w:delText>
          </w:r>
        </w:del>
      </w:ins>
      <w:del w:id="234" w:author="google1599737165" w:date="2022-05-30T22:30:57Z">
        <w:r>
          <w:rPr>
            <w:rFonts w:hint="default"/>
            <w:lang w:val="ru-RU"/>
          </w:rPr>
          <w:delText xml:space="preserve"> </w:delText>
        </w:r>
      </w:del>
      <w:ins w:id="235" w:author="amauropsis" w:date="2022-05-26T15:46:17Z">
        <w:del w:id="236" w:author="google1599737165" w:date="2022-05-30T22:30:57Z">
          <w:r>
            <w:rPr>
              <w:rFonts w:hint="default"/>
              <w:lang w:val="ru-RU"/>
            </w:rPr>
            <w:delText xml:space="preserve">также </w:delText>
          </w:r>
        </w:del>
      </w:ins>
      <w:del w:id="237" w:author="amauropsis" w:date="2022-05-26T15:46:29Z">
        <w:r>
          <w:rPr>
            <w:rFonts w:hint="default"/>
            <w:lang w:val="ru-RU"/>
          </w:rPr>
          <w:delText>литоральные</w:delText>
        </w:r>
      </w:del>
      <w:del w:id="238" w:author="amauropsis" w:date="2022-05-26T15:46:30Z">
        <w:r>
          <w:rPr>
            <w:rFonts w:hint="default"/>
            <w:lang w:val="ru-RU"/>
          </w:rPr>
          <w:delText xml:space="preserve"> </w:delText>
        </w:r>
      </w:del>
      <w:r>
        <w:rPr>
          <w:rFonts w:hint="default"/>
          <w:lang w:val="ru-RU"/>
        </w:rPr>
        <w:t>поселения</w:t>
      </w:r>
      <w:ins w:id="239" w:author="google1599737165" w:date="2022-05-30T22:31:16Z">
        <w:r>
          <w:rPr>
            <w:rFonts w:hint="default"/>
            <w:lang w:val="ru-RU"/>
          </w:rPr>
          <w:t>м</w:t>
        </w:r>
      </w:ins>
      <w:r>
        <w:rPr>
          <w:rFonts w:hint="default"/>
          <w:lang w:val="ru-RU"/>
        </w:rPr>
        <w:t xml:space="preserve"> </w:t>
      </w:r>
      <w:del w:id="240" w:author="google1599737165" w:date="2022-05-30T22:23:16Z">
        <w:r>
          <w:rPr>
            <w:rFonts w:hint="default"/>
            <w:i/>
            <w:iCs/>
            <w:lang w:val="en-US"/>
            <w:rPrChange w:id="241" w:author="amauropsis" w:date="2022-05-26T15:45:20Z">
              <w:rPr>
                <w:rFonts w:hint="default"/>
                <w:lang w:val="en-US"/>
              </w:rPr>
            </w:rPrChange>
          </w:rPr>
          <w:delText>Lemicola</w:delText>
        </w:r>
      </w:del>
      <w:ins w:id="243" w:author="amauropsis" w:date="2022-05-26T15:45:14Z">
        <w:del w:id="244" w:author="google1599737165" w:date="2022-05-30T22:23:16Z">
          <w:r>
            <w:rPr>
              <w:rFonts w:hint="default"/>
              <w:i/>
              <w:iCs/>
              <w:lang w:val="en-US"/>
              <w:rPrChange w:id="245" w:author="amauropsis" w:date="2022-05-26T15:45:20Z">
                <w:rPr>
                  <w:rFonts w:hint="default"/>
                  <w:lang w:val="en-US"/>
                </w:rPr>
              </w:rPrChange>
            </w:rPr>
            <w:delText>Ma</w:delText>
          </w:r>
        </w:del>
      </w:ins>
      <w:ins w:id="248" w:author="amauropsis" w:date="2022-05-26T15:45:15Z">
        <w:del w:id="249" w:author="google1599737165" w:date="2022-05-30T22:23:16Z">
          <w:r>
            <w:rPr>
              <w:rFonts w:hint="default"/>
              <w:i/>
              <w:iCs/>
              <w:lang w:val="en-US"/>
              <w:rPrChange w:id="250" w:author="amauropsis" w:date="2022-05-26T15:45:20Z">
                <w:rPr>
                  <w:rFonts w:hint="default"/>
                  <w:lang w:val="en-US"/>
                </w:rPr>
              </w:rPrChange>
            </w:rPr>
            <w:delText>coma</w:delText>
          </w:r>
        </w:del>
      </w:ins>
      <w:del w:id="253" w:author="google1599737165" w:date="2022-05-30T22:23:16Z">
        <w:r>
          <w:rPr>
            <w:rFonts w:hint="default"/>
            <w:i/>
            <w:iCs/>
            <w:lang w:val="en-US"/>
            <w:rPrChange w:id="254" w:author="amauropsis" w:date="2022-05-26T15:45:20Z">
              <w:rPr>
                <w:rFonts w:hint="default"/>
                <w:lang w:val="en-US"/>
              </w:rPr>
            </w:rPrChange>
          </w:rPr>
          <w:delText xml:space="preserve"> </w:delText>
        </w:r>
      </w:del>
      <w:ins w:id="256" w:author="google1599737165" w:date="2022-05-30T22:44:37Z">
        <w:r>
          <w:rPr>
            <w:rFonts w:hint="default"/>
            <w:i/>
            <w:iCs/>
            <w:lang w:val="en-US"/>
          </w:rPr>
          <w:t>Macoma</w:t>
        </w:r>
      </w:ins>
      <w:ins w:id="257" w:author="google1599737165" w:date="2022-05-30T22:23:23Z">
        <w:r>
          <w:rPr>
            <w:rFonts w:hint="default"/>
            <w:i/>
            <w:iCs/>
            <w:lang w:val="en-US"/>
          </w:rPr>
          <w:t xml:space="preserve"> </w:t>
        </w:r>
      </w:ins>
      <w:r>
        <w:rPr>
          <w:rFonts w:hint="default"/>
          <w:i/>
          <w:iCs/>
          <w:lang w:val="en-US"/>
          <w:rPrChange w:id="258" w:author="amauropsis" w:date="2022-05-26T15:45:20Z">
            <w:rPr>
              <w:rFonts w:hint="default"/>
              <w:lang w:val="en-US"/>
            </w:rPr>
          </w:rPrChange>
        </w:rPr>
        <w:t>balthica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на литорали Лувеньгского архипелага</w:t>
      </w:r>
      <w:ins w:id="259" w:author="google1599737165" w:date="2022-05-30T22:24:21Z">
        <w:r>
          <w:rPr>
            <w:rFonts w:hint="default"/>
            <w:lang w:val="ru-RU"/>
          </w:rPr>
          <w:t>,</w:t>
        </w:r>
      </w:ins>
      <w:ins w:id="260" w:author="google1599737165" w:date="2022-05-30T22:23:30Z">
        <w:r>
          <w:rPr>
            <w:rFonts w:hint="default"/>
            <w:lang w:val="ru-RU"/>
          </w:rPr>
          <w:t xml:space="preserve"> мо</w:t>
        </w:r>
      </w:ins>
      <w:ins w:id="261" w:author="google1599737165" w:date="2022-05-30T22:24:26Z">
        <w:r>
          <w:rPr>
            <w:rFonts w:hint="default"/>
            <w:lang w:val="ru-RU"/>
          </w:rPr>
          <w:t>н</w:t>
        </w:r>
      </w:ins>
      <w:ins w:id="262" w:author="google1599737165" w:date="2022-05-30T22:23:31Z">
        <w:r>
          <w:rPr>
            <w:rFonts w:hint="default"/>
            <w:lang w:val="ru-RU"/>
          </w:rPr>
          <w:t>иторинг</w:t>
        </w:r>
      </w:ins>
      <w:ins w:id="263" w:author="google1599737165" w:date="2022-05-30T22:23:32Z">
        <w:r>
          <w:rPr>
            <w:rFonts w:hint="default"/>
            <w:lang w:val="ru-RU"/>
          </w:rPr>
          <w:t xml:space="preserve"> </w:t>
        </w:r>
      </w:ins>
      <w:ins w:id="264" w:author="google1599737165" w:date="2022-05-30T22:23:33Z">
        <w:r>
          <w:rPr>
            <w:rFonts w:hint="default"/>
            <w:lang w:val="ru-RU"/>
          </w:rPr>
          <w:t>кото</w:t>
        </w:r>
      </w:ins>
      <w:ins w:id="265" w:author="google1599737165" w:date="2022-05-30T22:23:34Z">
        <w:r>
          <w:rPr>
            <w:rFonts w:hint="default"/>
            <w:lang w:val="ru-RU"/>
          </w:rPr>
          <w:t>рых б</w:t>
        </w:r>
      </w:ins>
      <w:ins w:id="266" w:author="google1599737165" w:date="2022-05-30T22:23:35Z">
        <w:r>
          <w:rPr>
            <w:rFonts w:hint="default"/>
            <w:lang w:val="ru-RU"/>
          </w:rPr>
          <w:t>ыл на</w:t>
        </w:r>
      </w:ins>
      <w:ins w:id="267" w:author="google1599737165" w:date="2022-05-30T22:23:36Z">
        <w:r>
          <w:rPr>
            <w:rFonts w:hint="default"/>
            <w:lang w:val="ru-RU"/>
          </w:rPr>
          <w:t xml:space="preserve">чат </w:t>
        </w:r>
      </w:ins>
      <w:ins w:id="268" w:author="google1599737165" w:date="2022-05-30T22:23:37Z">
        <w:r>
          <w:rPr>
            <w:rFonts w:hint="default"/>
            <w:lang w:val="ru-RU"/>
          </w:rPr>
          <w:t>в</w:t>
        </w:r>
      </w:ins>
      <w:ins w:id="269" w:author="google1599737165" w:date="2022-05-30T22:24:33Z">
        <w:r>
          <w:rPr>
            <w:rFonts w:hint="default"/>
            <w:lang w:val="ru-RU"/>
          </w:rPr>
          <w:t xml:space="preserve"> </w:t>
        </w:r>
      </w:ins>
      <w:ins w:id="270" w:author="google1599737165" w:date="2022-05-30T22:24:57Z">
        <w:r>
          <w:rPr>
            <w:rFonts w:hint="default"/>
            <w:lang w:val="ru-RU"/>
          </w:rPr>
          <w:t>1</w:t>
        </w:r>
      </w:ins>
      <w:ins w:id="271" w:author="google1599737165" w:date="2022-05-30T22:24:58Z">
        <w:r>
          <w:rPr>
            <w:rFonts w:hint="default"/>
            <w:lang w:val="ru-RU"/>
          </w:rPr>
          <w:t>9</w:t>
        </w:r>
      </w:ins>
      <w:ins w:id="272" w:author="google1599737165" w:date="2022-05-30T22:24:59Z">
        <w:r>
          <w:rPr>
            <w:rFonts w:hint="default"/>
            <w:lang w:val="ru-RU"/>
          </w:rPr>
          <w:t>9</w:t>
        </w:r>
      </w:ins>
      <w:ins w:id="273" w:author="google1599737165" w:date="2022-05-30T22:33:12Z">
        <w:r>
          <w:rPr>
            <w:rFonts w:hint="default"/>
            <w:lang w:val="ru-RU"/>
          </w:rPr>
          <w:t>2</w:t>
        </w:r>
      </w:ins>
      <w:ins w:id="274" w:author="google1599737165" w:date="2022-05-30T22:25:04Z">
        <w:r>
          <w:rPr>
            <w:rFonts w:hint="default"/>
            <w:lang w:val="ru-RU"/>
          </w:rPr>
          <w:t xml:space="preserve"> го</w:t>
        </w:r>
      </w:ins>
      <w:ins w:id="275" w:author="google1599737165" w:date="2022-05-30T22:25:05Z">
        <w:r>
          <w:rPr>
            <w:rFonts w:hint="default"/>
            <w:lang w:val="ru-RU"/>
          </w:rPr>
          <w:t>ду</w:t>
        </w:r>
      </w:ins>
      <w:ins w:id="276" w:author="google1599737165" w:date="2022-05-30T22:25:08Z">
        <w:r>
          <w:rPr>
            <w:rFonts w:hint="default"/>
            <w:lang w:val="ru-RU"/>
          </w:rPr>
          <w:t>.</w:t>
        </w:r>
      </w:ins>
      <w:ins w:id="277" w:author="google1599737165" w:date="2022-05-30T22:23:37Z">
        <w:r>
          <w:rPr>
            <w:rFonts w:hint="default"/>
            <w:lang w:val="ru-RU"/>
          </w:rPr>
          <w:t xml:space="preserve"> </w:t>
        </w:r>
      </w:ins>
      <w:del w:id="278" w:author="google1599737165" w:date="2022-05-30T22:23:27Z">
        <w:r>
          <w:rPr>
            <w:rFonts w:hint="default"/>
            <w:lang w:val="ru-RU"/>
          </w:rPr>
          <w:delText>.</w:delText>
        </w:r>
      </w:del>
      <w:del w:id="279" w:author="google1599737165" w:date="2022-05-30T22:33:17Z">
        <w:r>
          <w:rPr>
            <w:rFonts w:hint="default"/>
            <w:lang w:val="ru-RU"/>
          </w:rPr>
          <w:delText xml:space="preserve"> </w:delText>
        </w:r>
      </w:del>
      <w:r>
        <w:rPr>
          <w:rFonts w:hint="default"/>
          <w:lang w:val="ru-RU"/>
        </w:rPr>
        <w:t>Эти</w:t>
      </w:r>
      <w:ins w:id="280" w:author="google1599737165" w:date="2022-05-30T22:34:16Z">
        <w:r>
          <w:rPr>
            <w:rFonts w:hint="default"/>
            <w:lang w:val="ru-RU"/>
          </w:rPr>
          <w:t xml:space="preserve"> м</w:t>
        </w:r>
      </w:ins>
      <w:ins w:id="281" w:author="google1599737165" w:date="2022-05-30T22:34:17Z">
        <w:r>
          <w:rPr>
            <w:rFonts w:hint="default"/>
            <w:lang w:val="ru-RU"/>
          </w:rPr>
          <w:t>олл</w:t>
        </w:r>
      </w:ins>
      <w:ins w:id="282" w:author="google1599737165" w:date="2022-05-30T22:34:18Z">
        <w:r>
          <w:rPr>
            <w:rFonts w:hint="default"/>
            <w:lang w:val="ru-RU"/>
          </w:rPr>
          <w:t>юс</w:t>
        </w:r>
      </w:ins>
      <w:ins w:id="283" w:author="google1599737165" w:date="2022-05-30T22:34:19Z">
        <w:r>
          <w:rPr>
            <w:rFonts w:hint="default"/>
            <w:lang w:val="ru-RU"/>
          </w:rPr>
          <w:t xml:space="preserve">ки </w:t>
        </w:r>
      </w:ins>
      <w:ins w:id="284" w:author="google1599737165" w:date="2022-05-30T22:34:20Z">
        <w:r>
          <w:rPr>
            <w:rFonts w:hint="default"/>
            <w:lang w:val="ru-RU"/>
          </w:rPr>
          <w:t>бы</w:t>
        </w:r>
      </w:ins>
      <w:ins w:id="285" w:author="google1599737165" w:date="2022-05-30T22:34:21Z">
        <w:r>
          <w:rPr>
            <w:rFonts w:hint="default"/>
            <w:lang w:val="ru-RU"/>
          </w:rPr>
          <w:t>л</w:t>
        </w:r>
      </w:ins>
      <w:ins w:id="286" w:author="google1599737165" w:date="2022-05-30T22:34:22Z">
        <w:r>
          <w:rPr>
            <w:rFonts w:hint="default"/>
            <w:lang w:val="ru-RU"/>
          </w:rPr>
          <w:t>и от</w:t>
        </w:r>
      </w:ins>
      <w:ins w:id="287" w:author="google1599737165" w:date="2022-05-30T22:34:23Z">
        <w:r>
          <w:rPr>
            <w:rFonts w:hint="default"/>
            <w:lang w:val="ru-RU"/>
          </w:rPr>
          <w:t>носи</w:t>
        </w:r>
      </w:ins>
      <w:ins w:id="288" w:author="google1599737165" w:date="2022-05-30T22:34:24Z">
        <w:r>
          <w:rPr>
            <w:rFonts w:hint="default"/>
            <w:lang w:val="ru-RU"/>
          </w:rPr>
          <w:t>тел</w:t>
        </w:r>
      </w:ins>
      <w:ins w:id="289" w:author="google1599737165" w:date="2022-05-30T22:34:25Z">
        <w:r>
          <w:rPr>
            <w:rFonts w:hint="default"/>
            <w:lang w:val="ru-RU"/>
          </w:rPr>
          <w:t xml:space="preserve">ьно </w:t>
        </w:r>
      </w:ins>
      <w:ins w:id="290" w:author="google1599737165" w:date="2022-05-30T22:34:27Z">
        <w:r>
          <w:rPr>
            <w:rFonts w:hint="default"/>
            <w:lang w:val="ru-RU"/>
          </w:rPr>
          <w:t>м</w:t>
        </w:r>
      </w:ins>
      <w:ins w:id="291" w:author="google1599737165" w:date="2022-05-30T22:34:28Z">
        <w:r>
          <w:rPr>
            <w:rFonts w:hint="default"/>
            <w:lang w:val="ru-RU"/>
          </w:rPr>
          <w:t>ало</w:t>
        </w:r>
      </w:ins>
      <w:ins w:id="292" w:author="google1599737165" w:date="2022-05-30T22:34:29Z">
        <w:r>
          <w:rPr>
            <w:rFonts w:hint="default"/>
            <w:lang w:val="ru-RU"/>
          </w:rPr>
          <w:t>чи</w:t>
        </w:r>
      </w:ins>
      <w:ins w:id="293" w:author="google1599737165" w:date="2022-05-30T22:34:30Z">
        <w:r>
          <w:rPr>
            <w:rFonts w:hint="default"/>
            <w:lang w:val="ru-RU"/>
          </w:rPr>
          <w:t>сл</w:t>
        </w:r>
      </w:ins>
      <w:ins w:id="294" w:author="google1599737165" w:date="2022-05-30T22:34:31Z">
        <w:r>
          <w:rPr>
            <w:rFonts w:hint="default"/>
            <w:lang w:val="ru-RU"/>
          </w:rPr>
          <w:t>енны</w:t>
        </w:r>
      </w:ins>
      <w:ins w:id="295" w:author="google1599737165" w:date="2022-05-30T22:34:33Z">
        <w:r>
          <w:rPr>
            <w:rFonts w:hint="default"/>
            <w:lang w:val="ru-RU"/>
          </w:rPr>
          <w:t xml:space="preserve"> </w:t>
        </w:r>
      </w:ins>
      <w:r>
        <w:rPr>
          <w:rFonts w:hint="default"/>
          <w:lang w:val="ru-RU"/>
        </w:rPr>
        <w:t xml:space="preserve"> системы, в отличие от других объектов наблюдений, демонстрировали удивительную устойчивость: обилие этого вида демонстрировало колебания вокруг среднего значения. </w:t>
      </w:r>
      <w:commentRangeStart w:id="3"/>
      <w:r>
        <w:rPr>
          <w:rFonts w:hint="default"/>
          <w:lang w:val="ru-RU"/>
        </w:rPr>
        <w:t xml:space="preserve">Эта стабильность была нарушена лишь единожды, в </w:t>
      </w:r>
      <w:del w:id="296" w:author="google1599737165" w:date="2022-05-30T22:34:09Z">
        <w:r>
          <w:rPr>
            <w:rFonts w:hint="default"/>
            <w:lang w:val="en-US"/>
          </w:rPr>
          <w:delText>20++</w:delText>
        </w:r>
      </w:del>
      <w:ins w:id="297" w:author="google1599737165" w:date="2022-05-30T22:34:09Z">
        <w:r>
          <w:rPr>
            <w:rFonts w:hint="default"/>
            <w:lang w:val="ru-RU"/>
          </w:rPr>
          <w:t>1998</w:t>
        </w:r>
      </w:ins>
      <w:r>
        <w:rPr>
          <w:rFonts w:hint="default"/>
          <w:lang w:val="ru-RU"/>
        </w:rPr>
        <w:t xml:space="preserve"> году, когда был отмечен аномально высокий приток молоди этого моллюска. Когорта, возникшая в результате этого успешного оседания была прослежена на протяжении ++ лет, что позволило ценить ++++. Многолетние наблюдения над популяциями этого вида были начаты в разные годы в ++ точках. </w:t>
      </w:r>
      <w:commentRangeEnd w:id="3"/>
      <w:r>
        <w:commentReference w:id="3"/>
      </w:r>
    </w:p>
    <w:p>
      <w:pPr>
        <w:rPr>
          <w:ins w:id="298" w:author="google1599737165" w:date="2022-05-30T23:14:14Z"/>
        </w:rPr>
      </w:pPr>
    </w:p>
    <w:p>
      <w:pPr>
        <w:rPr>
          <w:ins w:id="299" w:author="google1599737165" w:date="2022-05-30T23:14:14Z"/>
        </w:rPr>
      </w:pPr>
    </w:p>
    <w:p>
      <w:pPr>
        <w:rPr>
          <w:ins w:id="300" w:author="google1599737165" w:date="2022-05-30T23:14:27Z"/>
          <w:rFonts w:hint="default"/>
        </w:rPr>
      </w:pPr>
      <w:ins w:id="301" w:author="google1599737165" w:date="2022-05-30T23:14:27Z">
        <w:r>
          <w:rPr>
            <w:rFonts w:hint="default"/>
          </w:rPr>
          <w:t>Специальное внимание было уделено поселениям Macoma balthica на литорали Лувеньгского архипелага, мониторинг которых был начат в 1992 году. В динамике численности с 1992 по настоящее время можно выделить два периода. До 1997 года плотность поселений оставалась достаточно низкой, и не превышала 500 экз./м2 с локальным повышением в 1994 году. В 1998 году после аномально высокого оседания молоди численность маком стабилизировалась на более высоком уровне и в дальнейшем флуктуировала в пределах от 1000 до 9000 экз./м2. По результатам 20-летних наблюдений за поселениями Macoma balthica был описан наиболее характерный тип функционирования поселений в Кандалакшском заливе Белого моря, при котором чередуются два состояния, характеризуемые бимодальным и мономодальноым распределением особей по размерам. При бимодальном распределении первый пик формируют молодые особи (обычно длиной до 5 мм), а второй модальный класс состоит из взрослых особей (в Белом море длиной 9–12 мм). Многолетние наблюдения над популяциями этого вида в разные годы проводили в 6 точках в акватории Кандалакшского государственного заповедника: на материковой литорали в районе пос. Лувеньга, в эстуарии реки Лувеньги, в Илистой губе острова Горелый (Лувеньские шхеры), в Южной губе и Западной Ряшковой салмы на литорали острова Ряшкова (Северный архипелаг), на литорали острова Ломнишный.</w:t>
        </w:r>
      </w:ins>
    </w:p>
    <w:p>
      <w:pPr>
        <w:rPr>
          <w:ins w:id="302" w:author="google1599737165" w:date="2022-05-30T23:14:15Z"/>
        </w:rPr>
      </w:pPr>
      <w:bookmarkStart w:id="0" w:name="_GoBack"/>
      <w:bookmarkEnd w:id="0"/>
    </w:p>
    <w:p>
      <w:pPr>
        <w:rPr>
          <w:rFonts w:hint="default"/>
          <w:lang w:val="ru-RU"/>
        </w:rPr>
      </w:pPr>
    </w:p>
    <w:p>
      <w:pPr>
        <w:rPr>
          <w:del w:id="303" w:author="amauropsis" w:date="2022-05-26T15:55:33Z"/>
          <w:rFonts w:hint="default"/>
          <w:lang w:val="ru-RU"/>
        </w:rPr>
      </w:pPr>
    </w:p>
    <w:p>
      <w:pPr>
        <w:rPr>
          <w:ins w:id="304" w:author="google1599737165" w:date="2022-05-30T22:45:38Z"/>
          <w:rFonts w:hint="default"/>
          <w:i/>
          <w:iCs/>
        </w:rPr>
      </w:pPr>
      <w:ins w:id="305" w:author="amauropsis" w:date="2022-05-26T15:48:33Z">
        <w:r>
          <w:rPr>
            <w:rFonts w:hint="default"/>
            <w:lang w:val="ru-RU"/>
          </w:rPr>
          <w:t>М</w:t>
        </w:r>
      </w:ins>
      <w:ins w:id="306" w:author="amauropsis" w:date="2022-05-26T15:48:34Z">
        <w:r>
          <w:rPr>
            <w:rFonts w:hint="default"/>
            <w:lang w:val="ru-RU"/>
          </w:rPr>
          <w:t>ногол</w:t>
        </w:r>
      </w:ins>
      <w:ins w:id="307" w:author="amauropsis" w:date="2022-05-26T15:48:35Z">
        <w:r>
          <w:rPr>
            <w:rFonts w:hint="default"/>
            <w:lang w:val="ru-RU"/>
          </w:rPr>
          <w:t>ет</w:t>
        </w:r>
      </w:ins>
      <w:ins w:id="308" w:author="amauropsis" w:date="2022-05-26T15:48:36Z">
        <w:r>
          <w:rPr>
            <w:rFonts w:hint="default"/>
            <w:lang w:val="ru-RU"/>
          </w:rPr>
          <w:t>ний м</w:t>
        </w:r>
      </w:ins>
      <w:ins w:id="309" w:author="amauropsis" w:date="2022-05-26T15:48:37Z">
        <w:r>
          <w:rPr>
            <w:rFonts w:hint="default"/>
            <w:lang w:val="ru-RU"/>
          </w:rPr>
          <w:t>ониторин</w:t>
        </w:r>
      </w:ins>
      <w:ins w:id="310" w:author="amauropsis" w:date="2022-05-26T15:48:38Z">
        <w:r>
          <w:rPr>
            <w:rFonts w:hint="default"/>
            <w:lang w:val="ru-RU"/>
          </w:rPr>
          <w:t>г</w:t>
        </w:r>
      </w:ins>
      <w:ins w:id="311" w:author="amauropsis" w:date="2022-05-26T15:48:44Z">
        <w:r>
          <w:rPr>
            <w:rFonts w:hint="default"/>
            <w:lang w:val="ru-RU"/>
          </w:rPr>
          <w:t xml:space="preserve"> </w:t>
        </w:r>
      </w:ins>
      <w:ins w:id="312" w:author="amauropsis" w:date="2022-05-26T15:48:45Z">
        <w:r>
          <w:rPr>
            <w:rFonts w:hint="default"/>
            <w:lang w:val="ru-RU"/>
          </w:rPr>
          <w:t>литоральны</w:t>
        </w:r>
      </w:ins>
      <w:ins w:id="313" w:author="amauropsis" w:date="2022-05-26T15:48:46Z">
        <w:r>
          <w:rPr>
            <w:rFonts w:hint="default"/>
            <w:lang w:val="ru-RU"/>
          </w:rPr>
          <w:t>х малако</w:t>
        </w:r>
      </w:ins>
      <w:ins w:id="314" w:author="amauropsis" w:date="2022-05-26T15:48:47Z">
        <w:r>
          <w:rPr>
            <w:rFonts w:hint="default"/>
            <w:lang w:val="ru-RU"/>
          </w:rPr>
          <w:t>ценозо</w:t>
        </w:r>
      </w:ins>
      <w:ins w:id="315" w:author="amauropsis" w:date="2022-05-26T15:48:48Z">
        <w:r>
          <w:rPr>
            <w:rFonts w:hint="default"/>
            <w:lang w:val="ru-RU"/>
          </w:rPr>
          <w:t>в</w:t>
        </w:r>
      </w:ins>
      <w:ins w:id="316" w:author="amauropsis" w:date="2022-05-26T15:48:38Z">
        <w:r>
          <w:rPr>
            <w:rFonts w:hint="default"/>
            <w:lang w:val="ru-RU"/>
          </w:rPr>
          <w:t xml:space="preserve">, </w:t>
        </w:r>
      </w:ins>
      <w:ins w:id="317" w:author="amauropsis" w:date="2022-05-26T15:49:43Z">
        <w:r>
          <w:rPr>
            <w:rFonts w:hint="default"/>
            <w:lang w:val="ru-RU"/>
          </w:rPr>
          <w:t xml:space="preserve">данные </w:t>
        </w:r>
      </w:ins>
      <w:ins w:id="318" w:author="amauropsis" w:date="2022-05-26T15:49:45Z">
        <w:r>
          <w:rPr>
            <w:rFonts w:hint="default"/>
            <w:lang w:val="ru-RU"/>
          </w:rPr>
          <w:t xml:space="preserve">которго </w:t>
        </w:r>
      </w:ins>
      <w:ins w:id="319" w:author="amauropsis" w:date="2022-05-26T15:49:46Z">
        <w:r>
          <w:rPr>
            <w:rFonts w:hint="default"/>
            <w:lang w:val="ru-RU"/>
          </w:rPr>
          <w:t xml:space="preserve">собирали </w:t>
        </w:r>
      </w:ins>
      <w:ins w:id="320" w:author="amauropsis" w:date="2022-05-26T15:50:04Z">
        <w:r>
          <w:rPr>
            <w:rFonts w:hint="default"/>
            <w:lang w:val="ru-RU"/>
          </w:rPr>
          <w:t>каждо</w:t>
        </w:r>
      </w:ins>
      <w:ins w:id="321" w:author="amauropsis" w:date="2022-05-26T15:50:05Z">
        <w:r>
          <w:rPr>
            <w:rFonts w:hint="default"/>
            <w:lang w:val="ru-RU"/>
          </w:rPr>
          <w:t>е лето</w:t>
        </w:r>
      </w:ins>
      <w:ins w:id="322" w:author="amauropsis" w:date="2022-05-26T15:49:49Z">
        <w:r>
          <w:rPr>
            <w:rFonts w:hint="default"/>
            <w:lang w:val="ru-RU"/>
          </w:rPr>
          <w:t xml:space="preserve"> с</w:t>
        </w:r>
      </w:ins>
      <w:ins w:id="323" w:author="amauropsis" w:date="2022-05-26T15:49:50Z">
        <w:r>
          <w:rPr>
            <w:rFonts w:hint="default"/>
            <w:lang w:val="ru-RU"/>
          </w:rPr>
          <w:t xml:space="preserve"> </w:t>
        </w:r>
      </w:ins>
      <w:ins w:id="324" w:author="amauropsis" w:date="2022-05-26T15:48:40Z">
        <w:r>
          <w:rPr>
            <w:rFonts w:hint="default"/>
            <w:lang w:val="ru-RU"/>
          </w:rPr>
          <w:t>2001</w:t>
        </w:r>
      </w:ins>
      <w:ins w:id="325" w:author="amauropsis" w:date="2022-05-26T15:50:08Z">
        <w:r>
          <w:rPr>
            <w:rFonts w:hint="default"/>
            <w:lang w:val="ru-RU"/>
          </w:rPr>
          <w:t xml:space="preserve"> по 2</w:t>
        </w:r>
      </w:ins>
      <w:ins w:id="326" w:author="amauropsis" w:date="2022-05-26T15:50:09Z">
        <w:r>
          <w:rPr>
            <w:rFonts w:hint="default"/>
            <w:lang w:val="ru-RU"/>
          </w:rPr>
          <w:t>019</w:t>
        </w:r>
      </w:ins>
      <w:ins w:id="327" w:author="amauropsis" w:date="2022-05-26T15:48:41Z">
        <w:r>
          <w:rPr>
            <w:rFonts w:hint="default"/>
            <w:lang w:val="ru-RU"/>
          </w:rPr>
          <w:t xml:space="preserve"> г</w:t>
        </w:r>
      </w:ins>
      <w:ins w:id="328" w:author="google1599737165" w:date="2022-05-30T22:45:14Z">
        <w:r>
          <w:rPr>
            <w:rFonts w:hint="default"/>
            <w:lang w:val="ru-RU"/>
          </w:rPr>
          <w:t>г</w:t>
        </w:r>
      </w:ins>
      <w:ins w:id="329" w:author="google1599737165" w:date="2022-05-30T22:45:11Z">
        <w:r>
          <w:rPr>
            <w:rFonts w:hint="default"/>
            <w:lang w:val="en-US"/>
          </w:rPr>
          <w:t xml:space="preserve"> </w:t>
        </w:r>
      </w:ins>
      <w:ins w:id="330" w:author="amauropsis" w:date="2022-05-26T15:48:41Z">
        <w:del w:id="331" w:author="google1599737165" w:date="2022-05-30T22:45:04Z">
          <w:r>
            <w:rPr>
              <w:rFonts w:hint="default"/>
              <w:lang w:val="ru-RU"/>
            </w:rPr>
            <w:delText>оду</w:delText>
          </w:r>
        </w:del>
      </w:ins>
      <w:ins w:id="332" w:author="amauropsis" w:date="2022-05-26T15:50:12Z">
        <w:del w:id="333" w:author="google1599737165" w:date="2022-05-30T22:45:04Z">
          <w:r>
            <w:rPr>
              <w:rFonts w:hint="default"/>
              <w:lang w:val="ru-RU"/>
            </w:rPr>
            <w:delText xml:space="preserve"> </w:delText>
          </w:r>
        </w:del>
      </w:ins>
      <w:ins w:id="334" w:author="amauropsis" w:date="2022-05-26T15:48:57Z">
        <w:r>
          <w:rPr>
            <w:rFonts w:hint="default"/>
            <w:lang w:val="ru-RU"/>
          </w:rPr>
          <w:t xml:space="preserve">на </w:t>
        </w:r>
      </w:ins>
      <w:ins w:id="335" w:author="amauropsis" w:date="2022-05-26T15:48:59Z">
        <w:r>
          <w:rPr>
            <w:rFonts w:hint="default"/>
            <w:lang w:val="ru-RU"/>
          </w:rPr>
          <w:t xml:space="preserve">двух </w:t>
        </w:r>
      </w:ins>
      <w:ins w:id="336" w:author="amauropsis" w:date="2022-05-26T15:49:03Z">
        <w:r>
          <w:rPr>
            <w:rFonts w:hint="default"/>
            <w:lang w:val="ru-RU"/>
          </w:rPr>
          <w:t>пес</w:t>
        </w:r>
      </w:ins>
      <w:ins w:id="337" w:author="amauropsis" w:date="2022-05-26T15:49:04Z">
        <w:r>
          <w:rPr>
            <w:rFonts w:hint="default"/>
            <w:lang w:val="ru-RU"/>
          </w:rPr>
          <w:t xml:space="preserve">чаныз </w:t>
        </w:r>
      </w:ins>
      <w:ins w:id="338" w:author="amauropsis" w:date="2022-05-26T15:49:05Z">
        <w:r>
          <w:rPr>
            <w:rFonts w:hint="default"/>
            <w:lang w:val="ru-RU"/>
          </w:rPr>
          <w:t>пляж</w:t>
        </w:r>
      </w:ins>
      <w:ins w:id="339" w:author="amauropsis" w:date="2022-05-26T15:49:06Z">
        <w:r>
          <w:rPr>
            <w:rFonts w:hint="default"/>
            <w:lang w:val="ru-RU"/>
          </w:rPr>
          <w:t>ах</w:t>
        </w:r>
      </w:ins>
      <w:ins w:id="340" w:author="amauropsis" w:date="2022-05-26T15:49:08Z">
        <w:r>
          <w:rPr>
            <w:rFonts w:hint="default"/>
            <w:lang w:val="ru-RU"/>
          </w:rPr>
          <w:t xml:space="preserve"> </w:t>
        </w:r>
      </w:ins>
      <w:ins w:id="341" w:author="amauropsis" w:date="2022-05-26T15:49:09Z">
        <w:r>
          <w:rPr>
            <w:rFonts w:hint="default"/>
            <w:lang w:val="ru-RU"/>
          </w:rPr>
          <w:t>(о</w:t>
        </w:r>
      </w:ins>
      <w:ins w:id="342" w:author="amauropsis" w:date="2022-05-26T15:49:12Z">
        <w:r>
          <w:rPr>
            <w:rFonts w:hint="default"/>
            <w:lang w:val="ru-RU"/>
          </w:rPr>
          <w:t>.</w:t>
        </w:r>
      </w:ins>
      <w:ins w:id="343" w:author="amauropsis" w:date="2022-05-26T15:49:13Z">
        <w:r>
          <w:rPr>
            <w:rFonts w:hint="default"/>
            <w:lang w:val="ru-RU"/>
          </w:rPr>
          <w:t xml:space="preserve"> Ряжк</w:t>
        </w:r>
      </w:ins>
      <w:ins w:id="344" w:author="amauropsis" w:date="2022-05-26T15:49:14Z">
        <w:r>
          <w:rPr>
            <w:rFonts w:hint="default"/>
            <w:lang w:val="ru-RU"/>
          </w:rPr>
          <w:t xml:space="preserve">ов и </w:t>
        </w:r>
      </w:ins>
      <w:ins w:id="345" w:author="amauropsis" w:date="2022-05-26T15:49:15Z">
        <w:r>
          <w:rPr>
            <w:rFonts w:hint="default"/>
            <w:lang w:val="ru-RU"/>
          </w:rPr>
          <w:t>о. Бол</w:t>
        </w:r>
      </w:ins>
      <w:ins w:id="346" w:author="amauropsis" w:date="2022-05-26T15:49:16Z">
        <w:r>
          <w:rPr>
            <w:rFonts w:hint="default"/>
            <w:lang w:val="ru-RU"/>
          </w:rPr>
          <w:t>ьшой Ло</w:t>
        </w:r>
      </w:ins>
      <w:ins w:id="347" w:author="amauropsis" w:date="2022-05-26T15:49:17Z">
        <w:r>
          <w:rPr>
            <w:rFonts w:hint="default"/>
            <w:lang w:val="ru-RU"/>
          </w:rPr>
          <w:t>мнишный</w:t>
        </w:r>
      </w:ins>
      <w:ins w:id="348" w:author="amauropsis" w:date="2022-05-26T15:49:18Z">
        <w:r>
          <w:rPr>
            <w:rFonts w:hint="default"/>
            <w:lang w:val="ru-RU"/>
          </w:rPr>
          <w:t>)</w:t>
        </w:r>
      </w:ins>
      <w:ins w:id="349" w:author="amauropsis" w:date="2022-05-26T15:51:01Z">
        <w:r>
          <w:rPr>
            <w:rFonts w:hint="default"/>
            <w:lang w:val="ru-RU"/>
          </w:rPr>
          <w:t xml:space="preserve">, </w:t>
        </w:r>
      </w:ins>
      <w:ins w:id="350" w:author="amauropsis" w:date="2022-05-26T15:51:02Z">
        <w:r>
          <w:rPr>
            <w:rFonts w:hint="default"/>
            <w:lang w:val="ru-RU"/>
          </w:rPr>
          <w:t>позвол</w:t>
        </w:r>
      </w:ins>
      <w:ins w:id="351" w:author="amauropsis" w:date="2022-05-26T15:51:03Z">
        <w:r>
          <w:rPr>
            <w:rFonts w:hint="default"/>
            <w:lang w:val="ru-RU"/>
          </w:rPr>
          <w:t>ил</w:t>
        </w:r>
      </w:ins>
      <w:ins w:id="352" w:author="amauropsis" w:date="2022-05-26T15:51:08Z">
        <w:r>
          <w:rPr>
            <w:rFonts w:hint="default"/>
            <w:lang w:val="ru-RU"/>
          </w:rPr>
          <w:t xml:space="preserve"> </w:t>
        </w:r>
      </w:ins>
      <w:ins w:id="353" w:author="amauropsis" w:date="2022-05-26T15:52:59Z">
        <w:r>
          <w:rPr>
            <w:rFonts w:hint="default"/>
            <w:lang w:val="ru-RU"/>
          </w:rPr>
          <w:t>вы</w:t>
        </w:r>
      </w:ins>
      <w:ins w:id="354" w:author="amauropsis" w:date="2022-05-26T15:53:03Z">
        <w:r>
          <w:rPr>
            <w:rFonts w:hint="default"/>
            <w:lang w:val="ru-RU"/>
          </w:rPr>
          <w:t>явит</w:t>
        </w:r>
      </w:ins>
      <w:ins w:id="355" w:author="amauropsis" w:date="2022-05-26T15:53:04Z">
        <w:r>
          <w:rPr>
            <w:rFonts w:hint="default"/>
            <w:lang w:val="ru-RU"/>
          </w:rPr>
          <w:t>ь</w:t>
        </w:r>
      </w:ins>
      <w:ins w:id="356" w:author="amauropsis" w:date="2022-05-26T15:51:11Z">
        <w:r>
          <w:rPr>
            <w:rFonts w:hint="default"/>
            <w:lang w:val="ru-RU"/>
          </w:rPr>
          <w:t xml:space="preserve"> </w:t>
        </w:r>
      </w:ins>
      <w:ins w:id="357" w:author="amauropsis" w:date="2022-05-26T15:51:12Z">
        <w:r>
          <w:rPr>
            <w:rFonts w:hint="default"/>
            <w:lang w:val="ru-RU"/>
          </w:rPr>
          <w:t>закономер</w:t>
        </w:r>
      </w:ins>
      <w:ins w:id="358" w:author="amauropsis" w:date="2022-05-26T15:51:13Z">
        <w:r>
          <w:rPr>
            <w:rFonts w:hint="default"/>
            <w:lang w:val="ru-RU"/>
          </w:rPr>
          <w:t>ные изм</w:t>
        </w:r>
      </w:ins>
      <w:ins w:id="359" w:author="amauropsis" w:date="2022-05-26T15:51:14Z">
        <w:r>
          <w:rPr>
            <w:rFonts w:hint="default"/>
            <w:lang w:val="ru-RU"/>
          </w:rPr>
          <w:t>ен</w:t>
        </w:r>
      </w:ins>
      <w:ins w:id="360" w:author="amauropsis" w:date="2022-05-26T15:51:15Z">
        <w:r>
          <w:rPr>
            <w:rFonts w:hint="default"/>
            <w:lang w:val="ru-RU"/>
          </w:rPr>
          <w:t>е</w:t>
        </w:r>
      </w:ins>
      <w:ins w:id="361" w:author="amauropsis" w:date="2022-05-26T15:51:18Z">
        <w:r>
          <w:rPr>
            <w:rFonts w:hint="default"/>
            <w:lang w:val="ru-RU"/>
          </w:rPr>
          <w:t>н</w:t>
        </w:r>
      </w:ins>
      <w:ins w:id="362" w:author="amauropsis" w:date="2022-05-26T15:51:19Z">
        <w:r>
          <w:rPr>
            <w:rFonts w:hint="default"/>
            <w:lang w:val="ru-RU"/>
          </w:rPr>
          <w:t xml:space="preserve">ия </w:t>
        </w:r>
      </w:ins>
      <w:ins w:id="363" w:author="amauropsis" w:date="2022-05-26T15:51:26Z">
        <w:r>
          <w:rPr>
            <w:rFonts w:hint="default"/>
            <w:lang w:val="ru-RU"/>
          </w:rPr>
          <w:t>р</w:t>
        </w:r>
      </w:ins>
      <w:ins w:id="364" w:author="amauropsis" w:date="2022-05-26T15:51:27Z">
        <w:r>
          <w:rPr>
            <w:rFonts w:hint="default"/>
            <w:lang w:val="ru-RU"/>
          </w:rPr>
          <w:t>азмерн</w:t>
        </w:r>
      </w:ins>
      <w:ins w:id="365" w:author="amauropsis" w:date="2022-05-26T15:51:28Z">
        <w:r>
          <w:rPr>
            <w:rFonts w:hint="default"/>
            <w:lang w:val="ru-RU"/>
          </w:rPr>
          <w:t>ой стр</w:t>
        </w:r>
      </w:ins>
      <w:ins w:id="366" w:author="amauropsis" w:date="2022-05-26T15:51:29Z">
        <w:r>
          <w:rPr>
            <w:rFonts w:hint="default"/>
            <w:lang w:val="ru-RU"/>
          </w:rPr>
          <w:t>уктур</w:t>
        </w:r>
      </w:ins>
      <w:ins w:id="367" w:author="amauropsis" w:date="2022-05-26T15:51:30Z">
        <w:r>
          <w:rPr>
            <w:rFonts w:hint="default"/>
            <w:lang w:val="ru-RU"/>
          </w:rPr>
          <w:t>ы</w:t>
        </w:r>
      </w:ins>
      <w:ins w:id="368" w:author="amauropsis" w:date="2022-05-26T15:53:12Z">
        <w:del w:id="369" w:author="google1599737165" w:date="2022-05-30T22:45:31Z">
          <w:r>
            <w:rPr>
              <w:rFonts w:hint="default"/>
              <w:lang w:val="ru-RU"/>
            </w:rPr>
            <w:delText xml:space="preserve"> </w:delText>
          </w:r>
        </w:del>
      </w:ins>
      <w:ins w:id="370" w:author="amauropsis" w:date="2022-05-26T15:53:12Z">
        <w:del w:id="371" w:author="google1599737165" w:date="2022-05-30T22:45:30Z">
          <w:r>
            <w:rPr>
              <w:rFonts w:hint="default"/>
              <w:lang w:val="ru-RU"/>
            </w:rPr>
            <w:delText>(</w:delText>
          </w:r>
        </w:del>
      </w:ins>
      <w:ins w:id="372" w:author="amauropsis" w:date="2022-05-26T15:51:48Z">
        <w:del w:id="373" w:author="google1599737165" w:date="2022-05-30T22:45:30Z">
          <w:r>
            <w:rPr>
              <w:rFonts w:hint="default"/>
              <w:lang w:val="ru-RU"/>
            </w:rPr>
            <w:delText>но н</w:delText>
          </w:r>
        </w:del>
      </w:ins>
      <w:ins w:id="374" w:author="amauropsis" w:date="2022-05-26T15:51:49Z">
        <w:del w:id="375" w:author="google1599737165" w:date="2022-05-30T22:45:30Z">
          <w:r>
            <w:rPr>
              <w:rFonts w:hint="default"/>
              <w:lang w:val="ru-RU"/>
            </w:rPr>
            <w:delText>е обили</w:delText>
          </w:r>
        </w:del>
      </w:ins>
      <w:ins w:id="376" w:author="amauropsis" w:date="2022-05-26T15:51:50Z">
        <w:del w:id="377" w:author="google1599737165" w:date="2022-05-30T22:45:30Z">
          <w:r>
            <w:rPr>
              <w:rFonts w:hint="default"/>
              <w:lang w:val="ru-RU"/>
            </w:rPr>
            <w:delText>я</w:delText>
          </w:r>
        </w:del>
      </w:ins>
      <w:ins w:id="378" w:author="amauropsis" w:date="2022-05-26T15:53:15Z">
        <w:del w:id="379" w:author="google1599737165" w:date="2022-05-30T22:45:30Z">
          <w:r>
            <w:rPr>
              <w:rFonts w:hint="default"/>
              <w:lang w:val="ru-RU"/>
            </w:rPr>
            <w:delText>)</w:delText>
          </w:r>
        </w:del>
      </w:ins>
      <w:ins w:id="380" w:author="amauropsis" w:date="2022-05-26T15:51:50Z">
        <w:r>
          <w:rPr>
            <w:rFonts w:hint="default"/>
            <w:lang w:val="ru-RU"/>
          </w:rPr>
          <w:t xml:space="preserve"> </w:t>
        </w:r>
      </w:ins>
      <w:ins w:id="381" w:author="amauropsis" w:date="2022-05-26T15:51:37Z">
        <w:r>
          <w:rPr>
            <w:rFonts w:hint="default"/>
            <w:i/>
            <w:iCs/>
            <w:lang w:val="en-US"/>
            <w:rPrChange w:id="382" w:author="amauropsis" w:date="2022-05-26T15:53:18Z">
              <w:rPr>
                <w:rFonts w:hint="default"/>
                <w:lang w:val="en-US"/>
              </w:rPr>
            </w:rPrChange>
          </w:rPr>
          <w:t>Macoma</w:t>
        </w:r>
      </w:ins>
      <w:ins w:id="383" w:author="amauropsis" w:date="2022-05-26T15:51:38Z">
        <w:r>
          <w:rPr>
            <w:rFonts w:hint="default"/>
            <w:i/>
            <w:iCs/>
            <w:lang w:val="en-US"/>
            <w:rPrChange w:id="384" w:author="amauropsis" w:date="2022-05-26T15:53:18Z">
              <w:rPr>
                <w:rFonts w:hint="default"/>
                <w:lang w:val="en-US"/>
              </w:rPr>
            </w:rPrChange>
          </w:rPr>
          <w:t xml:space="preserve"> balt</w:t>
        </w:r>
      </w:ins>
      <w:ins w:id="385" w:author="amauropsis" w:date="2022-05-26T15:51:39Z">
        <w:r>
          <w:rPr>
            <w:rFonts w:hint="default"/>
            <w:i/>
            <w:iCs/>
            <w:lang w:val="en-US"/>
            <w:rPrChange w:id="386" w:author="amauropsis" w:date="2022-05-26T15:53:18Z">
              <w:rPr>
                <w:rFonts w:hint="default"/>
                <w:lang w:val="en-US"/>
              </w:rPr>
            </w:rPrChange>
          </w:rPr>
          <w:t>hica</w:t>
        </w:r>
      </w:ins>
      <w:ins w:id="387" w:author="amauropsis" w:date="2022-05-26T15:51:54Z">
        <w:r>
          <w:rPr>
            <w:rFonts w:hint="default"/>
            <w:lang w:val="ru-RU"/>
          </w:rPr>
          <w:t>, в</w:t>
        </w:r>
      </w:ins>
      <w:ins w:id="388" w:author="amauropsis" w:date="2022-05-26T15:51:55Z">
        <w:r>
          <w:rPr>
            <w:rFonts w:hint="default"/>
            <w:lang w:val="ru-RU"/>
          </w:rPr>
          <w:t xml:space="preserve"> с</w:t>
        </w:r>
      </w:ins>
      <w:ins w:id="389" w:author="amauropsis" w:date="2022-05-26T15:51:56Z">
        <w:r>
          <w:rPr>
            <w:rFonts w:hint="default"/>
            <w:lang w:val="ru-RU"/>
          </w:rPr>
          <w:t>в</w:t>
        </w:r>
      </w:ins>
      <w:ins w:id="390" w:author="amauropsis" w:date="2022-05-26T15:51:57Z">
        <w:r>
          <w:rPr>
            <w:rFonts w:hint="default"/>
            <w:lang w:val="ru-RU"/>
          </w:rPr>
          <w:t>яз</w:t>
        </w:r>
      </w:ins>
      <w:ins w:id="391" w:author="amauropsis" w:date="2022-05-26T15:51:58Z">
        <w:r>
          <w:rPr>
            <w:rFonts w:hint="default"/>
            <w:lang w:val="ru-RU"/>
          </w:rPr>
          <w:t>и с</w:t>
        </w:r>
      </w:ins>
      <w:ins w:id="392" w:author="amauropsis" w:date="2022-05-26T15:51:59Z">
        <w:r>
          <w:rPr>
            <w:rFonts w:hint="default"/>
            <w:lang w:val="ru-RU"/>
          </w:rPr>
          <w:t xml:space="preserve"> </w:t>
        </w:r>
      </w:ins>
      <w:ins w:id="393" w:author="amauropsis" w:date="2022-05-26T15:52:02Z">
        <w:r>
          <w:rPr>
            <w:rFonts w:hint="default"/>
            <w:lang w:val="ru-RU"/>
          </w:rPr>
          <w:t>пл</w:t>
        </w:r>
      </w:ins>
      <w:ins w:id="394" w:author="amauropsis" w:date="2022-05-26T15:52:03Z">
        <w:r>
          <w:rPr>
            <w:rFonts w:hint="default"/>
            <w:lang w:val="ru-RU"/>
          </w:rPr>
          <w:t>отностью</w:t>
        </w:r>
      </w:ins>
      <w:ins w:id="395" w:author="amauropsis" w:date="2022-05-26T15:52:05Z">
        <w:r>
          <w:rPr>
            <w:rFonts w:hint="default"/>
            <w:lang w:val="ru-RU"/>
          </w:rPr>
          <w:t xml:space="preserve"> пос</w:t>
        </w:r>
      </w:ins>
      <w:ins w:id="396" w:author="amauropsis" w:date="2022-05-26T15:52:06Z">
        <w:r>
          <w:rPr>
            <w:rFonts w:hint="default"/>
            <w:lang w:val="ru-RU"/>
          </w:rPr>
          <w:t>еления</w:t>
        </w:r>
      </w:ins>
      <w:ins w:id="397" w:author="amauropsis" w:date="2022-05-26T15:52:07Z">
        <w:r>
          <w:rPr>
            <w:rFonts w:hint="default"/>
            <w:lang w:val="ru-RU"/>
          </w:rPr>
          <w:t xml:space="preserve"> и </w:t>
        </w:r>
      </w:ins>
      <w:ins w:id="398" w:author="amauropsis" w:date="2022-05-26T15:52:09Z">
        <w:r>
          <w:rPr>
            <w:rFonts w:hint="default"/>
            <w:lang w:val="ru-RU"/>
          </w:rPr>
          <w:t>разме</w:t>
        </w:r>
      </w:ins>
      <w:ins w:id="399" w:author="amauropsis" w:date="2022-05-26T15:52:10Z">
        <w:r>
          <w:rPr>
            <w:rFonts w:hint="default"/>
            <w:lang w:val="ru-RU"/>
          </w:rPr>
          <w:t xml:space="preserve">рной </w:t>
        </w:r>
      </w:ins>
      <w:ins w:id="400" w:author="amauropsis" w:date="2022-05-26T15:52:11Z">
        <w:r>
          <w:rPr>
            <w:rFonts w:hint="default"/>
            <w:lang w:val="ru-RU"/>
          </w:rPr>
          <w:t>структу</w:t>
        </w:r>
      </w:ins>
      <w:ins w:id="401" w:author="amauropsis" w:date="2022-05-26T15:52:12Z">
        <w:r>
          <w:rPr>
            <w:rFonts w:hint="default"/>
            <w:lang w:val="ru-RU"/>
          </w:rPr>
          <w:t xml:space="preserve">рой </w:t>
        </w:r>
      </w:ins>
      <w:ins w:id="402" w:author="amauropsis" w:date="2022-05-26T15:52:13Z">
        <w:r>
          <w:rPr>
            <w:rFonts w:hint="default"/>
            <w:lang w:val="ru-RU"/>
          </w:rPr>
          <w:t>питающ</w:t>
        </w:r>
      </w:ins>
      <w:ins w:id="403" w:author="amauropsis" w:date="2022-05-26T15:52:14Z">
        <w:r>
          <w:rPr>
            <w:rFonts w:hint="default"/>
            <w:lang w:val="ru-RU"/>
          </w:rPr>
          <w:t>е</w:t>
        </w:r>
      </w:ins>
      <w:ins w:id="404" w:author="amauropsis" w:date="2022-05-26T15:52:17Z">
        <w:r>
          <w:rPr>
            <w:rFonts w:hint="default"/>
            <w:lang w:val="ru-RU"/>
          </w:rPr>
          <w:t>й</w:t>
        </w:r>
      </w:ins>
      <w:ins w:id="405" w:author="amauropsis" w:date="2022-05-26T15:52:18Z">
        <w:r>
          <w:rPr>
            <w:rFonts w:hint="default"/>
            <w:lang w:val="ru-RU"/>
          </w:rPr>
          <w:t>ся ма</w:t>
        </w:r>
      </w:ins>
      <w:ins w:id="406" w:author="amauropsis" w:date="2022-05-26T15:52:19Z">
        <w:r>
          <w:rPr>
            <w:rFonts w:hint="default"/>
            <w:lang w:val="ru-RU"/>
          </w:rPr>
          <w:t xml:space="preserve">комами </w:t>
        </w:r>
      </w:ins>
      <w:ins w:id="407" w:author="amauropsis" w:date="2022-05-26T15:52:21Z">
        <w:r>
          <w:rPr>
            <w:rFonts w:hint="default"/>
            <w:lang w:val="ru-RU"/>
          </w:rPr>
          <w:t>хизн</w:t>
        </w:r>
      </w:ins>
      <w:ins w:id="408" w:author="amauropsis" w:date="2022-05-26T15:52:22Z">
        <w:r>
          <w:rPr>
            <w:rFonts w:hint="default"/>
            <w:lang w:val="ru-RU"/>
          </w:rPr>
          <w:t>ой с</w:t>
        </w:r>
      </w:ins>
      <w:ins w:id="409" w:author="amauropsis" w:date="2022-05-26T15:52:23Z">
        <w:r>
          <w:rPr>
            <w:rFonts w:hint="default"/>
            <w:lang w:val="ru-RU"/>
          </w:rPr>
          <w:t>верл</w:t>
        </w:r>
      </w:ins>
      <w:ins w:id="410" w:author="amauropsis" w:date="2022-05-26T15:52:24Z">
        <w:r>
          <w:rPr>
            <w:rFonts w:hint="default"/>
            <w:lang w:val="ru-RU"/>
          </w:rPr>
          <w:t>яще</w:t>
        </w:r>
      </w:ins>
      <w:ins w:id="411" w:author="amauropsis" w:date="2022-05-26T15:52:25Z">
        <w:r>
          <w:rPr>
            <w:rFonts w:hint="default"/>
            <w:lang w:val="ru-RU"/>
          </w:rPr>
          <w:t>й улитк</w:t>
        </w:r>
      </w:ins>
      <w:ins w:id="412" w:author="amauropsis" w:date="2022-05-26T15:52:26Z">
        <w:r>
          <w:rPr>
            <w:rFonts w:hint="default"/>
            <w:lang w:val="ru-RU"/>
          </w:rPr>
          <w:t xml:space="preserve">и </w:t>
        </w:r>
      </w:ins>
      <w:ins w:id="413" w:author="amauropsis" w:date="2022-05-26T15:52:26Z">
        <w:r>
          <w:rPr>
            <w:rFonts w:hint="default"/>
            <w:i/>
            <w:iCs/>
            <w:rPrChange w:id="414" w:author="amauropsis" w:date="2022-05-26T15:53:26Z">
              <w:rPr>
                <w:rFonts w:hint="default"/>
              </w:rPr>
            </w:rPrChange>
          </w:rPr>
          <w:t>A</w:t>
        </w:r>
      </w:ins>
      <w:ins w:id="415" w:author="amauropsis" w:date="2022-05-26T15:52:27Z">
        <w:r>
          <w:rPr>
            <w:rFonts w:hint="default"/>
            <w:i/>
            <w:iCs/>
            <w:rPrChange w:id="416" w:author="amauropsis" w:date="2022-05-26T15:53:26Z">
              <w:rPr>
                <w:rFonts w:hint="default"/>
              </w:rPr>
            </w:rPrChange>
          </w:rPr>
          <w:t>m</w:t>
        </w:r>
      </w:ins>
      <w:ins w:id="417" w:author="amauropsis" w:date="2022-05-26T15:52:28Z">
        <w:r>
          <w:rPr>
            <w:rFonts w:hint="default"/>
            <w:i/>
            <w:iCs/>
            <w:rPrChange w:id="418" w:author="amauropsis" w:date="2022-05-26T15:53:26Z">
              <w:rPr>
                <w:rFonts w:hint="default"/>
              </w:rPr>
            </w:rPrChange>
          </w:rPr>
          <w:t>au</w:t>
        </w:r>
      </w:ins>
      <w:ins w:id="419" w:author="amauropsis" w:date="2022-05-26T15:52:29Z">
        <w:r>
          <w:rPr>
            <w:rFonts w:hint="default"/>
            <w:i/>
            <w:iCs/>
            <w:rPrChange w:id="420" w:author="amauropsis" w:date="2022-05-26T15:53:26Z">
              <w:rPr>
                <w:rFonts w:hint="default"/>
              </w:rPr>
            </w:rPrChange>
          </w:rPr>
          <w:t>ropsis isla</w:t>
        </w:r>
      </w:ins>
      <w:ins w:id="421" w:author="amauropsis" w:date="2022-05-26T15:52:30Z">
        <w:r>
          <w:rPr>
            <w:rFonts w:hint="default"/>
            <w:i/>
            <w:iCs/>
            <w:rPrChange w:id="422" w:author="amauropsis" w:date="2022-05-26T15:53:26Z">
              <w:rPr>
                <w:rFonts w:hint="default"/>
              </w:rPr>
            </w:rPrChange>
          </w:rPr>
          <w:t>ndica</w:t>
        </w:r>
      </w:ins>
    </w:p>
    <w:p>
      <w:pPr>
        <w:rPr>
          <w:ins w:id="423" w:author="amauropsis" w:date="2022-05-26T15:48:28Z"/>
          <w:rFonts w:hint="default"/>
          <w:lang w:val="ru-RU"/>
        </w:rPr>
      </w:pPr>
      <w:ins w:id="424" w:author="amauropsis" w:date="2022-05-26T15:52:33Z">
        <w:r>
          <w:rPr>
            <w:rFonts w:hint="default"/>
            <w:lang w:val="ru-RU"/>
          </w:rPr>
          <w:t>.</w:t>
        </w:r>
      </w:ins>
    </w:p>
    <w:p>
      <w:pPr>
        <w:rPr>
          <w:del w:id="425" w:author="amauropsis" w:date="2022-05-26T15:52:42Z"/>
          <w:rFonts w:hint="default"/>
          <w:lang w:val="ru-RU"/>
        </w:rPr>
      </w:pPr>
      <w:del w:id="426" w:author="amauropsis" w:date="2022-05-26T15:52:42Z">
        <w:r>
          <w:rPr>
            <w:rFonts w:hint="default"/>
            <w:lang w:val="ru-RU"/>
          </w:rPr>
          <w:delText xml:space="preserve">Среди популяций </w:delText>
        </w:r>
      </w:del>
      <w:del w:id="427" w:author="amauropsis" w:date="2022-05-26T15:52:42Z">
        <w:r>
          <w:rPr>
            <w:rFonts w:hint="default"/>
            <w:lang w:val="en-US"/>
          </w:rPr>
          <w:delText>L. bathica</w:delText>
        </w:r>
      </w:del>
      <w:del w:id="428" w:author="amauropsis" w:date="2022-05-26T15:52:42Z">
        <w:r>
          <w:rPr>
            <w:rFonts w:hint="default"/>
            <w:lang w:val="ru-RU"/>
          </w:rPr>
          <w:delText>, тем не менее, были найдены примеры нестабильных поселений, демонстрирующих продолжительные многолетние циклические колебания, но не связанные с антагонизмом взрослых моллюсков и молоди, как это было показано на мидиях. Многолетние наблюдения, начавшиеся в 20</w:delText>
        </w:r>
      </w:del>
      <w:del w:id="429" w:author="amauropsis" w:date="2022-05-26T15:52:42Z">
        <w:r>
          <w:rPr>
            <w:rFonts w:hint="default"/>
            <w:lang w:val="en-US"/>
          </w:rPr>
          <w:delText>++</w:delText>
        </w:r>
      </w:del>
      <w:del w:id="430" w:author="amauropsis" w:date="2022-05-26T15:52:42Z">
        <w:r>
          <w:rPr>
            <w:rFonts w:hint="default"/>
            <w:lang w:val="ru-RU"/>
          </w:rPr>
          <w:delText xml:space="preserve"> году, позволили найти хорошо документированную связь динамики обилия двустворок с обилием хищной улитки </w:delText>
        </w:r>
      </w:del>
      <w:del w:id="431" w:author="amauropsis" w:date="2022-05-26T15:52:42Z">
        <w:r>
          <w:rPr>
            <w:rFonts w:hint="default"/>
            <w:lang w:val="en-US"/>
          </w:rPr>
          <w:delText>Amauropsis islandica</w:delText>
        </w:r>
      </w:del>
      <w:del w:id="432" w:author="amauropsis" w:date="2022-05-26T15:52:42Z">
        <w:r>
          <w:rPr>
            <w:rFonts w:hint="default"/>
            <w:lang w:val="ru-RU"/>
          </w:rPr>
          <w:delText xml:space="preserve">, для которой эти двустворки являются основными жертвами. </w:delText>
        </w:r>
      </w:del>
    </w:p>
    <w:p>
      <w:pPr>
        <w:rPr>
          <w:del w:id="433" w:author="amauropsis" w:date="2022-05-26T15:55:30Z"/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оценки роли гидрологических процессов в динамике биосистем</w:t>
      </w:r>
      <w:del w:id="434" w:author="amauropsis" w:date="2022-05-26T15:53:33Z">
        <w:r>
          <w:rPr>
            <w:rFonts w:hint="default"/>
            <w:lang w:val="ru-RU"/>
          </w:rPr>
          <w:delText>,</w:delText>
        </w:r>
      </w:del>
      <w:r>
        <w:rPr>
          <w:rFonts w:hint="default"/>
          <w:lang w:val="ru-RU"/>
        </w:rPr>
        <w:t xml:space="preserve"> в 2007 г. начался мониторинг </w:t>
      </w:r>
      <w:del w:id="435" w:author="amauropsis" w:date="2022-05-26T15:53:43Z">
        <w:r>
          <w:rPr>
            <w:rFonts w:hint="default"/>
            <w:lang w:val="ru-RU"/>
          </w:rPr>
          <w:delText>гидрологических показателей (</w:delText>
        </w:r>
      </w:del>
      <w:r>
        <w:rPr>
          <w:rFonts w:hint="default"/>
          <w:lang w:val="ru-RU"/>
        </w:rPr>
        <w:t>температур</w:t>
      </w:r>
      <w:del w:id="436" w:author="amauropsis" w:date="2022-05-26T15:53:46Z">
        <w:r>
          <w:rPr>
            <w:rFonts w:hint="default"/>
            <w:lang w:val="ru-RU"/>
          </w:rPr>
          <w:delText>а</w:delText>
        </w:r>
      </w:del>
      <w:ins w:id="437" w:author="amauropsis" w:date="2022-05-26T15:53:46Z">
        <w:r>
          <w:rPr>
            <w:rFonts w:hint="default"/>
            <w:lang w:val="ru-RU"/>
          </w:rPr>
          <w:t>ы</w:t>
        </w:r>
      </w:ins>
      <w:r>
        <w:rPr>
          <w:rFonts w:hint="default"/>
          <w:lang w:val="ru-RU"/>
        </w:rPr>
        <w:t xml:space="preserve"> воды и соленост</w:t>
      </w:r>
      <w:del w:id="438" w:author="amauropsis" w:date="2022-05-26T15:53:49Z">
        <w:r>
          <w:rPr>
            <w:rFonts w:hint="default"/>
            <w:lang w:val="ru-RU"/>
          </w:rPr>
          <w:delText>ь)</w:delText>
        </w:r>
      </w:del>
      <w:ins w:id="439" w:author="amauropsis" w:date="2022-05-26T15:53:49Z">
        <w:r>
          <w:rPr>
            <w:rFonts w:hint="default"/>
            <w:lang w:val="ru-RU"/>
          </w:rPr>
          <w:t>и</w:t>
        </w:r>
      </w:ins>
      <w:r>
        <w:rPr>
          <w:rFonts w:hint="default"/>
          <w:lang w:val="ru-RU"/>
        </w:rPr>
        <w:t xml:space="preserve"> в Южной губе в летний период. Эти наблюдения позволили заметить отчетливую картину </w:t>
      </w:r>
      <w:del w:id="440" w:author="google1599737165" w:date="2022-05-30T22:45:59Z">
        <w:commentRangeStart w:id="4"/>
        <w:r>
          <w:rPr>
            <w:rFonts w:hint="default"/>
            <w:lang w:val="ru-RU"/>
          </w:rPr>
          <w:delText xml:space="preserve">сезонной </w:delText>
        </w:r>
      </w:del>
      <w:r>
        <w:rPr>
          <w:rFonts w:hint="default"/>
          <w:lang w:val="ru-RU"/>
        </w:rPr>
        <w:t xml:space="preserve">смены водных масс </w:t>
      </w:r>
      <w:commentRangeEnd w:id="4"/>
      <w:r>
        <w:commentReference w:id="4"/>
      </w:r>
      <w:ins w:id="441" w:author="google1599737165" w:date="2022-05-30T22:46:09Z">
        <w:r>
          <w:rPr>
            <w:rFonts w:hint="default"/>
            <w:lang w:val="ru-RU"/>
          </w:rPr>
          <w:t xml:space="preserve">в </w:t>
        </w:r>
      </w:ins>
      <w:ins w:id="442" w:author="google1599737165" w:date="2022-05-30T22:46:11Z">
        <w:r>
          <w:rPr>
            <w:rFonts w:hint="default"/>
            <w:lang w:val="ru-RU"/>
          </w:rPr>
          <w:t>летни</w:t>
        </w:r>
      </w:ins>
      <w:ins w:id="443" w:author="google1599737165" w:date="2022-05-30T22:46:12Z">
        <w:r>
          <w:rPr>
            <w:rFonts w:hint="default"/>
            <w:lang w:val="ru-RU"/>
          </w:rPr>
          <w:t xml:space="preserve">й </w:t>
        </w:r>
      </w:ins>
      <w:ins w:id="444" w:author="google1599737165" w:date="2022-05-30T22:46:13Z">
        <w:r>
          <w:rPr>
            <w:rFonts w:hint="default"/>
            <w:lang w:val="ru-RU"/>
          </w:rPr>
          <w:t>перио</w:t>
        </w:r>
      </w:ins>
      <w:ins w:id="445" w:author="google1599737165" w:date="2022-05-30T22:46:14Z">
        <w:r>
          <w:rPr>
            <w:rFonts w:hint="default"/>
            <w:lang w:val="ru-RU"/>
          </w:rPr>
          <w:t>д</w:t>
        </w:r>
      </w:ins>
      <w:ins w:id="446" w:author="google1599737165" w:date="2022-05-30T22:46:15Z">
        <w:r>
          <w:rPr>
            <w:rFonts w:hint="default"/>
            <w:lang w:val="ru-RU"/>
          </w:rPr>
          <w:t xml:space="preserve"> </w:t>
        </w:r>
      </w:ins>
      <w:r>
        <w:rPr>
          <w:rFonts w:hint="default"/>
          <w:lang w:val="ru-RU"/>
        </w:rPr>
        <w:t>в акватории: холодная и осолон</w:t>
      </w:r>
      <w:del w:id="447" w:author="amauropsis" w:date="2022-05-26T15:54:04Z">
        <w:r>
          <w:rPr>
            <w:rFonts w:hint="default"/>
            <w:lang w:val="ru-RU"/>
          </w:rPr>
          <w:delText>е</w:delText>
        </w:r>
      </w:del>
      <w:ins w:id="448" w:author="amauropsis" w:date="2022-05-26T15:54:04Z">
        <w:r>
          <w:rPr>
            <w:rFonts w:hint="default"/>
            <w:lang w:val="ru-RU"/>
          </w:rPr>
          <w:t>ё</w:t>
        </w:r>
      </w:ins>
      <w:r>
        <w:rPr>
          <w:rFonts w:hint="default"/>
          <w:lang w:val="ru-RU"/>
        </w:rPr>
        <w:t>нная водная масса сменяется более теплой опресненной водой. При этом показана ведущая роль ветра в изменении гидрологических характеристик акватории: при северном ветре опресн</w:t>
      </w:r>
      <w:del w:id="449" w:author="amauropsis" w:date="2022-05-26T15:54:48Z">
        <w:r>
          <w:rPr>
            <w:rFonts w:hint="default"/>
            <w:lang w:val="ru-RU"/>
          </w:rPr>
          <w:delText>е</w:delText>
        </w:r>
      </w:del>
      <w:ins w:id="450" w:author="amauropsis" w:date="2022-05-26T15:54:48Z">
        <w:r>
          <w:rPr>
            <w:rFonts w:hint="default"/>
            <w:lang w:val="ru-RU"/>
          </w:rPr>
          <w:t>ё</w:t>
        </w:r>
      </w:ins>
      <w:r>
        <w:rPr>
          <w:rFonts w:hint="default"/>
          <w:lang w:val="ru-RU"/>
        </w:rPr>
        <w:t>нная водная масса оттесняется от кута</w:t>
      </w:r>
      <w:ins w:id="451" w:author="amauropsis" w:date="2022-05-26T15:54:44Z">
        <w:r>
          <w:rPr>
            <w:rFonts w:hint="default"/>
            <w:lang w:val="ru-RU"/>
          </w:rPr>
          <w:t xml:space="preserve"> </w:t>
        </w:r>
      </w:ins>
      <w:r>
        <w:rPr>
          <w:rFonts w:hint="default"/>
          <w:lang w:val="ru-RU"/>
        </w:rPr>
        <w:t>залива и замещается более холодной и осолон</w:t>
      </w:r>
      <w:del w:id="452" w:author="amauropsis" w:date="2022-05-26T15:54:55Z">
        <w:r>
          <w:rPr>
            <w:rFonts w:hint="default"/>
            <w:lang w:val="ru-RU"/>
          </w:rPr>
          <w:delText>е</w:delText>
        </w:r>
      </w:del>
      <w:ins w:id="453" w:author="amauropsis" w:date="2022-05-26T15:54:55Z">
        <w:r>
          <w:rPr>
            <w:rFonts w:hint="default"/>
            <w:lang w:val="ru-RU"/>
          </w:rPr>
          <w:t>ё</w:t>
        </w:r>
      </w:ins>
      <w:r>
        <w:rPr>
          <w:rFonts w:hint="default"/>
          <w:lang w:val="ru-RU"/>
        </w:rPr>
        <w:t xml:space="preserve">нной глубинной водной массой. </w:t>
      </w:r>
      <w:del w:id="454" w:author="amauropsis" w:date="2022-05-26T15:55:07Z">
        <w:r>
          <w:rPr>
            <w:rFonts w:hint="default"/>
            <w:lang w:val="ru-RU"/>
          </w:rPr>
          <w:delText xml:space="preserve"> </w:delText>
        </w:r>
      </w:del>
      <w:r>
        <w:rPr>
          <w:rFonts w:hint="default"/>
          <w:lang w:val="ru-RU"/>
        </w:rPr>
        <w:t xml:space="preserve">Ежедневные оценки этих параметров позволили отследить последствия, вызванные мощными сбросами пресной воды из водохранилища каскада «Нивской» ГЭС. </w:t>
      </w:r>
    </w:p>
    <w:p>
      <w:pPr>
        <w:rPr>
          <w:del w:id="455" w:author="amauropsis" w:date="2022-05-26T15:55:27Z"/>
          <w:rFonts w:hint="default"/>
          <w:lang w:val="ru-RU"/>
        </w:rPr>
      </w:pPr>
    </w:p>
    <w:p>
      <w:pPr>
        <w:rPr>
          <w:ins w:id="456" w:author="amauropsis" w:date="2022-05-26T15:55:45Z"/>
          <w:rFonts w:hint="default"/>
          <w:lang w:val="ru-RU"/>
        </w:rPr>
      </w:pPr>
      <w:r>
        <w:rPr>
          <w:rFonts w:hint="default"/>
          <w:lang w:val="ru-RU"/>
        </w:rPr>
        <w:t>Результаты мониторинговых программ, описанных выше, легли в основу баз данных, которые опубликованы в Летописи природы Канадалакшского заповедника. Материалы мониторингов имеют электронные версии, доступ к которым может быть получен по согласованию с авторами наблюдений и администрацией Кандалакшского заповедника.</w:t>
      </w:r>
    </w:p>
    <w:p>
      <w:pPr>
        <w:rPr>
          <w:rFonts w:hint="default"/>
          <w:lang w:val="ru-RU"/>
        </w:rPr>
      </w:pPr>
      <w:ins w:id="457" w:author="amauropsis" w:date="2022-05-26T15:55:49Z">
        <w:del w:id="458" w:author="google1599737165" w:date="2022-05-30T22:46:47Z">
          <w:r>
            <w:rPr>
              <w:rFonts w:hint="default"/>
              <w:lang w:val="ru-RU"/>
            </w:rPr>
            <w:delText>Нет</w:delText>
          </w:r>
        </w:del>
      </w:ins>
      <w:ins w:id="459" w:author="amauropsis" w:date="2022-05-26T15:55:50Z">
        <w:del w:id="460" w:author="google1599737165" w:date="2022-05-30T22:46:47Z">
          <w:r>
            <w:rPr>
              <w:rFonts w:hint="default"/>
              <w:lang w:val="ru-RU"/>
            </w:rPr>
            <w:delText xml:space="preserve"> </w:delText>
          </w:r>
        </w:del>
      </w:ins>
      <w:ins w:id="461" w:author="amauropsis" w:date="2022-05-26T15:55:53Z">
        <w:del w:id="462" w:author="google1599737165" w:date="2022-05-30T22:46:47Z">
          <w:r>
            <w:rPr>
              <w:rFonts w:hint="default"/>
              <w:lang w:val="ru-RU"/>
            </w:rPr>
            <w:delText>информ</w:delText>
          </w:r>
        </w:del>
      </w:ins>
      <w:ins w:id="463" w:author="amauropsis" w:date="2022-05-26T15:55:54Z">
        <w:del w:id="464" w:author="google1599737165" w:date="2022-05-30T22:46:47Z">
          <w:r>
            <w:rPr>
              <w:rFonts w:hint="default"/>
              <w:lang w:val="ru-RU"/>
            </w:rPr>
            <w:delText>ации по</w:delText>
          </w:r>
        </w:del>
      </w:ins>
      <w:ins w:id="465" w:author="amauropsis" w:date="2022-05-26T15:55:55Z">
        <w:del w:id="466" w:author="google1599737165" w:date="2022-05-30T22:46:47Z">
          <w:r>
            <w:rPr>
              <w:rFonts w:hint="default"/>
              <w:lang w:val="ru-RU"/>
            </w:rPr>
            <w:delText xml:space="preserve"> </w:delText>
          </w:r>
        </w:del>
      </w:ins>
      <w:ins w:id="467" w:author="amauropsis" w:date="2022-05-26T15:55:57Z">
        <w:del w:id="468" w:author="google1599737165" w:date="2022-05-30T22:46:47Z">
          <w:r>
            <w:rPr>
              <w:rFonts w:hint="default"/>
              <w:lang w:val="ru-RU"/>
            </w:rPr>
            <w:delText>монитор</w:delText>
          </w:r>
        </w:del>
      </w:ins>
      <w:ins w:id="469" w:author="amauropsis" w:date="2022-05-26T15:55:58Z">
        <w:del w:id="470" w:author="google1599737165" w:date="2022-05-30T22:46:47Z">
          <w:r>
            <w:rPr>
              <w:rFonts w:hint="default"/>
              <w:lang w:val="ru-RU"/>
            </w:rPr>
            <w:delText>ингу З</w:delText>
          </w:r>
        </w:del>
      </w:ins>
      <w:ins w:id="471" w:author="amauropsis" w:date="2022-05-26T15:55:59Z">
        <w:del w:id="472" w:author="google1599737165" w:date="2022-05-30T22:46:47Z">
          <w:r>
            <w:rPr>
              <w:rFonts w:hint="default"/>
              <w:lang w:val="ru-RU"/>
            </w:rPr>
            <w:delText>РС</w:delText>
          </w:r>
        </w:del>
      </w:ins>
      <w:ins w:id="473" w:author="amauropsis" w:date="2022-05-26T15:56:50Z">
        <w:del w:id="474" w:author="google1599737165" w:date="2022-05-30T22:46:47Z">
          <w:r>
            <w:rPr>
              <w:rFonts w:hint="default"/>
              <w:lang w:val="ru-RU"/>
            </w:rPr>
            <w:delText xml:space="preserve"> (и в</w:delText>
          </w:r>
        </w:del>
      </w:ins>
      <w:ins w:id="475" w:author="amauropsis" w:date="2022-05-26T15:56:51Z">
        <w:del w:id="476" w:author="google1599737165" w:date="2022-05-30T22:46:47Z">
          <w:r>
            <w:rPr>
              <w:rFonts w:hint="default"/>
              <w:lang w:val="ru-RU"/>
            </w:rPr>
            <w:delText>торому раз</w:delText>
          </w:r>
        </w:del>
      </w:ins>
      <w:ins w:id="477" w:author="amauropsis" w:date="2022-05-26T15:56:52Z">
        <w:del w:id="478" w:author="google1599737165" w:date="2022-05-30T22:46:47Z">
          <w:r>
            <w:rPr>
              <w:rFonts w:hint="default"/>
              <w:lang w:val="ru-RU"/>
            </w:rPr>
            <w:delText>ре</w:delText>
          </w:r>
        </w:del>
      </w:ins>
      <w:ins w:id="479" w:author="amauropsis" w:date="2022-05-26T15:56:55Z">
        <w:del w:id="480" w:author="google1599737165" w:date="2022-05-30T22:46:47Z">
          <w:r>
            <w:rPr>
              <w:rFonts w:hint="default"/>
              <w:lang w:val="ru-RU"/>
            </w:rPr>
            <w:delText>зу)</w:delText>
          </w:r>
        </w:del>
      </w:ins>
      <w:ins w:id="481" w:author="amauropsis" w:date="2022-05-26T15:56:09Z">
        <w:del w:id="482" w:author="google1599737165" w:date="2022-05-30T22:46:47Z">
          <w:r>
            <w:rPr>
              <w:rFonts w:hint="default"/>
              <w:lang w:val="ru-RU"/>
            </w:rPr>
            <w:delText>, а так</w:delText>
          </w:r>
        </w:del>
      </w:ins>
      <w:ins w:id="483" w:author="amauropsis" w:date="2022-05-26T15:56:10Z">
        <w:del w:id="484" w:author="google1599737165" w:date="2022-05-30T22:46:47Z">
          <w:r>
            <w:rPr>
              <w:rFonts w:hint="default"/>
              <w:lang w:val="ru-RU"/>
            </w:rPr>
            <w:delText xml:space="preserve">же </w:delText>
          </w:r>
        </w:del>
      </w:ins>
      <w:ins w:id="485" w:author="amauropsis" w:date="2022-05-26T15:56:11Z">
        <w:del w:id="486" w:author="google1599737165" w:date="2022-05-30T22:46:47Z">
          <w:r>
            <w:rPr>
              <w:rFonts w:hint="default"/>
              <w:lang w:val="ru-RU"/>
            </w:rPr>
            <w:delText>сублито</w:delText>
          </w:r>
        </w:del>
      </w:ins>
      <w:ins w:id="487" w:author="amauropsis" w:date="2022-05-26T15:56:12Z">
        <w:del w:id="488" w:author="google1599737165" w:date="2022-05-30T22:46:47Z">
          <w:r>
            <w:rPr>
              <w:rFonts w:hint="default"/>
              <w:lang w:val="ru-RU"/>
            </w:rPr>
            <w:delText>ральном</w:delText>
          </w:r>
        </w:del>
      </w:ins>
      <w:ins w:id="489" w:author="amauropsis" w:date="2022-05-26T15:56:13Z">
        <w:del w:id="490" w:author="google1599737165" w:date="2022-05-30T22:46:47Z">
          <w:r>
            <w:rPr>
              <w:rFonts w:hint="default"/>
              <w:lang w:val="ru-RU"/>
            </w:rPr>
            <w:delText>у монит</w:delText>
          </w:r>
        </w:del>
      </w:ins>
      <w:ins w:id="491" w:author="amauropsis" w:date="2022-05-26T15:56:14Z">
        <w:del w:id="492" w:author="google1599737165" w:date="2022-05-30T22:46:47Z">
          <w:r>
            <w:rPr>
              <w:rFonts w:hint="default"/>
              <w:lang w:val="ru-RU"/>
            </w:rPr>
            <w:delText>орингу</w:delText>
          </w:r>
        </w:del>
      </w:ins>
      <w:ins w:id="493" w:author="amauropsis" w:date="2022-05-26T15:56:20Z">
        <w:del w:id="494" w:author="google1599737165" w:date="2022-05-30T22:46:47Z">
          <w:r>
            <w:rPr>
              <w:rFonts w:hint="default"/>
              <w:lang w:val="ru-RU"/>
            </w:rPr>
            <w:delText>,</w:delText>
          </w:r>
        </w:del>
      </w:ins>
      <w:ins w:id="495" w:author="amauropsis" w:date="2022-05-26T15:56:14Z">
        <w:del w:id="496" w:author="google1599737165" w:date="2022-05-30T22:46:47Z">
          <w:r>
            <w:rPr>
              <w:rFonts w:hint="default"/>
              <w:lang w:val="ru-RU"/>
            </w:rPr>
            <w:delText xml:space="preserve"> </w:delText>
          </w:r>
        </w:del>
      </w:ins>
      <w:ins w:id="497" w:author="amauropsis" w:date="2022-05-26T15:56:16Z">
        <w:del w:id="498" w:author="google1599737165" w:date="2022-05-30T22:46:47Z">
          <w:r>
            <w:rPr>
              <w:rFonts w:hint="default"/>
              <w:lang w:val="ru-RU"/>
            </w:rPr>
            <w:delText>свя</w:delText>
          </w:r>
        </w:del>
      </w:ins>
      <w:ins w:id="499" w:author="amauropsis" w:date="2022-05-26T15:56:17Z">
        <w:del w:id="500" w:author="google1599737165" w:date="2022-05-30T22:46:47Z">
          <w:r>
            <w:rPr>
              <w:rFonts w:hint="default"/>
              <w:lang w:val="ru-RU"/>
            </w:rPr>
            <w:delText>занному</w:delText>
          </w:r>
        </w:del>
      </w:ins>
      <w:del w:id="501" w:author="google1599737165" w:date="2022-05-30T22:46:47Z">
        <w:r>
          <w:rPr>
            <w:rFonts w:hint="default"/>
            <w:lang w:val="ru-RU"/>
          </w:rPr>
          <w:delText xml:space="preserve"> </w:delText>
        </w:r>
      </w:del>
      <w:ins w:id="502" w:author="amauropsis" w:date="2022-05-26T15:56:22Z">
        <w:del w:id="503" w:author="google1599737165" w:date="2022-05-30T22:46:47Z">
          <w:r>
            <w:rPr>
              <w:rFonts w:hint="default"/>
              <w:lang w:val="ru-RU"/>
            </w:rPr>
            <w:delText xml:space="preserve"> с работами</w:delText>
          </w:r>
        </w:del>
      </w:ins>
      <w:ins w:id="504" w:author="amauropsis" w:date="2022-05-26T15:56:23Z">
        <w:del w:id="505" w:author="google1599737165" w:date="2022-05-30T22:46:47Z">
          <w:r>
            <w:rPr>
              <w:rFonts w:hint="default"/>
              <w:lang w:val="ru-RU"/>
            </w:rPr>
            <w:delText xml:space="preserve"> на фар</w:delText>
          </w:r>
        </w:del>
      </w:ins>
      <w:ins w:id="506" w:author="amauropsis" w:date="2022-05-26T15:56:24Z">
        <w:del w:id="507" w:author="google1599737165" w:date="2022-05-30T22:46:47Z">
          <w:r>
            <w:rPr>
              <w:rFonts w:hint="default"/>
              <w:lang w:val="ru-RU"/>
            </w:rPr>
            <w:delText>ватере</w:delText>
          </w:r>
        </w:del>
      </w:ins>
      <w:ins w:id="508" w:author="amauropsis" w:date="2022-05-26T15:56:30Z">
        <w:del w:id="509" w:author="google1599737165" w:date="2022-05-30T22:46:47Z">
          <w:r>
            <w:rPr>
              <w:rFonts w:hint="default"/>
              <w:lang w:val="ru-RU"/>
            </w:rPr>
            <w:delText xml:space="preserve">. </w:delText>
          </w:r>
        </w:del>
      </w:ins>
      <w:ins w:id="510" w:author="amauropsis" w:date="2022-05-26T15:57:05Z">
        <w:del w:id="511" w:author="google1599737165" w:date="2022-05-30T22:46:47Z">
          <w:r>
            <w:rPr>
              <w:rFonts w:hint="default"/>
              <w:lang w:val="ru-RU"/>
            </w:rPr>
            <w:delText>Про</w:delText>
          </w:r>
        </w:del>
      </w:ins>
      <w:ins w:id="512" w:author="amauropsis" w:date="2022-05-26T15:56:37Z">
        <w:del w:id="513" w:author="google1599737165" w:date="2022-05-30T22:46:47Z">
          <w:r>
            <w:rPr>
              <w:rFonts w:hint="default"/>
              <w:lang w:val="ru-RU"/>
            </w:rPr>
            <w:delText xml:space="preserve"> ЗР</w:delText>
          </w:r>
        </w:del>
      </w:ins>
      <w:ins w:id="514" w:author="amauropsis" w:date="2022-05-26T15:56:38Z">
        <w:del w:id="515" w:author="google1599737165" w:date="2022-05-30T22:46:47Z">
          <w:r>
            <w:rPr>
              <w:rFonts w:hint="default"/>
              <w:lang w:val="ru-RU"/>
            </w:rPr>
            <w:delText>С</w:delText>
          </w:r>
        </w:del>
      </w:ins>
      <w:ins w:id="516" w:author="amauropsis" w:date="2022-05-26T15:56:39Z">
        <w:del w:id="517" w:author="google1599737165" w:date="2022-05-30T22:46:47Z">
          <w:r>
            <w:rPr>
              <w:rFonts w:hint="default"/>
              <w:lang w:val="ru-RU"/>
            </w:rPr>
            <w:delText xml:space="preserve"> я бы </w:delText>
          </w:r>
        </w:del>
      </w:ins>
      <w:ins w:id="518" w:author="amauropsis" w:date="2022-05-26T15:57:09Z">
        <w:del w:id="519" w:author="google1599737165" w:date="2022-05-30T22:46:47Z">
          <w:r>
            <w:rPr>
              <w:rFonts w:hint="default"/>
              <w:lang w:val="ru-RU"/>
            </w:rPr>
            <w:delText>обязтель</w:delText>
          </w:r>
        </w:del>
      </w:ins>
      <w:ins w:id="520" w:author="amauropsis" w:date="2022-05-26T15:57:10Z">
        <w:del w:id="521" w:author="google1599737165" w:date="2022-05-30T22:46:47Z">
          <w:r>
            <w:rPr>
              <w:rFonts w:hint="default"/>
              <w:lang w:val="ru-RU"/>
            </w:rPr>
            <w:delText xml:space="preserve">но </w:delText>
          </w:r>
        </w:del>
      </w:ins>
      <w:ins w:id="522" w:author="amauropsis" w:date="2022-05-26T15:56:39Z">
        <w:del w:id="523" w:author="google1599737165" w:date="2022-05-30T22:46:47Z">
          <w:r>
            <w:rPr>
              <w:rFonts w:hint="default"/>
              <w:lang w:val="ru-RU"/>
            </w:rPr>
            <w:delText>у</w:delText>
          </w:r>
        </w:del>
      </w:ins>
      <w:ins w:id="524" w:author="amauropsis" w:date="2022-05-26T15:56:40Z">
        <w:del w:id="525" w:author="google1599737165" w:date="2022-05-30T22:46:47Z">
          <w:r>
            <w:rPr>
              <w:rFonts w:hint="default"/>
              <w:lang w:val="ru-RU"/>
            </w:rPr>
            <w:delText>по</w:delText>
          </w:r>
        </w:del>
      </w:ins>
      <w:ins w:id="526" w:author="amauropsis" w:date="2022-05-26T15:56:41Z">
        <w:del w:id="527" w:author="google1599737165" w:date="2022-05-30T22:46:47Z">
          <w:r>
            <w:rPr>
              <w:rFonts w:hint="default"/>
              <w:lang w:val="ru-RU"/>
            </w:rPr>
            <w:delText>мяну</w:delText>
          </w:r>
        </w:del>
      </w:ins>
      <w:ins w:id="528" w:author="amauropsis" w:date="2022-05-26T15:56:42Z">
        <w:del w:id="529" w:author="google1599737165" w:date="2022-05-30T22:46:47Z">
          <w:r>
            <w:rPr>
              <w:rFonts w:hint="default"/>
              <w:lang w:val="ru-RU"/>
            </w:rPr>
            <w:delText>л песко</w:delText>
          </w:r>
        </w:del>
      </w:ins>
      <w:ins w:id="530" w:author="amauropsis" w:date="2022-05-26T15:56:43Z">
        <w:del w:id="531" w:author="google1599737165" w:date="2022-05-30T22:46:47Z">
          <w:r>
            <w:rPr>
              <w:rFonts w:hint="default"/>
              <w:lang w:val="ru-RU"/>
            </w:rPr>
            <w:delText>жила</w:delText>
          </w:r>
        </w:del>
      </w:ins>
      <w:ins w:id="532" w:author="amauropsis" w:date="2022-05-26T15:57:37Z">
        <w:del w:id="533" w:author="google1599737165" w:date="2022-05-30T22:46:47Z">
          <w:r>
            <w:rPr>
              <w:rFonts w:hint="default"/>
              <w:lang w:val="ru-RU"/>
            </w:rPr>
            <w:delText>.</w:delText>
          </w:r>
        </w:del>
      </w:ins>
      <w:ins w:id="534" w:author="amauropsis" w:date="2022-05-26T15:57:38Z">
        <w:del w:id="535" w:author="google1599737165" w:date="2022-05-30T22:46:47Z">
          <w:r>
            <w:rPr>
              <w:rFonts w:hint="default"/>
              <w:lang w:val="ru-RU"/>
            </w:rPr>
            <w:delText xml:space="preserve"> И</w:delText>
          </w:r>
        </w:del>
      </w:ins>
      <w:ins w:id="536" w:author="amauropsis" w:date="2022-05-26T15:57:39Z">
        <w:del w:id="537" w:author="google1599737165" w:date="2022-05-30T22:46:47Z">
          <w:r>
            <w:rPr>
              <w:rFonts w:hint="default"/>
              <w:lang w:val="ru-RU"/>
            </w:rPr>
            <w:delText xml:space="preserve"> </w:delText>
          </w:r>
        </w:del>
      </w:ins>
      <w:ins w:id="538" w:author="amauropsis" w:date="2022-05-26T15:57:40Z">
        <w:del w:id="539" w:author="google1599737165" w:date="2022-05-30T22:46:47Z">
          <w:r>
            <w:rPr>
              <w:rFonts w:hint="default"/>
              <w:lang w:val="ru-RU"/>
            </w:rPr>
            <w:delText>есть</w:delText>
          </w:r>
        </w:del>
      </w:ins>
      <w:ins w:id="540" w:author="amauropsis" w:date="2022-05-26T15:57:41Z">
        <w:del w:id="541" w:author="google1599737165" w:date="2022-05-30T22:46:47Z">
          <w:r>
            <w:rPr>
              <w:rFonts w:hint="default"/>
              <w:lang w:val="ru-RU"/>
            </w:rPr>
            <w:delText xml:space="preserve"> ещ</w:delText>
          </w:r>
        </w:del>
      </w:ins>
      <w:ins w:id="542" w:author="amauropsis" w:date="2022-05-26T15:57:44Z">
        <w:del w:id="543" w:author="google1599737165" w:date="2022-05-30T22:46:47Z">
          <w:r>
            <w:rPr>
              <w:rFonts w:hint="default"/>
              <w:lang w:val="ru-RU"/>
            </w:rPr>
            <w:delText>е х</w:delText>
          </w:r>
        </w:del>
      </w:ins>
      <w:ins w:id="544" w:author="amauropsis" w:date="2022-05-26T15:57:45Z">
        <w:del w:id="545" w:author="google1599737165" w:date="2022-05-30T22:46:47Z">
          <w:r>
            <w:rPr>
              <w:rFonts w:hint="default"/>
              <w:lang w:val="ru-RU"/>
            </w:rPr>
            <w:delText>ороший к</w:delText>
          </w:r>
        </w:del>
      </w:ins>
      <w:ins w:id="546" w:author="amauropsis" w:date="2022-05-26T15:57:46Z">
        <w:del w:id="547" w:author="google1599737165" w:date="2022-05-30T22:46:47Z">
          <w:r>
            <w:rPr>
              <w:rFonts w:hint="default"/>
              <w:lang w:val="ru-RU"/>
            </w:rPr>
            <w:delText>ейс с</w:delText>
          </w:r>
        </w:del>
      </w:ins>
      <w:ins w:id="548" w:author="amauropsis" w:date="2022-05-26T15:57:47Z">
        <w:del w:id="549" w:author="google1599737165" w:date="2022-05-30T22:46:47Z">
          <w:r>
            <w:rPr>
              <w:rFonts w:hint="default"/>
              <w:lang w:val="ru-RU"/>
            </w:rPr>
            <w:delText xml:space="preserve"> </w:delText>
          </w:r>
        </w:del>
      </w:ins>
      <w:ins w:id="550" w:author="amauropsis" w:date="2022-05-26T15:57:48Z">
        <w:del w:id="551" w:author="google1599737165" w:date="2022-05-30T22:46:47Z">
          <w:r>
            <w:rPr>
              <w:rFonts w:hint="default"/>
              <w:lang w:val="ru-RU"/>
            </w:rPr>
            <w:delText>ба</w:delText>
          </w:r>
        </w:del>
      </w:ins>
      <w:ins w:id="552" w:author="amauropsis" w:date="2022-05-26T15:57:51Z">
        <w:del w:id="553" w:author="google1599737165" w:date="2022-05-30T22:46:47Z">
          <w:r>
            <w:rPr>
              <w:rFonts w:hint="default"/>
              <w:lang w:val="ru-RU"/>
            </w:rPr>
            <w:delText>л</w:delText>
          </w:r>
        </w:del>
      </w:ins>
      <w:ins w:id="554" w:author="amauropsis" w:date="2022-05-26T15:57:48Z">
        <w:del w:id="555" w:author="google1599737165" w:date="2022-05-30T22:46:47Z">
          <w:r>
            <w:rPr>
              <w:rFonts w:hint="default"/>
              <w:lang w:val="ru-RU"/>
            </w:rPr>
            <w:delText>яну</w:delText>
          </w:r>
        </w:del>
      </w:ins>
      <w:ins w:id="556" w:author="amauropsis" w:date="2022-05-26T15:57:49Z">
        <w:del w:id="557" w:author="google1599737165" w:date="2022-05-30T22:46:47Z">
          <w:r>
            <w:rPr>
              <w:rFonts w:hint="default"/>
              <w:lang w:val="ru-RU"/>
            </w:rPr>
            <w:delText>сами</w:delText>
          </w:r>
        </w:del>
      </w:ins>
      <w:ins w:id="558" w:author="amauropsis" w:date="2022-05-26T15:57:52Z">
        <w:del w:id="559" w:author="google1599737165" w:date="2022-05-30T22:46:47Z">
          <w:r>
            <w:rPr>
              <w:rFonts w:hint="default"/>
              <w:lang w:val="ru-RU"/>
            </w:rPr>
            <w:delText xml:space="preserve"> </w:delText>
          </w:r>
        </w:del>
      </w:ins>
      <w:ins w:id="560" w:author="amauropsis" w:date="2022-05-26T15:57:53Z">
        <w:del w:id="561" w:author="google1599737165" w:date="2022-05-30T22:46:47Z">
          <w:r>
            <w:rPr>
              <w:rFonts w:hint="default"/>
              <w:lang w:val="ru-RU"/>
            </w:rPr>
            <w:delText xml:space="preserve">на </w:delText>
          </w:r>
        </w:del>
      </w:ins>
      <w:ins w:id="562" w:author="amauropsis" w:date="2022-05-26T15:57:54Z">
        <w:del w:id="563" w:author="google1599737165" w:date="2022-05-30T22:46:47Z">
          <w:r>
            <w:rPr>
              <w:rFonts w:hint="default"/>
              <w:lang w:val="ru-RU"/>
            </w:rPr>
            <w:delText>ЗРС.</w:delText>
          </w:r>
        </w:del>
      </w:ins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mauropsis" w:date="2022-05-26T15:34:42Z" w:initials="">
    <w:p w14:paraId="3E0F59DC">
      <w:pPr>
        <w:pStyle w:val="42"/>
        <w:rPr>
          <w:rFonts w:hint="default"/>
          <w:lang w:val="ru-RU"/>
        </w:rPr>
      </w:pPr>
      <w:r>
        <w:rPr>
          <w:lang w:val="ru-RU"/>
        </w:rPr>
        <w:t>Я</w:t>
      </w:r>
      <w:r>
        <w:rPr>
          <w:rFonts w:hint="default"/>
          <w:lang w:val="ru-RU"/>
        </w:rPr>
        <w:t xml:space="preserve"> бы добавил, кем они производились.</w:t>
      </w:r>
    </w:p>
  </w:comment>
  <w:comment w:id="1" w:author="amauropsis" w:date="2022-05-26T15:37:58Z" w:initials="">
    <w:p w14:paraId="4F2A01EB">
      <w:pPr>
        <w:pStyle w:val="42"/>
        <w:rPr>
          <w:rFonts w:hint="default"/>
          <w:lang w:val="ru-RU"/>
        </w:rPr>
      </w:pPr>
      <w:r>
        <w:rPr>
          <w:lang w:val="ru-RU"/>
        </w:rPr>
        <w:t>Представленности</w:t>
      </w:r>
      <w:r>
        <w:rPr>
          <w:rFonts w:hint="default"/>
          <w:lang w:val="ru-RU"/>
        </w:rPr>
        <w:t>?</w:t>
      </w:r>
    </w:p>
  </w:comment>
  <w:comment w:id="2" w:author="amauropsis" w:date="2022-05-26T15:40:49Z" w:initials="">
    <w:p w14:paraId="476E1E68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Она снова макома</w:t>
      </w:r>
    </w:p>
  </w:comment>
  <w:comment w:id="3" w:author="amauropsis" w:date="2022-05-26T15:47:20Z" w:initials="">
    <w:p w14:paraId="6B3F150F">
      <w:pPr>
        <w:pStyle w:val="42"/>
        <w:rPr>
          <w:rFonts w:hint="default"/>
        </w:rPr>
      </w:pPr>
      <w:r>
        <w:rPr>
          <w:lang w:val="ru-RU"/>
        </w:rPr>
        <w:t>Я</w:t>
      </w:r>
      <w:r>
        <w:rPr>
          <w:rFonts w:hint="default"/>
          <w:lang w:val="ru-RU"/>
        </w:rPr>
        <w:t xml:space="preserve"> бы так не сказал. В основном, после приток молоди в 2000 годах обилие маком зафиксировалось на новом уровне (</w:t>
      </w:r>
      <w:r>
        <w:rPr>
          <w:rFonts w:hint="default"/>
        </w:rPr>
        <w:t>Genelt-Yanovsky et al., 2018)</w:t>
      </w:r>
    </w:p>
  </w:comment>
  <w:comment w:id="4" w:author="amauropsis" w:date="2022-05-26T15:54:17Z" w:initials="">
    <w:p w14:paraId="3EF71FE6">
      <w:pPr>
        <w:pStyle w:val="42"/>
        <w:rPr>
          <w:rFonts w:hint="default"/>
          <w:lang w:val="ru-RU"/>
        </w:rPr>
      </w:pPr>
      <w:r>
        <w:rPr>
          <w:lang w:val="ru-RU"/>
        </w:rPr>
        <w:t>Не</w:t>
      </w:r>
      <w:r>
        <w:rPr>
          <w:rFonts w:hint="default"/>
          <w:lang w:val="ru-RU"/>
        </w:rPr>
        <w:t xml:space="preserve"> очень понятно - речь ведь идёт об одном сезоне?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E0F59DC" w15:done="0"/>
  <w15:commentEx w15:paraId="4F2A01EB" w15:done="0"/>
  <w15:commentEx w15:paraId="476E1E68" w15:done="0"/>
  <w15:commentEx w15:paraId="6B3F150F" w15:done="0"/>
  <w15:commentEx w15:paraId="3EF71F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mauropsis">
    <w15:presenceInfo w15:providerId="WPS Office" w15:userId="1075457133"/>
  </w15:person>
  <w15:person w15:author="google1599737165">
    <w15:presenceInfo w15:providerId="WPS Office" w15:userId="24258882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53F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3D0871"/>
    <w:rsid w:val="13A260BC"/>
    <w:rsid w:val="279A53E2"/>
    <w:rsid w:val="2BD84CD3"/>
    <w:rsid w:val="3D2E204C"/>
    <w:rsid w:val="4DC82D45"/>
    <w:rsid w:val="58351A8B"/>
    <w:rsid w:val="7FDB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cPr>
        <w:tcBorders>
          <w:tl2br w:val="single" w:color="auto" w:sz="6" w:space="0"/>
          <w:tr2bl w:val="nil"/>
        </w:tcBorders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2022-05-23T06:12:00Z</dcterms:created>
  <dc:creator>google1599737165</dc:creator>
  <cp:lastModifiedBy>google1599737165</cp:lastModifiedBy>
  <dcterms:modified xsi:type="dcterms:W3CDTF">2022-05-30T20:18:18Z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ACA76D8ACF134889BC2F9A6C5C71C29A</vt:lpwstr>
  </property>
</Properties>
</file>