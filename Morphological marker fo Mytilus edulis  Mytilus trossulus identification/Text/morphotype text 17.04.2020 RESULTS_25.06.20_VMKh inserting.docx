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Reviewers:</w:t>
      </w:r>
    </w:p>
    <w:p>
      <w:r>
        <w:rPr>
          <w:rFonts w:ascii="Times New Roman" w:hAnsi="Times New Roman" w:eastAsia="Times New Roman" w:cs="Times New Roman"/>
          <w:sz w:val="24"/>
          <w:szCs w:val="24"/>
        </w:rPr>
        <w:t>Prof. John H. McDonald</w:t>
      </w:r>
      <w: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Biology Department, Western Washington University, Bellingham, Washington 98225</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mcdona44@wwu.edu</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Dr. Kati Michalek</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SAMS, Scottish Marine Institute, Oban, Argyll, PA37 1QA</w:t>
      </w:r>
    </w:p>
    <w:p>
      <w:pPr>
        <w:rPr>
          <w:rFonts w:ascii="Times New Roman" w:hAnsi="Times New Roman" w:eastAsia="Times New Roman" w:cs="Times New Roman"/>
          <w:sz w:val="24"/>
          <w:szCs w:val="24"/>
        </w:rPr>
      </w:pPr>
      <w:r>
        <w:fldChar w:fldCharType="begin"/>
      </w:r>
      <w:r>
        <w:instrText xml:space="preserve"> HYPERLINK "mailto:Kati.Michalek@sams.ac.uk" </w:instrText>
      </w:r>
      <w:r>
        <w:fldChar w:fldCharType="separate"/>
      </w:r>
      <w:r>
        <w:rPr>
          <w:rStyle w:val="18"/>
          <w:rFonts w:ascii="Times New Roman" w:hAnsi="Times New Roman" w:eastAsia="Times New Roman" w:cs="Times New Roman"/>
          <w:sz w:val="24"/>
          <w:szCs w:val="24"/>
        </w:rPr>
        <w:t>Kati.Michalek@sams.ac.uk</w:t>
      </w:r>
      <w:r>
        <w:rPr>
          <w:rStyle w:val="18"/>
          <w:rFonts w:ascii="Times New Roman" w:hAnsi="Times New Roman" w:eastAsia="Times New Roman" w:cs="Times New Roman"/>
          <w:sz w:val="24"/>
          <w:szCs w:val="24"/>
        </w:rPr>
        <w:fldChar w:fldCharType="end"/>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Dr. María Angélica Larraín Barth</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Departamento de Ciencia de los Alimentos y Tecnología Química, Facultad de Ciencias Químicas y Farmacéuticas, Universidad de Chile, Santos Dumont Nº 964 , Independencia</w:t>
      </w:r>
    </w:p>
    <w:p>
      <w:pPr>
        <w:rPr>
          <w:rFonts w:ascii="Times New Roman" w:hAnsi="Times New Roman" w:eastAsia="Times New Roman" w:cs="Times New Roman"/>
          <w:sz w:val="24"/>
          <w:szCs w:val="24"/>
        </w:rPr>
      </w:pPr>
      <w:r>
        <w:fldChar w:fldCharType="begin"/>
      </w:r>
      <w:r>
        <w:instrText xml:space="preserve"> HYPERLINK "mailto:mlarrain@uchile.cl" </w:instrText>
      </w:r>
      <w:r>
        <w:fldChar w:fldCharType="separate"/>
      </w:r>
      <w:r>
        <w:rPr>
          <w:rStyle w:val="18"/>
          <w:rFonts w:ascii="Times New Roman" w:hAnsi="Times New Roman" w:eastAsia="Times New Roman" w:cs="Times New Roman"/>
          <w:sz w:val="24"/>
          <w:szCs w:val="24"/>
        </w:rPr>
        <w:t>mlarrain@uchile.cl</w:t>
      </w:r>
      <w:r>
        <w:rPr>
          <w:rStyle w:val="18"/>
          <w:rFonts w:ascii="Times New Roman" w:hAnsi="Times New Roman" w:eastAsia="Times New Roman" w:cs="Times New Roman"/>
          <w:sz w:val="24"/>
          <w:szCs w:val="24"/>
        </w:rPr>
        <w:fldChar w:fldCharType="end"/>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Dr. F.P. (Frank) Wesselingh</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Naturalis Biodiversity Center,</w:t>
      </w:r>
      <w:r>
        <w:t xml:space="preserve"> </w:t>
      </w:r>
      <w:r>
        <w:rPr>
          <w:rFonts w:ascii="Times New Roman" w:hAnsi="Times New Roman" w:eastAsia="Times New Roman" w:cs="Times New Roman"/>
          <w:sz w:val="24"/>
          <w:szCs w:val="24"/>
        </w:rPr>
        <w:t>Darwinweg 2, 2333 CR Leiden, Netherlands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frank.wesselingh@naturalis.nl</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spacing w:before="120" w:after="12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Blue mussels </w:t>
      </w:r>
      <w:r>
        <w:rPr>
          <w:rFonts w:ascii="Times New Roman" w:hAnsi="Times New Roman" w:eastAsia="Times New Roman" w:cs="Times New Roman"/>
          <w:i/>
          <w:sz w:val="24"/>
          <w:szCs w:val="24"/>
        </w:rPr>
        <w:t>Mytilus edulis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are old evolutionary lineages of Pliocene origin (</w:t>
      </w:r>
      <w:r>
        <w:rPr>
          <w:rFonts w:ascii="Times New Roman" w:hAnsi="Times New Roman" w:eastAsia="Times New Roman" w:cs="Times New Roman"/>
          <w:color w:val="00B050"/>
          <w:sz w:val="24"/>
          <w:szCs w:val="24"/>
        </w:rPr>
        <w:t>Riginos, Cunningham 2005</w:t>
      </w:r>
      <w:r>
        <w:rPr>
          <w:rFonts w:ascii="Times New Roman" w:hAnsi="Times New Roman" w:eastAsia="Times New Roman" w:cs="Times New Roman"/>
          <w:sz w:val="24"/>
          <w:szCs w:val="24"/>
        </w:rPr>
        <w:t xml:space="preserve">). A more common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is thought to be native in the Atlantic, while the basically Pacific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has colonized the northwest Atlantic in a series of multiple natural and anthropogenic invasions (</w:t>
      </w:r>
      <w:r>
        <w:rPr>
          <w:rFonts w:ascii="Times New Roman" w:hAnsi="Times New Roman" w:eastAsia="Times New Roman" w:cs="Times New Roman"/>
          <w:color w:val="00B050"/>
          <w:sz w:val="24"/>
          <w:szCs w:val="24"/>
        </w:rPr>
        <w:t>Rawson, Harper 2009; Vainola, Strelkov 2011; Wenne et al. 2016</w:t>
      </w:r>
      <w:r>
        <w:rPr>
          <w:rFonts w:ascii="Times New Roman" w:hAnsi="Times New Roman" w:eastAsia="Times New Roman" w:cs="Times New Roman"/>
          <w:sz w:val="24"/>
          <w:szCs w:val="24"/>
        </w:rPr>
        <w:t>). Now these two species co-occur and hybridize in at least six geographical areas of the North Atlantic and the adjacent Arctic: Western Greenland, American coast from the Gulf of Maine to Hudson Bay, Northeastern Scotland, Western Baltic Sea, Western Norway and the coasts of the Kola Peninsula in Russia (White Sea, Barents Sea) (</w:t>
      </w:r>
      <w:r>
        <w:rPr>
          <w:rFonts w:ascii="Times New Roman" w:hAnsi="Times New Roman" w:eastAsia="Times New Roman" w:cs="Times New Roman"/>
          <w:color w:val="00B050"/>
          <w:sz w:val="24"/>
          <w:szCs w:val="24"/>
        </w:rPr>
        <w:t xml:space="preserve">Wenne et al. 2020 </w:t>
      </w:r>
      <w:r>
        <w:rPr>
          <w:rFonts w:ascii="Times New Roman" w:hAnsi="Times New Roman" w:eastAsia="Times New Roman" w:cs="Times New Roman"/>
          <w:sz w:val="24"/>
          <w:szCs w:val="24"/>
        </w:rPr>
        <w:t>and references therein).</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Ever since the existence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was recognized by molecular genetic markers (</w:t>
      </w:r>
      <w:r>
        <w:rPr>
          <w:rFonts w:ascii="Times New Roman" w:hAnsi="Times New Roman" w:eastAsia="Times New Roman" w:cs="Times New Roman"/>
          <w:color w:val="00B050"/>
          <w:sz w:val="24"/>
          <w:szCs w:val="24"/>
        </w:rPr>
        <w:t>Varvio et al. 1988</w:t>
      </w:r>
      <w:r>
        <w:rPr>
          <w:rFonts w:ascii="Times New Roman" w:hAnsi="Times New Roman" w:eastAsia="Times New Roman" w:cs="Times New Roman"/>
          <w:sz w:val="24"/>
          <w:szCs w:val="24"/>
        </w:rPr>
        <w:t xml:space="preserve">), the search for reliable morphometric characters allowing one to distinguish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has been in progress. The discreteness of these two species was confirmed in studies employing numerous metric shell traits and a multidimensional approach, but no individually informative characters have been found (</w:t>
      </w:r>
      <w:r>
        <w:rPr>
          <w:rFonts w:ascii="Times New Roman" w:hAnsi="Times New Roman" w:eastAsia="Times New Roman" w:cs="Times New Roman"/>
          <w:color w:val="00B050"/>
          <w:sz w:val="24"/>
          <w:szCs w:val="24"/>
        </w:rPr>
        <w:t xml:space="preserve">McDonald et al. 1991; Mallet, Carver 1995; Innes, Bates </w:t>
      </w:r>
      <w:commentRangeStart w:id="0"/>
      <w:r>
        <w:rPr>
          <w:rFonts w:ascii="Times New Roman" w:hAnsi="Times New Roman" w:eastAsia="Times New Roman" w:cs="Times New Roman"/>
          <w:color w:val="00B050"/>
          <w:sz w:val="24"/>
          <w:szCs w:val="24"/>
        </w:rPr>
        <w:t>1999</w:t>
      </w:r>
      <w:commentRangeEnd w:id="0"/>
      <w:r>
        <w:rPr>
          <w:rStyle w:val="17"/>
        </w:rPr>
        <w:commentReference w:id="0"/>
      </w:r>
      <w:r>
        <w:rPr>
          <w:rFonts w:ascii="Times New Roman" w:hAnsi="Times New Roman" w:eastAsia="Times New Roman" w:cs="Times New Roman"/>
          <w:color w:val="00B050"/>
          <w:sz w:val="24"/>
          <w:szCs w:val="24"/>
        </w:rPr>
        <w:t xml:space="preserve">; </w:t>
      </w:r>
      <w:r>
        <w:rPr>
          <w:rFonts w:ascii="Times New Roman" w:hAnsi="Times New Roman" w:eastAsia="Times New Roman" w:cs="Times New Roman"/>
          <w:color w:val="00B050"/>
          <w:sz w:val="24"/>
          <w:szCs w:val="24"/>
          <w:highlight w:val="yellow"/>
        </w:rPr>
        <w:t>Telesca et al. 2018</w:t>
      </w:r>
      <w:r>
        <w:rPr>
          <w:rFonts w:ascii="Times New Roman" w:hAnsi="Times New Roman" w:eastAsia="Times New Roman" w:cs="Times New Roman"/>
          <w:sz w:val="24"/>
          <w:szCs w:val="24"/>
        </w:rPr>
        <w:t xml:space="preserve">). Therefore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are generally treated as cryptic species and are routinely identified genetically. While multilocus analysis is desirable for an unambitious identification of species and their hybrids, in practice singular presumably diagnostic markers are quite often employed, most often the protein coding region for the polyphenolic adhesive protein (ME 15/16 or Glu-5’) (</w:t>
      </w:r>
      <w:r>
        <w:rPr>
          <w:rFonts w:ascii="Times New Roman" w:hAnsi="Times New Roman" w:eastAsia="Times New Roman" w:cs="Times New Roman"/>
          <w:color w:val="00B050"/>
          <w:sz w:val="24"/>
          <w:szCs w:val="24"/>
        </w:rPr>
        <w:t>Larrian et al. 2019</w:t>
      </w:r>
      <w:r>
        <w:rPr>
          <w:rFonts w:ascii="Times New Roman" w:hAnsi="Times New Roman" w:eastAsia="Times New Roman" w:cs="Times New Roman"/>
          <w:sz w:val="24"/>
          <w:szCs w:val="24"/>
        </w:rPr>
        <w:t>).</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Pr>
        <w:t>Mytilus edulis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are ecologically, economically and stratigraphically important molluscs (</w:t>
      </w:r>
      <w:r>
        <w:rPr>
          <w:rFonts w:ascii="Times New Roman" w:hAnsi="Times New Roman" w:eastAsia="Times New Roman" w:cs="Times New Roman"/>
          <w:color w:val="00B050"/>
          <w:sz w:val="24"/>
          <w:szCs w:val="24"/>
        </w:rPr>
        <w:t>Seed, Suchanek 1992</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FAO 2020</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Mangerud, Svendsen 2018</w:t>
      </w:r>
      <w:r>
        <w:rPr>
          <w:rStyle w:val="17"/>
        </w:rPr>
        <w:commentReference w:id="1"/>
      </w:r>
      <w:r>
        <w:rPr>
          <w:rFonts w:ascii="Times New Roman" w:hAnsi="Times New Roman" w:eastAsia="Times New Roman" w:cs="Times New Roman"/>
          <w:sz w:val="24"/>
          <w:szCs w:val="24"/>
        </w:rPr>
        <w:t>). Apart from their biogeographic histories, these two species are known or suspected to differ in life traits, ecological requirements and properties as biomonitoring and aquaculture objects (</w:t>
      </w:r>
      <w:r>
        <w:rPr>
          <w:rFonts w:ascii="Times New Roman" w:hAnsi="Times New Roman" w:eastAsia="Times New Roman" w:cs="Times New Roman"/>
          <w:color w:val="00B050"/>
          <w:sz w:val="24"/>
          <w:szCs w:val="24"/>
        </w:rPr>
        <w:t>Lobel et al. 1990</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Katolikova et al. 2016</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Michalek et al. 2016</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 xml:space="preserve">Beyer et al. 2017 </w:t>
      </w:r>
      <w:commentRangeStart w:id="2"/>
      <w:r>
        <w:rPr>
          <w:rFonts w:ascii="Times New Roman" w:hAnsi="Times New Roman" w:eastAsia="Times New Roman" w:cs="Times New Roman"/>
          <w:sz w:val="24"/>
          <w:szCs w:val="24"/>
        </w:rPr>
        <w:t>and</w:t>
      </w:r>
      <w:commentRangeEnd w:id="2"/>
      <w:r>
        <w:rPr>
          <w:rStyle w:val="17"/>
        </w:rPr>
        <w:commentReference w:id="2"/>
      </w:r>
      <w:r>
        <w:rPr>
          <w:rFonts w:ascii="Times New Roman" w:hAnsi="Times New Roman" w:eastAsia="Times New Roman" w:cs="Times New Roman"/>
          <w:sz w:val="24"/>
          <w:szCs w:val="24"/>
        </w:rPr>
        <w:t xml:space="preserve"> references therein). The most illustrative example is the harm associated with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invasion on longline aquaculture designed for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 cryptic presence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in </w:t>
      </w:r>
      <w:r>
        <w:rPr>
          <w:rFonts w:ascii="Times New Roman" w:hAnsi="Times New Roman" w:eastAsia="Times New Roman" w:cs="Times New Roman"/>
          <w:i/>
          <w:sz w:val="24"/>
          <w:szCs w:val="24"/>
        </w:rPr>
        <w:t xml:space="preserve">M. edulis </w:t>
      </w:r>
      <w:r>
        <w:rPr>
          <w:rFonts w:ascii="Times New Roman" w:hAnsi="Times New Roman" w:eastAsia="Times New Roman" w:cs="Times New Roman"/>
          <w:sz w:val="24"/>
          <w:szCs w:val="24"/>
        </w:rPr>
        <w:t xml:space="preserve">plantations in Loch Etive (Scotland) in the 2000s resulted in significant production losses because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had lower consumer properties and shells too fragile for harvesting and grading (</w:t>
      </w:r>
      <w:r>
        <w:rPr>
          <w:rFonts w:ascii="Times New Roman" w:hAnsi="Times New Roman" w:eastAsia="Times New Roman" w:cs="Times New Roman"/>
          <w:color w:val="00B050"/>
          <w:sz w:val="24"/>
          <w:szCs w:val="24"/>
        </w:rPr>
        <w:t>Beaumont et al. 2008</w:t>
      </w:r>
      <w:r>
        <w:rPr>
          <w:rFonts w:ascii="Times New Roman" w:hAnsi="Times New Roman" w:eastAsia="Times New Roman" w:cs="Times New Roman"/>
          <w:sz w:val="24"/>
          <w:szCs w:val="24"/>
        </w:rPr>
        <w:t>;</w:t>
      </w:r>
      <w:r>
        <w:rPr>
          <w:rFonts w:ascii="Times New Roman" w:hAnsi="Times New Roman" w:eastAsia="Times New Roman" w:cs="Times New Roman"/>
          <w:color w:val="00B050"/>
          <w:sz w:val="24"/>
          <w:szCs w:val="24"/>
        </w:rPr>
        <w:t xml:space="preserve"> Dias et al. 2011</w:t>
      </w:r>
      <w:r>
        <w:rPr>
          <w:rFonts w:ascii="Times New Roman" w:hAnsi="Times New Roman" w:eastAsia="Times New Roman" w:cs="Times New Roman"/>
          <w:sz w:val="24"/>
          <w:szCs w:val="24"/>
        </w:rPr>
        <w:t>). Considerable differences between species were also found in Canadian aquaculture (</w:t>
      </w:r>
      <w:r>
        <w:rPr>
          <w:rFonts w:ascii="Times New Roman" w:hAnsi="Times New Roman" w:eastAsia="Times New Roman" w:cs="Times New Roman"/>
          <w:color w:val="00B050"/>
          <w:sz w:val="24"/>
          <w:szCs w:val="24"/>
        </w:rPr>
        <w:t>Mallet &amp; Carver, 1995</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Penny et al. 2002</w:t>
      </w:r>
      <w:r>
        <w:rPr>
          <w:rFonts w:ascii="Times New Roman" w:hAnsi="Times New Roman" w:eastAsia="Times New Roman" w:cs="Times New Roman"/>
          <w:sz w:val="24"/>
          <w:szCs w:val="24"/>
        </w:rPr>
        <w:t xml:space="preserve">), where the commercial value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was estimated to be 1.7 times lesser than that of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Mallet &amp; Carver 1995</w:t>
      </w:r>
      <w:r>
        <w:rPr>
          <w:rFonts w:ascii="Times New Roman" w:hAnsi="Times New Roman" w:eastAsia="Times New Roman" w:cs="Times New Roman"/>
          <w:sz w:val="24"/>
          <w:szCs w:val="24"/>
        </w:rPr>
        <w:t xml:space="preserve">). The impossibility of identifying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by the shells is frustrating, and any cue for distinguishing these species in sympatry without genotyping would be a welcome addition to the toolkit of mussel studies.</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Our recent studies have shown that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in the White Sea differ by a simple conchological trait (morphotype): the presence or absence of an uninterrupted prismatic strip under the ligament on the inner side of the shell. 74%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-like mussels (i.e. mussels with multilocus genotypes dominated by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genes; the group comprises mostly purebreds and some hybrids) bear a strip (T-morphotype), while 96% of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-like mussels lack this character (E-morphotype) (</w:t>
      </w:r>
      <w:r>
        <w:rPr>
          <w:rFonts w:ascii="Times New Roman" w:hAnsi="Times New Roman" w:eastAsia="Times New Roman" w:cs="Times New Roman"/>
          <w:color w:val="00B050"/>
          <w:sz w:val="24"/>
          <w:szCs w:val="24"/>
        </w:rPr>
        <w:t>Katolikova et al. 2016; Khaitov et al. 2018</w:t>
      </w:r>
      <w:r>
        <w:rPr>
          <w:rFonts w:ascii="Times New Roman" w:hAnsi="Times New Roman" w:eastAsia="Times New Roman" w:cs="Times New Roman"/>
          <w:sz w:val="24"/>
          <w:szCs w:val="24"/>
        </w:rPr>
        <w:t>). This finding raises two questions.</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first question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w:t>
      </w:r>
      <w:r>
        <w:rPr>
          <w:rFonts w:ascii="Times New Roman" w:hAnsi="Times New Roman" w:eastAsia="Times New Roman" w:cs="Times New Roman"/>
          <w:color w:val="00B050"/>
          <w:sz w:val="24"/>
          <w:szCs w:val="24"/>
        </w:rPr>
        <w:t>Padial et al. 2010</w:t>
      </w:r>
      <w:r>
        <w:rPr>
          <w:rFonts w:ascii="Times New Roman" w:hAnsi="Times New Roman" w:eastAsia="Times New Roman" w:cs="Times New Roman"/>
          <w:sz w:val="24"/>
          <w:szCs w:val="24"/>
        </w:rPr>
        <w:t xml:space="preserve">). Since there are strong (70%) differences in the morphotype frequencies between the mussel species in the White Sea, one can fall into a trap of deciding that any randomly taken White Sea mussel of T-morphotype can be assigned with a high probability to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while any mussel of E-morphotype can be assigned to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In fact, however, the probabilities of correct identification depend on the proportion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in the population under study. A mussel of any morphotype sampled from a “pure”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population (expected T-morphotype frequency </w:t>
      </w:r>
      <w:r>
        <w:rPr>
          <w:rFonts w:ascii="Times New Roman" w:hAnsi="Times New Roman" w:eastAsia="Times New Roman" w:cs="Times New Roman"/>
          <w:i/>
          <w:sz w:val="24"/>
          <w:szCs w:val="24"/>
          <w:highlight w:val="yellow"/>
        </w:rPr>
        <w:t>PT</w:t>
      </w: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 74%) would be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anyway. By the same token, any mussel sampled from a “pure”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population (</w:t>
      </w:r>
      <w:r>
        <w:rPr>
          <w:rFonts w:ascii="Times New Roman" w:hAnsi="Times New Roman" w:eastAsia="Times New Roman" w:cs="Times New Roman"/>
          <w:i/>
          <w:sz w:val="24"/>
          <w:szCs w:val="24"/>
          <w:highlight w:val="yellow"/>
        </w:rPr>
        <w:t>PT</w:t>
      </w:r>
      <w:r>
        <w:rPr>
          <w:rFonts w:ascii="Times New Roman" w:hAnsi="Times New Roman" w:eastAsia="Times New Roman" w:cs="Times New Roman"/>
          <w:sz w:val="24"/>
          <w:szCs w:val="24"/>
        </w:rPr>
        <w:t xml:space="preserve"> =4%) would be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At the same time, in a 1:1 mixture of species (expected </w:t>
      </w:r>
      <w:r>
        <w:rPr>
          <w:rFonts w:ascii="Times New Roman" w:hAnsi="Times New Roman" w:eastAsia="Times New Roman" w:cs="Times New Roman"/>
          <w:i/>
          <w:sz w:val="24"/>
          <w:szCs w:val="24"/>
          <w:highlight w:val="yellow"/>
        </w:rPr>
        <w:t>PT</w:t>
      </w:r>
      <w:r>
        <w:rPr>
          <w:rFonts w:ascii="Times New Roman" w:hAnsi="Times New Roman" w:eastAsia="Times New Roman" w:cs="Times New Roman"/>
          <w:sz w:val="24"/>
          <w:szCs w:val="24"/>
        </w:rPr>
        <w:t xml:space="preserve"> = (74+4)/2 = 39%), 95% of mussels of T-morphotypes would be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highlight w:val="yellow"/>
        </w:rPr>
        <w:t>P(tros|T)</w:t>
      </w:r>
      <w:r>
        <w:rPr>
          <w:rFonts w:ascii="Times New Roman" w:hAnsi="Times New Roman" w:eastAsia="Times New Roman" w:cs="Times New Roman"/>
          <w:sz w:val="24"/>
          <w:szCs w:val="24"/>
        </w:rPr>
        <w:t xml:space="preserve"> = 0.74*0.5/(0.39) = 0.949), while 79% of mussels of E-morphotypes would be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highlight w:val="yellow"/>
        </w:rPr>
        <w:t>P(edu|E)</w:t>
      </w:r>
      <w:r>
        <w:rPr>
          <w:rFonts w:ascii="Times New Roman" w:hAnsi="Times New Roman" w:eastAsia="Times New Roman" w:cs="Times New Roman"/>
          <w:sz w:val="24"/>
          <w:szCs w:val="24"/>
        </w:rPr>
        <w:t xml:space="preserve"> = 0.96*0.5/(1-0.39) = 0.787). However, these calculations can be considered as accurate only if the frequencies of the morphotypes within species-specific genotypes do not vary with the taxonomic structure of </w:t>
      </w:r>
      <w:commentRangeStart w:id="3"/>
      <w:r>
        <w:rPr>
          <w:rFonts w:ascii="Times New Roman" w:hAnsi="Times New Roman" w:eastAsia="Times New Roman" w:cs="Times New Roman"/>
          <w:sz w:val="24"/>
          <w:szCs w:val="24"/>
        </w:rPr>
        <w:t>populations</w:t>
      </w:r>
      <w:commentRangeEnd w:id="3"/>
      <w:r>
        <w:rPr>
          <w:rStyle w:val="17"/>
        </w:rPr>
        <w:commentReference w:id="3"/>
      </w:r>
      <w:r>
        <w:rPr>
          <w:rFonts w:ascii="Times New Roman" w:hAnsi="Times New Roman" w:eastAsia="Times New Roman" w:cs="Times New Roman"/>
          <w:sz w:val="24"/>
          <w:szCs w:val="24"/>
        </w:rPr>
        <w:t>.</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such a situation, taxonomists may profit from the experience of clinicians, who often have to deal with semi-diagnostic characters since many clinical diagnostic tests are semi-diagnostic or considered as such. A formal procedure has been developed in evidence-based medicine to evaluate the ability of clinical tests to classify patients as having or not having the target condition relative to the reference standard (e.g. </w:t>
      </w:r>
      <w:r>
        <w:rPr>
          <w:rFonts w:ascii="Times New Roman" w:hAnsi="Times New Roman" w:eastAsia="Times New Roman" w:cs="Times New Roman"/>
          <w:color w:val="00B050"/>
          <w:sz w:val="24"/>
          <w:szCs w:val="24"/>
        </w:rPr>
        <w:t>Banoo et al. 2007</w:t>
      </w:r>
      <w:r>
        <w:rPr>
          <w:rFonts w:ascii="Times New Roman" w:hAnsi="Times New Roman" w:eastAsia="Times New Roman" w:cs="Times New Roman"/>
          <w:sz w:val="24"/>
          <w:szCs w:val="24"/>
        </w:rPr>
        <w:t xml:space="preserve">). We suggest that this methodology might be useful for the evaluation of semi-diagnostic taxonomic tests for cryptic species relative to the species-specific genotype. To emphasize the analogy with the clinical approach, we denote the procedure of mussel species identification based on the morphotype as a “morphotype </w:t>
      </w:r>
      <w:commentRangeStart w:id="4"/>
      <w:r>
        <w:rPr>
          <w:rFonts w:ascii="Times New Roman" w:hAnsi="Times New Roman" w:eastAsia="Times New Roman" w:cs="Times New Roman"/>
          <w:sz w:val="24"/>
          <w:szCs w:val="24"/>
        </w:rPr>
        <w:t>test</w:t>
      </w:r>
      <w:commentRangeEnd w:id="4"/>
      <w:r>
        <w:rPr>
          <w:rStyle w:val="17"/>
        </w:rPr>
        <w:commentReference w:id="4"/>
      </w:r>
      <w:r>
        <w:rPr>
          <w:rFonts w:ascii="Times New Roman" w:hAnsi="Times New Roman" w:eastAsia="Times New Roman" w:cs="Times New Roman"/>
          <w:sz w:val="24"/>
          <w:szCs w:val="24"/>
        </w:rPr>
        <w:t>”.</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second question is whether the basic morphological differences between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revealed in the White Sea are a local phenomenon or whether these two species can be distinguished by the morphotype in other populations and contact zones as well. Should the latter prove true, the morphotype test would considerably facilitate local mussel studies in the Atlantic. Since </w:t>
      </w:r>
      <w:r>
        <w:rPr>
          <w:rFonts w:ascii="Times New Roman" w:hAnsi="Times New Roman" w:eastAsia="Times New Roman" w:cs="Times New Roman"/>
          <w:sz w:val="24"/>
          <w:szCs w:val="24"/>
          <w:highlight w:val="yellow"/>
        </w:rPr>
        <w:t>difference between species in the trait under consideration were overlooked in previous morphometric studies that were all based on references from other populations (see references above)</w:t>
      </w:r>
      <w:r>
        <w:rPr>
          <w:rFonts w:ascii="Times New Roman" w:hAnsi="Times New Roman" w:eastAsia="Times New Roman" w:cs="Times New Roman"/>
          <w:sz w:val="24"/>
          <w:szCs w:val="24"/>
        </w:rPr>
        <w:t xml:space="preserve"> it is not improbable that this difference is valid only at the White Sea. The reasons may be associated with the unusual environmental features of the White Sea such as a combination of the subarctic climate and a relatively low salinity (below 25 ppt — </w:t>
      </w:r>
      <w:r>
        <w:rPr>
          <w:rFonts w:ascii="Times New Roman" w:hAnsi="Times New Roman" w:eastAsia="Times New Roman" w:cs="Times New Roman"/>
          <w:color w:val="00B050"/>
          <w:sz w:val="24"/>
          <w:szCs w:val="24"/>
        </w:rPr>
        <w:t>Derjugin 1928</w:t>
      </w:r>
      <w:r>
        <w:rPr>
          <w:rFonts w:ascii="Times New Roman" w:hAnsi="Times New Roman" w:eastAsia="Times New Roman" w:cs="Times New Roman"/>
          <w:sz w:val="24"/>
          <w:szCs w:val="24"/>
        </w:rPr>
        <w:t xml:space="preserve">) and/or the history of the local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This species is thought to have invaded the Kola Peninsula through marine traffic very recently, in the middle of the 20th century, while most of its other Atlantic populations are probably much older (</w:t>
      </w:r>
      <w:r>
        <w:rPr>
          <w:rFonts w:ascii="Times New Roman" w:hAnsi="Times New Roman" w:eastAsia="Times New Roman" w:cs="Times New Roman"/>
          <w:color w:val="00B050"/>
          <w:sz w:val="24"/>
          <w:szCs w:val="24"/>
        </w:rPr>
        <w:t>Vainola, Strelkov 2011</w:t>
      </w:r>
      <w:r>
        <w:rPr>
          <w:rFonts w:ascii="Times New Roman" w:hAnsi="Times New Roman" w:eastAsia="Times New Roman" w:cs="Times New Roman"/>
          <w:sz w:val="24"/>
          <w:szCs w:val="24"/>
        </w:rPr>
        <w:t>).</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this paper we address the above two questions. </w:t>
      </w:r>
      <w:r>
        <w:rPr>
          <w:rFonts w:ascii="Times New Roman" w:hAnsi="Times New Roman" w:eastAsia="Times New Roman" w:cs="Times New Roman"/>
          <w:sz w:val="24"/>
          <w:szCs w:val="24"/>
          <w:highlight w:val="yellow"/>
        </w:rPr>
        <w:t>Firstly</w:t>
      </w:r>
      <w:r>
        <w:rPr>
          <w:rFonts w:ascii="Times New Roman" w:hAnsi="Times New Roman" w:eastAsia="Times New Roman" w:cs="Times New Roman"/>
          <w:sz w:val="24"/>
          <w:szCs w:val="24"/>
        </w:rPr>
        <w:t xml:space="preserve"> we analyze the associations between morphotypes and species-specific genotypes in an abundant material from the waters of the Kola Peninsula and in limited material from Norway, the Baltic Sea, Scotland and the Gulf of Maine. For the Kola material, we compare, </w:t>
      </w:r>
      <w:r>
        <w:rPr>
          <w:rFonts w:ascii="Times New Roman" w:hAnsi="Times New Roman" w:eastAsia="Times New Roman" w:cs="Times New Roman"/>
          <w:sz w:val="24"/>
          <w:szCs w:val="24"/>
          <w:highlight w:val="yellow"/>
        </w:rPr>
        <w:t>firstly</w:t>
      </w:r>
      <w:r>
        <w:rPr>
          <w:rFonts w:ascii="Times New Roman" w:hAnsi="Times New Roman" w:eastAsia="Times New Roman" w:cs="Times New Roman"/>
          <w:sz w:val="24"/>
          <w:szCs w:val="24"/>
        </w:rPr>
        <w:t>,</w:t>
      </w:r>
      <w:commentRangeStart w:id="5"/>
      <w:r>
        <w:rPr>
          <w:rFonts w:ascii="Times New Roman" w:hAnsi="Times New Roman" w:eastAsia="Times New Roman" w:cs="Times New Roman"/>
          <w:sz w:val="24"/>
          <w:szCs w:val="24"/>
        </w:rPr>
        <w:t xml:space="preserve"> </w:t>
      </w:r>
      <w:commentRangeEnd w:id="5"/>
      <w:r>
        <w:rPr>
          <w:rStyle w:val="17"/>
        </w:rPr>
        <w:commentReference w:id="5"/>
      </w:r>
      <w:r>
        <w:rPr>
          <w:rFonts w:ascii="Times New Roman" w:hAnsi="Times New Roman" w:eastAsia="Times New Roman" w:cs="Times New Roman"/>
          <w:sz w:val="24"/>
          <w:szCs w:val="24"/>
        </w:rPr>
        <w:t xml:space="preserve">populations from the marginal White Sea and from the oceanic Barents Sea coasts and, secondly, populations from the brackish and the saline localities in the Barents Sea. The purpose is to see how local geography and salinity (or </w:t>
      </w:r>
      <w:r>
        <w:rPr>
          <w:rFonts w:ascii="Times New Roman" w:hAnsi="Times New Roman" w:eastAsia="Times New Roman" w:cs="Times New Roman"/>
          <w:sz w:val="24"/>
          <w:szCs w:val="24"/>
          <w:highlight w:val="yellow"/>
        </w:rPr>
        <w:t>associated</w:t>
      </w:r>
      <w:r>
        <w:rPr>
          <w:rFonts w:ascii="Times New Roman" w:hAnsi="Times New Roman" w:eastAsia="Times New Roman" w:cs="Times New Roman"/>
          <w:sz w:val="24"/>
          <w:szCs w:val="24"/>
        </w:rPr>
        <w:t xml:space="preserve"> factors) affect morphotype frequencies in populations with a similar biogeographic history existing under similar climatic conditions. Secondly, we formally evaluate the performance of the “morphotype test” for species identification using approaches from evidence-based medicine and provide practical recommendations for the use of the test for population and individual assessment.</w:t>
      </w:r>
    </w:p>
    <w:p>
      <w:pPr>
        <w:spacing w:before="120" w:after="12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Materials and Methods</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Samples.</w:t>
      </w:r>
      <w:r>
        <w:rPr>
          <w:rFonts w:ascii="Times New Roman" w:hAnsi="Times New Roman" w:eastAsia="Times New Roman" w:cs="Times New Roman"/>
          <w:sz w:val="24"/>
          <w:szCs w:val="24"/>
        </w:rPr>
        <w:t xml:space="preserve"> Altogether, </w:t>
      </w:r>
      <w:r>
        <w:rPr>
          <w:rFonts w:ascii="Times New Roman" w:hAnsi="Times New Roman" w:eastAsia="Times New Roman" w:cs="Times New Roman"/>
          <w:sz w:val="24"/>
          <w:szCs w:val="24"/>
          <w:lang w:val="en-GB"/>
        </w:rPr>
        <w:t>we considered</w:t>
      </w:r>
      <w:r>
        <w:rPr>
          <w:rFonts w:ascii="Times New Roman" w:hAnsi="Times New Roman" w:eastAsia="Times New Roman" w:cs="Times New Roman"/>
          <w:sz w:val="24"/>
          <w:szCs w:val="24"/>
        </w:rPr>
        <w:t xml:space="preserve"> 77 mussel samples (total sample size N = 4325, individual sample size N=18-173) representing five geographical contact zones between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the Gulf of Maine in the NW Atlantic (12 populations, N = 428), Loch Etive in Northern Scotland (2 </w:t>
      </w:r>
      <w:r>
        <w:rPr>
          <w:rFonts w:ascii="Times New Roman" w:hAnsi="Times New Roman" w:eastAsia="Times New Roman" w:cs="Times New Roman"/>
          <w:sz w:val="24"/>
          <w:szCs w:val="24"/>
          <w:lang w:val="en-GB"/>
        </w:rPr>
        <w:t>populations</w:t>
      </w:r>
      <w:r>
        <w:rPr>
          <w:rFonts w:ascii="Times New Roman" w:hAnsi="Times New Roman" w:eastAsia="Times New Roman" w:cs="Times New Roman"/>
          <w:sz w:val="24"/>
          <w:szCs w:val="24"/>
        </w:rPr>
        <w:t xml:space="preserve">, N = 160), Western Baltic Sea (8 populations, N = 638), Bergen city area in Western Norway (5 populations, N = 365) and the coasts of Kola Peninsula in Northern Russia: 24 populations from the White Sea (N =1089) and 26 populations from the Barents Sea (N = 1645). Detailed information about samples and sampling localities is provided in the </w:t>
      </w:r>
      <w:r>
        <w:rPr>
          <w:rFonts w:ascii="Times New Roman" w:hAnsi="Times New Roman" w:eastAsia="Times New Roman" w:cs="Times New Roman"/>
          <w:b/>
          <w:sz w:val="24"/>
          <w:szCs w:val="24"/>
        </w:rPr>
        <w:t>S1 Table</w:t>
      </w:r>
      <w:r>
        <w:rPr>
          <w:rFonts w:ascii="Times New Roman" w:hAnsi="Times New Roman" w:eastAsia="Times New Roman" w:cs="Times New Roman"/>
          <w:sz w:val="24"/>
          <w:szCs w:val="24"/>
        </w:rPr>
        <w:t xml:space="preserve"> </w:t>
      </w:r>
      <w:r>
        <w:rPr>
          <w:rStyle w:val="17"/>
        </w:rPr>
        <w:commentReference w:id="6"/>
      </w:r>
      <w:r>
        <w:rPr>
          <w:rFonts w:ascii="Times New Roman" w:hAnsi="Times New Roman" w:eastAsia="Times New Roman" w:cs="Times New Roman"/>
          <w:sz w:val="24"/>
          <w:szCs w:val="24"/>
        </w:rPr>
        <w:t xml:space="preserve">. </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Barents Sea samples were taken in the Kola Bay and at the open oceanic coast of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rFonts w:ascii="Times New Roman" w:hAnsi="Times New Roman" w:eastAsia="Times New Roman" w:cs="Times New Roman"/>
          <w:b/>
          <w:sz w:val="24"/>
          <w:szCs w:val="24"/>
        </w:rPr>
        <w:t>Fig. 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yellow"/>
        </w:rPr>
        <w:t xml:space="preserve">As for samples from other contact zones, all American samples and two of five Norwegian samples were from saline habitats, all the other </w:t>
      </w:r>
      <w:r>
        <w:rPr>
          <w:rFonts w:ascii="Times New Roman" w:hAnsi="Times New Roman" w:eastAsia="Times New Roman" w:cs="Times New Roman"/>
          <w:sz w:val="24"/>
          <w:szCs w:val="24"/>
          <w:highlight w:val="yellow"/>
          <w:lang w:val="en-GB"/>
        </w:rPr>
        <w:t xml:space="preserve">were </w:t>
      </w:r>
      <w:r>
        <w:rPr>
          <w:rFonts w:ascii="Times New Roman" w:hAnsi="Times New Roman" w:eastAsia="Times New Roman" w:cs="Times New Roman"/>
          <w:sz w:val="24"/>
          <w:szCs w:val="24"/>
          <w:highlight w:val="yellow"/>
        </w:rPr>
        <w:t>from brackish habitats. Salinity conditions in the sampling localities was either taken from the literature (</w:t>
      </w:r>
      <w:r>
        <w:rPr>
          <w:rFonts w:ascii="Times New Roman" w:hAnsi="Times New Roman" w:eastAsia="Times New Roman" w:cs="Times New Roman"/>
          <w:color w:val="00B050"/>
          <w:sz w:val="24"/>
          <w:szCs w:val="24"/>
          <w:highlight w:val="yellow"/>
        </w:rPr>
        <w:t>Derjugin 1915; Ridgway, Nævdal,  2004; Bobkov et al. 2010; Dias et al. 2009; Kingston et al. 2017; Shavykin 2018</w:t>
      </w:r>
      <w:r>
        <w:rPr>
          <w:rFonts w:ascii="Times New Roman" w:hAnsi="Times New Roman" w:eastAsia="Times New Roman" w:cs="Times New Roman"/>
          <w:sz w:val="24"/>
          <w:szCs w:val="24"/>
          <w:highlight w:val="yellow"/>
        </w:rPr>
        <w:t>) or, in case of the few American and the Barents Sea open coast localities, predicted based on the presence or absence of large rivers nearby</w:t>
      </w:r>
      <w:commentRangeStart w:id="7"/>
      <w:r>
        <w:rPr>
          <w:rFonts w:ascii="Times New Roman" w:hAnsi="Times New Roman" w:eastAsia="Times New Roman" w:cs="Times New Roman"/>
          <w:sz w:val="24"/>
          <w:szCs w:val="24"/>
          <w:highlight w:val="yellow"/>
        </w:rPr>
        <w:t xml:space="preserve">. </w:t>
      </w:r>
      <w:commentRangeEnd w:id="7"/>
      <w:r>
        <w:rPr>
          <w:rStyle w:val="17"/>
          <w:highlight w:val="yellow"/>
        </w:rPr>
        <w:commentReference w:id="7"/>
      </w:r>
      <w:r>
        <w:rPr>
          <w:rFonts w:ascii="Times New Roman" w:hAnsi="Times New Roman" w:eastAsia="Times New Roman" w:cs="Times New Roman"/>
          <w:sz w:val="24"/>
          <w:szCs w:val="24"/>
        </w:rPr>
        <w:t xml:space="preserve"> </w:t>
      </w:r>
    </w:p>
    <w:p>
      <w:pPr>
        <w:spacing w:before="120" w:after="120" w:line="360"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Pr>
        <w:t xml:space="preserve">In addition to the samples taken in the five </w:t>
      </w:r>
      <w:r>
        <w:rPr>
          <w:rFonts w:ascii="Times New Roman" w:hAnsi="Times New Roman" w:eastAsia="Times New Roman" w:cs="Times New Roman"/>
          <w:sz w:val="24"/>
          <w:szCs w:val="24"/>
          <w:highlight w:val="yellow"/>
        </w:rPr>
        <w:t>target</w:t>
      </w:r>
      <w:r>
        <w:rPr>
          <w:rFonts w:ascii="Times New Roman" w:hAnsi="Times New Roman" w:eastAsia="Times New Roman" w:cs="Times New Roman"/>
          <w:sz w:val="24"/>
          <w:szCs w:val="24"/>
        </w:rPr>
        <w:t xml:space="preserve"> contact zones, we identified </w:t>
      </w:r>
      <w:r>
        <w:rPr>
          <w:rFonts w:ascii="Times New Roman" w:hAnsi="Times New Roman" w:eastAsia="Times New Roman" w:cs="Times New Roman"/>
          <w:sz w:val="24"/>
          <w:szCs w:val="24"/>
          <w:lang w:val="en-GB"/>
        </w:rPr>
        <w:t>the</w:t>
      </w:r>
      <w:r>
        <w:rPr>
          <w:rFonts w:ascii="Times New Roman" w:hAnsi="Times New Roman" w:eastAsia="Times New Roman" w:cs="Times New Roman"/>
          <w:sz w:val="24"/>
          <w:szCs w:val="24"/>
        </w:rPr>
        <w:t xml:space="preserve"> morphotypes in 27 samples (total sample size N=912, individual sample size N=12-76) of </w:t>
      </w:r>
      <w:r>
        <w:rPr>
          <w:rFonts w:ascii="Times New Roman" w:hAnsi="Times New Roman" w:eastAsia="Times New Roman" w:cs="Times New Roman"/>
          <w:sz w:val="24"/>
          <w:szCs w:val="24"/>
          <w:highlight w:val="yellow"/>
        </w:rPr>
        <w:t>supposedly</w:t>
      </w:r>
      <w:r>
        <w:rPr>
          <w:rFonts w:ascii="Times New Roman" w:hAnsi="Times New Roman" w:eastAsia="Times New Roman" w:cs="Times New Roman"/>
          <w:sz w:val="24"/>
          <w:szCs w:val="24"/>
        </w:rPr>
        <w:t xml:space="preserve"> pure blue mussel species from distant localities: </w:t>
      </w:r>
      <w:r>
        <w:rPr>
          <w:rFonts w:ascii="Times New Roman" w:hAnsi="Times New Roman" w:eastAsia="Times New Roman" w:cs="Times New Roman"/>
          <w:i/>
          <w:sz w:val="24"/>
          <w:szCs w:val="24"/>
          <w:highlight w:val="yellow"/>
        </w:rPr>
        <w:t>M. trossulus</w:t>
      </w:r>
      <w:r>
        <w:rPr>
          <w:rFonts w:ascii="Times New Roman" w:hAnsi="Times New Roman" w:eastAsia="Times New Roman" w:cs="Times New Roman"/>
          <w:sz w:val="24"/>
          <w:szCs w:val="24"/>
          <w:highlight w:val="yellow"/>
        </w:rPr>
        <w:t xml:space="preserve"> from </w:t>
      </w:r>
      <w:r>
        <w:rPr>
          <w:rFonts w:ascii="Times New Roman" w:hAnsi="Times New Roman" w:eastAsia="Times New Roman" w:cs="Times New Roman"/>
          <w:sz w:val="24"/>
          <w:szCs w:val="24"/>
        </w:rPr>
        <w:t xml:space="preserve">Passamaquoddy Bay </w:t>
      </w:r>
      <w:r>
        <w:rPr>
          <w:rFonts w:ascii="Times New Roman" w:hAnsi="Times New Roman" w:eastAsia="Times New Roman" w:cs="Times New Roman"/>
          <w:sz w:val="24"/>
          <w:szCs w:val="24"/>
          <w:highlight w:val="yellow"/>
        </w:rPr>
        <w:t xml:space="preserve">and </w:t>
      </w:r>
      <w:r>
        <w:rPr>
          <w:rFonts w:ascii="Times New Roman" w:hAnsi="Times New Roman" w:eastAsia="Times New Roman" w:cs="Times New Roman"/>
          <w:i/>
          <w:sz w:val="24"/>
          <w:szCs w:val="24"/>
          <w:highlight w:val="yellow"/>
        </w:rPr>
        <w:t>M. edulis</w:t>
      </w:r>
      <w:r>
        <w:rPr>
          <w:rFonts w:ascii="Times New Roman" w:hAnsi="Times New Roman" w:eastAsia="Times New Roman" w:cs="Times New Roman"/>
          <w:sz w:val="24"/>
          <w:szCs w:val="24"/>
          <w:highlight w:val="yellow"/>
        </w:rPr>
        <w:t xml:space="preserve"> from the Gulf of Saint Lawrence in Eastern Canada,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from the Northern Baltic Sea, from Puget Sound in Eastern Pacific and from multiple areas of Western Pacific,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from SW Greenland, from the Long Island Sound and Cape Cod in the USA, and from saline and brackish localities in Europe and in the SW Barents Sea (</w:t>
      </w:r>
      <w:r>
        <w:rPr>
          <w:rFonts w:ascii="Times New Roman" w:hAnsi="Times New Roman" w:eastAsia="Times New Roman" w:cs="Times New Roman"/>
          <w:b/>
          <w:sz w:val="24"/>
          <w:szCs w:val="24"/>
        </w:rPr>
        <w:t>Fig.1</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S2 Table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yellow"/>
        </w:rPr>
        <w:t xml:space="preserve">Information about species identity of regional populations and salinity conditions in sampling localities was taken from literature. </w:t>
      </w:r>
      <w:commentRangeStart w:id="8"/>
      <w:r>
        <w:rPr>
          <w:rFonts w:ascii="Times New Roman" w:hAnsi="Times New Roman" w:cs="Times New Roman"/>
          <w:sz w:val="24"/>
          <w:szCs w:val="24"/>
          <w:highlight w:val="yellow"/>
        </w:rPr>
        <w:t>Taxonomic</w:t>
      </w:r>
      <w:commentRangeEnd w:id="8"/>
      <w:r>
        <w:rPr>
          <w:rStyle w:val="17"/>
          <w:highlight w:val="yellow"/>
        </w:rPr>
        <w:commentReference w:id="8"/>
      </w:r>
      <w:r>
        <w:rPr>
          <w:rFonts w:ascii="Times New Roman" w:hAnsi="Times New Roman" w:cs="Times New Roman"/>
          <w:sz w:val="24"/>
          <w:szCs w:val="24"/>
          <w:highlight w:val="yellow"/>
        </w:rPr>
        <w:t xml:space="preserve"> affinities of mussels from </w:t>
      </w:r>
      <w:r>
        <w:rPr>
          <w:rFonts w:ascii="Times New Roman" w:hAnsi="Times New Roman" w:eastAsia="Times New Roman" w:cs="Times New Roman"/>
          <w:sz w:val="24"/>
          <w:szCs w:val="24"/>
          <w:highlight w:val="yellow"/>
        </w:rPr>
        <w:t xml:space="preserve">Canada and some of Norwegian samples, where both species could be expected, were confirmed genetically (see </w:t>
      </w:r>
      <w:r>
        <w:rPr>
          <w:rFonts w:ascii="Times New Roman" w:hAnsi="Times New Roman" w:eastAsia="Times New Roman" w:cs="Times New Roman"/>
          <w:b/>
          <w:sz w:val="24"/>
          <w:szCs w:val="24"/>
          <w:highlight w:val="yellow"/>
        </w:rPr>
        <w:t xml:space="preserve">S2 Table </w:t>
      </w:r>
      <w:r>
        <w:rPr>
          <w:rFonts w:ascii="Times New Roman" w:hAnsi="Times New Roman" w:eastAsia="Times New Roman" w:cs="Times New Roman"/>
          <w:sz w:val="24"/>
          <w:szCs w:val="24"/>
          <w:highlight w:val="yellow"/>
        </w:rPr>
        <w:t xml:space="preserve">for details). </w:t>
      </w:r>
      <w:r>
        <w:rPr>
          <w:rFonts w:ascii="Times New Roman" w:hAnsi="Times New Roman" w:eastAsia="Times New Roman" w:cs="Times New Roman"/>
          <w:sz w:val="24"/>
          <w:szCs w:val="24"/>
          <w:highlight w:val="yellow"/>
        </w:rPr>
        <w:commentReference w:id="9"/>
      </w:r>
      <w:r>
        <w:rPr>
          <w:rFonts w:ascii="Times New Roman" w:hAnsi="Times New Roman" w:eastAsia="Times New Roman" w:cs="Times New Roman"/>
          <w:sz w:val="24"/>
          <w:szCs w:val="24"/>
          <w:highlight w:val="yellow"/>
        </w:rPr>
        <w:t xml:space="preserve"> </w:t>
      </w:r>
    </w:p>
    <w:p>
      <w:pPr>
        <w:rPr>
          <w:rFonts w:ascii="Times New Roman" w:hAnsi="Times New Roman" w:eastAsia="Times New Roman" w:cs="Times New Roman"/>
          <w:sz w:val="16"/>
          <w:szCs w:val="16"/>
          <w:highlight w:val="yellow"/>
        </w:rPr>
      </w:pPr>
      <w:r>
        <w:rPr>
          <w:rFonts w:ascii="Times New Roman" w:hAnsi="Times New Roman" w:eastAsia="Times New Roman" w:cs="Times New Roman"/>
          <w:sz w:val="16"/>
          <w:szCs w:val="16"/>
          <w:highlight w:val="yellow"/>
        </w:rPr>
        <w:br w:type="page"/>
      </w:r>
    </w:p>
    <w:p>
      <w:pPr>
        <w:spacing w:after="120" w:line="360" w:lineRule="auto"/>
        <w:rPr>
          <w:rFonts w:ascii="Times New Roman" w:hAnsi="Times New Roman" w:eastAsia="Times New Roman" w:cs="Times New Roman"/>
          <w:sz w:val="16"/>
          <w:szCs w:val="16"/>
          <w:highlight w:val="yellow"/>
        </w:rPr>
      </w:pPr>
      <w:r>
        <w:rPr>
          <w:rFonts w:ascii="Times New Roman" w:hAnsi="Times New Roman" w:eastAsia="Times New Roman" w:cs="Times New Roman"/>
          <w:sz w:val="16"/>
          <w:szCs w:val="16"/>
          <w:lang w:val="ru-RU"/>
        </w:rPr>
        <w:drawing>
          <wp:inline distT="0" distB="0" distL="0" distR="0">
            <wp:extent cx="5940425" cy="41732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4173220"/>
                    </a:xfrm>
                    <a:prstGeom prst="rect">
                      <a:avLst/>
                    </a:prstGeom>
                  </pic:spPr>
                </pic:pic>
              </a:graphicData>
            </a:graphic>
          </wp:inline>
        </w:drawing>
      </w:r>
    </w:p>
    <w:p>
      <w:pPr>
        <w:spacing w:after="120" w:line="360" w:lineRule="auto"/>
        <w:rPr>
          <w:rFonts w:ascii="Times New Roman" w:hAnsi="Times New Roman" w:eastAsia="Times New Roman" w:cs="Times New Roman"/>
          <w:sz w:val="16"/>
          <w:szCs w:val="16"/>
          <w:highlight w:val="yellow"/>
        </w:rPr>
      </w:pPr>
    </w:p>
    <w:p>
      <w:pPr>
        <w:spacing w:after="12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yellow"/>
        </w:rPr>
        <w:t>Fig 1.</w:t>
      </w:r>
      <w:r>
        <w:rPr>
          <w:rFonts w:ascii="Times New Roman" w:hAnsi="Times New Roman" w:eastAsia="Times New Roman" w:cs="Times New Roman"/>
          <w:sz w:val="24"/>
          <w:szCs w:val="24"/>
          <w:highlight w:val="yellow"/>
        </w:rPr>
        <w:t xml:space="preserve"> Map of study area. Bottom maps (G-K) represent five geographical contact zones between </w:t>
      </w:r>
      <w:r>
        <w:rPr>
          <w:rFonts w:ascii="Times New Roman" w:hAnsi="Times New Roman" w:eastAsia="Times New Roman" w:cs="Times New Roman"/>
          <w:i/>
          <w:sz w:val="24"/>
          <w:szCs w:val="24"/>
          <w:highlight w:val="yellow"/>
        </w:rPr>
        <w:t>M. edulis</w:t>
      </w:r>
      <w:r>
        <w:rPr>
          <w:rFonts w:ascii="Times New Roman" w:hAnsi="Times New Roman" w:eastAsia="Times New Roman" w:cs="Times New Roman"/>
          <w:sz w:val="24"/>
          <w:szCs w:val="24"/>
          <w:highlight w:val="yellow"/>
        </w:rPr>
        <w:t xml:space="preserve"> and </w:t>
      </w:r>
      <w:r>
        <w:rPr>
          <w:rFonts w:ascii="Times New Roman" w:hAnsi="Times New Roman" w:eastAsia="Times New Roman" w:cs="Times New Roman"/>
          <w:i/>
          <w:sz w:val="24"/>
          <w:szCs w:val="24"/>
          <w:highlight w:val="yellow"/>
        </w:rPr>
        <w:t>M. trossulus</w:t>
      </w:r>
      <w:r>
        <w:rPr>
          <w:rFonts w:ascii="Times New Roman" w:hAnsi="Times New Roman" w:eastAsia="Times New Roman" w:cs="Times New Roman"/>
          <w:sz w:val="24"/>
          <w:szCs w:val="24"/>
          <w:highlight w:val="yellow"/>
        </w:rPr>
        <w:t xml:space="preserve"> indicated, upper maps (A - F) - other studied areas. Pins depict sampling sites. Pie diagrams depict proportions of T-morphotypes (black sector) and E-morphotypes (white sector) in </w:t>
      </w:r>
      <w:r>
        <w:rPr>
          <w:rFonts w:ascii="Times New Roman" w:hAnsi="Times New Roman" w:eastAsia="Times New Roman" w:cs="Times New Roman"/>
          <w:i/>
          <w:sz w:val="24"/>
          <w:szCs w:val="24"/>
          <w:highlight w:val="yellow"/>
        </w:rPr>
        <w:t>M. trossulus</w:t>
      </w:r>
      <w:r>
        <w:rPr>
          <w:rFonts w:ascii="Times New Roman" w:hAnsi="Times New Roman" w:eastAsia="Times New Roman" w:cs="Times New Roman"/>
          <w:sz w:val="24"/>
          <w:szCs w:val="24"/>
          <w:highlight w:val="yellow"/>
        </w:rPr>
        <w:t xml:space="preserve"> (diagrams with red border) and </w:t>
      </w:r>
      <w:r>
        <w:rPr>
          <w:rFonts w:ascii="Times New Roman" w:hAnsi="Times New Roman" w:eastAsia="Times New Roman" w:cs="Times New Roman"/>
          <w:i/>
          <w:sz w:val="24"/>
          <w:szCs w:val="24"/>
          <w:highlight w:val="yellow"/>
        </w:rPr>
        <w:t>M. edulis</w:t>
      </w:r>
      <w:r>
        <w:rPr>
          <w:rFonts w:ascii="Times New Roman" w:hAnsi="Times New Roman" w:eastAsia="Times New Roman" w:cs="Times New Roman"/>
          <w:sz w:val="24"/>
          <w:szCs w:val="24"/>
          <w:highlight w:val="yellow"/>
        </w:rPr>
        <w:t xml:space="preserve"> (with blue border) in combined samples from particular regions. When data on salinity in sampling localities are available, it is indicated by the color of pins (light green – brackish, dark green - saline) and proportions of T-morphotypes in combined samples from brackish and saline localities are presented separately in diagrams placed on light- and dark green background respectively. Source data are in </w:t>
      </w:r>
      <w:r>
        <w:rPr>
          <w:rFonts w:ascii="Times New Roman" w:hAnsi="Times New Roman" w:eastAsia="Times New Roman" w:cs="Times New Roman"/>
          <w:b/>
          <w:sz w:val="24"/>
          <w:szCs w:val="24"/>
          <w:highlight w:val="yellow"/>
        </w:rPr>
        <w:t>S1 Table</w:t>
      </w:r>
      <w:r>
        <w:rPr>
          <w:rFonts w:ascii="Times New Roman" w:hAnsi="Times New Roman" w:eastAsia="Times New Roman" w:cs="Times New Roman"/>
          <w:sz w:val="24"/>
          <w:szCs w:val="24"/>
          <w:highlight w:val="yellow"/>
        </w:rPr>
        <w:t xml:space="preserve"> and </w:t>
      </w:r>
      <w:r>
        <w:rPr>
          <w:rFonts w:ascii="Times New Roman" w:hAnsi="Times New Roman" w:eastAsia="Times New Roman" w:cs="Times New Roman"/>
          <w:b/>
          <w:sz w:val="24"/>
          <w:szCs w:val="24"/>
          <w:highlight w:val="yellow"/>
        </w:rPr>
        <w:t>S2 Table</w:t>
      </w:r>
      <w:r>
        <w:rPr>
          <w:rFonts w:ascii="Times New Roman" w:hAnsi="Times New Roman" w:eastAsia="Times New Roman" w:cs="Times New Roman"/>
          <w:sz w:val="24"/>
          <w:szCs w:val="24"/>
          <w:highlight w:val="yellow"/>
        </w:rPr>
        <w:t xml:space="preserve">. </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Genetic characters.</w:t>
      </w:r>
      <w:r>
        <w:rPr>
          <w:rFonts w:ascii="Times New Roman" w:hAnsi="Times New Roman" w:eastAsia="Times New Roman" w:cs="Times New Roman"/>
          <w:sz w:val="24"/>
          <w:szCs w:val="24"/>
        </w:rPr>
        <w:t xml:space="preserve"> Some samples from the contact zones were genotyped in previous studies </w:t>
      </w:r>
      <w:r>
        <w:rPr>
          <w:rFonts w:ascii="Times New Roman" w:hAnsi="Times New Roman" w:eastAsia="Times New Roman" w:cs="Times New Roman"/>
          <w:sz w:val="24"/>
          <w:szCs w:val="24"/>
          <w:highlight w:val="yellow"/>
        </w:rPr>
        <w:t xml:space="preserve">(8 of 12 American samples: </w:t>
      </w:r>
      <w:r>
        <w:rPr>
          <w:rFonts w:ascii="Times New Roman" w:hAnsi="Times New Roman" w:eastAsia="Times New Roman" w:cs="Times New Roman"/>
          <w:color w:val="00B050"/>
          <w:sz w:val="24"/>
          <w:szCs w:val="24"/>
          <w:highlight w:val="yellow"/>
        </w:rPr>
        <w:t xml:space="preserve">Kingston et al. 2017, </w:t>
      </w:r>
      <w:commentRangeStart w:id="10"/>
      <w:r>
        <w:rPr>
          <w:rFonts w:ascii="Times New Roman" w:hAnsi="Times New Roman" w:eastAsia="Times New Roman" w:cs="Times New Roman"/>
          <w:color w:val="00B050"/>
          <w:sz w:val="24"/>
          <w:szCs w:val="24"/>
          <w:highlight w:val="yellow"/>
        </w:rPr>
        <w:t>Martino et al. 2019</w:t>
      </w:r>
      <w:commentRangeEnd w:id="10"/>
      <w:r>
        <w:rPr>
          <w:rStyle w:val="17"/>
          <w:rFonts w:ascii="Times New Roman" w:hAnsi="Times New Roman" w:cs="Times New Roman"/>
          <w:color w:val="00B050"/>
          <w:sz w:val="24"/>
          <w:szCs w:val="24"/>
          <w:highlight w:val="yellow"/>
        </w:rPr>
        <w:commentReference w:id="10"/>
      </w:r>
      <w:r>
        <w:rPr>
          <w:rFonts w:ascii="Times New Roman" w:hAnsi="Times New Roman" w:eastAsia="Times New Roman" w:cs="Times New Roman"/>
          <w:sz w:val="24"/>
          <w:szCs w:val="24"/>
        </w:rPr>
        <w:t xml:space="preserve">; all Baltic samples: </w:t>
      </w:r>
      <w:r>
        <w:rPr>
          <w:rFonts w:ascii="Times New Roman" w:hAnsi="Times New Roman" w:eastAsia="Times New Roman" w:cs="Times New Roman"/>
          <w:color w:val="00B050"/>
          <w:sz w:val="24"/>
          <w:szCs w:val="24"/>
        </w:rPr>
        <w:t>Vainola, Strelkov 2011</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B050"/>
          <w:sz w:val="24"/>
          <w:szCs w:val="24"/>
        </w:rPr>
        <w:t>Strelkov et al. 2017</w:t>
      </w:r>
      <w:r>
        <w:rPr>
          <w:rFonts w:ascii="Times New Roman" w:hAnsi="Times New Roman" w:eastAsia="Times New Roman" w:cs="Times New Roman"/>
          <w:sz w:val="24"/>
          <w:szCs w:val="24"/>
        </w:rPr>
        <w:t xml:space="preserve">; 2 of 5 Norwegian samples: </w:t>
      </w:r>
      <w:r>
        <w:rPr>
          <w:rFonts w:ascii="Times New Roman" w:hAnsi="Times New Roman" w:eastAsia="Times New Roman" w:cs="Times New Roman"/>
          <w:color w:val="00B050"/>
          <w:sz w:val="24"/>
          <w:szCs w:val="24"/>
        </w:rPr>
        <w:t>Vainola, Strelkov 2011</w:t>
      </w:r>
      <w:r>
        <w:rPr>
          <w:rFonts w:ascii="Times New Roman" w:hAnsi="Times New Roman" w:eastAsia="Times New Roman" w:cs="Times New Roman"/>
          <w:sz w:val="24"/>
          <w:szCs w:val="24"/>
        </w:rPr>
        <w:t>; all the White Sea samples, Katolikova et al. 2016). The other samples were taken specially for the purpose of this study (</w:t>
      </w:r>
      <w:r>
        <w:rPr>
          <w:rFonts w:ascii="Times New Roman" w:hAnsi="Times New Roman" w:eastAsia="Times New Roman" w:cs="Times New Roman"/>
          <w:sz w:val="24"/>
          <w:szCs w:val="24"/>
          <w:highlight w:val="yellow"/>
        </w:rPr>
        <w:t xml:space="preserve">see </w:t>
      </w:r>
      <w:r>
        <w:rPr>
          <w:rFonts w:ascii="Times New Roman" w:hAnsi="Times New Roman" w:eastAsia="Times New Roman" w:cs="Times New Roman"/>
          <w:b/>
          <w:sz w:val="24"/>
          <w:szCs w:val="24"/>
          <w:highlight w:val="yellow"/>
        </w:rPr>
        <w:t>S1 Table</w:t>
      </w:r>
      <w:r>
        <w:rPr>
          <w:rStyle w:val="17"/>
          <w:b/>
        </w:rPr>
        <w:commentReference w:id="11"/>
      </w:r>
      <w:r>
        <w:rPr>
          <w:rFonts w:ascii="Times New Roman" w:hAnsi="Times New Roman" w:eastAsia="Times New Roman" w:cs="Times New Roman"/>
          <w:sz w:val="24"/>
          <w:szCs w:val="24"/>
          <w:highlight w:val="yellow"/>
        </w:rPr>
        <w:t>).</w:t>
      </w:r>
      <w:r>
        <w:rPr>
          <w:rFonts w:ascii="Times New Roman" w:hAnsi="Times New Roman" w:eastAsia="Times New Roman" w:cs="Times New Roman"/>
          <w:sz w:val="24"/>
          <w:szCs w:val="24"/>
        </w:rPr>
        <w:t xml:space="preserve"> For mussels from published studies multilocus nuclear genotypes were available. The Gulf of Maine mussels were genotyped using 171 645 random SNPs (single nucleotide loci) (</w:t>
      </w:r>
      <w:r>
        <w:rPr>
          <w:rFonts w:ascii="Times New Roman" w:hAnsi="Times New Roman" w:eastAsia="Times New Roman" w:cs="Times New Roman"/>
          <w:color w:val="00B050"/>
          <w:sz w:val="24"/>
          <w:szCs w:val="24"/>
        </w:rPr>
        <w:t>Kingston et al. 2017</w:t>
      </w:r>
      <w:r>
        <w:rPr>
          <w:rFonts w:ascii="Times New Roman" w:hAnsi="Times New Roman" w:eastAsia="Times New Roman" w:cs="Times New Roman"/>
          <w:sz w:val="24"/>
          <w:szCs w:val="24"/>
        </w:rPr>
        <w:t xml:space="preserve">), while mussels from other areas were genotyped using sets of allozyme loci each time including four “nearly diagnostic” (70–95% allele frequency differences between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Est-D, Gpi, Pgm and Odh </w:t>
      </w:r>
      <w:commentRangeStart w:id="12"/>
      <w:r>
        <w:rPr>
          <w:rFonts w:ascii="Times New Roman" w:hAnsi="Times New Roman" w:eastAsia="Times New Roman" w:cs="Times New Roman"/>
          <w:sz w:val="24"/>
          <w:szCs w:val="24"/>
        </w:rPr>
        <w:t>loci</w:t>
      </w:r>
      <w:commentRangeEnd w:id="12"/>
      <w:r>
        <w:rPr>
          <w:rStyle w:val="17"/>
        </w:rPr>
        <w:commentReference w:id="12"/>
      </w:r>
      <w:r>
        <w:rPr>
          <w:rFonts w:ascii="Times New Roman" w:hAnsi="Times New Roman" w:eastAsia="Times New Roman" w:cs="Times New Roman"/>
          <w:sz w:val="24"/>
          <w:szCs w:val="24"/>
        </w:rPr>
        <w:t>. New samples from the Gulf of Maine were genotyped as in Kingston et al. 2017, while other samples were genotype</w:t>
      </w:r>
      <w:r>
        <w:rPr>
          <w:rFonts w:ascii="Times New Roman" w:hAnsi="Times New Roman" w:eastAsia="Times New Roman" w:cs="Times New Roman"/>
          <w:sz w:val="24"/>
          <w:szCs w:val="24"/>
          <w:lang w:val="en-GB"/>
        </w:rPr>
        <w:t>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yellow"/>
        </w:rPr>
        <w:t>by Est-D, Gpi, Pgm and Odh</w:t>
      </w:r>
      <w:r>
        <w:rPr>
          <w:rFonts w:ascii="Times New Roman" w:hAnsi="Times New Roman" w:eastAsia="Times New Roman" w:cs="Times New Roman"/>
          <w:sz w:val="24"/>
          <w:szCs w:val="24"/>
        </w:rPr>
        <w:t xml:space="preserve"> as in Katolikova et al. 2016. For seven samples from the Barents Sea the data on only three loci—Est-D, Gpi and Pgm—were available (see </w:t>
      </w:r>
      <w:r>
        <w:rPr>
          <w:rFonts w:ascii="Times New Roman" w:hAnsi="Times New Roman" w:eastAsia="Times New Roman" w:cs="Times New Roman"/>
          <w:b/>
          <w:sz w:val="24"/>
          <w:szCs w:val="24"/>
        </w:rPr>
        <w:t>S1 Table</w:t>
      </w:r>
      <w:r>
        <w:rPr>
          <w:rFonts w:ascii="Times New Roman" w:hAnsi="Times New Roman" w:eastAsia="Times New Roman" w:cs="Times New Roman"/>
          <w:sz w:val="24"/>
          <w:szCs w:val="24"/>
        </w:rPr>
        <w:t>). SNP set and each of the four regional 4-locus allozyme sets (from the Baltic, Norway, Scotland and Russia) were analyzed separately using STRUCTURE or fastSTRUCTURE software (</w:t>
      </w:r>
      <w:r>
        <w:rPr>
          <w:rFonts w:ascii="Times New Roman" w:hAnsi="Times New Roman" w:eastAsia="Times New Roman" w:cs="Times New Roman"/>
          <w:color w:val="00B050"/>
          <w:sz w:val="24"/>
          <w:szCs w:val="24"/>
        </w:rPr>
        <w:t>Pritchard et al. 2000</w:t>
      </w:r>
      <w:r>
        <w:rPr>
          <w:rFonts w:ascii="Times New Roman" w:hAnsi="Times New Roman" w:eastAsia="Gungsuh" w:cs="Times New Roman"/>
          <w:color w:val="00B050"/>
          <w:sz w:val="24"/>
          <w:szCs w:val="24"/>
        </w:rPr>
        <w:t>, Raj et al. 2014</w:t>
      </w:r>
      <w:r>
        <w:rPr>
          <w:rFonts w:ascii="Times New Roman" w:hAnsi="Times New Roman" w:eastAsia="Gungsuh" w:cs="Times New Roman"/>
          <w:sz w:val="24"/>
          <w:szCs w:val="24"/>
        </w:rPr>
        <w:t xml:space="preserve">, settings as in </w:t>
      </w:r>
      <w:r>
        <w:rPr>
          <w:rFonts w:ascii="Times New Roman" w:hAnsi="Times New Roman" w:eastAsia="Gungsuh" w:cs="Times New Roman"/>
          <w:color w:val="00B050"/>
          <w:sz w:val="24"/>
          <w:szCs w:val="24"/>
        </w:rPr>
        <w:t>Katolikova et al. 2016 and Kingston et al. 2017</w:t>
      </w:r>
      <w:r>
        <w:rPr>
          <w:rFonts w:ascii="Times New Roman" w:hAnsi="Times New Roman" w:eastAsia="Gungsuh" w:cs="Times New Roman"/>
          <w:sz w:val="24"/>
          <w:szCs w:val="24"/>
        </w:rPr>
        <w:t xml:space="preserve">). Structure q-values defined as proportion of </w:t>
      </w:r>
      <w:r>
        <w:rPr>
          <w:rFonts w:ascii="Times New Roman" w:hAnsi="Times New Roman" w:eastAsia="Gungsuh" w:cs="Times New Roman"/>
          <w:i/>
          <w:sz w:val="24"/>
          <w:szCs w:val="24"/>
        </w:rPr>
        <w:t xml:space="preserve">M. trossulus </w:t>
      </w:r>
      <w:r>
        <w:rPr>
          <w:rFonts w:ascii="Times New Roman" w:hAnsi="Times New Roman" w:eastAsia="Gungsuh" w:cs="Times New Roman"/>
          <w:sz w:val="24"/>
          <w:szCs w:val="24"/>
        </w:rPr>
        <w:t xml:space="preserve">genes in individual genotypes were estimated (proportion of </w:t>
      </w:r>
      <w:r>
        <w:rPr>
          <w:rFonts w:ascii="Times New Roman" w:hAnsi="Times New Roman" w:eastAsia="Gungsuh" w:cs="Times New Roman"/>
          <w:i/>
          <w:sz w:val="24"/>
          <w:szCs w:val="24"/>
        </w:rPr>
        <w:t>M. edulis</w:t>
      </w:r>
      <w:r>
        <w:rPr>
          <w:rFonts w:ascii="Times New Roman" w:hAnsi="Times New Roman" w:eastAsia="Gungsuh" w:cs="Times New Roman"/>
          <w:sz w:val="24"/>
          <w:szCs w:val="24"/>
        </w:rPr>
        <w:t xml:space="preserve"> genes is therefore 1-q). The material from Russia was also analyzed by three loci (Odh not considered) to show that the exclusion of Odh did not affect the inference (data not shown). Mussels were classified into two categories by their q-values: genotypes dominated by </w:t>
      </w:r>
      <w:r>
        <w:rPr>
          <w:rFonts w:ascii="Times New Roman" w:hAnsi="Times New Roman" w:eastAsia="Gungsuh" w:cs="Times New Roman"/>
          <w:i/>
          <w:sz w:val="24"/>
          <w:szCs w:val="24"/>
        </w:rPr>
        <w:t>M. trossulus</w:t>
      </w:r>
      <w:r>
        <w:rPr>
          <w:rFonts w:ascii="Times New Roman" w:hAnsi="Times New Roman" w:eastAsia="Gungsuh" w:cs="Times New Roman"/>
          <w:sz w:val="24"/>
          <w:szCs w:val="24"/>
        </w:rPr>
        <w:t xml:space="preserve"> genes (q-value &gt; 0.5) and genotypes dominated by </w:t>
      </w:r>
      <w:r>
        <w:rPr>
          <w:rFonts w:ascii="Times New Roman" w:hAnsi="Times New Roman" w:eastAsia="Gungsuh" w:cs="Times New Roman"/>
          <w:i/>
          <w:sz w:val="24"/>
          <w:szCs w:val="24"/>
        </w:rPr>
        <w:t>M. edulis</w:t>
      </w:r>
      <w:r>
        <w:rPr>
          <w:rFonts w:ascii="Times New Roman" w:hAnsi="Times New Roman" w:eastAsia="Gungsuh" w:cs="Times New Roman"/>
          <w:sz w:val="24"/>
          <w:szCs w:val="24"/>
        </w:rPr>
        <w:t xml:space="preserve"> genes (q-value ≤ 0.5). For ease of presentation, these categories will be referred to as “</w:t>
      </w:r>
      <w:r>
        <w:rPr>
          <w:rFonts w:ascii="Times New Roman" w:hAnsi="Times New Roman" w:eastAsia="Gungsuh" w:cs="Times New Roman"/>
          <w:i/>
          <w:sz w:val="24"/>
          <w:szCs w:val="24"/>
        </w:rPr>
        <w:t>M. trossulus</w:t>
      </w:r>
      <w:r>
        <w:rPr>
          <w:rFonts w:ascii="Times New Roman" w:hAnsi="Times New Roman" w:eastAsia="Gungsuh" w:cs="Times New Roman"/>
          <w:sz w:val="24"/>
          <w:szCs w:val="24"/>
        </w:rPr>
        <w:t>” and “</w:t>
      </w:r>
      <w:r>
        <w:rPr>
          <w:rFonts w:ascii="Times New Roman" w:hAnsi="Times New Roman" w:eastAsia="Gungsuh" w:cs="Times New Roman"/>
          <w:i/>
          <w:sz w:val="24"/>
          <w:szCs w:val="24"/>
        </w:rPr>
        <w:t>M. edulis</w:t>
      </w:r>
      <w:r>
        <w:rPr>
          <w:rFonts w:ascii="Times New Roman" w:hAnsi="Times New Roman" w:eastAsia="Gungsuh" w:cs="Times New Roman"/>
          <w:sz w:val="24"/>
          <w:szCs w:val="24"/>
        </w:rPr>
        <w:t xml:space="preserve">” genotypes </w:t>
      </w:r>
      <w:r>
        <w:rPr>
          <w:rFonts w:ascii="Times New Roman" w:hAnsi="Times New Roman" w:eastAsia="Gungsuh" w:cs="Times New Roman"/>
          <w:sz w:val="24"/>
          <w:szCs w:val="24"/>
          <w:lang w:val="en-GB"/>
        </w:rPr>
        <w:t xml:space="preserve">though </w:t>
      </w:r>
      <w:r>
        <w:rPr>
          <w:rFonts w:ascii="Times New Roman" w:hAnsi="Times New Roman" w:eastAsia="Gungsuh" w:cs="Times New Roman"/>
          <w:sz w:val="24"/>
          <w:szCs w:val="24"/>
        </w:rPr>
        <w:t>each includes both purebreds and hybrids</w:t>
      </w:r>
      <w:r>
        <w:rPr>
          <w:rFonts w:ascii="Times New Roman" w:hAnsi="Times New Roman" w:eastAsia="Gungsuh" w:cs="Times New Roman"/>
          <w:sz w:val="24"/>
          <w:szCs w:val="24"/>
          <w:highlight w:val="yellow"/>
        </w:rPr>
        <w:t>.</w:t>
      </w:r>
      <w:r>
        <w:rPr>
          <w:rFonts w:ascii="Times New Roman" w:hAnsi="Times New Roman" w:cs="Times New Roman"/>
          <w:sz w:val="24"/>
          <w:szCs w:val="24"/>
          <w:highlight w:val="yellow"/>
        </w:rPr>
        <w:t xml:space="preserve"> Other g</w:t>
      </w:r>
      <w:r>
        <w:rPr>
          <w:rFonts w:ascii="Times New Roman" w:hAnsi="Times New Roman" w:eastAsia="Gungsuh" w:cs="Times New Roman"/>
          <w:sz w:val="24"/>
          <w:szCs w:val="24"/>
          <w:highlight w:val="yellow"/>
        </w:rPr>
        <w:t xml:space="preserve">enetic information but results of classification into </w:t>
      </w:r>
      <w:r>
        <w:rPr>
          <w:rFonts w:ascii="Times New Roman" w:hAnsi="Times New Roman" w:eastAsia="Gungsuh" w:cs="Times New Roman"/>
          <w:i/>
          <w:sz w:val="24"/>
          <w:szCs w:val="24"/>
          <w:highlight w:val="yellow"/>
        </w:rPr>
        <w:t>M. trossulus</w:t>
      </w:r>
      <w:r>
        <w:rPr>
          <w:rFonts w:ascii="Times New Roman" w:hAnsi="Times New Roman" w:eastAsia="Gungsuh" w:cs="Times New Roman"/>
          <w:sz w:val="24"/>
          <w:szCs w:val="24"/>
          <w:highlight w:val="yellow"/>
        </w:rPr>
        <w:t xml:space="preserve"> and </w:t>
      </w:r>
      <w:r>
        <w:rPr>
          <w:rFonts w:ascii="Times New Roman" w:hAnsi="Times New Roman" w:eastAsia="Gungsuh" w:cs="Times New Roman"/>
          <w:i/>
          <w:sz w:val="24"/>
          <w:szCs w:val="24"/>
          <w:highlight w:val="yellow"/>
        </w:rPr>
        <w:t>M. edulis</w:t>
      </w:r>
      <w:r>
        <w:rPr>
          <w:rFonts w:ascii="Times New Roman" w:hAnsi="Times New Roman" w:eastAsia="Gungsuh" w:cs="Times New Roman"/>
          <w:sz w:val="24"/>
          <w:szCs w:val="24"/>
          <w:highlight w:val="yellow"/>
        </w:rPr>
        <w:t xml:space="preserve"> will not be considered here. </w:t>
      </w:r>
      <w:commentRangeStart w:id="13"/>
      <w:r>
        <w:rPr>
          <w:rFonts w:ascii="Times New Roman" w:hAnsi="Times New Roman" w:eastAsia="Gungsuh" w:cs="Times New Roman"/>
          <w:sz w:val="24"/>
          <w:szCs w:val="24"/>
          <w:highlight w:val="yellow"/>
        </w:rPr>
        <w:t xml:space="preserve"> </w:t>
      </w:r>
      <w:commentRangeEnd w:id="13"/>
      <w:r>
        <w:rPr>
          <w:rStyle w:val="17"/>
          <w:rFonts w:ascii="Times New Roman" w:hAnsi="Times New Roman" w:cs="Times New Roman"/>
          <w:sz w:val="24"/>
          <w:szCs w:val="24"/>
          <w:highlight w:val="yellow"/>
        </w:rPr>
        <w:commentReference w:id="13"/>
      </w:r>
      <w:r>
        <w:rPr>
          <w:rFonts w:ascii="Times New Roman" w:hAnsi="Times New Roman" w:eastAsia="Gungsuh" w:cs="Times New Roman"/>
          <w:sz w:val="24"/>
          <w:szCs w:val="24"/>
        </w:rPr>
        <w:t xml:space="preserve"> A detailed analysis of the hybrid zones under consideration, in particular</w:t>
      </w:r>
      <w:r>
        <w:rPr>
          <w:rFonts w:ascii="Times New Roman" w:hAnsi="Times New Roman" w:eastAsia="Gungsuh" w:cs="Times New Roman"/>
          <w:sz w:val="24"/>
          <w:szCs w:val="24"/>
          <w:lang w:val="en-GB"/>
        </w:rPr>
        <w:t>,</w:t>
      </w:r>
      <w:r>
        <w:rPr>
          <w:rFonts w:ascii="Times New Roman" w:hAnsi="Times New Roman" w:eastAsia="Gungsuh" w:cs="Times New Roman"/>
          <w:sz w:val="24"/>
          <w:szCs w:val="24"/>
        </w:rPr>
        <w:t xml:space="preserve"> </w:t>
      </w:r>
      <w:r>
        <w:rPr>
          <w:rFonts w:ascii="Times New Roman" w:hAnsi="Times New Roman" w:eastAsia="Gungsuh" w:cs="Times New Roman"/>
          <w:sz w:val="24"/>
          <w:szCs w:val="24"/>
          <w:lang w:val="en-GB"/>
        </w:rPr>
        <w:t>the</w:t>
      </w:r>
      <w:r>
        <w:rPr>
          <w:rFonts w:ascii="Times New Roman" w:hAnsi="Times New Roman" w:eastAsia="Gungsuh" w:cs="Times New Roman"/>
          <w:sz w:val="24"/>
          <w:szCs w:val="24"/>
        </w:rPr>
        <w:t xml:space="preserve"> proportions of purebreds and hybrids in mixed samples, are available in the literature (</w:t>
      </w:r>
      <w:r>
        <w:rPr>
          <w:rFonts w:ascii="Times New Roman" w:hAnsi="Times New Roman" w:eastAsia="Times New Roman" w:cs="Times New Roman"/>
          <w:color w:val="00B050"/>
          <w:sz w:val="24"/>
          <w:szCs w:val="24"/>
        </w:rPr>
        <w:t xml:space="preserve">Vainola, Strelkov 2011; Katolikova et al. 2016; Kingston et al 2017; Strelkov et al. 2017; Wenne et al. 2020 </w:t>
      </w:r>
      <w:r>
        <w:rPr>
          <w:rFonts w:ascii="Times New Roman" w:hAnsi="Times New Roman" w:eastAsia="Times New Roman" w:cs="Times New Roman"/>
          <w:sz w:val="24"/>
          <w:szCs w:val="24"/>
        </w:rPr>
        <w:t>and references therein).</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Morphological characters.</w:t>
      </w:r>
      <w:r>
        <w:rPr>
          <w:rFonts w:ascii="Times New Roman" w:hAnsi="Times New Roman" w:eastAsia="Times New Roman" w:cs="Times New Roman"/>
          <w:sz w:val="24"/>
          <w:szCs w:val="24"/>
        </w:rPr>
        <w:t xml:space="preserve"> Data on the White Sea samples were taken from Katolikova et al. 2016 and </w:t>
      </w:r>
      <w:r>
        <w:rPr>
          <w:rFonts w:ascii="Times New Roman" w:hAnsi="Times New Roman" w:eastAsia="Times New Roman" w:cs="Times New Roman"/>
          <w:sz w:val="24"/>
          <w:szCs w:val="24"/>
          <w:lang w:val="en-GB"/>
        </w:rPr>
        <w:t xml:space="preserve">the </w:t>
      </w:r>
      <w:r>
        <w:rPr>
          <w:rFonts w:ascii="Times New Roman" w:hAnsi="Times New Roman" w:eastAsia="Times New Roman" w:cs="Times New Roman"/>
          <w:sz w:val="24"/>
          <w:szCs w:val="24"/>
        </w:rPr>
        <w:t xml:space="preserve">other samples were processed accordingly. We measured the maximum length of each shell to the nearest 0.1 mm with electronic calipers and investigated the inner surface of the valves under a dissecting stereo-microscope. The mussels were classified </w:t>
      </w:r>
      <w:commentRangeStart w:id="14"/>
      <w:r>
        <w:rPr>
          <w:rFonts w:ascii="Times New Roman" w:hAnsi="Times New Roman" w:eastAsia="Times New Roman" w:cs="Times New Roman"/>
          <w:sz w:val="24"/>
          <w:szCs w:val="24"/>
        </w:rPr>
        <w:t>as having a T- or an E-morphotype</w:t>
      </w:r>
      <w:commentRangeEnd w:id="14"/>
      <w:r>
        <w:rPr>
          <w:rStyle w:val="17"/>
        </w:rPr>
        <w:commentReference w:id="14"/>
      </w:r>
      <w:r>
        <w:rPr>
          <w:rFonts w:ascii="Times New Roman" w:hAnsi="Times New Roman" w:eastAsia="Times New Roman" w:cs="Times New Roman"/>
          <w:sz w:val="24"/>
          <w:szCs w:val="24"/>
        </w:rPr>
        <w:t xml:space="preserve"> based on, respectively, presence or absence of an uninterrupted strip of the prismatic layer under the ligament on the inner side of the shell. To note, this strip was additionally defined as “dark” in our previous papers (</w:t>
      </w:r>
      <w:r>
        <w:rPr>
          <w:rFonts w:ascii="Times New Roman" w:hAnsi="Times New Roman" w:eastAsia="Times New Roman" w:cs="Times New Roman"/>
          <w:color w:val="00B050"/>
          <w:sz w:val="24"/>
          <w:szCs w:val="24"/>
        </w:rPr>
        <w:t>Katolikova et al 2016; Khaitov et al 2018</w:t>
      </w:r>
      <w:r>
        <w:rPr>
          <w:rFonts w:ascii="Times New Roman" w:hAnsi="Times New Roman" w:eastAsia="Times New Roman" w:cs="Times New Roman"/>
          <w:sz w:val="24"/>
          <w:szCs w:val="24"/>
        </w:rPr>
        <w:t>) since mussels from the White Sea usually possess a dark prismatic layer, and T-morphotypes were illustrated with photos where the strip was both dark and quite wide. The analysis of the new material revealed some geographical variation in the coloration and width of the “strip”. We specify</w:t>
      </w:r>
      <w:r>
        <w:rPr>
          <w:rStyle w:val="17"/>
        </w:rPr>
        <w:commentReference w:id="15"/>
      </w:r>
      <w:r>
        <w:rPr>
          <w:rFonts w:ascii="Times New Roman" w:hAnsi="Times New Roman" w:eastAsia="Times New Roman" w:cs="Times New Roman"/>
          <w:sz w:val="24"/>
          <w:szCs w:val="24"/>
        </w:rPr>
        <w:t xml:space="preserve"> the definitions of the two morphotypes in the Results and provide more illustrations in the ESM. </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Predictive values.</w:t>
      </w:r>
      <w:r>
        <w:rPr>
          <w:rFonts w:ascii="Times New Roman" w:hAnsi="Times New Roman" w:eastAsia="Times New Roman" w:cs="Times New Roman"/>
          <w:sz w:val="24"/>
          <w:szCs w:val="24"/>
        </w:rPr>
        <w:t xml:space="preserve"> For each sample we calculated the frequencies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and T-morphotypes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and four indices reflecting the strength of association between genotypes and morphotypes: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 the proportion of T-morphotypes among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P(E|edu)</w:t>
      </w:r>
      <w:r>
        <w:rPr>
          <w:rFonts w:ascii="Times New Roman" w:hAnsi="Times New Roman" w:eastAsia="Times New Roman" w:cs="Times New Roman"/>
          <w:sz w:val="24"/>
          <w:szCs w:val="24"/>
        </w:rPr>
        <w:t xml:space="preserve"> -  the proportion of Е-morphotypes among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(for practical reasons </w:t>
      </w:r>
      <w:r>
        <w:rPr>
          <w:rFonts w:ascii="Times New Roman" w:hAnsi="Times New Roman" w:eastAsia="Times New Roman" w:cs="Times New Roman"/>
          <w:sz w:val="24"/>
          <w:szCs w:val="24"/>
          <w:highlight w:val="yellow"/>
        </w:rPr>
        <w:t>we used</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P(T|edu)</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1- P(E|edu)</w:t>
      </w:r>
      <w:r>
        <w:rPr>
          <w:rFonts w:ascii="Times New Roman" w:hAnsi="Times New Roman" w:eastAsia="Times New Roman" w:cs="Times New Roman"/>
          <w:sz w:val="24"/>
          <w:szCs w:val="24"/>
        </w:rPr>
        <w:t xml:space="preserve">, the proportion of T-morphotypes among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P(tros|T)</w:t>
      </w:r>
      <w:r>
        <w:rPr>
          <w:rFonts w:ascii="Times New Roman" w:hAnsi="Times New Roman" w:eastAsia="Times New Roman" w:cs="Times New Roman"/>
          <w:sz w:val="24"/>
          <w:szCs w:val="24"/>
        </w:rPr>
        <w:t xml:space="preserve"> - the proportion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among T-morphotypes, </w:t>
      </w:r>
      <w:r>
        <w:rPr>
          <w:rFonts w:ascii="Times New Roman" w:hAnsi="Times New Roman" w:eastAsia="Times New Roman" w:cs="Times New Roman"/>
          <w:i/>
          <w:sz w:val="24"/>
          <w:szCs w:val="24"/>
        </w:rPr>
        <w:t>P(edu|E)</w:t>
      </w:r>
      <w:r>
        <w:rPr>
          <w:rFonts w:ascii="Times New Roman" w:hAnsi="Times New Roman" w:eastAsia="Times New Roman" w:cs="Times New Roman"/>
          <w:sz w:val="24"/>
          <w:szCs w:val="24"/>
        </w:rPr>
        <w:t xml:space="preserve"> - the proportion of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among E-morphotypes.</w:t>
      </w:r>
      <w:r>
        <w:rPr>
          <w:rFonts w:ascii="Times New Roman" w:hAnsi="Times New Roman" w:eastAsia="Times New Roman" w:cs="Times New Roman"/>
          <w:i/>
          <w:sz w:val="24"/>
          <w:szCs w:val="24"/>
        </w:rPr>
        <w:t xml:space="preserve"> P(tros|T)</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P(edu|E)</w:t>
      </w:r>
      <w:r>
        <w:rPr>
          <w:rFonts w:ascii="Times New Roman" w:hAnsi="Times New Roman" w:eastAsia="Times New Roman" w:cs="Times New Roman"/>
          <w:sz w:val="24"/>
          <w:szCs w:val="24"/>
        </w:rPr>
        <w:t xml:space="preserve"> are the key indices because they show, respectively, how likely it is that a randomly taken mussel of the T-morphotype is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and a randomly taken mussel of the E-morphotype,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Here we would like to offer an analogy between the indices used </w:t>
      </w:r>
      <w:r>
        <w:rPr>
          <w:rFonts w:ascii="Times New Roman" w:hAnsi="Times New Roman" w:eastAsia="Times New Roman" w:cs="Times New Roman"/>
          <w:sz w:val="24"/>
          <w:szCs w:val="24"/>
          <w:lang w:val="en-GB"/>
        </w:rPr>
        <w:t xml:space="preserve">in our study and those used </w:t>
      </w:r>
      <w:r>
        <w:rPr>
          <w:rFonts w:ascii="Times New Roman" w:hAnsi="Times New Roman" w:eastAsia="Times New Roman" w:cs="Times New Roman"/>
          <w:sz w:val="24"/>
          <w:szCs w:val="24"/>
        </w:rPr>
        <w:t xml:space="preserve">in clinical medicine for the evaluation of the performance of diagnostic tests. If we consider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as a “healthy” mussel and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as a “sick” mussel (which is not so far-fetching considering the threat presented by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to the Scottish aquaculture, Beaumont et. al. 2008), then our terms have the following medical </w:t>
      </w:r>
      <w:r>
        <w:rPr>
          <w:rFonts w:ascii="Times New Roman" w:hAnsi="Times New Roman" w:eastAsia="Times New Roman" w:cs="Times New Roman"/>
          <w:sz w:val="24"/>
          <w:szCs w:val="24"/>
          <w:lang w:val="en-GB"/>
        </w:rPr>
        <w:t>equivalents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yellow"/>
        </w:rPr>
        <w:t xml:space="preserve">(Banoo et al. </w:t>
      </w:r>
      <w:commentRangeStart w:id="16"/>
      <w:r>
        <w:rPr>
          <w:rFonts w:ascii="Times New Roman" w:hAnsi="Times New Roman" w:eastAsia="Times New Roman" w:cs="Times New Roman"/>
          <w:sz w:val="24"/>
          <w:szCs w:val="24"/>
          <w:highlight w:val="yellow"/>
        </w:rPr>
        <w:t>2007</w:t>
      </w:r>
      <w:commentRangeEnd w:id="16"/>
      <w:r>
        <w:rPr>
          <w:rStyle w:val="17"/>
        </w:rPr>
        <w:commentReference w:id="16"/>
      </w:r>
      <w:r>
        <w:rPr>
          <w:rFonts w:ascii="Times New Roman" w:hAnsi="Times New Roman" w:eastAsia="Times New Roman" w:cs="Times New Roman"/>
          <w:sz w:val="24"/>
          <w:szCs w:val="24"/>
          <w:highlight w:val="yellow"/>
        </w:rPr>
        <w:t>)</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is </w:t>
      </w:r>
      <w:r>
        <w:rPr>
          <w:rFonts w:ascii="Times New Roman" w:hAnsi="Times New Roman" w:eastAsia="Times New Roman" w:cs="Times New Roman"/>
          <w:i/>
          <w:sz w:val="24"/>
          <w:szCs w:val="24"/>
        </w:rPr>
        <w:t>prevalence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is </w:t>
      </w:r>
      <w:r>
        <w:rPr>
          <w:rFonts w:ascii="Times New Roman" w:hAnsi="Times New Roman" w:eastAsia="Times New Roman" w:cs="Times New Roman"/>
          <w:i/>
          <w:sz w:val="24"/>
          <w:szCs w:val="24"/>
        </w:rPr>
        <w:t>sensitivity</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P(E|edu)</w:t>
      </w:r>
      <w:r>
        <w:rPr>
          <w:rFonts w:ascii="Times New Roman" w:hAnsi="Times New Roman" w:eastAsia="Times New Roman" w:cs="Times New Roman"/>
          <w:sz w:val="24"/>
          <w:szCs w:val="24"/>
        </w:rPr>
        <w:t xml:space="preserve"> is </w:t>
      </w:r>
      <w:r>
        <w:rPr>
          <w:rFonts w:ascii="Times New Roman" w:hAnsi="Times New Roman" w:eastAsia="Times New Roman" w:cs="Times New Roman"/>
          <w:i/>
          <w:sz w:val="24"/>
          <w:szCs w:val="24"/>
        </w:rPr>
        <w:t>specificity</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P(tros|T)</w:t>
      </w:r>
      <w:r>
        <w:rPr>
          <w:rFonts w:ascii="Times New Roman" w:hAnsi="Times New Roman" w:eastAsia="Times New Roman" w:cs="Times New Roman"/>
          <w:sz w:val="24"/>
          <w:szCs w:val="24"/>
        </w:rPr>
        <w:t xml:space="preserve"> is </w:t>
      </w:r>
      <w:r>
        <w:rPr>
          <w:rFonts w:ascii="Times New Roman" w:hAnsi="Times New Roman" w:eastAsia="Times New Roman" w:cs="Times New Roman"/>
          <w:i/>
          <w:sz w:val="24"/>
          <w:szCs w:val="24"/>
        </w:rPr>
        <w:t>positive predictive value</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P(edu|E)</w:t>
      </w:r>
      <w:r>
        <w:rPr>
          <w:rFonts w:ascii="Times New Roman" w:hAnsi="Times New Roman" w:eastAsia="Times New Roman" w:cs="Times New Roman"/>
          <w:sz w:val="24"/>
          <w:szCs w:val="24"/>
        </w:rPr>
        <w:t xml:space="preserve"> is </w:t>
      </w:r>
      <w:r>
        <w:rPr>
          <w:rFonts w:ascii="Times New Roman" w:hAnsi="Times New Roman" w:eastAsia="Times New Roman" w:cs="Times New Roman"/>
          <w:i/>
          <w:sz w:val="24"/>
          <w:szCs w:val="24"/>
        </w:rPr>
        <w:t xml:space="preserve">negative predictive value </w:t>
      </w:r>
      <w:r>
        <w:rPr>
          <w:rFonts w:ascii="Times New Roman" w:hAnsi="Times New Roman" w:eastAsia="Times New Roman" w:cs="Times New Roman"/>
          <w:sz w:val="24"/>
          <w:szCs w:val="24"/>
        </w:rPr>
        <w:t xml:space="preserve">of the morphotype test. </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is axiomatic </w:t>
      </w:r>
      <w:r>
        <w:rPr>
          <w:rFonts w:ascii="Times New Roman" w:hAnsi="Times New Roman" w:eastAsia="Times New Roman" w:cs="Times New Roman"/>
          <w:sz w:val="24"/>
          <w:szCs w:val="24"/>
          <w:highlight w:val="yellow"/>
        </w:rPr>
        <w:t>that for semi-diagnostic tests positive and negative predictive values</w:t>
      </w:r>
      <w:r>
        <w:rPr>
          <w:rFonts w:ascii="Times New Roman" w:hAnsi="Times New Roman" w:eastAsia="Times New Roman" w:cs="Times New Roman"/>
          <w:sz w:val="24"/>
          <w:szCs w:val="24"/>
        </w:rPr>
        <w:t xml:space="preserve"> vary with prevalence (</w:t>
      </w:r>
      <w:r>
        <w:rPr>
          <w:rFonts w:ascii="Times New Roman" w:hAnsi="Times New Roman" w:eastAsia="Times New Roman" w:cs="Times New Roman"/>
          <w:sz w:val="24"/>
          <w:szCs w:val="24"/>
          <w:highlight w:val="yellow"/>
        </w:rPr>
        <w:t>Banoo et al. 2007</w:t>
      </w:r>
      <w:r>
        <w:rPr>
          <w:rFonts w:ascii="Times New Roman" w:hAnsi="Times New Roman" w:eastAsia="Times New Roman" w:cs="Times New Roman"/>
          <w:sz w:val="24"/>
          <w:szCs w:val="24"/>
        </w:rPr>
        <w:t xml:space="preserve">). With the increasing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P(tros|T)</w:t>
      </w:r>
      <w:r>
        <w:rPr>
          <w:rFonts w:ascii="Times New Roman" w:hAnsi="Times New Roman" w:eastAsia="Times New Roman" w:cs="Times New Roman"/>
          <w:sz w:val="24"/>
          <w:szCs w:val="24"/>
        </w:rPr>
        <w:t xml:space="preserve"> will gradually increase from 0 in pure populations of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to 1 in pure populations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while </w:t>
      </w:r>
      <w:r>
        <w:rPr>
          <w:rFonts w:ascii="Times New Roman" w:hAnsi="Times New Roman" w:eastAsia="Times New Roman" w:cs="Times New Roman"/>
          <w:i/>
          <w:sz w:val="24"/>
          <w:szCs w:val="24"/>
        </w:rPr>
        <w:t>P(edu|E)</w:t>
      </w:r>
      <w:r>
        <w:rPr>
          <w:rFonts w:ascii="Times New Roman" w:hAnsi="Times New Roman" w:eastAsia="Times New Roman" w:cs="Times New Roman"/>
          <w:sz w:val="24"/>
          <w:szCs w:val="24"/>
        </w:rPr>
        <w:t xml:space="preserve"> will demonstrate an opposite relationship. For the test to be meaningful, predictive values </w:t>
      </w:r>
      <w:r>
        <w:rPr>
          <w:rFonts w:ascii="Times New Roman" w:hAnsi="Times New Roman" w:eastAsia="Times New Roman" w:cs="Times New Roman"/>
          <w:sz w:val="24"/>
          <w:szCs w:val="24"/>
          <w:highlight w:val="yellow"/>
        </w:rPr>
        <w:t>should be &gt;0.5 since a</w:t>
      </w:r>
      <w:r>
        <w:rPr>
          <w:rFonts w:ascii="Times New Roman" w:hAnsi="Times New Roman" w:eastAsia="Times New Roman" w:cs="Times New Roman"/>
          <w:sz w:val="24"/>
          <w:szCs w:val="24"/>
        </w:rPr>
        <w:t xml:space="preserve"> predictive value of 0.5 indicates a random association between the genotype and the morphotype. Assuming that sensitivity and specificity do not depend on the prevalence (</w:t>
      </w:r>
      <w:r>
        <w:rPr>
          <w:rFonts w:ascii="Times New Roman" w:hAnsi="Times New Roman" w:eastAsia="Times New Roman" w:cs="Times New Roman"/>
          <w:sz w:val="24"/>
          <w:szCs w:val="24"/>
          <w:highlight w:val="yellow"/>
        </w:rPr>
        <w:t>note that this assumption could be violated, see below</w:t>
      </w:r>
      <w:r>
        <w:rPr>
          <w:rFonts w:ascii="Times New Roman" w:hAnsi="Times New Roman" w:eastAsia="Times New Roman" w:cs="Times New Roman"/>
          <w:sz w:val="24"/>
          <w:szCs w:val="24"/>
        </w:rPr>
        <w:t xml:space="preserve">), predictive values could be directly predicted basing on the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in a sample and the known sensitivity and specificity using formulas: </w:t>
      </w:r>
    </w:p>
    <w:p>
      <w:pPr>
        <w:spacing w:before="120" w:after="120" w:line="360" w:lineRule="auto"/>
        <w:rPr>
          <w:rFonts w:ascii="Times New Roman" w:hAnsi="Times New Roman" w:eastAsia="Times New Roman" w:cs="Times New Roman"/>
          <w:sz w:val="24"/>
          <w:szCs w:val="24"/>
        </w:rPr>
      </w:pPr>
      <w:commentRangeStart w:id="17"/>
      <w:r>
        <w:rPr>
          <w:rFonts w:ascii="Times New Roman" w:hAnsi="Times New Roman" w:eastAsia="Times New Roman" w:cs="Times New Roman"/>
          <w:i/>
          <w:sz w:val="24"/>
          <w:szCs w:val="24"/>
        </w:rPr>
        <w:t>P(tros|T) = Ptros</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1 -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w:t>
      </w:r>
      <w:r>
        <w:rPr>
          <w:rFonts w:ascii="Times New Roman" w:hAnsi="Times New Roman" w:eastAsia="Times New Roman" w:cs="Times New Roman"/>
          <w:sz w:val="24"/>
          <w:szCs w:val="24"/>
        </w:rPr>
        <w:t>1 -</w:t>
      </w:r>
      <w:r>
        <w:rPr>
          <w:rFonts w:ascii="Times New Roman" w:hAnsi="Times New Roman" w:eastAsia="Times New Roman" w:cs="Times New Roman"/>
          <w:i/>
          <w:sz w:val="24"/>
          <w:szCs w:val="24"/>
        </w:rPr>
        <w:t xml:space="preserve"> P(E|edu)) </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 xml:space="preserve"> Ptros</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P(Т|tros)</w:t>
      </w:r>
      <w:r>
        <w:rPr>
          <w:rFonts w:ascii="Times New Roman" w:hAnsi="Times New Roman" w:eastAsia="Times New Roman" w:cs="Times New Roman"/>
          <w:sz w:val="24"/>
          <w:szCs w:val="24"/>
        </w:rPr>
        <w:t xml:space="preserve">    [Eq 1]</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Pr>
        <w:t>P(edu|E) = (</w:t>
      </w:r>
      <w:r>
        <w:rPr>
          <w:rFonts w:ascii="Times New Roman" w:hAnsi="Times New Roman" w:eastAsia="Times New Roman" w:cs="Times New Roman"/>
          <w:sz w:val="24"/>
          <w:szCs w:val="24"/>
        </w:rPr>
        <w:t>1 -</w:t>
      </w:r>
      <w:r>
        <w:rPr>
          <w:rFonts w:ascii="Times New Roman" w:hAnsi="Times New Roman" w:eastAsia="Times New Roman" w:cs="Times New Roman"/>
          <w:i/>
          <w:sz w:val="24"/>
          <w:szCs w:val="24"/>
        </w:rPr>
        <w:t xml:space="preserve"> Ptros)</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P(E|edu)/(</w:t>
      </w:r>
      <w:r>
        <w:rPr>
          <w:rFonts w:ascii="Times New Roman" w:hAnsi="Times New Roman" w:eastAsia="Times New Roman" w:cs="Times New Roman"/>
          <w:sz w:val="24"/>
          <w:szCs w:val="24"/>
        </w:rPr>
        <w:t xml:space="preserve">1-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 xml:space="preserve">P(E|edu) </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 xml:space="preserve"> Ptros</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w:t>
      </w:r>
      <w:r>
        <w:rPr>
          <w:rFonts w:ascii="Times New Roman" w:hAnsi="Times New Roman" w:eastAsia="Times New Roman" w:cs="Times New Roman"/>
          <w:sz w:val="24"/>
          <w:szCs w:val="24"/>
        </w:rPr>
        <w:t>1 -</w:t>
      </w:r>
      <w:r>
        <w:rPr>
          <w:rFonts w:ascii="Times New Roman" w:hAnsi="Times New Roman" w:eastAsia="Times New Roman" w:cs="Times New Roman"/>
          <w:i/>
          <w:sz w:val="24"/>
          <w:szCs w:val="24"/>
        </w:rPr>
        <w:t xml:space="preserve"> P(Т|tros) )</w:t>
      </w:r>
      <w:r>
        <w:rPr>
          <w:rFonts w:ascii="Times New Roman" w:hAnsi="Times New Roman" w:eastAsia="Times New Roman" w:cs="Times New Roman"/>
          <w:sz w:val="24"/>
          <w:szCs w:val="24"/>
        </w:rPr>
        <w:t xml:space="preserve">   [Eq 2]</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its turn, the prevalence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could be predicted based on </w:t>
      </w:r>
      <w:r>
        <w:rPr>
          <w:rFonts w:ascii="Times New Roman" w:hAnsi="Times New Roman" w:eastAsia="Times New Roman" w:cs="Times New Roman"/>
          <w:i/>
          <w:sz w:val="24"/>
          <w:szCs w:val="24"/>
        </w:rPr>
        <w:t>P(E|edu)</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in a sample: </w:t>
      </w:r>
      <w:commentRangeEnd w:id="17"/>
      <w:r>
        <w:rPr>
          <w:rStyle w:val="17"/>
        </w:rPr>
        <w:commentReference w:id="17"/>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 (1 - </w:t>
      </w:r>
      <w:r>
        <w:rPr>
          <w:rFonts w:ascii="Times New Roman" w:hAnsi="Times New Roman" w:eastAsia="Times New Roman" w:cs="Times New Roman"/>
          <w:i/>
          <w:sz w:val="24"/>
          <w:szCs w:val="24"/>
        </w:rPr>
        <w:t>P(E|edu)</w:t>
      </w:r>
      <w:r>
        <w:rPr>
          <w:rFonts w:ascii="Times New Roman" w:hAnsi="Times New Roman" w:eastAsia="Times New Roman" w:cs="Times New Roman"/>
          <w:sz w:val="24"/>
          <w:szCs w:val="24"/>
        </w:rPr>
        <w:t>))/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  (1 - </w:t>
      </w:r>
      <w:r>
        <w:rPr>
          <w:rFonts w:ascii="Times New Roman" w:hAnsi="Times New Roman" w:eastAsia="Times New Roman" w:cs="Times New Roman"/>
          <w:i/>
          <w:sz w:val="24"/>
          <w:szCs w:val="24"/>
        </w:rPr>
        <w:t>P(E|edu)</w:t>
      </w:r>
      <w:r>
        <w:rPr>
          <w:rFonts w:ascii="Times New Roman" w:hAnsi="Times New Roman" w:eastAsia="Times New Roman" w:cs="Times New Roman"/>
          <w:sz w:val="24"/>
          <w:szCs w:val="24"/>
        </w:rPr>
        <w:t>)     [Eq 3]</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Statistical analyses.</w:t>
      </w:r>
      <w:r>
        <w:rPr>
          <w:rFonts w:ascii="Times New Roman" w:hAnsi="Times New Roman" w:eastAsia="Times New Roman" w:cs="Times New Roman"/>
          <w:sz w:val="24"/>
          <w:szCs w:val="24"/>
        </w:rPr>
        <w:t xml:space="preserve"> The following analyses were made using the data from the contact zones. Firstly, we studied variation of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highlight w:val="yellow"/>
        </w:rPr>
        <w:t>P(T|edu)</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P(tros|T</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P(edu|E)</w:t>
      </w:r>
      <w:r>
        <w:rPr>
          <w:rFonts w:ascii="Times New Roman" w:hAnsi="Times New Roman" w:eastAsia="Times New Roman" w:cs="Times New Roman"/>
          <w:sz w:val="24"/>
          <w:szCs w:val="24"/>
        </w:rPr>
        <w:t xml:space="preserve"> as functions of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within and </w:t>
      </w:r>
      <w:r>
        <w:rPr>
          <w:rFonts w:ascii="Times New Roman" w:hAnsi="Times New Roman" w:eastAsia="Times New Roman" w:cs="Times New Roman"/>
          <w:sz w:val="24"/>
          <w:szCs w:val="24"/>
          <w:highlight w:val="yellow"/>
        </w:rPr>
        <w:t>between</w:t>
      </w:r>
      <w:r>
        <w:rPr>
          <w:rFonts w:ascii="Times New Roman" w:hAnsi="Times New Roman" w:eastAsia="Times New Roman" w:cs="Times New Roman"/>
          <w:sz w:val="24"/>
          <w:szCs w:val="24"/>
        </w:rPr>
        <w:t xml:space="preserve"> sample sets representing A) the White Sea (</w:t>
      </w:r>
      <w:r>
        <w:rPr>
          <w:rFonts w:ascii="Times New Roman" w:hAnsi="Times New Roman" w:eastAsia="Times New Roman" w:cs="Times New Roman"/>
          <w:sz w:val="24"/>
          <w:szCs w:val="24"/>
          <w:highlight w:val="yellow"/>
        </w:rPr>
        <w:t xml:space="preserve">sample set </w:t>
      </w:r>
      <w:r>
        <w:rPr>
          <w:rFonts w:ascii="Times New Roman" w:hAnsi="Times New Roman" w:eastAsia="Times New Roman" w:cs="Times New Roman"/>
          <w:i/>
          <w:sz w:val="24"/>
          <w:szCs w:val="24"/>
          <w:highlight w:val="yellow"/>
        </w:rPr>
        <w:t>WS</w:t>
      </w:r>
      <w:r>
        <w:rPr>
          <w:rFonts w:ascii="Times New Roman" w:hAnsi="Times New Roman" w:eastAsia="Times New Roman" w:cs="Times New Roman"/>
          <w:sz w:val="24"/>
          <w:szCs w:val="24"/>
        </w:rPr>
        <w:t>) and the Barents sea coasts of the Kola Peninsula and saline (</w:t>
      </w:r>
      <w:r>
        <w:rPr>
          <w:rFonts w:ascii="Times New Roman" w:hAnsi="Times New Roman" w:eastAsia="Times New Roman" w:cs="Times New Roman"/>
          <w:sz w:val="24"/>
          <w:szCs w:val="24"/>
          <w:highlight w:val="yellow"/>
        </w:rPr>
        <w:t xml:space="preserve">set </w:t>
      </w:r>
      <w:r>
        <w:rPr>
          <w:rFonts w:ascii="Times New Roman" w:hAnsi="Times New Roman" w:eastAsia="Times New Roman" w:cs="Times New Roman"/>
          <w:i/>
          <w:sz w:val="24"/>
          <w:szCs w:val="24"/>
          <w:highlight w:val="yellow"/>
        </w:rPr>
        <w:t>BH</w:t>
      </w:r>
      <w:r>
        <w:rPr>
          <w:rFonts w:ascii="Times New Roman" w:hAnsi="Times New Roman" w:eastAsia="Times New Roman" w:cs="Times New Roman"/>
          <w:sz w:val="24"/>
          <w:szCs w:val="24"/>
        </w:rPr>
        <w:t>) and brackish (</w:t>
      </w:r>
      <w:r>
        <w:rPr>
          <w:rFonts w:ascii="Times New Roman" w:hAnsi="Times New Roman" w:eastAsia="Times New Roman" w:cs="Times New Roman"/>
          <w:sz w:val="24"/>
          <w:szCs w:val="24"/>
          <w:highlight w:val="yellow"/>
        </w:rPr>
        <w:t xml:space="preserve">set </w:t>
      </w:r>
      <w:r>
        <w:rPr>
          <w:rFonts w:ascii="Times New Roman" w:hAnsi="Times New Roman" w:eastAsia="Times New Roman" w:cs="Times New Roman"/>
          <w:i/>
          <w:sz w:val="24"/>
          <w:szCs w:val="24"/>
          <w:highlight w:val="yellow"/>
        </w:rPr>
        <w:t>BL</w:t>
      </w:r>
      <w:r>
        <w:rPr>
          <w:rFonts w:ascii="Times New Roman" w:hAnsi="Times New Roman" w:eastAsia="Times New Roman" w:cs="Times New Roman"/>
          <w:sz w:val="24"/>
          <w:szCs w:val="24"/>
        </w:rPr>
        <w:t xml:space="preserve">) water localities in the Barents Sea (Section “Associations </w:t>
      </w:r>
      <w:r>
        <w:rPr>
          <w:rFonts w:ascii="Times New Roman" w:hAnsi="Times New Roman" w:eastAsia="Times New Roman" w:cs="Times New Roman"/>
          <w:sz w:val="24"/>
          <w:szCs w:val="24"/>
          <w:highlight w:val="yellow"/>
        </w:rPr>
        <w:t>between</w:t>
      </w:r>
      <w:r>
        <w:rPr>
          <w:rFonts w:ascii="Times New Roman" w:hAnsi="Times New Roman" w:eastAsia="Times New Roman" w:cs="Times New Roman"/>
          <w:sz w:val="24"/>
          <w:szCs w:val="24"/>
        </w:rPr>
        <w:t xml:space="preserve"> morphotypes and species-specific genotypes around the Kola Peninsula”), B) different geographical contact zones between species. </w:t>
      </w:r>
      <w:r>
        <w:rPr>
          <w:rFonts w:ascii="Times New Roman" w:hAnsi="Times New Roman" w:eastAsia="Times New Roman" w:cs="Times New Roman"/>
          <w:sz w:val="24"/>
          <w:szCs w:val="24"/>
          <w:highlight w:val="yellow"/>
        </w:rPr>
        <w:t xml:space="preserve">Whenever possible, formulas describing empirical relationships between </w:t>
      </w:r>
      <w:r>
        <w:rPr>
          <w:rFonts w:ascii="Times New Roman" w:hAnsi="Times New Roman" w:eastAsia="Times New Roman" w:cs="Times New Roman"/>
          <w:i/>
          <w:sz w:val="24"/>
          <w:szCs w:val="24"/>
          <w:highlight w:val="yellow"/>
        </w:rPr>
        <w:t>Ptros</w:t>
      </w:r>
      <w:r>
        <w:rPr>
          <w:rFonts w:ascii="Times New Roman" w:hAnsi="Times New Roman" w:eastAsia="Times New Roman" w:cs="Times New Roman"/>
          <w:sz w:val="24"/>
          <w:szCs w:val="24"/>
          <w:highlight w:val="yellow"/>
        </w:rPr>
        <w:t xml:space="preserve"> and </w:t>
      </w:r>
      <w:r>
        <w:rPr>
          <w:rFonts w:ascii="Times New Roman" w:hAnsi="Times New Roman" w:eastAsia="Times New Roman" w:cs="Times New Roman"/>
          <w:i/>
          <w:sz w:val="24"/>
          <w:szCs w:val="24"/>
          <w:highlight w:val="yellow"/>
        </w:rPr>
        <w:t>PT</w:t>
      </w:r>
      <w:r>
        <w:rPr>
          <w:rFonts w:ascii="Times New Roman" w:hAnsi="Times New Roman" w:eastAsia="Times New Roman" w:cs="Times New Roman"/>
          <w:sz w:val="24"/>
          <w:szCs w:val="24"/>
          <w:highlight w:val="yellow"/>
        </w:rPr>
        <w:t xml:space="preserve"> and between positive (</w:t>
      </w:r>
      <w:r>
        <w:rPr>
          <w:rFonts w:ascii="Times New Roman" w:hAnsi="Times New Roman" w:eastAsia="Times New Roman" w:cs="Times New Roman"/>
          <w:i/>
          <w:sz w:val="24"/>
          <w:szCs w:val="24"/>
          <w:highlight w:val="yellow"/>
        </w:rPr>
        <w:t>P(tros|T)</w:t>
      </w:r>
      <w:r>
        <w:rPr>
          <w:rFonts w:ascii="Times New Roman" w:hAnsi="Times New Roman" w:eastAsia="Times New Roman" w:cs="Times New Roman"/>
          <w:sz w:val="24"/>
          <w:szCs w:val="24"/>
          <w:highlight w:val="yellow"/>
        </w:rPr>
        <w:t>)</w:t>
      </w:r>
      <w:r>
        <w:rPr>
          <w:rFonts w:ascii="Times New Roman" w:hAnsi="Times New Roman" w:eastAsia="Times New Roman" w:cs="Times New Roman"/>
          <w:i/>
          <w:sz w:val="24"/>
          <w:szCs w:val="24"/>
          <w:highlight w:val="yellow"/>
        </w:rPr>
        <w:t xml:space="preserve"> </w:t>
      </w:r>
      <w:r>
        <w:rPr>
          <w:rFonts w:ascii="Times New Roman" w:hAnsi="Times New Roman" w:eastAsia="Times New Roman" w:cs="Times New Roman"/>
          <w:sz w:val="24"/>
          <w:szCs w:val="24"/>
          <w:highlight w:val="yellow"/>
        </w:rPr>
        <w:t>and negative (</w:t>
      </w:r>
      <w:r>
        <w:rPr>
          <w:rFonts w:ascii="Times New Roman" w:hAnsi="Times New Roman" w:eastAsia="Times New Roman" w:cs="Times New Roman"/>
          <w:i/>
          <w:sz w:val="24"/>
          <w:szCs w:val="24"/>
          <w:highlight w:val="yellow"/>
        </w:rPr>
        <w:t>P(edu|E)</w:t>
      </w:r>
      <w:r>
        <w:rPr>
          <w:rFonts w:ascii="Times New Roman" w:hAnsi="Times New Roman" w:eastAsia="Times New Roman" w:cs="Times New Roman"/>
          <w:sz w:val="24"/>
          <w:szCs w:val="24"/>
          <w:highlight w:val="yellow"/>
        </w:rPr>
        <w:t>) predictive values and</w:t>
      </w:r>
      <w:r>
        <w:rPr>
          <w:rFonts w:ascii="Times New Roman" w:hAnsi="Times New Roman" w:eastAsia="Times New Roman" w:cs="Times New Roman"/>
          <w:i/>
          <w:sz w:val="24"/>
          <w:szCs w:val="24"/>
          <w:highlight w:val="yellow"/>
        </w:rPr>
        <w:t xml:space="preserve"> Ptros</w:t>
      </w:r>
      <w:r>
        <w:rPr>
          <w:rFonts w:ascii="Times New Roman" w:hAnsi="Times New Roman" w:eastAsia="Times New Roman" w:cs="Times New Roman"/>
          <w:sz w:val="24"/>
          <w:szCs w:val="24"/>
          <w:highlight w:val="yellow"/>
        </w:rPr>
        <w:t xml:space="preserve"> have been derived on the basis of regression analysis</w:t>
      </w:r>
      <w:r>
        <w:rPr>
          <w:rFonts w:ascii="Times New Roman" w:hAnsi="Times New Roman" w:eastAsia="Times New Roman" w:cs="Times New Roman"/>
          <w:sz w:val="24"/>
          <w:szCs w:val="24"/>
        </w:rPr>
        <w:t xml:space="preserve"> (Section “Associations </w:t>
      </w:r>
      <w:r>
        <w:rPr>
          <w:rFonts w:ascii="Times New Roman" w:hAnsi="Times New Roman" w:eastAsia="Times New Roman" w:cs="Times New Roman"/>
          <w:sz w:val="24"/>
          <w:szCs w:val="24"/>
          <w:highlight w:val="yellow"/>
        </w:rPr>
        <w:t>between</w:t>
      </w:r>
      <w:r>
        <w:rPr>
          <w:rFonts w:ascii="Times New Roman" w:hAnsi="Times New Roman" w:eastAsia="Times New Roman" w:cs="Times New Roman"/>
          <w:sz w:val="24"/>
          <w:szCs w:val="24"/>
        </w:rPr>
        <w:t xml:space="preserve"> morphotypes and species-specific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w:t>
      </w:r>
      <w:r>
        <w:rPr>
          <w:rFonts w:ascii="Times New Roman" w:hAnsi="Times New Roman" w:eastAsia="Times New Roman" w:cs="Times New Roman"/>
          <w:sz w:val="24"/>
          <w:szCs w:val="24"/>
          <w:highlight w:val="yellow"/>
        </w:rPr>
        <w:t xml:space="preserve">Finally, we tested how well the </w:t>
      </w:r>
      <w:r>
        <w:rPr>
          <w:rFonts w:ascii="Times New Roman" w:hAnsi="Times New Roman" w:eastAsia="Times New Roman" w:cs="Times New Roman"/>
          <w:i/>
          <w:sz w:val="24"/>
          <w:szCs w:val="24"/>
          <w:highlight w:val="yellow"/>
        </w:rPr>
        <w:t>Ptros,</w:t>
      </w:r>
      <w:r>
        <w:rPr>
          <w:rFonts w:ascii="Times New Roman" w:hAnsi="Times New Roman" w:eastAsia="Times New Roman" w:cs="Times New Roman"/>
          <w:sz w:val="24"/>
          <w:szCs w:val="24"/>
          <w:highlight w:val="yellow"/>
        </w:rPr>
        <w:t xml:space="preserve"> </w:t>
      </w:r>
      <w:r>
        <w:rPr>
          <w:rFonts w:ascii="Times New Roman" w:hAnsi="Times New Roman" w:eastAsia="Times New Roman" w:cs="Times New Roman"/>
          <w:i/>
          <w:sz w:val="24"/>
          <w:szCs w:val="24"/>
          <w:highlight w:val="yellow"/>
        </w:rPr>
        <w:t>P(edu|E)</w:t>
      </w:r>
      <w:r>
        <w:rPr>
          <w:rFonts w:ascii="Times New Roman" w:hAnsi="Times New Roman" w:eastAsia="Times New Roman" w:cs="Times New Roman"/>
          <w:sz w:val="24"/>
          <w:szCs w:val="24"/>
          <w:highlight w:val="yellow"/>
        </w:rPr>
        <w:t xml:space="preserve"> and </w:t>
      </w:r>
      <w:r>
        <w:rPr>
          <w:rFonts w:ascii="Times New Roman" w:hAnsi="Times New Roman" w:eastAsia="Times New Roman" w:cs="Times New Roman"/>
          <w:i/>
          <w:sz w:val="24"/>
          <w:szCs w:val="24"/>
          <w:highlight w:val="yellow"/>
        </w:rPr>
        <w:t>P(tros|T)</w:t>
      </w:r>
      <w:r>
        <w:rPr>
          <w:rFonts w:ascii="Times New Roman" w:hAnsi="Times New Roman" w:eastAsia="Times New Roman" w:cs="Times New Roman"/>
          <w:sz w:val="24"/>
          <w:szCs w:val="24"/>
          <w:highlight w:val="yellow"/>
        </w:rPr>
        <w:t xml:space="preserve"> could be predicted using formulas Eq 1-3 and the data on morphotype proportions among species (</w:t>
      </w:r>
      <w:r>
        <w:rPr>
          <w:rFonts w:ascii="Times New Roman" w:hAnsi="Times New Roman" w:eastAsia="Times New Roman" w:cs="Times New Roman"/>
          <w:i/>
          <w:sz w:val="24"/>
          <w:szCs w:val="24"/>
          <w:highlight w:val="yellow"/>
        </w:rPr>
        <w:t>P(T|tros)</w:t>
      </w:r>
      <w:r>
        <w:rPr>
          <w:rFonts w:ascii="Times New Roman" w:hAnsi="Times New Roman" w:eastAsia="Times New Roman" w:cs="Times New Roman"/>
          <w:sz w:val="24"/>
          <w:szCs w:val="24"/>
          <w:highlight w:val="yellow"/>
        </w:rPr>
        <w:t xml:space="preserve">, </w:t>
      </w:r>
      <w:r>
        <w:rPr>
          <w:rFonts w:ascii="Times New Roman" w:hAnsi="Times New Roman" w:eastAsia="Times New Roman" w:cs="Times New Roman"/>
          <w:i/>
          <w:sz w:val="24"/>
          <w:szCs w:val="24"/>
          <w:highlight w:val="yellow"/>
        </w:rPr>
        <w:t>P(T|edu)</w:t>
      </w:r>
      <w:r>
        <w:rPr>
          <w:rFonts w:ascii="Times New Roman" w:hAnsi="Times New Roman" w:eastAsia="Times New Roman" w:cs="Times New Roman"/>
          <w:sz w:val="24"/>
          <w:szCs w:val="24"/>
          <w:highlight w:val="yellow"/>
        </w:rPr>
        <w:t xml:space="preserve">) in only two genotyped </w:t>
      </w:r>
      <w:commentRangeStart w:id="18"/>
      <w:r>
        <w:rPr>
          <w:rFonts w:ascii="Times New Roman" w:hAnsi="Times New Roman" w:eastAsia="Times New Roman" w:cs="Times New Roman"/>
          <w:sz w:val="24"/>
          <w:szCs w:val="24"/>
          <w:highlight w:val="yellow"/>
        </w:rPr>
        <w:t>samples</w:t>
      </w:r>
      <w:commentRangeEnd w:id="18"/>
      <w:r>
        <w:rPr>
          <w:rStyle w:val="17"/>
          <w:highlight w:val="yellow"/>
        </w:rPr>
        <w:commentReference w:id="18"/>
      </w:r>
      <w:r>
        <w:rPr>
          <w:rFonts w:ascii="Times New Roman" w:hAnsi="Times New Roman" w:eastAsia="Times New Roman" w:cs="Times New Roman"/>
          <w:sz w:val="24"/>
          <w:szCs w:val="24"/>
          <w:highlight w:val="yellow"/>
        </w:rPr>
        <w:t>.</w:t>
      </w:r>
      <w:r>
        <w:rPr>
          <w:rFonts w:ascii="Times New Roman" w:hAnsi="Times New Roman" w:eastAsia="Times New Roman" w:cs="Times New Roman"/>
          <w:sz w:val="24"/>
          <w:szCs w:val="24"/>
        </w:rPr>
        <w:t xml:space="preserve"> </w:t>
      </w:r>
      <w:commentRangeStart w:id="19"/>
      <w:r>
        <w:rPr>
          <w:rFonts w:ascii="Times New Roman" w:hAnsi="Times New Roman" w:eastAsia="Times New Roman" w:cs="Times New Roman"/>
          <w:sz w:val="24"/>
          <w:szCs w:val="24"/>
        </w:rPr>
        <w:t>We</w:t>
      </w:r>
      <w:commentRangeEnd w:id="19"/>
      <w:r>
        <w:rPr>
          <w:rStyle w:val="17"/>
        </w:rPr>
        <w:commentReference w:id="19"/>
      </w:r>
      <w:r>
        <w:rPr>
          <w:rFonts w:ascii="Times New Roman" w:hAnsi="Times New Roman" w:eastAsia="Times New Roman" w:cs="Times New Roman"/>
          <w:sz w:val="24"/>
          <w:szCs w:val="24"/>
        </w:rPr>
        <w:t xml:space="preserve"> concede that the assumption that sensitivity and specificity do not depend on the prevalence can be violated in the morphotype test, as it often is in clinical tests </w:t>
      </w:r>
      <w:r>
        <w:rPr>
          <w:rFonts w:ascii="Times New Roman" w:hAnsi="Times New Roman" w:eastAsia="Times New Roman" w:cs="Times New Roman"/>
          <w:sz w:val="24"/>
          <w:szCs w:val="24"/>
          <w:highlight w:val="yellow"/>
        </w:rPr>
        <w:t>(Leeflang et al. 2009, 2013).</w:t>
      </w:r>
      <w:r>
        <w:rPr>
          <w:rFonts w:ascii="Times New Roman" w:hAnsi="Times New Roman" w:eastAsia="Times New Roman" w:cs="Times New Roman"/>
          <w:sz w:val="24"/>
          <w:szCs w:val="24"/>
        </w:rPr>
        <w:t xml:space="preserve"> Therefore our interest was focused on finding out which samples </w:t>
      </w:r>
      <w:r>
        <w:rPr>
          <w:rFonts w:ascii="Times New Roman" w:hAnsi="Times New Roman" w:eastAsia="Times New Roman" w:cs="Times New Roman"/>
          <w:sz w:val="24"/>
          <w:szCs w:val="24"/>
          <w:lang w:val="en-GB"/>
        </w:rPr>
        <w:t xml:space="preserve">are better suited for </w:t>
      </w:r>
      <w:r>
        <w:rPr>
          <w:rFonts w:ascii="Times New Roman" w:hAnsi="Times New Roman" w:eastAsia="Times New Roman" w:cs="Times New Roman"/>
          <w:sz w:val="24"/>
          <w:szCs w:val="24"/>
        </w:rPr>
        <w:t xml:space="preserve">prediction </w:t>
      </w:r>
      <w:r>
        <w:rPr>
          <w:rFonts w:ascii="Times New Roman" w:hAnsi="Times New Roman" w:eastAsia="Times New Roman" w:cs="Times New Roman"/>
          <w:sz w:val="24"/>
          <w:szCs w:val="24"/>
          <w:highlight w:val="yellow"/>
        </w:rPr>
        <w:t>on the basis of Eq. 1-3 and consequently could be used as “calibrating” ones:</w:t>
      </w:r>
      <w:r>
        <w:rPr>
          <w:rFonts w:ascii="Times New Roman" w:hAnsi="Times New Roman" w:eastAsia="Times New Roman" w:cs="Times New Roman"/>
          <w:sz w:val="24"/>
          <w:szCs w:val="24"/>
        </w:rPr>
        <w:t xml:space="preserve"> the most mixed samples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~0.5) or the combination of the two most pure samples of each species (Section “Prediction of taxonomic structure of populations and predictive values of the morphotype test based on calibrating samples”). </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statistical analyses were performed with functions of R3.6.1 statistical programming language (</w:t>
      </w:r>
      <w:r>
        <w:rPr>
          <w:rFonts w:ascii="Times New Roman" w:hAnsi="Times New Roman" w:eastAsia="Times New Roman" w:cs="Times New Roman"/>
          <w:sz w:val="24"/>
          <w:szCs w:val="24"/>
          <w:highlight w:val="yellow"/>
        </w:rPr>
        <w:t>REF</w:t>
      </w:r>
      <w:r>
        <w:rPr>
          <w:rFonts w:ascii="Times New Roman" w:hAnsi="Times New Roman" w:eastAsia="Times New Roman" w:cs="Times New Roman"/>
          <w:sz w:val="24"/>
          <w:szCs w:val="24"/>
        </w:rPr>
        <w:t>). We used generalized linear (mixed) models, GL(M)Ms, with binomial distribution and a logit link-function. All GLM models were constructed with glm() function from the package “stats” (</w:t>
      </w:r>
      <w:r>
        <w:rPr>
          <w:rFonts w:ascii="Times New Roman" w:hAnsi="Times New Roman" w:eastAsia="Times New Roman" w:cs="Times New Roman"/>
          <w:sz w:val="24"/>
          <w:szCs w:val="24"/>
          <w:highlight w:val="yellow"/>
        </w:rPr>
        <w:t>REF</w:t>
      </w:r>
      <w:r>
        <w:rPr>
          <w:rFonts w:ascii="Times New Roman" w:hAnsi="Times New Roman" w:eastAsia="Times New Roman" w:cs="Times New Roman"/>
          <w:sz w:val="24"/>
          <w:szCs w:val="24"/>
        </w:rPr>
        <w:t>) whereas GLMM  were fitted with glmer() function from the package “lme4” (</w:t>
      </w:r>
      <w:r>
        <w:rPr>
          <w:rFonts w:ascii="Times New Roman" w:hAnsi="Times New Roman" w:eastAsia="Times New Roman" w:cs="Times New Roman"/>
          <w:sz w:val="24"/>
          <w:szCs w:val="24"/>
          <w:highlight w:val="yellow"/>
        </w:rPr>
        <w:t>REF</w:t>
      </w:r>
      <w:r>
        <w:rPr>
          <w:rFonts w:ascii="Times New Roman" w:hAnsi="Times New Roman" w:eastAsia="Times New Roman" w:cs="Times New Roman"/>
          <w:sz w:val="24"/>
          <w:szCs w:val="24"/>
        </w:rPr>
        <w:t xml:space="preserve">). The validity of each model was checked by visual analysis of residual plots and the assessment of the overdispersion presence. </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goodness of fit for </w:t>
      </w:r>
      <w:r>
        <w:rPr>
          <w:rFonts w:ascii="Times New Roman" w:hAnsi="Times New Roman" w:eastAsia="Times New Roman" w:cs="Times New Roman"/>
          <w:sz w:val="24"/>
          <w:szCs w:val="24"/>
          <w:highlight w:val="yellow"/>
        </w:rPr>
        <w:t>the models</w:t>
      </w:r>
      <w:r>
        <w:rPr>
          <w:rFonts w:ascii="Times New Roman" w:hAnsi="Times New Roman" w:eastAsia="Times New Roman" w:cs="Times New Roman"/>
          <w:sz w:val="24"/>
          <w:szCs w:val="24"/>
        </w:rPr>
        <w:t xml:space="preserve"> was assessed by means of pseudo-R2 </w:t>
      </w:r>
      <w:r>
        <w:rPr>
          <w:rFonts w:ascii="Times New Roman" w:hAnsi="Times New Roman" w:eastAsia="Times New Roman" w:cs="Times New Roman"/>
          <w:sz w:val="24"/>
          <w:szCs w:val="24"/>
          <w:highlight w:val="yellow"/>
        </w:rPr>
        <w:t>(REF)</w:t>
      </w:r>
      <w:r>
        <w:rPr>
          <w:rFonts w:ascii="Times New Roman" w:hAnsi="Times New Roman" w:eastAsia="Times New Roman" w:cs="Times New Roman"/>
          <w:sz w:val="24"/>
          <w:szCs w:val="24"/>
        </w:rPr>
        <w:t xml:space="preserve"> using the function r.squaredGLMM() from the package “MuMIn” </w:t>
      </w:r>
      <w:r>
        <w:rPr>
          <w:rFonts w:ascii="Times New Roman" w:hAnsi="Times New Roman" w:eastAsia="Times New Roman" w:cs="Times New Roman"/>
          <w:sz w:val="24"/>
          <w:szCs w:val="24"/>
          <w:highlight w:val="yellow"/>
        </w:rPr>
        <w:t>(REF)</w:t>
      </w:r>
      <w:r>
        <w:rPr>
          <w:rFonts w:ascii="Times New Roman" w:hAnsi="Times New Roman" w:eastAsia="Times New Roman" w:cs="Times New Roman"/>
          <w:sz w:val="24"/>
          <w:szCs w:val="24"/>
        </w:rPr>
        <w:t xml:space="preserve">. To assess the role of random factors in GLMM, we compared marginal and conditional pseudo R2 </w:t>
      </w:r>
      <w:r>
        <w:rPr>
          <w:rFonts w:ascii="Times New Roman" w:hAnsi="Times New Roman" w:eastAsia="Times New Roman" w:cs="Times New Roman"/>
          <w:sz w:val="24"/>
          <w:szCs w:val="24"/>
          <w:highlight w:val="yellow"/>
        </w:rPr>
        <w:t>(REF).</w:t>
      </w:r>
      <w:r>
        <w:rPr>
          <w:rFonts w:ascii="Times New Roman" w:hAnsi="Times New Roman" w:eastAsia="Times New Roman" w:cs="Times New Roman"/>
          <w:sz w:val="24"/>
          <w:szCs w:val="24"/>
        </w:rPr>
        <w:t xml:space="preserve"> After the model parameters were estimated, we visualized them by means of regression lines with corresponding 95% confidence intervals. </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Pr>
        <w:t xml:space="preserve">Associations between morphotypes and species-specific genotypes </w:t>
      </w:r>
      <w:r>
        <w:rPr>
          <w:rFonts w:ascii="Times New Roman" w:hAnsi="Times New Roman" w:eastAsia="Times New Roman" w:cs="Times New Roman"/>
          <w:b/>
          <w:sz w:val="24"/>
          <w:szCs w:val="24"/>
        </w:rPr>
        <w:t>around the Kola</w:t>
      </w:r>
      <w:r>
        <w:rPr>
          <w:rFonts w:ascii="Times New Roman" w:hAnsi="Times New Roman" w:eastAsia="Times New Roman" w:cs="Times New Roman"/>
          <w:b/>
          <w:color w:val="000000"/>
          <w:sz w:val="24"/>
          <w:szCs w:val="24"/>
        </w:rPr>
        <w:t xml:space="preserve"> Peninsula</w:t>
      </w:r>
      <w:r>
        <w:rPr>
          <w:rFonts w:ascii="Times New Roman" w:hAnsi="Times New Roman" w:eastAsia="Times New Roman" w:cs="Times New Roman"/>
          <w:i/>
          <w:color w:val="000000"/>
          <w:sz w:val="24"/>
          <w:szCs w:val="24"/>
        </w:rPr>
        <w:t xml:space="preserve">. </w:t>
      </w:r>
      <w:r>
        <w:rPr>
          <w:rFonts w:ascii="Times New Roman" w:hAnsi="Times New Roman" w:eastAsia="Times New Roman" w:cs="Times New Roman"/>
          <w:sz w:val="24"/>
          <w:szCs w:val="24"/>
        </w:rPr>
        <w:t>The following three regression models were fitted for the data</w:t>
      </w:r>
      <w:r>
        <w:rPr>
          <w:rFonts w:ascii="Times New Roman" w:hAnsi="Times New Roman" w:eastAsia="Times New Roman" w:cs="Times New Roman"/>
          <w:color w:val="000000"/>
          <w:sz w:val="24"/>
          <w:szCs w:val="24"/>
        </w:rPr>
        <w:t>.</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Pr>
        <w:t>Model 1</w:t>
      </w:r>
      <w:r>
        <w:rPr>
          <w:rFonts w:ascii="Times New Roman" w:hAnsi="Times New Roman" w:eastAsia="Times New Roman" w:cs="Times New Roman"/>
          <w:color w:val="000000"/>
          <w:sz w:val="24"/>
          <w:szCs w:val="24"/>
        </w:rPr>
        <w:t>: Morphotype proportions (</w:t>
      </w:r>
      <w:r>
        <w:rPr>
          <w:rFonts w:ascii="Times New Roman" w:hAnsi="Times New Roman" w:eastAsia="Times New Roman" w:cs="Times New Roman"/>
          <w:i/>
          <w:color w:val="000000"/>
          <w:sz w:val="24"/>
          <w:szCs w:val="24"/>
        </w:rPr>
        <w:t>PT</w:t>
      </w:r>
      <w:r>
        <w:rPr>
          <w:rFonts w:ascii="Times New Roman" w:hAnsi="Times New Roman" w:eastAsia="Times New Roman" w:cs="Times New Roman"/>
          <w:color w:val="000000"/>
          <w:sz w:val="24"/>
          <w:szCs w:val="24"/>
        </w:rPr>
        <w:t>) as a function of taxonomic structure of mussel populations (</w:t>
      </w:r>
      <w:r>
        <w:rPr>
          <w:rFonts w:ascii="Times New Roman" w:hAnsi="Times New Roman" w:eastAsia="Times New Roman" w:cs="Times New Roman"/>
          <w:i/>
          <w:color w:val="000000"/>
          <w:sz w:val="24"/>
          <w:szCs w:val="24"/>
        </w:rPr>
        <w:t>Ptros</w:t>
      </w:r>
      <w:r>
        <w:rPr>
          <w:rFonts w:ascii="Times New Roman" w:hAnsi="Times New Roman" w:eastAsia="Times New Roman" w:cs="Times New Roman"/>
          <w:color w:val="000000"/>
          <w:sz w:val="24"/>
          <w:szCs w:val="24"/>
        </w:rPr>
        <w:t xml:space="preserve">). All mussels with a T-morphotype were coded as 1 and all mussels with an E-morphotype were coded as 0. These data were used as a dependent variable, which was regressed against </w:t>
      </w:r>
      <w:r>
        <w:rPr>
          <w:rFonts w:ascii="Times New Roman" w:hAnsi="Times New Roman" w:eastAsia="Times New Roman" w:cs="Times New Roman"/>
          <w:i/>
          <w:color w:val="000000"/>
          <w:sz w:val="24"/>
          <w:szCs w:val="24"/>
        </w:rPr>
        <w:t>Ptros</w:t>
      </w:r>
      <w:r>
        <w:rPr>
          <w:rFonts w:ascii="Times New Roman" w:hAnsi="Times New Roman" w:eastAsia="Times New Roman" w:cs="Times New Roman"/>
          <w:color w:val="000000"/>
          <w:sz w:val="24"/>
          <w:szCs w:val="24"/>
        </w:rPr>
        <w:t xml:space="preserve"> (continuous predictor) and </w:t>
      </w:r>
      <w:commentRangeStart w:id="20"/>
      <w:r>
        <w:rPr>
          <w:rFonts w:ascii="Times New Roman" w:hAnsi="Times New Roman" w:eastAsia="Times New Roman" w:cs="Times New Roman"/>
          <w:i/>
          <w:color w:val="000000"/>
          <w:sz w:val="24"/>
          <w:szCs w:val="24"/>
        </w:rPr>
        <w:t>Set</w:t>
      </w:r>
      <w:commentRangeEnd w:id="20"/>
      <w:r>
        <w:rPr>
          <w:rStyle w:val="17"/>
        </w:rPr>
        <w:commentReference w:id="20"/>
      </w:r>
      <w:r>
        <w:rPr>
          <w:rFonts w:ascii="Times New Roman" w:hAnsi="Times New Roman" w:eastAsia="Times New Roman" w:cs="Times New Roman"/>
          <w:color w:val="000000"/>
          <w:sz w:val="24"/>
          <w:szCs w:val="24"/>
        </w:rPr>
        <w:t xml:space="preserve"> (discrete predictor with three levels) and interaction between them. </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Pr>
        <w:t>Model 2</w:t>
      </w:r>
      <w:r>
        <w:rPr>
          <w:rFonts w:ascii="Times New Roman" w:hAnsi="Times New Roman" w:eastAsia="Times New Roman" w:cs="Times New Roman"/>
          <w:color w:val="000000"/>
          <w:sz w:val="24"/>
          <w:szCs w:val="24"/>
        </w:rPr>
        <w:t xml:space="preserve">: Morphotype proportions </w:t>
      </w:r>
      <w:r>
        <w:rPr>
          <w:rFonts w:ascii="Times New Roman" w:hAnsi="Times New Roman" w:eastAsia="Times New Roman" w:cs="Times New Roman"/>
          <w:color w:val="000000"/>
          <w:sz w:val="24"/>
          <w:szCs w:val="24"/>
          <w:highlight w:val="yellow"/>
        </w:rPr>
        <w:t>among</w:t>
      </w:r>
      <w:r>
        <w:rPr>
          <w:rFonts w:ascii="Times New Roman" w:hAnsi="Times New Roman" w:eastAsia="Times New Roman" w:cs="Times New Roman"/>
          <w:color w:val="000000"/>
          <w:sz w:val="24"/>
          <w:szCs w:val="24"/>
        </w:rPr>
        <w:t xml:space="preserve"> species (</w:t>
      </w:r>
      <w:r>
        <w:rPr>
          <w:rFonts w:ascii="Times New Roman" w:hAnsi="Times New Roman" w:eastAsia="Times New Roman" w:cs="Times New Roman"/>
          <w:i/>
          <w:color w:val="000000"/>
          <w:sz w:val="24"/>
          <w:szCs w:val="24"/>
        </w:rPr>
        <w:t>P(T|tros)</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P(T|edu)</w:t>
      </w:r>
      <w:r>
        <w:rPr>
          <w:rFonts w:ascii="Times New Roman" w:hAnsi="Times New Roman" w:eastAsia="Times New Roman" w:cs="Times New Roman"/>
          <w:color w:val="000000"/>
          <w:sz w:val="24"/>
          <w:szCs w:val="24"/>
        </w:rPr>
        <w:t>) as a function of taxonomic structure of populations (</w:t>
      </w:r>
      <w:r>
        <w:rPr>
          <w:rFonts w:ascii="Times New Roman" w:hAnsi="Times New Roman" w:eastAsia="Times New Roman" w:cs="Times New Roman"/>
          <w:i/>
          <w:color w:val="000000"/>
          <w:sz w:val="24"/>
          <w:szCs w:val="24"/>
        </w:rPr>
        <w:t>Ptros</w:t>
      </w:r>
      <w:r>
        <w:rPr>
          <w:rFonts w:ascii="Times New Roman" w:hAnsi="Times New Roman" w:eastAsia="Times New Roman" w:cs="Times New Roman"/>
          <w:color w:val="000000"/>
          <w:sz w:val="24"/>
          <w:szCs w:val="24"/>
        </w:rPr>
        <w:t xml:space="preserve">). The dependent variable was coded as in Model 1 and modelled as a function of </w:t>
      </w:r>
      <w:r>
        <w:rPr>
          <w:rFonts w:ascii="Times New Roman" w:hAnsi="Times New Roman" w:eastAsia="Times New Roman" w:cs="Times New Roman"/>
          <w:i/>
          <w:color w:val="000000"/>
          <w:sz w:val="24"/>
          <w:szCs w:val="24"/>
        </w:rPr>
        <w:t>Ptros</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Set</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Species</w:t>
      </w:r>
      <w:r>
        <w:rPr>
          <w:rFonts w:ascii="Times New Roman" w:hAnsi="Times New Roman" w:eastAsia="Times New Roman" w:cs="Times New Roman"/>
          <w:color w:val="000000"/>
          <w:sz w:val="24"/>
          <w:szCs w:val="24"/>
        </w:rPr>
        <w:t xml:space="preserve"> (a discrete predictor with two levels) and interaction between terms. The sample was included </w:t>
      </w:r>
      <w:r>
        <w:rPr>
          <w:rFonts w:ascii="Times New Roman" w:hAnsi="Times New Roman" w:eastAsia="Times New Roman" w:cs="Times New Roman"/>
          <w:sz w:val="24"/>
          <w:szCs w:val="24"/>
        </w:rPr>
        <w:t>into the model</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sz w:val="24"/>
          <w:szCs w:val="24"/>
        </w:rPr>
        <w:t>as a random</w:t>
      </w:r>
      <w:r>
        <w:rPr>
          <w:rFonts w:ascii="Times New Roman" w:hAnsi="Times New Roman" w:eastAsia="Times New Roman" w:cs="Times New Roman"/>
          <w:color w:val="000000"/>
          <w:sz w:val="24"/>
          <w:szCs w:val="24"/>
        </w:rPr>
        <w:t xml:space="preserve"> factor influencing the model intercept. </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Model 3</w:t>
      </w:r>
      <w:r>
        <w:rPr>
          <w:rFonts w:ascii="Times New Roman" w:hAnsi="Times New Roman" w:eastAsia="Times New Roman" w:cs="Times New Roman"/>
          <w:sz w:val="24"/>
          <w:szCs w:val="24"/>
        </w:rPr>
        <w:t>: Correctness of species identification (</w:t>
      </w:r>
      <w:r>
        <w:rPr>
          <w:rFonts w:ascii="Times New Roman" w:hAnsi="Times New Roman" w:eastAsia="Times New Roman" w:cs="Times New Roman"/>
          <w:i/>
          <w:sz w:val="24"/>
          <w:szCs w:val="24"/>
        </w:rPr>
        <w:t>P(tros|T)</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P(edu|E)</w:t>
      </w:r>
      <w:r>
        <w:rPr>
          <w:rFonts w:ascii="Times New Roman" w:hAnsi="Times New Roman" w:eastAsia="Times New Roman" w:cs="Times New Roman"/>
          <w:sz w:val="24"/>
          <w:szCs w:val="24"/>
        </w:rPr>
        <w:t xml:space="preserve">) as a function of taxonomic structure of populations. The dependent variable was coded as 1 if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had a T-morphotype or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had an E-morphotype and as 0 in the other cases. The set of predictors for the model was as follows: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Morphotype</w:t>
      </w:r>
      <w:r>
        <w:rPr>
          <w:rFonts w:ascii="Times New Roman" w:hAnsi="Times New Roman" w:eastAsia="Times New Roman" w:cs="Times New Roman"/>
          <w:sz w:val="24"/>
          <w:szCs w:val="24"/>
        </w:rPr>
        <w:t xml:space="preserve"> (discrete predictor with two levels), </w:t>
      </w:r>
      <w:r>
        <w:rPr>
          <w:rFonts w:ascii="Times New Roman" w:hAnsi="Times New Roman" w:eastAsia="Times New Roman" w:cs="Times New Roman"/>
          <w:i/>
          <w:sz w:val="24"/>
          <w:szCs w:val="24"/>
        </w:rPr>
        <w:t>Set</w:t>
      </w:r>
      <w:r>
        <w:rPr>
          <w:rFonts w:ascii="Times New Roman" w:hAnsi="Times New Roman" w:eastAsia="Times New Roman" w:cs="Times New Roman"/>
          <w:sz w:val="24"/>
          <w:szCs w:val="24"/>
        </w:rPr>
        <w:t xml:space="preserve"> and interaction between terms. The sample was included into the model as a random factor influencing the model intercept.</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check whether it is possible to pool some of the geographical sets to construct a more general model without losing information, we constructed three complex data sets with different pairing combinations of </w:t>
      </w:r>
      <w:r>
        <w:rPr>
          <w:rFonts w:ascii="Times New Roman" w:hAnsi="Times New Roman" w:eastAsia="Times New Roman" w:cs="Times New Roman"/>
          <w:i/>
          <w:sz w:val="24"/>
          <w:szCs w:val="24"/>
        </w:rPr>
        <w:t>WS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BL</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BH</w:t>
      </w:r>
      <w:r>
        <w:rPr>
          <w:rFonts w:ascii="Times New Roman" w:hAnsi="Times New Roman" w:eastAsia="Times New Roman" w:cs="Times New Roman"/>
          <w:sz w:val="24"/>
          <w:szCs w:val="24"/>
        </w:rPr>
        <w:t>: (</w:t>
      </w:r>
      <w:r>
        <w:rPr>
          <w:rFonts w:ascii="Times New Roman" w:hAnsi="Times New Roman" w:eastAsia="Times New Roman" w:cs="Times New Roman"/>
          <w:i/>
          <w:sz w:val="24"/>
          <w:szCs w:val="24"/>
        </w:rPr>
        <w:t>WSBL</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BH</w:t>
      </w:r>
      <w:r>
        <w:rPr>
          <w:rFonts w:ascii="Times New Roman" w:hAnsi="Times New Roman" w:eastAsia="Times New Roman" w:cs="Times New Roman"/>
          <w:sz w:val="24"/>
          <w:szCs w:val="24"/>
        </w:rPr>
        <w:t>; (</w:t>
      </w:r>
      <w:r>
        <w:rPr>
          <w:rFonts w:ascii="Times New Roman" w:hAnsi="Times New Roman" w:eastAsia="Times New Roman" w:cs="Times New Roman"/>
          <w:i/>
          <w:sz w:val="24"/>
          <w:szCs w:val="24"/>
        </w:rPr>
        <w:t>WSBH</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BL</w:t>
      </w:r>
      <w:r>
        <w:rPr>
          <w:rFonts w:ascii="Times New Roman" w:hAnsi="Times New Roman" w:eastAsia="Times New Roman" w:cs="Times New Roman"/>
          <w:sz w:val="24"/>
          <w:szCs w:val="24"/>
        </w:rPr>
        <w:t>; (</w:t>
      </w:r>
      <w:r>
        <w:rPr>
          <w:rFonts w:ascii="Times New Roman" w:hAnsi="Times New Roman" w:eastAsia="Times New Roman" w:cs="Times New Roman"/>
          <w:i/>
          <w:sz w:val="24"/>
          <w:szCs w:val="24"/>
        </w:rPr>
        <w:t>BLBH</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WS</w:t>
      </w:r>
      <w:r>
        <w:rPr>
          <w:rFonts w:ascii="Times New Roman" w:hAnsi="Times New Roman" w:eastAsia="Times New Roman" w:cs="Times New Roman"/>
          <w:sz w:val="24"/>
          <w:szCs w:val="24"/>
        </w:rPr>
        <w:t>. We did not consider a full combination of sets since in such a case the factor “</w:t>
      </w:r>
      <w:r>
        <w:rPr>
          <w:rFonts w:ascii="Times New Roman" w:hAnsi="Times New Roman" w:eastAsia="Times New Roman" w:cs="Times New Roman"/>
          <w:i/>
          <w:sz w:val="24"/>
          <w:szCs w:val="24"/>
        </w:rPr>
        <w:t>Set</w:t>
      </w:r>
      <w:r>
        <w:rPr>
          <w:rFonts w:ascii="Times New Roman" w:hAnsi="Times New Roman" w:eastAsia="Times New Roman" w:cs="Times New Roman"/>
          <w:sz w:val="24"/>
          <w:szCs w:val="24"/>
        </w:rPr>
        <w:t xml:space="preserve">” would be discarded from the model. We applied the structure of </w:t>
      </w:r>
      <w:r>
        <w:rPr>
          <w:rFonts w:ascii="Times New Roman" w:hAnsi="Times New Roman" w:eastAsia="Times New Roman" w:cs="Times New Roman"/>
          <w:sz w:val="24"/>
          <w:szCs w:val="24"/>
          <w:highlight w:val="yellow"/>
        </w:rPr>
        <w:t>Model 3</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to these new recombined datasets. Then we compared AICs of these new models with AIC of </w:t>
      </w:r>
      <w:r>
        <w:rPr>
          <w:rFonts w:ascii="Times New Roman" w:hAnsi="Times New Roman" w:eastAsia="Times New Roman" w:cs="Times New Roman"/>
          <w:sz w:val="24"/>
          <w:szCs w:val="24"/>
          <w:highlight w:val="yellow"/>
        </w:rPr>
        <w:t>Model 3</w:t>
      </w:r>
      <w:r>
        <w:rPr>
          <w:rFonts w:ascii="Times New Roman" w:hAnsi="Times New Roman" w:eastAsia="Times New Roman" w:cs="Times New Roman"/>
          <w:sz w:val="24"/>
          <w:szCs w:val="24"/>
        </w:rPr>
        <w:t xml:space="preserve"> based on non-pooled data. If AIC of a new model was less than the AIC of the initial one, we considered this as a basis for pooling of the corresponding sample sets.</w:t>
      </w:r>
    </w:p>
    <w:p>
      <w:pPr>
        <w:pBdr>
          <w:top w:val="none" w:color="auto" w:sz="0" w:space="0"/>
          <w:left w:val="none" w:color="auto" w:sz="0" w:space="0"/>
          <w:bottom w:val="none" w:color="auto" w:sz="0" w:space="0"/>
          <w:right w:val="none" w:color="auto" w:sz="0" w:space="0"/>
          <w:between w:val="none" w:color="auto" w:sz="0" w:space="0"/>
        </w:pBd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Associations between morphotypes and species-specific genotypes around the Atlantic</w:t>
      </w:r>
      <w:r>
        <w:rPr>
          <w:rFonts w:ascii="Times New Roman" w:hAnsi="Times New Roman" w:eastAsia="Times New Roman" w:cs="Times New Roman"/>
          <w:sz w:val="24"/>
          <w:szCs w:val="24"/>
        </w:rPr>
        <w:t>. Five sample sets were considered, representing the Gulf of Maine (</w:t>
      </w:r>
      <w:r>
        <w:rPr>
          <w:rFonts w:ascii="Times New Roman" w:hAnsi="Times New Roman" w:eastAsia="Times New Roman" w:cs="Times New Roman"/>
          <w:i/>
          <w:sz w:val="24"/>
          <w:szCs w:val="24"/>
        </w:rPr>
        <w:t>GOM</w:t>
      </w:r>
      <w:r>
        <w:rPr>
          <w:rFonts w:ascii="Times New Roman" w:hAnsi="Times New Roman" w:eastAsia="Times New Roman" w:cs="Times New Roman"/>
          <w:sz w:val="24"/>
          <w:szCs w:val="24"/>
        </w:rPr>
        <w:t>), the Baltic Sea (</w:t>
      </w:r>
      <w:r>
        <w:rPr>
          <w:rFonts w:ascii="Times New Roman" w:hAnsi="Times New Roman" w:eastAsia="Times New Roman" w:cs="Times New Roman"/>
          <w:i/>
          <w:sz w:val="24"/>
          <w:szCs w:val="24"/>
        </w:rPr>
        <w:t>BALT</w:t>
      </w:r>
      <w:r>
        <w:rPr>
          <w:rFonts w:ascii="Times New Roman" w:hAnsi="Times New Roman" w:eastAsia="Times New Roman" w:cs="Times New Roman"/>
          <w:sz w:val="24"/>
          <w:szCs w:val="24"/>
        </w:rPr>
        <w:t>), Western Norway (</w:t>
      </w:r>
      <w:r>
        <w:rPr>
          <w:rFonts w:ascii="Times New Roman" w:hAnsi="Times New Roman" w:eastAsia="Times New Roman" w:cs="Times New Roman"/>
          <w:i/>
          <w:sz w:val="24"/>
          <w:szCs w:val="24"/>
        </w:rPr>
        <w:t>NORW</w:t>
      </w:r>
      <w:r>
        <w:rPr>
          <w:rFonts w:ascii="Times New Roman" w:hAnsi="Times New Roman" w:eastAsia="Times New Roman" w:cs="Times New Roman"/>
          <w:sz w:val="24"/>
          <w:szCs w:val="24"/>
        </w:rPr>
        <w:t>), saline Barents Sea (</w:t>
      </w:r>
      <w:r>
        <w:rPr>
          <w:rFonts w:ascii="Times New Roman" w:hAnsi="Times New Roman" w:eastAsia="Times New Roman" w:cs="Times New Roman"/>
          <w:i/>
          <w:sz w:val="24"/>
          <w:szCs w:val="24"/>
        </w:rPr>
        <w:t>BH</w:t>
      </w:r>
      <w:r>
        <w:rPr>
          <w:rFonts w:ascii="Times New Roman" w:hAnsi="Times New Roman" w:eastAsia="Times New Roman" w:cs="Times New Roman"/>
          <w:sz w:val="24"/>
          <w:szCs w:val="24"/>
        </w:rPr>
        <w:t>) and the White Sea combined with the brackish Barents Sea (</w:t>
      </w:r>
      <w:r>
        <w:rPr>
          <w:rFonts w:ascii="Times New Roman" w:hAnsi="Times New Roman" w:eastAsia="Times New Roman" w:cs="Times New Roman"/>
          <w:i/>
          <w:sz w:val="24"/>
          <w:szCs w:val="24"/>
        </w:rPr>
        <w:t>WSBL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yellow"/>
        </w:rPr>
        <w:t>sets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WS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BL</w:t>
      </w:r>
      <w:r>
        <w:rPr>
          <w:rFonts w:ascii="Times New Roman" w:hAnsi="Times New Roman" w:eastAsia="Times New Roman" w:cs="Times New Roman"/>
          <w:sz w:val="24"/>
          <w:szCs w:val="24"/>
        </w:rPr>
        <w:t xml:space="preserve"> were pooled since they did not differ statistically, see Results). Scotland (</w:t>
      </w:r>
      <w:r>
        <w:rPr>
          <w:rFonts w:ascii="Times New Roman" w:hAnsi="Times New Roman" w:eastAsia="Times New Roman" w:cs="Times New Roman"/>
          <w:i/>
          <w:sz w:val="24"/>
          <w:szCs w:val="24"/>
        </w:rPr>
        <w:t>SCOT</w:t>
      </w:r>
      <w:r>
        <w:rPr>
          <w:rFonts w:ascii="Times New Roman" w:hAnsi="Times New Roman" w:eastAsia="Times New Roman" w:cs="Times New Roman"/>
          <w:sz w:val="24"/>
          <w:szCs w:val="24"/>
        </w:rPr>
        <w:t>) was not included in regression analyses because it was represented by two samples only. Three models were constructed:</w:t>
      </w:r>
    </w:p>
    <w:p>
      <w:pPr>
        <w:pBdr>
          <w:top w:val="none" w:color="auto" w:sz="0" w:space="0"/>
          <w:left w:val="none" w:color="auto" w:sz="0" w:space="0"/>
          <w:bottom w:val="none" w:color="auto" w:sz="0" w:space="0"/>
          <w:right w:val="none" w:color="auto" w:sz="0" w:space="0"/>
          <w:between w:val="none" w:color="auto" w:sz="0" w:space="0"/>
        </w:pBdr>
        <w:spacing w:before="120" w:after="12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Model 4. </w:t>
      </w:r>
      <w:r>
        <w:rPr>
          <w:rFonts w:ascii="Times New Roman" w:hAnsi="Times New Roman" w:eastAsia="Times New Roman" w:cs="Times New Roman"/>
          <w:sz w:val="24"/>
          <w:szCs w:val="24"/>
        </w:rPr>
        <w:t xml:space="preserve"> Taxonomic structure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as a function of morphotype frequencies in populations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The dependent variable was coded as in Model 1 and modelled as a function of PT (continuous predictor), </w:t>
      </w:r>
      <w:r>
        <w:rPr>
          <w:rFonts w:ascii="Times New Roman" w:hAnsi="Times New Roman" w:eastAsia="Times New Roman" w:cs="Times New Roman"/>
          <w:i/>
          <w:sz w:val="24"/>
          <w:szCs w:val="24"/>
        </w:rPr>
        <w:t>Set</w:t>
      </w:r>
      <w:r>
        <w:rPr>
          <w:rFonts w:ascii="Times New Roman" w:hAnsi="Times New Roman" w:eastAsia="Times New Roman" w:cs="Times New Roman"/>
          <w:sz w:val="24"/>
          <w:szCs w:val="24"/>
        </w:rPr>
        <w:t xml:space="preserve"> and interaction between them. We modeled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vs.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but not vice versa, as in the previous analysis, in order to use this model as a reference for the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by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calculator” (see below). </w:t>
      </w:r>
    </w:p>
    <w:p>
      <w:pPr>
        <w:pBdr>
          <w:top w:val="none" w:color="auto" w:sz="0" w:space="0"/>
          <w:left w:val="none" w:color="auto" w:sz="0" w:space="0"/>
          <w:bottom w:val="none" w:color="auto" w:sz="0" w:space="0"/>
          <w:right w:val="none" w:color="auto" w:sz="0" w:space="0"/>
          <w:between w:val="none" w:color="auto" w:sz="0" w:space="0"/>
        </w:pBdr>
        <w:spacing w:before="120"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b/>
          <w:sz w:val="24"/>
          <w:szCs w:val="24"/>
        </w:rPr>
        <w:t xml:space="preserve">Model 5. </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Morphotype proportions among species (</w:t>
      </w:r>
      <w:r>
        <w:rPr>
          <w:rFonts w:ascii="Times New Roman" w:hAnsi="Times New Roman" w:eastAsia="Times New Roman" w:cs="Times New Roman"/>
          <w:i/>
          <w:color w:val="000000"/>
          <w:sz w:val="24"/>
          <w:szCs w:val="24"/>
        </w:rPr>
        <w:t>P(T|tros)</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color w:val="000000"/>
          <w:sz w:val="24"/>
          <w:szCs w:val="24"/>
        </w:rPr>
        <w:t>P(T|edu)</w:t>
      </w:r>
      <w:r>
        <w:rPr>
          <w:rFonts w:ascii="Times New Roman" w:hAnsi="Times New Roman" w:eastAsia="Times New Roman" w:cs="Times New Roman"/>
          <w:color w:val="000000"/>
          <w:sz w:val="24"/>
          <w:szCs w:val="24"/>
        </w:rPr>
        <w:t>) as a function of taxonomic structure of populations (</w:t>
      </w:r>
      <w:r>
        <w:rPr>
          <w:rFonts w:ascii="Times New Roman" w:hAnsi="Times New Roman" w:eastAsia="Times New Roman" w:cs="Times New Roman"/>
          <w:i/>
          <w:color w:val="000000"/>
          <w:sz w:val="24"/>
          <w:szCs w:val="24"/>
        </w:rPr>
        <w:t>Ptros</w:t>
      </w:r>
      <w:r>
        <w:rPr>
          <w:rFonts w:ascii="Times New Roman" w:hAnsi="Times New Roman" w:eastAsia="Times New Roman" w:cs="Times New Roman"/>
          <w:color w:val="000000"/>
          <w:sz w:val="24"/>
          <w:szCs w:val="24"/>
        </w:rPr>
        <w:t xml:space="preserve">). The </w:t>
      </w:r>
      <w:r>
        <w:rPr>
          <w:rFonts w:ascii="Times New Roman" w:hAnsi="Times New Roman" w:eastAsia="Times New Roman" w:cs="Times New Roman"/>
          <w:sz w:val="24"/>
          <w:szCs w:val="24"/>
        </w:rPr>
        <w:t>m</w:t>
      </w:r>
      <w:r>
        <w:rPr>
          <w:rFonts w:ascii="Times New Roman" w:hAnsi="Times New Roman" w:eastAsia="Times New Roman" w:cs="Times New Roman"/>
          <w:color w:val="000000"/>
          <w:sz w:val="24"/>
          <w:szCs w:val="24"/>
        </w:rPr>
        <w:t>odel was constructed analogously to Model 2.</w:t>
      </w:r>
    </w:p>
    <w:p>
      <w:pPr>
        <w:pBdr>
          <w:top w:val="none" w:color="auto" w:sz="0" w:space="0"/>
          <w:left w:val="none" w:color="auto" w:sz="0" w:space="0"/>
          <w:bottom w:val="none" w:color="auto" w:sz="0" w:space="0"/>
          <w:right w:val="none" w:color="auto" w:sz="0" w:space="0"/>
          <w:between w:val="none" w:color="auto" w:sz="0" w:space="0"/>
        </w:pBdr>
        <w:spacing w:before="120"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b/>
          <w:sz w:val="24"/>
          <w:szCs w:val="24"/>
        </w:rPr>
        <w:t xml:space="preserve">Model 6. </w:t>
      </w:r>
      <w:r>
        <w:rPr>
          <w:rFonts w:ascii="Times New Roman" w:hAnsi="Times New Roman" w:eastAsia="Times New Roman" w:cs="Times New Roman"/>
          <w:color w:val="000000"/>
          <w:sz w:val="24"/>
          <w:szCs w:val="24"/>
        </w:rPr>
        <w:t>Correctness of species identification (</w:t>
      </w:r>
      <w:r>
        <w:rPr>
          <w:rFonts w:ascii="Times New Roman" w:hAnsi="Times New Roman" w:eastAsia="Times New Roman" w:cs="Times New Roman"/>
          <w:i/>
          <w:color w:val="000000"/>
          <w:sz w:val="24"/>
          <w:szCs w:val="24"/>
        </w:rPr>
        <w:t>P(tros|T</w:t>
      </w:r>
      <w:r>
        <w:rPr>
          <w:rFonts w:ascii="Times New Roman" w:hAnsi="Times New Roman" w:eastAsia="Times New Roman" w:cs="Times New Roman"/>
          <w:color w:val="000000"/>
          <w:sz w:val="24"/>
          <w:szCs w:val="24"/>
        </w:rPr>
        <w:t xml:space="preserve">) and </w:t>
      </w:r>
      <w:r>
        <w:rPr>
          <w:rFonts w:ascii="Times New Roman" w:hAnsi="Times New Roman" w:eastAsia="Times New Roman" w:cs="Times New Roman"/>
          <w:i/>
          <w:color w:val="000000"/>
          <w:sz w:val="24"/>
          <w:szCs w:val="24"/>
        </w:rPr>
        <w:t>P(edu|E)</w:t>
      </w:r>
      <w:r>
        <w:rPr>
          <w:rFonts w:ascii="Times New Roman" w:hAnsi="Times New Roman" w:eastAsia="Times New Roman" w:cs="Times New Roman"/>
          <w:color w:val="000000"/>
          <w:sz w:val="24"/>
          <w:szCs w:val="24"/>
        </w:rPr>
        <w:t>) as a function of taxonomic structure of populations (</w:t>
      </w:r>
      <w:r>
        <w:rPr>
          <w:rFonts w:ascii="Times New Roman" w:hAnsi="Times New Roman" w:eastAsia="Times New Roman" w:cs="Times New Roman"/>
          <w:i/>
          <w:color w:val="000000"/>
          <w:sz w:val="24"/>
          <w:szCs w:val="24"/>
        </w:rPr>
        <w:t>Ptros</w:t>
      </w:r>
      <w:r>
        <w:rPr>
          <w:rFonts w:ascii="Times New Roman" w:hAnsi="Times New Roman" w:eastAsia="Times New Roman" w:cs="Times New Roman"/>
          <w:color w:val="000000"/>
          <w:sz w:val="24"/>
          <w:szCs w:val="24"/>
        </w:rPr>
        <w:t xml:space="preserve">). The model was constructed analogously to Model </w:t>
      </w:r>
      <w:r>
        <w:rPr>
          <w:rFonts w:ascii="Times New Roman" w:hAnsi="Times New Roman" w:eastAsia="Times New Roman" w:cs="Times New Roman"/>
          <w:sz w:val="24"/>
          <w:szCs w:val="24"/>
        </w:rPr>
        <w:t>3</w:t>
      </w:r>
      <w:r>
        <w:rPr>
          <w:rFonts w:ascii="Times New Roman" w:hAnsi="Times New Roman" w:eastAsia="Times New Roman" w:cs="Times New Roman"/>
          <w:color w:val="000000"/>
          <w:sz w:val="24"/>
          <w:szCs w:val="24"/>
        </w:rPr>
        <w:t>.</w:t>
      </w: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Pr>
        <w:t>Associations between morphotypes and shell size.</w:t>
      </w:r>
      <w:r>
        <w:rPr>
          <w:rFonts w:ascii="Times New Roman" w:hAnsi="Times New Roman" w:eastAsia="Times New Roman" w:cs="Times New Roman"/>
          <w:b/>
          <w:sz w:val="24"/>
          <w:szCs w:val="24"/>
        </w:rPr>
        <w:t xml:space="preserve"> </w:t>
      </w:r>
      <w:r>
        <w:rPr>
          <w:rFonts w:ascii="Times New Roman" w:hAnsi="Times New Roman" w:eastAsia="Times New Roman" w:cs="Times New Roman"/>
          <w:color w:val="000000"/>
          <w:sz w:val="24"/>
          <w:szCs w:val="24"/>
        </w:rPr>
        <w:t xml:space="preserve">To check the possible association of morphotypes with size we </w:t>
      </w:r>
      <w:r>
        <w:rPr>
          <w:rFonts w:ascii="Times New Roman" w:hAnsi="Times New Roman" w:eastAsia="Times New Roman" w:cs="Times New Roman"/>
          <w:sz w:val="24"/>
          <w:szCs w:val="24"/>
        </w:rPr>
        <w:t>undertook</w:t>
      </w:r>
      <w:r>
        <w:rPr>
          <w:rFonts w:ascii="Times New Roman" w:hAnsi="Times New Roman" w:eastAsia="Times New Roman" w:cs="Times New Roman"/>
          <w:color w:val="000000"/>
          <w:sz w:val="24"/>
          <w:szCs w:val="24"/>
        </w:rPr>
        <w:t xml:space="preserve"> the following two analyses. Firstly, we constructed a set logistic regression models for each available species-specific genotype </w:t>
      </w:r>
      <w:r>
        <w:rPr>
          <w:rFonts w:ascii="Times New Roman" w:hAnsi="Times New Roman" w:eastAsia="Times New Roman" w:cs="Times New Roman"/>
          <w:color w:val="000000"/>
          <w:sz w:val="24"/>
          <w:szCs w:val="24"/>
          <w:highlight w:val="yellow"/>
        </w:rPr>
        <w:t xml:space="preserve">(i.e. </w:t>
      </w:r>
      <w:r>
        <w:rPr>
          <w:rFonts w:ascii="Times New Roman" w:hAnsi="Times New Roman" w:eastAsia="Times New Roman" w:cs="Times New Roman"/>
          <w:i/>
          <w:color w:val="000000"/>
          <w:sz w:val="24"/>
          <w:szCs w:val="24"/>
          <w:highlight w:val="yellow"/>
        </w:rPr>
        <w:t>M. edulis</w:t>
      </w:r>
      <w:r>
        <w:rPr>
          <w:rFonts w:ascii="Times New Roman" w:hAnsi="Times New Roman" w:eastAsia="Times New Roman" w:cs="Times New Roman"/>
          <w:color w:val="000000"/>
          <w:sz w:val="24"/>
          <w:szCs w:val="24"/>
          <w:highlight w:val="yellow"/>
        </w:rPr>
        <w:t xml:space="preserve"> or </w:t>
      </w:r>
      <w:r>
        <w:rPr>
          <w:rFonts w:ascii="Times New Roman" w:hAnsi="Times New Roman" w:eastAsia="Times New Roman" w:cs="Times New Roman"/>
          <w:i/>
          <w:color w:val="000000"/>
          <w:sz w:val="24"/>
          <w:szCs w:val="24"/>
          <w:highlight w:val="yellow"/>
        </w:rPr>
        <w:t>M. trossulus</w:t>
      </w:r>
      <w:r>
        <w:rPr>
          <w:rFonts w:ascii="Times New Roman" w:hAnsi="Times New Roman" w:eastAsia="Times New Roman" w:cs="Times New Roman"/>
          <w:color w:val="000000"/>
          <w:sz w:val="24"/>
          <w:szCs w:val="24"/>
          <w:highlight w:val="yellow"/>
        </w:rPr>
        <w:t xml:space="preserve">) </w:t>
      </w:r>
      <w:commentRangeStart w:id="21"/>
      <w:r>
        <w:rPr>
          <w:rFonts w:ascii="Times New Roman" w:hAnsi="Times New Roman" w:eastAsia="Times New Roman" w:cs="Times New Roman"/>
          <w:color w:val="000000"/>
          <w:sz w:val="24"/>
          <w:szCs w:val="24"/>
          <w:highlight w:val="yellow"/>
        </w:rPr>
        <w:t>from</w:t>
      </w:r>
      <w:commentRangeEnd w:id="21"/>
      <w:r>
        <w:rPr>
          <w:rStyle w:val="17"/>
          <w:highlight w:val="yellow"/>
        </w:rPr>
        <w:commentReference w:id="21"/>
      </w:r>
      <w:r>
        <w:rPr>
          <w:rFonts w:ascii="Times New Roman" w:hAnsi="Times New Roman" w:eastAsia="Times New Roman" w:cs="Times New Roman"/>
          <w:color w:val="000000"/>
          <w:sz w:val="24"/>
          <w:szCs w:val="24"/>
          <w:highlight w:val="yellow"/>
        </w:rPr>
        <w:t xml:space="preserve"> each sample</w:t>
      </w:r>
      <w:r>
        <w:rPr>
          <w:rFonts w:ascii="Times New Roman" w:hAnsi="Times New Roman" w:eastAsia="Times New Roman" w:cs="Times New Roman"/>
          <w:color w:val="000000"/>
          <w:sz w:val="24"/>
          <w:szCs w:val="24"/>
        </w:rPr>
        <w:t>. The probability of the presence of the T-morphotype was a dependent variable and mussel size was a predictor in these models. Only cases where slope-terms of the models were statistically significant (p &lt; 0.05) after Hochberg’s correction for multiple testing (</w:t>
      </w:r>
      <w:r>
        <w:rPr>
          <w:rFonts w:ascii="Times New Roman" w:hAnsi="Times New Roman" w:eastAsia="Times New Roman" w:cs="Times New Roman"/>
          <w:color w:val="000000"/>
          <w:sz w:val="24"/>
          <w:szCs w:val="24"/>
          <w:highlight w:val="yellow"/>
        </w:rPr>
        <w:t>REF-</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highlight w:val="yellow"/>
        </w:rPr>
        <w:t>Quinn and ...</w:t>
      </w:r>
      <w:r>
        <w:rPr>
          <w:rFonts w:ascii="Times New Roman" w:hAnsi="Times New Roman" w:eastAsia="Times New Roman" w:cs="Times New Roman"/>
          <w:color w:val="000000"/>
          <w:sz w:val="24"/>
          <w:szCs w:val="24"/>
        </w:rPr>
        <w:t xml:space="preserve">) were considered. Secondly, we checked the presence of any patterns in residuals from Model 6 (i.e. the main model designed to predict the probability of correct identification of an individual mussel by its morphotype) as a function of mussel size. </w:t>
      </w:r>
    </w:p>
    <w:p>
      <w:pPr>
        <w:spacing w:before="280" w:after="12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Prediction of taxonomic structure of populations and predictive values of morphotype test basing on calibrating samples</w:t>
      </w: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applied Eq. 1-3 to predict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P(edu|E)</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P(tros|T)</w:t>
      </w:r>
      <w:r>
        <w:rPr>
          <w:rFonts w:ascii="Times New Roman" w:hAnsi="Times New Roman" w:eastAsia="Times New Roman" w:cs="Times New Roman"/>
          <w:sz w:val="24"/>
          <w:szCs w:val="24"/>
        </w:rPr>
        <w:t xml:space="preserve"> for samples from each data set (</w:t>
      </w:r>
      <w:r>
        <w:rPr>
          <w:rFonts w:ascii="Times New Roman" w:hAnsi="Times New Roman" w:eastAsia="Times New Roman" w:cs="Times New Roman"/>
          <w:i/>
          <w:sz w:val="24"/>
          <w:szCs w:val="24"/>
        </w:rPr>
        <w:t>GOM</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BALT</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NORW</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BH</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WSBL</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SCOT</w:t>
      </w:r>
      <w:r>
        <w:rPr>
          <w:rFonts w:ascii="Times New Roman" w:hAnsi="Times New Roman" w:eastAsia="Times New Roman" w:cs="Times New Roman"/>
          <w:sz w:val="24"/>
          <w:szCs w:val="24"/>
        </w:rPr>
        <w:t>) using estimates of morphotype proportions among species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P(T|edu)</w:t>
      </w:r>
      <w:r>
        <w:rPr>
          <w:rFonts w:ascii="Times New Roman" w:hAnsi="Times New Roman" w:eastAsia="Times New Roman" w:cs="Times New Roman"/>
          <w:sz w:val="24"/>
          <w:szCs w:val="24"/>
        </w:rPr>
        <w:t xml:space="preserve">) obtained from </w:t>
      </w:r>
      <w:r>
        <w:rPr>
          <w:rFonts w:ascii="Times New Roman" w:hAnsi="Times New Roman" w:eastAsia="Times New Roman" w:cs="Times New Roman"/>
          <w:sz w:val="24"/>
          <w:szCs w:val="24"/>
          <w:highlight w:val="yellow"/>
        </w:rPr>
        <w:t>pooled</w:t>
      </w:r>
      <w:r>
        <w:rPr>
          <w:rFonts w:ascii="Times New Roman" w:hAnsi="Times New Roman" w:eastAsia="Times New Roman" w:cs="Times New Roman"/>
          <w:sz w:val="24"/>
          <w:szCs w:val="24"/>
        </w:rPr>
        <w:t xml:space="preserve"> samples from each set and whenever possible, from combinations of two </w:t>
      </w:r>
      <w:r>
        <w:rPr>
          <w:rFonts w:ascii="Times New Roman" w:hAnsi="Times New Roman" w:eastAsia="Times New Roman" w:cs="Times New Roman"/>
          <w:sz w:val="24"/>
          <w:szCs w:val="24"/>
          <w:highlight w:val="yellow"/>
        </w:rPr>
        <w:t>calibrating</w:t>
      </w:r>
      <w:r>
        <w:rPr>
          <w:rFonts w:ascii="Times New Roman" w:hAnsi="Times New Roman" w:eastAsia="Times New Roman" w:cs="Times New Roman"/>
          <w:sz w:val="24"/>
          <w:szCs w:val="24"/>
        </w:rPr>
        <w:t xml:space="preserve"> samples selected based on the results of the following analysis. </w:t>
      </w: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yellow"/>
        </w:rPr>
        <w:t>To work out the strategy of calibrating samples selection, we considered</w:t>
      </w:r>
      <w:r>
        <w:rPr>
          <w:rFonts w:ascii="Times New Roman" w:hAnsi="Times New Roman" w:eastAsia="Times New Roman" w:cs="Times New Roman"/>
          <w:sz w:val="24"/>
          <w:szCs w:val="24"/>
        </w:rPr>
        <w:t xml:space="preserve"> the </w:t>
      </w:r>
      <w:r>
        <w:rPr>
          <w:rFonts w:ascii="Times New Roman" w:hAnsi="Times New Roman" w:eastAsia="Times New Roman" w:cs="Times New Roman"/>
          <w:i/>
          <w:sz w:val="24"/>
          <w:szCs w:val="24"/>
        </w:rPr>
        <w:t>WSBL</w:t>
      </w:r>
      <w:r>
        <w:rPr>
          <w:rFonts w:ascii="Times New Roman" w:hAnsi="Times New Roman" w:eastAsia="Times New Roman" w:cs="Times New Roman"/>
          <w:sz w:val="24"/>
          <w:szCs w:val="24"/>
        </w:rPr>
        <w:t xml:space="preserve"> (36 samples) as a reference dataset. All 630 possible pair combinations of samples were considered. Each pair was characterized by an index of taxonomic similarity between the samples: </w:t>
      </w: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Delta = (</w:t>
      </w:r>
      <w:r>
        <w:rPr>
          <w:rFonts w:ascii="Times New Roman" w:hAnsi="Times New Roman" w:eastAsia="Times New Roman" w:cs="Times New Roman"/>
          <w:i/>
          <w:sz w:val="24"/>
          <w:szCs w:val="24"/>
        </w:rPr>
        <w:t xml:space="preserve">Ptros1) </w:t>
      </w:r>
      <w:r>
        <w:rPr>
          <w:rFonts w:ascii="Times New Roman" w:hAnsi="Times New Roman" w:eastAsia="Times New Roman" w:cs="Times New Roman"/>
          <w:sz w:val="24"/>
          <w:szCs w:val="24"/>
        </w:rPr>
        <w:t xml:space="preserve">* (1 - </w:t>
      </w:r>
      <w:r>
        <w:rPr>
          <w:rFonts w:ascii="Times New Roman" w:hAnsi="Times New Roman" w:eastAsia="Times New Roman" w:cs="Times New Roman"/>
          <w:i/>
          <w:sz w:val="24"/>
          <w:szCs w:val="24"/>
        </w:rPr>
        <w:t>Ptros2</w:t>
      </w:r>
      <w:r>
        <w:rPr>
          <w:rFonts w:ascii="Times New Roman" w:hAnsi="Times New Roman" w:eastAsia="Times New Roman" w:cs="Times New Roman"/>
          <w:sz w:val="24"/>
          <w:szCs w:val="24"/>
        </w:rPr>
        <w:t>) + (</w:t>
      </w:r>
      <w:r>
        <w:rPr>
          <w:rFonts w:ascii="Times New Roman" w:hAnsi="Times New Roman" w:eastAsia="Times New Roman" w:cs="Times New Roman"/>
          <w:i/>
          <w:sz w:val="24"/>
          <w:szCs w:val="24"/>
        </w:rPr>
        <w:t>Ptros2</w:t>
      </w:r>
      <w:r>
        <w:rPr>
          <w:rFonts w:ascii="Times New Roman" w:hAnsi="Times New Roman" w:eastAsia="Times New Roman" w:cs="Times New Roman"/>
          <w:sz w:val="24"/>
          <w:szCs w:val="24"/>
        </w:rPr>
        <w:t xml:space="preserve">) * (1 - </w:t>
      </w:r>
      <w:r>
        <w:rPr>
          <w:rFonts w:ascii="Times New Roman" w:hAnsi="Times New Roman" w:eastAsia="Times New Roman" w:cs="Times New Roman"/>
          <w:i/>
          <w:sz w:val="24"/>
          <w:szCs w:val="24"/>
        </w:rPr>
        <w:t>Ptros1</w:t>
      </w:r>
      <w:r>
        <w:rPr>
          <w:rFonts w:ascii="Times New Roman" w:hAnsi="Times New Roman" w:eastAsia="Times New Roman" w:cs="Times New Roman"/>
          <w:sz w:val="24"/>
          <w:szCs w:val="24"/>
        </w:rPr>
        <w:t xml:space="preserve">)   [Eq. 4],      </w:t>
      </w: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where </w:t>
      </w:r>
      <w:r>
        <w:rPr>
          <w:rFonts w:ascii="Times New Roman" w:hAnsi="Times New Roman" w:eastAsia="Times New Roman" w:cs="Times New Roman"/>
          <w:i/>
          <w:sz w:val="24"/>
          <w:szCs w:val="24"/>
        </w:rPr>
        <w:t>Ptros1</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Ptros2</w:t>
      </w:r>
      <w:r>
        <w:rPr>
          <w:rFonts w:ascii="Times New Roman" w:hAnsi="Times New Roman" w:eastAsia="Times New Roman" w:cs="Times New Roman"/>
          <w:sz w:val="24"/>
          <w:szCs w:val="24"/>
        </w:rPr>
        <w:t xml:space="preserve"> – higher and lower estimates of prevalence in samples. The index varies in a range [0; 1] and takes the value Delta=0 when both samples are pure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Ptros1</w:t>
      </w:r>
      <w:r>
        <w:rPr>
          <w:rFonts w:ascii="Times New Roman" w:hAnsi="Times New Roman" w:eastAsia="Times New Roman" w:cs="Times New Roman"/>
          <w:sz w:val="24"/>
          <w:szCs w:val="24"/>
        </w:rPr>
        <w:t xml:space="preserve"> = </w:t>
      </w:r>
      <w:r>
        <w:rPr>
          <w:rFonts w:ascii="Times New Roman" w:hAnsi="Times New Roman" w:eastAsia="Times New Roman" w:cs="Times New Roman"/>
          <w:i/>
          <w:sz w:val="24"/>
          <w:szCs w:val="24"/>
        </w:rPr>
        <w:t>Ptros2</w:t>
      </w:r>
      <w:r>
        <w:rPr>
          <w:rFonts w:ascii="Times New Roman" w:hAnsi="Times New Roman" w:eastAsia="Times New Roman" w:cs="Times New Roman"/>
          <w:sz w:val="24"/>
          <w:szCs w:val="24"/>
        </w:rPr>
        <w:t xml:space="preserve"> = 0) or pure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Ptros1</w:t>
      </w:r>
      <w:r>
        <w:rPr>
          <w:rFonts w:ascii="Times New Roman" w:hAnsi="Times New Roman" w:eastAsia="Times New Roman" w:cs="Times New Roman"/>
          <w:sz w:val="24"/>
          <w:szCs w:val="24"/>
        </w:rPr>
        <w:t xml:space="preserve"> = </w:t>
      </w:r>
      <w:r>
        <w:rPr>
          <w:rFonts w:ascii="Times New Roman" w:hAnsi="Times New Roman" w:eastAsia="Times New Roman" w:cs="Times New Roman"/>
          <w:i/>
          <w:sz w:val="24"/>
          <w:szCs w:val="24"/>
        </w:rPr>
        <w:t xml:space="preserve">Ptros2 </w:t>
      </w:r>
      <w:r>
        <w:rPr>
          <w:rFonts w:ascii="Times New Roman" w:hAnsi="Times New Roman" w:eastAsia="Times New Roman" w:cs="Times New Roman"/>
          <w:sz w:val="24"/>
          <w:szCs w:val="24"/>
        </w:rPr>
        <w:t>= 1), Delta=0.5 when both samples are equivalent mixtures of two species (</w:t>
      </w:r>
      <w:r>
        <w:rPr>
          <w:rFonts w:ascii="Times New Roman" w:hAnsi="Times New Roman" w:eastAsia="Times New Roman" w:cs="Times New Roman"/>
          <w:i/>
          <w:sz w:val="24"/>
          <w:szCs w:val="24"/>
        </w:rPr>
        <w:t>Ptros1</w:t>
      </w:r>
      <w:r>
        <w:rPr>
          <w:rFonts w:ascii="Times New Roman" w:hAnsi="Times New Roman" w:eastAsia="Times New Roman" w:cs="Times New Roman"/>
          <w:sz w:val="24"/>
          <w:szCs w:val="24"/>
        </w:rPr>
        <w:t xml:space="preserve"> = </w:t>
      </w:r>
      <w:r>
        <w:rPr>
          <w:rFonts w:ascii="Times New Roman" w:hAnsi="Times New Roman" w:eastAsia="Times New Roman" w:cs="Times New Roman"/>
          <w:i/>
          <w:sz w:val="24"/>
          <w:szCs w:val="24"/>
        </w:rPr>
        <w:t>Ptros2</w:t>
      </w:r>
      <w:r>
        <w:rPr>
          <w:rFonts w:ascii="Times New Roman" w:hAnsi="Times New Roman" w:eastAsia="Times New Roman" w:cs="Times New Roman"/>
          <w:sz w:val="24"/>
          <w:szCs w:val="24"/>
        </w:rPr>
        <w:t xml:space="preserve"> = 0.5) and Delta=1 when one sample represent pure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Ptros1</w:t>
      </w:r>
      <w:r>
        <w:rPr>
          <w:rFonts w:ascii="Times New Roman" w:hAnsi="Times New Roman" w:eastAsia="Times New Roman" w:cs="Times New Roman"/>
          <w:sz w:val="24"/>
          <w:szCs w:val="24"/>
        </w:rPr>
        <w:t xml:space="preserve"> = 1) and another pure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Ptros2</w:t>
      </w:r>
      <w:r>
        <w:rPr>
          <w:rFonts w:ascii="Times New Roman" w:hAnsi="Times New Roman" w:eastAsia="Times New Roman" w:cs="Times New Roman"/>
          <w:sz w:val="24"/>
          <w:szCs w:val="24"/>
        </w:rPr>
        <w:t xml:space="preserve"> = 0). </w:t>
      </w: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Estimates of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P(E|edu)</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 xml:space="preserve">PT </w:t>
      </w:r>
      <w:r>
        <w:rPr>
          <w:rFonts w:ascii="Times New Roman" w:hAnsi="Times New Roman" w:eastAsia="Times New Roman" w:cs="Times New Roman"/>
          <w:sz w:val="24"/>
          <w:szCs w:val="24"/>
        </w:rPr>
        <w:t xml:space="preserve">were obtained from pooled data on each pair of samples and used for calculation of predicted values of </w:t>
      </w:r>
      <w:r>
        <w:rPr>
          <w:rFonts w:ascii="Times New Roman" w:hAnsi="Times New Roman" w:eastAsia="Times New Roman" w:cs="Times New Roman"/>
          <w:i/>
          <w:sz w:val="24"/>
          <w:szCs w:val="24"/>
        </w:rPr>
        <w:t>P(edu|E)</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P(tros|T)</w:t>
      </w:r>
      <w:r>
        <w:rPr>
          <w:rFonts w:ascii="Times New Roman" w:hAnsi="Times New Roman" w:eastAsia="Times New Roman" w:cs="Times New Roman"/>
          <w:sz w:val="24"/>
          <w:szCs w:val="24"/>
        </w:rPr>
        <w:t xml:space="preserve"> basing on Eq.1,2 for the range of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[0;1] with the step 0.01 (“genotype by morphotype calculator”) and predicted values of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basing on Eq.3 for the range of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[0;1] with the step 0.01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by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calculator”). Values of  </w:t>
      </w:r>
      <w:r>
        <w:rPr>
          <w:rFonts w:ascii="Times New Roman" w:hAnsi="Times New Roman" w:eastAsia="Times New Roman" w:cs="Times New Roman"/>
          <w:i/>
          <w:sz w:val="24"/>
          <w:szCs w:val="24"/>
        </w:rPr>
        <w:t xml:space="preserve">P(edu|E) </w:t>
      </w:r>
      <w:r>
        <w:rPr>
          <w:rFonts w:ascii="Times New Roman" w:hAnsi="Times New Roman" w:eastAsia="Times New Roman" w:cs="Times New Roman"/>
          <w:sz w:val="24"/>
          <w:szCs w:val="24"/>
        </w:rPr>
        <w:t xml:space="preserve">and </w:t>
      </w:r>
      <w:r>
        <w:rPr>
          <w:rFonts w:ascii="Times New Roman" w:hAnsi="Times New Roman" w:eastAsia="Times New Roman" w:cs="Times New Roman"/>
          <w:i/>
          <w:sz w:val="24"/>
          <w:szCs w:val="24"/>
        </w:rPr>
        <w:t>P(tros|T)</w:t>
      </w:r>
      <w:r>
        <w:rPr>
          <w:rFonts w:ascii="Times New Roman" w:hAnsi="Times New Roman" w:eastAsia="Times New Roman" w:cs="Times New Roman"/>
          <w:sz w:val="24"/>
          <w:szCs w:val="24"/>
        </w:rPr>
        <w:t xml:space="preserve"> obtained by the Eq. 1, 2 were contrasted with those ones predicted by the Model 6 and values of </w:t>
      </w:r>
      <w:r>
        <w:rPr>
          <w:rFonts w:ascii="Times New Roman" w:hAnsi="Times New Roman" w:eastAsia="Times New Roman" w:cs="Times New Roman"/>
          <w:i/>
          <w:sz w:val="24"/>
          <w:szCs w:val="24"/>
        </w:rPr>
        <w:t xml:space="preserve">Ptros </w:t>
      </w:r>
      <w:r>
        <w:rPr>
          <w:rFonts w:ascii="Times New Roman" w:hAnsi="Times New Roman" w:eastAsia="Times New Roman" w:cs="Times New Roman"/>
          <w:sz w:val="24"/>
          <w:szCs w:val="24"/>
        </w:rPr>
        <w:t>obtained by Eq. 3 were compared with predictions of the Model 4 using of correspondence statistics:</w:t>
      </w: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Goodness = 1 / Σ(Regression prediction - Equation prediction) 2  [Eq.5]</w:t>
      </w:r>
    </w:p>
    <w:p>
      <w:pPr>
        <w:spacing w:before="280" w:after="120" w:line="360" w:lineRule="auto"/>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highlight w:val="yellow"/>
        </w:rPr>
        <w:t>Goodness indices for each pair were plotted against the corresponding Delta values and the LOESS regression curve was fitted to find associations between them.</w:t>
      </w:r>
      <w:r>
        <w:rPr>
          <w:rFonts w:ascii="Times New Roman" w:hAnsi="Times New Roman" w:eastAsia="Times New Roman" w:cs="Times New Roman"/>
          <w:sz w:val="24"/>
          <w:szCs w:val="24"/>
        </w:rPr>
        <w:t xml:space="preserve"> Depending on the results of the analyses, we determined which samples could be used for predictions with best results: the most mixed samples (</w:t>
      </w:r>
      <w:r>
        <w:rPr>
          <w:rFonts w:ascii="Times New Roman" w:hAnsi="Times New Roman" w:eastAsia="Times New Roman" w:cs="Times New Roman"/>
          <w:i/>
          <w:sz w:val="24"/>
          <w:szCs w:val="24"/>
        </w:rPr>
        <w:t>Ptros1</w:t>
      </w:r>
      <w:r>
        <w:rPr>
          <w:rFonts w:ascii="Times New Roman" w:hAnsi="Times New Roman" w:eastAsia="Gungsuh" w:cs="Times New Roman"/>
          <w:sz w:val="24"/>
          <w:szCs w:val="24"/>
        </w:rPr>
        <w:t xml:space="preserve"> ≈ </w:t>
      </w:r>
      <w:r>
        <w:rPr>
          <w:rFonts w:ascii="Times New Roman" w:hAnsi="Times New Roman" w:eastAsia="Times New Roman" w:cs="Times New Roman"/>
          <w:i/>
          <w:sz w:val="24"/>
          <w:szCs w:val="24"/>
        </w:rPr>
        <w:t xml:space="preserve">Ptros2 </w:t>
      </w:r>
      <w:r>
        <w:rPr>
          <w:rFonts w:ascii="Times New Roman" w:hAnsi="Times New Roman" w:eastAsia="Gungsuh" w:cs="Times New Roman"/>
          <w:sz w:val="24"/>
          <w:szCs w:val="24"/>
        </w:rPr>
        <w:t>≈ 0.5) or the combination of two most pure samples of each species (</w:t>
      </w:r>
      <w:r>
        <w:rPr>
          <w:rFonts w:ascii="Times New Roman" w:hAnsi="Times New Roman" w:eastAsia="Times New Roman" w:cs="Times New Roman"/>
          <w:i/>
          <w:sz w:val="24"/>
          <w:szCs w:val="24"/>
        </w:rPr>
        <w:t>Ptros1</w:t>
      </w:r>
      <w:r>
        <w:rPr>
          <w:rFonts w:ascii="Times New Roman" w:hAnsi="Times New Roman" w:eastAsia="Gungsuh" w:cs="Times New Roman"/>
          <w:sz w:val="24"/>
          <w:szCs w:val="24"/>
        </w:rPr>
        <w:t xml:space="preserve"> ≈ 1; </w:t>
      </w:r>
      <w:r>
        <w:rPr>
          <w:rFonts w:ascii="Times New Roman" w:hAnsi="Times New Roman" w:eastAsia="Times New Roman" w:cs="Times New Roman"/>
          <w:i/>
          <w:sz w:val="24"/>
          <w:szCs w:val="24"/>
        </w:rPr>
        <w:t>Ptros2</w:t>
      </w:r>
      <w:r>
        <w:rPr>
          <w:rFonts w:ascii="Times New Roman" w:hAnsi="Times New Roman" w:eastAsia="Gungsuh" w:cs="Times New Roman"/>
          <w:sz w:val="24"/>
          <w:szCs w:val="24"/>
        </w:rPr>
        <w:t xml:space="preserve"> ≈ </w:t>
      </w:r>
      <w:commentRangeStart w:id="22"/>
      <w:r>
        <w:rPr>
          <w:rFonts w:ascii="Times New Roman" w:hAnsi="Times New Roman" w:eastAsia="Gungsuh" w:cs="Times New Roman"/>
          <w:sz w:val="24"/>
          <w:szCs w:val="24"/>
        </w:rPr>
        <w:t>0</w:t>
      </w:r>
      <w:commentRangeEnd w:id="22"/>
      <w:r>
        <w:rPr>
          <w:rStyle w:val="17"/>
          <w:rFonts w:ascii="Times New Roman" w:hAnsi="Times New Roman" w:cs="Times New Roman"/>
          <w:sz w:val="24"/>
          <w:szCs w:val="24"/>
        </w:rPr>
        <w:commentReference w:id="22"/>
      </w:r>
      <w:r>
        <w:rPr>
          <w:rFonts w:ascii="Times New Roman" w:hAnsi="Times New Roman" w:eastAsia="Gungsuh" w:cs="Times New Roman"/>
          <w:sz w:val="24"/>
          <w:szCs w:val="24"/>
        </w:rPr>
        <w:t xml:space="preserve">). </w:t>
      </w:r>
    </w:p>
    <w:p>
      <w:pPr>
        <w:spacing w:before="28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yellow"/>
        </w:rPr>
        <w:t>For illustrative purposes and for the convenience of users of “morphotype test” or any similar semi-diagnostic tests we provide the online “</w:t>
      </w:r>
      <w:r>
        <w:rPr>
          <w:rFonts w:ascii="Times New Roman" w:hAnsi="Times New Roman" w:eastAsia="Times New Roman" w:cs="Times New Roman"/>
          <w:i/>
          <w:sz w:val="24"/>
          <w:szCs w:val="24"/>
          <w:highlight w:val="yellow"/>
        </w:rPr>
        <w:t>Ptros</w:t>
      </w:r>
      <w:r>
        <w:rPr>
          <w:rFonts w:ascii="Times New Roman" w:hAnsi="Times New Roman" w:eastAsia="Times New Roman" w:cs="Times New Roman"/>
          <w:sz w:val="24"/>
          <w:szCs w:val="24"/>
          <w:highlight w:val="yellow"/>
        </w:rPr>
        <w:t xml:space="preserve"> by </w:t>
      </w:r>
      <w:r>
        <w:rPr>
          <w:rFonts w:ascii="Times New Roman" w:hAnsi="Times New Roman" w:eastAsia="Times New Roman" w:cs="Times New Roman"/>
          <w:i/>
          <w:sz w:val="24"/>
          <w:szCs w:val="24"/>
          <w:highlight w:val="yellow"/>
        </w:rPr>
        <w:t>PT</w:t>
      </w:r>
      <w:r>
        <w:rPr>
          <w:rFonts w:ascii="Times New Roman" w:hAnsi="Times New Roman" w:eastAsia="Times New Roman" w:cs="Times New Roman"/>
          <w:sz w:val="24"/>
          <w:szCs w:val="24"/>
          <w:highlight w:val="yellow"/>
        </w:rPr>
        <w:t>” and “genotype by morphotype” calculators implementing Eq. 1-3 at +++++.</w:t>
      </w:r>
      <w:r>
        <w:rPr>
          <w:rFonts w:ascii="Times New Roman" w:hAnsi="Times New Roman" w:eastAsia="Times New Roman" w:cs="Times New Roman"/>
          <w:sz w:val="24"/>
          <w:szCs w:val="24"/>
        </w:rPr>
        <w:t xml:space="preserve">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spacing w:before="280" w:after="12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Results</w:t>
      </w:r>
    </w:p>
    <w:p>
      <w:pPr>
        <w:spacing w:before="280" w:after="120" w:line="360" w:lineRule="auto"/>
        <w:rPr>
          <w:rFonts w:ascii="Times New Roman" w:hAnsi="Times New Roman" w:eastAsia="Times New Roman" w:cs="Times New Roman"/>
          <w:color w:val="0070C0"/>
          <w:sz w:val="24"/>
          <w:szCs w:val="24"/>
        </w:rPr>
      </w:pPr>
      <w:commentRangeStart w:id="23"/>
      <w:r>
        <w:rPr>
          <w:rFonts w:ascii="Times New Roman" w:hAnsi="Times New Roman" w:eastAsia="Times New Roman" w:cs="Times New Roman"/>
          <w:b/>
          <w:color w:val="0070C0"/>
          <w:sz w:val="24"/>
          <w:szCs w:val="24"/>
        </w:rPr>
        <w:t>Geographical</w:t>
      </w:r>
      <w:commentRangeEnd w:id="23"/>
      <w:r>
        <w:rPr>
          <w:rStyle w:val="17"/>
        </w:rPr>
        <w:commentReference w:id="23"/>
      </w:r>
      <w:r>
        <w:rPr>
          <w:rFonts w:ascii="Times New Roman" w:hAnsi="Times New Roman" w:eastAsia="Times New Roman" w:cs="Times New Roman"/>
          <w:b/>
          <w:color w:val="0070C0"/>
          <w:sz w:val="24"/>
          <w:szCs w:val="24"/>
        </w:rPr>
        <w:t xml:space="preserve"> variation in the manifestation of mussel morphotypes. </w:t>
      </w:r>
      <w:r>
        <w:rPr>
          <w:rFonts w:ascii="Times New Roman" w:hAnsi="Times New Roman" w:eastAsia="Times New Roman" w:cs="Times New Roman"/>
          <w:color w:val="0070C0"/>
          <w:sz w:val="24"/>
          <w:szCs w:val="24"/>
        </w:rPr>
        <w:t>The binary morphological character under consideration was previously defined, based on the material from the White Sea, as the “presence/absence of a distinct uninterrupted dark prismatic strip under the ligament” (Katolikova et al. 2016; Khaitov et al., 2018). In this study, which was based on the material from different geographical zones, E-morphotypes in all the populations looked the same and conformed to our previous description: the strip was absent, and the nacreous layer totally or partially covered the space under the ligament nympha (</w:t>
      </w:r>
      <w:r>
        <w:rPr>
          <w:rFonts w:ascii="Times New Roman" w:hAnsi="Times New Roman" w:eastAsia="Times New Roman" w:cs="Times New Roman"/>
          <w:b/>
          <w:color w:val="0070C0"/>
          <w:sz w:val="24"/>
          <w:szCs w:val="24"/>
        </w:rPr>
        <w:t>S1 Fig A, C</w:t>
      </w:r>
      <w:r>
        <w:rPr>
          <w:rFonts w:ascii="Times New Roman" w:hAnsi="Times New Roman" w:eastAsia="Times New Roman" w:cs="Times New Roman"/>
          <w:color w:val="0070C0"/>
          <w:sz w:val="24"/>
          <w:szCs w:val="24"/>
        </w:rPr>
        <w:t xml:space="preserve">). However, T-morphotypes showed some variation previously unrecorded in the White Sea. Firstly, most populations examined in this study contained, though rarely, shells in which the nacreous-free strip of </w:t>
      </w:r>
      <w:r>
        <w:rPr>
          <w:rFonts w:ascii="Times New Roman" w:hAnsi="Times New Roman" w:eastAsia="Times New Roman" w:cs="Times New Roman"/>
          <w:color w:val="0070C0"/>
          <w:sz w:val="24"/>
          <w:szCs w:val="24"/>
          <w:lang w:val="en-GB"/>
        </w:rPr>
        <w:t xml:space="preserve">the </w:t>
      </w:r>
      <w:r>
        <w:rPr>
          <w:rFonts w:ascii="Times New Roman" w:hAnsi="Times New Roman" w:eastAsia="Times New Roman" w:cs="Times New Roman"/>
          <w:color w:val="0070C0"/>
          <w:sz w:val="24"/>
          <w:szCs w:val="24"/>
        </w:rPr>
        <w:t xml:space="preserve">prismatic layer was quite narrow and looked like a stria rather than a strip. Secondly, in all T-morphotypes from the Gulf of Maine populations and in rare T-morphotypes from the other populations the strip was not dark but pale, as the prismatic layer itself. In such cases, T-morphotypes were difficult to notice </w:t>
      </w:r>
      <w:r>
        <w:rPr>
          <w:rFonts w:ascii="Times New Roman" w:hAnsi="Times New Roman" w:eastAsia="Times New Roman" w:cs="Times New Roman"/>
          <w:color w:val="0070C0"/>
          <w:sz w:val="24"/>
          <w:szCs w:val="24"/>
          <w:lang w:val="en-GB"/>
        </w:rPr>
        <w:t>by</w:t>
      </w:r>
      <w:r>
        <w:rPr>
          <w:rFonts w:ascii="Times New Roman" w:hAnsi="Times New Roman" w:eastAsia="Times New Roman" w:cs="Times New Roman"/>
          <w:color w:val="0070C0"/>
          <w:sz w:val="24"/>
          <w:szCs w:val="24"/>
        </w:rPr>
        <w:t xml:space="preserve"> an unaided eye. They could be unambiguously identified only with the help of a dissecting microscope by the presence of a </w:t>
      </w:r>
      <w:r>
        <w:rPr>
          <w:rFonts w:ascii="Times New Roman" w:hAnsi="Times New Roman" w:eastAsia="Times New Roman" w:cs="Times New Roman"/>
          <w:color w:val="0070C0"/>
          <w:sz w:val="24"/>
          <w:szCs w:val="24"/>
          <w:highlight w:val="yellow"/>
        </w:rPr>
        <w:t>pronounced</w:t>
      </w:r>
      <w:r>
        <w:rPr>
          <w:rFonts w:ascii="Times New Roman" w:hAnsi="Times New Roman" w:eastAsia="Times New Roman" w:cs="Times New Roman"/>
          <w:color w:val="0070C0"/>
          <w:sz w:val="24"/>
          <w:szCs w:val="24"/>
        </w:rPr>
        <w:t xml:space="preserve"> scar defining the boundary of the nacreous layer under the ligament nympha (</w:t>
      </w:r>
      <w:r>
        <w:rPr>
          <w:rFonts w:ascii="Times New Roman" w:hAnsi="Times New Roman" w:eastAsia="Times New Roman" w:cs="Times New Roman"/>
          <w:b/>
          <w:color w:val="0070C0"/>
          <w:sz w:val="24"/>
          <w:szCs w:val="24"/>
        </w:rPr>
        <w:t>S1 Fig</w:t>
      </w:r>
      <w:r>
        <w:rPr>
          <w:rFonts w:ascii="Times New Roman" w:hAnsi="Times New Roman" w:eastAsia="Times New Roman" w:cs="Times New Roman"/>
          <w:color w:val="0070C0"/>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70C0"/>
          <w:sz w:val="24"/>
          <w:szCs w:val="24"/>
        </w:rPr>
      </w:pPr>
      <w:r>
        <w:rPr>
          <w:rFonts w:ascii="Times New Roman" w:hAnsi="Times New Roman" w:eastAsia="Times New Roman" w:cs="Times New Roman"/>
          <w:color w:val="0070C0"/>
          <w:sz w:val="24"/>
          <w:szCs w:val="24"/>
          <w:lang w:val="en-GB"/>
        </w:rPr>
        <w:t>Therefore, we propose</w:t>
      </w:r>
      <w:r>
        <w:rPr>
          <w:rFonts w:ascii="Times New Roman" w:hAnsi="Times New Roman" w:eastAsia="Times New Roman" w:cs="Times New Roman"/>
          <w:color w:val="0070C0"/>
          <w:sz w:val="24"/>
          <w:szCs w:val="24"/>
        </w:rPr>
        <w:t xml:space="preserve"> an amended description of the character used to distinguish the E-morphotype and the T-morphotype: the presence/absence of an uninterrupted strip of the prismatic layer under the ligament nympha clearly recognizable by a scar separating the strip from the nacreous layer of the rest of the shell. This description was applicable to all the mussel populations examined in this study. </w:t>
      </w:r>
    </w:p>
    <w:p>
      <w:pPr>
        <w:spacing w:before="120" w:after="0" w:line="360" w:lineRule="auto"/>
        <w:rPr>
          <w:rFonts w:ascii="Times New Roman" w:hAnsi="Times New Roman" w:eastAsia="Times New Roman" w:cs="Times New Roman"/>
          <w:sz w:val="24"/>
          <w:szCs w:val="24"/>
        </w:rPr>
      </w:pPr>
      <w:commentRangeStart w:id="24"/>
      <w:r>
        <w:rPr>
          <w:rFonts w:ascii="Times New Roman" w:hAnsi="Times New Roman" w:eastAsia="Times New Roman" w:cs="Times New Roman"/>
          <w:b/>
          <w:sz w:val="24"/>
          <w:szCs w:val="24"/>
          <w:highlight w:val="lightGray"/>
        </w:rPr>
        <w:t>S1</w:t>
      </w:r>
      <w:commentRangeEnd w:id="24"/>
      <w:r>
        <w:rPr>
          <w:rStyle w:val="17"/>
          <w:highlight w:val="lightGray"/>
        </w:rPr>
        <w:commentReference w:id="24"/>
      </w:r>
      <w:r>
        <w:rPr>
          <w:rFonts w:ascii="Times New Roman" w:hAnsi="Times New Roman" w:eastAsia="Times New Roman" w:cs="Times New Roman"/>
          <w:b/>
          <w:sz w:val="24"/>
          <w:szCs w:val="24"/>
          <w:highlight w:val="lightGray"/>
        </w:rPr>
        <w:t xml:space="preserve"> Fig.</w:t>
      </w:r>
      <w:r>
        <w:rPr>
          <w:rFonts w:ascii="Times New Roman" w:hAnsi="Times New Roman" w:eastAsia="Times New Roman" w:cs="Times New Roman"/>
          <w:sz w:val="24"/>
          <w:szCs w:val="24"/>
          <w:highlight w:val="lightGray"/>
        </w:rPr>
        <w:t xml:space="preserve"> Variation in the manifestation of mussel morphotypes. </w:t>
      </w:r>
      <w:r>
        <w:rPr>
          <w:rFonts w:ascii="Times New Roman" w:hAnsi="Times New Roman" w:eastAsia="Times New Roman" w:cs="Times New Roman"/>
          <w:sz w:val="24"/>
          <w:szCs w:val="24"/>
          <w:highlight w:val="yellow"/>
        </w:rPr>
        <w:t>A-D. Stereoscopic m</w:t>
      </w:r>
      <w:r>
        <w:rPr>
          <w:rFonts w:ascii="Arial" w:hAnsi="Arial" w:cs="Arial"/>
          <w:color w:val="333333"/>
          <w:sz w:val="21"/>
          <w:szCs w:val="21"/>
          <w:highlight w:val="yellow"/>
          <w:shd w:val="clear" w:color="auto" w:fill="FFFFFF"/>
        </w:rPr>
        <w:t>icrographs </w:t>
      </w:r>
      <w:r>
        <w:rPr>
          <w:rFonts w:ascii="Times New Roman" w:hAnsi="Times New Roman" w:eastAsia="Times New Roman" w:cs="Times New Roman"/>
          <w:sz w:val="24"/>
          <w:szCs w:val="24"/>
          <w:highlight w:val="yellow"/>
        </w:rPr>
        <w:t>of the ligament area of mussel valves. Note that scale bars differs between A-C and D. Strip of the prismatic layer under the ligament nympha is indicated by the arrows.</w:t>
      </w:r>
      <w:r>
        <w:rPr>
          <w:rFonts w:ascii="Times New Roman" w:hAnsi="Times New Roman" w:eastAsia="Times New Roman" w:cs="Times New Roman"/>
          <w:sz w:val="24"/>
          <w:szCs w:val="24"/>
          <w:highlight w:val="lightGray"/>
        </w:rPr>
        <w:t xml:space="preserve"> </w:t>
      </w:r>
      <w:r>
        <w:rPr>
          <w:rFonts w:ascii="Times New Roman" w:hAnsi="Times New Roman" w:eastAsia="Times New Roman" w:cs="Times New Roman"/>
          <w:sz w:val="24"/>
          <w:szCs w:val="24"/>
          <w:highlight w:val="yellow"/>
        </w:rPr>
        <w:t>A, B.</w:t>
      </w:r>
      <w:r>
        <w:rPr>
          <w:rFonts w:ascii="Times New Roman" w:hAnsi="Times New Roman" w:eastAsia="Times New Roman" w:cs="Times New Roman"/>
          <w:sz w:val="24"/>
          <w:szCs w:val="24"/>
          <w:highlight w:val="lightGray"/>
        </w:rPr>
        <w:t xml:space="preserve"> E-morphotypes: the space under the ligament nympha is totally (</w:t>
      </w:r>
      <w:r>
        <w:rPr>
          <w:rFonts w:ascii="Times New Roman" w:hAnsi="Times New Roman" w:eastAsia="Times New Roman" w:cs="Times New Roman"/>
          <w:sz w:val="24"/>
          <w:szCs w:val="24"/>
          <w:highlight w:val="yellow"/>
        </w:rPr>
        <w:t>A</w:t>
      </w:r>
      <w:r>
        <w:rPr>
          <w:rFonts w:ascii="Times New Roman" w:hAnsi="Times New Roman" w:eastAsia="Times New Roman" w:cs="Times New Roman"/>
          <w:sz w:val="24"/>
          <w:szCs w:val="24"/>
          <w:highlight w:val="lightGray"/>
        </w:rPr>
        <w:t>) or partially (</w:t>
      </w:r>
      <w:r>
        <w:rPr>
          <w:rFonts w:ascii="Times New Roman" w:hAnsi="Times New Roman" w:eastAsia="Times New Roman" w:cs="Times New Roman"/>
          <w:sz w:val="24"/>
          <w:szCs w:val="24"/>
          <w:highlight w:val="yellow"/>
        </w:rPr>
        <w:t>B</w:t>
      </w:r>
      <w:r>
        <w:rPr>
          <w:rFonts w:ascii="Times New Roman" w:hAnsi="Times New Roman" w:eastAsia="Times New Roman" w:cs="Times New Roman"/>
          <w:sz w:val="24"/>
          <w:szCs w:val="24"/>
          <w:highlight w:val="lightGray"/>
        </w:rPr>
        <w:t xml:space="preserve">) covered by the nacre. </w:t>
      </w:r>
      <w:r>
        <w:rPr>
          <w:rFonts w:ascii="Times New Roman" w:hAnsi="Times New Roman" w:eastAsia="Times New Roman" w:cs="Times New Roman"/>
          <w:sz w:val="24"/>
          <w:szCs w:val="24"/>
          <w:highlight w:val="yellow"/>
        </w:rPr>
        <w:t>C, D</w:t>
      </w:r>
      <w:r>
        <w:rPr>
          <w:rFonts w:ascii="Times New Roman" w:hAnsi="Times New Roman" w:eastAsia="Times New Roman" w:cs="Times New Roman"/>
          <w:sz w:val="24"/>
          <w:szCs w:val="24"/>
          <w:highlight w:val="lightGray"/>
        </w:rPr>
        <w:t>. T-morphotypes: a strip of uncovered prismatic layer under the ligament nympha is dark and wide (</w:t>
      </w:r>
      <w:r>
        <w:rPr>
          <w:rFonts w:ascii="Times New Roman" w:hAnsi="Times New Roman" w:eastAsia="Times New Roman" w:cs="Times New Roman"/>
          <w:sz w:val="24"/>
          <w:szCs w:val="24"/>
          <w:highlight w:val="yellow"/>
        </w:rPr>
        <w:t>C</w:t>
      </w:r>
      <w:r>
        <w:rPr>
          <w:rFonts w:ascii="Times New Roman" w:hAnsi="Times New Roman" w:eastAsia="Times New Roman" w:cs="Times New Roman"/>
          <w:sz w:val="24"/>
          <w:szCs w:val="24"/>
          <w:highlight w:val="lightGray"/>
          <w:lang w:val="en-GB"/>
        </w:rPr>
        <w:t>; typical of most examined populations</w:t>
      </w:r>
      <w:r>
        <w:rPr>
          <w:rFonts w:ascii="Times New Roman" w:hAnsi="Times New Roman" w:eastAsia="Times New Roman" w:cs="Times New Roman"/>
          <w:sz w:val="24"/>
          <w:szCs w:val="24"/>
          <w:highlight w:val="lightGray"/>
        </w:rPr>
        <w:t>) or pale and narrow, recognizable by a scar separating it from the nacreous layer (</w:t>
      </w:r>
      <w:r>
        <w:rPr>
          <w:rFonts w:ascii="Times New Roman" w:hAnsi="Times New Roman" w:eastAsia="Times New Roman" w:cs="Times New Roman"/>
          <w:sz w:val="24"/>
          <w:szCs w:val="24"/>
          <w:highlight w:val="yellow"/>
        </w:rPr>
        <w:t>D</w:t>
      </w:r>
      <w:r>
        <w:rPr>
          <w:rFonts w:ascii="Times New Roman" w:hAnsi="Times New Roman" w:eastAsia="Times New Roman" w:cs="Times New Roman"/>
          <w:sz w:val="24"/>
          <w:szCs w:val="24"/>
          <w:highlight w:val="lightGray"/>
        </w:rPr>
        <w:t>; typical of the Gulf of Maine populations).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yellow"/>
        </w:rPr>
        <w:t xml:space="preserve">E. External and internal features of the shell valves of </w:t>
      </w:r>
      <w:r>
        <w:rPr>
          <w:rFonts w:ascii="Times New Roman" w:hAnsi="Times New Roman" w:eastAsia="Times New Roman" w:cs="Times New Roman"/>
          <w:i/>
          <w:sz w:val="24"/>
          <w:szCs w:val="24"/>
          <w:highlight w:val="yellow"/>
        </w:rPr>
        <w:t>M. trossulus</w:t>
      </w:r>
      <w:r>
        <w:rPr>
          <w:rFonts w:ascii="Times New Roman" w:hAnsi="Times New Roman" w:eastAsia="Times New Roman" w:cs="Times New Roman"/>
          <w:sz w:val="24"/>
          <w:szCs w:val="24"/>
          <w:highlight w:val="yellow"/>
        </w:rPr>
        <w:t xml:space="preserve"> (left) and </w:t>
      </w:r>
      <w:r>
        <w:rPr>
          <w:rFonts w:ascii="Times New Roman" w:hAnsi="Times New Roman" w:eastAsia="Times New Roman" w:cs="Times New Roman"/>
          <w:i/>
          <w:sz w:val="24"/>
          <w:szCs w:val="24"/>
          <w:highlight w:val="yellow"/>
        </w:rPr>
        <w:t>M. edulis</w:t>
      </w:r>
      <w:r>
        <w:rPr>
          <w:rFonts w:ascii="Times New Roman" w:hAnsi="Times New Roman" w:eastAsia="Times New Roman" w:cs="Times New Roman"/>
          <w:sz w:val="24"/>
          <w:szCs w:val="24"/>
          <w:highlight w:val="yellow"/>
        </w:rPr>
        <w:t xml:space="preserve"> (right) genotypes from Kola Bay (all mussels from samples ?? and ??).  In most cases T- morphotypes (marked by *) and E-morphotypes could be distinguished by an unaided eye.</w:t>
      </w: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ru-RU"/>
        </w:rPr>
        <w:drawing>
          <wp:inline distT="0" distB="0" distL="0" distR="0">
            <wp:extent cx="6610985" cy="5077460"/>
            <wp:effectExtent l="0" t="0" r="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610985" cy="5077460"/>
                    </a:xfrm>
                    <a:prstGeom prst="rect">
                      <a:avLst/>
                    </a:prstGeom>
                    <a:noFill/>
                  </pic:spPr>
                </pic:pic>
              </a:graphicData>
            </a:graphic>
          </wp:inline>
        </w:drawing>
      </w: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color w:val="000000"/>
          <w:sz w:val="24"/>
          <w:szCs w:val="24"/>
        </w:rPr>
      </w:pPr>
    </w:p>
    <w:p>
      <w:pPr>
        <w:spacing w:before="120" w:after="0" w:line="360" w:lineRule="auto"/>
        <w:rPr>
          <w:rFonts w:ascii="Times New Roman" w:hAnsi="Times New Roman" w:eastAsia="Times New Roman" w:cs="Times New Roman"/>
          <w:b/>
          <w:color w:val="0070C0"/>
          <w:sz w:val="24"/>
          <w:szCs w:val="24"/>
        </w:rPr>
      </w:pPr>
      <w:r>
        <w:rPr>
          <w:rFonts w:ascii="Times New Roman" w:hAnsi="Times New Roman" w:eastAsia="Times New Roman" w:cs="Times New Roman"/>
          <w:b/>
          <w:color w:val="0070C0"/>
          <w:sz w:val="24"/>
          <w:szCs w:val="24"/>
        </w:rPr>
        <w:t xml:space="preserve">Associations </w:t>
      </w:r>
      <w:r>
        <w:rPr>
          <w:rFonts w:ascii="Times New Roman" w:hAnsi="Times New Roman" w:eastAsia="Times New Roman" w:cs="Times New Roman"/>
          <w:b/>
          <w:color w:val="0070C0"/>
          <w:sz w:val="24"/>
          <w:szCs w:val="24"/>
          <w:lang w:val="en-GB"/>
        </w:rPr>
        <w:t xml:space="preserve">between </w:t>
      </w:r>
      <w:r>
        <w:rPr>
          <w:rFonts w:ascii="Times New Roman" w:hAnsi="Times New Roman" w:eastAsia="Times New Roman" w:cs="Times New Roman"/>
          <w:b/>
          <w:color w:val="0070C0"/>
          <w:sz w:val="24"/>
          <w:szCs w:val="24"/>
        </w:rPr>
        <w:t>morphotypes and species-specific genotypes around the Kola Peninsula</w:t>
      </w:r>
    </w:p>
    <w:p>
      <w:pPr>
        <w:spacing w:before="120" w:after="0" w:line="360" w:lineRule="auto"/>
        <w:rPr>
          <w:rFonts w:ascii="Times New Roman" w:hAnsi="Times New Roman" w:eastAsia="Times New Roman" w:cs="Times New Roman"/>
          <w:color w:val="0070C0"/>
          <w:sz w:val="24"/>
          <w:szCs w:val="24"/>
        </w:rPr>
      </w:pPr>
      <w:commentRangeStart w:id="25"/>
      <w:r>
        <w:rPr>
          <w:rFonts w:ascii="Times New Roman" w:hAnsi="Times New Roman" w:eastAsia="Times New Roman" w:cs="Times New Roman"/>
          <w:color w:val="0070C0"/>
          <w:sz w:val="24"/>
          <w:szCs w:val="24"/>
          <w:lang w:val="en-GB"/>
        </w:rPr>
        <w:t>Variation</w:t>
      </w:r>
      <w:commentRangeEnd w:id="25"/>
      <w:r>
        <w:rPr>
          <w:rStyle w:val="17"/>
        </w:rPr>
        <w:commentReference w:id="25"/>
      </w:r>
      <w:r>
        <w:rPr>
          <w:rFonts w:ascii="Times New Roman" w:hAnsi="Times New Roman" w:eastAsia="Times New Roman" w:cs="Times New Roman"/>
          <w:color w:val="0070C0"/>
          <w:sz w:val="24"/>
          <w:szCs w:val="24"/>
          <w:lang w:val="en-GB"/>
        </w:rPr>
        <w:t xml:space="preserve"> patterns</w:t>
      </w:r>
      <w:r>
        <w:rPr>
          <w:rFonts w:ascii="Times New Roman" w:hAnsi="Times New Roman" w:eastAsia="Times New Roman" w:cs="Times New Roman"/>
          <w:color w:val="0070C0"/>
          <w:sz w:val="24"/>
          <w:szCs w:val="24"/>
        </w:rPr>
        <w:t xml:space="preserve"> of </w:t>
      </w:r>
      <w:r>
        <w:rPr>
          <w:rFonts w:ascii="Times New Roman" w:hAnsi="Times New Roman" w:eastAsia="Times New Roman" w:cs="Times New Roman"/>
          <w:i/>
          <w:color w:val="0070C0"/>
          <w:sz w:val="24"/>
          <w:szCs w:val="24"/>
        </w:rPr>
        <w:t>PT</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P(T|tros)</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P(E|edu)</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P(tros|T)</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 xml:space="preserve">P(edu|E) </w:t>
      </w:r>
      <w:r>
        <w:rPr>
          <w:rFonts w:ascii="Times New Roman" w:hAnsi="Times New Roman" w:eastAsia="Times New Roman" w:cs="Times New Roman"/>
          <w:color w:val="0070C0"/>
          <w:sz w:val="24"/>
          <w:szCs w:val="24"/>
        </w:rPr>
        <w:t xml:space="preserve">as functions of </w:t>
      </w:r>
      <w:r>
        <w:rPr>
          <w:rFonts w:ascii="Times New Roman" w:hAnsi="Times New Roman" w:eastAsia="Times New Roman" w:cs="Times New Roman"/>
          <w:i/>
          <w:color w:val="0070C0"/>
          <w:sz w:val="24"/>
          <w:szCs w:val="24"/>
        </w:rPr>
        <w:t xml:space="preserve">Ptros </w:t>
      </w:r>
      <w:r>
        <w:rPr>
          <w:rFonts w:ascii="Times New Roman" w:hAnsi="Times New Roman" w:eastAsia="Times New Roman" w:cs="Times New Roman"/>
          <w:color w:val="0070C0"/>
          <w:sz w:val="24"/>
          <w:szCs w:val="24"/>
        </w:rPr>
        <w:t>in samples from the White Sea (</w:t>
      </w:r>
      <w:r>
        <w:rPr>
          <w:rFonts w:ascii="Times New Roman" w:hAnsi="Times New Roman" w:eastAsia="Times New Roman" w:cs="Times New Roman"/>
          <w:i/>
          <w:color w:val="0070C0"/>
          <w:sz w:val="24"/>
          <w:szCs w:val="24"/>
        </w:rPr>
        <w:t>WS</w:t>
      </w:r>
      <w:r>
        <w:rPr>
          <w:rFonts w:ascii="Times New Roman" w:hAnsi="Times New Roman" w:eastAsia="Times New Roman" w:cs="Times New Roman"/>
          <w:color w:val="0070C0"/>
          <w:sz w:val="24"/>
          <w:szCs w:val="24"/>
        </w:rPr>
        <w:t>), the brackish Barents Sea (</w:t>
      </w:r>
      <w:r>
        <w:rPr>
          <w:rFonts w:ascii="Times New Roman" w:hAnsi="Times New Roman" w:eastAsia="Times New Roman" w:cs="Times New Roman"/>
          <w:i/>
          <w:color w:val="0070C0"/>
          <w:sz w:val="24"/>
          <w:szCs w:val="24"/>
        </w:rPr>
        <w:t>BL</w:t>
      </w:r>
      <w:r>
        <w:rPr>
          <w:rFonts w:ascii="Times New Roman" w:hAnsi="Times New Roman" w:eastAsia="Times New Roman" w:cs="Times New Roman"/>
          <w:color w:val="0070C0"/>
          <w:sz w:val="24"/>
          <w:szCs w:val="24"/>
        </w:rPr>
        <w:t>) and the saline Barents Sea  (</w:t>
      </w:r>
      <w:r>
        <w:rPr>
          <w:rFonts w:ascii="Times New Roman" w:hAnsi="Times New Roman" w:eastAsia="Times New Roman" w:cs="Times New Roman"/>
          <w:i/>
          <w:color w:val="0070C0"/>
          <w:sz w:val="24"/>
          <w:szCs w:val="24"/>
        </w:rPr>
        <w:t>BH</w:t>
      </w:r>
      <w:r>
        <w:rPr>
          <w:rFonts w:ascii="Times New Roman" w:hAnsi="Times New Roman" w:eastAsia="Times New Roman" w:cs="Times New Roman"/>
          <w:color w:val="0070C0"/>
          <w:sz w:val="24"/>
          <w:szCs w:val="24"/>
        </w:rPr>
        <w:t xml:space="preserve">) are visualized in </w:t>
      </w:r>
      <w:r>
        <w:rPr>
          <w:rFonts w:ascii="Times New Roman" w:hAnsi="Times New Roman" w:eastAsia="Times New Roman" w:cs="Times New Roman"/>
          <w:b/>
          <w:color w:val="0070C0"/>
          <w:sz w:val="24"/>
          <w:szCs w:val="24"/>
        </w:rPr>
        <w:t>Fig. 2.</w:t>
      </w:r>
      <w:r>
        <w:rPr>
          <w:rFonts w:ascii="Times New Roman" w:hAnsi="Times New Roman" w:eastAsia="Times New Roman" w:cs="Times New Roman"/>
          <w:color w:val="0070C0"/>
          <w:sz w:val="24"/>
          <w:szCs w:val="24"/>
        </w:rPr>
        <w:t xml:space="preserve"> The results of the regression analysis are summarized in </w:t>
      </w:r>
      <w:r>
        <w:rPr>
          <w:rFonts w:ascii="Times New Roman" w:hAnsi="Times New Roman" w:eastAsia="Times New Roman" w:cs="Times New Roman"/>
          <w:b/>
          <w:color w:val="0070C0"/>
          <w:sz w:val="24"/>
          <w:szCs w:val="24"/>
        </w:rPr>
        <w:t>Table 1</w:t>
      </w:r>
      <w:r>
        <w:rPr>
          <w:rFonts w:ascii="Times New Roman" w:hAnsi="Times New Roman" w:eastAsia="Times New Roman" w:cs="Times New Roman"/>
          <w:color w:val="0070C0"/>
          <w:sz w:val="24"/>
          <w:szCs w:val="24"/>
        </w:rPr>
        <w:t>.</w:t>
      </w:r>
    </w:p>
    <w:p>
      <w:pPr>
        <w:spacing w:line="360" w:lineRule="auto"/>
        <w:rPr>
          <w:rFonts w:ascii="Times New Roman" w:hAnsi="Times New Roman" w:eastAsia="Times New Roman" w:cs="Times New Roman"/>
          <w:color w:val="0070C0"/>
          <w:sz w:val="24"/>
          <w:szCs w:val="24"/>
        </w:rPr>
      </w:pPr>
    </w:p>
    <w:p>
      <w:pPr>
        <w:spacing w:line="360" w:lineRule="auto"/>
        <w:rPr>
          <w:rFonts w:ascii="Times New Roman" w:hAnsi="Times New Roman" w:eastAsia="Times New Roman" w:cs="Times New Roman"/>
          <w:color w:val="0070C0"/>
          <w:sz w:val="24"/>
          <w:szCs w:val="24"/>
        </w:rPr>
      </w:pPr>
      <w:r>
        <w:rPr>
          <w:rFonts w:ascii="Times New Roman" w:hAnsi="Times New Roman" w:eastAsia="Times New Roman" w:cs="Times New Roman"/>
          <w:color w:val="0070C0"/>
          <w:sz w:val="24"/>
          <w:szCs w:val="24"/>
        </w:rPr>
        <w:t xml:space="preserve">A significant positive association between the proportions of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and the proportions of T-morphotypes (</w:t>
      </w:r>
      <w:r>
        <w:rPr>
          <w:rFonts w:ascii="Times New Roman" w:hAnsi="Times New Roman" w:eastAsia="Times New Roman" w:cs="Times New Roman"/>
          <w:i/>
          <w:color w:val="0070C0"/>
          <w:sz w:val="24"/>
          <w:szCs w:val="24"/>
        </w:rPr>
        <w:t>PT</w:t>
      </w:r>
      <w:r>
        <w:rPr>
          <w:rFonts w:ascii="Times New Roman" w:hAnsi="Times New Roman" w:eastAsia="Times New Roman" w:cs="Times New Roman"/>
          <w:color w:val="0070C0"/>
          <w:sz w:val="24"/>
          <w:szCs w:val="24"/>
        </w:rPr>
        <w:t xml:space="preserve">) in samples was revealed for all the three sample sets (Model 1, </w:t>
      </w:r>
      <w:r>
        <w:rPr>
          <w:rFonts w:ascii="Times New Roman" w:hAnsi="Times New Roman" w:eastAsia="Times New Roman" w:cs="Times New Roman"/>
          <w:b/>
          <w:color w:val="0070C0"/>
          <w:sz w:val="24"/>
          <w:szCs w:val="24"/>
        </w:rPr>
        <w:t>Table 1</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b/>
          <w:color w:val="0070C0"/>
          <w:sz w:val="24"/>
          <w:szCs w:val="24"/>
        </w:rPr>
        <w:t>Fig. 2</w:t>
      </w:r>
      <w:r>
        <w:rPr>
          <w:rFonts w:ascii="Times New Roman" w:hAnsi="Times New Roman" w:eastAsia="Times New Roman" w:cs="Times New Roman"/>
          <w:color w:val="0070C0"/>
          <w:sz w:val="24"/>
          <w:szCs w:val="24"/>
        </w:rPr>
        <w:t xml:space="preserve">). For </w:t>
      </w:r>
      <w:r>
        <w:rPr>
          <w:rFonts w:ascii="Times New Roman" w:hAnsi="Times New Roman" w:eastAsia="Times New Roman" w:cs="Times New Roman"/>
          <w:i/>
          <w:color w:val="0070C0"/>
          <w:sz w:val="24"/>
          <w:szCs w:val="24"/>
        </w:rPr>
        <w:t>WS</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BL</w:t>
      </w:r>
      <w:r>
        <w:rPr>
          <w:rFonts w:ascii="Times New Roman" w:hAnsi="Times New Roman" w:eastAsia="Times New Roman" w:cs="Times New Roman"/>
          <w:color w:val="0070C0"/>
          <w:sz w:val="24"/>
          <w:szCs w:val="24"/>
        </w:rPr>
        <w:t xml:space="preserve">, the data points were generally scattered around the Y=X line, while the regression lines approached it closely, indicating a high proportionality between </w:t>
      </w:r>
      <w:r>
        <w:rPr>
          <w:rFonts w:ascii="Times New Roman" w:hAnsi="Times New Roman" w:eastAsia="Times New Roman" w:cs="Times New Roman"/>
          <w:i/>
          <w:color w:val="0070C0"/>
          <w:sz w:val="24"/>
          <w:szCs w:val="24"/>
        </w:rPr>
        <w:t xml:space="preserve">Ptros </w:t>
      </w:r>
      <w:r>
        <w:rPr>
          <w:rFonts w:ascii="Times New Roman" w:hAnsi="Times New Roman" w:eastAsia="Times New Roman" w:cs="Times New Roman"/>
          <w:color w:val="0070C0"/>
          <w:sz w:val="24"/>
          <w:szCs w:val="24"/>
        </w:rPr>
        <w:t xml:space="preserve">and </w:t>
      </w:r>
      <w:r>
        <w:rPr>
          <w:rFonts w:ascii="Times New Roman" w:hAnsi="Times New Roman" w:eastAsia="Times New Roman" w:cs="Times New Roman"/>
          <w:i/>
          <w:color w:val="0070C0"/>
          <w:sz w:val="24"/>
          <w:szCs w:val="24"/>
        </w:rPr>
        <w:t>PT</w:t>
      </w:r>
      <w:r>
        <w:rPr>
          <w:rFonts w:ascii="Times New Roman" w:hAnsi="Times New Roman" w:eastAsia="Times New Roman" w:cs="Times New Roman"/>
          <w:color w:val="0070C0"/>
          <w:sz w:val="24"/>
          <w:szCs w:val="24"/>
        </w:rPr>
        <w:t xml:space="preserve">. For BH, the data points were scattered above the Y=X line and the regression line lay higher that the regression lines constructed for </w:t>
      </w:r>
      <w:r>
        <w:rPr>
          <w:rFonts w:ascii="Times New Roman" w:hAnsi="Times New Roman" w:eastAsia="Times New Roman" w:cs="Times New Roman"/>
          <w:i/>
          <w:color w:val="0070C0"/>
          <w:sz w:val="24"/>
          <w:szCs w:val="24"/>
        </w:rPr>
        <w:t>WS</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BL</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color w:val="0070C0"/>
          <w:sz w:val="24"/>
          <w:szCs w:val="24"/>
          <w:lang w:val="en-GB"/>
        </w:rPr>
        <w:t xml:space="preserve">This means that </w:t>
      </w:r>
      <w:r>
        <w:rPr>
          <w:rFonts w:ascii="Times New Roman" w:hAnsi="Times New Roman" w:eastAsia="Times New Roman" w:cs="Times New Roman"/>
          <w:color w:val="0070C0"/>
          <w:sz w:val="24"/>
          <w:szCs w:val="24"/>
        </w:rPr>
        <w:t>in samples with a similar taxonomic structure, the frequencies of T-morphotypes were always higher in the saline localities in the Barents Sea than in the White Sea and the brackish localities in the Barents Sea.</w:t>
      </w:r>
    </w:p>
    <w:p>
      <w:pPr>
        <w:spacing w:line="360" w:lineRule="auto"/>
        <w:rPr>
          <w:rFonts w:ascii="Times New Roman" w:hAnsi="Times New Roman" w:eastAsia="Times New Roman" w:cs="Times New Roman"/>
          <w:color w:val="FF0000"/>
          <w:sz w:val="24"/>
          <w:szCs w:val="24"/>
        </w:rPr>
      </w:pPr>
      <w:commentRangeStart w:id="26"/>
      <w:r>
        <w:rPr>
          <w:rFonts w:ascii="Times New Roman" w:hAnsi="Times New Roman" w:eastAsia="Times New Roman" w:cs="Times New Roman"/>
          <w:color w:val="0070C0"/>
          <w:sz w:val="24"/>
          <w:szCs w:val="24"/>
        </w:rPr>
        <w:t>The</w:t>
      </w:r>
      <w:commentRangeEnd w:id="26"/>
      <w:r>
        <w:rPr>
          <w:rStyle w:val="17"/>
        </w:rPr>
        <w:commentReference w:id="26"/>
      </w:r>
      <w:r>
        <w:rPr>
          <w:rFonts w:ascii="Times New Roman" w:hAnsi="Times New Roman" w:eastAsia="Times New Roman" w:cs="Times New Roman"/>
          <w:color w:val="0070C0"/>
          <w:sz w:val="24"/>
          <w:szCs w:val="24"/>
        </w:rPr>
        <w:t xml:space="preserve"> analysis of the frequencies of T-morphotypes in subsamples of </w:t>
      </w:r>
      <w:r>
        <w:rPr>
          <w:rFonts w:ascii="Times New Roman" w:hAnsi="Times New Roman" w:eastAsia="Times New Roman" w:cs="Times New Roman"/>
          <w:i/>
          <w:color w:val="0070C0"/>
          <w:sz w:val="24"/>
          <w:szCs w:val="24"/>
        </w:rPr>
        <w:t>M.edulis</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P(T|</w:t>
      </w:r>
      <w:commentRangeStart w:id="27"/>
      <w:r>
        <w:rPr>
          <w:rFonts w:ascii="Times New Roman" w:hAnsi="Times New Roman" w:eastAsia="Times New Roman" w:cs="Times New Roman"/>
          <w:i/>
          <w:color w:val="0070C0"/>
          <w:sz w:val="24"/>
          <w:szCs w:val="24"/>
        </w:rPr>
        <w:t>tros</w:t>
      </w:r>
      <w:commentRangeEnd w:id="27"/>
      <w:r>
        <w:rPr>
          <w:rStyle w:val="17"/>
        </w:rPr>
        <w:commentReference w:id="27"/>
      </w:r>
      <w:r>
        <w:rPr>
          <w:rFonts w:ascii="Times New Roman" w:hAnsi="Times New Roman" w:eastAsia="Times New Roman" w:cs="Times New Roman"/>
          <w:i/>
          <w:color w:val="0070C0"/>
          <w:sz w:val="24"/>
          <w:szCs w:val="24"/>
        </w:rPr>
        <w:t>)</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M.trossulus</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P(T|edu)</w:t>
      </w:r>
      <w:r>
        <w:rPr>
          <w:rFonts w:ascii="Times New Roman" w:hAnsi="Times New Roman" w:eastAsia="Times New Roman" w:cs="Times New Roman"/>
          <w:color w:val="0070C0"/>
          <w:sz w:val="24"/>
          <w:szCs w:val="24"/>
        </w:rPr>
        <w:t xml:space="preserve">) against proportions of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in samples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 revealed the following patterns (Model 2, </w:t>
      </w:r>
      <w:r>
        <w:rPr>
          <w:rFonts w:ascii="Times New Roman" w:hAnsi="Times New Roman" w:eastAsia="Times New Roman" w:cs="Times New Roman"/>
          <w:color w:val="0070C0"/>
          <w:sz w:val="24"/>
          <w:szCs w:val="24"/>
          <w:highlight w:val="yellow"/>
        </w:rPr>
        <w:t>Table 1, Fig. 2</w:t>
      </w:r>
      <w:r>
        <w:rPr>
          <w:rFonts w:ascii="Times New Roman" w:hAnsi="Times New Roman" w:eastAsia="Times New Roman" w:cs="Times New Roman"/>
          <w:color w:val="0070C0"/>
          <w:sz w:val="24"/>
          <w:szCs w:val="24"/>
        </w:rPr>
        <w:t xml:space="preserve">). There was a universal tendency towards </w:t>
      </w:r>
      <w:r>
        <w:rPr>
          <w:rFonts w:ascii="Times New Roman" w:hAnsi="Times New Roman" w:eastAsia="Times New Roman" w:cs="Times New Roman"/>
          <w:color w:val="0070C0"/>
          <w:sz w:val="24"/>
          <w:szCs w:val="24"/>
          <w:lang w:val="en-GB"/>
        </w:rPr>
        <w:t xml:space="preserve">a </w:t>
      </w:r>
      <w:r>
        <w:rPr>
          <w:rFonts w:ascii="Times New Roman" w:hAnsi="Times New Roman" w:eastAsia="Times New Roman" w:cs="Times New Roman"/>
          <w:color w:val="0070C0"/>
          <w:sz w:val="24"/>
          <w:szCs w:val="24"/>
        </w:rPr>
        <w:t xml:space="preserve">higher frequency of T-morphotypes among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than among </w:t>
      </w:r>
      <w:r>
        <w:rPr>
          <w:rFonts w:ascii="Times New Roman" w:hAnsi="Times New Roman" w:eastAsia="Times New Roman" w:cs="Times New Roman"/>
          <w:i/>
          <w:color w:val="0070C0"/>
          <w:sz w:val="24"/>
          <w:szCs w:val="24"/>
        </w:rPr>
        <w:t>M. edulis</w:t>
      </w:r>
      <w:r>
        <w:rPr>
          <w:rFonts w:ascii="Times New Roman" w:hAnsi="Times New Roman" w:eastAsia="Times New Roman" w:cs="Times New Roman"/>
          <w:color w:val="0070C0"/>
          <w:sz w:val="24"/>
          <w:szCs w:val="24"/>
        </w:rPr>
        <w:t xml:space="preserve">. This tendency was quite strong in </w:t>
      </w:r>
      <w:r>
        <w:rPr>
          <w:rFonts w:ascii="Times New Roman" w:hAnsi="Times New Roman" w:eastAsia="Times New Roman" w:cs="Times New Roman"/>
          <w:i/>
          <w:color w:val="0070C0"/>
          <w:sz w:val="24"/>
          <w:szCs w:val="24"/>
        </w:rPr>
        <w:t>WS</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 xml:space="preserve">BL </w:t>
      </w:r>
      <w:r>
        <w:rPr>
          <w:rFonts w:ascii="Times New Roman" w:hAnsi="Times New Roman" w:eastAsia="Times New Roman" w:cs="Times New Roman"/>
          <w:color w:val="0070C0"/>
          <w:sz w:val="24"/>
          <w:szCs w:val="24"/>
        </w:rPr>
        <w:t xml:space="preserve">(expected differences in morphotype frequencies between species about 65% for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=0.5). In </w:t>
      </w:r>
      <w:r>
        <w:rPr>
          <w:rFonts w:ascii="Times New Roman" w:hAnsi="Times New Roman" w:eastAsia="Times New Roman" w:cs="Times New Roman"/>
          <w:i/>
          <w:color w:val="0070C0"/>
          <w:sz w:val="24"/>
          <w:szCs w:val="24"/>
        </w:rPr>
        <w:t>BH</w:t>
      </w:r>
      <w:r>
        <w:rPr>
          <w:rFonts w:ascii="Times New Roman" w:hAnsi="Times New Roman" w:eastAsia="Times New Roman" w:cs="Times New Roman"/>
          <w:color w:val="0070C0"/>
          <w:sz w:val="24"/>
          <w:szCs w:val="24"/>
        </w:rPr>
        <w:t xml:space="preserve"> it was rather</w:t>
      </w:r>
      <w:r>
        <w:rPr>
          <w:rFonts w:ascii="Times New Roman" w:hAnsi="Times New Roman" w:eastAsia="Times New Roman" w:cs="Times New Roman"/>
          <w:color w:val="0070C0"/>
          <w:sz w:val="24"/>
          <w:szCs w:val="24"/>
          <w:lang w:val="en-GB"/>
        </w:rPr>
        <w:t xml:space="preserve"> weak </w:t>
      </w:r>
      <w:r>
        <w:rPr>
          <w:rFonts w:ascii="Times New Roman" w:hAnsi="Times New Roman" w:eastAsia="Times New Roman" w:cs="Times New Roman"/>
          <w:color w:val="0070C0"/>
          <w:sz w:val="24"/>
          <w:szCs w:val="24"/>
        </w:rPr>
        <w:t xml:space="preserve">(expected differences 18% for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=0.5) due to an increased </w:t>
      </w:r>
      <w:r>
        <w:rPr>
          <w:rFonts w:ascii="Times New Roman" w:hAnsi="Times New Roman" w:eastAsia="Times New Roman" w:cs="Times New Roman"/>
          <w:i/>
          <w:color w:val="0070C0"/>
          <w:sz w:val="24"/>
          <w:szCs w:val="24"/>
        </w:rPr>
        <w:t xml:space="preserve">P(T|edu) </w:t>
      </w:r>
      <w:r>
        <w:rPr>
          <w:rFonts w:ascii="Times New Roman" w:hAnsi="Times New Roman" w:eastAsia="Times New Roman" w:cs="Times New Roman"/>
          <w:color w:val="0070C0"/>
          <w:sz w:val="24"/>
          <w:szCs w:val="24"/>
        </w:rPr>
        <w:t xml:space="preserve">but significant (confidential intervals for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=0.5 did not overlap, Fig. 2). </w:t>
      </w:r>
      <w:commentRangeStart w:id="28"/>
      <w:r>
        <w:rPr>
          <w:rFonts w:ascii="Times New Roman" w:hAnsi="Times New Roman" w:eastAsia="Times New Roman" w:cs="Times New Roman"/>
          <w:color w:val="0070C0"/>
          <w:sz w:val="24"/>
          <w:szCs w:val="24"/>
        </w:rPr>
        <w:t>A</w:t>
      </w:r>
      <w:commentRangeEnd w:id="28"/>
      <w:r>
        <w:rPr>
          <w:rStyle w:val="17"/>
        </w:rPr>
        <w:commentReference w:id="28"/>
      </w:r>
      <w:r>
        <w:rPr>
          <w:rFonts w:ascii="Times New Roman" w:hAnsi="Times New Roman" w:eastAsia="Times New Roman" w:cs="Times New Roman"/>
          <w:color w:val="0070C0"/>
          <w:sz w:val="24"/>
          <w:szCs w:val="24"/>
        </w:rPr>
        <w:t xml:space="preserve"> positive correlation of </w:t>
      </w:r>
      <w:r>
        <w:rPr>
          <w:rFonts w:ascii="Times New Roman" w:hAnsi="Times New Roman" w:eastAsia="Times New Roman" w:cs="Times New Roman"/>
          <w:i/>
          <w:color w:val="0070C0"/>
          <w:sz w:val="24"/>
          <w:szCs w:val="24"/>
        </w:rPr>
        <w:t>P(T|tros)</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P(T|edu)</w:t>
      </w:r>
      <w:r>
        <w:rPr>
          <w:rFonts w:ascii="Times New Roman" w:hAnsi="Times New Roman" w:eastAsia="Times New Roman" w:cs="Times New Roman"/>
          <w:color w:val="0070C0"/>
          <w:sz w:val="24"/>
          <w:szCs w:val="24"/>
        </w:rPr>
        <w:t xml:space="preserve"> with </w:t>
      </w:r>
      <w:r>
        <w:rPr>
          <w:rFonts w:ascii="Times New Roman" w:hAnsi="Times New Roman" w:eastAsia="Times New Roman" w:cs="Times New Roman"/>
          <w:i/>
          <w:color w:val="0070C0"/>
          <w:sz w:val="24"/>
          <w:szCs w:val="24"/>
        </w:rPr>
        <w:t xml:space="preserve">Ptros </w:t>
      </w:r>
      <w:r>
        <w:rPr>
          <w:rFonts w:ascii="Times New Roman" w:hAnsi="Times New Roman" w:eastAsia="Times New Roman" w:cs="Times New Roman"/>
          <w:color w:val="0070C0"/>
          <w:sz w:val="24"/>
          <w:szCs w:val="24"/>
        </w:rPr>
        <w:t xml:space="preserve">was found in all the three subsets. This means that with the increasing contribution of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to the samples the frequencies of T-morphotypes increased  </w:t>
      </w:r>
      <w:r>
        <w:rPr>
          <w:rFonts w:ascii="Times New Roman" w:hAnsi="Times New Roman" w:eastAsia="Times New Roman" w:cs="Times New Roman"/>
          <w:color w:val="0070C0"/>
          <w:sz w:val="24"/>
          <w:szCs w:val="24"/>
          <w:highlight w:val="yellow"/>
        </w:rPr>
        <w:t xml:space="preserve">(??- ??% for the range </w:t>
      </w:r>
      <w:r>
        <w:rPr>
          <w:rFonts w:ascii="Times New Roman" w:hAnsi="Times New Roman" w:eastAsia="Times New Roman" w:cs="Times New Roman"/>
          <w:i/>
          <w:color w:val="0070C0"/>
          <w:sz w:val="24"/>
          <w:szCs w:val="24"/>
          <w:highlight w:val="yellow"/>
        </w:rPr>
        <w:t>Ptros</w:t>
      </w:r>
      <w:r>
        <w:rPr>
          <w:rFonts w:ascii="Times New Roman" w:hAnsi="Times New Roman" w:eastAsia="Times New Roman" w:cs="Times New Roman"/>
          <w:color w:val="0070C0"/>
          <w:sz w:val="24"/>
          <w:szCs w:val="24"/>
          <w:highlight w:val="yellow"/>
        </w:rPr>
        <w:t xml:space="preserve"> [0, 1])</w:t>
      </w:r>
      <w:r>
        <w:rPr>
          <w:rFonts w:ascii="Times New Roman" w:hAnsi="Times New Roman" w:eastAsia="Times New Roman" w:cs="Times New Roman"/>
          <w:color w:val="0070C0"/>
          <w:sz w:val="24"/>
          <w:szCs w:val="24"/>
        </w:rPr>
        <w:t xml:space="preserve"> both among </w:t>
      </w:r>
      <w:r>
        <w:rPr>
          <w:rFonts w:ascii="Times New Roman" w:hAnsi="Times New Roman" w:eastAsia="Times New Roman" w:cs="Times New Roman"/>
          <w:i/>
          <w:color w:val="0070C0"/>
          <w:sz w:val="24"/>
          <w:szCs w:val="24"/>
        </w:rPr>
        <w:t>M. edulis</w:t>
      </w:r>
      <w:r>
        <w:rPr>
          <w:rFonts w:ascii="Times New Roman" w:hAnsi="Times New Roman" w:eastAsia="Times New Roman" w:cs="Times New Roman"/>
          <w:color w:val="0070C0"/>
          <w:sz w:val="24"/>
          <w:szCs w:val="24"/>
        </w:rPr>
        <w:t xml:space="preserve"> and among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w:t>
      </w:r>
    </w:p>
    <w:p>
      <w:pPr>
        <w:spacing w:line="360" w:lineRule="auto"/>
        <w:rPr>
          <w:rFonts w:ascii="Times New Roman" w:hAnsi="Times New Roman" w:eastAsia="Times New Roman" w:cs="Times New Roman"/>
          <w:color w:val="0070C0"/>
          <w:sz w:val="24"/>
          <w:szCs w:val="24"/>
        </w:rPr>
      </w:pPr>
      <w:commentRangeStart w:id="29"/>
      <w:r>
        <w:rPr>
          <w:rFonts w:ascii="Times New Roman" w:hAnsi="Times New Roman" w:eastAsia="Times New Roman" w:cs="Times New Roman"/>
          <w:color w:val="0070C0"/>
          <w:sz w:val="24"/>
          <w:szCs w:val="24"/>
        </w:rPr>
        <w:t>The</w:t>
      </w:r>
      <w:commentRangeEnd w:id="29"/>
      <w:r>
        <w:rPr>
          <w:rStyle w:val="17"/>
        </w:rPr>
        <w:commentReference w:id="29"/>
      </w:r>
      <w:r>
        <w:rPr>
          <w:rFonts w:ascii="Times New Roman" w:hAnsi="Times New Roman" w:eastAsia="Times New Roman" w:cs="Times New Roman"/>
          <w:color w:val="0070C0"/>
          <w:sz w:val="24"/>
          <w:szCs w:val="24"/>
        </w:rPr>
        <w:t xml:space="preserve"> probability of correct identification of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by the T-morphotype (the frequency of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among T-morphotypes, </w:t>
      </w:r>
      <w:r>
        <w:rPr>
          <w:rFonts w:ascii="Times New Roman" w:hAnsi="Times New Roman" w:eastAsia="Times New Roman" w:cs="Times New Roman"/>
          <w:i/>
          <w:color w:val="0070C0"/>
          <w:sz w:val="24"/>
          <w:szCs w:val="24"/>
        </w:rPr>
        <w:t>P(tros|T)</w:t>
      </w:r>
      <w:r>
        <w:rPr>
          <w:rFonts w:ascii="Times New Roman" w:hAnsi="Times New Roman" w:eastAsia="Times New Roman" w:cs="Times New Roman"/>
          <w:color w:val="0070C0"/>
          <w:sz w:val="24"/>
          <w:szCs w:val="24"/>
        </w:rPr>
        <w:t xml:space="preserve">) expectedly increased with the increasing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 while the probability of correct identification of </w:t>
      </w:r>
      <w:r>
        <w:rPr>
          <w:rFonts w:ascii="Times New Roman" w:hAnsi="Times New Roman" w:eastAsia="Times New Roman" w:cs="Times New Roman"/>
          <w:i/>
          <w:color w:val="0070C0"/>
          <w:sz w:val="24"/>
          <w:szCs w:val="24"/>
        </w:rPr>
        <w:t>M. edulis</w:t>
      </w:r>
      <w:r>
        <w:rPr>
          <w:rFonts w:ascii="Times New Roman" w:hAnsi="Times New Roman" w:eastAsia="Times New Roman" w:cs="Times New Roman"/>
          <w:color w:val="0070C0"/>
          <w:sz w:val="24"/>
          <w:szCs w:val="24"/>
        </w:rPr>
        <w:t xml:space="preserve"> by the E-morphotype (</w:t>
      </w:r>
      <w:r>
        <w:rPr>
          <w:rFonts w:ascii="Times New Roman" w:hAnsi="Times New Roman" w:eastAsia="Times New Roman" w:cs="Times New Roman"/>
          <w:i/>
          <w:color w:val="0070C0"/>
          <w:sz w:val="24"/>
          <w:szCs w:val="24"/>
        </w:rPr>
        <w:t>P(edu|E)</w:t>
      </w:r>
      <w:r>
        <w:rPr>
          <w:rFonts w:ascii="Times New Roman" w:hAnsi="Times New Roman" w:eastAsia="Times New Roman" w:cs="Times New Roman"/>
          <w:color w:val="0070C0"/>
          <w:sz w:val="24"/>
          <w:szCs w:val="24"/>
        </w:rPr>
        <w:t xml:space="preserve">) demonstrated an opposite pattern (Model 3, </w:t>
      </w:r>
      <w:r>
        <w:rPr>
          <w:rFonts w:ascii="Times New Roman" w:hAnsi="Times New Roman" w:eastAsia="Times New Roman" w:cs="Times New Roman"/>
          <w:color w:val="0070C0"/>
          <w:sz w:val="24"/>
          <w:szCs w:val="24"/>
          <w:highlight w:val="yellow"/>
        </w:rPr>
        <w:t>Table 1, Fig. 2</w:t>
      </w:r>
      <w:r>
        <w:rPr>
          <w:rFonts w:ascii="Times New Roman" w:hAnsi="Times New Roman" w:eastAsia="Times New Roman" w:cs="Times New Roman"/>
          <w:color w:val="0070C0"/>
          <w:sz w:val="24"/>
          <w:szCs w:val="24"/>
        </w:rPr>
        <w:t xml:space="preserve">).  In the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 dominated populations, </w:t>
      </w:r>
      <w:r>
        <w:rPr>
          <w:rFonts w:ascii="Times New Roman" w:hAnsi="Times New Roman" w:eastAsia="Times New Roman" w:cs="Times New Roman"/>
          <w:i/>
          <w:color w:val="0070C0"/>
          <w:sz w:val="24"/>
          <w:szCs w:val="24"/>
        </w:rPr>
        <w:t xml:space="preserve">P(tros|T) </w:t>
      </w:r>
      <w:r>
        <w:rPr>
          <w:rFonts w:ascii="Times New Roman" w:hAnsi="Times New Roman" w:eastAsia="Times New Roman" w:cs="Times New Roman"/>
          <w:color w:val="0070C0"/>
          <w:sz w:val="24"/>
          <w:szCs w:val="24"/>
        </w:rPr>
        <w:t xml:space="preserve">tended to one (any mussel with a T-morphotype is 100%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w:t>
      </w:r>
      <w:r>
        <w:rPr>
          <w:rFonts w:ascii="Times New Roman" w:hAnsi="Times New Roman" w:eastAsia="Times New Roman" w:cs="Times New Roman"/>
          <w:color w:val="0070C0"/>
          <w:sz w:val="24"/>
          <w:szCs w:val="24"/>
          <w:lang w:val="en-GB"/>
        </w:rPr>
        <w:t>,</w:t>
      </w:r>
      <w:r>
        <w:rPr>
          <w:rFonts w:ascii="Times New Roman" w:hAnsi="Times New Roman" w:eastAsia="Times New Roman" w:cs="Times New Roman"/>
          <w:color w:val="0070C0"/>
          <w:sz w:val="24"/>
          <w:szCs w:val="24"/>
        </w:rPr>
        <w:t xml:space="preserve"> while </w:t>
      </w:r>
      <w:r>
        <w:rPr>
          <w:rFonts w:ascii="Times New Roman" w:hAnsi="Times New Roman" w:eastAsia="Times New Roman" w:cs="Times New Roman"/>
          <w:i/>
          <w:color w:val="0070C0"/>
          <w:sz w:val="24"/>
          <w:szCs w:val="24"/>
        </w:rPr>
        <w:t>P(</w:t>
      </w:r>
      <w:commentRangeStart w:id="30"/>
      <w:r>
        <w:rPr>
          <w:rFonts w:ascii="Times New Roman" w:hAnsi="Times New Roman" w:eastAsia="Times New Roman" w:cs="Times New Roman"/>
          <w:i/>
          <w:color w:val="0070C0"/>
          <w:sz w:val="24"/>
          <w:szCs w:val="24"/>
        </w:rPr>
        <w:t>edu</w:t>
      </w:r>
      <w:commentRangeEnd w:id="30"/>
      <w:r>
        <w:rPr>
          <w:rStyle w:val="17"/>
        </w:rPr>
        <w:commentReference w:id="30"/>
      </w:r>
      <w:r>
        <w:rPr>
          <w:rFonts w:ascii="Times New Roman" w:hAnsi="Times New Roman" w:eastAsia="Times New Roman" w:cs="Times New Roman"/>
          <w:i/>
          <w:color w:val="0070C0"/>
          <w:sz w:val="24"/>
          <w:szCs w:val="24"/>
        </w:rPr>
        <w:t>|E)</w:t>
      </w:r>
      <w:r>
        <w:rPr>
          <w:rFonts w:ascii="Times New Roman" w:hAnsi="Times New Roman" w:eastAsia="Times New Roman" w:cs="Times New Roman"/>
          <w:color w:val="0070C0"/>
          <w:sz w:val="24"/>
          <w:szCs w:val="24"/>
        </w:rPr>
        <w:t xml:space="preserve"> tended to zero (any mussel with an E-morphotype is 100%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and vice versa. In the well-mixed samples (</w:t>
      </w:r>
      <w:r>
        <w:rPr>
          <w:rFonts w:ascii="Times New Roman" w:hAnsi="Times New Roman" w:eastAsia="Times New Roman" w:cs="Times New Roman"/>
          <w:i/>
          <w:color w:val="0070C0"/>
          <w:sz w:val="24"/>
          <w:szCs w:val="24"/>
        </w:rPr>
        <w:t xml:space="preserve">Ptros </w:t>
      </w:r>
      <w:r>
        <w:rPr>
          <w:rFonts w:ascii="Times New Roman" w:hAnsi="Times New Roman" w:eastAsia="Times New Roman" w:cs="Times New Roman"/>
          <w:color w:val="0070C0"/>
          <w:sz w:val="24"/>
          <w:szCs w:val="24"/>
        </w:rPr>
        <w:t xml:space="preserve">= 0.5) </w:t>
      </w:r>
      <w:commentRangeStart w:id="31"/>
      <w:r>
        <w:rPr>
          <w:rFonts w:ascii="Times New Roman" w:hAnsi="Times New Roman" w:eastAsia="Times New Roman" w:cs="Times New Roman"/>
          <w:color w:val="0070C0"/>
          <w:sz w:val="24"/>
          <w:szCs w:val="24"/>
        </w:rPr>
        <w:t xml:space="preserve">the predictive values for both species was about </w:t>
      </w:r>
      <w:r>
        <w:rPr>
          <w:rFonts w:ascii="Times New Roman" w:hAnsi="Times New Roman" w:eastAsia="Times New Roman" w:cs="Times New Roman"/>
          <w:color w:val="0070C0"/>
          <w:sz w:val="24"/>
          <w:szCs w:val="24"/>
          <w:highlight w:val="yellow"/>
        </w:rPr>
        <w:t>0.75-0.85</w:t>
      </w:r>
      <w:r>
        <w:rPr>
          <w:rFonts w:ascii="Times New Roman" w:hAnsi="Times New Roman" w:eastAsia="Times New Roman" w:cs="Times New Roman"/>
          <w:color w:val="0070C0"/>
          <w:sz w:val="24"/>
          <w:szCs w:val="24"/>
        </w:rPr>
        <w:t xml:space="preserve"> in WS and BL but only </w:t>
      </w:r>
      <w:r>
        <w:rPr>
          <w:rFonts w:ascii="Times New Roman" w:hAnsi="Times New Roman" w:eastAsia="Times New Roman" w:cs="Times New Roman"/>
          <w:color w:val="0070C0"/>
          <w:sz w:val="24"/>
          <w:szCs w:val="24"/>
          <w:highlight w:val="yellow"/>
        </w:rPr>
        <w:t>0.6 - 0.7</w:t>
      </w:r>
      <w:r>
        <w:rPr>
          <w:rFonts w:ascii="Times New Roman" w:hAnsi="Times New Roman" w:eastAsia="Times New Roman" w:cs="Times New Roman"/>
          <w:color w:val="0070C0"/>
          <w:sz w:val="24"/>
          <w:szCs w:val="24"/>
        </w:rPr>
        <w:t xml:space="preserve"> in BH </w:t>
      </w:r>
      <w:commentRangeEnd w:id="31"/>
      <w:r>
        <w:rPr>
          <w:rStyle w:val="17"/>
        </w:rPr>
        <w:commentReference w:id="31"/>
      </w:r>
      <w:r>
        <w:rPr>
          <w:rFonts w:ascii="Times New Roman" w:hAnsi="Times New Roman" w:eastAsia="Times New Roman" w:cs="Times New Roman"/>
          <w:color w:val="0070C0"/>
          <w:sz w:val="24"/>
          <w:szCs w:val="24"/>
        </w:rPr>
        <w:t xml:space="preserve">(Fig. 2). It means that </w:t>
      </w:r>
      <w:r>
        <w:rPr>
          <w:rFonts w:ascii="Times New Roman" w:hAnsi="Times New Roman" w:eastAsia="Times New Roman" w:cs="Times New Roman"/>
          <w:color w:val="0070C0"/>
          <w:sz w:val="24"/>
          <w:szCs w:val="24"/>
          <w:lang w:val="en-GB"/>
        </w:rPr>
        <w:t xml:space="preserve">the </w:t>
      </w:r>
      <w:r>
        <w:rPr>
          <w:rFonts w:ascii="Times New Roman" w:hAnsi="Times New Roman" w:eastAsia="Times New Roman" w:cs="Times New Roman"/>
          <w:color w:val="0070C0"/>
          <w:sz w:val="24"/>
          <w:szCs w:val="24"/>
        </w:rPr>
        <w:t>morphotype test has a much lower predictive value in the saline Barents Sea than in the brackish Barents Sea and in the White Sea (the predictive value of 0.5 means a random association between the genotype and the morphotype).</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70C0"/>
          <w:sz w:val="24"/>
          <w:szCs w:val="24"/>
        </w:rPr>
        <w:t xml:space="preserve">It is evident from </w:t>
      </w:r>
      <w:r>
        <w:rPr>
          <w:rFonts w:ascii="Times New Roman" w:hAnsi="Times New Roman" w:eastAsia="Times New Roman" w:cs="Times New Roman"/>
          <w:b/>
          <w:color w:val="0070C0"/>
          <w:sz w:val="24"/>
          <w:szCs w:val="24"/>
        </w:rPr>
        <w:t>Fig. 2</w:t>
      </w:r>
      <w:r>
        <w:rPr>
          <w:rFonts w:ascii="Times New Roman" w:hAnsi="Times New Roman" w:eastAsia="Times New Roman" w:cs="Times New Roman"/>
          <w:color w:val="0070C0"/>
          <w:sz w:val="24"/>
          <w:szCs w:val="24"/>
        </w:rPr>
        <w:t xml:space="preserve"> that a low predictive value of the test in </w:t>
      </w:r>
      <w:r>
        <w:rPr>
          <w:rFonts w:ascii="Times New Roman" w:hAnsi="Times New Roman" w:eastAsia="Times New Roman" w:cs="Times New Roman"/>
          <w:i/>
          <w:color w:val="0070C0"/>
          <w:sz w:val="24"/>
          <w:szCs w:val="24"/>
        </w:rPr>
        <w:t>BH</w:t>
      </w:r>
      <w:r>
        <w:rPr>
          <w:rFonts w:ascii="Times New Roman" w:hAnsi="Times New Roman" w:eastAsia="Times New Roman" w:cs="Times New Roman"/>
          <w:color w:val="0070C0"/>
          <w:sz w:val="24"/>
          <w:szCs w:val="24"/>
        </w:rPr>
        <w:t xml:space="preserve"> is mainly due to a generally low </w:t>
      </w:r>
      <w:r>
        <w:rPr>
          <w:rFonts w:ascii="Times New Roman" w:hAnsi="Times New Roman" w:eastAsia="Times New Roman" w:cs="Times New Roman"/>
          <w:i/>
          <w:color w:val="0070C0"/>
          <w:sz w:val="24"/>
          <w:szCs w:val="24"/>
        </w:rPr>
        <w:t>P(T</w:t>
      </w:r>
      <w:r>
        <w:rPr>
          <w:rFonts w:hint="default" w:ascii="Times New Roman" w:hAnsi="Times New Roman" w:eastAsia="Times New Roman" w:cs="Times New Roman"/>
          <w:i/>
          <w:color w:val="0070C0"/>
          <w:sz w:val="24"/>
          <w:szCs w:val="24"/>
          <w:lang w:val="en-US"/>
        </w:rPr>
        <w:t>|</w:t>
      </w:r>
      <w:r>
        <w:rPr>
          <w:rFonts w:ascii="Times New Roman" w:hAnsi="Times New Roman" w:eastAsia="Times New Roman" w:cs="Times New Roman"/>
          <w:i/>
          <w:color w:val="0070C0"/>
          <w:sz w:val="24"/>
          <w:szCs w:val="24"/>
        </w:rPr>
        <w:t>tros)</w:t>
      </w:r>
      <w:r>
        <w:rPr>
          <w:rFonts w:ascii="Times New Roman" w:hAnsi="Times New Roman" w:eastAsia="Times New Roman" w:cs="Times New Roman"/>
          <w:color w:val="0070C0"/>
          <w:sz w:val="24"/>
          <w:szCs w:val="24"/>
        </w:rPr>
        <w:t xml:space="preserve">: even though the great majority of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have a T-morphotype, it is difficult to recognize them because many </w:t>
      </w:r>
      <w:r>
        <w:rPr>
          <w:rFonts w:ascii="Times New Roman" w:hAnsi="Times New Roman" w:eastAsia="Times New Roman" w:cs="Times New Roman"/>
          <w:i/>
          <w:color w:val="0070C0"/>
          <w:sz w:val="24"/>
          <w:szCs w:val="24"/>
        </w:rPr>
        <w:t>M. edulis</w:t>
      </w:r>
      <w:r>
        <w:rPr>
          <w:rFonts w:ascii="Times New Roman" w:hAnsi="Times New Roman" w:eastAsia="Times New Roman" w:cs="Times New Roman"/>
          <w:color w:val="0070C0"/>
          <w:sz w:val="24"/>
          <w:szCs w:val="24"/>
        </w:rPr>
        <w:t xml:space="preserve"> have this morphotype, too. On the other hand, E-morphotypes </w:t>
      </w:r>
      <w:commentRangeStart w:id="32"/>
      <w:r>
        <w:rPr>
          <w:rFonts w:ascii="Times New Roman" w:hAnsi="Times New Roman" w:eastAsia="Times New Roman" w:cs="Times New Roman"/>
          <w:color w:val="0070C0"/>
          <w:sz w:val="24"/>
          <w:szCs w:val="24"/>
        </w:rPr>
        <w:t>are</w:t>
      </w:r>
      <w:commentRangeEnd w:id="32"/>
      <w:r>
        <w:rPr>
          <w:rStyle w:val="17"/>
        </w:rPr>
        <w:commentReference w:id="32"/>
      </w:r>
      <w:r>
        <w:rPr>
          <w:rFonts w:ascii="Times New Roman" w:hAnsi="Times New Roman" w:eastAsia="Times New Roman" w:cs="Times New Roman"/>
          <w:color w:val="0070C0"/>
          <w:sz w:val="24"/>
          <w:szCs w:val="24"/>
        </w:rPr>
        <w:t xml:space="preserve"> predominantly found in </w:t>
      </w:r>
      <w:r>
        <w:rPr>
          <w:rFonts w:ascii="Times New Roman" w:hAnsi="Times New Roman" w:eastAsia="Times New Roman" w:cs="Times New Roman"/>
          <w:i/>
          <w:color w:val="0070C0"/>
          <w:sz w:val="24"/>
          <w:szCs w:val="24"/>
        </w:rPr>
        <w:t>M. edulis</w:t>
      </w:r>
      <w:r>
        <w:rPr>
          <w:rFonts w:ascii="Times New Roman" w:hAnsi="Times New Roman" w:eastAsia="Times New Roman" w:cs="Times New Roman"/>
          <w:color w:val="0070C0"/>
          <w:sz w:val="24"/>
          <w:szCs w:val="24"/>
        </w:rPr>
        <w:t xml:space="preserve">. Nevertheless, the statistical analysis indicates that both </w:t>
      </w:r>
      <w:r>
        <w:rPr>
          <w:rFonts w:ascii="Times New Roman" w:hAnsi="Times New Roman" w:eastAsia="Times New Roman" w:cs="Times New Roman"/>
          <w:i/>
          <w:color w:val="0070C0"/>
          <w:sz w:val="24"/>
          <w:szCs w:val="24"/>
        </w:rPr>
        <w:t>P(tros|T)</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P(edu|E)</w:t>
      </w:r>
      <w:r>
        <w:rPr>
          <w:rFonts w:ascii="Times New Roman" w:hAnsi="Times New Roman" w:eastAsia="Times New Roman" w:cs="Times New Roman"/>
          <w:color w:val="0070C0"/>
          <w:sz w:val="24"/>
          <w:szCs w:val="24"/>
        </w:rPr>
        <w:t xml:space="preserve"> predicted by the model were smaller in BH than in WS and BL.</w:t>
      </w:r>
    </w:p>
    <w:p>
      <w:pPr>
        <w:spacing w:line="360" w:lineRule="auto"/>
        <w:rPr>
          <w:rFonts w:ascii="Times New Roman" w:hAnsi="Times New Roman" w:eastAsia="Times New Roman" w:cs="Times New Roman"/>
          <w:strike/>
          <w:color w:val="0070C0"/>
          <w:sz w:val="24"/>
          <w:szCs w:val="24"/>
        </w:rPr>
      </w:pPr>
      <w:r>
        <w:rPr>
          <w:rFonts w:ascii="Times New Roman" w:hAnsi="Times New Roman" w:eastAsia="Times New Roman" w:cs="Times New Roman"/>
          <w:color w:val="0070C0"/>
          <w:sz w:val="24"/>
          <w:szCs w:val="24"/>
        </w:rPr>
        <w:t>For each of the GLMM models considered (Model 2 and 3), marginal and conditional pseudoR2 were close to each other (</w:t>
      </w:r>
      <w:r>
        <w:rPr>
          <w:rFonts w:ascii="Times New Roman" w:hAnsi="Times New Roman" w:eastAsia="Times New Roman" w:cs="Times New Roman"/>
          <w:b/>
          <w:color w:val="0070C0"/>
          <w:sz w:val="24"/>
          <w:szCs w:val="24"/>
        </w:rPr>
        <w:t>Table 1</w:t>
      </w:r>
      <w:r>
        <w:rPr>
          <w:rFonts w:ascii="Times New Roman" w:hAnsi="Times New Roman" w:eastAsia="Times New Roman" w:cs="Times New Roman"/>
          <w:color w:val="0070C0"/>
          <w:sz w:val="24"/>
          <w:szCs w:val="24"/>
        </w:rPr>
        <w:t>). This indicates that the role of the random factor (</w:t>
      </w:r>
      <w:r>
        <w:rPr>
          <w:rFonts w:ascii="Times New Roman" w:hAnsi="Times New Roman" w:eastAsia="Times New Roman" w:cs="Times New Roman"/>
          <w:i/>
          <w:color w:val="0070C0"/>
          <w:sz w:val="24"/>
          <w:szCs w:val="24"/>
          <w:highlight w:val="yellow"/>
        </w:rPr>
        <w:t>Sample</w:t>
      </w:r>
      <w:r>
        <w:rPr>
          <w:rFonts w:ascii="Times New Roman" w:hAnsi="Times New Roman" w:eastAsia="Times New Roman" w:cs="Times New Roman"/>
          <w:color w:val="0070C0"/>
          <w:sz w:val="24"/>
          <w:szCs w:val="24"/>
        </w:rPr>
        <w:t>) as regulator of models was weak, i.e. the reproducibility of the results in different populations was satisfactory.</w:t>
      </w:r>
      <w:r>
        <w:rPr>
          <w:rFonts w:ascii="Times New Roman" w:hAnsi="Times New Roman" w:eastAsia="Times New Roman" w:cs="Times New Roman"/>
          <w:strike/>
          <w:color w:val="0070C0"/>
          <w:sz w:val="24"/>
          <w:szCs w:val="24"/>
        </w:rPr>
        <w:t xml:space="preserve">   </w:t>
      </w:r>
    </w:p>
    <w:p>
      <w:pPr>
        <w:spacing w:line="360" w:lineRule="auto"/>
        <w:rPr>
          <w:rFonts w:ascii="Times New Roman" w:hAnsi="Times New Roman" w:eastAsia="Times New Roman" w:cs="Times New Roman"/>
          <w:color w:val="0070C0"/>
          <w:sz w:val="24"/>
          <w:szCs w:val="24"/>
        </w:rPr>
      </w:pPr>
      <w:r>
        <w:rPr>
          <w:rFonts w:ascii="Times New Roman" w:hAnsi="Times New Roman" w:eastAsia="Times New Roman" w:cs="Times New Roman"/>
          <w:color w:val="0070C0"/>
          <w:sz w:val="24"/>
          <w:szCs w:val="24"/>
        </w:rPr>
        <w:t>In</w:t>
      </w:r>
      <w:r>
        <w:rPr>
          <w:rFonts w:ascii="Times New Roman" w:hAnsi="Times New Roman" w:eastAsia="Times New Roman" w:cs="Times New Roman"/>
          <w:color w:val="FFFF00"/>
          <w:sz w:val="24"/>
          <w:szCs w:val="24"/>
          <w:highlight w:val="red"/>
        </w:rPr>
        <w:t xml:space="preserve"> intra-set</w:t>
      </w:r>
      <w:r>
        <w:rPr>
          <w:rFonts w:ascii="Times New Roman" w:hAnsi="Times New Roman" w:eastAsia="Times New Roman" w:cs="Times New Roman"/>
          <w:color w:val="0070C0"/>
          <w:sz w:val="24"/>
          <w:szCs w:val="24"/>
        </w:rPr>
        <w:t xml:space="preserve"> </w:t>
      </w:r>
      <w:r>
        <w:rPr>
          <w:rFonts w:hint="default" w:ascii="Times New Roman" w:hAnsi="Times New Roman" w:eastAsia="Times New Roman" w:cs="Times New Roman"/>
          <w:b/>
          <w:bCs/>
          <w:color w:val="0070C0"/>
          <w:sz w:val="24"/>
          <w:szCs w:val="24"/>
          <w:lang w:val="ru-RU"/>
        </w:rPr>
        <w:t xml:space="preserve">может быть все-таки </w:t>
      </w:r>
      <w:r>
        <w:rPr>
          <w:rFonts w:hint="default" w:ascii="Times New Roman" w:hAnsi="Times New Roman" w:eastAsia="Times New Roman" w:cs="Times New Roman"/>
          <w:b/>
          <w:bCs/>
          <w:color w:val="0070C0"/>
          <w:sz w:val="24"/>
          <w:szCs w:val="24"/>
          <w:lang w:val="en-US"/>
        </w:rPr>
        <w:t xml:space="preserve">inter-set </w:t>
      </w:r>
      <w:r>
        <w:rPr>
          <w:rFonts w:ascii="Times New Roman" w:hAnsi="Times New Roman" w:eastAsia="Times New Roman" w:cs="Times New Roman"/>
          <w:color w:val="0070C0"/>
          <w:sz w:val="24"/>
          <w:szCs w:val="24"/>
        </w:rPr>
        <w:t xml:space="preserve">comparisons, the regression coefficients did not differ statistically for </w:t>
      </w:r>
      <w:r>
        <w:rPr>
          <w:rFonts w:ascii="Times New Roman" w:hAnsi="Times New Roman" w:eastAsia="Times New Roman" w:cs="Times New Roman"/>
          <w:i/>
          <w:color w:val="0070C0"/>
          <w:sz w:val="24"/>
          <w:szCs w:val="24"/>
        </w:rPr>
        <w:t>WS</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BL</w:t>
      </w:r>
      <w:r>
        <w:rPr>
          <w:rFonts w:ascii="Times New Roman" w:hAnsi="Times New Roman" w:eastAsia="Times New Roman" w:cs="Times New Roman"/>
          <w:color w:val="0070C0"/>
          <w:sz w:val="24"/>
          <w:szCs w:val="24"/>
        </w:rPr>
        <w:t xml:space="preserve"> sets, while </w:t>
      </w:r>
      <w:r>
        <w:rPr>
          <w:rFonts w:ascii="Times New Roman" w:hAnsi="Times New Roman" w:eastAsia="Times New Roman" w:cs="Times New Roman"/>
          <w:i/>
          <w:color w:val="0070C0"/>
          <w:sz w:val="24"/>
          <w:szCs w:val="24"/>
        </w:rPr>
        <w:t>BH</w:t>
      </w:r>
      <w:r>
        <w:rPr>
          <w:rFonts w:ascii="Times New Roman" w:hAnsi="Times New Roman" w:eastAsia="Times New Roman" w:cs="Times New Roman"/>
          <w:color w:val="0070C0"/>
          <w:sz w:val="24"/>
          <w:szCs w:val="24"/>
        </w:rPr>
        <w:t xml:space="preserve"> was always different from </w:t>
      </w:r>
      <w:r>
        <w:rPr>
          <w:rFonts w:ascii="Times New Roman" w:hAnsi="Times New Roman" w:eastAsia="Times New Roman" w:cs="Times New Roman"/>
          <w:i/>
          <w:color w:val="0070C0"/>
          <w:sz w:val="24"/>
          <w:szCs w:val="24"/>
        </w:rPr>
        <w:t>WS</w:t>
      </w:r>
      <w:r>
        <w:rPr>
          <w:rFonts w:ascii="Times New Roman" w:hAnsi="Times New Roman" w:eastAsia="Times New Roman" w:cs="Times New Roman"/>
          <w:color w:val="0070C0"/>
          <w:sz w:val="24"/>
          <w:szCs w:val="24"/>
        </w:rPr>
        <w:t xml:space="preserve"> (Table 1). To assess the possibility of pooling the data sets, we compared the AIC of full Model </w:t>
      </w:r>
      <w:commentRangeStart w:id="33"/>
      <w:r>
        <w:rPr>
          <w:rFonts w:ascii="Times New Roman" w:hAnsi="Times New Roman" w:eastAsia="Times New Roman" w:cs="Times New Roman"/>
          <w:color w:val="0070C0"/>
          <w:sz w:val="24"/>
          <w:szCs w:val="24"/>
        </w:rPr>
        <w:t>3</w:t>
      </w:r>
      <w:commentRangeEnd w:id="33"/>
      <w:r>
        <w:rPr>
          <w:rStyle w:val="17"/>
        </w:rPr>
        <w:commentReference w:id="33"/>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color w:val="0070C0"/>
          <w:sz w:val="24"/>
          <w:szCs w:val="24"/>
          <w:highlight w:val="yellow"/>
        </w:rPr>
        <w:t>??????</w:t>
      </w:r>
      <w:r>
        <w:rPr>
          <w:rFonts w:ascii="Times New Roman" w:hAnsi="Times New Roman" w:eastAsia="Times New Roman" w:cs="Times New Roman"/>
          <w:color w:val="0070C0"/>
          <w:sz w:val="24"/>
          <w:szCs w:val="24"/>
        </w:rPr>
        <w:t xml:space="preserve"> ) with AICs of three other models based on differently pooled WS, </w:t>
      </w:r>
      <w:r>
        <w:rPr>
          <w:rFonts w:ascii="Times New Roman" w:hAnsi="Times New Roman" w:eastAsia="Times New Roman" w:cs="Times New Roman"/>
          <w:i/>
          <w:color w:val="0070C0"/>
          <w:sz w:val="24"/>
          <w:szCs w:val="24"/>
        </w:rPr>
        <w:t>BL</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BH</w:t>
      </w:r>
      <w:r>
        <w:rPr>
          <w:rFonts w:ascii="Times New Roman" w:hAnsi="Times New Roman" w:eastAsia="Times New Roman" w:cs="Times New Roman"/>
          <w:color w:val="0070C0"/>
          <w:sz w:val="24"/>
          <w:szCs w:val="24"/>
        </w:rPr>
        <w:t xml:space="preserve"> sets. The model based on pooled </w:t>
      </w:r>
      <w:r>
        <w:rPr>
          <w:rFonts w:ascii="Times New Roman" w:hAnsi="Times New Roman" w:eastAsia="Times New Roman" w:cs="Times New Roman"/>
          <w:i/>
          <w:color w:val="0070C0"/>
          <w:sz w:val="24"/>
          <w:szCs w:val="24"/>
        </w:rPr>
        <w:t>WS</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BL</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WSBL</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BH</w:t>
      </w:r>
      <w:r>
        <w:rPr>
          <w:rFonts w:ascii="Times New Roman" w:hAnsi="Times New Roman" w:eastAsia="Times New Roman" w:cs="Times New Roman"/>
          <w:color w:val="0070C0"/>
          <w:sz w:val="24"/>
          <w:szCs w:val="24"/>
        </w:rPr>
        <w:t xml:space="preserve"> showed the lowest AIC. Therefore, in the following analyses we will consider two sets, </w:t>
      </w:r>
      <w:r>
        <w:rPr>
          <w:rFonts w:ascii="Times New Roman" w:hAnsi="Times New Roman" w:eastAsia="Times New Roman" w:cs="Times New Roman"/>
          <w:i/>
          <w:color w:val="0070C0"/>
          <w:sz w:val="24"/>
          <w:szCs w:val="24"/>
        </w:rPr>
        <w:t>WSBL</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BH</w:t>
      </w:r>
      <w:r>
        <w:rPr>
          <w:rFonts w:ascii="Times New Roman" w:hAnsi="Times New Roman" w:eastAsia="Times New Roman" w:cs="Times New Roman"/>
          <w:color w:val="0070C0"/>
          <w:sz w:val="24"/>
          <w:szCs w:val="24"/>
        </w:rPr>
        <w:t xml:space="preserve">. </w:t>
      </w:r>
    </w:p>
    <w:p>
      <w:pPr>
        <w:spacing w:line="360" w:lineRule="auto"/>
        <w:rPr>
          <w:rFonts w:ascii="Times New Roman" w:hAnsi="Times New Roman" w:eastAsia="Times New Roman" w:cs="Times New Roman"/>
          <w:b/>
          <w:color w:val="0070C0"/>
          <w:sz w:val="24"/>
          <w:szCs w:val="24"/>
          <w:highlight w:val="lightGray"/>
        </w:rPr>
      </w:pPr>
    </w:p>
    <w:p>
      <w:pPr>
        <w:spacing w:line="360" w:lineRule="auto"/>
        <w:rPr>
          <w:rFonts w:ascii="Times New Roman" w:hAnsi="Times New Roman" w:eastAsia="Times New Roman" w:cs="Times New Roman"/>
          <w:b/>
          <w:color w:val="0070C0"/>
          <w:sz w:val="24"/>
          <w:szCs w:val="24"/>
          <w:highlight w:val="lightGray"/>
        </w:rPr>
      </w:pPr>
      <w:r>
        <w:rPr>
          <w:rFonts w:hint="default" w:ascii="Times New Roman" w:hAnsi="Times New Roman" w:eastAsia="Times New Roman" w:cs="Times New Roman"/>
          <w:sz w:val="24"/>
          <w:szCs w:val="24"/>
          <w:highlight w:val="lightGray"/>
          <w:lang w:val="en-US"/>
        </w:rPr>
        <w:drawing>
          <wp:inline distT="0" distB="0" distL="114300" distR="114300">
            <wp:extent cx="5939790" cy="8485505"/>
            <wp:effectExtent l="0" t="0" r="3810" b="10795"/>
            <wp:docPr id="5" name="Изображение 5"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Fig2"/>
                    <pic:cNvPicPr>
                      <a:picLocks noChangeAspect="1"/>
                    </pic:cNvPicPr>
                  </pic:nvPicPr>
                  <pic:blipFill>
                    <a:blip r:embed="rId8"/>
                    <a:stretch>
                      <a:fillRect/>
                    </a:stretch>
                  </pic:blipFill>
                  <pic:spPr>
                    <a:xfrm>
                      <a:off x="0" y="0"/>
                      <a:ext cx="5939790" cy="8485505"/>
                    </a:xfrm>
                    <a:prstGeom prst="rect">
                      <a:avLst/>
                    </a:prstGeom>
                  </pic:spPr>
                </pic:pic>
              </a:graphicData>
            </a:graphic>
          </wp:inline>
        </w:drawing>
      </w:r>
    </w:p>
    <w:p>
      <w:pPr>
        <w:spacing w:line="360" w:lineRule="auto"/>
        <w:rPr>
          <w:rFonts w:ascii="Times New Roman" w:hAnsi="Times New Roman" w:eastAsia="Times New Roman" w:cs="Times New Roman"/>
          <w:b/>
          <w:color w:val="0070C0"/>
          <w:sz w:val="24"/>
          <w:szCs w:val="24"/>
          <w:highlight w:val="lightGray"/>
        </w:rPr>
      </w:pPr>
    </w:p>
    <w:p>
      <w:pPr>
        <w:spacing w:line="360" w:lineRule="auto"/>
        <w:rPr>
          <w:rFonts w:ascii="Times New Roman" w:hAnsi="Times New Roman" w:eastAsia="Times New Roman" w:cs="Times New Roman"/>
          <w:color w:val="0070C0"/>
          <w:sz w:val="24"/>
          <w:szCs w:val="24"/>
          <w:highlight w:val="lightGray"/>
        </w:rPr>
      </w:pPr>
      <w:r>
        <w:rPr>
          <w:rFonts w:ascii="Times New Roman" w:hAnsi="Times New Roman" w:eastAsia="Times New Roman" w:cs="Times New Roman"/>
          <w:b/>
          <w:color w:val="0070C0"/>
          <w:sz w:val="24"/>
          <w:szCs w:val="24"/>
          <w:highlight w:val="lightGray"/>
        </w:rPr>
        <w:t>Fig 2.</w:t>
      </w:r>
      <w:r>
        <w:rPr>
          <w:rFonts w:ascii="Times New Roman" w:hAnsi="Times New Roman" w:eastAsia="Times New Roman" w:cs="Times New Roman"/>
          <w:color w:val="0070C0"/>
          <w:sz w:val="24"/>
          <w:szCs w:val="24"/>
          <w:highlight w:val="lightGray"/>
        </w:rPr>
        <w:t xml:space="preserve"> Variation of </w:t>
      </w:r>
      <w:r>
        <w:rPr>
          <w:rFonts w:ascii="Times New Roman" w:hAnsi="Times New Roman" w:eastAsia="Times New Roman" w:cs="Times New Roman"/>
          <w:i/>
          <w:color w:val="0070C0"/>
          <w:sz w:val="24"/>
          <w:szCs w:val="24"/>
          <w:highlight w:val="lightGray"/>
        </w:rPr>
        <w:t>PT</w:t>
      </w:r>
      <w:r>
        <w:rPr>
          <w:rFonts w:ascii="Times New Roman" w:hAnsi="Times New Roman" w:eastAsia="Times New Roman" w:cs="Times New Roman"/>
          <w:color w:val="0070C0"/>
          <w:sz w:val="24"/>
          <w:szCs w:val="24"/>
          <w:highlight w:val="lightGray"/>
        </w:rPr>
        <w:t xml:space="preserve">, </w:t>
      </w:r>
      <w:r>
        <w:rPr>
          <w:rFonts w:ascii="Times New Roman" w:hAnsi="Times New Roman" w:eastAsia="Times New Roman" w:cs="Times New Roman"/>
          <w:i/>
          <w:color w:val="0070C0"/>
          <w:sz w:val="24"/>
          <w:szCs w:val="24"/>
          <w:highlight w:val="lightGray"/>
        </w:rPr>
        <w:t>P(T|tros)</w:t>
      </w:r>
      <w:r>
        <w:rPr>
          <w:rFonts w:ascii="Times New Roman" w:hAnsi="Times New Roman" w:eastAsia="Times New Roman" w:cs="Times New Roman"/>
          <w:color w:val="0070C0"/>
          <w:sz w:val="24"/>
          <w:szCs w:val="24"/>
          <w:highlight w:val="lightGray"/>
        </w:rPr>
        <w:t xml:space="preserve">, </w:t>
      </w:r>
      <w:r>
        <w:rPr>
          <w:rFonts w:ascii="Times New Roman" w:hAnsi="Times New Roman" w:eastAsia="Times New Roman" w:cs="Times New Roman"/>
          <w:i/>
          <w:color w:val="0070C0"/>
          <w:sz w:val="24"/>
          <w:szCs w:val="24"/>
          <w:highlight w:val="lightGray"/>
        </w:rPr>
        <w:t>P(E|edu)</w:t>
      </w:r>
      <w:r>
        <w:rPr>
          <w:rFonts w:ascii="Times New Roman" w:hAnsi="Times New Roman" w:eastAsia="Times New Roman" w:cs="Times New Roman"/>
          <w:color w:val="0070C0"/>
          <w:sz w:val="24"/>
          <w:szCs w:val="24"/>
          <w:highlight w:val="lightGray"/>
        </w:rPr>
        <w:t xml:space="preserve">, </w:t>
      </w:r>
      <w:r>
        <w:rPr>
          <w:rFonts w:ascii="Times New Roman" w:hAnsi="Times New Roman" w:eastAsia="Times New Roman" w:cs="Times New Roman"/>
          <w:i/>
          <w:color w:val="0070C0"/>
          <w:sz w:val="24"/>
          <w:szCs w:val="24"/>
          <w:highlight w:val="lightGray"/>
        </w:rPr>
        <w:t>P(tros|T)</w:t>
      </w:r>
      <w:r>
        <w:rPr>
          <w:rFonts w:ascii="Times New Roman" w:hAnsi="Times New Roman" w:eastAsia="Times New Roman" w:cs="Times New Roman"/>
          <w:color w:val="0070C0"/>
          <w:sz w:val="24"/>
          <w:szCs w:val="24"/>
          <w:highlight w:val="lightGray"/>
        </w:rPr>
        <w:t xml:space="preserve">, </w:t>
      </w:r>
      <w:r>
        <w:rPr>
          <w:rFonts w:ascii="Times New Roman" w:hAnsi="Times New Roman" w:eastAsia="Times New Roman" w:cs="Times New Roman"/>
          <w:i/>
          <w:color w:val="0070C0"/>
          <w:sz w:val="24"/>
          <w:szCs w:val="24"/>
          <w:highlight w:val="lightGray"/>
        </w:rPr>
        <w:t>P(edu|E)</w:t>
      </w:r>
      <w:r>
        <w:rPr>
          <w:rFonts w:ascii="Times New Roman" w:hAnsi="Times New Roman" w:eastAsia="Times New Roman" w:cs="Times New Roman"/>
          <w:color w:val="0070C0"/>
          <w:sz w:val="24"/>
          <w:szCs w:val="24"/>
          <w:highlight w:val="lightGray"/>
        </w:rPr>
        <w:t xml:space="preserve"> as functions of </w:t>
      </w:r>
      <w:r>
        <w:rPr>
          <w:rFonts w:ascii="Times New Roman" w:hAnsi="Times New Roman" w:eastAsia="Times New Roman" w:cs="Times New Roman"/>
          <w:i/>
          <w:color w:val="0070C0"/>
          <w:sz w:val="24"/>
          <w:szCs w:val="24"/>
          <w:highlight w:val="lightGray"/>
        </w:rPr>
        <w:t>Ptros</w:t>
      </w:r>
      <w:r>
        <w:rPr>
          <w:rFonts w:ascii="Times New Roman" w:hAnsi="Times New Roman" w:eastAsia="Times New Roman" w:cs="Times New Roman"/>
          <w:color w:val="0070C0"/>
          <w:sz w:val="24"/>
          <w:szCs w:val="24"/>
          <w:highlight w:val="lightGray"/>
        </w:rPr>
        <w:t xml:space="preserve"> in the White Sea (WS), brackish Barents Sea (BL) and saline Barents Sea (BH). Points - empirical estimates, their size is proportional to sample size. Lines – regression model predictions, grey filling – 95% confidence intervals of regressions. (A) Proportions of T-morphotypes (</w:t>
      </w:r>
      <w:r>
        <w:rPr>
          <w:rFonts w:ascii="Times New Roman" w:hAnsi="Times New Roman" w:eastAsia="Times New Roman" w:cs="Times New Roman"/>
          <w:i/>
          <w:color w:val="0070C0"/>
          <w:sz w:val="24"/>
          <w:szCs w:val="24"/>
          <w:highlight w:val="lightGray"/>
        </w:rPr>
        <w:t>PT</w:t>
      </w:r>
      <w:r>
        <w:rPr>
          <w:rFonts w:ascii="Times New Roman" w:hAnsi="Times New Roman" w:eastAsia="Times New Roman" w:cs="Times New Roman"/>
          <w:color w:val="0070C0"/>
          <w:sz w:val="24"/>
          <w:szCs w:val="24"/>
          <w:highlight w:val="lightGray"/>
        </w:rPr>
        <w:t xml:space="preserve">) (Model 1). (B). Proportions of T-morphotypes among </w:t>
      </w:r>
      <w:r>
        <w:rPr>
          <w:rFonts w:ascii="Times New Roman" w:hAnsi="Times New Roman" w:eastAsia="Times New Roman" w:cs="Times New Roman"/>
          <w:i/>
          <w:color w:val="0070C0"/>
          <w:sz w:val="24"/>
          <w:szCs w:val="24"/>
          <w:highlight w:val="lightGray"/>
        </w:rPr>
        <w:t>M. trossulus</w:t>
      </w:r>
      <w:r>
        <w:rPr>
          <w:rFonts w:ascii="Times New Roman" w:hAnsi="Times New Roman" w:eastAsia="Times New Roman" w:cs="Times New Roman"/>
          <w:color w:val="0070C0"/>
          <w:sz w:val="24"/>
          <w:szCs w:val="24"/>
          <w:highlight w:val="lightGray"/>
        </w:rPr>
        <w:t xml:space="preserve"> (</w:t>
      </w:r>
      <w:r>
        <w:rPr>
          <w:rFonts w:ascii="Times New Roman" w:hAnsi="Times New Roman" w:eastAsia="Times New Roman" w:cs="Times New Roman"/>
          <w:i/>
          <w:color w:val="0070C0"/>
          <w:sz w:val="24"/>
          <w:szCs w:val="24"/>
          <w:highlight w:val="yellow"/>
        </w:rPr>
        <w:t>P(T|tros)</w:t>
      </w:r>
      <w:r>
        <w:rPr>
          <w:rFonts w:ascii="Times New Roman" w:hAnsi="Times New Roman" w:eastAsia="Times New Roman" w:cs="Times New Roman"/>
          <w:color w:val="0070C0"/>
          <w:sz w:val="24"/>
          <w:szCs w:val="24"/>
          <w:highlight w:val="yellow"/>
        </w:rPr>
        <w:t>,</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color w:val="0070C0"/>
          <w:sz w:val="24"/>
          <w:szCs w:val="24"/>
          <w:highlight w:val="lightGray"/>
        </w:rPr>
        <w:t xml:space="preserve">filled points) and </w:t>
      </w:r>
      <w:r>
        <w:rPr>
          <w:rFonts w:ascii="Times New Roman" w:hAnsi="Times New Roman" w:eastAsia="Times New Roman" w:cs="Times New Roman"/>
          <w:i/>
          <w:color w:val="0070C0"/>
          <w:sz w:val="24"/>
          <w:szCs w:val="24"/>
          <w:highlight w:val="lightGray"/>
        </w:rPr>
        <w:t>M. edulis</w:t>
      </w:r>
      <w:r>
        <w:rPr>
          <w:rFonts w:ascii="Times New Roman" w:hAnsi="Times New Roman" w:eastAsia="Times New Roman" w:cs="Times New Roman"/>
          <w:color w:val="0070C0"/>
          <w:sz w:val="24"/>
          <w:szCs w:val="24"/>
          <w:highlight w:val="lightGray"/>
        </w:rPr>
        <w:t xml:space="preserve"> (</w:t>
      </w:r>
      <w:r>
        <w:rPr>
          <w:rFonts w:ascii="Times New Roman" w:hAnsi="Times New Roman" w:eastAsia="Times New Roman" w:cs="Times New Roman"/>
          <w:i/>
          <w:color w:val="0070C0"/>
          <w:sz w:val="24"/>
          <w:szCs w:val="24"/>
          <w:highlight w:val="yellow"/>
        </w:rPr>
        <w:t>P(T|edu)</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color w:val="0070C0"/>
          <w:sz w:val="24"/>
          <w:szCs w:val="24"/>
          <w:highlight w:val="lightGray"/>
        </w:rPr>
        <w:t xml:space="preserve">empty points) (Model 2). (C) Frequencies of </w:t>
      </w:r>
      <w:r>
        <w:rPr>
          <w:rFonts w:ascii="Times New Roman" w:hAnsi="Times New Roman" w:eastAsia="Times New Roman" w:cs="Times New Roman"/>
          <w:i/>
          <w:color w:val="0070C0"/>
          <w:sz w:val="24"/>
          <w:szCs w:val="24"/>
          <w:highlight w:val="lightGray"/>
        </w:rPr>
        <w:t>M. trossulus</w:t>
      </w:r>
      <w:r>
        <w:rPr>
          <w:rFonts w:ascii="Times New Roman" w:hAnsi="Times New Roman" w:eastAsia="Times New Roman" w:cs="Times New Roman"/>
          <w:color w:val="0070C0"/>
          <w:sz w:val="24"/>
          <w:szCs w:val="24"/>
          <w:highlight w:val="lightGray"/>
        </w:rPr>
        <w:t xml:space="preserve"> among T-morphotypes </w:t>
      </w:r>
      <w:r>
        <w:rPr>
          <w:rFonts w:ascii="Times New Roman" w:hAnsi="Times New Roman" w:eastAsia="Times New Roman" w:cs="Times New Roman"/>
          <w:color w:val="0070C0"/>
          <w:sz w:val="24"/>
          <w:szCs w:val="24"/>
          <w:highlight w:val="yellow"/>
        </w:rPr>
        <w:t>(</w:t>
      </w:r>
      <w:r>
        <w:rPr>
          <w:rFonts w:ascii="Times New Roman" w:hAnsi="Times New Roman" w:eastAsia="Times New Roman" w:cs="Times New Roman"/>
          <w:i/>
          <w:sz w:val="24"/>
          <w:szCs w:val="24"/>
          <w:highlight w:val="yellow"/>
        </w:rPr>
        <w:t>P(tros|T)</w:t>
      </w:r>
      <w:r>
        <w:rPr>
          <w:rFonts w:ascii="Times New Roman" w:hAnsi="Times New Roman" w:eastAsia="Times New Roman" w:cs="Times New Roman"/>
          <w:sz w:val="24"/>
          <w:szCs w:val="24"/>
          <w:highlight w:val="yellow"/>
        </w:rPr>
        <w: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70C0"/>
          <w:sz w:val="24"/>
          <w:szCs w:val="24"/>
          <w:highlight w:val="lightGray"/>
        </w:rPr>
        <w:t xml:space="preserve">filled points) and of </w:t>
      </w:r>
      <w:r>
        <w:rPr>
          <w:rFonts w:ascii="Times New Roman" w:hAnsi="Times New Roman" w:eastAsia="Times New Roman" w:cs="Times New Roman"/>
          <w:i/>
          <w:color w:val="0070C0"/>
          <w:sz w:val="24"/>
          <w:szCs w:val="24"/>
          <w:highlight w:val="lightGray"/>
        </w:rPr>
        <w:t>M. edulis</w:t>
      </w:r>
      <w:r>
        <w:rPr>
          <w:rFonts w:ascii="Times New Roman" w:hAnsi="Times New Roman" w:eastAsia="Times New Roman" w:cs="Times New Roman"/>
          <w:color w:val="0070C0"/>
          <w:sz w:val="24"/>
          <w:szCs w:val="24"/>
          <w:highlight w:val="lightGray"/>
        </w:rPr>
        <w:t xml:space="preserve"> among E-morphotypes </w:t>
      </w:r>
      <w:r>
        <w:rPr>
          <w:rFonts w:ascii="Times New Roman" w:hAnsi="Times New Roman" w:eastAsia="Times New Roman" w:cs="Times New Roman"/>
          <w:color w:val="0070C0"/>
          <w:sz w:val="24"/>
          <w:szCs w:val="24"/>
        </w:rPr>
        <w:t>(</w:t>
      </w:r>
      <w:r>
        <w:rPr>
          <w:rFonts w:ascii="Times New Roman" w:hAnsi="Times New Roman" w:eastAsia="Times New Roman" w:cs="Times New Roman"/>
          <w:i/>
          <w:sz w:val="24"/>
          <w:szCs w:val="24"/>
          <w:highlight w:val="yellow"/>
        </w:rPr>
        <w:t>P(edu|E)</w:t>
      </w:r>
      <w:r>
        <w:rPr>
          <w:rFonts w:ascii="Times New Roman" w:hAnsi="Times New Roman" w:eastAsia="Times New Roman" w:cs="Times New Roman"/>
          <w:sz w:val="24"/>
          <w:szCs w:val="24"/>
          <w:highlight w:val="yellow"/>
        </w:rPr>
        <w:t>, empty points)</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70C0"/>
          <w:sz w:val="24"/>
          <w:szCs w:val="24"/>
          <w:highlight w:val="lightGray"/>
        </w:rPr>
        <w:t xml:space="preserve">(Model 4). Vertical lines on B and C connect subsamples of </w:t>
      </w:r>
      <w:r>
        <w:rPr>
          <w:rFonts w:ascii="Times New Roman" w:hAnsi="Times New Roman" w:eastAsia="Times New Roman" w:cs="Times New Roman"/>
          <w:i/>
          <w:color w:val="0070C0"/>
          <w:sz w:val="24"/>
          <w:szCs w:val="24"/>
          <w:highlight w:val="lightGray"/>
        </w:rPr>
        <w:t>M. trossulus</w:t>
      </w:r>
      <w:r>
        <w:rPr>
          <w:rFonts w:ascii="Times New Roman" w:hAnsi="Times New Roman" w:eastAsia="Times New Roman" w:cs="Times New Roman"/>
          <w:color w:val="0070C0"/>
          <w:sz w:val="24"/>
          <w:szCs w:val="24"/>
          <w:highlight w:val="lightGray"/>
        </w:rPr>
        <w:t xml:space="preserve"> and </w:t>
      </w:r>
      <w:r>
        <w:rPr>
          <w:rFonts w:ascii="Times New Roman" w:hAnsi="Times New Roman" w:eastAsia="Times New Roman" w:cs="Times New Roman"/>
          <w:i/>
          <w:color w:val="0070C0"/>
          <w:sz w:val="24"/>
          <w:szCs w:val="24"/>
          <w:highlight w:val="lightGray"/>
        </w:rPr>
        <w:t>M. edulis</w:t>
      </w:r>
      <w:r>
        <w:rPr>
          <w:rFonts w:ascii="Times New Roman" w:hAnsi="Times New Roman" w:eastAsia="Times New Roman" w:cs="Times New Roman"/>
          <w:color w:val="0070C0"/>
          <w:sz w:val="24"/>
          <w:szCs w:val="24"/>
          <w:highlight w:val="lightGray"/>
        </w:rPr>
        <w:t xml:space="preserve"> from the same samples.</w:t>
      </w:r>
    </w:p>
    <w:p>
      <w:pPr>
        <w:spacing w:line="360" w:lineRule="auto"/>
        <w:rPr>
          <w:rFonts w:ascii="Times New Roman" w:hAnsi="Times New Roman" w:eastAsia="Times New Roman" w:cs="Times New Roman"/>
          <w:color w:val="0070C0"/>
          <w:sz w:val="24"/>
          <w:szCs w:val="24"/>
        </w:rPr>
      </w:pPr>
      <w:r>
        <w:rPr>
          <w:rFonts w:ascii="Times New Roman" w:hAnsi="Times New Roman" w:eastAsia="Times New Roman" w:cs="Times New Roman"/>
          <w:b/>
          <w:color w:val="0070C0"/>
          <w:sz w:val="24"/>
          <w:szCs w:val="24"/>
          <w:highlight w:val="lightGray"/>
        </w:rPr>
        <w:t>Table 1.</w:t>
      </w:r>
      <w:r>
        <w:rPr>
          <w:rFonts w:ascii="Times New Roman" w:hAnsi="Times New Roman" w:eastAsia="Times New Roman" w:cs="Times New Roman"/>
          <w:color w:val="0070C0"/>
          <w:sz w:val="24"/>
          <w:szCs w:val="24"/>
          <w:highlight w:val="lightGray"/>
        </w:rPr>
        <w:t xml:space="preserve"> Parameters of the fitted regression models.</w:t>
      </w:r>
      <w:r>
        <w:rPr>
          <w:rFonts w:ascii="Times New Roman" w:hAnsi="Times New Roman" w:eastAsia="Times New Roman" w:cs="Times New Roman"/>
          <w:color w:val="0070C0"/>
          <w:sz w:val="24"/>
          <w:szCs w:val="24"/>
        </w:rPr>
        <w:t xml:space="preserve"> </w:t>
      </w:r>
    </w:p>
    <w:p>
      <w:pPr>
        <w:spacing w:line="360" w:lineRule="auto"/>
        <w:rPr>
          <w:rFonts w:ascii="Times New Roman" w:hAnsi="Times New Roman" w:eastAsia="Times New Roman" w:cs="Times New Roman"/>
          <w:b/>
          <w:color w:val="0070C0"/>
          <w:sz w:val="24"/>
          <w:szCs w:val="24"/>
        </w:rPr>
      </w:pPr>
      <w:r>
        <w:rPr>
          <w:rFonts w:ascii="Times New Roman" w:hAnsi="Times New Roman" w:eastAsia="Times New Roman" w:cs="Times New Roman"/>
          <w:b/>
          <w:color w:val="0070C0"/>
          <w:sz w:val="24"/>
          <w:szCs w:val="24"/>
        </w:rPr>
        <w:t>Associations between morphotypes and species-specific genotypes around the Atlantic</w:t>
      </w:r>
    </w:p>
    <w:p>
      <w:pPr>
        <w:spacing w:line="360" w:lineRule="auto"/>
        <w:rPr>
          <w:rFonts w:ascii="Times New Roman" w:hAnsi="Times New Roman" w:eastAsia="Times New Roman" w:cs="Times New Roman"/>
          <w:strike/>
          <w:color w:val="0070C0"/>
          <w:sz w:val="24"/>
          <w:szCs w:val="24"/>
          <w:highlight w:val="yellow"/>
        </w:rPr>
      </w:pPr>
      <w:r>
        <w:rPr>
          <w:rFonts w:ascii="Times New Roman" w:hAnsi="Times New Roman" w:eastAsia="Times New Roman" w:cs="Times New Roman"/>
          <w:color w:val="0070C0"/>
          <w:sz w:val="24"/>
          <w:szCs w:val="24"/>
          <w:lang w:val="en-GB"/>
        </w:rPr>
        <w:t>The p</w:t>
      </w:r>
      <w:r>
        <w:rPr>
          <w:rFonts w:ascii="Times New Roman" w:hAnsi="Times New Roman" w:eastAsia="Times New Roman" w:cs="Times New Roman"/>
          <w:color w:val="0070C0"/>
          <w:sz w:val="24"/>
          <w:szCs w:val="24"/>
        </w:rPr>
        <w:t xml:space="preserve">atterns of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 variation against </w:t>
      </w:r>
      <w:r>
        <w:rPr>
          <w:rFonts w:ascii="Times New Roman" w:hAnsi="Times New Roman" w:eastAsia="Times New Roman" w:cs="Times New Roman"/>
          <w:i/>
          <w:color w:val="0070C0"/>
          <w:sz w:val="24"/>
          <w:szCs w:val="24"/>
        </w:rPr>
        <w:t>PT</w:t>
      </w:r>
      <w:r>
        <w:rPr>
          <w:rFonts w:ascii="Times New Roman" w:hAnsi="Times New Roman" w:eastAsia="Times New Roman" w:cs="Times New Roman"/>
          <w:color w:val="0070C0"/>
          <w:sz w:val="24"/>
          <w:szCs w:val="24"/>
        </w:rPr>
        <w:t xml:space="preserve"> and the patterns of </w:t>
      </w:r>
      <w:r>
        <w:rPr>
          <w:rFonts w:ascii="Times New Roman" w:hAnsi="Times New Roman" w:eastAsia="Times New Roman" w:cs="Times New Roman"/>
          <w:i/>
          <w:color w:val="0070C0"/>
          <w:sz w:val="24"/>
          <w:szCs w:val="24"/>
        </w:rPr>
        <w:t>P(T|tros)</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P(E|edu)</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P(tros|T)</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P(edu|E)</w:t>
      </w:r>
      <w:r>
        <w:rPr>
          <w:rFonts w:ascii="Times New Roman" w:hAnsi="Times New Roman" w:eastAsia="Times New Roman" w:cs="Times New Roman"/>
          <w:color w:val="0070C0"/>
          <w:sz w:val="24"/>
          <w:szCs w:val="24"/>
        </w:rPr>
        <w:t xml:space="preserve"> variation against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 in samples from different geographical zones are visualized in Fig. 3. The results of the regression analysis are summarized in Table 1. The Scottish material was not included in the regression analyses. Re-analyses of the data from the White and the Barents Sea (</w:t>
      </w:r>
      <w:r>
        <w:rPr>
          <w:rFonts w:ascii="Times New Roman" w:hAnsi="Times New Roman" w:eastAsia="Times New Roman" w:cs="Times New Roman"/>
          <w:i/>
          <w:color w:val="0070C0"/>
          <w:sz w:val="24"/>
          <w:szCs w:val="24"/>
        </w:rPr>
        <w:t>WSBL</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BH</w:t>
      </w:r>
      <w:r>
        <w:rPr>
          <w:rFonts w:ascii="Times New Roman" w:hAnsi="Times New Roman" w:eastAsia="Times New Roman" w:cs="Times New Roman"/>
          <w:color w:val="0070C0"/>
          <w:sz w:val="24"/>
          <w:szCs w:val="24"/>
        </w:rPr>
        <w:t xml:space="preserve"> sets) together with the data from other regions revealed the same patterns as those described above. Again, in all the cases when mixed models were used (Model 5, Model 6, Table 1) the marginal and conditional pseudoR2 were close to each other (</w:t>
      </w:r>
      <w:r>
        <w:rPr>
          <w:rFonts w:ascii="Times New Roman" w:hAnsi="Times New Roman" w:eastAsia="Times New Roman" w:cs="Times New Roman"/>
          <w:b/>
          <w:color w:val="0070C0"/>
          <w:sz w:val="24"/>
          <w:szCs w:val="24"/>
        </w:rPr>
        <w:t>Table 1</w:t>
      </w:r>
      <w:r>
        <w:rPr>
          <w:rFonts w:ascii="Times New Roman" w:hAnsi="Times New Roman" w:eastAsia="Times New Roman" w:cs="Times New Roman"/>
          <w:color w:val="0070C0"/>
          <w:sz w:val="24"/>
          <w:szCs w:val="24"/>
        </w:rPr>
        <w:t>) indicating a weak role of the random factor (</w:t>
      </w:r>
      <w:r>
        <w:rPr>
          <w:rFonts w:ascii="Times New Roman" w:hAnsi="Times New Roman" w:eastAsia="Times New Roman" w:cs="Times New Roman"/>
          <w:i/>
          <w:strike/>
          <w:color w:val="0070C0"/>
          <w:sz w:val="24"/>
          <w:szCs w:val="24"/>
          <w:highlight w:val="yellow"/>
        </w:rPr>
        <w:t>subset</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highlight w:val="yellow"/>
        </w:rPr>
        <w:t>Set</w:t>
      </w:r>
      <w:r>
        <w:rPr>
          <w:rFonts w:ascii="Times New Roman" w:hAnsi="Times New Roman" w:eastAsia="Times New Roman" w:cs="Times New Roman"/>
          <w:color w:val="0070C0"/>
          <w:sz w:val="24"/>
          <w:szCs w:val="24"/>
        </w:rPr>
        <w:t xml:space="preserve">) as regulator of models, i.e. a satisfactory reproducibility of the results from population to population in all the regions.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0070C0"/>
          <w:sz w:val="24"/>
          <w:szCs w:val="24"/>
          <w:lang w:val="en-GB"/>
        </w:rPr>
        <w:t>T</w:t>
      </w:r>
      <w:r>
        <w:rPr>
          <w:rFonts w:ascii="Times New Roman" w:hAnsi="Times New Roman" w:eastAsia="Times New Roman" w:cs="Times New Roman"/>
          <w:color w:val="0070C0"/>
          <w:sz w:val="24"/>
          <w:szCs w:val="24"/>
        </w:rPr>
        <w:t xml:space="preserve">he proportion of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in samples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was positively correlated with the proportion of T-morphotypes (</w:t>
      </w:r>
      <w:r>
        <w:rPr>
          <w:rFonts w:ascii="Times New Roman" w:hAnsi="Times New Roman" w:eastAsia="Times New Roman" w:cs="Times New Roman"/>
          <w:i/>
          <w:color w:val="0070C0"/>
          <w:sz w:val="24"/>
          <w:szCs w:val="24"/>
        </w:rPr>
        <w:t>PT</w:t>
      </w:r>
      <w:r>
        <w:rPr>
          <w:rFonts w:ascii="Times New Roman" w:hAnsi="Times New Roman" w:eastAsia="Times New Roman" w:cs="Times New Roman"/>
          <w:color w:val="0070C0"/>
          <w:sz w:val="24"/>
          <w:szCs w:val="24"/>
        </w:rPr>
        <w:t>) in the other sets, as it did in the samples from the White and the Barents Sea. This tendency was significant for all the sets (</w:t>
      </w:r>
      <w:r>
        <w:rPr>
          <w:rFonts w:ascii="Times New Roman" w:hAnsi="Times New Roman" w:eastAsia="Times New Roman" w:cs="Times New Roman"/>
          <w:b/>
          <w:color w:val="FFFF00"/>
          <w:sz w:val="24"/>
          <w:szCs w:val="24"/>
          <w:highlight w:val="red"/>
        </w:rPr>
        <w:t>Fig. 2</w:t>
      </w:r>
      <w:r>
        <w:rPr>
          <w:rFonts w:hint="default" w:ascii="Times New Roman" w:hAnsi="Times New Roman" w:eastAsia="Times New Roman" w:cs="Times New Roman"/>
          <w:b/>
          <w:color w:val="FFFF00"/>
          <w:sz w:val="24"/>
          <w:szCs w:val="24"/>
          <w:highlight w:val="red"/>
          <w:lang w:val="ru-RU"/>
        </w:rPr>
        <w:t xml:space="preserve"> это</w:t>
      </w:r>
      <w:r>
        <w:rPr>
          <w:rFonts w:hint="default" w:ascii="Times New Roman" w:hAnsi="Times New Roman" w:eastAsia="Times New Roman" w:cs="Times New Roman"/>
          <w:b/>
          <w:color w:val="FFFF00"/>
          <w:sz w:val="24"/>
          <w:szCs w:val="24"/>
          <w:highlight w:val="red"/>
          <w:lang w:val="en-US"/>
        </w:rPr>
        <w:t xml:space="preserve"> </w:t>
      </w:r>
      <w:r>
        <w:rPr>
          <w:rFonts w:hint="default" w:ascii="Times New Roman" w:hAnsi="Times New Roman" w:eastAsia="Times New Roman" w:cs="Times New Roman"/>
          <w:b/>
          <w:color w:val="FFFF00"/>
          <w:sz w:val="24"/>
          <w:szCs w:val="24"/>
          <w:highlight w:val="red"/>
          <w:lang w:val="ru-RU"/>
        </w:rPr>
        <w:t xml:space="preserve">должна быть ссылка на </w:t>
      </w:r>
      <w:r>
        <w:rPr>
          <w:rFonts w:hint="default" w:ascii="Times New Roman" w:hAnsi="Times New Roman" w:eastAsia="Times New Roman" w:cs="Times New Roman"/>
          <w:b/>
          <w:color w:val="FFFF00"/>
          <w:sz w:val="24"/>
          <w:szCs w:val="24"/>
          <w:highlight w:val="red"/>
          <w:lang w:val="en-US"/>
        </w:rPr>
        <w:t>Fig 3!</w:t>
      </w:r>
      <w:r>
        <w:rPr>
          <w:rFonts w:ascii="Times New Roman" w:hAnsi="Times New Roman" w:eastAsia="Times New Roman" w:cs="Times New Roman"/>
          <w:color w:val="0070C0"/>
          <w:sz w:val="24"/>
          <w:szCs w:val="24"/>
        </w:rPr>
        <w:t xml:space="preserve">; Model 4, </w:t>
      </w:r>
      <w:r>
        <w:rPr>
          <w:rFonts w:ascii="Times New Roman" w:hAnsi="Times New Roman" w:eastAsia="Times New Roman" w:cs="Times New Roman"/>
          <w:b/>
          <w:color w:val="0070C0"/>
          <w:sz w:val="24"/>
          <w:szCs w:val="24"/>
        </w:rPr>
        <w:t>Table 1</w:t>
      </w:r>
      <w:r>
        <w:rPr>
          <w:rFonts w:ascii="Times New Roman" w:hAnsi="Times New Roman" w:eastAsia="Times New Roman" w:cs="Times New Roman"/>
          <w:color w:val="0070C0"/>
          <w:sz w:val="24"/>
          <w:szCs w:val="24"/>
        </w:rPr>
        <w:t xml:space="preserve">). Otherwise, the patterns of variation were different for different sets. For </w:t>
      </w:r>
      <w:r>
        <w:rPr>
          <w:rFonts w:ascii="Times New Roman" w:hAnsi="Times New Roman" w:eastAsia="Times New Roman" w:cs="Times New Roman"/>
          <w:i/>
          <w:color w:val="0070C0"/>
          <w:sz w:val="24"/>
          <w:szCs w:val="24"/>
        </w:rPr>
        <w:t>GOM</w:t>
      </w:r>
      <w:r>
        <w:rPr>
          <w:rFonts w:ascii="Times New Roman" w:hAnsi="Times New Roman" w:eastAsia="Times New Roman" w:cs="Times New Roman"/>
          <w:color w:val="0070C0"/>
          <w:sz w:val="24"/>
          <w:szCs w:val="24"/>
        </w:rPr>
        <w:t xml:space="preserve">, the regression line stretched above the Y=X line but close to it, indicating the proportionality between </w:t>
      </w:r>
      <w:r>
        <w:rPr>
          <w:rFonts w:ascii="Times New Roman" w:hAnsi="Times New Roman" w:eastAsia="Times New Roman" w:cs="Times New Roman"/>
          <w:i/>
          <w:color w:val="0070C0"/>
          <w:sz w:val="24"/>
          <w:szCs w:val="24"/>
        </w:rPr>
        <w:t>PT</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 For </w:t>
      </w:r>
      <w:r>
        <w:rPr>
          <w:rFonts w:ascii="Times New Roman" w:hAnsi="Times New Roman" w:eastAsia="Times New Roman" w:cs="Times New Roman"/>
          <w:i/>
          <w:color w:val="0070C0"/>
          <w:sz w:val="24"/>
          <w:szCs w:val="24"/>
        </w:rPr>
        <w:t>Balt</w:t>
      </w:r>
      <w:r>
        <w:rPr>
          <w:rFonts w:ascii="Times New Roman" w:hAnsi="Times New Roman" w:eastAsia="Times New Roman" w:cs="Times New Roman"/>
          <w:color w:val="0070C0"/>
          <w:sz w:val="24"/>
          <w:szCs w:val="24"/>
        </w:rPr>
        <w:t xml:space="preserve">, the regression slope was very </w:t>
      </w:r>
      <w:commentRangeStart w:id="34"/>
      <w:r>
        <w:rPr>
          <w:rFonts w:ascii="Times New Roman" w:hAnsi="Times New Roman" w:eastAsia="Times New Roman" w:cs="Times New Roman"/>
          <w:color w:val="0070C0"/>
          <w:sz w:val="24"/>
          <w:szCs w:val="24"/>
          <w:highlight w:val="yellow"/>
        </w:rPr>
        <w:t>steep</w:t>
      </w:r>
      <w:commentRangeEnd w:id="34"/>
      <w:r>
        <w:rPr>
          <w:rStyle w:val="17"/>
          <w:color w:val="0070C0"/>
        </w:rPr>
        <w:commentReference w:id="34"/>
      </w:r>
      <w:r>
        <w:rPr>
          <w:rFonts w:ascii="Times New Roman" w:hAnsi="Times New Roman" w:eastAsia="Times New Roman" w:cs="Times New Roman"/>
          <w:color w:val="0070C0"/>
          <w:sz w:val="24"/>
          <w:szCs w:val="24"/>
        </w:rPr>
        <w:t xml:space="preserve">, and the regression line rapidly diverged from the Y=X line. </w:t>
      </w:r>
      <w:r>
        <w:rPr>
          <w:rFonts w:ascii="Times New Roman" w:hAnsi="Times New Roman" w:eastAsia="Times New Roman" w:cs="Times New Roman"/>
          <w:color w:val="0070C0"/>
          <w:sz w:val="24"/>
          <w:szCs w:val="24"/>
          <w:lang w:val="en-GB"/>
        </w:rPr>
        <w:t>This was due to the fact that</w:t>
      </w:r>
      <w:r>
        <w:rPr>
          <w:rFonts w:ascii="Times New Roman" w:hAnsi="Times New Roman" w:eastAsia="Times New Roman" w:cs="Times New Roman"/>
          <w:color w:val="0070C0"/>
          <w:sz w:val="24"/>
          <w:szCs w:val="24"/>
        </w:rPr>
        <w:t xml:space="preserve"> the </w:t>
      </w:r>
      <w:r>
        <w:rPr>
          <w:rFonts w:ascii="Times New Roman" w:hAnsi="Times New Roman" w:eastAsia="Times New Roman" w:cs="Times New Roman"/>
          <w:i/>
          <w:color w:val="0070C0"/>
          <w:sz w:val="24"/>
          <w:szCs w:val="24"/>
        </w:rPr>
        <w:t>PT</w:t>
      </w:r>
      <w:r>
        <w:rPr>
          <w:rFonts w:ascii="Times New Roman" w:hAnsi="Times New Roman" w:eastAsia="Times New Roman" w:cs="Times New Roman"/>
          <w:color w:val="0070C0"/>
          <w:sz w:val="24"/>
          <w:szCs w:val="24"/>
        </w:rPr>
        <w:t xml:space="preserve"> range in </w:t>
      </w:r>
      <w:r>
        <w:rPr>
          <w:rFonts w:ascii="Times New Roman" w:hAnsi="Times New Roman" w:eastAsia="Times New Roman" w:cs="Times New Roman"/>
          <w:i/>
          <w:color w:val="0070C0"/>
          <w:sz w:val="24"/>
          <w:szCs w:val="24"/>
        </w:rPr>
        <w:t>Balt</w:t>
      </w:r>
      <w:r>
        <w:rPr>
          <w:rFonts w:ascii="Times New Roman" w:hAnsi="Times New Roman" w:eastAsia="Times New Roman" w:cs="Times New Roman"/>
          <w:color w:val="0070C0"/>
          <w:sz w:val="24"/>
          <w:szCs w:val="24"/>
        </w:rPr>
        <w:t xml:space="preserve"> was, unlike the situation in the other sets, very narrow (0-0.4) as compared with the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 range (~0-1), and the small surplus of T-morphotypes in the samples was accompanied by a strong increase in the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prevalence. A similar tendency was observed in the scanty material from </w:t>
      </w:r>
      <w:r>
        <w:rPr>
          <w:rFonts w:ascii="Times New Roman" w:hAnsi="Times New Roman" w:eastAsia="Times New Roman" w:cs="Times New Roman"/>
          <w:i/>
          <w:color w:val="0070C0"/>
          <w:sz w:val="24"/>
          <w:szCs w:val="24"/>
        </w:rPr>
        <w:t>Norw</w:t>
      </w:r>
      <w:r>
        <w:rPr>
          <w:rFonts w:ascii="Times New Roman" w:hAnsi="Times New Roman" w:eastAsia="Times New Roman" w:cs="Times New Roman"/>
          <w:color w:val="0070C0"/>
          <w:sz w:val="24"/>
          <w:szCs w:val="24"/>
        </w:rPr>
        <w:t xml:space="preserve">. Both </w:t>
      </w:r>
      <w:r>
        <w:rPr>
          <w:rFonts w:ascii="Times New Roman" w:hAnsi="Times New Roman" w:eastAsia="Times New Roman" w:cs="Times New Roman"/>
          <w:i/>
          <w:color w:val="0070C0"/>
          <w:sz w:val="24"/>
          <w:szCs w:val="24"/>
        </w:rPr>
        <w:t>SCOT</w:t>
      </w:r>
      <w:r>
        <w:rPr>
          <w:rFonts w:ascii="Times New Roman" w:hAnsi="Times New Roman" w:eastAsia="Times New Roman" w:cs="Times New Roman"/>
          <w:color w:val="0070C0"/>
          <w:sz w:val="24"/>
          <w:szCs w:val="24"/>
        </w:rPr>
        <w:t xml:space="preserve"> samples  </w:t>
      </w:r>
      <w:r>
        <w:rPr>
          <w:rFonts w:ascii="Times New Roman" w:hAnsi="Times New Roman" w:eastAsia="Times New Roman" w:cs="Times New Roman"/>
          <w:color w:val="0070C0"/>
          <w:sz w:val="24"/>
          <w:szCs w:val="24"/>
          <w:highlight w:val="yellow"/>
        </w:rPr>
        <w:t>fell on</w:t>
      </w:r>
      <w:r>
        <w:rPr>
          <w:rFonts w:ascii="Times New Roman" w:hAnsi="Times New Roman" w:eastAsia="Times New Roman" w:cs="Times New Roman"/>
          <w:color w:val="0070C0"/>
          <w:sz w:val="24"/>
          <w:szCs w:val="24"/>
        </w:rPr>
        <w:t xml:space="preserve"> the Y=X line. Noteworthy are single “outlier” samples from </w:t>
      </w:r>
      <w:r>
        <w:rPr>
          <w:rFonts w:ascii="Times New Roman" w:hAnsi="Times New Roman" w:eastAsia="Times New Roman" w:cs="Times New Roman"/>
          <w:i/>
          <w:color w:val="0070C0"/>
          <w:sz w:val="24"/>
          <w:szCs w:val="24"/>
        </w:rPr>
        <w:t>GOM</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NORW</w:t>
      </w:r>
      <w:r>
        <w:rPr>
          <w:rFonts w:ascii="Times New Roman" w:hAnsi="Times New Roman" w:eastAsia="Times New Roman" w:cs="Times New Roman"/>
          <w:color w:val="0070C0"/>
          <w:sz w:val="24"/>
          <w:szCs w:val="24"/>
        </w:rPr>
        <w:t xml:space="preserve">, in which </w:t>
      </w:r>
      <w:r>
        <w:rPr>
          <w:rFonts w:ascii="Times New Roman" w:hAnsi="Times New Roman" w:eastAsia="Times New Roman" w:cs="Times New Roman"/>
          <w:i/>
          <w:color w:val="0070C0"/>
          <w:sz w:val="24"/>
          <w:szCs w:val="24"/>
        </w:rPr>
        <w:t>PT</w:t>
      </w:r>
      <w:r>
        <w:rPr>
          <w:rFonts w:ascii="Times New Roman" w:hAnsi="Times New Roman" w:eastAsia="Times New Roman" w:cs="Times New Roman"/>
          <w:color w:val="0070C0"/>
          <w:sz w:val="24"/>
          <w:szCs w:val="24"/>
        </w:rPr>
        <w:t xml:space="preserve"> was close to zero but </w:t>
      </w:r>
      <w:r>
        <w:rPr>
          <w:rFonts w:ascii="Times New Roman" w:hAnsi="Times New Roman" w:eastAsia="Times New Roman" w:cs="Times New Roman"/>
          <w:i/>
          <w:color w:val="0070C0"/>
          <w:sz w:val="24"/>
          <w:szCs w:val="24"/>
        </w:rPr>
        <w:t xml:space="preserve">Ptros </w:t>
      </w:r>
      <w:r>
        <w:rPr>
          <w:rFonts w:ascii="Times New Roman" w:hAnsi="Times New Roman" w:eastAsia="Times New Roman" w:cs="Times New Roman"/>
          <w:color w:val="0070C0"/>
          <w:sz w:val="24"/>
          <w:szCs w:val="24"/>
        </w:rPr>
        <w:t>was</w:t>
      </w:r>
      <w:r>
        <w:rPr>
          <w:rFonts w:ascii="Times New Roman" w:hAnsi="Times New Roman" w:eastAsia="Times New Roman" w:cs="Times New Roman"/>
          <w:i/>
          <w:color w:val="0070C0"/>
          <w:sz w:val="24"/>
          <w:szCs w:val="24"/>
        </w:rPr>
        <w:t xml:space="preserve"> </w:t>
      </w:r>
      <w:r>
        <w:rPr>
          <w:rFonts w:ascii="Times New Roman" w:hAnsi="Times New Roman" w:eastAsia="Times New Roman" w:cs="Times New Roman"/>
          <w:color w:val="0070C0"/>
          <w:sz w:val="24"/>
          <w:szCs w:val="24"/>
        </w:rPr>
        <w:t xml:space="preserve">high. While </w:t>
      </w:r>
      <w:r>
        <w:rPr>
          <w:rFonts w:ascii="Times New Roman" w:hAnsi="Times New Roman" w:eastAsia="Times New Roman" w:cs="Times New Roman"/>
          <w:i/>
          <w:color w:val="0070C0"/>
          <w:sz w:val="24"/>
          <w:szCs w:val="24"/>
        </w:rPr>
        <w:t>P(T|edu)</w:t>
      </w:r>
      <w:r>
        <w:rPr>
          <w:rFonts w:ascii="Times New Roman" w:hAnsi="Times New Roman" w:eastAsia="Times New Roman" w:cs="Times New Roman"/>
          <w:color w:val="0070C0"/>
          <w:sz w:val="24"/>
          <w:szCs w:val="24"/>
        </w:rPr>
        <w:t xml:space="preserve"> estimates were low </w:t>
      </w:r>
      <w:commentRangeStart w:id="35"/>
      <w:r>
        <w:rPr>
          <w:rFonts w:ascii="Times New Roman" w:hAnsi="Times New Roman" w:eastAsia="Times New Roman" w:cs="Times New Roman"/>
          <w:color w:val="0070C0"/>
          <w:sz w:val="24"/>
          <w:szCs w:val="24"/>
        </w:rPr>
        <w:t xml:space="preserve">everywhere </w:t>
      </w:r>
      <w:r>
        <w:rPr>
          <w:rFonts w:ascii="Times New Roman" w:hAnsi="Times New Roman" w:eastAsia="Times New Roman" w:cs="Times New Roman"/>
          <w:color w:val="0070C0"/>
          <w:sz w:val="24"/>
          <w:szCs w:val="24"/>
          <w:highlight w:val="yellow"/>
        </w:rPr>
        <w:t>but</w:t>
      </w:r>
      <w:r>
        <w:rPr>
          <w:rFonts w:ascii="Times New Roman" w:hAnsi="Times New Roman" w:eastAsia="Times New Roman" w:cs="Times New Roman"/>
          <w:color w:val="0070C0"/>
          <w:sz w:val="24"/>
          <w:szCs w:val="24"/>
        </w:rPr>
        <w:t xml:space="preserve"> in </w:t>
      </w:r>
      <w:r>
        <w:rPr>
          <w:rFonts w:ascii="Times New Roman" w:hAnsi="Times New Roman" w:eastAsia="Times New Roman" w:cs="Times New Roman"/>
          <w:i/>
          <w:color w:val="0070C0"/>
          <w:sz w:val="24"/>
          <w:szCs w:val="24"/>
        </w:rPr>
        <w:t>BH</w:t>
      </w:r>
      <w:commentRangeEnd w:id="35"/>
      <w:r>
        <w:rPr>
          <w:rStyle w:val="17"/>
          <w:color w:val="0070C0"/>
        </w:rPr>
        <w:commentReference w:id="35"/>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P(T|tros)</w:t>
      </w:r>
      <w:r>
        <w:rPr>
          <w:rFonts w:ascii="Times New Roman" w:hAnsi="Times New Roman" w:eastAsia="Times New Roman" w:cs="Times New Roman"/>
          <w:color w:val="0070C0"/>
          <w:sz w:val="24"/>
          <w:szCs w:val="24"/>
        </w:rPr>
        <w:t xml:space="preserve"> demonstrated a strong variation among sets and a noticeable variation within some sets (</w:t>
      </w:r>
      <w:r>
        <w:rPr>
          <w:rFonts w:ascii="Times New Roman" w:hAnsi="Times New Roman" w:eastAsia="Times New Roman" w:cs="Times New Roman"/>
          <w:b/>
          <w:color w:val="0070C0"/>
          <w:sz w:val="24"/>
          <w:szCs w:val="24"/>
        </w:rPr>
        <w:t>Fig. 2</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color w:val="0070C0"/>
          <w:sz w:val="24"/>
          <w:szCs w:val="24"/>
          <w:highlight w:val="yellow"/>
        </w:rPr>
        <w:t>Model????</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b/>
          <w:color w:val="0070C0"/>
          <w:sz w:val="24"/>
          <w:szCs w:val="24"/>
        </w:rPr>
        <w:t>Table 1</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color w:val="0070C0"/>
          <w:sz w:val="24"/>
          <w:szCs w:val="24"/>
          <w:lang w:val="en-GB"/>
        </w:rPr>
        <w:t xml:space="preserve">Similarly to </w:t>
      </w:r>
      <w:r>
        <w:rPr>
          <w:rFonts w:ascii="Times New Roman" w:hAnsi="Times New Roman" w:eastAsia="Times New Roman" w:cs="Times New Roman"/>
          <w:i/>
          <w:color w:val="0070C0"/>
          <w:sz w:val="24"/>
          <w:szCs w:val="24"/>
        </w:rPr>
        <w:t>WSBL</w:t>
      </w:r>
      <w:r>
        <w:rPr>
          <w:rFonts w:ascii="Times New Roman" w:hAnsi="Times New Roman" w:eastAsia="Times New Roman" w:cs="Times New Roman"/>
          <w:color w:val="0070C0"/>
          <w:sz w:val="24"/>
          <w:szCs w:val="24"/>
        </w:rPr>
        <w:t xml:space="preserve">, most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had T-morphotypes in </w:t>
      </w:r>
      <w:r>
        <w:rPr>
          <w:rFonts w:ascii="Times New Roman" w:hAnsi="Times New Roman" w:eastAsia="Times New Roman" w:cs="Times New Roman"/>
          <w:i/>
          <w:color w:val="0070C0"/>
          <w:sz w:val="24"/>
          <w:szCs w:val="24"/>
        </w:rPr>
        <w:t>GOM</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Sсot</w:t>
      </w:r>
      <w:r>
        <w:rPr>
          <w:rFonts w:ascii="Times New Roman" w:hAnsi="Times New Roman" w:eastAsia="Times New Roman" w:cs="Times New Roman"/>
          <w:color w:val="0070C0"/>
          <w:sz w:val="24"/>
          <w:szCs w:val="24"/>
        </w:rPr>
        <w:t xml:space="preserve"> but not in </w:t>
      </w:r>
      <w:r>
        <w:rPr>
          <w:rFonts w:ascii="Times New Roman" w:hAnsi="Times New Roman" w:eastAsia="Times New Roman" w:cs="Times New Roman"/>
          <w:i/>
          <w:color w:val="0070C0"/>
          <w:sz w:val="24"/>
          <w:szCs w:val="24"/>
        </w:rPr>
        <w:t>BALT</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NORW</w:t>
      </w:r>
      <w:r>
        <w:rPr>
          <w:rFonts w:ascii="Times New Roman" w:hAnsi="Times New Roman" w:eastAsia="Times New Roman" w:cs="Times New Roman"/>
          <w:color w:val="0070C0"/>
          <w:sz w:val="24"/>
          <w:szCs w:val="24"/>
        </w:rPr>
        <w:t xml:space="preserve">. For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=0.5, expected differences in the morphotype frequencies between the species were about 44% for </w:t>
      </w:r>
      <w:r>
        <w:rPr>
          <w:rFonts w:ascii="Times New Roman" w:hAnsi="Times New Roman" w:eastAsia="Times New Roman" w:cs="Times New Roman"/>
          <w:i/>
          <w:color w:val="0070C0"/>
          <w:sz w:val="24"/>
          <w:szCs w:val="24"/>
        </w:rPr>
        <w:t>GOM</w:t>
      </w:r>
      <w:r>
        <w:rPr>
          <w:rFonts w:ascii="Times New Roman" w:hAnsi="Times New Roman" w:eastAsia="Times New Roman" w:cs="Times New Roman"/>
          <w:color w:val="0070C0"/>
          <w:sz w:val="24"/>
          <w:szCs w:val="24"/>
        </w:rPr>
        <w:t xml:space="preserve">, 6% for </w:t>
      </w:r>
      <w:r>
        <w:rPr>
          <w:rFonts w:ascii="Times New Roman" w:hAnsi="Times New Roman" w:eastAsia="Times New Roman" w:cs="Times New Roman"/>
          <w:i/>
          <w:color w:val="0070C0"/>
          <w:sz w:val="24"/>
          <w:szCs w:val="24"/>
        </w:rPr>
        <w:t xml:space="preserve">Balt </w:t>
      </w:r>
      <w:r>
        <w:rPr>
          <w:rFonts w:ascii="Times New Roman" w:hAnsi="Times New Roman" w:eastAsia="Times New Roman" w:cs="Times New Roman"/>
          <w:color w:val="0070C0"/>
          <w:sz w:val="24"/>
          <w:szCs w:val="24"/>
        </w:rPr>
        <w:t xml:space="preserve">and 24% for </w:t>
      </w:r>
      <w:r>
        <w:rPr>
          <w:rFonts w:ascii="Times New Roman" w:hAnsi="Times New Roman" w:eastAsia="Times New Roman" w:cs="Times New Roman"/>
          <w:i/>
          <w:color w:val="0070C0"/>
          <w:sz w:val="24"/>
          <w:szCs w:val="24"/>
        </w:rPr>
        <w:t>Norw</w:t>
      </w:r>
      <w:r>
        <w:rPr>
          <w:rFonts w:ascii="Times New Roman" w:hAnsi="Times New Roman" w:eastAsia="Times New Roman" w:cs="Times New Roman"/>
          <w:color w:val="0070C0"/>
          <w:sz w:val="24"/>
          <w:szCs w:val="24"/>
        </w:rPr>
        <w:t xml:space="preserve">.  A significant positive dependence of the frequencies of T-morphotype on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 among conspecific genotypes, which was so prominent in the White and the Barents Sea, was recorded elsewhere only in </w:t>
      </w:r>
      <w:r>
        <w:rPr>
          <w:rFonts w:ascii="Times New Roman" w:hAnsi="Times New Roman" w:eastAsia="Times New Roman" w:cs="Times New Roman"/>
          <w:i/>
          <w:color w:val="0070C0"/>
          <w:sz w:val="24"/>
          <w:szCs w:val="24"/>
        </w:rPr>
        <w:t xml:space="preserve">BALT </w:t>
      </w:r>
      <w:r>
        <w:rPr>
          <w:rFonts w:ascii="Times New Roman" w:hAnsi="Times New Roman" w:eastAsia="Times New Roman" w:cs="Times New Roman"/>
          <w:color w:val="0070C0"/>
          <w:sz w:val="24"/>
          <w:szCs w:val="24"/>
        </w:rPr>
        <w:t xml:space="preserve">for </w:t>
      </w:r>
      <w:r>
        <w:rPr>
          <w:rFonts w:ascii="Times New Roman" w:hAnsi="Times New Roman" w:eastAsia="Times New Roman" w:cs="Times New Roman"/>
          <w:i/>
          <w:color w:val="0070C0"/>
          <w:sz w:val="24"/>
          <w:szCs w:val="24"/>
        </w:rPr>
        <w:t>P(T|tros)</w:t>
      </w:r>
      <w:r>
        <w:rPr>
          <w:rFonts w:ascii="Times New Roman" w:hAnsi="Times New Roman" w:eastAsia="Times New Roman" w:cs="Times New Roman"/>
          <w:color w:val="0070C0"/>
          <w:sz w:val="24"/>
          <w:szCs w:val="24"/>
        </w:rPr>
        <w:t xml:space="preserve"> (Table 1). </w:t>
      </w:r>
    </w:p>
    <w:p>
      <w:pPr>
        <w:spacing w:line="360" w:lineRule="auto"/>
        <w:rPr>
          <w:rFonts w:ascii="Times New Roman" w:hAnsi="Times New Roman" w:eastAsia="Times New Roman" w:cs="Times New Roman"/>
          <w:color w:val="0070C0"/>
          <w:sz w:val="24"/>
          <w:szCs w:val="24"/>
          <w:highlight w:val="green"/>
        </w:rPr>
      </w:pPr>
      <w:commentRangeStart w:id="36"/>
      <w:r>
        <w:rPr>
          <w:rFonts w:ascii="Times New Roman" w:hAnsi="Times New Roman" w:eastAsia="Times New Roman" w:cs="Times New Roman"/>
          <w:color w:val="0070C0"/>
          <w:sz w:val="24"/>
          <w:szCs w:val="24"/>
        </w:rPr>
        <w:t xml:space="preserve">The structure of the dependence </w:t>
      </w:r>
      <w:commentRangeEnd w:id="36"/>
      <w:r>
        <w:rPr>
          <w:rStyle w:val="17"/>
          <w:color w:val="0070C0"/>
        </w:rPr>
        <w:commentReference w:id="36"/>
      </w:r>
      <w:r>
        <w:rPr>
          <w:rFonts w:ascii="Times New Roman" w:hAnsi="Times New Roman" w:eastAsia="Times New Roman" w:cs="Times New Roman"/>
          <w:color w:val="0070C0"/>
          <w:sz w:val="24"/>
          <w:szCs w:val="24"/>
        </w:rPr>
        <w:t xml:space="preserve">of </w:t>
      </w:r>
      <w:r>
        <w:rPr>
          <w:rFonts w:ascii="Times New Roman" w:hAnsi="Times New Roman" w:eastAsia="Times New Roman" w:cs="Times New Roman"/>
          <w:i/>
          <w:color w:val="0070C0"/>
          <w:sz w:val="24"/>
          <w:szCs w:val="24"/>
        </w:rPr>
        <w:t xml:space="preserve">P(tros|T) </w:t>
      </w:r>
      <w:r>
        <w:rPr>
          <w:rFonts w:ascii="Times New Roman" w:hAnsi="Times New Roman" w:eastAsia="Times New Roman" w:cs="Times New Roman"/>
          <w:color w:val="0070C0"/>
          <w:sz w:val="24"/>
          <w:szCs w:val="24"/>
        </w:rPr>
        <w:t xml:space="preserve">and </w:t>
      </w:r>
      <w:r>
        <w:rPr>
          <w:rFonts w:ascii="Times New Roman" w:hAnsi="Times New Roman" w:eastAsia="Times New Roman" w:cs="Times New Roman"/>
          <w:i/>
          <w:color w:val="0070C0"/>
          <w:sz w:val="24"/>
          <w:szCs w:val="24"/>
        </w:rPr>
        <w:t>P(edu|E)</w:t>
      </w:r>
      <w:r>
        <w:rPr>
          <w:rFonts w:ascii="Times New Roman" w:hAnsi="Times New Roman" w:eastAsia="Times New Roman" w:cs="Times New Roman"/>
          <w:color w:val="0070C0"/>
          <w:sz w:val="24"/>
          <w:szCs w:val="24"/>
        </w:rPr>
        <w:t xml:space="preserve"> on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 in GOM, BALT and NORW (Model 6. Fig. ++, Table +) was the same as in the samples from the Kola Peninsula (Model 3. </w:t>
      </w:r>
      <w:r>
        <w:rPr>
          <w:rFonts w:ascii="Times New Roman" w:hAnsi="Times New Roman" w:eastAsia="Times New Roman" w:cs="Times New Roman"/>
          <w:b/>
          <w:color w:val="0070C0"/>
          <w:sz w:val="24"/>
          <w:szCs w:val="24"/>
        </w:rPr>
        <w:t>Fig. 2</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b/>
          <w:color w:val="0070C0"/>
          <w:sz w:val="24"/>
          <w:szCs w:val="24"/>
        </w:rPr>
        <w:t>Table 1</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 xml:space="preserve">P(tros|T) </w:t>
      </w:r>
      <w:r>
        <w:rPr>
          <w:rFonts w:ascii="Times New Roman" w:hAnsi="Times New Roman" w:eastAsia="Times New Roman" w:cs="Times New Roman"/>
          <w:color w:val="0070C0"/>
          <w:sz w:val="24"/>
          <w:szCs w:val="24"/>
        </w:rPr>
        <w:t xml:space="preserve">increased with the increasing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lang w:val="en-GB"/>
        </w:rPr>
        <w:t>,</w:t>
      </w:r>
      <w:r>
        <w:rPr>
          <w:rFonts w:ascii="Times New Roman" w:hAnsi="Times New Roman" w:eastAsia="Times New Roman" w:cs="Times New Roman"/>
          <w:color w:val="0070C0"/>
          <w:sz w:val="24"/>
          <w:szCs w:val="24"/>
        </w:rPr>
        <w:t xml:space="preserve"> while </w:t>
      </w:r>
      <w:r>
        <w:rPr>
          <w:rFonts w:ascii="Times New Roman" w:hAnsi="Times New Roman" w:eastAsia="Times New Roman" w:cs="Times New Roman"/>
          <w:i/>
          <w:color w:val="0070C0"/>
          <w:sz w:val="24"/>
          <w:szCs w:val="24"/>
        </w:rPr>
        <w:t>P(edu|E)</w:t>
      </w:r>
      <w:r>
        <w:rPr>
          <w:rFonts w:ascii="Times New Roman" w:hAnsi="Times New Roman" w:eastAsia="Times New Roman" w:cs="Times New Roman"/>
          <w:color w:val="0070C0"/>
          <w:sz w:val="24"/>
          <w:szCs w:val="24"/>
        </w:rPr>
        <w:t xml:space="preserve"> showed an opposite tendency. To simplify and formalize the comparison, we provide the predictions of Model 6 for equally mixed populations (</w:t>
      </w:r>
      <w:r>
        <w:rPr>
          <w:rFonts w:ascii="Times New Roman" w:hAnsi="Times New Roman" w:eastAsia="Times New Roman" w:cs="Times New Roman"/>
          <w:i/>
          <w:color w:val="0070C0"/>
          <w:sz w:val="24"/>
          <w:szCs w:val="24"/>
        </w:rPr>
        <w:t>Ptros</w:t>
      </w:r>
      <w:r>
        <w:rPr>
          <w:rFonts w:ascii="Times New Roman" w:hAnsi="Times New Roman" w:eastAsia="Times New Roman" w:cs="Times New Roman"/>
          <w:color w:val="0070C0"/>
          <w:sz w:val="24"/>
          <w:szCs w:val="24"/>
        </w:rPr>
        <w:t xml:space="preserve">=0.5) together with their 95% confidence intervals in Table 2, where actual proportions of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among T-morphotypes (</w:t>
      </w:r>
      <w:r>
        <w:rPr>
          <w:rFonts w:ascii="Times New Roman" w:hAnsi="Times New Roman" w:eastAsia="Times New Roman" w:cs="Times New Roman"/>
          <w:i/>
          <w:color w:val="0070C0"/>
          <w:sz w:val="24"/>
          <w:szCs w:val="24"/>
        </w:rPr>
        <w:t>P(T|tros)</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M. edulis</w:t>
      </w:r>
      <w:r>
        <w:rPr>
          <w:rFonts w:ascii="Times New Roman" w:hAnsi="Times New Roman" w:eastAsia="Times New Roman" w:cs="Times New Roman"/>
          <w:color w:val="0070C0"/>
          <w:sz w:val="24"/>
          <w:szCs w:val="24"/>
        </w:rPr>
        <w:t xml:space="preserve"> among E-morphotypes (</w:t>
      </w:r>
      <w:r>
        <w:rPr>
          <w:rFonts w:ascii="Times New Roman" w:hAnsi="Times New Roman" w:eastAsia="Times New Roman" w:cs="Times New Roman"/>
          <w:i/>
          <w:color w:val="0070C0"/>
          <w:sz w:val="24"/>
          <w:szCs w:val="24"/>
        </w:rPr>
        <w:t>P(T|edu)</w:t>
      </w:r>
      <w:r>
        <w:rPr>
          <w:rFonts w:ascii="Times New Roman" w:hAnsi="Times New Roman" w:eastAsia="Times New Roman" w:cs="Times New Roman"/>
          <w:color w:val="0070C0"/>
          <w:sz w:val="24"/>
          <w:szCs w:val="24"/>
        </w:rPr>
        <w:t>) in pooled samples from the respected sets are also provided.</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lightGray"/>
        </w:rPr>
        <w:t>Table 2.</w:t>
      </w:r>
      <w:r>
        <w:rPr>
          <w:rFonts w:ascii="Times New Roman" w:hAnsi="Times New Roman" w:eastAsia="Times New Roman" w:cs="Times New Roman"/>
          <w:sz w:val="24"/>
          <w:szCs w:val="24"/>
          <w:highlight w:val="lightGray"/>
        </w:rPr>
        <w:t xml:space="preserve"> Proportions of</w:t>
      </w:r>
      <w:r>
        <w:rPr>
          <w:rFonts w:ascii="Times New Roman" w:hAnsi="Times New Roman" w:eastAsia="Times New Roman" w:cs="Times New Roman"/>
          <w:i/>
          <w:sz w:val="24"/>
          <w:szCs w:val="24"/>
          <w:highlight w:val="lightGray"/>
        </w:rPr>
        <w:t xml:space="preserve"> M. trossulus </w:t>
      </w:r>
      <w:r>
        <w:rPr>
          <w:rFonts w:ascii="Times New Roman" w:hAnsi="Times New Roman" w:eastAsia="Times New Roman" w:cs="Times New Roman"/>
          <w:sz w:val="24"/>
          <w:szCs w:val="24"/>
          <w:highlight w:val="lightGray"/>
        </w:rPr>
        <w:t>among T-morphotypes (</w:t>
      </w:r>
      <w:r>
        <w:rPr>
          <w:rFonts w:ascii="Times New Roman" w:hAnsi="Times New Roman" w:eastAsia="Times New Roman" w:cs="Times New Roman"/>
          <w:i/>
          <w:sz w:val="24"/>
          <w:szCs w:val="24"/>
          <w:highlight w:val="lightGray"/>
        </w:rPr>
        <w:t>P(tros|T)</w:t>
      </w:r>
      <w:r>
        <w:rPr>
          <w:rFonts w:ascii="Times New Roman" w:hAnsi="Times New Roman" w:eastAsia="Times New Roman" w:cs="Times New Roman"/>
          <w:sz w:val="24"/>
          <w:szCs w:val="24"/>
          <w:highlight w:val="lightGray"/>
        </w:rPr>
        <w:t xml:space="preserve">) and proportions of </w:t>
      </w:r>
      <w:r>
        <w:rPr>
          <w:rFonts w:ascii="Times New Roman" w:hAnsi="Times New Roman" w:eastAsia="Times New Roman" w:cs="Times New Roman"/>
          <w:i/>
          <w:sz w:val="24"/>
          <w:szCs w:val="24"/>
          <w:highlight w:val="lightGray"/>
        </w:rPr>
        <w:t>M. edulis</w:t>
      </w:r>
      <w:r>
        <w:rPr>
          <w:rFonts w:ascii="Times New Roman" w:hAnsi="Times New Roman" w:eastAsia="Times New Roman" w:cs="Times New Roman"/>
          <w:sz w:val="24"/>
          <w:szCs w:val="24"/>
          <w:highlight w:val="lightGray"/>
        </w:rPr>
        <w:t xml:space="preserve"> among E-morphotypes (</w:t>
      </w:r>
      <w:r>
        <w:rPr>
          <w:rFonts w:ascii="Times New Roman" w:hAnsi="Times New Roman" w:eastAsia="Times New Roman" w:cs="Times New Roman"/>
          <w:i/>
          <w:sz w:val="24"/>
          <w:szCs w:val="24"/>
          <w:highlight w:val="lightGray"/>
        </w:rPr>
        <w:t>P(edu|E)</w:t>
      </w:r>
      <w:r>
        <w:rPr>
          <w:rFonts w:ascii="Times New Roman" w:hAnsi="Times New Roman" w:eastAsia="Times New Roman" w:cs="Times New Roman"/>
          <w:sz w:val="24"/>
          <w:szCs w:val="24"/>
          <w:highlight w:val="lightGray"/>
        </w:rPr>
        <w:t>) in pooled samples (direct count) and in equally mixed samples (predictions by the regression Model 6) in different sample sets. Low and upper boundaries of 95% confidence intervals are provided for predicted values (in brackets).</w:t>
      </w:r>
    </w:p>
    <w:tbl>
      <w:tblPr>
        <w:tblStyle w:val="21"/>
        <w:tblW w:w="7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924"/>
        <w:gridCol w:w="1351"/>
        <w:gridCol w:w="1924"/>
        <w:gridCol w:w="13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976" w:type="dxa"/>
          </w:tcPr>
          <w:p>
            <w:pPr>
              <w:spacing w:after="0" w:line="360" w:lineRule="auto"/>
              <w:jc w:val="both"/>
              <w:rPr>
                <w:rFonts w:ascii="Arial" w:hAnsi="Arial" w:eastAsia="Arial" w:cs="Arial"/>
                <w:color w:val="0070C0"/>
                <w:sz w:val="24"/>
                <w:szCs w:val="24"/>
              </w:rPr>
            </w:pPr>
          </w:p>
        </w:tc>
        <w:tc>
          <w:tcPr>
            <w:tcW w:w="3275" w:type="dxa"/>
            <w:gridSpan w:val="2"/>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P(edu|E)</w:t>
            </w:r>
          </w:p>
        </w:tc>
        <w:tc>
          <w:tcPr>
            <w:tcW w:w="3275" w:type="dxa"/>
            <w:gridSpan w:val="2"/>
          </w:tcPr>
          <w:p>
            <w:pPr>
              <w:spacing w:after="0" w:line="360" w:lineRule="auto"/>
              <w:jc w:val="both"/>
              <w:rPr>
                <w:rFonts w:ascii="Arial" w:hAnsi="Arial" w:eastAsia="Arial" w:cs="Arial"/>
                <w:color w:val="0070C0"/>
                <w:sz w:val="24"/>
                <w:szCs w:val="24"/>
              </w:rPr>
            </w:pPr>
            <w:r>
              <w:rPr>
                <w:rFonts w:ascii="Arial" w:hAnsi="Arial" w:eastAsia="Arial" w:cs="Arial"/>
                <w:color w:val="0070C0"/>
                <w:sz w:val="24"/>
                <w:szCs w:val="24"/>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976"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Set</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Ptros=0.5</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In the data</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Ptros=0.5</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WBL</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0.77 (0.73-0.81)</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0.86</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0.85 (0.82-0.89)</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BH</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0.70 (0.61-0.78)</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0.84</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0.57 (0.51-0.63)</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GOM</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0.66 (0.54-0.77)</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0.86</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0.86 (0.68-0.95)</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BALT</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0.51 (0.44-0.58)</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0.46</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0.82 (0.58-0.94)</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NORW</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0.64 (0.53-0.74)</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0.51</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0.86 (0.68-0.95)</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SCOT</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0.90</w:t>
            </w:r>
          </w:p>
        </w:tc>
        <w:tc>
          <w:tcPr>
            <w:tcW w:w="1924"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w:t>
            </w:r>
          </w:p>
        </w:tc>
        <w:tc>
          <w:tcPr>
            <w:tcW w:w="1351" w:type="dxa"/>
          </w:tcPr>
          <w:p>
            <w:pPr>
              <w:spacing w:after="0" w:line="360" w:lineRule="auto"/>
              <w:jc w:val="center"/>
              <w:rPr>
                <w:rFonts w:ascii="Arial" w:hAnsi="Arial" w:eastAsia="Arial" w:cs="Arial"/>
                <w:color w:val="0070C0"/>
                <w:sz w:val="24"/>
                <w:szCs w:val="24"/>
              </w:rPr>
            </w:pPr>
            <w:r>
              <w:rPr>
                <w:rFonts w:ascii="Arial" w:hAnsi="Arial" w:eastAsia="Arial" w:cs="Arial"/>
                <w:color w:val="0070C0"/>
                <w:sz w:val="24"/>
                <w:szCs w:val="24"/>
              </w:rPr>
              <w:t>0.96</w:t>
            </w:r>
          </w:p>
        </w:tc>
      </w:tr>
    </w:tbl>
    <w:p>
      <w:pPr>
        <w:spacing w:line="360" w:lineRule="auto"/>
        <w:rPr>
          <w:rFonts w:ascii="Times New Roman" w:hAnsi="Times New Roman" w:eastAsia="Times New Roman" w:cs="Times New Roman"/>
          <w:color w:val="FF0000"/>
          <w:sz w:val="24"/>
          <w:szCs w:val="24"/>
        </w:rPr>
      </w:pPr>
    </w:p>
    <w:p>
      <w:pPr>
        <w:spacing w:line="360" w:lineRule="auto"/>
        <w:rPr>
          <w:rFonts w:ascii="Times New Roman" w:hAnsi="Times New Roman" w:eastAsia="Times New Roman" w:cs="Times New Roman"/>
          <w:color w:val="0070C0"/>
          <w:sz w:val="24"/>
          <w:szCs w:val="24"/>
          <w:highlight w:val="cyan"/>
        </w:rPr>
      </w:pPr>
      <w:r>
        <w:rPr>
          <w:rFonts w:ascii="Times New Roman" w:hAnsi="Times New Roman" w:eastAsia="Times New Roman" w:cs="Times New Roman"/>
          <w:color w:val="0070C0"/>
          <w:sz w:val="24"/>
          <w:szCs w:val="24"/>
        </w:rPr>
        <w:t xml:space="preserve">For equally mixed populations the predictive values of </w:t>
      </w:r>
      <w:r>
        <w:rPr>
          <w:rFonts w:ascii="Times New Roman" w:hAnsi="Times New Roman" w:eastAsia="Times New Roman" w:cs="Times New Roman"/>
          <w:i/>
          <w:color w:val="0070C0"/>
          <w:sz w:val="24"/>
          <w:szCs w:val="24"/>
        </w:rPr>
        <w:t>P(edu|E)</w:t>
      </w:r>
      <w:r>
        <w:rPr>
          <w:color w:val="0070C0"/>
        </w:rPr>
        <w:t xml:space="preserve"> </w:t>
      </w:r>
      <w:r>
        <w:rPr>
          <w:rFonts w:ascii="Times New Roman" w:hAnsi="Times New Roman" w:eastAsia="Times New Roman" w:cs="Times New Roman"/>
          <w:color w:val="0070C0"/>
          <w:sz w:val="24"/>
          <w:szCs w:val="24"/>
        </w:rPr>
        <w:t xml:space="preserve">in </w:t>
      </w:r>
      <w:r>
        <w:rPr>
          <w:rFonts w:ascii="Times New Roman" w:hAnsi="Times New Roman" w:eastAsia="Times New Roman" w:cs="Times New Roman"/>
          <w:i/>
          <w:color w:val="0070C0"/>
          <w:sz w:val="24"/>
          <w:szCs w:val="24"/>
        </w:rPr>
        <w:t>BALT</w:t>
      </w:r>
      <w:r>
        <w:rPr>
          <w:rFonts w:ascii="Times New Roman" w:hAnsi="Times New Roman" w:eastAsia="Times New Roman" w:cs="Times New Roman"/>
          <w:color w:val="0070C0"/>
          <w:sz w:val="24"/>
          <w:szCs w:val="24"/>
        </w:rPr>
        <w:t xml:space="preserve"> did not differ statistically significantly from 0.5, which corresponds to an equal probability of correct and incorrect identification. </w:t>
      </w:r>
      <w:r>
        <w:rPr>
          <w:rFonts w:ascii="Times New Roman" w:hAnsi="Times New Roman" w:eastAsia="Times New Roman" w:cs="Times New Roman"/>
          <w:i/>
          <w:color w:val="0070C0"/>
          <w:sz w:val="24"/>
          <w:szCs w:val="24"/>
        </w:rPr>
        <w:t>P(edu|E)</w:t>
      </w:r>
      <w:r>
        <w:rPr>
          <w:rFonts w:ascii="Times New Roman" w:hAnsi="Times New Roman" w:eastAsia="Times New Roman" w:cs="Times New Roman"/>
          <w:color w:val="0070C0"/>
          <w:sz w:val="24"/>
          <w:szCs w:val="24"/>
        </w:rPr>
        <w:t xml:space="preserve"> in </w:t>
      </w:r>
      <w:r>
        <w:rPr>
          <w:rFonts w:ascii="Times New Roman" w:hAnsi="Times New Roman" w:eastAsia="Times New Roman" w:cs="Times New Roman"/>
          <w:i/>
          <w:color w:val="0070C0"/>
          <w:sz w:val="24"/>
          <w:szCs w:val="24"/>
        </w:rPr>
        <w:t>BH</w:t>
      </w:r>
      <w:r>
        <w:rPr>
          <w:rFonts w:ascii="Times New Roman" w:hAnsi="Times New Roman" w:eastAsia="Times New Roman" w:cs="Times New Roman"/>
          <w:color w:val="0070C0"/>
          <w:sz w:val="24"/>
          <w:szCs w:val="24"/>
        </w:rPr>
        <w:t>, though quite low, was statistically significantly different from 0.5</w:t>
      </w:r>
      <w:r>
        <w:rPr>
          <w:rFonts w:ascii="Times New Roman" w:hAnsi="Times New Roman" w:eastAsia="Times New Roman" w:cs="Times New Roman"/>
          <w:i/>
          <w:color w:val="0070C0"/>
          <w:sz w:val="24"/>
          <w:szCs w:val="24"/>
        </w:rPr>
        <w:t>.</w:t>
      </w:r>
      <w:r>
        <w:rPr>
          <w:rFonts w:ascii="Times New Roman" w:hAnsi="Times New Roman" w:eastAsia="Times New Roman" w:cs="Times New Roman"/>
          <w:color w:val="0070C0"/>
          <w:sz w:val="24"/>
          <w:szCs w:val="24"/>
        </w:rPr>
        <w:t xml:space="preserve"> At the same time, the probabilities of correct identification of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by the T-morphotype in </w:t>
      </w:r>
      <w:r>
        <w:rPr>
          <w:rFonts w:ascii="Times New Roman" w:hAnsi="Times New Roman" w:eastAsia="Times New Roman" w:cs="Times New Roman"/>
          <w:i/>
          <w:color w:val="0070C0"/>
          <w:sz w:val="24"/>
          <w:szCs w:val="24"/>
        </w:rPr>
        <w:t>GOM</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Balt</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Norw</w:t>
      </w:r>
      <w:r>
        <w:rPr>
          <w:rFonts w:ascii="Times New Roman" w:hAnsi="Times New Roman" w:eastAsia="Times New Roman" w:cs="Times New Roman"/>
          <w:color w:val="0070C0"/>
          <w:sz w:val="24"/>
          <w:szCs w:val="24"/>
        </w:rPr>
        <w:t xml:space="preserve"> were quite high </w:t>
      </w:r>
      <w:r>
        <w:rPr>
          <w:rFonts w:ascii="Times New Roman" w:hAnsi="Times New Roman" w:eastAsia="Times New Roman" w:cs="Times New Roman"/>
          <w:color w:val="0070C0"/>
          <w:sz w:val="24"/>
          <w:szCs w:val="24"/>
          <w:highlight w:val="yellow"/>
        </w:rPr>
        <w:t xml:space="preserve">(for the range of </w:t>
      </w:r>
      <w:r>
        <w:rPr>
          <w:rFonts w:ascii="Times New Roman" w:hAnsi="Times New Roman" w:eastAsia="Times New Roman" w:cs="Times New Roman"/>
          <w:i/>
          <w:color w:val="0070C0"/>
          <w:sz w:val="24"/>
          <w:szCs w:val="24"/>
          <w:highlight w:val="yellow"/>
        </w:rPr>
        <w:t>Ptros</w:t>
      </w:r>
      <w:r>
        <w:rPr>
          <w:rFonts w:ascii="Times New Roman" w:hAnsi="Times New Roman" w:eastAsia="Times New Roman" w:cs="Times New Roman"/>
          <w:color w:val="0070C0"/>
          <w:sz w:val="24"/>
          <w:szCs w:val="24"/>
          <w:highlight w:val="yellow"/>
        </w:rPr>
        <w:t>&gt;0.5)</w:t>
      </w:r>
      <w:r>
        <w:rPr>
          <w:rFonts w:ascii="Times New Roman" w:hAnsi="Times New Roman" w:eastAsia="Times New Roman" w:cs="Times New Roman"/>
          <w:color w:val="0070C0"/>
          <w:sz w:val="24"/>
          <w:szCs w:val="24"/>
        </w:rPr>
        <w:t xml:space="preserve">. In general, </w:t>
      </w:r>
      <w:commentRangeStart w:id="37"/>
      <w:r>
        <w:rPr>
          <w:rFonts w:ascii="Times New Roman" w:hAnsi="Times New Roman" w:eastAsia="Times New Roman" w:cs="Times New Roman"/>
          <w:color w:val="0070C0"/>
          <w:sz w:val="24"/>
          <w:szCs w:val="24"/>
        </w:rPr>
        <w:t xml:space="preserve">high </w:t>
      </w:r>
      <w:commentRangeEnd w:id="37"/>
      <w:r>
        <w:rPr>
          <w:rStyle w:val="17"/>
          <w:color w:val="0070C0"/>
        </w:rPr>
        <w:commentReference w:id="37"/>
      </w:r>
      <w:r>
        <w:rPr>
          <w:rFonts w:ascii="Times New Roman" w:hAnsi="Times New Roman" w:eastAsia="Times New Roman" w:cs="Times New Roman"/>
          <w:color w:val="0070C0"/>
          <w:sz w:val="24"/>
          <w:szCs w:val="24"/>
        </w:rPr>
        <w:t>predictive values for both species were revealed in WSBL.</w:t>
      </w:r>
    </w:p>
    <w:p>
      <w:pPr>
        <w:spacing w:line="360" w:lineRule="auto"/>
        <w:rPr>
          <w:rFonts w:hint="default" w:ascii="Times New Roman" w:hAnsi="Times New Roman" w:eastAsia="Times New Roman" w:cs="Times New Roman"/>
          <w:color w:val="0070C0"/>
          <w:sz w:val="24"/>
          <w:szCs w:val="24"/>
          <w:lang w:val="ru-RU"/>
        </w:rPr>
      </w:pPr>
      <w:r>
        <w:rPr>
          <w:rFonts w:ascii="Times New Roman" w:hAnsi="Times New Roman" w:eastAsia="Times New Roman" w:cs="Times New Roman"/>
          <w:color w:val="0070C0"/>
          <w:sz w:val="24"/>
          <w:szCs w:val="24"/>
        </w:rPr>
        <w:t xml:space="preserve">Variation in morphotype frequencies between </w:t>
      </w:r>
      <w:r>
        <w:rPr>
          <w:rFonts w:ascii="Times New Roman" w:hAnsi="Times New Roman" w:eastAsia="Times New Roman" w:cs="Times New Roman"/>
          <w:i/>
          <w:color w:val="0070C0"/>
          <w:sz w:val="24"/>
          <w:szCs w:val="24"/>
        </w:rPr>
        <w:t>M. edulis</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within and between contact zones revealed in the study is illustrated in Fig. 1, where the estimates of </w:t>
      </w:r>
      <w:r>
        <w:rPr>
          <w:rFonts w:ascii="Times New Roman" w:hAnsi="Times New Roman" w:eastAsia="Times New Roman" w:cs="Times New Roman"/>
          <w:i/>
          <w:color w:val="0070C0"/>
          <w:sz w:val="24"/>
          <w:szCs w:val="24"/>
        </w:rPr>
        <w:t>P(T|edu)</w:t>
      </w:r>
      <w:r>
        <w:rPr>
          <w:rFonts w:ascii="Times New Roman" w:hAnsi="Times New Roman" w:eastAsia="Times New Roman" w:cs="Times New Roman"/>
          <w:color w:val="0070C0"/>
          <w:sz w:val="24"/>
          <w:szCs w:val="24"/>
        </w:rPr>
        <w:t xml:space="preserve"> and </w:t>
      </w:r>
      <w:r>
        <w:rPr>
          <w:rFonts w:ascii="Times New Roman" w:hAnsi="Times New Roman" w:eastAsia="Times New Roman" w:cs="Times New Roman"/>
          <w:i/>
          <w:color w:val="0070C0"/>
          <w:sz w:val="24"/>
          <w:szCs w:val="24"/>
        </w:rPr>
        <w:t>P(T|tros)</w:t>
      </w:r>
      <w:r>
        <w:rPr>
          <w:rFonts w:ascii="Times New Roman" w:hAnsi="Times New Roman" w:eastAsia="Times New Roman" w:cs="Times New Roman"/>
          <w:color w:val="0070C0"/>
          <w:sz w:val="24"/>
          <w:szCs w:val="24"/>
        </w:rPr>
        <w:t xml:space="preserve"> in pooled samples from different sets are provided. </w:t>
      </w:r>
      <w:r>
        <w:rPr>
          <w:rFonts w:ascii="Times New Roman" w:hAnsi="Times New Roman" w:eastAsia="Times New Roman" w:cs="Times New Roman"/>
          <w:i/>
          <w:color w:val="0070C0"/>
          <w:sz w:val="24"/>
          <w:szCs w:val="24"/>
        </w:rPr>
        <w:t>P(T|edu)</w:t>
      </w:r>
      <w:r>
        <w:rPr>
          <w:rFonts w:ascii="Times New Roman" w:hAnsi="Times New Roman" w:eastAsia="Times New Roman" w:cs="Times New Roman"/>
          <w:color w:val="0070C0"/>
          <w:sz w:val="24"/>
          <w:szCs w:val="24"/>
        </w:rPr>
        <w:t xml:space="preserve"> was 53% in the saline Barents Sea and less than 10% in all the other sets. In its turn, </w:t>
      </w:r>
      <w:r>
        <w:rPr>
          <w:rFonts w:ascii="Times New Roman" w:hAnsi="Times New Roman" w:eastAsia="Times New Roman" w:cs="Times New Roman"/>
          <w:i/>
          <w:color w:val="0070C0"/>
          <w:sz w:val="24"/>
          <w:szCs w:val="24"/>
        </w:rPr>
        <w:t xml:space="preserve">P(T|tros) </w:t>
      </w:r>
      <w:r>
        <w:rPr>
          <w:rFonts w:ascii="Times New Roman" w:hAnsi="Times New Roman" w:eastAsia="Times New Roman" w:cs="Times New Roman"/>
          <w:color w:val="0070C0"/>
          <w:sz w:val="24"/>
          <w:szCs w:val="24"/>
        </w:rPr>
        <w:t xml:space="preserve">was 17% in Western Baltic, 42% in Western Norway, 49% in the Gulf of Maine and more than 75% in the White and Barents Seas and Northern Scotland. </w:t>
      </w:r>
      <w:r>
        <w:rPr>
          <w:rFonts w:ascii="Times New Roman" w:hAnsi="Times New Roman" w:eastAsia="Times New Roman" w:cs="Times New Roman"/>
          <w:i/>
          <w:color w:val="0070C0"/>
          <w:sz w:val="24"/>
          <w:szCs w:val="24"/>
        </w:rPr>
        <w:t xml:space="preserve">P(T|tros) </w:t>
      </w:r>
      <w:r>
        <w:rPr>
          <w:rFonts w:ascii="Times New Roman" w:hAnsi="Times New Roman" w:eastAsia="Times New Roman" w:cs="Times New Roman"/>
          <w:color w:val="0070C0"/>
          <w:sz w:val="24"/>
          <w:szCs w:val="24"/>
        </w:rPr>
        <w:t xml:space="preserve">estimates in Norway and the Gulf of Maine were much affected by the outlier samples (see above). If we discard these samples, </w:t>
      </w:r>
      <w:r>
        <w:rPr>
          <w:rFonts w:ascii="Times New Roman" w:hAnsi="Times New Roman" w:eastAsia="Times New Roman" w:cs="Times New Roman"/>
          <w:i/>
          <w:color w:val="0070C0"/>
          <w:sz w:val="24"/>
          <w:szCs w:val="24"/>
        </w:rPr>
        <w:t xml:space="preserve">P(T|tros) </w:t>
      </w:r>
      <w:r>
        <w:rPr>
          <w:rFonts w:ascii="Times New Roman" w:hAnsi="Times New Roman" w:eastAsia="Times New Roman" w:cs="Times New Roman"/>
          <w:color w:val="0070C0"/>
          <w:sz w:val="24"/>
          <w:szCs w:val="24"/>
          <w:lang w:val="en-GB"/>
        </w:rPr>
        <w:t xml:space="preserve">will </w:t>
      </w:r>
      <w:r>
        <w:rPr>
          <w:rFonts w:ascii="Times New Roman" w:hAnsi="Times New Roman" w:eastAsia="Times New Roman" w:cs="Times New Roman"/>
          <w:color w:val="0070C0"/>
          <w:sz w:val="24"/>
          <w:szCs w:val="24"/>
        </w:rPr>
        <w:t>make up 54% in Norway and 71% in the Gulf of Maine.</w:t>
      </w:r>
      <w:r>
        <w:rPr>
          <w:rFonts w:ascii="Times New Roman" w:hAnsi="Times New Roman" w:eastAsia="Times New Roman" w:cs="Times New Roman"/>
          <w:color w:val="FFFF00"/>
          <w:sz w:val="24"/>
          <w:szCs w:val="24"/>
          <w:highlight w:val="red"/>
        </w:rPr>
        <w:t xml:space="preserve"> </w:t>
      </w:r>
      <w:r>
        <w:rPr>
          <w:rFonts w:hint="default" w:ascii="Times New Roman" w:hAnsi="Times New Roman" w:eastAsia="Times New Roman" w:cs="Times New Roman"/>
          <w:color w:val="FFFF00"/>
          <w:sz w:val="24"/>
          <w:szCs w:val="24"/>
          <w:highlight w:val="red"/>
          <w:lang w:val="en-US"/>
        </w:rPr>
        <w:t xml:space="preserve">Att! </w:t>
      </w:r>
      <w:r>
        <w:rPr>
          <w:rFonts w:hint="default" w:ascii="Times New Roman" w:hAnsi="Times New Roman" w:eastAsia="Times New Roman" w:cs="Times New Roman"/>
          <w:color w:val="FFFF00"/>
          <w:sz w:val="24"/>
          <w:szCs w:val="24"/>
          <w:highlight w:val="red"/>
          <w:lang w:val="ru-RU"/>
        </w:rPr>
        <w:t>Надо везде договоритья о  том, в чем измеряем доли. Я за доли от единицы</w:t>
      </w:r>
    </w:p>
    <w:p>
      <w:pPr>
        <w:spacing w:line="360" w:lineRule="auto"/>
        <w:rPr>
          <w:rFonts w:ascii="Times New Roman" w:hAnsi="Times New Roman" w:eastAsia="Times New Roman" w:cs="Times New Roman"/>
          <w:color w:val="0070C0"/>
          <w:sz w:val="24"/>
          <w:szCs w:val="24"/>
        </w:rPr>
      </w:pPr>
      <w:r>
        <w:rPr>
          <w:rFonts w:ascii="Times New Roman" w:hAnsi="Times New Roman" w:eastAsia="Times New Roman" w:cs="Times New Roman"/>
          <w:color w:val="0070C0"/>
          <w:sz w:val="24"/>
          <w:szCs w:val="24"/>
        </w:rPr>
        <w:t xml:space="preserve">Fig. 1 also shows the morphotype frequencies in putatively pure populations of species out of the contact zones studied. Within the ancestral range of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in the Pacific, the populations were nearly monomorphic for the T-morphotype. In the </w:t>
      </w:r>
      <w:r>
        <w:rPr>
          <w:rFonts w:ascii="Times New Roman" w:hAnsi="Times New Roman" w:eastAsia="Times New Roman" w:cs="Times New Roman"/>
          <w:color w:val="0070C0"/>
          <w:sz w:val="24"/>
          <w:szCs w:val="24"/>
          <w:highlight w:val="yellow"/>
        </w:rPr>
        <w:t>Passamaquoddy Bay</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i/>
          <w:color w:val="0070C0"/>
          <w:sz w:val="24"/>
          <w:szCs w:val="24"/>
        </w:rPr>
        <w:t>P(T|tros)</w:t>
      </w:r>
      <w:r>
        <w:rPr>
          <w:rFonts w:ascii="Times New Roman" w:hAnsi="Times New Roman" w:eastAsia="Times New Roman" w:cs="Times New Roman"/>
          <w:color w:val="0070C0"/>
          <w:sz w:val="24"/>
          <w:szCs w:val="24"/>
        </w:rPr>
        <w:t xml:space="preserve"> was 0.81, i.e. close to that in most of the conspecific </w:t>
      </w:r>
      <w:commentRangeStart w:id="38"/>
      <w:r>
        <w:rPr>
          <w:rFonts w:ascii="Times New Roman" w:hAnsi="Times New Roman" w:eastAsia="Times New Roman" w:cs="Times New Roman"/>
          <w:color w:val="0070C0"/>
          <w:sz w:val="24"/>
          <w:szCs w:val="24"/>
        </w:rPr>
        <w:t>populations</w:t>
      </w:r>
      <w:commentRangeEnd w:id="38"/>
      <w:r>
        <w:rPr>
          <w:rStyle w:val="17"/>
          <w:color w:val="0070C0"/>
        </w:rPr>
        <w:commentReference w:id="38"/>
      </w:r>
      <w:r>
        <w:rPr>
          <w:rFonts w:ascii="Times New Roman" w:hAnsi="Times New Roman" w:eastAsia="Times New Roman" w:cs="Times New Roman"/>
          <w:color w:val="0070C0"/>
          <w:sz w:val="24"/>
          <w:szCs w:val="24"/>
        </w:rPr>
        <w:t xml:space="preserve"> in the Gulf of Maine. All reference </w:t>
      </w:r>
      <w:r>
        <w:rPr>
          <w:rFonts w:ascii="Times New Roman" w:hAnsi="Times New Roman" w:eastAsia="Times New Roman" w:cs="Times New Roman"/>
          <w:i/>
          <w:color w:val="0070C0"/>
          <w:sz w:val="24"/>
          <w:szCs w:val="24"/>
        </w:rPr>
        <w:t>M. edulis</w:t>
      </w:r>
      <w:r>
        <w:rPr>
          <w:rFonts w:ascii="Times New Roman" w:hAnsi="Times New Roman" w:eastAsia="Times New Roman" w:cs="Times New Roman"/>
          <w:color w:val="0070C0"/>
          <w:sz w:val="24"/>
          <w:szCs w:val="24"/>
        </w:rPr>
        <w:t xml:space="preserve"> populations from temperate areas (Long Island Sound and Cape Cod in Western Atlantic, Northern and Norwegian Seas in Europe) were nearly monomorphic for the E-morphotype. At the northeast extreme of the species range in East Atlantic, in the Southwestern Barents Sea, </w:t>
      </w:r>
      <w:r>
        <w:rPr>
          <w:rFonts w:ascii="Times New Roman" w:hAnsi="Times New Roman" w:eastAsia="Times New Roman" w:cs="Times New Roman"/>
          <w:i/>
          <w:color w:val="0070C0"/>
          <w:sz w:val="24"/>
          <w:szCs w:val="24"/>
        </w:rPr>
        <w:t>P(T|edu)</w:t>
      </w:r>
      <w:r>
        <w:rPr>
          <w:rFonts w:ascii="Times New Roman" w:hAnsi="Times New Roman" w:eastAsia="Times New Roman" w:cs="Times New Roman"/>
          <w:color w:val="0070C0"/>
          <w:sz w:val="24"/>
          <w:szCs w:val="24"/>
        </w:rPr>
        <w:t xml:space="preserve"> varied considerably between samples, in particular between samples from brackish (range 0-3%) and saline (0.35-0.70%) localities (see ESM Table 2), as it did along the Barents sea coast of the Kola Peninsula. Increased </w:t>
      </w:r>
      <w:r>
        <w:rPr>
          <w:rFonts w:ascii="Times New Roman" w:hAnsi="Times New Roman" w:eastAsia="Times New Roman" w:cs="Times New Roman"/>
          <w:i/>
          <w:color w:val="0070C0"/>
          <w:sz w:val="24"/>
          <w:szCs w:val="24"/>
        </w:rPr>
        <w:t>P(T|edu)</w:t>
      </w:r>
      <w:r>
        <w:rPr>
          <w:rFonts w:ascii="Times New Roman" w:hAnsi="Times New Roman" w:eastAsia="Times New Roman" w:cs="Times New Roman"/>
          <w:color w:val="0070C0"/>
          <w:sz w:val="24"/>
          <w:szCs w:val="24"/>
        </w:rPr>
        <w:t xml:space="preserve"> was also recorded in </w:t>
      </w:r>
      <w:r>
        <w:rPr>
          <w:rFonts w:ascii="Times New Roman" w:hAnsi="Times New Roman" w:eastAsia="Times New Roman" w:cs="Times New Roman"/>
          <w:color w:val="0070C0"/>
          <w:sz w:val="24"/>
          <w:szCs w:val="24"/>
          <w:highlight w:val="yellow"/>
        </w:rPr>
        <w:t>two</w:t>
      </w:r>
      <w:r>
        <w:rPr>
          <w:rFonts w:ascii="Times New Roman" w:hAnsi="Times New Roman" w:eastAsia="Times New Roman" w:cs="Times New Roman"/>
          <w:color w:val="0070C0"/>
          <w:sz w:val="24"/>
          <w:szCs w:val="24"/>
        </w:rPr>
        <w:t xml:space="preserve">  northernmost samples from Western Atlantic (both from saline localities), Greenland (66%) and the Gulf of St. Lawrence (73%).</w:t>
      </w:r>
    </w:p>
    <w:p>
      <w:pPr>
        <w:spacing w:line="360" w:lineRule="auto"/>
        <w:rPr>
          <w:rFonts w:ascii="Times New Roman" w:hAnsi="Times New Roman" w:eastAsia="Times New Roman" w:cs="Times New Roman"/>
          <w:b/>
          <w:color w:val="000000"/>
          <w:sz w:val="24"/>
          <w:szCs w:val="24"/>
        </w:rPr>
      </w:pPr>
      <w:bookmarkStart w:id="0" w:name="_gjdgxs" w:colFirst="0" w:colLast="0"/>
      <w:bookmarkEnd w:id="0"/>
      <w:r>
        <w:rPr>
          <w:rFonts w:ascii="Times New Roman" w:hAnsi="Times New Roman" w:eastAsia="Times New Roman" w:cs="Times New Roman"/>
          <w:b/>
          <w:color w:val="000000"/>
          <w:sz w:val="24"/>
          <w:szCs w:val="24"/>
        </w:rPr>
        <w:t>Associations between morphotypes and shell size</w:t>
      </w:r>
    </w:p>
    <w:p>
      <w:pPr>
        <w:spacing w:line="360" w:lineRule="auto"/>
        <w:rPr>
          <w:rFonts w:ascii="Times New Roman" w:hAnsi="Times New Roman" w:eastAsia="Times New Roman" w:cs="Times New Roman"/>
          <w:b/>
          <w:color w:val="0070C0"/>
          <w:sz w:val="24"/>
          <w:szCs w:val="24"/>
        </w:rPr>
      </w:pPr>
      <w:r>
        <w:rPr>
          <w:rFonts w:ascii="Times New Roman" w:hAnsi="Times New Roman" w:eastAsia="Times New Roman" w:cs="Times New Roman"/>
          <w:color w:val="0070C0"/>
          <w:sz w:val="24"/>
          <w:szCs w:val="24"/>
        </w:rP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rFonts w:ascii="Times New Roman" w:hAnsi="Times New Roman" w:eastAsia="Times New Roman" w:cs="Times New Roman"/>
          <w:i/>
          <w:color w:val="0070C0"/>
          <w:sz w:val="24"/>
          <w:szCs w:val="24"/>
        </w:rPr>
        <w:t>M. edulis</w:t>
      </w:r>
      <w:r>
        <w:rPr>
          <w:rFonts w:ascii="Times New Roman" w:hAnsi="Times New Roman" w:eastAsia="Times New Roman" w:cs="Times New Roman"/>
          <w:color w:val="0070C0"/>
          <w:sz w:val="24"/>
          <w:szCs w:val="24"/>
        </w:rPr>
        <w:t xml:space="preserve"> and in 17 out of 43 comparisons for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The slope-terms of the regression models were individually significant (p&lt;0.05) in four cases for </w:t>
      </w:r>
      <w:r>
        <w:rPr>
          <w:rFonts w:ascii="Times New Roman" w:hAnsi="Times New Roman" w:eastAsia="Times New Roman" w:cs="Times New Roman"/>
          <w:i/>
          <w:color w:val="0070C0"/>
          <w:sz w:val="24"/>
          <w:szCs w:val="24"/>
        </w:rPr>
        <w:t>M. edulus</w:t>
      </w:r>
      <w:r>
        <w:rPr>
          <w:rFonts w:ascii="Times New Roman" w:hAnsi="Times New Roman" w:eastAsia="Times New Roman" w:cs="Times New Roman"/>
          <w:color w:val="0070C0"/>
          <w:sz w:val="24"/>
          <w:szCs w:val="24"/>
        </w:rPr>
        <w:t xml:space="preserve"> and in four cases for </w:t>
      </w:r>
      <w:r>
        <w:rPr>
          <w:rFonts w:ascii="Times New Roman" w:hAnsi="Times New Roman" w:eastAsia="Times New Roman" w:cs="Times New Roman"/>
          <w:i/>
          <w:color w:val="0070C0"/>
          <w:sz w:val="24"/>
          <w:szCs w:val="24"/>
        </w:rPr>
        <w:t>M. trossulus</w:t>
      </w:r>
      <w:r>
        <w:rPr>
          <w:rFonts w:ascii="Times New Roman" w:hAnsi="Times New Roman" w:eastAsia="Times New Roman" w:cs="Times New Roman"/>
          <w:color w:val="0070C0"/>
          <w:sz w:val="24"/>
          <w:szCs w:val="24"/>
        </w:rPr>
        <w:t xml:space="preserve">, but only in one case when the correction for multiple testing was applied (sample Bergen_MV, see </w:t>
      </w:r>
      <w:r>
        <w:rPr>
          <w:rFonts w:ascii="Times New Roman" w:hAnsi="Times New Roman" w:eastAsia="Times New Roman" w:cs="Times New Roman"/>
          <w:color w:val="0070C0"/>
          <w:sz w:val="24"/>
          <w:szCs w:val="24"/>
          <w:highlight w:val="yellow"/>
        </w:rPr>
        <w:t>S3 table</w:t>
      </w:r>
      <w:r>
        <w:rPr>
          <w:rFonts w:ascii="Times New Roman" w:hAnsi="Times New Roman" w:eastAsia="Times New Roman" w:cs="Times New Roman"/>
          <w:color w:val="0070C0"/>
          <w:sz w:val="24"/>
          <w:szCs w:val="24"/>
        </w:rPr>
        <w:t xml:space="preserve">). </w:t>
      </w:r>
      <w:r>
        <w:rPr>
          <w:rFonts w:ascii="Times New Roman" w:hAnsi="Times New Roman" w:eastAsia="Times New Roman" w:cs="Times New Roman"/>
          <w:color w:val="0070C0"/>
          <w:sz w:val="24"/>
          <w:szCs w:val="24"/>
          <w:highlight w:val="yellow"/>
        </w:rPr>
        <w:t>We also checked the presence of any patterns in residuals from Model 6 as a function of mussel size</w:t>
      </w:r>
      <w:commentRangeStart w:id="39"/>
      <w:r>
        <w:rPr>
          <w:rFonts w:ascii="Times New Roman" w:hAnsi="Times New Roman" w:eastAsia="Times New Roman" w:cs="Times New Roman"/>
          <w:color w:val="0070C0"/>
          <w:sz w:val="24"/>
          <w:szCs w:val="24"/>
          <w:highlight w:val="yellow"/>
        </w:rPr>
        <w:t>.</w:t>
      </w:r>
      <w:r>
        <w:rPr>
          <w:rFonts w:hint="default" w:ascii="Times New Roman" w:hAnsi="Times New Roman" w:eastAsia="Times New Roman" w:cs="Times New Roman"/>
          <w:color w:val="0070C0"/>
          <w:sz w:val="24"/>
          <w:szCs w:val="24"/>
          <w:highlight w:val="yellow"/>
          <w:lang w:val="ru-RU"/>
        </w:rPr>
        <w:t xml:space="preserve"> </w:t>
      </w:r>
      <w:r>
        <w:rPr>
          <w:rFonts w:ascii="Times New Roman" w:hAnsi="Times New Roman" w:eastAsia="Times New Roman" w:cs="Times New Roman"/>
          <w:b/>
          <w:color w:val="0070C0"/>
          <w:sz w:val="24"/>
          <w:szCs w:val="24"/>
        </w:rPr>
        <w:t xml:space="preserve"> </w:t>
      </w:r>
      <w:commentRangeEnd w:id="39"/>
      <w:r>
        <w:rPr>
          <w:rStyle w:val="17"/>
        </w:rPr>
        <w:commentReference w:id="39"/>
      </w:r>
      <w:r>
        <w:rPr>
          <w:rFonts w:hint="default" w:ascii="Times New Roman" w:hAnsi="Times New Roman" w:eastAsia="Times New Roman" w:cs="Times New Roman"/>
          <w:b/>
          <w:color w:val="0070C0"/>
          <w:sz w:val="24"/>
          <w:szCs w:val="24"/>
          <w:lang w:val="ru-RU"/>
        </w:rPr>
        <w:t xml:space="preserve"> </w:t>
      </w:r>
      <w:r>
        <w:rPr>
          <w:rFonts w:hint="default" w:ascii="Times New Roman" w:hAnsi="Times New Roman" w:eastAsia="Times New Roman" w:cs="Times New Roman"/>
          <w:color w:val="FFFF00"/>
          <w:sz w:val="24"/>
          <w:szCs w:val="24"/>
          <w:highlight w:val="red"/>
          <w:lang w:val="en-US"/>
        </w:rPr>
        <w:t>but no one was found.</w:t>
      </w:r>
    </w:p>
    <w:p>
      <w:pPr>
        <w:spacing w:line="360" w:lineRule="auto"/>
        <w:rPr>
          <w:rFonts w:hint="default" w:ascii="Times New Roman" w:hAnsi="Times New Roman" w:eastAsia="Times New Roman" w:cs="Times New Roman"/>
          <w:b/>
          <w:color w:val="1F497D"/>
          <w:sz w:val="24"/>
          <w:szCs w:val="24"/>
          <w:lang w:val="en-US"/>
        </w:rPr>
      </w:pPr>
      <w:r>
        <w:rPr>
          <w:rFonts w:ascii="Times New Roman" w:hAnsi="Times New Roman" w:eastAsia="Times New Roman" w:cs="Times New Roman"/>
          <w:b/>
          <w:color w:val="1F497D"/>
          <w:sz w:val="24"/>
          <w:szCs w:val="24"/>
        </w:rPr>
        <w:t>Prediction of taxonomic structure of populations and predictive values of the morphotype</w:t>
      </w:r>
      <w:del w:id="0" w:author="Arcella" w:date="2020-06-12T16:54:00Z">
        <w:r>
          <w:rPr>
            <w:rFonts w:ascii="Times New Roman" w:hAnsi="Times New Roman" w:eastAsia="Times New Roman" w:cs="Times New Roman"/>
            <w:b/>
            <w:color w:val="1F497D"/>
            <w:sz w:val="24"/>
            <w:szCs w:val="24"/>
          </w:rPr>
          <w:delText>-</w:delText>
        </w:r>
      </w:del>
      <w:ins w:id="1" w:author="Arcella" w:date="2020-06-12T16:54:00Z">
        <w:r>
          <w:rPr>
            <w:rFonts w:ascii="Times New Roman" w:hAnsi="Times New Roman" w:eastAsia="Times New Roman" w:cs="Times New Roman"/>
            <w:b/>
            <w:color w:val="1F497D"/>
            <w:sz w:val="24"/>
            <w:szCs w:val="24"/>
          </w:rPr>
          <w:t xml:space="preserve"> </w:t>
        </w:r>
      </w:ins>
      <w:r>
        <w:rPr>
          <w:rFonts w:ascii="Times New Roman" w:hAnsi="Times New Roman" w:eastAsia="Times New Roman" w:cs="Times New Roman"/>
          <w:b/>
          <w:color w:val="1F497D"/>
          <w:sz w:val="24"/>
          <w:szCs w:val="24"/>
        </w:rPr>
        <w:t xml:space="preserve">test basing on </w:t>
      </w:r>
      <w:r>
        <w:rPr>
          <w:rFonts w:hint="default" w:ascii="Times New Roman" w:hAnsi="Times New Roman" w:eastAsia="Times New Roman" w:cs="Times New Roman"/>
          <w:b/>
          <w:color w:val="1F497D"/>
          <w:sz w:val="24"/>
          <w:szCs w:val="24"/>
          <w:lang w:val="en-US"/>
        </w:rPr>
        <w:t>probability calculators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Using the coefficients of the regression models</w:t>
      </w:r>
      <w:del w:id="2" w:author="Arcella" w:date="2020-06-12T17:06:00Z">
        <w:r>
          <w:rPr>
            <w:rFonts w:ascii="Times New Roman" w:hAnsi="Times New Roman" w:eastAsia="Times New Roman" w:cs="Times New Roman"/>
            <w:sz w:val="24"/>
            <w:szCs w:val="24"/>
          </w:rPr>
          <w:delText xml:space="preserve">  the </w:delText>
        </w:r>
      </w:del>
      <w:ins w:id="3" w:author="Arcella" w:date="2020-06-12T17:06:00Z">
        <w:r>
          <w:rPr>
            <w:rFonts w:ascii="Times New Roman" w:hAnsi="Times New Roman" w:eastAsia="Times New Roman" w:cs="Times New Roman"/>
            <w:sz w:val="24"/>
            <w:szCs w:val="24"/>
            <w:lang w:val="ru-RU"/>
          </w:rPr>
          <w:t xml:space="preserve"> </w:t>
        </w:r>
      </w:ins>
      <w:r>
        <w:rPr>
          <w:rFonts w:ascii="Times New Roman" w:hAnsi="Times New Roman" w:eastAsia="Times New Roman" w:cs="Times New Roman"/>
          <w:sz w:val="24"/>
          <w:szCs w:val="24"/>
        </w:rPr>
        <w:t>Model 4 and Model 6  (Table 1)</w:t>
      </w:r>
      <w:ins w:id="4" w:author="Arcella" w:date="2020-06-12T17:07:00Z">
        <w:r>
          <w:rPr>
            <w:rFonts w:ascii="Times New Roman" w:hAnsi="Times New Roman" w:eastAsia="Times New Roman" w:cs="Times New Roman"/>
            <w:sz w:val="24"/>
            <w:szCs w:val="24"/>
            <w:lang w:val="en-GB"/>
          </w:rPr>
          <w:t>,</w:t>
        </w:r>
      </w:ins>
      <w:r>
        <w:rPr>
          <w:rFonts w:ascii="Times New Roman" w:hAnsi="Times New Roman" w:eastAsia="Times New Roman" w:cs="Times New Roman"/>
          <w:sz w:val="24"/>
          <w:szCs w:val="24"/>
        </w:rPr>
        <w:t xml:space="preserve"> we constructed a set of formulas predicting the  taxonomic structure (Ptros) and </w:t>
      </w:r>
      <w:ins w:id="5" w:author="Arcella" w:date="2020-06-12T17:07:00Z">
        <w:r>
          <w:rPr>
            <w:rFonts w:ascii="Times New Roman" w:hAnsi="Times New Roman" w:eastAsia="Times New Roman" w:cs="Times New Roman"/>
            <w:sz w:val="24"/>
            <w:szCs w:val="24"/>
          </w:rPr>
          <w:t xml:space="preserve"> the </w:t>
        </w:r>
      </w:ins>
      <w:r>
        <w:rPr>
          <w:rFonts w:ascii="Times New Roman" w:hAnsi="Times New Roman" w:eastAsia="Times New Roman" w:cs="Times New Roman"/>
          <w:sz w:val="24"/>
          <w:szCs w:val="24"/>
        </w:rPr>
        <w:t xml:space="preserve">probability of correct species identification using </w:t>
      </w:r>
      <w:ins w:id="6" w:author="Arcella" w:date="2020-06-12T17:07: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morphotype test (Table 3).  </w:t>
      </w:r>
    </w:p>
    <w:p>
      <w:pPr>
        <w:spacing w:line="360" w:lineRule="auto"/>
        <w:rPr>
          <w:rFonts w:ascii="Times New Roman" w:hAnsi="Times New Roman" w:eastAsia="Times New Roman" w:cs="Times New Roman"/>
          <w:sz w:val="24"/>
          <w:szCs w:val="24"/>
        </w:rPr>
      </w:pPr>
    </w:p>
    <w:p>
      <w:pPr>
        <w:spacing w:line="360" w:lineRule="auto"/>
        <w:rPr>
          <w:rFonts w:hint="default" w:ascii="Times New Roman" w:hAnsi="Times New Roman" w:eastAsia="Times New Roman" w:cs="Times New Roman"/>
          <w:sz w:val="24"/>
          <w:szCs w:val="24"/>
          <w:highlight w:val="green"/>
          <w:lang w:val="en-US"/>
        </w:rPr>
      </w:pPr>
      <w:r>
        <w:rPr>
          <w:rFonts w:ascii="Times New Roman" w:hAnsi="Times New Roman" w:eastAsia="Times New Roman" w:cs="Times New Roman"/>
          <w:sz w:val="24"/>
          <w:szCs w:val="24"/>
        </w:rPr>
        <w:t xml:space="preserve">Table 3. </w:t>
      </w:r>
      <w:r>
        <w:rPr>
          <w:rFonts w:ascii="Times New Roman" w:hAnsi="Times New Roman" w:eastAsia="Times New Roman" w:cs="Times New Roman"/>
          <w:b/>
          <w:color w:val="FF0000"/>
          <w:sz w:val="24"/>
          <w:szCs w:val="24"/>
        </w:rPr>
        <w:t>Formulas used for taxonomic and individual assignment using morphotype tests in  different sample sets</w:t>
      </w:r>
      <w:r>
        <w:rPr>
          <w:rFonts w:hint="default" w:ascii="Times New Roman" w:hAnsi="Times New Roman" w:eastAsia="Times New Roman" w:cs="Times New Roman"/>
          <w:b/>
          <w:color w:val="FF0000"/>
          <w:sz w:val="24"/>
          <w:szCs w:val="24"/>
          <w:lang w:val="en-US"/>
        </w:rPr>
        <w:t xml:space="preserve"> </w:t>
      </w:r>
      <w:r>
        <w:rPr>
          <w:rFonts w:hint="default" w:ascii="Times New Roman" w:hAnsi="Times New Roman" w:eastAsia="Times New Roman" w:cs="Times New Roman"/>
          <w:b/>
          <w:color w:val="FFFF00"/>
          <w:sz w:val="24"/>
          <w:szCs w:val="24"/>
          <w:highlight w:val="red"/>
          <w:lang w:val="en-US"/>
        </w:rPr>
        <w:t>(accordingly to the regression model’s coefficients represented in Table 1)</w:t>
      </w:r>
    </w:p>
    <w:p>
      <w:pPr>
        <w:spacing w:line="360" w:lineRule="auto"/>
        <w:rPr>
          <w:rFonts w:ascii="Times New Roman" w:hAnsi="Times New Roman" w:eastAsia="Times New Roman" w:cs="Times New Roman"/>
          <w:sz w:val="24"/>
          <w:szCs w:val="24"/>
          <w:highlight w:val="green"/>
        </w:rPr>
      </w:pPr>
    </w:p>
    <w:p>
      <w:pPr>
        <w:spacing w:line="360" w:lineRule="auto"/>
        <w:rPr>
          <w:rFonts w:ascii="Times New Roman" w:hAnsi="Times New Roman" w:eastAsia="Times New Roman" w:cs="Times New Roman"/>
          <w:sz w:val="24"/>
          <w:szCs w:val="24"/>
          <w:highlight w:val="green"/>
        </w:rPr>
      </w:pPr>
    </w:p>
    <w:p>
      <w:pPr>
        <w:spacing w:line="360" w:lineRule="auto"/>
        <w:rPr>
          <w:rFonts w:hint="default" w:ascii="Times New Roman" w:hAnsi="Times New Roman" w:eastAsia="Times New Roman" w:cs="Times New Roman"/>
          <w:sz w:val="24"/>
          <w:szCs w:val="24"/>
          <w:highlight w:val="green"/>
          <w:lang w:val="en-US"/>
        </w:rPr>
      </w:pPr>
      <w:r>
        <w:rPr>
          <w:rFonts w:ascii="Times New Roman" w:hAnsi="Times New Roman" w:eastAsia="Times New Roman" w:cs="Times New Roman"/>
          <w:sz w:val="24"/>
          <w:szCs w:val="24"/>
          <w:highlight w:val="green"/>
          <w:lang w:val="ru-RU"/>
        </w:rPr>
        <w:t>Это</w:t>
      </w:r>
      <w:r>
        <w:rPr>
          <w:rFonts w:hint="default" w:ascii="Times New Roman" w:hAnsi="Times New Roman" w:eastAsia="Times New Roman" w:cs="Times New Roman"/>
          <w:sz w:val="24"/>
          <w:szCs w:val="24"/>
          <w:highlight w:val="green"/>
          <w:lang w:val="ru-RU"/>
        </w:rPr>
        <w:t xml:space="preserve"> не последний вариант таблицы. Здесь плохо выводятся формуля с отрцательными коэффициентами. Надо вставить таблицу из </w:t>
      </w:r>
      <w:r>
        <w:rPr>
          <w:rFonts w:hint="default" w:ascii="Times New Roman" w:hAnsi="Times New Roman" w:eastAsia="Times New Roman" w:cs="Times New Roman"/>
          <w:sz w:val="24"/>
          <w:szCs w:val="24"/>
          <w:highlight w:val="green"/>
          <w:lang w:val="en-US"/>
        </w:rPr>
        <w:t>Figures_final_version.html</w:t>
      </w:r>
    </w:p>
    <w:p>
      <w:pPr>
        <w:spacing w:line="360" w:lineRule="auto"/>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lang w:val="ru-RU"/>
        </w:rPr>
        <w:drawing>
          <wp:inline distT="114300" distB="114300" distL="114300" distR="114300">
            <wp:extent cx="5942965" cy="3416300"/>
            <wp:effectExtent l="0" t="0" r="635"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5942965" cy="3416300"/>
                    </a:xfrm>
                    <a:prstGeom prst="rect">
                      <a:avLst/>
                    </a:prstGeom>
                  </pic:spPr>
                </pic:pic>
              </a:graphicData>
            </a:graphic>
          </wp:inline>
        </w:drawing>
      </w:r>
    </w:p>
    <w:p>
      <w:pPr>
        <w:spacing w:line="360" w:lineRule="auto"/>
        <w:rPr>
          <w:rFonts w:ascii="Times New Roman" w:hAnsi="Times New Roman" w:eastAsia="Times New Roman" w:cs="Times New Roman"/>
          <w:b/>
          <w:color w:val="1F497D"/>
          <w:sz w:val="24"/>
          <w:szCs w:val="24"/>
        </w:rPr>
      </w:pPr>
    </w:p>
    <w:p>
      <w:pPr>
        <w:spacing w:line="360" w:lineRule="auto"/>
        <w:rPr>
          <w:rFonts w:ascii="Times New Roman" w:hAnsi="Times New Roman" w:eastAsia="Times New Roman" w:cs="Times New Roman"/>
          <w:color w:val="1F497D"/>
          <w:sz w:val="24"/>
          <w:szCs w:val="24"/>
        </w:rPr>
      </w:pPr>
      <w:r>
        <w:rPr>
          <w:rFonts w:hint="default" w:ascii="Times New Roman" w:hAnsi="Times New Roman" w:eastAsia="Times New Roman" w:cs="Times New Roman"/>
          <w:color w:val="1F497D"/>
          <w:sz w:val="24"/>
          <w:szCs w:val="24"/>
          <w:lang w:val="en-US"/>
        </w:rPr>
        <w:t xml:space="preserve">Using this formulas one can predict Ptros, P(tros|T) and P(edu|E) for any new sample taken from the corresponding area if proportion of T-morphotype (PT) in the sample is known. However </w:t>
      </w:r>
      <w:r>
        <w:rPr>
          <w:rFonts w:ascii="Times New Roman" w:hAnsi="Times New Roman" w:eastAsia="Times New Roman" w:cs="Times New Roman"/>
          <w:sz w:val="24"/>
          <w:szCs w:val="24"/>
        </w:rPr>
        <w:t>Eq. 1, 2</w:t>
      </w:r>
      <w:r>
        <w:rPr>
          <w:rFonts w:hint="default" w:ascii="Times New Roman" w:hAnsi="Times New Roman" w:eastAsia="Times New Roman" w:cs="Times New Roman"/>
          <w:sz w:val="24"/>
          <w:szCs w:val="24"/>
          <w:lang w:val="ru-RU"/>
        </w:rPr>
        <w:t xml:space="preserve"> (</w:t>
      </w:r>
      <w:r>
        <w:rPr>
          <w:rFonts w:hint="default" w:ascii="Times New Roman" w:hAnsi="Times New Roman" w:eastAsia="Times New Roman" w:cs="Times New Roman"/>
          <w:sz w:val="24"/>
          <w:szCs w:val="24"/>
          <w:lang w:val="en-US"/>
        </w:rPr>
        <w:t>“</w:t>
      </w:r>
      <w:r>
        <w:rPr>
          <w:rFonts w:hint="default" w:ascii="Times New Roman" w:hAnsi="Times New Roman" w:eastAsia="Times New Roman"/>
          <w:sz w:val="24"/>
          <w:szCs w:val="24"/>
          <w:lang w:val="ru-RU"/>
        </w:rPr>
        <w:t>genotype by morphotype calculator</w:t>
      </w:r>
      <w:r>
        <w:rPr>
          <w:rFonts w:hint="default" w:ascii="Times New Roman" w:hAnsi="Times New Roman" w:eastAsia="Times New Roman"/>
          <w:sz w:val="24"/>
          <w:szCs w:val="24"/>
          <w:lang w:val="en-US"/>
        </w:rPr>
        <w:t>”</w:t>
      </w:r>
      <w:r>
        <w:rPr>
          <w:rFonts w:hint="default"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rPr>
        <w:t xml:space="preserve"> and </w:t>
      </w:r>
      <w:r>
        <w:rPr>
          <w:rFonts w:hint="default" w:ascii="Times New Roman" w:hAnsi="Times New Roman" w:eastAsia="Times New Roman" w:cs="Times New Roman"/>
          <w:sz w:val="24"/>
          <w:szCs w:val="24"/>
          <w:lang w:val="en-US"/>
        </w:rPr>
        <w:t xml:space="preserve">Eq </w:t>
      </w:r>
      <w:r>
        <w:rPr>
          <w:rFonts w:ascii="Times New Roman" w:hAnsi="Times New Roman" w:eastAsia="Times New Roman" w:cs="Times New Roman"/>
          <w:sz w:val="24"/>
          <w:szCs w:val="24"/>
        </w:rPr>
        <w:t>3</w:t>
      </w:r>
      <w:r>
        <w:rPr>
          <w:rFonts w:hint="default" w:ascii="Times New Roman" w:hAnsi="Times New Roman" w:eastAsia="Times New Roman" w:cs="Times New Roman"/>
          <w:sz w:val="24"/>
          <w:szCs w:val="24"/>
          <w:lang w:val="en-US"/>
        </w:rPr>
        <w:t>(</w:t>
      </w:r>
      <w:r>
        <w:rPr>
          <w:rFonts w:hint="default" w:ascii="Times New Roman" w:hAnsi="Times New Roman" w:eastAsia="Times New Roman"/>
          <w:sz w:val="24"/>
          <w:szCs w:val="24"/>
          <w:lang w:val="en-US"/>
        </w:rPr>
        <w:t>“Ptros by PT calculator”</w:t>
      </w:r>
      <w:r>
        <w:rPr>
          <w:rFonts w:hint="default" w:ascii="Times New Roman" w:hAnsi="Times New Roman" w:eastAsia="Times New Roman" w:cs="Times New Roman"/>
          <w:sz w:val="24"/>
          <w:szCs w:val="24"/>
          <w:lang w:val="en-US"/>
        </w:rPr>
        <w:t xml:space="preserve">)  also could be used for predictions of values </w:t>
      </w:r>
      <w:r>
        <w:rPr>
          <w:rFonts w:hint="default" w:ascii="Times New Roman" w:hAnsi="Times New Roman" w:eastAsia="Times New Roman" w:cs="Times New Roman"/>
          <w:color w:val="1F497D"/>
          <w:sz w:val="24"/>
          <w:szCs w:val="24"/>
          <w:lang w:val="en-US"/>
        </w:rPr>
        <w:t xml:space="preserve">Ptros, P(tros|T) and P(edu|E) on the base of PT </w:t>
      </w:r>
      <w:r>
        <w:rPr>
          <w:rFonts w:hint="default" w:ascii="Times New Roman" w:hAnsi="Times New Roman" w:eastAsia="Times New Roman" w:cs="Times New Roman"/>
          <w:sz w:val="24"/>
          <w:szCs w:val="24"/>
          <w:lang w:val="en-US"/>
        </w:rPr>
        <w:t xml:space="preserve">if information on the P(T|tros) and P(T|edu) is available for any area (one can use the applett presented at +++++ to make the calculations accordingly to these equations). The key components of these equations are the values of P(T|tros) and P(T|edu) which could be obtained only after samples were genotyped and mussel’s mrphotype assessed. We will denote such samples as calibrating ones.  To work out the strategy of searching of such calibrating samples we compare the predictions of Eq 3 with predictions of the regression Model 4 (Table 3) and Eq 1, 2 with the regression Model 6 (Table 3) </w:t>
      </w:r>
      <w:r>
        <w:rPr>
          <w:rFonts w:ascii="Times New Roman" w:hAnsi="Times New Roman" w:eastAsia="Times New Roman" w:cs="Times New Roman"/>
          <w:color w:val="1F497D"/>
          <w:sz w:val="24"/>
          <w:szCs w:val="24"/>
        </w:rPr>
        <w:t xml:space="preserve">using as an input </w:t>
      </w:r>
      <w:ins w:id="7" w:author="Arcella" w:date="2020-06-12T17:08:00Z">
        <w:r>
          <w:rPr>
            <w:rFonts w:ascii="Times New Roman" w:hAnsi="Times New Roman" w:eastAsia="Times New Roman" w:cs="Times New Roman"/>
            <w:color w:val="1F497D"/>
            <w:sz w:val="24"/>
            <w:szCs w:val="24"/>
          </w:rPr>
          <w:t xml:space="preserve">the </w:t>
        </w:r>
      </w:ins>
      <w:r>
        <w:rPr>
          <w:rFonts w:ascii="Times New Roman" w:hAnsi="Times New Roman" w:eastAsia="Times New Roman" w:cs="Times New Roman"/>
          <w:color w:val="1F497D"/>
          <w:sz w:val="24"/>
          <w:szCs w:val="24"/>
        </w:rPr>
        <w:t xml:space="preserve">data </w:t>
      </w:r>
      <w:r>
        <w:rPr>
          <w:rFonts w:hint="default" w:ascii="Times New Roman" w:hAnsi="Times New Roman" w:eastAsia="Times New Roman" w:cs="Times New Roman"/>
          <w:color w:val="1F497D"/>
          <w:sz w:val="24"/>
          <w:szCs w:val="24"/>
          <w:lang w:val="en-US"/>
        </w:rPr>
        <w:t xml:space="preserve">from WSBL. For all </w:t>
      </w:r>
      <w:r>
        <w:rPr>
          <w:rFonts w:ascii="Times New Roman" w:hAnsi="Times New Roman" w:eastAsia="Times New Roman" w:cs="Times New Roman"/>
          <w:color w:val="1F497D"/>
          <w:sz w:val="24"/>
          <w:szCs w:val="24"/>
        </w:rPr>
        <w:t xml:space="preserve">possible pairs of </w:t>
      </w:r>
      <w:r>
        <w:rPr>
          <w:rFonts w:hint="default" w:ascii="Times New Roman" w:hAnsi="Times New Roman" w:eastAsia="Times New Roman" w:cs="Times New Roman"/>
          <w:color w:val="1F497D"/>
          <w:sz w:val="24"/>
          <w:szCs w:val="24"/>
          <w:lang w:val="en-US"/>
        </w:rPr>
        <w:t xml:space="preserve">samples </w:t>
      </w:r>
      <w:r>
        <w:rPr>
          <w:rFonts w:ascii="Times New Roman" w:hAnsi="Times New Roman" w:eastAsia="Times New Roman" w:cs="Times New Roman"/>
          <w:color w:val="1F497D"/>
          <w:sz w:val="24"/>
          <w:szCs w:val="24"/>
        </w:rPr>
        <w:t xml:space="preserve">from </w:t>
      </w:r>
      <w:del w:id="8" w:author="Arcella" w:date="2020-06-12T17:08:00Z">
        <w:r>
          <w:rPr>
            <w:rFonts w:ascii="Times New Roman" w:hAnsi="Times New Roman" w:eastAsia="Times New Roman" w:cs="Times New Roman"/>
            <w:color w:val="1F497D"/>
            <w:sz w:val="24"/>
            <w:szCs w:val="24"/>
          </w:rPr>
          <w:delText xml:space="preserve">the </w:delText>
        </w:r>
      </w:del>
      <w:r>
        <w:rPr>
          <w:rFonts w:ascii="Times New Roman" w:hAnsi="Times New Roman" w:eastAsia="Times New Roman" w:cs="Times New Roman"/>
          <w:i/>
          <w:color w:val="1F497D"/>
          <w:sz w:val="24"/>
          <w:szCs w:val="24"/>
        </w:rPr>
        <w:t>WSBL</w:t>
      </w:r>
      <w:r>
        <w:rPr>
          <w:rFonts w:hint="default" w:ascii="Times New Roman" w:hAnsi="Times New Roman" w:eastAsia="Times New Roman" w:cs="Times New Roman"/>
          <w:i/>
          <w:color w:val="1F497D"/>
          <w:sz w:val="24"/>
          <w:szCs w:val="24"/>
          <w:lang w:val="en-US"/>
        </w:rPr>
        <w:t xml:space="preserve"> </w:t>
      </w:r>
      <w:r>
        <w:rPr>
          <w:rFonts w:hint="default" w:ascii="Times New Roman" w:hAnsi="Times New Roman" w:eastAsia="Times New Roman" w:cs="Times New Roman"/>
          <w:b w:val="0"/>
          <w:bCs w:val="0"/>
          <w:i w:val="0"/>
          <w:iCs/>
          <w:color w:val="1F497D"/>
          <w:sz w:val="24"/>
          <w:szCs w:val="24"/>
          <w:lang w:val="en-US"/>
        </w:rPr>
        <w:t xml:space="preserve">we calculated the values of </w:t>
      </w:r>
      <w:r>
        <w:rPr>
          <w:rFonts w:ascii="Times New Roman" w:hAnsi="Times New Roman" w:eastAsia="Times New Roman" w:cs="Times New Roman"/>
          <w:color w:val="1F497D"/>
          <w:sz w:val="24"/>
          <w:szCs w:val="24"/>
        </w:rPr>
        <w:t xml:space="preserve"> </w:t>
      </w:r>
      <w:r>
        <w:rPr>
          <w:rFonts w:hint="default" w:ascii="Times New Roman" w:hAnsi="Times New Roman" w:eastAsia="Times New Roman" w:cs="Times New Roman"/>
          <w:sz w:val="24"/>
          <w:szCs w:val="24"/>
          <w:lang w:val="en-US"/>
        </w:rPr>
        <w:t xml:space="preserve">P(T|tros) and P(T|edu) for the pooled data to adjust the Eq 1, 2 and 3. Then we </w:t>
      </w:r>
      <w:r>
        <w:rPr>
          <w:rFonts w:ascii="Times New Roman" w:hAnsi="Times New Roman" w:eastAsia="Times New Roman" w:cs="Times New Roman"/>
          <w:color w:val="1F497D"/>
          <w:sz w:val="24"/>
          <w:szCs w:val="24"/>
        </w:rPr>
        <w:t xml:space="preserve">compared </w:t>
      </w:r>
      <w:ins w:id="9" w:author="Arcella" w:date="2020-06-12T17:09:00Z">
        <w:r>
          <w:rPr>
            <w:rFonts w:ascii="Times New Roman" w:hAnsi="Times New Roman" w:eastAsia="Times New Roman" w:cs="Times New Roman"/>
            <w:color w:val="1F497D"/>
            <w:sz w:val="24"/>
            <w:szCs w:val="24"/>
          </w:rPr>
          <w:t xml:space="preserve">the </w:t>
        </w:r>
      </w:ins>
      <w:r>
        <w:rPr>
          <w:rFonts w:ascii="Times New Roman" w:hAnsi="Times New Roman" w:eastAsia="Times New Roman" w:cs="Times New Roman"/>
          <w:color w:val="1F497D"/>
          <w:sz w:val="24"/>
          <w:szCs w:val="24"/>
        </w:rPr>
        <w:t xml:space="preserve">values predicted by these equations with </w:t>
      </w:r>
      <w:del w:id="10" w:author="Arcella" w:date="2020-06-12T17:09:00Z">
        <w:r>
          <w:rPr>
            <w:rFonts w:ascii="Times New Roman" w:hAnsi="Times New Roman" w:eastAsia="Times New Roman" w:cs="Times New Roman"/>
            <w:color w:val="1F497D"/>
            <w:sz w:val="24"/>
            <w:szCs w:val="24"/>
          </w:rPr>
          <w:delText xml:space="preserve">that </w:delText>
        </w:r>
      </w:del>
      <w:ins w:id="11" w:author="Arcella" w:date="2020-06-12T17:09:00Z">
        <w:r>
          <w:rPr>
            <w:rFonts w:ascii="Times New Roman" w:hAnsi="Times New Roman" w:eastAsia="Times New Roman" w:cs="Times New Roman"/>
            <w:color w:val="1F497D"/>
            <w:sz w:val="24"/>
            <w:szCs w:val="24"/>
          </w:rPr>
          <w:t xml:space="preserve">those  </w:t>
        </w:r>
      </w:ins>
      <w:r>
        <w:rPr>
          <w:rFonts w:hint="default" w:ascii="Times New Roman" w:hAnsi="Times New Roman" w:eastAsia="Times New Roman" w:cs="Times New Roman"/>
          <w:color w:val="1F497D"/>
          <w:sz w:val="24"/>
          <w:szCs w:val="24"/>
          <w:lang w:val="en-US"/>
        </w:rPr>
        <w:t xml:space="preserve">calculated </w:t>
      </w:r>
      <w:r>
        <w:rPr>
          <w:rFonts w:ascii="Times New Roman" w:hAnsi="Times New Roman" w:eastAsia="Times New Roman" w:cs="Times New Roman"/>
          <w:color w:val="1F497D"/>
          <w:sz w:val="24"/>
          <w:szCs w:val="24"/>
        </w:rPr>
        <w:t xml:space="preserve">by </w:t>
      </w:r>
      <w:del w:id="12" w:author="Arcella" w:date="2020-06-12T17:09:00Z">
        <w:r>
          <w:rPr>
            <w:rFonts w:ascii="Times New Roman" w:hAnsi="Times New Roman" w:eastAsia="Times New Roman" w:cs="Times New Roman"/>
            <w:color w:val="1F497D"/>
            <w:sz w:val="24"/>
            <w:szCs w:val="24"/>
          </w:rPr>
          <w:delText xml:space="preserve">the </w:delText>
        </w:r>
      </w:del>
      <w:r>
        <w:rPr>
          <w:rFonts w:ascii="Times New Roman" w:hAnsi="Times New Roman" w:eastAsia="Times New Roman" w:cs="Times New Roman"/>
          <w:color w:val="1F497D"/>
          <w:sz w:val="24"/>
          <w:szCs w:val="24"/>
        </w:rPr>
        <w:t xml:space="preserve">regression </w:t>
      </w:r>
      <w:r>
        <w:rPr>
          <w:rFonts w:hint="default" w:ascii="Times New Roman" w:hAnsi="Times New Roman" w:eastAsia="Times New Roman" w:cs="Times New Roman"/>
          <w:color w:val="1F497D"/>
          <w:sz w:val="24"/>
          <w:szCs w:val="24"/>
          <w:lang w:val="en-US"/>
        </w:rPr>
        <w:t>models</w:t>
      </w:r>
      <w:r>
        <w:rPr>
          <w:rFonts w:ascii="Times New Roman" w:hAnsi="Times New Roman" w:eastAsia="Times New Roman" w:cs="Times New Roman"/>
          <w:color w:val="1F497D"/>
          <w:sz w:val="24"/>
          <w:szCs w:val="24"/>
        </w:rPr>
        <w:t xml:space="preserve">. Fig. 4 illustrates </w:t>
      </w:r>
      <w:del w:id="13" w:author="Arcella" w:date="2020-06-12T17:16:00Z">
        <w:r>
          <w:rPr>
            <w:rFonts w:ascii="Times New Roman" w:hAnsi="Times New Roman" w:eastAsia="Times New Roman" w:cs="Times New Roman"/>
            <w:color w:val="1F497D"/>
            <w:sz w:val="24"/>
            <w:szCs w:val="24"/>
          </w:rPr>
          <w:delText xml:space="preserve">how well two predictions fit each other </w:delText>
        </w:r>
      </w:del>
      <w:ins w:id="14" w:author="Arcella" w:date="2020-06-12T17:16:00Z">
        <w:r>
          <w:rPr>
            <w:rFonts w:ascii="Times New Roman" w:hAnsi="Times New Roman" w:eastAsia="Times New Roman" w:cs="Times New Roman"/>
            <w:color w:val="1F497D"/>
            <w:sz w:val="24"/>
            <w:szCs w:val="24"/>
          </w:rPr>
          <w:t>the goodness of correspondence of the tw</w:t>
        </w:r>
      </w:ins>
      <w:r>
        <w:rPr>
          <w:rFonts w:hint="default" w:ascii="Times New Roman" w:hAnsi="Times New Roman" w:eastAsia="Times New Roman" w:cs="Times New Roman"/>
          <w:color w:val="1F497D"/>
          <w:sz w:val="24"/>
          <w:szCs w:val="24"/>
          <w:lang w:val="en-US"/>
        </w:rPr>
        <w:t>o</w:t>
      </w:r>
      <w:ins w:id="15" w:author="Arcella" w:date="2020-06-12T17:16:00Z">
        <w:r>
          <w:rPr>
            <w:rFonts w:ascii="Times New Roman" w:hAnsi="Times New Roman" w:eastAsia="Times New Roman" w:cs="Times New Roman"/>
            <w:color w:val="1F497D"/>
            <w:sz w:val="24"/>
            <w:szCs w:val="24"/>
          </w:rPr>
          <w:t xml:space="preserve"> predictions </w:t>
        </w:r>
      </w:ins>
      <w:r>
        <w:rPr>
          <w:rFonts w:ascii="Times New Roman" w:hAnsi="Times New Roman" w:eastAsia="Times New Roman" w:cs="Times New Roman"/>
          <w:color w:val="1F497D"/>
          <w:sz w:val="24"/>
          <w:szCs w:val="24"/>
        </w:rPr>
        <w:t xml:space="preserve">depending on the </w:t>
      </w:r>
      <w:del w:id="16" w:author="Arcella" w:date="2020-06-12T17:10:00Z">
        <w:r>
          <w:rPr>
            <w:rFonts w:ascii="Times New Roman" w:hAnsi="Times New Roman" w:eastAsia="Times New Roman" w:cs="Times New Roman"/>
            <w:color w:val="1F497D"/>
            <w:sz w:val="24"/>
            <w:szCs w:val="24"/>
          </w:rPr>
          <w:delText xml:space="preserve">peculiarities of </w:delText>
        </w:r>
      </w:del>
      <w:r>
        <w:rPr>
          <w:rFonts w:ascii="Times New Roman" w:hAnsi="Times New Roman" w:eastAsia="Times New Roman" w:cs="Times New Roman"/>
          <w:color w:val="1F497D"/>
          <w:sz w:val="24"/>
          <w:szCs w:val="24"/>
        </w:rPr>
        <w:t xml:space="preserve">genetic constitution of </w:t>
      </w:r>
      <w:ins w:id="17" w:author="Arcella" w:date="2020-06-12T17:10:00Z">
        <w:r>
          <w:rPr>
            <w:rFonts w:ascii="Times New Roman" w:hAnsi="Times New Roman" w:eastAsia="Times New Roman" w:cs="Times New Roman"/>
            <w:color w:val="1F497D"/>
            <w:sz w:val="24"/>
            <w:szCs w:val="24"/>
          </w:rPr>
          <w:t xml:space="preserve">the </w:t>
        </w:r>
      </w:ins>
      <w:r>
        <w:rPr>
          <w:rFonts w:ascii="Times New Roman" w:hAnsi="Times New Roman" w:eastAsia="Times New Roman" w:cs="Times New Roman"/>
          <w:color w:val="1F497D"/>
          <w:sz w:val="24"/>
          <w:szCs w:val="24"/>
        </w:rPr>
        <w:t xml:space="preserve">paired samples as expressed by the </w:t>
      </w:r>
      <w:del w:id="18" w:author="Arcella" w:date="2020-06-12T17:10:00Z">
        <w:r>
          <w:rPr>
            <w:rFonts w:ascii="Times New Roman" w:hAnsi="Times New Roman" w:eastAsia="Times New Roman" w:cs="Times New Roman"/>
            <w:color w:val="1F497D"/>
            <w:sz w:val="24"/>
            <w:szCs w:val="24"/>
          </w:rPr>
          <w:delText xml:space="preserve">index </w:delText>
        </w:r>
      </w:del>
      <w:r>
        <w:rPr>
          <w:rFonts w:ascii="Times New Roman" w:hAnsi="Times New Roman" w:eastAsia="Times New Roman" w:cs="Times New Roman"/>
          <w:color w:val="1F497D"/>
          <w:sz w:val="24"/>
          <w:szCs w:val="24"/>
        </w:rPr>
        <w:t>Delta</w:t>
      </w:r>
      <w:ins w:id="19" w:author="Arcella" w:date="2020-06-12T17:10:00Z">
        <w:r>
          <w:rPr>
            <w:rFonts w:ascii="Times New Roman" w:hAnsi="Times New Roman" w:eastAsia="Times New Roman" w:cs="Times New Roman"/>
            <w:color w:val="1F497D"/>
            <w:sz w:val="24"/>
            <w:szCs w:val="24"/>
          </w:rPr>
          <w:t xml:space="preserve"> index</w:t>
        </w:r>
      </w:ins>
      <w:r>
        <w:rPr>
          <w:rFonts w:ascii="Times New Roman" w:hAnsi="Times New Roman" w:eastAsia="Times New Roman" w:cs="Times New Roman"/>
          <w:color w:val="1F497D"/>
          <w:sz w:val="24"/>
          <w:szCs w:val="24"/>
        </w:rPr>
        <w:t xml:space="preserve">. </w:t>
      </w:r>
    </w:p>
    <w:p>
      <w:pPr>
        <w:spacing w:line="360" w:lineRule="auto"/>
        <w:rPr>
          <w:rFonts w:hint="default" w:ascii="Times New Roman" w:hAnsi="Times New Roman" w:eastAsia="Times New Roman" w:cs="Times New Roman"/>
          <w:i w:val="0"/>
          <w:iCs/>
          <w:color w:val="1F497D"/>
          <w:sz w:val="24"/>
          <w:szCs w:val="24"/>
          <w:lang w:val="en-US"/>
        </w:rPr>
      </w:pPr>
      <w:r>
        <w:rPr>
          <w:rFonts w:hint="default" w:ascii="Times New Roman" w:hAnsi="Times New Roman" w:eastAsia="Times New Roman" w:cs="Times New Roman"/>
          <w:color w:val="1F497D"/>
          <w:sz w:val="24"/>
          <w:szCs w:val="24"/>
          <w:lang w:val="en-US"/>
        </w:rPr>
        <w:t xml:space="preserve">The comparison of predictions from Eq 3 and Model 4 revealed the best correspondence of both when Delta was close to one (Fig. 4 a). It means that the best results of </w:t>
      </w:r>
      <w:r>
        <w:rPr>
          <w:rFonts w:hint="default" w:ascii="Times New Roman" w:hAnsi="Times New Roman" w:eastAsia="Times New Roman"/>
          <w:sz w:val="24"/>
          <w:szCs w:val="24"/>
          <w:lang w:val="en-US"/>
        </w:rPr>
        <w:t xml:space="preserve">“Ptros by PT calculator” is obtained if samples with </w:t>
      </w:r>
      <w:r>
        <w:rPr>
          <w:rFonts w:hint="default" w:ascii="Times New Roman" w:hAnsi="Times New Roman" w:eastAsia="Times New Roman" w:cs="Times New Roman"/>
          <w:color w:val="1F497D"/>
          <w:sz w:val="24"/>
          <w:szCs w:val="24"/>
          <w:lang w:val="en-US"/>
        </w:rPr>
        <w:t xml:space="preserve"> maximally differ  taxonomic structure would be used as calibrating ones to assess </w:t>
      </w:r>
      <w:r>
        <w:rPr>
          <w:rFonts w:hint="default" w:ascii="Times New Roman" w:hAnsi="Times New Roman" w:eastAsia="Times New Roman" w:cs="Times New Roman"/>
          <w:sz w:val="24"/>
          <w:szCs w:val="24"/>
          <w:lang w:val="en-US"/>
        </w:rPr>
        <w:t>P(T|tros) and P(T|edu)</w:t>
      </w:r>
      <w:r>
        <w:rPr>
          <w:rFonts w:hint="default" w:ascii="Times New Roman" w:hAnsi="Times New Roman" w:eastAsia="Times New Roman" w:cs="Times New Roman"/>
          <w:i/>
          <w:color w:val="1F497D"/>
          <w:sz w:val="24"/>
          <w:szCs w:val="24"/>
          <w:lang w:val="en-US"/>
        </w:rPr>
        <w:t>.</w:t>
      </w:r>
      <w:r>
        <w:rPr>
          <w:rFonts w:hint="default" w:ascii="Times New Roman" w:hAnsi="Times New Roman" w:eastAsia="Times New Roman" w:cs="Times New Roman"/>
          <w:i w:val="0"/>
          <w:iCs/>
          <w:color w:val="1F497D"/>
          <w:sz w:val="24"/>
          <w:szCs w:val="24"/>
          <w:lang w:val="en-US"/>
        </w:rPr>
        <w:t xml:space="preserve"> </w:t>
      </w:r>
    </w:p>
    <w:p>
      <w:pPr>
        <w:spacing w:line="360" w:lineRule="auto"/>
        <w:rPr>
          <w:rFonts w:hint="default" w:ascii="Times New Roman" w:hAnsi="Times New Roman" w:eastAsia="Times New Roman"/>
          <w:sz w:val="24"/>
          <w:szCs w:val="24"/>
          <w:lang w:val="en-US"/>
        </w:rPr>
      </w:pPr>
      <w:r>
        <w:rPr>
          <w:rFonts w:hint="default" w:ascii="Times New Roman" w:hAnsi="Times New Roman" w:eastAsia="Times New Roman" w:cs="Times New Roman"/>
          <w:i w:val="0"/>
          <w:iCs/>
          <w:color w:val="1F497D"/>
          <w:sz w:val="24"/>
          <w:szCs w:val="24"/>
          <w:lang w:val="en-US"/>
        </w:rPr>
        <w:t xml:space="preserve">Another result was obtained in comparison of predictions from Eq 1, 2 and regression Model 6. The highest correspondence between these predictions was observed for Delta distributed between 0.25 and 0.5. </w:t>
      </w:r>
      <w:r>
        <w:rPr>
          <w:rFonts w:hint="default" w:ascii="Times New Roman" w:hAnsi="Times New Roman" w:eastAsia="Times New Roman" w:cs="Times New Roman"/>
          <w:color w:val="1F497D"/>
          <w:sz w:val="24"/>
          <w:szCs w:val="24"/>
          <w:lang w:val="en-US"/>
        </w:rPr>
        <w:t xml:space="preserve"> Thus the best results of  </w:t>
      </w:r>
      <w:r>
        <w:rPr>
          <w:rFonts w:hint="default" w:ascii="Times New Roman" w:hAnsi="Times New Roman" w:eastAsia="Times New Roman" w:cs="Times New Roman"/>
          <w:sz w:val="24"/>
          <w:szCs w:val="24"/>
          <w:lang w:val="en-US"/>
        </w:rPr>
        <w:t>“</w:t>
      </w:r>
      <w:r>
        <w:rPr>
          <w:rFonts w:hint="default" w:ascii="Times New Roman" w:hAnsi="Times New Roman" w:eastAsia="Times New Roman"/>
          <w:sz w:val="24"/>
          <w:szCs w:val="24"/>
          <w:lang w:val="ru-RU"/>
        </w:rPr>
        <w:t>genotype by morphotype calculator</w:t>
      </w:r>
      <w:r>
        <w:rPr>
          <w:rFonts w:hint="default" w:ascii="Times New Roman" w:hAnsi="Times New Roman" w:eastAsia="Times New Roman"/>
          <w:sz w:val="24"/>
          <w:szCs w:val="24"/>
          <w:lang w:val="en-US"/>
        </w:rPr>
        <w:t xml:space="preserve">” , i.e. </w:t>
      </w:r>
      <w:r>
        <w:rPr>
          <w:rFonts w:hint="default" w:ascii="Times New Roman" w:hAnsi="Times New Roman" w:eastAsia="Times New Roman" w:cs="Times New Roman"/>
          <w:color w:val="1F497D"/>
          <w:sz w:val="24"/>
          <w:szCs w:val="24"/>
          <w:lang w:val="en-US"/>
        </w:rPr>
        <w:t>assessment</w:t>
      </w:r>
      <w:r>
        <w:rPr>
          <w:rFonts w:ascii="Times New Roman" w:hAnsi="Times New Roman" w:eastAsia="Times New Roman" w:cs="Times New Roman"/>
          <w:color w:val="1F497D"/>
          <w:sz w:val="24"/>
          <w:szCs w:val="24"/>
        </w:rPr>
        <w:t xml:space="preserve"> of P(edu|E) and P(tros|T) values</w:t>
      </w:r>
      <w:r>
        <w:rPr>
          <w:rFonts w:hint="default" w:ascii="Times New Roman" w:hAnsi="Times New Roman" w:eastAsia="Times New Roman" w:cs="Times New Roman"/>
          <w:color w:val="1F497D"/>
          <w:sz w:val="24"/>
          <w:szCs w:val="24"/>
          <w:lang w:val="en-US"/>
        </w:rPr>
        <w:t xml:space="preserve">, </w:t>
      </w:r>
      <w:r>
        <w:rPr>
          <w:rFonts w:ascii="Times New Roman" w:hAnsi="Times New Roman" w:eastAsia="Times New Roman" w:cs="Times New Roman"/>
          <w:color w:val="1F497D"/>
          <w:sz w:val="24"/>
          <w:szCs w:val="24"/>
        </w:rPr>
        <w:t xml:space="preserve"> were obtained when</w:t>
      </w:r>
      <w:ins w:id="20" w:author="Arcella" w:date="2020-06-12T17:11:00Z">
        <w:r>
          <w:rPr>
            <w:rFonts w:ascii="Times New Roman" w:hAnsi="Times New Roman" w:eastAsia="Times New Roman" w:cs="Times New Roman"/>
            <w:color w:val="1F497D"/>
            <w:sz w:val="24"/>
            <w:szCs w:val="24"/>
          </w:rPr>
          <w:t xml:space="preserve"> </w:t>
        </w:r>
      </w:ins>
      <w:r>
        <w:rPr>
          <w:rFonts w:hint="default" w:ascii="Times New Roman" w:hAnsi="Times New Roman" w:eastAsia="Times New Roman" w:cs="Times New Roman"/>
          <w:sz w:val="24"/>
          <w:szCs w:val="24"/>
          <w:lang w:val="en-US"/>
        </w:rPr>
        <w:t xml:space="preserve">P(T|tros) and P(T|edu) were assessed in </w:t>
      </w:r>
      <w:ins w:id="21" w:author="Arcella" w:date="2020-06-12T17:11:00Z">
        <w:r>
          <w:rPr>
            <w:rFonts w:ascii="Times New Roman" w:hAnsi="Times New Roman" w:eastAsia="Times New Roman" w:cs="Times New Roman"/>
            <w:color w:val="1F497D"/>
            <w:sz w:val="24"/>
            <w:szCs w:val="24"/>
          </w:rPr>
          <w:t>the</w:t>
        </w:r>
      </w:ins>
      <w:r>
        <w:rPr>
          <w:rFonts w:ascii="Times New Roman" w:hAnsi="Times New Roman" w:eastAsia="Times New Roman" w:cs="Times New Roman"/>
          <w:color w:val="1F497D"/>
          <w:sz w:val="24"/>
          <w:szCs w:val="24"/>
        </w:rPr>
        <w:t xml:space="preserve"> most mixed </w:t>
      </w:r>
      <w:r>
        <w:rPr>
          <w:rFonts w:hint="default" w:ascii="Times New Roman" w:hAnsi="Times New Roman" w:eastAsia="Times New Roman" w:cs="Times New Roman"/>
          <w:color w:val="1F497D"/>
          <w:sz w:val="24"/>
          <w:szCs w:val="24"/>
          <w:lang w:val="en-US"/>
        </w:rPr>
        <w:t xml:space="preserve">calibrating </w:t>
      </w:r>
      <w:r>
        <w:rPr>
          <w:rFonts w:ascii="Times New Roman" w:hAnsi="Times New Roman" w:eastAsia="Times New Roman" w:cs="Times New Roman"/>
          <w:color w:val="1F497D"/>
          <w:sz w:val="24"/>
          <w:szCs w:val="24"/>
        </w:rPr>
        <w:t>samples (</w:t>
      </w:r>
      <w:r>
        <w:rPr>
          <w:rFonts w:ascii="Times New Roman" w:hAnsi="Times New Roman" w:eastAsia="Times New Roman" w:cs="Times New Roman"/>
          <w:i/>
          <w:color w:val="1F497D"/>
          <w:sz w:val="24"/>
          <w:szCs w:val="24"/>
        </w:rPr>
        <w:t>Ptros</w:t>
      </w:r>
      <w:r>
        <w:rPr>
          <w:rFonts w:ascii="Times New Roman" w:hAnsi="Times New Roman" w:eastAsia="Times New Roman" w:cs="Times New Roman"/>
          <w:color w:val="1F497D"/>
          <w:sz w:val="24"/>
          <w:szCs w:val="24"/>
        </w:rPr>
        <w:t xml:space="preserve"> of both samples close to 0.5)</w:t>
      </w:r>
      <w:r>
        <w:rPr>
          <w:rFonts w:hint="default" w:ascii="Times New Roman" w:hAnsi="Times New Roman" w:eastAsia="Times New Roman" w:cs="Times New Roman"/>
          <w:color w:val="1F497D"/>
          <w:sz w:val="24"/>
          <w:szCs w:val="24"/>
          <w:lang w:val="en-US"/>
        </w:rPr>
        <w:t>.</w:t>
      </w:r>
    </w:p>
    <w:p>
      <w:pPr>
        <w:spacing w:line="360" w:lineRule="auto"/>
        <w:rPr>
          <w:rFonts w:ascii="Times New Roman" w:hAnsi="Times New Roman" w:eastAsia="Times New Roman" w:cs="Times New Roman"/>
          <w:color w:val="1F497D"/>
          <w:sz w:val="24"/>
          <w:szCs w:val="24"/>
        </w:rPr>
      </w:pPr>
    </w:p>
    <w:p>
      <w:pPr>
        <w:spacing w:line="360" w:lineRule="auto"/>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lang w:val="en-US"/>
        </w:rPr>
        <w:drawing>
          <wp:inline distT="0" distB="0" distL="114300" distR="114300">
            <wp:extent cx="4702175" cy="3359150"/>
            <wp:effectExtent l="0" t="0" r="9525" b="6350"/>
            <wp:docPr id="6" name="Изображение 6"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Fig 4"/>
                    <pic:cNvPicPr>
                      <a:picLocks noChangeAspect="1"/>
                    </pic:cNvPicPr>
                  </pic:nvPicPr>
                  <pic:blipFill>
                    <a:blip r:embed="rId10"/>
                    <a:stretch>
                      <a:fillRect/>
                    </a:stretch>
                  </pic:blipFill>
                  <pic:spPr>
                    <a:xfrm>
                      <a:off x="0" y="0"/>
                      <a:ext cx="4702175" cy="3359150"/>
                    </a:xfrm>
                    <a:prstGeom prst="rect">
                      <a:avLst/>
                    </a:prstGeom>
                  </pic:spPr>
                </pic:pic>
              </a:graphicData>
            </a:graphic>
          </wp:inline>
        </w:drawing>
      </w:r>
    </w:p>
    <w:p>
      <w:pPr>
        <w:spacing w:line="360" w:lineRule="auto"/>
        <w:rPr>
          <w:rFonts w:ascii="Times New Roman" w:hAnsi="Times New Roman" w:eastAsia="Times New Roman" w:cs="Times New Roman"/>
          <w:sz w:val="20"/>
          <w:szCs w:val="20"/>
        </w:rPr>
      </w:pPr>
    </w:p>
    <w:p>
      <w:pPr>
        <w:spacing w:line="360" w:lineRule="auto"/>
        <w:rPr>
          <w:rFonts w:hint="default" w:ascii="Times New Roman" w:hAnsi="Times New Roman" w:eastAsia="Times New Roman" w:cs="Times New Roman"/>
          <w:sz w:val="20"/>
          <w:szCs w:val="20"/>
          <w:lang w:val="ru-RU"/>
        </w:rPr>
      </w:pPr>
      <w:r>
        <w:rPr>
          <w:rFonts w:hint="default" w:ascii="Times New Roman" w:hAnsi="Times New Roman" w:eastAsia="Times New Roman" w:cs="Times New Roman"/>
          <w:sz w:val="20"/>
          <w:szCs w:val="20"/>
          <w:lang w:val="ru-RU"/>
        </w:rPr>
        <w:t xml:space="preserve">Надо поменять местами эти два рисунка. </w:t>
      </w:r>
    </w:p>
    <w:p>
      <w:pPr>
        <w:spacing w:line="360" w:lineRule="auto"/>
        <w:rPr>
          <w:rFonts w:ascii="Times New Roman" w:hAnsi="Times New Roman" w:eastAsia="Times New Roman" w:cs="Times New Roman"/>
          <w:sz w:val="20"/>
          <w:szCs w:val="20"/>
        </w:rPr>
      </w:pPr>
    </w:p>
    <w:p>
      <w:pPr>
        <w:spacing w:line="360" w:lineRule="auto"/>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 xml:space="preserve">Fig. +. </w:t>
      </w:r>
      <w:r>
        <w:rPr>
          <w:rFonts w:ascii="Times New Roman" w:hAnsi="Times New Roman" w:eastAsia="Times New Roman" w:cs="Times New Roman"/>
          <w:color w:val="FF0000"/>
          <w:sz w:val="20"/>
          <w:szCs w:val="20"/>
          <w:highlight w:val="lightGray"/>
        </w:rPr>
        <w:t>Correspondence between “genotype by morphotype calculator” (Eq. 1-2 , left graph) and “</w:t>
      </w:r>
      <w:r>
        <w:rPr>
          <w:rFonts w:ascii="Times New Roman" w:hAnsi="Times New Roman" w:eastAsia="Times New Roman" w:cs="Times New Roman"/>
          <w:i/>
          <w:color w:val="FF0000"/>
          <w:sz w:val="20"/>
          <w:szCs w:val="20"/>
          <w:highlight w:val="lightGray"/>
        </w:rPr>
        <w:t>Ptros</w:t>
      </w:r>
      <w:r>
        <w:rPr>
          <w:rFonts w:ascii="Times New Roman" w:hAnsi="Times New Roman" w:eastAsia="Times New Roman" w:cs="Times New Roman"/>
          <w:color w:val="FF0000"/>
          <w:sz w:val="20"/>
          <w:szCs w:val="20"/>
          <w:highlight w:val="lightGray"/>
        </w:rPr>
        <w:t xml:space="preserve"> by </w:t>
      </w:r>
      <w:r>
        <w:rPr>
          <w:rFonts w:ascii="Times New Roman" w:hAnsi="Times New Roman" w:eastAsia="Times New Roman" w:cs="Times New Roman"/>
          <w:i/>
          <w:color w:val="FF0000"/>
          <w:sz w:val="20"/>
          <w:szCs w:val="20"/>
          <w:highlight w:val="lightGray"/>
        </w:rPr>
        <w:t>PT</w:t>
      </w:r>
      <w:r>
        <w:rPr>
          <w:rFonts w:ascii="Times New Roman" w:hAnsi="Times New Roman" w:eastAsia="Times New Roman" w:cs="Times New Roman"/>
          <w:color w:val="FF0000"/>
          <w:sz w:val="20"/>
          <w:szCs w:val="20"/>
          <w:highlight w:val="lightGray"/>
        </w:rPr>
        <w:t xml:space="preserve"> calculator”  (Eq. 3, right graph) and regression models (Model 6 and Model 4, respectively).  Each point corresponds to a unique pair combination of samples from WSBL. .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r>
        <w:rPr>
          <w:rFonts w:ascii="Times New Roman" w:hAnsi="Times New Roman" w:eastAsia="Times New Roman" w:cs="Times New Roman"/>
          <w:color w:val="FF0000"/>
          <w:sz w:val="20"/>
          <w:szCs w:val="20"/>
        </w:rPr>
        <w:t xml:space="preserve">  </w:t>
      </w:r>
    </w:p>
    <w:p>
      <w:pPr>
        <w:spacing w:line="360" w:lineRule="auto"/>
        <w:rPr>
          <w:rFonts w:ascii="Times New Roman" w:hAnsi="Times New Roman" w:eastAsia="Times New Roman" w:cs="Times New Roman"/>
          <w:color w:val="1F497D"/>
          <w:sz w:val="24"/>
          <w:szCs w:val="24"/>
        </w:rPr>
      </w:pPr>
    </w:p>
    <w:p>
      <w:pPr>
        <w:spacing w:line="360" w:lineRule="auto"/>
        <w:rPr>
          <w:rFonts w:hint="default" w:ascii="Times New Roman" w:hAnsi="Times New Roman" w:eastAsia="Times New Roman"/>
          <w:sz w:val="24"/>
          <w:szCs w:val="24"/>
          <w:lang w:val="en-US"/>
        </w:rPr>
      </w:pPr>
      <w:r>
        <w:rPr>
          <w:rFonts w:ascii="Times New Roman" w:hAnsi="Times New Roman" w:eastAsia="Times New Roman" w:cs="Times New Roman"/>
          <w:color w:val="1F497D"/>
          <w:sz w:val="24"/>
          <w:szCs w:val="24"/>
        </w:rPr>
        <w:t xml:space="preserve">We applied </w:t>
      </w:r>
      <w:ins w:id="22" w:author="Arcella" w:date="2020-06-12T17:11:00Z">
        <w:r>
          <w:rPr>
            <w:rFonts w:ascii="Times New Roman" w:hAnsi="Times New Roman" w:eastAsia="Times New Roman" w:cs="Times New Roman"/>
            <w:color w:val="1F497D"/>
            <w:sz w:val="24"/>
            <w:szCs w:val="24"/>
          </w:rPr>
          <w:t xml:space="preserve">the </w:t>
        </w:r>
      </w:ins>
      <w:r>
        <w:rPr>
          <w:rFonts w:hint="default" w:ascii="Times New Roman" w:hAnsi="Times New Roman" w:eastAsia="Times New Roman"/>
          <w:sz w:val="24"/>
          <w:szCs w:val="24"/>
          <w:lang w:val="en-US"/>
        </w:rPr>
        <w:t>“Ptros by PT calculator” (Eq 3)</w:t>
      </w:r>
      <w:r>
        <w:rPr>
          <w:rFonts w:ascii="Times New Roman" w:hAnsi="Times New Roman" w:eastAsia="Times New Roman" w:cs="Times New Roman"/>
          <w:color w:val="1F497D"/>
          <w:sz w:val="24"/>
          <w:szCs w:val="24"/>
        </w:rPr>
        <w:t xml:space="preserve"> to all five geographical sets using, where possible, </w:t>
      </w:r>
      <w:r>
        <w:rPr>
          <w:rFonts w:hint="default" w:ascii="Times New Roman" w:hAnsi="Times New Roman" w:eastAsia="Times New Roman" w:cs="Times New Roman"/>
          <w:color w:val="1F497D"/>
          <w:sz w:val="24"/>
          <w:szCs w:val="24"/>
          <w:lang w:val="en-US"/>
        </w:rPr>
        <w:t xml:space="preserve">a set of the </w:t>
      </w:r>
      <w:r>
        <w:rPr>
          <w:rFonts w:ascii="Times New Roman" w:hAnsi="Times New Roman" w:eastAsia="Times New Roman" w:cs="Times New Roman"/>
          <w:color w:val="1F497D"/>
          <w:sz w:val="24"/>
          <w:szCs w:val="24"/>
        </w:rPr>
        <w:t xml:space="preserve">most dissimilar samples </w:t>
      </w:r>
      <w:r>
        <w:rPr>
          <w:rFonts w:hint="default" w:ascii="Times New Roman" w:hAnsi="Times New Roman" w:eastAsia="Times New Roman" w:cs="Times New Roman"/>
          <w:color w:val="1F497D"/>
          <w:sz w:val="24"/>
          <w:szCs w:val="24"/>
          <w:lang w:val="en-US"/>
        </w:rPr>
        <w:t xml:space="preserve">as calibrating data to assess  </w:t>
      </w:r>
      <w:r>
        <w:rPr>
          <w:rFonts w:hint="default" w:ascii="Times New Roman" w:hAnsi="Times New Roman" w:eastAsia="Times New Roman" w:cs="Times New Roman"/>
          <w:sz w:val="24"/>
          <w:szCs w:val="24"/>
          <w:lang w:val="en-US"/>
        </w:rPr>
        <w:t xml:space="preserve">P(T|tros) and P(T|edu) for each region </w:t>
      </w:r>
      <w:r>
        <w:rPr>
          <w:rFonts w:ascii="Times New Roman" w:hAnsi="Times New Roman" w:eastAsia="Times New Roman" w:cs="Times New Roman"/>
          <w:color w:val="1F497D"/>
          <w:sz w:val="24"/>
          <w:szCs w:val="24"/>
        </w:rPr>
        <w:t>(Fig. 3)</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color w:val="1F497D"/>
          <w:sz w:val="24"/>
          <w:szCs w:val="24"/>
        </w:rPr>
        <w:t xml:space="preserve">Visual inspection of </w:t>
      </w:r>
      <w:del w:id="23" w:author="Arcella" w:date="2020-06-12T17:12:00Z">
        <w:r>
          <w:rPr>
            <w:rFonts w:ascii="Times New Roman" w:hAnsi="Times New Roman" w:eastAsia="Times New Roman" w:cs="Times New Roman"/>
            <w:color w:val="1F497D"/>
            <w:sz w:val="24"/>
            <w:szCs w:val="24"/>
          </w:rPr>
          <w:delText xml:space="preserve">the </w:delText>
        </w:r>
      </w:del>
      <w:r>
        <w:rPr>
          <w:rFonts w:ascii="Times New Roman" w:hAnsi="Times New Roman" w:eastAsia="Times New Roman" w:cs="Times New Roman"/>
          <w:color w:val="1F497D"/>
          <w:sz w:val="24"/>
          <w:szCs w:val="24"/>
        </w:rPr>
        <w:t>Fig. 3</w:t>
      </w:r>
      <w:r>
        <w:rPr>
          <w:rFonts w:hint="default" w:ascii="Times New Roman" w:hAnsi="Times New Roman" w:eastAsia="Times New Roman" w:cs="Times New Roman"/>
          <w:color w:val="1F497D"/>
          <w:sz w:val="24"/>
          <w:szCs w:val="24"/>
          <w:lang w:val="en-US"/>
        </w:rPr>
        <w:t>a</w:t>
      </w:r>
      <w:r>
        <w:rPr>
          <w:rFonts w:ascii="Times New Roman" w:hAnsi="Times New Roman" w:eastAsia="Times New Roman" w:cs="Times New Roman"/>
          <w:color w:val="1F497D"/>
          <w:sz w:val="24"/>
          <w:szCs w:val="24"/>
        </w:rPr>
        <w:t xml:space="preserve"> </w:t>
      </w:r>
      <w:r>
        <w:rPr>
          <w:rFonts w:hint="default" w:ascii="Times New Roman" w:hAnsi="Times New Roman" w:eastAsia="Times New Roman" w:cs="Times New Roman"/>
          <w:color w:val="1F497D"/>
          <w:sz w:val="24"/>
          <w:szCs w:val="24"/>
          <w:lang w:val="en-US"/>
        </w:rPr>
        <w:t xml:space="preserve">revealed  </w:t>
      </w:r>
      <w:r>
        <w:rPr>
          <w:rFonts w:ascii="Times New Roman" w:hAnsi="Times New Roman" w:eastAsia="Times New Roman" w:cs="Times New Roman"/>
          <w:color w:val="1F497D"/>
          <w:sz w:val="24"/>
          <w:szCs w:val="24"/>
        </w:rPr>
        <w:t xml:space="preserve">nearly ideal </w:t>
      </w:r>
      <w:r>
        <w:rPr>
          <w:rFonts w:hint="default" w:ascii="Times New Roman" w:hAnsi="Times New Roman" w:eastAsia="Times New Roman" w:cs="Times New Roman"/>
          <w:color w:val="1F497D"/>
          <w:sz w:val="24"/>
          <w:szCs w:val="24"/>
          <w:lang w:val="en-US"/>
        </w:rPr>
        <w:t xml:space="preserve">correspondence in the case of </w:t>
      </w:r>
      <w:r>
        <w:rPr>
          <w:rFonts w:ascii="Times New Roman" w:hAnsi="Times New Roman" w:eastAsia="Times New Roman" w:cs="Times New Roman"/>
          <w:color w:val="1F497D"/>
          <w:sz w:val="24"/>
          <w:szCs w:val="24"/>
        </w:rPr>
        <w:t xml:space="preserve"> </w:t>
      </w:r>
      <w:r>
        <w:rPr>
          <w:rFonts w:ascii="Times New Roman" w:hAnsi="Times New Roman" w:eastAsia="Times New Roman" w:cs="Times New Roman"/>
          <w:i/>
          <w:color w:val="1F497D"/>
          <w:sz w:val="24"/>
          <w:szCs w:val="24"/>
        </w:rPr>
        <w:t>WSBS</w:t>
      </w:r>
      <w:r>
        <w:rPr>
          <w:rFonts w:ascii="Times New Roman" w:hAnsi="Times New Roman" w:eastAsia="Times New Roman" w:cs="Times New Roman"/>
          <w:color w:val="1F497D"/>
          <w:sz w:val="24"/>
          <w:szCs w:val="24"/>
        </w:rPr>
        <w:t xml:space="preserve"> and </w:t>
      </w:r>
      <w:r>
        <w:rPr>
          <w:rFonts w:ascii="Times New Roman" w:hAnsi="Times New Roman" w:eastAsia="Times New Roman" w:cs="Times New Roman"/>
          <w:i/>
          <w:color w:val="1F497D"/>
          <w:sz w:val="24"/>
          <w:szCs w:val="24"/>
        </w:rPr>
        <w:t>GOM</w:t>
      </w:r>
      <w:r>
        <w:rPr>
          <w:rFonts w:ascii="Times New Roman" w:hAnsi="Times New Roman" w:eastAsia="Times New Roman" w:cs="Times New Roman"/>
          <w:color w:val="1F497D"/>
          <w:sz w:val="24"/>
          <w:szCs w:val="24"/>
        </w:rPr>
        <w:t>.</w:t>
      </w:r>
      <w:r>
        <w:rPr>
          <w:rFonts w:hint="default" w:ascii="Times New Roman" w:hAnsi="Times New Roman" w:eastAsia="Times New Roman" w:cs="Times New Roman"/>
          <w:color w:val="1F497D"/>
          <w:sz w:val="24"/>
          <w:szCs w:val="24"/>
          <w:lang w:val="en-US"/>
        </w:rPr>
        <w:t xml:space="preserve"> In both these </w:t>
      </w:r>
      <w:r>
        <w:rPr>
          <w:rFonts w:ascii="Times New Roman" w:hAnsi="Times New Roman" w:eastAsia="Times New Roman" w:cs="Times New Roman"/>
          <w:color w:val="1F497D"/>
          <w:sz w:val="24"/>
          <w:szCs w:val="24"/>
        </w:rPr>
        <w:t xml:space="preserve"> </w:t>
      </w:r>
      <w:r>
        <w:rPr>
          <w:rFonts w:hint="default" w:ascii="Times New Roman" w:hAnsi="Times New Roman" w:eastAsia="Times New Roman" w:cs="Times New Roman"/>
          <w:color w:val="1F497D"/>
          <w:sz w:val="24"/>
          <w:szCs w:val="24"/>
          <w:lang w:val="en-US"/>
        </w:rPr>
        <w:t xml:space="preserve">cases logistic regression curves were in closeness with straight lines obtained from the Eq 3.  To note in the case of SCOT where </w:t>
      </w:r>
      <w:r>
        <w:rPr>
          <w:rFonts w:ascii="Times New Roman" w:hAnsi="Times New Roman" w:eastAsia="Times New Roman" w:cs="Times New Roman"/>
          <w:color w:val="1F497D"/>
          <w:sz w:val="24"/>
          <w:szCs w:val="24"/>
        </w:rPr>
        <w:t xml:space="preserve"> </w:t>
      </w:r>
      <w:del w:id="24" w:author="Arcella" w:date="2020-06-12T17:12:00Z">
        <w:r>
          <w:rPr>
            <w:rFonts w:ascii="Times New Roman" w:hAnsi="Times New Roman" w:eastAsia="Times New Roman" w:cs="Times New Roman"/>
            <w:color w:val="1F497D"/>
            <w:sz w:val="24"/>
            <w:szCs w:val="24"/>
          </w:rPr>
          <w:delText xml:space="preserve">for </w:delText>
        </w:r>
      </w:del>
      <w:del w:id="25" w:author="Arcella" w:date="2020-06-12T17:12:00Z">
        <w:r>
          <w:rPr>
            <w:rFonts w:ascii="Times New Roman" w:hAnsi="Times New Roman" w:eastAsia="Times New Roman" w:cs="Times New Roman"/>
            <w:i/>
            <w:color w:val="1F497D"/>
            <w:sz w:val="24"/>
            <w:szCs w:val="24"/>
          </w:rPr>
          <w:delText>Scot</w:delText>
        </w:r>
      </w:del>
      <w:del w:id="26" w:author="Arcella" w:date="2020-06-12T17:12:00Z">
        <w:r>
          <w:rPr>
            <w:rFonts w:ascii="Times New Roman" w:hAnsi="Times New Roman" w:eastAsia="Times New Roman" w:cs="Times New Roman"/>
            <w:color w:val="1F497D"/>
            <w:sz w:val="24"/>
            <w:szCs w:val="24"/>
          </w:rPr>
          <w:delText xml:space="preserve"> </w:delText>
        </w:r>
      </w:del>
      <w:r>
        <w:rPr>
          <w:rFonts w:ascii="Times New Roman" w:hAnsi="Times New Roman" w:eastAsia="Times New Roman" w:cs="Times New Roman"/>
          <w:color w:val="1F497D"/>
          <w:sz w:val="24"/>
          <w:szCs w:val="24"/>
        </w:rPr>
        <w:t>only two samples were available</w:t>
      </w:r>
      <w:ins w:id="27" w:author="Arcella" w:date="2020-06-12T17:12:00Z">
        <w:r>
          <w:rPr>
            <w:rFonts w:ascii="Times New Roman" w:hAnsi="Times New Roman" w:eastAsia="Times New Roman" w:cs="Times New Roman"/>
            <w:color w:val="1F497D"/>
            <w:sz w:val="24"/>
            <w:szCs w:val="24"/>
          </w:rPr>
          <w:t xml:space="preserve"> </w:t>
        </w:r>
      </w:ins>
      <w:r>
        <w:rPr>
          <w:rFonts w:hint="default" w:ascii="Times New Roman" w:hAnsi="Times New Roman" w:eastAsia="Times New Roman" w:cs="Times New Roman"/>
          <w:color w:val="1F497D"/>
          <w:sz w:val="24"/>
          <w:szCs w:val="24"/>
          <w:lang w:val="en-US"/>
        </w:rPr>
        <w:t xml:space="preserve">the line  derived from </w:t>
      </w:r>
      <w:r>
        <w:rPr>
          <w:rFonts w:hint="default" w:ascii="Times New Roman" w:hAnsi="Times New Roman" w:eastAsia="Times New Roman"/>
          <w:sz w:val="24"/>
          <w:szCs w:val="24"/>
          <w:lang w:val="en-US"/>
        </w:rPr>
        <w:t xml:space="preserve">Eq3 approached closely to Y=X line. </w:t>
      </w:r>
    </w:p>
    <w:p>
      <w:pPr>
        <w:pStyle w:val="8"/>
        <w:bidi w:val="0"/>
        <w:rPr>
          <w:rFonts w:hint="default"/>
          <w:color w:val="FFFF00"/>
          <w:sz w:val="24"/>
          <w:szCs w:val="24"/>
          <w:highlight w:val="red"/>
          <w:lang w:val="en-US"/>
        </w:rPr>
      </w:pPr>
      <w:r>
        <w:rPr>
          <w:rFonts w:hint="default"/>
          <w:color w:val="FFFF00"/>
          <w:sz w:val="24"/>
          <w:szCs w:val="24"/>
          <w:highlight w:val="red"/>
          <w:lang w:val="ru-RU"/>
        </w:rPr>
        <w:t>Надо в таблицу, характеризующую выборки, которая в электронном приложении, вставить две колонки «</w:t>
      </w:r>
      <w:r>
        <w:rPr>
          <w:rFonts w:hint="default"/>
          <w:color w:val="FFFF00"/>
          <w:sz w:val="24"/>
          <w:szCs w:val="24"/>
          <w:highlight w:val="red"/>
          <w:lang w:val="en-US"/>
        </w:rPr>
        <w:t xml:space="preserve">Used as calibrating sample for Eq3” </w:t>
      </w:r>
      <w:r>
        <w:rPr>
          <w:rFonts w:hint="default"/>
          <w:color w:val="FFFF00"/>
          <w:sz w:val="24"/>
          <w:szCs w:val="24"/>
          <w:highlight w:val="red"/>
          <w:lang w:val="ru-RU"/>
        </w:rPr>
        <w:t xml:space="preserve">и  </w:t>
      </w:r>
      <w:r>
        <w:rPr>
          <w:rFonts w:hint="default"/>
          <w:color w:val="FFFF00"/>
          <w:sz w:val="24"/>
          <w:szCs w:val="24"/>
          <w:highlight w:val="red"/>
          <w:lang w:val="en-US"/>
        </w:rPr>
        <w:t>“Used as calibrating sample for Eq1 and 2”.</w:t>
      </w:r>
    </w:p>
    <w:p>
      <w:pPr>
        <w:pStyle w:val="8"/>
        <w:bidi w:val="0"/>
        <w:rPr>
          <w:rFonts w:hint="default"/>
          <w:color w:val="FFFF00"/>
          <w:sz w:val="24"/>
          <w:szCs w:val="24"/>
          <w:highlight w:val="red"/>
          <w:lang w:val="en-US"/>
        </w:rPr>
      </w:pPr>
    </w:p>
    <w:p>
      <w:pPr>
        <w:pStyle w:val="8"/>
        <w:bidi w:val="0"/>
        <w:rPr>
          <w:rFonts w:hint="default"/>
          <w:color w:val="FFFF00"/>
          <w:sz w:val="24"/>
          <w:szCs w:val="24"/>
          <w:highlight w:val="red"/>
          <w:lang w:val="ru-RU"/>
        </w:rPr>
      </w:pPr>
      <w:r>
        <w:rPr>
          <w:rFonts w:hint="default"/>
          <w:color w:val="FFFF00"/>
          <w:sz w:val="24"/>
          <w:szCs w:val="24"/>
          <w:highlight w:val="red"/>
          <w:lang w:val="ru-RU"/>
        </w:rPr>
        <w:t xml:space="preserve">НО! Где-то, я пока не понял где, надо написать, что в качестве калибровочных выборок для построения линий  калькуляторов были использованы не по две выборки взятых формально, а по нескольку выборок, которые удовлетовряли следующим критериям </w:t>
      </w:r>
    </w:p>
    <w:p>
      <w:pPr>
        <w:pStyle w:val="8"/>
        <w:bidi w:val="0"/>
        <w:rPr>
          <w:rFonts w:hint="default"/>
          <w:color w:val="FFFF00"/>
          <w:sz w:val="24"/>
          <w:szCs w:val="24"/>
          <w:highlight w:val="red"/>
          <w:lang w:val="ru-RU"/>
        </w:rPr>
      </w:pPr>
      <w:r>
        <w:rPr>
          <w:rFonts w:hint="default"/>
          <w:color w:val="FFFF00"/>
          <w:sz w:val="24"/>
          <w:szCs w:val="24"/>
          <w:highlight w:val="red"/>
          <w:lang w:val="ru-RU"/>
        </w:rPr>
        <w:t>В категорию наиболее различных относили те выборки, которые имели Ptros&lt;0.1 and Ptros&gt;0.8</w:t>
      </w:r>
    </w:p>
    <w:p>
      <w:pPr>
        <w:pStyle w:val="8"/>
        <w:bidi w:val="0"/>
        <w:rPr>
          <w:rFonts w:hint="default"/>
          <w:color w:val="FFFF00"/>
          <w:sz w:val="24"/>
          <w:szCs w:val="24"/>
          <w:highlight w:val="red"/>
          <w:lang w:val="ru-RU"/>
        </w:rPr>
      </w:pPr>
      <w:r>
        <w:rPr>
          <w:rFonts w:hint="default"/>
          <w:color w:val="FFFF00"/>
          <w:sz w:val="24"/>
          <w:szCs w:val="24"/>
          <w:highlight w:val="red"/>
          <w:lang w:val="ru-RU"/>
        </w:rPr>
        <w:t>Соответственно, для каждого географичского сета в число калибровочных попали следующие выборки:</w:t>
      </w:r>
    </w:p>
    <w:p>
      <w:pPr>
        <w:pStyle w:val="8"/>
        <w:bidi w:val="0"/>
        <w:rPr>
          <w:rFonts w:hint="default"/>
          <w:color w:val="FFFF00"/>
          <w:sz w:val="24"/>
          <w:szCs w:val="24"/>
          <w:highlight w:val="red"/>
          <w:lang w:val="ru-RU"/>
        </w:rPr>
      </w:pPr>
      <w:r>
        <w:rPr>
          <w:rFonts w:hint="default"/>
          <w:color w:val="FFFF00"/>
          <w:sz w:val="24"/>
          <w:szCs w:val="24"/>
          <w:highlight w:val="red"/>
          <w:lang w:val="ru-RU"/>
        </w:rPr>
        <w:t xml:space="preserve">Для </w:t>
      </w:r>
      <w:r>
        <w:rPr>
          <w:rFonts w:hint="default"/>
          <w:color w:val="FFFF00"/>
          <w:sz w:val="24"/>
          <w:szCs w:val="24"/>
          <w:highlight w:val="red"/>
          <w:lang w:val="en-US"/>
        </w:rPr>
        <w:t>WSBL</w:t>
      </w:r>
      <w:r>
        <w:rPr>
          <w:rFonts w:hint="default"/>
          <w:color w:val="FFFF00"/>
          <w:sz w:val="24"/>
          <w:szCs w:val="24"/>
          <w:highlight w:val="red"/>
          <w:lang w:val="ru-RU"/>
        </w:rPr>
        <w:t>: belok2", "berzakol", "luv_korg",  "nm", "padan", "salnij", "umba_06", "umba_bridge","umba_kamni", "umba_pioner", "vor1", "vor2", "vor5", "kanal", "oenij", "zmis"</w:t>
      </w:r>
    </w:p>
    <w:p>
      <w:pPr>
        <w:pStyle w:val="8"/>
        <w:bidi w:val="0"/>
        <w:rPr>
          <w:rFonts w:hint="default"/>
          <w:color w:val="FFFF00"/>
          <w:sz w:val="24"/>
          <w:szCs w:val="24"/>
          <w:highlight w:val="red"/>
          <w:lang w:val="en-US"/>
        </w:rPr>
      </w:pPr>
      <w:r>
        <w:rPr>
          <w:rFonts w:hint="default"/>
          <w:color w:val="FFFF00"/>
          <w:sz w:val="24"/>
          <w:szCs w:val="24"/>
          <w:highlight w:val="red"/>
          <w:lang w:val="en-US"/>
        </w:rPr>
        <w:t>BH: "banka",  "dz_banka","tu_old"</w:t>
      </w:r>
    </w:p>
    <w:p>
      <w:pPr>
        <w:pStyle w:val="8"/>
        <w:bidi w:val="0"/>
        <w:rPr>
          <w:rFonts w:hint="default"/>
          <w:color w:val="FFFF00"/>
          <w:sz w:val="24"/>
          <w:szCs w:val="24"/>
          <w:highlight w:val="red"/>
          <w:lang w:val="en-US"/>
        </w:rPr>
      </w:pPr>
      <w:r>
        <w:rPr>
          <w:rFonts w:hint="default"/>
          <w:color w:val="FFFF00"/>
          <w:sz w:val="24"/>
          <w:szCs w:val="24"/>
          <w:highlight w:val="red"/>
          <w:lang w:val="en-US"/>
        </w:rPr>
        <w:t>GOM: "BI", "CBE", "JPC", "KIM", "MDICOA", "PH", "VH"</w:t>
      </w:r>
    </w:p>
    <w:p>
      <w:pPr>
        <w:pStyle w:val="8"/>
        <w:bidi w:val="0"/>
        <w:rPr>
          <w:rFonts w:hint="default"/>
          <w:color w:val="FFFF00"/>
          <w:sz w:val="24"/>
          <w:szCs w:val="24"/>
          <w:highlight w:val="red"/>
          <w:lang w:val="en-US"/>
        </w:rPr>
      </w:pPr>
      <w:r>
        <w:rPr>
          <w:rFonts w:hint="default"/>
          <w:color w:val="FFFF00"/>
          <w:sz w:val="24"/>
          <w:szCs w:val="24"/>
          <w:highlight w:val="red"/>
          <w:lang w:val="en-US"/>
        </w:rPr>
        <w:t>BALT: "kast05", "Solvesborg", "Ystad05"</w:t>
      </w:r>
    </w:p>
    <w:p>
      <w:pPr>
        <w:pStyle w:val="8"/>
        <w:bidi w:val="0"/>
        <w:rPr>
          <w:rFonts w:hint="default"/>
          <w:color w:val="FFFF00"/>
          <w:sz w:val="24"/>
          <w:szCs w:val="24"/>
          <w:highlight w:val="red"/>
          <w:lang w:val="ru-RU"/>
        </w:rPr>
      </w:pPr>
      <w:r>
        <w:rPr>
          <w:rFonts w:hint="default"/>
          <w:color w:val="FFFF00"/>
          <w:sz w:val="24"/>
          <w:szCs w:val="24"/>
          <w:highlight w:val="red"/>
          <w:lang w:val="en-US"/>
        </w:rPr>
        <w:t xml:space="preserve">SCOT: </w:t>
      </w:r>
      <w:r>
        <w:rPr>
          <w:rFonts w:hint="default"/>
          <w:color w:val="FFFF00"/>
          <w:sz w:val="24"/>
          <w:szCs w:val="24"/>
          <w:highlight w:val="red"/>
          <w:lang w:val="ru-RU"/>
        </w:rPr>
        <w:t>Две наличные выборки</w:t>
      </w:r>
    </w:p>
    <w:p>
      <w:pPr>
        <w:pStyle w:val="8"/>
        <w:bidi w:val="0"/>
        <w:rPr>
          <w:rFonts w:hint="default"/>
          <w:color w:val="FFFF00"/>
          <w:sz w:val="24"/>
          <w:szCs w:val="24"/>
          <w:highlight w:val="red"/>
          <w:lang w:val="en-US"/>
        </w:rPr>
      </w:pPr>
      <w:r>
        <w:rPr>
          <w:rFonts w:hint="default"/>
          <w:color w:val="FFFF00"/>
          <w:sz w:val="24"/>
          <w:szCs w:val="24"/>
          <w:highlight w:val="red"/>
          <w:lang w:val="en-US"/>
        </w:rPr>
        <w:t>NORW: "Esp04", "Bergen_MV"</w:t>
      </w:r>
    </w:p>
    <w:p>
      <w:pPr>
        <w:pStyle w:val="8"/>
        <w:bidi w:val="0"/>
        <w:rPr>
          <w:rFonts w:hint="default"/>
          <w:color w:val="FFFF00"/>
          <w:sz w:val="24"/>
          <w:szCs w:val="24"/>
          <w:highlight w:val="red"/>
          <w:lang w:val="en-US"/>
        </w:rPr>
      </w:pPr>
    </w:p>
    <w:p>
      <w:pPr>
        <w:pStyle w:val="8"/>
        <w:bidi w:val="0"/>
        <w:rPr>
          <w:rFonts w:hint="default"/>
          <w:color w:val="FFFF00"/>
          <w:sz w:val="24"/>
          <w:szCs w:val="24"/>
          <w:highlight w:val="red"/>
          <w:lang w:val="en-US"/>
        </w:rPr>
      </w:pPr>
    </w:p>
    <w:p>
      <w:pPr>
        <w:pStyle w:val="8"/>
        <w:bidi w:val="0"/>
        <w:rPr>
          <w:rFonts w:hint="default"/>
          <w:color w:val="FFFF00"/>
          <w:sz w:val="24"/>
          <w:szCs w:val="24"/>
          <w:highlight w:val="red"/>
          <w:lang w:val="ru-RU"/>
        </w:rPr>
      </w:pPr>
      <w:r>
        <w:rPr>
          <w:rFonts w:hint="default"/>
          <w:color w:val="FFFF00"/>
          <w:sz w:val="24"/>
          <w:szCs w:val="24"/>
          <w:highlight w:val="red"/>
          <w:lang w:val="ru-RU"/>
        </w:rPr>
        <w:t xml:space="preserve">В категорию наиболее смешаных относили те выборки, у которых  0.45 &lt; Ptros &lt; 0.65. </w:t>
      </w:r>
    </w:p>
    <w:p>
      <w:pPr>
        <w:pStyle w:val="8"/>
        <w:bidi w:val="0"/>
        <w:rPr>
          <w:rFonts w:hint="default"/>
          <w:color w:val="FFFF00"/>
          <w:sz w:val="24"/>
          <w:szCs w:val="24"/>
          <w:highlight w:val="red"/>
          <w:lang w:val="ru-RU"/>
        </w:rPr>
      </w:pPr>
      <w:r>
        <w:rPr>
          <w:rFonts w:hint="default"/>
          <w:color w:val="FFFF00"/>
          <w:sz w:val="24"/>
          <w:szCs w:val="24"/>
          <w:highlight w:val="red"/>
          <w:lang w:val="ru-RU"/>
        </w:rPr>
        <w:t>Соответственно это были следующие выборки:</w:t>
      </w:r>
    </w:p>
    <w:p>
      <w:pPr>
        <w:pStyle w:val="8"/>
        <w:bidi w:val="0"/>
        <w:rPr>
          <w:rFonts w:hint="default"/>
          <w:color w:val="FFFF00"/>
          <w:sz w:val="24"/>
          <w:szCs w:val="24"/>
          <w:highlight w:val="red"/>
          <w:lang w:val="ru-RU"/>
        </w:rPr>
      </w:pPr>
      <w:r>
        <w:rPr>
          <w:rFonts w:hint="default"/>
          <w:color w:val="FFFF00"/>
          <w:sz w:val="24"/>
          <w:szCs w:val="24"/>
          <w:highlight w:val="red"/>
          <w:lang w:val="ru-RU"/>
        </w:rPr>
        <w:t>W</w:t>
      </w:r>
      <w:r>
        <w:rPr>
          <w:rFonts w:hint="default"/>
          <w:color w:val="FFFF00"/>
          <w:sz w:val="24"/>
          <w:szCs w:val="24"/>
          <w:highlight w:val="red"/>
          <w:lang w:val="en-US"/>
        </w:rPr>
        <w:t>S</w:t>
      </w:r>
      <w:r>
        <w:rPr>
          <w:rFonts w:hint="default"/>
          <w:color w:val="FFFF00"/>
          <w:sz w:val="24"/>
          <w:szCs w:val="24"/>
          <w:highlight w:val="red"/>
          <w:lang w:val="ru-RU"/>
        </w:rPr>
        <w:t>B</w:t>
      </w:r>
      <w:r>
        <w:rPr>
          <w:rFonts w:hint="default"/>
          <w:color w:val="FFFF00"/>
          <w:sz w:val="24"/>
          <w:szCs w:val="24"/>
          <w:highlight w:val="red"/>
          <w:lang w:val="en-US"/>
        </w:rPr>
        <w:t>L:</w:t>
      </w:r>
      <w:r>
        <w:rPr>
          <w:rFonts w:hint="default"/>
          <w:color w:val="FFFF00"/>
          <w:sz w:val="24"/>
          <w:szCs w:val="24"/>
          <w:highlight w:val="red"/>
          <w:lang w:val="ru-RU"/>
        </w:rPr>
        <w:t xml:space="preserve"> </w:t>
      </w:r>
      <w:r>
        <w:rPr>
          <w:rFonts w:hint="default"/>
          <w:color w:val="FFFF00"/>
          <w:sz w:val="24"/>
          <w:szCs w:val="24"/>
          <w:highlight w:val="red"/>
          <w:lang w:val="en-US"/>
        </w:rPr>
        <w:t xml:space="preserve"> </w:t>
      </w:r>
      <w:r>
        <w:rPr>
          <w:rFonts w:hint="default"/>
          <w:color w:val="FFFF00"/>
          <w:sz w:val="24"/>
          <w:szCs w:val="24"/>
          <w:highlight w:val="red"/>
          <w:lang w:val="ru-RU"/>
        </w:rPr>
        <w:t>"abram", "niva_sl", "sevsk", "umba", "umba_pikut"</w:t>
      </w:r>
    </w:p>
    <w:p>
      <w:pPr>
        <w:pStyle w:val="8"/>
        <w:bidi w:val="0"/>
        <w:rPr>
          <w:rFonts w:hint="default"/>
          <w:color w:val="FFFF00"/>
          <w:sz w:val="24"/>
          <w:szCs w:val="24"/>
          <w:highlight w:val="red"/>
          <w:lang w:val="ru-RU"/>
        </w:rPr>
      </w:pPr>
      <w:r>
        <w:rPr>
          <w:rFonts w:hint="default"/>
          <w:color w:val="FFFF00"/>
          <w:sz w:val="24"/>
          <w:szCs w:val="24"/>
          <w:highlight w:val="red"/>
          <w:lang w:val="ru-RU"/>
        </w:rPr>
        <w:t>BH</w:t>
      </w:r>
      <w:r>
        <w:rPr>
          <w:rFonts w:hint="default"/>
          <w:color w:val="FFFF00"/>
          <w:sz w:val="24"/>
          <w:szCs w:val="24"/>
          <w:highlight w:val="red"/>
          <w:lang w:val="en-US"/>
        </w:rPr>
        <w:t xml:space="preserve">: </w:t>
      </w:r>
      <w:r>
        <w:rPr>
          <w:rFonts w:hint="default"/>
          <w:color w:val="FFFF00"/>
          <w:sz w:val="24"/>
          <w:szCs w:val="24"/>
          <w:highlight w:val="red"/>
          <w:lang w:val="ru-RU"/>
        </w:rPr>
        <w:t>"kuvsh", "seredina", "seredina_sub", "ustie"</w:t>
      </w:r>
    </w:p>
    <w:p>
      <w:pPr>
        <w:pStyle w:val="8"/>
        <w:bidi w:val="0"/>
        <w:rPr>
          <w:rFonts w:hint="default"/>
          <w:color w:val="FFFF00"/>
          <w:sz w:val="24"/>
          <w:szCs w:val="24"/>
          <w:highlight w:val="red"/>
          <w:lang w:val="ru-RU"/>
        </w:rPr>
      </w:pPr>
      <w:r>
        <w:rPr>
          <w:rFonts w:hint="default"/>
          <w:color w:val="FFFF00"/>
          <w:sz w:val="24"/>
          <w:szCs w:val="24"/>
          <w:highlight w:val="red"/>
          <w:lang w:val="ru-RU"/>
        </w:rPr>
        <w:t>GOM</w:t>
      </w:r>
      <w:r>
        <w:rPr>
          <w:rFonts w:hint="default"/>
          <w:color w:val="FFFF00"/>
          <w:sz w:val="24"/>
          <w:szCs w:val="24"/>
          <w:highlight w:val="red"/>
          <w:lang w:val="en-US"/>
        </w:rPr>
        <w:t>:</w:t>
      </w:r>
      <w:r>
        <w:rPr>
          <w:rFonts w:hint="default"/>
          <w:color w:val="FFFF00"/>
          <w:sz w:val="24"/>
          <w:szCs w:val="24"/>
          <w:highlight w:val="red"/>
          <w:lang w:val="ru-RU"/>
        </w:rPr>
        <w:t xml:space="preserve"> "CBSL"</w:t>
      </w:r>
    </w:p>
    <w:p>
      <w:pPr>
        <w:pStyle w:val="8"/>
        <w:bidi w:val="0"/>
        <w:rPr>
          <w:rFonts w:hint="default"/>
          <w:color w:val="FFFF00"/>
          <w:sz w:val="24"/>
          <w:szCs w:val="24"/>
          <w:highlight w:val="red"/>
          <w:lang w:val="ru-RU"/>
        </w:rPr>
      </w:pPr>
      <w:r>
        <w:rPr>
          <w:rFonts w:hint="default"/>
          <w:color w:val="FFFF00"/>
          <w:sz w:val="24"/>
          <w:szCs w:val="24"/>
          <w:highlight w:val="red"/>
          <w:lang w:val="en-US"/>
        </w:rPr>
        <w:t xml:space="preserve">SCOT: </w:t>
      </w:r>
      <w:r>
        <w:rPr>
          <w:rFonts w:hint="default"/>
          <w:color w:val="FFFF00"/>
          <w:sz w:val="24"/>
          <w:szCs w:val="24"/>
          <w:highlight w:val="red"/>
          <w:lang w:val="ru-RU"/>
        </w:rPr>
        <w:t>Две наличные выборки</w:t>
      </w:r>
    </w:p>
    <w:p>
      <w:pPr>
        <w:pStyle w:val="8"/>
        <w:bidi w:val="0"/>
        <w:rPr>
          <w:rFonts w:hint="default"/>
          <w:color w:val="FFFF00"/>
          <w:sz w:val="24"/>
          <w:szCs w:val="24"/>
          <w:highlight w:val="red"/>
          <w:lang w:val="ru-RU"/>
        </w:rPr>
      </w:pPr>
      <w:r>
        <w:rPr>
          <w:rFonts w:hint="default"/>
          <w:color w:val="FFFF00"/>
          <w:sz w:val="24"/>
          <w:szCs w:val="24"/>
          <w:highlight w:val="red"/>
          <w:lang w:val="en-US"/>
        </w:rPr>
        <w:t xml:space="preserve">NORW: </w:t>
      </w:r>
      <w:r>
        <w:rPr>
          <w:rFonts w:hint="default"/>
          <w:color w:val="FFFF00"/>
          <w:sz w:val="24"/>
          <w:szCs w:val="24"/>
          <w:highlight w:val="red"/>
          <w:lang w:val="ru-RU"/>
        </w:rPr>
        <w:t xml:space="preserve">Поскольку в этот диапазон не попала ни одна выборка, то калибровка производилась по всем имеющимся выборкам, которые были объединены. </w:t>
      </w:r>
    </w:p>
    <w:p>
      <w:pPr>
        <w:spacing w:line="360" w:lineRule="auto"/>
        <w:rPr>
          <w:rFonts w:hint="default" w:ascii="Times New Roman" w:hAnsi="Times New Roman" w:eastAsia="Times New Roman"/>
          <w:color w:val="FFFF00"/>
          <w:sz w:val="24"/>
          <w:szCs w:val="24"/>
          <w:highlight w:val="red"/>
          <w:lang w:val="ru-RU"/>
        </w:rPr>
      </w:pPr>
    </w:p>
    <w:p>
      <w:pPr>
        <w:spacing w:line="360" w:lineRule="auto"/>
        <w:rPr>
          <w:rFonts w:hint="default" w:ascii="Times New Roman" w:hAnsi="Times New Roman" w:eastAsia="Times New Roman"/>
          <w:color w:val="FFFF00"/>
          <w:sz w:val="24"/>
          <w:szCs w:val="24"/>
          <w:highlight w:val="red"/>
          <w:lang w:val="ru-RU"/>
        </w:rPr>
      </w:pPr>
    </w:p>
    <w:p>
      <w:pPr>
        <w:spacing w:line="360" w:lineRule="auto"/>
        <w:rPr>
          <w:rFonts w:hint="default" w:ascii="Times New Roman" w:hAnsi="Times New Roman" w:eastAsia="Times New Roman"/>
          <w:color w:val="FFFF00"/>
          <w:sz w:val="24"/>
          <w:szCs w:val="24"/>
          <w:highlight w:val="red"/>
          <w:lang w:val="ru-RU"/>
        </w:rPr>
      </w:pPr>
      <w:r>
        <w:rPr>
          <w:rFonts w:hint="default" w:ascii="Times New Roman" w:hAnsi="Times New Roman" w:eastAsia="Times New Roman"/>
          <w:color w:val="FFFF00"/>
          <w:sz w:val="24"/>
          <w:szCs w:val="24"/>
          <w:highlight w:val="red"/>
          <w:lang w:val="ru-RU"/>
        </w:rPr>
        <w:t xml:space="preserve"> </w:t>
      </w:r>
    </w:p>
    <w:p>
      <w:pPr>
        <w:spacing w:line="360" w:lineRule="auto"/>
        <w:rPr>
          <w:rFonts w:hint="default" w:ascii="Times New Roman" w:hAnsi="Times New Roman" w:eastAsia="Times New Roman" w:cs="Times New Roman"/>
          <w:color w:val="1F497D"/>
          <w:sz w:val="24"/>
          <w:szCs w:val="24"/>
          <w:lang w:val="en-US"/>
        </w:rPr>
      </w:pPr>
    </w:p>
    <w:p>
      <w:pPr>
        <w:spacing w:line="360" w:lineRule="auto"/>
        <w:rPr>
          <w:rFonts w:hint="default" w:ascii="Times New Roman" w:hAnsi="Times New Roman" w:eastAsia="Times New Roman"/>
          <w:sz w:val="24"/>
          <w:szCs w:val="24"/>
          <w:lang w:val="en-US"/>
        </w:rPr>
      </w:pPr>
      <w:r>
        <w:rPr>
          <w:rFonts w:hint="default" w:ascii="Times New Roman" w:hAnsi="Times New Roman" w:eastAsia="Times New Roman" w:cs="Times New Roman"/>
          <w:color w:val="1F497D"/>
          <w:sz w:val="24"/>
          <w:szCs w:val="24"/>
          <w:lang w:val="en-US"/>
        </w:rPr>
        <w:t>Not ideal but rather close correspondence was observed in the case of BALT. Two notes should be made for this case. Firstly the range of PT values in BALT was narrow</w:t>
      </w:r>
      <w:r>
        <w:rPr>
          <w:rFonts w:hint="default" w:ascii="Times New Roman" w:hAnsi="Times New Roman" w:eastAsia="Times New Roman" w:cs="Times New Roman"/>
          <w:color w:val="1F497D"/>
          <w:sz w:val="24"/>
          <w:szCs w:val="24"/>
          <w:lang w:val="ru-RU"/>
        </w:rPr>
        <w:t xml:space="preserve"> (0 - ++) </w:t>
      </w:r>
      <w:r>
        <w:rPr>
          <w:rFonts w:hint="default" w:ascii="Times New Roman" w:hAnsi="Times New Roman" w:eastAsia="Times New Roman" w:cs="Times New Roman"/>
          <w:color w:val="1F497D"/>
          <w:sz w:val="24"/>
          <w:szCs w:val="24"/>
          <w:lang w:val="en-US"/>
        </w:rPr>
        <w:t xml:space="preserve">but Ptros vary in broader limits (++ - 1). That’s why the slope for the Eq3 was rather high i.e. predicted Ptros will vary significantly after negligible changes in PT. It means that the  </w:t>
      </w:r>
      <w:r>
        <w:rPr>
          <w:rFonts w:hint="default" w:ascii="Times New Roman" w:hAnsi="Times New Roman" w:eastAsia="Times New Roman"/>
          <w:sz w:val="24"/>
          <w:szCs w:val="24"/>
          <w:lang w:val="en-US"/>
        </w:rPr>
        <w:t>“Ptros by PT calculator” allow making only rough assessment of Ptros by PT in BALT. Secondly p</w:t>
      </w:r>
      <w:r>
        <w:rPr>
          <w:rFonts w:hint="default" w:ascii="Times New Roman" w:hAnsi="Times New Roman" w:eastAsia="Times New Roman" w:cs="Times New Roman"/>
          <w:color w:val="1F497D"/>
          <w:sz w:val="24"/>
          <w:szCs w:val="24"/>
          <w:lang w:val="en-US"/>
        </w:rPr>
        <w:t xml:space="preserve">redictions made by  </w:t>
      </w:r>
      <w:r>
        <w:rPr>
          <w:rFonts w:hint="default" w:ascii="Times New Roman" w:hAnsi="Times New Roman" w:eastAsia="Times New Roman"/>
          <w:sz w:val="24"/>
          <w:szCs w:val="24"/>
          <w:lang w:val="en-US"/>
        </w:rPr>
        <w:t>Eq3 underestimate Ptros value practically for all range of PT except its highest values (for the latter Eq3 predicts unrealistic values of Ptros).</w:t>
      </w:r>
    </w:p>
    <w:p>
      <w:pPr>
        <w:spacing w:line="360" w:lineRule="auto"/>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The worst correspondence between Eq3 and Model 4 was observed in the case of NORW and BH. In the former situation was similar to one observed in BALT, i.e. Eq 3 had rather high slope and severely underestimated Ptros.  In the case of BH we observed opposite pattern: the straight line derived from Eq3 was upper than logistic regression line, i.e. “Ptros by PT calculator” overestimated Ptros values in the case of BH.</w:t>
      </w:r>
    </w:p>
    <w:p>
      <w:pPr>
        <w:spacing w:line="360" w:lineRule="auto"/>
        <w:rPr>
          <w:rFonts w:hint="default" w:ascii="Times New Roman" w:hAnsi="Times New Roman" w:eastAsia="Times New Roman"/>
          <w:sz w:val="24"/>
          <w:szCs w:val="24"/>
          <w:lang w:val="en-US"/>
        </w:rPr>
      </w:pPr>
      <w:r>
        <w:rPr>
          <w:rFonts w:ascii="Times New Roman" w:hAnsi="Times New Roman" w:eastAsia="Times New Roman" w:cs="Times New Roman"/>
          <w:color w:val="1F497D"/>
          <w:sz w:val="24"/>
          <w:szCs w:val="24"/>
        </w:rPr>
        <w:t xml:space="preserve">Visual inspection of </w:t>
      </w:r>
      <w:del w:id="28" w:author="Arcella" w:date="2020-06-12T17:12:00Z">
        <w:r>
          <w:rPr>
            <w:rFonts w:ascii="Times New Roman" w:hAnsi="Times New Roman" w:eastAsia="Times New Roman" w:cs="Times New Roman"/>
            <w:color w:val="1F497D"/>
            <w:sz w:val="24"/>
            <w:szCs w:val="24"/>
          </w:rPr>
          <w:delText xml:space="preserve">the </w:delText>
        </w:r>
      </w:del>
      <w:r>
        <w:rPr>
          <w:rFonts w:ascii="Times New Roman" w:hAnsi="Times New Roman" w:eastAsia="Times New Roman" w:cs="Times New Roman"/>
          <w:color w:val="1F497D"/>
          <w:sz w:val="24"/>
          <w:szCs w:val="24"/>
        </w:rPr>
        <w:t>Fig. 3</w:t>
      </w:r>
      <w:r>
        <w:rPr>
          <w:rFonts w:hint="default" w:ascii="Times New Roman" w:hAnsi="Times New Roman" w:eastAsia="Times New Roman" w:cs="Times New Roman"/>
          <w:color w:val="1F497D"/>
          <w:sz w:val="24"/>
          <w:szCs w:val="24"/>
          <w:lang w:val="en-US"/>
        </w:rPr>
        <w:t>c</w:t>
      </w:r>
      <w:r>
        <w:rPr>
          <w:rFonts w:ascii="Times New Roman" w:hAnsi="Times New Roman" w:eastAsia="Times New Roman" w:cs="Times New Roman"/>
          <w:color w:val="1F497D"/>
          <w:sz w:val="24"/>
          <w:szCs w:val="24"/>
        </w:rPr>
        <w:t xml:space="preserve"> </w:t>
      </w:r>
      <w:r>
        <w:rPr>
          <w:rFonts w:hint="default" w:ascii="Times New Roman" w:hAnsi="Times New Roman" w:eastAsia="Times New Roman" w:cs="Times New Roman"/>
          <w:color w:val="1F497D"/>
          <w:sz w:val="24"/>
          <w:szCs w:val="24"/>
          <w:lang w:val="en-US"/>
        </w:rPr>
        <w:t xml:space="preserve">revealed that </w:t>
      </w:r>
      <w:r>
        <w:rPr>
          <w:rFonts w:hint="default" w:ascii="Times New Roman" w:hAnsi="Times New Roman" w:eastAsia="Times New Roman"/>
          <w:sz w:val="24"/>
          <w:szCs w:val="24"/>
          <w:lang w:val="en-US"/>
        </w:rPr>
        <w:t>curves derived from Eq 1 and Eq 2 (</w:t>
      </w:r>
      <w:r>
        <w:rPr>
          <w:rFonts w:hint="default" w:ascii="Times New Roman" w:hAnsi="Times New Roman" w:eastAsia="Times New Roman" w:cs="Times New Roman"/>
          <w:sz w:val="24"/>
          <w:szCs w:val="24"/>
          <w:lang w:val="en-US"/>
        </w:rPr>
        <w:t>“</w:t>
      </w:r>
      <w:r>
        <w:rPr>
          <w:rFonts w:hint="default" w:ascii="Times New Roman" w:hAnsi="Times New Roman" w:eastAsia="Times New Roman"/>
          <w:sz w:val="24"/>
          <w:szCs w:val="24"/>
          <w:lang w:val="ru-RU"/>
        </w:rPr>
        <w:t>genotype by morphotype calculator</w:t>
      </w:r>
      <w:r>
        <w:rPr>
          <w:rFonts w:hint="default" w:ascii="Times New Roman" w:hAnsi="Times New Roman" w:eastAsia="Times New Roman"/>
          <w:sz w:val="24"/>
          <w:szCs w:val="24"/>
          <w:lang w:val="en-US"/>
        </w:rPr>
        <w:t xml:space="preserve">”) being calibrated by a set of samples with most mixed taxonomic structure were in rather good correspondence with regression lines. In most cases the calculator’s line situated inside 95% CI calculated for regression lines. However in some cases the high divergence between curves  (calculator’s line was out of CI bound) was observed: P(tros|T) predicted by calculator downward deflected  from regression curve in the case of WSBL and calcultor’s P(edu|E) deviated upwardly from regression curve in the case of GOM. However in both these cases the deviations were observed in the Ptros range corresponded to minor species: low Ptros for P(tros|T) and high Ptros for P(edu|E).  </w:t>
      </w:r>
    </w:p>
    <w:p>
      <w:pPr>
        <w:spacing w:line="360" w:lineRule="auto"/>
        <w:rPr>
          <w:rFonts w:ascii="Times New Roman" w:hAnsi="Times New Roman" w:eastAsia="Times New Roman" w:cs="Times New Roman"/>
          <w:b/>
          <w:sz w:val="24"/>
          <w:szCs w:val="24"/>
        </w:rPr>
      </w:pPr>
      <w:bookmarkStart w:id="1" w:name="_GoBack"/>
      <w:bookmarkEnd w:id="1"/>
    </w:p>
    <w:sectPr>
      <w:pgSz w:w="11906" w:h="16838"/>
      <w:pgMar w:top="1134" w:right="850" w:bottom="1134" w:left="1701" w:header="708" w:footer="708"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Пользователь Windows" w:date="2020-06-15T15:14:00Z" w:initials="ПW">
    <w:p w14:paraId="51063502">
      <w:pPr>
        <w:pStyle w:val="9"/>
        <w:rPr>
          <w:lang w:val="ru-RU"/>
        </w:rPr>
      </w:pPr>
      <w:r>
        <w:rPr>
          <w:lang w:val="ru-RU"/>
        </w:rPr>
        <w:t>Где процитировать гарднера и михалек?</w:t>
      </w:r>
    </w:p>
    <w:p w14:paraId="497C22E3">
      <w:pPr>
        <w:pStyle w:val="9"/>
        <w:rPr>
          <w:lang w:val="ru-RU"/>
        </w:rPr>
      </w:pPr>
      <w:r>
        <w:rPr>
          <w:highlight w:val="yellow"/>
          <w:lang w:val="ru-RU"/>
        </w:rPr>
        <w:t>Вот с Михалек – это точно в тему?</w:t>
      </w:r>
    </w:p>
  </w:comment>
  <w:comment w:id="1" w:author="Пользователь Windows" w:date="2020-06-15T15:14:00Z" w:initials="ПW">
    <w:p w14:paraId="66611751">
      <w:pPr>
        <w:pStyle w:val="9"/>
        <w:rPr>
          <w:lang w:val="ru-RU"/>
        </w:rPr>
      </w:pPr>
      <w:r>
        <w:rPr>
          <w:lang w:val="ru-RU"/>
        </w:rPr>
        <w:t>Вадим, дай ссылку на экологическую значимость –</w:t>
      </w:r>
      <w:r>
        <w:rPr>
          <w:highlight w:val="yellow"/>
          <w:lang w:val="ru-RU"/>
        </w:rPr>
        <w:t>сучонок Seed, Suchanek 1992</w:t>
      </w:r>
    </w:p>
  </w:comment>
  <w:comment w:id="2" w:author="Пользователь Windows" w:date="2020-06-15T15:14:00Z" w:initials="ПW">
    <w:p w14:paraId="13991736">
      <w:pPr>
        <w:pStyle w:val="9"/>
        <w:rPr>
          <w:lang w:val="ru-RU"/>
        </w:rPr>
      </w:pPr>
      <w:r>
        <w:rPr>
          <w:lang w:val="ru-RU"/>
        </w:rPr>
        <w:t>“ту работу про тяжелые металлы”</w:t>
      </w:r>
    </w:p>
    <w:p w14:paraId="73837701">
      <w:pPr>
        <w:pStyle w:val="9"/>
      </w:pPr>
      <w:r>
        <w:rPr>
          <w:rFonts w:ascii="Times New Roman" w:hAnsi="Times New Roman" w:eastAsia="Times New Roman" w:cs="Times New Roman"/>
          <w:color w:val="00B050"/>
          <w:sz w:val="24"/>
          <w:szCs w:val="24"/>
          <w:highlight w:val="yellow"/>
        </w:rPr>
        <w:t>Lobel et al. 1990</w:t>
      </w:r>
    </w:p>
  </w:comment>
  <w:comment w:id="3" w:author="admin" w:date="2020-06-15T15:14:00Z" w:initials="a">
    <w:p w14:paraId="6E0F387A">
      <w:pPr>
        <w:pStyle w:val="9"/>
        <w:numPr>
          <w:ilvl w:val="0"/>
          <w:numId w:val="1"/>
        </w:numPr>
        <w:rPr>
          <w:lang w:val="ru-RU"/>
        </w:rPr>
      </w:pPr>
    </w:p>
    <w:p w14:paraId="1147640E">
      <w:pPr>
        <w:pStyle w:val="9"/>
        <w:numPr>
          <w:ilvl w:val="0"/>
          <w:numId w:val="2"/>
        </w:numPr>
        <w:rPr>
          <w:lang w:val="ru-RU"/>
        </w:rPr>
      </w:pPr>
      <w:r>
        <w:rPr>
          <w:lang w:val="ru-RU"/>
        </w:rPr>
        <w:t xml:space="preserve">Здесь вводим обозначения индексов </w:t>
      </w:r>
    </w:p>
    <w:p w14:paraId="173E21AD">
      <w:pPr>
        <w:pStyle w:val="9"/>
        <w:numPr>
          <w:ilvl w:val="0"/>
          <w:numId w:val="2"/>
        </w:numPr>
        <w:rPr>
          <w:lang w:val="ru-RU"/>
        </w:rPr>
      </w:pPr>
      <w:r>
        <w:rPr>
          <w:lang w:val="ru-RU"/>
        </w:rPr>
        <w:t xml:space="preserve"> Надо эти предсказания лучше обсудить в обсуждении, коли они завышены</w:t>
      </w:r>
    </w:p>
    <w:p w14:paraId="44953571">
      <w:pPr>
        <w:pStyle w:val="9"/>
        <w:rPr>
          <w:lang w:val="ru-RU"/>
        </w:rPr>
      </w:pPr>
    </w:p>
  </w:comment>
  <w:comment w:id="4" w:author="Пользователь Windows" w:date="2020-06-15T15:14:00Z" w:initials="ПW">
    <w:p w14:paraId="2BE766A7">
      <w:pPr>
        <w:pStyle w:val="9"/>
        <w:rPr>
          <w:lang w:val="ru-RU"/>
        </w:rPr>
      </w:pPr>
      <w:r>
        <w:rPr>
          <w:lang w:val="ru-RU"/>
        </w:rPr>
        <w:t>В обсуждении где про бюмон предложить эвалюировать его тест, тем самым подчеркнув что язычок не суть, суть в процедуре калибровки любого теста</w:t>
      </w:r>
    </w:p>
  </w:comment>
  <w:comment w:id="5" w:author="admin" w:date="2020-06-15T15:14:00Z" w:initials="a">
    <w:p w14:paraId="05E34BF0">
      <w:pPr>
        <w:pStyle w:val="9"/>
      </w:pPr>
      <w:r>
        <w:rPr>
          <w:highlight w:val="yellow"/>
        </w:rPr>
        <w:t>Почему нельзя сказать on one side/ on the other?</w:t>
      </w:r>
    </w:p>
  </w:comment>
  <w:comment w:id="6" w:author="Пользователь Windows" w:date="2020-06-15T15:14:00Z" w:initials="ПW">
    <w:p w14:paraId="0AD70D94">
      <w:pPr>
        <w:pStyle w:val="9"/>
        <w:rPr>
          <w:lang w:val="ru-RU"/>
        </w:rPr>
      </w:pPr>
      <w:r>
        <w:rPr>
          <w:lang w:val="ru-RU"/>
        </w:rPr>
        <w:t xml:space="preserve">Вадим призывает следить где </w:t>
      </w:r>
      <w:r>
        <w:t>population</w:t>
      </w:r>
      <w:r>
        <w:rPr>
          <w:lang w:val="ru-RU"/>
        </w:rPr>
        <w:t xml:space="preserve"> а где </w:t>
      </w:r>
      <w:r>
        <w:t>sample</w:t>
      </w:r>
    </w:p>
  </w:comment>
  <w:comment w:id="7" w:author="admin" w:date="2020-06-15T15:14:00Z" w:initials="a">
    <w:p w14:paraId="61FB773A">
      <w:pPr>
        <w:pStyle w:val="9"/>
        <w:rPr>
          <w:lang w:val="ru-RU"/>
        </w:rPr>
      </w:pPr>
    </w:p>
    <w:p w14:paraId="1BC63CA7">
      <w:pPr>
        <w:pStyle w:val="9"/>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As far as the material from other contact zones was limited, no targeted attempts to study variation in relation to local geography and salinity in America, Scotland, Baltic and Norway have been undertaken. </w:t>
      </w:r>
    </w:p>
    <w:p w14:paraId="17FF3133">
      <w:pPr>
        <w:pStyle w:val="9"/>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yellow"/>
          <w:lang w:val="ru-RU"/>
        </w:rPr>
        <w:t>Это непонятно</w:t>
      </w:r>
    </w:p>
    <w:p w14:paraId="7D7E700D">
      <w:pPr>
        <w:pStyle w:val="9"/>
        <w:rPr>
          <w:lang w:val="ru-RU"/>
        </w:rPr>
      </w:pPr>
    </w:p>
    <w:p w14:paraId="58AB238D">
      <w:pPr>
        <w:pStyle w:val="9"/>
        <w:rPr>
          <w:lang w:val="ru-RU"/>
        </w:rPr>
      </w:pPr>
      <w:r>
        <w:rPr>
          <w:lang w:val="ru-RU"/>
        </w:rPr>
        <w:t xml:space="preserve">Из-за ограниченности материала по другим контактным зонам, мы не учитывали соленость в дальнейших анализах. </w:t>
      </w:r>
    </w:p>
    <w:p w14:paraId="5F404C20">
      <w:pPr>
        <w:pStyle w:val="9"/>
        <w:rPr>
          <w:lang w:val="ru-RU"/>
        </w:rPr>
      </w:pPr>
    </w:p>
    <w:p w14:paraId="0ADB2B98">
      <w:pPr>
        <w:pStyle w:val="9"/>
        <w:rPr>
          <w:lang w:val="ru-RU"/>
        </w:rPr>
      </w:pPr>
      <w:r>
        <w:rPr>
          <w:highlight w:val="yellow"/>
          <w:lang w:val="ru-RU"/>
        </w:rPr>
        <w:t>Можно опустить наверное</w:t>
      </w:r>
    </w:p>
  </w:comment>
  <w:comment w:id="8" w:author="Пользователь Windows" w:date="2020-06-15T15:14:00Z" w:initials="ПW">
    <w:p w14:paraId="09635FDE">
      <w:pPr>
        <w:pStyle w:val="9"/>
        <w:rPr>
          <w:lang w:val="ru-RU"/>
        </w:rPr>
      </w:pPr>
      <w:r>
        <w:rPr>
          <w:lang w:val="ru-RU"/>
        </w:rPr>
        <w:t>Раскрыть почему так думаем и сослаться на табл</w:t>
      </w:r>
    </w:p>
  </w:comment>
  <w:comment w:id="9" w:author="admin" w:date="2020-06-15T15:14:00Z" w:initials="a">
    <w:p w14:paraId="394D505B">
      <w:pPr>
        <w:pStyle w:val="9"/>
        <w:rPr>
          <w:lang w:val="ru-RU"/>
        </w:rPr>
      </w:pPr>
    </w:p>
    <w:p w14:paraId="593E6B99">
      <w:pPr>
        <w:pStyle w:val="9"/>
      </w:pPr>
      <w:r>
        <w:t>Taxonomic affinities of mussels from samples taken in Western Norway, Greenland and Eastern Canada, where both species could be expected, were confirmed genetically (see ESM Table 2 for</w:t>
      </w:r>
    </w:p>
    <w:p w14:paraId="0DA75EE3">
      <w:pPr>
        <w:pStyle w:val="9"/>
      </w:pPr>
    </w:p>
    <w:p w14:paraId="34487FEF">
      <w:pPr>
        <w:pStyle w:val="9"/>
        <w:rPr>
          <w:lang w:val="ru-RU"/>
        </w:rPr>
      </w:pPr>
      <w:r>
        <w:rPr>
          <w:lang w:val="ru-RU"/>
        </w:rPr>
        <w:t xml:space="preserve">Только что было сказано </w:t>
      </w:r>
      <w:r>
        <w:t>putatively</w:t>
      </w:r>
      <w:r>
        <w:rPr>
          <w:lang w:val="ru-RU"/>
        </w:rPr>
        <w:t xml:space="preserve"> </w:t>
      </w:r>
      <w:r>
        <w:t>pure</w:t>
      </w:r>
      <w:r>
        <w:rPr>
          <w:lang w:val="ru-RU"/>
        </w:rPr>
        <w:t xml:space="preserve">, тут нет противоречия? </w:t>
      </w:r>
    </w:p>
    <w:p w14:paraId="7CBC20DB">
      <w:pPr>
        <w:pStyle w:val="9"/>
        <w:rPr>
          <w:lang w:val="ru-RU"/>
        </w:rPr>
      </w:pPr>
    </w:p>
    <w:p w14:paraId="367E08FD">
      <w:pPr>
        <w:pStyle w:val="9"/>
        <w:rPr>
          <w:lang w:val="ru-RU"/>
        </w:rPr>
      </w:pPr>
      <w:r>
        <w:rPr>
          <w:lang w:val="ru-RU"/>
        </w:rPr>
        <w:t>нет</w:t>
      </w:r>
    </w:p>
  </w:comment>
  <w:comment w:id="10" w:author="admin" w:date="2020-06-15T15:14:00Z" w:initials="a">
    <w:p w14:paraId="080B615D">
      <w:pPr>
        <w:pStyle w:val="9"/>
        <w:rPr>
          <w:lang w:val="ru-RU"/>
        </w:rPr>
      </w:pPr>
      <w:r>
        <w:rPr>
          <w:lang w:val="ru-RU"/>
        </w:rPr>
        <w:t xml:space="preserve">что делать если у нее 7 выборок (две «наши» выборки слиты) – это нужно указать в таблице 1. </w:t>
      </w:r>
    </w:p>
    <w:p w14:paraId="200519D0">
      <w:pPr>
        <w:pStyle w:val="9"/>
        <w:rPr>
          <w:lang w:val="ru-RU"/>
        </w:rPr>
      </w:pPr>
      <w:r>
        <w:rPr>
          <w:rFonts w:ascii="Times New Roman" w:hAnsi="Times New Roman" w:eastAsia="Times New Roman" w:cs="Times New Roman"/>
          <w:color w:val="00B050"/>
          <w:sz w:val="24"/>
          <w:szCs w:val="24"/>
          <w:highlight w:val="yellow"/>
          <w:lang w:val="ru-RU"/>
        </w:rPr>
        <w:t xml:space="preserve">То что в </w:t>
      </w:r>
      <w:r>
        <w:rPr>
          <w:rFonts w:ascii="Times New Roman" w:hAnsi="Times New Roman" w:eastAsia="Times New Roman" w:cs="Times New Roman"/>
          <w:color w:val="00B050"/>
          <w:sz w:val="24"/>
          <w:szCs w:val="24"/>
          <w:highlight w:val="yellow"/>
        </w:rPr>
        <w:t>Martino</w:t>
      </w:r>
      <w:r>
        <w:rPr>
          <w:rFonts w:ascii="Times New Roman" w:hAnsi="Times New Roman" w:eastAsia="Times New Roman" w:cs="Times New Roman"/>
          <w:color w:val="00B050"/>
          <w:sz w:val="24"/>
          <w:szCs w:val="24"/>
          <w:highlight w:val="yellow"/>
          <w:lang w:val="ru-RU"/>
        </w:rPr>
        <w:t xml:space="preserve"> </w:t>
      </w:r>
      <w:r>
        <w:rPr>
          <w:rFonts w:ascii="Times New Roman" w:hAnsi="Times New Roman" w:eastAsia="Times New Roman" w:cs="Times New Roman"/>
          <w:color w:val="00B050"/>
          <w:sz w:val="24"/>
          <w:szCs w:val="24"/>
          <w:highlight w:val="yellow"/>
        </w:rPr>
        <w:t>et</w:t>
      </w:r>
      <w:r>
        <w:rPr>
          <w:rFonts w:ascii="Times New Roman" w:hAnsi="Times New Roman" w:eastAsia="Times New Roman" w:cs="Times New Roman"/>
          <w:color w:val="00B050"/>
          <w:sz w:val="24"/>
          <w:szCs w:val="24"/>
          <w:highlight w:val="yellow"/>
          <w:lang w:val="ru-RU"/>
        </w:rPr>
        <w:t xml:space="preserve"> </w:t>
      </w:r>
      <w:r>
        <w:rPr>
          <w:rFonts w:ascii="Times New Roman" w:hAnsi="Times New Roman" w:eastAsia="Times New Roman" w:cs="Times New Roman"/>
          <w:color w:val="00B050"/>
          <w:sz w:val="24"/>
          <w:szCs w:val="24"/>
          <w:highlight w:val="yellow"/>
        </w:rPr>
        <w:t>al</w:t>
      </w:r>
      <w:r>
        <w:rPr>
          <w:rFonts w:ascii="Times New Roman" w:hAnsi="Times New Roman" w:eastAsia="Times New Roman" w:cs="Times New Roman"/>
          <w:color w:val="00B050"/>
          <w:sz w:val="24"/>
          <w:szCs w:val="24"/>
          <w:highlight w:val="yellow"/>
          <w:lang w:val="ru-RU"/>
        </w:rPr>
        <w:t>. 2019</w:t>
      </w:r>
      <w:r>
        <w:rPr>
          <w:rFonts w:ascii="Times New Roman" w:hAnsi="Times New Roman" w:eastAsia="Times New Roman" w:cs="Times New Roman"/>
          <w:color w:val="00B050"/>
          <w:sz w:val="24"/>
          <w:szCs w:val="24"/>
          <w:lang w:val="ru-RU"/>
        </w:rPr>
        <w:t xml:space="preserve">  несколько штук из других выборок не говорим</w:t>
      </w:r>
    </w:p>
  </w:comment>
  <w:comment w:id="11" w:author="admin" w:date="2020-06-15T15:14:00Z" w:initials="a">
    <w:p w14:paraId="38883408">
      <w:pPr>
        <w:pStyle w:val="9"/>
      </w:pPr>
      <w:r>
        <w:rPr>
          <w:strike/>
        </w:rPr>
        <w:t>see Fig. 1 and</w:t>
      </w:r>
      <w:r>
        <w:t xml:space="preserve"> ESM Table 1</w:t>
      </w:r>
    </w:p>
  </w:comment>
  <w:comment w:id="12" w:author="admin" w:date="2020-06-15T15:14:00Z" w:initials="a">
    <w:p w14:paraId="46110C1C">
      <w:pPr>
        <w:pStyle w:val="9"/>
        <w:rPr>
          <w:strike/>
        </w:rPr>
      </w:pPr>
      <w:r>
        <w:rPr>
          <w:strike/>
        </w:rPr>
        <w:t>(Vainola, Strelkov 2011; Katolikova et al. 2016; Strelkov et al. 2017)</w:t>
      </w:r>
    </w:p>
  </w:comment>
  <w:comment w:id="13" w:author="admin" w:date="2020-06-15T15:14:00Z" w:initials="a">
    <w:p w14:paraId="36A03253">
      <w:pPr>
        <w:pStyle w:val="9"/>
      </w:pPr>
    </w:p>
    <w:p w14:paraId="0B054831">
      <w:pPr>
        <w:pStyle w:val="9"/>
        <w:rPr>
          <w:rFonts w:ascii="Times New Roman" w:hAnsi="Times New Roman" w:eastAsia="Gungsuh" w:cs="Times New Roman"/>
          <w:sz w:val="24"/>
          <w:szCs w:val="24"/>
        </w:rPr>
      </w:pPr>
      <w:r>
        <w:rPr>
          <w:rFonts w:ascii="Times New Roman" w:hAnsi="Times New Roman" w:eastAsia="Gungsuh" w:cs="Times New Roman"/>
          <w:sz w:val="24"/>
          <w:szCs w:val="24"/>
        </w:rPr>
        <w:t>G</w:t>
      </w:r>
      <w:r>
        <w:rPr>
          <w:rFonts w:ascii="Times New Roman" w:hAnsi="Times New Roman" w:eastAsia="Gungsuh" w:cs="Times New Roman"/>
          <w:sz w:val="24"/>
          <w:szCs w:val="24"/>
          <w:highlight w:val="yellow"/>
        </w:rPr>
        <w:t>enetic information on samples but results of classification</w:t>
      </w:r>
      <w:r>
        <w:rPr>
          <w:rFonts w:ascii="Times New Roman" w:hAnsi="Times New Roman" w:eastAsia="Gungsuh" w:cs="Times New Roman"/>
          <w:sz w:val="24"/>
          <w:szCs w:val="24"/>
        </w:rPr>
        <w:t xml:space="preserve"> into M. trossulus and M. edulis will not be considered here.</w:t>
      </w:r>
    </w:p>
    <w:p w14:paraId="23772320">
      <w:pPr>
        <w:pStyle w:val="9"/>
      </w:pPr>
    </w:p>
    <w:p w14:paraId="21DC492A">
      <w:pPr>
        <w:pStyle w:val="9"/>
        <w:rPr>
          <w:lang w:val="ru-RU"/>
        </w:rPr>
      </w:pPr>
      <w:r>
        <w:rPr>
          <w:lang w:val="ru-RU"/>
        </w:rPr>
        <w:t>Не хочу показывать никакие другие данные кроме этих (</w:t>
      </w:r>
      <w:r>
        <w:t>of</w:t>
      </w:r>
      <w:r>
        <w:rPr>
          <w:lang w:val="ru-RU"/>
        </w:rPr>
        <w:t xml:space="preserve"> </w:t>
      </w:r>
      <w:r>
        <w:t>classification</w:t>
      </w:r>
      <w:r>
        <w:rPr>
          <w:lang w:val="ru-RU"/>
        </w:rPr>
        <w:t xml:space="preserve"> </w:t>
      </w:r>
      <w:r>
        <w:t>into</w:t>
      </w:r>
      <w:r>
        <w:rPr>
          <w:lang w:val="ru-RU"/>
        </w:rPr>
        <w:t xml:space="preserve"> </w:t>
      </w:r>
      <w:r>
        <w:t>M</w:t>
      </w:r>
      <w:r>
        <w:rPr>
          <w:lang w:val="ru-RU"/>
        </w:rPr>
        <w:t xml:space="preserve">. </w:t>
      </w:r>
      <w:r>
        <w:t>trossulus</w:t>
      </w:r>
      <w:r>
        <w:rPr>
          <w:lang w:val="ru-RU"/>
        </w:rPr>
        <w:t xml:space="preserve"> </w:t>
      </w:r>
      <w:r>
        <w:t>and</w:t>
      </w:r>
      <w:r>
        <w:rPr>
          <w:lang w:val="ru-RU"/>
        </w:rPr>
        <w:t xml:space="preserve"> </w:t>
      </w:r>
      <w:r>
        <w:t>M</w:t>
      </w:r>
      <w:r>
        <w:rPr>
          <w:lang w:val="ru-RU"/>
        </w:rPr>
        <w:t xml:space="preserve">. </w:t>
      </w:r>
      <w:r>
        <w:t>edulis</w:t>
      </w:r>
      <w:r>
        <w:rPr>
          <w:lang w:val="ru-RU"/>
        </w:rPr>
        <w:t xml:space="preserve">). За информацией о том-то и том-то см. следующие работы </w:t>
      </w:r>
    </w:p>
  </w:comment>
  <w:comment w:id="14" w:author="admin" w:date="2020-06-15T15:14:00Z" w:initials="a">
    <w:p w14:paraId="17744095">
      <w:pPr>
        <w:pStyle w:val="9"/>
        <w:rPr>
          <w:lang w:val="ru-RU"/>
        </w:rPr>
      </w:pPr>
      <w:r>
        <w:rPr>
          <w:lang w:val="ru-RU"/>
        </w:rPr>
        <w:t>Какое определение морфотипа?</w:t>
      </w:r>
    </w:p>
    <w:p w14:paraId="20C73168">
      <w:pPr>
        <w:pStyle w:val="9"/>
        <w:rPr>
          <w:lang w:val="ru-RU"/>
        </w:rPr>
      </w:pPr>
    </w:p>
    <w:p w14:paraId="69FF1027">
      <w:pPr>
        <w:pStyle w:val="9"/>
        <w:rPr>
          <w:lang w:val="ru-RU"/>
        </w:rPr>
      </w:pPr>
      <w:r>
        <w:rPr>
          <w:lang w:val="ru-RU"/>
        </w:rPr>
        <w:t>Конечно мы это не соблюли в тексте; я пытался продавливать что морфотип это сама мидия или совокупность мидий с данным признаком</w:t>
      </w:r>
    </w:p>
    <w:p w14:paraId="2717033F">
      <w:pPr>
        <w:pStyle w:val="9"/>
        <w:rPr>
          <w:lang w:val="ru-RU"/>
        </w:rPr>
      </w:pPr>
    </w:p>
    <w:p w14:paraId="268900F7">
      <w:pPr>
        <w:pStyle w:val="9"/>
      </w:pPr>
      <w:r>
        <w:t>morphotype (noun, pl. morphotypes; nomenclature term; short form: sl. morph, pl. morphs) – an informal group of taxa with similar or identical morphology; often preferred to describe morphological variation within a species, especially if a formal description as a variety appears not strongly supported or premature. – OR – A characteristic morphological form of an organism or a particular group of organisms; frequently used as informal category to denote a subset of organisms that belongs to the same species and can be recognized by a characteristic, shared morphology. The morphotype (or short: morph) is often used to avoid formal taxonomic recognition of a group as subspecies, variety or form. Any morphotype essentially represents an entirely arbitrary group as long as the reason for the shared morphology remains unknown. However, morphotypes are generally recognized under the assumption that they represent a particularly adapted group, i. e., a population or morphodeme might share the same morphology as an adaptation to a particular habitat or microhabitat.</w:t>
      </w:r>
    </w:p>
  </w:comment>
  <w:comment w:id="15" w:author="Arcella" w:date="2020-06-15T15:14:00Z" w:initials="A">
    <w:p w14:paraId="1A5E51EE">
      <w:pPr>
        <w:pStyle w:val="9"/>
        <w:rPr>
          <w:lang w:val="ru-RU"/>
        </w:rPr>
      </w:pPr>
      <w:r>
        <w:rPr>
          <w:lang w:val="ru-RU"/>
        </w:rPr>
        <w:t>?</w:t>
      </w:r>
    </w:p>
  </w:comment>
  <w:comment w:id="16" w:author="admin" w:date="2020-06-15T15:14:00Z" w:initials="a">
    <w:p w14:paraId="52CD4462">
      <w:pPr>
        <w:pStyle w:val="9"/>
        <w:rPr>
          <w:lang w:val="ru-RU"/>
        </w:rPr>
      </w:pPr>
      <w:r>
        <w:rPr>
          <w:lang w:val="ru-RU"/>
        </w:rPr>
        <w:t>Хороша ли эта ссылка?</w:t>
      </w:r>
    </w:p>
  </w:comment>
  <w:comment w:id="17" w:author="Пользователь Windows" w:date="2020-06-15T15:14:00Z" w:initials="ПW">
    <w:p w14:paraId="3ED17ED5">
      <w:pPr>
        <w:pStyle w:val="9"/>
        <w:rPr>
          <w:lang w:val="ru-RU"/>
        </w:rPr>
      </w:pPr>
      <w:r>
        <w:rPr>
          <w:highlight w:val="yellow"/>
          <w:lang w:val="ru-RU"/>
        </w:rPr>
        <w:t xml:space="preserve">Переписать формулы на </w:t>
      </w:r>
      <w:r>
        <w:rPr>
          <w:highlight w:val="yellow"/>
        </w:rPr>
        <w:t>P</w:t>
      </w:r>
      <w:r>
        <w:rPr>
          <w:highlight w:val="yellow"/>
          <w:lang w:val="ru-RU"/>
        </w:rPr>
        <w:t xml:space="preserve"> </w:t>
      </w:r>
      <w:r>
        <w:rPr>
          <w:highlight w:val="yellow"/>
        </w:rPr>
        <w:t>T</w:t>
      </w:r>
      <w:r>
        <w:rPr>
          <w:highlight w:val="yellow"/>
          <w:lang w:val="ru-RU"/>
        </w:rPr>
        <w:t>/</w:t>
      </w:r>
      <w:r>
        <w:rPr>
          <w:highlight w:val="yellow"/>
        </w:rPr>
        <w:t>edu</w:t>
      </w:r>
    </w:p>
  </w:comment>
  <w:comment w:id="18" w:author="admin" w:date="2020-06-15T15:14:00Z" w:initials="a">
    <w:p w14:paraId="6A5614D3">
      <w:pPr>
        <w:pStyle w:val="9"/>
        <w:rPr>
          <w:lang w:val="ru-RU"/>
        </w:rPr>
      </w:pPr>
      <w:r>
        <w:rPr>
          <w:lang w:val="ru-RU"/>
        </w:rPr>
        <w:t>Наташе не нравится что не определены «</w:t>
      </w:r>
      <w:r>
        <w:t>calibrating</w:t>
      </w:r>
      <w:r>
        <w:rPr>
          <w:lang w:val="ru-RU"/>
        </w:rPr>
        <w:t xml:space="preserve">” </w:t>
      </w:r>
      <w:r>
        <w:t>samples</w:t>
      </w:r>
      <w:r>
        <w:rPr>
          <w:lang w:val="ru-RU"/>
        </w:rPr>
        <w:t>. Мне кажется что здесь они и определяются.</w:t>
      </w:r>
    </w:p>
  </w:comment>
  <w:comment w:id="19" w:author="admin" w:date="2020-06-15T15:14:00Z" w:initials="a">
    <w:p w14:paraId="2EF156E2">
      <w:pPr>
        <w:pStyle w:val="9"/>
        <w:rPr>
          <w:lang w:val="ru-RU"/>
        </w:rPr>
      </w:pPr>
      <w:r>
        <w:t xml:space="preserve">. While allowing that the assumption of the independence of sensitivity and specificity on the prevalence could be violated in morphotype test, as it is often violated in clinical tests (REF) we were especially interesting what samples can better aid in the prediction: most mixed ones (Ptros~0.5) or combination of two most pure samples of each species (Section “Prediction of taxonomic structure of populations and predictive values of the morphotype-test basing on calibrating samples”). Не вижу тут связи между while allowing и we were especially interested. </w:t>
      </w:r>
      <w:r>
        <w:rPr>
          <w:lang w:val="ru-RU"/>
        </w:rPr>
        <w:t>Можно её прояснить? Я предложила вариант, но думаю, что он неправильный:</w:t>
      </w:r>
    </w:p>
  </w:comment>
  <w:comment w:id="20" w:author="admin" w:date="2020-06-15T15:14:00Z" w:initials="a">
    <w:p w14:paraId="33425EDC">
      <w:pPr>
        <w:pStyle w:val="9"/>
        <w:rPr>
          <w:lang w:val="ru-RU"/>
        </w:rPr>
      </w:pPr>
      <w:r>
        <w:rPr>
          <w:lang w:val="ru-RU"/>
        </w:rPr>
        <w:t>Где определяется что это такое – сет. Я вставил выше</w:t>
      </w:r>
    </w:p>
  </w:comment>
  <w:comment w:id="21" w:author="admin" w:date="2020-06-15T15:14:00Z" w:initials="a">
    <w:p w14:paraId="766B244D">
      <w:pPr>
        <w:pStyle w:val="9"/>
      </w:pPr>
      <w:r>
        <w:rPr>
          <w:lang w:val="ru-RU"/>
        </w:rPr>
        <w:t xml:space="preserve">Не надо раскрыть? </w:t>
      </w:r>
      <w:r>
        <w:t>I.e. M. edulis and (or) M. trossulus?</w:t>
      </w:r>
    </w:p>
    <w:p w14:paraId="50450086">
      <w:pPr>
        <w:pStyle w:val="9"/>
        <w:numPr>
          <w:ilvl w:val="0"/>
          <w:numId w:val="3"/>
        </w:numPr>
      </w:pPr>
      <w:r>
        <w:t>yes</w:t>
      </w:r>
    </w:p>
  </w:comment>
  <w:comment w:id="22" w:author="admin" w:date="2020-06-15T15:14:00Z" w:initials="a">
    <w:p w14:paraId="543C0885">
      <w:pPr>
        <w:pStyle w:val="9"/>
      </w:pPr>
      <w:r>
        <w:t xml:space="preserve">These samples were used as “calibrating” ones. </w:t>
      </w:r>
    </w:p>
    <w:p w14:paraId="33F112E5">
      <w:pPr>
        <w:pStyle w:val="9"/>
        <w:rPr>
          <w:lang w:val="ru-RU"/>
        </w:rPr>
      </w:pPr>
      <w:r>
        <w:rPr>
          <w:lang w:val="ru-RU"/>
        </w:rPr>
        <w:t xml:space="preserve">По-моему, нужно где-то внятно объяснить, почему эти </w:t>
      </w:r>
      <w:r>
        <w:t>samples</w:t>
      </w:r>
      <w:r>
        <w:rPr>
          <w:lang w:val="ru-RU"/>
        </w:rPr>
        <w:t xml:space="preserve"> называются </w:t>
      </w:r>
      <w:r>
        <w:t>calibrating</w:t>
      </w:r>
      <w:r>
        <w:rPr>
          <w:lang w:val="ru-RU"/>
        </w:rPr>
        <w:t>.</w:t>
      </w:r>
    </w:p>
    <w:p w14:paraId="6818326A">
      <w:pPr>
        <w:pStyle w:val="9"/>
        <w:rPr>
          <w:lang w:val="ru-RU"/>
        </w:rPr>
      </w:pPr>
    </w:p>
    <w:p w14:paraId="593471EF">
      <w:pPr>
        <w:pStyle w:val="9"/>
      </w:pPr>
      <w:r>
        <w:t xml:space="preserve">- </w:t>
      </w:r>
      <w:r>
        <w:rPr>
          <w:lang w:val="ru-RU"/>
        </w:rPr>
        <w:t>Выше</w:t>
      </w:r>
      <w:r>
        <w:t xml:space="preserve"> </w:t>
      </w:r>
      <w:r>
        <w:rPr>
          <w:lang w:val="ru-RU"/>
        </w:rPr>
        <w:t>попытались</w:t>
      </w:r>
    </w:p>
  </w:comment>
  <w:comment w:id="23" w:author="admin" w:date="2020-06-15T15:14:00Z" w:initials="a">
    <w:p w14:paraId="4F0D44BC">
      <w:pPr>
        <w:spacing w:before="280" w:after="120" w:line="360" w:lineRule="auto"/>
        <w:rPr>
          <w:rFonts w:ascii="Times New Roman" w:hAnsi="Times New Roman" w:eastAsia="Times New Roman" w:cs="Times New Roman"/>
          <w:color w:val="FF0000"/>
          <w:sz w:val="16"/>
          <w:szCs w:val="16"/>
        </w:rPr>
      </w:pPr>
      <w:r>
        <w:rPr>
          <w:rFonts w:ascii="Times New Roman" w:hAnsi="Times New Roman" w:eastAsia="Times New Roman" w:cs="Times New Roman"/>
          <w:b/>
          <w:color w:val="FF0000"/>
          <w:sz w:val="16"/>
          <w:szCs w:val="16"/>
        </w:rPr>
        <w:t>—</w:t>
      </w:r>
      <w:r>
        <w:rPr>
          <w:rFonts w:ascii="Times New Roman" w:hAnsi="Times New Roman" w:eastAsia="Times New Roman" w:cs="Times New Roman"/>
          <w:b/>
          <w:color w:val="FF0000"/>
          <w:sz w:val="16"/>
          <w:szCs w:val="16"/>
          <w:lang w:val="ru-RU"/>
        </w:rPr>
        <w:t>переписанный</w:t>
      </w:r>
      <w:r>
        <w:rPr>
          <w:rFonts w:ascii="Times New Roman" w:hAnsi="Times New Roman" w:eastAsia="Times New Roman" w:cs="Times New Roman"/>
          <w:b/>
          <w:color w:val="FF0000"/>
          <w:sz w:val="16"/>
          <w:szCs w:val="16"/>
        </w:rPr>
        <w:t xml:space="preserve"> </w:t>
      </w:r>
      <w:r>
        <w:rPr>
          <w:rFonts w:ascii="Times New Roman" w:hAnsi="Times New Roman" w:eastAsia="Times New Roman" w:cs="Times New Roman"/>
          <w:b/>
          <w:color w:val="FF0000"/>
          <w:sz w:val="16"/>
          <w:szCs w:val="16"/>
          <w:lang w:val="ru-RU"/>
        </w:rPr>
        <w:t>абзац</w:t>
      </w:r>
      <w:r>
        <w:rPr>
          <w:rFonts w:ascii="Times New Roman" w:hAnsi="Times New Roman" w:eastAsia="Times New Roman" w:cs="Times New Roman"/>
          <w:b/>
          <w:color w:val="FF0000"/>
          <w:sz w:val="16"/>
          <w:szCs w:val="16"/>
        </w:rPr>
        <w:t xml:space="preserve"> </w:t>
      </w:r>
      <w:r>
        <w:rPr>
          <w:rFonts w:ascii="Times New Roman" w:hAnsi="Times New Roman" w:eastAsia="Times New Roman" w:cs="Times New Roman"/>
          <w:b/>
          <w:color w:val="FF0000"/>
          <w:sz w:val="16"/>
          <w:szCs w:val="16"/>
          <w:lang w:val="ru-RU"/>
        </w:rPr>
        <w:t>см</w:t>
      </w:r>
      <w:r>
        <w:rPr>
          <w:rFonts w:ascii="Times New Roman" w:hAnsi="Times New Roman" w:eastAsia="Times New Roman" w:cs="Times New Roman"/>
          <w:b/>
          <w:color w:val="FF0000"/>
          <w:sz w:val="16"/>
          <w:szCs w:val="16"/>
        </w:rPr>
        <w:t xml:space="preserve">. </w:t>
      </w:r>
      <w:r>
        <w:rPr>
          <w:rFonts w:ascii="Times New Roman" w:hAnsi="Times New Roman" w:eastAsia="Times New Roman" w:cs="Times New Roman"/>
          <w:b/>
          <w:color w:val="FF0000"/>
          <w:sz w:val="16"/>
          <w:szCs w:val="16"/>
          <w:lang w:val="ru-RU"/>
        </w:rPr>
        <w:t>ниже</w:t>
      </w:r>
      <w:r>
        <w:rPr>
          <w:rFonts w:ascii="Times New Roman" w:hAnsi="Times New Roman" w:eastAsia="Times New Roman" w:cs="Times New Roman"/>
          <w:b/>
          <w:color w:val="FF0000"/>
          <w:sz w:val="16"/>
          <w:szCs w:val="16"/>
        </w:rPr>
        <w:t xml:space="preserve"> Geographical variation in the manifestation of mussel morphotypes. </w:t>
      </w:r>
      <w:r>
        <w:rPr>
          <w:rFonts w:ascii="Times New Roman" w:hAnsi="Times New Roman" w:eastAsia="Times New Roman" w:cs="Times New Roman"/>
          <w:sz w:val="16"/>
          <w:szCs w:val="16"/>
        </w:rPr>
        <w:t>The binary morphological character that we studied was previously defined as the “presence/absence of a distinct uninterrupted dark prismatic strip under the ligament” (Katolikova et al. 2016; Khaitov et al., 2018). Only material from the White Sea was considered in previous studies. While E-morphotypes in all new populations studied looked the same (the srtip absent: the nacreous layer totally or partially covers the space under the ligament nympha, ESM Fig. +), analysis of geographical data revealed some variation among T-morphotypes unseen previously in the White Sea. I</w:t>
      </w:r>
      <w:r>
        <w:rPr>
          <w:rFonts w:ascii="Times New Roman" w:hAnsi="Times New Roman" w:eastAsia="Times New Roman" w:cs="Times New Roman"/>
          <w:color w:val="000000"/>
          <w:sz w:val="16"/>
          <w:szCs w:val="16"/>
        </w:rPr>
        <w:t xml:space="preserve">n rare shells from most geographical populations studied the nacreous-free strip of prismatic layer </w:t>
      </w:r>
      <w:r>
        <w:rPr>
          <w:rFonts w:ascii="Times New Roman" w:hAnsi="Times New Roman" w:eastAsia="Times New Roman" w:cs="Times New Roman"/>
          <w:sz w:val="16"/>
          <w:szCs w:val="16"/>
        </w:rPr>
        <w:t>was</w:t>
      </w:r>
      <w:r>
        <w:rPr>
          <w:rFonts w:ascii="Times New Roman" w:hAnsi="Times New Roman" w:eastAsia="Times New Roman" w:cs="Times New Roman"/>
          <w:color w:val="000000"/>
          <w:sz w:val="16"/>
          <w:szCs w:val="16"/>
        </w:rPr>
        <w:t xml:space="preserve"> </w:t>
      </w:r>
      <w:r>
        <w:rPr>
          <w:rFonts w:ascii="Times New Roman" w:hAnsi="Times New Roman" w:eastAsia="Times New Roman" w:cs="Times New Roman"/>
          <w:sz w:val="16"/>
          <w:szCs w:val="16"/>
        </w:rPr>
        <w:t>quite</w:t>
      </w:r>
      <w:r>
        <w:rPr>
          <w:rFonts w:ascii="Times New Roman" w:hAnsi="Times New Roman" w:eastAsia="Times New Roman" w:cs="Times New Roman"/>
          <w:color w:val="000000"/>
          <w:sz w:val="16"/>
          <w:szCs w:val="16"/>
        </w:rPr>
        <w:t xml:space="preserve"> narrow </w:t>
      </w:r>
      <w:r>
        <w:rPr>
          <w:rFonts w:ascii="Times New Roman" w:hAnsi="Times New Roman" w:eastAsia="Times New Roman" w:cs="Times New Roman"/>
          <w:sz w:val="16"/>
          <w:szCs w:val="16"/>
        </w:rPr>
        <w:t xml:space="preserve">and looked as a </w:t>
      </w:r>
      <w:r>
        <w:rPr>
          <w:rFonts w:ascii="Times New Roman" w:hAnsi="Times New Roman" w:eastAsia="Times New Roman" w:cs="Times New Roman"/>
          <w:color w:val="FF0000"/>
          <w:sz w:val="16"/>
          <w:szCs w:val="16"/>
        </w:rPr>
        <w:t xml:space="preserve">stria </w:t>
      </w:r>
      <w:r>
        <w:rPr>
          <w:rFonts w:ascii="Times New Roman" w:hAnsi="Times New Roman" w:eastAsia="Times New Roman" w:cs="Times New Roman"/>
          <w:sz w:val="16"/>
          <w:szCs w:val="16"/>
        </w:rPr>
        <w:t xml:space="preserve">rather than a strip </w:t>
      </w:r>
      <w:r>
        <w:rPr>
          <w:rFonts w:ascii="Times New Roman" w:hAnsi="Times New Roman" w:eastAsia="Times New Roman" w:cs="Times New Roman"/>
          <w:color w:val="000000"/>
          <w:sz w:val="16"/>
          <w:szCs w:val="16"/>
        </w:rPr>
        <w:t>(</w:t>
      </w:r>
      <w:r>
        <w:rPr>
          <w:rFonts w:ascii="Times New Roman" w:hAnsi="Times New Roman" w:eastAsia="Times New Roman" w:cs="Times New Roman"/>
          <w:sz w:val="16"/>
          <w:szCs w:val="16"/>
        </w:rPr>
        <w:t xml:space="preserve">ESM </w:t>
      </w:r>
      <w:r>
        <w:rPr>
          <w:rFonts w:ascii="Times New Roman" w:hAnsi="Times New Roman" w:eastAsia="Times New Roman" w:cs="Times New Roman"/>
          <w:color w:val="000000"/>
          <w:sz w:val="16"/>
          <w:szCs w:val="16"/>
        </w:rPr>
        <w:t xml:space="preserve">Fig. +). Further, in all the Gulf of Maine T-morphotypes the same as in rare mussels from other populations the color of the strip was </w:t>
      </w:r>
      <w:r>
        <w:rPr>
          <w:rFonts w:ascii="Times New Roman" w:hAnsi="Times New Roman" w:eastAsia="Times New Roman" w:cs="Times New Roman"/>
          <w:color w:val="FF0000"/>
          <w:sz w:val="16"/>
          <w:szCs w:val="16"/>
        </w:rPr>
        <w:t>pale (as a shell prismatic layer per se) rather than dark</w:t>
      </w:r>
      <w:r>
        <w:rPr>
          <w:rFonts w:ascii="Times New Roman" w:hAnsi="Times New Roman" w:eastAsia="Times New Roman" w:cs="Times New Roman"/>
          <w:color w:val="000000"/>
          <w:sz w:val="16"/>
          <w:szCs w:val="16"/>
        </w:rPr>
        <w:t xml:space="preserve">. </w:t>
      </w:r>
      <w:r>
        <w:rPr>
          <w:rFonts w:ascii="Times New Roman" w:hAnsi="Times New Roman" w:eastAsia="Times New Roman" w:cs="Times New Roman"/>
          <w:sz w:val="16"/>
          <w:szCs w:val="16"/>
        </w:rPr>
        <w:t xml:space="preserve">It </w:t>
      </w:r>
      <w:r>
        <w:rPr>
          <w:rFonts w:ascii="Times New Roman" w:hAnsi="Times New Roman" w:eastAsia="Times New Roman" w:cs="Times New Roman"/>
          <w:color w:val="000000"/>
          <w:sz w:val="16"/>
          <w:szCs w:val="16"/>
        </w:rPr>
        <w:t>made T-morphotypes har</w:t>
      </w:r>
      <w:r>
        <w:rPr>
          <w:rFonts w:ascii="Times New Roman" w:hAnsi="Times New Roman" w:eastAsia="Times New Roman" w:cs="Times New Roman"/>
          <w:sz w:val="16"/>
          <w:szCs w:val="16"/>
        </w:rPr>
        <w:t xml:space="preserve">dly noticeable to the unaided eye. </w:t>
      </w:r>
      <w:r>
        <w:rPr>
          <w:rFonts w:ascii="Times New Roman" w:hAnsi="Times New Roman" w:eastAsia="Times New Roman" w:cs="Times New Roman"/>
          <w:color w:val="000000"/>
          <w:sz w:val="16"/>
          <w:szCs w:val="16"/>
        </w:rPr>
        <w:t xml:space="preserve">To reveal the T-morphotype </w:t>
      </w:r>
      <w:r>
        <w:rPr>
          <w:rFonts w:ascii="Times New Roman" w:hAnsi="Times New Roman" w:eastAsia="Times New Roman" w:cs="Times New Roman"/>
          <w:sz w:val="16"/>
          <w:szCs w:val="16"/>
        </w:rPr>
        <w:t xml:space="preserve">unambiguously </w:t>
      </w:r>
      <w:r>
        <w:rPr>
          <w:rFonts w:ascii="Times New Roman" w:hAnsi="Times New Roman" w:eastAsia="Times New Roman" w:cs="Times New Roman"/>
          <w:color w:val="000000"/>
          <w:sz w:val="16"/>
          <w:szCs w:val="16"/>
        </w:rPr>
        <w:t xml:space="preserve">it is necessary to find </w:t>
      </w:r>
      <w:r>
        <w:rPr>
          <w:rFonts w:ascii="Times New Roman" w:hAnsi="Times New Roman" w:eastAsia="Times New Roman" w:cs="Times New Roman"/>
          <w:sz w:val="16"/>
          <w:szCs w:val="16"/>
        </w:rPr>
        <w:t>using a dissecting</w:t>
      </w:r>
      <w:r>
        <w:rPr>
          <w:rFonts w:ascii="Times New Roman" w:hAnsi="Times New Roman" w:eastAsia="Times New Roman" w:cs="Times New Roman"/>
          <w:color w:val="000000"/>
          <w:sz w:val="16"/>
          <w:szCs w:val="16"/>
        </w:rPr>
        <w:t xml:space="preserve"> microscope the morphologically pronounced scar that defines the boundary of the nacreous layer under ligament nympha (</w:t>
      </w:r>
      <w:r>
        <w:rPr>
          <w:rFonts w:ascii="Times New Roman" w:hAnsi="Times New Roman" w:eastAsia="Times New Roman" w:cs="Times New Roman"/>
          <w:sz w:val="16"/>
          <w:szCs w:val="16"/>
        </w:rPr>
        <w:t xml:space="preserve">ESM </w:t>
      </w:r>
      <w:r>
        <w:rPr>
          <w:rFonts w:ascii="Times New Roman" w:hAnsi="Times New Roman" w:eastAsia="Times New Roman" w:cs="Times New Roman"/>
          <w:color w:val="000000"/>
          <w:sz w:val="16"/>
          <w:szCs w:val="16"/>
        </w:rPr>
        <w:t xml:space="preserve">Fig. ++). </w:t>
      </w:r>
      <w:r>
        <w:rPr>
          <w:rFonts w:ascii="Times New Roman" w:hAnsi="Times New Roman" w:eastAsia="Times New Roman" w:cs="Times New Roman"/>
          <w:color w:val="FF0000"/>
          <w:sz w:val="16"/>
          <w:szCs w:val="16"/>
        </w:rPr>
        <w:t>The most honest diagnoses of T- and E- morphotypes would be the presence/absence of the uninterrupted strip of the prismatic layer under the ligament nympha recognizable by a clear scar separating the strip from the nacreous layer of the rest of shell.</w:t>
      </w:r>
    </w:p>
    <w:p w14:paraId="6522768E">
      <w:pPr>
        <w:pStyle w:val="9"/>
      </w:pPr>
    </w:p>
  </w:comment>
  <w:comment w:id="24" w:author="admin" w:date="2020-06-15T15:14:00Z" w:initials="a">
    <w:p w14:paraId="736400D3">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sz w:val="16"/>
          <w:szCs w:val="16"/>
        </w:rPr>
      </w:pPr>
      <w:r>
        <w:rPr>
          <w:rFonts w:ascii="Times New Roman" w:hAnsi="Times New Roman" w:eastAsia="Times New Roman" w:cs="Times New Roman"/>
          <w:sz w:val="16"/>
          <w:szCs w:val="16"/>
          <w:highlight w:val="lightGray"/>
        </w:rPr>
        <w:t xml:space="preserve">ESM </w:t>
      </w:r>
      <w:r>
        <w:rPr>
          <w:rFonts w:ascii="Times New Roman" w:hAnsi="Times New Roman" w:eastAsia="Times New Roman" w:cs="Times New Roman"/>
          <w:color w:val="000000"/>
          <w:sz w:val="16"/>
          <w:szCs w:val="16"/>
          <w:highlight w:val="lightGray"/>
        </w:rPr>
        <w:t xml:space="preserve">Fig. ++. Mussel </w:t>
      </w:r>
      <w:r>
        <w:rPr>
          <w:rFonts w:ascii="Times New Roman" w:hAnsi="Times New Roman" w:eastAsia="Times New Roman" w:cs="Times New Roman"/>
          <w:sz w:val="16"/>
          <w:szCs w:val="16"/>
          <w:highlight w:val="lightGray"/>
        </w:rPr>
        <w:t>morphotype variation</w:t>
      </w:r>
      <w:r>
        <w:rPr>
          <w:rFonts w:ascii="Times New Roman" w:hAnsi="Times New Roman" w:eastAsia="Times New Roman" w:cs="Times New Roman"/>
          <w:color w:val="000000"/>
          <w:sz w:val="16"/>
          <w:szCs w:val="16"/>
          <w:highlight w:val="lightGray"/>
        </w:rPr>
        <w:t xml:space="preserve">. A. E-morphotypes: space under the ligament nympha is totally (left) or partly covered by the nacre (right). B. T-morphotypes: a strip of uncovered prismatic layer </w:t>
      </w:r>
      <w:r>
        <w:rPr>
          <w:rFonts w:ascii="Times New Roman" w:hAnsi="Times New Roman" w:eastAsia="Times New Roman" w:cs="Times New Roman"/>
          <w:sz w:val="16"/>
          <w:szCs w:val="16"/>
          <w:highlight w:val="lightGray"/>
        </w:rPr>
        <w:t xml:space="preserve">under the ligament nympha is dark and wide </w:t>
      </w:r>
      <w:r>
        <w:rPr>
          <w:rFonts w:ascii="Times New Roman" w:hAnsi="Times New Roman" w:eastAsia="Times New Roman" w:cs="Times New Roman"/>
          <w:color w:val="000000"/>
          <w:sz w:val="16"/>
          <w:szCs w:val="16"/>
          <w:highlight w:val="lightGray"/>
        </w:rPr>
        <w:t xml:space="preserve">(typical case for all populations but the Gulf of Maine ones, left) or narrow and </w:t>
      </w:r>
      <w:r>
        <w:rPr>
          <w:rFonts w:ascii="Times New Roman" w:hAnsi="Times New Roman" w:eastAsia="Times New Roman" w:cs="Times New Roman"/>
          <w:sz w:val="16"/>
          <w:szCs w:val="16"/>
          <w:highlight w:val="lightGray"/>
        </w:rPr>
        <w:t>recognizable</w:t>
      </w:r>
      <w:r>
        <w:rPr>
          <w:rFonts w:ascii="Times New Roman" w:hAnsi="Times New Roman" w:eastAsia="Times New Roman" w:cs="Times New Roman"/>
          <w:color w:val="000000"/>
          <w:sz w:val="16"/>
          <w:szCs w:val="16"/>
          <w:highlight w:val="lightGray"/>
        </w:rPr>
        <w:t xml:space="preserve"> by </w:t>
      </w:r>
      <w:r>
        <w:rPr>
          <w:rFonts w:ascii="Times New Roman" w:hAnsi="Times New Roman" w:eastAsia="Times New Roman" w:cs="Times New Roman"/>
          <w:sz w:val="16"/>
          <w:szCs w:val="16"/>
          <w:highlight w:val="lightGray"/>
        </w:rPr>
        <w:t>a</w:t>
      </w:r>
      <w:r>
        <w:rPr>
          <w:rFonts w:ascii="Times New Roman" w:hAnsi="Times New Roman" w:eastAsia="Times New Roman" w:cs="Times New Roman"/>
          <w:color w:val="000000"/>
          <w:sz w:val="16"/>
          <w:szCs w:val="16"/>
          <w:highlight w:val="lightGray"/>
        </w:rPr>
        <w:t xml:space="preserve"> scar separating the nacreous layer from the strip of the uncovered prismatic layer only (typical case for American mussels, right).</w:t>
      </w:r>
    </w:p>
    <w:p w14:paraId="15F416F3">
      <w:pPr>
        <w:pStyle w:val="9"/>
      </w:pPr>
    </w:p>
  </w:comment>
  <w:comment w:id="25" w:author="admin" w:date="2020-06-15T15:14:00Z" w:initials="a">
    <w:p w14:paraId="13C80991">
      <w:pPr>
        <w:spacing w:before="120" w:after="0" w:line="36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Patterns of </w:t>
      </w:r>
      <w:r>
        <w:rPr>
          <w:rFonts w:ascii="Times New Roman" w:hAnsi="Times New Roman" w:eastAsia="Times New Roman" w:cs="Times New Roman"/>
          <w:i/>
          <w:sz w:val="16"/>
          <w:szCs w:val="16"/>
        </w:rPr>
        <w:t>PT</w:t>
      </w:r>
      <w:r>
        <w:rPr>
          <w:rFonts w:ascii="Times New Roman" w:hAnsi="Times New Roman" w:eastAsia="Times New Roman" w:cs="Times New Roman"/>
          <w:sz w:val="16"/>
          <w:szCs w:val="16"/>
        </w:rPr>
        <w:t xml:space="preserve">, </w:t>
      </w:r>
      <w:r>
        <w:rPr>
          <w:rFonts w:ascii="Times New Roman" w:hAnsi="Times New Roman" w:eastAsia="Times New Roman" w:cs="Times New Roman"/>
          <w:i/>
          <w:sz w:val="16"/>
          <w:szCs w:val="16"/>
        </w:rPr>
        <w:t>P(T|tros)</w:t>
      </w:r>
      <w:r>
        <w:rPr>
          <w:rFonts w:ascii="Times New Roman" w:hAnsi="Times New Roman" w:eastAsia="Times New Roman" w:cs="Times New Roman"/>
          <w:sz w:val="16"/>
          <w:szCs w:val="16"/>
        </w:rPr>
        <w:t xml:space="preserve">, </w:t>
      </w:r>
      <w:r>
        <w:rPr>
          <w:rFonts w:ascii="Times New Roman" w:hAnsi="Times New Roman" w:eastAsia="Times New Roman" w:cs="Times New Roman"/>
          <w:i/>
          <w:sz w:val="16"/>
          <w:szCs w:val="16"/>
        </w:rPr>
        <w:t>P(E|edu)</w:t>
      </w:r>
      <w:r>
        <w:rPr>
          <w:rFonts w:ascii="Times New Roman" w:hAnsi="Times New Roman" w:eastAsia="Times New Roman" w:cs="Times New Roman"/>
          <w:sz w:val="16"/>
          <w:szCs w:val="16"/>
        </w:rPr>
        <w:t xml:space="preserve">, </w:t>
      </w:r>
      <w:r>
        <w:rPr>
          <w:rFonts w:ascii="Times New Roman" w:hAnsi="Times New Roman" w:eastAsia="Times New Roman" w:cs="Times New Roman"/>
          <w:i/>
          <w:sz w:val="16"/>
          <w:szCs w:val="16"/>
        </w:rPr>
        <w:t>P(tros|T)</w:t>
      </w:r>
      <w:r>
        <w:rPr>
          <w:rFonts w:ascii="Times New Roman" w:hAnsi="Times New Roman" w:eastAsia="Times New Roman" w:cs="Times New Roman"/>
          <w:sz w:val="16"/>
          <w:szCs w:val="16"/>
        </w:rPr>
        <w:t xml:space="preserve">, </w:t>
      </w:r>
      <w:r>
        <w:rPr>
          <w:rFonts w:ascii="Times New Roman" w:hAnsi="Times New Roman" w:eastAsia="Times New Roman" w:cs="Times New Roman"/>
          <w:i/>
          <w:sz w:val="16"/>
          <w:szCs w:val="16"/>
        </w:rPr>
        <w:t xml:space="preserve">P(edu|E) </w:t>
      </w:r>
      <w:r>
        <w:rPr>
          <w:rFonts w:ascii="Times New Roman" w:hAnsi="Times New Roman" w:eastAsia="Times New Roman" w:cs="Times New Roman"/>
          <w:sz w:val="16"/>
          <w:szCs w:val="16"/>
        </w:rPr>
        <w:t xml:space="preserve">variation as functions of </w:t>
      </w:r>
      <w:r>
        <w:rPr>
          <w:rFonts w:ascii="Times New Roman" w:hAnsi="Times New Roman" w:eastAsia="Times New Roman" w:cs="Times New Roman"/>
          <w:i/>
          <w:sz w:val="16"/>
          <w:szCs w:val="16"/>
        </w:rPr>
        <w:t xml:space="preserve">Ptros </w:t>
      </w:r>
      <w:r>
        <w:rPr>
          <w:rFonts w:ascii="Times New Roman" w:hAnsi="Times New Roman" w:eastAsia="Times New Roman" w:cs="Times New Roman"/>
          <w:sz w:val="16"/>
          <w:szCs w:val="16"/>
        </w:rPr>
        <w:t>among samples representing the White Sea (</w:t>
      </w:r>
      <w:r>
        <w:rPr>
          <w:rFonts w:ascii="Times New Roman" w:hAnsi="Times New Roman" w:eastAsia="Times New Roman" w:cs="Times New Roman"/>
          <w:i/>
          <w:sz w:val="16"/>
          <w:szCs w:val="16"/>
        </w:rPr>
        <w:t>WS</w:t>
      </w:r>
      <w:r>
        <w:rPr>
          <w:rFonts w:ascii="Times New Roman" w:hAnsi="Times New Roman" w:eastAsia="Times New Roman" w:cs="Times New Roman"/>
          <w:sz w:val="16"/>
          <w:szCs w:val="16"/>
        </w:rPr>
        <w:t>), the brackish- (</w:t>
      </w:r>
      <w:r>
        <w:rPr>
          <w:rFonts w:ascii="Times New Roman" w:hAnsi="Times New Roman" w:eastAsia="Times New Roman" w:cs="Times New Roman"/>
          <w:i/>
          <w:sz w:val="16"/>
          <w:szCs w:val="16"/>
        </w:rPr>
        <w:t>BL</w:t>
      </w:r>
      <w:r>
        <w:rPr>
          <w:rFonts w:ascii="Times New Roman" w:hAnsi="Times New Roman" w:eastAsia="Times New Roman" w:cs="Times New Roman"/>
          <w:sz w:val="16"/>
          <w:szCs w:val="16"/>
        </w:rPr>
        <w:t>) and the saline (</w:t>
      </w:r>
      <w:r>
        <w:rPr>
          <w:rFonts w:ascii="Times New Roman" w:hAnsi="Times New Roman" w:eastAsia="Times New Roman" w:cs="Times New Roman"/>
          <w:i/>
          <w:sz w:val="16"/>
          <w:szCs w:val="16"/>
        </w:rPr>
        <w:t>BH</w:t>
      </w:r>
      <w:r>
        <w:rPr>
          <w:rFonts w:ascii="Times New Roman" w:hAnsi="Times New Roman" w:eastAsia="Times New Roman" w:cs="Times New Roman"/>
          <w:sz w:val="16"/>
          <w:szCs w:val="16"/>
        </w:rPr>
        <w:t xml:space="preserve">) Barents Sea are visualized on Fig. 2 whereas results of regression analysis are summarized in table 1. </w:t>
      </w:r>
    </w:p>
    <w:p w14:paraId="2351612E">
      <w:pPr>
        <w:pStyle w:val="9"/>
      </w:pPr>
    </w:p>
  </w:comment>
  <w:comment w:id="26" w:author="admin" w:date="2020-06-15T15:14:00Z" w:initials="a">
    <w:p w14:paraId="45AA5296">
      <w:pPr>
        <w:spacing w:line="360" w:lineRule="auto"/>
        <w:rPr>
          <w:rFonts w:ascii="Times New Roman" w:hAnsi="Times New Roman" w:eastAsia="Times New Roman" w:cs="Times New Roman"/>
          <w:sz w:val="16"/>
          <w:szCs w:val="16"/>
          <w:highlight w:val="cyan"/>
        </w:rPr>
      </w:pPr>
      <w:r>
        <w:rPr>
          <w:rFonts w:ascii="Times New Roman" w:hAnsi="Times New Roman" w:eastAsia="Times New Roman" w:cs="Times New Roman"/>
          <w:sz w:val="16"/>
          <w:szCs w:val="16"/>
        </w:rPr>
        <w:t>—</w:t>
      </w:r>
      <w:r>
        <w:rPr>
          <w:rFonts w:ascii="Times New Roman" w:hAnsi="Times New Roman" w:eastAsia="Times New Roman" w:cs="Times New Roman"/>
          <w:sz w:val="16"/>
          <w:szCs w:val="16"/>
          <w:lang w:val="ru-RU"/>
        </w:rPr>
        <w:t>см</w:t>
      </w:r>
      <w:r>
        <w:rPr>
          <w:rFonts w:ascii="Times New Roman" w:hAnsi="Times New Roman" w:eastAsia="Times New Roman" w:cs="Times New Roman"/>
          <w:sz w:val="16"/>
          <w:szCs w:val="16"/>
        </w:rPr>
        <w:t xml:space="preserve">. </w:t>
      </w:r>
      <w:r>
        <w:rPr>
          <w:rFonts w:ascii="Times New Roman" w:hAnsi="Times New Roman" w:eastAsia="Times New Roman" w:cs="Times New Roman"/>
          <w:sz w:val="16"/>
          <w:szCs w:val="16"/>
          <w:lang w:val="ru-RU"/>
        </w:rPr>
        <w:t>ниже</w:t>
      </w:r>
      <w:r>
        <w:rPr>
          <w:rFonts w:ascii="Times New Roman" w:hAnsi="Times New Roman" w:eastAsia="Times New Roman" w:cs="Times New Roman"/>
          <w:sz w:val="16"/>
          <w:szCs w:val="16"/>
        </w:rPr>
        <w:t xml:space="preserve"> Analysis of </w:t>
      </w:r>
      <w:r>
        <w:rPr>
          <w:rFonts w:ascii="Times New Roman" w:hAnsi="Times New Roman" w:eastAsia="Times New Roman" w:cs="Times New Roman"/>
          <w:sz w:val="16"/>
          <w:szCs w:val="16"/>
          <w:highlight w:val="yellow"/>
        </w:rPr>
        <w:t>variation</w:t>
      </w:r>
      <w:r>
        <w:rPr>
          <w:rFonts w:ascii="Times New Roman" w:hAnsi="Times New Roman" w:eastAsia="Times New Roman" w:cs="Times New Roman"/>
          <w:sz w:val="16"/>
          <w:szCs w:val="16"/>
        </w:rPr>
        <w:t xml:space="preserve"> ? T-morphotype frequencies among subsamples of </w:t>
      </w:r>
      <w:r>
        <w:rPr>
          <w:rFonts w:ascii="Times New Roman" w:hAnsi="Times New Roman" w:eastAsia="Times New Roman" w:cs="Times New Roman"/>
          <w:i/>
          <w:sz w:val="16"/>
          <w:szCs w:val="16"/>
        </w:rPr>
        <w:t>M.edulis</w:t>
      </w:r>
      <w:r>
        <w:rPr>
          <w:rFonts w:ascii="Times New Roman" w:hAnsi="Times New Roman" w:eastAsia="Times New Roman" w:cs="Times New Roman"/>
          <w:sz w:val="16"/>
          <w:szCs w:val="16"/>
        </w:rPr>
        <w:t xml:space="preserve"> (</w:t>
      </w:r>
      <w:r>
        <w:rPr>
          <w:rFonts w:ascii="Times New Roman" w:hAnsi="Times New Roman" w:eastAsia="Times New Roman" w:cs="Times New Roman"/>
          <w:i/>
          <w:sz w:val="16"/>
          <w:szCs w:val="16"/>
        </w:rPr>
        <w:t>P(T|tros)</w:t>
      </w:r>
      <w:r>
        <w:rPr>
          <w:rFonts w:ascii="Times New Roman" w:hAnsi="Times New Roman" w:eastAsia="Times New Roman" w:cs="Times New Roman"/>
          <w:sz w:val="16"/>
          <w:szCs w:val="16"/>
        </w:rPr>
        <w:t xml:space="preserve">) and </w:t>
      </w:r>
      <w:r>
        <w:rPr>
          <w:rFonts w:ascii="Times New Roman" w:hAnsi="Times New Roman" w:eastAsia="Times New Roman" w:cs="Times New Roman"/>
          <w:i/>
          <w:sz w:val="16"/>
          <w:szCs w:val="16"/>
        </w:rPr>
        <w:t>M.trossulus</w:t>
      </w:r>
      <w:r>
        <w:rPr>
          <w:rFonts w:ascii="Times New Roman" w:hAnsi="Times New Roman" w:eastAsia="Times New Roman" w:cs="Times New Roman"/>
          <w:sz w:val="16"/>
          <w:szCs w:val="16"/>
        </w:rPr>
        <w:t xml:space="preserve"> (</w:t>
      </w:r>
      <w:r>
        <w:rPr>
          <w:rFonts w:ascii="Times New Roman" w:hAnsi="Times New Roman" w:eastAsia="Times New Roman" w:cs="Times New Roman"/>
          <w:i/>
          <w:sz w:val="16"/>
          <w:szCs w:val="16"/>
        </w:rPr>
        <w:t>P(T|edu)</w:t>
      </w:r>
      <w:r>
        <w:rPr>
          <w:rFonts w:ascii="Times New Roman" w:hAnsi="Times New Roman" w:eastAsia="Times New Roman" w:cs="Times New Roman"/>
          <w:sz w:val="16"/>
          <w:szCs w:val="16"/>
        </w:rPr>
        <w:t xml:space="preserve">) against proportions of </w:t>
      </w:r>
      <w:r>
        <w:rPr>
          <w:rFonts w:ascii="Times New Roman" w:hAnsi="Times New Roman" w:eastAsia="Times New Roman" w:cs="Times New Roman"/>
          <w:i/>
          <w:sz w:val="16"/>
          <w:szCs w:val="16"/>
        </w:rPr>
        <w:t>M. trossulus</w:t>
      </w:r>
      <w:r>
        <w:rPr>
          <w:rFonts w:ascii="Times New Roman" w:hAnsi="Times New Roman" w:eastAsia="Times New Roman" w:cs="Times New Roman"/>
          <w:sz w:val="16"/>
          <w:szCs w:val="16"/>
        </w:rPr>
        <w:t xml:space="preserve"> in samples (</w:t>
      </w:r>
      <w:r>
        <w:rPr>
          <w:rFonts w:ascii="Times New Roman" w:hAnsi="Times New Roman" w:eastAsia="Times New Roman" w:cs="Times New Roman"/>
          <w:i/>
          <w:sz w:val="16"/>
          <w:szCs w:val="16"/>
        </w:rPr>
        <w:t>Ptros</w:t>
      </w:r>
      <w:r>
        <w:rPr>
          <w:rFonts w:ascii="Times New Roman" w:hAnsi="Times New Roman" w:eastAsia="Times New Roman" w:cs="Times New Roman"/>
          <w:sz w:val="16"/>
          <w:szCs w:val="16"/>
        </w:rPr>
        <w:t xml:space="preserve">) revealed the next patterns (Model 2, Table +, Fig. +). </w:t>
      </w:r>
      <w:r>
        <w:rPr>
          <w:rFonts w:ascii="Times New Roman" w:hAnsi="Times New Roman" w:eastAsia="Times New Roman" w:cs="Times New Roman"/>
          <w:color w:val="FF0000"/>
          <w:sz w:val="16"/>
          <w:szCs w:val="16"/>
        </w:rPr>
        <w:t xml:space="preserve">The tendency to higher frequency of T-morphotypes among </w:t>
      </w:r>
      <w:r>
        <w:rPr>
          <w:rFonts w:ascii="Times New Roman" w:hAnsi="Times New Roman" w:eastAsia="Times New Roman" w:cs="Times New Roman"/>
          <w:i/>
          <w:color w:val="FF0000"/>
          <w:sz w:val="16"/>
          <w:szCs w:val="16"/>
        </w:rPr>
        <w:t>M. trossulus</w:t>
      </w:r>
      <w:r>
        <w:rPr>
          <w:rFonts w:ascii="Times New Roman" w:hAnsi="Times New Roman" w:eastAsia="Times New Roman" w:cs="Times New Roman"/>
          <w:color w:val="FF0000"/>
          <w:sz w:val="16"/>
          <w:szCs w:val="16"/>
        </w:rPr>
        <w:t xml:space="preserve"> than among </w:t>
      </w:r>
      <w:r>
        <w:rPr>
          <w:rFonts w:ascii="Times New Roman" w:hAnsi="Times New Roman" w:eastAsia="Times New Roman" w:cs="Times New Roman"/>
          <w:i/>
          <w:color w:val="FF0000"/>
          <w:sz w:val="16"/>
          <w:szCs w:val="16"/>
        </w:rPr>
        <w:t>M. edulis</w:t>
      </w:r>
      <w:r>
        <w:rPr>
          <w:rFonts w:ascii="Times New Roman" w:hAnsi="Times New Roman" w:eastAsia="Times New Roman" w:cs="Times New Roman"/>
          <w:color w:val="FF0000"/>
          <w:sz w:val="16"/>
          <w:szCs w:val="16"/>
        </w:rPr>
        <w:t xml:space="preserve"> was universal, but in the </w:t>
      </w:r>
      <w:r>
        <w:rPr>
          <w:rFonts w:ascii="Times New Roman" w:hAnsi="Times New Roman" w:eastAsia="Times New Roman" w:cs="Times New Roman"/>
          <w:i/>
          <w:color w:val="FF0000"/>
          <w:sz w:val="16"/>
          <w:szCs w:val="16"/>
        </w:rPr>
        <w:t>WS</w:t>
      </w:r>
      <w:r>
        <w:rPr>
          <w:rFonts w:ascii="Times New Roman" w:hAnsi="Times New Roman" w:eastAsia="Times New Roman" w:cs="Times New Roman"/>
          <w:color w:val="FF0000"/>
          <w:sz w:val="16"/>
          <w:szCs w:val="16"/>
        </w:rPr>
        <w:t xml:space="preserve"> and </w:t>
      </w:r>
      <w:r>
        <w:rPr>
          <w:rFonts w:ascii="Times New Roman" w:hAnsi="Times New Roman" w:eastAsia="Times New Roman" w:cs="Times New Roman"/>
          <w:i/>
          <w:color w:val="FF0000"/>
          <w:sz w:val="16"/>
          <w:szCs w:val="16"/>
        </w:rPr>
        <w:t xml:space="preserve">BL </w:t>
      </w:r>
      <w:r>
        <w:rPr>
          <w:rFonts w:ascii="Times New Roman" w:hAnsi="Times New Roman" w:eastAsia="Times New Roman" w:cs="Times New Roman"/>
          <w:color w:val="FF0000"/>
          <w:sz w:val="16"/>
          <w:szCs w:val="16"/>
        </w:rPr>
        <w:t xml:space="preserve">it was strong (for </w:t>
      </w:r>
      <w:r>
        <w:rPr>
          <w:rFonts w:ascii="Times New Roman" w:hAnsi="Times New Roman" w:eastAsia="Times New Roman" w:cs="Times New Roman"/>
          <w:i/>
          <w:color w:val="FF0000"/>
          <w:sz w:val="16"/>
          <w:szCs w:val="16"/>
        </w:rPr>
        <w:t>Ptros</w:t>
      </w:r>
      <w:r>
        <w:rPr>
          <w:rFonts w:ascii="Times New Roman" w:hAnsi="Times New Roman" w:eastAsia="Times New Roman" w:cs="Times New Roman"/>
          <w:color w:val="FF0000"/>
          <w:sz w:val="16"/>
          <w:szCs w:val="16"/>
        </w:rPr>
        <w:t xml:space="preserve">=0.5, expected differences in morphotype frequencies between species are about 65%) while in the </w:t>
      </w:r>
      <w:r>
        <w:rPr>
          <w:rFonts w:ascii="Times New Roman" w:hAnsi="Times New Roman" w:eastAsia="Times New Roman" w:cs="Times New Roman"/>
          <w:i/>
          <w:color w:val="FF0000"/>
          <w:sz w:val="16"/>
          <w:szCs w:val="16"/>
        </w:rPr>
        <w:t>BH</w:t>
      </w:r>
      <w:r>
        <w:rPr>
          <w:rFonts w:ascii="Times New Roman" w:hAnsi="Times New Roman" w:eastAsia="Times New Roman" w:cs="Times New Roman"/>
          <w:color w:val="FF0000"/>
          <w:sz w:val="16"/>
          <w:szCs w:val="16"/>
        </w:rPr>
        <w:t xml:space="preserve"> - quite small (differences 18% for </w:t>
      </w:r>
      <w:r>
        <w:rPr>
          <w:rFonts w:ascii="Times New Roman" w:hAnsi="Times New Roman" w:eastAsia="Times New Roman" w:cs="Times New Roman"/>
          <w:i/>
          <w:color w:val="FF0000"/>
          <w:sz w:val="16"/>
          <w:szCs w:val="16"/>
        </w:rPr>
        <w:t>Ptros</w:t>
      </w:r>
      <w:r>
        <w:rPr>
          <w:rFonts w:ascii="Times New Roman" w:hAnsi="Times New Roman" w:eastAsia="Times New Roman" w:cs="Times New Roman"/>
          <w:color w:val="FF0000"/>
          <w:sz w:val="16"/>
          <w:szCs w:val="16"/>
        </w:rPr>
        <w:t xml:space="preserve">=0.5) due to increased </w:t>
      </w:r>
      <w:r>
        <w:rPr>
          <w:rFonts w:ascii="Times New Roman" w:hAnsi="Times New Roman" w:eastAsia="Times New Roman" w:cs="Times New Roman"/>
          <w:i/>
          <w:color w:val="FF0000"/>
          <w:sz w:val="16"/>
          <w:szCs w:val="16"/>
        </w:rPr>
        <w:t>P(T|edu),</w:t>
      </w:r>
      <w:r>
        <w:rPr>
          <w:rFonts w:ascii="Times New Roman" w:hAnsi="Times New Roman" w:eastAsia="Times New Roman" w:cs="Times New Roman"/>
          <w:color w:val="FF0000"/>
          <w:sz w:val="16"/>
          <w:szCs w:val="16"/>
        </w:rPr>
        <w:t xml:space="preserve"> yet also  significant (confidential intervals do not overlap for </w:t>
      </w:r>
      <w:r>
        <w:rPr>
          <w:rFonts w:ascii="Times New Roman" w:hAnsi="Times New Roman" w:eastAsia="Times New Roman" w:cs="Times New Roman"/>
          <w:i/>
          <w:color w:val="FF0000"/>
          <w:sz w:val="16"/>
          <w:szCs w:val="16"/>
        </w:rPr>
        <w:t>Ptros</w:t>
      </w:r>
      <w:r>
        <w:rPr>
          <w:rFonts w:ascii="Times New Roman" w:hAnsi="Times New Roman" w:eastAsia="Times New Roman" w:cs="Times New Roman"/>
          <w:color w:val="FF0000"/>
          <w:sz w:val="16"/>
          <w:szCs w:val="16"/>
        </w:rPr>
        <w:t>=0.5, Fig. ++).</w:t>
      </w:r>
    </w:p>
    <w:p w14:paraId="73CD03FB">
      <w:pPr>
        <w:pStyle w:val="9"/>
      </w:pPr>
    </w:p>
  </w:comment>
  <w:comment w:id="27" w:author="admin" w:date="2020-06-15T15:14:00Z" w:initials="a">
    <w:p w14:paraId="76E30FB2">
      <w:pPr>
        <w:pStyle w:val="9"/>
      </w:pPr>
      <w:r>
        <w:rPr>
          <w:highlight w:val="yellow"/>
          <w:lang w:val="ru-RU"/>
        </w:rPr>
        <w:t>А</w:t>
      </w:r>
      <w:r>
        <w:rPr>
          <w:highlight w:val="yellow"/>
        </w:rPr>
        <w:t xml:space="preserve"> </w:t>
      </w:r>
      <w:r>
        <w:rPr>
          <w:highlight w:val="yellow"/>
          <w:lang w:val="ru-RU"/>
        </w:rPr>
        <w:t>нужны</w:t>
      </w:r>
      <w:r>
        <w:rPr>
          <w:highlight w:val="yellow"/>
        </w:rPr>
        <w:t xml:space="preserve"> </w:t>
      </w:r>
      <w:r>
        <w:rPr>
          <w:highlight w:val="yellow"/>
          <w:lang w:val="ru-RU"/>
        </w:rPr>
        <w:t>скобки</w:t>
      </w:r>
      <w:r>
        <w:rPr>
          <w:highlight w:val="yellow"/>
        </w:rPr>
        <w:t>?</w:t>
      </w:r>
    </w:p>
  </w:comment>
  <w:comment w:id="28" w:author="admin" w:date="2020-06-15T15:14:00Z" w:initials="a">
    <w:p w14:paraId="4BB059DF">
      <w:pPr>
        <w:spacing w:line="360" w:lineRule="auto"/>
        <w:rPr>
          <w:rFonts w:ascii="Times New Roman" w:hAnsi="Times New Roman" w:eastAsia="Times New Roman" w:cs="Times New Roman"/>
          <w:color w:val="FF0000"/>
          <w:sz w:val="16"/>
          <w:szCs w:val="16"/>
          <w:lang w:val="ru-RU"/>
        </w:rPr>
      </w:pPr>
      <w:r>
        <w:rPr>
          <w:rFonts w:ascii="Times New Roman" w:hAnsi="Times New Roman" w:eastAsia="Times New Roman" w:cs="Times New Roman"/>
          <w:sz w:val="16"/>
          <w:szCs w:val="16"/>
        </w:rPr>
        <w:t xml:space="preserve">In all three subsets a positive correlation of </w:t>
      </w:r>
      <w:r>
        <w:rPr>
          <w:rFonts w:ascii="Times New Roman" w:hAnsi="Times New Roman" w:eastAsia="Times New Roman" w:cs="Times New Roman"/>
          <w:i/>
          <w:sz w:val="16"/>
          <w:szCs w:val="16"/>
        </w:rPr>
        <w:t>P(T|tros)</w:t>
      </w:r>
      <w:r>
        <w:rPr>
          <w:rFonts w:ascii="Times New Roman" w:hAnsi="Times New Roman" w:eastAsia="Times New Roman" w:cs="Times New Roman"/>
          <w:sz w:val="16"/>
          <w:szCs w:val="16"/>
        </w:rPr>
        <w:t xml:space="preserve"> and </w:t>
      </w:r>
      <w:r>
        <w:rPr>
          <w:rFonts w:ascii="Times New Roman" w:hAnsi="Times New Roman" w:eastAsia="Times New Roman" w:cs="Times New Roman"/>
          <w:i/>
          <w:sz w:val="16"/>
          <w:szCs w:val="16"/>
        </w:rPr>
        <w:t>P(T|edu)</w:t>
      </w:r>
      <w:r>
        <w:rPr>
          <w:rFonts w:ascii="Times New Roman" w:hAnsi="Times New Roman" w:eastAsia="Times New Roman" w:cs="Times New Roman"/>
          <w:sz w:val="16"/>
          <w:szCs w:val="16"/>
        </w:rPr>
        <w:t xml:space="preserve"> with </w:t>
      </w:r>
      <w:r>
        <w:rPr>
          <w:rFonts w:ascii="Times New Roman" w:hAnsi="Times New Roman" w:eastAsia="Times New Roman" w:cs="Times New Roman"/>
          <w:i/>
          <w:sz w:val="16"/>
          <w:szCs w:val="16"/>
        </w:rPr>
        <w:t xml:space="preserve">Ptros </w:t>
      </w:r>
      <w:r>
        <w:rPr>
          <w:rFonts w:ascii="Times New Roman" w:hAnsi="Times New Roman" w:eastAsia="Times New Roman" w:cs="Times New Roman"/>
          <w:sz w:val="16"/>
          <w:szCs w:val="16"/>
        </w:rPr>
        <w:t xml:space="preserve">was found, that is with increasing contribution of </w:t>
      </w:r>
      <w:r>
        <w:rPr>
          <w:rFonts w:ascii="Times New Roman" w:hAnsi="Times New Roman" w:eastAsia="Times New Roman" w:cs="Times New Roman"/>
          <w:i/>
          <w:sz w:val="16"/>
          <w:szCs w:val="16"/>
        </w:rPr>
        <w:t>M. trossulus</w:t>
      </w:r>
      <w:r>
        <w:rPr>
          <w:rFonts w:ascii="Times New Roman" w:hAnsi="Times New Roman" w:eastAsia="Times New Roman" w:cs="Times New Roman"/>
          <w:sz w:val="16"/>
          <w:szCs w:val="16"/>
        </w:rPr>
        <w:t xml:space="preserve"> to samples frequencies of T-morphotypes increased both among </w:t>
      </w:r>
      <w:r>
        <w:rPr>
          <w:rFonts w:ascii="Times New Roman" w:hAnsi="Times New Roman" w:eastAsia="Times New Roman" w:cs="Times New Roman"/>
          <w:i/>
          <w:sz w:val="16"/>
          <w:szCs w:val="16"/>
        </w:rPr>
        <w:t>M. edulis</w:t>
      </w:r>
      <w:r>
        <w:rPr>
          <w:rFonts w:ascii="Times New Roman" w:hAnsi="Times New Roman" w:eastAsia="Times New Roman" w:cs="Times New Roman"/>
          <w:sz w:val="16"/>
          <w:szCs w:val="16"/>
        </w:rPr>
        <w:t xml:space="preserve"> and </w:t>
      </w:r>
      <w:r>
        <w:rPr>
          <w:rFonts w:ascii="Times New Roman" w:hAnsi="Times New Roman" w:eastAsia="Times New Roman" w:cs="Times New Roman"/>
          <w:i/>
          <w:sz w:val="16"/>
          <w:szCs w:val="16"/>
        </w:rPr>
        <w:t>M. trossulus</w:t>
      </w:r>
      <w:r>
        <w:rPr>
          <w:rFonts w:ascii="Times New Roman" w:hAnsi="Times New Roman" w:eastAsia="Times New Roman" w:cs="Times New Roman"/>
          <w:sz w:val="16"/>
          <w:szCs w:val="16"/>
        </w:rPr>
        <w:t xml:space="preserve">. </w:t>
      </w:r>
      <w:r>
        <w:rPr>
          <w:rFonts w:ascii="Times New Roman" w:hAnsi="Times New Roman" w:eastAsia="Times New Roman" w:cs="Times New Roman"/>
          <w:color w:val="FF0000"/>
          <w:sz w:val="16"/>
          <w:szCs w:val="16"/>
        </w:rPr>
        <w:t xml:space="preserve">As a result, T-morphotype frequencies </w:t>
      </w:r>
      <w:r>
        <w:rPr>
          <w:rFonts w:ascii="Times New Roman" w:hAnsi="Times New Roman" w:eastAsia="Times New Roman" w:cs="Times New Roman"/>
          <w:color w:val="FF0000"/>
          <w:sz w:val="16"/>
          <w:szCs w:val="16"/>
          <w:highlight w:val="yellow"/>
        </w:rPr>
        <w:t>among both genotypes</w:t>
      </w:r>
      <w:r>
        <w:rPr>
          <w:rFonts w:ascii="Times New Roman" w:hAnsi="Times New Roman" w:eastAsia="Times New Roman" w:cs="Times New Roman"/>
          <w:color w:val="FF0000"/>
          <w:sz w:val="16"/>
          <w:szCs w:val="16"/>
        </w:rPr>
        <w:t xml:space="preserve"> were usually </w:t>
      </w:r>
      <w:r>
        <w:rPr>
          <w:rFonts w:ascii="Times New Roman" w:hAnsi="Times New Roman" w:eastAsia="Times New Roman" w:cs="Times New Roman"/>
          <w:color w:val="FF0000"/>
          <w:sz w:val="16"/>
          <w:szCs w:val="16"/>
          <w:highlight w:val="yellow"/>
        </w:rPr>
        <w:t>few dozens of percent higher</w:t>
      </w:r>
      <w:r>
        <w:rPr>
          <w:rFonts w:ascii="Times New Roman" w:hAnsi="Times New Roman" w:eastAsia="Times New Roman" w:cs="Times New Roman"/>
          <w:color w:val="FF0000"/>
          <w:sz w:val="16"/>
          <w:szCs w:val="16"/>
        </w:rPr>
        <w:t xml:space="preserve"> in M</w:t>
      </w:r>
      <w:r>
        <w:rPr>
          <w:rFonts w:ascii="Times New Roman" w:hAnsi="Times New Roman" w:eastAsia="Times New Roman" w:cs="Times New Roman"/>
          <w:i/>
          <w:color w:val="FF0000"/>
          <w:sz w:val="16"/>
          <w:szCs w:val="16"/>
        </w:rPr>
        <w:t>. trossulus</w:t>
      </w:r>
      <w:r>
        <w:rPr>
          <w:rFonts w:ascii="Times New Roman" w:hAnsi="Times New Roman" w:eastAsia="Times New Roman" w:cs="Times New Roman"/>
          <w:color w:val="FF0000"/>
          <w:sz w:val="16"/>
          <w:szCs w:val="16"/>
        </w:rPr>
        <w:t xml:space="preserve">-dominated samples than in </w:t>
      </w:r>
      <w:r>
        <w:rPr>
          <w:rFonts w:ascii="Times New Roman" w:hAnsi="Times New Roman" w:eastAsia="Times New Roman" w:cs="Times New Roman"/>
          <w:i/>
          <w:color w:val="FF0000"/>
          <w:sz w:val="16"/>
          <w:szCs w:val="16"/>
        </w:rPr>
        <w:t>M. edulis</w:t>
      </w:r>
      <w:r>
        <w:rPr>
          <w:rFonts w:ascii="Times New Roman" w:hAnsi="Times New Roman" w:eastAsia="Times New Roman" w:cs="Times New Roman"/>
          <w:color w:val="FF0000"/>
          <w:sz w:val="16"/>
          <w:szCs w:val="16"/>
        </w:rPr>
        <w:t xml:space="preserve">-dominated samples. </w:t>
      </w:r>
      <w:r>
        <w:rPr>
          <w:rFonts w:ascii="Times New Roman" w:hAnsi="Times New Roman" w:eastAsia="Times New Roman" w:cs="Times New Roman"/>
          <w:color w:val="FF0000"/>
          <w:sz w:val="16"/>
          <w:szCs w:val="16"/>
          <w:lang w:val="ru-RU"/>
        </w:rPr>
        <w:t>Тут что-то не то, растолкуйте, плиз!</w:t>
      </w:r>
    </w:p>
    <w:p w14:paraId="329B38A0">
      <w:pPr>
        <w:pStyle w:val="9"/>
        <w:rPr>
          <w:lang w:val="ru-RU"/>
        </w:rPr>
      </w:pPr>
      <w:r>
        <w:rPr>
          <w:lang w:val="ru-RU"/>
        </w:rPr>
        <w:t xml:space="preserve">Идея была сказать на сколько увеличивается </w:t>
      </w:r>
    </w:p>
  </w:comment>
  <w:comment w:id="29" w:author="admin" w:date="2020-06-15T15:14:00Z" w:initials="a">
    <w:p w14:paraId="58F82A74">
      <w:pPr>
        <w:pStyle w:val="9"/>
        <w:rPr>
          <w:lang w:val="ru-RU"/>
        </w:rPr>
      </w:pPr>
      <w:r>
        <w:rPr>
          <w:rFonts w:ascii="Times New Roman" w:hAnsi="Times New Roman" w:eastAsia="Times New Roman" w:cs="Times New Roman"/>
          <w:color w:val="0070C0"/>
          <w:sz w:val="24"/>
          <w:szCs w:val="24"/>
          <w:lang w:val="ru-RU"/>
        </w:rPr>
        <w:t>***. ???</w:t>
      </w:r>
    </w:p>
  </w:comment>
  <w:comment w:id="30" w:author="admin" w:date="2020-06-15T15:14:00Z" w:initials="a">
    <w:p w14:paraId="2D6A74F1">
      <w:pPr>
        <w:pStyle w:val="9"/>
        <w:rPr>
          <w:lang w:val="ru-RU"/>
        </w:rPr>
      </w:pPr>
      <w:r>
        <w:rPr>
          <w:highlight w:val="yellow"/>
          <w:lang w:val="ru-RU"/>
        </w:rPr>
        <w:t>Вадим! К вопросу про употребление P(edu |E)</w:t>
      </w:r>
    </w:p>
    <w:p w14:paraId="40A11601">
      <w:pPr>
        <w:pStyle w:val="9"/>
        <w:rPr>
          <w:lang w:val="ru-RU"/>
        </w:rPr>
      </w:pPr>
    </w:p>
    <w:p w14:paraId="5CBE0446">
      <w:pPr>
        <w:pStyle w:val="9"/>
        <w:rPr>
          <w:lang w:val="ru-RU"/>
        </w:rPr>
      </w:pPr>
      <w:r>
        <w:rPr>
          <w:lang w:val="ru-RU"/>
        </w:rPr>
        <w:t>Или в матметодах вернуть как было, или здесь поменять на 1- P(Т|edu)</w:t>
      </w:r>
    </w:p>
  </w:comment>
  <w:comment w:id="31" w:author="admin" w:date="2020-06-15T15:14:00Z" w:initials="a">
    <w:p w14:paraId="11235F4E">
      <w:pPr>
        <w:pStyle w:val="9"/>
        <w:rPr>
          <w:lang w:val="ru-RU"/>
        </w:rPr>
      </w:pPr>
      <w:r>
        <w:rPr>
          <w:highlight w:val="yellow"/>
          <w:lang w:val="ru-RU"/>
        </w:rPr>
        <w:t>Не стоит ли это переформулировать? Лучше напрямую сказать у кого сколько?</w:t>
      </w:r>
    </w:p>
  </w:comment>
  <w:comment w:id="32" w:author="admin" w:date="2020-06-15T15:14:00Z" w:initials="a">
    <w:p w14:paraId="1D7D76C2">
      <w:pPr>
        <w:pStyle w:val="9"/>
      </w:pPr>
      <w:r>
        <w:t>, let??? which are??? not that common in BH samples,</w:t>
      </w:r>
    </w:p>
    <w:p w14:paraId="3E3D07B7">
      <w:pPr>
        <w:pStyle w:val="9"/>
        <w:rPr>
          <w:lang w:val="ru-RU"/>
        </w:rPr>
      </w:pPr>
      <w:r>
        <w:rPr>
          <w:highlight w:val="yellow"/>
          <w:lang w:val="ru-RU"/>
        </w:rPr>
        <w:t>Смысл был редко но метко: пускай они относительно редко встречаются, но почти всегда у МЕ</w:t>
      </w:r>
    </w:p>
  </w:comment>
  <w:comment w:id="33" w:author="admin" w:date="2020-06-15T15:14:00Z" w:initials="a">
    <w:p w14:paraId="2DEB49BF">
      <w:pPr>
        <w:pStyle w:val="9"/>
        <w:rPr>
          <w:lang w:val="ru-RU"/>
        </w:rPr>
      </w:pPr>
      <w:r>
        <w:rPr>
          <w:highlight w:val="yellow"/>
          <w:lang w:val="ru-RU"/>
        </w:rPr>
        <w:t xml:space="preserve">Надо что-то делать с </w:t>
      </w:r>
      <w:r>
        <w:rPr>
          <w:highlight w:val="yellow"/>
        </w:rPr>
        <w:t>AIC</w:t>
      </w:r>
      <w:r>
        <w:rPr>
          <w:highlight w:val="yellow"/>
          <w:lang w:val="ru-RU"/>
        </w:rPr>
        <w:t>ами</w:t>
      </w:r>
    </w:p>
  </w:comment>
  <w:comment w:id="34" w:author="Arcella" w:date="2020-06-15T15:14:00Z" w:initials="A">
    <w:p w14:paraId="09F1717E">
      <w:pPr>
        <w:pStyle w:val="9"/>
      </w:pPr>
      <w:r>
        <w:rPr>
          <w:lang w:val="ru-RU"/>
        </w:rPr>
        <w:t>правильно?</w:t>
      </w:r>
    </w:p>
    <w:p w14:paraId="7ECD3CC0">
      <w:pPr>
        <w:pStyle w:val="9"/>
        <w:rPr>
          <w:lang w:val="ru-RU"/>
        </w:rPr>
      </w:pPr>
      <w:r>
        <w:rPr>
          <w:highlight w:val="yellow"/>
        </w:rPr>
        <w:t>yes</w:t>
      </w:r>
    </w:p>
  </w:comment>
  <w:comment w:id="35" w:author="admin" w:date="2020-06-15T15:14:00Z" w:initials="a">
    <w:p w14:paraId="7ED07C66">
      <w:pPr>
        <w:pStyle w:val="9"/>
        <w:rPr>
          <w:lang w:val="ru-RU"/>
        </w:rPr>
      </w:pPr>
      <w:r>
        <w:rPr>
          <w:lang w:val="ru-RU"/>
        </w:rPr>
        <w:t>з</w:t>
      </w:r>
      <w:r>
        <w:rPr>
          <w:highlight w:val="yellow"/>
          <w:lang w:val="ru-RU"/>
        </w:rPr>
        <w:t xml:space="preserve">десь выпала оговорка что в </w:t>
      </w:r>
      <w:r>
        <w:rPr>
          <w:highlight w:val="yellow"/>
        </w:rPr>
        <w:t>BH</w:t>
      </w:r>
      <w:r>
        <w:rPr>
          <w:highlight w:val="yellow"/>
          <w:lang w:val="ru-RU"/>
        </w:rPr>
        <w:t xml:space="preserve"> – и только там - она была велика!</w:t>
      </w:r>
    </w:p>
  </w:comment>
  <w:comment w:id="36" w:author="Arcella" w:date="2020-06-15T15:14:00Z" w:initials="A">
    <w:p w14:paraId="1FCF72A7">
      <w:pPr>
        <w:pStyle w:val="9"/>
      </w:pPr>
      <w:r>
        <w:rPr>
          <w:lang w:val="ru-RU"/>
        </w:rPr>
        <w:t>Структура зависимости – это нормально?</w:t>
      </w:r>
    </w:p>
    <w:p w14:paraId="5F77507D">
      <w:pPr>
        <w:pStyle w:val="9"/>
      </w:pPr>
      <w:r>
        <w:rPr>
          <w:highlight w:val="yellow"/>
        </w:rPr>
        <w:t>???</w:t>
      </w:r>
    </w:p>
  </w:comment>
  <w:comment w:id="37" w:author="Arcella" w:date="2020-06-15T15:14:00Z" w:initials="A">
    <w:p w14:paraId="4B233329">
      <w:pPr>
        <w:pStyle w:val="9"/>
        <w:rPr>
          <w:lang w:val="en-GB"/>
        </w:rPr>
      </w:pPr>
      <w:r>
        <w:rPr>
          <w:lang w:val="ru-RU"/>
        </w:rPr>
        <w:t>или</w:t>
      </w:r>
      <w:r>
        <w:t xml:space="preserve"> </w:t>
      </w:r>
      <w:r>
        <w:rPr>
          <w:lang w:val="en-GB"/>
        </w:rPr>
        <w:t>the highest?</w:t>
      </w:r>
    </w:p>
    <w:p w14:paraId="2F5A4B39">
      <w:pPr>
        <w:pStyle w:val="9"/>
        <w:rPr>
          <w:lang w:val="en-GB"/>
        </w:rPr>
      </w:pPr>
    </w:p>
    <w:p w14:paraId="546B607E">
      <w:pPr>
        <w:pStyle w:val="9"/>
        <w:rPr>
          <w:lang w:val="ru-RU"/>
        </w:rPr>
      </w:pPr>
      <w:r>
        <w:rPr>
          <w:highlight w:val="yellow"/>
          <w:lang w:val="en-GB"/>
        </w:rPr>
        <w:t>high</w:t>
      </w:r>
    </w:p>
  </w:comment>
  <w:comment w:id="38" w:author="admin" w:date="2020-06-15T15:14:00Z" w:initials="a">
    <w:p w14:paraId="38C042C6">
      <w:pPr>
        <w:pStyle w:val="9"/>
        <w:rPr>
          <w:rFonts w:ascii="Times New Roman" w:hAnsi="Times New Roman" w:eastAsia="Times New Roman" w:cs="Times New Roman"/>
          <w:sz w:val="24"/>
          <w:szCs w:val="24"/>
        </w:rPr>
      </w:pPr>
      <w:r>
        <w:rPr>
          <w:rFonts w:ascii="Times New Roman" w:hAnsi="Times New Roman" w:eastAsia="Times New Roman" w:cs="Times New Roman"/>
          <w:sz w:val="24"/>
          <w:szCs w:val="24"/>
          <w:highlight w:val="yellow"/>
          <w:lang w:val="ru-RU"/>
        </w:rPr>
        <w:t xml:space="preserve">— в смысле, </w:t>
      </w:r>
      <w:r>
        <w:rPr>
          <w:rFonts w:ascii="Times New Roman" w:hAnsi="Times New Roman" w:eastAsia="Times New Roman" w:cs="Times New Roman"/>
          <w:sz w:val="24"/>
          <w:szCs w:val="24"/>
          <w:highlight w:val="yellow"/>
          <w:lang w:val="en-GB"/>
        </w:rPr>
        <w:t>M</w:t>
      </w:r>
      <w:r>
        <w:rPr>
          <w:rFonts w:ascii="Times New Roman" w:hAnsi="Times New Roman" w:eastAsia="Times New Roman" w:cs="Times New Roman"/>
          <w:sz w:val="24"/>
          <w:szCs w:val="24"/>
          <w:highlight w:val="yellow"/>
          <w:lang w:val="ru-RU"/>
        </w:rPr>
        <w:t>.</w:t>
      </w:r>
      <w:r>
        <w:rPr>
          <w:rFonts w:ascii="Times New Roman" w:hAnsi="Times New Roman" w:eastAsia="Times New Roman" w:cs="Times New Roman"/>
          <w:sz w:val="24"/>
          <w:szCs w:val="24"/>
          <w:highlight w:val="yellow"/>
          <w:lang w:val="en-GB"/>
        </w:rPr>
        <w:t>trossulus</w:t>
      </w:r>
      <w:r>
        <w:rPr>
          <w:rFonts w:ascii="Times New Roman" w:hAnsi="Times New Roman" w:eastAsia="Times New Roman" w:cs="Times New Roman"/>
          <w:sz w:val="24"/>
          <w:szCs w:val="24"/>
          <w:highlight w:val="yellow"/>
          <w:lang w:val="ru-RU"/>
        </w:rPr>
        <w:t xml:space="preserve"> ??</w:t>
      </w:r>
    </w:p>
    <w:p w14:paraId="7ED9755D">
      <w:pPr>
        <w:pStyle w:val="9"/>
        <w:rPr>
          <w:rFonts w:ascii="Times New Roman" w:hAnsi="Times New Roman" w:eastAsia="Times New Roman" w:cs="Times New Roman"/>
          <w:sz w:val="24"/>
          <w:szCs w:val="24"/>
          <w:lang w:val="ru-RU"/>
        </w:rPr>
      </w:pPr>
    </w:p>
    <w:p w14:paraId="340F139F">
      <w:pPr>
        <w:pStyle w:val="9"/>
        <w:rPr>
          <w:lang w:val="ru-RU"/>
        </w:rPr>
      </w:pPr>
      <w:r>
        <w:rPr>
          <w:rFonts w:ascii="Times New Roman" w:hAnsi="Times New Roman" w:eastAsia="Times New Roman" w:cs="Times New Roman"/>
          <w:sz w:val="24"/>
          <w:szCs w:val="24"/>
          <w:highlight w:val="yellow"/>
          <w:lang w:val="ru-RU"/>
        </w:rPr>
        <w:t>да</w:t>
      </w:r>
    </w:p>
  </w:comment>
  <w:comment w:id="39" w:author="admin" w:date="2020-06-15T15:23:00Z" w:initials="a">
    <w:p w14:paraId="7E941F27">
      <w:pPr>
        <w:pStyle w:val="9"/>
        <w:rPr>
          <w:lang w:val="ru-RU"/>
        </w:rPr>
      </w:pPr>
      <w:r>
        <w:rPr>
          <w:highlight w:val="yellow"/>
          <w:lang w:val="ru-RU"/>
        </w:rPr>
        <w:t xml:space="preserve">и что? Проверить </w:t>
      </w:r>
      <w:r>
        <w:rPr>
          <w:highlight w:val="yellow"/>
        </w:rPr>
        <w:t>S</w:t>
      </w:r>
      <w:r>
        <w:rPr>
          <w:highlight w:val="yellow"/>
          <w:lang w:val="ru-RU"/>
        </w:rPr>
        <w:t>3 и соответствие текста данным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7C22E3" w15:done="0"/>
  <w15:commentEx w15:paraId="66611751" w15:done="0"/>
  <w15:commentEx w15:paraId="73837701" w15:done="0"/>
  <w15:commentEx w15:paraId="44953571" w15:done="0"/>
  <w15:commentEx w15:paraId="2BE766A7" w15:done="0"/>
  <w15:commentEx w15:paraId="05E34BF0" w15:done="0"/>
  <w15:commentEx w15:paraId="0AD70D94" w15:done="0"/>
  <w15:commentEx w15:paraId="0ADB2B98" w15:done="0"/>
  <w15:commentEx w15:paraId="09635FDE" w15:done="0"/>
  <w15:commentEx w15:paraId="367E08FD" w15:done="0"/>
  <w15:commentEx w15:paraId="200519D0" w15:done="0"/>
  <w15:commentEx w15:paraId="38883408" w15:done="0"/>
  <w15:commentEx w15:paraId="46110C1C" w15:done="0"/>
  <w15:commentEx w15:paraId="21DC492A" w15:done="0"/>
  <w15:commentEx w15:paraId="268900F7" w15:done="0"/>
  <w15:commentEx w15:paraId="1A5E51EE" w15:done="0"/>
  <w15:commentEx w15:paraId="52CD4462" w15:done="0"/>
  <w15:commentEx w15:paraId="3ED17ED5" w15:done="0"/>
  <w15:commentEx w15:paraId="6A5614D3" w15:done="0"/>
  <w15:commentEx w15:paraId="2EF156E2" w15:done="0"/>
  <w15:commentEx w15:paraId="33425EDC" w15:done="0"/>
  <w15:commentEx w15:paraId="50450086" w15:done="0"/>
  <w15:commentEx w15:paraId="593471EF" w15:done="0"/>
  <w15:commentEx w15:paraId="6522768E" w15:done="0"/>
  <w15:commentEx w15:paraId="15F416F3" w15:done="0"/>
  <w15:commentEx w15:paraId="2351612E" w15:done="0"/>
  <w15:commentEx w15:paraId="73CD03FB" w15:done="0"/>
  <w15:commentEx w15:paraId="76E30FB2" w15:done="0"/>
  <w15:commentEx w15:paraId="329B38A0" w15:done="0"/>
  <w15:commentEx w15:paraId="58F82A74" w15:done="0"/>
  <w15:commentEx w15:paraId="5CBE0446" w15:done="0"/>
  <w15:commentEx w15:paraId="11235F4E" w15:done="0"/>
  <w15:commentEx w15:paraId="3E3D07B7" w15:done="0"/>
  <w15:commentEx w15:paraId="2DEB49BF" w15:done="0"/>
  <w15:commentEx w15:paraId="7ECD3CC0" w15:done="0"/>
  <w15:commentEx w15:paraId="7ED07C66" w15:done="0"/>
  <w15:commentEx w15:paraId="5F77507D" w15:done="0"/>
  <w15:commentEx w15:paraId="546B607E" w15:done="0"/>
  <w15:commentEx w15:paraId="340F139F" w15:done="0"/>
  <w15:commentEx w15:paraId="7E941F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Georgia">
    <w:panose1 w:val="02040502050405020303"/>
    <w:charset w:val="CC"/>
    <w:family w:val="roman"/>
    <w:pitch w:val="default"/>
    <w:sig w:usb0="00000287" w:usb1="00000000" w:usb2="00000000" w:usb3="00000000" w:csb0="2000009F" w:csb1="00000000"/>
  </w:font>
  <w:font w:name="Arial">
    <w:panose1 w:val="020B0604020202020204"/>
    <w:charset w:val="CC"/>
    <w:family w:val="swiss"/>
    <w:pitch w:val="default"/>
    <w:sig w:usb0="E0002EFF" w:usb1="C000785B" w:usb2="00000009" w:usb3="00000000" w:csb0="400001FF" w:csb1="FFFF0000"/>
  </w:font>
  <w:font w:name="Tahoma">
    <w:panose1 w:val="020B0604030504040204"/>
    <w:charset w:val="CC"/>
    <w:family w:val="swiss"/>
    <w:pitch w:val="default"/>
    <w:sig w:usb0="E1002EFF" w:usb1="C000605B" w:usb2="00000029" w:usb3="00000000" w:csb0="200101FF" w:csb1="20280000"/>
  </w:font>
  <w:font w:name="Gungsuh">
    <w:altName w:val="Malgun Gothic"/>
    <w:panose1 w:val="02030600000101010101"/>
    <w:charset w:val="81"/>
    <w:family w:val="roman"/>
    <w:pitch w:val="default"/>
    <w:sig w:usb0="00000000" w:usb1="00000000" w:usb2="00000030" w:usb3="00000000" w:csb0="0008009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06106"/>
    <w:multiLevelType w:val="multilevel"/>
    <w:tmpl w:val="348061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1201F59"/>
    <w:multiLevelType w:val="multilevel"/>
    <w:tmpl w:val="71201F59"/>
    <w:lvl w:ilvl="0" w:tentative="0">
      <w:start w:val="1"/>
      <w:numFmt w:val="bullet"/>
      <w:lvlText w:val="-"/>
      <w:lvlJc w:val="left"/>
      <w:pPr>
        <w:ind w:left="720" w:hanging="360"/>
      </w:pPr>
      <w:rPr>
        <w:rFonts w:hint="default" w:ascii="Calibri" w:hAnsi="Calibri" w:eastAsia="Calibri"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1506616"/>
    <w:multiLevelType w:val="multilevel"/>
    <w:tmpl w:val="715066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ользователь Windows">
    <w15:presenceInfo w15:providerId="None" w15:userId="Пользователь Windows"/>
  </w15:person>
  <w15:person w15:author="admin">
    <w15:presenceInfo w15:providerId="None" w15:userId="admin"/>
  </w15:person>
  <w15:person w15:author="Arcella">
    <w15:presenceInfo w15:providerId="None" w15:userId="Arc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Formatting/>
  <w:documentProtection w:edit="trackedChanges" w:enforcement="0"/>
  <w:defaultTabStop w:val="720"/>
  <w:characterSpacingControl w:val="doNotCompress"/>
  <w:compat>
    <w:compatSetting w:name="compatibilityMode" w:uri="http://schemas.microsoft.com/office/word" w:val="14"/>
  </w:compat>
  <w:rsids>
    <w:rsidRoot w:val="006462A0"/>
    <w:rsid w:val="000158AE"/>
    <w:rsid w:val="000219BB"/>
    <w:rsid w:val="00036716"/>
    <w:rsid w:val="00043C6C"/>
    <w:rsid w:val="00065802"/>
    <w:rsid w:val="00076871"/>
    <w:rsid w:val="000812E3"/>
    <w:rsid w:val="000B7B8B"/>
    <w:rsid w:val="000D79CC"/>
    <w:rsid w:val="000E6FD4"/>
    <w:rsid w:val="000F266A"/>
    <w:rsid w:val="0011513F"/>
    <w:rsid w:val="00126CD9"/>
    <w:rsid w:val="001550FB"/>
    <w:rsid w:val="001D33D6"/>
    <w:rsid w:val="00203403"/>
    <w:rsid w:val="0020548F"/>
    <w:rsid w:val="00237EE1"/>
    <w:rsid w:val="00246627"/>
    <w:rsid w:val="0029175B"/>
    <w:rsid w:val="002E6513"/>
    <w:rsid w:val="002F055F"/>
    <w:rsid w:val="00320105"/>
    <w:rsid w:val="00336995"/>
    <w:rsid w:val="0038159B"/>
    <w:rsid w:val="00496783"/>
    <w:rsid w:val="005A2EE2"/>
    <w:rsid w:val="005C676D"/>
    <w:rsid w:val="006462A0"/>
    <w:rsid w:val="006524AA"/>
    <w:rsid w:val="00685051"/>
    <w:rsid w:val="006969C5"/>
    <w:rsid w:val="006B68D7"/>
    <w:rsid w:val="006B745D"/>
    <w:rsid w:val="00710D58"/>
    <w:rsid w:val="007116AB"/>
    <w:rsid w:val="007161BD"/>
    <w:rsid w:val="00775258"/>
    <w:rsid w:val="00781FE6"/>
    <w:rsid w:val="007B664A"/>
    <w:rsid w:val="007C4922"/>
    <w:rsid w:val="007F35AB"/>
    <w:rsid w:val="00814078"/>
    <w:rsid w:val="00842A1B"/>
    <w:rsid w:val="00862D2A"/>
    <w:rsid w:val="00897B91"/>
    <w:rsid w:val="008A496B"/>
    <w:rsid w:val="008D27F6"/>
    <w:rsid w:val="00A30530"/>
    <w:rsid w:val="00A41A5F"/>
    <w:rsid w:val="00B20302"/>
    <w:rsid w:val="00B315C7"/>
    <w:rsid w:val="00B34B90"/>
    <w:rsid w:val="00B67D76"/>
    <w:rsid w:val="00B76811"/>
    <w:rsid w:val="00B96F03"/>
    <w:rsid w:val="00BA1A86"/>
    <w:rsid w:val="00BE6F2A"/>
    <w:rsid w:val="00C2566A"/>
    <w:rsid w:val="00C724D4"/>
    <w:rsid w:val="00CB4A8B"/>
    <w:rsid w:val="00CB7FFE"/>
    <w:rsid w:val="00CE4A27"/>
    <w:rsid w:val="00D27C09"/>
    <w:rsid w:val="00D5343D"/>
    <w:rsid w:val="00D56809"/>
    <w:rsid w:val="00D80664"/>
    <w:rsid w:val="00DA3C5A"/>
    <w:rsid w:val="00E723D2"/>
    <w:rsid w:val="00E93B6A"/>
    <w:rsid w:val="00EB065F"/>
    <w:rsid w:val="00EB689C"/>
    <w:rsid w:val="00EF4BD5"/>
    <w:rsid w:val="00F223E0"/>
    <w:rsid w:val="00F671EB"/>
    <w:rsid w:val="00F80B8A"/>
    <w:rsid w:val="00FB505D"/>
    <w:rsid w:val="56E212F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ru-RU" w:bidi="ar-SA"/>
    </w:rPr>
  </w:style>
  <w:style w:type="paragraph" w:styleId="2">
    <w:name w:val="heading 1"/>
    <w:basedOn w:val="1"/>
    <w:next w:val="1"/>
    <w:uiPriority w:val="0"/>
    <w:pPr>
      <w:keepNext/>
      <w:keepLines/>
      <w:spacing w:before="480" w:after="0"/>
      <w:outlineLvl w:val="0"/>
    </w:pPr>
    <w:rPr>
      <w:rFonts w:ascii="Cambria" w:hAnsi="Cambria" w:eastAsia="Cambria" w:cs="Cambria"/>
      <w:b/>
      <w:color w:val="366091"/>
      <w:sz w:val="28"/>
      <w:szCs w:val="28"/>
    </w:rPr>
  </w:style>
  <w:style w:type="paragraph" w:styleId="3">
    <w:name w:val="heading 2"/>
    <w:basedOn w:val="1"/>
    <w:next w:val="1"/>
    <w:uiPriority w:val="0"/>
    <w:pPr>
      <w:keepNext/>
      <w:widowControl w:val="0"/>
      <w:spacing w:before="240" w:after="60" w:line="480" w:lineRule="auto"/>
      <w:ind w:firstLine="567"/>
      <w:outlineLvl w:val="1"/>
    </w:pPr>
    <w:rPr>
      <w:rFonts w:ascii="Times New Roman" w:hAnsi="Times New Roman" w:eastAsia="Times New Roman" w:cs="Times New Roman"/>
      <w:i/>
      <w:sz w:val="24"/>
      <w:szCs w:val="24"/>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16">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8">
    <w:name w:val="Balloon Text"/>
    <w:basedOn w:val="1"/>
    <w:link w:val="22"/>
    <w:semiHidden/>
    <w:unhideWhenUsed/>
    <w:uiPriority w:val="99"/>
    <w:pPr>
      <w:spacing w:after="0" w:line="240" w:lineRule="auto"/>
    </w:pPr>
    <w:rPr>
      <w:rFonts w:ascii="Tahoma" w:hAnsi="Tahoma" w:cs="Tahoma"/>
      <w:sz w:val="16"/>
      <w:szCs w:val="16"/>
    </w:rPr>
  </w:style>
  <w:style w:type="paragraph" w:styleId="9">
    <w:name w:val="annotation text"/>
    <w:basedOn w:val="1"/>
    <w:link w:val="23"/>
    <w:semiHidden/>
    <w:unhideWhenUsed/>
    <w:uiPriority w:val="99"/>
    <w:pPr>
      <w:spacing w:line="240" w:lineRule="auto"/>
    </w:pPr>
    <w:rPr>
      <w:sz w:val="20"/>
      <w:szCs w:val="20"/>
    </w:rPr>
  </w:style>
  <w:style w:type="paragraph" w:styleId="10">
    <w:name w:val="annotation subject"/>
    <w:basedOn w:val="9"/>
    <w:next w:val="9"/>
    <w:link w:val="24"/>
    <w:semiHidden/>
    <w:unhideWhenUsed/>
    <w:uiPriority w:val="99"/>
    <w:rPr>
      <w:b/>
      <w:bCs/>
    </w:rPr>
  </w:style>
  <w:style w:type="paragraph" w:styleId="11">
    <w:name w:val="footer"/>
    <w:basedOn w:val="1"/>
    <w:link w:val="26"/>
    <w:unhideWhenUsed/>
    <w:uiPriority w:val="99"/>
    <w:pPr>
      <w:tabs>
        <w:tab w:val="center" w:pos="4677"/>
        <w:tab w:val="right" w:pos="9355"/>
      </w:tabs>
      <w:spacing w:after="0" w:line="240" w:lineRule="auto"/>
    </w:pPr>
  </w:style>
  <w:style w:type="paragraph" w:styleId="12">
    <w:name w:val="header"/>
    <w:basedOn w:val="1"/>
    <w:link w:val="25"/>
    <w:unhideWhenUsed/>
    <w:uiPriority w:val="99"/>
    <w:pPr>
      <w:tabs>
        <w:tab w:val="center" w:pos="4677"/>
        <w:tab w:val="right" w:pos="9355"/>
      </w:tabs>
      <w:spacing w:after="0" w:line="240" w:lineRule="auto"/>
    </w:p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val="ru-RU"/>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character" w:styleId="17">
    <w:name w:val="annotation reference"/>
    <w:basedOn w:val="16"/>
    <w:semiHidden/>
    <w:unhideWhenUsed/>
    <w:uiPriority w:val="99"/>
    <w:rPr>
      <w:sz w:val="16"/>
      <w:szCs w:val="16"/>
    </w:rPr>
  </w:style>
  <w:style w:type="character" w:styleId="18">
    <w:name w:val="Hyperlink"/>
    <w:basedOn w:val="16"/>
    <w:unhideWhenUsed/>
    <w:uiPriority w:val="99"/>
    <w:rPr>
      <w:color w:val="0000FF" w:themeColor="hyperlink"/>
      <w:u w:val="single"/>
      <w14:textFill>
        <w14:solidFill>
          <w14:schemeClr w14:val="hlink"/>
        </w14:solidFill>
      </w14:textFill>
    </w:rPr>
  </w:style>
  <w:style w:type="table" w:customStyle="1" w:styleId="20">
    <w:name w:val="Table Normal1"/>
    <w:uiPriority w:val="0"/>
    <w:tblPr>
      <w:tblCellMar>
        <w:top w:w="0" w:type="dxa"/>
        <w:left w:w="0" w:type="dxa"/>
        <w:bottom w:w="0" w:type="dxa"/>
        <w:right w:w="0" w:type="dxa"/>
      </w:tblCellMar>
    </w:tblPr>
  </w:style>
  <w:style w:type="table" w:customStyle="1" w:styleId="21">
    <w:name w:val="_Style 12"/>
    <w:basedOn w:val="20"/>
    <w:uiPriority w:val="0"/>
    <w:pPr>
      <w:spacing w:after="0" w:line="240" w:lineRule="auto"/>
    </w:pPr>
    <w:rPr>
      <w:rFonts w:ascii="Arial" w:hAnsi="Arial" w:eastAsia="Arial" w:cs="Arial"/>
      <w:sz w:val="24"/>
      <w:szCs w:val="24"/>
    </w:rPr>
    <w:tblPr>
      <w:tblCellMar>
        <w:left w:w="108" w:type="dxa"/>
        <w:right w:w="108" w:type="dxa"/>
      </w:tblCellMar>
    </w:tblPr>
    <w:tblStylePr w:type="firstCol">
      <w:pPr>
        <w:jc w:val="left"/>
      </w:pPr>
    </w:tblStylePr>
  </w:style>
  <w:style w:type="character" w:customStyle="1" w:styleId="22">
    <w:name w:val="Текст выноски Знак"/>
    <w:basedOn w:val="16"/>
    <w:link w:val="8"/>
    <w:semiHidden/>
    <w:uiPriority w:val="99"/>
    <w:rPr>
      <w:rFonts w:ascii="Tahoma" w:hAnsi="Tahoma" w:cs="Tahoma"/>
      <w:sz w:val="16"/>
      <w:szCs w:val="16"/>
    </w:rPr>
  </w:style>
  <w:style w:type="character" w:customStyle="1" w:styleId="23">
    <w:name w:val="Текст примечания Знак"/>
    <w:basedOn w:val="16"/>
    <w:link w:val="9"/>
    <w:semiHidden/>
    <w:uiPriority w:val="99"/>
    <w:rPr>
      <w:sz w:val="20"/>
      <w:szCs w:val="20"/>
    </w:rPr>
  </w:style>
  <w:style w:type="character" w:customStyle="1" w:styleId="24">
    <w:name w:val="Тема примечания Знак"/>
    <w:basedOn w:val="23"/>
    <w:link w:val="10"/>
    <w:semiHidden/>
    <w:uiPriority w:val="99"/>
    <w:rPr>
      <w:b/>
      <w:bCs/>
      <w:sz w:val="20"/>
      <w:szCs w:val="20"/>
    </w:rPr>
  </w:style>
  <w:style w:type="character" w:customStyle="1" w:styleId="25">
    <w:name w:val="Верхний колонтитул Знак"/>
    <w:basedOn w:val="16"/>
    <w:link w:val="12"/>
    <w:uiPriority w:val="99"/>
  </w:style>
  <w:style w:type="character" w:customStyle="1" w:styleId="26">
    <w:name w:val="Нижний колонтитул Знак"/>
    <w:basedOn w:val="16"/>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63E8B9-0419-4A01-964E-1F2FFF404961}">
  <ds:schemaRefs/>
</ds:datastoreItem>
</file>

<file path=docProps/app.xml><?xml version="1.0" encoding="utf-8"?>
<Properties xmlns="http://schemas.openxmlformats.org/officeDocument/2006/extended-properties" xmlns:vt="http://schemas.openxmlformats.org/officeDocument/2006/docPropsVTypes">
  <Template>Normal</Template>
  <Pages>21</Pages>
  <Words>6821</Words>
  <Characters>38886</Characters>
  <Lines>324</Lines>
  <Paragraphs>91</Paragraphs>
  <TotalTime>1</TotalTime>
  <ScaleCrop>false</ScaleCrop>
  <LinksUpToDate>false</LinksUpToDate>
  <CharactersWithSpaces>45616</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2020-06-13T13:25:00Z</dcterms:created>
  <dc:creator>Arcella</dc:creator>
  <cp:lastModifiedBy>polyd</cp:lastModifiedBy>
  <dcterms:modified xsi:type="dcterms:W3CDTF">2020-06-25T13:07:49Z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